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BCD01" w14:textId="77777777" w:rsidR="009274EA" w:rsidRDefault="00C53038">
      <w:pPr>
        <w:tabs>
          <w:tab w:val="left" w:pos="10620"/>
        </w:tabs>
        <w:ind w:left="-990" w:right="-964"/>
        <w:jc w:val="center"/>
        <w:rPr>
          <w:b/>
        </w:rPr>
      </w:pPr>
      <w:bookmarkStart w:id="0" w:name="_Toc89687359"/>
      <w:bookmarkStart w:id="1" w:name="_Toc132196177"/>
      <w:bookmarkStart w:id="2" w:name="_Toc135301604"/>
      <w:bookmarkStart w:id="3" w:name="_Toc137143944"/>
      <w:r>
        <w:rPr>
          <w:b/>
          <w:noProof/>
          <w:lang w:val="en-US"/>
        </w:rPr>
        <w:drawing>
          <wp:inline distT="0" distB="0" distL="0" distR="0" wp14:anchorId="5880D2C5" wp14:editId="6122B58B">
            <wp:extent cx="1019175" cy="1019175"/>
            <wp:effectExtent l="0" t="0" r="9525" b="9525"/>
            <wp:docPr id="2" name="Picture 2" descr="F3865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3865B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0964A590" w14:textId="77777777" w:rsidR="009274EA" w:rsidRDefault="009274EA">
      <w:pPr>
        <w:tabs>
          <w:tab w:val="left" w:pos="10620"/>
        </w:tabs>
        <w:jc w:val="center"/>
      </w:pPr>
    </w:p>
    <w:p w14:paraId="75304513" w14:textId="77777777" w:rsidR="009274EA" w:rsidRDefault="00C53038">
      <w:pPr>
        <w:tabs>
          <w:tab w:val="left" w:pos="10620"/>
        </w:tabs>
        <w:jc w:val="center"/>
        <w:rPr>
          <w:b/>
          <w:color w:val="000000"/>
          <w:sz w:val="40"/>
          <w:szCs w:val="72"/>
        </w:rPr>
      </w:pPr>
      <w:r>
        <w:rPr>
          <w:b/>
          <w:color w:val="000000"/>
          <w:sz w:val="40"/>
          <w:szCs w:val="72"/>
        </w:rPr>
        <w:t>System Requirement Specifications</w:t>
      </w:r>
    </w:p>
    <w:p w14:paraId="57D6D9D8" w14:textId="77777777" w:rsidR="009274EA" w:rsidRDefault="00C53038">
      <w:pPr>
        <w:tabs>
          <w:tab w:val="left" w:pos="10620"/>
        </w:tabs>
        <w:jc w:val="center"/>
        <w:rPr>
          <w:b/>
          <w:color w:val="000000"/>
          <w:sz w:val="28"/>
          <w:szCs w:val="44"/>
        </w:rPr>
      </w:pPr>
      <w:r>
        <w:rPr>
          <w:b/>
          <w:color w:val="000000"/>
          <w:sz w:val="28"/>
          <w:szCs w:val="44"/>
        </w:rPr>
        <w:t xml:space="preserve">E-Procurement Solution </w:t>
      </w:r>
    </w:p>
    <w:p w14:paraId="68701BB1" w14:textId="77777777" w:rsidR="009274EA" w:rsidRDefault="00C53038">
      <w:pPr>
        <w:tabs>
          <w:tab w:val="left" w:pos="10620"/>
        </w:tabs>
        <w:jc w:val="center"/>
        <w:rPr>
          <w:b/>
          <w:color w:val="000000"/>
          <w:sz w:val="28"/>
          <w:szCs w:val="44"/>
        </w:rPr>
      </w:pPr>
      <w:r>
        <w:rPr>
          <w:b/>
          <w:color w:val="000000"/>
          <w:sz w:val="28"/>
          <w:szCs w:val="44"/>
        </w:rPr>
        <w:t xml:space="preserve">For </w:t>
      </w:r>
    </w:p>
    <w:p w14:paraId="2FE3488B" w14:textId="77777777" w:rsidR="009274EA" w:rsidRDefault="00C53038">
      <w:pPr>
        <w:tabs>
          <w:tab w:val="left" w:pos="10080"/>
          <w:tab w:val="left" w:pos="10620"/>
        </w:tabs>
        <w:ind w:left="720" w:right="720"/>
        <w:jc w:val="center"/>
        <w:rPr>
          <w:ins w:id="4" w:author="Sunil Vyas" w:date="2023-10-10T14:49:00Z"/>
          <w:b/>
          <w:color w:val="000000"/>
          <w:sz w:val="28"/>
          <w:szCs w:val="44"/>
        </w:rPr>
      </w:pPr>
      <w:r>
        <w:rPr>
          <w:b/>
          <w:color w:val="000000"/>
          <w:sz w:val="28"/>
          <w:szCs w:val="44"/>
        </w:rPr>
        <w:t>Tea Board India</w:t>
      </w:r>
    </w:p>
    <w:p w14:paraId="3D62BDE9" w14:textId="77777777" w:rsidR="009274EA" w:rsidRDefault="00C53038">
      <w:pPr>
        <w:tabs>
          <w:tab w:val="left" w:pos="10080"/>
          <w:tab w:val="left" w:pos="10620"/>
        </w:tabs>
        <w:ind w:left="720" w:right="720"/>
        <w:jc w:val="center"/>
        <w:rPr>
          <w:b/>
          <w:color w:val="000000"/>
          <w:sz w:val="40"/>
          <w:szCs w:val="72"/>
        </w:rPr>
      </w:pPr>
      <w:ins w:id="5" w:author="Sunil Vyas" w:date="2023-10-10T14:49:00Z">
        <w:r>
          <w:rPr>
            <w:b/>
            <w:color w:val="000000"/>
            <w:sz w:val="28"/>
            <w:szCs w:val="44"/>
          </w:rPr>
          <w:t>(English Auction)</w:t>
        </w:r>
      </w:ins>
    </w:p>
    <w:p w14:paraId="101C5D14" w14:textId="77777777" w:rsidR="009274EA" w:rsidRDefault="009274EA">
      <w:pPr>
        <w:tabs>
          <w:tab w:val="left" w:pos="10620"/>
        </w:tabs>
        <w:jc w:val="center"/>
        <w:rPr>
          <w:color w:val="0D0D0D"/>
          <w:sz w:val="32"/>
          <w:szCs w:val="72"/>
        </w:rPr>
      </w:pPr>
    </w:p>
    <w:p w14:paraId="2B2B7C0B" w14:textId="77777777" w:rsidR="009274EA" w:rsidRDefault="00C53038">
      <w:pPr>
        <w:tabs>
          <w:tab w:val="left" w:pos="10620"/>
        </w:tabs>
        <w:jc w:val="center"/>
        <w:rPr>
          <w:color w:val="BFBFBF"/>
          <w:sz w:val="16"/>
          <w:szCs w:val="72"/>
        </w:rPr>
      </w:pPr>
      <w:r>
        <w:rPr>
          <w:szCs w:val="72"/>
        </w:rPr>
        <w:t xml:space="preserve">Version – </w:t>
      </w:r>
      <w:del w:id="6" w:author="Sunil Vyas" w:date="2023-10-10T14:52:00Z">
        <w:r>
          <w:rPr>
            <w:szCs w:val="72"/>
          </w:rPr>
          <w:delText>1</w:delText>
        </w:r>
      </w:del>
      <w:ins w:id="7" w:author="Sunil Vyas" w:date="2023-10-10T14:52:00Z">
        <w:r>
          <w:rPr>
            <w:szCs w:val="72"/>
          </w:rPr>
          <w:t>2</w:t>
        </w:r>
      </w:ins>
      <w:r>
        <w:rPr>
          <w:szCs w:val="72"/>
        </w:rPr>
        <w:t xml:space="preserve">.0, </w:t>
      </w:r>
      <w:del w:id="8" w:author="Sunil Vyas" w:date="2023-10-10T14:49:00Z">
        <w:r>
          <w:rPr>
            <w:szCs w:val="72"/>
          </w:rPr>
          <w:delText>22</w:delText>
        </w:r>
        <w:r>
          <w:rPr>
            <w:szCs w:val="72"/>
            <w:vertAlign w:val="superscript"/>
          </w:rPr>
          <w:delText>nd</w:delText>
        </w:r>
        <w:r>
          <w:rPr>
            <w:szCs w:val="72"/>
          </w:rPr>
          <w:delText xml:space="preserve"> </w:delText>
        </w:r>
      </w:del>
      <w:ins w:id="9" w:author="Sunil Vyas" w:date="2023-10-10T14:49:00Z">
        <w:r>
          <w:rPr>
            <w:szCs w:val="72"/>
          </w:rPr>
          <w:t>10</w:t>
        </w:r>
        <w:r>
          <w:rPr>
            <w:szCs w:val="72"/>
            <w:vertAlign w:val="superscript"/>
            <w:rPrChange w:id="10" w:author="Sunil Vyas" w:date="2023-10-10T14:49:00Z">
              <w:rPr>
                <w:szCs w:val="72"/>
              </w:rPr>
            </w:rPrChange>
          </w:rPr>
          <w:t>th</w:t>
        </w:r>
        <w:r>
          <w:rPr>
            <w:szCs w:val="72"/>
          </w:rPr>
          <w:t xml:space="preserve">  </w:t>
        </w:r>
      </w:ins>
      <w:del w:id="11" w:author="Sunil Vyas" w:date="2023-10-10T14:49:00Z">
        <w:r>
          <w:rPr>
            <w:szCs w:val="72"/>
          </w:rPr>
          <w:delText>June</w:delText>
        </w:r>
      </w:del>
      <w:ins w:id="12" w:author="Sunil Vyas" w:date="2023-10-10T14:49:00Z">
        <w:r>
          <w:rPr>
            <w:szCs w:val="72"/>
          </w:rPr>
          <w:t>Oct</w:t>
        </w:r>
      </w:ins>
      <w:r>
        <w:rPr>
          <w:szCs w:val="72"/>
        </w:rPr>
        <w:t>, 2023</w:t>
      </w:r>
    </w:p>
    <w:p w14:paraId="3E42792E" w14:textId="77777777" w:rsidR="009274EA" w:rsidRDefault="009274EA">
      <w:pPr>
        <w:tabs>
          <w:tab w:val="left" w:pos="10620"/>
        </w:tabs>
        <w:ind w:left="3600"/>
        <w:rPr>
          <w:noProof/>
        </w:rPr>
      </w:pPr>
    </w:p>
    <w:p w14:paraId="172FA29E" w14:textId="77777777" w:rsidR="009274EA" w:rsidRDefault="00C53038">
      <w:pPr>
        <w:tabs>
          <w:tab w:val="left" w:pos="10620"/>
        </w:tabs>
        <w:jc w:val="center"/>
        <w:rPr>
          <w:b/>
          <w:color w:val="000000"/>
          <w:sz w:val="40"/>
          <w:szCs w:val="72"/>
        </w:rPr>
      </w:pPr>
      <w:r>
        <w:rPr>
          <w:b/>
          <w:color w:val="000000"/>
          <w:sz w:val="66"/>
          <w:szCs w:val="72"/>
        </w:rPr>
        <w:t>Administrator Module</w:t>
      </w:r>
    </w:p>
    <w:p w14:paraId="197E5720" w14:textId="77777777" w:rsidR="009274EA" w:rsidRDefault="009274EA">
      <w:pPr>
        <w:tabs>
          <w:tab w:val="left" w:pos="10620"/>
        </w:tabs>
        <w:ind w:left="3600"/>
        <w:rPr>
          <w:noProof/>
        </w:rPr>
      </w:pPr>
    </w:p>
    <w:p w14:paraId="1EE1244B" w14:textId="77777777" w:rsidR="009274EA" w:rsidRDefault="009274EA">
      <w:pPr>
        <w:tabs>
          <w:tab w:val="left" w:pos="10620"/>
        </w:tabs>
        <w:ind w:left="3600"/>
        <w:rPr>
          <w:noProof/>
        </w:rPr>
      </w:pPr>
    </w:p>
    <w:p w14:paraId="3E3A1787" w14:textId="77777777" w:rsidR="009274EA" w:rsidRDefault="009274EA">
      <w:pPr>
        <w:tabs>
          <w:tab w:val="left" w:pos="10620"/>
        </w:tabs>
        <w:ind w:left="3600"/>
        <w:rPr>
          <w:noProof/>
        </w:rPr>
      </w:pPr>
    </w:p>
    <w:p w14:paraId="55A57E6B" w14:textId="77777777" w:rsidR="009274EA" w:rsidRDefault="009274EA">
      <w:pPr>
        <w:tabs>
          <w:tab w:val="left" w:pos="10620"/>
        </w:tabs>
        <w:ind w:left="3600"/>
        <w:rPr>
          <w:noProof/>
        </w:rPr>
      </w:pPr>
    </w:p>
    <w:p w14:paraId="48EFA9AF" w14:textId="77777777" w:rsidR="009274EA" w:rsidRDefault="009274EA">
      <w:pPr>
        <w:tabs>
          <w:tab w:val="left" w:pos="10620"/>
        </w:tabs>
        <w:ind w:left="3600"/>
        <w:rPr>
          <w:noProof/>
        </w:rPr>
      </w:pPr>
    </w:p>
    <w:p w14:paraId="2D4D7E1C" w14:textId="77777777" w:rsidR="009274EA" w:rsidRDefault="009274EA">
      <w:pPr>
        <w:tabs>
          <w:tab w:val="left" w:pos="10620"/>
        </w:tabs>
        <w:ind w:left="3600"/>
        <w:rPr>
          <w:noProof/>
        </w:rPr>
      </w:pPr>
    </w:p>
    <w:p w14:paraId="10EBC25B" w14:textId="77777777" w:rsidR="009274EA" w:rsidRDefault="009274EA">
      <w:pPr>
        <w:tabs>
          <w:tab w:val="left" w:pos="10620"/>
        </w:tabs>
        <w:ind w:left="3600"/>
        <w:rPr>
          <w:noProof/>
        </w:rPr>
      </w:pPr>
    </w:p>
    <w:p w14:paraId="3F8BC9CB" w14:textId="77777777" w:rsidR="009274EA" w:rsidRDefault="009274EA">
      <w:pPr>
        <w:tabs>
          <w:tab w:val="left" w:pos="10620"/>
        </w:tabs>
        <w:ind w:left="3600"/>
        <w:rPr>
          <w:noProof/>
        </w:rPr>
      </w:pPr>
    </w:p>
    <w:tbl>
      <w:tblPr>
        <w:tblW w:w="5091" w:type="dxa"/>
        <w:tblInd w:w="4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2546"/>
      </w:tblGrid>
      <w:tr w:rsidR="009274EA" w14:paraId="3BABB023" w14:textId="77777777">
        <w:trPr>
          <w:trHeight w:val="1772"/>
        </w:trPr>
        <w:tc>
          <w:tcPr>
            <w:tcW w:w="2545" w:type="dxa"/>
            <w:shd w:val="clear" w:color="auto" w:fill="auto"/>
          </w:tcPr>
          <w:p w14:paraId="70C93514" w14:textId="77777777" w:rsidR="009274EA" w:rsidRDefault="00C53038">
            <w:pPr>
              <w:tabs>
                <w:tab w:val="left" w:pos="10620"/>
              </w:tabs>
              <w:jc w:val="center"/>
              <w:rPr>
                <w:bCs/>
                <w:color w:val="BFBFBF"/>
                <w:sz w:val="16"/>
                <w:szCs w:val="16"/>
                <w:lang w:val="fr-FR"/>
              </w:rPr>
            </w:pPr>
            <w:r>
              <w:rPr>
                <w:bCs/>
                <w:color w:val="BFBFBF"/>
                <w:sz w:val="16"/>
                <w:szCs w:val="16"/>
                <w:lang w:val="fr-FR"/>
              </w:rPr>
              <w:t>A - 201 &amp; 208, Wall Street II,</w:t>
            </w:r>
          </w:p>
          <w:p w14:paraId="72063347" w14:textId="77777777" w:rsidR="009274EA" w:rsidRDefault="00C53038">
            <w:pPr>
              <w:tabs>
                <w:tab w:val="left" w:pos="10620"/>
              </w:tabs>
              <w:jc w:val="center"/>
              <w:rPr>
                <w:bCs/>
                <w:color w:val="BFBFBF"/>
                <w:sz w:val="16"/>
                <w:szCs w:val="16"/>
                <w:lang w:val="fr-FR"/>
              </w:rPr>
            </w:pPr>
            <w:r>
              <w:rPr>
                <w:bCs/>
                <w:color w:val="BFBFBF"/>
                <w:sz w:val="16"/>
                <w:szCs w:val="16"/>
                <w:lang w:val="fr-FR"/>
              </w:rPr>
              <w:t>Near. Orient Club,</w:t>
            </w:r>
          </w:p>
          <w:p w14:paraId="72EA2419" w14:textId="77777777" w:rsidR="009274EA" w:rsidRDefault="00C53038">
            <w:pPr>
              <w:tabs>
                <w:tab w:val="left" w:pos="10620"/>
              </w:tabs>
              <w:jc w:val="center"/>
              <w:rPr>
                <w:bCs/>
                <w:color w:val="BFBFBF"/>
                <w:sz w:val="16"/>
                <w:szCs w:val="16"/>
                <w:lang w:val="fr-FR"/>
              </w:rPr>
            </w:pPr>
            <w:r>
              <w:rPr>
                <w:bCs/>
                <w:color w:val="BFBFBF"/>
                <w:sz w:val="16"/>
                <w:szCs w:val="16"/>
                <w:lang w:val="fr-FR"/>
              </w:rPr>
              <w:t>Nr. Gujarat Collage, Ellis Bridge,</w:t>
            </w:r>
          </w:p>
          <w:p w14:paraId="1B77D649" w14:textId="77777777" w:rsidR="009274EA" w:rsidRDefault="00C53038">
            <w:pPr>
              <w:tabs>
                <w:tab w:val="left" w:pos="10620"/>
              </w:tabs>
              <w:jc w:val="center"/>
              <w:rPr>
                <w:bCs/>
                <w:color w:val="BFBFBF"/>
                <w:sz w:val="16"/>
                <w:szCs w:val="16"/>
                <w:lang w:val="fr-FR"/>
              </w:rPr>
            </w:pPr>
            <w:r>
              <w:rPr>
                <w:bCs/>
                <w:color w:val="BFBFBF"/>
                <w:sz w:val="16"/>
                <w:szCs w:val="16"/>
                <w:lang w:val="fr-FR"/>
              </w:rPr>
              <w:t>Ahmedabad - 380 006,</w:t>
            </w:r>
          </w:p>
          <w:p w14:paraId="5F646417" w14:textId="77777777" w:rsidR="009274EA" w:rsidRDefault="00C53038">
            <w:pPr>
              <w:tabs>
                <w:tab w:val="left" w:pos="10620"/>
              </w:tabs>
              <w:jc w:val="center"/>
              <w:rPr>
                <w:bCs/>
                <w:color w:val="BFBFBF"/>
                <w:sz w:val="16"/>
                <w:szCs w:val="16"/>
                <w:lang w:val="fr-FR"/>
              </w:rPr>
            </w:pPr>
            <w:r>
              <w:rPr>
                <w:bCs/>
                <w:color w:val="BFBFBF"/>
                <w:sz w:val="16"/>
                <w:szCs w:val="16"/>
                <w:lang w:val="fr-FR"/>
              </w:rPr>
              <w:t>Gujarat</w:t>
            </w:r>
          </w:p>
          <w:p w14:paraId="2960C1B0" w14:textId="77777777" w:rsidR="009274EA" w:rsidRDefault="009274EA">
            <w:pPr>
              <w:pStyle w:val="Heading2"/>
              <w:tabs>
                <w:tab w:val="left" w:pos="10620"/>
              </w:tabs>
              <w:ind w:left="9923"/>
              <w:rPr>
                <w:rFonts w:ascii="Cambria" w:hAnsi="Cambria"/>
                <w:b/>
              </w:rPr>
            </w:pPr>
          </w:p>
        </w:tc>
        <w:tc>
          <w:tcPr>
            <w:tcW w:w="2546" w:type="dxa"/>
            <w:shd w:val="clear" w:color="auto" w:fill="auto"/>
          </w:tcPr>
          <w:p w14:paraId="7FF35606" w14:textId="77777777" w:rsidR="009274EA" w:rsidRDefault="00C53038">
            <w:pPr>
              <w:tabs>
                <w:tab w:val="left" w:pos="10620"/>
              </w:tabs>
              <w:jc w:val="center"/>
              <w:rPr>
                <w:bCs/>
                <w:color w:val="BFBFBF"/>
                <w:sz w:val="16"/>
                <w:szCs w:val="16"/>
                <w:lang w:val="fr-FR"/>
              </w:rPr>
            </w:pPr>
            <w:r>
              <w:rPr>
                <w:bCs/>
                <w:color w:val="BFBFBF"/>
                <w:sz w:val="16"/>
                <w:szCs w:val="16"/>
                <w:lang w:val="fr-FR"/>
              </w:rPr>
              <w:lastRenderedPageBreak/>
              <w:t>A - 501 &amp; 508, Wall Street II,</w:t>
            </w:r>
          </w:p>
          <w:p w14:paraId="35382342" w14:textId="77777777" w:rsidR="009274EA" w:rsidRDefault="00C53038">
            <w:pPr>
              <w:tabs>
                <w:tab w:val="left" w:pos="10620"/>
              </w:tabs>
              <w:jc w:val="center"/>
              <w:rPr>
                <w:bCs/>
                <w:color w:val="BFBFBF"/>
                <w:sz w:val="16"/>
                <w:szCs w:val="16"/>
                <w:lang w:val="fr-FR"/>
              </w:rPr>
            </w:pPr>
            <w:r>
              <w:rPr>
                <w:bCs/>
                <w:color w:val="BFBFBF"/>
                <w:sz w:val="16"/>
                <w:szCs w:val="16"/>
                <w:lang w:val="fr-FR"/>
              </w:rPr>
              <w:t>Near. Orient Club,</w:t>
            </w:r>
          </w:p>
          <w:p w14:paraId="45AD7737" w14:textId="77777777" w:rsidR="009274EA" w:rsidRDefault="00C53038">
            <w:pPr>
              <w:tabs>
                <w:tab w:val="left" w:pos="10620"/>
              </w:tabs>
              <w:jc w:val="center"/>
              <w:rPr>
                <w:bCs/>
                <w:color w:val="BFBFBF"/>
                <w:sz w:val="16"/>
                <w:szCs w:val="16"/>
                <w:lang w:val="fr-FR"/>
              </w:rPr>
            </w:pPr>
            <w:r>
              <w:rPr>
                <w:bCs/>
                <w:color w:val="BFBFBF"/>
                <w:sz w:val="16"/>
                <w:szCs w:val="16"/>
                <w:lang w:val="fr-FR"/>
              </w:rPr>
              <w:t>Nr. Gujarat Collage, Ellis Bridge,</w:t>
            </w:r>
          </w:p>
          <w:p w14:paraId="2AC34376" w14:textId="77777777" w:rsidR="009274EA" w:rsidRDefault="00C53038">
            <w:pPr>
              <w:tabs>
                <w:tab w:val="left" w:pos="10620"/>
              </w:tabs>
              <w:jc w:val="center"/>
              <w:rPr>
                <w:bCs/>
                <w:color w:val="BFBFBF"/>
                <w:sz w:val="16"/>
                <w:szCs w:val="16"/>
                <w:lang w:val="fr-FR"/>
              </w:rPr>
            </w:pPr>
            <w:r>
              <w:rPr>
                <w:bCs/>
                <w:color w:val="BFBFBF"/>
                <w:sz w:val="16"/>
                <w:szCs w:val="16"/>
                <w:lang w:val="fr-FR"/>
              </w:rPr>
              <w:t>Ahmedabad - 380 006,</w:t>
            </w:r>
          </w:p>
          <w:p w14:paraId="1FFFCE7A" w14:textId="77777777" w:rsidR="009274EA" w:rsidRDefault="00C53038">
            <w:pPr>
              <w:tabs>
                <w:tab w:val="left" w:pos="10620"/>
              </w:tabs>
              <w:jc w:val="center"/>
              <w:rPr>
                <w:bCs/>
                <w:color w:val="BFBFBF"/>
                <w:sz w:val="16"/>
                <w:szCs w:val="16"/>
                <w:lang w:val="fr-FR"/>
              </w:rPr>
            </w:pPr>
            <w:r>
              <w:rPr>
                <w:bCs/>
                <w:color w:val="BFBFBF"/>
                <w:sz w:val="16"/>
                <w:szCs w:val="16"/>
                <w:lang w:val="fr-FR"/>
              </w:rPr>
              <w:t>Gujarat</w:t>
            </w:r>
          </w:p>
          <w:p w14:paraId="33A0D22C" w14:textId="77777777" w:rsidR="009274EA" w:rsidRDefault="009274EA">
            <w:pPr>
              <w:pStyle w:val="Heading2"/>
              <w:tabs>
                <w:tab w:val="left" w:pos="10620"/>
              </w:tabs>
              <w:ind w:left="9923"/>
              <w:rPr>
                <w:rFonts w:ascii="Cambria" w:hAnsi="Cambria"/>
                <w:b/>
              </w:rPr>
            </w:pPr>
          </w:p>
        </w:tc>
      </w:tr>
    </w:tbl>
    <w:p w14:paraId="4490F380" w14:textId="77777777" w:rsidR="009274EA" w:rsidRDefault="00C53038">
      <w:pPr>
        <w:pStyle w:val="Heading1"/>
        <w:tabs>
          <w:tab w:val="left" w:pos="10620"/>
        </w:tabs>
        <w:ind w:left="432" w:hanging="432"/>
        <w:rPr>
          <w:rFonts w:ascii="Cambria" w:hAnsi="Cambria"/>
        </w:rPr>
      </w:pPr>
      <w:bookmarkStart w:id="13" w:name="_Toc126168402"/>
      <w:bookmarkStart w:id="14" w:name="_Toc135131809"/>
      <w:bookmarkStart w:id="15" w:name="_Toc136942758"/>
      <w:bookmarkStart w:id="16" w:name="_Toc137143942"/>
      <w:bookmarkStart w:id="17" w:name="_Toc137817509"/>
      <w:bookmarkStart w:id="18" w:name="_Toc137830193"/>
      <w:bookmarkStart w:id="19" w:name="_Toc148377737"/>
      <w:r>
        <w:rPr>
          <w:rFonts w:ascii="Cambria" w:hAnsi="Cambria"/>
        </w:rPr>
        <w:lastRenderedPageBreak/>
        <w:t>DOCUMENT CONTROL</w:t>
      </w:r>
      <w:bookmarkEnd w:id="13"/>
      <w:bookmarkEnd w:id="14"/>
      <w:bookmarkEnd w:id="15"/>
      <w:bookmarkEnd w:id="16"/>
      <w:bookmarkEnd w:id="17"/>
      <w:bookmarkEnd w:id="18"/>
      <w:bookmarkEnd w:id="19"/>
    </w:p>
    <w:p w14:paraId="07DA459A" w14:textId="77777777" w:rsidR="009274EA" w:rsidRDefault="00C53038">
      <w:pPr>
        <w:tabs>
          <w:tab w:val="left" w:pos="10620"/>
        </w:tabs>
      </w:pPr>
      <w:r>
        <w:t xml:space="preserve">      Version 1.0</w:t>
      </w:r>
    </w:p>
    <w:tbl>
      <w:tblPr>
        <w:tblW w:w="9810" w:type="dxa"/>
        <w:tblInd w:w="-487"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ook w:val="04A0" w:firstRow="1" w:lastRow="0" w:firstColumn="1" w:lastColumn="0" w:noHBand="0" w:noVBand="1"/>
      </w:tblPr>
      <w:tblGrid>
        <w:gridCol w:w="1800"/>
        <w:gridCol w:w="8010"/>
      </w:tblGrid>
      <w:tr w:rsidR="009274EA" w14:paraId="576105F0" w14:textId="77777777">
        <w:tc>
          <w:tcPr>
            <w:tcW w:w="1800" w:type="dxa"/>
            <w:shd w:val="clear" w:color="auto" w:fill="C4BC96"/>
          </w:tcPr>
          <w:p w14:paraId="5BACDF17" w14:textId="77777777" w:rsidR="009274EA" w:rsidRDefault="00C53038">
            <w:pPr>
              <w:pStyle w:val="BodyText"/>
              <w:tabs>
                <w:tab w:val="left" w:pos="10620"/>
              </w:tabs>
              <w:spacing w:after="0"/>
              <w:rPr>
                <w:rFonts w:ascii="Cambria" w:hAnsi="Cambria"/>
                <w:b/>
              </w:rPr>
            </w:pPr>
            <w:r>
              <w:rPr>
                <w:rFonts w:ascii="Cambria" w:hAnsi="Cambria"/>
                <w:b/>
              </w:rPr>
              <w:t>Process Owner</w:t>
            </w:r>
          </w:p>
        </w:tc>
        <w:tc>
          <w:tcPr>
            <w:tcW w:w="8010" w:type="dxa"/>
            <w:vAlign w:val="center"/>
          </w:tcPr>
          <w:p w14:paraId="11F74D66" w14:textId="77777777" w:rsidR="009274EA" w:rsidRDefault="00C53038">
            <w:pPr>
              <w:pStyle w:val="BodyText"/>
              <w:tabs>
                <w:tab w:val="left" w:pos="10620"/>
              </w:tabs>
              <w:spacing w:after="0"/>
              <w:rPr>
                <w:rFonts w:ascii="Cambria" w:hAnsi="Cambria"/>
                <w:color w:val="365F91"/>
              </w:rPr>
            </w:pPr>
            <w:r>
              <w:rPr>
                <w:rFonts w:ascii="Cambria" w:hAnsi="Cambria"/>
              </w:rPr>
              <w:t>Piyush Patadia</w:t>
            </w:r>
          </w:p>
        </w:tc>
      </w:tr>
    </w:tbl>
    <w:p w14:paraId="402DB7C2" w14:textId="77777777" w:rsidR="009274EA" w:rsidRDefault="009274EA">
      <w:pPr>
        <w:pStyle w:val="BodyText"/>
        <w:tabs>
          <w:tab w:val="left" w:pos="10620"/>
        </w:tabs>
        <w:spacing w:after="0"/>
        <w:rPr>
          <w:rFonts w:ascii="Cambria" w:hAnsi="Cambria"/>
        </w:rPr>
      </w:pPr>
    </w:p>
    <w:tbl>
      <w:tblPr>
        <w:tblW w:w="9810" w:type="dxa"/>
        <w:tblInd w:w="-487"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000" w:firstRow="0" w:lastRow="0" w:firstColumn="0" w:lastColumn="0" w:noHBand="0" w:noVBand="0"/>
      </w:tblPr>
      <w:tblGrid>
        <w:gridCol w:w="1800"/>
        <w:gridCol w:w="2970"/>
        <w:gridCol w:w="2070"/>
        <w:gridCol w:w="2970"/>
      </w:tblGrid>
      <w:tr w:rsidR="009274EA" w14:paraId="3631E45B" w14:textId="77777777">
        <w:tc>
          <w:tcPr>
            <w:tcW w:w="1800" w:type="dxa"/>
            <w:shd w:val="clear" w:color="auto" w:fill="C4BC96"/>
            <w:vAlign w:val="center"/>
          </w:tcPr>
          <w:p w14:paraId="34EF52B6" w14:textId="77777777" w:rsidR="009274EA" w:rsidRDefault="00C53038">
            <w:pPr>
              <w:pStyle w:val="BodyText"/>
              <w:tabs>
                <w:tab w:val="left" w:pos="10620"/>
              </w:tabs>
              <w:spacing w:after="0"/>
              <w:rPr>
                <w:rFonts w:ascii="Cambria" w:hAnsi="Cambria"/>
                <w:b/>
              </w:rPr>
            </w:pPr>
            <w:r>
              <w:rPr>
                <w:rFonts w:ascii="Cambria" w:hAnsi="Cambria"/>
                <w:b/>
              </w:rPr>
              <w:t>Prepared by</w:t>
            </w:r>
          </w:p>
        </w:tc>
        <w:tc>
          <w:tcPr>
            <w:tcW w:w="2970" w:type="dxa"/>
            <w:vAlign w:val="center"/>
          </w:tcPr>
          <w:p w14:paraId="5C44E3A9" w14:textId="77777777" w:rsidR="009274EA" w:rsidRDefault="00C53038">
            <w:pPr>
              <w:pStyle w:val="BodyText"/>
              <w:tabs>
                <w:tab w:val="left" w:pos="10620"/>
              </w:tabs>
              <w:spacing w:after="0"/>
              <w:rPr>
                <w:rFonts w:ascii="Cambria" w:hAnsi="Cambria"/>
              </w:rPr>
            </w:pPr>
            <w:r>
              <w:rPr>
                <w:rFonts w:ascii="Cambria" w:hAnsi="Cambria"/>
              </w:rPr>
              <w:t>Sunil Vyas</w:t>
            </w:r>
          </w:p>
        </w:tc>
        <w:tc>
          <w:tcPr>
            <w:tcW w:w="2070" w:type="dxa"/>
            <w:shd w:val="clear" w:color="auto" w:fill="C4BC96"/>
            <w:vAlign w:val="center"/>
          </w:tcPr>
          <w:p w14:paraId="59DEB88A" w14:textId="77777777" w:rsidR="009274EA" w:rsidRDefault="00C53038">
            <w:pPr>
              <w:pStyle w:val="BodyText"/>
              <w:tabs>
                <w:tab w:val="left" w:pos="10620"/>
              </w:tabs>
              <w:spacing w:after="0"/>
              <w:rPr>
                <w:rFonts w:ascii="Cambria" w:hAnsi="Cambria"/>
                <w:b/>
              </w:rPr>
            </w:pPr>
            <w:r>
              <w:rPr>
                <w:rFonts w:ascii="Cambria" w:hAnsi="Cambria"/>
                <w:b/>
              </w:rPr>
              <w:t>Designation</w:t>
            </w:r>
          </w:p>
        </w:tc>
        <w:tc>
          <w:tcPr>
            <w:tcW w:w="2970" w:type="dxa"/>
            <w:vAlign w:val="center"/>
          </w:tcPr>
          <w:p w14:paraId="505A606C" w14:textId="77777777" w:rsidR="009274EA" w:rsidRDefault="00C53038">
            <w:pPr>
              <w:pStyle w:val="BodyText"/>
              <w:tabs>
                <w:tab w:val="left" w:pos="10620"/>
              </w:tabs>
              <w:spacing w:after="0"/>
              <w:rPr>
                <w:rFonts w:ascii="Cambria" w:hAnsi="Cambria"/>
                <w:color w:val="365F91"/>
              </w:rPr>
            </w:pPr>
            <w:r>
              <w:rPr>
                <w:rFonts w:ascii="Cambria" w:hAnsi="Cambria"/>
              </w:rPr>
              <w:t>Business Analyst</w:t>
            </w:r>
          </w:p>
        </w:tc>
      </w:tr>
      <w:tr w:rsidR="009274EA" w14:paraId="1D7A387E" w14:textId="77777777">
        <w:trPr>
          <w:trHeight w:val="467"/>
        </w:trPr>
        <w:tc>
          <w:tcPr>
            <w:tcW w:w="1800" w:type="dxa"/>
            <w:shd w:val="clear" w:color="auto" w:fill="C4BC96"/>
            <w:vAlign w:val="center"/>
          </w:tcPr>
          <w:p w14:paraId="331237B9" w14:textId="77777777" w:rsidR="009274EA" w:rsidRDefault="00C53038">
            <w:pPr>
              <w:pStyle w:val="BodyText"/>
              <w:tabs>
                <w:tab w:val="left" w:pos="10620"/>
              </w:tabs>
              <w:spacing w:after="0"/>
              <w:rPr>
                <w:rFonts w:ascii="Cambria" w:hAnsi="Cambria"/>
                <w:b/>
              </w:rPr>
            </w:pPr>
            <w:r>
              <w:rPr>
                <w:rFonts w:ascii="Cambria" w:hAnsi="Cambria"/>
                <w:b/>
              </w:rPr>
              <w:t>Date</w:t>
            </w:r>
          </w:p>
        </w:tc>
        <w:tc>
          <w:tcPr>
            <w:tcW w:w="2970" w:type="dxa"/>
            <w:vAlign w:val="center"/>
          </w:tcPr>
          <w:p w14:paraId="5CF084AE" w14:textId="77777777" w:rsidR="009274EA" w:rsidRDefault="00C53038">
            <w:pPr>
              <w:pStyle w:val="BodyText"/>
              <w:tabs>
                <w:tab w:val="left" w:pos="10620"/>
              </w:tabs>
              <w:spacing w:after="0"/>
              <w:rPr>
                <w:rFonts w:ascii="Cambria" w:hAnsi="Cambria"/>
                <w:sz w:val="18"/>
              </w:rPr>
            </w:pPr>
            <w:del w:id="20" w:author="Sunil Vyas" w:date="2023-10-11T11:27:00Z">
              <w:r>
                <w:rPr>
                  <w:rFonts w:ascii="Cambria" w:hAnsi="Cambria"/>
                  <w:sz w:val="18"/>
                </w:rPr>
                <w:delText>22</w:delText>
              </w:r>
            </w:del>
            <w:ins w:id="21" w:author="Sunil Vyas" w:date="2023-10-11T11:27:00Z">
              <w:r>
                <w:rPr>
                  <w:rFonts w:ascii="Cambria" w:hAnsi="Cambria"/>
                  <w:sz w:val="18"/>
                </w:rPr>
                <w:t>10</w:t>
              </w:r>
            </w:ins>
            <w:r>
              <w:rPr>
                <w:rFonts w:ascii="Cambria" w:hAnsi="Cambria"/>
                <w:sz w:val="18"/>
              </w:rPr>
              <w:t>-</w:t>
            </w:r>
            <w:del w:id="22" w:author="Sunil Vyas" w:date="2023-10-11T11:27:00Z">
              <w:r>
                <w:rPr>
                  <w:rFonts w:ascii="Cambria" w:hAnsi="Cambria"/>
                  <w:sz w:val="18"/>
                </w:rPr>
                <w:delText>06</w:delText>
              </w:r>
            </w:del>
            <w:ins w:id="23" w:author="Sunil Vyas" w:date="2023-10-11T11:27:00Z">
              <w:r>
                <w:rPr>
                  <w:rFonts w:ascii="Cambria" w:hAnsi="Cambria"/>
                  <w:sz w:val="18"/>
                </w:rPr>
                <w:t>10</w:t>
              </w:r>
            </w:ins>
            <w:r>
              <w:rPr>
                <w:rFonts w:ascii="Cambria" w:hAnsi="Cambria"/>
                <w:sz w:val="18"/>
              </w:rPr>
              <w:t>-2023</w:t>
            </w:r>
          </w:p>
        </w:tc>
        <w:tc>
          <w:tcPr>
            <w:tcW w:w="2070" w:type="dxa"/>
            <w:shd w:val="clear" w:color="auto" w:fill="C4BC96"/>
            <w:vAlign w:val="center"/>
          </w:tcPr>
          <w:p w14:paraId="121EE433" w14:textId="77777777" w:rsidR="009274EA" w:rsidRDefault="00C53038">
            <w:pPr>
              <w:pStyle w:val="BodyText"/>
              <w:tabs>
                <w:tab w:val="left" w:pos="10620"/>
              </w:tabs>
              <w:spacing w:after="0"/>
              <w:rPr>
                <w:rFonts w:ascii="Cambria" w:hAnsi="Cambria"/>
                <w:b/>
              </w:rPr>
            </w:pPr>
            <w:r>
              <w:rPr>
                <w:rFonts w:ascii="Cambria" w:hAnsi="Cambria"/>
                <w:b/>
              </w:rPr>
              <w:t>Signature</w:t>
            </w:r>
          </w:p>
        </w:tc>
        <w:tc>
          <w:tcPr>
            <w:tcW w:w="2970" w:type="dxa"/>
            <w:vAlign w:val="center"/>
          </w:tcPr>
          <w:p w14:paraId="46253BF6" w14:textId="77777777" w:rsidR="009274EA" w:rsidRDefault="009274EA">
            <w:pPr>
              <w:pStyle w:val="BodyText"/>
              <w:tabs>
                <w:tab w:val="left" w:pos="10620"/>
              </w:tabs>
              <w:spacing w:after="0"/>
              <w:rPr>
                <w:rFonts w:ascii="Cambria" w:hAnsi="Cambria"/>
                <w:color w:val="365F91"/>
              </w:rPr>
            </w:pPr>
          </w:p>
        </w:tc>
      </w:tr>
    </w:tbl>
    <w:p w14:paraId="74D5F15E" w14:textId="77777777" w:rsidR="009274EA" w:rsidRDefault="009274EA">
      <w:pPr>
        <w:pStyle w:val="BodyText"/>
        <w:tabs>
          <w:tab w:val="left" w:pos="10620"/>
        </w:tabs>
        <w:spacing w:after="0"/>
        <w:rPr>
          <w:rFonts w:ascii="Cambria" w:hAnsi="Cambria"/>
        </w:rPr>
      </w:pPr>
    </w:p>
    <w:tbl>
      <w:tblPr>
        <w:tblW w:w="9810" w:type="dxa"/>
        <w:tblInd w:w="-487"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000" w:firstRow="0" w:lastRow="0" w:firstColumn="0" w:lastColumn="0" w:noHBand="0" w:noVBand="0"/>
      </w:tblPr>
      <w:tblGrid>
        <w:gridCol w:w="1800"/>
        <w:gridCol w:w="2970"/>
        <w:gridCol w:w="2071"/>
        <w:gridCol w:w="2969"/>
      </w:tblGrid>
      <w:tr w:rsidR="009274EA" w14:paraId="34684950" w14:textId="77777777">
        <w:trPr>
          <w:trHeight w:val="432"/>
        </w:trPr>
        <w:tc>
          <w:tcPr>
            <w:tcW w:w="1800" w:type="dxa"/>
            <w:shd w:val="clear" w:color="auto" w:fill="C4BC96"/>
            <w:vAlign w:val="center"/>
          </w:tcPr>
          <w:p w14:paraId="4E999ACF" w14:textId="77777777" w:rsidR="009274EA" w:rsidRDefault="00C53038">
            <w:pPr>
              <w:pStyle w:val="BodyText"/>
              <w:tabs>
                <w:tab w:val="left" w:pos="10620"/>
              </w:tabs>
              <w:spacing w:after="0"/>
              <w:rPr>
                <w:rFonts w:ascii="Cambria" w:hAnsi="Cambria"/>
                <w:b/>
              </w:rPr>
            </w:pPr>
            <w:r>
              <w:rPr>
                <w:rFonts w:ascii="Cambria" w:hAnsi="Cambria"/>
                <w:b/>
              </w:rPr>
              <w:t>Reviewed by</w:t>
            </w:r>
          </w:p>
        </w:tc>
        <w:tc>
          <w:tcPr>
            <w:tcW w:w="2970" w:type="dxa"/>
            <w:vAlign w:val="center"/>
          </w:tcPr>
          <w:p w14:paraId="75D4D42F" w14:textId="77777777" w:rsidR="009274EA" w:rsidRDefault="00C53038">
            <w:pPr>
              <w:pStyle w:val="BodyText"/>
              <w:tabs>
                <w:tab w:val="left" w:pos="10620"/>
              </w:tabs>
              <w:spacing w:after="0"/>
              <w:rPr>
                <w:rFonts w:ascii="Cambria" w:hAnsi="Cambria"/>
              </w:rPr>
            </w:pPr>
            <w:r>
              <w:rPr>
                <w:rFonts w:ascii="Cambria" w:hAnsi="Cambria"/>
              </w:rPr>
              <w:t>Piyush Patadia</w:t>
            </w:r>
          </w:p>
        </w:tc>
        <w:tc>
          <w:tcPr>
            <w:tcW w:w="2071" w:type="dxa"/>
            <w:shd w:val="clear" w:color="auto" w:fill="C4BC96"/>
            <w:vAlign w:val="center"/>
          </w:tcPr>
          <w:p w14:paraId="00DCF8E1" w14:textId="77777777" w:rsidR="009274EA" w:rsidRDefault="00C53038">
            <w:pPr>
              <w:pStyle w:val="BodyText"/>
              <w:tabs>
                <w:tab w:val="left" w:pos="10620"/>
              </w:tabs>
              <w:spacing w:after="0"/>
              <w:rPr>
                <w:rFonts w:ascii="Cambria" w:hAnsi="Cambria"/>
                <w:b/>
              </w:rPr>
            </w:pPr>
            <w:r>
              <w:rPr>
                <w:rFonts w:ascii="Cambria" w:hAnsi="Cambria"/>
                <w:b/>
              </w:rPr>
              <w:t>Designation</w:t>
            </w:r>
          </w:p>
        </w:tc>
        <w:tc>
          <w:tcPr>
            <w:tcW w:w="2969" w:type="dxa"/>
            <w:vAlign w:val="center"/>
          </w:tcPr>
          <w:p w14:paraId="38446F22" w14:textId="77777777" w:rsidR="009274EA" w:rsidRDefault="00C53038">
            <w:pPr>
              <w:pStyle w:val="BodyText"/>
              <w:tabs>
                <w:tab w:val="left" w:pos="10620"/>
              </w:tabs>
              <w:spacing w:after="0"/>
              <w:rPr>
                <w:rFonts w:ascii="Cambria" w:hAnsi="Cambria"/>
              </w:rPr>
            </w:pPr>
            <w:r>
              <w:rPr>
                <w:rFonts w:ascii="Cambria" w:hAnsi="Cambria"/>
              </w:rPr>
              <w:t>Business Analyst</w:t>
            </w:r>
          </w:p>
        </w:tc>
      </w:tr>
      <w:tr w:rsidR="009274EA" w14:paraId="711B16AD" w14:textId="77777777">
        <w:trPr>
          <w:trHeight w:val="432"/>
        </w:trPr>
        <w:tc>
          <w:tcPr>
            <w:tcW w:w="1800" w:type="dxa"/>
            <w:shd w:val="clear" w:color="auto" w:fill="C4BC96"/>
            <w:vAlign w:val="center"/>
          </w:tcPr>
          <w:p w14:paraId="1FD15ED3" w14:textId="77777777" w:rsidR="009274EA" w:rsidRDefault="00C53038">
            <w:pPr>
              <w:pStyle w:val="BodyText"/>
              <w:tabs>
                <w:tab w:val="left" w:pos="10620"/>
              </w:tabs>
              <w:spacing w:after="0"/>
              <w:rPr>
                <w:rFonts w:ascii="Cambria" w:hAnsi="Cambria"/>
                <w:b/>
              </w:rPr>
            </w:pPr>
            <w:r>
              <w:rPr>
                <w:rFonts w:ascii="Cambria" w:hAnsi="Cambria"/>
                <w:b/>
              </w:rPr>
              <w:t>Date</w:t>
            </w:r>
          </w:p>
        </w:tc>
        <w:tc>
          <w:tcPr>
            <w:tcW w:w="2970" w:type="dxa"/>
            <w:vAlign w:val="center"/>
          </w:tcPr>
          <w:p w14:paraId="3E2F998C" w14:textId="77777777" w:rsidR="009274EA" w:rsidRDefault="009274EA">
            <w:pPr>
              <w:pStyle w:val="BodyText"/>
              <w:tabs>
                <w:tab w:val="left" w:pos="10620"/>
              </w:tabs>
              <w:spacing w:after="0"/>
              <w:rPr>
                <w:rFonts w:ascii="Cambria" w:hAnsi="Cambria"/>
              </w:rPr>
            </w:pPr>
          </w:p>
        </w:tc>
        <w:tc>
          <w:tcPr>
            <w:tcW w:w="2071" w:type="dxa"/>
            <w:shd w:val="clear" w:color="auto" w:fill="C4BC96"/>
            <w:vAlign w:val="center"/>
          </w:tcPr>
          <w:p w14:paraId="432261FB" w14:textId="77777777" w:rsidR="009274EA" w:rsidRDefault="00C53038">
            <w:pPr>
              <w:pStyle w:val="BodyText"/>
              <w:tabs>
                <w:tab w:val="left" w:pos="10620"/>
              </w:tabs>
              <w:spacing w:after="0"/>
              <w:rPr>
                <w:rFonts w:ascii="Cambria" w:hAnsi="Cambria"/>
                <w:b/>
              </w:rPr>
            </w:pPr>
            <w:r>
              <w:rPr>
                <w:rFonts w:ascii="Cambria" w:hAnsi="Cambria"/>
                <w:b/>
              </w:rPr>
              <w:t>Signature</w:t>
            </w:r>
          </w:p>
        </w:tc>
        <w:tc>
          <w:tcPr>
            <w:tcW w:w="2969" w:type="dxa"/>
            <w:vAlign w:val="center"/>
          </w:tcPr>
          <w:p w14:paraId="1915B706" w14:textId="77777777" w:rsidR="009274EA" w:rsidRDefault="009274EA">
            <w:pPr>
              <w:pStyle w:val="BodyText"/>
              <w:tabs>
                <w:tab w:val="left" w:pos="10620"/>
              </w:tabs>
              <w:spacing w:after="0"/>
              <w:rPr>
                <w:rFonts w:ascii="Cambria" w:hAnsi="Cambria"/>
              </w:rPr>
            </w:pPr>
          </w:p>
        </w:tc>
      </w:tr>
    </w:tbl>
    <w:p w14:paraId="3741DF36" w14:textId="77777777" w:rsidR="009274EA" w:rsidRDefault="009274EA">
      <w:pPr>
        <w:pStyle w:val="BodyText"/>
        <w:tabs>
          <w:tab w:val="left" w:pos="10620"/>
        </w:tabs>
        <w:spacing w:after="0"/>
        <w:rPr>
          <w:rFonts w:ascii="Cambria" w:hAnsi="Cambria"/>
        </w:rPr>
      </w:pPr>
    </w:p>
    <w:tbl>
      <w:tblPr>
        <w:tblW w:w="9810" w:type="dxa"/>
        <w:tblInd w:w="-487"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000" w:firstRow="0" w:lastRow="0" w:firstColumn="0" w:lastColumn="0" w:noHBand="0" w:noVBand="0"/>
      </w:tblPr>
      <w:tblGrid>
        <w:gridCol w:w="1800"/>
        <w:gridCol w:w="2970"/>
        <w:gridCol w:w="2070"/>
        <w:gridCol w:w="2970"/>
      </w:tblGrid>
      <w:tr w:rsidR="009274EA" w14:paraId="555C8810" w14:textId="77777777">
        <w:trPr>
          <w:trHeight w:val="432"/>
        </w:trPr>
        <w:tc>
          <w:tcPr>
            <w:tcW w:w="1800" w:type="dxa"/>
            <w:shd w:val="clear" w:color="auto" w:fill="C4BC96"/>
            <w:vAlign w:val="center"/>
          </w:tcPr>
          <w:p w14:paraId="751CF7E6" w14:textId="77777777" w:rsidR="009274EA" w:rsidRDefault="00C53038">
            <w:pPr>
              <w:pStyle w:val="BodyText"/>
              <w:tabs>
                <w:tab w:val="left" w:pos="10620"/>
              </w:tabs>
              <w:spacing w:after="0"/>
              <w:rPr>
                <w:rFonts w:ascii="Cambria" w:hAnsi="Cambria"/>
                <w:b/>
              </w:rPr>
            </w:pPr>
            <w:r>
              <w:rPr>
                <w:rFonts w:ascii="Cambria" w:hAnsi="Cambria"/>
                <w:b/>
              </w:rPr>
              <w:t>Approved by</w:t>
            </w:r>
          </w:p>
        </w:tc>
        <w:tc>
          <w:tcPr>
            <w:tcW w:w="2970" w:type="dxa"/>
            <w:vAlign w:val="center"/>
          </w:tcPr>
          <w:p w14:paraId="735F3839" w14:textId="77777777" w:rsidR="009274EA" w:rsidRDefault="009274EA">
            <w:pPr>
              <w:pStyle w:val="BodyText"/>
              <w:tabs>
                <w:tab w:val="left" w:pos="10620"/>
              </w:tabs>
              <w:spacing w:after="0"/>
              <w:rPr>
                <w:rFonts w:ascii="Cambria" w:hAnsi="Cambria"/>
              </w:rPr>
            </w:pPr>
          </w:p>
        </w:tc>
        <w:tc>
          <w:tcPr>
            <w:tcW w:w="2070" w:type="dxa"/>
            <w:shd w:val="clear" w:color="auto" w:fill="C4BC96"/>
            <w:vAlign w:val="center"/>
          </w:tcPr>
          <w:p w14:paraId="26FCE4B6" w14:textId="77777777" w:rsidR="009274EA" w:rsidRDefault="00C53038">
            <w:pPr>
              <w:pStyle w:val="BodyText"/>
              <w:tabs>
                <w:tab w:val="left" w:pos="10620"/>
              </w:tabs>
              <w:spacing w:after="0"/>
              <w:rPr>
                <w:rFonts w:ascii="Cambria" w:hAnsi="Cambria"/>
                <w:b/>
              </w:rPr>
            </w:pPr>
            <w:r>
              <w:rPr>
                <w:rFonts w:ascii="Cambria" w:hAnsi="Cambria"/>
                <w:b/>
              </w:rPr>
              <w:t>Designation</w:t>
            </w:r>
          </w:p>
        </w:tc>
        <w:tc>
          <w:tcPr>
            <w:tcW w:w="2970" w:type="dxa"/>
            <w:vAlign w:val="center"/>
          </w:tcPr>
          <w:p w14:paraId="4EDED349" w14:textId="77777777" w:rsidR="009274EA" w:rsidRDefault="009274EA">
            <w:pPr>
              <w:pStyle w:val="BodyText"/>
              <w:tabs>
                <w:tab w:val="left" w:pos="10620"/>
              </w:tabs>
              <w:spacing w:after="0"/>
              <w:rPr>
                <w:rFonts w:ascii="Cambria" w:hAnsi="Cambria"/>
              </w:rPr>
            </w:pPr>
          </w:p>
        </w:tc>
      </w:tr>
      <w:tr w:rsidR="009274EA" w14:paraId="60C1B577" w14:textId="77777777">
        <w:trPr>
          <w:trHeight w:val="432"/>
        </w:trPr>
        <w:tc>
          <w:tcPr>
            <w:tcW w:w="1800" w:type="dxa"/>
            <w:shd w:val="clear" w:color="auto" w:fill="C4BC96"/>
            <w:vAlign w:val="center"/>
          </w:tcPr>
          <w:p w14:paraId="59DCA0E8" w14:textId="77777777" w:rsidR="009274EA" w:rsidRDefault="00C53038">
            <w:pPr>
              <w:pStyle w:val="BodyText"/>
              <w:tabs>
                <w:tab w:val="left" w:pos="10620"/>
              </w:tabs>
              <w:spacing w:after="0"/>
              <w:rPr>
                <w:rFonts w:ascii="Cambria" w:hAnsi="Cambria"/>
                <w:b/>
              </w:rPr>
            </w:pPr>
            <w:r>
              <w:rPr>
                <w:rFonts w:ascii="Cambria" w:hAnsi="Cambria"/>
                <w:b/>
              </w:rPr>
              <w:t>Date</w:t>
            </w:r>
          </w:p>
        </w:tc>
        <w:tc>
          <w:tcPr>
            <w:tcW w:w="2970" w:type="dxa"/>
            <w:vAlign w:val="center"/>
          </w:tcPr>
          <w:p w14:paraId="0015CEFC" w14:textId="77777777" w:rsidR="009274EA" w:rsidRDefault="009274EA">
            <w:pPr>
              <w:pStyle w:val="BodyText"/>
              <w:tabs>
                <w:tab w:val="left" w:pos="10620"/>
              </w:tabs>
              <w:spacing w:after="0"/>
              <w:rPr>
                <w:rFonts w:ascii="Cambria" w:hAnsi="Cambria"/>
              </w:rPr>
            </w:pPr>
          </w:p>
        </w:tc>
        <w:tc>
          <w:tcPr>
            <w:tcW w:w="2070" w:type="dxa"/>
            <w:shd w:val="clear" w:color="auto" w:fill="C4BC96"/>
            <w:vAlign w:val="center"/>
          </w:tcPr>
          <w:p w14:paraId="5FB23FD5" w14:textId="77777777" w:rsidR="009274EA" w:rsidRDefault="00C53038">
            <w:pPr>
              <w:pStyle w:val="BodyText"/>
              <w:tabs>
                <w:tab w:val="left" w:pos="10620"/>
              </w:tabs>
              <w:spacing w:after="0"/>
              <w:rPr>
                <w:rFonts w:ascii="Cambria" w:hAnsi="Cambria"/>
                <w:b/>
              </w:rPr>
            </w:pPr>
            <w:r>
              <w:rPr>
                <w:rFonts w:ascii="Cambria" w:hAnsi="Cambria"/>
                <w:b/>
              </w:rPr>
              <w:t>Signature</w:t>
            </w:r>
          </w:p>
        </w:tc>
        <w:tc>
          <w:tcPr>
            <w:tcW w:w="2970" w:type="dxa"/>
            <w:vAlign w:val="center"/>
          </w:tcPr>
          <w:p w14:paraId="5447C79D" w14:textId="77777777" w:rsidR="009274EA" w:rsidRDefault="009274EA">
            <w:pPr>
              <w:pStyle w:val="BodyText"/>
              <w:tabs>
                <w:tab w:val="left" w:pos="10620"/>
              </w:tabs>
              <w:spacing w:after="0"/>
              <w:rPr>
                <w:rFonts w:ascii="Cambria" w:hAnsi="Cambria"/>
              </w:rPr>
            </w:pPr>
          </w:p>
        </w:tc>
      </w:tr>
    </w:tbl>
    <w:p w14:paraId="025B717F" w14:textId="77777777" w:rsidR="009274EA" w:rsidRDefault="009274EA">
      <w:pPr>
        <w:tabs>
          <w:tab w:val="left" w:pos="10620"/>
        </w:tabs>
      </w:pPr>
    </w:p>
    <w:p w14:paraId="091DD1C2" w14:textId="77777777" w:rsidR="009274EA" w:rsidRDefault="009274EA">
      <w:pPr>
        <w:tabs>
          <w:tab w:val="left" w:pos="10620"/>
        </w:tabs>
      </w:pPr>
    </w:p>
    <w:p w14:paraId="5804B0EE" w14:textId="77777777" w:rsidR="009274EA" w:rsidRDefault="009274EA">
      <w:pPr>
        <w:tabs>
          <w:tab w:val="left" w:pos="10620"/>
        </w:tabs>
      </w:pPr>
    </w:p>
    <w:p w14:paraId="470486CC" w14:textId="77777777" w:rsidR="009274EA" w:rsidRDefault="009274EA">
      <w:pPr>
        <w:tabs>
          <w:tab w:val="left" w:pos="10620"/>
        </w:tabs>
      </w:pPr>
    </w:p>
    <w:p w14:paraId="13B423B1" w14:textId="77777777" w:rsidR="009274EA" w:rsidRDefault="009274EA">
      <w:pPr>
        <w:tabs>
          <w:tab w:val="left" w:pos="10620"/>
        </w:tabs>
      </w:pPr>
    </w:p>
    <w:p w14:paraId="00CA0024" w14:textId="77777777" w:rsidR="009274EA" w:rsidRDefault="009274EA">
      <w:pPr>
        <w:tabs>
          <w:tab w:val="left" w:pos="10620"/>
        </w:tabs>
      </w:pPr>
    </w:p>
    <w:p w14:paraId="60741974" w14:textId="77777777" w:rsidR="009274EA" w:rsidRDefault="009274EA">
      <w:pPr>
        <w:tabs>
          <w:tab w:val="left" w:pos="10620"/>
        </w:tabs>
      </w:pPr>
    </w:p>
    <w:p w14:paraId="61014FB5" w14:textId="77777777" w:rsidR="009274EA" w:rsidRDefault="009274EA">
      <w:pPr>
        <w:tabs>
          <w:tab w:val="left" w:pos="10620"/>
        </w:tabs>
      </w:pPr>
    </w:p>
    <w:p w14:paraId="0A5BAC86" w14:textId="77777777" w:rsidR="009274EA" w:rsidRDefault="009274EA">
      <w:pPr>
        <w:tabs>
          <w:tab w:val="left" w:pos="10620"/>
        </w:tabs>
      </w:pPr>
    </w:p>
    <w:p w14:paraId="79F63504" w14:textId="77777777" w:rsidR="009274EA" w:rsidRDefault="009274EA">
      <w:pPr>
        <w:tabs>
          <w:tab w:val="left" w:pos="10620"/>
        </w:tabs>
      </w:pPr>
    </w:p>
    <w:p w14:paraId="755CDE53" w14:textId="77777777" w:rsidR="009274EA" w:rsidRDefault="009274EA">
      <w:pPr>
        <w:tabs>
          <w:tab w:val="left" w:pos="10620"/>
        </w:tabs>
      </w:pPr>
    </w:p>
    <w:p w14:paraId="06CA0A5F" w14:textId="77777777" w:rsidR="009274EA" w:rsidRDefault="009274EA">
      <w:pPr>
        <w:tabs>
          <w:tab w:val="left" w:pos="10620"/>
        </w:tabs>
      </w:pPr>
    </w:p>
    <w:p w14:paraId="0FFC8780" w14:textId="77777777" w:rsidR="009274EA" w:rsidRDefault="009274EA">
      <w:pPr>
        <w:tabs>
          <w:tab w:val="left" w:pos="10620"/>
        </w:tabs>
      </w:pPr>
    </w:p>
    <w:p w14:paraId="65E6FAB0" w14:textId="77777777" w:rsidR="009274EA" w:rsidRDefault="009274EA">
      <w:pPr>
        <w:tabs>
          <w:tab w:val="left" w:pos="10620"/>
        </w:tabs>
      </w:pPr>
    </w:p>
    <w:p w14:paraId="692C0CD3" w14:textId="77777777" w:rsidR="009274EA" w:rsidRDefault="009274EA">
      <w:pPr>
        <w:tabs>
          <w:tab w:val="left" w:pos="10620"/>
        </w:tabs>
      </w:pPr>
    </w:p>
    <w:p w14:paraId="59F4E127" w14:textId="77777777" w:rsidR="009274EA" w:rsidRDefault="00C53038">
      <w:pPr>
        <w:pStyle w:val="Heading1"/>
        <w:tabs>
          <w:tab w:val="left" w:pos="10620"/>
        </w:tabs>
        <w:ind w:left="432" w:hanging="432"/>
        <w:rPr>
          <w:rFonts w:ascii="Cambria" w:hAnsi="Cambria"/>
          <w:b/>
        </w:rPr>
      </w:pPr>
      <w:bookmarkStart w:id="24" w:name="_Toc85795573"/>
      <w:bookmarkStart w:id="25" w:name="_Toc126168403"/>
      <w:bookmarkStart w:id="26" w:name="_Toc135131810"/>
      <w:bookmarkStart w:id="27" w:name="_Toc136942759"/>
      <w:bookmarkStart w:id="28" w:name="_Toc137143943"/>
      <w:bookmarkStart w:id="29" w:name="_Toc137817510"/>
      <w:bookmarkStart w:id="30" w:name="_Toc137830194"/>
      <w:bookmarkStart w:id="31" w:name="_Toc148377738"/>
      <w:r>
        <w:rPr>
          <w:rFonts w:ascii="Cambria" w:hAnsi="Cambria"/>
        </w:rPr>
        <w:t>DOCUMENT CHANGE HISTORY</w:t>
      </w:r>
      <w:bookmarkEnd w:id="24"/>
      <w:bookmarkEnd w:id="25"/>
      <w:bookmarkEnd w:id="26"/>
      <w:bookmarkEnd w:id="27"/>
      <w:bookmarkEnd w:id="28"/>
      <w:bookmarkEnd w:id="29"/>
      <w:bookmarkEnd w:id="30"/>
      <w:bookmarkEnd w:id="31"/>
    </w:p>
    <w:tbl>
      <w:tblPr>
        <w:tblW w:w="10206" w:type="dxa"/>
        <w:tblInd w:w="-57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000" w:firstRow="0" w:lastRow="0" w:firstColumn="0" w:lastColumn="0" w:noHBand="0" w:noVBand="0"/>
      </w:tblPr>
      <w:tblGrid>
        <w:gridCol w:w="1418"/>
        <w:gridCol w:w="992"/>
        <w:gridCol w:w="1134"/>
        <w:gridCol w:w="2862"/>
        <w:gridCol w:w="1271"/>
        <w:gridCol w:w="1350"/>
        <w:gridCol w:w="1179"/>
      </w:tblGrid>
      <w:tr w:rsidR="009274EA" w14:paraId="4B706B93" w14:textId="77777777">
        <w:trPr>
          <w:trHeight w:val="708"/>
        </w:trPr>
        <w:tc>
          <w:tcPr>
            <w:tcW w:w="1418" w:type="dxa"/>
            <w:shd w:val="clear" w:color="auto" w:fill="C4BC96"/>
            <w:vAlign w:val="center"/>
          </w:tcPr>
          <w:p w14:paraId="226E8197" w14:textId="77777777" w:rsidR="009274EA" w:rsidRDefault="00C53038">
            <w:pPr>
              <w:tabs>
                <w:tab w:val="left" w:pos="10620"/>
              </w:tabs>
              <w:rPr>
                <w:b/>
                <w:i/>
              </w:rPr>
            </w:pPr>
            <w:r>
              <w:rPr>
                <w:b/>
                <w:i/>
              </w:rPr>
              <w:t>Date</w:t>
            </w:r>
          </w:p>
        </w:tc>
        <w:tc>
          <w:tcPr>
            <w:tcW w:w="992" w:type="dxa"/>
            <w:shd w:val="clear" w:color="auto" w:fill="C4BC96"/>
            <w:vAlign w:val="center"/>
          </w:tcPr>
          <w:p w14:paraId="046E5154" w14:textId="77777777" w:rsidR="009274EA" w:rsidRDefault="00C53038">
            <w:pPr>
              <w:tabs>
                <w:tab w:val="left" w:pos="10620"/>
              </w:tabs>
              <w:rPr>
                <w:b/>
                <w:i/>
              </w:rPr>
            </w:pPr>
            <w:r>
              <w:rPr>
                <w:b/>
                <w:i/>
              </w:rPr>
              <w:t>Version</w:t>
            </w:r>
          </w:p>
        </w:tc>
        <w:tc>
          <w:tcPr>
            <w:tcW w:w="1134" w:type="dxa"/>
            <w:shd w:val="clear" w:color="auto" w:fill="C4BC96"/>
            <w:vAlign w:val="center"/>
          </w:tcPr>
          <w:p w14:paraId="1732C455" w14:textId="77777777" w:rsidR="009274EA" w:rsidRDefault="00C53038">
            <w:pPr>
              <w:tabs>
                <w:tab w:val="left" w:pos="10620"/>
              </w:tabs>
              <w:rPr>
                <w:b/>
                <w:i/>
              </w:rPr>
            </w:pPr>
            <w:r>
              <w:rPr>
                <w:b/>
                <w:i/>
              </w:rPr>
              <w:t>Section</w:t>
            </w:r>
          </w:p>
        </w:tc>
        <w:tc>
          <w:tcPr>
            <w:tcW w:w="2862" w:type="dxa"/>
            <w:shd w:val="clear" w:color="auto" w:fill="C4BC96"/>
            <w:vAlign w:val="center"/>
          </w:tcPr>
          <w:p w14:paraId="11A2A8EE" w14:textId="77777777" w:rsidR="009274EA" w:rsidRDefault="00C53038">
            <w:pPr>
              <w:tabs>
                <w:tab w:val="left" w:pos="10620"/>
              </w:tabs>
              <w:rPr>
                <w:b/>
                <w:i/>
              </w:rPr>
            </w:pPr>
            <w:r>
              <w:rPr>
                <w:b/>
                <w:i/>
              </w:rPr>
              <w:t>Description of the Change</w:t>
            </w:r>
          </w:p>
        </w:tc>
        <w:tc>
          <w:tcPr>
            <w:tcW w:w="1271" w:type="dxa"/>
            <w:shd w:val="clear" w:color="auto" w:fill="C4BC96"/>
            <w:vAlign w:val="center"/>
          </w:tcPr>
          <w:p w14:paraId="283760D8" w14:textId="77777777" w:rsidR="009274EA" w:rsidRDefault="00C53038">
            <w:pPr>
              <w:tabs>
                <w:tab w:val="left" w:pos="10620"/>
              </w:tabs>
              <w:rPr>
                <w:b/>
                <w:i/>
              </w:rPr>
            </w:pPr>
            <w:r>
              <w:rPr>
                <w:b/>
                <w:i/>
              </w:rPr>
              <w:t>Author</w:t>
            </w:r>
          </w:p>
        </w:tc>
        <w:tc>
          <w:tcPr>
            <w:tcW w:w="1350" w:type="dxa"/>
            <w:shd w:val="clear" w:color="auto" w:fill="C4BC96"/>
            <w:vAlign w:val="center"/>
          </w:tcPr>
          <w:p w14:paraId="6F8B02A7" w14:textId="77777777" w:rsidR="009274EA" w:rsidRDefault="00C53038">
            <w:pPr>
              <w:tabs>
                <w:tab w:val="left" w:pos="10620"/>
              </w:tabs>
              <w:rPr>
                <w:b/>
                <w:i/>
              </w:rPr>
            </w:pPr>
            <w:r>
              <w:rPr>
                <w:b/>
                <w:i/>
              </w:rPr>
              <w:t>Reviewer</w:t>
            </w:r>
          </w:p>
        </w:tc>
        <w:tc>
          <w:tcPr>
            <w:tcW w:w="1179" w:type="dxa"/>
            <w:shd w:val="clear" w:color="auto" w:fill="C4BC96"/>
            <w:vAlign w:val="center"/>
          </w:tcPr>
          <w:p w14:paraId="42F1A5BF" w14:textId="77777777" w:rsidR="009274EA" w:rsidRDefault="00C53038">
            <w:pPr>
              <w:tabs>
                <w:tab w:val="left" w:pos="10620"/>
              </w:tabs>
              <w:rPr>
                <w:b/>
                <w:i/>
              </w:rPr>
            </w:pPr>
            <w:r>
              <w:rPr>
                <w:b/>
                <w:i/>
              </w:rPr>
              <w:t>Approver</w:t>
            </w:r>
          </w:p>
        </w:tc>
      </w:tr>
      <w:tr w:rsidR="009274EA" w14:paraId="6410AB69" w14:textId="77777777">
        <w:tc>
          <w:tcPr>
            <w:tcW w:w="1418" w:type="dxa"/>
            <w:vAlign w:val="center"/>
          </w:tcPr>
          <w:p w14:paraId="32DBC26A" w14:textId="77777777" w:rsidR="009274EA" w:rsidRDefault="00C53038">
            <w:pPr>
              <w:pStyle w:val="BodyText"/>
              <w:tabs>
                <w:tab w:val="left" w:pos="10620"/>
              </w:tabs>
              <w:spacing w:after="0"/>
              <w:jc w:val="left"/>
              <w:rPr>
                <w:rFonts w:ascii="Cambria" w:hAnsi="Cambria"/>
                <w:sz w:val="18"/>
              </w:rPr>
            </w:pPr>
            <w:r>
              <w:rPr>
                <w:rFonts w:ascii="Cambria" w:hAnsi="Cambria"/>
                <w:sz w:val="18"/>
              </w:rPr>
              <w:t>22-06-2023</w:t>
            </w:r>
          </w:p>
        </w:tc>
        <w:tc>
          <w:tcPr>
            <w:tcW w:w="992" w:type="dxa"/>
            <w:vAlign w:val="center"/>
          </w:tcPr>
          <w:p w14:paraId="33BE3872" w14:textId="77777777" w:rsidR="009274EA" w:rsidRDefault="00C53038">
            <w:pPr>
              <w:pStyle w:val="BodyText"/>
              <w:tabs>
                <w:tab w:val="left" w:pos="10620"/>
              </w:tabs>
              <w:spacing w:after="0"/>
              <w:jc w:val="left"/>
              <w:rPr>
                <w:rFonts w:ascii="Cambria" w:hAnsi="Cambria"/>
                <w:sz w:val="18"/>
              </w:rPr>
            </w:pPr>
            <w:r>
              <w:rPr>
                <w:rFonts w:ascii="Cambria" w:hAnsi="Cambria"/>
                <w:sz w:val="18"/>
              </w:rPr>
              <w:t>1.0</w:t>
            </w:r>
          </w:p>
        </w:tc>
        <w:tc>
          <w:tcPr>
            <w:tcW w:w="1134" w:type="dxa"/>
            <w:vAlign w:val="center"/>
          </w:tcPr>
          <w:p w14:paraId="23884263" w14:textId="77777777" w:rsidR="009274EA" w:rsidRDefault="00C53038">
            <w:pPr>
              <w:pStyle w:val="BodyText"/>
              <w:tabs>
                <w:tab w:val="left" w:pos="10620"/>
              </w:tabs>
              <w:spacing w:after="0"/>
              <w:jc w:val="left"/>
              <w:rPr>
                <w:rFonts w:ascii="Cambria" w:hAnsi="Cambria"/>
                <w:sz w:val="18"/>
              </w:rPr>
            </w:pPr>
            <w:r>
              <w:rPr>
                <w:rFonts w:ascii="Cambria" w:hAnsi="Cambria"/>
                <w:sz w:val="18"/>
              </w:rPr>
              <w:t>-</w:t>
            </w:r>
          </w:p>
        </w:tc>
        <w:tc>
          <w:tcPr>
            <w:tcW w:w="2862" w:type="dxa"/>
            <w:vAlign w:val="center"/>
          </w:tcPr>
          <w:p w14:paraId="3D6782B1" w14:textId="77777777" w:rsidR="009274EA" w:rsidRDefault="00C53038">
            <w:pPr>
              <w:pStyle w:val="BodyText"/>
              <w:tabs>
                <w:tab w:val="left" w:pos="10620"/>
              </w:tabs>
              <w:spacing w:after="0"/>
              <w:jc w:val="left"/>
              <w:rPr>
                <w:rFonts w:ascii="Cambria" w:hAnsi="Cambria"/>
                <w:sz w:val="18"/>
              </w:rPr>
            </w:pPr>
            <w:r>
              <w:rPr>
                <w:rFonts w:ascii="Cambria" w:hAnsi="Cambria"/>
                <w:sz w:val="18"/>
              </w:rPr>
              <w:t>SRS of Administrator</w:t>
            </w:r>
          </w:p>
        </w:tc>
        <w:tc>
          <w:tcPr>
            <w:tcW w:w="1271" w:type="dxa"/>
            <w:vAlign w:val="center"/>
          </w:tcPr>
          <w:p w14:paraId="470D9904" w14:textId="77777777" w:rsidR="009274EA" w:rsidRDefault="00C53038">
            <w:pPr>
              <w:pStyle w:val="BodyText"/>
              <w:tabs>
                <w:tab w:val="left" w:pos="10620"/>
              </w:tabs>
              <w:spacing w:after="0"/>
              <w:jc w:val="left"/>
              <w:rPr>
                <w:rFonts w:ascii="Cambria" w:hAnsi="Cambria"/>
                <w:sz w:val="18"/>
              </w:rPr>
            </w:pPr>
            <w:r>
              <w:rPr>
                <w:rFonts w:ascii="Cambria" w:hAnsi="Cambria"/>
                <w:sz w:val="18"/>
              </w:rPr>
              <w:t>Sunil Vyas</w:t>
            </w:r>
          </w:p>
        </w:tc>
        <w:tc>
          <w:tcPr>
            <w:tcW w:w="1350" w:type="dxa"/>
            <w:vAlign w:val="center"/>
          </w:tcPr>
          <w:p w14:paraId="6FB40AB0" w14:textId="77777777" w:rsidR="009274EA" w:rsidRDefault="009274EA">
            <w:pPr>
              <w:pStyle w:val="BodyText"/>
              <w:tabs>
                <w:tab w:val="left" w:pos="10620"/>
              </w:tabs>
              <w:spacing w:after="0"/>
              <w:jc w:val="left"/>
              <w:rPr>
                <w:rFonts w:ascii="Cambria" w:hAnsi="Cambria"/>
                <w:sz w:val="18"/>
              </w:rPr>
            </w:pPr>
          </w:p>
        </w:tc>
        <w:tc>
          <w:tcPr>
            <w:tcW w:w="1179" w:type="dxa"/>
            <w:vAlign w:val="center"/>
          </w:tcPr>
          <w:p w14:paraId="690AF2C7" w14:textId="77777777" w:rsidR="009274EA" w:rsidRDefault="009274EA">
            <w:pPr>
              <w:pStyle w:val="BodyText"/>
              <w:tabs>
                <w:tab w:val="left" w:pos="10620"/>
              </w:tabs>
              <w:spacing w:after="0"/>
              <w:jc w:val="left"/>
              <w:rPr>
                <w:rFonts w:ascii="Cambria" w:hAnsi="Cambria"/>
                <w:sz w:val="18"/>
              </w:rPr>
            </w:pPr>
          </w:p>
        </w:tc>
      </w:tr>
      <w:tr w:rsidR="009274EA" w14:paraId="7A6D114B" w14:textId="77777777">
        <w:tc>
          <w:tcPr>
            <w:tcW w:w="1418" w:type="dxa"/>
            <w:vAlign w:val="center"/>
          </w:tcPr>
          <w:p w14:paraId="6E8CC34B" w14:textId="77777777" w:rsidR="009274EA" w:rsidRDefault="00C53038">
            <w:pPr>
              <w:pStyle w:val="BodyText"/>
              <w:tabs>
                <w:tab w:val="left" w:pos="10620"/>
              </w:tabs>
              <w:spacing w:after="0"/>
              <w:jc w:val="left"/>
              <w:rPr>
                <w:rFonts w:ascii="Cambria" w:hAnsi="Cambria"/>
                <w:sz w:val="18"/>
              </w:rPr>
            </w:pPr>
            <w:r>
              <w:rPr>
                <w:rFonts w:ascii="Cambria" w:hAnsi="Cambria"/>
                <w:sz w:val="18"/>
              </w:rPr>
              <w:t>05-07-2023</w:t>
            </w:r>
          </w:p>
        </w:tc>
        <w:tc>
          <w:tcPr>
            <w:tcW w:w="992" w:type="dxa"/>
            <w:vAlign w:val="center"/>
          </w:tcPr>
          <w:p w14:paraId="292D0085" w14:textId="77777777" w:rsidR="009274EA" w:rsidRDefault="00C53038">
            <w:pPr>
              <w:pStyle w:val="BodyText"/>
              <w:tabs>
                <w:tab w:val="left" w:pos="10620"/>
              </w:tabs>
              <w:spacing w:after="0"/>
              <w:jc w:val="left"/>
              <w:rPr>
                <w:rFonts w:ascii="Cambria" w:hAnsi="Cambria"/>
                <w:sz w:val="18"/>
              </w:rPr>
            </w:pPr>
            <w:r>
              <w:rPr>
                <w:rFonts w:ascii="Cambria" w:hAnsi="Cambria"/>
                <w:sz w:val="18"/>
              </w:rPr>
              <w:t>1.1</w:t>
            </w:r>
          </w:p>
        </w:tc>
        <w:tc>
          <w:tcPr>
            <w:tcW w:w="1134" w:type="dxa"/>
            <w:vAlign w:val="center"/>
          </w:tcPr>
          <w:p w14:paraId="3E79B3ED" w14:textId="77777777" w:rsidR="009274EA" w:rsidRDefault="00C53038">
            <w:pPr>
              <w:pStyle w:val="BodyText"/>
              <w:tabs>
                <w:tab w:val="left" w:pos="10620"/>
              </w:tabs>
              <w:spacing w:after="0"/>
              <w:jc w:val="left"/>
              <w:rPr>
                <w:rFonts w:ascii="Cambria" w:hAnsi="Cambria"/>
                <w:sz w:val="18"/>
              </w:rPr>
            </w:pPr>
            <w:r>
              <w:rPr>
                <w:rFonts w:ascii="Cambria" w:hAnsi="Cambria"/>
                <w:sz w:val="18"/>
              </w:rPr>
              <w:t>1 to 26</w:t>
            </w:r>
          </w:p>
        </w:tc>
        <w:tc>
          <w:tcPr>
            <w:tcW w:w="2862" w:type="dxa"/>
            <w:vAlign w:val="center"/>
          </w:tcPr>
          <w:p w14:paraId="5DF85B1F" w14:textId="77777777" w:rsidR="009274EA" w:rsidRDefault="00C53038">
            <w:pPr>
              <w:pStyle w:val="BodyText"/>
              <w:tabs>
                <w:tab w:val="left" w:pos="10620"/>
              </w:tabs>
              <w:spacing w:after="0"/>
              <w:jc w:val="left"/>
              <w:rPr>
                <w:rFonts w:ascii="Cambria" w:hAnsi="Cambria"/>
                <w:sz w:val="18"/>
              </w:rPr>
            </w:pPr>
            <w:r>
              <w:rPr>
                <w:rFonts w:ascii="Cambria" w:hAnsi="Cambria"/>
                <w:sz w:val="18"/>
              </w:rPr>
              <w:t>Filed matrix updated with validation and validation messages.</w:t>
            </w:r>
          </w:p>
        </w:tc>
        <w:tc>
          <w:tcPr>
            <w:tcW w:w="1271" w:type="dxa"/>
            <w:vAlign w:val="center"/>
          </w:tcPr>
          <w:p w14:paraId="1BCC8DCE" w14:textId="77777777" w:rsidR="009274EA" w:rsidRDefault="00C53038">
            <w:pPr>
              <w:pStyle w:val="BodyText"/>
              <w:tabs>
                <w:tab w:val="left" w:pos="10620"/>
              </w:tabs>
              <w:spacing w:after="0"/>
              <w:jc w:val="left"/>
              <w:rPr>
                <w:rFonts w:ascii="Cambria" w:hAnsi="Cambria"/>
                <w:sz w:val="18"/>
              </w:rPr>
            </w:pPr>
            <w:r>
              <w:rPr>
                <w:rFonts w:ascii="Cambria" w:hAnsi="Cambria"/>
                <w:sz w:val="18"/>
              </w:rPr>
              <w:t>Sunil Vyas</w:t>
            </w:r>
          </w:p>
        </w:tc>
        <w:tc>
          <w:tcPr>
            <w:tcW w:w="1350" w:type="dxa"/>
            <w:vAlign w:val="center"/>
          </w:tcPr>
          <w:p w14:paraId="1168CDA3" w14:textId="77777777" w:rsidR="009274EA" w:rsidRDefault="009274EA">
            <w:pPr>
              <w:pStyle w:val="BodyText"/>
              <w:tabs>
                <w:tab w:val="left" w:pos="10620"/>
              </w:tabs>
              <w:spacing w:after="0"/>
              <w:jc w:val="left"/>
              <w:rPr>
                <w:rFonts w:ascii="Cambria" w:hAnsi="Cambria"/>
                <w:sz w:val="18"/>
              </w:rPr>
            </w:pPr>
          </w:p>
        </w:tc>
        <w:tc>
          <w:tcPr>
            <w:tcW w:w="1179" w:type="dxa"/>
            <w:vAlign w:val="center"/>
          </w:tcPr>
          <w:p w14:paraId="7CA5A9B9" w14:textId="77777777" w:rsidR="009274EA" w:rsidRDefault="009274EA">
            <w:pPr>
              <w:pStyle w:val="BodyText"/>
              <w:tabs>
                <w:tab w:val="left" w:pos="10620"/>
              </w:tabs>
              <w:spacing w:after="0"/>
              <w:jc w:val="left"/>
              <w:rPr>
                <w:rFonts w:ascii="Cambria" w:hAnsi="Cambria"/>
                <w:sz w:val="18"/>
              </w:rPr>
            </w:pPr>
          </w:p>
        </w:tc>
      </w:tr>
      <w:tr w:rsidR="009274EA" w14:paraId="1B6825FF" w14:textId="77777777">
        <w:tc>
          <w:tcPr>
            <w:tcW w:w="1418" w:type="dxa"/>
            <w:vAlign w:val="center"/>
          </w:tcPr>
          <w:p w14:paraId="453D6A73" w14:textId="77777777" w:rsidR="009274EA" w:rsidRDefault="00C53038">
            <w:pPr>
              <w:pStyle w:val="BodyText"/>
              <w:tabs>
                <w:tab w:val="left" w:pos="10620"/>
              </w:tabs>
              <w:spacing w:after="0"/>
              <w:jc w:val="left"/>
              <w:rPr>
                <w:rFonts w:ascii="Cambria" w:hAnsi="Cambria"/>
                <w:sz w:val="18"/>
              </w:rPr>
            </w:pPr>
            <w:r>
              <w:rPr>
                <w:rFonts w:ascii="Cambria" w:hAnsi="Cambria"/>
                <w:sz w:val="18"/>
              </w:rPr>
              <w:t>12-07-2023</w:t>
            </w:r>
          </w:p>
        </w:tc>
        <w:tc>
          <w:tcPr>
            <w:tcW w:w="992" w:type="dxa"/>
            <w:vAlign w:val="center"/>
          </w:tcPr>
          <w:p w14:paraId="60298F86" w14:textId="77777777" w:rsidR="009274EA" w:rsidRDefault="00C53038">
            <w:pPr>
              <w:pStyle w:val="BodyText"/>
              <w:tabs>
                <w:tab w:val="left" w:pos="10620"/>
              </w:tabs>
              <w:spacing w:after="0"/>
              <w:jc w:val="left"/>
              <w:rPr>
                <w:rFonts w:ascii="Cambria" w:hAnsi="Cambria"/>
                <w:sz w:val="18"/>
              </w:rPr>
            </w:pPr>
            <w:r>
              <w:rPr>
                <w:rFonts w:ascii="Cambria" w:hAnsi="Cambria"/>
                <w:sz w:val="18"/>
              </w:rPr>
              <w:t>1.2</w:t>
            </w:r>
          </w:p>
        </w:tc>
        <w:tc>
          <w:tcPr>
            <w:tcW w:w="1134" w:type="dxa"/>
            <w:vAlign w:val="center"/>
          </w:tcPr>
          <w:p w14:paraId="3573E80A" w14:textId="77777777" w:rsidR="009274EA" w:rsidRDefault="00C53038">
            <w:pPr>
              <w:pStyle w:val="BodyText"/>
              <w:tabs>
                <w:tab w:val="left" w:pos="10620"/>
              </w:tabs>
              <w:spacing w:after="0"/>
              <w:jc w:val="left"/>
              <w:rPr>
                <w:rFonts w:ascii="Cambria" w:hAnsi="Cambria"/>
                <w:sz w:val="18"/>
              </w:rPr>
            </w:pPr>
            <w:r>
              <w:rPr>
                <w:rFonts w:ascii="Cambria" w:hAnsi="Cambria"/>
                <w:sz w:val="18"/>
              </w:rPr>
              <w:t>18 to 22</w:t>
            </w:r>
          </w:p>
        </w:tc>
        <w:tc>
          <w:tcPr>
            <w:tcW w:w="2862" w:type="dxa"/>
            <w:vAlign w:val="center"/>
          </w:tcPr>
          <w:p w14:paraId="3A9991BD" w14:textId="77777777" w:rsidR="009274EA" w:rsidRDefault="00C53038">
            <w:pPr>
              <w:pStyle w:val="BodyText"/>
              <w:tabs>
                <w:tab w:val="left" w:pos="10620"/>
              </w:tabs>
              <w:spacing w:after="0"/>
              <w:jc w:val="left"/>
              <w:rPr>
                <w:rFonts w:ascii="Cambria" w:hAnsi="Cambria"/>
                <w:sz w:val="18"/>
              </w:rPr>
            </w:pPr>
            <w:r>
              <w:rPr>
                <w:rFonts w:ascii="Cambria" w:hAnsi="Cambria"/>
                <w:sz w:val="18"/>
              </w:rPr>
              <w:t>Use case updated with GST filed case.</w:t>
            </w:r>
          </w:p>
        </w:tc>
        <w:tc>
          <w:tcPr>
            <w:tcW w:w="1271" w:type="dxa"/>
            <w:vAlign w:val="center"/>
          </w:tcPr>
          <w:p w14:paraId="3078CBCA" w14:textId="77777777" w:rsidR="009274EA" w:rsidRDefault="00C53038">
            <w:pPr>
              <w:pStyle w:val="BodyText"/>
              <w:tabs>
                <w:tab w:val="left" w:pos="10620"/>
              </w:tabs>
              <w:spacing w:after="0"/>
              <w:jc w:val="left"/>
              <w:rPr>
                <w:rFonts w:ascii="Cambria" w:hAnsi="Cambria"/>
                <w:sz w:val="18"/>
              </w:rPr>
            </w:pPr>
            <w:r>
              <w:rPr>
                <w:rFonts w:ascii="Cambria" w:hAnsi="Cambria"/>
                <w:sz w:val="18"/>
              </w:rPr>
              <w:t>Sunil Vyas</w:t>
            </w:r>
          </w:p>
        </w:tc>
        <w:tc>
          <w:tcPr>
            <w:tcW w:w="1350" w:type="dxa"/>
            <w:vAlign w:val="center"/>
          </w:tcPr>
          <w:p w14:paraId="252ECCD7" w14:textId="77777777" w:rsidR="009274EA" w:rsidRDefault="009274EA">
            <w:pPr>
              <w:pStyle w:val="BodyText"/>
              <w:tabs>
                <w:tab w:val="left" w:pos="10620"/>
              </w:tabs>
              <w:spacing w:after="0"/>
              <w:jc w:val="left"/>
              <w:rPr>
                <w:rFonts w:ascii="Cambria" w:hAnsi="Cambria"/>
                <w:sz w:val="18"/>
              </w:rPr>
            </w:pPr>
          </w:p>
        </w:tc>
        <w:tc>
          <w:tcPr>
            <w:tcW w:w="1179" w:type="dxa"/>
            <w:vAlign w:val="center"/>
          </w:tcPr>
          <w:p w14:paraId="0F752063" w14:textId="77777777" w:rsidR="009274EA" w:rsidRDefault="009274EA">
            <w:pPr>
              <w:pStyle w:val="BodyText"/>
              <w:tabs>
                <w:tab w:val="left" w:pos="10620"/>
              </w:tabs>
              <w:spacing w:after="0"/>
              <w:jc w:val="left"/>
              <w:rPr>
                <w:rFonts w:ascii="Cambria" w:hAnsi="Cambria"/>
                <w:sz w:val="18"/>
              </w:rPr>
            </w:pPr>
          </w:p>
        </w:tc>
      </w:tr>
      <w:tr w:rsidR="009274EA" w14:paraId="441BE1F1" w14:textId="77777777">
        <w:tc>
          <w:tcPr>
            <w:tcW w:w="1418" w:type="dxa"/>
            <w:vAlign w:val="center"/>
          </w:tcPr>
          <w:p w14:paraId="05866BAD" w14:textId="77777777" w:rsidR="009274EA" w:rsidRDefault="00C53038">
            <w:pPr>
              <w:pStyle w:val="BodyText"/>
              <w:tabs>
                <w:tab w:val="left" w:pos="10620"/>
              </w:tabs>
              <w:spacing w:after="0"/>
              <w:jc w:val="left"/>
              <w:rPr>
                <w:rFonts w:ascii="Cambria" w:hAnsi="Cambria"/>
                <w:sz w:val="18"/>
              </w:rPr>
            </w:pPr>
            <w:r>
              <w:rPr>
                <w:rFonts w:ascii="Cambria" w:hAnsi="Cambria"/>
                <w:sz w:val="18"/>
              </w:rPr>
              <w:t>31-07-2023</w:t>
            </w:r>
          </w:p>
        </w:tc>
        <w:tc>
          <w:tcPr>
            <w:tcW w:w="992" w:type="dxa"/>
            <w:vAlign w:val="center"/>
          </w:tcPr>
          <w:p w14:paraId="10DD7CA1" w14:textId="77777777" w:rsidR="009274EA" w:rsidRDefault="00C53038">
            <w:pPr>
              <w:pStyle w:val="BodyText"/>
              <w:tabs>
                <w:tab w:val="left" w:pos="10620"/>
              </w:tabs>
              <w:spacing w:after="0"/>
              <w:jc w:val="left"/>
              <w:rPr>
                <w:rFonts w:ascii="Cambria" w:hAnsi="Cambria"/>
                <w:sz w:val="18"/>
              </w:rPr>
            </w:pPr>
            <w:r>
              <w:rPr>
                <w:rFonts w:ascii="Cambria" w:hAnsi="Cambria"/>
                <w:sz w:val="18"/>
              </w:rPr>
              <w:t>1.3</w:t>
            </w:r>
          </w:p>
        </w:tc>
        <w:tc>
          <w:tcPr>
            <w:tcW w:w="1134" w:type="dxa"/>
            <w:vAlign w:val="center"/>
          </w:tcPr>
          <w:p w14:paraId="1C02E97C" w14:textId="77777777" w:rsidR="009274EA" w:rsidRDefault="00C53038">
            <w:pPr>
              <w:pStyle w:val="BodyText"/>
              <w:tabs>
                <w:tab w:val="left" w:pos="10620"/>
              </w:tabs>
              <w:spacing w:after="0"/>
              <w:jc w:val="left"/>
              <w:rPr>
                <w:rFonts w:ascii="Cambria" w:hAnsi="Cambria"/>
                <w:sz w:val="18"/>
              </w:rPr>
            </w:pPr>
            <w:r>
              <w:rPr>
                <w:rFonts w:ascii="Cambria" w:hAnsi="Cambria"/>
                <w:sz w:val="18"/>
              </w:rPr>
              <w:t>1 to 26</w:t>
            </w:r>
          </w:p>
        </w:tc>
        <w:tc>
          <w:tcPr>
            <w:tcW w:w="2862" w:type="dxa"/>
            <w:vAlign w:val="center"/>
          </w:tcPr>
          <w:p w14:paraId="36C3E7FB" w14:textId="77777777" w:rsidR="009274EA" w:rsidRDefault="00C53038">
            <w:pPr>
              <w:pStyle w:val="BodyText"/>
              <w:tabs>
                <w:tab w:val="left" w:pos="10620"/>
              </w:tabs>
              <w:spacing w:after="0"/>
              <w:jc w:val="left"/>
              <w:rPr>
                <w:rFonts w:ascii="Cambria" w:hAnsi="Cambria"/>
                <w:sz w:val="18"/>
              </w:rPr>
            </w:pPr>
            <w:r>
              <w:rPr>
                <w:rFonts w:ascii="Cambria" w:hAnsi="Cambria"/>
                <w:sz w:val="18"/>
              </w:rPr>
              <w:t>Use Case updated after developer input.</w:t>
            </w:r>
          </w:p>
        </w:tc>
        <w:tc>
          <w:tcPr>
            <w:tcW w:w="1271" w:type="dxa"/>
            <w:vAlign w:val="center"/>
          </w:tcPr>
          <w:p w14:paraId="14A748ED" w14:textId="77777777" w:rsidR="009274EA" w:rsidRDefault="00C53038">
            <w:pPr>
              <w:pStyle w:val="BodyText"/>
              <w:tabs>
                <w:tab w:val="left" w:pos="10620"/>
              </w:tabs>
              <w:spacing w:after="0"/>
              <w:jc w:val="left"/>
              <w:rPr>
                <w:rFonts w:ascii="Cambria" w:hAnsi="Cambria"/>
                <w:sz w:val="18"/>
              </w:rPr>
            </w:pPr>
            <w:r>
              <w:rPr>
                <w:rFonts w:ascii="Cambria" w:hAnsi="Cambria"/>
                <w:sz w:val="18"/>
              </w:rPr>
              <w:t>Sunil Vyas</w:t>
            </w:r>
          </w:p>
        </w:tc>
        <w:tc>
          <w:tcPr>
            <w:tcW w:w="1350" w:type="dxa"/>
            <w:vAlign w:val="center"/>
          </w:tcPr>
          <w:p w14:paraId="70A55D2C" w14:textId="77777777" w:rsidR="009274EA" w:rsidRDefault="009274EA">
            <w:pPr>
              <w:pStyle w:val="BodyText"/>
              <w:tabs>
                <w:tab w:val="left" w:pos="10620"/>
              </w:tabs>
              <w:spacing w:after="0"/>
              <w:jc w:val="left"/>
              <w:rPr>
                <w:rFonts w:ascii="Cambria" w:hAnsi="Cambria"/>
                <w:sz w:val="18"/>
              </w:rPr>
            </w:pPr>
          </w:p>
        </w:tc>
        <w:tc>
          <w:tcPr>
            <w:tcW w:w="1179" w:type="dxa"/>
            <w:vAlign w:val="center"/>
          </w:tcPr>
          <w:p w14:paraId="12F46037" w14:textId="77777777" w:rsidR="009274EA" w:rsidRDefault="009274EA">
            <w:pPr>
              <w:pStyle w:val="BodyText"/>
              <w:tabs>
                <w:tab w:val="left" w:pos="10620"/>
              </w:tabs>
              <w:spacing w:after="0"/>
              <w:jc w:val="left"/>
              <w:rPr>
                <w:rFonts w:ascii="Cambria" w:hAnsi="Cambria"/>
                <w:sz w:val="18"/>
              </w:rPr>
            </w:pPr>
          </w:p>
        </w:tc>
      </w:tr>
      <w:tr w:rsidR="009274EA" w14:paraId="5F735F53" w14:textId="77777777">
        <w:tc>
          <w:tcPr>
            <w:tcW w:w="1418" w:type="dxa"/>
            <w:vAlign w:val="center"/>
          </w:tcPr>
          <w:p w14:paraId="7CB7AAB8" w14:textId="77777777" w:rsidR="009274EA" w:rsidRDefault="00C53038">
            <w:pPr>
              <w:pStyle w:val="BodyText"/>
              <w:tabs>
                <w:tab w:val="left" w:pos="10620"/>
              </w:tabs>
              <w:spacing w:after="0"/>
              <w:jc w:val="left"/>
              <w:rPr>
                <w:rFonts w:ascii="Cambria" w:hAnsi="Cambria"/>
                <w:sz w:val="18"/>
              </w:rPr>
            </w:pPr>
            <w:r>
              <w:rPr>
                <w:rFonts w:ascii="Cambria" w:hAnsi="Cambria"/>
                <w:sz w:val="18"/>
              </w:rPr>
              <w:t>04-08-2023</w:t>
            </w:r>
          </w:p>
        </w:tc>
        <w:tc>
          <w:tcPr>
            <w:tcW w:w="992" w:type="dxa"/>
            <w:vAlign w:val="center"/>
          </w:tcPr>
          <w:p w14:paraId="2D1D62AF" w14:textId="77777777" w:rsidR="009274EA" w:rsidRDefault="00C53038">
            <w:pPr>
              <w:pStyle w:val="BodyText"/>
              <w:tabs>
                <w:tab w:val="left" w:pos="10620"/>
              </w:tabs>
              <w:spacing w:after="0"/>
              <w:jc w:val="left"/>
              <w:rPr>
                <w:rFonts w:ascii="Cambria" w:hAnsi="Cambria"/>
                <w:sz w:val="18"/>
              </w:rPr>
            </w:pPr>
            <w:r>
              <w:rPr>
                <w:rFonts w:ascii="Cambria" w:hAnsi="Cambria"/>
                <w:sz w:val="18"/>
              </w:rPr>
              <w:t>1.4</w:t>
            </w:r>
          </w:p>
        </w:tc>
        <w:tc>
          <w:tcPr>
            <w:tcW w:w="1134" w:type="dxa"/>
            <w:vAlign w:val="center"/>
          </w:tcPr>
          <w:p w14:paraId="5B5FA791" w14:textId="77777777" w:rsidR="009274EA" w:rsidRDefault="00C53038">
            <w:pPr>
              <w:pStyle w:val="BodyText"/>
              <w:tabs>
                <w:tab w:val="left" w:pos="10620"/>
              </w:tabs>
              <w:spacing w:after="0"/>
              <w:jc w:val="left"/>
              <w:rPr>
                <w:rFonts w:ascii="Cambria" w:hAnsi="Cambria"/>
                <w:sz w:val="18"/>
              </w:rPr>
            </w:pPr>
            <w:r>
              <w:rPr>
                <w:rFonts w:ascii="Cambria" w:hAnsi="Cambria"/>
                <w:sz w:val="18"/>
              </w:rPr>
              <w:t>16</w:t>
            </w:r>
          </w:p>
        </w:tc>
        <w:tc>
          <w:tcPr>
            <w:tcW w:w="2862" w:type="dxa"/>
            <w:vAlign w:val="center"/>
          </w:tcPr>
          <w:p w14:paraId="7FAC5743" w14:textId="77777777" w:rsidR="009274EA" w:rsidRDefault="00C53038">
            <w:pPr>
              <w:pStyle w:val="BodyText"/>
              <w:tabs>
                <w:tab w:val="left" w:pos="10620"/>
              </w:tabs>
              <w:spacing w:after="0"/>
              <w:jc w:val="left"/>
              <w:rPr>
                <w:rFonts w:ascii="Cambria" w:hAnsi="Cambria"/>
                <w:sz w:val="18"/>
              </w:rPr>
            </w:pPr>
            <w:r>
              <w:rPr>
                <w:rFonts w:ascii="Cambria" w:hAnsi="Cambria"/>
                <w:sz w:val="18"/>
              </w:rPr>
              <w:t>Category dropdown added</w:t>
            </w:r>
          </w:p>
        </w:tc>
        <w:tc>
          <w:tcPr>
            <w:tcW w:w="1271" w:type="dxa"/>
            <w:vAlign w:val="center"/>
          </w:tcPr>
          <w:p w14:paraId="119CB3A2" w14:textId="77777777" w:rsidR="009274EA" w:rsidRDefault="00C53038">
            <w:pPr>
              <w:pStyle w:val="BodyText"/>
              <w:tabs>
                <w:tab w:val="left" w:pos="10620"/>
              </w:tabs>
              <w:spacing w:after="0"/>
              <w:jc w:val="left"/>
              <w:rPr>
                <w:rFonts w:ascii="Cambria" w:hAnsi="Cambria"/>
                <w:sz w:val="18"/>
              </w:rPr>
            </w:pPr>
            <w:r>
              <w:rPr>
                <w:rFonts w:ascii="Cambria" w:hAnsi="Cambria"/>
                <w:sz w:val="18"/>
              </w:rPr>
              <w:t>Sunil Vyas</w:t>
            </w:r>
          </w:p>
        </w:tc>
        <w:tc>
          <w:tcPr>
            <w:tcW w:w="1350" w:type="dxa"/>
            <w:vAlign w:val="center"/>
          </w:tcPr>
          <w:p w14:paraId="43A3FEEE" w14:textId="77777777" w:rsidR="009274EA" w:rsidRDefault="009274EA">
            <w:pPr>
              <w:pStyle w:val="BodyText"/>
              <w:tabs>
                <w:tab w:val="left" w:pos="10620"/>
              </w:tabs>
              <w:spacing w:after="0"/>
              <w:jc w:val="left"/>
              <w:rPr>
                <w:rFonts w:ascii="Cambria" w:hAnsi="Cambria"/>
                <w:sz w:val="18"/>
              </w:rPr>
            </w:pPr>
          </w:p>
        </w:tc>
        <w:tc>
          <w:tcPr>
            <w:tcW w:w="1179" w:type="dxa"/>
            <w:vAlign w:val="center"/>
          </w:tcPr>
          <w:p w14:paraId="0577C954" w14:textId="77777777" w:rsidR="009274EA" w:rsidRDefault="009274EA">
            <w:pPr>
              <w:pStyle w:val="BodyText"/>
              <w:tabs>
                <w:tab w:val="left" w:pos="10620"/>
              </w:tabs>
              <w:spacing w:after="0"/>
              <w:jc w:val="left"/>
              <w:rPr>
                <w:rFonts w:ascii="Cambria" w:hAnsi="Cambria"/>
                <w:sz w:val="18"/>
              </w:rPr>
            </w:pPr>
          </w:p>
        </w:tc>
      </w:tr>
      <w:tr w:rsidR="009274EA" w14:paraId="60F497B4" w14:textId="77777777">
        <w:tc>
          <w:tcPr>
            <w:tcW w:w="1418" w:type="dxa"/>
            <w:vAlign w:val="center"/>
          </w:tcPr>
          <w:p w14:paraId="681CDBC0" w14:textId="77777777" w:rsidR="009274EA" w:rsidRDefault="00C53038">
            <w:pPr>
              <w:pStyle w:val="BodyText"/>
              <w:tabs>
                <w:tab w:val="left" w:pos="10620"/>
              </w:tabs>
              <w:spacing w:after="0"/>
              <w:jc w:val="left"/>
              <w:rPr>
                <w:rFonts w:ascii="Cambria" w:hAnsi="Cambria"/>
                <w:sz w:val="18"/>
              </w:rPr>
            </w:pPr>
            <w:r>
              <w:rPr>
                <w:rFonts w:ascii="Cambria" w:hAnsi="Cambria"/>
                <w:sz w:val="18"/>
              </w:rPr>
              <w:t>25-08-2023</w:t>
            </w:r>
          </w:p>
        </w:tc>
        <w:tc>
          <w:tcPr>
            <w:tcW w:w="992" w:type="dxa"/>
            <w:vAlign w:val="center"/>
          </w:tcPr>
          <w:p w14:paraId="36274478" w14:textId="77777777" w:rsidR="009274EA" w:rsidRDefault="00C53038">
            <w:pPr>
              <w:pStyle w:val="BodyText"/>
              <w:tabs>
                <w:tab w:val="left" w:pos="10620"/>
              </w:tabs>
              <w:spacing w:after="0"/>
              <w:jc w:val="left"/>
              <w:rPr>
                <w:rFonts w:ascii="Cambria" w:hAnsi="Cambria"/>
                <w:sz w:val="18"/>
              </w:rPr>
            </w:pPr>
            <w:r>
              <w:rPr>
                <w:rFonts w:ascii="Cambria" w:hAnsi="Cambria"/>
                <w:sz w:val="18"/>
              </w:rPr>
              <w:t>1.5</w:t>
            </w:r>
          </w:p>
        </w:tc>
        <w:tc>
          <w:tcPr>
            <w:tcW w:w="1134" w:type="dxa"/>
            <w:vAlign w:val="center"/>
          </w:tcPr>
          <w:p w14:paraId="1B7A82C4" w14:textId="77777777" w:rsidR="009274EA" w:rsidRDefault="00C53038">
            <w:pPr>
              <w:pStyle w:val="BodyText"/>
              <w:tabs>
                <w:tab w:val="left" w:pos="10620"/>
              </w:tabs>
              <w:spacing w:after="0"/>
              <w:jc w:val="left"/>
              <w:rPr>
                <w:rFonts w:ascii="Cambria" w:hAnsi="Cambria"/>
                <w:sz w:val="18"/>
              </w:rPr>
            </w:pPr>
            <w:r>
              <w:rPr>
                <w:rFonts w:ascii="Cambria" w:hAnsi="Cambria"/>
                <w:sz w:val="18"/>
              </w:rPr>
              <w:t>19 to 26</w:t>
            </w:r>
          </w:p>
        </w:tc>
        <w:tc>
          <w:tcPr>
            <w:tcW w:w="2862" w:type="dxa"/>
            <w:vAlign w:val="center"/>
          </w:tcPr>
          <w:p w14:paraId="45F76482" w14:textId="77777777" w:rsidR="009274EA" w:rsidRDefault="00C53038">
            <w:pPr>
              <w:pStyle w:val="BodyText"/>
              <w:tabs>
                <w:tab w:val="left" w:pos="10620"/>
              </w:tabs>
              <w:spacing w:after="0"/>
              <w:jc w:val="left"/>
              <w:rPr>
                <w:rFonts w:ascii="Cambria" w:hAnsi="Cambria"/>
                <w:sz w:val="18"/>
              </w:rPr>
            </w:pPr>
            <w:r>
              <w:rPr>
                <w:rFonts w:ascii="Cambria" w:hAnsi="Cambria"/>
                <w:sz w:val="18"/>
              </w:rPr>
              <w:t>Audit trail entry Added</w:t>
            </w:r>
          </w:p>
          <w:p w14:paraId="3ED797C2" w14:textId="77777777" w:rsidR="009274EA" w:rsidRDefault="00C53038">
            <w:pPr>
              <w:pStyle w:val="BodyText"/>
              <w:tabs>
                <w:tab w:val="left" w:pos="10620"/>
              </w:tabs>
              <w:spacing w:after="0"/>
              <w:jc w:val="left"/>
              <w:rPr>
                <w:rFonts w:ascii="Cambria" w:hAnsi="Cambria"/>
                <w:sz w:val="18"/>
              </w:rPr>
            </w:pPr>
            <w:r>
              <w:rPr>
                <w:rFonts w:ascii="Cambria" w:hAnsi="Cambria"/>
                <w:sz w:val="18"/>
              </w:rPr>
              <w:t>Manage User Use Case Added</w:t>
            </w:r>
          </w:p>
          <w:p w14:paraId="6FE5C0B8" w14:textId="77777777" w:rsidR="009274EA" w:rsidRDefault="00C53038">
            <w:pPr>
              <w:pStyle w:val="BodyText"/>
              <w:tabs>
                <w:tab w:val="left" w:pos="10620"/>
              </w:tabs>
              <w:spacing w:after="0"/>
              <w:jc w:val="left"/>
              <w:rPr>
                <w:rFonts w:ascii="Cambria" w:hAnsi="Cambria"/>
                <w:sz w:val="18"/>
              </w:rPr>
            </w:pPr>
            <w:r>
              <w:rPr>
                <w:rFonts w:ascii="Cambria" w:hAnsi="Cambria"/>
                <w:sz w:val="18"/>
              </w:rPr>
              <w:t>Use case for Package Size and Package Type Added.</w:t>
            </w:r>
          </w:p>
          <w:p w14:paraId="5C1F4B7A" w14:textId="77777777" w:rsidR="009274EA" w:rsidRDefault="009274EA">
            <w:pPr>
              <w:pStyle w:val="BodyText"/>
              <w:tabs>
                <w:tab w:val="left" w:pos="10620"/>
              </w:tabs>
              <w:spacing w:after="0"/>
              <w:jc w:val="left"/>
              <w:rPr>
                <w:rFonts w:ascii="Cambria" w:hAnsi="Cambria"/>
                <w:sz w:val="18"/>
              </w:rPr>
            </w:pPr>
          </w:p>
        </w:tc>
        <w:tc>
          <w:tcPr>
            <w:tcW w:w="1271" w:type="dxa"/>
            <w:vAlign w:val="center"/>
          </w:tcPr>
          <w:p w14:paraId="379F723E" w14:textId="77777777" w:rsidR="009274EA" w:rsidRDefault="00C53038">
            <w:pPr>
              <w:pStyle w:val="BodyText"/>
              <w:tabs>
                <w:tab w:val="left" w:pos="10620"/>
              </w:tabs>
              <w:spacing w:after="0"/>
              <w:jc w:val="left"/>
              <w:rPr>
                <w:rFonts w:ascii="Cambria" w:hAnsi="Cambria"/>
                <w:sz w:val="18"/>
              </w:rPr>
            </w:pPr>
            <w:r>
              <w:rPr>
                <w:rFonts w:ascii="Cambria" w:hAnsi="Cambria"/>
                <w:sz w:val="18"/>
              </w:rPr>
              <w:t>Sunil Vyas</w:t>
            </w:r>
          </w:p>
        </w:tc>
        <w:tc>
          <w:tcPr>
            <w:tcW w:w="1350" w:type="dxa"/>
            <w:vAlign w:val="center"/>
          </w:tcPr>
          <w:p w14:paraId="7AEE9614" w14:textId="77777777" w:rsidR="009274EA" w:rsidRDefault="009274EA">
            <w:pPr>
              <w:pStyle w:val="BodyText"/>
              <w:tabs>
                <w:tab w:val="left" w:pos="10620"/>
              </w:tabs>
              <w:spacing w:after="0"/>
              <w:jc w:val="left"/>
              <w:rPr>
                <w:rFonts w:ascii="Cambria" w:hAnsi="Cambria"/>
                <w:sz w:val="18"/>
              </w:rPr>
            </w:pPr>
          </w:p>
        </w:tc>
        <w:tc>
          <w:tcPr>
            <w:tcW w:w="1179" w:type="dxa"/>
            <w:vAlign w:val="center"/>
          </w:tcPr>
          <w:p w14:paraId="2E006A23" w14:textId="77777777" w:rsidR="009274EA" w:rsidRDefault="009274EA">
            <w:pPr>
              <w:pStyle w:val="BodyText"/>
              <w:tabs>
                <w:tab w:val="left" w:pos="10620"/>
              </w:tabs>
              <w:spacing w:after="0"/>
              <w:jc w:val="left"/>
              <w:rPr>
                <w:rFonts w:ascii="Cambria" w:hAnsi="Cambria"/>
                <w:sz w:val="18"/>
              </w:rPr>
            </w:pPr>
          </w:p>
        </w:tc>
      </w:tr>
      <w:tr w:rsidR="009274EA" w14:paraId="1B4BC1F3" w14:textId="77777777">
        <w:tc>
          <w:tcPr>
            <w:tcW w:w="1418" w:type="dxa"/>
            <w:vAlign w:val="center"/>
          </w:tcPr>
          <w:p w14:paraId="226CD02D" w14:textId="77777777" w:rsidR="009274EA" w:rsidRDefault="00C53038">
            <w:pPr>
              <w:pStyle w:val="BodyText"/>
              <w:tabs>
                <w:tab w:val="left" w:pos="10620"/>
              </w:tabs>
              <w:spacing w:after="0"/>
              <w:jc w:val="left"/>
              <w:rPr>
                <w:rFonts w:ascii="Cambria" w:hAnsi="Cambria"/>
                <w:sz w:val="18"/>
              </w:rPr>
            </w:pPr>
            <w:r>
              <w:rPr>
                <w:rFonts w:ascii="Cambria" w:hAnsi="Cambria"/>
                <w:sz w:val="18"/>
              </w:rPr>
              <w:t>29-08-2023</w:t>
            </w:r>
          </w:p>
        </w:tc>
        <w:tc>
          <w:tcPr>
            <w:tcW w:w="992" w:type="dxa"/>
            <w:vAlign w:val="center"/>
          </w:tcPr>
          <w:p w14:paraId="437B0485" w14:textId="77777777" w:rsidR="009274EA" w:rsidRDefault="00C53038">
            <w:pPr>
              <w:pStyle w:val="BodyText"/>
              <w:tabs>
                <w:tab w:val="left" w:pos="10620"/>
              </w:tabs>
              <w:spacing w:after="0"/>
              <w:jc w:val="left"/>
              <w:rPr>
                <w:rFonts w:ascii="Cambria" w:hAnsi="Cambria"/>
                <w:sz w:val="18"/>
              </w:rPr>
            </w:pPr>
            <w:r>
              <w:rPr>
                <w:rFonts w:ascii="Cambria" w:hAnsi="Cambria"/>
                <w:sz w:val="18"/>
              </w:rPr>
              <w:t>1.6</w:t>
            </w:r>
          </w:p>
        </w:tc>
        <w:tc>
          <w:tcPr>
            <w:tcW w:w="1134" w:type="dxa"/>
            <w:vAlign w:val="center"/>
          </w:tcPr>
          <w:p w14:paraId="616948AB" w14:textId="77777777" w:rsidR="009274EA" w:rsidRDefault="00C53038">
            <w:pPr>
              <w:pStyle w:val="BodyText"/>
              <w:tabs>
                <w:tab w:val="left" w:pos="10620"/>
              </w:tabs>
              <w:spacing w:after="0"/>
              <w:jc w:val="left"/>
              <w:rPr>
                <w:rFonts w:ascii="Cambria" w:hAnsi="Cambria"/>
                <w:sz w:val="18"/>
              </w:rPr>
            </w:pPr>
            <w:r>
              <w:rPr>
                <w:rFonts w:ascii="Cambria" w:hAnsi="Cambria"/>
                <w:sz w:val="18"/>
              </w:rPr>
              <w:t>32 to 33</w:t>
            </w:r>
          </w:p>
        </w:tc>
        <w:tc>
          <w:tcPr>
            <w:tcW w:w="2862" w:type="dxa"/>
            <w:vAlign w:val="center"/>
          </w:tcPr>
          <w:p w14:paraId="1F15A69C" w14:textId="77777777" w:rsidR="009274EA" w:rsidRDefault="00C53038">
            <w:pPr>
              <w:pStyle w:val="BodyText"/>
              <w:tabs>
                <w:tab w:val="left" w:pos="10620"/>
              </w:tabs>
              <w:spacing w:after="0"/>
              <w:jc w:val="left"/>
              <w:rPr>
                <w:rFonts w:ascii="Cambria" w:hAnsi="Cambria"/>
                <w:sz w:val="18"/>
              </w:rPr>
            </w:pPr>
            <w:r>
              <w:rPr>
                <w:rFonts w:ascii="Cambria" w:hAnsi="Cambria"/>
                <w:sz w:val="18"/>
              </w:rPr>
              <w:t>Added new use case for Log in and forgot password</w:t>
            </w:r>
          </w:p>
          <w:p w14:paraId="1CA56406" w14:textId="77777777" w:rsidR="009274EA" w:rsidRDefault="00C53038">
            <w:pPr>
              <w:pStyle w:val="BodyText"/>
              <w:tabs>
                <w:tab w:val="left" w:pos="10620"/>
              </w:tabs>
              <w:spacing w:after="0"/>
              <w:jc w:val="left"/>
              <w:rPr>
                <w:rFonts w:ascii="Cambria" w:hAnsi="Cambria"/>
                <w:sz w:val="18"/>
              </w:rPr>
            </w:pPr>
            <w:r>
              <w:rPr>
                <w:rFonts w:ascii="Cambria" w:hAnsi="Cambria"/>
                <w:sz w:val="18"/>
              </w:rPr>
              <w:t xml:space="preserve">Invoice Type for Seller added. </w:t>
            </w:r>
          </w:p>
        </w:tc>
        <w:tc>
          <w:tcPr>
            <w:tcW w:w="1271" w:type="dxa"/>
            <w:vAlign w:val="center"/>
          </w:tcPr>
          <w:p w14:paraId="0FFAFA3F" w14:textId="77777777" w:rsidR="009274EA" w:rsidRDefault="00C53038">
            <w:pPr>
              <w:pStyle w:val="BodyText"/>
              <w:tabs>
                <w:tab w:val="left" w:pos="10620"/>
              </w:tabs>
              <w:spacing w:after="0"/>
              <w:jc w:val="left"/>
              <w:rPr>
                <w:rFonts w:ascii="Cambria" w:hAnsi="Cambria"/>
                <w:sz w:val="18"/>
              </w:rPr>
            </w:pPr>
            <w:r>
              <w:rPr>
                <w:rFonts w:ascii="Cambria" w:hAnsi="Cambria"/>
                <w:sz w:val="18"/>
              </w:rPr>
              <w:t>Sunil Vyas</w:t>
            </w:r>
          </w:p>
        </w:tc>
        <w:tc>
          <w:tcPr>
            <w:tcW w:w="1350" w:type="dxa"/>
            <w:vAlign w:val="center"/>
          </w:tcPr>
          <w:p w14:paraId="2A5F01FA" w14:textId="77777777" w:rsidR="009274EA" w:rsidRDefault="009274EA">
            <w:pPr>
              <w:pStyle w:val="BodyText"/>
              <w:tabs>
                <w:tab w:val="left" w:pos="10620"/>
              </w:tabs>
              <w:spacing w:after="0"/>
              <w:jc w:val="left"/>
              <w:rPr>
                <w:rFonts w:ascii="Cambria" w:hAnsi="Cambria"/>
                <w:sz w:val="18"/>
              </w:rPr>
            </w:pPr>
          </w:p>
        </w:tc>
        <w:tc>
          <w:tcPr>
            <w:tcW w:w="1179" w:type="dxa"/>
            <w:vAlign w:val="center"/>
          </w:tcPr>
          <w:p w14:paraId="19DBAB6A" w14:textId="77777777" w:rsidR="009274EA" w:rsidRDefault="009274EA">
            <w:pPr>
              <w:pStyle w:val="BodyText"/>
              <w:tabs>
                <w:tab w:val="left" w:pos="10620"/>
              </w:tabs>
              <w:spacing w:after="0"/>
              <w:jc w:val="left"/>
              <w:rPr>
                <w:rFonts w:ascii="Cambria" w:hAnsi="Cambria"/>
                <w:sz w:val="18"/>
              </w:rPr>
            </w:pPr>
          </w:p>
        </w:tc>
      </w:tr>
      <w:tr w:rsidR="009274EA" w14:paraId="5FBF81EE" w14:textId="77777777">
        <w:tc>
          <w:tcPr>
            <w:tcW w:w="1418" w:type="dxa"/>
            <w:vAlign w:val="center"/>
          </w:tcPr>
          <w:p w14:paraId="445C42D8" w14:textId="77777777" w:rsidR="009274EA" w:rsidRDefault="00C53038">
            <w:pPr>
              <w:pStyle w:val="BodyText"/>
              <w:tabs>
                <w:tab w:val="left" w:pos="10620"/>
              </w:tabs>
              <w:spacing w:after="0"/>
              <w:jc w:val="left"/>
              <w:rPr>
                <w:rFonts w:ascii="Cambria" w:hAnsi="Cambria"/>
                <w:sz w:val="18"/>
              </w:rPr>
            </w:pPr>
            <w:r>
              <w:rPr>
                <w:rFonts w:ascii="Cambria" w:hAnsi="Cambria"/>
                <w:sz w:val="18"/>
              </w:rPr>
              <w:t>13-09-2023</w:t>
            </w:r>
          </w:p>
        </w:tc>
        <w:tc>
          <w:tcPr>
            <w:tcW w:w="992" w:type="dxa"/>
            <w:vAlign w:val="center"/>
          </w:tcPr>
          <w:p w14:paraId="227D41D2" w14:textId="77777777" w:rsidR="009274EA" w:rsidRDefault="00C53038">
            <w:pPr>
              <w:pStyle w:val="BodyText"/>
              <w:tabs>
                <w:tab w:val="left" w:pos="10620"/>
              </w:tabs>
              <w:spacing w:after="0"/>
              <w:jc w:val="left"/>
              <w:rPr>
                <w:rFonts w:ascii="Cambria" w:hAnsi="Cambria"/>
                <w:sz w:val="18"/>
              </w:rPr>
            </w:pPr>
            <w:r>
              <w:rPr>
                <w:rFonts w:ascii="Cambria" w:hAnsi="Cambria"/>
                <w:sz w:val="18"/>
              </w:rPr>
              <w:t>1.7</w:t>
            </w:r>
          </w:p>
        </w:tc>
        <w:tc>
          <w:tcPr>
            <w:tcW w:w="1134" w:type="dxa"/>
            <w:vAlign w:val="center"/>
          </w:tcPr>
          <w:p w14:paraId="3A52D79A" w14:textId="77777777" w:rsidR="009274EA" w:rsidRDefault="00C53038">
            <w:pPr>
              <w:pStyle w:val="BodyText"/>
              <w:tabs>
                <w:tab w:val="left" w:pos="10620"/>
              </w:tabs>
              <w:spacing w:after="0"/>
              <w:jc w:val="left"/>
              <w:rPr>
                <w:rFonts w:ascii="Cambria" w:hAnsi="Cambria"/>
                <w:sz w:val="18"/>
              </w:rPr>
            </w:pPr>
            <w:r>
              <w:rPr>
                <w:rFonts w:ascii="Cambria" w:hAnsi="Cambria"/>
                <w:sz w:val="18"/>
              </w:rPr>
              <w:t>34</w:t>
            </w:r>
          </w:p>
        </w:tc>
        <w:tc>
          <w:tcPr>
            <w:tcW w:w="2862" w:type="dxa"/>
            <w:vAlign w:val="center"/>
          </w:tcPr>
          <w:p w14:paraId="1725FF45" w14:textId="77777777" w:rsidR="009274EA" w:rsidRDefault="00C53038">
            <w:pPr>
              <w:pStyle w:val="BodyText"/>
              <w:tabs>
                <w:tab w:val="left" w:pos="10620"/>
              </w:tabs>
              <w:spacing w:after="0"/>
              <w:jc w:val="left"/>
              <w:rPr>
                <w:rFonts w:ascii="Cambria" w:hAnsi="Cambria"/>
                <w:sz w:val="18"/>
              </w:rPr>
            </w:pPr>
            <w:r>
              <w:rPr>
                <w:rFonts w:ascii="Cambria" w:hAnsi="Cambria"/>
                <w:sz w:val="18"/>
              </w:rPr>
              <w:t>After Log in Use Case</w:t>
            </w:r>
          </w:p>
        </w:tc>
        <w:tc>
          <w:tcPr>
            <w:tcW w:w="1271" w:type="dxa"/>
            <w:vAlign w:val="center"/>
          </w:tcPr>
          <w:p w14:paraId="27BEC91E" w14:textId="77777777" w:rsidR="009274EA" w:rsidRDefault="00C53038">
            <w:pPr>
              <w:pStyle w:val="BodyText"/>
              <w:tabs>
                <w:tab w:val="left" w:pos="10620"/>
              </w:tabs>
              <w:spacing w:after="0"/>
              <w:jc w:val="left"/>
              <w:rPr>
                <w:rFonts w:ascii="Cambria" w:hAnsi="Cambria"/>
                <w:sz w:val="18"/>
              </w:rPr>
            </w:pPr>
            <w:r>
              <w:rPr>
                <w:rFonts w:ascii="Cambria" w:hAnsi="Cambria"/>
                <w:sz w:val="18"/>
              </w:rPr>
              <w:t>Sunil Vyas</w:t>
            </w:r>
          </w:p>
        </w:tc>
        <w:tc>
          <w:tcPr>
            <w:tcW w:w="1350" w:type="dxa"/>
            <w:vAlign w:val="center"/>
          </w:tcPr>
          <w:p w14:paraId="5D364F93" w14:textId="77777777" w:rsidR="009274EA" w:rsidRDefault="009274EA">
            <w:pPr>
              <w:pStyle w:val="BodyText"/>
              <w:tabs>
                <w:tab w:val="left" w:pos="10620"/>
              </w:tabs>
              <w:spacing w:after="0"/>
              <w:jc w:val="left"/>
              <w:rPr>
                <w:rFonts w:ascii="Cambria" w:hAnsi="Cambria"/>
                <w:sz w:val="18"/>
              </w:rPr>
            </w:pPr>
          </w:p>
        </w:tc>
        <w:tc>
          <w:tcPr>
            <w:tcW w:w="1179" w:type="dxa"/>
            <w:vAlign w:val="center"/>
          </w:tcPr>
          <w:p w14:paraId="0797A5C7" w14:textId="77777777" w:rsidR="009274EA" w:rsidRDefault="009274EA">
            <w:pPr>
              <w:pStyle w:val="BodyText"/>
              <w:tabs>
                <w:tab w:val="left" w:pos="10620"/>
              </w:tabs>
              <w:spacing w:after="0"/>
              <w:jc w:val="left"/>
              <w:rPr>
                <w:rFonts w:ascii="Cambria" w:hAnsi="Cambria"/>
                <w:sz w:val="18"/>
              </w:rPr>
            </w:pPr>
          </w:p>
        </w:tc>
      </w:tr>
      <w:tr w:rsidR="009274EA" w14:paraId="79C07C63" w14:textId="77777777">
        <w:trPr>
          <w:ins w:id="32" w:author="pradip" w:date="2023-10-16T19:28:00Z"/>
        </w:trPr>
        <w:tc>
          <w:tcPr>
            <w:tcW w:w="1418" w:type="dxa"/>
            <w:vAlign w:val="center"/>
          </w:tcPr>
          <w:p w14:paraId="50E881F8" w14:textId="77777777" w:rsidR="009274EA" w:rsidRDefault="00C53038">
            <w:pPr>
              <w:pStyle w:val="BodyText"/>
              <w:tabs>
                <w:tab w:val="left" w:pos="10620"/>
              </w:tabs>
              <w:spacing w:after="0"/>
              <w:jc w:val="left"/>
              <w:rPr>
                <w:ins w:id="33" w:author="pradip" w:date="2023-10-16T19:28:00Z"/>
                <w:rFonts w:ascii="Cambria" w:hAnsi="Cambria"/>
                <w:sz w:val="18"/>
              </w:rPr>
            </w:pPr>
            <w:ins w:id="34" w:author="pradip" w:date="2023-10-16T19:39:00Z">
              <w:r>
                <w:rPr>
                  <w:rFonts w:ascii="Cambria" w:hAnsi="Cambria"/>
                  <w:sz w:val="18"/>
                </w:rPr>
                <w:t>10.10.2023</w:t>
              </w:r>
            </w:ins>
          </w:p>
        </w:tc>
        <w:tc>
          <w:tcPr>
            <w:tcW w:w="992" w:type="dxa"/>
            <w:vAlign w:val="center"/>
          </w:tcPr>
          <w:p w14:paraId="02CEE043" w14:textId="77777777" w:rsidR="009274EA" w:rsidRDefault="00C53038">
            <w:pPr>
              <w:pStyle w:val="BodyText"/>
              <w:tabs>
                <w:tab w:val="left" w:pos="10620"/>
              </w:tabs>
              <w:spacing w:after="0"/>
              <w:jc w:val="left"/>
              <w:rPr>
                <w:ins w:id="35" w:author="pradip" w:date="2023-10-16T19:28:00Z"/>
                <w:rFonts w:ascii="Cambria" w:hAnsi="Cambria"/>
                <w:sz w:val="18"/>
              </w:rPr>
            </w:pPr>
            <w:ins w:id="36" w:author="pradip" w:date="2023-10-16T19:39:00Z">
              <w:r>
                <w:rPr>
                  <w:rFonts w:ascii="Cambria" w:hAnsi="Cambria"/>
                  <w:sz w:val="18"/>
                </w:rPr>
                <w:t>1.7</w:t>
              </w:r>
            </w:ins>
          </w:p>
        </w:tc>
        <w:tc>
          <w:tcPr>
            <w:tcW w:w="1134" w:type="dxa"/>
            <w:vAlign w:val="center"/>
          </w:tcPr>
          <w:p w14:paraId="557E23A9" w14:textId="77777777" w:rsidR="009274EA" w:rsidRDefault="00C53038">
            <w:pPr>
              <w:pStyle w:val="BodyText"/>
              <w:tabs>
                <w:tab w:val="left" w:pos="10620"/>
              </w:tabs>
              <w:spacing w:after="0"/>
              <w:jc w:val="left"/>
              <w:rPr>
                <w:ins w:id="37" w:author="pradip" w:date="2023-10-16T19:28:00Z"/>
                <w:rFonts w:ascii="Cambria" w:hAnsi="Cambria"/>
                <w:sz w:val="18"/>
              </w:rPr>
            </w:pPr>
            <w:ins w:id="38" w:author="pradip" w:date="2023-10-16T19:39:00Z">
              <w:r>
                <w:rPr>
                  <w:rFonts w:ascii="Cambria" w:hAnsi="Cambria"/>
                  <w:sz w:val="18"/>
                </w:rPr>
                <w:t>15.0 &amp; 15.1</w:t>
              </w:r>
            </w:ins>
          </w:p>
        </w:tc>
        <w:tc>
          <w:tcPr>
            <w:tcW w:w="2862" w:type="dxa"/>
            <w:vAlign w:val="center"/>
          </w:tcPr>
          <w:p w14:paraId="632AE283" w14:textId="77777777" w:rsidR="009274EA" w:rsidRDefault="00C53038">
            <w:pPr>
              <w:pStyle w:val="BodyText"/>
              <w:tabs>
                <w:tab w:val="left" w:pos="10620"/>
              </w:tabs>
              <w:spacing w:after="0"/>
              <w:jc w:val="left"/>
              <w:rPr>
                <w:ins w:id="39" w:author="pradip" w:date="2023-10-16T19:28:00Z"/>
                <w:rFonts w:ascii="Cambria" w:hAnsi="Cambria"/>
                <w:sz w:val="18"/>
              </w:rPr>
            </w:pPr>
            <w:ins w:id="40" w:author="pradip" w:date="2023-10-16T19:39:00Z">
              <w:r>
                <w:rPr>
                  <w:rFonts w:ascii="Cambria" w:hAnsi="Cambria"/>
                  <w:sz w:val="18"/>
                </w:rPr>
                <w:t>Updating in Configure Parameter</w:t>
              </w:r>
            </w:ins>
          </w:p>
        </w:tc>
        <w:tc>
          <w:tcPr>
            <w:tcW w:w="1271" w:type="dxa"/>
            <w:vAlign w:val="center"/>
          </w:tcPr>
          <w:p w14:paraId="7F409D71" w14:textId="77777777" w:rsidR="009274EA" w:rsidRDefault="00C53038">
            <w:pPr>
              <w:pStyle w:val="BodyText"/>
              <w:tabs>
                <w:tab w:val="left" w:pos="10620"/>
              </w:tabs>
              <w:spacing w:after="0"/>
              <w:jc w:val="left"/>
              <w:rPr>
                <w:ins w:id="41" w:author="pradip" w:date="2023-10-16T19:28:00Z"/>
                <w:rFonts w:ascii="Cambria" w:hAnsi="Cambria"/>
                <w:sz w:val="18"/>
              </w:rPr>
            </w:pPr>
            <w:ins w:id="42" w:author="pradip" w:date="2023-10-16T19:39:00Z">
              <w:r>
                <w:rPr>
                  <w:rFonts w:ascii="Cambria" w:hAnsi="Cambria"/>
                  <w:sz w:val="18"/>
                </w:rPr>
                <w:t>Sunil Vyas</w:t>
              </w:r>
            </w:ins>
          </w:p>
        </w:tc>
        <w:tc>
          <w:tcPr>
            <w:tcW w:w="1350" w:type="dxa"/>
            <w:vAlign w:val="center"/>
          </w:tcPr>
          <w:p w14:paraId="6CE500CB" w14:textId="77777777" w:rsidR="009274EA" w:rsidRDefault="009274EA">
            <w:pPr>
              <w:pStyle w:val="BodyText"/>
              <w:tabs>
                <w:tab w:val="left" w:pos="10620"/>
              </w:tabs>
              <w:spacing w:after="0"/>
              <w:jc w:val="left"/>
              <w:rPr>
                <w:ins w:id="43" w:author="pradip" w:date="2023-10-16T19:28:00Z"/>
                <w:rFonts w:ascii="Cambria" w:hAnsi="Cambria"/>
                <w:sz w:val="18"/>
              </w:rPr>
            </w:pPr>
          </w:p>
        </w:tc>
        <w:tc>
          <w:tcPr>
            <w:tcW w:w="1179" w:type="dxa"/>
            <w:vAlign w:val="center"/>
          </w:tcPr>
          <w:p w14:paraId="285C589E" w14:textId="77777777" w:rsidR="009274EA" w:rsidRDefault="009274EA">
            <w:pPr>
              <w:pStyle w:val="BodyText"/>
              <w:tabs>
                <w:tab w:val="left" w:pos="10620"/>
              </w:tabs>
              <w:spacing w:after="0"/>
              <w:jc w:val="left"/>
              <w:rPr>
                <w:ins w:id="44" w:author="pradip" w:date="2023-10-16T19:28:00Z"/>
                <w:rFonts w:ascii="Cambria" w:hAnsi="Cambria"/>
                <w:sz w:val="18"/>
              </w:rPr>
            </w:pPr>
          </w:p>
        </w:tc>
      </w:tr>
      <w:tr w:rsidR="009274EA" w14:paraId="6CE12578" w14:textId="77777777">
        <w:trPr>
          <w:ins w:id="45" w:author="pradip" w:date="2023-10-16T19:39:00Z"/>
        </w:trPr>
        <w:tc>
          <w:tcPr>
            <w:tcW w:w="1418" w:type="dxa"/>
            <w:vAlign w:val="center"/>
          </w:tcPr>
          <w:p w14:paraId="6870DDBF" w14:textId="77777777" w:rsidR="009274EA" w:rsidRDefault="00C53038">
            <w:pPr>
              <w:pStyle w:val="BodyText"/>
              <w:tabs>
                <w:tab w:val="left" w:pos="10620"/>
              </w:tabs>
              <w:spacing w:after="0"/>
              <w:jc w:val="left"/>
              <w:rPr>
                <w:ins w:id="46" w:author="pradip" w:date="2023-10-16T19:39:00Z"/>
                <w:rFonts w:ascii="Cambria" w:hAnsi="Cambria"/>
                <w:sz w:val="18"/>
              </w:rPr>
            </w:pPr>
            <w:ins w:id="47" w:author="pradip" w:date="2023-10-16T19:39:00Z">
              <w:r>
                <w:rPr>
                  <w:rFonts w:ascii="Cambria" w:hAnsi="Cambria"/>
                  <w:sz w:val="18"/>
                </w:rPr>
                <w:t>12.10.2023</w:t>
              </w:r>
            </w:ins>
          </w:p>
        </w:tc>
        <w:tc>
          <w:tcPr>
            <w:tcW w:w="992" w:type="dxa"/>
            <w:vAlign w:val="center"/>
          </w:tcPr>
          <w:p w14:paraId="4CF7C4EC" w14:textId="77777777" w:rsidR="009274EA" w:rsidRDefault="00C53038">
            <w:pPr>
              <w:pStyle w:val="BodyText"/>
              <w:tabs>
                <w:tab w:val="left" w:pos="10620"/>
              </w:tabs>
              <w:spacing w:after="0"/>
              <w:jc w:val="left"/>
              <w:rPr>
                <w:ins w:id="48" w:author="pradip" w:date="2023-10-16T19:39:00Z"/>
                <w:rFonts w:ascii="Cambria" w:hAnsi="Cambria"/>
                <w:sz w:val="18"/>
              </w:rPr>
            </w:pPr>
            <w:ins w:id="49" w:author="pradip" w:date="2023-10-16T19:39:00Z">
              <w:r>
                <w:rPr>
                  <w:rFonts w:ascii="Cambria" w:hAnsi="Cambria"/>
                  <w:sz w:val="18"/>
                </w:rPr>
                <w:t>1.7</w:t>
              </w:r>
            </w:ins>
          </w:p>
        </w:tc>
        <w:tc>
          <w:tcPr>
            <w:tcW w:w="1134" w:type="dxa"/>
            <w:vAlign w:val="center"/>
          </w:tcPr>
          <w:p w14:paraId="584A7816" w14:textId="77777777" w:rsidR="009274EA" w:rsidRDefault="00C53038">
            <w:pPr>
              <w:pStyle w:val="BodyText"/>
              <w:tabs>
                <w:tab w:val="left" w:pos="10620"/>
              </w:tabs>
              <w:spacing w:after="0"/>
              <w:jc w:val="left"/>
              <w:rPr>
                <w:ins w:id="50" w:author="pradip" w:date="2023-10-16T19:39:00Z"/>
                <w:rFonts w:ascii="Cambria" w:hAnsi="Cambria"/>
                <w:sz w:val="18"/>
              </w:rPr>
            </w:pPr>
            <w:ins w:id="51" w:author="pradip" w:date="2023-10-16T19:40:00Z">
              <w:r>
                <w:rPr>
                  <w:rFonts w:ascii="Cambria" w:hAnsi="Cambria"/>
                  <w:sz w:val="18"/>
                </w:rPr>
                <w:t>16.0 &amp; 16.1</w:t>
              </w:r>
            </w:ins>
          </w:p>
        </w:tc>
        <w:tc>
          <w:tcPr>
            <w:tcW w:w="2862" w:type="dxa"/>
            <w:vAlign w:val="center"/>
          </w:tcPr>
          <w:p w14:paraId="3BEDC27A" w14:textId="77777777" w:rsidR="009274EA" w:rsidRDefault="00C53038">
            <w:pPr>
              <w:pStyle w:val="BodyText"/>
              <w:tabs>
                <w:tab w:val="left" w:pos="10620"/>
              </w:tabs>
              <w:spacing w:after="0"/>
              <w:jc w:val="left"/>
              <w:rPr>
                <w:ins w:id="52" w:author="pradip" w:date="2023-10-16T19:39:00Z"/>
                <w:rFonts w:ascii="Cambria" w:hAnsi="Cambria"/>
                <w:sz w:val="18"/>
              </w:rPr>
            </w:pPr>
            <w:ins w:id="53" w:author="pradip" w:date="2023-10-16T19:40:00Z">
              <w:r>
                <w:rPr>
                  <w:rFonts w:ascii="Cambria" w:hAnsi="Cambria"/>
                  <w:sz w:val="18"/>
                </w:rPr>
                <w:t>Strikethrough use cases of SPU Master</w:t>
              </w:r>
            </w:ins>
          </w:p>
        </w:tc>
        <w:tc>
          <w:tcPr>
            <w:tcW w:w="1271" w:type="dxa"/>
            <w:vAlign w:val="center"/>
          </w:tcPr>
          <w:p w14:paraId="2B4A9E09" w14:textId="77777777" w:rsidR="009274EA" w:rsidRDefault="00C53038">
            <w:pPr>
              <w:pStyle w:val="BodyText"/>
              <w:tabs>
                <w:tab w:val="left" w:pos="10620"/>
              </w:tabs>
              <w:spacing w:after="0"/>
              <w:jc w:val="left"/>
              <w:rPr>
                <w:ins w:id="54" w:author="pradip" w:date="2023-10-16T19:39:00Z"/>
                <w:rFonts w:ascii="Cambria" w:hAnsi="Cambria"/>
                <w:sz w:val="18"/>
              </w:rPr>
            </w:pPr>
            <w:ins w:id="55" w:author="pradip" w:date="2023-10-16T19:40:00Z">
              <w:r>
                <w:rPr>
                  <w:rFonts w:ascii="Cambria" w:hAnsi="Cambria"/>
                  <w:sz w:val="18"/>
                </w:rPr>
                <w:t>Sunil Vyas</w:t>
              </w:r>
            </w:ins>
          </w:p>
        </w:tc>
        <w:tc>
          <w:tcPr>
            <w:tcW w:w="1350" w:type="dxa"/>
            <w:vAlign w:val="center"/>
          </w:tcPr>
          <w:p w14:paraId="689D7F55" w14:textId="77777777" w:rsidR="009274EA" w:rsidRDefault="009274EA">
            <w:pPr>
              <w:pStyle w:val="BodyText"/>
              <w:tabs>
                <w:tab w:val="left" w:pos="10620"/>
              </w:tabs>
              <w:spacing w:after="0"/>
              <w:jc w:val="left"/>
              <w:rPr>
                <w:ins w:id="56" w:author="pradip" w:date="2023-10-16T19:39:00Z"/>
                <w:rFonts w:ascii="Cambria" w:hAnsi="Cambria"/>
                <w:sz w:val="18"/>
              </w:rPr>
            </w:pPr>
          </w:p>
        </w:tc>
        <w:tc>
          <w:tcPr>
            <w:tcW w:w="1179" w:type="dxa"/>
            <w:vAlign w:val="center"/>
          </w:tcPr>
          <w:p w14:paraId="7D2AC554" w14:textId="77777777" w:rsidR="009274EA" w:rsidRDefault="009274EA">
            <w:pPr>
              <w:pStyle w:val="BodyText"/>
              <w:tabs>
                <w:tab w:val="left" w:pos="10620"/>
              </w:tabs>
              <w:spacing w:after="0"/>
              <w:jc w:val="left"/>
              <w:rPr>
                <w:ins w:id="57" w:author="pradip" w:date="2023-10-16T19:39:00Z"/>
                <w:rFonts w:ascii="Cambria" w:hAnsi="Cambria"/>
                <w:sz w:val="18"/>
              </w:rPr>
            </w:pPr>
          </w:p>
        </w:tc>
      </w:tr>
      <w:tr w:rsidR="009274EA" w14:paraId="63617E49" w14:textId="77777777">
        <w:trPr>
          <w:ins w:id="58" w:author="pradip" w:date="2023-10-16T19:40:00Z"/>
        </w:trPr>
        <w:tc>
          <w:tcPr>
            <w:tcW w:w="1418" w:type="dxa"/>
            <w:vAlign w:val="center"/>
          </w:tcPr>
          <w:p w14:paraId="14675379" w14:textId="77777777" w:rsidR="009274EA" w:rsidRDefault="00C53038">
            <w:pPr>
              <w:pStyle w:val="BodyText"/>
              <w:tabs>
                <w:tab w:val="left" w:pos="10620"/>
              </w:tabs>
              <w:spacing w:after="0"/>
              <w:jc w:val="left"/>
              <w:rPr>
                <w:ins w:id="59" w:author="pradip" w:date="2023-10-16T19:40:00Z"/>
                <w:rFonts w:ascii="Cambria" w:hAnsi="Cambria"/>
                <w:sz w:val="18"/>
              </w:rPr>
            </w:pPr>
            <w:ins w:id="60" w:author="pradip" w:date="2023-10-16T19:40:00Z">
              <w:r>
                <w:rPr>
                  <w:rFonts w:ascii="Cambria" w:hAnsi="Cambria"/>
                  <w:sz w:val="18"/>
                </w:rPr>
                <w:t>16.10.2023</w:t>
              </w:r>
            </w:ins>
          </w:p>
        </w:tc>
        <w:tc>
          <w:tcPr>
            <w:tcW w:w="992" w:type="dxa"/>
            <w:vAlign w:val="center"/>
          </w:tcPr>
          <w:p w14:paraId="5AFA0B91" w14:textId="77777777" w:rsidR="009274EA" w:rsidRDefault="00C53038">
            <w:pPr>
              <w:pStyle w:val="BodyText"/>
              <w:tabs>
                <w:tab w:val="left" w:pos="10620"/>
              </w:tabs>
              <w:spacing w:after="0"/>
              <w:jc w:val="left"/>
              <w:rPr>
                <w:ins w:id="61" w:author="pradip" w:date="2023-10-16T19:40:00Z"/>
                <w:rFonts w:ascii="Cambria" w:hAnsi="Cambria"/>
                <w:sz w:val="18"/>
              </w:rPr>
            </w:pPr>
            <w:ins w:id="62" w:author="pradip" w:date="2023-10-16T19:40:00Z">
              <w:r>
                <w:rPr>
                  <w:rFonts w:ascii="Cambria" w:hAnsi="Cambria"/>
                  <w:sz w:val="18"/>
                </w:rPr>
                <w:t>1.7</w:t>
              </w:r>
            </w:ins>
          </w:p>
        </w:tc>
        <w:tc>
          <w:tcPr>
            <w:tcW w:w="1134" w:type="dxa"/>
            <w:vAlign w:val="center"/>
          </w:tcPr>
          <w:p w14:paraId="459AA5DF" w14:textId="77777777" w:rsidR="009274EA" w:rsidRDefault="00C53038">
            <w:pPr>
              <w:pStyle w:val="BodyText"/>
              <w:tabs>
                <w:tab w:val="left" w:pos="10620"/>
              </w:tabs>
              <w:spacing w:after="0"/>
              <w:jc w:val="left"/>
              <w:rPr>
                <w:ins w:id="63" w:author="pradip" w:date="2023-10-16T19:40:00Z"/>
                <w:rFonts w:ascii="Cambria" w:hAnsi="Cambria"/>
                <w:sz w:val="18"/>
              </w:rPr>
            </w:pPr>
            <w:ins w:id="64" w:author="pradip" w:date="2023-10-16T19:40:00Z">
              <w:r>
                <w:rPr>
                  <w:rFonts w:ascii="Cambria" w:hAnsi="Cambria"/>
                  <w:sz w:val="18"/>
                </w:rPr>
                <w:t>15.0</w:t>
              </w:r>
            </w:ins>
          </w:p>
        </w:tc>
        <w:tc>
          <w:tcPr>
            <w:tcW w:w="2862" w:type="dxa"/>
            <w:vAlign w:val="center"/>
          </w:tcPr>
          <w:p w14:paraId="58DA40F0" w14:textId="77777777" w:rsidR="009274EA" w:rsidRDefault="00C53038">
            <w:pPr>
              <w:pStyle w:val="BodyText"/>
              <w:tabs>
                <w:tab w:val="left" w:pos="10620"/>
              </w:tabs>
              <w:spacing w:after="0"/>
              <w:jc w:val="left"/>
              <w:rPr>
                <w:ins w:id="65" w:author="pradip" w:date="2023-10-16T19:40:00Z"/>
                <w:rFonts w:ascii="Cambria" w:hAnsi="Cambria"/>
                <w:sz w:val="18"/>
              </w:rPr>
            </w:pPr>
            <w:ins w:id="66" w:author="pradip" w:date="2023-10-16T19:40:00Z">
              <w:r>
                <w:rPr>
                  <w:rFonts w:ascii="Cambria" w:hAnsi="Cambria"/>
                  <w:sz w:val="18"/>
                </w:rPr>
                <w:t>Modification in Configure Parameter</w:t>
              </w:r>
            </w:ins>
          </w:p>
        </w:tc>
        <w:tc>
          <w:tcPr>
            <w:tcW w:w="1271" w:type="dxa"/>
            <w:vAlign w:val="center"/>
          </w:tcPr>
          <w:p w14:paraId="47FA2ABA" w14:textId="77777777" w:rsidR="009274EA" w:rsidRDefault="00C53038">
            <w:pPr>
              <w:pStyle w:val="BodyText"/>
              <w:tabs>
                <w:tab w:val="left" w:pos="10620"/>
              </w:tabs>
              <w:spacing w:after="0"/>
              <w:jc w:val="left"/>
              <w:rPr>
                <w:ins w:id="67" w:author="pradip" w:date="2023-10-16T19:40:00Z"/>
                <w:rFonts w:ascii="Cambria" w:hAnsi="Cambria"/>
                <w:sz w:val="18"/>
              </w:rPr>
            </w:pPr>
            <w:ins w:id="68" w:author="pradip" w:date="2023-10-16T19:40:00Z">
              <w:r>
                <w:rPr>
                  <w:rFonts w:ascii="Cambria" w:hAnsi="Cambria"/>
                  <w:sz w:val="18"/>
                </w:rPr>
                <w:t>Pradip Parmar</w:t>
              </w:r>
            </w:ins>
          </w:p>
        </w:tc>
        <w:tc>
          <w:tcPr>
            <w:tcW w:w="1350" w:type="dxa"/>
            <w:vAlign w:val="center"/>
          </w:tcPr>
          <w:p w14:paraId="6345FEDB" w14:textId="77777777" w:rsidR="009274EA" w:rsidRDefault="009274EA">
            <w:pPr>
              <w:pStyle w:val="BodyText"/>
              <w:tabs>
                <w:tab w:val="left" w:pos="10620"/>
              </w:tabs>
              <w:spacing w:after="0"/>
              <w:jc w:val="left"/>
              <w:rPr>
                <w:ins w:id="69" w:author="pradip" w:date="2023-10-16T19:40:00Z"/>
                <w:rFonts w:ascii="Cambria" w:hAnsi="Cambria"/>
                <w:sz w:val="18"/>
              </w:rPr>
            </w:pPr>
          </w:p>
        </w:tc>
        <w:tc>
          <w:tcPr>
            <w:tcW w:w="1179" w:type="dxa"/>
            <w:vAlign w:val="center"/>
          </w:tcPr>
          <w:p w14:paraId="0F4EF6DF" w14:textId="77777777" w:rsidR="009274EA" w:rsidRDefault="009274EA">
            <w:pPr>
              <w:pStyle w:val="BodyText"/>
              <w:tabs>
                <w:tab w:val="left" w:pos="10620"/>
              </w:tabs>
              <w:spacing w:after="0"/>
              <w:jc w:val="left"/>
              <w:rPr>
                <w:ins w:id="70" w:author="pradip" w:date="2023-10-16T19:40:00Z"/>
                <w:rFonts w:ascii="Cambria" w:hAnsi="Cambria"/>
                <w:sz w:val="18"/>
              </w:rPr>
            </w:pPr>
          </w:p>
        </w:tc>
      </w:tr>
      <w:tr w:rsidR="009274EA" w14:paraId="628E122F" w14:textId="77777777">
        <w:trPr>
          <w:ins w:id="71" w:author="pradip" w:date="2023-10-16T19:40:00Z"/>
        </w:trPr>
        <w:tc>
          <w:tcPr>
            <w:tcW w:w="1418" w:type="dxa"/>
            <w:vAlign w:val="center"/>
          </w:tcPr>
          <w:p w14:paraId="2E3695FB" w14:textId="77777777" w:rsidR="009274EA" w:rsidRDefault="00C53038">
            <w:pPr>
              <w:pStyle w:val="BodyText"/>
              <w:tabs>
                <w:tab w:val="left" w:pos="10620"/>
              </w:tabs>
              <w:spacing w:after="0"/>
              <w:jc w:val="left"/>
              <w:rPr>
                <w:ins w:id="72" w:author="pradip" w:date="2023-10-16T19:40:00Z"/>
                <w:rFonts w:ascii="Cambria" w:hAnsi="Cambria"/>
                <w:sz w:val="18"/>
              </w:rPr>
            </w:pPr>
            <w:ins w:id="73" w:author="pradip" w:date="2023-10-16T19:40:00Z">
              <w:r>
                <w:rPr>
                  <w:rFonts w:ascii="Cambria" w:hAnsi="Cambria"/>
                  <w:sz w:val="18"/>
                </w:rPr>
                <w:t>16.10.2023</w:t>
              </w:r>
            </w:ins>
          </w:p>
        </w:tc>
        <w:tc>
          <w:tcPr>
            <w:tcW w:w="992" w:type="dxa"/>
            <w:vAlign w:val="center"/>
          </w:tcPr>
          <w:p w14:paraId="7F248164" w14:textId="77777777" w:rsidR="009274EA" w:rsidRDefault="00C53038">
            <w:pPr>
              <w:pStyle w:val="BodyText"/>
              <w:tabs>
                <w:tab w:val="left" w:pos="10620"/>
              </w:tabs>
              <w:spacing w:after="0"/>
              <w:jc w:val="left"/>
              <w:rPr>
                <w:ins w:id="74" w:author="pradip" w:date="2023-10-16T19:40:00Z"/>
                <w:rFonts w:ascii="Cambria" w:hAnsi="Cambria"/>
                <w:sz w:val="18"/>
              </w:rPr>
            </w:pPr>
            <w:ins w:id="75" w:author="pradip" w:date="2023-10-16T19:41:00Z">
              <w:r>
                <w:rPr>
                  <w:rFonts w:ascii="Cambria" w:hAnsi="Cambria"/>
                  <w:sz w:val="18"/>
                </w:rPr>
                <w:t>1.7</w:t>
              </w:r>
            </w:ins>
          </w:p>
        </w:tc>
        <w:tc>
          <w:tcPr>
            <w:tcW w:w="1134" w:type="dxa"/>
            <w:vAlign w:val="center"/>
          </w:tcPr>
          <w:p w14:paraId="3684D6E9" w14:textId="77777777" w:rsidR="009274EA" w:rsidRDefault="00C53038">
            <w:pPr>
              <w:pStyle w:val="BodyText"/>
              <w:tabs>
                <w:tab w:val="left" w:pos="10620"/>
              </w:tabs>
              <w:spacing w:after="0"/>
              <w:jc w:val="left"/>
              <w:rPr>
                <w:ins w:id="76" w:author="pradip" w:date="2023-10-16T19:40:00Z"/>
                <w:rFonts w:ascii="Cambria" w:hAnsi="Cambria"/>
                <w:sz w:val="18"/>
              </w:rPr>
            </w:pPr>
            <w:ins w:id="77" w:author="pradip" w:date="2023-10-16T19:41:00Z">
              <w:r>
                <w:rPr>
                  <w:rFonts w:ascii="Cambria" w:hAnsi="Cambria"/>
                  <w:sz w:val="18"/>
                </w:rPr>
                <w:t>29.0</w:t>
              </w:r>
            </w:ins>
          </w:p>
        </w:tc>
        <w:tc>
          <w:tcPr>
            <w:tcW w:w="2862" w:type="dxa"/>
            <w:vAlign w:val="center"/>
          </w:tcPr>
          <w:p w14:paraId="21356C9B" w14:textId="77777777" w:rsidR="009274EA" w:rsidRDefault="00C53038">
            <w:pPr>
              <w:pStyle w:val="BodyText"/>
              <w:tabs>
                <w:tab w:val="left" w:pos="10620"/>
              </w:tabs>
              <w:spacing w:after="0"/>
              <w:jc w:val="left"/>
              <w:rPr>
                <w:ins w:id="78" w:author="pradip" w:date="2023-10-16T19:40:00Z"/>
                <w:rFonts w:ascii="Cambria" w:hAnsi="Cambria"/>
                <w:sz w:val="18"/>
              </w:rPr>
            </w:pPr>
            <w:ins w:id="79" w:author="pradip" w:date="2023-10-16T19:41:00Z">
              <w:r>
                <w:rPr>
                  <w:rFonts w:ascii="Cambria" w:hAnsi="Cambria"/>
                  <w:sz w:val="18"/>
                </w:rPr>
                <w:t>Strikethrough non-relevant configuration of English auction (Manage Rule Engine)</w:t>
              </w:r>
            </w:ins>
          </w:p>
        </w:tc>
        <w:tc>
          <w:tcPr>
            <w:tcW w:w="1271" w:type="dxa"/>
            <w:vAlign w:val="center"/>
          </w:tcPr>
          <w:p w14:paraId="1994467C" w14:textId="77777777" w:rsidR="009274EA" w:rsidRDefault="00C53038">
            <w:pPr>
              <w:pStyle w:val="BodyText"/>
              <w:tabs>
                <w:tab w:val="left" w:pos="10620"/>
              </w:tabs>
              <w:spacing w:after="0"/>
              <w:jc w:val="left"/>
              <w:rPr>
                <w:ins w:id="80" w:author="pradip" w:date="2023-10-16T19:40:00Z"/>
                <w:rFonts w:ascii="Cambria" w:hAnsi="Cambria"/>
                <w:sz w:val="18"/>
              </w:rPr>
            </w:pPr>
            <w:ins w:id="81" w:author="pradip" w:date="2023-10-16T19:41:00Z">
              <w:r>
                <w:rPr>
                  <w:rFonts w:ascii="Cambria" w:hAnsi="Cambria"/>
                  <w:sz w:val="18"/>
                </w:rPr>
                <w:t>Pradip Parmar</w:t>
              </w:r>
            </w:ins>
          </w:p>
        </w:tc>
        <w:tc>
          <w:tcPr>
            <w:tcW w:w="1350" w:type="dxa"/>
            <w:vAlign w:val="center"/>
          </w:tcPr>
          <w:p w14:paraId="6860C428" w14:textId="77777777" w:rsidR="009274EA" w:rsidRDefault="009274EA">
            <w:pPr>
              <w:pStyle w:val="BodyText"/>
              <w:tabs>
                <w:tab w:val="left" w:pos="10620"/>
              </w:tabs>
              <w:spacing w:after="0"/>
              <w:jc w:val="left"/>
              <w:rPr>
                <w:ins w:id="82" w:author="pradip" w:date="2023-10-16T19:40:00Z"/>
                <w:rFonts w:ascii="Cambria" w:hAnsi="Cambria"/>
                <w:sz w:val="18"/>
              </w:rPr>
            </w:pPr>
          </w:p>
        </w:tc>
        <w:tc>
          <w:tcPr>
            <w:tcW w:w="1179" w:type="dxa"/>
            <w:vAlign w:val="center"/>
          </w:tcPr>
          <w:p w14:paraId="63522CD0" w14:textId="77777777" w:rsidR="009274EA" w:rsidRDefault="009274EA">
            <w:pPr>
              <w:pStyle w:val="BodyText"/>
              <w:tabs>
                <w:tab w:val="left" w:pos="10620"/>
              </w:tabs>
              <w:spacing w:after="0"/>
              <w:jc w:val="left"/>
              <w:rPr>
                <w:ins w:id="83" w:author="pradip" w:date="2023-10-16T19:40:00Z"/>
                <w:rFonts w:ascii="Cambria" w:hAnsi="Cambria"/>
                <w:sz w:val="18"/>
              </w:rPr>
            </w:pPr>
          </w:p>
        </w:tc>
      </w:tr>
      <w:tr w:rsidR="00C53038" w14:paraId="10FE1237" w14:textId="77777777">
        <w:trPr>
          <w:ins w:id="84" w:author="Sunil Vyas" w:date="2023-10-23T14:23:00Z"/>
        </w:trPr>
        <w:tc>
          <w:tcPr>
            <w:tcW w:w="1418" w:type="dxa"/>
            <w:vAlign w:val="center"/>
          </w:tcPr>
          <w:p w14:paraId="12638C6C" w14:textId="24F94516" w:rsidR="00C53038" w:rsidRDefault="00C53038">
            <w:pPr>
              <w:pStyle w:val="BodyText"/>
              <w:tabs>
                <w:tab w:val="left" w:pos="10620"/>
              </w:tabs>
              <w:spacing w:after="0"/>
              <w:jc w:val="left"/>
              <w:rPr>
                <w:ins w:id="85" w:author="Sunil Vyas" w:date="2023-10-23T14:23:00Z"/>
                <w:rFonts w:ascii="Cambria" w:hAnsi="Cambria"/>
                <w:sz w:val="18"/>
              </w:rPr>
            </w:pPr>
            <w:ins w:id="86" w:author="Sunil Vyas" w:date="2023-10-23T14:23:00Z">
              <w:r>
                <w:rPr>
                  <w:rFonts w:ascii="Cambria" w:hAnsi="Cambria"/>
                  <w:sz w:val="18"/>
                </w:rPr>
                <w:t>23.10.2023</w:t>
              </w:r>
            </w:ins>
          </w:p>
        </w:tc>
        <w:tc>
          <w:tcPr>
            <w:tcW w:w="992" w:type="dxa"/>
            <w:vAlign w:val="center"/>
          </w:tcPr>
          <w:p w14:paraId="100ED33E" w14:textId="0BC1CAF1" w:rsidR="00C53038" w:rsidRDefault="00C53038">
            <w:pPr>
              <w:pStyle w:val="BodyText"/>
              <w:tabs>
                <w:tab w:val="left" w:pos="10620"/>
              </w:tabs>
              <w:spacing w:after="0"/>
              <w:jc w:val="left"/>
              <w:rPr>
                <w:ins w:id="87" w:author="Sunil Vyas" w:date="2023-10-23T14:23:00Z"/>
                <w:rFonts w:ascii="Cambria" w:hAnsi="Cambria"/>
                <w:sz w:val="18"/>
              </w:rPr>
            </w:pPr>
            <w:ins w:id="88" w:author="Sunil Vyas" w:date="2023-10-23T14:23:00Z">
              <w:r>
                <w:rPr>
                  <w:rFonts w:ascii="Cambria" w:hAnsi="Cambria"/>
                  <w:sz w:val="18"/>
                </w:rPr>
                <w:t>1.8</w:t>
              </w:r>
            </w:ins>
          </w:p>
        </w:tc>
        <w:tc>
          <w:tcPr>
            <w:tcW w:w="1134" w:type="dxa"/>
            <w:vAlign w:val="center"/>
          </w:tcPr>
          <w:p w14:paraId="23CABA5B" w14:textId="01960303" w:rsidR="00C53038" w:rsidRDefault="00923E7D">
            <w:pPr>
              <w:pStyle w:val="BodyText"/>
              <w:tabs>
                <w:tab w:val="left" w:pos="10620"/>
              </w:tabs>
              <w:spacing w:after="0"/>
              <w:jc w:val="left"/>
              <w:rPr>
                <w:ins w:id="89" w:author="Sunil Vyas" w:date="2023-10-23T14:23:00Z"/>
                <w:rFonts w:ascii="Cambria" w:hAnsi="Cambria"/>
                <w:sz w:val="18"/>
              </w:rPr>
            </w:pPr>
            <w:ins w:id="90" w:author="Sunil Vyas" w:date="2023-10-23T14:23:00Z">
              <w:r>
                <w:rPr>
                  <w:rFonts w:ascii="Cambria" w:hAnsi="Cambria"/>
                  <w:sz w:val="18"/>
                </w:rPr>
                <w:t>4.0 &amp; 4.1</w:t>
              </w:r>
            </w:ins>
          </w:p>
        </w:tc>
        <w:tc>
          <w:tcPr>
            <w:tcW w:w="2862" w:type="dxa"/>
            <w:vAlign w:val="center"/>
          </w:tcPr>
          <w:p w14:paraId="335BFDD1" w14:textId="1529F0DE" w:rsidR="00C53038" w:rsidRDefault="00923E7D">
            <w:pPr>
              <w:pStyle w:val="BodyText"/>
              <w:tabs>
                <w:tab w:val="left" w:pos="10620"/>
              </w:tabs>
              <w:spacing w:after="0"/>
              <w:jc w:val="left"/>
              <w:rPr>
                <w:ins w:id="91" w:author="Sunil Vyas" w:date="2023-10-23T14:23:00Z"/>
                <w:rFonts w:ascii="Cambria" w:hAnsi="Cambria"/>
                <w:sz w:val="18"/>
              </w:rPr>
            </w:pPr>
            <w:ins w:id="92" w:author="Sunil Vyas" w:date="2023-10-23T14:23:00Z">
              <w:r>
                <w:rPr>
                  <w:rFonts w:ascii="Cambria" w:hAnsi="Cambria"/>
                  <w:sz w:val="18"/>
                </w:rPr>
                <w:t xml:space="preserve">Auction Center </w:t>
              </w:r>
            </w:ins>
            <w:ins w:id="93" w:author="Sunil Vyas" w:date="2023-10-23T14:24:00Z">
              <w:r>
                <w:rPr>
                  <w:rFonts w:ascii="Cambria" w:hAnsi="Cambria"/>
                  <w:sz w:val="18"/>
                </w:rPr>
                <w:t>List box</w:t>
              </w:r>
            </w:ins>
            <w:ins w:id="94" w:author="Sunil Vyas" w:date="2023-10-23T14:23:00Z">
              <w:r>
                <w:rPr>
                  <w:rFonts w:ascii="Cambria" w:hAnsi="Cambria"/>
                  <w:sz w:val="18"/>
                </w:rPr>
                <w:t xml:space="preserve"> added</w:t>
              </w:r>
            </w:ins>
          </w:p>
        </w:tc>
        <w:tc>
          <w:tcPr>
            <w:tcW w:w="1271" w:type="dxa"/>
            <w:vAlign w:val="center"/>
          </w:tcPr>
          <w:p w14:paraId="6B24FCB6" w14:textId="11722EA4" w:rsidR="00C53038" w:rsidRDefault="00923E7D">
            <w:pPr>
              <w:pStyle w:val="BodyText"/>
              <w:tabs>
                <w:tab w:val="left" w:pos="10620"/>
              </w:tabs>
              <w:spacing w:after="0"/>
              <w:jc w:val="left"/>
              <w:rPr>
                <w:ins w:id="95" w:author="Sunil Vyas" w:date="2023-10-23T14:23:00Z"/>
                <w:rFonts w:ascii="Cambria" w:hAnsi="Cambria"/>
                <w:sz w:val="18"/>
              </w:rPr>
            </w:pPr>
            <w:ins w:id="96" w:author="Sunil Vyas" w:date="2023-10-23T14:24:00Z">
              <w:r>
                <w:rPr>
                  <w:rFonts w:ascii="Cambria" w:hAnsi="Cambria"/>
                  <w:sz w:val="18"/>
                </w:rPr>
                <w:t>Sunil Vyas</w:t>
              </w:r>
            </w:ins>
          </w:p>
        </w:tc>
        <w:tc>
          <w:tcPr>
            <w:tcW w:w="1350" w:type="dxa"/>
            <w:vAlign w:val="center"/>
          </w:tcPr>
          <w:p w14:paraId="04FFBE64" w14:textId="77777777" w:rsidR="00C53038" w:rsidRDefault="00C53038">
            <w:pPr>
              <w:pStyle w:val="BodyText"/>
              <w:tabs>
                <w:tab w:val="left" w:pos="10620"/>
              </w:tabs>
              <w:spacing w:after="0"/>
              <w:jc w:val="left"/>
              <w:rPr>
                <w:ins w:id="97" w:author="Sunil Vyas" w:date="2023-10-23T14:23:00Z"/>
                <w:rFonts w:ascii="Cambria" w:hAnsi="Cambria"/>
                <w:sz w:val="18"/>
              </w:rPr>
            </w:pPr>
          </w:p>
        </w:tc>
        <w:tc>
          <w:tcPr>
            <w:tcW w:w="1179" w:type="dxa"/>
            <w:vAlign w:val="center"/>
          </w:tcPr>
          <w:p w14:paraId="6237C7EF" w14:textId="77777777" w:rsidR="00C53038" w:rsidRDefault="00C53038">
            <w:pPr>
              <w:pStyle w:val="BodyText"/>
              <w:tabs>
                <w:tab w:val="left" w:pos="10620"/>
              </w:tabs>
              <w:spacing w:after="0"/>
              <w:jc w:val="left"/>
              <w:rPr>
                <w:ins w:id="98" w:author="Sunil Vyas" w:date="2023-10-23T14:23:00Z"/>
                <w:rFonts w:ascii="Cambria" w:hAnsi="Cambria"/>
                <w:sz w:val="18"/>
              </w:rPr>
            </w:pPr>
          </w:p>
        </w:tc>
      </w:tr>
      <w:tr w:rsidR="006C0F0B" w14:paraId="25F7D843" w14:textId="77777777">
        <w:trPr>
          <w:ins w:id="99" w:author="Sunil Vyas" w:date="2023-10-23T14:24:00Z"/>
        </w:trPr>
        <w:tc>
          <w:tcPr>
            <w:tcW w:w="1418" w:type="dxa"/>
            <w:vAlign w:val="center"/>
          </w:tcPr>
          <w:p w14:paraId="631825D1" w14:textId="423D30EF" w:rsidR="006C0F0B" w:rsidRDefault="006C0F0B" w:rsidP="006C0F0B">
            <w:pPr>
              <w:pStyle w:val="BodyText"/>
              <w:tabs>
                <w:tab w:val="left" w:pos="10620"/>
              </w:tabs>
              <w:spacing w:after="0"/>
              <w:jc w:val="left"/>
              <w:rPr>
                <w:ins w:id="100" w:author="Sunil Vyas" w:date="2023-10-23T14:24:00Z"/>
                <w:rFonts w:ascii="Cambria" w:hAnsi="Cambria"/>
                <w:sz w:val="18"/>
              </w:rPr>
            </w:pPr>
            <w:ins w:id="101" w:author="Sunil Vyas" w:date="2023-10-23T14:24:00Z">
              <w:r>
                <w:rPr>
                  <w:rFonts w:ascii="Cambria" w:hAnsi="Cambria"/>
                  <w:sz w:val="18"/>
                </w:rPr>
                <w:t>23.10.2023</w:t>
              </w:r>
            </w:ins>
          </w:p>
        </w:tc>
        <w:tc>
          <w:tcPr>
            <w:tcW w:w="992" w:type="dxa"/>
            <w:vAlign w:val="center"/>
          </w:tcPr>
          <w:p w14:paraId="306FBC3C" w14:textId="408B0648" w:rsidR="006C0F0B" w:rsidRDefault="006C0F0B" w:rsidP="006C0F0B">
            <w:pPr>
              <w:pStyle w:val="BodyText"/>
              <w:tabs>
                <w:tab w:val="left" w:pos="10620"/>
              </w:tabs>
              <w:spacing w:after="0"/>
              <w:jc w:val="left"/>
              <w:rPr>
                <w:ins w:id="102" w:author="Sunil Vyas" w:date="2023-10-23T14:24:00Z"/>
                <w:rFonts w:ascii="Cambria" w:hAnsi="Cambria"/>
                <w:sz w:val="18"/>
              </w:rPr>
            </w:pPr>
            <w:ins w:id="103" w:author="Sunil Vyas" w:date="2023-10-23T14:24:00Z">
              <w:r>
                <w:rPr>
                  <w:rFonts w:ascii="Cambria" w:hAnsi="Cambria"/>
                  <w:sz w:val="18"/>
                </w:rPr>
                <w:t>1.8</w:t>
              </w:r>
            </w:ins>
          </w:p>
        </w:tc>
        <w:tc>
          <w:tcPr>
            <w:tcW w:w="1134" w:type="dxa"/>
            <w:vAlign w:val="center"/>
          </w:tcPr>
          <w:p w14:paraId="4995268F" w14:textId="146206E5" w:rsidR="006C0F0B" w:rsidRDefault="006C0F0B">
            <w:pPr>
              <w:pStyle w:val="BodyText"/>
              <w:tabs>
                <w:tab w:val="left" w:pos="10620"/>
              </w:tabs>
              <w:spacing w:after="0"/>
              <w:jc w:val="left"/>
              <w:rPr>
                <w:ins w:id="104" w:author="Sunil Vyas" w:date="2023-10-23T14:24:00Z"/>
                <w:rFonts w:ascii="Cambria" w:hAnsi="Cambria"/>
                <w:sz w:val="18"/>
              </w:rPr>
            </w:pPr>
            <w:ins w:id="105" w:author="Sunil Vyas" w:date="2023-10-23T14:24:00Z">
              <w:r>
                <w:rPr>
                  <w:rFonts w:ascii="Cambria" w:hAnsi="Cambria"/>
                  <w:sz w:val="18"/>
                </w:rPr>
                <w:t>8.0 &amp; 8.1</w:t>
              </w:r>
            </w:ins>
          </w:p>
        </w:tc>
        <w:tc>
          <w:tcPr>
            <w:tcW w:w="2862" w:type="dxa"/>
            <w:vAlign w:val="center"/>
          </w:tcPr>
          <w:p w14:paraId="79F510D7" w14:textId="41C17C17" w:rsidR="006C0F0B" w:rsidRDefault="006C0F0B" w:rsidP="006C0F0B">
            <w:pPr>
              <w:pStyle w:val="BodyText"/>
              <w:tabs>
                <w:tab w:val="left" w:pos="10620"/>
              </w:tabs>
              <w:spacing w:after="0"/>
              <w:jc w:val="left"/>
              <w:rPr>
                <w:ins w:id="106" w:author="Sunil Vyas" w:date="2023-10-23T14:24:00Z"/>
                <w:rFonts w:ascii="Cambria" w:hAnsi="Cambria"/>
                <w:sz w:val="18"/>
              </w:rPr>
            </w:pPr>
            <w:ins w:id="107" w:author="Sunil Vyas" w:date="2023-10-23T14:24:00Z">
              <w:r>
                <w:rPr>
                  <w:rFonts w:ascii="Cambria" w:hAnsi="Cambria"/>
                  <w:sz w:val="18"/>
                </w:rPr>
                <w:t>Auction Center List box added</w:t>
              </w:r>
            </w:ins>
          </w:p>
        </w:tc>
        <w:tc>
          <w:tcPr>
            <w:tcW w:w="1271" w:type="dxa"/>
            <w:vAlign w:val="center"/>
          </w:tcPr>
          <w:p w14:paraId="49940097" w14:textId="36C259C5" w:rsidR="006C0F0B" w:rsidRDefault="006C0F0B" w:rsidP="006C0F0B">
            <w:pPr>
              <w:pStyle w:val="BodyText"/>
              <w:tabs>
                <w:tab w:val="left" w:pos="10620"/>
              </w:tabs>
              <w:spacing w:after="0"/>
              <w:jc w:val="left"/>
              <w:rPr>
                <w:ins w:id="108" w:author="Sunil Vyas" w:date="2023-10-23T14:24:00Z"/>
                <w:rFonts w:ascii="Cambria" w:hAnsi="Cambria"/>
                <w:sz w:val="18"/>
              </w:rPr>
            </w:pPr>
            <w:ins w:id="109" w:author="Sunil Vyas" w:date="2023-10-23T14:24:00Z">
              <w:r>
                <w:rPr>
                  <w:rFonts w:ascii="Cambria" w:hAnsi="Cambria"/>
                  <w:sz w:val="18"/>
                </w:rPr>
                <w:t>Sunil Vyas</w:t>
              </w:r>
            </w:ins>
          </w:p>
        </w:tc>
        <w:tc>
          <w:tcPr>
            <w:tcW w:w="1350" w:type="dxa"/>
            <w:vAlign w:val="center"/>
          </w:tcPr>
          <w:p w14:paraId="4DE77DB1" w14:textId="77777777" w:rsidR="006C0F0B" w:rsidRDefault="006C0F0B" w:rsidP="006C0F0B">
            <w:pPr>
              <w:pStyle w:val="BodyText"/>
              <w:tabs>
                <w:tab w:val="left" w:pos="10620"/>
              </w:tabs>
              <w:spacing w:after="0"/>
              <w:jc w:val="left"/>
              <w:rPr>
                <w:ins w:id="110" w:author="Sunil Vyas" w:date="2023-10-23T14:24:00Z"/>
                <w:rFonts w:ascii="Cambria" w:hAnsi="Cambria"/>
                <w:sz w:val="18"/>
              </w:rPr>
            </w:pPr>
          </w:p>
        </w:tc>
        <w:tc>
          <w:tcPr>
            <w:tcW w:w="1179" w:type="dxa"/>
            <w:vAlign w:val="center"/>
          </w:tcPr>
          <w:p w14:paraId="44CDCB2A" w14:textId="77777777" w:rsidR="006C0F0B" w:rsidRDefault="006C0F0B" w:rsidP="006C0F0B">
            <w:pPr>
              <w:pStyle w:val="BodyText"/>
              <w:tabs>
                <w:tab w:val="left" w:pos="10620"/>
              </w:tabs>
              <w:spacing w:after="0"/>
              <w:jc w:val="left"/>
              <w:rPr>
                <w:ins w:id="111" w:author="Sunil Vyas" w:date="2023-10-23T14:24:00Z"/>
                <w:rFonts w:ascii="Cambria" w:hAnsi="Cambria"/>
                <w:sz w:val="18"/>
              </w:rPr>
            </w:pPr>
          </w:p>
        </w:tc>
      </w:tr>
    </w:tbl>
    <w:p w14:paraId="7F5C811E" w14:textId="77777777" w:rsidR="009274EA" w:rsidRDefault="009274EA">
      <w:pPr>
        <w:tabs>
          <w:tab w:val="left" w:pos="10620"/>
        </w:tabs>
        <w:rPr>
          <w:lang w:val="x-none" w:eastAsia="x-none" w:bidi="gu-IN"/>
        </w:rPr>
      </w:pPr>
      <w:bookmarkStart w:id="112" w:name="_Toc137817511"/>
    </w:p>
    <w:p w14:paraId="1AD25942" w14:textId="77777777" w:rsidR="009274EA" w:rsidRDefault="009274EA">
      <w:pPr>
        <w:tabs>
          <w:tab w:val="left" w:pos="10620"/>
        </w:tabs>
        <w:rPr>
          <w:lang w:val="x-none" w:eastAsia="x-none" w:bidi="gu-IN"/>
        </w:rPr>
      </w:pPr>
    </w:p>
    <w:p w14:paraId="12B6E81C" w14:textId="77777777" w:rsidR="009274EA" w:rsidRDefault="009274EA">
      <w:pPr>
        <w:tabs>
          <w:tab w:val="left" w:pos="10620"/>
        </w:tabs>
        <w:rPr>
          <w:lang w:val="x-none" w:eastAsia="x-none" w:bidi="gu-IN"/>
        </w:rPr>
      </w:pPr>
    </w:p>
    <w:p w14:paraId="0DF33751" w14:textId="77777777" w:rsidR="009274EA" w:rsidRDefault="009274EA">
      <w:pPr>
        <w:tabs>
          <w:tab w:val="left" w:pos="10620"/>
        </w:tabs>
        <w:rPr>
          <w:lang w:val="x-none" w:eastAsia="x-none" w:bidi="gu-IN"/>
        </w:rPr>
      </w:pPr>
    </w:p>
    <w:p w14:paraId="469DDA4B" w14:textId="77777777" w:rsidR="009274EA" w:rsidRDefault="009274EA">
      <w:pPr>
        <w:tabs>
          <w:tab w:val="left" w:pos="10620"/>
        </w:tabs>
        <w:rPr>
          <w:lang w:val="x-none" w:eastAsia="x-none" w:bidi="gu-IN"/>
        </w:rPr>
      </w:pPr>
    </w:p>
    <w:p w14:paraId="30CC4E1B" w14:textId="77777777" w:rsidR="009274EA" w:rsidRDefault="009274EA">
      <w:pPr>
        <w:tabs>
          <w:tab w:val="left" w:pos="10620"/>
        </w:tabs>
        <w:rPr>
          <w:lang w:val="x-none" w:eastAsia="x-none" w:bidi="gu-IN"/>
        </w:rPr>
      </w:pPr>
    </w:p>
    <w:p w14:paraId="28DD3A00" w14:textId="77777777" w:rsidR="009274EA" w:rsidRDefault="009274EA">
      <w:pPr>
        <w:tabs>
          <w:tab w:val="left" w:pos="10620"/>
        </w:tabs>
        <w:rPr>
          <w:lang w:val="x-none" w:eastAsia="x-none" w:bidi="gu-IN"/>
        </w:rPr>
      </w:pPr>
    </w:p>
    <w:p w14:paraId="4A06E3D2" w14:textId="77777777" w:rsidR="009274EA" w:rsidRDefault="009274EA">
      <w:pPr>
        <w:tabs>
          <w:tab w:val="left" w:pos="10620"/>
        </w:tabs>
        <w:rPr>
          <w:lang w:val="x-none" w:eastAsia="x-none" w:bidi="gu-IN"/>
        </w:rPr>
      </w:pPr>
    </w:p>
    <w:p w14:paraId="055ED69E" w14:textId="77777777" w:rsidR="009274EA" w:rsidRDefault="009274EA">
      <w:pPr>
        <w:tabs>
          <w:tab w:val="left" w:pos="10620"/>
        </w:tabs>
        <w:rPr>
          <w:lang w:val="x-none" w:eastAsia="x-none" w:bidi="gu-IN"/>
        </w:rPr>
      </w:pPr>
    </w:p>
    <w:p w14:paraId="225C3162" w14:textId="77777777" w:rsidR="009274EA" w:rsidRDefault="009274EA">
      <w:pPr>
        <w:tabs>
          <w:tab w:val="left" w:pos="10620"/>
        </w:tabs>
        <w:rPr>
          <w:lang w:val="x-none" w:eastAsia="x-none" w:bidi="gu-IN"/>
        </w:rPr>
      </w:pPr>
    </w:p>
    <w:p w14:paraId="45DF491A" w14:textId="77777777" w:rsidR="009274EA" w:rsidRDefault="009274EA">
      <w:pPr>
        <w:tabs>
          <w:tab w:val="left" w:pos="10620"/>
        </w:tabs>
        <w:rPr>
          <w:lang w:val="x-none" w:eastAsia="x-none" w:bidi="gu-IN"/>
        </w:rPr>
      </w:pPr>
    </w:p>
    <w:p w14:paraId="220455BF" w14:textId="77777777" w:rsidR="009274EA" w:rsidRDefault="009274EA">
      <w:pPr>
        <w:tabs>
          <w:tab w:val="left" w:pos="10620"/>
        </w:tabs>
        <w:rPr>
          <w:lang w:val="x-none" w:eastAsia="x-none" w:bidi="gu-IN"/>
        </w:rPr>
      </w:pPr>
    </w:p>
    <w:p w14:paraId="1B5A3810" w14:textId="77777777" w:rsidR="009274EA" w:rsidRDefault="009274EA">
      <w:pPr>
        <w:tabs>
          <w:tab w:val="left" w:pos="10620"/>
        </w:tabs>
        <w:rPr>
          <w:lang w:val="x-none" w:eastAsia="x-none" w:bidi="gu-IN"/>
        </w:rPr>
      </w:pPr>
    </w:p>
    <w:p w14:paraId="6F256FB6" w14:textId="77777777" w:rsidR="009274EA" w:rsidRDefault="009274EA">
      <w:pPr>
        <w:tabs>
          <w:tab w:val="left" w:pos="10620"/>
        </w:tabs>
        <w:rPr>
          <w:lang w:val="x-none" w:eastAsia="x-none" w:bidi="gu-IN"/>
        </w:rPr>
      </w:pPr>
    </w:p>
    <w:p w14:paraId="0A3B9846" w14:textId="77777777" w:rsidR="009274EA" w:rsidRDefault="009274EA">
      <w:pPr>
        <w:tabs>
          <w:tab w:val="left" w:pos="10620"/>
        </w:tabs>
        <w:rPr>
          <w:lang w:val="x-none" w:eastAsia="x-none" w:bidi="gu-IN"/>
        </w:rPr>
      </w:pPr>
    </w:p>
    <w:p w14:paraId="2B4D7259" w14:textId="77777777" w:rsidR="009274EA" w:rsidRDefault="009274EA">
      <w:pPr>
        <w:tabs>
          <w:tab w:val="left" w:pos="10620"/>
        </w:tabs>
        <w:rPr>
          <w:lang w:val="x-none" w:eastAsia="x-none" w:bidi="gu-IN"/>
        </w:rPr>
      </w:pPr>
    </w:p>
    <w:p w14:paraId="55288DA8" w14:textId="77777777" w:rsidR="009274EA" w:rsidRDefault="009274EA">
      <w:pPr>
        <w:tabs>
          <w:tab w:val="left" w:pos="10620"/>
        </w:tabs>
        <w:rPr>
          <w:lang w:val="x-none" w:eastAsia="x-none" w:bidi="gu-IN"/>
        </w:rPr>
      </w:pPr>
    </w:p>
    <w:p w14:paraId="0FCF5142" w14:textId="77777777" w:rsidR="009274EA" w:rsidRDefault="00C53038">
      <w:pPr>
        <w:pStyle w:val="TOC1"/>
        <w:tabs>
          <w:tab w:val="right" w:leader="dot" w:pos="8926"/>
        </w:tabs>
        <w:rPr>
          <w:ins w:id="113" w:author="pradip" w:date="2023-10-16T19:42:00Z"/>
          <w:rFonts w:asciiTheme="minorHAnsi" w:eastAsiaTheme="minorEastAsia" w:hAnsiTheme="minorHAnsi" w:cstheme="minorBidi"/>
          <w:noProof/>
          <w:sz w:val="22"/>
          <w:szCs w:val="22"/>
          <w:lang w:val="en-US"/>
        </w:rPr>
      </w:pPr>
      <w:r>
        <w:fldChar w:fldCharType="begin"/>
      </w:r>
      <w:r>
        <w:instrText xml:space="preserve"> TOC \o "2-3" \h \z \u \t "Heading 1,1" </w:instrText>
      </w:r>
      <w:r>
        <w:fldChar w:fldCharType="separate"/>
      </w:r>
      <w:ins w:id="114" w:author="pradip" w:date="2023-10-16T19:42:00Z">
        <w:r>
          <w:rPr>
            <w:rStyle w:val="Hyperlink"/>
            <w:noProof/>
          </w:rPr>
          <w:fldChar w:fldCharType="begin"/>
        </w:r>
        <w:r>
          <w:rPr>
            <w:rStyle w:val="Hyperlink"/>
            <w:noProof/>
          </w:rPr>
          <w:instrText xml:space="preserve"> </w:instrText>
        </w:r>
        <w:r>
          <w:rPr>
            <w:noProof/>
          </w:rPr>
          <w:instrText>HYPERLINK \l "_Toc148377737"</w:instrText>
        </w:r>
        <w:r>
          <w:rPr>
            <w:rStyle w:val="Hyperlink"/>
            <w:noProof/>
          </w:rPr>
          <w:instrText xml:space="preserve"> </w:instrText>
        </w:r>
        <w:r>
          <w:rPr>
            <w:rStyle w:val="Hyperlink"/>
            <w:noProof/>
          </w:rPr>
          <w:fldChar w:fldCharType="separate"/>
        </w:r>
        <w:r>
          <w:rPr>
            <w:rStyle w:val="Hyperlink"/>
            <w:noProof/>
          </w:rPr>
          <w:t>DOCUMENT CONTROL</w:t>
        </w:r>
        <w:r>
          <w:rPr>
            <w:noProof/>
            <w:webHidden/>
          </w:rPr>
          <w:tab/>
        </w:r>
        <w:r>
          <w:rPr>
            <w:noProof/>
            <w:webHidden/>
          </w:rPr>
          <w:fldChar w:fldCharType="begin"/>
        </w:r>
        <w:r>
          <w:rPr>
            <w:noProof/>
            <w:webHidden/>
          </w:rPr>
          <w:instrText xml:space="preserve"> PAGEREF _Toc148377737 \h </w:instrText>
        </w:r>
      </w:ins>
      <w:r>
        <w:rPr>
          <w:noProof/>
          <w:webHidden/>
        </w:rPr>
      </w:r>
      <w:r>
        <w:rPr>
          <w:noProof/>
          <w:webHidden/>
        </w:rPr>
        <w:fldChar w:fldCharType="separate"/>
      </w:r>
      <w:ins w:id="115" w:author="pradip" w:date="2023-10-16T19:42:00Z">
        <w:r>
          <w:rPr>
            <w:noProof/>
            <w:webHidden/>
          </w:rPr>
          <w:t>2</w:t>
        </w:r>
        <w:r>
          <w:rPr>
            <w:noProof/>
            <w:webHidden/>
          </w:rPr>
          <w:fldChar w:fldCharType="end"/>
        </w:r>
        <w:r>
          <w:rPr>
            <w:rStyle w:val="Hyperlink"/>
            <w:noProof/>
          </w:rPr>
          <w:fldChar w:fldCharType="end"/>
        </w:r>
      </w:ins>
    </w:p>
    <w:p w14:paraId="1F6D01AF" w14:textId="77777777" w:rsidR="009274EA" w:rsidRDefault="00C53038">
      <w:pPr>
        <w:pStyle w:val="TOC1"/>
        <w:tabs>
          <w:tab w:val="right" w:leader="dot" w:pos="8926"/>
        </w:tabs>
        <w:rPr>
          <w:ins w:id="116" w:author="pradip" w:date="2023-10-16T19:42:00Z"/>
          <w:rFonts w:asciiTheme="minorHAnsi" w:eastAsiaTheme="minorEastAsia" w:hAnsiTheme="minorHAnsi" w:cstheme="minorBidi"/>
          <w:noProof/>
          <w:sz w:val="22"/>
          <w:szCs w:val="22"/>
          <w:lang w:val="en-US"/>
        </w:rPr>
      </w:pPr>
      <w:ins w:id="117" w:author="pradip" w:date="2023-10-16T19:42:00Z">
        <w:r>
          <w:rPr>
            <w:rStyle w:val="Hyperlink"/>
            <w:noProof/>
          </w:rPr>
          <w:fldChar w:fldCharType="begin"/>
        </w:r>
        <w:r>
          <w:rPr>
            <w:rStyle w:val="Hyperlink"/>
            <w:noProof/>
          </w:rPr>
          <w:instrText xml:space="preserve"> </w:instrText>
        </w:r>
        <w:r>
          <w:rPr>
            <w:noProof/>
          </w:rPr>
          <w:instrText>HYPERLINK \l "_Toc148377738"</w:instrText>
        </w:r>
        <w:r>
          <w:rPr>
            <w:rStyle w:val="Hyperlink"/>
            <w:noProof/>
          </w:rPr>
          <w:instrText xml:space="preserve"> </w:instrText>
        </w:r>
        <w:r>
          <w:rPr>
            <w:rStyle w:val="Hyperlink"/>
            <w:noProof/>
          </w:rPr>
          <w:fldChar w:fldCharType="separate"/>
        </w:r>
        <w:r>
          <w:rPr>
            <w:rStyle w:val="Hyperlink"/>
            <w:noProof/>
          </w:rPr>
          <w:t>DOCUMENT CHANGE HISTORY</w:t>
        </w:r>
        <w:r>
          <w:rPr>
            <w:noProof/>
            <w:webHidden/>
          </w:rPr>
          <w:tab/>
        </w:r>
        <w:r>
          <w:rPr>
            <w:noProof/>
            <w:webHidden/>
          </w:rPr>
          <w:fldChar w:fldCharType="begin"/>
        </w:r>
        <w:r>
          <w:rPr>
            <w:noProof/>
            <w:webHidden/>
          </w:rPr>
          <w:instrText xml:space="preserve"> PAGEREF _Toc148377738 \h </w:instrText>
        </w:r>
      </w:ins>
      <w:r>
        <w:rPr>
          <w:noProof/>
          <w:webHidden/>
        </w:rPr>
      </w:r>
      <w:r>
        <w:rPr>
          <w:noProof/>
          <w:webHidden/>
        </w:rPr>
        <w:fldChar w:fldCharType="separate"/>
      </w:r>
      <w:ins w:id="118" w:author="pradip" w:date="2023-10-16T19:42:00Z">
        <w:r>
          <w:rPr>
            <w:noProof/>
            <w:webHidden/>
          </w:rPr>
          <w:t>3</w:t>
        </w:r>
        <w:r>
          <w:rPr>
            <w:noProof/>
            <w:webHidden/>
          </w:rPr>
          <w:fldChar w:fldCharType="end"/>
        </w:r>
        <w:r>
          <w:rPr>
            <w:rStyle w:val="Hyperlink"/>
            <w:noProof/>
          </w:rPr>
          <w:fldChar w:fldCharType="end"/>
        </w:r>
      </w:ins>
    </w:p>
    <w:p w14:paraId="33E64C99" w14:textId="77777777" w:rsidR="009274EA" w:rsidRDefault="00C53038">
      <w:pPr>
        <w:pStyle w:val="TOC1"/>
        <w:tabs>
          <w:tab w:val="left" w:pos="660"/>
          <w:tab w:val="right" w:leader="dot" w:pos="8926"/>
        </w:tabs>
        <w:rPr>
          <w:ins w:id="119" w:author="pradip" w:date="2023-10-16T19:42:00Z"/>
          <w:rFonts w:asciiTheme="minorHAnsi" w:eastAsiaTheme="minorEastAsia" w:hAnsiTheme="minorHAnsi" w:cstheme="minorBidi"/>
          <w:noProof/>
          <w:sz w:val="22"/>
          <w:szCs w:val="22"/>
          <w:lang w:val="en-US"/>
        </w:rPr>
      </w:pPr>
      <w:ins w:id="120" w:author="pradip" w:date="2023-10-16T19:42:00Z">
        <w:r>
          <w:rPr>
            <w:rStyle w:val="Hyperlink"/>
            <w:noProof/>
          </w:rPr>
          <w:fldChar w:fldCharType="begin"/>
        </w:r>
        <w:r>
          <w:rPr>
            <w:rStyle w:val="Hyperlink"/>
            <w:noProof/>
          </w:rPr>
          <w:instrText xml:space="preserve"> </w:instrText>
        </w:r>
        <w:r>
          <w:rPr>
            <w:noProof/>
          </w:rPr>
          <w:instrText>HYPERLINK \l "_Toc148377739"</w:instrText>
        </w:r>
        <w:r>
          <w:rPr>
            <w:rStyle w:val="Hyperlink"/>
            <w:noProof/>
          </w:rPr>
          <w:instrText xml:space="preserve"> </w:instrText>
        </w:r>
        <w:r>
          <w:rPr>
            <w:rStyle w:val="Hyperlink"/>
            <w:noProof/>
          </w:rPr>
          <w:fldChar w:fldCharType="separate"/>
        </w:r>
        <w:r>
          <w:rPr>
            <w:rStyle w:val="Hyperlink"/>
            <w:b/>
            <w:noProof/>
          </w:rPr>
          <w:t>1.0</w:t>
        </w:r>
        <w:r>
          <w:rPr>
            <w:rFonts w:asciiTheme="minorHAnsi" w:eastAsiaTheme="minorEastAsia" w:hAnsiTheme="minorHAnsi" w:cstheme="minorBidi"/>
            <w:noProof/>
            <w:sz w:val="22"/>
            <w:szCs w:val="22"/>
            <w:lang w:val="en-US"/>
          </w:rPr>
          <w:tab/>
        </w:r>
        <w:r>
          <w:rPr>
            <w:rStyle w:val="Hyperlink"/>
            <w:b/>
            <w:noProof/>
          </w:rPr>
          <w:t>High Level Use Case of “Create State Master”</w:t>
        </w:r>
        <w:r>
          <w:rPr>
            <w:noProof/>
            <w:webHidden/>
          </w:rPr>
          <w:tab/>
        </w:r>
        <w:r>
          <w:rPr>
            <w:noProof/>
            <w:webHidden/>
          </w:rPr>
          <w:fldChar w:fldCharType="begin"/>
        </w:r>
        <w:r>
          <w:rPr>
            <w:noProof/>
            <w:webHidden/>
          </w:rPr>
          <w:instrText xml:space="preserve"> PAGEREF _Toc148377739 \h </w:instrText>
        </w:r>
      </w:ins>
      <w:r>
        <w:rPr>
          <w:noProof/>
          <w:webHidden/>
        </w:rPr>
      </w:r>
      <w:r>
        <w:rPr>
          <w:noProof/>
          <w:webHidden/>
        </w:rPr>
        <w:fldChar w:fldCharType="separate"/>
      </w:r>
      <w:ins w:id="121" w:author="pradip" w:date="2023-10-16T19:42:00Z">
        <w:r>
          <w:rPr>
            <w:noProof/>
            <w:webHidden/>
          </w:rPr>
          <w:t>10</w:t>
        </w:r>
        <w:r>
          <w:rPr>
            <w:noProof/>
            <w:webHidden/>
          </w:rPr>
          <w:fldChar w:fldCharType="end"/>
        </w:r>
        <w:r>
          <w:rPr>
            <w:rStyle w:val="Hyperlink"/>
            <w:noProof/>
          </w:rPr>
          <w:fldChar w:fldCharType="end"/>
        </w:r>
      </w:ins>
    </w:p>
    <w:p w14:paraId="25156200" w14:textId="77777777" w:rsidR="009274EA" w:rsidRDefault="00C53038">
      <w:pPr>
        <w:pStyle w:val="TOC2"/>
        <w:tabs>
          <w:tab w:val="left" w:pos="880"/>
          <w:tab w:val="right" w:leader="dot" w:pos="8926"/>
        </w:tabs>
        <w:rPr>
          <w:ins w:id="122" w:author="pradip" w:date="2023-10-16T19:42:00Z"/>
          <w:rFonts w:asciiTheme="minorHAnsi" w:eastAsiaTheme="minorEastAsia" w:hAnsiTheme="minorHAnsi" w:cstheme="minorBidi"/>
          <w:noProof/>
          <w:sz w:val="22"/>
          <w:szCs w:val="22"/>
          <w:lang w:val="en-US"/>
        </w:rPr>
      </w:pPr>
      <w:ins w:id="123" w:author="pradip" w:date="2023-10-16T19:42:00Z">
        <w:r>
          <w:rPr>
            <w:rStyle w:val="Hyperlink"/>
            <w:noProof/>
          </w:rPr>
          <w:fldChar w:fldCharType="begin"/>
        </w:r>
        <w:r>
          <w:rPr>
            <w:rStyle w:val="Hyperlink"/>
            <w:noProof/>
          </w:rPr>
          <w:instrText xml:space="preserve"> </w:instrText>
        </w:r>
        <w:r>
          <w:rPr>
            <w:noProof/>
          </w:rPr>
          <w:instrText>HYPERLINK \l "_Toc148377740"</w:instrText>
        </w:r>
        <w:r>
          <w:rPr>
            <w:rStyle w:val="Hyperlink"/>
            <w:noProof/>
          </w:rPr>
          <w:instrText xml:space="preserve"> </w:instrText>
        </w:r>
        <w:r>
          <w:rPr>
            <w:rStyle w:val="Hyperlink"/>
            <w:noProof/>
          </w:rPr>
          <w:fldChar w:fldCharType="separate"/>
        </w:r>
        <w:r>
          <w:rPr>
            <w:rStyle w:val="Hyperlink"/>
            <w:b/>
            <w:noProof/>
          </w:rPr>
          <w:t>1.1</w:t>
        </w:r>
        <w:r>
          <w:rPr>
            <w:rFonts w:asciiTheme="minorHAnsi" w:eastAsiaTheme="minorEastAsia" w:hAnsiTheme="minorHAnsi" w:cstheme="minorBidi"/>
            <w:noProof/>
            <w:sz w:val="22"/>
            <w:szCs w:val="22"/>
            <w:lang w:val="en-US"/>
          </w:rPr>
          <w:tab/>
        </w:r>
        <w:r>
          <w:rPr>
            <w:rStyle w:val="Hyperlink"/>
            <w:b/>
            <w:noProof/>
          </w:rPr>
          <w:t>High Level Use Case of Manage State Master.</w:t>
        </w:r>
        <w:r>
          <w:rPr>
            <w:noProof/>
            <w:webHidden/>
          </w:rPr>
          <w:tab/>
        </w:r>
        <w:r>
          <w:rPr>
            <w:noProof/>
            <w:webHidden/>
          </w:rPr>
          <w:fldChar w:fldCharType="begin"/>
        </w:r>
        <w:r>
          <w:rPr>
            <w:noProof/>
            <w:webHidden/>
          </w:rPr>
          <w:instrText xml:space="preserve"> PAGEREF _Toc148377740 \h </w:instrText>
        </w:r>
      </w:ins>
      <w:r>
        <w:rPr>
          <w:noProof/>
          <w:webHidden/>
        </w:rPr>
      </w:r>
      <w:r>
        <w:rPr>
          <w:noProof/>
          <w:webHidden/>
        </w:rPr>
        <w:fldChar w:fldCharType="separate"/>
      </w:r>
      <w:ins w:id="124" w:author="pradip" w:date="2023-10-16T19:42:00Z">
        <w:r>
          <w:rPr>
            <w:noProof/>
            <w:webHidden/>
          </w:rPr>
          <w:t>15</w:t>
        </w:r>
        <w:r>
          <w:rPr>
            <w:noProof/>
            <w:webHidden/>
          </w:rPr>
          <w:fldChar w:fldCharType="end"/>
        </w:r>
        <w:r>
          <w:rPr>
            <w:rStyle w:val="Hyperlink"/>
            <w:noProof/>
          </w:rPr>
          <w:fldChar w:fldCharType="end"/>
        </w:r>
      </w:ins>
    </w:p>
    <w:p w14:paraId="405D5A5D" w14:textId="77777777" w:rsidR="009274EA" w:rsidRDefault="00C53038">
      <w:pPr>
        <w:pStyle w:val="TOC1"/>
        <w:tabs>
          <w:tab w:val="left" w:pos="660"/>
          <w:tab w:val="right" w:leader="dot" w:pos="8926"/>
        </w:tabs>
        <w:rPr>
          <w:ins w:id="125" w:author="pradip" w:date="2023-10-16T19:42:00Z"/>
          <w:rFonts w:asciiTheme="minorHAnsi" w:eastAsiaTheme="minorEastAsia" w:hAnsiTheme="minorHAnsi" w:cstheme="minorBidi"/>
          <w:noProof/>
          <w:sz w:val="22"/>
          <w:szCs w:val="22"/>
          <w:lang w:val="en-US"/>
        </w:rPr>
      </w:pPr>
      <w:ins w:id="126" w:author="pradip" w:date="2023-10-16T19:42:00Z">
        <w:r>
          <w:rPr>
            <w:rStyle w:val="Hyperlink"/>
            <w:noProof/>
          </w:rPr>
          <w:fldChar w:fldCharType="begin"/>
        </w:r>
        <w:r>
          <w:rPr>
            <w:rStyle w:val="Hyperlink"/>
            <w:noProof/>
          </w:rPr>
          <w:instrText xml:space="preserve"> </w:instrText>
        </w:r>
        <w:r>
          <w:rPr>
            <w:noProof/>
          </w:rPr>
          <w:instrText>HYPERLINK \l "_Toc148377741"</w:instrText>
        </w:r>
        <w:r>
          <w:rPr>
            <w:rStyle w:val="Hyperlink"/>
            <w:noProof/>
          </w:rPr>
          <w:instrText xml:space="preserve"> </w:instrText>
        </w:r>
        <w:r>
          <w:rPr>
            <w:rStyle w:val="Hyperlink"/>
            <w:noProof/>
          </w:rPr>
          <w:fldChar w:fldCharType="separate"/>
        </w:r>
        <w:r>
          <w:rPr>
            <w:rStyle w:val="Hyperlink"/>
            <w:b/>
            <w:noProof/>
          </w:rPr>
          <w:t>2.0</w:t>
        </w:r>
        <w:r>
          <w:rPr>
            <w:rFonts w:asciiTheme="minorHAnsi" w:eastAsiaTheme="minorEastAsia" w:hAnsiTheme="minorHAnsi" w:cstheme="minorBidi"/>
            <w:noProof/>
            <w:sz w:val="22"/>
            <w:szCs w:val="22"/>
            <w:lang w:val="en-US"/>
          </w:rPr>
          <w:tab/>
        </w:r>
        <w:r>
          <w:rPr>
            <w:rStyle w:val="Hyperlink"/>
            <w:b/>
            <w:noProof/>
          </w:rPr>
          <w:t>High Level Use Case of “Create Auction Center”</w:t>
        </w:r>
        <w:r>
          <w:rPr>
            <w:noProof/>
            <w:webHidden/>
          </w:rPr>
          <w:tab/>
        </w:r>
        <w:r>
          <w:rPr>
            <w:noProof/>
            <w:webHidden/>
          </w:rPr>
          <w:fldChar w:fldCharType="begin"/>
        </w:r>
        <w:r>
          <w:rPr>
            <w:noProof/>
            <w:webHidden/>
          </w:rPr>
          <w:instrText xml:space="preserve"> PAGEREF _Toc148377741 \h </w:instrText>
        </w:r>
      </w:ins>
      <w:r>
        <w:rPr>
          <w:noProof/>
          <w:webHidden/>
        </w:rPr>
      </w:r>
      <w:r>
        <w:rPr>
          <w:noProof/>
          <w:webHidden/>
        </w:rPr>
        <w:fldChar w:fldCharType="separate"/>
      </w:r>
      <w:ins w:id="127" w:author="pradip" w:date="2023-10-16T19:42:00Z">
        <w:r>
          <w:rPr>
            <w:noProof/>
            <w:webHidden/>
          </w:rPr>
          <w:t>23</w:t>
        </w:r>
        <w:r>
          <w:rPr>
            <w:noProof/>
            <w:webHidden/>
          </w:rPr>
          <w:fldChar w:fldCharType="end"/>
        </w:r>
        <w:r>
          <w:rPr>
            <w:rStyle w:val="Hyperlink"/>
            <w:noProof/>
          </w:rPr>
          <w:fldChar w:fldCharType="end"/>
        </w:r>
      </w:ins>
    </w:p>
    <w:p w14:paraId="58607CBF" w14:textId="77777777" w:rsidR="009274EA" w:rsidRDefault="00C53038">
      <w:pPr>
        <w:pStyle w:val="TOC2"/>
        <w:tabs>
          <w:tab w:val="left" w:pos="880"/>
          <w:tab w:val="right" w:leader="dot" w:pos="8926"/>
        </w:tabs>
        <w:rPr>
          <w:ins w:id="128" w:author="pradip" w:date="2023-10-16T19:42:00Z"/>
          <w:rFonts w:asciiTheme="minorHAnsi" w:eastAsiaTheme="minorEastAsia" w:hAnsiTheme="minorHAnsi" w:cstheme="minorBidi"/>
          <w:noProof/>
          <w:sz w:val="22"/>
          <w:szCs w:val="22"/>
          <w:lang w:val="en-US"/>
        </w:rPr>
      </w:pPr>
      <w:ins w:id="129" w:author="pradip" w:date="2023-10-16T19:42:00Z">
        <w:r>
          <w:rPr>
            <w:rStyle w:val="Hyperlink"/>
            <w:noProof/>
          </w:rPr>
          <w:fldChar w:fldCharType="begin"/>
        </w:r>
        <w:r>
          <w:rPr>
            <w:rStyle w:val="Hyperlink"/>
            <w:noProof/>
          </w:rPr>
          <w:instrText xml:space="preserve"> </w:instrText>
        </w:r>
        <w:r>
          <w:rPr>
            <w:noProof/>
          </w:rPr>
          <w:instrText>HYPERLINK \l "_Toc148377742"</w:instrText>
        </w:r>
        <w:r>
          <w:rPr>
            <w:rStyle w:val="Hyperlink"/>
            <w:noProof/>
          </w:rPr>
          <w:instrText xml:space="preserve"> </w:instrText>
        </w:r>
        <w:r>
          <w:rPr>
            <w:rStyle w:val="Hyperlink"/>
            <w:noProof/>
          </w:rPr>
          <w:fldChar w:fldCharType="separate"/>
        </w:r>
        <w:r>
          <w:rPr>
            <w:rStyle w:val="Hyperlink"/>
            <w:b/>
            <w:noProof/>
          </w:rPr>
          <w:t>2.1</w:t>
        </w:r>
        <w:r>
          <w:rPr>
            <w:rFonts w:asciiTheme="minorHAnsi" w:eastAsiaTheme="minorEastAsia" w:hAnsiTheme="minorHAnsi" w:cstheme="minorBidi"/>
            <w:noProof/>
            <w:sz w:val="22"/>
            <w:szCs w:val="22"/>
            <w:lang w:val="en-US"/>
          </w:rPr>
          <w:tab/>
        </w:r>
        <w:r>
          <w:rPr>
            <w:rStyle w:val="Hyperlink"/>
            <w:b/>
            <w:noProof/>
          </w:rPr>
          <w:t>High Level Use Case of Manage Auction Center.</w:t>
        </w:r>
        <w:r>
          <w:rPr>
            <w:noProof/>
            <w:webHidden/>
          </w:rPr>
          <w:tab/>
        </w:r>
        <w:r>
          <w:rPr>
            <w:noProof/>
            <w:webHidden/>
          </w:rPr>
          <w:fldChar w:fldCharType="begin"/>
        </w:r>
        <w:r>
          <w:rPr>
            <w:noProof/>
            <w:webHidden/>
          </w:rPr>
          <w:instrText xml:space="preserve"> PAGEREF _Toc148377742 \h </w:instrText>
        </w:r>
      </w:ins>
      <w:r>
        <w:rPr>
          <w:noProof/>
          <w:webHidden/>
        </w:rPr>
      </w:r>
      <w:r>
        <w:rPr>
          <w:noProof/>
          <w:webHidden/>
        </w:rPr>
        <w:fldChar w:fldCharType="separate"/>
      </w:r>
      <w:ins w:id="130" w:author="pradip" w:date="2023-10-16T19:42:00Z">
        <w:r>
          <w:rPr>
            <w:noProof/>
            <w:webHidden/>
          </w:rPr>
          <w:t>31</w:t>
        </w:r>
        <w:r>
          <w:rPr>
            <w:noProof/>
            <w:webHidden/>
          </w:rPr>
          <w:fldChar w:fldCharType="end"/>
        </w:r>
        <w:r>
          <w:rPr>
            <w:rStyle w:val="Hyperlink"/>
            <w:noProof/>
          </w:rPr>
          <w:fldChar w:fldCharType="end"/>
        </w:r>
      </w:ins>
    </w:p>
    <w:p w14:paraId="089E98DC" w14:textId="77777777" w:rsidR="009274EA" w:rsidRDefault="00C53038">
      <w:pPr>
        <w:pStyle w:val="TOC1"/>
        <w:tabs>
          <w:tab w:val="left" w:pos="660"/>
          <w:tab w:val="right" w:leader="dot" w:pos="8926"/>
        </w:tabs>
        <w:rPr>
          <w:ins w:id="131" w:author="pradip" w:date="2023-10-16T19:42:00Z"/>
          <w:rFonts w:asciiTheme="minorHAnsi" w:eastAsiaTheme="minorEastAsia" w:hAnsiTheme="minorHAnsi" w:cstheme="minorBidi"/>
          <w:noProof/>
          <w:sz w:val="22"/>
          <w:szCs w:val="22"/>
          <w:lang w:val="en-US"/>
        </w:rPr>
      </w:pPr>
      <w:ins w:id="132" w:author="pradip" w:date="2023-10-16T19:42:00Z">
        <w:r>
          <w:rPr>
            <w:rStyle w:val="Hyperlink"/>
            <w:noProof/>
          </w:rPr>
          <w:fldChar w:fldCharType="begin"/>
        </w:r>
        <w:r>
          <w:rPr>
            <w:rStyle w:val="Hyperlink"/>
            <w:noProof/>
          </w:rPr>
          <w:instrText xml:space="preserve"> </w:instrText>
        </w:r>
        <w:r>
          <w:rPr>
            <w:noProof/>
          </w:rPr>
          <w:instrText>HYPERLINK \l "_Toc148377743"</w:instrText>
        </w:r>
        <w:r>
          <w:rPr>
            <w:rStyle w:val="Hyperlink"/>
            <w:noProof/>
          </w:rPr>
          <w:instrText xml:space="preserve"> </w:instrText>
        </w:r>
        <w:r>
          <w:rPr>
            <w:rStyle w:val="Hyperlink"/>
            <w:noProof/>
          </w:rPr>
          <w:fldChar w:fldCharType="separate"/>
        </w:r>
        <w:r>
          <w:rPr>
            <w:rStyle w:val="Hyperlink"/>
            <w:b/>
            <w:noProof/>
          </w:rPr>
          <w:t>3.0</w:t>
        </w:r>
        <w:r>
          <w:rPr>
            <w:rFonts w:asciiTheme="minorHAnsi" w:eastAsiaTheme="minorEastAsia" w:hAnsiTheme="minorHAnsi" w:cstheme="minorBidi"/>
            <w:noProof/>
            <w:sz w:val="22"/>
            <w:szCs w:val="22"/>
            <w:lang w:val="en-US"/>
          </w:rPr>
          <w:tab/>
        </w:r>
        <w:r>
          <w:rPr>
            <w:rStyle w:val="Hyperlink"/>
            <w:b/>
            <w:noProof/>
          </w:rPr>
          <w:t>High Level Use Case of “Create Category”</w:t>
        </w:r>
        <w:r>
          <w:rPr>
            <w:noProof/>
            <w:webHidden/>
          </w:rPr>
          <w:tab/>
        </w:r>
        <w:r>
          <w:rPr>
            <w:noProof/>
            <w:webHidden/>
          </w:rPr>
          <w:fldChar w:fldCharType="begin"/>
        </w:r>
        <w:r>
          <w:rPr>
            <w:noProof/>
            <w:webHidden/>
          </w:rPr>
          <w:instrText xml:space="preserve"> PAGEREF _Toc148377743 \h </w:instrText>
        </w:r>
      </w:ins>
      <w:r>
        <w:rPr>
          <w:noProof/>
          <w:webHidden/>
        </w:rPr>
      </w:r>
      <w:r>
        <w:rPr>
          <w:noProof/>
          <w:webHidden/>
        </w:rPr>
        <w:fldChar w:fldCharType="separate"/>
      </w:r>
      <w:ins w:id="133" w:author="pradip" w:date="2023-10-16T19:42:00Z">
        <w:r>
          <w:rPr>
            <w:noProof/>
            <w:webHidden/>
          </w:rPr>
          <w:t>41</w:t>
        </w:r>
        <w:r>
          <w:rPr>
            <w:noProof/>
            <w:webHidden/>
          </w:rPr>
          <w:fldChar w:fldCharType="end"/>
        </w:r>
        <w:r>
          <w:rPr>
            <w:rStyle w:val="Hyperlink"/>
            <w:noProof/>
          </w:rPr>
          <w:fldChar w:fldCharType="end"/>
        </w:r>
      </w:ins>
    </w:p>
    <w:p w14:paraId="475AF1DC" w14:textId="77777777" w:rsidR="009274EA" w:rsidRDefault="00C53038">
      <w:pPr>
        <w:pStyle w:val="TOC2"/>
        <w:tabs>
          <w:tab w:val="right" w:leader="dot" w:pos="8926"/>
        </w:tabs>
        <w:rPr>
          <w:ins w:id="134" w:author="pradip" w:date="2023-10-16T19:42:00Z"/>
          <w:rFonts w:asciiTheme="minorHAnsi" w:eastAsiaTheme="minorEastAsia" w:hAnsiTheme="minorHAnsi" w:cstheme="minorBidi"/>
          <w:noProof/>
          <w:sz w:val="22"/>
          <w:szCs w:val="22"/>
          <w:lang w:val="en-US"/>
        </w:rPr>
      </w:pPr>
      <w:ins w:id="135" w:author="pradip" w:date="2023-10-16T19:42:00Z">
        <w:r>
          <w:rPr>
            <w:rStyle w:val="Hyperlink"/>
            <w:noProof/>
          </w:rPr>
          <w:fldChar w:fldCharType="begin"/>
        </w:r>
        <w:r>
          <w:rPr>
            <w:rStyle w:val="Hyperlink"/>
            <w:noProof/>
          </w:rPr>
          <w:instrText xml:space="preserve"> </w:instrText>
        </w:r>
        <w:r>
          <w:rPr>
            <w:noProof/>
          </w:rPr>
          <w:instrText>HYPERLINK \l "_Toc148377744"</w:instrText>
        </w:r>
        <w:r>
          <w:rPr>
            <w:rStyle w:val="Hyperlink"/>
            <w:noProof/>
          </w:rPr>
          <w:instrText xml:space="preserve"> </w:instrText>
        </w:r>
        <w:r>
          <w:rPr>
            <w:rStyle w:val="Hyperlink"/>
            <w:noProof/>
          </w:rPr>
          <w:fldChar w:fldCharType="separate"/>
        </w:r>
        <w:r>
          <w:rPr>
            <w:rStyle w:val="Hyperlink"/>
            <w:noProof/>
            <w:lang w:val="en-US"/>
          </w:rPr>
          <w:t>3</w:t>
        </w:r>
        <w:r>
          <w:rPr>
            <w:rStyle w:val="Hyperlink"/>
            <w:noProof/>
          </w:rPr>
          <w:t>.1 High Level Use Case of Manage Category.</w:t>
        </w:r>
        <w:r>
          <w:rPr>
            <w:noProof/>
            <w:webHidden/>
          </w:rPr>
          <w:tab/>
        </w:r>
        <w:r>
          <w:rPr>
            <w:noProof/>
            <w:webHidden/>
          </w:rPr>
          <w:fldChar w:fldCharType="begin"/>
        </w:r>
        <w:r>
          <w:rPr>
            <w:noProof/>
            <w:webHidden/>
          </w:rPr>
          <w:instrText xml:space="preserve"> PAGEREF _Toc148377744 \h </w:instrText>
        </w:r>
      </w:ins>
      <w:r>
        <w:rPr>
          <w:noProof/>
          <w:webHidden/>
        </w:rPr>
      </w:r>
      <w:r>
        <w:rPr>
          <w:noProof/>
          <w:webHidden/>
        </w:rPr>
        <w:fldChar w:fldCharType="separate"/>
      </w:r>
      <w:ins w:id="136" w:author="pradip" w:date="2023-10-16T19:42:00Z">
        <w:r>
          <w:rPr>
            <w:noProof/>
            <w:webHidden/>
          </w:rPr>
          <w:t>45</w:t>
        </w:r>
        <w:r>
          <w:rPr>
            <w:noProof/>
            <w:webHidden/>
          </w:rPr>
          <w:fldChar w:fldCharType="end"/>
        </w:r>
        <w:r>
          <w:rPr>
            <w:rStyle w:val="Hyperlink"/>
            <w:noProof/>
          </w:rPr>
          <w:fldChar w:fldCharType="end"/>
        </w:r>
      </w:ins>
    </w:p>
    <w:p w14:paraId="06FD58C5" w14:textId="77777777" w:rsidR="009274EA" w:rsidRDefault="00C53038">
      <w:pPr>
        <w:pStyle w:val="TOC1"/>
        <w:tabs>
          <w:tab w:val="left" w:pos="660"/>
          <w:tab w:val="right" w:leader="dot" w:pos="8926"/>
        </w:tabs>
        <w:rPr>
          <w:ins w:id="137" w:author="pradip" w:date="2023-10-16T19:42:00Z"/>
          <w:rFonts w:asciiTheme="minorHAnsi" w:eastAsiaTheme="minorEastAsia" w:hAnsiTheme="minorHAnsi" w:cstheme="minorBidi"/>
          <w:noProof/>
          <w:sz w:val="22"/>
          <w:szCs w:val="22"/>
          <w:lang w:val="en-US"/>
        </w:rPr>
      </w:pPr>
      <w:ins w:id="138" w:author="pradip" w:date="2023-10-16T19:42:00Z">
        <w:r>
          <w:rPr>
            <w:rStyle w:val="Hyperlink"/>
            <w:noProof/>
          </w:rPr>
          <w:fldChar w:fldCharType="begin"/>
        </w:r>
        <w:r>
          <w:rPr>
            <w:rStyle w:val="Hyperlink"/>
            <w:noProof/>
          </w:rPr>
          <w:instrText xml:space="preserve"> </w:instrText>
        </w:r>
        <w:r>
          <w:rPr>
            <w:noProof/>
          </w:rPr>
          <w:instrText>HYPERLINK \l "_Toc148377745"</w:instrText>
        </w:r>
        <w:r>
          <w:rPr>
            <w:rStyle w:val="Hyperlink"/>
            <w:noProof/>
          </w:rPr>
          <w:instrText xml:space="preserve"> </w:instrText>
        </w:r>
        <w:r>
          <w:rPr>
            <w:rStyle w:val="Hyperlink"/>
            <w:noProof/>
          </w:rPr>
          <w:fldChar w:fldCharType="separate"/>
        </w:r>
        <w:r>
          <w:rPr>
            <w:rStyle w:val="Hyperlink"/>
            <w:b/>
            <w:noProof/>
          </w:rPr>
          <w:t>4.0</w:t>
        </w:r>
        <w:r>
          <w:rPr>
            <w:rFonts w:asciiTheme="minorHAnsi" w:eastAsiaTheme="minorEastAsia" w:hAnsiTheme="minorHAnsi" w:cstheme="minorBidi"/>
            <w:noProof/>
            <w:sz w:val="22"/>
            <w:szCs w:val="22"/>
            <w:lang w:val="en-US"/>
          </w:rPr>
          <w:tab/>
        </w:r>
        <w:r>
          <w:rPr>
            <w:rStyle w:val="Hyperlink"/>
            <w:b/>
            <w:noProof/>
          </w:rPr>
          <w:t>High Level Use Case of “Create Tea Type”</w:t>
        </w:r>
        <w:r>
          <w:rPr>
            <w:noProof/>
            <w:webHidden/>
          </w:rPr>
          <w:tab/>
        </w:r>
        <w:r>
          <w:rPr>
            <w:noProof/>
            <w:webHidden/>
          </w:rPr>
          <w:fldChar w:fldCharType="begin"/>
        </w:r>
        <w:r>
          <w:rPr>
            <w:noProof/>
            <w:webHidden/>
          </w:rPr>
          <w:instrText xml:space="preserve"> PAGEREF _Toc148377745 \h </w:instrText>
        </w:r>
      </w:ins>
      <w:r>
        <w:rPr>
          <w:noProof/>
          <w:webHidden/>
        </w:rPr>
      </w:r>
      <w:r>
        <w:rPr>
          <w:noProof/>
          <w:webHidden/>
        </w:rPr>
        <w:fldChar w:fldCharType="separate"/>
      </w:r>
      <w:ins w:id="139" w:author="pradip" w:date="2023-10-16T19:42:00Z">
        <w:r>
          <w:rPr>
            <w:noProof/>
            <w:webHidden/>
          </w:rPr>
          <w:t>52</w:t>
        </w:r>
        <w:r>
          <w:rPr>
            <w:noProof/>
            <w:webHidden/>
          </w:rPr>
          <w:fldChar w:fldCharType="end"/>
        </w:r>
        <w:r>
          <w:rPr>
            <w:rStyle w:val="Hyperlink"/>
            <w:noProof/>
          </w:rPr>
          <w:fldChar w:fldCharType="end"/>
        </w:r>
      </w:ins>
    </w:p>
    <w:p w14:paraId="40433ADC" w14:textId="77777777" w:rsidR="009274EA" w:rsidRDefault="00C53038">
      <w:pPr>
        <w:pStyle w:val="TOC2"/>
        <w:tabs>
          <w:tab w:val="left" w:pos="880"/>
          <w:tab w:val="right" w:leader="dot" w:pos="8926"/>
        </w:tabs>
        <w:rPr>
          <w:ins w:id="140" w:author="pradip" w:date="2023-10-16T19:42:00Z"/>
          <w:rFonts w:asciiTheme="minorHAnsi" w:eastAsiaTheme="minorEastAsia" w:hAnsiTheme="minorHAnsi" w:cstheme="minorBidi"/>
          <w:noProof/>
          <w:sz w:val="22"/>
          <w:szCs w:val="22"/>
          <w:lang w:val="en-US"/>
        </w:rPr>
      </w:pPr>
      <w:ins w:id="141" w:author="pradip" w:date="2023-10-16T19:42:00Z">
        <w:r>
          <w:rPr>
            <w:rStyle w:val="Hyperlink"/>
            <w:noProof/>
          </w:rPr>
          <w:fldChar w:fldCharType="begin"/>
        </w:r>
        <w:r>
          <w:rPr>
            <w:rStyle w:val="Hyperlink"/>
            <w:noProof/>
          </w:rPr>
          <w:instrText xml:space="preserve"> </w:instrText>
        </w:r>
        <w:r>
          <w:rPr>
            <w:noProof/>
          </w:rPr>
          <w:instrText>HYPERLINK \l "_Toc148377746"</w:instrText>
        </w:r>
        <w:r>
          <w:rPr>
            <w:rStyle w:val="Hyperlink"/>
            <w:noProof/>
          </w:rPr>
          <w:instrText xml:space="preserve"> </w:instrText>
        </w:r>
        <w:r>
          <w:rPr>
            <w:rStyle w:val="Hyperlink"/>
            <w:noProof/>
          </w:rPr>
          <w:fldChar w:fldCharType="separate"/>
        </w:r>
        <w:r>
          <w:rPr>
            <w:rStyle w:val="Hyperlink"/>
            <w:rFonts w:cs="Myanmar Text"/>
            <w:noProof/>
          </w:rPr>
          <w:t>4.1</w:t>
        </w:r>
        <w:r>
          <w:rPr>
            <w:rFonts w:asciiTheme="minorHAnsi" w:eastAsiaTheme="minorEastAsia" w:hAnsiTheme="minorHAnsi" w:cstheme="minorBidi"/>
            <w:noProof/>
            <w:sz w:val="22"/>
            <w:szCs w:val="22"/>
            <w:lang w:val="en-US"/>
          </w:rPr>
          <w:tab/>
        </w:r>
        <w:r>
          <w:rPr>
            <w:rStyle w:val="Hyperlink"/>
            <w:rFonts w:cs="Myanmar Text"/>
            <w:noProof/>
          </w:rPr>
          <w:t>High Level Use Case of Manage Tea Type.</w:t>
        </w:r>
        <w:r>
          <w:rPr>
            <w:noProof/>
            <w:webHidden/>
          </w:rPr>
          <w:tab/>
        </w:r>
        <w:r>
          <w:rPr>
            <w:noProof/>
            <w:webHidden/>
          </w:rPr>
          <w:fldChar w:fldCharType="begin"/>
        </w:r>
        <w:r>
          <w:rPr>
            <w:noProof/>
            <w:webHidden/>
          </w:rPr>
          <w:instrText xml:space="preserve"> PAGEREF _Toc148377746 \h </w:instrText>
        </w:r>
      </w:ins>
      <w:r>
        <w:rPr>
          <w:noProof/>
          <w:webHidden/>
        </w:rPr>
      </w:r>
      <w:r>
        <w:rPr>
          <w:noProof/>
          <w:webHidden/>
        </w:rPr>
        <w:fldChar w:fldCharType="separate"/>
      </w:r>
      <w:ins w:id="142" w:author="pradip" w:date="2023-10-16T19:42:00Z">
        <w:r>
          <w:rPr>
            <w:noProof/>
            <w:webHidden/>
          </w:rPr>
          <w:t>56</w:t>
        </w:r>
        <w:r>
          <w:rPr>
            <w:noProof/>
            <w:webHidden/>
          </w:rPr>
          <w:fldChar w:fldCharType="end"/>
        </w:r>
        <w:r>
          <w:rPr>
            <w:rStyle w:val="Hyperlink"/>
            <w:noProof/>
          </w:rPr>
          <w:fldChar w:fldCharType="end"/>
        </w:r>
      </w:ins>
    </w:p>
    <w:p w14:paraId="6E35D3B9" w14:textId="77777777" w:rsidR="009274EA" w:rsidRDefault="00C53038">
      <w:pPr>
        <w:pStyle w:val="TOC1"/>
        <w:tabs>
          <w:tab w:val="left" w:pos="660"/>
          <w:tab w:val="right" w:leader="dot" w:pos="8926"/>
        </w:tabs>
        <w:rPr>
          <w:ins w:id="143" w:author="pradip" w:date="2023-10-16T19:42:00Z"/>
          <w:rFonts w:asciiTheme="minorHAnsi" w:eastAsiaTheme="minorEastAsia" w:hAnsiTheme="minorHAnsi" w:cstheme="minorBidi"/>
          <w:noProof/>
          <w:sz w:val="22"/>
          <w:szCs w:val="22"/>
          <w:lang w:val="en-US"/>
        </w:rPr>
      </w:pPr>
      <w:ins w:id="144" w:author="pradip" w:date="2023-10-16T19:42:00Z">
        <w:r>
          <w:rPr>
            <w:rStyle w:val="Hyperlink"/>
            <w:noProof/>
          </w:rPr>
          <w:fldChar w:fldCharType="begin"/>
        </w:r>
        <w:r>
          <w:rPr>
            <w:rStyle w:val="Hyperlink"/>
            <w:noProof/>
          </w:rPr>
          <w:instrText xml:space="preserve"> </w:instrText>
        </w:r>
        <w:r>
          <w:rPr>
            <w:noProof/>
          </w:rPr>
          <w:instrText>HYPERLINK \l "_Toc148377747"</w:instrText>
        </w:r>
        <w:r>
          <w:rPr>
            <w:rStyle w:val="Hyperlink"/>
            <w:noProof/>
          </w:rPr>
          <w:instrText xml:space="preserve"> </w:instrText>
        </w:r>
        <w:r>
          <w:rPr>
            <w:rStyle w:val="Hyperlink"/>
            <w:noProof/>
          </w:rPr>
          <w:fldChar w:fldCharType="separate"/>
        </w:r>
        <w:r>
          <w:rPr>
            <w:rStyle w:val="Hyperlink"/>
            <w:b/>
            <w:noProof/>
          </w:rPr>
          <w:t>5.0</w:t>
        </w:r>
        <w:r>
          <w:rPr>
            <w:rFonts w:asciiTheme="minorHAnsi" w:eastAsiaTheme="minorEastAsia" w:hAnsiTheme="minorHAnsi" w:cstheme="minorBidi"/>
            <w:noProof/>
            <w:sz w:val="22"/>
            <w:szCs w:val="22"/>
            <w:lang w:val="en-US"/>
          </w:rPr>
          <w:tab/>
        </w:r>
        <w:r>
          <w:rPr>
            <w:rStyle w:val="Hyperlink"/>
            <w:b/>
            <w:noProof/>
          </w:rPr>
          <w:t>High Level Use Case of “Create Sub Tea Type”</w:t>
        </w:r>
        <w:r>
          <w:rPr>
            <w:noProof/>
            <w:webHidden/>
          </w:rPr>
          <w:tab/>
        </w:r>
        <w:r>
          <w:rPr>
            <w:noProof/>
            <w:webHidden/>
          </w:rPr>
          <w:fldChar w:fldCharType="begin"/>
        </w:r>
        <w:r>
          <w:rPr>
            <w:noProof/>
            <w:webHidden/>
          </w:rPr>
          <w:instrText xml:space="preserve"> PAGEREF _Toc148377747 \h </w:instrText>
        </w:r>
      </w:ins>
      <w:r>
        <w:rPr>
          <w:noProof/>
          <w:webHidden/>
        </w:rPr>
      </w:r>
      <w:r>
        <w:rPr>
          <w:noProof/>
          <w:webHidden/>
        </w:rPr>
        <w:fldChar w:fldCharType="separate"/>
      </w:r>
      <w:ins w:id="145" w:author="pradip" w:date="2023-10-16T19:42:00Z">
        <w:r>
          <w:rPr>
            <w:noProof/>
            <w:webHidden/>
          </w:rPr>
          <w:t>61</w:t>
        </w:r>
        <w:r>
          <w:rPr>
            <w:noProof/>
            <w:webHidden/>
          </w:rPr>
          <w:fldChar w:fldCharType="end"/>
        </w:r>
        <w:r>
          <w:rPr>
            <w:rStyle w:val="Hyperlink"/>
            <w:noProof/>
          </w:rPr>
          <w:fldChar w:fldCharType="end"/>
        </w:r>
      </w:ins>
    </w:p>
    <w:p w14:paraId="22085D31" w14:textId="77777777" w:rsidR="009274EA" w:rsidRDefault="00C53038">
      <w:pPr>
        <w:pStyle w:val="TOC2"/>
        <w:tabs>
          <w:tab w:val="left" w:pos="880"/>
          <w:tab w:val="right" w:leader="dot" w:pos="8926"/>
        </w:tabs>
        <w:rPr>
          <w:ins w:id="146" w:author="pradip" w:date="2023-10-16T19:42:00Z"/>
          <w:rFonts w:asciiTheme="minorHAnsi" w:eastAsiaTheme="minorEastAsia" w:hAnsiTheme="minorHAnsi" w:cstheme="minorBidi"/>
          <w:noProof/>
          <w:sz w:val="22"/>
          <w:szCs w:val="22"/>
          <w:lang w:val="en-US"/>
        </w:rPr>
      </w:pPr>
      <w:ins w:id="147" w:author="pradip" w:date="2023-10-16T19:42:00Z">
        <w:r>
          <w:rPr>
            <w:rStyle w:val="Hyperlink"/>
            <w:noProof/>
          </w:rPr>
          <w:fldChar w:fldCharType="begin"/>
        </w:r>
        <w:r>
          <w:rPr>
            <w:rStyle w:val="Hyperlink"/>
            <w:noProof/>
          </w:rPr>
          <w:instrText xml:space="preserve"> </w:instrText>
        </w:r>
        <w:r>
          <w:rPr>
            <w:noProof/>
          </w:rPr>
          <w:instrText>HYPERLINK \l "_Toc148377748"</w:instrText>
        </w:r>
        <w:r>
          <w:rPr>
            <w:rStyle w:val="Hyperlink"/>
            <w:noProof/>
          </w:rPr>
          <w:instrText xml:space="preserve"> </w:instrText>
        </w:r>
        <w:r>
          <w:rPr>
            <w:rStyle w:val="Hyperlink"/>
            <w:noProof/>
          </w:rPr>
          <w:fldChar w:fldCharType="separate"/>
        </w:r>
        <w:r>
          <w:rPr>
            <w:rStyle w:val="Hyperlink"/>
            <w:rFonts w:cs="Myanmar Text"/>
            <w:noProof/>
            <w:lang w:val="en-US"/>
          </w:rPr>
          <w:t>5.1</w:t>
        </w:r>
        <w:r>
          <w:rPr>
            <w:rFonts w:asciiTheme="minorHAnsi" w:eastAsiaTheme="minorEastAsia" w:hAnsiTheme="minorHAnsi" w:cstheme="minorBidi"/>
            <w:noProof/>
            <w:sz w:val="22"/>
            <w:szCs w:val="22"/>
            <w:lang w:val="en-US"/>
          </w:rPr>
          <w:tab/>
        </w:r>
        <w:r>
          <w:rPr>
            <w:rStyle w:val="Hyperlink"/>
            <w:rFonts w:cs="Myanmar Text"/>
            <w:noProof/>
            <w:lang w:val="en-US"/>
          </w:rPr>
          <w:t>High Level Use Case of Manage Sub Tea Type.</w:t>
        </w:r>
        <w:r>
          <w:rPr>
            <w:noProof/>
            <w:webHidden/>
          </w:rPr>
          <w:tab/>
        </w:r>
        <w:r>
          <w:rPr>
            <w:noProof/>
            <w:webHidden/>
          </w:rPr>
          <w:fldChar w:fldCharType="begin"/>
        </w:r>
        <w:r>
          <w:rPr>
            <w:noProof/>
            <w:webHidden/>
          </w:rPr>
          <w:instrText xml:space="preserve"> PAGEREF _Toc148377748 \h </w:instrText>
        </w:r>
      </w:ins>
      <w:r>
        <w:rPr>
          <w:noProof/>
          <w:webHidden/>
        </w:rPr>
      </w:r>
      <w:r>
        <w:rPr>
          <w:noProof/>
          <w:webHidden/>
        </w:rPr>
        <w:fldChar w:fldCharType="separate"/>
      </w:r>
      <w:ins w:id="148" w:author="pradip" w:date="2023-10-16T19:42:00Z">
        <w:r>
          <w:rPr>
            <w:noProof/>
            <w:webHidden/>
          </w:rPr>
          <w:t>66</w:t>
        </w:r>
        <w:r>
          <w:rPr>
            <w:noProof/>
            <w:webHidden/>
          </w:rPr>
          <w:fldChar w:fldCharType="end"/>
        </w:r>
        <w:r>
          <w:rPr>
            <w:rStyle w:val="Hyperlink"/>
            <w:noProof/>
          </w:rPr>
          <w:fldChar w:fldCharType="end"/>
        </w:r>
      </w:ins>
    </w:p>
    <w:p w14:paraId="35EBD361" w14:textId="77777777" w:rsidR="009274EA" w:rsidRDefault="00C53038">
      <w:pPr>
        <w:pStyle w:val="TOC1"/>
        <w:tabs>
          <w:tab w:val="left" w:pos="660"/>
          <w:tab w:val="right" w:leader="dot" w:pos="8926"/>
        </w:tabs>
        <w:rPr>
          <w:ins w:id="149" w:author="pradip" w:date="2023-10-16T19:42:00Z"/>
          <w:rFonts w:asciiTheme="minorHAnsi" w:eastAsiaTheme="minorEastAsia" w:hAnsiTheme="minorHAnsi" w:cstheme="minorBidi"/>
          <w:noProof/>
          <w:sz w:val="22"/>
          <w:szCs w:val="22"/>
          <w:lang w:val="en-US"/>
        </w:rPr>
      </w:pPr>
      <w:ins w:id="150" w:author="pradip" w:date="2023-10-16T19:42:00Z">
        <w:r>
          <w:rPr>
            <w:rStyle w:val="Hyperlink"/>
            <w:noProof/>
          </w:rPr>
          <w:fldChar w:fldCharType="begin"/>
        </w:r>
        <w:r>
          <w:rPr>
            <w:rStyle w:val="Hyperlink"/>
            <w:noProof/>
          </w:rPr>
          <w:instrText xml:space="preserve"> </w:instrText>
        </w:r>
        <w:r>
          <w:rPr>
            <w:noProof/>
          </w:rPr>
          <w:instrText>HYPERLINK \l "_Toc148377749"</w:instrText>
        </w:r>
        <w:r>
          <w:rPr>
            <w:rStyle w:val="Hyperlink"/>
            <w:noProof/>
          </w:rPr>
          <w:instrText xml:space="preserve"> </w:instrText>
        </w:r>
        <w:r>
          <w:rPr>
            <w:rStyle w:val="Hyperlink"/>
            <w:noProof/>
          </w:rPr>
          <w:fldChar w:fldCharType="separate"/>
        </w:r>
        <w:r>
          <w:rPr>
            <w:rStyle w:val="Hyperlink"/>
            <w:b/>
            <w:noProof/>
          </w:rPr>
          <w:t>6.0</w:t>
        </w:r>
        <w:r>
          <w:rPr>
            <w:rFonts w:asciiTheme="minorHAnsi" w:eastAsiaTheme="minorEastAsia" w:hAnsiTheme="minorHAnsi" w:cstheme="minorBidi"/>
            <w:noProof/>
            <w:sz w:val="22"/>
            <w:szCs w:val="22"/>
            <w:lang w:val="en-US"/>
          </w:rPr>
          <w:tab/>
        </w:r>
        <w:r>
          <w:rPr>
            <w:rStyle w:val="Hyperlink"/>
            <w:b/>
            <w:noProof/>
          </w:rPr>
          <w:t>High Level Use Case of “Create Plantation District Master”</w:t>
        </w:r>
        <w:r>
          <w:rPr>
            <w:noProof/>
            <w:webHidden/>
          </w:rPr>
          <w:tab/>
        </w:r>
        <w:r>
          <w:rPr>
            <w:noProof/>
            <w:webHidden/>
          </w:rPr>
          <w:fldChar w:fldCharType="begin"/>
        </w:r>
        <w:r>
          <w:rPr>
            <w:noProof/>
            <w:webHidden/>
          </w:rPr>
          <w:instrText xml:space="preserve"> PAGEREF _Toc148377749 \h </w:instrText>
        </w:r>
      </w:ins>
      <w:r>
        <w:rPr>
          <w:noProof/>
          <w:webHidden/>
        </w:rPr>
      </w:r>
      <w:r>
        <w:rPr>
          <w:noProof/>
          <w:webHidden/>
        </w:rPr>
        <w:fldChar w:fldCharType="separate"/>
      </w:r>
      <w:ins w:id="151" w:author="pradip" w:date="2023-10-16T19:42:00Z">
        <w:r>
          <w:rPr>
            <w:noProof/>
            <w:webHidden/>
          </w:rPr>
          <w:t>73</w:t>
        </w:r>
        <w:r>
          <w:rPr>
            <w:noProof/>
            <w:webHidden/>
          </w:rPr>
          <w:fldChar w:fldCharType="end"/>
        </w:r>
        <w:r>
          <w:rPr>
            <w:rStyle w:val="Hyperlink"/>
            <w:noProof/>
          </w:rPr>
          <w:fldChar w:fldCharType="end"/>
        </w:r>
      </w:ins>
    </w:p>
    <w:p w14:paraId="3318FB05" w14:textId="77777777" w:rsidR="009274EA" w:rsidRDefault="00C53038">
      <w:pPr>
        <w:pStyle w:val="TOC2"/>
        <w:tabs>
          <w:tab w:val="left" w:pos="880"/>
          <w:tab w:val="right" w:leader="dot" w:pos="8926"/>
        </w:tabs>
        <w:rPr>
          <w:ins w:id="152" w:author="pradip" w:date="2023-10-16T19:42:00Z"/>
          <w:rFonts w:asciiTheme="minorHAnsi" w:eastAsiaTheme="minorEastAsia" w:hAnsiTheme="minorHAnsi" w:cstheme="minorBidi"/>
          <w:noProof/>
          <w:sz w:val="22"/>
          <w:szCs w:val="22"/>
          <w:lang w:val="en-US"/>
        </w:rPr>
      </w:pPr>
      <w:ins w:id="153" w:author="pradip" w:date="2023-10-16T19:42:00Z">
        <w:r>
          <w:rPr>
            <w:rStyle w:val="Hyperlink"/>
            <w:noProof/>
          </w:rPr>
          <w:fldChar w:fldCharType="begin"/>
        </w:r>
        <w:r>
          <w:rPr>
            <w:rStyle w:val="Hyperlink"/>
            <w:noProof/>
          </w:rPr>
          <w:instrText xml:space="preserve"> </w:instrText>
        </w:r>
        <w:r>
          <w:rPr>
            <w:noProof/>
          </w:rPr>
          <w:instrText>HYPERLINK \l "_Toc148377750"</w:instrText>
        </w:r>
        <w:r>
          <w:rPr>
            <w:rStyle w:val="Hyperlink"/>
            <w:noProof/>
          </w:rPr>
          <w:instrText xml:space="preserve"> </w:instrText>
        </w:r>
        <w:r>
          <w:rPr>
            <w:rStyle w:val="Hyperlink"/>
            <w:noProof/>
          </w:rPr>
          <w:fldChar w:fldCharType="separate"/>
        </w:r>
        <w:r>
          <w:rPr>
            <w:rStyle w:val="Hyperlink"/>
            <w:noProof/>
          </w:rPr>
          <w:t>6.1</w:t>
        </w:r>
        <w:r>
          <w:rPr>
            <w:rFonts w:asciiTheme="minorHAnsi" w:eastAsiaTheme="minorEastAsia" w:hAnsiTheme="minorHAnsi" w:cstheme="minorBidi"/>
            <w:noProof/>
            <w:sz w:val="22"/>
            <w:szCs w:val="22"/>
            <w:lang w:val="en-US"/>
          </w:rPr>
          <w:tab/>
        </w:r>
        <w:r>
          <w:rPr>
            <w:rStyle w:val="Hyperlink"/>
            <w:noProof/>
          </w:rPr>
          <w:t>High Level Use Case of Manage Plantation District Master.</w:t>
        </w:r>
        <w:r>
          <w:rPr>
            <w:noProof/>
            <w:webHidden/>
          </w:rPr>
          <w:tab/>
        </w:r>
        <w:r>
          <w:rPr>
            <w:noProof/>
            <w:webHidden/>
          </w:rPr>
          <w:fldChar w:fldCharType="begin"/>
        </w:r>
        <w:r>
          <w:rPr>
            <w:noProof/>
            <w:webHidden/>
          </w:rPr>
          <w:instrText xml:space="preserve"> PAGEREF _Toc148377750 \h </w:instrText>
        </w:r>
      </w:ins>
      <w:r>
        <w:rPr>
          <w:noProof/>
          <w:webHidden/>
        </w:rPr>
      </w:r>
      <w:r>
        <w:rPr>
          <w:noProof/>
          <w:webHidden/>
        </w:rPr>
        <w:fldChar w:fldCharType="separate"/>
      </w:r>
      <w:ins w:id="154" w:author="pradip" w:date="2023-10-16T19:42:00Z">
        <w:r>
          <w:rPr>
            <w:noProof/>
            <w:webHidden/>
          </w:rPr>
          <w:t>77</w:t>
        </w:r>
        <w:r>
          <w:rPr>
            <w:noProof/>
            <w:webHidden/>
          </w:rPr>
          <w:fldChar w:fldCharType="end"/>
        </w:r>
        <w:r>
          <w:rPr>
            <w:rStyle w:val="Hyperlink"/>
            <w:noProof/>
          </w:rPr>
          <w:fldChar w:fldCharType="end"/>
        </w:r>
      </w:ins>
    </w:p>
    <w:p w14:paraId="6062ACEE" w14:textId="77777777" w:rsidR="009274EA" w:rsidRDefault="00C53038">
      <w:pPr>
        <w:pStyle w:val="TOC1"/>
        <w:tabs>
          <w:tab w:val="left" w:pos="660"/>
          <w:tab w:val="right" w:leader="dot" w:pos="8926"/>
        </w:tabs>
        <w:rPr>
          <w:ins w:id="155" w:author="pradip" w:date="2023-10-16T19:42:00Z"/>
          <w:rFonts w:asciiTheme="minorHAnsi" w:eastAsiaTheme="minorEastAsia" w:hAnsiTheme="minorHAnsi" w:cstheme="minorBidi"/>
          <w:noProof/>
          <w:sz w:val="22"/>
          <w:szCs w:val="22"/>
          <w:lang w:val="en-US"/>
        </w:rPr>
      </w:pPr>
      <w:ins w:id="156" w:author="pradip" w:date="2023-10-16T19:42:00Z">
        <w:r>
          <w:rPr>
            <w:rStyle w:val="Hyperlink"/>
            <w:noProof/>
          </w:rPr>
          <w:fldChar w:fldCharType="begin"/>
        </w:r>
        <w:r>
          <w:rPr>
            <w:rStyle w:val="Hyperlink"/>
            <w:noProof/>
          </w:rPr>
          <w:instrText xml:space="preserve"> </w:instrText>
        </w:r>
        <w:r>
          <w:rPr>
            <w:noProof/>
          </w:rPr>
          <w:instrText>HYPERLINK \l "_Toc148377751"</w:instrText>
        </w:r>
        <w:r>
          <w:rPr>
            <w:rStyle w:val="Hyperlink"/>
            <w:noProof/>
          </w:rPr>
          <w:instrText xml:space="preserve"> </w:instrText>
        </w:r>
        <w:r>
          <w:rPr>
            <w:rStyle w:val="Hyperlink"/>
            <w:noProof/>
          </w:rPr>
          <w:fldChar w:fldCharType="separate"/>
        </w:r>
        <w:r>
          <w:rPr>
            <w:rStyle w:val="Hyperlink"/>
            <w:b/>
            <w:noProof/>
          </w:rPr>
          <w:t>7.0</w:t>
        </w:r>
        <w:r>
          <w:rPr>
            <w:rFonts w:asciiTheme="minorHAnsi" w:eastAsiaTheme="minorEastAsia" w:hAnsiTheme="minorHAnsi" w:cstheme="minorBidi"/>
            <w:noProof/>
            <w:sz w:val="22"/>
            <w:szCs w:val="22"/>
            <w:lang w:val="en-US"/>
          </w:rPr>
          <w:tab/>
        </w:r>
        <w:r>
          <w:rPr>
            <w:rStyle w:val="Hyperlink"/>
            <w:b/>
            <w:noProof/>
          </w:rPr>
          <w:t>High Level Use Case of “Create Revenue District Master”</w:t>
        </w:r>
        <w:r>
          <w:rPr>
            <w:noProof/>
            <w:webHidden/>
          </w:rPr>
          <w:tab/>
        </w:r>
        <w:r>
          <w:rPr>
            <w:noProof/>
            <w:webHidden/>
          </w:rPr>
          <w:fldChar w:fldCharType="begin"/>
        </w:r>
        <w:r>
          <w:rPr>
            <w:noProof/>
            <w:webHidden/>
          </w:rPr>
          <w:instrText xml:space="preserve"> PAGEREF _Toc148377751 \h </w:instrText>
        </w:r>
      </w:ins>
      <w:r>
        <w:rPr>
          <w:noProof/>
          <w:webHidden/>
        </w:rPr>
      </w:r>
      <w:r>
        <w:rPr>
          <w:noProof/>
          <w:webHidden/>
        </w:rPr>
        <w:fldChar w:fldCharType="separate"/>
      </w:r>
      <w:ins w:id="157" w:author="pradip" w:date="2023-10-16T19:42:00Z">
        <w:r>
          <w:rPr>
            <w:noProof/>
            <w:webHidden/>
          </w:rPr>
          <w:t>83</w:t>
        </w:r>
        <w:r>
          <w:rPr>
            <w:noProof/>
            <w:webHidden/>
          </w:rPr>
          <w:fldChar w:fldCharType="end"/>
        </w:r>
        <w:r>
          <w:rPr>
            <w:rStyle w:val="Hyperlink"/>
            <w:noProof/>
          </w:rPr>
          <w:fldChar w:fldCharType="end"/>
        </w:r>
      </w:ins>
    </w:p>
    <w:p w14:paraId="4491168E" w14:textId="77777777" w:rsidR="009274EA" w:rsidRDefault="00C53038">
      <w:pPr>
        <w:pStyle w:val="TOC2"/>
        <w:tabs>
          <w:tab w:val="right" w:leader="dot" w:pos="8926"/>
        </w:tabs>
        <w:rPr>
          <w:ins w:id="158" w:author="pradip" w:date="2023-10-16T19:42:00Z"/>
          <w:rFonts w:asciiTheme="minorHAnsi" w:eastAsiaTheme="minorEastAsia" w:hAnsiTheme="minorHAnsi" w:cstheme="minorBidi"/>
          <w:noProof/>
          <w:sz w:val="22"/>
          <w:szCs w:val="22"/>
          <w:lang w:val="en-US"/>
        </w:rPr>
      </w:pPr>
      <w:ins w:id="159" w:author="pradip" w:date="2023-10-16T19:42:00Z">
        <w:r>
          <w:rPr>
            <w:rStyle w:val="Hyperlink"/>
            <w:noProof/>
          </w:rPr>
          <w:fldChar w:fldCharType="begin"/>
        </w:r>
        <w:r>
          <w:rPr>
            <w:rStyle w:val="Hyperlink"/>
            <w:noProof/>
          </w:rPr>
          <w:instrText xml:space="preserve"> </w:instrText>
        </w:r>
        <w:r>
          <w:rPr>
            <w:noProof/>
          </w:rPr>
          <w:instrText>HYPERLINK \l "_Toc148377752"</w:instrText>
        </w:r>
        <w:r>
          <w:rPr>
            <w:rStyle w:val="Hyperlink"/>
            <w:noProof/>
          </w:rPr>
          <w:instrText xml:space="preserve"> </w:instrText>
        </w:r>
        <w:r>
          <w:rPr>
            <w:rStyle w:val="Hyperlink"/>
            <w:noProof/>
          </w:rPr>
          <w:fldChar w:fldCharType="separate"/>
        </w:r>
        <w:r>
          <w:rPr>
            <w:rStyle w:val="Hyperlink"/>
            <w:noProof/>
            <w:lang w:val="en-US"/>
          </w:rPr>
          <w:t xml:space="preserve">7.1 </w:t>
        </w:r>
        <w:r>
          <w:rPr>
            <w:rStyle w:val="Hyperlink"/>
            <w:noProof/>
          </w:rPr>
          <w:t>High Level Use Case of Manage Revenue District Master.</w:t>
        </w:r>
        <w:r>
          <w:rPr>
            <w:noProof/>
            <w:webHidden/>
          </w:rPr>
          <w:tab/>
        </w:r>
        <w:r>
          <w:rPr>
            <w:noProof/>
            <w:webHidden/>
          </w:rPr>
          <w:fldChar w:fldCharType="begin"/>
        </w:r>
        <w:r>
          <w:rPr>
            <w:noProof/>
            <w:webHidden/>
          </w:rPr>
          <w:instrText xml:space="preserve"> PAGEREF _Toc148377752 \h </w:instrText>
        </w:r>
      </w:ins>
      <w:r>
        <w:rPr>
          <w:noProof/>
          <w:webHidden/>
        </w:rPr>
      </w:r>
      <w:r>
        <w:rPr>
          <w:noProof/>
          <w:webHidden/>
        </w:rPr>
        <w:fldChar w:fldCharType="separate"/>
      </w:r>
      <w:ins w:id="160" w:author="pradip" w:date="2023-10-16T19:42:00Z">
        <w:r>
          <w:rPr>
            <w:noProof/>
            <w:webHidden/>
          </w:rPr>
          <w:t>87</w:t>
        </w:r>
        <w:r>
          <w:rPr>
            <w:noProof/>
            <w:webHidden/>
          </w:rPr>
          <w:fldChar w:fldCharType="end"/>
        </w:r>
        <w:r>
          <w:rPr>
            <w:rStyle w:val="Hyperlink"/>
            <w:noProof/>
          </w:rPr>
          <w:fldChar w:fldCharType="end"/>
        </w:r>
      </w:ins>
    </w:p>
    <w:p w14:paraId="0D1B153D" w14:textId="77777777" w:rsidR="009274EA" w:rsidRDefault="00C53038">
      <w:pPr>
        <w:pStyle w:val="TOC1"/>
        <w:tabs>
          <w:tab w:val="left" w:pos="660"/>
          <w:tab w:val="right" w:leader="dot" w:pos="8926"/>
        </w:tabs>
        <w:rPr>
          <w:ins w:id="161" w:author="pradip" w:date="2023-10-16T19:42:00Z"/>
          <w:rFonts w:asciiTheme="minorHAnsi" w:eastAsiaTheme="minorEastAsia" w:hAnsiTheme="minorHAnsi" w:cstheme="minorBidi"/>
          <w:noProof/>
          <w:sz w:val="22"/>
          <w:szCs w:val="22"/>
          <w:lang w:val="en-US"/>
        </w:rPr>
      </w:pPr>
      <w:ins w:id="162" w:author="pradip" w:date="2023-10-16T19:42:00Z">
        <w:r>
          <w:rPr>
            <w:rStyle w:val="Hyperlink"/>
            <w:noProof/>
          </w:rPr>
          <w:fldChar w:fldCharType="begin"/>
        </w:r>
        <w:r>
          <w:rPr>
            <w:rStyle w:val="Hyperlink"/>
            <w:noProof/>
          </w:rPr>
          <w:instrText xml:space="preserve"> </w:instrText>
        </w:r>
        <w:r>
          <w:rPr>
            <w:noProof/>
          </w:rPr>
          <w:instrText>HYPERLINK \l "_Toc148377753"</w:instrText>
        </w:r>
        <w:r>
          <w:rPr>
            <w:rStyle w:val="Hyperlink"/>
            <w:noProof/>
          </w:rPr>
          <w:instrText xml:space="preserve"> </w:instrText>
        </w:r>
        <w:r>
          <w:rPr>
            <w:rStyle w:val="Hyperlink"/>
            <w:noProof/>
          </w:rPr>
          <w:fldChar w:fldCharType="separate"/>
        </w:r>
        <w:r>
          <w:rPr>
            <w:rStyle w:val="Hyperlink"/>
            <w:b/>
            <w:noProof/>
          </w:rPr>
          <w:t>8.0</w:t>
        </w:r>
        <w:r>
          <w:rPr>
            <w:rFonts w:asciiTheme="minorHAnsi" w:eastAsiaTheme="minorEastAsia" w:hAnsiTheme="minorHAnsi" w:cstheme="minorBidi"/>
            <w:noProof/>
            <w:sz w:val="22"/>
            <w:szCs w:val="22"/>
            <w:lang w:val="en-US"/>
          </w:rPr>
          <w:tab/>
        </w:r>
        <w:r>
          <w:rPr>
            <w:rStyle w:val="Hyperlink"/>
            <w:b/>
            <w:noProof/>
          </w:rPr>
          <w:t>High Level Use Case of “Create Grade”</w:t>
        </w:r>
        <w:r>
          <w:rPr>
            <w:noProof/>
            <w:webHidden/>
          </w:rPr>
          <w:tab/>
        </w:r>
        <w:r>
          <w:rPr>
            <w:noProof/>
            <w:webHidden/>
          </w:rPr>
          <w:fldChar w:fldCharType="begin"/>
        </w:r>
        <w:r>
          <w:rPr>
            <w:noProof/>
            <w:webHidden/>
          </w:rPr>
          <w:instrText xml:space="preserve"> PAGEREF _Toc148377753 \h </w:instrText>
        </w:r>
      </w:ins>
      <w:r>
        <w:rPr>
          <w:noProof/>
          <w:webHidden/>
        </w:rPr>
      </w:r>
      <w:r>
        <w:rPr>
          <w:noProof/>
          <w:webHidden/>
        </w:rPr>
        <w:fldChar w:fldCharType="separate"/>
      </w:r>
      <w:ins w:id="163" w:author="pradip" w:date="2023-10-16T19:42:00Z">
        <w:r>
          <w:rPr>
            <w:noProof/>
            <w:webHidden/>
          </w:rPr>
          <w:t>94</w:t>
        </w:r>
        <w:r>
          <w:rPr>
            <w:noProof/>
            <w:webHidden/>
          </w:rPr>
          <w:fldChar w:fldCharType="end"/>
        </w:r>
        <w:r>
          <w:rPr>
            <w:rStyle w:val="Hyperlink"/>
            <w:noProof/>
          </w:rPr>
          <w:fldChar w:fldCharType="end"/>
        </w:r>
      </w:ins>
    </w:p>
    <w:p w14:paraId="630A7BDB" w14:textId="77777777" w:rsidR="009274EA" w:rsidRDefault="00C53038">
      <w:pPr>
        <w:pStyle w:val="TOC2"/>
        <w:tabs>
          <w:tab w:val="left" w:pos="880"/>
          <w:tab w:val="right" w:leader="dot" w:pos="8926"/>
        </w:tabs>
        <w:rPr>
          <w:ins w:id="164" w:author="pradip" w:date="2023-10-16T19:42:00Z"/>
          <w:rFonts w:asciiTheme="minorHAnsi" w:eastAsiaTheme="minorEastAsia" w:hAnsiTheme="minorHAnsi" w:cstheme="minorBidi"/>
          <w:noProof/>
          <w:sz w:val="22"/>
          <w:szCs w:val="22"/>
          <w:lang w:val="en-US"/>
        </w:rPr>
      </w:pPr>
      <w:ins w:id="165" w:author="pradip" w:date="2023-10-16T19:42:00Z">
        <w:r>
          <w:rPr>
            <w:rStyle w:val="Hyperlink"/>
            <w:noProof/>
          </w:rPr>
          <w:fldChar w:fldCharType="begin"/>
        </w:r>
        <w:r>
          <w:rPr>
            <w:rStyle w:val="Hyperlink"/>
            <w:noProof/>
          </w:rPr>
          <w:instrText xml:space="preserve"> </w:instrText>
        </w:r>
        <w:r>
          <w:rPr>
            <w:noProof/>
          </w:rPr>
          <w:instrText>HYPERLINK \l "_Toc148377754"</w:instrText>
        </w:r>
        <w:r>
          <w:rPr>
            <w:rStyle w:val="Hyperlink"/>
            <w:noProof/>
          </w:rPr>
          <w:instrText xml:space="preserve"> </w:instrText>
        </w:r>
        <w:r>
          <w:rPr>
            <w:rStyle w:val="Hyperlink"/>
            <w:noProof/>
          </w:rPr>
          <w:fldChar w:fldCharType="separate"/>
        </w:r>
        <w:r>
          <w:rPr>
            <w:rStyle w:val="Hyperlink"/>
            <w:noProof/>
          </w:rPr>
          <w:t>8.1</w:t>
        </w:r>
        <w:r>
          <w:rPr>
            <w:rFonts w:asciiTheme="minorHAnsi" w:eastAsiaTheme="minorEastAsia" w:hAnsiTheme="minorHAnsi" w:cstheme="minorBidi"/>
            <w:noProof/>
            <w:sz w:val="22"/>
            <w:szCs w:val="22"/>
            <w:lang w:val="en-US"/>
          </w:rPr>
          <w:tab/>
        </w:r>
        <w:r>
          <w:rPr>
            <w:rStyle w:val="Hyperlink"/>
            <w:noProof/>
          </w:rPr>
          <w:t>High Level Use Case of Manage Grade.</w:t>
        </w:r>
        <w:r>
          <w:rPr>
            <w:noProof/>
            <w:webHidden/>
          </w:rPr>
          <w:tab/>
        </w:r>
        <w:r>
          <w:rPr>
            <w:noProof/>
            <w:webHidden/>
          </w:rPr>
          <w:fldChar w:fldCharType="begin"/>
        </w:r>
        <w:r>
          <w:rPr>
            <w:noProof/>
            <w:webHidden/>
          </w:rPr>
          <w:instrText xml:space="preserve"> PAGEREF _Toc148377754 \h </w:instrText>
        </w:r>
      </w:ins>
      <w:r>
        <w:rPr>
          <w:noProof/>
          <w:webHidden/>
        </w:rPr>
      </w:r>
      <w:r>
        <w:rPr>
          <w:noProof/>
          <w:webHidden/>
        </w:rPr>
        <w:fldChar w:fldCharType="separate"/>
      </w:r>
      <w:ins w:id="166" w:author="pradip" w:date="2023-10-16T19:42:00Z">
        <w:r>
          <w:rPr>
            <w:noProof/>
            <w:webHidden/>
          </w:rPr>
          <w:t>97</w:t>
        </w:r>
        <w:r>
          <w:rPr>
            <w:noProof/>
            <w:webHidden/>
          </w:rPr>
          <w:fldChar w:fldCharType="end"/>
        </w:r>
        <w:r>
          <w:rPr>
            <w:rStyle w:val="Hyperlink"/>
            <w:noProof/>
          </w:rPr>
          <w:fldChar w:fldCharType="end"/>
        </w:r>
      </w:ins>
    </w:p>
    <w:p w14:paraId="243E7154" w14:textId="77777777" w:rsidR="009274EA" w:rsidRDefault="00C53038">
      <w:pPr>
        <w:pStyle w:val="TOC1"/>
        <w:tabs>
          <w:tab w:val="left" w:pos="660"/>
          <w:tab w:val="right" w:leader="dot" w:pos="8926"/>
        </w:tabs>
        <w:rPr>
          <w:ins w:id="167" w:author="pradip" w:date="2023-10-16T19:42:00Z"/>
          <w:rFonts w:asciiTheme="minorHAnsi" w:eastAsiaTheme="minorEastAsia" w:hAnsiTheme="minorHAnsi" w:cstheme="minorBidi"/>
          <w:noProof/>
          <w:sz w:val="22"/>
          <w:szCs w:val="22"/>
          <w:lang w:val="en-US"/>
        </w:rPr>
      </w:pPr>
      <w:ins w:id="168" w:author="pradip" w:date="2023-10-16T19:42:00Z">
        <w:r>
          <w:rPr>
            <w:rStyle w:val="Hyperlink"/>
            <w:noProof/>
          </w:rPr>
          <w:fldChar w:fldCharType="begin"/>
        </w:r>
        <w:r>
          <w:rPr>
            <w:rStyle w:val="Hyperlink"/>
            <w:noProof/>
          </w:rPr>
          <w:instrText xml:space="preserve"> </w:instrText>
        </w:r>
        <w:r>
          <w:rPr>
            <w:noProof/>
          </w:rPr>
          <w:instrText>HYPERLINK \l "_Toc148377755"</w:instrText>
        </w:r>
        <w:r>
          <w:rPr>
            <w:rStyle w:val="Hyperlink"/>
            <w:noProof/>
          </w:rPr>
          <w:instrText xml:space="preserve"> </w:instrText>
        </w:r>
        <w:r>
          <w:rPr>
            <w:rStyle w:val="Hyperlink"/>
            <w:noProof/>
          </w:rPr>
          <w:fldChar w:fldCharType="separate"/>
        </w:r>
        <w:r>
          <w:rPr>
            <w:rStyle w:val="Hyperlink"/>
            <w:b/>
            <w:noProof/>
          </w:rPr>
          <w:t>9.0</w:t>
        </w:r>
        <w:r>
          <w:rPr>
            <w:rFonts w:asciiTheme="minorHAnsi" w:eastAsiaTheme="minorEastAsia" w:hAnsiTheme="minorHAnsi" w:cstheme="minorBidi"/>
            <w:noProof/>
            <w:sz w:val="22"/>
            <w:szCs w:val="22"/>
            <w:lang w:val="en-US"/>
          </w:rPr>
          <w:tab/>
        </w:r>
        <w:r>
          <w:rPr>
            <w:rStyle w:val="Hyperlink"/>
            <w:b/>
            <w:noProof/>
          </w:rPr>
          <w:t>High Level Use Case of “Create Factory Type”</w:t>
        </w:r>
        <w:r>
          <w:rPr>
            <w:noProof/>
            <w:webHidden/>
          </w:rPr>
          <w:tab/>
        </w:r>
        <w:r>
          <w:rPr>
            <w:noProof/>
            <w:webHidden/>
          </w:rPr>
          <w:fldChar w:fldCharType="begin"/>
        </w:r>
        <w:r>
          <w:rPr>
            <w:noProof/>
            <w:webHidden/>
          </w:rPr>
          <w:instrText xml:space="preserve"> PAGEREF _Toc148377755 \h </w:instrText>
        </w:r>
      </w:ins>
      <w:r>
        <w:rPr>
          <w:noProof/>
          <w:webHidden/>
        </w:rPr>
      </w:r>
      <w:r>
        <w:rPr>
          <w:noProof/>
          <w:webHidden/>
        </w:rPr>
        <w:fldChar w:fldCharType="separate"/>
      </w:r>
      <w:ins w:id="169" w:author="pradip" w:date="2023-10-16T19:42:00Z">
        <w:r>
          <w:rPr>
            <w:noProof/>
            <w:webHidden/>
          </w:rPr>
          <w:t>104</w:t>
        </w:r>
        <w:r>
          <w:rPr>
            <w:noProof/>
            <w:webHidden/>
          </w:rPr>
          <w:fldChar w:fldCharType="end"/>
        </w:r>
        <w:r>
          <w:rPr>
            <w:rStyle w:val="Hyperlink"/>
            <w:noProof/>
          </w:rPr>
          <w:fldChar w:fldCharType="end"/>
        </w:r>
      </w:ins>
    </w:p>
    <w:p w14:paraId="0A8E6528" w14:textId="77777777" w:rsidR="009274EA" w:rsidRDefault="00C53038">
      <w:pPr>
        <w:pStyle w:val="TOC2"/>
        <w:tabs>
          <w:tab w:val="right" w:leader="dot" w:pos="8926"/>
        </w:tabs>
        <w:rPr>
          <w:ins w:id="170" w:author="pradip" w:date="2023-10-16T19:42:00Z"/>
          <w:rFonts w:asciiTheme="minorHAnsi" w:eastAsiaTheme="minorEastAsia" w:hAnsiTheme="minorHAnsi" w:cstheme="minorBidi"/>
          <w:noProof/>
          <w:sz w:val="22"/>
          <w:szCs w:val="22"/>
          <w:lang w:val="en-US"/>
        </w:rPr>
      </w:pPr>
      <w:ins w:id="171" w:author="pradip" w:date="2023-10-16T19:42:00Z">
        <w:r>
          <w:rPr>
            <w:rStyle w:val="Hyperlink"/>
            <w:noProof/>
          </w:rPr>
          <w:fldChar w:fldCharType="begin"/>
        </w:r>
        <w:r>
          <w:rPr>
            <w:rStyle w:val="Hyperlink"/>
            <w:noProof/>
          </w:rPr>
          <w:instrText xml:space="preserve"> </w:instrText>
        </w:r>
        <w:r>
          <w:rPr>
            <w:noProof/>
          </w:rPr>
          <w:instrText>HYPERLINK \l "_Toc148377756"</w:instrText>
        </w:r>
        <w:r>
          <w:rPr>
            <w:rStyle w:val="Hyperlink"/>
            <w:noProof/>
          </w:rPr>
          <w:instrText xml:space="preserve"> </w:instrText>
        </w:r>
        <w:r>
          <w:rPr>
            <w:rStyle w:val="Hyperlink"/>
            <w:noProof/>
          </w:rPr>
          <w:fldChar w:fldCharType="separate"/>
        </w:r>
        <w:r>
          <w:rPr>
            <w:rStyle w:val="Hyperlink"/>
            <w:noProof/>
            <w:lang w:val="en-US"/>
          </w:rPr>
          <w:t xml:space="preserve">9.1 </w:t>
        </w:r>
        <w:r>
          <w:rPr>
            <w:rStyle w:val="Hyperlink"/>
            <w:noProof/>
          </w:rPr>
          <w:t>High Level Use Case of Manage Factory Type.</w:t>
        </w:r>
        <w:r>
          <w:rPr>
            <w:noProof/>
            <w:webHidden/>
          </w:rPr>
          <w:tab/>
        </w:r>
        <w:r>
          <w:rPr>
            <w:noProof/>
            <w:webHidden/>
          </w:rPr>
          <w:fldChar w:fldCharType="begin"/>
        </w:r>
        <w:r>
          <w:rPr>
            <w:noProof/>
            <w:webHidden/>
          </w:rPr>
          <w:instrText xml:space="preserve"> PAGEREF _Toc148377756 \h </w:instrText>
        </w:r>
      </w:ins>
      <w:r>
        <w:rPr>
          <w:noProof/>
          <w:webHidden/>
        </w:rPr>
      </w:r>
      <w:r>
        <w:rPr>
          <w:noProof/>
          <w:webHidden/>
        </w:rPr>
        <w:fldChar w:fldCharType="separate"/>
      </w:r>
      <w:ins w:id="172" w:author="pradip" w:date="2023-10-16T19:42:00Z">
        <w:r>
          <w:rPr>
            <w:noProof/>
            <w:webHidden/>
          </w:rPr>
          <w:t>107</w:t>
        </w:r>
        <w:r>
          <w:rPr>
            <w:noProof/>
            <w:webHidden/>
          </w:rPr>
          <w:fldChar w:fldCharType="end"/>
        </w:r>
        <w:r>
          <w:rPr>
            <w:rStyle w:val="Hyperlink"/>
            <w:noProof/>
          </w:rPr>
          <w:fldChar w:fldCharType="end"/>
        </w:r>
      </w:ins>
    </w:p>
    <w:p w14:paraId="13CB6781" w14:textId="77777777" w:rsidR="009274EA" w:rsidRDefault="00C53038">
      <w:pPr>
        <w:pStyle w:val="TOC1"/>
        <w:tabs>
          <w:tab w:val="left" w:pos="660"/>
          <w:tab w:val="right" w:leader="dot" w:pos="8926"/>
        </w:tabs>
        <w:rPr>
          <w:ins w:id="173" w:author="pradip" w:date="2023-10-16T19:42:00Z"/>
          <w:rFonts w:asciiTheme="minorHAnsi" w:eastAsiaTheme="minorEastAsia" w:hAnsiTheme="minorHAnsi" w:cstheme="minorBidi"/>
          <w:noProof/>
          <w:sz w:val="22"/>
          <w:szCs w:val="22"/>
          <w:lang w:val="en-US"/>
        </w:rPr>
      </w:pPr>
      <w:ins w:id="174" w:author="pradip" w:date="2023-10-16T19:42:00Z">
        <w:r>
          <w:rPr>
            <w:rStyle w:val="Hyperlink"/>
            <w:noProof/>
          </w:rPr>
          <w:fldChar w:fldCharType="begin"/>
        </w:r>
        <w:r>
          <w:rPr>
            <w:rStyle w:val="Hyperlink"/>
            <w:noProof/>
          </w:rPr>
          <w:instrText xml:space="preserve"> </w:instrText>
        </w:r>
        <w:r>
          <w:rPr>
            <w:noProof/>
          </w:rPr>
          <w:instrText>HYPERLINK \l "_Toc148377757"</w:instrText>
        </w:r>
        <w:r>
          <w:rPr>
            <w:rStyle w:val="Hyperlink"/>
            <w:noProof/>
          </w:rPr>
          <w:instrText xml:space="preserve"> </w:instrText>
        </w:r>
        <w:r>
          <w:rPr>
            <w:rStyle w:val="Hyperlink"/>
            <w:noProof/>
          </w:rPr>
          <w:fldChar w:fldCharType="separate"/>
        </w:r>
        <w:r>
          <w:rPr>
            <w:rStyle w:val="Hyperlink"/>
            <w:b/>
            <w:noProof/>
          </w:rPr>
          <w:t>10.0</w:t>
        </w:r>
        <w:r>
          <w:rPr>
            <w:rFonts w:asciiTheme="minorHAnsi" w:eastAsiaTheme="minorEastAsia" w:hAnsiTheme="minorHAnsi" w:cstheme="minorBidi"/>
            <w:noProof/>
            <w:sz w:val="22"/>
            <w:szCs w:val="22"/>
            <w:lang w:val="en-US"/>
          </w:rPr>
          <w:tab/>
        </w:r>
        <w:r>
          <w:rPr>
            <w:rStyle w:val="Hyperlink"/>
            <w:b/>
            <w:noProof/>
          </w:rPr>
          <w:t>High Level Use Case of “Create Role”</w:t>
        </w:r>
        <w:r>
          <w:rPr>
            <w:noProof/>
            <w:webHidden/>
          </w:rPr>
          <w:tab/>
        </w:r>
        <w:r>
          <w:rPr>
            <w:noProof/>
            <w:webHidden/>
          </w:rPr>
          <w:fldChar w:fldCharType="begin"/>
        </w:r>
        <w:r>
          <w:rPr>
            <w:noProof/>
            <w:webHidden/>
          </w:rPr>
          <w:instrText xml:space="preserve"> PAGEREF _Toc148377757 \h </w:instrText>
        </w:r>
      </w:ins>
      <w:r>
        <w:rPr>
          <w:noProof/>
          <w:webHidden/>
        </w:rPr>
      </w:r>
      <w:r>
        <w:rPr>
          <w:noProof/>
          <w:webHidden/>
        </w:rPr>
        <w:fldChar w:fldCharType="separate"/>
      </w:r>
      <w:ins w:id="175" w:author="pradip" w:date="2023-10-16T19:42:00Z">
        <w:r>
          <w:rPr>
            <w:noProof/>
            <w:webHidden/>
          </w:rPr>
          <w:t>114</w:t>
        </w:r>
        <w:r>
          <w:rPr>
            <w:noProof/>
            <w:webHidden/>
          </w:rPr>
          <w:fldChar w:fldCharType="end"/>
        </w:r>
        <w:r>
          <w:rPr>
            <w:rStyle w:val="Hyperlink"/>
            <w:noProof/>
          </w:rPr>
          <w:fldChar w:fldCharType="end"/>
        </w:r>
      </w:ins>
    </w:p>
    <w:p w14:paraId="7D4E8DA3" w14:textId="77777777" w:rsidR="009274EA" w:rsidRDefault="00C53038">
      <w:pPr>
        <w:pStyle w:val="TOC2"/>
        <w:tabs>
          <w:tab w:val="right" w:leader="dot" w:pos="8926"/>
        </w:tabs>
        <w:rPr>
          <w:ins w:id="176" w:author="pradip" w:date="2023-10-16T19:42:00Z"/>
          <w:rFonts w:asciiTheme="minorHAnsi" w:eastAsiaTheme="minorEastAsia" w:hAnsiTheme="minorHAnsi" w:cstheme="minorBidi"/>
          <w:noProof/>
          <w:sz w:val="22"/>
          <w:szCs w:val="22"/>
          <w:lang w:val="en-US"/>
        </w:rPr>
      </w:pPr>
      <w:ins w:id="177" w:author="pradip" w:date="2023-10-16T19:42:00Z">
        <w:r>
          <w:rPr>
            <w:rStyle w:val="Hyperlink"/>
            <w:noProof/>
          </w:rPr>
          <w:fldChar w:fldCharType="begin"/>
        </w:r>
        <w:r>
          <w:rPr>
            <w:rStyle w:val="Hyperlink"/>
            <w:noProof/>
          </w:rPr>
          <w:instrText xml:space="preserve"> </w:instrText>
        </w:r>
        <w:r>
          <w:rPr>
            <w:noProof/>
          </w:rPr>
          <w:instrText>HYPERLINK \l "_Toc148377758"</w:instrText>
        </w:r>
        <w:r>
          <w:rPr>
            <w:rStyle w:val="Hyperlink"/>
            <w:noProof/>
          </w:rPr>
          <w:instrText xml:space="preserve"> </w:instrText>
        </w:r>
        <w:r>
          <w:rPr>
            <w:rStyle w:val="Hyperlink"/>
            <w:noProof/>
          </w:rPr>
          <w:fldChar w:fldCharType="separate"/>
        </w:r>
        <w:r>
          <w:rPr>
            <w:rStyle w:val="Hyperlink"/>
            <w:noProof/>
            <w:lang w:val="en-US"/>
          </w:rPr>
          <w:t>10.1 High Level Use Case of Manage Role.</w:t>
        </w:r>
        <w:r>
          <w:rPr>
            <w:noProof/>
            <w:webHidden/>
          </w:rPr>
          <w:tab/>
        </w:r>
        <w:r>
          <w:rPr>
            <w:noProof/>
            <w:webHidden/>
          </w:rPr>
          <w:fldChar w:fldCharType="begin"/>
        </w:r>
        <w:r>
          <w:rPr>
            <w:noProof/>
            <w:webHidden/>
          </w:rPr>
          <w:instrText xml:space="preserve"> PAGEREF _Toc148377758 \h </w:instrText>
        </w:r>
      </w:ins>
      <w:r>
        <w:rPr>
          <w:noProof/>
          <w:webHidden/>
        </w:rPr>
      </w:r>
      <w:r>
        <w:rPr>
          <w:noProof/>
          <w:webHidden/>
        </w:rPr>
        <w:fldChar w:fldCharType="separate"/>
      </w:r>
      <w:ins w:id="178" w:author="pradip" w:date="2023-10-16T19:42:00Z">
        <w:r>
          <w:rPr>
            <w:noProof/>
            <w:webHidden/>
          </w:rPr>
          <w:t>116</w:t>
        </w:r>
        <w:r>
          <w:rPr>
            <w:noProof/>
            <w:webHidden/>
          </w:rPr>
          <w:fldChar w:fldCharType="end"/>
        </w:r>
        <w:r>
          <w:rPr>
            <w:rStyle w:val="Hyperlink"/>
            <w:noProof/>
          </w:rPr>
          <w:fldChar w:fldCharType="end"/>
        </w:r>
      </w:ins>
    </w:p>
    <w:p w14:paraId="499C94E2" w14:textId="77777777" w:rsidR="009274EA" w:rsidRDefault="00C53038">
      <w:pPr>
        <w:pStyle w:val="TOC1"/>
        <w:tabs>
          <w:tab w:val="left" w:pos="660"/>
          <w:tab w:val="right" w:leader="dot" w:pos="8926"/>
        </w:tabs>
        <w:rPr>
          <w:ins w:id="179" w:author="pradip" w:date="2023-10-16T19:42:00Z"/>
          <w:rFonts w:asciiTheme="minorHAnsi" w:eastAsiaTheme="minorEastAsia" w:hAnsiTheme="minorHAnsi" w:cstheme="minorBidi"/>
          <w:noProof/>
          <w:sz w:val="22"/>
          <w:szCs w:val="22"/>
          <w:lang w:val="en-US"/>
        </w:rPr>
      </w:pPr>
      <w:ins w:id="180" w:author="pradip" w:date="2023-10-16T19:42:00Z">
        <w:r>
          <w:rPr>
            <w:rStyle w:val="Hyperlink"/>
            <w:noProof/>
          </w:rPr>
          <w:fldChar w:fldCharType="begin"/>
        </w:r>
        <w:r>
          <w:rPr>
            <w:rStyle w:val="Hyperlink"/>
            <w:noProof/>
          </w:rPr>
          <w:instrText xml:space="preserve"> </w:instrText>
        </w:r>
        <w:r>
          <w:rPr>
            <w:noProof/>
          </w:rPr>
          <w:instrText>HYPERLINK \l "_Toc148377759"</w:instrText>
        </w:r>
        <w:r>
          <w:rPr>
            <w:rStyle w:val="Hyperlink"/>
            <w:noProof/>
          </w:rPr>
          <w:instrText xml:space="preserve"> </w:instrText>
        </w:r>
        <w:r>
          <w:rPr>
            <w:rStyle w:val="Hyperlink"/>
            <w:noProof/>
          </w:rPr>
          <w:fldChar w:fldCharType="separate"/>
        </w:r>
        <w:r>
          <w:rPr>
            <w:rStyle w:val="Hyperlink"/>
            <w:b/>
            <w:noProof/>
          </w:rPr>
          <w:t>11.0</w:t>
        </w:r>
        <w:r>
          <w:rPr>
            <w:rFonts w:asciiTheme="minorHAnsi" w:eastAsiaTheme="minorEastAsia" w:hAnsiTheme="minorHAnsi" w:cstheme="minorBidi"/>
            <w:noProof/>
            <w:sz w:val="22"/>
            <w:szCs w:val="22"/>
            <w:lang w:val="en-US"/>
          </w:rPr>
          <w:tab/>
        </w:r>
        <w:r>
          <w:rPr>
            <w:rStyle w:val="Hyperlink"/>
            <w:b/>
            <w:noProof/>
          </w:rPr>
          <w:t>High Level Use Case of “Create Charge Code.”</w:t>
        </w:r>
        <w:r>
          <w:rPr>
            <w:noProof/>
            <w:webHidden/>
          </w:rPr>
          <w:tab/>
        </w:r>
        <w:r>
          <w:rPr>
            <w:noProof/>
            <w:webHidden/>
          </w:rPr>
          <w:fldChar w:fldCharType="begin"/>
        </w:r>
        <w:r>
          <w:rPr>
            <w:noProof/>
            <w:webHidden/>
          </w:rPr>
          <w:instrText xml:space="preserve"> PAGEREF _Toc148377759 \h </w:instrText>
        </w:r>
      </w:ins>
      <w:r>
        <w:rPr>
          <w:noProof/>
          <w:webHidden/>
        </w:rPr>
      </w:r>
      <w:r>
        <w:rPr>
          <w:noProof/>
          <w:webHidden/>
        </w:rPr>
        <w:fldChar w:fldCharType="separate"/>
      </w:r>
      <w:ins w:id="181" w:author="pradip" w:date="2023-10-16T19:42:00Z">
        <w:r>
          <w:rPr>
            <w:noProof/>
            <w:webHidden/>
          </w:rPr>
          <w:t>121</w:t>
        </w:r>
        <w:r>
          <w:rPr>
            <w:noProof/>
            <w:webHidden/>
          </w:rPr>
          <w:fldChar w:fldCharType="end"/>
        </w:r>
        <w:r>
          <w:rPr>
            <w:rStyle w:val="Hyperlink"/>
            <w:noProof/>
          </w:rPr>
          <w:fldChar w:fldCharType="end"/>
        </w:r>
      </w:ins>
    </w:p>
    <w:p w14:paraId="170886E2" w14:textId="77777777" w:rsidR="009274EA" w:rsidRDefault="00C53038">
      <w:pPr>
        <w:pStyle w:val="TOC2"/>
        <w:tabs>
          <w:tab w:val="left" w:pos="880"/>
          <w:tab w:val="right" w:leader="dot" w:pos="8926"/>
        </w:tabs>
        <w:rPr>
          <w:ins w:id="182" w:author="pradip" w:date="2023-10-16T19:42:00Z"/>
          <w:rFonts w:asciiTheme="minorHAnsi" w:eastAsiaTheme="minorEastAsia" w:hAnsiTheme="minorHAnsi" w:cstheme="minorBidi"/>
          <w:noProof/>
          <w:sz w:val="22"/>
          <w:szCs w:val="22"/>
          <w:lang w:val="en-US"/>
        </w:rPr>
      </w:pPr>
      <w:ins w:id="183" w:author="pradip" w:date="2023-10-16T19:42:00Z">
        <w:r>
          <w:rPr>
            <w:rStyle w:val="Hyperlink"/>
            <w:noProof/>
          </w:rPr>
          <w:fldChar w:fldCharType="begin"/>
        </w:r>
        <w:r>
          <w:rPr>
            <w:rStyle w:val="Hyperlink"/>
            <w:noProof/>
          </w:rPr>
          <w:instrText xml:space="preserve"> </w:instrText>
        </w:r>
        <w:r>
          <w:rPr>
            <w:noProof/>
          </w:rPr>
          <w:instrText>HYPERLINK \l "_Toc148377760"</w:instrText>
        </w:r>
        <w:r>
          <w:rPr>
            <w:rStyle w:val="Hyperlink"/>
            <w:noProof/>
          </w:rPr>
          <w:instrText xml:space="preserve"> </w:instrText>
        </w:r>
        <w:r>
          <w:rPr>
            <w:rStyle w:val="Hyperlink"/>
            <w:noProof/>
          </w:rPr>
          <w:fldChar w:fldCharType="separate"/>
        </w:r>
        <w:r>
          <w:rPr>
            <w:rStyle w:val="Hyperlink"/>
            <w:noProof/>
          </w:rPr>
          <w:t>11.1</w:t>
        </w:r>
        <w:r>
          <w:rPr>
            <w:rFonts w:asciiTheme="minorHAnsi" w:eastAsiaTheme="minorEastAsia" w:hAnsiTheme="minorHAnsi" w:cstheme="minorBidi"/>
            <w:noProof/>
            <w:sz w:val="22"/>
            <w:szCs w:val="22"/>
            <w:lang w:val="en-US"/>
          </w:rPr>
          <w:tab/>
        </w:r>
        <w:r>
          <w:rPr>
            <w:rStyle w:val="Hyperlink"/>
            <w:noProof/>
          </w:rPr>
          <w:t>High Level Use Case of Manage Charge Code.</w:t>
        </w:r>
        <w:r>
          <w:rPr>
            <w:noProof/>
            <w:webHidden/>
          </w:rPr>
          <w:tab/>
        </w:r>
        <w:r>
          <w:rPr>
            <w:noProof/>
            <w:webHidden/>
          </w:rPr>
          <w:fldChar w:fldCharType="begin"/>
        </w:r>
        <w:r>
          <w:rPr>
            <w:noProof/>
            <w:webHidden/>
          </w:rPr>
          <w:instrText xml:space="preserve"> PAGEREF _Toc148377760 \h </w:instrText>
        </w:r>
      </w:ins>
      <w:r>
        <w:rPr>
          <w:noProof/>
          <w:webHidden/>
        </w:rPr>
      </w:r>
      <w:r>
        <w:rPr>
          <w:noProof/>
          <w:webHidden/>
        </w:rPr>
        <w:fldChar w:fldCharType="separate"/>
      </w:r>
      <w:ins w:id="184" w:author="pradip" w:date="2023-10-16T19:42:00Z">
        <w:r>
          <w:rPr>
            <w:noProof/>
            <w:webHidden/>
          </w:rPr>
          <w:t>125</w:t>
        </w:r>
        <w:r>
          <w:rPr>
            <w:noProof/>
            <w:webHidden/>
          </w:rPr>
          <w:fldChar w:fldCharType="end"/>
        </w:r>
        <w:r>
          <w:rPr>
            <w:rStyle w:val="Hyperlink"/>
            <w:noProof/>
          </w:rPr>
          <w:fldChar w:fldCharType="end"/>
        </w:r>
      </w:ins>
    </w:p>
    <w:p w14:paraId="3D2B4B57" w14:textId="77777777" w:rsidR="009274EA" w:rsidRDefault="00C53038">
      <w:pPr>
        <w:pStyle w:val="TOC1"/>
        <w:tabs>
          <w:tab w:val="left" w:pos="660"/>
          <w:tab w:val="right" w:leader="dot" w:pos="8926"/>
        </w:tabs>
        <w:rPr>
          <w:ins w:id="185" w:author="pradip" w:date="2023-10-16T19:42:00Z"/>
          <w:rFonts w:asciiTheme="minorHAnsi" w:eastAsiaTheme="minorEastAsia" w:hAnsiTheme="minorHAnsi" w:cstheme="minorBidi"/>
          <w:noProof/>
          <w:sz w:val="22"/>
          <w:szCs w:val="22"/>
          <w:lang w:val="en-US"/>
        </w:rPr>
      </w:pPr>
      <w:ins w:id="186" w:author="pradip" w:date="2023-10-16T19:42:00Z">
        <w:r>
          <w:rPr>
            <w:rStyle w:val="Hyperlink"/>
            <w:noProof/>
          </w:rPr>
          <w:lastRenderedPageBreak/>
          <w:fldChar w:fldCharType="begin"/>
        </w:r>
        <w:r>
          <w:rPr>
            <w:rStyle w:val="Hyperlink"/>
            <w:noProof/>
          </w:rPr>
          <w:instrText xml:space="preserve"> </w:instrText>
        </w:r>
        <w:r>
          <w:rPr>
            <w:noProof/>
          </w:rPr>
          <w:instrText>HYPERLINK \l "_Toc148377761"</w:instrText>
        </w:r>
        <w:r>
          <w:rPr>
            <w:rStyle w:val="Hyperlink"/>
            <w:noProof/>
          </w:rPr>
          <w:instrText xml:space="preserve"> </w:instrText>
        </w:r>
        <w:r>
          <w:rPr>
            <w:rStyle w:val="Hyperlink"/>
            <w:noProof/>
          </w:rPr>
          <w:fldChar w:fldCharType="separate"/>
        </w:r>
        <w:r>
          <w:rPr>
            <w:rStyle w:val="Hyperlink"/>
            <w:b/>
            <w:strike/>
            <w:noProof/>
          </w:rPr>
          <w:t>12.0</w:t>
        </w:r>
        <w:r>
          <w:rPr>
            <w:rFonts w:asciiTheme="minorHAnsi" w:eastAsiaTheme="minorEastAsia" w:hAnsiTheme="minorHAnsi" w:cstheme="minorBidi"/>
            <w:noProof/>
            <w:sz w:val="22"/>
            <w:szCs w:val="22"/>
            <w:lang w:val="en-US"/>
          </w:rPr>
          <w:tab/>
        </w:r>
        <w:r>
          <w:rPr>
            <w:rStyle w:val="Hyperlink"/>
            <w:b/>
            <w:strike/>
            <w:noProof/>
          </w:rPr>
          <w:t>High Level Use Case of “Create Charges in.”</w:t>
        </w:r>
        <w:r>
          <w:rPr>
            <w:noProof/>
            <w:webHidden/>
          </w:rPr>
          <w:tab/>
        </w:r>
        <w:r>
          <w:rPr>
            <w:noProof/>
            <w:webHidden/>
          </w:rPr>
          <w:fldChar w:fldCharType="begin"/>
        </w:r>
        <w:r>
          <w:rPr>
            <w:noProof/>
            <w:webHidden/>
          </w:rPr>
          <w:instrText xml:space="preserve"> PAGEREF _Toc148377761 \h </w:instrText>
        </w:r>
      </w:ins>
      <w:r>
        <w:rPr>
          <w:noProof/>
          <w:webHidden/>
        </w:rPr>
      </w:r>
      <w:r>
        <w:rPr>
          <w:noProof/>
          <w:webHidden/>
        </w:rPr>
        <w:fldChar w:fldCharType="separate"/>
      </w:r>
      <w:ins w:id="187" w:author="pradip" w:date="2023-10-16T19:42:00Z">
        <w:r>
          <w:rPr>
            <w:noProof/>
            <w:webHidden/>
          </w:rPr>
          <w:t>132</w:t>
        </w:r>
        <w:r>
          <w:rPr>
            <w:noProof/>
            <w:webHidden/>
          </w:rPr>
          <w:fldChar w:fldCharType="end"/>
        </w:r>
        <w:r>
          <w:rPr>
            <w:rStyle w:val="Hyperlink"/>
            <w:noProof/>
          </w:rPr>
          <w:fldChar w:fldCharType="end"/>
        </w:r>
      </w:ins>
    </w:p>
    <w:p w14:paraId="40F62E22" w14:textId="77777777" w:rsidR="009274EA" w:rsidRDefault="00C53038">
      <w:pPr>
        <w:pStyle w:val="TOC2"/>
        <w:tabs>
          <w:tab w:val="left" w:pos="880"/>
          <w:tab w:val="right" w:leader="dot" w:pos="8926"/>
        </w:tabs>
        <w:rPr>
          <w:ins w:id="188" w:author="pradip" w:date="2023-10-16T19:42:00Z"/>
          <w:rFonts w:asciiTheme="minorHAnsi" w:eastAsiaTheme="minorEastAsia" w:hAnsiTheme="minorHAnsi" w:cstheme="minorBidi"/>
          <w:noProof/>
          <w:sz w:val="22"/>
          <w:szCs w:val="22"/>
          <w:lang w:val="en-US"/>
        </w:rPr>
      </w:pPr>
      <w:ins w:id="189" w:author="pradip" w:date="2023-10-16T19:42:00Z">
        <w:r>
          <w:rPr>
            <w:rStyle w:val="Hyperlink"/>
            <w:noProof/>
          </w:rPr>
          <w:fldChar w:fldCharType="begin"/>
        </w:r>
        <w:r>
          <w:rPr>
            <w:rStyle w:val="Hyperlink"/>
            <w:noProof/>
          </w:rPr>
          <w:instrText xml:space="preserve"> </w:instrText>
        </w:r>
        <w:r>
          <w:rPr>
            <w:noProof/>
          </w:rPr>
          <w:instrText>HYPERLINK \l "_Toc148377762"</w:instrText>
        </w:r>
        <w:r>
          <w:rPr>
            <w:rStyle w:val="Hyperlink"/>
            <w:noProof/>
          </w:rPr>
          <w:instrText xml:space="preserve"> </w:instrText>
        </w:r>
        <w:r>
          <w:rPr>
            <w:rStyle w:val="Hyperlink"/>
            <w:noProof/>
          </w:rPr>
          <w:fldChar w:fldCharType="separate"/>
        </w:r>
        <w:r>
          <w:rPr>
            <w:rStyle w:val="Hyperlink"/>
            <w:strike/>
            <w:noProof/>
          </w:rPr>
          <w:t>12.1</w:t>
        </w:r>
        <w:r>
          <w:rPr>
            <w:rFonts w:asciiTheme="minorHAnsi" w:eastAsiaTheme="minorEastAsia" w:hAnsiTheme="minorHAnsi" w:cstheme="minorBidi"/>
            <w:noProof/>
            <w:sz w:val="22"/>
            <w:szCs w:val="22"/>
            <w:lang w:val="en-US"/>
          </w:rPr>
          <w:tab/>
        </w:r>
        <w:r>
          <w:rPr>
            <w:rStyle w:val="Hyperlink"/>
            <w:strike/>
            <w:noProof/>
          </w:rPr>
          <w:t>High Level Use Case of Manage Charges In.</w:t>
        </w:r>
        <w:r>
          <w:rPr>
            <w:noProof/>
            <w:webHidden/>
          </w:rPr>
          <w:tab/>
        </w:r>
        <w:r>
          <w:rPr>
            <w:noProof/>
            <w:webHidden/>
          </w:rPr>
          <w:fldChar w:fldCharType="begin"/>
        </w:r>
        <w:r>
          <w:rPr>
            <w:noProof/>
            <w:webHidden/>
          </w:rPr>
          <w:instrText xml:space="preserve"> PAGEREF _Toc148377762 \h </w:instrText>
        </w:r>
      </w:ins>
      <w:r>
        <w:rPr>
          <w:noProof/>
          <w:webHidden/>
        </w:rPr>
      </w:r>
      <w:r>
        <w:rPr>
          <w:noProof/>
          <w:webHidden/>
        </w:rPr>
        <w:fldChar w:fldCharType="separate"/>
      </w:r>
      <w:ins w:id="190" w:author="pradip" w:date="2023-10-16T19:42:00Z">
        <w:r>
          <w:rPr>
            <w:noProof/>
            <w:webHidden/>
          </w:rPr>
          <w:t>135</w:t>
        </w:r>
        <w:r>
          <w:rPr>
            <w:noProof/>
            <w:webHidden/>
          </w:rPr>
          <w:fldChar w:fldCharType="end"/>
        </w:r>
        <w:r>
          <w:rPr>
            <w:rStyle w:val="Hyperlink"/>
            <w:noProof/>
          </w:rPr>
          <w:fldChar w:fldCharType="end"/>
        </w:r>
      </w:ins>
    </w:p>
    <w:p w14:paraId="3F54ACE9" w14:textId="77777777" w:rsidR="009274EA" w:rsidRDefault="00C53038">
      <w:pPr>
        <w:pStyle w:val="TOC1"/>
        <w:tabs>
          <w:tab w:val="left" w:pos="660"/>
          <w:tab w:val="right" w:leader="dot" w:pos="8926"/>
        </w:tabs>
        <w:rPr>
          <w:ins w:id="191" w:author="pradip" w:date="2023-10-16T19:42:00Z"/>
          <w:rFonts w:asciiTheme="minorHAnsi" w:eastAsiaTheme="minorEastAsia" w:hAnsiTheme="minorHAnsi" w:cstheme="minorBidi"/>
          <w:noProof/>
          <w:sz w:val="22"/>
          <w:szCs w:val="22"/>
          <w:lang w:val="en-US"/>
        </w:rPr>
      </w:pPr>
      <w:ins w:id="192" w:author="pradip" w:date="2023-10-16T19:42:00Z">
        <w:r>
          <w:rPr>
            <w:rStyle w:val="Hyperlink"/>
            <w:noProof/>
          </w:rPr>
          <w:fldChar w:fldCharType="begin"/>
        </w:r>
        <w:r>
          <w:rPr>
            <w:rStyle w:val="Hyperlink"/>
            <w:noProof/>
          </w:rPr>
          <w:instrText xml:space="preserve"> </w:instrText>
        </w:r>
        <w:r>
          <w:rPr>
            <w:noProof/>
          </w:rPr>
          <w:instrText>HYPERLINK \l "_Toc148377763"</w:instrText>
        </w:r>
        <w:r>
          <w:rPr>
            <w:rStyle w:val="Hyperlink"/>
            <w:noProof/>
          </w:rPr>
          <w:instrText xml:space="preserve"> </w:instrText>
        </w:r>
        <w:r>
          <w:rPr>
            <w:rStyle w:val="Hyperlink"/>
            <w:noProof/>
          </w:rPr>
          <w:fldChar w:fldCharType="separate"/>
        </w:r>
        <w:r>
          <w:rPr>
            <w:rStyle w:val="Hyperlink"/>
            <w:b/>
            <w:noProof/>
          </w:rPr>
          <w:t>13.0</w:t>
        </w:r>
        <w:r>
          <w:rPr>
            <w:rFonts w:asciiTheme="minorHAnsi" w:eastAsiaTheme="minorEastAsia" w:hAnsiTheme="minorHAnsi" w:cstheme="minorBidi"/>
            <w:noProof/>
            <w:sz w:val="22"/>
            <w:szCs w:val="22"/>
            <w:lang w:val="en-US"/>
          </w:rPr>
          <w:tab/>
        </w:r>
        <w:r>
          <w:rPr>
            <w:rStyle w:val="Hyperlink"/>
            <w:b/>
            <w:noProof/>
          </w:rPr>
          <w:t>High Level Use Case of “Create Charge Master”</w:t>
        </w:r>
        <w:r>
          <w:rPr>
            <w:noProof/>
            <w:webHidden/>
          </w:rPr>
          <w:tab/>
        </w:r>
        <w:r>
          <w:rPr>
            <w:noProof/>
            <w:webHidden/>
          </w:rPr>
          <w:fldChar w:fldCharType="begin"/>
        </w:r>
        <w:r>
          <w:rPr>
            <w:noProof/>
            <w:webHidden/>
          </w:rPr>
          <w:instrText xml:space="preserve"> PAGEREF _Toc148377763 \h </w:instrText>
        </w:r>
      </w:ins>
      <w:r>
        <w:rPr>
          <w:noProof/>
          <w:webHidden/>
        </w:rPr>
      </w:r>
      <w:r>
        <w:rPr>
          <w:noProof/>
          <w:webHidden/>
        </w:rPr>
        <w:fldChar w:fldCharType="separate"/>
      </w:r>
      <w:ins w:id="193" w:author="pradip" w:date="2023-10-16T19:42:00Z">
        <w:r>
          <w:rPr>
            <w:noProof/>
            <w:webHidden/>
          </w:rPr>
          <w:t>141</w:t>
        </w:r>
        <w:r>
          <w:rPr>
            <w:noProof/>
            <w:webHidden/>
          </w:rPr>
          <w:fldChar w:fldCharType="end"/>
        </w:r>
        <w:r>
          <w:rPr>
            <w:rStyle w:val="Hyperlink"/>
            <w:noProof/>
          </w:rPr>
          <w:fldChar w:fldCharType="end"/>
        </w:r>
      </w:ins>
    </w:p>
    <w:p w14:paraId="2E7A4954" w14:textId="77777777" w:rsidR="009274EA" w:rsidRDefault="00C53038">
      <w:pPr>
        <w:pStyle w:val="TOC2"/>
        <w:tabs>
          <w:tab w:val="left" w:pos="880"/>
          <w:tab w:val="right" w:leader="dot" w:pos="8926"/>
        </w:tabs>
        <w:rPr>
          <w:ins w:id="194" w:author="pradip" w:date="2023-10-16T19:42:00Z"/>
          <w:rFonts w:asciiTheme="minorHAnsi" w:eastAsiaTheme="minorEastAsia" w:hAnsiTheme="minorHAnsi" w:cstheme="minorBidi"/>
          <w:noProof/>
          <w:sz w:val="22"/>
          <w:szCs w:val="22"/>
          <w:lang w:val="en-US"/>
        </w:rPr>
      </w:pPr>
      <w:ins w:id="195" w:author="pradip" w:date="2023-10-16T19:42:00Z">
        <w:r>
          <w:rPr>
            <w:rStyle w:val="Hyperlink"/>
            <w:noProof/>
          </w:rPr>
          <w:fldChar w:fldCharType="begin"/>
        </w:r>
        <w:r>
          <w:rPr>
            <w:rStyle w:val="Hyperlink"/>
            <w:noProof/>
          </w:rPr>
          <w:instrText xml:space="preserve"> </w:instrText>
        </w:r>
        <w:r>
          <w:rPr>
            <w:noProof/>
          </w:rPr>
          <w:instrText>HYPERLINK \l "_Toc148377764"</w:instrText>
        </w:r>
        <w:r>
          <w:rPr>
            <w:rStyle w:val="Hyperlink"/>
            <w:noProof/>
          </w:rPr>
          <w:instrText xml:space="preserve"> </w:instrText>
        </w:r>
        <w:r>
          <w:rPr>
            <w:rStyle w:val="Hyperlink"/>
            <w:noProof/>
          </w:rPr>
          <w:fldChar w:fldCharType="separate"/>
        </w:r>
        <w:r>
          <w:rPr>
            <w:rStyle w:val="Hyperlink"/>
            <w:noProof/>
          </w:rPr>
          <w:t>13.1</w:t>
        </w:r>
        <w:r>
          <w:rPr>
            <w:rFonts w:asciiTheme="minorHAnsi" w:eastAsiaTheme="minorEastAsia" w:hAnsiTheme="minorHAnsi" w:cstheme="minorBidi"/>
            <w:noProof/>
            <w:sz w:val="22"/>
            <w:szCs w:val="22"/>
            <w:lang w:val="en-US"/>
          </w:rPr>
          <w:tab/>
        </w:r>
        <w:r>
          <w:rPr>
            <w:rStyle w:val="Hyperlink"/>
            <w:noProof/>
          </w:rPr>
          <w:t>High Level Use Case of Manage Charge Master.</w:t>
        </w:r>
        <w:r>
          <w:rPr>
            <w:noProof/>
            <w:webHidden/>
          </w:rPr>
          <w:tab/>
        </w:r>
        <w:r>
          <w:rPr>
            <w:noProof/>
            <w:webHidden/>
          </w:rPr>
          <w:fldChar w:fldCharType="begin"/>
        </w:r>
        <w:r>
          <w:rPr>
            <w:noProof/>
            <w:webHidden/>
          </w:rPr>
          <w:instrText xml:space="preserve"> PAGEREF _Toc148377764 \h </w:instrText>
        </w:r>
      </w:ins>
      <w:r>
        <w:rPr>
          <w:noProof/>
          <w:webHidden/>
        </w:rPr>
      </w:r>
      <w:r>
        <w:rPr>
          <w:noProof/>
          <w:webHidden/>
        </w:rPr>
        <w:fldChar w:fldCharType="separate"/>
      </w:r>
      <w:ins w:id="196" w:author="pradip" w:date="2023-10-16T19:42:00Z">
        <w:r>
          <w:rPr>
            <w:noProof/>
            <w:webHidden/>
          </w:rPr>
          <w:t>148</w:t>
        </w:r>
        <w:r>
          <w:rPr>
            <w:noProof/>
            <w:webHidden/>
          </w:rPr>
          <w:fldChar w:fldCharType="end"/>
        </w:r>
        <w:r>
          <w:rPr>
            <w:rStyle w:val="Hyperlink"/>
            <w:noProof/>
          </w:rPr>
          <w:fldChar w:fldCharType="end"/>
        </w:r>
      </w:ins>
    </w:p>
    <w:p w14:paraId="245BD776" w14:textId="77777777" w:rsidR="009274EA" w:rsidRDefault="00C53038">
      <w:pPr>
        <w:pStyle w:val="TOC1"/>
        <w:tabs>
          <w:tab w:val="left" w:pos="660"/>
          <w:tab w:val="right" w:leader="dot" w:pos="8926"/>
        </w:tabs>
        <w:rPr>
          <w:ins w:id="197" w:author="pradip" w:date="2023-10-16T19:42:00Z"/>
          <w:rFonts w:asciiTheme="minorHAnsi" w:eastAsiaTheme="minorEastAsia" w:hAnsiTheme="minorHAnsi" w:cstheme="minorBidi"/>
          <w:noProof/>
          <w:sz w:val="22"/>
          <w:szCs w:val="22"/>
          <w:lang w:val="en-US"/>
        </w:rPr>
      </w:pPr>
      <w:ins w:id="198" w:author="pradip" w:date="2023-10-16T19:42:00Z">
        <w:r>
          <w:rPr>
            <w:rStyle w:val="Hyperlink"/>
            <w:noProof/>
          </w:rPr>
          <w:fldChar w:fldCharType="begin"/>
        </w:r>
        <w:r>
          <w:rPr>
            <w:rStyle w:val="Hyperlink"/>
            <w:noProof/>
          </w:rPr>
          <w:instrText xml:space="preserve"> </w:instrText>
        </w:r>
        <w:r>
          <w:rPr>
            <w:noProof/>
          </w:rPr>
          <w:instrText>HYPERLINK \l "_Toc148377765"</w:instrText>
        </w:r>
        <w:r>
          <w:rPr>
            <w:rStyle w:val="Hyperlink"/>
            <w:noProof/>
          </w:rPr>
          <w:instrText xml:space="preserve"> </w:instrText>
        </w:r>
        <w:r>
          <w:rPr>
            <w:rStyle w:val="Hyperlink"/>
            <w:noProof/>
          </w:rPr>
          <w:fldChar w:fldCharType="separate"/>
        </w:r>
        <w:r>
          <w:rPr>
            <w:rStyle w:val="Hyperlink"/>
            <w:b/>
            <w:noProof/>
          </w:rPr>
          <w:t>14.0</w:t>
        </w:r>
        <w:r>
          <w:rPr>
            <w:rFonts w:asciiTheme="minorHAnsi" w:eastAsiaTheme="minorEastAsia" w:hAnsiTheme="minorHAnsi" w:cstheme="minorBidi"/>
            <w:noProof/>
            <w:sz w:val="22"/>
            <w:szCs w:val="22"/>
            <w:lang w:val="en-US"/>
          </w:rPr>
          <w:tab/>
        </w:r>
        <w:r>
          <w:rPr>
            <w:rStyle w:val="Hyperlink"/>
            <w:b/>
            <w:noProof/>
          </w:rPr>
          <w:t>High Level Use Case of “Create Tax Master”</w:t>
        </w:r>
        <w:r>
          <w:rPr>
            <w:noProof/>
            <w:webHidden/>
          </w:rPr>
          <w:tab/>
        </w:r>
        <w:r>
          <w:rPr>
            <w:noProof/>
            <w:webHidden/>
          </w:rPr>
          <w:fldChar w:fldCharType="begin"/>
        </w:r>
        <w:r>
          <w:rPr>
            <w:noProof/>
            <w:webHidden/>
          </w:rPr>
          <w:instrText xml:space="preserve"> PAGEREF _Toc148377765 \h </w:instrText>
        </w:r>
      </w:ins>
      <w:r>
        <w:rPr>
          <w:noProof/>
          <w:webHidden/>
        </w:rPr>
      </w:r>
      <w:r>
        <w:rPr>
          <w:noProof/>
          <w:webHidden/>
        </w:rPr>
        <w:fldChar w:fldCharType="separate"/>
      </w:r>
      <w:ins w:id="199" w:author="pradip" w:date="2023-10-16T19:42:00Z">
        <w:r>
          <w:rPr>
            <w:noProof/>
            <w:webHidden/>
          </w:rPr>
          <w:t>157</w:t>
        </w:r>
        <w:r>
          <w:rPr>
            <w:noProof/>
            <w:webHidden/>
          </w:rPr>
          <w:fldChar w:fldCharType="end"/>
        </w:r>
        <w:r>
          <w:rPr>
            <w:rStyle w:val="Hyperlink"/>
            <w:noProof/>
          </w:rPr>
          <w:fldChar w:fldCharType="end"/>
        </w:r>
      </w:ins>
    </w:p>
    <w:p w14:paraId="72658954" w14:textId="77777777" w:rsidR="009274EA" w:rsidRDefault="00C53038">
      <w:pPr>
        <w:pStyle w:val="TOC2"/>
        <w:tabs>
          <w:tab w:val="left" w:pos="880"/>
          <w:tab w:val="right" w:leader="dot" w:pos="8926"/>
        </w:tabs>
        <w:rPr>
          <w:ins w:id="200" w:author="pradip" w:date="2023-10-16T19:42:00Z"/>
          <w:rFonts w:asciiTheme="minorHAnsi" w:eastAsiaTheme="minorEastAsia" w:hAnsiTheme="minorHAnsi" w:cstheme="minorBidi"/>
          <w:noProof/>
          <w:sz w:val="22"/>
          <w:szCs w:val="22"/>
          <w:lang w:val="en-US"/>
        </w:rPr>
      </w:pPr>
      <w:ins w:id="201" w:author="pradip" w:date="2023-10-16T19:42:00Z">
        <w:r>
          <w:rPr>
            <w:rStyle w:val="Hyperlink"/>
            <w:noProof/>
          </w:rPr>
          <w:fldChar w:fldCharType="begin"/>
        </w:r>
        <w:r>
          <w:rPr>
            <w:rStyle w:val="Hyperlink"/>
            <w:noProof/>
          </w:rPr>
          <w:instrText xml:space="preserve"> </w:instrText>
        </w:r>
        <w:r>
          <w:rPr>
            <w:noProof/>
          </w:rPr>
          <w:instrText>HYPERLINK \l "_Toc148377766"</w:instrText>
        </w:r>
        <w:r>
          <w:rPr>
            <w:rStyle w:val="Hyperlink"/>
            <w:noProof/>
          </w:rPr>
          <w:instrText xml:space="preserve"> </w:instrText>
        </w:r>
        <w:r>
          <w:rPr>
            <w:rStyle w:val="Hyperlink"/>
            <w:noProof/>
          </w:rPr>
          <w:fldChar w:fldCharType="separate"/>
        </w:r>
        <w:r>
          <w:rPr>
            <w:rStyle w:val="Hyperlink"/>
            <w:noProof/>
          </w:rPr>
          <w:t>14.1</w:t>
        </w:r>
        <w:r>
          <w:rPr>
            <w:rFonts w:asciiTheme="minorHAnsi" w:eastAsiaTheme="minorEastAsia" w:hAnsiTheme="minorHAnsi" w:cstheme="minorBidi"/>
            <w:noProof/>
            <w:sz w:val="22"/>
            <w:szCs w:val="22"/>
            <w:lang w:val="en-US"/>
          </w:rPr>
          <w:tab/>
        </w:r>
        <w:r>
          <w:rPr>
            <w:rStyle w:val="Hyperlink"/>
            <w:noProof/>
          </w:rPr>
          <w:t>High Level Use Case of Manage Tax Master.</w:t>
        </w:r>
        <w:r>
          <w:rPr>
            <w:noProof/>
            <w:webHidden/>
          </w:rPr>
          <w:tab/>
        </w:r>
        <w:r>
          <w:rPr>
            <w:noProof/>
            <w:webHidden/>
          </w:rPr>
          <w:fldChar w:fldCharType="begin"/>
        </w:r>
        <w:r>
          <w:rPr>
            <w:noProof/>
            <w:webHidden/>
          </w:rPr>
          <w:instrText xml:space="preserve"> PAGEREF _Toc148377766 \h </w:instrText>
        </w:r>
      </w:ins>
      <w:r>
        <w:rPr>
          <w:noProof/>
          <w:webHidden/>
        </w:rPr>
      </w:r>
      <w:r>
        <w:rPr>
          <w:noProof/>
          <w:webHidden/>
        </w:rPr>
        <w:fldChar w:fldCharType="separate"/>
      </w:r>
      <w:ins w:id="202" w:author="pradip" w:date="2023-10-16T19:42:00Z">
        <w:r>
          <w:rPr>
            <w:noProof/>
            <w:webHidden/>
          </w:rPr>
          <w:t>165</w:t>
        </w:r>
        <w:r>
          <w:rPr>
            <w:noProof/>
            <w:webHidden/>
          </w:rPr>
          <w:fldChar w:fldCharType="end"/>
        </w:r>
        <w:r>
          <w:rPr>
            <w:rStyle w:val="Hyperlink"/>
            <w:noProof/>
          </w:rPr>
          <w:fldChar w:fldCharType="end"/>
        </w:r>
      </w:ins>
    </w:p>
    <w:p w14:paraId="3C5255F3" w14:textId="77777777" w:rsidR="009274EA" w:rsidRDefault="00C53038">
      <w:pPr>
        <w:pStyle w:val="TOC1"/>
        <w:tabs>
          <w:tab w:val="left" w:pos="660"/>
          <w:tab w:val="right" w:leader="dot" w:pos="8926"/>
        </w:tabs>
        <w:rPr>
          <w:ins w:id="203" w:author="pradip" w:date="2023-10-16T19:42:00Z"/>
          <w:rFonts w:asciiTheme="minorHAnsi" w:eastAsiaTheme="minorEastAsia" w:hAnsiTheme="minorHAnsi" w:cstheme="minorBidi"/>
          <w:noProof/>
          <w:sz w:val="22"/>
          <w:szCs w:val="22"/>
          <w:lang w:val="en-US"/>
        </w:rPr>
      </w:pPr>
      <w:ins w:id="204" w:author="pradip" w:date="2023-10-16T19:42:00Z">
        <w:r>
          <w:rPr>
            <w:rStyle w:val="Hyperlink"/>
            <w:noProof/>
          </w:rPr>
          <w:fldChar w:fldCharType="begin"/>
        </w:r>
        <w:r>
          <w:rPr>
            <w:rStyle w:val="Hyperlink"/>
            <w:noProof/>
          </w:rPr>
          <w:instrText xml:space="preserve"> </w:instrText>
        </w:r>
        <w:r>
          <w:rPr>
            <w:noProof/>
          </w:rPr>
          <w:instrText>HYPERLINK \l "_Toc148377767"</w:instrText>
        </w:r>
        <w:r>
          <w:rPr>
            <w:rStyle w:val="Hyperlink"/>
            <w:noProof/>
          </w:rPr>
          <w:instrText xml:space="preserve"> </w:instrText>
        </w:r>
        <w:r>
          <w:rPr>
            <w:rStyle w:val="Hyperlink"/>
            <w:noProof/>
          </w:rPr>
          <w:fldChar w:fldCharType="separate"/>
        </w:r>
        <w:r>
          <w:rPr>
            <w:rStyle w:val="Hyperlink"/>
            <w:b/>
            <w:noProof/>
          </w:rPr>
          <w:t>15.0</w:t>
        </w:r>
        <w:r>
          <w:rPr>
            <w:rFonts w:asciiTheme="minorHAnsi" w:eastAsiaTheme="minorEastAsia" w:hAnsiTheme="minorHAnsi" w:cstheme="minorBidi"/>
            <w:noProof/>
            <w:sz w:val="22"/>
            <w:szCs w:val="22"/>
            <w:lang w:val="en-US"/>
          </w:rPr>
          <w:tab/>
        </w:r>
        <w:r>
          <w:rPr>
            <w:rStyle w:val="Hyperlink"/>
            <w:b/>
            <w:noProof/>
          </w:rPr>
          <w:t>High Level Use Case of “Create Configure Parameter”</w:t>
        </w:r>
        <w:r>
          <w:rPr>
            <w:noProof/>
            <w:webHidden/>
          </w:rPr>
          <w:tab/>
        </w:r>
        <w:r>
          <w:rPr>
            <w:noProof/>
            <w:webHidden/>
          </w:rPr>
          <w:fldChar w:fldCharType="begin"/>
        </w:r>
        <w:r>
          <w:rPr>
            <w:noProof/>
            <w:webHidden/>
          </w:rPr>
          <w:instrText xml:space="preserve"> PAGEREF _Toc148377767 \h </w:instrText>
        </w:r>
      </w:ins>
      <w:r>
        <w:rPr>
          <w:noProof/>
          <w:webHidden/>
        </w:rPr>
      </w:r>
      <w:r>
        <w:rPr>
          <w:noProof/>
          <w:webHidden/>
        </w:rPr>
        <w:fldChar w:fldCharType="separate"/>
      </w:r>
      <w:ins w:id="205" w:author="pradip" w:date="2023-10-16T19:42:00Z">
        <w:r>
          <w:rPr>
            <w:noProof/>
            <w:webHidden/>
          </w:rPr>
          <w:t>175</w:t>
        </w:r>
        <w:r>
          <w:rPr>
            <w:noProof/>
            <w:webHidden/>
          </w:rPr>
          <w:fldChar w:fldCharType="end"/>
        </w:r>
        <w:r>
          <w:rPr>
            <w:rStyle w:val="Hyperlink"/>
            <w:noProof/>
          </w:rPr>
          <w:fldChar w:fldCharType="end"/>
        </w:r>
      </w:ins>
    </w:p>
    <w:p w14:paraId="3DB81DA0" w14:textId="77777777" w:rsidR="009274EA" w:rsidRDefault="00C53038">
      <w:pPr>
        <w:pStyle w:val="TOC2"/>
        <w:tabs>
          <w:tab w:val="left" w:pos="880"/>
          <w:tab w:val="right" w:leader="dot" w:pos="8926"/>
        </w:tabs>
        <w:rPr>
          <w:ins w:id="206" w:author="pradip" w:date="2023-10-16T19:42:00Z"/>
          <w:rFonts w:asciiTheme="minorHAnsi" w:eastAsiaTheme="minorEastAsia" w:hAnsiTheme="minorHAnsi" w:cstheme="minorBidi"/>
          <w:noProof/>
          <w:sz w:val="22"/>
          <w:szCs w:val="22"/>
          <w:lang w:val="en-US"/>
        </w:rPr>
      </w:pPr>
      <w:ins w:id="207" w:author="pradip" w:date="2023-10-16T19:42:00Z">
        <w:r>
          <w:rPr>
            <w:rStyle w:val="Hyperlink"/>
            <w:noProof/>
          </w:rPr>
          <w:fldChar w:fldCharType="begin"/>
        </w:r>
        <w:r>
          <w:rPr>
            <w:rStyle w:val="Hyperlink"/>
            <w:noProof/>
          </w:rPr>
          <w:instrText xml:space="preserve"> </w:instrText>
        </w:r>
        <w:r>
          <w:rPr>
            <w:noProof/>
          </w:rPr>
          <w:instrText>HYPERLINK \l "_Toc148377768"</w:instrText>
        </w:r>
        <w:r>
          <w:rPr>
            <w:rStyle w:val="Hyperlink"/>
            <w:noProof/>
          </w:rPr>
          <w:instrText xml:space="preserve"> </w:instrText>
        </w:r>
        <w:r>
          <w:rPr>
            <w:rStyle w:val="Hyperlink"/>
            <w:noProof/>
          </w:rPr>
          <w:fldChar w:fldCharType="separate"/>
        </w:r>
        <w:r>
          <w:rPr>
            <w:rStyle w:val="Hyperlink"/>
            <w:noProof/>
          </w:rPr>
          <w:t>15.1</w:t>
        </w:r>
        <w:r>
          <w:rPr>
            <w:rFonts w:asciiTheme="minorHAnsi" w:eastAsiaTheme="minorEastAsia" w:hAnsiTheme="minorHAnsi" w:cstheme="minorBidi"/>
            <w:noProof/>
            <w:sz w:val="22"/>
            <w:szCs w:val="22"/>
            <w:lang w:val="en-US"/>
          </w:rPr>
          <w:tab/>
        </w:r>
        <w:r>
          <w:rPr>
            <w:rStyle w:val="Hyperlink"/>
            <w:noProof/>
          </w:rPr>
          <w:t>High Level Use Case of Manage Configure Parameter.</w:t>
        </w:r>
        <w:r>
          <w:rPr>
            <w:noProof/>
            <w:webHidden/>
          </w:rPr>
          <w:tab/>
        </w:r>
        <w:r>
          <w:rPr>
            <w:noProof/>
            <w:webHidden/>
          </w:rPr>
          <w:fldChar w:fldCharType="begin"/>
        </w:r>
        <w:r>
          <w:rPr>
            <w:noProof/>
            <w:webHidden/>
          </w:rPr>
          <w:instrText xml:space="preserve"> PAGEREF _Toc148377768 \h </w:instrText>
        </w:r>
      </w:ins>
      <w:r>
        <w:rPr>
          <w:noProof/>
          <w:webHidden/>
        </w:rPr>
      </w:r>
      <w:r>
        <w:rPr>
          <w:noProof/>
          <w:webHidden/>
        </w:rPr>
        <w:fldChar w:fldCharType="separate"/>
      </w:r>
      <w:ins w:id="208" w:author="pradip" w:date="2023-10-16T19:42:00Z">
        <w:r>
          <w:rPr>
            <w:noProof/>
            <w:webHidden/>
          </w:rPr>
          <w:t>204</w:t>
        </w:r>
        <w:r>
          <w:rPr>
            <w:noProof/>
            <w:webHidden/>
          </w:rPr>
          <w:fldChar w:fldCharType="end"/>
        </w:r>
        <w:r>
          <w:rPr>
            <w:rStyle w:val="Hyperlink"/>
            <w:noProof/>
          </w:rPr>
          <w:fldChar w:fldCharType="end"/>
        </w:r>
      </w:ins>
    </w:p>
    <w:p w14:paraId="5B554E80" w14:textId="77777777" w:rsidR="009274EA" w:rsidRDefault="00C53038">
      <w:pPr>
        <w:pStyle w:val="TOC1"/>
        <w:tabs>
          <w:tab w:val="left" w:pos="660"/>
          <w:tab w:val="right" w:leader="dot" w:pos="8926"/>
        </w:tabs>
        <w:rPr>
          <w:ins w:id="209" w:author="pradip" w:date="2023-10-16T19:42:00Z"/>
          <w:rFonts w:asciiTheme="minorHAnsi" w:eastAsiaTheme="minorEastAsia" w:hAnsiTheme="minorHAnsi" w:cstheme="minorBidi"/>
          <w:noProof/>
          <w:sz w:val="22"/>
          <w:szCs w:val="22"/>
          <w:lang w:val="en-US"/>
        </w:rPr>
      </w:pPr>
      <w:ins w:id="210" w:author="pradip" w:date="2023-10-16T19:42:00Z">
        <w:r>
          <w:rPr>
            <w:rStyle w:val="Hyperlink"/>
            <w:noProof/>
          </w:rPr>
          <w:fldChar w:fldCharType="begin"/>
        </w:r>
        <w:r>
          <w:rPr>
            <w:rStyle w:val="Hyperlink"/>
            <w:noProof/>
          </w:rPr>
          <w:instrText xml:space="preserve"> </w:instrText>
        </w:r>
        <w:r>
          <w:rPr>
            <w:noProof/>
          </w:rPr>
          <w:instrText>HYPERLINK \l "_Toc148377769"</w:instrText>
        </w:r>
        <w:r>
          <w:rPr>
            <w:rStyle w:val="Hyperlink"/>
            <w:noProof/>
          </w:rPr>
          <w:instrText xml:space="preserve"> </w:instrText>
        </w:r>
        <w:r>
          <w:rPr>
            <w:rStyle w:val="Hyperlink"/>
            <w:noProof/>
          </w:rPr>
          <w:fldChar w:fldCharType="separate"/>
        </w:r>
        <w:r>
          <w:rPr>
            <w:rStyle w:val="Hyperlink"/>
            <w:b/>
            <w:strike/>
            <w:noProof/>
          </w:rPr>
          <w:t>16.0</w:t>
        </w:r>
        <w:r>
          <w:rPr>
            <w:rFonts w:asciiTheme="minorHAnsi" w:eastAsiaTheme="minorEastAsia" w:hAnsiTheme="minorHAnsi" w:cstheme="minorBidi"/>
            <w:noProof/>
            <w:sz w:val="22"/>
            <w:szCs w:val="22"/>
            <w:lang w:val="en-US"/>
          </w:rPr>
          <w:tab/>
        </w:r>
        <w:r>
          <w:rPr>
            <w:rStyle w:val="Hyperlink"/>
            <w:b/>
            <w:strike/>
            <w:noProof/>
          </w:rPr>
          <w:t>High Level Use Case of “Create SPU Master”</w:t>
        </w:r>
        <w:r>
          <w:rPr>
            <w:noProof/>
            <w:webHidden/>
          </w:rPr>
          <w:tab/>
        </w:r>
        <w:r>
          <w:rPr>
            <w:noProof/>
            <w:webHidden/>
          </w:rPr>
          <w:fldChar w:fldCharType="begin"/>
        </w:r>
        <w:r>
          <w:rPr>
            <w:noProof/>
            <w:webHidden/>
          </w:rPr>
          <w:instrText xml:space="preserve"> PAGEREF _Toc148377769 \h </w:instrText>
        </w:r>
      </w:ins>
      <w:r>
        <w:rPr>
          <w:noProof/>
          <w:webHidden/>
        </w:rPr>
      </w:r>
      <w:r>
        <w:rPr>
          <w:noProof/>
          <w:webHidden/>
        </w:rPr>
        <w:fldChar w:fldCharType="separate"/>
      </w:r>
      <w:ins w:id="211" w:author="pradip" w:date="2023-10-16T19:42:00Z">
        <w:r>
          <w:rPr>
            <w:noProof/>
            <w:webHidden/>
          </w:rPr>
          <w:t>226</w:t>
        </w:r>
        <w:r>
          <w:rPr>
            <w:noProof/>
            <w:webHidden/>
          </w:rPr>
          <w:fldChar w:fldCharType="end"/>
        </w:r>
        <w:r>
          <w:rPr>
            <w:rStyle w:val="Hyperlink"/>
            <w:noProof/>
          </w:rPr>
          <w:fldChar w:fldCharType="end"/>
        </w:r>
      </w:ins>
    </w:p>
    <w:p w14:paraId="72B17A5C" w14:textId="77777777" w:rsidR="009274EA" w:rsidRDefault="00C53038">
      <w:pPr>
        <w:pStyle w:val="TOC2"/>
        <w:tabs>
          <w:tab w:val="left" w:pos="880"/>
          <w:tab w:val="right" w:leader="dot" w:pos="8926"/>
        </w:tabs>
        <w:rPr>
          <w:ins w:id="212" w:author="pradip" w:date="2023-10-16T19:42:00Z"/>
          <w:rFonts w:asciiTheme="minorHAnsi" w:eastAsiaTheme="minorEastAsia" w:hAnsiTheme="minorHAnsi" w:cstheme="minorBidi"/>
          <w:noProof/>
          <w:sz w:val="22"/>
          <w:szCs w:val="22"/>
          <w:lang w:val="en-US"/>
        </w:rPr>
      </w:pPr>
      <w:ins w:id="213" w:author="pradip" w:date="2023-10-16T19:42:00Z">
        <w:r>
          <w:rPr>
            <w:rStyle w:val="Hyperlink"/>
            <w:noProof/>
          </w:rPr>
          <w:fldChar w:fldCharType="begin"/>
        </w:r>
        <w:r>
          <w:rPr>
            <w:rStyle w:val="Hyperlink"/>
            <w:noProof/>
          </w:rPr>
          <w:instrText xml:space="preserve"> </w:instrText>
        </w:r>
        <w:r>
          <w:rPr>
            <w:noProof/>
          </w:rPr>
          <w:instrText>HYPERLINK \l "_Toc148377770"</w:instrText>
        </w:r>
        <w:r>
          <w:rPr>
            <w:rStyle w:val="Hyperlink"/>
            <w:noProof/>
          </w:rPr>
          <w:instrText xml:space="preserve"> </w:instrText>
        </w:r>
        <w:r>
          <w:rPr>
            <w:rStyle w:val="Hyperlink"/>
            <w:noProof/>
          </w:rPr>
          <w:fldChar w:fldCharType="separate"/>
        </w:r>
        <w:r>
          <w:rPr>
            <w:rStyle w:val="Hyperlink"/>
            <w:strike/>
            <w:noProof/>
          </w:rPr>
          <w:t>16.1</w:t>
        </w:r>
        <w:r>
          <w:rPr>
            <w:rFonts w:asciiTheme="minorHAnsi" w:eastAsiaTheme="minorEastAsia" w:hAnsiTheme="minorHAnsi" w:cstheme="minorBidi"/>
            <w:noProof/>
            <w:sz w:val="22"/>
            <w:szCs w:val="22"/>
            <w:lang w:val="en-US"/>
          </w:rPr>
          <w:tab/>
        </w:r>
        <w:r>
          <w:rPr>
            <w:rStyle w:val="Hyperlink"/>
            <w:strike/>
            <w:noProof/>
          </w:rPr>
          <w:t>High Level Use Case of Manage SPU Master.</w:t>
        </w:r>
        <w:r>
          <w:rPr>
            <w:noProof/>
            <w:webHidden/>
          </w:rPr>
          <w:tab/>
        </w:r>
        <w:r>
          <w:rPr>
            <w:noProof/>
            <w:webHidden/>
          </w:rPr>
          <w:fldChar w:fldCharType="begin"/>
        </w:r>
        <w:r>
          <w:rPr>
            <w:noProof/>
            <w:webHidden/>
          </w:rPr>
          <w:instrText xml:space="preserve"> PAGEREF _Toc148377770 \h </w:instrText>
        </w:r>
      </w:ins>
      <w:r>
        <w:rPr>
          <w:noProof/>
          <w:webHidden/>
        </w:rPr>
      </w:r>
      <w:r>
        <w:rPr>
          <w:noProof/>
          <w:webHidden/>
        </w:rPr>
        <w:fldChar w:fldCharType="separate"/>
      </w:r>
      <w:ins w:id="214" w:author="pradip" w:date="2023-10-16T19:42:00Z">
        <w:r>
          <w:rPr>
            <w:noProof/>
            <w:webHidden/>
          </w:rPr>
          <w:t>232</w:t>
        </w:r>
        <w:r>
          <w:rPr>
            <w:noProof/>
            <w:webHidden/>
          </w:rPr>
          <w:fldChar w:fldCharType="end"/>
        </w:r>
        <w:r>
          <w:rPr>
            <w:rStyle w:val="Hyperlink"/>
            <w:noProof/>
          </w:rPr>
          <w:fldChar w:fldCharType="end"/>
        </w:r>
      </w:ins>
    </w:p>
    <w:p w14:paraId="1DB010E9" w14:textId="77777777" w:rsidR="009274EA" w:rsidRDefault="00C53038">
      <w:pPr>
        <w:pStyle w:val="TOC1"/>
        <w:tabs>
          <w:tab w:val="left" w:pos="660"/>
          <w:tab w:val="right" w:leader="dot" w:pos="8926"/>
        </w:tabs>
        <w:rPr>
          <w:ins w:id="215" w:author="pradip" w:date="2023-10-16T19:42:00Z"/>
          <w:rFonts w:asciiTheme="minorHAnsi" w:eastAsiaTheme="minorEastAsia" w:hAnsiTheme="minorHAnsi" w:cstheme="minorBidi"/>
          <w:noProof/>
          <w:sz w:val="22"/>
          <w:szCs w:val="22"/>
          <w:lang w:val="en-US"/>
        </w:rPr>
      </w:pPr>
      <w:ins w:id="216" w:author="pradip" w:date="2023-10-16T19:42:00Z">
        <w:r>
          <w:rPr>
            <w:rStyle w:val="Hyperlink"/>
            <w:noProof/>
          </w:rPr>
          <w:fldChar w:fldCharType="begin"/>
        </w:r>
        <w:r>
          <w:rPr>
            <w:rStyle w:val="Hyperlink"/>
            <w:noProof/>
          </w:rPr>
          <w:instrText xml:space="preserve"> </w:instrText>
        </w:r>
        <w:r>
          <w:rPr>
            <w:noProof/>
          </w:rPr>
          <w:instrText>HYPERLINK \l "_Toc148377771"</w:instrText>
        </w:r>
        <w:r>
          <w:rPr>
            <w:rStyle w:val="Hyperlink"/>
            <w:noProof/>
          </w:rPr>
          <w:instrText xml:space="preserve"> </w:instrText>
        </w:r>
        <w:r>
          <w:rPr>
            <w:rStyle w:val="Hyperlink"/>
            <w:noProof/>
          </w:rPr>
          <w:fldChar w:fldCharType="separate"/>
        </w:r>
        <w:r>
          <w:rPr>
            <w:rStyle w:val="Hyperlink"/>
            <w:b/>
            <w:noProof/>
          </w:rPr>
          <w:t>17.0</w:t>
        </w:r>
        <w:r>
          <w:rPr>
            <w:rFonts w:asciiTheme="minorHAnsi" w:eastAsiaTheme="minorEastAsia" w:hAnsiTheme="minorHAnsi" w:cstheme="minorBidi"/>
            <w:noProof/>
            <w:sz w:val="22"/>
            <w:szCs w:val="22"/>
            <w:lang w:val="en-US"/>
          </w:rPr>
          <w:tab/>
        </w:r>
        <w:r>
          <w:rPr>
            <w:rStyle w:val="Hyperlink"/>
            <w:b/>
            <w:noProof/>
          </w:rPr>
          <w:t>High Level Use Case of “Create Tea Board Bank Account Detail”</w:t>
        </w:r>
        <w:r>
          <w:rPr>
            <w:noProof/>
            <w:webHidden/>
          </w:rPr>
          <w:tab/>
        </w:r>
        <w:r>
          <w:rPr>
            <w:noProof/>
            <w:webHidden/>
          </w:rPr>
          <w:fldChar w:fldCharType="begin"/>
        </w:r>
        <w:r>
          <w:rPr>
            <w:noProof/>
            <w:webHidden/>
          </w:rPr>
          <w:instrText xml:space="preserve"> PAGEREF _Toc148377771 \h </w:instrText>
        </w:r>
      </w:ins>
      <w:r>
        <w:rPr>
          <w:noProof/>
          <w:webHidden/>
        </w:rPr>
      </w:r>
      <w:r>
        <w:rPr>
          <w:noProof/>
          <w:webHidden/>
        </w:rPr>
        <w:fldChar w:fldCharType="separate"/>
      </w:r>
      <w:ins w:id="217" w:author="pradip" w:date="2023-10-16T19:42:00Z">
        <w:r>
          <w:rPr>
            <w:noProof/>
            <w:webHidden/>
          </w:rPr>
          <w:t>240</w:t>
        </w:r>
        <w:r>
          <w:rPr>
            <w:noProof/>
            <w:webHidden/>
          </w:rPr>
          <w:fldChar w:fldCharType="end"/>
        </w:r>
        <w:r>
          <w:rPr>
            <w:rStyle w:val="Hyperlink"/>
            <w:noProof/>
          </w:rPr>
          <w:fldChar w:fldCharType="end"/>
        </w:r>
      </w:ins>
    </w:p>
    <w:p w14:paraId="06858D4B" w14:textId="77777777" w:rsidR="009274EA" w:rsidRDefault="00C53038">
      <w:pPr>
        <w:pStyle w:val="TOC2"/>
        <w:tabs>
          <w:tab w:val="left" w:pos="880"/>
          <w:tab w:val="right" w:leader="dot" w:pos="8926"/>
        </w:tabs>
        <w:rPr>
          <w:ins w:id="218" w:author="pradip" w:date="2023-10-16T19:42:00Z"/>
          <w:rFonts w:asciiTheme="minorHAnsi" w:eastAsiaTheme="minorEastAsia" w:hAnsiTheme="minorHAnsi" w:cstheme="minorBidi"/>
          <w:noProof/>
          <w:sz w:val="22"/>
          <w:szCs w:val="22"/>
          <w:lang w:val="en-US"/>
        </w:rPr>
      </w:pPr>
      <w:ins w:id="219" w:author="pradip" w:date="2023-10-16T19:42:00Z">
        <w:r>
          <w:rPr>
            <w:rStyle w:val="Hyperlink"/>
            <w:noProof/>
          </w:rPr>
          <w:fldChar w:fldCharType="begin"/>
        </w:r>
        <w:r>
          <w:rPr>
            <w:rStyle w:val="Hyperlink"/>
            <w:noProof/>
          </w:rPr>
          <w:instrText xml:space="preserve"> </w:instrText>
        </w:r>
        <w:r>
          <w:rPr>
            <w:noProof/>
          </w:rPr>
          <w:instrText>HYPERLINK \l "_Toc148377772"</w:instrText>
        </w:r>
        <w:r>
          <w:rPr>
            <w:rStyle w:val="Hyperlink"/>
            <w:noProof/>
          </w:rPr>
          <w:instrText xml:space="preserve"> </w:instrText>
        </w:r>
        <w:r>
          <w:rPr>
            <w:rStyle w:val="Hyperlink"/>
            <w:noProof/>
          </w:rPr>
          <w:fldChar w:fldCharType="separate"/>
        </w:r>
        <w:r>
          <w:rPr>
            <w:rStyle w:val="Hyperlink"/>
            <w:noProof/>
          </w:rPr>
          <w:t>17.1</w:t>
        </w:r>
        <w:r>
          <w:rPr>
            <w:rFonts w:asciiTheme="minorHAnsi" w:eastAsiaTheme="minorEastAsia" w:hAnsiTheme="minorHAnsi" w:cstheme="minorBidi"/>
            <w:noProof/>
            <w:sz w:val="22"/>
            <w:szCs w:val="22"/>
            <w:lang w:val="en-US"/>
          </w:rPr>
          <w:tab/>
        </w:r>
        <w:r>
          <w:rPr>
            <w:rStyle w:val="Hyperlink"/>
            <w:noProof/>
          </w:rPr>
          <w:t>High Level Use Case of Manage Tea Board Bank Account Detail.</w:t>
        </w:r>
        <w:r>
          <w:rPr>
            <w:noProof/>
            <w:webHidden/>
          </w:rPr>
          <w:tab/>
        </w:r>
        <w:r>
          <w:rPr>
            <w:noProof/>
            <w:webHidden/>
          </w:rPr>
          <w:fldChar w:fldCharType="begin"/>
        </w:r>
        <w:r>
          <w:rPr>
            <w:noProof/>
            <w:webHidden/>
          </w:rPr>
          <w:instrText xml:space="preserve"> PAGEREF _Toc148377772 \h </w:instrText>
        </w:r>
      </w:ins>
      <w:r>
        <w:rPr>
          <w:noProof/>
          <w:webHidden/>
        </w:rPr>
      </w:r>
      <w:r>
        <w:rPr>
          <w:noProof/>
          <w:webHidden/>
        </w:rPr>
        <w:fldChar w:fldCharType="separate"/>
      </w:r>
      <w:ins w:id="220" w:author="pradip" w:date="2023-10-16T19:42:00Z">
        <w:r>
          <w:rPr>
            <w:noProof/>
            <w:webHidden/>
          </w:rPr>
          <w:t>247</w:t>
        </w:r>
        <w:r>
          <w:rPr>
            <w:noProof/>
            <w:webHidden/>
          </w:rPr>
          <w:fldChar w:fldCharType="end"/>
        </w:r>
        <w:r>
          <w:rPr>
            <w:rStyle w:val="Hyperlink"/>
            <w:noProof/>
          </w:rPr>
          <w:fldChar w:fldCharType="end"/>
        </w:r>
      </w:ins>
    </w:p>
    <w:p w14:paraId="4C8A3722" w14:textId="77777777" w:rsidR="009274EA" w:rsidRDefault="00C53038">
      <w:pPr>
        <w:pStyle w:val="TOC1"/>
        <w:tabs>
          <w:tab w:val="left" w:pos="660"/>
          <w:tab w:val="right" w:leader="dot" w:pos="8926"/>
        </w:tabs>
        <w:rPr>
          <w:ins w:id="221" w:author="pradip" w:date="2023-10-16T19:42:00Z"/>
          <w:rFonts w:asciiTheme="minorHAnsi" w:eastAsiaTheme="minorEastAsia" w:hAnsiTheme="minorHAnsi" w:cstheme="minorBidi"/>
          <w:noProof/>
          <w:sz w:val="22"/>
          <w:szCs w:val="22"/>
          <w:lang w:val="en-US"/>
        </w:rPr>
      </w:pPr>
      <w:ins w:id="222" w:author="pradip" w:date="2023-10-16T19:42:00Z">
        <w:r>
          <w:rPr>
            <w:rStyle w:val="Hyperlink"/>
            <w:noProof/>
          </w:rPr>
          <w:fldChar w:fldCharType="begin"/>
        </w:r>
        <w:r>
          <w:rPr>
            <w:rStyle w:val="Hyperlink"/>
            <w:noProof/>
          </w:rPr>
          <w:instrText xml:space="preserve"> </w:instrText>
        </w:r>
        <w:r>
          <w:rPr>
            <w:noProof/>
          </w:rPr>
          <w:instrText>HYPERLINK \l "_Toc148377773"</w:instrText>
        </w:r>
        <w:r>
          <w:rPr>
            <w:rStyle w:val="Hyperlink"/>
            <w:noProof/>
          </w:rPr>
          <w:instrText xml:space="preserve"> </w:instrText>
        </w:r>
        <w:r>
          <w:rPr>
            <w:rStyle w:val="Hyperlink"/>
            <w:noProof/>
          </w:rPr>
          <w:fldChar w:fldCharType="separate"/>
        </w:r>
        <w:r>
          <w:rPr>
            <w:rStyle w:val="Hyperlink"/>
            <w:b/>
            <w:noProof/>
          </w:rPr>
          <w:t>18.0</w:t>
        </w:r>
        <w:r>
          <w:rPr>
            <w:rFonts w:asciiTheme="minorHAnsi" w:eastAsiaTheme="minorEastAsia" w:hAnsiTheme="minorHAnsi" w:cstheme="minorBidi"/>
            <w:noProof/>
            <w:sz w:val="22"/>
            <w:szCs w:val="22"/>
            <w:lang w:val="en-US"/>
          </w:rPr>
          <w:tab/>
        </w:r>
        <w:r>
          <w:rPr>
            <w:rStyle w:val="Hyperlink"/>
            <w:b/>
            <w:noProof/>
          </w:rPr>
          <w:t>High Level Use Case of TEA BOARD USER Registration</w:t>
        </w:r>
        <w:r>
          <w:rPr>
            <w:noProof/>
            <w:webHidden/>
          </w:rPr>
          <w:tab/>
        </w:r>
        <w:r>
          <w:rPr>
            <w:noProof/>
            <w:webHidden/>
          </w:rPr>
          <w:fldChar w:fldCharType="begin"/>
        </w:r>
        <w:r>
          <w:rPr>
            <w:noProof/>
            <w:webHidden/>
          </w:rPr>
          <w:instrText xml:space="preserve"> PAGEREF _Toc148377773 \h </w:instrText>
        </w:r>
      </w:ins>
      <w:r>
        <w:rPr>
          <w:noProof/>
          <w:webHidden/>
        </w:rPr>
      </w:r>
      <w:r>
        <w:rPr>
          <w:noProof/>
          <w:webHidden/>
        </w:rPr>
        <w:fldChar w:fldCharType="separate"/>
      </w:r>
      <w:ins w:id="223" w:author="pradip" w:date="2023-10-16T19:42:00Z">
        <w:r>
          <w:rPr>
            <w:noProof/>
            <w:webHidden/>
          </w:rPr>
          <w:t>257</w:t>
        </w:r>
        <w:r>
          <w:rPr>
            <w:noProof/>
            <w:webHidden/>
          </w:rPr>
          <w:fldChar w:fldCharType="end"/>
        </w:r>
        <w:r>
          <w:rPr>
            <w:rStyle w:val="Hyperlink"/>
            <w:noProof/>
          </w:rPr>
          <w:fldChar w:fldCharType="end"/>
        </w:r>
      </w:ins>
    </w:p>
    <w:p w14:paraId="6D71F8BA" w14:textId="77777777" w:rsidR="009274EA" w:rsidRDefault="00C53038">
      <w:pPr>
        <w:pStyle w:val="TOC2"/>
        <w:tabs>
          <w:tab w:val="right" w:leader="dot" w:pos="8926"/>
        </w:tabs>
        <w:rPr>
          <w:ins w:id="224" w:author="pradip" w:date="2023-10-16T19:42:00Z"/>
          <w:rFonts w:asciiTheme="minorHAnsi" w:eastAsiaTheme="minorEastAsia" w:hAnsiTheme="minorHAnsi" w:cstheme="minorBidi"/>
          <w:noProof/>
          <w:sz w:val="22"/>
          <w:szCs w:val="22"/>
          <w:lang w:val="en-US"/>
        </w:rPr>
      </w:pPr>
      <w:ins w:id="225" w:author="pradip" w:date="2023-10-16T19:42:00Z">
        <w:r>
          <w:rPr>
            <w:rStyle w:val="Hyperlink"/>
            <w:noProof/>
          </w:rPr>
          <w:fldChar w:fldCharType="begin"/>
        </w:r>
        <w:r>
          <w:rPr>
            <w:rStyle w:val="Hyperlink"/>
            <w:noProof/>
          </w:rPr>
          <w:instrText xml:space="preserve"> </w:instrText>
        </w:r>
        <w:r>
          <w:rPr>
            <w:noProof/>
          </w:rPr>
          <w:instrText>HYPERLINK \l "_Toc148377774"</w:instrText>
        </w:r>
        <w:r>
          <w:rPr>
            <w:rStyle w:val="Hyperlink"/>
            <w:noProof/>
          </w:rPr>
          <w:instrText xml:space="preserve"> </w:instrText>
        </w:r>
        <w:r>
          <w:rPr>
            <w:rStyle w:val="Hyperlink"/>
            <w:noProof/>
          </w:rPr>
          <w:fldChar w:fldCharType="separate"/>
        </w:r>
        <w:r>
          <w:rPr>
            <w:rStyle w:val="Hyperlink"/>
            <w:noProof/>
            <w:lang w:val="en-US"/>
          </w:rPr>
          <w:t xml:space="preserve">18.1 </w:t>
        </w:r>
        <w:r>
          <w:rPr>
            <w:rStyle w:val="Hyperlink"/>
            <w:noProof/>
          </w:rPr>
          <w:t>High Level Use Case of Manage TEA BOARD USER Registration</w:t>
        </w:r>
        <w:r>
          <w:rPr>
            <w:noProof/>
            <w:webHidden/>
          </w:rPr>
          <w:tab/>
        </w:r>
        <w:r>
          <w:rPr>
            <w:noProof/>
            <w:webHidden/>
          </w:rPr>
          <w:fldChar w:fldCharType="begin"/>
        </w:r>
        <w:r>
          <w:rPr>
            <w:noProof/>
            <w:webHidden/>
          </w:rPr>
          <w:instrText xml:space="preserve"> PAGEREF _Toc148377774 \h </w:instrText>
        </w:r>
      </w:ins>
      <w:r>
        <w:rPr>
          <w:noProof/>
          <w:webHidden/>
        </w:rPr>
      </w:r>
      <w:r>
        <w:rPr>
          <w:noProof/>
          <w:webHidden/>
        </w:rPr>
        <w:fldChar w:fldCharType="separate"/>
      </w:r>
      <w:ins w:id="226" w:author="pradip" w:date="2023-10-16T19:42:00Z">
        <w:r>
          <w:rPr>
            <w:noProof/>
            <w:webHidden/>
          </w:rPr>
          <w:t>266</w:t>
        </w:r>
        <w:r>
          <w:rPr>
            <w:noProof/>
            <w:webHidden/>
          </w:rPr>
          <w:fldChar w:fldCharType="end"/>
        </w:r>
        <w:r>
          <w:rPr>
            <w:rStyle w:val="Hyperlink"/>
            <w:noProof/>
          </w:rPr>
          <w:fldChar w:fldCharType="end"/>
        </w:r>
      </w:ins>
    </w:p>
    <w:p w14:paraId="485FEE8E" w14:textId="77777777" w:rsidR="009274EA" w:rsidRDefault="00C53038">
      <w:pPr>
        <w:pStyle w:val="TOC1"/>
        <w:tabs>
          <w:tab w:val="left" w:pos="660"/>
          <w:tab w:val="right" w:leader="dot" w:pos="8926"/>
        </w:tabs>
        <w:rPr>
          <w:ins w:id="227" w:author="pradip" w:date="2023-10-16T19:42:00Z"/>
          <w:rFonts w:asciiTheme="minorHAnsi" w:eastAsiaTheme="minorEastAsia" w:hAnsiTheme="minorHAnsi" w:cstheme="minorBidi"/>
          <w:noProof/>
          <w:sz w:val="22"/>
          <w:szCs w:val="22"/>
          <w:lang w:val="en-US"/>
        </w:rPr>
      </w:pPr>
      <w:ins w:id="228" w:author="pradip" w:date="2023-10-16T19:42:00Z">
        <w:r>
          <w:rPr>
            <w:rStyle w:val="Hyperlink"/>
            <w:noProof/>
          </w:rPr>
          <w:fldChar w:fldCharType="begin"/>
        </w:r>
        <w:r>
          <w:rPr>
            <w:rStyle w:val="Hyperlink"/>
            <w:noProof/>
          </w:rPr>
          <w:instrText xml:space="preserve"> </w:instrText>
        </w:r>
        <w:r>
          <w:rPr>
            <w:noProof/>
          </w:rPr>
          <w:instrText>HYPERLINK \l "_Toc148377775"</w:instrText>
        </w:r>
        <w:r>
          <w:rPr>
            <w:rStyle w:val="Hyperlink"/>
            <w:noProof/>
          </w:rPr>
          <w:instrText xml:space="preserve"> </w:instrText>
        </w:r>
        <w:r>
          <w:rPr>
            <w:rStyle w:val="Hyperlink"/>
            <w:noProof/>
          </w:rPr>
          <w:fldChar w:fldCharType="separate"/>
        </w:r>
        <w:r>
          <w:rPr>
            <w:rStyle w:val="Hyperlink"/>
            <w:b/>
            <w:noProof/>
          </w:rPr>
          <w:t>19.0</w:t>
        </w:r>
        <w:r>
          <w:rPr>
            <w:rFonts w:asciiTheme="minorHAnsi" w:eastAsiaTheme="minorEastAsia" w:hAnsiTheme="minorHAnsi" w:cstheme="minorBidi"/>
            <w:noProof/>
            <w:sz w:val="22"/>
            <w:szCs w:val="22"/>
            <w:lang w:val="en-US"/>
          </w:rPr>
          <w:tab/>
        </w:r>
        <w:r>
          <w:rPr>
            <w:rStyle w:val="Hyperlink"/>
            <w:b/>
            <w:noProof/>
          </w:rPr>
          <w:t>High Level Use Case of TAO Registration</w:t>
        </w:r>
        <w:r>
          <w:rPr>
            <w:noProof/>
            <w:webHidden/>
          </w:rPr>
          <w:tab/>
        </w:r>
        <w:r>
          <w:rPr>
            <w:noProof/>
            <w:webHidden/>
          </w:rPr>
          <w:fldChar w:fldCharType="begin"/>
        </w:r>
        <w:r>
          <w:rPr>
            <w:noProof/>
            <w:webHidden/>
          </w:rPr>
          <w:instrText xml:space="preserve"> PAGEREF _Toc148377775 \h </w:instrText>
        </w:r>
      </w:ins>
      <w:r>
        <w:rPr>
          <w:noProof/>
          <w:webHidden/>
        </w:rPr>
      </w:r>
      <w:r>
        <w:rPr>
          <w:noProof/>
          <w:webHidden/>
        </w:rPr>
        <w:fldChar w:fldCharType="separate"/>
      </w:r>
      <w:ins w:id="229" w:author="pradip" w:date="2023-10-16T19:42:00Z">
        <w:r>
          <w:rPr>
            <w:noProof/>
            <w:webHidden/>
          </w:rPr>
          <w:t>275</w:t>
        </w:r>
        <w:r>
          <w:rPr>
            <w:noProof/>
            <w:webHidden/>
          </w:rPr>
          <w:fldChar w:fldCharType="end"/>
        </w:r>
        <w:r>
          <w:rPr>
            <w:rStyle w:val="Hyperlink"/>
            <w:noProof/>
          </w:rPr>
          <w:fldChar w:fldCharType="end"/>
        </w:r>
      </w:ins>
    </w:p>
    <w:p w14:paraId="234FA883" w14:textId="77777777" w:rsidR="009274EA" w:rsidRDefault="00C53038">
      <w:pPr>
        <w:pStyle w:val="TOC2"/>
        <w:tabs>
          <w:tab w:val="right" w:leader="dot" w:pos="8926"/>
        </w:tabs>
        <w:rPr>
          <w:ins w:id="230" w:author="pradip" w:date="2023-10-16T19:42:00Z"/>
          <w:rFonts w:asciiTheme="minorHAnsi" w:eastAsiaTheme="minorEastAsia" w:hAnsiTheme="minorHAnsi" w:cstheme="minorBidi"/>
          <w:noProof/>
          <w:sz w:val="22"/>
          <w:szCs w:val="22"/>
          <w:lang w:val="en-US"/>
        </w:rPr>
      </w:pPr>
      <w:ins w:id="231" w:author="pradip" w:date="2023-10-16T19:42:00Z">
        <w:r>
          <w:rPr>
            <w:rStyle w:val="Hyperlink"/>
            <w:noProof/>
          </w:rPr>
          <w:fldChar w:fldCharType="begin"/>
        </w:r>
        <w:r>
          <w:rPr>
            <w:rStyle w:val="Hyperlink"/>
            <w:noProof/>
          </w:rPr>
          <w:instrText xml:space="preserve"> </w:instrText>
        </w:r>
        <w:r>
          <w:rPr>
            <w:noProof/>
          </w:rPr>
          <w:instrText>HYPERLINK \l "_Toc148377776"</w:instrText>
        </w:r>
        <w:r>
          <w:rPr>
            <w:rStyle w:val="Hyperlink"/>
            <w:noProof/>
          </w:rPr>
          <w:instrText xml:space="preserve"> </w:instrText>
        </w:r>
        <w:r>
          <w:rPr>
            <w:rStyle w:val="Hyperlink"/>
            <w:noProof/>
          </w:rPr>
          <w:fldChar w:fldCharType="separate"/>
        </w:r>
        <w:r>
          <w:rPr>
            <w:rStyle w:val="Hyperlink"/>
            <w:noProof/>
            <w:lang w:val="en-US"/>
          </w:rPr>
          <w:t xml:space="preserve">19.1 </w:t>
        </w:r>
        <w:r>
          <w:rPr>
            <w:rStyle w:val="Hyperlink"/>
            <w:noProof/>
          </w:rPr>
          <w:t>High Level Use Case of Manage TAO Registration</w:t>
        </w:r>
        <w:r>
          <w:rPr>
            <w:noProof/>
            <w:webHidden/>
          </w:rPr>
          <w:tab/>
        </w:r>
        <w:r>
          <w:rPr>
            <w:noProof/>
            <w:webHidden/>
          </w:rPr>
          <w:fldChar w:fldCharType="begin"/>
        </w:r>
        <w:r>
          <w:rPr>
            <w:noProof/>
            <w:webHidden/>
          </w:rPr>
          <w:instrText xml:space="preserve"> PAGEREF _Toc148377776 \h </w:instrText>
        </w:r>
      </w:ins>
      <w:r>
        <w:rPr>
          <w:noProof/>
          <w:webHidden/>
        </w:rPr>
      </w:r>
      <w:r>
        <w:rPr>
          <w:noProof/>
          <w:webHidden/>
        </w:rPr>
        <w:fldChar w:fldCharType="separate"/>
      </w:r>
      <w:ins w:id="232" w:author="pradip" w:date="2023-10-16T19:42:00Z">
        <w:r>
          <w:rPr>
            <w:noProof/>
            <w:webHidden/>
          </w:rPr>
          <w:t>281</w:t>
        </w:r>
        <w:r>
          <w:rPr>
            <w:noProof/>
            <w:webHidden/>
          </w:rPr>
          <w:fldChar w:fldCharType="end"/>
        </w:r>
        <w:r>
          <w:rPr>
            <w:rStyle w:val="Hyperlink"/>
            <w:noProof/>
          </w:rPr>
          <w:fldChar w:fldCharType="end"/>
        </w:r>
      </w:ins>
    </w:p>
    <w:p w14:paraId="420064C9" w14:textId="77777777" w:rsidR="009274EA" w:rsidRDefault="00C53038">
      <w:pPr>
        <w:pStyle w:val="TOC1"/>
        <w:tabs>
          <w:tab w:val="left" w:pos="660"/>
          <w:tab w:val="right" w:leader="dot" w:pos="8926"/>
        </w:tabs>
        <w:rPr>
          <w:ins w:id="233" w:author="pradip" w:date="2023-10-16T19:42:00Z"/>
          <w:rFonts w:asciiTheme="minorHAnsi" w:eastAsiaTheme="minorEastAsia" w:hAnsiTheme="minorHAnsi" w:cstheme="minorBidi"/>
          <w:noProof/>
          <w:sz w:val="22"/>
          <w:szCs w:val="22"/>
          <w:lang w:val="en-US"/>
        </w:rPr>
      </w:pPr>
      <w:ins w:id="234" w:author="pradip" w:date="2023-10-16T19:42:00Z">
        <w:r>
          <w:rPr>
            <w:rStyle w:val="Hyperlink"/>
            <w:noProof/>
          </w:rPr>
          <w:fldChar w:fldCharType="begin"/>
        </w:r>
        <w:r>
          <w:rPr>
            <w:rStyle w:val="Hyperlink"/>
            <w:noProof/>
          </w:rPr>
          <w:instrText xml:space="preserve"> </w:instrText>
        </w:r>
        <w:r>
          <w:rPr>
            <w:noProof/>
          </w:rPr>
          <w:instrText>HYPERLINK \l "_Toc148377777"</w:instrText>
        </w:r>
        <w:r>
          <w:rPr>
            <w:rStyle w:val="Hyperlink"/>
            <w:noProof/>
          </w:rPr>
          <w:instrText xml:space="preserve"> </w:instrText>
        </w:r>
        <w:r>
          <w:rPr>
            <w:rStyle w:val="Hyperlink"/>
            <w:noProof/>
          </w:rPr>
          <w:fldChar w:fldCharType="separate"/>
        </w:r>
        <w:r>
          <w:rPr>
            <w:rStyle w:val="Hyperlink"/>
            <w:b/>
            <w:noProof/>
          </w:rPr>
          <w:t>20.0</w:t>
        </w:r>
        <w:r>
          <w:rPr>
            <w:rFonts w:asciiTheme="minorHAnsi" w:eastAsiaTheme="minorEastAsia" w:hAnsiTheme="minorHAnsi" w:cstheme="minorBidi"/>
            <w:noProof/>
            <w:sz w:val="22"/>
            <w:szCs w:val="22"/>
            <w:lang w:val="en-US"/>
          </w:rPr>
          <w:tab/>
        </w:r>
        <w:r>
          <w:rPr>
            <w:rStyle w:val="Hyperlink"/>
            <w:b/>
            <w:noProof/>
          </w:rPr>
          <w:t>High Level Use Case of Auctioneer User Registration</w:t>
        </w:r>
        <w:r>
          <w:rPr>
            <w:noProof/>
            <w:webHidden/>
          </w:rPr>
          <w:tab/>
        </w:r>
        <w:r>
          <w:rPr>
            <w:noProof/>
            <w:webHidden/>
          </w:rPr>
          <w:fldChar w:fldCharType="begin"/>
        </w:r>
        <w:r>
          <w:rPr>
            <w:noProof/>
            <w:webHidden/>
          </w:rPr>
          <w:instrText xml:space="preserve"> PAGEREF _Toc148377777 \h </w:instrText>
        </w:r>
      </w:ins>
      <w:r>
        <w:rPr>
          <w:noProof/>
          <w:webHidden/>
        </w:rPr>
      </w:r>
      <w:r>
        <w:rPr>
          <w:noProof/>
          <w:webHidden/>
        </w:rPr>
        <w:fldChar w:fldCharType="separate"/>
      </w:r>
      <w:ins w:id="235" w:author="pradip" w:date="2023-10-16T19:42:00Z">
        <w:r>
          <w:rPr>
            <w:noProof/>
            <w:webHidden/>
          </w:rPr>
          <w:t>288</w:t>
        </w:r>
        <w:r>
          <w:rPr>
            <w:noProof/>
            <w:webHidden/>
          </w:rPr>
          <w:fldChar w:fldCharType="end"/>
        </w:r>
        <w:r>
          <w:rPr>
            <w:rStyle w:val="Hyperlink"/>
            <w:noProof/>
          </w:rPr>
          <w:fldChar w:fldCharType="end"/>
        </w:r>
      </w:ins>
    </w:p>
    <w:p w14:paraId="24273987" w14:textId="77777777" w:rsidR="009274EA" w:rsidRDefault="00C53038">
      <w:pPr>
        <w:pStyle w:val="TOC2"/>
        <w:tabs>
          <w:tab w:val="right" w:leader="dot" w:pos="8926"/>
        </w:tabs>
        <w:rPr>
          <w:ins w:id="236" w:author="pradip" w:date="2023-10-16T19:42:00Z"/>
          <w:rFonts w:asciiTheme="minorHAnsi" w:eastAsiaTheme="minorEastAsia" w:hAnsiTheme="minorHAnsi" w:cstheme="minorBidi"/>
          <w:noProof/>
          <w:sz w:val="22"/>
          <w:szCs w:val="22"/>
          <w:lang w:val="en-US"/>
        </w:rPr>
      </w:pPr>
      <w:ins w:id="237" w:author="pradip" w:date="2023-10-16T19:42:00Z">
        <w:r>
          <w:rPr>
            <w:rStyle w:val="Hyperlink"/>
            <w:noProof/>
          </w:rPr>
          <w:fldChar w:fldCharType="begin"/>
        </w:r>
        <w:r>
          <w:rPr>
            <w:rStyle w:val="Hyperlink"/>
            <w:noProof/>
          </w:rPr>
          <w:instrText xml:space="preserve"> </w:instrText>
        </w:r>
        <w:r>
          <w:rPr>
            <w:noProof/>
          </w:rPr>
          <w:instrText>HYPERLINK \l "_Toc148377778"</w:instrText>
        </w:r>
        <w:r>
          <w:rPr>
            <w:rStyle w:val="Hyperlink"/>
            <w:noProof/>
          </w:rPr>
          <w:instrText xml:space="preserve"> </w:instrText>
        </w:r>
        <w:r>
          <w:rPr>
            <w:rStyle w:val="Hyperlink"/>
            <w:noProof/>
          </w:rPr>
          <w:fldChar w:fldCharType="separate"/>
        </w:r>
        <w:r>
          <w:rPr>
            <w:rStyle w:val="Hyperlink"/>
            <w:noProof/>
            <w:lang w:val="en-US"/>
          </w:rPr>
          <w:t xml:space="preserve">20.1 </w:t>
        </w:r>
        <w:r>
          <w:rPr>
            <w:rStyle w:val="Hyperlink"/>
            <w:noProof/>
          </w:rPr>
          <w:t>High Level Use Case of Manage Auctioneer User Registration</w:t>
        </w:r>
        <w:r>
          <w:rPr>
            <w:noProof/>
            <w:webHidden/>
          </w:rPr>
          <w:tab/>
        </w:r>
        <w:r>
          <w:rPr>
            <w:noProof/>
            <w:webHidden/>
          </w:rPr>
          <w:fldChar w:fldCharType="begin"/>
        </w:r>
        <w:r>
          <w:rPr>
            <w:noProof/>
            <w:webHidden/>
          </w:rPr>
          <w:instrText xml:space="preserve"> PAGEREF _Toc148377778 \h </w:instrText>
        </w:r>
      </w:ins>
      <w:r>
        <w:rPr>
          <w:noProof/>
          <w:webHidden/>
        </w:rPr>
      </w:r>
      <w:r>
        <w:rPr>
          <w:noProof/>
          <w:webHidden/>
        </w:rPr>
        <w:fldChar w:fldCharType="separate"/>
      </w:r>
      <w:ins w:id="238" w:author="pradip" w:date="2023-10-16T19:42:00Z">
        <w:r>
          <w:rPr>
            <w:noProof/>
            <w:webHidden/>
          </w:rPr>
          <w:t>300</w:t>
        </w:r>
        <w:r>
          <w:rPr>
            <w:noProof/>
            <w:webHidden/>
          </w:rPr>
          <w:fldChar w:fldCharType="end"/>
        </w:r>
        <w:r>
          <w:rPr>
            <w:rStyle w:val="Hyperlink"/>
            <w:noProof/>
          </w:rPr>
          <w:fldChar w:fldCharType="end"/>
        </w:r>
      </w:ins>
    </w:p>
    <w:p w14:paraId="0FD6C6F7" w14:textId="77777777" w:rsidR="009274EA" w:rsidRDefault="00C53038">
      <w:pPr>
        <w:pStyle w:val="TOC1"/>
        <w:tabs>
          <w:tab w:val="left" w:pos="660"/>
          <w:tab w:val="right" w:leader="dot" w:pos="8926"/>
        </w:tabs>
        <w:rPr>
          <w:ins w:id="239" w:author="pradip" w:date="2023-10-16T19:42:00Z"/>
          <w:rFonts w:asciiTheme="minorHAnsi" w:eastAsiaTheme="minorEastAsia" w:hAnsiTheme="minorHAnsi" w:cstheme="minorBidi"/>
          <w:noProof/>
          <w:sz w:val="22"/>
          <w:szCs w:val="22"/>
          <w:lang w:val="en-US"/>
        </w:rPr>
      </w:pPr>
      <w:ins w:id="240" w:author="pradip" w:date="2023-10-16T19:42:00Z">
        <w:r>
          <w:rPr>
            <w:rStyle w:val="Hyperlink"/>
            <w:noProof/>
          </w:rPr>
          <w:fldChar w:fldCharType="begin"/>
        </w:r>
        <w:r>
          <w:rPr>
            <w:rStyle w:val="Hyperlink"/>
            <w:noProof/>
          </w:rPr>
          <w:instrText xml:space="preserve"> </w:instrText>
        </w:r>
        <w:r>
          <w:rPr>
            <w:noProof/>
          </w:rPr>
          <w:instrText>HYPERLINK \l "_Toc148377779"</w:instrText>
        </w:r>
        <w:r>
          <w:rPr>
            <w:rStyle w:val="Hyperlink"/>
            <w:noProof/>
          </w:rPr>
          <w:instrText xml:space="preserve"> </w:instrText>
        </w:r>
        <w:r>
          <w:rPr>
            <w:rStyle w:val="Hyperlink"/>
            <w:noProof/>
          </w:rPr>
          <w:fldChar w:fldCharType="separate"/>
        </w:r>
        <w:r>
          <w:rPr>
            <w:rStyle w:val="Hyperlink"/>
            <w:b/>
            <w:noProof/>
          </w:rPr>
          <w:t>21.0</w:t>
        </w:r>
        <w:r>
          <w:rPr>
            <w:rFonts w:asciiTheme="minorHAnsi" w:eastAsiaTheme="minorEastAsia" w:hAnsiTheme="minorHAnsi" w:cstheme="minorBidi"/>
            <w:noProof/>
            <w:sz w:val="22"/>
            <w:szCs w:val="22"/>
            <w:lang w:val="en-US"/>
          </w:rPr>
          <w:tab/>
        </w:r>
        <w:r>
          <w:rPr>
            <w:rStyle w:val="Hyperlink"/>
            <w:b/>
            <w:noProof/>
          </w:rPr>
          <w:t>High Level Use Case of Associate Auctioneer/Post Auction Associate Auctioneer Registration</w:t>
        </w:r>
        <w:r>
          <w:rPr>
            <w:noProof/>
            <w:webHidden/>
          </w:rPr>
          <w:tab/>
        </w:r>
        <w:r>
          <w:rPr>
            <w:noProof/>
            <w:webHidden/>
          </w:rPr>
          <w:fldChar w:fldCharType="begin"/>
        </w:r>
        <w:r>
          <w:rPr>
            <w:noProof/>
            <w:webHidden/>
          </w:rPr>
          <w:instrText xml:space="preserve"> PAGEREF _Toc148377779 \h </w:instrText>
        </w:r>
      </w:ins>
      <w:r>
        <w:rPr>
          <w:noProof/>
          <w:webHidden/>
        </w:rPr>
      </w:r>
      <w:r>
        <w:rPr>
          <w:noProof/>
          <w:webHidden/>
        </w:rPr>
        <w:fldChar w:fldCharType="separate"/>
      </w:r>
      <w:ins w:id="241" w:author="pradip" w:date="2023-10-16T19:42:00Z">
        <w:r>
          <w:rPr>
            <w:noProof/>
            <w:webHidden/>
          </w:rPr>
          <w:t>314</w:t>
        </w:r>
        <w:r>
          <w:rPr>
            <w:noProof/>
            <w:webHidden/>
          </w:rPr>
          <w:fldChar w:fldCharType="end"/>
        </w:r>
        <w:r>
          <w:rPr>
            <w:rStyle w:val="Hyperlink"/>
            <w:noProof/>
          </w:rPr>
          <w:fldChar w:fldCharType="end"/>
        </w:r>
      </w:ins>
    </w:p>
    <w:p w14:paraId="3D9B99D1" w14:textId="77777777" w:rsidR="009274EA" w:rsidRDefault="00C53038">
      <w:pPr>
        <w:pStyle w:val="TOC2"/>
        <w:tabs>
          <w:tab w:val="right" w:leader="dot" w:pos="8926"/>
        </w:tabs>
        <w:rPr>
          <w:ins w:id="242" w:author="pradip" w:date="2023-10-16T19:42:00Z"/>
          <w:rFonts w:asciiTheme="minorHAnsi" w:eastAsiaTheme="minorEastAsia" w:hAnsiTheme="minorHAnsi" w:cstheme="minorBidi"/>
          <w:noProof/>
          <w:sz w:val="22"/>
          <w:szCs w:val="22"/>
          <w:lang w:val="en-US"/>
        </w:rPr>
      </w:pPr>
      <w:ins w:id="243" w:author="pradip" w:date="2023-10-16T19:42:00Z">
        <w:r>
          <w:rPr>
            <w:rStyle w:val="Hyperlink"/>
            <w:noProof/>
          </w:rPr>
          <w:fldChar w:fldCharType="begin"/>
        </w:r>
        <w:r>
          <w:rPr>
            <w:rStyle w:val="Hyperlink"/>
            <w:noProof/>
          </w:rPr>
          <w:instrText xml:space="preserve"> </w:instrText>
        </w:r>
        <w:r>
          <w:rPr>
            <w:noProof/>
          </w:rPr>
          <w:instrText>HYPERLINK \l "_Toc148377780"</w:instrText>
        </w:r>
        <w:r>
          <w:rPr>
            <w:rStyle w:val="Hyperlink"/>
            <w:noProof/>
          </w:rPr>
          <w:instrText xml:space="preserve"> </w:instrText>
        </w:r>
        <w:r>
          <w:rPr>
            <w:rStyle w:val="Hyperlink"/>
            <w:noProof/>
          </w:rPr>
          <w:fldChar w:fldCharType="separate"/>
        </w:r>
        <w:r>
          <w:rPr>
            <w:rStyle w:val="Hyperlink"/>
            <w:noProof/>
            <w:lang w:val="en-US"/>
          </w:rPr>
          <w:t>21.1 High Level Use Case of Manage Associate Auctioneer/Post Auction Associate Auctioneer.</w:t>
        </w:r>
        <w:r>
          <w:rPr>
            <w:noProof/>
            <w:webHidden/>
          </w:rPr>
          <w:tab/>
        </w:r>
        <w:r>
          <w:rPr>
            <w:noProof/>
            <w:webHidden/>
          </w:rPr>
          <w:fldChar w:fldCharType="begin"/>
        </w:r>
        <w:r>
          <w:rPr>
            <w:noProof/>
            <w:webHidden/>
          </w:rPr>
          <w:instrText xml:space="preserve"> PAGEREF _Toc148377780 \h </w:instrText>
        </w:r>
      </w:ins>
      <w:r>
        <w:rPr>
          <w:noProof/>
          <w:webHidden/>
        </w:rPr>
      </w:r>
      <w:r>
        <w:rPr>
          <w:noProof/>
          <w:webHidden/>
        </w:rPr>
        <w:fldChar w:fldCharType="separate"/>
      </w:r>
      <w:ins w:id="244" w:author="pradip" w:date="2023-10-16T19:42:00Z">
        <w:r>
          <w:rPr>
            <w:noProof/>
            <w:webHidden/>
          </w:rPr>
          <w:t>323</w:t>
        </w:r>
        <w:r>
          <w:rPr>
            <w:noProof/>
            <w:webHidden/>
          </w:rPr>
          <w:fldChar w:fldCharType="end"/>
        </w:r>
        <w:r>
          <w:rPr>
            <w:rStyle w:val="Hyperlink"/>
            <w:noProof/>
          </w:rPr>
          <w:fldChar w:fldCharType="end"/>
        </w:r>
      </w:ins>
    </w:p>
    <w:p w14:paraId="1568C796" w14:textId="77777777" w:rsidR="009274EA" w:rsidRDefault="00C53038">
      <w:pPr>
        <w:pStyle w:val="TOC1"/>
        <w:tabs>
          <w:tab w:val="left" w:pos="660"/>
          <w:tab w:val="right" w:leader="dot" w:pos="8926"/>
        </w:tabs>
        <w:rPr>
          <w:ins w:id="245" w:author="pradip" w:date="2023-10-16T19:42:00Z"/>
          <w:rFonts w:asciiTheme="minorHAnsi" w:eastAsiaTheme="minorEastAsia" w:hAnsiTheme="minorHAnsi" w:cstheme="minorBidi"/>
          <w:noProof/>
          <w:sz w:val="22"/>
          <w:szCs w:val="22"/>
          <w:lang w:val="en-US"/>
        </w:rPr>
      </w:pPr>
      <w:ins w:id="246" w:author="pradip" w:date="2023-10-16T19:42:00Z">
        <w:r>
          <w:rPr>
            <w:rStyle w:val="Hyperlink"/>
            <w:noProof/>
          </w:rPr>
          <w:fldChar w:fldCharType="begin"/>
        </w:r>
        <w:r>
          <w:rPr>
            <w:rStyle w:val="Hyperlink"/>
            <w:noProof/>
          </w:rPr>
          <w:instrText xml:space="preserve"> </w:instrText>
        </w:r>
        <w:r>
          <w:rPr>
            <w:noProof/>
          </w:rPr>
          <w:instrText>HYPERLINK \l "_Toc148377781"</w:instrText>
        </w:r>
        <w:r>
          <w:rPr>
            <w:rStyle w:val="Hyperlink"/>
            <w:noProof/>
          </w:rPr>
          <w:instrText xml:space="preserve"> </w:instrText>
        </w:r>
        <w:r>
          <w:rPr>
            <w:rStyle w:val="Hyperlink"/>
            <w:noProof/>
          </w:rPr>
          <w:fldChar w:fldCharType="separate"/>
        </w:r>
        <w:r>
          <w:rPr>
            <w:rStyle w:val="Hyperlink"/>
            <w:b/>
            <w:noProof/>
          </w:rPr>
          <w:t>22.0</w:t>
        </w:r>
        <w:r>
          <w:rPr>
            <w:rFonts w:asciiTheme="minorHAnsi" w:eastAsiaTheme="minorEastAsia" w:hAnsiTheme="minorHAnsi" w:cstheme="minorBidi"/>
            <w:noProof/>
            <w:sz w:val="22"/>
            <w:szCs w:val="22"/>
            <w:lang w:val="en-US"/>
          </w:rPr>
          <w:tab/>
        </w:r>
        <w:r>
          <w:rPr>
            <w:rStyle w:val="Hyperlink"/>
            <w:b/>
            <w:noProof/>
          </w:rPr>
          <w:t>-High Level Use Case of Buyer Registration</w:t>
        </w:r>
        <w:r>
          <w:rPr>
            <w:noProof/>
            <w:webHidden/>
          </w:rPr>
          <w:tab/>
        </w:r>
        <w:r>
          <w:rPr>
            <w:noProof/>
            <w:webHidden/>
          </w:rPr>
          <w:fldChar w:fldCharType="begin"/>
        </w:r>
        <w:r>
          <w:rPr>
            <w:noProof/>
            <w:webHidden/>
          </w:rPr>
          <w:instrText xml:space="preserve"> PAGEREF _Toc148377781 \h </w:instrText>
        </w:r>
      </w:ins>
      <w:r>
        <w:rPr>
          <w:noProof/>
          <w:webHidden/>
        </w:rPr>
      </w:r>
      <w:r>
        <w:rPr>
          <w:noProof/>
          <w:webHidden/>
        </w:rPr>
        <w:fldChar w:fldCharType="separate"/>
      </w:r>
      <w:ins w:id="247" w:author="pradip" w:date="2023-10-16T19:42:00Z">
        <w:r>
          <w:rPr>
            <w:noProof/>
            <w:webHidden/>
          </w:rPr>
          <w:t>332</w:t>
        </w:r>
        <w:r>
          <w:rPr>
            <w:noProof/>
            <w:webHidden/>
          </w:rPr>
          <w:fldChar w:fldCharType="end"/>
        </w:r>
        <w:r>
          <w:rPr>
            <w:rStyle w:val="Hyperlink"/>
            <w:noProof/>
          </w:rPr>
          <w:fldChar w:fldCharType="end"/>
        </w:r>
      </w:ins>
    </w:p>
    <w:p w14:paraId="6FBD851B" w14:textId="77777777" w:rsidR="009274EA" w:rsidRDefault="00C53038">
      <w:pPr>
        <w:pStyle w:val="TOC2"/>
        <w:tabs>
          <w:tab w:val="right" w:leader="dot" w:pos="8926"/>
        </w:tabs>
        <w:rPr>
          <w:ins w:id="248" w:author="pradip" w:date="2023-10-16T19:42:00Z"/>
          <w:rFonts w:asciiTheme="minorHAnsi" w:eastAsiaTheme="minorEastAsia" w:hAnsiTheme="minorHAnsi" w:cstheme="minorBidi"/>
          <w:noProof/>
          <w:sz w:val="22"/>
          <w:szCs w:val="22"/>
          <w:lang w:val="en-US"/>
        </w:rPr>
      </w:pPr>
      <w:ins w:id="249" w:author="pradip" w:date="2023-10-16T19:42:00Z">
        <w:r>
          <w:rPr>
            <w:rStyle w:val="Hyperlink"/>
            <w:noProof/>
          </w:rPr>
          <w:fldChar w:fldCharType="begin"/>
        </w:r>
        <w:r>
          <w:rPr>
            <w:rStyle w:val="Hyperlink"/>
            <w:noProof/>
          </w:rPr>
          <w:instrText xml:space="preserve"> </w:instrText>
        </w:r>
        <w:r>
          <w:rPr>
            <w:noProof/>
          </w:rPr>
          <w:instrText>HYPERLINK \l "_Toc148377782"</w:instrText>
        </w:r>
        <w:r>
          <w:rPr>
            <w:rStyle w:val="Hyperlink"/>
            <w:noProof/>
          </w:rPr>
          <w:instrText xml:space="preserve"> </w:instrText>
        </w:r>
        <w:r>
          <w:rPr>
            <w:rStyle w:val="Hyperlink"/>
            <w:noProof/>
          </w:rPr>
          <w:fldChar w:fldCharType="separate"/>
        </w:r>
        <w:r>
          <w:rPr>
            <w:rStyle w:val="Hyperlink"/>
            <w:noProof/>
            <w:lang w:val="en-US"/>
          </w:rPr>
          <w:t>22</w:t>
        </w:r>
        <w:r>
          <w:rPr>
            <w:rStyle w:val="Hyperlink"/>
            <w:noProof/>
          </w:rPr>
          <w:t>.1. High Level Use Case of Manage Buyer User Registration</w:t>
        </w:r>
        <w:r>
          <w:rPr>
            <w:noProof/>
            <w:webHidden/>
          </w:rPr>
          <w:tab/>
        </w:r>
        <w:r>
          <w:rPr>
            <w:noProof/>
            <w:webHidden/>
          </w:rPr>
          <w:fldChar w:fldCharType="begin"/>
        </w:r>
        <w:r>
          <w:rPr>
            <w:noProof/>
            <w:webHidden/>
          </w:rPr>
          <w:instrText xml:space="preserve"> PAGEREF _Toc148377782 \h </w:instrText>
        </w:r>
      </w:ins>
      <w:r>
        <w:rPr>
          <w:noProof/>
          <w:webHidden/>
        </w:rPr>
      </w:r>
      <w:r>
        <w:rPr>
          <w:noProof/>
          <w:webHidden/>
        </w:rPr>
        <w:fldChar w:fldCharType="separate"/>
      </w:r>
      <w:ins w:id="250" w:author="pradip" w:date="2023-10-16T19:42:00Z">
        <w:r>
          <w:rPr>
            <w:noProof/>
            <w:webHidden/>
          </w:rPr>
          <w:t>345</w:t>
        </w:r>
        <w:r>
          <w:rPr>
            <w:noProof/>
            <w:webHidden/>
          </w:rPr>
          <w:fldChar w:fldCharType="end"/>
        </w:r>
        <w:r>
          <w:rPr>
            <w:rStyle w:val="Hyperlink"/>
            <w:noProof/>
          </w:rPr>
          <w:fldChar w:fldCharType="end"/>
        </w:r>
      </w:ins>
    </w:p>
    <w:p w14:paraId="54A83ED0" w14:textId="77777777" w:rsidR="009274EA" w:rsidRDefault="00C53038">
      <w:pPr>
        <w:pStyle w:val="TOC1"/>
        <w:tabs>
          <w:tab w:val="left" w:pos="660"/>
          <w:tab w:val="right" w:leader="dot" w:pos="8926"/>
        </w:tabs>
        <w:rPr>
          <w:ins w:id="251" w:author="pradip" w:date="2023-10-16T19:42:00Z"/>
          <w:rFonts w:asciiTheme="minorHAnsi" w:eastAsiaTheme="minorEastAsia" w:hAnsiTheme="minorHAnsi" w:cstheme="minorBidi"/>
          <w:noProof/>
          <w:sz w:val="22"/>
          <w:szCs w:val="22"/>
          <w:lang w:val="en-US"/>
        </w:rPr>
      </w:pPr>
      <w:ins w:id="252" w:author="pradip" w:date="2023-10-16T19:42:00Z">
        <w:r>
          <w:rPr>
            <w:rStyle w:val="Hyperlink"/>
            <w:noProof/>
          </w:rPr>
          <w:fldChar w:fldCharType="begin"/>
        </w:r>
        <w:r>
          <w:rPr>
            <w:rStyle w:val="Hyperlink"/>
            <w:noProof/>
          </w:rPr>
          <w:instrText xml:space="preserve"> </w:instrText>
        </w:r>
        <w:r>
          <w:rPr>
            <w:noProof/>
          </w:rPr>
          <w:instrText>HYPERLINK \l "_Toc148377783"</w:instrText>
        </w:r>
        <w:r>
          <w:rPr>
            <w:rStyle w:val="Hyperlink"/>
            <w:noProof/>
          </w:rPr>
          <w:instrText xml:space="preserve"> </w:instrText>
        </w:r>
        <w:r>
          <w:rPr>
            <w:rStyle w:val="Hyperlink"/>
            <w:noProof/>
          </w:rPr>
          <w:fldChar w:fldCharType="separate"/>
        </w:r>
        <w:r>
          <w:rPr>
            <w:rStyle w:val="Hyperlink"/>
            <w:b/>
            <w:noProof/>
          </w:rPr>
          <w:t>23.0</w:t>
        </w:r>
        <w:r>
          <w:rPr>
            <w:rFonts w:asciiTheme="minorHAnsi" w:eastAsiaTheme="minorEastAsia" w:hAnsiTheme="minorHAnsi" w:cstheme="minorBidi"/>
            <w:noProof/>
            <w:sz w:val="22"/>
            <w:szCs w:val="22"/>
            <w:lang w:val="en-US"/>
          </w:rPr>
          <w:tab/>
        </w:r>
        <w:r>
          <w:rPr>
            <w:rStyle w:val="Hyperlink"/>
            <w:b/>
            <w:noProof/>
          </w:rPr>
          <w:t>High Level Use Case of Associate Buyer/Post Auction Associate Buyer Registration</w:t>
        </w:r>
        <w:r>
          <w:rPr>
            <w:noProof/>
            <w:webHidden/>
          </w:rPr>
          <w:tab/>
        </w:r>
        <w:r>
          <w:rPr>
            <w:noProof/>
            <w:webHidden/>
          </w:rPr>
          <w:fldChar w:fldCharType="begin"/>
        </w:r>
        <w:r>
          <w:rPr>
            <w:noProof/>
            <w:webHidden/>
          </w:rPr>
          <w:instrText xml:space="preserve"> PAGEREF _Toc148377783 \h </w:instrText>
        </w:r>
      </w:ins>
      <w:r>
        <w:rPr>
          <w:noProof/>
          <w:webHidden/>
        </w:rPr>
      </w:r>
      <w:r>
        <w:rPr>
          <w:noProof/>
          <w:webHidden/>
        </w:rPr>
        <w:fldChar w:fldCharType="separate"/>
      </w:r>
      <w:ins w:id="253" w:author="pradip" w:date="2023-10-16T19:42:00Z">
        <w:r>
          <w:rPr>
            <w:noProof/>
            <w:webHidden/>
          </w:rPr>
          <w:t>362</w:t>
        </w:r>
        <w:r>
          <w:rPr>
            <w:noProof/>
            <w:webHidden/>
          </w:rPr>
          <w:fldChar w:fldCharType="end"/>
        </w:r>
        <w:r>
          <w:rPr>
            <w:rStyle w:val="Hyperlink"/>
            <w:noProof/>
          </w:rPr>
          <w:fldChar w:fldCharType="end"/>
        </w:r>
      </w:ins>
    </w:p>
    <w:p w14:paraId="557EA1E1" w14:textId="77777777" w:rsidR="009274EA" w:rsidRDefault="00C53038">
      <w:pPr>
        <w:pStyle w:val="TOC2"/>
        <w:tabs>
          <w:tab w:val="right" w:leader="dot" w:pos="8926"/>
        </w:tabs>
        <w:rPr>
          <w:ins w:id="254" w:author="pradip" w:date="2023-10-16T19:42:00Z"/>
          <w:rFonts w:asciiTheme="minorHAnsi" w:eastAsiaTheme="minorEastAsia" w:hAnsiTheme="minorHAnsi" w:cstheme="minorBidi"/>
          <w:noProof/>
          <w:sz w:val="22"/>
          <w:szCs w:val="22"/>
          <w:lang w:val="en-US"/>
        </w:rPr>
      </w:pPr>
      <w:ins w:id="255" w:author="pradip" w:date="2023-10-16T19:42:00Z">
        <w:r>
          <w:rPr>
            <w:rStyle w:val="Hyperlink"/>
            <w:noProof/>
          </w:rPr>
          <w:fldChar w:fldCharType="begin"/>
        </w:r>
        <w:r>
          <w:rPr>
            <w:rStyle w:val="Hyperlink"/>
            <w:noProof/>
          </w:rPr>
          <w:instrText xml:space="preserve"> </w:instrText>
        </w:r>
        <w:r>
          <w:rPr>
            <w:noProof/>
          </w:rPr>
          <w:instrText>HYPERLINK \l "_Toc148377784"</w:instrText>
        </w:r>
        <w:r>
          <w:rPr>
            <w:rStyle w:val="Hyperlink"/>
            <w:noProof/>
          </w:rPr>
          <w:instrText xml:space="preserve"> </w:instrText>
        </w:r>
        <w:r>
          <w:rPr>
            <w:rStyle w:val="Hyperlink"/>
            <w:noProof/>
          </w:rPr>
          <w:fldChar w:fldCharType="separate"/>
        </w:r>
        <w:r>
          <w:rPr>
            <w:rStyle w:val="Hyperlink"/>
            <w:noProof/>
            <w:lang w:val="en-US"/>
          </w:rPr>
          <w:t>23.1 High Level Use Case of Manage Associate Buyer/Post Auction Associate Buyer.</w:t>
        </w:r>
        <w:r>
          <w:rPr>
            <w:noProof/>
            <w:webHidden/>
          </w:rPr>
          <w:tab/>
        </w:r>
        <w:r>
          <w:rPr>
            <w:noProof/>
            <w:webHidden/>
          </w:rPr>
          <w:fldChar w:fldCharType="begin"/>
        </w:r>
        <w:r>
          <w:rPr>
            <w:noProof/>
            <w:webHidden/>
          </w:rPr>
          <w:instrText xml:space="preserve"> PAGEREF _Toc148377784 \h </w:instrText>
        </w:r>
      </w:ins>
      <w:r>
        <w:rPr>
          <w:noProof/>
          <w:webHidden/>
        </w:rPr>
      </w:r>
      <w:r>
        <w:rPr>
          <w:noProof/>
          <w:webHidden/>
        </w:rPr>
        <w:fldChar w:fldCharType="separate"/>
      </w:r>
      <w:ins w:id="256" w:author="pradip" w:date="2023-10-16T19:42:00Z">
        <w:r>
          <w:rPr>
            <w:noProof/>
            <w:webHidden/>
          </w:rPr>
          <w:t>371</w:t>
        </w:r>
        <w:r>
          <w:rPr>
            <w:noProof/>
            <w:webHidden/>
          </w:rPr>
          <w:fldChar w:fldCharType="end"/>
        </w:r>
        <w:r>
          <w:rPr>
            <w:rStyle w:val="Hyperlink"/>
            <w:noProof/>
          </w:rPr>
          <w:fldChar w:fldCharType="end"/>
        </w:r>
      </w:ins>
    </w:p>
    <w:p w14:paraId="7615194A" w14:textId="77777777" w:rsidR="009274EA" w:rsidRDefault="00C53038">
      <w:pPr>
        <w:pStyle w:val="TOC1"/>
        <w:tabs>
          <w:tab w:val="left" w:pos="660"/>
          <w:tab w:val="right" w:leader="dot" w:pos="8926"/>
        </w:tabs>
        <w:rPr>
          <w:ins w:id="257" w:author="pradip" w:date="2023-10-16T19:42:00Z"/>
          <w:rFonts w:asciiTheme="minorHAnsi" w:eastAsiaTheme="minorEastAsia" w:hAnsiTheme="minorHAnsi" w:cstheme="minorBidi"/>
          <w:noProof/>
          <w:sz w:val="22"/>
          <w:szCs w:val="22"/>
          <w:lang w:val="en-US"/>
        </w:rPr>
      </w:pPr>
      <w:ins w:id="258" w:author="pradip" w:date="2023-10-16T19:42:00Z">
        <w:r>
          <w:rPr>
            <w:rStyle w:val="Hyperlink"/>
            <w:noProof/>
          </w:rPr>
          <w:fldChar w:fldCharType="begin"/>
        </w:r>
        <w:r>
          <w:rPr>
            <w:rStyle w:val="Hyperlink"/>
            <w:noProof/>
          </w:rPr>
          <w:instrText xml:space="preserve"> </w:instrText>
        </w:r>
        <w:r>
          <w:rPr>
            <w:noProof/>
          </w:rPr>
          <w:instrText>HYPERLINK \l "_Toc148377785"</w:instrText>
        </w:r>
        <w:r>
          <w:rPr>
            <w:rStyle w:val="Hyperlink"/>
            <w:noProof/>
          </w:rPr>
          <w:instrText xml:space="preserve"> </w:instrText>
        </w:r>
        <w:r>
          <w:rPr>
            <w:rStyle w:val="Hyperlink"/>
            <w:noProof/>
          </w:rPr>
          <w:fldChar w:fldCharType="separate"/>
        </w:r>
        <w:r>
          <w:rPr>
            <w:rStyle w:val="Hyperlink"/>
            <w:b/>
            <w:noProof/>
          </w:rPr>
          <w:t>24.0</w:t>
        </w:r>
        <w:r>
          <w:rPr>
            <w:rFonts w:asciiTheme="minorHAnsi" w:eastAsiaTheme="minorEastAsia" w:hAnsiTheme="minorHAnsi" w:cstheme="minorBidi"/>
            <w:noProof/>
            <w:sz w:val="22"/>
            <w:szCs w:val="22"/>
            <w:lang w:val="en-US"/>
          </w:rPr>
          <w:tab/>
        </w:r>
        <w:r>
          <w:rPr>
            <w:rStyle w:val="Hyperlink"/>
            <w:b/>
            <w:noProof/>
          </w:rPr>
          <w:t>High Level Use Case of Warehouse User Registration</w:t>
        </w:r>
        <w:r>
          <w:rPr>
            <w:noProof/>
            <w:webHidden/>
          </w:rPr>
          <w:tab/>
        </w:r>
        <w:r>
          <w:rPr>
            <w:noProof/>
            <w:webHidden/>
          </w:rPr>
          <w:fldChar w:fldCharType="begin"/>
        </w:r>
        <w:r>
          <w:rPr>
            <w:noProof/>
            <w:webHidden/>
          </w:rPr>
          <w:instrText xml:space="preserve"> PAGEREF _Toc148377785 \h </w:instrText>
        </w:r>
      </w:ins>
      <w:r>
        <w:rPr>
          <w:noProof/>
          <w:webHidden/>
        </w:rPr>
      </w:r>
      <w:r>
        <w:rPr>
          <w:noProof/>
          <w:webHidden/>
        </w:rPr>
        <w:fldChar w:fldCharType="separate"/>
      </w:r>
      <w:ins w:id="259" w:author="pradip" w:date="2023-10-16T19:42:00Z">
        <w:r>
          <w:rPr>
            <w:noProof/>
            <w:webHidden/>
          </w:rPr>
          <w:t>382</w:t>
        </w:r>
        <w:r>
          <w:rPr>
            <w:noProof/>
            <w:webHidden/>
          </w:rPr>
          <w:fldChar w:fldCharType="end"/>
        </w:r>
        <w:r>
          <w:rPr>
            <w:rStyle w:val="Hyperlink"/>
            <w:noProof/>
          </w:rPr>
          <w:fldChar w:fldCharType="end"/>
        </w:r>
      </w:ins>
    </w:p>
    <w:p w14:paraId="227822F2" w14:textId="77777777" w:rsidR="009274EA" w:rsidRDefault="00C53038">
      <w:pPr>
        <w:pStyle w:val="TOC2"/>
        <w:tabs>
          <w:tab w:val="right" w:leader="dot" w:pos="8926"/>
        </w:tabs>
        <w:rPr>
          <w:ins w:id="260" w:author="pradip" w:date="2023-10-16T19:42:00Z"/>
          <w:rFonts w:asciiTheme="minorHAnsi" w:eastAsiaTheme="minorEastAsia" w:hAnsiTheme="minorHAnsi" w:cstheme="minorBidi"/>
          <w:noProof/>
          <w:sz w:val="22"/>
          <w:szCs w:val="22"/>
          <w:lang w:val="en-US"/>
        </w:rPr>
      </w:pPr>
      <w:ins w:id="261" w:author="pradip" w:date="2023-10-16T19:42:00Z">
        <w:r>
          <w:rPr>
            <w:rStyle w:val="Hyperlink"/>
            <w:noProof/>
          </w:rPr>
          <w:fldChar w:fldCharType="begin"/>
        </w:r>
        <w:r>
          <w:rPr>
            <w:rStyle w:val="Hyperlink"/>
            <w:noProof/>
          </w:rPr>
          <w:instrText xml:space="preserve"> </w:instrText>
        </w:r>
        <w:r>
          <w:rPr>
            <w:noProof/>
          </w:rPr>
          <w:instrText>HYPERLINK \l "_Toc148377786"</w:instrText>
        </w:r>
        <w:r>
          <w:rPr>
            <w:rStyle w:val="Hyperlink"/>
            <w:noProof/>
          </w:rPr>
          <w:instrText xml:space="preserve"> </w:instrText>
        </w:r>
        <w:r>
          <w:rPr>
            <w:rStyle w:val="Hyperlink"/>
            <w:noProof/>
          </w:rPr>
          <w:fldChar w:fldCharType="separate"/>
        </w:r>
        <w:r>
          <w:rPr>
            <w:rStyle w:val="Hyperlink"/>
            <w:noProof/>
            <w:lang w:val="en-US"/>
          </w:rPr>
          <w:t xml:space="preserve">24.1 </w:t>
        </w:r>
        <w:r>
          <w:rPr>
            <w:rStyle w:val="Hyperlink"/>
            <w:noProof/>
          </w:rPr>
          <w:t xml:space="preserve">High Level Use Case of </w:t>
        </w:r>
        <w:r>
          <w:rPr>
            <w:rStyle w:val="Hyperlink"/>
            <w:noProof/>
            <w:lang w:val="en-US"/>
          </w:rPr>
          <w:t xml:space="preserve">Manage </w:t>
        </w:r>
        <w:r>
          <w:rPr>
            <w:rStyle w:val="Hyperlink"/>
            <w:noProof/>
          </w:rPr>
          <w:t xml:space="preserve">Warehouse </w:t>
        </w:r>
        <w:r>
          <w:rPr>
            <w:rStyle w:val="Hyperlink"/>
            <w:noProof/>
            <w:lang w:val="en-US"/>
          </w:rPr>
          <w:t>User</w:t>
        </w:r>
        <w:r>
          <w:rPr>
            <w:noProof/>
            <w:webHidden/>
          </w:rPr>
          <w:tab/>
        </w:r>
        <w:r>
          <w:rPr>
            <w:noProof/>
            <w:webHidden/>
          </w:rPr>
          <w:fldChar w:fldCharType="begin"/>
        </w:r>
        <w:r>
          <w:rPr>
            <w:noProof/>
            <w:webHidden/>
          </w:rPr>
          <w:instrText xml:space="preserve"> PAGEREF _Toc148377786 \h </w:instrText>
        </w:r>
      </w:ins>
      <w:r>
        <w:rPr>
          <w:noProof/>
          <w:webHidden/>
        </w:rPr>
      </w:r>
      <w:r>
        <w:rPr>
          <w:noProof/>
          <w:webHidden/>
        </w:rPr>
        <w:fldChar w:fldCharType="separate"/>
      </w:r>
      <w:ins w:id="262" w:author="pradip" w:date="2023-10-16T19:42:00Z">
        <w:r>
          <w:rPr>
            <w:noProof/>
            <w:webHidden/>
          </w:rPr>
          <w:t>393</w:t>
        </w:r>
        <w:r>
          <w:rPr>
            <w:noProof/>
            <w:webHidden/>
          </w:rPr>
          <w:fldChar w:fldCharType="end"/>
        </w:r>
        <w:r>
          <w:rPr>
            <w:rStyle w:val="Hyperlink"/>
            <w:noProof/>
          </w:rPr>
          <w:fldChar w:fldCharType="end"/>
        </w:r>
      </w:ins>
    </w:p>
    <w:p w14:paraId="75E16984" w14:textId="77777777" w:rsidR="009274EA" w:rsidRDefault="00C53038">
      <w:pPr>
        <w:pStyle w:val="TOC1"/>
        <w:tabs>
          <w:tab w:val="left" w:pos="660"/>
          <w:tab w:val="right" w:leader="dot" w:pos="8926"/>
        </w:tabs>
        <w:rPr>
          <w:ins w:id="263" w:author="pradip" w:date="2023-10-16T19:42:00Z"/>
          <w:rFonts w:asciiTheme="minorHAnsi" w:eastAsiaTheme="minorEastAsia" w:hAnsiTheme="minorHAnsi" w:cstheme="minorBidi"/>
          <w:noProof/>
          <w:sz w:val="22"/>
          <w:szCs w:val="22"/>
          <w:lang w:val="en-US"/>
        </w:rPr>
      </w:pPr>
      <w:ins w:id="264" w:author="pradip" w:date="2023-10-16T19:42:00Z">
        <w:r>
          <w:rPr>
            <w:rStyle w:val="Hyperlink"/>
            <w:noProof/>
          </w:rPr>
          <w:fldChar w:fldCharType="begin"/>
        </w:r>
        <w:r>
          <w:rPr>
            <w:rStyle w:val="Hyperlink"/>
            <w:noProof/>
          </w:rPr>
          <w:instrText xml:space="preserve"> </w:instrText>
        </w:r>
        <w:r>
          <w:rPr>
            <w:noProof/>
          </w:rPr>
          <w:instrText>HYPERLINK \l "_Toc148377787"</w:instrText>
        </w:r>
        <w:r>
          <w:rPr>
            <w:rStyle w:val="Hyperlink"/>
            <w:noProof/>
          </w:rPr>
          <w:instrText xml:space="preserve"> </w:instrText>
        </w:r>
        <w:r>
          <w:rPr>
            <w:rStyle w:val="Hyperlink"/>
            <w:noProof/>
          </w:rPr>
          <w:fldChar w:fldCharType="separate"/>
        </w:r>
        <w:r>
          <w:rPr>
            <w:rStyle w:val="Hyperlink"/>
            <w:b/>
            <w:noProof/>
          </w:rPr>
          <w:t>25.0</w:t>
        </w:r>
        <w:r>
          <w:rPr>
            <w:rFonts w:asciiTheme="minorHAnsi" w:eastAsiaTheme="minorEastAsia" w:hAnsiTheme="minorHAnsi" w:cstheme="minorBidi"/>
            <w:noProof/>
            <w:sz w:val="22"/>
            <w:szCs w:val="22"/>
            <w:lang w:val="en-US"/>
          </w:rPr>
          <w:tab/>
        </w:r>
        <w:r>
          <w:rPr>
            <w:rStyle w:val="Hyperlink"/>
            <w:b/>
            <w:noProof/>
          </w:rPr>
          <w:t>High Level Use Case of Warehouse Unit Registration</w:t>
        </w:r>
        <w:r>
          <w:rPr>
            <w:noProof/>
            <w:webHidden/>
          </w:rPr>
          <w:tab/>
        </w:r>
        <w:r>
          <w:rPr>
            <w:noProof/>
            <w:webHidden/>
          </w:rPr>
          <w:fldChar w:fldCharType="begin"/>
        </w:r>
        <w:r>
          <w:rPr>
            <w:noProof/>
            <w:webHidden/>
          </w:rPr>
          <w:instrText xml:space="preserve"> PAGEREF _Toc148377787 \h </w:instrText>
        </w:r>
      </w:ins>
      <w:r>
        <w:rPr>
          <w:noProof/>
          <w:webHidden/>
        </w:rPr>
      </w:r>
      <w:r>
        <w:rPr>
          <w:noProof/>
          <w:webHidden/>
        </w:rPr>
        <w:fldChar w:fldCharType="separate"/>
      </w:r>
      <w:ins w:id="265" w:author="pradip" w:date="2023-10-16T19:42:00Z">
        <w:r>
          <w:rPr>
            <w:noProof/>
            <w:webHidden/>
          </w:rPr>
          <w:t>407</w:t>
        </w:r>
        <w:r>
          <w:rPr>
            <w:noProof/>
            <w:webHidden/>
          </w:rPr>
          <w:fldChar w:fldCharType="end"/>
        </w:r>
        <w:r>
          <w:rPr>
            <w:rStyle w:val="Hyperlink"/>
            <w:noProof/>
          </w:rPr>
          <w:fldChar w:fldCharType="end"/>
        </w:r>
      </w:ins>
    </w:p>
    <w:p w14:paraId="6399D15B" w14:textId="77777777" w:rsidR="009274EA" w:rsidRDefault="00C53038">
      <w:pPr>
        <w:pStyle w:val="TOC2"/>
        <w:tabs>
          <w:tab w:val="right" w:leader="dot" w:pos="8926"/>
        </w:tabs>
        <w:rPr>
          <w:ins w:id="266" w:author="pradip" w:date="2023-10-16T19:42:00Z"/>
          <w:rFonts w:asciiTheme="minorHAnsi" w:eastAsiaTheme="minorEastAsia" w:hAnsiTheme="minorHAnsi" w:cstheme="minorBidi"/>
          <w:noProof/>
          <w:sz w:val="22"/>
          <w:szCs w:val="22"/>
          <w:lang w:val="en-US"/>
        </w:rPr>
      </w:pPr>
      <w:ins w:id="267" w:author="pradip" w:date="2023-10-16T19:42:00Z">
        <w:r>
          <w:rPr>
            <w:rStyle w:val="Hyperlink"/>
            <w:noProof/>
          </w:rPr>
          <w:fldChar w:fldCharType="begin"/>
        </w:r>
        <w:r>
          <w:rPr>
            <w:rStyle w:val="Hyperlink"/>
            <w:noProof/>
          </w:rPr>
          <w:instrText xml:space="preserve"> </w:instrText>
        </w:r>
        <w:r>
          <w:rPr>
            <w:noProof/>
          </w:rPr>
          <w:instrText>HYPERLINK \l "_Toc148377788"</w:instrText>
        </w:r>
        <w:r>
          <w:rPr>
            <w:rStyle w:val="Hyperlink"/>
            <w:noProof/>
          </w:rPr>
          <w:instrText xml:space="preserve"> </w:instrText>
        </w:r>
        <w:r>
          <w:rPr>
            <w:rStyle w:val="Hyperlink"/>
            <w:noProof/>
          </w:rPr>
          <w:fldChar w:fldCharType="separate"/>
        </w:r>
        <w:r>
          <w:rPr>
            <w:rStyle w:val="Hyperlink"/>
            <w:noProof/>
            <w:lang w:val="en-US"/>
          </w:rPr>
          <w:t xml:space="preserve">25.1 </w:t>
        </w:r>
        <w:r>
          <w:rPr>
            <w:rStyle w:val="Hyperlink"/>
            <w:noProof/>
          </w:rPr>
          <w:t xml:space="preserve">High Level Use Case of </w:t>
        </w:r>
        <w:r>
          <w:rPr>
            <w:rStyle w:val="Hyperlink"/>
            <w:noProof/>
            <w:lang w:val="en-US"/>
          </w:rPr>
          <w:t xml:space="preserve">Manage </w:t>
        </w:r>
        <w:r>
          <w:rPr>
            <w:rStyle w:val="Hyperlink"/>
            <w:noProof/>
          </w:rPr>
          <w:t xml:space="preserve">Warehouse </w:t>
        </w:r>
        <w:r>
          <w:rPr>
            <w:rStyle w:val="Hyperlink"/>
            <w:noProof/>
            <w:lang w:val="en-US"/>
          </w:rPr>
          <w:t>Unit</w:t>
        </w:r>
        <w:r>
          <w:rPr>
            <w:noProof/>
            <w:webHidden/>
          </w:rPr>
          <w:tab/>
        </w:r>
        <w:r>
          <w:rPr>
            <w:noProof/>
            <w:webHidden/>
          </w:rPr>
          <w:fldChar w:fldCharType="begin"/>
        </w:r>
        <w:r>
          <w:rPr>
            <w:noProof/>
            <w:webHidden/>
          </w:rPr>
          <w:instrText xml:space="preserve"> PAGEREF _Toc148377788 \h </w:instrText>
        </w:r>
      </w:ins>
      <w:r>
        <w:rPr>
          <w:noProof/>
          <w:webHidden/>
        </w:rPr>
      </w:r>
      <w:r>
        <w:rPr>
          <w:noProof/>
          <w:webHidden/>
        </w:rPr>
        <w:fldChar w:fldCharType="separate"/>
      </w:r>
      <w:ins w:id="268" w:author="pradip" w:date="2023-10-16T19:42:00Z">
        <w:r>
          <w:rPr>
            <w:noProof/>
            <w:webHidden/>
          </w:rPr>
          <w:t>415</w:t>
        </w:r>
        <w:r>
          <w:rPr>
            <w:noProof/>
            <w:webHidden/>
          </w:rPr>
          <w:fldChar w:fldCharType="end"/>
        </w:r>
        <w:r>
          <w:rPr>
            <w:rStyle w:val="Hyperlink"/>
            <w:noProof/>
          </w:rPr>
          <w:fldChar w:fldCharType="end"/>
        </w:r>
      </w:ins>
    </w:p>
    <w:p w14:paraId="1F01792F" w14:textId="77777777" w:rsidR="009274EA" w:rsidRDefault="00C53038">
      <w:pPr>
        <w:pStyle w:val="TOC1"/>
        <w:tabs>
          <w:tab w:val="left" w:pos="660"/>
          <w:tab w:val="right" w:leader="dot" w:pos="8926"/>
        </w:tabs>
        <w:rPr>
          <w:ins w:id="269" w:author="pradip" w:date="2023-10-16T19:42:00Z"/>
          <w:rFonts w:asciiTheme="minorHAnsi" w:eastAsiaTheme="minorEastAsia" w:hAnsiTheme="minorHAnsi" w:cstheme="minorBidi"/>
          <w:noProof/>
          <w:sz w:val="22"/>
          <w:szCs w:val="22"/>
          <w:lang w:val="en-US"/>
        </w:rPr>
      </w:pPr>
      <w:ins w:id="270" w:author="pradip" w:date="2023-10-16T19:42:00Z">
        <w:r>
          <w:rPr>
            <w:rStyle w:val="Hyperlink"/>
            <w:noProof/>
          </w:rPr>
          <w:fldChar w:fldCharType="begin"/>
        </w:r>
        <w:r>
          <w:rPr>
            <w:rStyle w:val="Hyperlink"/>
            <w:noProof/>
          </w:rPr>
          <w:instrText xml:space="preserve"> </w:instrText>
        </w:r>
        <w:r>
          <w:rPr>
            <w:noProof/>
          </w:rPr>
          <w:instrText>HYPERLINK \l "_Toc148377789"</w:instrText>
        </w:r>
        <w:r>
          <w:rPr>
            <w:rStyle w:val="Hyperlink"/>
            <w:noProof/>
          </w:rPr>
          <w:instrText xml:space="preserve"> </w:instrText>
        </w:r>
        <w:r>
          <w:rPr>
            <w:rStyle w:val="Hyperlink"/>
            <w:noProof/>
          </w:rPr>
          <w:fldChar w:fldCharType="separate"/>
        </w:r>
        <w:r>
          <w:rPr>
            <w:rStyle w:val="Hyperlink"/>
            <w:b/>
            <w:noProof/>
          </w:rPr>
          <w:t>26.0</w:t>
        </w:r>
        <w:r>
          <w:rPr>
            <w:rFonts w:asciiTheme="minorHAnsi" w:eastAsiaTheme="minorEastAsia" w:hAnsiTheme="minorHAnsi" w:cstheme="minorBidi"/>
            <w:noProof/>
            <w:sz w:val="22"/>
            <w:szCs w:val="22"/>
            <w:lang w:val="en-US"/>
          </w:rPr>
          <w:tab/>
        </w:r>
        <w:r>
          <w:rPr>
            <w:rStyle w:val="Hyperlink"/>
            <w:b/>
            <w:noProof/>
          </w:rPr>
          <w:t>High Level Use Case of Seller Registration</w:t>
        </w:r>
        <w:r>
          <w:rPr>
            <w:noProof/>
            <w:webHidden/>
          </w:rPr>
          <w:tab/>
        </w:r>
        <w:r>
          <w:rPr>
            <w:noProof/>
            <w:webHidden/>
          </w:rPr>
          <w:fldChar w:fldCharType="begin"/>
        </w:r>
        <w:r>
          <w:rPr>
            <w:noProof/>
            <w:webHidden/>
          </w:rPr>
          <w:instrText xml:space="preserve"> PAGEREF _Toc148377789 \h </w:instrText>
        </w:r>
      </w:ins>
      <w:r>
        <w:rPr>
          <w:noProof/>
          <w:webHidden/>
        </w:rPr>
      </w:r>
      <w:r>
        <w:rPr>
          <w:noProof/>
          <w:webHidden/>
        </w:rPr>
        <w:fldChar w:fldCharType="separate"/>
      </w:r>
      <w:ins w:id="271" w:author="pradip" w:date="2023-10-16T19:42:00Z">
        <w:r>
          <w:rPr>
            <w:noProof/>
            <w:webHidden/>
          </w:rPr>
          <w:t>426</w:t>
        </w:r>
        <w:r>
          <w:rPr>
            <w:noProof/>
            <w:webHidden/>
          </w:rPr>
          <w:fldChar w:fldCharType="end"/>
        </w:r>
        <w:r>
          <w:rPr>
            <w:rStyle w:val="Hyperlink"/>
            <w:noProof/>
          </w:rPr>
          <w:fldChar w:fldCharType="end"/>
        </w:r>
      </w:ins>
    </w:p>
    <w:p w14:paraId="1692D3D9" w14:textId="77777777" w:rsidR="009274EA" w:rsidRDefault="00C53038">
      <w:pPr>
        <w:pStyle w:val="TOC2"/>
        <w:tabs>
          <w:tab w:val="right" w:leader="dot" w:pos="8926"/>
        </w:tabs>
        <w:rPr>
          <w:ins w:id="272" w:author="pradip" w:date="2023-10-16T19:42:00Z"/>
          <w:rFonts w:asciiTheme="minorHAnsi" w:eastAsiaTheme="minorEastAsia" w:hAnsiTheme="minorHAnsi" w:cstheme="minorBidi"/>
          <w:noProof/>
          <w:sz w:val="22"/>
          <w:szCs w:val="22"/>
          <w:lang w:val="en-US"/>
        </w:rPr>
      </w:pPr>
      <w:ins w:id="273" w:author="pradip" w:date="2023-10-16T19:42:00Z">
        <w:r>
          <w:rPr>
            <w:rStyle w:val="Hyperlink"/>
            <w:noProof/>
          </w:rPr>
          <w:fldChar w:fldCharType="begin"/>
        </w:r>
        <w:r>
          <w:rPr>
            <w:rStyle w:val="Hyperlink"/>
            <w:noProof/>
          </w:rPr>
          <w:instrText xml:space="preserve"> </w:instrText>
        </w:r>
        <w:r>
          <w:rPr>
            <w:noProof/>
          </w:rPr>
          <w:instrText>HYPERLINK \l "_Toc148377790"</w:instrText>
        </w:r>
        <w:r>
          <w:rPr>
            <w:rStyle w:val="Hyperlink"/>
            <w:noProof/>
          </w:rPr>
          <w:instrText xml:space="preserve"> </w:instrText>
        </w:r>
        <w:r>
          <w:rPr>
            <w:rStyle w:val="Hyperlink"/>
            <w:noProof/>
          </w:rPr>
          <w:fldChar w:fldCharType="separate"/>
        </w:r>
        <w:r>
          <w:rPr>
            <w:rStyle w:val="Hyperlink"/>
            <w:rFonts w:cs="Myanmar Text"/>
            <w:noProof/>
            <w:lang w:val="en-US"/>
          </w:rPr>
          <w:t xml:space="preserve">26.1 </w:t>
        </w:r>
        <w:r>
          <w:rPr>
            <w:rStyle w:val="Hyperlink"/>
            <w:rFonts w:cs="Myanmar Text"/>
            <w:noProof/>
          </w:rPr>
          <w:t>High Level Use Case of Manage Seller profile.</w:t>
        </w:r>
        <w:r>
          <w:rPr>
            <w:noProof/>
            <w:webHidden/>
          </w:rPr>
          <w:tab/>
        </w:r>
        <w:r>
          <w:rPr>
            <w:noProof/>
            <w:webHidden/>
          </w:rPr>
          <w:fldChar w:fldCharType="begin"/>
        </w:r>
        <w:r>
          <w:rPr>
            <w:noProof/>
            <w:webHidden/>
          </w:rPr>
          <w:instrText xml:space="preserve"> PAGEREF _Toc148377790 \h </w:instrText>
        </w:r>
      </w:ins>
      <w:r>
        <w:rPr>
          <w:noProof/>
          <w:webHidden/>
        </w:rPr>
      </w:r>
      <w:r>
        <w:rPr>
          <w:noProof/>
          <w:webHidden/>
        </w:rPr>
        <w:fldChar w:fldCharType="separate"/>
      </w:r>
      <w:ins w:id="274" w:author="pradip" w:date="2023-10-16T19:42:00Z">
        <w:r>
          <w:rPr>
            <w:noProof/>
            <w:webHidden/>
          </w:rPr>
          <w:t>440</w:t>
        </w:r>
        <w:r>
          <w:rPr>
            <w:noProof/>
            <w:webHidden/>
          </w:rPr>
          <w:fldChar w:fldCharType="end"/>
        </w:r>
        <w:r>
          <w:rPr>
            <w:rStyle w:val="Hyperlink"/>
            <w:noProof/>
          </w:rPr>
          <w:fldChar w:fldCharType="end"/>
        </w:r>
      </w:ins>
    </w:p>
    <w:p w14:paraId="19D5E228" w14:textId="77777777" w:rsidR="009274EA" w:rsidRDefault="00C53038">
      <w:pPr>
        <w:pStyle w:val="TOC1"/>
        <w:tabs>
          <w:tab w:val="left" w:pos="660"/>
          <w:tab w:val="right" w:leader="dot" w:pos="8926"/>
        </w:tabs>
        <w:rPr>
          <w:ins w:id="275" w:author="pradip" w:date="2023-10-16T19:42:00Z"/>
          <w:rFonts w:asciiTheme="minorHAnsi" w:eastAsiaTheme="minorEastAsia" w:hAnsiTheme="minorHAnsi" w:cstheme="minorBidi"/>
          <w:noProof/>
          <w:sz w:val="22"/>
          <w:szCs w:val="22"/>
          <w:lang w:val="en-US"/>
        </w:rPr>
      </w:pPr>
      <w:ins w:id="276" w:author="pradip" w:date="2023-10-16T19:42:00Z">
        <w:r>
          <w:rPr>
            <w:rStyle w:val="Hyperlink"/>
            <w:noProof/>
          </w:rPr>
          <w:fldChar w:fldCharType="begin"/>
        </w:r>
        <w:r>
          <w:rPr>
            <w:rStyle w:val="Hyperlink"/>
            <w:noProof/>
          </w:rPr>
          <w:instrText xml:space="preserve"> </w:instrText>
        </w:r>
        <w:r>
          <w:rPr>
            <w:noProof/>
          </w:rPr>
          <w:instrText>HYPERLINK \l "_Toc148377791"</w:instrText>
        </w:r>
        <w:r>
          <w:rPr>
            <w:rStyle w:val="Hyperlink"/>
            <w:noProof/>
          </w:rPr>
          <w:instrText xml:space="preserve"> </w:instrText>
        </w:r>
        <w:r>
          <w:rPr>
            <w:rStyle w:val="Hyperlink"/>
            <w:noProof/>
          </w:rPr>
          <w:fldChar w:fldCharType="separate"/>
        </w:r>
        <w:r>
          <w:rPr>
            <w:rStyle w:val="Hyperlink"/>
            <w:b/>
            <w:noProof/>
          </w:rPr>
          <w:t>27.0</w:t>
        </w:r>
        <w:r>
          <w:rPr>
            <w:rFonts w:asciiTheme="minorHAnsi" w:eastAsiaTheme="minorEastAsia" w:hAnsiTheme="minorHAnsi" w:cstheme="minorBidi"/>
            <w:noProof/>
            <w:sz w:val="22"/>
            <w:szCs w:val="22"/>
            <w:lang w:val="en-US"/>
          </w:rPr>
          <w:tab/>
        </w:r>
        <w:r>
          <w:rPr>
            <w:rStyle w:val="Hyperlink"/>
            <w:b/>
            <w:noProof/>
          </w:rPr>
          <w:t>High Level Use Case of “Create Mark”</w:t>
        </w:r>
        <w:r>
          <w:rPr>
            <w:noProof/>
            <w:webHidden/>
          </w:rPr>
          <w:tab/>
        </w:r>
        <w:r>
          <w:rPr>
            <w:noProof/>
            <w:webHidden/>
          </w:rPr>
          <w:fldChar w:fldCharType="begin"/>
        </w:r>
        <w:r>
          <w:rPr>
            <w:noProof/>
            <w:webHidden/>
          </w:rPr>
          <w:instrText xml:space="preserve"> PAGEREF _Toc148377791 \h </w:instrText>
        </w:r>
      </w:ins>
      <w:r>
        <w:rPr>
          <w:noProof/>
          <w:webHidden/>
        </w:rPr>
      </w:r>
      <w:r>
        <w:rPr>
          <w:noProof/>
          <w:webHidden/>
        </w:rPr>
        <w:fldChar w:fldCharType="separate"/>
      </w:r>
      <w:ins w:id="277" w:author="pradip" w:date="2023-10-16T19:42:00Z">
        <w:r>
          <w:rPr>
            <w:noProof/>
            <w:webHidden/>
          </w:rPr>
          <w:t>456</w:t>
        </w:r>
        <w:r>
          <w:rPr>
            <w:noProof/>
            <w:webHidden/>
          </w:rPr>
          <w:fldChar w:fldCharType="end"/>
        </w:r>
        <w:r>
          <w:rPr>
            <w:rStyle w:val="Hyperlink"/>
            <w:noProof/>
          </w:rPr>
          <w:fldChar w:fldCharType="end"/>
        </w:r>
      </w:ins>
    </w:p>
    <w:p w14:paraId="3D51E675" w14:textId="77777777" w:rsidR="009274EA" w:rsidRDefault="00C53038">
      <w:pPr>
        <w:pStyle w:val="TOC2"/>
        <w:tabs>
          <w:tab w:val="right" w:leader="dot" w:pos="8926"/>
        </w:tabs>
        <w:rPr>
          <w:ins w:id="278" w:author="pradip" w:date="2023-10-16T19:42:00Z"/>
          <w:rFonts w:asciiTheme="minorHAnsi" w:eastAsiaTheme="minorEastAsia" w:hAnsiTheme="minorHAnsi" w:cstheme="minorBidi"/>
          <w:noProof/>
          <w:sz w:val="22"/>
          <w:szCs w:val="22"/>
          <w:lang w:val="en-US"/>
        </w:rPr>
      </w:pPr>
      <w:ins w:id="279" w:author="pradip" w:date="2023-10-16T19:42:00Z">
        <w:r>
          <w:rPr>
            <w:rStyle w:val="Hyperlink"/>
            <w:noProof/>
          </w:rPr>
          <w:fldChar w:fldCharType="begin"/>
        </w:r>
        <w:r>
          <w:rPr>
            <w:rStyle w:val="Hyperlink"/>
            <w:noProof/>
          </w:rPr>
          <w:instrText xml:space="preserve"> </w:instrText>
        </w:r>
        <w:r>
          <w:rPr>
            <w:noProof/>
          </w:rPr>
          <w:instrText>HYPERLINK \l "_Toc148377792"</w:instrText>
        </w:r>
        <w:r>
          <w:rPr>
            <w:rStyle w:val="Hyperlink"/>
            <w:noProof/>
          </w:rPr>
          <w:instrText xml:space="preserve"> </w:instrText>
        </w:r>
        <w:r>
          <w:rPr>
            <w:rStyle w:val="Hyperlink"/>
            <w:noProof/>
          </w:rPr>
          <w:fldChar w:fldCharType="separate"/>
        </w:r>
        <w:r>
          <w:rPr>
            <w:rStyle w:val="Hyperlink"/>
            <w:rFonts w:cs="Myanmar Text"/>
            <w:noProof/>
            <w:lang w:val="en-US"/>
          </w:rPr>
          <w:t>27.1 High</w:t>
        </w:r>
        <w:r>
          <w:rPr>
            <w:rStyle w:val="Hyperlink"/>
            <w:rFonts w:cs="Myanmar Text"/>
            <w:noProof/>
          </w:rPr>
          <w:t xml:space="preserve"> Level Use Case of Manage Mark.</w:t>
        </w:r>
        <w:r>
          <w:rPr>
            <w:noProof/>
            <w:webHidden/>
          </w:rPr>
          <w:tab/>
        </w:r>
        <w:r>
          <w:rPr>
            <w:noProof/>
            <w:webHidden/>
          </w:rPr>
          <w:fldChar w:fldCharType="begin"/>
        </w:r>
        <w:r>
          <w:rPr>
            <w:noProof/>
            <w:webHidden/>
          </w:rPr>
          <w:instrText xml:space="preserve"> PAGEREF _Toc148377792 \h </w:instrText>
        </w:r>
      </w:ins>
      <w:r>
        <w:rPr>
          <w:noProof/>
          <w:webHidden/>
        </w:rPr>
      </w:r>
      <w:r>
        <w:rPr>
          <w:noProof/>
          <w:webHidden/>
        </w:rPr>
        <w:fldChar w:fldCharType="separate"/>
      </w:r>
      <w:ins w:id="280" w:author="pradip" w:date="2023-10-16T19:42:00Z">
        <w:r>
          <w:rPr>
            <w:noProof/>
            <w:webHidden/>
          </w:rPr>
          <w:t>460</w:t>
        </w:r>
        <w:r>
          <w:rPr>
            <w:noProof/>
            <w:webHidden/>
          </w:rPr>
          <w:fldChar w:fldCharType="end"/>
        </w:r>
        <w:r>
          <w:rPr>
            <w:rStyle w:val="Hyperlink"/>
            <w:noProof/>
          </w:rPr>
          <w:fldChar w:fldCharType="end"/>
        </w:r>
      </w:ins>
    </w:p>
    <w:p w14:paraId="0A02ECC0" w14:textId="77777777" w:rsidR="009274EA" w:rsidRDefault="00C53038">
      <w:pPr>
        <w:pStyle w:val="TOC1"/>
        <w:tabs>
          <w:tab w:val="left" w:pos="660"/>
          <w:tab w:val="right" w:leader="dot" w:pos="8926"/>
        </w:tabs>
        <w:rPr>
          <w:ins w:id="281" w:author="pradip" w:date="2023-10-16T19:42:00Z"/>
          <w:rFonts w:asciiTheme="minorHAnsi" w:eastAsiaTheme="minorEastAsia" w:hAnsiTheme="minorHAnsi" w:cstheme="minorBidi"/>
          <w:noProof/>
          <w:sz w:val="22"/>
          <w:szCs w:val="22"/>
          <w:lang w:val="en-US"/>
        </w:rPr>
      </w:pPr>
      <w:ins w:id="282" w:author="pradip" w:date="2023-10-16T19:42:00Z">
        <w:r>
          <w:rPr>
            <w:rStyle w:val="Hyperlink"/>
            <w:noProof/>
          </w:rPr>
          <w:fldChar w:fldCharType="begin"/>
        </w:r>
        <w:r>
          <w:rPr>
            <w:rStyle w:val="Hyperlink"/>
            <w:noProof/>
          </w:rPr>
          <w:instrText xml:space="preserve"> </w:instrText>
        </w:r>
        <w:r>
          <w:rPr>
            <w:noProof/>
          </w:rPr>
          <w:instrText>HYPERLINK \l "_Toc148377793"</w:instrText>
        </w:r>
        <w:r>
          <w:rPr>
            <w:rStyle w:val="Hyperlink"/>
            <w:noProof/>
          </w:rPr>
          <w:instrText xml:space="preserve"> </w:instrText>
        </w:r>
        <w:r>
          <w:rPr>
            <w:rStyle w:val="Hyperlink"/>
            <w:noProof/>
          </w:rPr>
          <w:fldChar w:fldCharType="separate"/>
        </w:r>
        <w:r>
          <w:rPr>
            <w:rStyle w:val="Hyperlink"/>
            <w:b/>
            <w:noProof/>
          </w:rPr>
          <w:t>28.0</w:t>
        </w:r>
        <w:r>
          <w:rPr>
            <w:rFonts w:asciiTheme="minorHAnsi" w:eastAsiaTheme="minorEastAsia" w:hAnsiTheme="minorHAnsi" w:cstheme="minorBidi"/>
            <w:noProof/>
            <w:sz w:val="22"/>
            <w:szCs w:val="22"/>
            <w:lang w:val="en-US"/>
          </w:rPr>
          <w:tab/>
        </w:r>
        <w:r>
          <w:rPr>
            <w:rStyle w:val="Hyperlink"/>
            <w:b/>
            <w:noProof/>
          </w:rPr>
          <w:t>High Level Use Case of “Create Gracing period configuration”</w:t>
        </w:r>
        <w:r>
          <w:rPr>
            <w:noProof/>
            <w:webHidden/>
          </w:rPr>
          <w:tab/>
        </w:r>
        <w:r>
          <w:rPr>
            <w:noProof/>
            <w:webHidden/>
          </w:rPr>
          <w:fldChar w:fldCharType="begin"/>
        </w:r>
        <w:r>
          <w:rPr>
            <w:noProof/>
            <w:webHidden/>
          </w:rPr>
          <w:instrText xml:space="preserve"> PAGEREF _Toc148377793 \h </w:instrText>
        </w:r>
      </w:ins>
      <w:r>
        <w:rPr>
          <w:noProof/>
          <w:webHidden/>
        </w:rPr>
      </w:r>
      <w:r>
        <w:rPr>
          <w:noProof/>
          <w:webHidden/>
        </w:rPr>
        <w:fldChar w:fldCharType="separate"/>
      </w:r>
      <w:ins w:id="283" w:author="pradip" w:date="2023-10-16T19:42:00Z">
        <w:r>
          <w:rPr>
            <w:noProof/>
            <w:webHidden/>
          </w:rPr>
          <w:t>467</w:t>
        </w:r>
        <w:r>
          <w:rPr>
            <w:noProof/>
            <w:webHidden/>
          </w:rPr>
          <w:fldChar w:fldCharType="end"/>
        </w:r>
        <w:r>
          <w:rPr>
            <w:rStyle w:val="Hyperlink"/>
            <w:noProof/>
          </w:rPr>
          <w:fldChar w:fldCharType="end"/>
        </w:r>
      </w:ins>
    </w:p>
    <w:p w14:paraId="2D4137DA" w14:textId="77777777" w:rsidR="009274EA" w:rsidRDefault="00C53038">
      <w:pPr>
        <w:pStyle w:val="TOC2"/>
        <w:tabs>
          <w:tab w:val="left" w:pos="880"/>
          <w:tab w:val="right" w:leader="dot" w:pos="8926"/>
        </w:tabs>
        <w:rPr>
          <w:ins w:id="284" w:author="pradip" w:date="2023-10-16T19:42:00Z"/>
          <w:rFonts w:asciiTheme="minorHAnsi" w:eastAsiaTheme="minorEastAsia" w:hAnsiTheme="minorHAnsi" w:cstheme="minorBidi"/>
          <w:noProof/>
          <w:sz w:val="22"/>
          <w:szCs w:val="22"/>
          <w:lang w:val="en-US"/>
        </w:rPr>
      </w:pPr>
      <w:ins w:id="285" w:author="pradip" w:date="2023-10-16T19:42:00Z">
        <w:r>
          <w:rPr>
            <w:rStyle w:val="Hyperlink"/>
            <w:noProof/>
          </w:rPr>
          <w:fldChar w:fldCharType="begin"/>
        </w:r>
        <w:r>
          <w:rPr>
            <w:rStyle w:val="Hyperlink"/>
            <w:noProof/>
          </w:rPr>
          <w:instrText xml:space="preserve"> </w:instrText>
        </w:r>
        <w:r>
          <w:rPr>
            <w:noProof/>
          </w:rPr>
          <w:instrText>HYPERLINK \l "_Toc148377794"</w:instrText>
        </w:r>
        <w:r>
          <w:rPr>
            <w:rStyle w:val="Hyperlink"/>
            <w:noProof/>
          </w:rPr>
          <w:instrText xml:space="preserve"> </w:instrText>
        </w:r>
        <w:r>
          <w:rPr>
            <w:rStyle w:val="Hyperlink"/>
            <w:noProof/>
          </w:rPr>
          <w:fldChar w:fldCharType="separate"/>
        </w:r>
        <w:r>
          <w:rPr>
            <w:rStyle w:val="Hyperlink"/>
            <w:noProof/>
          </w:rPr>
          <w:t>28.1</w:t>
        </w:r>
        <w:r>
          <w:rPr>
            <w:rFonts w:asciiTheme="minorHAnsi" w:eastAsiaTheme="minorEastAsia" w:hAnsiTheme="minorHAnsi" w:cstheme="minorBidi"/>
            <w:noProof/>
            <w:sz w:val="22"/>
            <w:szCs w:val="22"/>
            <w:lang w:val="en-US"/>
          </w:rPr>
          <w:tab/>
        </w:r>
        <w:r>
          <w:rPr>
            <w:rStyle w:val="Hyperlink"/>
            <w:noProof/>
          </w:rPr>
          <w:t>High Level Use Case of Manage Gracing period configuration.</w:t>
        </w:r>
        <w:r>
          <w:rPr>
            <w:noProof/>
            <w:webHidden/>
          </w:rPr>
          <w:tab/>
        </w:r>
        <w:r>
          <w:rPr>
            <w:noProof/>
            <w:webHidden/>
          </w:rPr>
          <w:fldChar w:fldCharType="begin"/>
        </w:r>
        <w:r>
          <w:rPr>
            <w:noProof/>
            <w:webHidden/>
          </w:rPr>
          <w:instrText xml:space="preserve"> PAGEREF _Toc148377794 \h </w:instrText>
        </w:r>
      </w:ins>
      <w:r>
        <w:rPr>
          <w:noProof/>
          <w:webHidden/>
        </w:rPr>
      </w:r>
      <w:r>
        <w:rPr>
          <w:noProof/>
          <w:webHidden/>
        </w:rPr>
        <w:fldChar w:fldCharType="separate"/>
      </w:r>
      <w:ins w:id="286" w:author="pradip" w:date="2023-10-16T19:42:00Z">
        <w:r>
          <w:rPr>
            <w:noProof/>
            <w:webHidden/>
          </w:rPr>
          <w:t>472</w:t>
        </w:r>
        <w:r>
          <w:rPr>
            <w:noProof/>
            <w:webHidden/>
          </w:rPr>
          <w:fldChar w:fldCharType="end"/>
        </w:r>
        <w:r>
          <w:rPr>
            <w:rStyle w:val="Hyperlink"/>
            <w:noProof/>
          </w:rPr>
          <w:fldChar w:fldCharType="end"/>
        </w:r>
      </w:ins>
    </w:p>
    <w:p w14:paraId="3A085F37" w14:textId="77777777" w:rsidR="009274EA" w:rsidRDefault="00C53038">
      <w:pPr>
        <w:pStyle w:val="TOC1"/>
        <w:tabs>
          <w:tab w:val="left" w:pos="660"/>
          <w:tab w:val="right" w:leader="dot" w:pos="8926"/>
        </w:tabs>
        <w:rPr>
          <w:ins w:id="287" w:author="pradip" w:date="2023-10-16T19:42:00Z"/>
          <w:rFonts w:asciiTheme="minorHAnsi" w:eastAsiaTheme="minorEastAsia" w:hAnsiTheme="minorHAnsi" w:cstheme="minorBidi"/>
          <w:noProof/>
          <w:sz w:val="22"/>
          <w:szCs w:val="22"/>
          <w:lang w:val="en-US"/>
        </w:rPr>
      </w:pPr>
      <w:ins w:id="288" w:author="pradip" w:date="2023-10-16T19:42:00Z">
        <w:r>
          <w:rPr>
            <w:rStyle w:val="Hyperlink"/>
            <w:noProof/>
          </w:rPr>
          <w:fldChar w:fldCharType="begin"/>
        </w:r>
        <w:r>
          <w:rPr>
            <w:rStyle w:val="Hyperlink"/>
            <w:noProof/>
          </w:rPr>
          <w:instrText xml:space="preserve"> </w:instrText>
        </w:r>
        <w:r>
          <w:rPr>
            <w:noProof/>
          </w:rPr>
          <w:instrText>HYPERLINK \l "_Toc148377795"</w:instrText>
        </w:r>
        <w:r>
          <w:rPr>
            <w:rStyle w:val="Hyperlink"/>
            <w:noProof/>
          </w:rPr>
          <w:instrText xml:space="preserve"> </w:instrText>
        </w:r>
        <w:r>
          <w:rPr>
            <w:rStyle w:val="Hyperlink"/>
            <w:noProof/>
          </w:rPr>
          <w:fldChar w:fldCharType="separate"/>
        </w:r>
        <w:r>
          <w:rPr>
            <w:rStyle w:val="Hyperlink"/>
            <w:b/>
            <w:noProof/>
          </w:rPr>
          <w:t>29.0</w:t>
        </w:r>
        <w:r>
          <w:rPr>
            <w:rFonts w:asciiTheme="minorHAnsi" w:eastAsiaTheme="minorEastAsia" w:hAnsiTheme="minorHAnsi" w:cstheme="minorBidi"/>
            <w:noProof/>
            <w:sz w:val="22"/>
            <w:szCs w:val="22"/>
            <w:lang w:val="en-US"/>
          </w:rPr>
          <w:tab/>
        </w:r>
        <w:r>
          <w:rPr>
            <w:rStyle w:val="Hyperlink"/>
            <w:b/>
            <w:noProof/>
          </w:rPr>
          <w:t>High Level Use Case of “Manage Rule Engine”</w:t>
        </w:r>
        <w:r>
          <w:rPr>
            <w:noProof/>
            <w:webHidden/>
          </w:rPr>
          <w:tab/>
        </w:r>
        <w:r>
          <w:rPr>
            <w:noProof/>
            <w:webHidden/>
          </w:rPr>
          <w:fldChar w:fldCharType="begin"/>
        </w:r>
        <w:r>
          <w:rPr>
            <w:noProof/>
            <w:webHidden/>
          </w:rPr>
          <w:instrText xml:space="preserve"> PAGEREF _Toc148377795 \h </w:instrText>
        </w:r>
      </w:ins>
      <w:r>
        <w:rPr>
          <w:noProof/>
          <w:webHidden/>
        </w:rPr>
      </w:r>
      <w:r>
        <w:rPr>
          <w:noProof/>
          <w:webHidden/>
        </w:rPr>
        <w:fldChar w:fldCharType="separate"/>
      </w:r>
      <w:ins w:id="289" w:author="pradip" w:date="2023-10-16T19:42:00Z">
        <w:r>
          <w:rPr>
            <w:noProof/>
            <w:webHidden/>
          </w:rPr>
          <w:t>479</w:t>
        </w:r>
        <w:r>
          <w:rPr>
            <w:noProof/>
            <w:webHidden/>
          </w:rPr>
          <w:fldChar w:fldCharType="end"/>
        </w:r>
        <w:r>
          <w:rPr>
            <w:rStyle w:val="Hyperlink"/>
            <w:noProof/>
          </w:rPr>
          <w:fldChar w:fldCharType="end"/>
        </w:r>
      </w:ins>
    </w:p>
    <w:p w14:paraId="6E39A395" w14:textId="77777777" w:rsidR="009274EA" w:rsidRDefault="00C53038">
      <w:pPr>
        <w:pStyle w:val="TOC1"/>
        <w:tabs>
          <w:tab w:val="right" w:leader="dot" w:pos="8926"/>
        </w:tabs>
        <w:rPr>
          <w:ins w:id="290" w:author="pradip" w:date="2023-10-16T19:42:00Z"/>
          <w:rFonts w:asciiTheme="minorHAnsi" w:eastAsiaTheme="minorEastAsia" w:hAnsiTheme="minorHAnsi" w:cstheme="minorBidi"/>
          <w:noProof/>
          <w:sz w:val="22"/>
          <w:szCs w:val="22"/>
          <w:lang w:val="en-US"/>
        </w:rPr>
      </w:pPr>
      <w:ins w:id="291" w:author="pradip" w:date="2023-10-16T19:42:00Z">
        <w:r>
          <w:rPr>
            <w:rStyle w:val="Hyperlink"/>
            <w:noProof/>
          </w:rPr>
          <w:lastRenderedPageBreak/>
          <w:fldChar w:fldCharType="begin"/>
        </w:r>
        <w:r>
          <w:rPr>
            <w:rStyle w:val="Hyperlink"/>
            <w:noProof/>
          </w:rPr>
          <w:instrText xml:space="preserve"> </w:instrText>
        </w:r>
        <w:r>
          <w:rPr>
            <w:noProof/>
          </w:rPr>
          <w:instrText>HYPERLINK \l "_Toc148377796"</w:instrText>
        </w:r>
        <w:r>
          <w:rPr>
            <w:rStyle w:val="Hyperlink"/>
            <w:noProof/>
          </w:rPr>
          <w:instrText xml:space="preserve"> </w:instrText>
        </w:r>
        <w:r>
          <w:rPr>
            <w:rStyle w:val="Hyperlink"/>
            <w:noProof/>
          </w:rPr>
          <w:fldChar w:fldCharType="separate"/>
        </w:r>
        <w:r>
          <w:rPr>
            <w:rStyle w:val="Hyperlink"/>
            <w:noProof/>
          </w:rPr>
          <w:t>30.0 High Level Use Case of Manage User&lt;TAO, TEA BOARD, Auctioneer, Associate Auctioneer/ Post Associate Auctioneer, Buyer, Associate Buyer/Post Associate Buyer, Seller, Warehouse, Warehouse Unit &gt;.</w:t>
        </w:r>
        <w:r>
          <w:rPr>
            <w:noProof/>
            <w:webHidden/>
          </w:rPr>
          <w:tab/>
        </w:r>
        <w:r>
          <w:rPr>
            <w:noProof/>
            <w:webHidden/>
          </w:rPr>
          <w:fldChar w:fldCharType="begin"/>
        </w:r>
        <w:r>
          <w:rPr>
            <w:noProof/>
            <w:webHidden/>
          </w:rPr>
          <w:instrText xml:space="preserve"> PAGEREF _Toc148377796 \h </w:instrText>
        </w:r>
      </w:ins>
      <w:r>
        <w:rPr>
          <w:noProof/>
          <w:webHidden/>
        </w:rPr>
      </w:r>
      <w:r>
        <w:rPr>
          <w:noProof/>
          <w:webHidden/>
        </w:rPr>
        <w:fldChar w:fldCharType="separate"/>
      </w:r>
      <w:ins w:id="292" w:author="pradip" w:date="2023-10-16T19:42:00Z">
        <w:r>
          <w:rPr>
            <w:noProof/>
            <w:webHidden/>
          </w:rPr>
          <w:t>486</w:t>
        </w:r>
        <w:r>
          <w:rPr>
            <w:noProof/>
            <w:webHidden/>
          </w:rPr>
          <w:fldChar w:fldCharType="end"/>
        </w:r>
        <w:r>
          <w:rPr>
            <w:rStyle w:val="Hyperlink"/>
            <w:noProof/>
          </w:rPr>
          <w:fldChar w:fldCharType="end"/>
        </w:r>
      </w:ins>
    </w:p>
    <w:p w14:paraId="34458CD5" w14:textId="77777777" w:rsidR="009274EA" w:rsidRDefault="00C53038">
      <w:pPr>
        <w:pStyle w:val="TOC1"/>
        <w:tabs>
          <w:tab w:val="right" w:leader="dot" w:pos="8926"/>
        </w:tabs>
        <w:rPr>
          <w:ins w:id="293" w:author="pradip" w:date="2023-10-16T19:42:00Z"/>
          <w:rFonts w:asciiTheme="minorHAnsi" w:eastAsiaTheme="minorEastAsia" w:hAnsiTheme="minorHAnsi" w:cstheme="minorBidi"/>
          <w:noProof/>
          <w:sz w:val="22"/>
          <w:szCs w:val="22"/>
          <w:lang w:val="en-US"/>
        </w:rPr>
      </w:pPr>
      <w:ins w:id="294" w:author="pradip" w:date="2023-10-16T19:42:00Z">
        <w:r>
          <w:rPr>
            <w:rStyle w:val="Hyperlink"/>
            <w:noProof/>
          </w:rPr>
          <w:fldChar w:fldCharType="begin"/>
        </w:r>
        <w:r>
          <w:rPr>
            <w:rStyle w:val="Hyperlink"/>
            <w:noProof/>
          </w:rPr>
          <w:instrText xml:space="preserve"> </w:instrText>
        </w:r>
        <w:r>
          <w:rPr>
            <w:noProof/>
          </w:rPr>
          <w:instrText>HYPERLINK \l "_Toc148377797"</w:instrText>
        </w:r>
        <w:r>
          <w:rPr>
            <w:rStyle w:val="Hyperlink"/>
            <w:noProof/>
          </w:rPr>
          <w:instrText xml:space="preserve"> </w:instrText>
        </w:r>
        <w:r>
          <w:rPr>
            <w:rStyle w:val="Hyperlink"/>
            <w:noProof/>
          </w:rPr>
          <w:fldChar w:fldCharType="separate"/>
        </w:r>
        <w:r>
          <w:rPr>
            <w:rStyle w:val="Hyperlink"/>
            <w:b/>
            <w:noProof/>
          </w:rPr>
          <w:t>31.0 High Level Use Case of “Create Package Type”</w:t>
        </w:r>
        <w:r>
          <w:rPr>
            <w:noProof/>
            <w:webHidden/>
          </w:rPr>
          <w:tab/>
        </w:r>
        <w:r>
          <w:rPr>
            <w:noProof/>
            <w:webHidden/>
          </w:rPr>
          <w:fldChar w:fldCharType="begin"/>
        </w:r>
        <w:r>
          <w:rPr>
            <w:noProof/>
            <w:webHidden/>
          </w:rPr>
          <w:instrText xml:space="preserve"> PAGEREF _Toc148377797 \h </w:instrText>
        </w:r>
      </w:ins>
      <w:r>
        <w:rPr>
          <w:noProof/>
          <w:webHidden/>
        </w:rPr>
      </w:r>
      <w:r>
        <w:rPr>
          <w:noProof/>
          <w:webHidden/>
        </w:rPr>
        <w:fldChar w:fldCharType="separate"/>
      </w:r>
      <w:ins w:id="295" w:author="pradip" w:date="2023-10-16T19:42:00Z">
        <w:r>
          <w:rPr>
            <w:noProof/>
            <w:webHidden/>
          </w:rPr>
          <w:t>493</w:t>
        </w:r>
        <w:r>
          <w:rPr>
            <w:noProof/>
            <w:webHidden/>
          </w:rPr>
          <w:fldChar w:fldCharType="end"/>
        </w:r>
        <w:r>
          <w:rPr>
            <w:rStyle w:val="Hyperlink"/>
            <w:noProof/>
          </w:rPr>
          <w:fldChar w:fldCharType="end"/>
        </w:r>
      </w:ins>
    </w:p>
    <w:p w14:paraId="6B388B09" w14:textId="77777777" w:rsidR="009274EA" w:rsidRDefault="00C53038">
      <w:pPr>
        <w:pStyle w:val="TOC2"/>
        <w:tabs>
          <w:tab w:val="right" w:leader="dot" w:pos="8926"/>
        </w:tabs>
        <w:rPr>
          <w:ins w:id="296" w:author="pradip" w:date="2023-10-16T19:42:00Z"/>
          <w:rFonts w:asciiTheme="minorHAnsi" w:eastAsiaTheme="minorEastAsia" w:hAnsiTheme="minorHAnsi" w:cstheme="minorBidi"/>
          <w:noProof/>
          <w:sz w:val="22"/>
          <w:szCs w:val="22"/>
          <w:lang w:val="en-US"/>
        </w:rPr>
      </w:pPr>
      <w:ins w:id="297" w:author="pradip" w:date="2023-10-16T19:42:00Z">
        <w:r>
          <w:rPr>
            <w:rStyle w:val="Hyperlink"/>
            <w:noProof/>
          </w:rPr>
          <w:fldChar w:fldCharType="begin"/>
        </w:r>
        <w:r>
          <w:rPr>
            <w:rStyle w:val="Hyperlink"/>
            <w:noProof/>
          </w:rPr>
          <w:instrText xml:space="preserve"> </w:instrText>
        </w:r>
        <w:r>
          <w:rPr>
            <w:noProof/>
          </w:rPr>
          <w:instrText>HYPERLINK \l "_Toc148377798"</w:instrText>
        </w:r>
        <w:r>
          <w:rPr>
            <w:rStyle w:val="Hyperlink"/>
            <w:noProof/>
          </w:rPr>
          <w:instrText xml:space="preserve"> </w:instrText>
        </w:r>
        <w:r>
          <w:rPr>
            <w:rStyle w:val="Hyperlink"/>
            <w:noProof/>
          </w:rPr>
          <w:fldChar w:fldCharType="separate"/>
        </w:r>
        <w:r>
          <w:rPr>
            <w:rStyle w:val="Hyperlink"/>
            <w:noProof/>
            <w:lang w:val="en-US"/>
          </w:rPr>
          <w:t>31</w:t>
        </w:r>
        <w:r>
          <w:rPr>
            <w:rStyle w:val="Hyperlink"/>
            <w:noProof/>
          </w:rPr>
          <w:t>.1 High Level Use Case of Manage Package Type.</w:t>
        </w:r>
        <w:r>
          <w:rPr>
            <w:noProof/>
            <w:webHidden/>
          </w:rPr>
          <w:tab/>
        </w:r>
        <w:r>
          <w:rPr>
            <w:noProof/>
            <w:webHidden/>
          </w:rPr>
          <w:fldChar w:fldCharType="begin"/>
        </w:r>
        <w:r>
          <w:rPr>
            <w:noProof/>
            <w:webHidden/>
          </w:rPr>
          <w:instrText xml:space="preserve"> PAGEREF _Toc148377798 \h </w:instrText>
        </w:r>
      </w:ins>
      <w:r>
        <w:rPr>
          <w:noProof/>
          <w:webHidden/>
        </w:rPr>
      </w:r>
      <w:r>
        <w:rPr>
          <w:noProof/>
          <w:webHidden/>
        </w:rPr>
        <w:fldChar w:fldCharType="separate"/>
      </w:r>
      <w:ins w:id="298" w:author="pradip" w:date="2023-10-16T19:42:00Z">
        <w:r>
          <w:rPr>
            <w:noProof/>
            <w:webHidden/>
          </w:rPr>
          <w:t>496</w:t>
        </w:r>
        <w:r>
          <w:rPr>
            <w:noProof/>
            <w:webHidden/>
          </w:rPr>
          <w:fldChar w:fldCharType="end"/>
        </w:r>
        <w:r>
          <w:rPr>
            <w:rStyle w:val="Hyperlink"/>
            <w:noProof/>
          </w:rPr>
          <w:fldChar w:fldCharType="end"/>
        </w:r>
      </w:ins>
    </w:p>
    <w:p w14:paraId="733AD94B" w14:textId="77777777" w:rsidR="009274EA" w:rsidRDefault="00C53038">
      <w:pPr>
        <w:pStyle w:val="TOC1"/>
        <w:tabs>
          <w:tab w:val="right" w:leader="dot" w:pos="8926"/>
        </w:tabs>
        <w:rPr>
          <w:ins w:id="299" w:author="pradip" w:date="2023-10-16T19:42:00Z"/>
          <w:rFonts w:asciiTheme="minorHAnsi" w:eastAsiaTheme="minorEastAsia" w:hAnsiTheme="minorHAnsi" w:cstheme="minorBidi"/>
          <w:noProof/>
          <w:sz w:val="22"/>
          <w:szCs w:val="22"/>
          <w:lang w:val="en-US"/>
        </w:rPr>
      </w:pPr>
      <w:ins w:id="300" w:author="pradip" w:date="2023-10-16T19:42:00Z">
        <w:r>
          <w:rPr>
            <w:rStyle w:val="Hyperlink"/>
            <w:noProof/>
          </w:rPr>
          <w:fldChar w:fldCharType="begin"/>
        </w:r>
        <w:r>
          <w:rPr>
            <w:rStyle w:val="Hyperlink"/>
            <w:noProof/>
          </w:rPr>
          <w:instrText xml:space="preserve"> </w:instrText>
        </w:r>
        <w:r>
          <w:rPr>
            <w:noProof/>
          </w:rPr>
          <w:instrText>HYPERLINK \l "_Toc148377799"</w:instrText>
        </w:r>
        <w:r>
          <w:rPr>
            <w:rStyle w:val="Hyperlink"/>
            <w:noProof/>
          </w:rPr>
          <w:instrText xml:space="preserve"> </w:instrText>
        </w:r>
        <w:r>
          <w:rPr>
            <w:rStyle w:val="Hyperlink"/>
            <w:noProof/>
          </w:rPr>
          <w:fldChar w:fldCharType="separate"/>
        </w:r>
        <w:r>
          <w:rPr>
            <w:rStyle w:val="Hyperlink"/>
            <w:b/>
            <w:noProof/>
          </w:rPr>
          <w:t>32.0 High Level Use Case of “Create Package Size”</w:t>
        </w:r>
        <w:r>
          <w:rPr>
            <w:noProof/>
            <w:webHidden/>
          </w:rPr>
          <w:tab/>
        </w:r>
        <w:r>
          <w:rPr>
            <w:noProof/>
            <w:webHidden/>
          </w:rPr>
          <w:fldChar w:fldCharType="begin"/>
        </w:r>
        <w:r>
          <w:rPr>
            <w:noProof/>
            <w:webHidden/>
          </w:rPr>
          <w:instrText xml:space="preserve"> PAGEREF _Toc148377799 \h </w:instrText>
        </w:r>
      </w:ins>
      <w:r>
        <w:rPr>
          <w:noProof/>
          <w:webHidden/>
        </w:rPr>
      </w:r>
      <w:r>
        <w:rPr>
          <w:noProof/>
          <w:webHidden/>
        </w:rPr>
        <w:fldChar w:fldCharType="separate"/>
      </w:r>
      <w:ins w:id="301" w:author="pradip" w:date="2023-10-16T19:42:00Z">
        <w:r>
          <w:rPr>
            <w:noProof/>
            <w:webHidden/>
          </w:rPr>
          <w:t>502</w:t>
        </w:r>
        <w:r>
          <w:rPr>
            <w:noProof/>
            <w:webHidden/>
          </w:rPr>
          <w:fldChar w:fldCharType="end"/>
        </w:r>
        <w:r>
          <w:rPr>
            <w:rStyle w:val="Hyperlink"/>
            <w:noProof/>
          </w:rPr>
          <w:fldChar w:fldCharType="end"/>
        </w:r>
      </w:ins>
    </w:p>
    <w:p w14:paraId="33AF0A5B" w14:textId="77777777" w:rsidR="009274EA" w:rsidRDefault="00C53038">
      <w:pPr>
        <w:pStyle w:val="TOC2"/>
        <w:tabs>
          <w:tab w:val="right" w:leader="dot" w:pos="8926"/>
        </w:tabs>
        <w:rPr>
          <w:ins w:id="302" w:author="pradip" w:date="2023-10-16T19:42:00Z"/>
          <w:rFonts w:asciiTheme="minorHAnsi" w:eastAsiaTheme="minorEastAsia" w:hAnsiTheme="minorHAnsi" w:cstheme="minorBidi"/>
          <w:noProof/>
          <w:sz w:val="22"/>
          <w:szCs w:val="22"/>
          <w:lang w:val="en-US"/>
        </w:rPr>
      </w:pPr>
      <w:ins w:id="303" w:author="pradip" w:date="2023-10-16T19:42:00Z">
        <w:r>
          <w:rPr>
            <w:rStyle w:val="Hyperlink"/>
            <w:noProof/>
          </w:rPr>
          <w:fldChar w:fldCharType="begin"/>
        </w:r>
        <w:r>
          <w:rPr>
            <w:rStyle w:val="Hyperlink"/>
            <w:noProof/>
          </w:rPr>
          <w:instrText xml:space="preserve"> </w:instrText>
        </w:r>
        <w:r>
          <w:rPr>
            <w:noProof/>
          </w:rPr>
          <w:instrText>HYPERLINK \l "_Toc148377800"</w:instrText>
        </w:r>
        <w:r>
          <w:rPr>
            <w:rStyle w:val="Hyperlink"/>
            <w:noProof/>
          </w:rPr>
          <w:instrText xml:space="preserve"> </w:instrText>
        </w:r>
        <w:r>
          <w:rPr>
            <w:rStyle w:val="Hyperlink"/>
            <w:noProof/>
          </w:rPr>
          <w:fldChar w:fldCharType="separate"/>
        </w:r>
        <w:r>
          <w:rPr>
            <w:rStyle w:val="Hyperlink"/>
            <w:noProof/>
            <w:lang w:val="en-US"/>
          </w:rPr>
          <w:t>32</w:t>
        </w:r>
        <w:r>
          <w:rPr>
            <w:rStyle w:val="Hyperlink"/>
            <w:noProof/>
          </w:rPr>
          <w:t>.1 High Level Use Case of Manage Package Size.</w:t>
        </w:r>
        <w:r>
          <w:rPr>
            <w:noProof/>
            <w:webHidden/>
          </w:rPr>
          <w:tab/>
        </w:r>
        <w:r>
          <w:rPr>
            <w:noProof/>
            <w:webHidden/>
          </w:rPr>
          <w:fldChar w:fldCharType="begin"/>
        </w:r>
        <w:r>
          <w:rPr>
            <w:noProof/>
            <w:webHidden/>
          </w:rPr>
          <w:instrText xml:space="preserve"> PAGEREF _Toc148377800 \h </w:instrText>
        </w:r>
      </w:ins>
      <w:r>
        <w:rPr>
          <w:noProof/>
          <w:webHidden/>
        </w:rPr>
      </w:r>
      <w:r>
        <w:rPr>
          <w:noProof/>
          <w:webHidden/>
        </w:rPr>
        <w:fldChar w:fldCharType="separate"/>
      </w:r>
      <w:ins w:id="304" w:author="pradip" w:date="2023-10-16T19:42:00Z">
        <w:r>
          <w:rPr>
            <w:noProof/>
            <w:webHidden/>
          </w:rPr>
          <w:t>504</w:t>
        </w:r>
        <w:r>
          <w:rPr>
            <w:noProof/>
            <w:webHidden/>
          </w:rPr>
          <w:fldChar w:fldCharType="end"/>
        </w:r>
        <w:r>
          <w:rPr>
            <w:rStyle w:val="Hyperlink"/>
            <w:noProof/>
          </w:rPr>
          <w:fldChar w:fldCharType="end"/>
        </w:r>
      </w:ins>
    </w:p>
    <w:p w14:paraId="5D2D257D" w14:textId="77777777" w:rsidR="009274EA" w:rsidRDefault="00C53038">
      <w:pPr>
        <w:pStyle w:val="TOC1"/>
        <w:tabs>
          <w:tab w:val="right" w:leader="dot" w:pos="8926"/>
        </w:tabs>
        <w:rPr>
          <w:ins w:id="305" w:author="pradip" w:date="2023-10-16T19:42:00Z"/>
          <w:rFonts w:asciiTheme="minorHAnsi" w:eastAsiaTheme="minorEastAsia" w:hAnsiTheme="minorHAnsi" w:cstheme="minorBidi"/>
          <w:noProof/>
          <w:sz w:val="22"/>
          <w:szCs w:val="22"/>
          <w:lang w:val="en-US"/>
        </w:rPr>
      </w:pPr>
      <w:ins w:id="306" w:author="pradip" w:date="2023-10-16T19:42:00Z">
        <w:r>
          <w:rPr>
            <w:rStyle w:val="Hyperlink"/>
            <w:noProof/>
          </w:rPr>
          <w:fldChar w:fldCharType="begin"/>
        </w:r>
        <w:r>
          <w:rPr>
            <w:rStyle w:val="Hyperlink"/>
            <w:noProof/>
          </w:rPr>
          <w:instrText xml:space="preserve"> </w:instrText>
        </w:r>
        <w:r>
          <w:rPr>
            <w:noProof/>
          </w:rPr>
          <w:instrText>HYPERLINK \l "_Toc148377801"</w:instrText>
        </w:r>
        <w:r>
          <w:rPr>
            <w:rStyle w:val="Hyperlink"/>
            <w:noProof/>
          </w:rPr>
          <w:instrText xml:space="preserve"> </w:instrText>
        </w:r>
        <w:r>
          <w:rPr>
            <w:rStyle w:val="Hyperlink"/>
            <w:noProof/>
          </w:rPr>
          <w:fldChar w:fldCharType="separate"/>
        </w:r>
        <w:r>
          <w:rPr>
            <w:rStyle w:val="Hyperlink"/>
            <w:b/>
            <w:noProof/>
          </w:rPr>
          <w:t>33.0 High Level Use Case of Log in.</w:t>
        </w:r>
        <w:r>
          <w:rPr>
            <w:noProof/>
            <w:webHidden/>
          </w:rPr>
          <w:tab/>
        </w:r>
        <w:r>
          <w:rPr>
            <w:noProof/>
            <w:webHidden/>
          </w:rPr>
          <w:fldChar w:fldCharType="begin"/>
        </w:r>
        <w:r>
          <w:rPr>
            <w:noProof/>
            <w:webHidden/>
          </w:rPr>
          <w:instrText xml:space="preserve"> PAGEREF _Toc148377801 \h </w:instrText>
        </w:r>
      </w:ins>
      <w:r>
        <w:rPr>
          <w:noProof/>
          <w:webHidden/>
        </w:rPr>
      </w:r>
      <w:r>
        <w:rPr>
          <w:noProof/>
          <w:webHidden/>
        </w:rPr>
        <w:fldChar w:fldCharType="separate"/>
      </w:r>
      <w:ins w:id="307" w:author="pradip" w:date="2023-10-16T19:42:00Z">
        <w:r>
          <w:rPr>
            <w:noProof/>
            <w:webHidden/>
          </w:rPr>
          <w:t>510</w:t>
        </w:r>
        <w:r>
          <w:rPr>
            <w:noProof/>
            <w:webHidden/>
          </w:rPr>
          <w:fldChar w:fldCharType="end"/>
        </w:r>
        <w:r>
          <w:rPr>
            <w:rStyle w:val="Hyperlink"/>
            <w:noProof/>
          </w:rPr>
          <w:fldChar w:fldCharType="end"/>
        </w:r>
      </w:ins>
    </w:p>
    <w:p w14:paraId="280423D9" w14:textId="77777777" w:rsidR="009274EA" w:rsidRDefault="00C53038">
      <w:pPr>
        <w:pStyle w:val="TOC2"/>
        <w:tabs>
          <w:tab w:val="right" w:leader="dot" w:pos="8926"/>
        </w:tabs>
        <w:rPr>
          <w:ins w:id="308" w:author="pradip" w:date="2023-10-16T19:42:00Z"/>
          <w:rFonts w:asciiTheme="minorHAnsi" w:eastAsiaTheme="minorEastAsia" w:hAnsiTheme="minorHAnsi" w:cstheme="minorBidi"/>
          <w:noProof/>
          <w:sz w:val="22"/>
          <w:szCs w:val="22"/>
          <w:lang w:val="en-US"/>
        </w:rPr>
      </w:pPr>
      <w:ins w:id="309" w:author="pradip" w:date="2023-10-16T19:42:00Z">
        <w:r>
          <w:rPr>
            <w:rStyle w:val="Hyperlink"/>
            <w:noProof/>
          </w:rPr>
          <w:fldChar w:fldCharType="begin"/>
        </w:r>
        <w:r>
          <w:rPr>
            <w:rStyle w:val="Hyperlink"/>
            <w:noProof/>
          </w:rPr>
          <w:instrText xml:space="preserve"> </w:instrText>
        </w:r>
        <w:r>
          <w:rPr>
            <w:noProof/>
          </w:rPr>
          <w:instrText>HYPERLINK \l "_Toc148377802"</w:instrText>
        </w:r>
        <w:r>
          <w:rPr>
            <w:rStyle w:val="Hyperlink"/>
            <w:noProof/>
          </w:rPr>
          <w:instrText xml:space="preserve"> </w:instrText>
        </w:r>
        <w:r>
          <w:rPr>
            <w:rStyle w:val="Hyperlink"/>
            <w:noProof/>
          </w:rPr>
          <w:fldChar w:fldCharType="separate"/>
        </w:r>
        <w:r>
          <w:rPr>
            <w:rStyle w:val="Hyperlink"/>
            <w:noProof/>
          </w:rPr>
          <w:t>33.1 High Level Use Case of Forgot Password</w:t>
        </w:r>
        <w:r>
          <w:rPr>
            <w:noProof/>
            <w:webHidden/>
          </w:rPr>
          <w:tab/>
        </w:r>
        <w:r>
          <w:rPr>
            <w:noProof/>
            <w:webHidden/>
          </w:rPr>
          <w:fldChar w:fldCharType="begin"/>
        </w:r>
        <w:r>
          <w:rPr>
            <w:noProof/>
            <w:webHidden/>
          </w:rPr>
          <w:instrText xml:space="preserve"> PAGEREF _Toc148377802 \h </w:instrText>
        </w:r>
      </w:ins>
      <w:r>
        <w:rPr>
          <w:noProof/>
          <w:webHidden/>
        </w:rPr>
      </w:r>
      <w:r>
        <w:rPr>
          <w:noProof/>
          <w:webHidden/>
        </w:rPr>
        <w:fldChar w:fldCharType="separate"/>
      </w:r>
      <w:ins w:id="310" w:author="pradip" w:date="2023-10-16T19:42:00Z">
        <w:r>
          <w:rPr>
            <w:noProof/>
            <w:webHidden/>
          </w:rPr>
          <w:t>513</w:t>
        </w:r>
        <w:r>
          <w:rPr>
            <w:noProof/>
            <w:webHidden/>
          </w:rPr>
          <w:fldChar w:fldCharType="end"/>
        </w:r>
        <w:r>
          <w:rPr>
            <w:rStyle w:val="Hyperlink"/>
            <w:noProof/>
          </w:rPr>
          <w:fldChar w:fldCharType="end"/>
        </w:r>
      </w:ins>
    </w:p>
    <w:p w14:paraId="41E003D7" w14:textId="77777777" w:rsidR="009274EA" w:rsidRDefault="00C53038">
      <w:pPr>
        <w:pStyle w:val="TOC1"/>
        <w:tabs>
          <w:tab w:val="right" w:leader="dot" w:pos="8926"/>
        </w:tabs>
        <w:rPr>
          <w:ins w:id="311" w:author="pradip" w:date="2023-10-16T19:42:00Z"/>
          <w:rFonts w:asciiTheme="minorHAnsi" w:eastAsiaTheme="minorEastAsia" w:hAnsiTheme="minorHAnsi" w:cstheme="minorBidi"/>
          <w:noProof/>
          <w:sz w:val="22"/>
          <w:szCs w:val="22"/>
          <w:lang w:val="en-US"/>
        </w:rPr>
      </w:pPr>
      <w:ins w:id="312" w:author="pradip" w:date="2023-10-16T19:42:00Z">
        <w:r>
          <w:rPr>
            <w:rStyle w:val="Hyperlink"/>
            <w:noProof/>
          </w:rPr>
          <w:fldChar w:fldCharType="begin"/>
        </w:r>
        <w:r>
          <w:rPr>
            <w:rStyle w:val="Hyperlink"/>
            <w:noProof/>
          </w:rPr>
          <w:instrText xml:space="preserve"> </w:instrText>
        </w:r>
        <w:r>
          <w:rPr>
            <w:noProof/>
          </w:rPr>
          <w:instrText>HYPERLINK \l "_Toc148377803"</w:instrText>
        </w:r>
        <w:r>
          <w:rPr>
            <w:rStyle w:val="Hyperlink"/>
            <w:noProof/>
          </w:rPr>
          <w:instrText xml:space="preserve"> </w:instrText>
        </w:r>
        <w:r>
          <w:rPr>
            <w:rStyle w:val="Hyperlink"/>
            <w:noProof/>
          </w:rPr>
          <w:fldChar w:fldCharType="separate"/>
        </w:r>
        <w:r>
          <w:rPr>
            <w:rStyle w:val="Hyperlink"/>
            <w:b/>
            <w:noProof/>
          </w:rPr>
          <w:t>34.0 High Level Use Case of After Log in Screen&lt;TAO, TEA BOARD, Auctioneer, Associate Auctioneer/ Post Associate Auctioneer, Buyer, Associate Buyer/Post Associate Buyer, Seller, Warehouse, Warehouse Unit &gt;.</w:t>
        </w:r>
        <w:r>
          <w:rPr>
            <w:noProof/>
            <w:webHidden/>
          </w:rPr>
          <w:tab/>
        </w:r>
        <w:r>
          <w:rPr>
            <w:noProof/>
            <w:webHidden/>
          </w:rPr>
          <w:fldChar w:fldCharType="begin"/>
        </w:r>
        <w:r>
          <w:rPr>
            <w:noProof/>
            <w:webHidden/>
          </w:rPr>
          <w:instrText xml:space="preserve"> PAGEREF _Toc148377803 \h </w:instrText>
        </w:r>
      </w:ins>
      <w:r>
        <w:rPr>
          <w:noProof/>
          <w:webHidden/>
        </w:rPr>
      </w:r>
      <w:r>
        <w:rPr>
          <w:noProof/>
          <w:webHidden/>
        </w:rPr>
        <w:fldChar w:fldCharType="separate"/>
      </w:r>
      <w:ins w:id="313" w:author="pradip" w:date="2023-10-16T19:42:00Z">
        <w:r>
          <w:rPr>
            <w:noProof/>
            <w:webHidden/>
          </w:rPr>
          <w:t>517</w:t>
        </w:r>
        <w:r>
          <w:rPr>
            <w:noProof/>
            <w:webHidden/>
          </w:rPr>
          <w:fldChar w:fldCharType="end"/>
        </w:r>
        <w:r>
          <w:rPr>
            <w:rStyle w:val="Hyperlink"/>
            <w:noProof/>
          </w:rPr>
          <w:fldChar w:fldCharType="end"/>
        </w:r>
      </w:ins>
    </w:p>
    <w:p w14:paraId="4A0017EF" w14:textId="77777777" w:rsidR="009274EA" w:rsidRDefault="00C53038">
      <w:pPr>
        <w:pStyle w:val="TOC1"/>
        <w:tabs>
          <w:tab w:val="right" w:leader="dot" w:pos="8926"/>
        </w:tabs>
        <w:rPr>
          <w:ins w:id="314" w:author="pradip" w:date="2023-10-16T19:42:00Z"/>
          <w:rFonts w:asciiTheme="minorHAnsi" w:eastAsiaTheme="minorEastAsia" w:hAnsiTheme="minorHAnsi" w:cstheme="minorBidi"/>
          <w:noProof/>
          <w:sz w:val="22"/>
          <w:szCs w:val="22"/>
          <w:lang w:val="en-US"/>
        </w:rPr>
      </w:pPr>
      <w:ins w:id="315" w:author="pradip" w:date="2023-10-16T19:42:00Z">
        <w:r>
          <w:rPr>
            <w:rStyle w:val="Hyperlink"/>
            <w:noProof/>
          </w:rPr>
          <w:fldChar w:fldCharType="begin"/>
        </w:r>
        <w:r>
          <w:rPr>
            <w:rStyle w:val="Hyperlink"/>
            <w:noProof/>
          </w:rPr>
          <w:instrText xml:space="preserve"> </w:instrText>
        </w:r>
        <w:r>
          <w:rPr>
            <w:noProof/>
          </w:rPr>
          <w:instrText>HYPERLINK \l "_Toc148377804"</w:instrText>
        </w:r>
        <w:r>
          <w:rPr>
            <w:rStyle w:val="Hyperlink"/>
            <w:noProof/>
          </w:rPr>
          <w:instrText xml:space="preserve"> </w:instrText>
        </w:r>
        <w:r>
          <w:rPr>
            <w:rStyle w:val="Hyperlink"/>
            <w:noProof/>
          </w:rPr>
          <w:fldChar w:fldCharType="separate"/>
        </w:r>
        <w:r>
          <w:rPr>
            <w:rStyle w:val="Hyperlink"/>
            <w:rFonts w:ascii="Calibri" w:hAnsi="Calibri"/>
            <w:b/>
            <w:noProof/>
          </w:rPr>
          <w:t xml:space="preserve">35.0 High Level Use Case of </w:t>
        </w:r>
        <w:r>
          <w:rPr>
            <w:rStyle w:val="Hyperlink"/>
            <w:rFonts w:ascii="Calibri" w:hAnsi="Calibri"/>
            <w:b/>
            <w:noProof/>
            <w:lang w:val="en-US"/>
          </w:rPr>
          <w:t>Assignation of Rights</w:t>
        </w:r>
        <w:r>
          <w:rPr>
            <w:noProof/>
            <w:webHidden/>
          </w:rPr>
          <w:tab/>
        </w:r>
        <w:r>
          <w:rPr>
            <w:noProof/>
            <w:webHidden/>
          </w:rPr>
          <w:fldChar w:fldCharType="begin"/>
        </w:r>
        <w:r>
          <w:rPr>
            <w:noProof/>
            <w:webHidden/>
          </w:rPr>
          <w:instrText xml:space="preserve"> PAGEREF _Toc148377804 \h </w:instrText>
        </w:r>
      </w:ins>
      <w:r>
        <w:rPr>
          <w:noProof/>
          <w:webHidden/>
        </w:rPr>
      </w:r>
      <w:r>
        <w:rPr>
          <w:noProof/>
          <w:webHidden/>
        </w:rPr>
        <w:fldChar w:fldCharType="separate"/>
      </w:r>
      <w:ins w:id="316" w:author="pradip" w:date="2023-10-16T19:42:00Z">
        <w:r>
          <w:rPr>
            <w:noProof/>
            <w:webHidden/>
          </w:rPr>
          <w:t>536</w:t>
        </w:r>
        <w:r>
          <w:rPr>
            <w:noProof/>
            <w:webHidden/>
          </w:rPr>
          <w:fldChar w:fldCharType="end"/>
        </w:r>
        <w:r>
          <w:rPr>
            <w:rStyle w:val="Hyperlink"/>
            <w:noProof/>
          </w:rPr>
          <w:fldChar w:fldCharType="end"/>
        </w:r>
      </w:ins>
    </w:p>
    <w:p w14:paraId="00A31AF2" w14:textId="77777777" w:rsidR="009274EA" w:rsidRDefault="00C53038">
      <w:pPr>
        <w:pStyle w:val="TOC1"/>
        <w:tabs>
          <w:tab w:val="right" w:leader="dot" w:pos="8926"/>
        </w:tabs>
        <w:rPr>
          <w:ins w:id="317" w:author="Sunil Vyas" w:date="2023-10-11T19:28:00Z"/>
          <w:del w:id="318" w:author="pradip" w:date="2023-10-16T19:42:00Z"/>
          <w:rFonts w:asciiTheme="minorHAnsi" w:eastAsiaTheme="minorEastAsia" w:hAnsiTheme="minorHAnsi" w:cstheme="minorBidi"/>
          <w:noProof/>
          <w:sz w:val="22"/>
          <w:szCs w:val="22"/>
          <w:lang w:val="en-US"/>
        </w:rPr>
      </w:pPr>
      <w:ins w:id="319" w:author="Sunil Vyas" w:date="2023-10-11T19:28:00Z">
        <w:del w:id="320" w:author="pradip" w:date="2023-10-16T19:42:00Z">
          <w:r>
            <w:rPr>
              <w:rStyle w:val="Hyperlink"/>
              <w:noProof/>
            </w:rPr>
            <w:delText>DOCUMENT CONTROL</w:delText>
          </w:r>
          <w:r>
            <w:rPr>
              <w:noProof/>
              <w:webHidden/>
            </w:rPr>
            <w:tab/>
            <w:delText>2</w:delText>
          </w:r>
        </w:del>
      </w:ins>
    </w:p>
    <w:p w14:paraId="0C4D77B4" w14:textId="77777777" w:rsidR="009274EA" w:rsidRDefault="00C53038">
      <w:pPr>
        <w:pStyle w:val="TOC1"/>
        <w:tabs>
          <w:tab w:val="right" w:leader="dot" w:pos="8926"/>
        </w:tabs>
        <w:rPr>
          <w:ins w:id="321" w:author="Sunil Vyas" w:date="2023-10-11T19:28:00Z"/>
          <w:del w:id="322" w:author="pradip" w:date="2023-10-16T19:42:00Z"/>
          <w:rFonts w:asciiTheme="minorHAnsi" w:eastAsiaTheme="minorEastAsia" w:hAnsiTheme="minorHAnsi" w:cstheme="minorBidi"/>
          <w:noProof/>
          <w:sz w:val="22"/>
          <w:szCs w:val="22"/>
          <w:lang w:val="en-US"/>
        </w:rPr>
      </w:pPr>
      <w:ins w:id="323" w:author="Sunil Vyas" w:date="2023-10-11T19:28:00Z">
        <w:del w:id="324" w:author="pradip" w:date="2023-10-16T19:42:00Z">
          <w:r>
            <w:rPr>
              <w:rStyle w:val="Hyperlink"/>
              <w:noProof/>
            </w:rPr>
            <w:delText>DOCUMENT CHANGE HISTORY</w:delText>
          </w:r>
          <w:r>
            <w:rPr>
              <w:noProof/>
              <w:webHidden/>
            </w:rPr>
            <w:tab/>
            <w:delText>3</w:delText>
          </w:r>
        </w:del>
      </w:ins>
    </w:p>
    <w:p w14:paraId="12F5FA4E" w14:textId="77777777" w:rsidR="009274EA" w:rsidRDefault="00C53038">
      <w:pPr>
        <w:pStyle w:val="TOC1"/>
        <w:tabs>
          <w:tab w:val="left" w:pos="660"/>
          <w:tab w:val="right" w:leader="dot" w:pos="8926"/>
        </w:tabs>
        <w:rPr>
          <w:ins w:id="325" w:author="Sunil Vyas" w:date="2023-10-11T19:28:00Z"/>
          <w:del w:id="326" w:author="pradip" w:date="2023-10-16T19:42:00Z"/>
          <w:rFonts w:asciiTheme="minorHAnsi" w:eastAsiaTheme="minorEastAsia" w:hAnsiTheme="minorHAnsi" w:cstheme="minorBidi"/>
          <w:noProof/>
          <w:sz w:val="22"/>
          <w:szCs w:val="22"/>
          <w:lang w:val="en-US"/>
        </w:rPr>
      </w:pPr>
      <w:ins w:id="327" w:author="Sunil Vyas" w:date="2023-10-11T19:28:00Z">
        <w:del w:id="328" w:author="pradip" w:date="2023-10-16T19:42:00Z">
          <w:r>
            <w:rPr>
              <w:rStyle w:val="Hyperlink"/>
              <w:b/>
              <w:noProof/>
            </w:rPr>
            <w:delText>1.0</w:delText>
          </w:r>
          <w:r>
            <w:rPr>
              <w:rFonts w:asciiTheme="minorHAnsi" w:eastAsiaTheme="minorEastAsia" w:hAnsiTheme="minorHAnsi" w:cstheme="minorBidi"/>
              <w:noProof/>
              <w:sz w:val="22"/>
              <w:szCs w:val="22"/>
              <w:lang w:val="en-US"/>
            </w:rPr>
            <w:tab/>
          </w:r>
          <w:r>
            <w:rPr>
              <w:rStyle w:val="Hyperlink"/>
              <w:b/>
              <w:noProof/>
            </w:rPr>
            <w:delText>High Level Use Case of “Create State Master”</w:delText>
          </w:r>
          <w:r>
            <w:rPr>
              <w:noProof/>
              <w:webHidden/>
            </w:rPr>
            <w:tab/>
            <w:delText>6</w:delText>
          </w:r>
        </w:del>
      </w:ins>
    </w:p>
    <w:p w14:paraId="01902D03" w14:textId="77777777" w:rsidR="009274EA" w:rsidRDefault="00C53038">
      <w:pPr>
        <w:pStyle w:val="TOC2"/>
        <w:tabs>
          <w:tab w:val="left" w:pos="880"/>
          <w:tab w:val="right" w:leader="dot" w:pos="8926"/>
        </w:tabs>
        <w:rPr>
          <w:ins w:id="329" w:author="Sunil Vyas" w:date="2023-10-11T19:28:00Z"/>
          <w:del w:id="330" w:author="pradip" w:date="2023-10-16T19:42:00Z"/>
          <w:rFonts w:asciiTheme="minorHAnsi" w:eastAsiaTheme="minorEastAsia" w:hAnsiTheme="minorHAnsi" w:cstheme="minorBidi"/>
          <w:noProof/>
          <w:sz w:val="22"/>
          <w:szCs w:val="22"/>
          <w:lang w:val="en-US"/>
        </w:rPr>
      </w:pPr>
      <w:ins w:id="331" w:author="Sunil Vyas" w:date="2023-10-11T19:28:00Z">
        <w:del w:id="332" w:author="pradip" w:date="2023-10-16T19:42:00Z">
          <w:r>
            <w:rPr>
              <w:rStyle w:val="Hyperlink"/>
              <w:b/>
              <w:noProof/>
            </w:rPr>
            <w:delText>1.1</w:delText>
          </w:r>
          <w:r>
            <w:rPr>
              <w:rFonts w:asciiTheme="minorHAnsi" w:eastAsiaTheme="minorEastAsia" w:hAnsiTheme="minorHAnsi" w:cstheme="minorBidi"/>
              <w:noProof/>
              <w:sz w:val="22"/>
              <w:szCs w:val="22"/>
              <w:lang w:val="en-US"/>
            </w:rPr>
            <w:tab/>
          </w:r>
          <w:r>
            <w:rPr>
              <w:rStyle w:val="Hyperlink"/>
              <w:b/>
              <w:noProof/>
            </w:rPr>
            <w:delText>High Level Use Case of Manage State Master.</w:delText>
          </w:r>
          <w:r>
            <w:rPr>
              <w:noProof/>
              <w:webHidden/>
            </w:rPr>
            <w:tab/>
            <w:delText>11</w:delText>
          </w:r>
        </w:del>
      </w:ins>
    </w:p>
    <w:p w14:paraId="131B7D6F" w14:textId="77777777" w:rsidR="009274EA" w:rsidRDefault="00C53038">
      <w:pPr>
        <w:pStyle w:val="TOC1"/>
        <w:tabs>
          <w:tab w:val="left" w:pos="660"/>
          <w:tab w:val="right" w:leader="dot" w:pos="8926"/>
        </w:tabs>
        <w:rPr>
          <w:ins w:id="333" w:author="Sunil Vyas" w:date="2023-10-11T19:28:00Z"/>
          <w:del w:id="334" w:author="pradip" w:date="2023-10-16T19:42:00Z"/>
          <w:rFonts w:asciiTheme="minorHAnsi" w:eastAsiaTheme="minorEastAsia" w:hAnsiTheme="minorHAnsi" w:cstheme="minorBidi"/>
          <w:noProof/>
          <w:sz w:val="22"/>
          <w:szCs w:val="22"/>
          <w:lang w:val="en-US"/>
        </w:rPr>
      </w:pPr>
      <w:ins w:id="335" w:author="Sunil Vyas" w:date="2023-10-11T19:28:00Z">
        <w:del w:id="336" w:author="pradip" w:date="2023-10-16T19:42:00Z">
          <w:r>
            <w:rPr>
              <w:rStyle w:val="Hyperlink"/>
              <w:b/>
              <w:noProof/>
            </w:rPr>
            <w:delText>2.0</w:delText>
          </w:r>
          <w:r>
            <w:rPr>
              <w:rFonts w:asciiTheme="minorHAnsi" w:eastAsiaTheme="minorEastAsia" w:hAnsiTheme="minorHAnsi" w:cstheme="minorBidi"/>
              <w:noProof/>
              <w:sz w:val="22"/>
              <w:szCs w:val="22"/>
              <w:lang w:val="en-US"/>
            </w:rPr>
            <w:tab/>
          </w:r>
          <w:r>
            <w:rPr>
              <w:rStyle w:val="Hyperlink"/>
              <w:b/>
              <w:noProof/>
            </w:rPr>
            <w:delText>High Level Use Case of “Create Auction Center”</w:delText>
          </w:r>
          <w:r>
            <w:rPr>
              <w:noProof/>
              <w:webHidden/>
            </w:rPr>
            <w:tab/>
            <w:delText>19</w:delText>
          </w:r>
        </w:del>
      </w:ins>
    </w:p>
    <w:p w14:paraId="20A7C309" w14:textId="77777777" w:rsidR="009274EA" w:rsidRDefault="00C53038">
      <w:pPr>
        <w:pStyle w:val="TOC2"/>
        <w:tabs>
          <w:tab w:val="left" w:pos="880"/>
          <w:tab w:val="right" w:leader="dot" w:pos="8926"/>
        </w:tabs>
        <w:rPr>
          <w:ins w:id="337" w:author="Sunil Vyas" w:date="2023-10-11T19:28:00Z"/>
          <w:del w:id="338" w:author="pradip" w:date="2023-10-16T19:42:00Z"/>
          <w:rFonts w:asciiTheme="minorHAnsi" w:eastAsiaTheme="minorEastAsia" w:hAnsiTheme="minorHAnsi" w:cstheme="minorBidi"/>
          <w:noProof/>
          <w:sz w:val="22"/>
          <w:szCs w:val="22"/>
          <w:lang w:val="en-US"/>
        </w:rPr>
      </w:pPr>
      <w:ins w:id="339" w:author="Sunil Vyas" w:date="2023-10-11T19:28:00Z">
        <w:del w:id="340" w:author="pradip" w:date="2023-10-16T19:42:00Z">
          <w:r>
            <w:rPr>
              <w:rStyle w:val="Hyperlink"/>
              <w:b/>
              <w:noProof/>
            </w:rPr>
            <w:delText>2.1</w:delText>
          </w:r>
          <w:r>
            <w:rPr>
              <w:rFonts w:asciiTheme="minorHAnsi" w:eastAsiaTheme="minorEastAsia" w:hAnsiTheme="minorHAnsi" w:cstheme="minorBidi"/>
              <w:noProof/>
              <w:sz w:val="22"/>
              <w:szCs w:val="22"/>
              <w:lang w:val="en-US"/>
            </w:rPr>
            <w:tab/>
          </w:r>
          <w:r>
            <w:rPr>
              <w:rStyle w:val="Hyperlink"/>
              <w:b/>
              <w:noProof/>
            </w:rPr>
            <w:delText>High Level Use Case of Manage Auction Center.</w:delText>
          </w:r>
          <w:r>
            <w:rPr>
              <w:noProof/>
              <w:webHidden/>
            </w:rPr>
            <w:tab/>
            <w:delText>26</w:delText>
          </w:r>
        </w:del>
      </w:ins>
    </w:p>
    <w:p w14:paraId="5EF20456" w14:textId="77777777" w:rsidR="009274EA" w:rsidRDefault="00C53038">
      <w:pPr>
        <w:pStyle w:val="TOC1"/>
        <w:tabs>
          <w:tab w:val="left" w:pos="660"/>
          <w:tab w:val="right" w:leader="dot" w:pos="8926"/>
        </w:tabs>
        <w:rPr>
          <w:ins w:id="341" w:author="Sunil Vyas" w:date="2023-10-11T19:28:00Z"/>
          <w:del w:id="342" w:author="pradip" w:date="2023-10-16T19:42:00Z"/>
          <w:rFonts w:asciiTheme="minorHAnsi" w:eastAsiaTheme="minorEastAsia" w:hAnsiTheme="minorHAnsi" w:cstheme="minorBidi"/>
          <w:noProof/>
          <w:sz w:val="22"/>
          <w:szCs w:val="22"/>
          <w:lang w:val="en-US"/>
        </w:rPr>
      </w:pPr>
      <w:ins w:id="343" w:author="Sunil Vyas" w:date="2023-10-11T19:28:00Z">
        <w:del w:id="344" w:author="pradip" w:date="2023-10-16T19:42:00Z">
          <w:r>
            <w:rPr>
              <w:rStyle w:val="Hyperlink"/>
              <w:b/>
              <w:noProof/>
            </w:rPr>
            <w:delText>3.0</w:delText>
          </w:r>
          <w:r>
            <w:rPr>
              <w:rFonts w:asciiTheme="minorHAnsi" w:eastAsiaTheme="minorEastAsia" w:hAnsiTheme="minorHAnsi" w:cstheme="minorBidi"/>
              <w:noProof/>
              <w:sz w:val="22"/>
              <w:szCs w:val="22"/>
              <w:lang w:val="en-US"/>
            </w:rPr>
            <w:tab/>
          </w:r>
          <w:r>
            <w:rPr>
              <w:rStyle w:val="Hyperlink"/>
              <w:b/>
              <w:noProof/>
            </w:rPr>
            <w:delText>High Level Use Case of “Create Category”</w:delText>
          </w:r>
          <w:r>
            <w:rPr>
              <w:noProof/>
              <w:webHidden/>
            </w:rPr>
            <w:tab/>
            <w:delText>37</w:delText>
          </w:r>
        </w:del>
      </w:ins>
    </w:p>
    <w:p w14:paraId="059D4FCE" w14:textId="77777777" w:rsidR="009274EA" w:rsidRDefault="00C53038">
      <w:pPr>
        <w:pStyle w:val="TOC2"/>
        <w:tabs>
          <w:tab w:val="right" w:leader="dot" w:pos="8926"/>
        </w:tabs>
        <w:rPr>
          <w:ins w:id="345" w:author="Sunil Vyas" w:date="2023-10-11T19:28:00Z"/>
          <w:del w:id="346" w:author="pradip" w:date="2023-10-16T19:42:00Z"/>
          <w:rFonts w:asciiTheme="minorHAnsi" w:eastAsiaTheme="minorEastAsia" w:hAnsiTheme="minorHAnsi" w:cstheme="minorBidi"/>
          <w:noProof/>
          <w:sz w:val="22"/>
          <w:szCs w:val="22"/>
          <w:lang w:val="en-US"/>
        </w:rPr>
      </w:pPr>
      <w:ins w:id="347" w:author="Sunil Vyas" w:date="2023-10-11T19:28:00Z">
        <w:del w:id="348" w:author="pradip" w:date="2023-10-16T19:42:00Z">
          <w:r>
            <w:rPr>
              <w:rStyle w:val="Hyperlink"/>
              <w:noProof/>
              <w:lang w:val="en-US"/>
            </w:rPr>
            <w:delText>3</w:delText>
          </w:r>
          <w:r>
            <w:rPr>
              <w:rStyle w:val="Hyperlink"/>
              <w:noProof/>
            </w:rPr>
            <w:delText>.1 High Level Use Case of Manage Category.</w:delText>
          </w:r>
          <w:r>
            <w:rPr>
              <w:noProof/>
              <w:webHidden/>
            </w:rPr>
            <w:tab/>
            <w:delText>41</w:delText>
          </w:r>
        </w:del>
      </w:ins>
    </w:p>
    <w:p w14:paraId="7F0B4F46" w14:textId="77777777" w:rsidR="009274EA" w:rsidRDefault="00C53038">
      <w:pPr>
        <w:pStyle w:val="TOC1"/>
        <w:tabs>
          <w:tab w:val="left" w:pos="660"/>
          <w:tab w:val="right" w:leader="dot" w:pos="8926"/>
        </w:tabs>
        <w:rPr>
          <w:ins w:id="349" w:author="Sunil Vyas" w:date="2023-10-11T19:28:00Z"/>
          <w:del w:id="350" w:author="pradip" w:date="2023-10-16T19:42:00Z"/>
          <w:rFonts w:asciiTheme="minorHAnsi" w:eastAsiaTheme="minorEastAsia" w:hAnsiTheme="minorHAnsi" w:cstheme="minorBidi"/>
          <w:noProof/>
          <w:sz w:val="22"/>
          <w:szCs w:val="22"/>
          <w:lang w:val="en-US"/>
        </w:rPr>
      </w:pPr>
      <w:ins w:id="351" w:author="Sunil Vyas" w:date="2023-10-11T19:28:00Z">
        <w:del w:id="352" w:author="pradip" w:date="2023-10-16T19:42:00Z">
          <w:r>
            <w:rPr>
              <w:rStyle w:val="Hyperlink"/>
              <w:b/>
              <w:noProof/>
            </w:rPr>
            <w:delText>4.0</w:delText>
          </w:r>
          <w:r>
            <w:rPr>
              <w:rFonts w:asciiTheme="minorHAnsi" w:eastAsiaTheme="minorEastAsia" w:hAnsiTheme="minorHAnsi" w:cstheme="minorBidi"/>
              <w:noProof/>
              <w:sz w:val="22"/>
              <w:szCs w:val="22"/>
              <w:lang w:val="en-US"/>
            </w:rPr>
            <w:tab/>
          </w:r>
          <w:r>
            <w:rPr>
              <w:rStyle w:val="Hyperlink"/>
              <w:b/>
              <w:noProof/>
            </w:rPr>
            <w:delText>High Level Use Case of “Create Tea Type”</w:delText>
          </w:r>
          <w:r>
            <w:rPr>
              <w:noProof/>
              <w:webHidden/>
            </w:rPr>
            <w:tab/>
            <w:delText>48</w:delText>
          </w:r>
        </w:del>
      </w:ins>
    </w:p>
    <w:p w14:paraId="6FED2E88" w14:textId="77777777" w:rsidR="009274EA" w:rsidRDefault="00C53038">
      <w:pPr>
        <w:pStyle w:val="TOC2"/>
        <w:tabs>
          <w:tab w:val="left" w:pos="880"/>
          <w:tab w:val="right" w:leader="dot" w:pos="8926"/>
        </w:tabs>
        <w:rPr>
          <w:ins w:id="353" w:author="Sunil Vyas" w:date="2023-10-11T19:28:00Z"/>
          <w:del w:id="354" w:author="pradip" w:date="2023-10-16T19:42:00Z"/>
          <w:rFonts w:asciiTheme="minorHAnsi" w:eastAsiaTheme="minorEastAsia" w:hAnsiTheme="minorHAnsi" w:cstheme="minorBidi"/>
          <w:noProof/>
          <w:sz w:val="22"/>
          <w:szCs w:val="22"/>
          <w:lang w:val="en-US"/>
        </w:rPr>
      </w:pPr>
      <w:ins w:id="355" w:author="Sunil Vyas" w:date="2023-10-11T19:28:00Z">
        <w:del w:id="356" w:author="pradip" w:date="2023-10-16T19:42:00Z">
          <w:r>
            <w:rPr>
              <w:rStyle w:val="Hyperlink"/>
              <w:rFonts w:cs="Myanmar Text"/>
              <w:noProof/>
            </w:rPr>
            <w:delText>4.1</w:delText>
          </w:r>
          <w:r>
            <w:rPr>
              <w:rFonts w:asciiTheme="minorHAnsi" w:eastAsiaTheme="minorEastAsia" w:hAnsiTheme="minorHAnsi" w:cstheme="minorBidi"/>
              <w:noProof/>
              <w:sz w:val="22"/>
              <w:szCs w:val="22"/>
              <w:lang w:val="en-US"/>
            </w:rPr>
            <w:tab/>
          </w:r>
          <w:r>
            <w:rPr>
              <w:rStyle w:val="Hyperlink"/>
              <w:rFonts w:cs="Myanmar Text"/>
              <w:noProof/>
            </w:rPr>
            <w:delText>High Level Use Case of Manage Tea Type.</w:delText>
          </w:r>
          <w:r>
            <w:rPr>
              <w:noProof/>
              <w:webHidden/>
            </w:rPr>
            <w:tab/>
            <w:delText>52</w:delText>
          </w:r>
        </w:del>
      </w:ins>
    </w:p>
    <w:p w14:paraId="791F0C37" w14:textId="77777777" w:rsidR="009274EA" w:rsidRDefault="00C53038">
      <w:pPr>
        <w:pStyle w:val="TOC1"/>
        <w:tabs>
          <w:tab w:val="left" w:pos="660"/>
          <w:tab w:val="right" w:leader="dot" w:pos="8926"/>
        </w:tabs>
        <w:rPr>
          <w:ins w:id="357" w:author="Sunil Vyas" w:date="2023-10-11T19:28:00Z"/>
          <w:del w:id="358" w:author="pradip" w:date="2023-10-16T19:42:00Z"/>
          <w:rFonts w:asciiTheme="minorHAnsi" w:eastAsiaTheme="minorEastAsia" w:hAnsiTheme="minorHAnsi" w:cstheme="minorBidi"/>
          <w:noProof/>
          <w:sz w:val="22"/>
          <w:szCs w:val="22"/>
          <w:lang w:val="en-US"/>
        </w:rPr>
      </w:pPr>
      <w:ins w:id="359" w:author="Sunil Vyas" w:date="2023-10-11T19:28:00Z">
        <w:del w:id="360" w:author="pradip" w:date="2023-10-16T19:42:00Z">
          <w:r>
            <w:rPr>
              <w:rStyle w:val="Hyperlink"/>
              <w:b/>
              <w:noProof/>
            </w:rPr>
            <w:delText>5.0</w:delText>
          </w:r>
          <w:r>
            <w:rPr>
              <w:rFonts w:asciiTheme="minorHAnsi" w:eastAsiaTheme="minorEastAsia" w:hAnsiTheme="minorHAnsi" w:cstheme="minorBidi"/>
              <w:noProof/>
              <w:sz w:val="22"/>
              <w:szCs w:val="22"/>
              <w:lang w:val="en-US"/>
            </w:rPr>
            <w:tab/>
          </w:r>
          <w:r>
            <w:rPr>
              <w:rStyle w:val="Hyperlink"/>
              <w:b/>
              <w:noProof/>
            </w:rPr>
            <w:delText>High Level Use Case of “Create Sub Tea Type”</w:delText>
          </w:r>
          <w:r>
            <w:rPr>
              <w:noProof/>
              <w:webHidden/>
            </w:rPr>
            <w:tab/>
            <w:delText>57</w:delText>
          </w:r>
        </w:del>
      </w:ins>
    </w:p>
    <w:p w14:paraId="3724A114" w14:textId="77777777" w:rsidR="009274EA" w:rsidRDefault="00C53038">
      <w:pPr>
        <w:pStyle w:val="TOC2"/>
        <w:tabs>
          <w:tab w:val="left" w:pos="880"/>
          <w:tab w:val="right" w:leader="dot" w:pos="8926"/>
        </w:tabs>
        <w:rPr>
          <w:ins w:id="361" w:author="Sunil Vyas" w:date="2023-10-11T19:28:00Z"/>
          <w:del w:id="362" w:author="pradip" w:date="2023-10-16T19:42:00Z"/>
          <w:rFonts w:asciiTheme="minorHAnsi" w:eastAsiaTheme="minorEastAsia" w:hAnsiTheme="minorHAnsi" w:cstheme="minorBidi"/>
          <w:noProof/>
          <w:sz w:val="22"/>
          <w:szCs w:val="22"/>
          <w:lang w:val="en-US"/>
        </w:rPr>
      </w:pPr>
      <w:ins w:id="363" w:author="Sunil Vyas" w:date="2023-10-11T19:28:00Z">
        <w:del w:id="364" w:author="pradip" w:date="2023-10-16T19:42:00Z">
          <w:r>
            <w:rPr>
              <w:rStyle w:val="Hyperlink"/>
              <w:rFonts w:cs="Myanmar Text"/>
              <w:noProof/>
              <w:lang w:val="en-US"/>
            </w:rPr>
            <w:delText>5.1</w:delText>
          </w:r>
          <w:r>
            <w:rPr>
              <w:rFonts w:asciiTheme="minorHAnsi" w:eastAsiaTheme="minorEastAsia" w:hAnsiTheme="minorHAnsi" w:cstheme="minorBidi"/>
              <w:noProof/>
              <w:sz w:val="22"/>
              <w:szCs w:val="22"/>
              <w:lang w:val="en-US"/>
            </w:rPr>
            <w:tab/>
          </w:r>
          <w:r>
            <w:rPr>
              <w:rStyle w:val="Hyperlink"/>
              <w:rFonts w:cs="Myanmar Text"/>
              <w:noProof/>
              <w:lang w:val="en-US"/>
            </w:rPr>
            <w:delText>High Level Use Case of Manage Sub Tea Type.</w:delText>
          </w:r>
          <w:r>
            <w:rPr>
              <w:noProof/>
              <w:webHidden/>
            </w:rPr>
            <w:tab/>
            <w:delText>62</w:delText>
          </w:r>
        </w:del>
      </w:ins>
    </w:p>
    <w:p w14:paraId="134442ED" w14:textId="77777777" w:rsidR="009274EA" w:rsidRDefault="00C53038">
      <w:pPr>
        <w:pStyle w:val="TOC1"/>
        <w:tabs>
          <w:tab w:val="left" w:pos="660"/>
          <w:tab w:val="right" w:leader="dot" w:pos="8926"/>
        </w:tabs>
        <w:rPr>
          <w:ins w:id="365" w:author="Sunil Vyas" w:date="2023-10-11T19:28:00Z"/>
          <w:del w:id="366" w:author="pradip" w:date="2023-10-16T19:42:00Z"/>
          <w:rFonts w:asciiTheme="minorHAnsi" w:eastAsiaTheme="minorEastAsia" w:hAnsiTheme="minorHAnsi" w:cstheme="minorBidi"/>
          <w:noProof/>
          <w:sz w:val="22"/>
          <w:szCs w:val="22"/>
          <w:lang w:val="en-US"/>
        </w:rPr>
      </w:pPr>
      <w:ins w:id="367" w:author="Sunil Vyas" w:date="2023-10-11T19:28:00Z">
        <w:del w:id="368" w:author="pradip" w:date="2023-10-16T19:42:00Z">
          <w:r>
            <w:rPr>
              <w:rStyle w:val="Hyperlink"/>
              <w:b/>
              <w:noProof/>
            </w:rPr>
            <w:delText>6.0</w:delText>
          </w:r>
          <w:r>
            <w:rPr>
              <w:rFonts w:asciiTheme="minorHAnsi" w:eastAsiaTheme="minorEastAsia" w:hAnsiTheme="minorHAnsi" w:cstheme="minorBidi"/>
              <w:noProof/>
              <w:sz w:val="22"/>
              <w:szCs w:val="22"/>
              <w:lang w:val="en-US"/>
            </w:rPr>
            <w:tab/>
          </w:r>
          <w:r>
            <w:rPr>
              <w:rStyle w:val="Hyperlink"/>
              <w:b/>
              <w:noProof/>
            </w:rPr>
            <w:delText>High Level Use Case of “Create Plantation District Master”</w:delText>
          </w:r>
          <w:r>
            <w:rPr>
              <w:noProof/>
              <w:webHidden/>
            </w:rPr>
            <w:tab/>
            <w:delText>69</w:delText>
          </w:r>
        </w:del>
      </w:ins>
    </w:p>
    <w:p w14:paraId="3CC83C97" w14:textId="77777777" w:rsidR="009274EA" w:rsidRDefault="00C53038">
      <w:pPr>
        <w:pStyle w:val="TOC2"/>
        <w:tabs>
          <w:tab w:val="left" w:pos="880"/>
          <w:tab w:val="right" w:leader="dot" w:pos="8926"/>
        </w:tabs>
        <w:rPr>
          <w:ins w:id="369" w:author="Sunil Vyas" w:date="2023-10-11T19:28:00Z"/>
          <w:del w:id="370" w:author="pradip" w:date="2023-10-16T19:42:00Z"/>
          <w:rFonts w:asciiTheme="minorHAnsi" w:eastAsiaTheme="minorEastAsia" w:hAnsiTheme="minorHAnsi" w:cstheme="minorBidi"/>
          <w:noProof/>
          <w:sz w:val="22"/>
          <w:szCs w:val="22"/>
          <w:lang w:val="en-US"/>
        </w:rPr>
      </w:pPr>
      <w:ins w:id="371" w:author="Sunil Vyas" w:date="2023-10-11T19:28:00Z">
        <w:del w:id="372" w:author="pradip" w:date="2023-10-16T19:42:00Z">
          <w:r>
            <w:rPr>
              <w:rStyle w:val="Hyperlink"/>
              <w:noProof/>
            </w:rPr>
            <w:delText>6.1</w:delText>
          </w:r>
          <w:r>
            <w:rPr>
              <w:rFonts w:asciiTheme="minorHAnsi" w:eastAsiaTheme="minorEastAsia" w:hAnsiTheme="minorHAnsi" w:cstheme="minorBidi"/>
              <w:noProof/>
              <w:sz w:val="22"/>
              <w:szCs w:val="22"/>
              <w:lang w:val="en-US"/>
            </w:rPr>
            <w:tab/>
          </w:r>
          <w:r>
            <w:rPr>
              <w:rStyle w:val="Hyperlink"/>
              <w:noProof/>
            </w:rPr>
            <w:delText>High Level Use Case of Manage Plantation District Master.</w:delText>
          </w:r>
          <w:r>
            <w:rPr>
              <w:noProof/>
              <w:webHidden/>
            </w:rPr>
            <w:tab/>
            <w:delText>72</w:delText>
          </w:r>
        </w:del>
      </w:ins>
    </w:p>
    <w:p w14:paraId="68C93310" w14:textId="77777777" w:rsidR="009274EA" w:rsidRDefault="00C53038">
      <w:pPr>
        <w:pStyle w:val="TOC1"/>
        <w:tabs>
          <w:tab w:val="left" w:pos="660"/>
          <w:tab w:val="right" w:leader="dot" w:pos="8926"/>
        </w:tabs>
        <w:rPr>
          <w:ins w:id="373" w:author="Sunil Vyas" w:date="2023-10-11T19:28:00Z"/>
          <w:del w:id="374" w:author="pradip" w:date="2023-10-16T19:42:00Z"/>
          <w:rFonts w:asciiTheme="minorHAnsi" w:eastAsiaTheme="minorEastAsia" w:hAnsiTheme="minorHAnsi" w:cstheme="minorBidi"/>
          <w:noProof/>
          <w:sz w:val="22"/>
          <w:szCs w:val="22"/>
          <w:lang w:val="en-US"/>
        </w:rPr>
      </w:pPr>
      <w:ins w:id="375" w:author="Sunil Vyas" w:date="2023-10-11T19:28:00Z">
        <w:del w:id="376" w:author="pradip" w:date="2023-10-16T19:42:00Z">
          <w:r>
            <w:rPr>
              <w:rStyle w:val="Hyperlink"/>
              <w:b/>
              <w:noProof/>
            </w:rPr>
            <w:delText>7.0</w:delText>
          </w:r>
          <w:r>
            <w:rPr>
              <w:rFonts w:asciiTheme="minorHAnsi" w:eastAsiaTheme="minorEastAsia" w:hAnsiTheme="minorHAnsi" w:cstheme="minorBidi"/>
              <w:noProof/>
              <w:sz w:val="22"/>
              <w:szCs w:val="22"/>
              <w:lang w:val="en-US"/>
            </w:rPr>
            <w:tab/>
          </w:r>
          <w:r>
            <w:rPr>
              <w:rStyle w:val="Hyperlink"/>
              <w:b/>
              <w:noProof/>
            </w:rPr>
            <w:delText>High Level Use Case of “Create Revenue District Master”</w:delText>
          </w:r>
          <w:r>
            <w:rPr>
              <w:noProof/>
              <w:webHidden/>
            </w:rPr>
            <w:tab/>
            <w:delText>79</w:delText>
          </w:r>
        </w:del>
      </w:ins>
    </w:p>
    <w:p w14:paraId="09B8CE39" w14:textId="77777777" w:rsidR="009274EA" w:rsidRDefault="00C53038">
      <w:pPr>
        <w:pStyle w:val="TOC2"/>
        <w:tabs>
          <w:tab w:val="right" w:leader="dot" w:pos="8926"/>
        </w:tabs>
        <w:rPr>
          <w:ins w:id="377" w:author="Sunil Vyas" w:date="2023-10-11T19:28:00Z"/>
          <w:del w:id="378" w:author="pradip" w:date="2023-10-16T19:42:00Z"/>
          <w:rFonts w:asciiTheme="minorHAnsi" w:eastAsiaTheme="minorEastAsia" w:hAnsiTheme="minorHAnsi" w:cstheme="minorBidi"/>
          <w:noProof/>
          <w:sz w:val="22"/>
          <w:szCs w:val="22"/>
          <w:lang w:val="en-US"/>
        </w:rPr>
      </w:pPr>
      <w:ins w:id="379" w:author="Sunil Vyas" w:date="2023-10-11T19:28:00Z">
        <w:del w:id="380" w:author="pradip" w:date="2023-10-16T19:42:00Z">
          <w:r>
            <w:rPr>
              <w:rStyle w:val="Hyperlink"/>
              <w:noProof/>
              <w:lang w:val="en-US"/>
            </w:rPr>
            <w:delText xml:space="preserve">7.1 </w:delText>
          </w:r>
          <w:r>
            <w:rPr>
              <w:rStyle w:val="Hyperlink"/>
              <w:noProof/>
            </w:rPr>
            <w:delText>High Level Use Case of Manage Revenue District Master.</w:delText>
          </w:r>
          <w:r>
            <w:rPr>
              <w:noProof/>
              <w:webHidden/>
            </w:rPr>
            <w:tab/>
            <w:delText>83</w:delText>
          </w:r>
        </w:del>
      </w:ins>
    </w:p>
    <w:p w14:paraId="11CC1948" w14:textId="77777777" w:rsidR="009274EA" w:rsidRDefault="00C53038">
      <w:pPr>
        <w:pStyle w:val="TOC1"/>
        <w:tabs>
          <w:tab w:val="left" w:pos="660"/>
          <w:tab w:val="right" w:leader="dot" w:pos="8926"/>
        </w:tabs>
        <w:rPr>
          <w:ins w:id="381" w:author="Sunil Vyas" w:date="2023-10-11T19:28:00Z"/>
          <w:del w:id="382" w:author="pradip" w:date="2023-10-16T19:42:00Z"/>
          <w:rFonts w:asciiTheme="minorHAnsi" w:eastAsiaTheme="minorEastAsia" w:hAnsiTheme="minorHAnsi" w:cstheme="minorBidi"/>
          <w:noProof/>
          <w:sz w:val="22"/>
          <w:szCs w:val="22"/>
          <w:lang w:val="en-US"/>
        </w:rPr>
      </w:pPr>
      <w:ins w:id="383" w:author="Sunil Vyas" w:date="2023-10-11T19:28:00Z">
        <w:del w:id="384" w:author="pradip" w:date="2023-10-16T19:42:00Z">
          <w:r>
            <w:rPr>
              <w:rStyle w:val="Hyperlink"/>
              <w:b/>
              <w:noProof/>
            </w:rPr>
            <w:delText>8.0</w:delText>
          </w:r>
          <w:r>
            <w:rPr>
              <w:rFonts w:asciiTheme="minorHAnsi" w:eastAsiaTheme="minorEastAsia" w:hAnsiTheme="minorHAnsi" w:cstheme="minorBidi"/>
              <w:noProof/>
              <w:sz w:val="22"/>
              <w:szCs w:val="22"/>
              <w:lang w:val="en-US"/>
            </w:rPr>
            <w:tab/>
          </w:r>
          <w:r>
            <w:rPr>
              <w:rStyle w:val="Hyperlink"/>
              <w:b/>
              <w:noProof/>
            </w:rPr>
            <w:delText>High Level Use Case of “Create Grade”</w:delText>
          </w:r>
          <w:r>
            <w:rPr>
              <w:noProof/>
              <w:webHidden/>
            </w:rPr>
            <w:tab/>
            <w:delText>89</w:delText>
          </w:r>
        </w:del>
      </w:ins>
    </w:p>
    <w:p w14:paraId="5DF297F3" w14:textId="77777777" w:rsidR="009274EA" w:rsidRDefault="00C53038">
      <w:pPr>
        <w:pStyle w:val="TOC2"/>
        <w:tabs>
          <w:tab w:val="left" w:pos="880"/>
          <w:tab w:val="right" w:leader="dot" w:pos="8926"/>
        </w:tabs>
        <w:rPr>
          <w:ins w:id="385" w:author="Sunil Vyas" w:date="2023-10-11T19:28:00Z"/>
          <w:del w:id="386" w:author="pradip" w:date="2023-10-16T19:42:00Z"/>
          <w:rFonts w:asciiTheme="minorHAnsi" w:eastAsiaTheme="minorEastAsia" w:hAnsiTheme="minorHAnsi" w:cstheme="minorBidi"/>
          <w:noProof/>
          <w:sz w:val="22"/>
          <w:szCs w:val="22"/>
          <w:lang w:val="en-US"/>
        </w:rPr>
      </w:pPr>
      <w:ins w:id="387" w:author="Sunil Vyas" w:date="2023-10-11T19:28:00Z">
        <w:del w:id="388" w:author="pradip" w:date="2023-10-16T19:42:00Z">
          <w:r>
            <w:rPr>
              <w:rStyle w:val="Hyperlink"/>
              <w:noProof/>
            </w:rPr>
            <w:delText>8.1</w:delText>
          </w:r>
          <w:r>
            <w:rPr>
              <w:rFonts w:asciiTheme="minorHAnsi" w:eastAsiaTheme="minorEastAsia" w:hAnsiTheme="minorHAnsi" w:cstheme="minorBidi"/>
              <w:noProof/>
              <w:sz w:val="22"/>
              <w:szCs w:val="22"/>
              <w:lang w:val="en-US"/>
            </w:rPr>
            <w:tab/>
          </w:r>
          <w:r>
            <w:rPr>
              <w:rStyle w:val="Hyperlink"/>
              <w:noProof/>
            </w:rPr>
            <w:delText>High Level Use Case of Manage Grade.</w:delText>
          </w:r>
          <w:r>
            <w:rPr>
              <w:noProof/>
              <w:webHidden/>
            </w:rPr>
            <w:tab/>
            <w:delText>93</w:delText>
          </w:r>
        </w:del>
      </w:ins>
    </w:p>
    <w:p w14:paraId="3EBC3957" w14:textId="77777777" w:rsidR="009274EA" w:rsidRDefault="00C53038">
      <w:pPr>
        <w:pStyle w:val="TOC1"/>
        <w:tabs>
          <w:tab w:val="left" w:pos="660"/>
          <w:tab w:val="right" w:leader="dot" w:pos="8926"/>
        </w:tabs>
        <w:rPr>
          <w:ins w:id="389" w:author="Sunil Vyas" w:date="2023-10-11T19:28:00Z"/>
          <w:del w:id="390" w:author="pradip" w:date="2023-10-16T19:42:00Z"/>
          <w:rFonts w:asciiTheme="minorHAnsi" w:eastAsiaTheme="minorEastAsia" w:hAnsiTheme="minorHAnsi" w:cstheme="minorBidi"/>
          <w:noProof/>
          <w:sz w:val="22"/>
          <w:szCs w:val="22"/>
          <w:lang w:val="en-US"/>
        </w:rPr>
      </w:pPr>
      <w:ins w:id="391" w:author="Sunil Vyas" w:date="2023-10-11T19:28:00Z">
        <w:del w:id="392" w:author="pradip" w:date="2023-10-16T19:42:00Z">
          <w:r>
            <w:rPr>
              <w:rStyle w:val="Hyperlink"/>
              <w:b/>
              <w:noProof/>
            </w:rPr>
            <w:delText>9.0</w:delText>
          </w:r>
          <w:r>
            <w:rPr>
              <w:rFonts w:asciiTheme="minorHAnsi" w:eastAsiaTheme="minorEastAsia" w:hAnsiTheme="minorHAnsi" w:cstheme="minorBidi"/>
              <w:noProof/>
              <w:sz w:val="22"/>
              <w:szCs w:val="22"/>
              <w:lang w:val="en-US"/>
            </w:rPr>
            <w:tab/>
          </w:r>
          <w:r>
            <w:rPr>
              <w:rStyle w:val="Hyperlink"/>
              <w:b/>
              <w:noProof/>
            </w:rPr>
            <w:delText>High Level Use Case of “Create Factory Type”</w:delText>
          </w:r>
          <w:r>
            <w:rPr>
              <w:noProof/>
              <w:webHidden/>
            </w:rPr>
            <w:tab/>
            <w:delText>99</w:delText>
          </w:r>
        </w:del>
      </w:ins>
    </w:p>
    <w:p w14:paraId="55F0A64E" w14:textId="77777777" w:rsidR="009274EA" w:rsidRDefault="00C53038">
      <w:pPr>
        <w:pStyle w:val="TOC2"/>
        <w:tabs>
          <w:tab w:val="right" w:leader="dot" w:pos="8926"/>
        </w:tabs>
        <w:rPr>
          <w:ins w:id="393" w:author="Sunil Vyas" w:date="2023-10-11T19:28:00Z"/>
          <w:del w:id="394" w:author="pradip" w:date="2023-10-16T19:42:00Z"/>
          <w:rFonts w:asciiTheme="minorHAnsi" w:eastAsiaTheme="minorEastAsia" w:hAnsiTheme="minorHAnsi" w:cstheme="minorBidi"/>
          <w:noProof/>
          <w:sz w:val="22"/>
          <w:szCs w:val="22"/>
          <w:lang w:val="en-US"/>
        </w:rPr>
      </w:pPr>
      <w:ins w:id="395" w:author="Sunil Vyas" w:date="2023-10-11T19:28:00Z">
        <w:del w:id="396" w:author="pradip" w:date="2023-10-16T19:42:00Z">
          <w:r>
            <w:rPr>
              <w:rStyle w:val="Hyperlink"/>
              <w:noProof/>
              <w:lang w:val="en-US"/>
            </w:rPr>
            <w:delText xml:space="preserve">9.1 </w:delText>
          </w:r>
          <w:r>
            <w:rPr>
              <w:rStyle w:val="Hyperlink"/>
              <w:noProof/>
            </w:rPr>
            <w:delText>High Level Use Case of Manage Factory Type.</w:delText>
          </w:r>
          <w:r>
            <w:rPr>
              <w:noProof/>
              <w:webHidden/>
            </w:rPr>
            <w:tab/>
            <w:delText>103</w:delText>
          </w:r>
        </w:del>
      </w:ins>
    </w:p>
    <w:p w14:paraId="0C28E72A" w14:textId="77777777" w:rsidR="009274EA" w:rsidRDefault="00C53038">
      <w:pPr>
        <w:pStyle w:val="TOC1"/>
        <w:tabs>
          <w:tab w:val="left" w:pos="660"/>
          <w:tab w:val="right" w:leader="dot" w:pos="8926"/>
        </w:tabs>
        <w:rPr>
          <w:ins w:id="397" w:author="Sunil Vyas" w:date="2023-10-11T19:28:00Z"/>
          <w:del w:id="398" w:author="pradip" w:date="2023-10-16T19:42:00Z"/>
          <w:rFonts w:asciiTheme="minorHAnsi" w:eastAsiaTheme="minorEastAsia" w:hAnsiTheme="minorHAnsi" w:cstheme="minorBidi"/>
          <w:noProof/>
          <w:sz w:val="22"/>
          <w:szCs w:val="22"/>
          <w:lang w:val="en-US"/>
        </w:rPr>
      </w:pPr>
      <w:ins w:id="399" w:author="Sunil Vyas" w:date="2023-10-11T19:28:00Z">
        <w:del w:id="400" w:author="pradip" w:date="2023-10-16T19:42:00Z">
          <w:r>
            <w:rPr>
              <w:rStyle w:val="Hyperlink"/>
              <w:b/>
              <w:noProof/>
            </w:rPr>
            <w:delText>10.0</w:delText>
          </w:r>
          <w:r>
            <w:rPr>
              <w:rFonts w:asciiTheme="minorHAnsi" w:eastAsiaTheme="minorEastAsia" w:hAnsiTheme="minorHAnsi" w:cstheme="minorBidi"/>
              <w:noProof/>
              <w:sz w:val="22"/>
              <w:szCs w:val="22"/>
              <w:lang w:val="en-US"/>
            </w:rPr>
            <w:tab/>
          </w:r>
          <w:r>
            <w:rPr>
              <w:rStyle w:val="Hyperlink"/>
              <w:b/>
              <w:noProof/>
            </w:rPr>
            <w:delText>High Level Use Case of “Create Role”</w:delText>
          </w:r>
          <w:r>
            <w:rPr>
              <w:noProof/>
              <w:webHidden/>
            </w:rPr>
            <w:tab/>
            <w:delText>109</w:delText>
          </w:r>
        </w:del>
      </w:ins>
    </w:p>
    <w:p w14:paraId="1838EE28" w14:textId="77777777" w:rsidR="009274EA" w:rsidRDefault="00C53038">
      <w:pPr>
        <w:pStyle w:val="TOC2"/>
        <w:tabs>
          <w:tab w:val="right" w:leader="dot" w:pos="8926"/>
        </w:tabs>
        <w:rPr>
          <w:ins w:id="401" w:author="Sunil Vyas" w:date="2023-10-11T19:28:00Z"/>
          <w:del w:id="402" w:author="pradip" w:date="2023-10-16T19:42:00Z"/>
          <w:rFonts w:asciiTheme="minorHAnsi" w:eastAsiaTheme="minorEastAsia" w:hAnsiTheme="minorHAnsi" w:cstheme="minorBidi"/>
          <w:noProof/>
          <w:sz w:val="22"/>
          <w:szCs w:val="22"/>
          <w:lang w:val="en-US"/>
        </w:rPr>
      </w:pPr>
      <w:ins w:id="403" w:author="Sunil Vyas" w:date="2023-10-11T19:28:00Z">
        <w:del w:id="404" w:author="pradip" w:date="2023-10-16T19:42:00Z">
          <w:r>
            <w:rPr>
              <w:rStyle w:val="Hyperlink"/>
              <w:noProof/>
              <w:lang w:val="en-US"/>
            </w:rPr>
            <w:delText>10.1 High Level Use Case of Manage Role.</w:delText>
          </w:r>
          <w:r>
            <w:rPr>
              <w:noProof/>
              <w:webHidden/>
            </w:rPr>
            <w:tab/>
            <w:delText>112</w:delText>
          </w:r>
        </w:del>
      </w:ins>
    </w:p>
    <w:p w14:paraId="5B153B56" w14:textId="77777777" w:rsidR="009274EA" w:rsidRDefault="00C53038">
      <w:pPr>
        <w:pStyle w:val="TOC1"/>
        <w:tabs>
          <w:tab w:val="left" w:pos="660"/>
          <w:tab w:val="right" w:leader="dot" w:pos="8926"/>
        </w:tabs>
        <w:rPr>
          <w:ins w:id="405" w:author="Sunil Vyas" w:date="2023-10-11T19:28:00Z"/>
          <w:del w:id="406" w:author="pradip" w:date="2023-10-16T19:42:00Z"/>
          <w:rFonts w:asciiTheme="minorHAnsi" w:eastAsiaTheme="minorEastAsia" w:hAnsiTheme="minorHAnsi" w:cstheme="minorBidi"/>
          <w:noProof/>
          <w:sz w:val="22"/>
          <w:szCs w:val="22"/>
          <w:lang w:val="en-US"/>
        </w:rPr>
      </w:pPr>
      <w:ins w:id="407" w:author="Sunil Vyas" w:date="2023-10-11T19:28:00Z">
        <w:del w:id="408" w:author="pradip" w:date="2023-10-16T19:42:00Z">
          <w:r>
            <w:rPr>
              <w:rStyle w:val="Hyperlink"/>
              <w:b/>
              <w:noProof/>
            </w:rPr>
            <w:delText>11.0</w:delText>
          </w:r>
          <w:r>
            <w:rPr>
              <w:rFonts w:asciiTheme="minorHAnsi" w:eastAsiaTheme="minorEastAsia" w:hAnsiTheme="minorHAnsi" w:cstheme="minorBidi"/>
              <w:noProof/>
              <w:sz w:val="22"/>
              <w:szCs w:val="22"/>
              <w:lang w:val="en-US"/>
            </w:rPr>
            <w:tab/>
          </w:r>
          <w:r>
            <w:rPr>
              <w:rStyle w:val="Hyperlink"/>
              <w:b/>
              <w:noProof/>
            </w:rPr>
            <w:delText>High Level Use Case of “Create Charge Code.”</w:delText>
          </w:r>
          <w:r>
            <w:rPr>
              <w:noProof/>
              <w:webHidden/>
            </w:rPr>
            <w:tab/>
            <w:delText>117</w:delText>
          </w:r>
        </w:del>
      </w:ins>
    </w:p>
    <w:p w14:paraId="58924508" w14:textId="77777777" w:rsidR="009274EA" w:rsidRDefault="00C53038">
      <w:pPr>
        <w:pStyle w:val="TOC2"/>
        <w:tabs>
          <w:tab w:val="left" w:pos="880"/>
          <w:tab w:val="right" w:leader="dot" w:pos="8926"/>
        </w:tabs>
        <w:rPr>
          <w:ins w:id="409" w:author="Sunil Vyas" w:date="2023-10-11T19:28:00Z"/>
          <w:del w:id="410" w:author="pradip" w:date="2023-10-16T19:42:00Z"/>
          <w:rFonts w:asciiTheme="minorHAnsi" w:eastAsiaTheme="minorEastAsia" w:hAnsiTheme="minorHAnsi" w:cstheme="minorBidi"/>
          <w:noProof/>
          <w:sz w:val="22"/>
          <w:szCs w:val="22"/>
          <w:lang w:val="en-US"/>
        </w:rPr>
      </w:pPr>
      <w:ins w:id="411" w:author="Sunil Vyas" w:date="2023-10-11T19:28:00Z">
        <w:del w:id="412" w:author="pradip" w:date="2023-10-16T19:42:00Z">
          <w:r>
            <w:rPr>
              <w:rStyle w:val="Hyperlink"/>
              <w:noProof/>
            </w:rPr>
            <w:delText>11.1</w:delText>
          </w:r>
          <w:r>
            <w:rPr>
              <w:rFonts w:asciiTheme="minorHAnsi" w:eastAsiaTheme="minorEastAsia" w:hAnsiTheme="minorHAnsi" w:cstheme="minorBidi"/>
              <w:noProof/>
              <w:sz w:val="22"/>
              <w:szCs w:val="22"/>
              <w:lang w:val="en-US"/>
            </w:rPr>
            <w:tab/>
          </w:r>
          <w:r>
            <w:rPr>
              <w:rStyle w:val="Hyperlink"/>
              <w:noProof/>
            </w:rPr>
            <w:delText>High Level Use Case of Manage Charge Code.</w:delText>
          </w:r>
          <w:r>
            <w:rPr>
              <w:noProof/>
              <w:webHidden/>
            </w:rPr>
            <w:tab/>
            <w:delText>121</w:delText>
          </w:r>
        </w:del>
      </w:ins>
    </w:p>
    <w:p w14:paraId="7E6F283B" w14:textId="77777777" w:rsidR="009274EA" w:rsidRDefault="00C53038">
      <w:pPr>
        <w:pStyle w:val="TOC1"/>
        <w:tabs>
          <w:tab w:val="left" w:pos="660"/>
          <w:tab w:val="right" w:leader="dot" w:pos="8926"/>
        </w:tabs>
        <w:rPr>
          <w:ins w:id="413" w:author="Sunil Vyas" w:date="2023-10-11T19:28:00Z"/>
          <w:del w:id="414" w:author="pradip" w:date="2023-10-16T19:42:00Z"/>
          <w:rFonts w:asciiTheme="minorHAnsi" w:eastAsiaTheme="minorEastAsia" w:hAnsiTheme="minorHAnsi" w:cstheme="minorBidi"/>
          <w:noProof/>
          <w:sz w:val="22"/>
          <w:szCs w:val="22"/>
          <w:lang w:val="en-US"/>
        </w:rPr>
      </w:pPr>
      <w:ins w:id="415" w:author="Sunil Vyas" w:date="2023-10-11T19:28:00Z">
        <w:del w:id="416" w:author="pradip" w:date="2023-10-16T19:42:00Z">
          <w:r>
            <w:rPr>
              <w:rStyle w:val="Hyperlink"/>
              <w:b/>
              <w:strike/>
              <w:noProof/>
            </w:rPr>
            <w:delText>12.0</w:delText>
          </w:r>
          <w:r>
            <w:rPr>
              <w:rFonts w:asciiTheme="minorHAnsi" w:eastAsiaTheme="minorEastAsia" w:hAnsiTheme="minorHAnsi" w:cstheme="minorBidi"/>
              <w:noProof/>
              <w:sz w:val="22"/>
              <w:szCs w:val="22"/>
              <w:lang w:val="en-US"/>
            </w:rPr>
            <w:tab/>
          </w:r>
          <w:r>
            <w:rPr>
              <w:rStyle w:val="Hyperlink"/>
              <w:b/>
              <w:strike/>
              <w:noProof/>
            </w:rPr>
            <w:delText>High Level Use Case of “Create Charges in.”</w:delText>
          </w:r>
          <w:r>
            <w:rPr>
              <w:noProof/>
              <w:webHidden/>
            </w:rPr>
            <w:tab/>
            <w:delText>128</w:delText>
          </w:r>
        </w:del>
      </w:ins>
    </w:p>
    <w:p w14:paraId="096767F5" w14:textId="77777777" w:rsidR="009274EA" w:rsidRDefault="00C53038">
      <w:pPr>
        <w:pStyle w:val="TOC2"/>
        <w:tabs>
          <w:tab w:val="left" w:pos="880"/>
          <w:tab w:val="right" w:leader="dot" w:pos="8926"/>
        </w:tabs>
        <w:rPr>
          <w:ins w:id="417" w:author="Sunil Vyas" w:date="2023-10-11T19:28:00Z"/>
          <w:del w:id="418" w:author="pradip" w:date="2023-10-16T19:42:00Z"/>
          <w:rFonts w:asciiTheme="minorHAnsi" w:eastAsiaTheme="minorEastAsia" w:hAnsiTheme="minorHAnsi" w:cstheme="minorBidi"/>
          <w:noProof/>
          <w:sz w:val="22"/>
          <w:szCs w:val="22"/>
          <w:lang w:val="en-US"/>
        </w:rPr>
      </w:pPr>
      <w:ins w:id="419" w:author="Sunil Vyas" w:date="2023-10-11T19:28:00Z">
        <w:del w:id="420" w:author="pradip" w:date="2023-10-16T19:42:00Z">
          <w:r>
            <w:rPr>
              <w:rStyle w:val="Hyperlink"/>
              <w:strike/>
              <w:noProof/>
            </w:rPr>
            <w:delText>12.1</w:delText>
          </w:r>
          <w:r>
            <w:rPr>
              <w:rFonts w:asciiTheme="minorHAnsi" w:eastAsiaTheme="minorEastAsia" w:hAnsiTheme="minorHAnsi" w:cstheme="minorBidi"/>
              <w:noProof/>
              <w:sz w:val="22"/>
              <w:szCs w:val="22"/>
              <w:lang w:val="en-US"/>
            </w:rPr>
            <w:tab/>
          </w:r>
          <w:r>
            <w:rPr>
              <w:rStyle w:val="Hyperlink"/>
              <w:strike/>
              <w:noProof/>
            </w:rPr>
            <w:delText>High Level Use Case of Manage Charges In.</w:delText>
          </w:r>
          <w:r>
            <w:rPr>
              <w:noProof/>
              <w:webHidden/>
            </w:rPr>
            <w:tab/>
            <w:delText>131</w:delText>
          </w:r>
        </w:del>
      </w:ins>
    </w:p>
    <w:p w14:paraId="5F0BD3AE" w14:textId="77777777" w:rsidR="009274EA" w:rsidRDefault="00C53038">
      <w:pPr>
        <w:pStyle w:val="TOC1"/>
        <w:tabs>
          <w:tab w:val="left" w:pos="660"/>
          <w:tab w:val="right" w:leader="dot" w:pos="8926"/>
        </w:tabs>
        <w:rPr>
          <w:ins w:id="421" w:author="Sunil Vyas" w:date="2023-10-11T19:28:00Z"/>
          <w:del w:id="422" w:author="pradip" w:date="2023-10-16T19:42:00Z"/>
          <w:rFonts w:asciiTheme="minorHAnsi" w:eastAsiaTheme="minorEastAsia" w:hAnsiTheme="minorHAnsi" w:cstheme="minorBidi"/>
          <w:noProof/>
          <w:sz w:val="22"/>
          <w:szCs w:val="22"/>
          <w:lang w:val="en-US"/>
        </w:rPr>
      </w:pPr>
      <w:ins w:id="423" w:author="Sunil Vyas" w:date="2023-10-11T19:28:00Z">
        <w:del w:id="424" w:author="pradip" w:date="2023-10-16T19:42:00Z">
          <w:r>
            <w:rPr>
              <w:rStyle w:val="Hyperlink"/>
              <w:b/>
              <w:noProof/>
            </w:rPr>
            <w:delText>13.0</w:delText>
          </w:r>
          <w:r>
            <w:rPr>
              <w:rFonts w:asciiTheme="minorHAnsi" w:eastAsiaTheme="minorEastAsia" w:hAnsiTheme="minorHAnsi" w:cstheme="minorBidi"/>
              <w:noProof/>
              <w:sz w:val="22"/>
              <w:szCs w:val="22"/>
              <w:lang w:val="en-US"/>
            </w:rPr>
            <w:tab/>
          </w:r>
          <w:r>
            <w:rPr>
              <w:rStyle w:val="Hyperlink"/>
              <w:b/>
              <w:noProof/>
            </w:rPr>
            <w:delText>High Level Use Case of “Create Charge Master”</w:delText>
          </w:r>
          <w:r>
            <w:rPr>
              <w:noProof/>
              <w:webHidden/>
            </w:rPr>
            <w:tab/>
            <w:delText>136</w:delText>
          </w:r>
        </w:del>
      </w:ins>
    </w:p>
    <w:p w14:paraId="63C4A475" w14:textId="77777777" w:rsidR="009274EA" w:rsidRDefault="00C53038">
      <w:pPr>
        <w:pStyle w:val="TOC2"/>
        <w:tabs>
          <w:tab w:val="left" w:pos="880"/>
          <w:tab w:val="right" w:leader="dot" w:pos="8926"/>
        </w:tabs>
        <w:rPr>
          <w:ins w:id="425" w:author="Sunil Vyas" w:date="2023-10-11T19:28:00Z"/>
          <w:del w:id="426" w:author="pradip" w:date="2023-10-16T19:42:00Z"/>
          <w:rFonts w:asciiTheme="minorHAnsi" w:eastAsiaTheme="minorEastAsia" w:hAnsiTheme="minorHAnsi" w:cstheme="minorBidi"/>
          <w:noProof/>
          <w:sz w:val="22"/>
          <w:szCs w:val="22"/>
          <w:lang w:val="en-US"/>
        </w:rPr>
      </w:pPr>
      <w:ins w:id="427" w:author="Sunil Vyas" w:date="2023-10-11T19:28:00Z">
        <w:del w:id="428" w:author="pradip" w:date="2023-10-16T19:42:00Z">
          <w:r>
            <w:rPr>
              <w:rStyle w:val="Hyperlink"/>
              <w:noProof/>
            </w:rPr>
            <w:delText>13.1</w:delText>
          </w:r>
          <w:r>
            <w:rPr>
              <w:rFonts w:asciiTheme="minorHAnsi" w:eastAsiaTheme="minorEastAsia" w:hAnsiTheme="minorHAnsi" w:cstheme="minorBidi"/>
              <w:noProof/>
              <w:sz w:val="22"/>
              <w:szCs w:val="22"/>
              <w:lang w:val="en-US"/>
            </w:rPr>
            <w:tab/>
          </w:r>
          <w:r>
            <w:rPr>
              <w:rStyle w:val="Hyperlink"/>
              <w:noProof/>
            </w:rPr>
            <w:delText>High Level Use Case of Manage Charge Master.</w:delText>
          </w:r>
          <w:r>
            <w:rPr>
              <w:noProof/>
              <w:webHidden/>
            </w:rPr>
            <w:tab/>
            <w:delText>143</w:delText>
          </w:r>
        </w:del>
      </w:ins>
    </w:p>
    <w:p w14:paraId="09E60C13" w14:textId="77777777" w:rsidR="009274EA" w:rsidRDefault="00C53038">
      <w:pPr>
        <w:pStyle w:val="TOC1"/>
        <w:tabs>
          <w:tab w:val="left" w:pos="660"/>
          <w:tab w:val="right" w:leader="dot" w:pos="8926"/>
        </w:tabs>
        <w:rPr>
          <w:ins w:id="429" w:author="Sunil Vyas" w:date="2023-10-11T19:28:00Z"/>
          <w:del w:id="430" w:author="pradip" w:date="2023-10-16T19:42:00Z"/>
          <w:rFonts w:asciiTheme="minorHAnsi" w:eastAsiaTheme="minorEastAsia" w:hAnsiTheme="minorHAnsi" w:cstheme="minorBidi"/>
          <w:noProof/>
          <w:sz w:val="22"/>
          <w:szCs w:val="22"/>
          <w:lang w:val="en-US"/>
        </w:rPr>
      </w:pPr>
      <w:ins w:id="431" w:author="Sunil Vyas" w:date="2023-10-11T19:28:00Z">
        <w:del w:id="432" w:author="pradip" w:date="2023-10-16T19:42:00Z">
          <w:r>
            <w:rPr>
              <w:rStyle w:val="Hyperlink"/>
              <w:b/>
              <w:noProof/>
            </w:rPr>
            <w:delText>14.0</w:delText>
          </w:r>
          <w:r>
            <w:rPr>
              <w:rFonts w:asciiTheme="minorHAnsi" w:eastAsiaTheme="minorEastAsia" w:hAnsiTheme="minorHAnsi" w:cstheme="minorBidi"/>
              <w:noProof/>
              <w:sz w:val="22"/>
              <w:szCs w:val="22"/>
              <w:lang w:val="en-US"/>
            </w:rPr>
            <w:tab/>
          </w:r>
          <w:r>
            <w:rPr>
              <w:rStyle w:val="Hyperlink"/>
              <w:b/>
              <w:noProof/>
            </w:rPr>
            <w:delText>High Level Use Case of “Create Tax Master”</w:delText>
          </w:r>
          <w:r>
            <w:rPr>
              <w:noProof/>
              <w:webHidden/>
            </w:rPr>
            <w:tab/>
            <w:delText>153</w:delText>
          </w:r>
        </w:del>
      </w:ins>
    </w:p>
    <w:p w14:paraId="5969FA23" w14:textId="77777777" w:rsidR="009274EA" w:rsidRDefault="00C53038">
      <w:pPr>
        <w:pStyle w:val="TOC2"/>
        <w:tabs>
          <w:tab w:val="left" w:pos="880"/>
          <w:tab w:val="right" w:leader="dot" w:pos="8926"/>
        </w:tabs>
        <w:rPr>
          <w:ins w:id="433" w:author="Sunil Vyas" w:date="2023-10-11T19:28:00Z"/>
          <w:del w:id="434" w:author="pradip" w:date="2023-10-16T19:42:00Z"/>
          <w:rFonts w:asciiTheme="minorHAnsi" w:eastAsiaTheme="minorEastAsia" w:hAnsiTheme="minorHAnsi" w:cstheme="minorBidi"/>
          <w:noProof/>
          <w:sz w:val="22"/>
          <w:szCs w:val="22"/>
          <w:lang w:val="en-US"/>
        </w:rPr>
      </w:pPr>
      <w:ins w:id="435" w:author="Sunil Vyas" w:date="2023-10-11T19:28:00Z">
        <w:del w:id="436" w:author="pradip" w:date="2023-10-16T19:42:00Z">
          <w:r>
            <w:rPr>
              <w:rStyle w:val="Hyperlink"/>
              <w:noProof/>
            </w:rPr>
            <w:delText>14.1</w:delText>
          </w:r>
          <w:r>
            <w:rPr>
              <w:rFonts w:asciiTheme="minorHAnsi" w:eastAsiaTheme="minorEastAsia" w:hAnsiTheme="minorHAnsi" w:cstheme="minorBidi"/>
              <w:noProof/>
              <w:sz w:val="22"/>
              <w:szCs w:val="22"/>
              <w:lang w:val="en-US"/>
            </w:rPr>
            <w:tab/>
          </w:r>
          <w:r>
            <w:rPr>
              <w:rStyle w:val="Hyperlink"/>
              <w:noProof/>
            </w:rPr>
            <w:delText>High Level Use Case of Manage Tax Master.</w:delText>
          </w:r>
          <w:r>
            <w:rPr>
              <w:noProof/>
              <w:webHidden/>
            </w:rPr>
            <w:tab/>
            <w:delText>160</w:delText>
          </w:r>
        </w:del>
      </w:ins>
    </w:p>
    <w:p w14:paraId="51ADE442" w14:textId="77777777" w:rsidR="009274EA" w:rsidRDefault="00C53038">
      <w:pPr>
        <w:pStyle w:val="TOC1"/>
        <w:tabs>
          <w:tab w:val="left" w:pos="660"/>
          <w:tab w:val="right" w:leader="dot" w:pos="8926"/>
        </w:tabs>
        <w:rPr>
          <w:ins w:id="437" w:author="Sunil Vyas" w:date="2023-10-11T19:28:00Z"/>
          <w:del w:id="438" w:author="pradip" w:date="2023-10-16T19:42:00Z"/>
          <w:rFonts w:asciiTheme="minorHAnsi" w:eastAsiaTheme="minorEastAsia" w:hAnsiTheme="minorHAnsi" w:cstheme="minorBidi"/>
          <w:noProof/>
          <w:sz w:val="22"/>
          <w:szCs w:val="22"/>
          <w:lang w:val="en-US"/>
        </w:rPr>
      </w:pPr>
      <w:ins w:id="439" w:author="Sunil Vyas" w:date="2023-10-11T19:28:00Z">
        <w:del w:id="440" w:author="pradip" w:date="2023-10-16T19:42:00Z">
          <w:r>
            <w:rPr>
              <w:rStyle w:val="Hyperlink"/>
              <w:b/>
              <w:noProof/>
            </w:rPr>
            <w:delText>15.0</w:delText>
          </w:r>
          <w:r>
            <w:rPr>
              <w:rFonts w:asciiTheme="minorHAnsi" w:eastAsiaTheme="minorEastAsia" w:hAnsiTheme="minorHAnsi" w:cstheme="minorBidi"/>
              <w:noProof/>
              <w:sz w:val="22"/>
              <w:szCs w:val="22"/>
              <w:lang w:val="en-US"/>
            </w:rPr>
            <w:tab/>
          </w:r>
          <w:r>
            <w:rPr>
              <w:rStyle w:val="Hyperlink"/>
              <w:b/>
              <w:noProof/>
            </w:rPr>
            <w:delText>High Level Use Case of “Create Configure Parameter”</w:delText>
          </w:r>
          <w:r>
            <w:rPr>
              <w:noProof/>
              <w:webHidden/>
            </w:rPr>
            <w:tab/>
            <w:delText>171</w:delText>
          </w:r>
        </w:del>
      </w:ins>
    </w:p>
    <w:p w14:paraId="171AA620" w14:textId="77777777" w:rsidR="009274EA" w:rsidRDefault="00C53038">
      <w:pPr>
        <w:pStyle w:val="TOC2"/>
        <w:tabs>
          <w:tab w:val="left" w:pos="880"/>
          <w:tab w:val="right" w:leader="dot" w:pos="8926"/>
        </w:tabs>
        <w:rPr>
          <w:ins w:id="441" w:author="Sunil Vyas" w:date="2023-10-11T19:28:00Z"/>
          <w:del w:id="442" w:author="pradip" w:date="2023-10-16T19:42:00Z"/>
          <w:rFonts w:asciiTheme="minorHAnsi" w:eastAsiaTheme="minorEastAsia" w:hAnsiTheme="minorHAnsi" w:cstheme="minorBidi"/>
          <w:noProof/>
          <w:sz w:val="22"/>
          <w:szCs w:val="22"/>
          <w:lang w:val="en-US"/>
        </w:rPr>
      </w:pPr>
      <w:ins w:id="443" w:author="Sunil Vyas" w:date="2023-10-11T19:28:00Z">
        <w:del w:id="444" w:author="pradip" w:date="2023-10-16T19:42:00Z">
          <w:r>
            <w:rPr>
              <w:rStyle w:val="Hyperlink"/>
              <w:noProof/>
            </w:rPr>
            <w:delText>15.1</w:delText>
          </w:r>
          <w:r>
            <w:rPr>
              <w:rFonts w:asciiTheme="minorHAnsi" w:eastAsiaTheme="minorEastAsia" w:hAnsiTheme="minorHAnsi" w:cstheme="minorBidi"/>
              <w:noProof/>
              <w:sz w:val="22"/>
              <w:szCs w:val="22"/>
              <w:lang w:val="en-US"/>
            </w:rPr>
            <w:tab/>
          </w:r>
          <w:r>
            <w:rPr>
              <w:rStyle w:val="Hyperlink"/>
              <w:noProof/>
            </w:rPr>
            <w:delText>High Level Use Case of Manage Configure Parameter.</w:delText>
          </w:r>
          <w:r>
            <w:rPr>
              <w:noProof/>
              <w:webHidden/>
            </w:rPr>
            <w:tab/>
            <w:delText>197</w:delText>
          </w:r>
        </w:del>
      </w:ins>
    </w:p>
    <w:p w14:paraId="7463CD8C" w14:textId="77777777" w:rsidR="009274EA" w:rsidRDefault="00C53038">
      <w:pPr>
        <w:pStyle w:val="TOC1"/>
        <w:tabs>
          <w:tab w:val="left" w:pos="660"/>
          <w:tab w:val="right" w:leader="dot" w:pos="8926"/>
        </w:tabs>
        <w:rPr>
          <w:ins w:id="445" w:author="Sunil Vyas" w:date="2023-10-11T19:28:00Z"/>
          <w:del w:id="446" w:author="pradip" w:date="2023-10-16T19:42:00Z"/>
          <w:rFonts w:asciiTheme="minorHAnsi" w:eastAsiaTheme="minorEastAsia" w:hAnsiTheme="minorHAnsi" w:cstheme="minorBidi"/>
          <w:noProof/>
          <w:sz w:val="22"/>
          <w:szCs w:val="22"/>
          <w:lang w:val="en-US"/>
        </w:rPr>
      </w:pPr>
      <w:ins w:id="447" w:author="Sunil Vyas" w:date="2023-10-11T19:28:00Z">
        <w:del w:id="448" w:author="pradip" w:date="2023-10-16T19:42:00Z">
          <w:r>
            <w:rPr>
              <w:rStyle w:val="Hyperlink"/>
              <w:b/>
              <w:noProof/>
            </w:rPr>
            <w:delText>16.0</w:delText>
          </w:r>
          <w:r>
            <w:rPr>
              <w:rFonts w:asciiTheme="minorHAnsi" w:eastAsiaTheme="minorEastAsia" w:hAnsiTheme="minorHAnsi" w:cstheme="minorBidi"/>
              <w:noProof/>
              <w:sz w:val="22"/>
              <w:szCs w:val="22"/>
              <w:lang w:val="en-US"/>
            </w:rPr>
            <w:tab/>
          </w:r>
          <w:r>
            <w:rPr>
              <w:rStyle w:val="Hyperlink"/>
              <w:b/>
              <w:noProof/>
            </w:rPr>
            <w:delText>High Level Use Case of “Create SPU Master”</w:delText>
          </w:r>
          <w:r>
            <w:rPr>
              <w:noProof/>
              <w:webHidden/>
            </w:rPr>
            <w:tab/>
            <w:delText>219</w:delText>
          </w:r>
        </w:del>
      </w:ins>
    </w:p>
    <w:p w14:paraId="33D16F58" w14:textId="77777777" w:rsidR="009274EA" w:rsidRDefault="00C53038">
      <w:pPr>
        <w:pStyle w:val="TOC2"/>
        <w:tabs>
          <w:tab w:val="left" w:pos="880"/>
          <w:tab w:val="right" w:leader="dot" w:pos="8926"/>
        </w:tabs>
        <w:rPr>
          <w:ins w:id="449" w:author="Sunil Vyas" w:date="2023-10-11T19:28:00Z"/>
          <w:del w:id="450" w:author="pradip" w:date="2023-10-16T19:42:00Z"/>
          <w:rFonts w:asciiTheme="minorHAnsi" w:eastAsiaTheme="minorEastAsia" w:hAnsiTheme="minorHAnsi" w:cstheme="minorBidi"/>
          <w:noProof/>
          <w:sz w:val="22"/>
          <w:szCs w:val="22"/>
          <w:lang w:val="en-US"/>
        </w:rPr>
      </w:pPr>
      <w:ins w:id="451" w:author="Sunil Vyas" w:date="2023-10-11T19:28:00Z">
        <w:del w:id="452" w:author="pradip" w:date="2023-10-16T19:42:00Z">
          <w:r>
            <w:rPr>
              <w:rStyle w:val="Hyperlink"/>
              <w:noProof/>
            </w:rPr>
            <w:delText>16.1</w:delText>
          </w:r>
          <w:r>
            <w:rPr>
              <w:rFonts w:asciiTheme="minorHAnsi" w:eastAsiaTheme="minorEastAsia" w:hAnsiTheme="minorHAnsi" w:cstheme="minorBidi"/>
              <w:noProof/>
              <w:sz w:val="22"/>
              <w:szCs w:val="22"/>
              <w:lang w:val="en-US"/>
            </w:rPr>
            <w:tab/>
          </w:r>
          <w:r>
            <w:rPr>
              <w:rStyle w:val="Hyperlink"/>
              <w:noProof/>
            </w:rPr>
            <w:delText>High Level Use Case of Manage SPU Master.</w:delText>
          </w:r>
          <w:r>
            <w:rPr>
              <w:noProof/>
              <w:webHidden/>
            </w:rPr>
            <w:tab/>
            <w:delText>225</w:delText>
          </w:r>
        </w:del>
      </w:ins>
    </w:p>
    <w:p w14:paraId="04A943A3" w14:textId="77777777" w:rsidR="009274EA" w:rsidRDefault="00C53038">
      <w:pPr>
        <w:pStyle w:val="TOC1"/>
        <w:tabs>
          <w:tab w:val="left" w:pos="660"/>
          <w:tab w:val="right" w:leader="dot" w:pos="8926"/>
        </w:tabs>
        <w:rPr>
          <w:ins w:id="453" w:author="Sunil Vyas" w:date="2023-10-11T19:28:00Z"/>
          <w:del w:id="454" w:author="pradip" w:date="2023-10-16T19:42:00Z"/>
          <w:rFonts w:asciiTheme="minorHAnsi" w:eastAsiaTheme="minorEastAsia" w:hAnsiTheme="minorHAnsi" w:cstheme="minorBidi"/>
          <w:noProof/>
          <w:sz w:val="22"/>
          <w:szCs w:val="22"/>
          <w:lang w:val="en-US"/>
        </w:rPr>
      </w:pPr>
      <w:ins w:id="455" w:author="Sunil Vyas" w:date="2023-10-11T19:28:00Z">
        <w:del w:id="456" w:author="pradip" w:date="2023-10-16T19:42:00Z">
          <w:r>
            <w:rPr>
              <w:rStyle w:val="Hyperlink"/>
              <w:b/>
              <w:noProof/>
            </w:rPr>
            <w:delText>17.0</w:delText>
          </w:r>
          <w:r>
            <w:rPr>
              <w:rFonts w:asciiTheme="minorHAnsi" w:eastAsiaTheme="minorEastAsia" w:hAnsiTheme="minorHAnsi" w:cstheme="minorBidi"/>
              <w:noProof/>
              <w:sz w:val="22"/>
              <w:szCs w:val="22"/>
              <w:lang w:val="en-US"/>
            </w:rPr>
            <w:tab/>
          </w:r>
          <w:r>
            <w:rPr>
              <w:rStyle w:val="Hyperlink"/>
              <w:b/>
              <w:noProof/>
            </w:rPr>
            <w:delText>High Level Use Case of “Create Tea Board Bank Account Detail”</w:delText>
          </w:r>
          <w:r>
            <w:rPr>
              <w:noProof/>
              <w:webHidden/>
            </w:rPr>
            <w:tab/>
            <w:delText>233</w:delText>
          </w:r>
        </w:del>
      </w:ins>
    </w:p>
    <w:p w14:paraId="6C946E52" w14:textId="77777777" w:rsidR="009274EA" w:rsidRDefault="00C53038">
      <w:pPr>
        <w:pStyle w:val="TOC2"/>
        <w:tabs>
          <w:tab w:val="left" w:pos="880"/>
          <w:tab w:val="right" w:leader="dot" w:pos="8926"/>
        </w:tabs>
        <w:rPr>
          <w:ins w:id="457" w:author="Sunil Vyas" w:date="2023-10-11T19:28:00Z"/>
          <w:del w:id="458" w:author="pradip" w:date="2023-10-16T19:42:00Z"/>
          <w:rFonts w:asciiTheme="minorHAnsi" w:eastAsiaTheme="minorEastAsia" w:hAnsiTheme="minorHAnsi" w:cstheme="minorBidi"/>
          <w:noProof/>
          <w:sz w:val="22"/>
          <w:szCs w:val="22"/>
          <w:lang w:val="en-US"/>
        </w:rPr>
      </w:pPr>
      <w:ins w:id="459" w:author="Sunil Vyas" w:date="2023-10-11T19:28:00Z">
        <w:del w:id="460" w:author="pradip" w:date="2023-10-16T19:42:00Z">
          <w:r>
            <w:rPr>
              <w:rStyle w:val="Hyperlink"/>
              <w:noProof/>
            </w:rPr>
            <w:delText>17.1</w:delText>
          </w:r>
          <w:r>
            <w:rPr>
              <w:rFonts w:asciiTheme="minorHAnsi" w:eastAsiaTheme="minorEastAsia" w:hAnsiTheme="minorHAnsi" w:cstheme="minorBidi"/>
              <w:noProof/>
              <w:sz w:val="22"/>
              <w:szCs w:val="22"/>
              <w:lang w:val="en-US"/>
            </w:rPr>
            <w:tab/>
          </w:r>
          <w:r>
            <w:rPr>
              <w:rStyle w:val="Hyperlink"/>
              <w:noProof/>
            </w:rPr>
            <w:delText>High Level Use Case of Manage Tea Board Bank Account Detail.</w:delText>
          </w:r>
          <w:r>
            <w:rPr>
              <w:noProof/>
              <w:webHidden/>
            </w:rPr>
            <w:tab/>
            <w:delText>240</w:delText>
          </w:r>
        </w:del>
      </w:ins>
    </w:p>
    <w:p w14:paraId="15594324" w14:textId="77777777" w:rsidR="009274EA" w:rsidRDefault="00C53038">
      <w:pPr>
        <w:pStyle w:val="TOC1"/>
        <w:tabs>
          <w:tab w:val="left" w:pos="660"/>
          <w:tab w:val="right" w:leader="dot" w:pos="8926"/>
        </w:tabs>
        <w:rPr>
          <w:ins w:id="461" w:author="Sunil Vyas" w:date="2023-10-11T19:28:00Z"/>
          <w:del w:id="462" w:author="pradip" w:date="2023-10-16T19:42:00Z"/>
          <w:rFonts w:asciiTheme="minorHAnsi" w:eastAsiaTheme="minorEastAsia" w:hAnsiTheme="minorHAnsi" w:cstheme="minorBidi"/>
          <w:noProof/>
          <w:sz w:val="22"/>
          <w:szCs w:val="22"/>
          <w:lang w:val="en-US"/>
        </w:rPr>
      </w:pPr>
      <w:ins w:id="463" w:author="Sunil Vyas" w:date="2023-10-11T19:28:00Z">
        <w:del w:id="464" w:author="pradip" w:date="2023-10-16T19:42:00Z">
          <w:r>
            <w:rPr>
              <w:rStyle w:val="Hyperlink"/>
              <w:b/>
              <w:noProof/>
            </w:rPr>
            <w:delText>18.0</w:delText>
          </w:r>
          <w:r>
            <w:rPr>
              <w:rFonts w:asciiTheme="minorHAnsi" w:eastAsiaTheme="minorEastAsia" w:hAnsiTheme="minorHAnsi" w:cstheme="minorBidi"/>
              <w:noProof/>
              <w:sz w:val="22"/>
              <w:szCs w:val="22"/>
              <w:lang w:val="en-US"/>
            </w:rPr>
            <w:tab/>
          </w:r>
          <w:r>
            <w:rPr>
              <w:rStyle w:val="Hyperlink"/>
              <w:b/>
              <w:noProof/>
            </w:rPr>
            <w:delText>High Level Use Case of TEA BOARD USER Registration</w:delText>
          </w:r>
          <w:r>
            <w:rPr>
              <w:noProof/>
              <w:webHidden/>
            </w:rPr>
            <w:tab/>
            <w:delText>250</w:delText>
          </w:r>
        </w:del>
      </w:ins>
    </w:p>
    <w:p w14:paraId="1C717F97" w14:textId="77777777" w:rsidR="009274EA" w:rsidRDefault="00C53038">
      <w:pPr>
        <w:pStyle w:val="TOC2"/>
        <w:tabs>
          <w:tab w:val="right" w:leader="dot" w:pos="8926"/>
        </w:tabs>
        <w:rPr>
          <w:ins w:id="465" w:author="Sunil Vyas" w:date="2023-10-11T19:28:00Z"/>
          <w:del w:id="466" w:author="pradip" w:date="2023-10-16T19:42:00Z"/>
          <w:rFonts w:asciiTheme="minorHAnsi" w:eastAsiaTheme="minorEastAsia" w:hAnsiTheme="minorHAnsi" w:cstheme="minorBidi"/>
          <w:noProof/>
          <w:sz w:val="22"/>
          <w:szCs w:val="22"/>
          <w:lang w:val="en-US"/>
        </w:rPr>
      </w:pPr>
      <w:ins w:id="467" w:author="Sunil Vyas" w:date="2023-10-11T19:28:00Z">
        <w:del w:id="468" w:author="pradip" w:date="2023-10-16T19:42:00Z">
          <w:r>
            <w:rPr>
              <w:rStyle w:val="Hyperlink"/>
              <w:noProof/>
              <w:lang w:val="en-US"/>
            </w:rPr>
            <w:delText xml:space="preserve">18.1 </w:delText>
          </w:r>
          <w:r>
            <w:rPr>
              <w:rStyle w:val="Hyperlink"/>
              <w:noProof/>
            </w:rPr>
            <w:delText>High Level Use Case of Manage TEA BOARD USER Registration</w:delText>
          </w:r>
          <w:r>
            <w:rPr>
              <w:noProof/>
              <w:webHidden/>
            </w:rPr>
            <w:tab/>
            <w:delText>259</w:delText>
          </w:r>
        </w:del>
      </w:ins>
    </w:p>
    <w:p w14:paraId="49389095" w14:textId="77777777" w:rsidR="009274EA" w:rsidRDefault="00C53038">
      <w:pPr>
        <w:pStyle w:val="TOC1"/>
        <w:tabs>
          <w:tab w:val="left" w:pos="660"/>
          <w:tab w:val="right" w:leader="dot" w:pos="8926"/>
        </w:tabs>
        <w:rPr>
          <w:ins w:id="469" w:author="Sunil Vyas" w:date="2023-10-11T19:28:00Z"/>
          <w:del w:id="470" w:author="pradip" w:date="2023-10-16T19:42:00Z"/>
          <w:rFonts w:asciiTheme="minorHAnsi" w:eastAsiaTheme="minorEastAsia" w:hAnsiTheme="minorHAnsi" w:cstheme="minorBidi"/>
          <w:noProof/>
          <w:sz w:val="22"/>
          <w:szCs w:val="22"/>
          <w:lang w:val="en-US"/>
        </w:rPr>
      </w:pPr>
      <w:ins w:id="471" w:author="Sunil Vyas" w:date="2023-10-11T19:28:00Z">
        <w:del w:id="472" w:author="pradip" w:date="2023-10-16T19:42:00Z">
          <w:r>
            <w:rPr>
              <w:rStyle w:val="Hyperlink"/>
              <w:b/>
              <w:noProof/>
            </w:rPr>
            <w:delText>19.0</w:delText>
          </w:r>
          <w:r>
            <w:rPr>
              <w:rFonts w:asciiTheme="minorHAnsi" w:eastAsiaTheme="minorEastAsia" w:hAnsiTheme="minorHAnsi" w:cstheme="minorBidi"/>
              <w:noProof/>
              <w:sz w:val="22"/>
              <w:szCs w:val="22"/>
              <w:lang w:val="en-US"/>
            </w:rPr>
            <w:tab/>
          </w:r>
          <w:r>
            <w:rPr>
              <w:rStyle w:val="Hyperlink"/>
              <w:b/>
              <w:noProof/>
            </w:rPr>
            <w:delText>High Level Use Case of TAO Registration</w:delText>
          </w:r>
          <w:r>
            <w:rPr>
              <w:noProof/>
              <w:webHidden/>
            </w:rPr>
            <w:tab/>
            <w:delText>268</w:delText>
          </w:r>
        </w:del>
      </w:ins>
    </w:p>
    <w:p w14:paraId="1A0F7DF8" w14:textId="77777777" w:rsidR="009274EA" w:rsidRDefault="00C53038">
      <w:pPr>
        <w:pStyle w:val="TOC2"/>
        <w:tabs>
          <w:tab w:val="right" w:leader="dot" w:pos="8926"/>
        </w:tabs>
        <w:rPr>
          <w:ins w:id="473" w:author="Sunil Vyas" w:date="2023-10-11T19:28:00Z"/>
          <w:del w:id="474" w:author="pradip" w:date="2023-10-16T19:42:00Z"/>
          <w:rFonts w:asciiTheme="minorHAnsi" w:eastAsiaTheme="minorEastAsia" w:hAnsiTheme="minorHAnsi" w:cstheme="minorBidi"/>
          <w:noProof/>
          <w:sz w:val="22"/>
          <w:szCs w:val="22"/>
          <w:lang w:val="en-US"/>
        </w:rPr>
      </w:pPr>
      <w:ins w:id="475" w:author="Sunil Vyas" w:date="2023-10-11T19:28:00Z">
        <w:del w:id="476" w:author="pradip" w:date="2023-10-16T19:42:00Z">
          <w:r>
            <w:rPr>
              <w:rStyle w:val="Hyperlink"/>
              <w:noProof/>
              <w:lang w:val="en-US"/>
            </w:rPr>
            <w:delText xml:space="preserve">19.1 </w:delText>
          </w:r>
          <w:r>
            <w:rPr>
              <w:rStyle w:val="Hyperlink"/>
              <w:noProof/>
            </w:rPr>
            <w:delText>High Level Use Case of Manage TAO Registration</w:delText>
          </w:r>
          <w:r>
            <w:rPr>
              <w:noProof/>
              <w:webHidden/>
            </w:rPr>
            <w:tab/>
            <w:delText>274</w:delText>
          </w:r>
        </w:del>
      </w:ins>
    </w:p>
    <w:p w14:paraId="5F6064C4" w14:textId="77777777" w:rsidR="009274EA" w:rsidRDefault="00C53038">
      <w:pPr>
        <w:pStyle w:val="TOC1"/>
        <w:tabs>
          <w:tab w:val="left" w:pos="660"/>
          <w:tab w:val="right" w:leader="dot" w:pos="8926"/>
        </w:tabs>
        <w:rPr>
          <w:ins w:id="477" w:author="Sunil Vyas" w:date="2023-10-11T19:28:00Z"/>
          <w:del w:id="478" w:author="pradip" w:date="2023-10-16T19:42:00Z"/>
          <w:rFonts w:asciiTheme="minorHAnsi" w:eastAsiaTheme="minorEastAsia" w:hAnsiTheme="minorHAnsi" w:cstheme="minorBidi"/>
          <w:noProof/>
          <w:sz w:val="22"/>
          <w:szCs w:val="22"/>
          <w:lang w:val="en-US"/>
        </w:rPr>
      </w:pPr>
      <w:ins w:id="479" w:author="Sunil Vyas" w:date="2023-10-11T19:28:00Z">
        <w:del w:id="480" w:author="pradip" w:date="2023-10-16T19:42:00Z">
          <w:r>
            <w:rPr>
              <w:rStyle w:val="Hyperlink"/>
              <w:b/>
              <w:noProof/>
            </w:rPr>
            <w:delText>20.0</w:delText>
          </w:r>
          <w:r>
            <w:rPr>
              <w:rFonts w:asciiTheme="minorHAnsi" w:eastAsiaTheme="minorEastAsia" w:hAnsiTheme="minorHAnsi" w:cstheme="minorBidi"/>
              <w:noProof/>
              <w:sz w:val="22"/>
              <w:szCs w:val="22"/>
              <w:lang w:val="en-US"/>
            </w:rPr>
            <w:tab/>
          </w:r>
          <w:r>
            <w:rPr>
              <w:rStyle w:val="Hyperlink"/>
              <w:b/>
              <w:noProof/>
            </w:rPr>
            <w:delText>High Level Use Case of Auctioneer User Registration</w:delText>
          </w:r>
          <w:r>
            <w:rPr>
              <w:noProof/>
              <w:webHidden/>
            </w:rPr>
            <w:tab/>
            <w:delText>281</w:delText>
          </w:r>
        </w:del>
      </w:ins>
    </w:p>
    <w:p w14:paraId="10068C99" w14:textId="77777777" w:rsidR="009274EA" w:rsidRDefault="00C53038">
      <w:pPr>
        <w:pStyle w:val="TOC2"/>
        <w:tabs>
          <w:tab w:val="right" w:leader="dot" w:pos="8926"/>
        </w:tabs>
        <w:rPr>
          <w:ins w:id="481" w:author="Sunil Vyas" w:date="2023-10-11T19:28:00Z"/>
          <w:del w:id="482" w:author="pradip" w:date="2023-10-16T19:42:00Z"/>
          <w:rFonts w:asciiTheme="minorHAnsi" w:eastAsiaTheme="minorEastAsia" w:hAnsiTheme="minorHAnsi" w:cstheme="minorBidi"/>
          <w:noProof/>
          <w:sz w:val="22"/>
          <w:szCs w:val="22"/>
          <w:lang w:val="en-US"/>
        </w:rPr>
      </w:pPr>
      <w:ins w:id="483" w:author="Sunil Vyas" w:date="2023-10-11T19:28:00Z">
        <w:del w:id="484" w:author="pradip" w:date="2023-10-16T19:42:00Z">
          <w:r>
            <w:rPr>
              <w:rStyle w:val="Hyperlink"/>
              <w:noProof/>
              <w:lang w:val="en-US"/>
            </w:rPr>
            <w:delText xml:space="preserve">20.1 </w:delText>
          </w:r>
          <w:r>
            <w:rPr>
              <w:rStyle w:val="Hyperlink"/>
              <w:noProof/>
            </w:rPr>
            <w:delText>High Level Use Case of Manage Auctioneer User Registration</w:delText>
          </w:r>
          <w:r>
            <w:rPr>
              <w:noProof/>
              <w:webHidden/>
            </w:rPr>
            <w:tab/>
            <w:delText>293</w:delText>
          </w:r>
        </w:del>
      </w:ins>
    </w:p>
    <w:p w14:paraId="664C7171" w14:textId="77777777" w:rsidR="009274EA" w:rsidRDefault="00C53038">
      <w:pPr>
        <w:pStyle w:val="TOC1"/>
        <w:tabs>
          <w:tab w:val="left" w:pos="660"/>
          <w:tab w:val="right" w:leader="dot" w:pos="8926"/>
        </w:tabs>
        <w:rPr>
          <w:ins w:id="485" w:author="Sunil Vyas" w:date="2023-10-11T19:28:00Z"/>
          <w:del w:id="486" w:author="pradip" w:date="2023-10-16T19:42:00Z"/>
          <w:rFonts w:asciiTheme="minorHAnsi" w:eastAsiaTheme="minorEastAsia" w:hAnsiTheme="minorHAnsi" w:cstheme="minorBidi"/>
          <w:noProof/>
          <w:sz w:val="22"/>
          <w:szCs w:val="22"/>
          <w:lang w:val="en-US"/>
        </w:rPr>
      </w:pPr>
      <w:ins w:id="487" w:author="Sunil Vyas" w:date="2023-10-11T19:28:00Z">
        <w:del w:id="488" w:author="pradip" w:date="2023-10-16T19:42:00Z">
          <w:r>
            <w:rPr>
              <w:rStyle w:val="Hyperlink"/>
              <w:b/>
              <w:noProof/>
            </w:rPr>
            <w:delText>21.0</w:delText>
          </w:r>
          <w:r>
            <w:rPr>
              <w:rFonts w:asciiTheme="minorHAnsi" w:eastAsiaTheme="minorEastAsia" w:hAnsiTheme="minorHAnsi" w:cstheme="minorBidi"/>
              <w:noProof/>
              <w:sz w:val="22"/>
              <w:szCs w:val="22"/>
              <w:lang w:val="en-US"/>
            </w:rPr>
            <w:tab/>
          </w:r>
          <w:r>
            <w:rPr>
              <w:rStyle w:val="Hyperlink"/>
              <w:b/>
              <w:noProof/>
            </w:rPr>
            <w:delText>High Level Use Case of Associate Auctioneer/Post Auction Associate Auctioneer Registration</w:delText>
          </w:r>
          <w:r>
            <w:rPr>
              <w:noProof/>
              <w:webHidden/>
            </w:rPr>
            <w:tab/>
            <w:delText>307</w:delText>
          </w:r>
        </w:del>
      </w:ins>
    </w:p>
    <w:p w14:paraId="1DA8EE2B" w14:textId="77777777" w:rsidR="009274EA" w:rsidRDefault="00C53038">
      <w:pPr>
        <w:pStyle w:val="TOC2"/>
        <w:tabs>
          <w:tab w:val="right" w:leader="dot" w:pos="8926"/>
        </w:tabs>
        <w:rPr>
          <w:ins w:id="489" w:author="Sunil Vyas" w:date="2023-10-11T19:28:00Z"/>
          <w:del w:id="490" w:author="pradip" w:date="2023-10-16T19:42:00Z"/>
          <w:rFonts w:asciiTheme="minorHAnsi" w:eastAsiaTheme="minorEastAsia" w:hAnsiTheme="minorHAnsi" w:cstheme="minorBidi"/>
          <w:noProof/>
          <w:sz w:val="22"/>
          <w:szCs w:val="22"/>
          <w:lang w:val="en-US"/>
        </w:rPr>
      </w:pPr>
      <w:ins w:id="491" w:author="Sunil Vyas" w:date="2023-10-11T19:28:00Z">
        <w:del w:id="492" w:author="pradip" w:date="2023-10-16T19:42:00Z">
          <w:r>
            <w:rPr>
              <w:rStyle w:val="Hyperlink"/>
              <w:noProof/>
              <w:lang w:val="en-US"/>
            </w:rPr>
            <w:delText>21.1 High Level Use Case of Manage Associate Auctioneer/Post Auction Associate Auctioneer.</w:delText>
          </w:r>
          <w:r>
            <w:rPr>
              <w:noProof/>
              <w:webHidden/>
            </w:rPr>
            <w:tab/>
            <w:delText>316</w:delText>
          </w:r>
        </w:del>
      </w:ins>
    </w:p>
    <w:p w14:paraId="74C5B398" w14:textId="77777777" w:rsidR="009274EA" w:rsidRDefault="00C53038">
      <w:pPr>
        <w:pStyle w:val="TOC1"/>
        <w:tabs>
          <w:tab w:val="left" w:pos="660"/>
          <w:tab w:val="right" w:leader="dot" w:pos="8926"/>
        </w:tabs>
        <w:rPr>
          <w:ins w:id="493" w:author="Sunil Vyas" w:date="2023-10-11T19:28:00Z"/>
          <w:del w:id="494" w:author="pradip" w:date="2023-10-16T19:42:00Z"/>
          <w:rFonts w:asciiTheme="minorHAnsi" w:eastAsiaTheme="minorEastAsia" w:hAnsiTheme="minorHAnsi" w:cstheme="minorBidi"/>
          <w:noProof/>
          <w:sz w:val="22"/>
          <w:szCs w:val="22"/>
          <w:lang w:val="en-US"/>
        </w:rPr>
      </w:pPr>
      <w:ins w:id="495" w:author="Sunil Vyas" w:date="2023-10-11T19:28:00Z">
        <w:del w:id="496" w:author="pradip" w:date="2023-10-16T19:42:00Z">
          <w:r>
            <w:rPr>
              <w:rStyle w:val="Hyperlink"/>
              <w:b/>
              <w:noProof/>
            </w:rPr>
            <w:delText>22.0</w:delText>
          </w:r>
          <w:r>
            <w:rPr>
              <w:rFonts w:asciiTheme="minorHAnsi" w:eastAsiaTheme="minorEastAsia" w:hAnsiTheme="minorHAnsi" w:cstheme="minorBidi"/>
              <w:noProof/>
              <w:sz w:val="22"/>
              <w:szCs w:val="22"/>
              <w:lang w:val="en-US"/>
            </w:rPr>
            <w:tab/>
          </w:r>
          <w:r>
            <w:rPr>
              <w:rStyle w:val="Hyperlink"/>
              <w:b/>
              <w:noProof/>
            </w:rPr>
            <w:delText>-High Level Use Case of Buyer Registration</w:delText>
          </w:r>
          <w:r>
            <w:rPr>
              <w:noProof/>
              <w:webHidden/>
            </w:rPr>
            <w:tab/>
            <w:delText>325</w:delText>
          </w:r>
        </w:del>
      </w:ins>
    </w:p>
    <w:p w14:paraId="5F87D576" w14:textId="77777777" w:rsidR="009274EA" w:rsidRDefault="00C53038">
      <w:pPr>
        <w:pStyle w:val="TOC2"/>
        <w:tabs>
          <w:tab w:val="right" w:leader="dot" w:pos="8926"/>
        </w:tabs>
        <w:rPr>
          <w:ins w:id="497" w:author="Sunil Vyas" w:date="2023-10-11T19:28:00Z"/>
          <w:del w:id="498" w:author="pradip" w:date="2023-10-16T19:42:00Z"/>
          <w:rFonts w:asciiTheme="minorHAnsi" w:eastAsiaTheme="minorEastAsia" w:hAnsiTheme="minorHAnsi" w:cstheme="minorBidi"/>
          <w:noProof/>
          <w:sz w:val="22"/>
          <w:szCs w:val="22"/>
          <w:lang w:val="en-US"/>
        </w:rPr>
      </w:pPr>
      <w:ins w:id="499" w:author="Sunil Vyas" w:date="2023-10-11T19:28:00Z">
        <w:del w:id="500" w:author="pradip" w:date="2023-10-16T19:42:00Z">
          <w:r>
            <w:rPr>
              <w:rStyle w:val="Hyperlink"/>
              <w:noProof/>
              <w:lang w:val="en-US"/>
            </w:rPr>
            <w:delText>22</w:delText>
          </w:r>
          <w:r>
            <w:rPr>
              <w:rStyle w:val="Hyperlink"/>
              <w:noProof/>
            </w:rPr>
            <w:delText>.1. High Level Use Case of Manage Buyer User Registration</w:delText>
          </w:r>
          <w:r>
            <w:rPr>
              <w:noProof/>
              <w:webHidden/>
            </w:rPr>
            <w:tab/>
            <w:delText>338</w:delText>
          </w:r>
        </w:del>
      </w:ins>
    </w:p>
    <w:p w14:paraId="79150AD2" w14:textId="77777777" w:rsidR="009274EA" w:rsidRDefault="00C53038">
      <w:pPr>
        <w:pStyle w:val="TOC1"/>
        <w:tabs>
          <w:tab w:val="left" w:pos="660"/>
          <w:tab w:val="right" w:leader="dot" w:pos="8926"/>
        </w:tabs>
        <w:rPr>
          <w:ins w:id="501" w:author="Sunil Vyas" w:date="2023-10-11T19:28:00Z"/>
          <w:del w:id="502" w:author="pradip" w:date="2023-10-16T19:42:00Z"/>
          <w:rFonts w:asciiTheme="minorHAnsi" w:eastAsiaTheme="minorEastAsia" w:hAnsiTheme="minorHAnsi" w:cstheme="minorBidi"/>
          <w:noProof/>
          <w:sz w:val="22"/>
          <w:szCs w:val="22"/>
          <w:lang w:val="en-US"/>
        </w:rPr>
      </w:pPr>
      <w:ins w:id="503" w:author="Sunil Vyas" w:date="2023-10-11T19:28:00Z">
        <w:del w:id="504" w:author="pradip" w:date="2023-10-16T19:42:00Z">
          <w:r>
            <w:rPr>
              <w:rStyle w:val="Hyperlink"/>
              <w:b/>
              <w:noProof/>
            </w:rPr>
            <w:delText>23.0</w:delText>
          </w:r>
          <w:r>
            <w:rPr>
              <w:rFonts w:asciiTheme="minorHAnsi" w:eastAsiaTheme="minorEastAsia" w:hAnsiTheme="minorHAnsi" w:cstheme="minorBidi"/>
              <w:noProof/>
              <w:sz w:val="22"/>
              <w:szCs w:val="22"/>
              <w:lang w:val="en-US"/>
            </w:rPr>
            <w:tab/>
          </w:r>
          <w:r>
            <w:rPr>
              <w:rStyle w:val="Hyperlink"/>
              <w:b/>
              <w:noProof/>
            </w:rPr>
            <w:delText>High Level Use Case of Associate Buyer/Post Auction Associate Buyer Registration</w:delText>
          </w:r>
          <w:r>
            <w:rPr>
              <w:noProof/>
              <w:webHidden/>
            </w:rPr>
            <w:tab/>
            <w:delText>355</w:delText>
          </w:r>
        </w:del>
      </w:ins>
    </w:p>
    <w:p w14:paraId="374D1D44" w14:textId="77777777" w:rsidR="009274EA" w:rsidRDefault="00C53038">
      <w:pPr>
        <w:pStyle w:val="TOC2"/>
        <w:tabs>
          <w:tab w:val="right" w:leader="dot" w:pos="8926"/>
        </w:tabs>
        <w:rPr>
          <w:ins w:id="505" w:author="Sunil Vyas" w:date="2023-10-11T19:28:00Z"/>
          <w:del w:id="506" w:author="pradip" w:date="2023-10-16T19:42:00Z"/>
          <w:rFonts w:asciiTheme="minorHAnsi" w:eastAsiaTheme="minorEastAsia" w:hAnsiTheme="minorHAnsi" w:cstheme="minorBidi"/>
          <w:noProof/>
          <w:sz w:val="22"/>
          <w:szCs w:val="22"/>
          <w:lang w:val="en-US"/>
        </w:rPr>
      </w:pPr>
      <w:ins w:id="507" w:author="Sunil Vyas" w:date="2023-10-11T19:28:00Z">
        <w:del w:id="508" w:author="pradip" w:date="2023-10-16T19:42:00Z">
          <w:r>
            <w:rPr>
              <w:rStyle w:val="Hyperlink"/>
              <w:noProof/>
              <w:lang w:val="en-US"/>
            </w:rPr>
            <w:delText>23.1 High Level Use Case of Manage Associate Buyer/Post Auction Associate Buyer.</w:delText>
          </w:r>
          <w:r>
            <w:rPr>
              <w:noProof/>
              <w:webHidden/>
            </w:rPr>
            <w:tab/>
            <w:delText>364</w:delText>
          </w:r>
        </w:del>
      </w:ins>
    </w:p>
    <w:p w14:paraId="246880AA" w14:textId="77777777" w:rsidR="009274EA" w:rsidRDefault="00C53038">
      <w:pPr>
        <w:pStyle w:val="TOC1"/>
        <w:tabs>
          <w:tab w:val="left" w:pos="660"/>
          <w:tab w:val="right" w:leader="dot" w:pos="8926"/>
        </w:tabs>
        <w:rPr>
          <w:ins w:id="509" w:author="Sunil Vyas" w:date="2023-10-11T19:28:00Z"/>
          <w:del w:id="510" w:author="pradip" w:date="2023-10-16T19:42:00Z"/>
          <w:rFonts w:asciiTheme="minorHAnsi" w:eastAsiaTheme="minorEastAsia" w:hAnsiTheme="minorHAnsi" w:cstheme="minorBidi"/>
          <w:noProof/>
          <w:sz w:val="22"/>
          <w:szCs w:val="22"/>
          <w:lang w:val="en-US"/>
        </w:rPr>
      </w:pPr>
      <w:ins w:id="511" w:author="Sunil Vyas" w:date="2023-10-11T19:28:00Z">
        <w:del w:id="512" w:author="pradip" w:date="2023-10-16T19:42:00Z">
          <w:r>
            <w:rPr>
              <w:rStyle w:val="Hyperlink"/>
              <w:b/>
              <w:noProof/>
            </w:rPr>
            <w:delText>24.0</w:delText>
          </w:r>
          <w:r>
            <w:rPr>
              <w:rFonts w:asciiTheme="minorHAnsi" w:eastAsiaTheme="minorEastAsia" w:hAnsiTheme="minorHAnsi" w:cstheme="minorBidi"/>
              <w:noProof/>
              <w:sz w:val="22"/>
              <w:szCs w:val="22"/>
              <w:lang w:val="en-US"/>
            </w:rPr>
            <w:tab/>
          </w:r>
          <w:r>
            <w:rPr>
              <w:rStyle w:val="Hyperlink"/>
              <w:b/>
              <w:noProof/>
            </w:rPr>
            <w:delText>High Level Use Case of Warehouse User Registration</w:delText>
          </w:r>
          <w:r>
            <w:rPr>
              <w:noProof/>
              <w:webHidden/>
            </w:rPr>
            <w:tab/>
            <w:delText>375</w:delText>
          </w:r>
        </w:del>
      </w:ins>
    </w:p>
    <w:p w14:paraId="581CADC2" w14:textId="77777777" w:rsidR="009274EA" w:rsidRDefault="00C53038">
      <w:pPr>
        <w:pStyle w:val="TOC2"/>
        <w:tabs>
          <w:tab w:val="right" w:leader="dot" w:pos="8926"/>
        </w:tabs>
        <w:rPr>
          <w:ins w:id="513" w:author="Sunil Vyas" w:date="2023-10-11T19:28:00Z"/>
          <w:del w:id="514" w:author="pradip" w:date="2023-10-16T19:42:00Z"/>
          <w:rFonts w:asciiTheme="minorHAnsi" w:eastAsiaTheme="minorEastAsia" w:hAnsiTheme="minorHAnsi" w:cstheme="minorBidi"/>
          <w:noProof/>
          <w:sz w:val="22"/>
          <w:szCs w:val="22"/>
          <w:lang w:val="en-US"/>
        </w:rPr>
      </w:pPr>
      <w:ins w:id="515" w:author="Sunil Vyas" w:date="2023-10-11T19:28:00Z">
        <w:del w:id="516" w:author="pradip" w:date="2023-10-16T19:42:00Z">
          <w:r>
            <w:rPr>
              <w:rStyle w:val="Hyperlink"/>
              <w:noProof/>
              <w:lang w:val="en-US"/>
            </w:rPr>
            <w:delText xml:space="preserve">24.1 </w:delText>
          </w:r>
          <w:r>
            <w:rPr>
              <w:rStyle w:val="Hyperlink"/>
              <w:noProof/>
            </w:rPr>
            <w:delText xml:space="preserve">High Level Use Case of </w:delText>
          </w:r>
          <w:r>
            <w:rPr>
              <w:rStyle w:val="Hyperlink"/>
              <w:noProof/>
              <w:lang w:val="en-US"/>
            </w:rPr>
            <w:delText xml:space="preserve">Manage </w:delText>
          </w:r>
          <w:r>
            <w:rPr>
              <w:rStyle w:val="Hyperlink"/>
              <w:noProof/>
            </w:rPr>
            <w:delText xml:space="preserve">Warehouse </w:delText>
          </w:r>
          <w:r>
            <w:rPr>
              <w:rStyle w:val="Hyperlink"/>
              <w:noProof/>
              <w:lang w:val="en-US"/>
            </w:rPr>
            <w:delText>User</w:delText>
          </w:r>
          <w:r>
            <w:rPr>
              <w:noProof/>
              <w:webHidden/>
            </w:rPr>
            <w:tab/>
            <w:delText>386</w:delText>
          </w:r>
        </w:del>
      </w:ins>
    </w:p>
    <w:p w14:paraId="5F42C790" w14:textId="77777777" w:rsidR="009274EA" w:rsidRDefault="00C53038">
      <w:pPr>
        <w:pStyle w:val="TOC1"/>
        <w:tabs>
          <w:tab w:val="left" w:pos="660"/>
          <w:tab w:val="right" w:leader="dot" w:pos="8926"/>
        </w:tabs>
        <w:rPr>
          <w:ins w:id="517" w:author="Sunil Vyas" w:date="2023-10-11T19:28:00Z"/>
          <w:del w:id="518" w:author="pradip" w:date="2023-10-16T19:42:00Z"/>
          <w:rFonts w:asciiTheme="minorHAnsi" w:eastAsiaTheme="minorEastAsia" w:hAnsiTheme="minorHAnsi" w:cstheme="minorBidi"/>
          <w:noProof/>
          <w:sz w:val="22"/>
          <w:szCs w:val="22"/>
          <w:lang w:val="en-US"/>
        </w:rPr>
      </w:pPr>
      <w:ins w:id="519" w:author="Sunil Vyas" w:date="2023-10-11T19:28:00Z">
        <w:del w:id="520" w:author="pradip" w:date="2023-10-16T19:42:00Z">
          <w:r>
            <w:rPr>
              <w:rStyle w:val="Hyperlink"/>
              <w:b/>
              <w:noProof/>
            </w:rPr>
            <w:delText>25.0</w:delText>
          </w:r>
          <w:r>
            <w:rPr>
              <w:rFonts w:asciiTheme="minorHAnsi" w:eastAsiaTheme="minorEastAsia" w:hAnsiTheme="minorHAnsi" w:cstheme="minorBidi"/>
              <w:noProof/>
              <w:sz w:val="22"/>
              <w:szCs w:val="22"/>
              <w:lang w:val="en-US"/>
            </w:rPr>
            <w:tab/>
          </w:r>
          <w:r>
            <w:rPr>
              <w:rStyle w:val="Hyperlink"/>
              <w:b/>
              <w:noProof/>
            </w:rPr>
            <w:delText>High Level Use Case of Warehouse Unit Registration</w:delText>
          </w:r>
          <w:r>
            <w:rPr>
              <w:noProof/>
              <w:webHidden/>
            </w:rPr>
            <w:tab/>
            <w:delText>400</w:delText>
          </w:r>
        </w:del>
      </w:ins>
    </w:p>
    <w:p w14:paraId="1FEEC238" w14:textId="77777777" w:rsidR="009274EA" w:rsidRDefault="00C53038">
      <w:pPr>
        <w:pStyle w:val="TOC2"/>
        <w:tabs>
          <w:tab w:val="right" w:leader="dot" w:pos="8926"/>
        </w:tabs>
        <w:rPr>
          <w:ins w:id="521" w:author="Sunil Vyas" w:date="2023-10-11T19:28:00Z"/>
          <w:del w:id="522" w:author="pradip" w:date="2023-10-16T19:42:00Z"/>
          <w:rFonts w:asciiTheme="minorHAnsi" w:eastAsiaTheme="minorEastAsia" w:hAnsiTheme="minorHAnsi" w:cstheme="minorBidi"/>
          <w:noProof/>
          <w:sz w:val="22"/>
          <w:szCs w:val="22"/>
          <w:lang w:val="en-US"/>
        </w:rPr>
      </w:pPr>
      <w:ins w:id="523" w:author="Sunil Vyas" w:date="2023-10-11T19:28:00Z">
        <w:del w:id="524" w:author="pradip" w:date="2023-10-16T19:42:00Z">
          <w:r>
            <w:rPr>
              <w:rStyle w:val="Hyperlink"/>
              <w:noProof/>
              <w:lang w:val="en-US"/>
            </w:rPr>
            <w:delText xml:space="preserve">25.1 </w:delText>
          </w:r>
          <w:r>
            <w:rPr>
              <w:rStyle w:val="Hyperlink"/>
              <w:noProof/>
            </w:rPr>
            <w:delText xml:space="preserve">High Level Use Case of </w:delText>
          </w:r>
          <w:r>
            <w:rPr>
              <w:rStyle w:val="Hyperlink"/>
              <w:noProof/>
              <w:lang w:val="en-US"/>
            </w:rPr>
            <w:delText xml:space="preserve">Manage </w:delText>
          </w:r>
          <w:r>
            <w:rPr>
              <w:rStyle w:val="Hyperlink"/>
              <w:noProof/>
            </w:rPr>
            <w:delText xml:space="preserve">Warehouse </w:delText>
          </w:r>
          <w:r>
            <w:rPr>
              <w:rStyle w:val="Hyperlink"/>
              <w:noProof/>
              <w:lang w:val="en-US"/>
            </w:rPr>
            <w:delText>Unit</w:delText>
          </w:r>
          <w:r>
            <w:rPr>
              <w:noProof/>
              <w:webHidden/>
            </w:rPr>
            <w:tab/>
            <w:delText>408</w:delText>
          </w:r>
        </w:del>
      </w:ins>
    </w:p>
    <w:p w14:paraId="259DAF31" w14:textId="77777777" w:rsidR="009274EA" w:rsidRDefault="00C53038">
      <w:pPr>
        <w:pStyle w:val="TOC1"/>
        <w:tabs>
          <w:tab w:val="left" w:pos="660"/>
          <w:tab w:val="right" w:leader="dot" w:pos="8926"/>
        </w:tabs>
        <w:rPr>
          <w:ins w:id="525" w:author="Sunil Vyas" w:date="2023-10-11T19:28:00Z"/>
          <w:del w:id="526" w:author="pradip" w:date="2023-10-16T19:42:00Z"/>
          <w:rFonts w:asciiTheme="minorHAnsi" w:eastAsiaTheme="minorEastAsia" w:hAnsiTheme="minorHAnsi" w:cstheme="minorBidi"/>
          <w:noProof/>
          <w:sz w:val="22"/>
          <w:szCs w:val="22"/>
          <w:lang w:val="en-US"/>
        </w:rPr>
      </w:pPr>
      <w:ins w:id="527" w:author="Sunil Vyas" w:date="2023-10-11T19:28:00Z">
        <w:del w:id="528" w:author="pradip" w:date="2023-10-16T19:42:00Z">
          <w:r>
            <w:rPr>
              <w:rStyle w:val="Hyperlink"/>
              <w:b/>
              <w:noProof/>
            </w:rPr>
            <w:delText>26.0</w:delText>
          </w:r>
          <w:r>
            <w:rPr>
              <w:rFonts w:asciiTheme="minorHAnsi" w:eastAsiaTheme="minorEastAsia" w:hAnsiTheme="minorHAnsi" w:cstheme="minorBidi"/>
              <w:noProof/>
              <w:sz w:val="22"/>
              <w:szCs w:val="22"/>
              <w:lang w:val="en-US"/>
            </w:rPr>
            <w:tab/>
          </w:r>
          <w:r>
            <w:rPr>
              <w:rStyle w:val="Hyperlink"/>
              <w:b/>
              <w:noProof/>
            </w:rPr>
            <w:delText>High Level Use Case of Seller Registration</w:delText>
          </w:r>
          <w:r>
            <w:rPr>
              <w:noProof/>
              <w:webHidden/>
            </w:rPr>
            <w:tab/>
            <w:delText>419</w:delText>
          </w:r>
        </w:del>
      </w:ins>
    </w:p>
    <w:p w14:paraId="2D56C444" w14:textId="77777777" w:rsidR="009274EA" w:rsidRDefault="00C53038">
      <w:pPr>
        <w:pStyle w:val="TOC2"/>
        <w:tabs>
          <w:tab w:val="right" w:leader="dot" w:pos="8926"/>
        </w:tabs>
        <w:rPr>
          <w:ins w:id="529" w:author="Sunil Vyas" w:date="2023-10-11T19:28:00Z"/>
          <w:del w:id="530" w:author="pradip" w:date="2023-10-16T19:42:00Z"/>
          <w:rFonts w:asciiTheme="minorHAnsi" w:eastAsiaTheme="minorEastAsia" w:hAnsiTheme="minorHAnsi" w:cstheme="minorBidi"/>
          <w:noProof/>
          <w:sz w:val="22"/>
          <w:szCs w:val="22"/>
          <w:lang w:val="en-US"/>
        </w:rPr>
      </w:pPr>
      <w:ins w:id="531" w:author="Sunil Vyas" w:date="2023-10-11T19:28:00Z">
        <w:del w:id="532" w:author="pradip" w:date="2023-10-16T19:42:00Z">
          <w:r>
            <w:rPr>
              <w:rStyle w:val="Hyperlink"/>
              <w:rFonts w:cs="Myanmar Text"/>
              <w:noProof/>
              <w:lang w:val="en-US"/>
            </w:rPr>
            <w:delText xml:space="preserve">26.1 </w:delText>
          </w:r>
          <w:r>
            <w:rPr>
              <w:rStyle w:val="Hyperlink"/>
              <w:rFonts w:cs="Myanmar Text"/>
              <w:noProof/>
            </w:rPr>
            <w:delText>High Level Use Case of Manage Seller profile.</w:delText>
          </w:r>
          <w:r>
            <w:rPr>
              <w:noProof/>
              <w:webHidden/>
            </w:rPr>
            <w:tab/>
            <w:delText>433</w:delText>
          </w:r>
        </w:del>
      </w:ins>
    </w:p>
    <w:p w14:paraId="74B439E5" w14:textId="77777777" w:rsidR="009274EA" w:rsidRDefault="00C53038">
      <w:pPr>
        <w:pStyle w:val="TOC1"/>
        <w:tabs>
          <w:tab w:val="left" w:pos="660"/>
          <w:tab w:val="right" w:leader="dot" w:pos="8926"/>
        </w:tabs>
        <w:rPr>
          <w:ins w:id="533" w:author="Sunil Vyas" w:date="2023-10-11T19:28:00Z"/>
          <w:del w:id="534" w:author="pradip" w:date="2023-10-16T19:42:00Z"/>
          <w:rFonts w:asciiTheme="minorHAnsi" w:eastAsiaTheme="minorEastAsia" w:hAnsiTheme="minorHAnsi" w:cstheme="minorBidi"/>
          <w:noProof/>
          <w:sz w:val="22"/>
          <w:szCs w:val="22"/>
          <w:lang w:val="en-US"/>
        </w:rPr>
      </w:pPr>
      <w:ins w:id="535" w:author="Sunil Vyas" w:date="2023-10-11T19:28:00Z">
        <w:del w:id="536" w:author="pradip" w:date="2023-10-16T19:42:00Z">
          <w:r>
            <w:rPr>
              <w:rStyle w:val="Hyperlink"/>
              <w:b/>
              <w:noProof/>
            </w:rPr>
            <w:delText>27.0</w:delText>
          </w:r>
          <w:r>
            <w:rPr>
              <w:rFonts w:asciiTheme="minorHAnsi" w:eastAsiaTheme="minorEastAsia" w:hAnsiTheme="minorHAnsi" w:cstheme="minorBidi"/>
              <w:noProof/>
              <w:sz w:val="22"/>
              <w:szCs w:val="22"/>
              <w:lang w:val="en-US"/>
            </w:rPr>
            <w:tab/>
          </w:r>
          <w:r>
            <w:rPr>
              <w:rStyle w:val="Hyperlink"/>
              <w:b/>
              <w:noProof/>
            </w:rPr>
            <w:delText>High Level Use Case of “Create Mark”</w:delText>
          </w:r>
          <w:r>
            <w:rPr>
              <w:noProof/>
              <w:webHidden/>
            </w:rPr>
            <w:tab/>
            <w:delText>449</w:delText>
          </w:r>
        </w:del>
      </w:ins>
    </w:p>
    <w:p w14:paraId="411DF430" w14:textId="77777777" w:rsidR="009274EA" w:rsidRDefault="00C53038">
      <w:pPr>
        <w:pStyle w:val="TOC2"/>
        <w:tabs>
          <w:tab w:val="right" w:leader="dot" w:pos="8926"/>
        </w:tabs>
        <w:rPr>
          <w:ins w:id="537" w:author="Sunil Vyas" w:date="2023-10-11T19:28:00Z"/>
          <w:del w:id="538" w:author="pradip" w:date="2023-10-16T19:42:00Z"/>
          <w:rFonts w:asciiTheme="minorHAnsi" w:eastAsiaTheme="minorEastAsia" w:hAnsiTheme="minorHAnsi" w:cstheme="minorBidi"/>
          <w:noProof/>
          <w:sz w:val="22"/>
          <w:szCs w:val="22"/>
          <w:lang w:val="en-US"/>
        </w:rPr>
      </w:pPr>
      <w:ins w:id="539" w:author="Sunil Vyas" w:date="2023-10-11T19:28:00Z">
        <w:del w:id="540" w:author="pradip" w:date="2023-10-16T19:42:00Z">
          <w:r>
            <w:rPr>
              <w:rStyle w:val="Hyperlink"/>
              <w:rFonts w:cs="Myanmar Text"/>
              <w:noProof/>
              <w:lang w:val="en-US"/>
            </w:rPr>
            <w:delText>27.1 High</w:delText>
          </w:r>
          <w:r>
            <w:rPr>
              <w:rStyle w:val="Hyperlink"/>
              <w:rFonts w:cs="Myanmar Text"/>
              <w:noProof/>
            </w:rPr>
            <w:delText xml:space="preserve"> Level Use Case of Manage Mark.</w:delText>
          </w:r>
          <w:r>
            <w:rPr>
              <w:noProof/>
              <w:webHidden/>
            </w:rPr>
            <w:tab/>
            <w:delText>453</w:delText>
          </w:r>
        </w:del>
      </w:ins>
    </w:p>
    <w:p w14:paraId="352DA1CA" w14:textId="77777777" w:rsidR="009274EA" w:rsidRDefault="00C53038">
      <w:pPr>
        <w:pStyle w:val="TOC1"/>
        <w:tabs>
          <w:tab w:val="left" w:pos="660"/>
          <w:tab w:val="right" w:leader="dot" w:pos="8926"/>
        </w:tabs>
        <w:rPr>
          <w:ins w:id="541" w:author="Sunil Vyas" w:date="2023-10-11T19:28:00Z"/>
          <w:del w:id="542" w:author="pradip" w:date="2023-10-16T19:42:00Z"/>
          <w:rFonts w:asciiTheme="minorHAnsi" w:eastAsiaTheme="minorEastAsia" w:hAnsiTheme="minorHAnsi" w:cstheme="minorBidi"/>
          <w:noProof/>
          <w:sz w:val="22"/>
          <w:szCs w:val="22"/>
          <w:lang w:val="en-US"/>
        </w:rPr>
      </w:pPr>
      <w:ins w:id="543" w:author="Sunil Vyas" w:date="2023-10-11T19:28:00Z">
        <w:del w:id="544" w:author="pradip" w:date="2023-10-16T19:42:00Z">
          <w:r>
            <w:rPr>
              <w:rStyle w:val="Hyperlink"/>
              <w:b/>
              <w:noProof/>
            </w:rPr>
            <w:delText>28.0</w:delText>
          </w:r>
          <w:r>
            <w:rPr>
              <w:rFonts w:asciiTheme="minorHAnsi" w:eastAsiaTheme="minorEastAsia" w:hAnsiTheme="minorHAnsi" w:cstheme="minorBidi"/>
              <w:noProof/>
              <w:sz w:val="22"/>
              <w:szCs w:val="22"/>
              <w:lang w:val="en-US"/>
            </w:rPr>
            <w:tab/>
          </w:r>
          <w:r>
            <w:rPr>
              <w:rStyle w:val="Hyperlink"/>
              <w:b/>
              <w:noProof/>
            </w:rPr>
            <w:delText>High Level Use Case of “Create Gracing period configuration”</w:delText>
          </w:r>
          <w:r>
            <w:rPr>
              <w:noProof/>
              <w:webHidden/>
            </w:rPr>
            <w:tab/>
            <w:delText>460</w:delText>
          </w:r>
        </w:del>
      </w:ins>
    </w:p>
    <w:p w14:paraId="32A49FBF" w14:textId="77777777" w:rsidR="009274EA" w:rsidRDefault="00C53038">
      <w:pPr>
        <w:pStyle w:val="TOC2"/>
        <w:tabs>
          <w:tab w:val="left" w:pos="880"/>
          <w:tab w:val="right" w:leader="dot" w:pos="8926"/>
        </w:tabs>
        <w:rPr>
          <w:ins w:id="545" w:author="Sunil Vyas" w:date="2023-10-11T19:28:00Z"/>
          <w:del w:id="546" w:author="pradip" w:date="2023-10-16T19:42:00Z"/>
          <w:rFonts w:asciiTheme="minorHAnsi" w:eastAsiaTheme="minorEastAsia" w:hAnsiTheme="minorHAnsi" w:cstheme="minorBidi"/>
          <w:noProof/>
          <w:sz w:val="22"/>
          <w:szCs w:val="22"/>
          <w:lang w:val="en-US"/>
        </w:rPr>
      </w:pPr>
      <w:ins w:id="547" w:author="Sunil Vyas" w:date="2023-10-11T19:28:00Z">
        <w:del w:id="548" w:author="pradip" w:date="2023-10-16T19:42:00Z">
          <w:r>
            <w:rPr>
              <w:rStyle w:val="Hyperlink"/>
              <w:noProof/>
            </w:rPr>
            <w:delText>28.1</w:delText>
          </w:r>
          <w:r>
            <w:rPr>
              <w:rFonts w:asciiTheme="minorHAnsi" w:eastAsiaTheme="minorEastAsia" w:hAnsiTheme="minorHAnsi" w:cstheme="minorBidi"/>
              <w:noProof/>
              <w:sz w:val="22"/>
              <w:szCs w:val="22"/>
              <w:lang w:val="en-US"/>
            </w:rPr>
            <w:tab/>
          </w:r>
          <w:r>
            <w:rPr>
              <w:rStyle w:val="Hyperlink"/>
              <w:noProof/>
            </w:rPr>
            <w:delText>High Level Use Case of Manage Gracing period configuration.</w:delText>
          </w:r>
          <w:r>
            <w:rPr>
              <w:noProof/>
              <w:webHidden/>
            </w:rPr>
            <w:tab/>
            <w:delText>465</w:delText>
          </w:r>
        </w:del>
      </w:ins>
    </w:p>
    <w:p w14:paraId="7091224C" w14:textId="77777777" w:rsidR="009274EA" w:rsidRDefault="00C53038">
      <w:pPr>
        <w:pStyle w:val="TOC1"/>
        <w:tabs>
          <w:tab w:val="left" w:pos="660"/>
          <w:tab w:val="right" w:leader="dot" w:pos="8926"/>
        </w:tabs>
        <w:rPr>
          <w:ins w:id="549" w:author="Sunil Vyas" w:date="2023-10-11T19:28:00Z"/>
          <w:del w:id="550" w:author="pradip" w:date="2023-10-16T19:42:00Z"/>
          <w:rFonts w:asciiTheme="minorHAnsi" w:eastAsiaTheme="minorEastAsia" w:hAnsiTheme="minorHAnsi" w:cstheme="minorBidi"/>
          <w:noProof/>
          <w:sz w:val="22"/>
          <w:szCs w:val="22"/>
          <w:lang w:val="en-US"/>
        </w:rPr>
      </w:pPr>
      <w:ins w:id="551" w:author="Sunil Vyas" w:date="2023-10-11T19:28:00Z">
        <w:del w:id="552" w:author="pradip" w:date="2023-10-16T19:42:00Z">
          <w:r>
            <w:rPr>
              <w:rStyle w:val="Hyperlink"/>
              <w:b/>
              <w:noProof/>
            </w:rPr>
            <w:delText>29.0</w:delText>
          </w:r>
          <w:r>
            <w:rPr>
              <w:rFonts w:asciiTheme="minorHAnsi" w:eastAsiaTheme="minorEastAsia" w:hAnsiTheme="minorHAnsi" w:cstheme="minorBidi"/>
              <w:noProof/>
              <w:sz w:val="22"/>
              <w:szCs w:val="22"/>
              <w:lang w:val="en-US"/>
            </w:rPr>
            <w:tab/>
          </w:r>
          <w:r>
            <w:rPr>
              <w:rStyle w:val="Hyperlink"/>
              <w:b/>
              <w:noProof/>
            </w:rPr>
            <w:delText>High Level Use Case of “Manage Rule Engine”</w:delText>
          </w:r>
          <w:r>
            <w:rPr>
              <w:noProof/>
              <w:webHidden/>
            </w:rPr>
            <w:tab/>
            <w:delText>472</w:delText>
          </w:r>
        </w:del>
      </w:ins>
    </w:p>
    <w:p w14:paraId="0ADDBB7E" w14:textId="77777777" w:rsidR="009274EA" w:rsidRDefault="00C53038">
      <w:pPr>
        <w:pStyle w:val="TOC1"/>
        <w:tabs>
          <w:tab w:val="right" w:leader="dot" w:pos="8926"/>
        </w:tabs>
        <w:rPr>
          <w:ins w:id="553" w:author="Sunil Vyas" w:date="2023-10-11T19:28:00Z"/>
          <w:del w:id="554" w:author="pradip" w:date="2023-10-16T19:42:00Z"/>
          <w:rFonts w:asciiTheme="minorHAnsi" w:eastAsiaTheme="minorEastAsia" w:hAnsiTheme="minorHAnsi" w:cstheme="minorBidi"/>
          <w:noProof/>
          <w:sz w:val="22"/>
          <w:szCs w:val="22"/>
          <w:lang w:val="en-US"/>
        </w:rPr>
      </w:pPr>
      <w:ins w:id="555" w:author="Sunil Vyas" w:date="2023-10-11T19:28:00Z">
        <w:del w:id="556" w:author="pradip" w:date="2023-10-16T19:42:00Z">
          <w:r>
            <w:rPr>
              <w:rStyle w:val="Hyperlink"/>
              <w:noProof/>
            </w:rPr>
            <w:delText>30.0 High Level Use Case of Manage User&lt;TAO, TEA BOARD, Auctioneer, Associate Auctioneer/ Post Associate Auctioneer, Buyer, Associate Buyer/Post Associate Buyer, Seller, Warehouse, Warehouse Unit &gt;.</w:delText>
          </w:r>
          <w:r>
            <w:rPr>
              <w:noProof/>
              <w:webHidden/>
            </w:rPr>
            <w:tab/>
            <w:delText>479</w:delText>
          </w:r>
        </w:del>
      </w:ins>
    </w:p>
    <w:p w14:paraId="776E8A3E" w14:textId="77777777" w:rsidR="009274EA" w:rsidRDefault="00C53038">
      <w:pPr>
        <w:pStyle w:val="TOC1"/>
        <w:tabs>
          <w:tab w:val="right" w:leader="dot" w:pos="8926"/>
        </w:tabs>
        <w:rPr>
          <w:ins w:id="557" w:author="Sunil Vyas" w:date="2023-10-11T19:28:00Z"/>
          <w:del w:id="558" w:author="pradip" w:date="2023-10-16T19:42:00Z"/>
          <w:rFonts w:asciiTheme="minorHAnsi" w:eastAsiaTheme="minorEastAsia" w:hAnsiTheme="minorHAnsi" w:cstheme="minorBidi"/>
          <w:noProof/>
          <w:sz w:val="22"/>
          <w:szCs w:val="22"/>
          <w:lang w:val="en-US"/>
        </w:rPr>
      </w:pPr>
      <w:ins w:id="559" w:author="Sunil Vyas" w:date="2023-10-11T19:28:00Z">
        <w:del w:id="560" w:author="pradip" w:date="2023-10-16T19:42:00Z">
          <w:r>
            <w:rPr>
              <w:rStyle w:val="Hyperlink"/>
              <w:b/>
              <w:noProof/>
            </w:rPr>
            <w:delText>31.0 High Level Use Case of “Create Package Type”</w:delText>
          </w:r>
          <w:r>
            <w:rPr>
              <w:noProof/>
              <w:webHidden/>
            </w:rPr>
            <w:tab/>
            <w:delText>486</w:delText>
          </w:r>
        </w:del>
      </w:ins>
    </w:p>
    <w:p w14:paraId="66BA5293" w14:textId="77777777" w:rsidR="009274EA" w:rsidRDefault="00C53038">
      <w:pPr>
        <w:pStyle w:val="TOC2"/>
        <w:tabs>
          <w:tab w:val="right" w:leader="dot" w:pos="8926"/>
        </w:tabs>
        <w:rPr>
          <w:ins w:id="561" w:author="Sunil Vyas" w:date="2023-10-11T19:28:00Z"/>
          <w:del w:id="562" w:author="pradip" w:date="2023-10-16T19:42:00Z"/>
          <w:rFonts w:asciiTheme="minorHAnsi" w:eastAsiaTheme="minorEastAsia" w:hAnsiTheme="minorHAnsi" w:cstheme="minorBidi"/>
          <w:noProof/>
          <w:sz w:val="22"/>
          <w:szCs w:val="22"/>
          <w:lang w:val="en-US"/>
        </w:rPr>
      </w:pPr>
      <w:ins w:id="563" w:author="Sunil Vyas" w:date="2023-10-11T19:28:00Z">
        <w:del w:id="564" w:author="pradip" w:date="2023-10-16T19:42:00Z">
          <w:r>
            <w:rPr>
              <w:rStyle w:val="Hyperlink"/>
              <w:noProof/>
              <w:lang w:val="en-US"/>
            </w:rPr>
            <w:delText>31</w:delText>
          </w:r>
          <w:r>
            <w:rPr>
              <w:rStyle w:val="Hyperlink"/>
              <w:noProof/>
            </w:rPr>
            <w:delText>.1 High Level Use Case of Manage Package Type.</w:delText>
          </w:r>
          <w:r>
            <w:rPr>
              <w:noProof/>
              <w:webHidden/>
            </w:rPr>
            <w:tab/>
            <w:delText>489</w:delText>
          </w:r>
        </w:del>
      </w:ins>
    </w:p>
    <w:p w14:paraId="14FEBA88" w14:textId="77777777" w:rsidR="009274EA" w:rsidRDefault="00C53038">
      <w:pPr>
        <w:pStyle w:val="TOC1"/>
        <w:tabs>
          <w:tab w:val="right" w:leader="dot" w:pos="8926"/>
        </w:tabs>
        <w:rPr>
          <w:ins w:id="565" w:author="Sunil Vyas" w:date="2023-10-11T19:28:00Z"/>
          <w:del w:id="566" w:author="pradip" w:date="2023-10-16T19:42:00Z"/>
          <w:rFonts w:asciiTheme="minorHAnsi" w:eastAsiaTheme="minorEastAsia" w:hAnsiTheme="minorHAnsi" w:cstheme="minorBidi"/>
          <w:noProof/>
          <w:sz w:val="22"/>
          <w:szCs w:val="22"/>
          <w:lang w:val="en-US"/>
        </w:rPr>
      </w:pPr>
      <w:ins w:id="567" w:author="Sunil Vyas" w:date="2023-10-11T19:28:00Z">
        <w:del w:id="568" w:author="pradip" w:date="2023-10-16T19:42:00Z">
          <w:r>
            <w:rPr>
              <w:rStyle w:val="Hyperlink"/>
              <w:b/>
              <w:noProof/>
            </w:rPr>
            <w:delText>32.0 High Level Use Case of “Create Package Size”</w:delText>
          </w:r>
          <w:r>
            <w:rPr>
              <w:noProof/>
              <w:webHidden/>
            </w:rPr>
            <w:tab/>
            <w:delText>495</w:delText>
          </w:r>
        </w:del>
      </w:ins>
    </w:p>
    <w:p w14:paraId="0B46A0D1" w14:textId="77777777" w:rsidR="009274EA" w:rsidRDefault="00C53038">
      <w:pPr>
        <w:pStyle w:val="TOC2"/>
        <w:tabs>
          <w:tab w:val="right" w:leader="dot" w:pos="8926"/>
        </w:tabs>
        <w:rPr>
          <w:ins w:id="569" w:author="Sunil Vyas" w:date="2023-10-11T19:28:00Z"/>
          <w:del w:id="570" w:author="pradip" w:date="2023-10-16T19:42:00Z"/>
          <w:rFonts w:asciiTheme="minorHAnsi" w:eastAsiaTheme="minorEastAsia" w:hAnsiTheme="minorHAnsi" w:cstheme="minorBidi"/>
          <w:noProof/>
          <w:sz w:val="22"/>
          <w:szCs w:val="22"/>
          <w:lang w:val="en-US"/>
        </w:rPr>
      </w:pPr>
      <w:ins w:id="571" w:author="Sunil Vyas" w:date="2023-10-11T19:28:00Z">
        <w:del w:id="572" w:author="pradip" w:date="2023-10-16T19:42:00Z">
          <w:r>
            <w:rPr>
              <w:rStyle w:val="Hyperlink"/>
              <w:noProof/>
              <w:lang w:val="en-US"/>
            </w:rPr>
            <w:delText>32</w:delText>
          </w:r>
          <w:r>
            <w:rPr>
              <w:rStyle w:val="Hyperlink"/>
              <w:noProof/>
            </w:rPr>
            <w:delText>.1 High Level Use Case of Manage Package Size.</w:delText>
          </w:r>
          <w:r>
            <w:rPr>
              <w:noProof/>
              <w:webHidden/>
            </w:rPr>
            <w:tab/>
            <w:delText>497</w:delText>
          </w:r>
        </w:del>
      </w:ins>
    </w:p>
    <w:p w14:paraId="2F942840" w14:textId="77777777" w:rsidR="009274EA" w:rsidRDefault="00C53038">
      <w:pPr>
        <w:pStyle w:val="TOC1"/>
        <w:tabs>
          <w:tab w:val="right" w:leader="dot" w:pos="8926"/>
        </w:tabs>
        <w:rPr>
          <w:ins w:id="573" w:author="Sunil Vyas" w:date="2023-10-11T19:28:00Z"/>
          <w:del w:id="574" w:author="pradip" w:date="2023-10-16T19:42:00Z"/>
          <w:rFonts w:asciiTheme="minorHAnsi" w:eastAsiaTheme="minorEastAsia" w:hAnsiTheme="minorHAnsi" w:cstheme="minorBidi"/>
          <w:noProof/>
          <w:sz w:val="22"/>
          <w:szCs w:val="22"/>
          <w:lang w:val="en-US"/>
        </w:rPr>
      </w:pPr>
      <w:ins w:id="575" w:author="Sunil Vyas" w:date="2023-10-11T19:28:00Z">
        <w:del w:id="576" w:author="pradip" w:date="2023-10-16T19:42:00Z">
          <w:r>
            <w:rPr>
              <w:rStyle w:val="Hyperlink"/>
              <w:b/>
              <w:noProof/>
            </w:rPr>
            <w:delText>33.0 High Level Use Case of Log in.</w:delText>
          </w:r>
          <w:r>
            <w:rPr>
              <w:noProof/>
              <w:webHidden/>
            </w:rPr>
            <w:tab/>
            <w:delText>503</w:delText>
          </w:r>
        </w:del>
      </w:ins>
    </w:p>
    <w:p w14:paraId="61D8ED2C" w14:textId="77777777" w:rsidR="009274EA" w:rsidRDefault="00C53038">
      <w:pPr>
        <w:pStyle w:val="TOC2"/>
        <w:tabs>
          <w:tab w:val="right" w:leader="dot" w:pos="8926"/>
        </w:tabs>
        <w:rPr>
          <w:ins w:id="577" w:author="Sunil Vyas" w:date="2023-10-11T19:28:00Z"/>
          <w:del w:id="578" w:author="pradip" w:date="2023-10-16T19:42:00Z"/>
          <w:rFonts w:asciiTheme="minorHAnsi" w:eastAsiaTheme="minorEastAsia" w:hAnsiTheme="minorHAnsi" w:cstheme="minorBidi"/>
          <w:noProof/>
          <w:sz w:val="22"/>
          <w:szCs w:val="22"/>
          <w:lang w:val="en-US"/>
        </w:rPr>
      </w:pPr>
      <w:ins w:id="579" w:author="Sunil Vyas" w:date="2023-10-11T19:28:00Z">
        <w:del w:id="580" w:author="pradip" w:date="2023-10-16T19:42:00Z">
          <w:r>
            <w:rPr>
              <w:rStyle w:val="Hyperlink"/>
              <w:noProof/>
            </w:rPr>
            <w:delText>33.1 High Level Use Case of Forgot Password</w:delText>
          </w:r>
          <w:r>
            <w:rPr>
              <w:noProof/>
              <w:webHidden/>
            </w:rPr>
            <w:tab/>
            <w:delText>506</w:delText>
          </w:r>
        </w:del>
      </w:ins>
    </w:p>
    <w:p w14:paraId="5A0FAD97" w14:textId="77777777" w:rsidR="009274EA" w:rsidRDefault="00C53038">
      <w:pPr>
        <w:pStyle w:val="TOC1"/>
        <w:tabs>
          <w:tab w:val="right" w:leader="dot" w:pos="8926"/>
        </w:tabs>
        <w:rPr>
          <w:ins w:id="581" w:author="Sunil Vyas" w:date="2023-10-11T19:28:00Z"/>
          <w:del w:id="582" w:author="pradip" w:date="2023-10-16T19:42:00Z"/>
          <w:rFonts w:asciiTheme="minorHAnsi" w:eastAsiaTheme="minorEastAsia" w:hAnsiTheme="minorHAnsi" w:cstheme="minorBidi"/>
          <w:noProof/>
          <w:sz w:val="22"/>
          <w:szCs w:val="22"/>
          <w:lang w:val="en-US"/>
        </w:rPr>
      </w:pPr>
      <w:ins w:id="583" w:author="Sunil Vyas" w:date="2023-10-11T19:28:00Z">
        <w:del w:id="584" w:author="pradip" w:date="2023-10-16T19:42:00Z">
          <w:r>
            <w:rPr>
              <w:rStyle w:val="Hyperlink"/>
              <w:b/>
              <w:noProof/>
            </w:rPr>
            <w:delText>34.0 High Level Use Case of After Log in Screen&lt;TAO, TEA BOARD, Auctioneer, Associate Auctioneer/ Post Associate Auctioneer, Buyer, Associate Buyer/Post Associate Buyer, Seller, Warehouse, Warehouse Unit &gt;.</w:delText>
          </w:r>
          <w:r>
            <w:rPr>
              <w:noProof/>
              <w:webHidden/>
            </w:rPr>
            <w:tab/>
            <w:delText>510</w:delText>
          </w:r>
        </w:del>
      </w:ins>
    </w:p>
    <w:p w14:paraId="26835652" w14:textId="77777777" w:rsidR="009274EA" w:rsidRDefault="00C53038">
      <w:pPr>
        <w:pStyle w:val="TOC1"/>
        <w:tabs>
          <w:tab w:val="right" w:leader="dot" w:pos="8926"/>
        </w:tabs>
        <w:rPr>
          <w:ins w:id="585" w:author="Sunil Vyas" w:date="2023-10-11T19:28:00Z"/>
          <w:del w:id="586" w:author="pradip" w:date="2023-10-16T19:42:00Z"/>
          <w:rFonts w:asciiTheme="minorHAnsi" w:eastAsiaTheme="minorEastAsia" w:hAnsiTheme="minorHAnsi" w:cstheme="minorBidi"/>
          <w:noProof/>
          <w:sz w:val="22"/>
          <w:szCs w:val="22"/>
          <w:lang w:val="en-US"/>
        </w:rPr>
      </w:pPr>
      <w:ins w:id="587" w:author="Sunil Vyas" w:date="2023-10-11T19:28:00Z">
        <w:del w:id="588" w:author="pradip" w:date="2023-10-16T19:42:00Z">
          <w:r>
            <w:rPr>
              <w:rStyle w:val="Hyperlink"/>
              <w:rFonts w:ascii="Calibri" w:hAnsi="Calibri"/>
              <w:b/>
              <w:noProof/>
            </w:rPr>
            <w:delText xml:space="preserve">35.0 High Level Use Case of </w:delText>
          </w:r>
          <w:r>
            <w:rPr>
              <w:rStyle w:val="Hyperlink"/>
              <w:rFonts w:ascii="Calibri" w:hAnsi="Calibri"/>
              <w:b/>
              <w:noProof/>
              <w:lang w:val="en-US"/>
            </w:rPr>
            <w:delText>Assignation of Rights</w:delText>
          </w:r>
          <w:r>
            <w:rPr>
              <w:noProof/>
              <w:webHidden/>
            </w:rPr>
            <w:tab/>
            <w:delText>529</w:delText>
          </w:r>
        </w:del>
      </w:ins>
    </w:p>
    <w:p w14:paraId="179340D0" w14:textId="77777777" w:rsidR="009274EA" w:rsidRDefault="00C53038">
      <w:pPr>
        <w:pStyle w:val="TOC1"/>
        <w:tabs>
          <w:tab w:val="right" w:leader="dot" w:pos="8926"/>
        </w:tabs>
        <w:rPr>
          <w:del w:id="589" w:author="pradip" w:date="2023-10-16T19:42:00Z"/>
          <w:rFonts w:eastAsiaTheme="minorEastAsia"/>
          <w:noProof/>
          <w:lang w:val="en-US"/>
        </w:rPr>
      </w:pPr>
      <w:del w:id="590" w:author="pradip" w:date="2023-10-16T19:42:00Z">
        <w:r>
          <w:rPr>
            <w:rPrChange w:id="591" w:author="Sunil Vyas" w:date="2023-10-11T19:28:00Z">
              <w:rPr>
                <w:rStyle w:val="Hyperlink"/>
                <w:noProof/>
              </w:rPr>
            </w:rPrChange>
          </w:rPr>
          <w:delText>DOCUMENT CONTROL</w:delText>
        </w:r>
        <w:r>
          <w:rPr>
            <w:noProof/>
            <w:webHidden/>
          </w:rPr>
          <w:tab/>
          <w:delText>2</w:delText>
        </w:r>
      </w:del>
    </w:p>
    <w:p w14:paraId="072A27CF" w14:textId="77777777" w:rsidR="009274EA" w:rsidRDefault="00C53038">
      <w:pPr>
        <w:pStyle w:val="TOC1"/>
        <w:tabs>
          <w:tab w:val="right" w:leader="dot" w:pos="8926"/>
        </w:tabs>
        <w:rPr>
          <w:del w:id="592" w:author="pradip" w:date="2023-10-16T19:42:00Z"/>
          <w:rFonts w:eastAsiaTheme="minorEastAsia"/>
          <w:noProof/>
          <w:lang w:val="en-US"/>
        </w:rPr>
      </w:pPr>
      <w:del w:id="593" w:author="pradip" w:date="2023-10-16T19:42:00Z">
        <w:r>
          <w:rPr>
            <w:rPrChange w:id="594" w:author="Sunil Vyas" w:date="2023-10-11T19:28:00Z">
              <w:rPr>
                <w:rStyle w:val="Hyperlink"/>
                <w:noProof/>
              </w:rPr>
            </w:rPrChange>
          </w:rPr>
          <w:delText>DOCUMENT CHANGE HISTORY</w:delText>
        </w:r>
        <w:r>
          <w:rPr>
            <w:noProof/>
            <w:webHidden/>
          </w:rPr>
          <w:tab/>
          <w:delText>3</w:delText>
        </w:r>
      </w:del>
    </w:p>
    <w:p w14:paraId="7745E52C" w14:textId="77777777" w:rsidR="009274EA" w:rsidRDefault="00C53038">
      <w:pPr>
        <w:pStyle w:val="TOC1"/>
        <w:tabs>
          <w:tab w:val="left" w:pos="660"/>
          <w:tab w:val="right" w:leader="dot" w:pos="8926"/>
        </w:tabs>
        <w:rPr>
          <w:del w:id="595" w:author="pradip" w:date="2023-10-16T19:42:00Z"/>
          <w:rFonts w:eastAsiaTheme="minorEastAsia"/>
          <w:noProof/>
          <w:lang w:val="en-US"/>
        </w:rPr>
      </w:pPr>
      <w:del w:id="596" w:author="pradip" w:date="2023-10-16T19:42:00Z">
        <w:r>
          <w:rPr>
            <w:rPrChange w:id="597" w:author="Sunil Vyas" w:date="2023-10-11T19:28:00Z">
              <w:rPr>
                <w:rStyle w:val="Hyperlink"/>
                <w:b/>
                <w:noProof/>
              </w:rPr>
            </w:rPrChange>
          </w:rPr>
          <w:delText>1.0</w:delText>
        </w:r>
        <w:r>
          <w:rPr>
            <w:rFonts w:eastAsiaTheme="minorEastAsia"/>
            <w:noProof/>
            <w:lang w:val="en-US"/>
          </w:rPr>
          <w:tab/>
        </w:r>
        <w:r>
          <w:rPr>
            <w:rPrChange w:id="598" w:author="Sunil Vyas" w:date="2023-10-11T19:28:00Z">
              <w:rPr>
                <w:rStyle w:val="Hyperlink"/>
                <w:b/>
                <w:noProof/>
              </w:rPr>
            </w:rPrChange>
          </w:rPr>
          <w:delText>High Level Use Case of “Create State Master”</w:delText>
        </w:r>
        <w:r>
          <w:rPr>
            <w:noProof/>
            <w:webHidden/>
          </w:rPr>
          <w:tab/>
          <w:delText>6</w:delText>
        </w:r>
      </w:del>
    </w:p>
    <w:p w14:paraId="4F75B2EF" w14:textId="77777777" w:rsidR="009274EA" w:rsidRDefault="00C53038">
      <w:pPr>
        <w:pStyle w:val="TOC2"/>
        <w:tabs>
          <w:tab w:val="left" w:pos="880"/>
          <w:tab w:val="right" w:leader="dot" w:pos="8926"/>
        </w:tabs>
        <w:rPr>
          <w:del w:id="599" w:author="pradip" w:date="2023-10-16T19:42:00Z"/>
          <w:rFonts w:eastAsiaTheme="minorEastAsia"/>
          <w:noProof/>
          <w:lang w:val="en-US"/>
        </w:rPr>
      </w:pPr>
      <w:del w:id="600" w:author="pradip" w:date="2023-10-16T19:42:00Z">
        <w:r>
          <w:rPr>
            <w:rPrChange w:id="601" w:author="Sunil Vyas" w:date="2023-10-11T19:28:00Z">
              <w:rPr>
                <w:rStyle w:val="Hyperlink"/>
                <w:b/>
                <w:noProof/>
              </w:rPr>
            </w:rPrChange>
          </w:rPr>
          <w:delText>1.1</w:delText>
        </w:r>
        <w:r>
          <w:rPr>
            <w:rFonts w:eastAsiaTheme="minorEastAsia"/>
            <w:noProof/>
            <w:lang w:val="en-US"/>
          </w:rPr>
          <w:tab/>
        </w:r>
        <w:r>
          <w:rPr>
            <w:rPrChange w:id="602" w:author="Sunil Vyas" w:date="2023-10-11T19:28:00Z">
              <w:rPr>
                <w:rStyle w:val="Hyperlink"/>
                <w:b/>
                <w:noProof/>
              </w:rPr>
            </w:rPrChange>
          </w:rPr>
          <w:delText>High Level Use Case of Manage State Master.</w:delText>
        </w:r>
        <w:r>
          <w:rPr>
            <w:noProof/>
            <w:webHidden/>
          </w:rPr>
          <w:tab/>
          <w:delText>11</w:delText>
        </w:r>
      </w:del>
    </w:p>
    <w:p w14:paraId="715E4EAB" w14:textId="77777777" w:rsidR="009274EA" w:rsidRDefault="00C53038">
      <w:pPr>
        <w:pStyle w:val="TOC1"/>
        <w:tabs>
          <w:tab w:val="left" w:pos="660"/>
          <w:tab w:val="right" w:leader="dot" w:pos="8926"/>
        </w:tabs>
        <w:rPr>
          <w:del w:id="603" w:author="pradip" w:date="2023-10-16T19:42:00Z"/>
          <w:rFonts w:eastAsiaTheme="minorEastAsia"/>
          <w:noProof/>
          <w:lang w:val="en-US"/>
        </w:rPr>
      </w:pPr>
      <w:del w:id="604" w:author="pradip" w:date="2023-10-16T19:42:00Z">
        <w:r>
          <w:rPr>
            <w:rPrChange w:id="605" w:author="Sunil Vyas" w:date="2023-10-11T19:28:00Z">
              <w:rPr>
                <w:rStyle w:val="Hyperlink"/>
                <w:b/>
                <w:noProof/>
              </w:rPr>
            </w:rPrChange>
          </w:rPr>
          <w:delText>2.0</w:delText>
        </w:r>
        <w:r>
          <w:rPr>
            <w:rFonts w:eastAsiaTheme="minorEastAsia"/>
            <w:noProof/>
            <w:lang w:val="en-US"/>
          </w:rPr>
          <w:tab/>
        </w:r>
        <w:r>
          <w:rPr>
            <w:rPrChange w:id="606" w:author="Sunil Vyas" w:date="2023-10-11T19:28:00Z">
              <w:rPr>
                <w:rStyle w:val="Hyperlink"/>
                <w:b/>
                <w:noProof/>
              </w:rPr>
            </w:rPrChange>
          </w:rPr>
          <w:delText>High Level Use Case of “Create Auction Center”</w:delText>
        </w:r>
        <w:r>
          <w:rPr>
            <w:noProof/>
            <w:webHidden/>
          </w:rPr>
          <w:tab/>
          <w:delText>20</w:delText>
        </w:r>
      </w:del>
    </w:p>
    <w:p w14:paraId="49FCD9C7" w14:textId="77777777" w:rsidR="009274EA" w:rsidRDefault="00C53038">
      <w:pPr>
        <w:pStyle w:val="TOC2"/>
        <w:tabs>
          <w:tab w:val="left" w:pos="880"/>
          <w:tab w:val="right" w:leader="dot" w:pos="8926"/>
        </w:tabs>
        <w:rPr>
          <w:del w:id="607" w:author="pradip" w:date="2023-10-16T19:42:00Z"/>
          <w:rFonts w:eastAsiaTheme="minorEastAsia"/>
          <w:noProof/>
          <w:lang w:val="en-US"/>
        </w:rPr>
      </w:pPr>
      <w:del w:id="608" w:author="pradip" w:date="2023-10-16T19:42:00Z">
        <w:r>
          <w:rPr>
            <w:rPrChange w:id="609" w:author="Sunil Vyas" w:date="2023-10-11T19:28:00Z">
              <w:rPr>
                <w:rStyle w:val="Hyperlink"/>
                <w:b/>
                <w:noProof/>
              </w:rPr>
            </w:rPrChange>
          </w:rPr>
          <w:delText>2.1</w:delText>
        </w:r>
        <w:r>
          <w:rPr>
            <w:rFonts w:eastAsiaTheme="minorEastAsia"/>
            <w:noProof/>
            <w:lang w:val="en-US"/>
          </w:rPr>
          <w:tab/>
        </w:r>
        <w:r>
          <w:rPr>
            <w:rPrChange w:id="610" w:author="Sunil Vyas" w:date="2023-10-11T19:28:00Z">
              <w:rPr>
                <w:rStyle w:val="Hyperlink"/>
                <w:b/>
                <w:noProof/>
              </w:rPr>
            </w:rPrChange>
          </w:rPr>
          <w:delText>High Level Use Case of Manage Auction Center.</w:delText>
        </w:r>
        <w:r>
          <w:rPr>
            <w:noProof/>
            <w:webHidden/>
          </w:rPr>
          <w:tab/>
          <w:delText>28</w:delText>
        </w:r>
      </w:del>
    </w:p>
    <w:p w14:paraId="043B7140" w14:textId="77777777" w:rsidR="009274EA" w:rsidRDefault="00C53038">
      <w:pPr>
        <w:pStyle w:val="TOC1"/>
        <w:tabs>
          <w:tab w:val="left" w:pos="660"/>
          <w:tab w:val="right" w:leader="dot" w:pos="8926"/>
        </w:tabs>
        <w:rPr>
          <w:del w:id="611" w:author="pradip" w:date="2023-10-16T19:42:00Z"/>
          <w:rFonts w:eastAsiaTheme="minorEastAsia"/>
          <w:noProof/>
          <w:lang w:val="en-US"/>
        </w:rPr>
      </w:pPr>
      <w:del w:id="612" w:author="pradip" w:date="2023-10-16T19:42:00Z">
        <w:r>
          <w:rPr>
            <w:rPrChange w:id="613" w:author="Sunil Vyas" w:date="2023-10-11T19:28:00Z">
              <w:rPr>
                <w:rStyle w:val="Hyperlink"/>
                <w:b/>
                <w:noProof/>
              </w:rPr>
            </w:rPrChange>
          </w:rPr>
          <w:delText>3.0</w:delText>
        </w:r>
        <w:r>
          <w:rPr>
            <w:rFonts w:eastAsiaTheme="minorEastAsia"/>
            <w:noProof/>
            <w:lang w:val="en-US"/>
          </w:rPr>
          <w:tab/>
        </w:r>
        <w:r>
          <w:rPr>
            <w:rPrChange w:id="614" w:author="Sunil Vyas" w:date="2023-10-11T19:28:00Z">
              <w:rPr>
                <w:rStyle w:val="Hyperlink"/>
                <w:b/>
                <w:noProof/>
              </w:rPr>
            </w:rPrChange>
          </w:rPr>
          <w:delText>High Level Use Case of “Create Category”</w:delText>
        </w:r>
        <w:r>
          <w:rPr>
            <w:noProof/>
            <w:webHidden/>
          </w:rPr>
          <w:tab/>
          <w:delText>40</w:delText>
        </w:r>
      </w:del>
    </w:p>
    <w:p w14:paraId="77746270" w14:textId="77777777" w:rsidR="009274EA" w:rsidRDefault="00C53038">
      <w:pPr>
        <w:pStyle w:val="TOC2"/>
        <w:tabs>
          <w:tab w:val="right" w:leader="dot" w:pos="8926"/>
        </w:tabs>
        <w:rPr>
          <w:del w:id="615" w:author="pradip" w:date="2023-10-16T19:42:00Z"/>
          <w:rFonts w:eastAsiaTheme="minorEastAsia"/>
          <w:noProof/>
          <w:lang w:val="en-US"/>
        </w:rPr>
      </w:pPr>
      <w:del w:id="616" w:author="pradip" w:date="2023-10-16T19:42:00Z">
        <w:r>
          <w:rPr>
            <w:rPrChange w:id="617" w:author="Sunil Vyas" w:date="2023-10-11T19:28:00Z">
              <w:rPr>
                <w:rStyle w:val="Hyperlink"/>
                <w:noProof/>
                <w:lang w:val="en-US"/>
              </w:rPr>
            </w:rPrChange>
          </w:rPr>
          <w:delText>3</w:delText>
        </w:r>
        <w:r>
          <w:rPr>
            <w:rPrChange w:id="618" w:author="Sunil Vyas" w:date="2023-10-11T19:28:00Z">
              <w:rPr>
                <w:rStyle w:val="Hyperlink"/>
                <w:noProof/>
              </w:rPr>
            </w:rPrChange>
          </w:rPr>
          <w:delText>.1 High Level Use Case of Manage Category.</w:delText>
        </w:r>
        <w:r>
          <w:rPr>
            <w:noProof/>
            <w:webHidden/>
          </w:rPr>
          <w:tab/>
          <w:delText>44</w:delText>
        </w:r>
      </w:del>
    </w:p>
    <w:p w14:paraId="46F159C0" w14:textId="77777777" w:rsidR="009274EA" w:rsidRDefault="00C53038">
      <w:pPr>
        <w:pStyle w:val="TOC1"/>
        <w:tabs>
          <w:tab w:val="left" w:pos="660"/>
          <w:tab w:val="right" w:leader="dot" w:pos="8926"/>
        </w:tabs>
        <w:rPr>
          <w:del w:id="619" w:author="pradip" w:date="2023-10-16T19:42:00Z"/>
          <w:rFonts w:eastAsiaTheme="minorEastAsia"/>
          <w:noProof/>
          <w:lang w:val="en-US"/>
        </w:rPr>
      </w:pPr>
      <w:del w:id="620" w:author="pradip" w:date="2023-10-16T19:42:00Z">
        <w:r>
          <w:rPr>
            <w:rPrChange w:id="621" w:author="Sunil Vyas" w:date="2023-10-11T19:28:00Z">
              <w:rPr>
                <w:rStyle w:val="Hyperlink"/>
                <w:b/>
                <w:noProof/>
              </w:rPr>
            </w:rPrChange>
          </w:rPr>
          <w:delText>4.0</w:delText>
        </w:r>
        <w:r>
          <w:rPr>
            <w:rFonts w:eastAsiaTheme="minorEastAsia"/>
            <w:noProof/>
            <w:lang w:val="en-US"/>
          </w:rPr>
          <w:tab/>
        </w:r>
        <w:r>
          <w:rPr>
            <w:rPrChange w:id="622" w:author="Sunil Vyas" w:date="2023-10-11T19:28:00Z">
              <w:rPr>
                <w:rStyle w:val="Hyperlink"/>
                <w:b/>
                <w:noProof/>
              </w:rPr>
            </w:rPrChange>
          </w:rPr>
          <w:delText>High Level Use Case of “Create Tea Type”</w:delText>
        </w:r>
        <w:r>
          <w:rPr>
            <w:noProof/>
            <w:webHidden/>
          </w:rPr>
          <w:tab/>
          <w:delText>51</w:delText>
        </w:r>
      </w:del>
    </w:p>
    <w:p w14:paraId="340CE65B" w14:textId="77777777" w:rsidR="009274EA" w:rsidRDefault="00C53038">
      <w:pPr>
        <w:pStyle w:val="TOC2"/>
        <w:tabs>
          <w:tab w:val="left" w:pos="880"/>
          <w:tab w:val="right" w:leader="dot" w:pos="8926"/>
        </w:tabs>
        <w:rPr>
          <w:del w:id="623" w:author="pradip" w:date="2023-10-16T19:42:00Z"/>
          <w:rFonts w:eastAsiaTheme="minorEastAsia"/>
          <w:noProof/>
          <w:lang w:val="en-US"/>
        </w:rPr>
      </w:pPr>
      <w:del w:id="624" w:author="pradip" w:date="2023-10-16T19:42:00Z">
        <w:r>
          <w:rPr>
            <w:rPrChange w:id="625" w:author="Sunil Vyas" w:date="2023-10-11T19:28:00Z">
              <w:rPr>
                <w:rStyle w:val="Hyperlink"/>
                <w:rFonts w:cs="Myanmar Text"/>
                <w:noProof/>
              </w:rPr>
            </w:rPrChange>
          </w:rPr>
          <w:delText>4.1</w:delText>
        </w:r>
        <w:r>
          <w:rPr>
            <w:rFonts w:eastAsiaTheme="minorEastAsia"/>
            <w:noProof/>
            <w:lang w:val="en-US"/>
          </w:rPr>
          <w:tab/>
        </w:r>
        <w:r>
          <w:rPr>
            <w:rPrChange w:id="626" w:author="Sunil Vyas" w:date="2023-10-11T19:28:00Z">
              <w:rPr>
                <w:rStyle w:val="Hyperlink"/>
                <w:rFonts w:cs="Myanmar Text"/>
                <w:noProof/>
              </w:rPr>
            </w:rPrChange>
          </w:rPr>
          <w:delText>High Level Use Case of Manage Tea Type.</w:delText>
        </w:r>
        <w:r>
          <w:rPr>
            <w:noProof/>
            <w:webHidden/>
          </w:rPr>
          <w:tab/>
          <w:delText>56</w:delText>
        </w:r>
      </w:del>
    </w:p>
    <w:p w14:paraId="6DEDEF19" w14:textId="77777777" w:rsidR="009274EA" w:rsidRDefault="00C53038">
      <w:pPr>
        <w:pStyle w:val="TOC1"/>
        <w:tabs>
          <w:tab w:val="left" w:pos="660"/>
          <w:tab w:val="right" w:leader="dot" w:pos="8926"/>
        </w:tabs>
        <w:rPr>
          <w:del w:id="627" w:author="pradip" w:date="2023-10-16T19:42:00Z"/>
          <w:rFonts w:eastAsiaTheme="minorEastAsia"/>
          <w:noProof/>
          <w:lang w:val="en-US"/>
        </w:rPr>
      </w:pPr>
      <w:del w:id="628" w:author="pradip" w:date="2023-10-16T19:42:00Z">
        <w:r>
          <w:rPr>
            <w:rPrChange w:id="629" w:author="Sunil Vyas" w:date="2023-10-11T19:28:00Z">
              <w:rPr>
                <w:rStyle w:val="Hyperlink"/>
                <w:b/>
                <w:noProof/>
              </w:rPr>
            </w:rPrChange>
          </w:rPr>
          <w:delText>5.0</w:delText>
        </w:r>
        <w:r>
          <w:rPr>
            <w:rFonts w:eastAsiaTheme="minorEastAsia"/>
            <w:noProof/>
            <w:lang w:val="en-US"/>
          </w:rPr>
          <w:tab/>
        </w:r>
        <w:r>
          <w:rPr>
            <w:rPrChange w:id="630" w:author="Sunil Vyas" w:date="2023-10-11T19:28:00Z">
              <w:rPr>
                <w:rStyle w:val="Hyperlink"/>
                <w:b/>
                <w:noProof/>
              </w:rPr>
            </w:rPrChange>
          </w:rPr>
          <w:delText>High Level Use Case of “Create Sub Tea Type”</w:delText>
        </w:r>
        <w:r>
          <w:rPr>
            <w:noProof/>
            <w:webHidden/>
          </w:rPr>
          <w:tab/>
          <w:delText>61</w:delText>
        </w:r>
      </w:del>
    </w:p>
    <w:p w14:paraId="5BFA7B34" w14:textId="77777777" w:rsidR="009274EA" w:rsidRDefault="00C53038">
      <w:pPr>
        <w:pStyle w:val="TOC2"/>
        <w:tabs>
          <w:tab w:val="left" w:pos="880"/>
          <w:tab w:val="right" w:leader="dot" w:pos="8926"/>
        </w:tabs>
        <w:rPr>
          <w:del w:id="631" w:author="pradip" w:date="2023-10-16T19:42:00Z"/>
          <w:rFonts w:eastAsiaTheme="minorEastAsia"/>
          <w:noProof/>
          <w:lang w:val="en-US"/>
        </w:rPr>
      </w:pPr>
      <w:del w:id="632" w:author="pradip" w:date="2023-10-16T19:42:00Z">
        <w:r>
          <w:rPr>
            <w:rPrChange w:id="633" w:author="Sunil Vyas" w:date="2023-10-11T19:28:00Z">
              <w:rPr>
                <w:rStyle w:val="Hyperlink"/>
                <w:rFonts w:cs="Myanmar Text"/>
                <w:noProof/>
                <w:lang w:val="en-US"/>
              </w:rPr>
            </w:rPrChange>
          </w:rPr>
          <w:delText>5.1</w:delText>
        </w:r>
        <w:r>
          <w:rPr>
            <w:rFonts w:eastAsiaTheme="minorEastAsia"/>
            <w:noProof/>
            <w:lang w:val="en-US"/>
          </w:rPr>
          <w:tab/>
        </w:r>
        <w:r>
          <w:rPr>
            <w:rPrChange w:id="634" w:author="Sunil Vyas" w:date="2023-10-11T19:28:00Z">
              <w:rPr>
                <w:rStyle w:val="Hyperlink"/>
                <w:rFonts w:cs="Myanmar Text"/>
                <w:noProof/>
                <w:lang w:val="en-US"/>
              </w:rPr>
            </w:rPrChange>
          </w:rPr>
          <w:delText>High Level Use Case of Manage Sub Tea Type.</w:delText>
        </w:r>
        <w:r>
          <w:rPr>
            <w:noProof/>
            <w:webHidden/>
          </w:rPr>
          <w:tab/>
          <w:delText>66</w:delText>
        </w:r>
      </w:del>
    </w:p>
    <w:p w14:paraId="3355741A" w14:textId="77777777" w:rsidR="009274EA" w:rsidRDefault="00C53038">
      <w:pPr>
        <w:pStyle w:val="TOC1"/>
        <w:tabs>
          <w:tab w:val="left" w:pos="660"/>
          <w:tab w:val="right" w:leader="dot" w:pos="8926"/>
        </w:tabs>
        <w:rPr>
          <w:del w:id="635" w:author="pradip" w:date="2023-10-16T19:42:00Z"/>
          <w:rFonts w:eastAsiaTheme="minorEastAsia"/>
          <w:noProof/>
          <w:lang w:val="en-US"/>
        </w:rPr>
      </w:pPr>
      <w:del w:id="636" w:author="pradip" w:date="2023-10-16T19:42:00Z">
        <w:r>
          <w:rPr>
            <w:rPrChange w:id="637" w:author="Sunil Vyas" w:date="2023-10-11T19:28:00Z">
              <w:rPr>
                <w:rStyle w:val="Hyperlink"/>
                <w:b/>
                <w:noProof/>
              </w:rPr>
            </w:rPrChange>
          </w:rPr>
          <w:delText>6.0</w:delText>
        </w:r>
        <w:r>
          <w:rPr>
            <w:rFonts w:eastAsiaTheme="minorEastAsia"/>
            <w:noProof/>
            <w:lang w:val="en-US"/>
          </w:rPr>
          <w:tab/>
        </w:r>
        <w:r>
          <w:rPr>
            <w:rPrChange w:id="638" w:author="Sunil Vyas" w:date="2023-10-11T19:28:00Z">
              <w:rPr>
                <w:rStyle w:val="Hyperlink"/>
                <w:b/>
                <w:noProof/>
              </w:rPr>
            </w:rPrChange>
          </w:rPr>
          <w:delText>High Level Use Case of “Create Plantation District Master”</w:delText>
        </w:r>
        <w:r>
          <w:rPr>
            <w:noProof/>
            <w:webHidden/>
          </w:rPr>
          <w:tab/>
          <w:delText>74</w:delText>
        </w:r>
      </w:del>
    </w:p>
    <w:p w14:paraId="7053C6BC" w14:textId="77777777" w:rsidR="009274EA" w:rsidRDefault="00C53038">
      <w:pPr>
        <w:pStyle w:val="TOC2"/>
        <w:tabs>
          <w:tab w:val="left" w:pos="880"/>
          <w:tab w:val="right" w:leader="dot" w:pos="8926"/>
        </w:tabs>
        <w:rPr>
          <w:del w:id="639" w:author="pradip" w:date="2023-10-16T19:42:00Z"/>
          <w:rFonts w:eastAsiaTheme="minorEastAsia"/>
          <w:noProof/>
          <w:lang w:val="en-US"/>
        </w:rPr>
      </w:pPr>
      <w:del w:id="640" w:author="pradip" w:date="2023-10-16T19:42:00Z">
        <w:r>
          <w:rPr>
            <w:rPrChange w:id="641" w:author="Sunil Vyas" w:date="2023-10-11T19:28:00Z">
              <w:rPr>
                <w:rStyle w:val="Hyperlink"/>
                <w:noProof/>
              </w:rPr>
            </w:rPrChange>
          </w:rPr>
          <w:delText>6.1</w:delText>
        </w:r>
        <w:r>
          <w:rPr>
            <w:rFonts w:eastAsiaTheme="minorEastAsia"/>
            <w:noProof/>
            <w:lang w:val="en-US"/>
          </w:rPr>
          <w:tab/>
        </w:r>
        <w:r>
          <w:rPr>
            <w:rPrChange w:id="642" w:author="Sunil Vyas" w:date="2023-10-11T19:28:00Z">
              <w:rPr>
                <w:rStyle w:val="Hyperlink"/>
                <w:noProof/>
              </w:rPr>
            </w:rPrChange>
          </w:rPr>
          <w:delText>High Level Use Case of Manage Plantation District Master.</w:delText>
        </w:r>
        <w:r>
          <w:rPr>
            <w:noProof/>
            <w:webHidden/>
          </w:rPr>
          <w:tab/>
          <w:delText>78</w:delText>
        </w:r>
      </w:del>
    </w:p>
    <w:p w14:paraId="58FC0A77" w14:textId="77777777" w:rsidR="009274EA" w:rsidRDefault="00C53038">
      <w:pPr>
        <w:pStyle w:val="TOC1"/>
        <w:tabs>
          <w:tab w:val="left" w:pos="660"/>
          <w:tab w:val="right" w:leader="dot" w:pos="8926"/>
        </w:tabs>
        <w:rPr>
          <w:del w:id="643" w:author="pradip" w:date="2023-10-16T19:42:00Z"/>
          <w:rFonts w:eastAsiaTheme="minorEastAsia"/>
          <w:noProof/>
          <w:lang w:val="en-US"/>
        </w:rPr>
      </w:pPr>
      <w:del w:id="644" w:author="pradip" w:date="2023-10-16T19:42:00Z">
        <w:r>
          <w:rPr>
            <w:rPrChange w:id="645" w:author="Sunil Vyas" w:date="2023-10-11T19:28:00Z">
              <w:rPr>
                <w:rStyle w:val="Hyperlink"/>
                <w:b/>
                <w:noProof/>
              </w:rPr>
            </w:rPrChange>
          </w:rPr>
          <w:delText>7.0</w:delText>
        </w:r>
        <w:r>
          <w:rPr>
            <w:rFonts w:eastAsiaTheme="minorEastAsia"/>
            <w:noProof/>
            <w:lang w:val="en-US"/>
          </w:rPr>
          <w:tab/>
        </w:r>
        <w:r>
          <w:rPr>
            <w:rPrChange w:id="646" w:author="Sunil Vyas" w:date="2023-10-11T19:28:00Z">
              <w:rPr>
                <w:rStyle w:val="Hyperlink"/>
                <w:b/>
                <w:noProof/>
              </w:rPr>
            </w:rPrChange>
          </w:rPr>
          <w:delText>High Level Use Case of “Create Revenue District Master”</w:delText>
        </w:r>
        <w:r>
          <w:rPr>
            <w:noProof/>
            <w:webHidden/>
          </w:rPr>
          <w:tab/>
          <w:delText>85</w:delText>
        </w:r>
      </w:del>
    </w:p>
    <w:p w14:paraId="582A4DEC" w14:textId="77777777" w:rsidR="009274EA" w:rsidRDefault="00C53038">
      <w:pPr>
        <w:pStyle w:val="TOC2"/>
        <w:tabs>
          <w:tab w:val="right" w:leader="dot" w:pos="8926"/>
        </w:tabs>
        <w:rPr>
          <w:del w:id="647" w:author="pradip" w:date="2023-10-16T19:42:00Z"/>
          <w:rFonts w:eastAsiaTheme="minorEastAsia"/>
          <w:noProof/>
          <w:lang w:val="en-US"/>
        </w:rPr>
      </w:pPr>
      <w:del w:id="648" w:author="pradip" w:date="2023-10-16T19:42:00Z">
        <w:r>
          <w:rPr>
            <w:rPrChange w:id="649" w:author="Sunil Vyas" w:date="2023-10-11T19:28:00Z">
              <w:rPr>
                <w:rStyle w:val="Hyperlink"/>
                <w:noProof/>
                <w:lang w:val="en-US"/>
              </w:rPr>
            </w:rPrChange>
          </w:rPr>
          <w:delText xml:space="preserve">7.1 </w:delText>
        </w:r>
        <w:r>
          <w:rPr>
            <w:rPrChange w:id="650" w:author="Sunil Vyas" w:date="2023-10-11T19:28:00Z">
              <w:rPr>
                <w:rStyle w:val="Hyperlink"/>
                <w:noProof/>
              </w:rPr>
            </w:rPrChange>
          </w:rPr>
          <w:delText>High Level Use Case of Manage Revenue District Master.</w:delText>
        </w:r>
        <w:r>
          <w:rPr>
            <w:noProof/>
            <w:webHidden/>
          </w:rPr>
          <w:tab/>
          <w:delText>89</w:delText>
        </w:r>
      </w:del>
    </w:p>
    <w:p w14:paraId="69FC36A4" w14:textId="77777777" w:rsidR="009274EA" w:rsidRDefault="00C53038">
      <w:pPr>
        <w:pStyle w:val="TOC1"/>
        <w:tabs>
          <w:tab w:val="left" w:pos="660"/>
          <w:tab w:val="right" w:leader="dot" w:pos="8926"/>
        </w:tabs>
        <w:rPr>
          <w:del w:id="651" w:author="pradip" w:date="2023-10-16T19:42:00Z"/>
          <w:rFonts w:eastAsiaTheme="minorEastAsia"/>
          <w:noProof/>
          <w:lang w:val="en-US"/>
        </w:rPr>
      </w:pPr>
      <w:del w:id="652" w:author="pradip" w:date="2023-10-16T19:42:00Z">
        <w:r>
          <w:rPr>
            <w:rPrChange w:id="653" w:author="Sunil Vyas" w:date="2023-10-11T19:28:00Z">
              <w:rPr>
                <w:rStyle w:val="Hyperlink"/>
                <w:b/>
                <w:noProof/>
              </w:rPr>
            </w:rPrChange>
          </w:rPr>
          <w:delText>8.0</w:delText>
        </w:r>
        <w:r>
          <w:rPr>
            <w:rFonts w:eastAsiaTheme="minorEastAsia"/>
            <w:noProof/>
            <w:lang w:val="en-US"/>
          </w:rPr>
          <w:tab/>
        </w:r>
        <w:r>
          <w:rPr>
            <w:rPrChange w:id="654" w:author="Sunil Vyas" w:date="2023-10-11T19:28:00Z">
              <w:rPr>
                <w:rStyle w:val="Hyperlink"/>
                <w:b/>
                <w:noProof/>
              </w:rPr>
            </w:rPrChange>
          </w:rPr>
          <w:delText>High Level Use Case of “Create Grade”</w:delText>
        </w:r>
        <w:r>
          <w:rPr>
            <w:noProof/>
            <w:webHidden/>
          </w:rPr>
          <w:tab/>
          <w:delText>95</w:delText>
        </w:r>
      </w:del>
    </w:p>
    <w:p w14:paraId="0BC91E9A" w14:textId="77777777" w:rsidR="009274EA" w:rsidRDefault="00C53038">
      <w:pPr>
        <w:pStyle w:val="TOC2"/>
        <w:tabs>
          <w:tab w:val="left" w:pos="880"/>
          <w:tab w:val="right" w:leader="dot" w:pos="8926"/>
        </w:tabs>
        <w:rPr>
          <w:del w:id="655" w:author="pradip" w:date="2023-10-16T19:42:00Z"/>
          <w:rFonts w:eastAsiaTheme="minorEastAsia"/>
          <w:noProof/>
          <w:lang w:val="en-US"/>
        </w:rPr>
      </w:pPr>
      <w:del w:id="656" w:author="pradip" w:date="2023-10-16T19:42:00Z">
        <w:r>
          <w:rPr>
            <w:rPrChange w:id="657" w:author="Sunil Vyas" w:date="2023-10-11T19:28:00Z">
              <w:rPr>
                <w:rStyle w:val="Hyperlink"/>
                <w:noProof/>
              </w:rPr>
            </w:rPrChange>
          </w:rPr>
          <w:delText>8.1</w:delText>
        </w:r>
        <w:r>
          <w:rPr>
            <w:rFonts w:eastAsiaTheme="minorEastAsia"/>
            <w:noProof/>
            <w:lang w:val="en-US"/>
          </w:rPr>
          <w:tab/>
        </w:r>
        <w:r>
          <w:rPr>
            <w:rPrChange w:id="658" w:author="Sunil Vyas" w:date="2023-10-11T19:28:00Z">
              <w:rPr>
                <w:rStyle w:val="Hyperlink"/>
                <w:noProof/>
              </w:rPr>
            </w:rPrChange>
          </w:rPr>
          <w:delText>High Level Use Case of Manage Grade.</w:delText>
        </w:r>
        <w:r>
          <w:rPr>
            <w:noProof/>
            <w:webHidden/>
          </w:rPr>
          <w:tab/>
          <w:delText>99</w:delText>
        </w:r>
      </w:del>
    </w:p>
    <w:p w14:paraId="3DA7B870" w14:textId="77777777" w:rsidR="009274EA" w:rsidRDefault="00C53038">
      <w:pPr>
        <w:pStyle w:val="TOC1"/>
        <w:tabs>
          <w:tab w:val="left" w:pos="660"/>
          <w:tab w:val="right" w:leader="dot" w:pos="8926"/>
        </w:tabs>
        <w:rPr>
          <w:del w:id="659" w:author="pradip" w:date="2023-10-16T19:42:00Z"/>
          <w:rFonts w:eastAsiaTheme="minorEastAsia"/>
          <w:noProof/>
          <w:lang w:val="en-US"/>
        </w:rPr>
      </w:pPr>
      <w:del w:id="660" w:author="pradip" w:date="2023-10-16T19:42:00Z">
        <w:r>
          <w:rPr>
            <w:rPrChange w:id="661" w:author="Sunil Vyas" w:date="2023-10-11T19:28:00Z">
              <w:rPr>
                <w:rStyle w:val="Hyperlink"/>
                <w:b/>
                <w:noProof/>
              </w:rPr>
            </w:rPrChange>
          </w:rPr>
          <w:delText>9.0</w:delText>
        </w:r>
        <w:r>
          <w:rPr>
            <w:rFonts w:eastAsiaTheme="minorEastAsia"/>
            <w:noProof/>
            <w:lang w:val="en-US"/>
          </w:rPr>
          <w:tab/>
        </w:r>
        <w:r>
          <w:rPr>
            <w:rPrChange w:id="662" w:author="Sunil Vyas" w:date="2023-10-11T19:28:00Z">
              <w:rPr>
                <w:rStyle w:val="Hyperlink"/>
                <w:b/>
                <w:noProof/>
              </w:rPr>
            </w:rPrChange>
          </w:rPr>
          <w:delText>High Level Use Case of “Create Factory Type”</w:delText>
        </w:r>
        <w:r>
          <w:rPr>
            <w:noProof/>
            <w:webHidden/>
          </w:rPr>
          <w:tab/>
          <w:delText>106</w:delText>
        </w:r>
      </w:del>
    </w:p>
    <w:p w14:paraId="665B66E5" w14:textId="77777777" w:rsidR="009274EA" w:rsidRDefault="00C53038">
      <w:pPr>
        <w:pStyle w:val="TOC2"/>
        <w:tabs>
          <w:tab w:val="right" w:leader="dot" w:pos="8926"/>
        </w:tabs>
        <w:rPr>
          <w:del w:id="663" w:author="pradip" w:date="2023-10-16T19:42:00Z"/>
          <w:rFonts w:eastAsiaTheme="minorEastAsia"/>
          <w:noProof/>
          <w:lang w:val="en-US"/>
        </w:rPr>
      </w:pPr>
      <w:del w:id="664" w:author="pradip" w:date="2023-10-16T19:42:00Z">
        <w:r>
          <w:rPr>
            <w:rPrChange w:id="665" w:author="Sunil Vyas" w:date="2023-10-11T19:28:00Z">
              <w:rPr>
                <w:rStyle w:val="Hyperlink"/>
                <w:noProof/>
                <w:lang w:val="en-US"/>
              </w:rPr>
            </w:rPrChange>
          </w:rPr>
          <w:delText xml:space="preserve">9.1 </w:delText>
        </w:r>
        <w:r>
          <w:rPr>
            <w:rPrChange w:id="666" w:author="Sunil Vyas" w:date="2023-10-11T19:28:00Z">
              <w:rPr>
                <w:rStyle w:val="Hyperlink"/>
                <w:noProof/>
              </w:rPr>
            </w:rPrChange>
          </w:rPr>
          <w:delText>High Level Use Case of Manage Factory Type.</w:delText>
        </w:r>
        <w:r>
          <w:rPr>
            <w:noProof/>
            <w:webHidden/>
          </w:rPr>
          <w:tab/>
          <w:delText>110</w:delText>
        </w:r>
      </w:del>
    </w:p>
    <w:p w14:paraId="5B874099" w14:textId="77777777" w:rsidR="009274EA" w:rsidRDefault="00C53038">
      <w:pPr>
        <w:pStyle w:val="TOC1"/>
        <w:tabs>
          <w:tab w:val="left" w:pos="880"/>
          <w:tab w:val="right" w:leader="dot" w:pos="8926"/>
        </w:tabs>
        <w:rPr>
          <w:del w:id="667" w:author="pradip" w:date="2023-10-16T19:42:00Z"/>
          <w:rFonts w:eastAsiaTheme="minorEastAsia"/>
          <w:noProof/>
          <w:lang w:val="en-US"/>
        </w:rPr>
      </w:pPr>
      <w:del w:id="668" w:author="pradip" w:date="2023-10-16T19:42:00Z">
        <w:r>
          <w:rPr>
            <w:rPrChange w:id="669" w:author="Sunil Vyas" w:date="2023-10-11T19:28:00Z">
              <w:rPr>
                <w:rStyle w:val="Hyperlink"/>
                <w:b/>
                <w:noProof/>
              </w:rPr>
            </w:rPrChange>
          </w:rPr>
          <w:delText>10.0</w:delText>
        </w:r>
        <w:r>
          <w:rPr>
            <w:rFonts w:eastAsiaTheme="minorEastAsia"/>
            <w:noProof/>
            <w:lang w:val="en-US"/>
          </w:rPr>
          <w:tab/>
        </w:r>
        <w:r>
          <w:rPr>
            <w:rPrChange w:id="670" w:author="Sunil Vyas" w:date="2023-10-11T19:28:00Z">
              <w:rPr>
                <w:rStyle w:val="Hyperlink"/>
                <w:b/>
                <w:noProof/>
              </w:rPr>
            </w:rPrChange>
          </w:rPr>
          <w:delText>High Level Use Case of “Create Role”</w:delText>
        </w:r>
        <w:r>
          <w:rPr>
            <w:noProof/>
            <w:webHidden/>
          </w:rPr>
          <w:tab/>
          <w:delText>117</w:delText>
        </w:r>
      </w:del>
    </w:p>
    <w:p w14:paraId="6EC60C83" w14:textId="77777777" w:rsidR="009274EA" w:rsidRDefault="00C53038">
      <w:pPr>
        <w:pStyle w:val="TOC2"/>
        <w:tabs>
          <w:tab w:val="right" w:leader="dot" w:pos="8926"/>
        </w:tabs>
        <w:rPr>
          <w:del w:id="671" w:author="pradip" w:date="2023-10-16T19:42:00Z"/>
          <w:rFonts w:eastAsiaTheme="minorEastAsia"/>
          <w:noProof/>
          <w:lang w:val="en-US"/>
        </w:rPr>
      </w:pPr>
      <w:del w:id="672" w:author="pradip" w:date="2023-10-16T19:42:00Z">
        <w:r>
          <w:rPr>
            <w:rPrChange w:id="673" w:author="Sunil Vyas" w:date="2023-10-11T19:28:00Z">
              <w:rPr>
                <w:rStyle w:val="Hyperlink"/>
                <w:noProof/>
                <w:lang w:val="en-US"/>
              </w:rPr>
            </w:rPrChange>
          </w:rPr>
          <w:delText>10.1 High Level Use Case of Manage Role.</w:delText>
        </w:r>
        <w:r>
          <w:rPr>
            <w:noProof/>
            <w:webHidden/>
          </w:rPr>
          <w:tab/>
          <w:delText>120</w:delText>
        </w:r>
      </w:del>
    </w:p>
    <w:p w14:paraId="3EDB031D" w14:textId="77777777" w:rsidR="009274EA" w:rsidRDefault="00C53038">
      <w:pPr>
        <w:pStyle w:val="TOC1"/>
        <w:tabs>
          <w:tab w:val="left" w:pos="880"/>
          <w:tab w:val="right" w:leader="dot" w:pos="8926"/>
        </w:tabs>
        <w:rPr>
          <w:del w:id="674" w:author="pradip" w:date="2023-10-16T19:42:00Z"/>
          <w:rFonts w:eastAsiaTheme="minorEastAsia"/>
          <w:noProof/>
          <w:lang w:val="en-US"/>
        </w:rPr>
      </w:pPr>
      <w:del w:id="675" w:author="pradip" w:date="2023-10-16T19:42:00Z">
        <w:r>
          <w:rPr>
            <w:rPrChange w:id="676" w:author="Sunil Vyas" w:date="2023-10-11T19:28:00Z">
              <w:rPr>
                <w:rStyle w:val="Hyperlink"/>
                <w:b/>
                <w:noProof/>
              </w:rPr>
            </w:rPrChange>
          </w:rPr>
          <w:delText>11.0</w:delText>
        </w:r>
        <w:r>
          <w:rPr>
            <w:rFonts w:eastAsiaTheme="minorEastAsia"/>
            <w:noProof/>
            <w:lang w:val="en-US"/>
          </w:rPr>
          <w:tab/>
        </w:r>
        <w:r>
          <w:rPr>
            <w:rPrChange w:id="677" w:author="Sunil Vyas" w:date="2023-10-11T19:28:00Z">
              <w:rPr>
                <w:rStyle w:val="Hyperlink"/>
                <w:b/>
                <w:noProof/>
              </w:rPr>
            </w:rPrChange>
          </w:rPr>
          <w:delText>High Level Use Case of “Create Charge Code.”</w:delText>
        </w:r>
        <w:r>
          <w:rPr>
            <w:noProof/>
            <w:webHidden/>
          </w:rPr>
          <w:tab/>
          <w:delText>125</w:delText>
        </w:r>
      </w:del>
    </w:p>
    <w:p w14:paraId="73133D62" w14:textId="77777777" w:rsidR="009274EA" w:rsidRDefault="00C53038">
      <w:pPr>
        <w:pStyle w:val="TOC2"/>
        <w:tabs>
          <w:tab w:val="left" w:pos="880"/>
          <w:tab w:val="right" w:leader="dot" w:pos="8926"/>
        </w:tabs>
        <w:rPr>
          <w:del w:id="678" w:author="pradip" w:date="2023-10-16T19:42:00Z"/>
          <w:rFonts w:eastAsiaTheme="minorEastAsia"/>
          <w:noProof/>
          <w:lang w:val="en-US"/>
        </w:rPr>
      </w:pPr>
      <w:del w:id="679" w:author="pradip" w:date="2023-10-16T19:42:00Z">
        <w:r>
          <w:rPr>
            <w:rPrChange w:id="680" w:author="Sunil Vyas" w:date="2023-10-11T19:28:00Z">
              <w:rPr>
                <w:rStyle w:val="Hyperlink"/>
                <w:noProof/>
              </w:rPr>
            </w:rPrChange>
          </w:rPr>
          <w:delText>11.1</w:delText>
        </w:r>
        <w:r>
          <w:rPr>
            <w:rFonts w:eastAsiaTheme="minorEastAsia"/>
            <w:noProof/>
            <w:lang w:val="en-US"/>
          </w:rPr>
          <w:tab/>
        </w:r>
        <w:r>
          <w:rPr>
            <w:rPrChange w:id="681" w:author="Sunil Vyas" w:date="2023-10-11T19:28:00Z">
              <w:rPr>
                <w:rStyle w:val="Hyperlink"/>
                <w:noProof/>
              </w:rPr>
            </w:rPrChange>
          </w:rPr>
          <w:delText>High Level Use Case of Manage Charge Code.</w:delText>
        </w:r>
        <w:r>
          <w:rPr>
            <w:noProof/>
            <w:webHidden/>
          </w:rPr>
          <w:tab/>
          <w:delText>130</w:delText>
        </w:r>
      </w:del>
    </w:p>
    <w:p w14:paraId="4426CE3D" w14:textId="77777777" w:rsidR="009274EA" w:rsidRDefault="00C53038">
      <w:pPr>
        <w:pStyle w:val="TOC1"/>
        <w:tabs>
          <w:tab w:val="left" w:pos="880"/>
          <w:tab w:val="right" w:leader="dot" w:pos="8926"/>
        </w:tabs>
        <w:rPr>
          <w:del w:id="682" w:author="pradip" w:date="2023-10-16T19:42:00Z"/>
          <w:rFonts w:eastAsiaTheme="minorEastAsia"/>
          <w:noProof/>
          <w:lang w:val="en-US"/>
        </w:rPr>
      </w:pPr>
      <w:del w:id="683" w:author="pradip" w:date="2023-10-16T19:42:00Z">
        <w:r>
          <w:rPr>
            <w:rPrChange w:id="684" w:author="Sunil Vyas" w:date="2023-10-11T19:28:00Z">
              <w:rPr>
                <w:rStyle w:val="Hyperlink"/>
                <w:b/>
                <w:strike/>
                <w:noProof/>
              </w:rPr>
            </w:rPrChange>
          </w:rPr>
          <w:delText>12.0</w:delText>
        </w:r>
        <w:r>
          <w:rPr>
            <w:rFonts w:eastAsiaTheme="minorEastAsia"/>
            <w:noProof/>
            <w:lang w:val="en-US"/>
          </w:rPr>
          <w:tab/>
        </w:r>
        <w:r>
          <w:rPr>
            <w:rPrChange w:id="685" w:author="Sunil Vyas" w:date="2023-10-11T19:28:00Z">
              <w:rPr>
                <w:rStyle w:val="Hyperlink"/>
                <w:b/>
                <w:strike/>
                <w:noProof/>
              </w:rPr>
            </w:rPrChange>
          </w:rPr>
          <w:delText>High Level Use Case of “Create Charges in.”</w:delText>
        </w:r>
        <w:r>
          <w:rPr>
            <w:noProof/>
            <w:webHidden/>
          </w:rPr>
          <w:tab/>
          <w:delText>137</w:delText>
        </w:r>
      </w:del>
    </w:p>
    <w:p w14:paraId="1FC2DAE5" w14:textId="77777777" w:rsidR="009274EA" w:rsidRDefault="00C53038">
      <w:pPr>
        <w:pStyle w:val="TOC2"/>
        <w:tabs>
          <w:tab w:val="left" w:pos="880"/>
          <w:tab w:val="right" w:leader="dot" w:pos="8926"/>
        </w:tabs>
        <w:rPr>
          <w:del w:id="686" w:author="pradip" w:date="2023-10-16T19:42:00Z"/>
          <w:rFonts w:eastAsiaTheme="minorEastAsia"/>
          <w:noProof/>
          <w:lang w:val="en-US"/>
        </w:rPr>
      </w:pPr>
      <w:del w:id="687" w:author="pradip" w:date="2023-10-16T19:42:00Z">
        <w:r>
          <w:rPr>
            <w:rPrChange w:id="688" w:author="Sunil Vyas" w:date="2023-10-11T19:28:00Z">
              <w:rPr>
                <w:rStyle w:val="Hyperlink"/>
                <w:strike/>
                <w:noProof/>
              </w:rPr>
            </w:rPrChange>
          </w:rPr>
          <w:delText>12.1</w:delText>
        </w:r>
        <w:r>
          <w:rPr>
            <w:rFonts w:eastAsiaTheme="minorEastAsia"/>
            <w:noProof/>
            <w:lang w:val="en-US"/>
          </w:rPr>
          <w:tab/>
        </w:r>
        <w:r>
          <w:rPr>
            <w:rPrChange w:id="689" w:author="Sunil Vyas" w:date="2023-10-11T19:28:00Z">
              <w:rPr>
                <w:rStyle w:val="Hyperlink"/>
                <w:strike/>
                <w:noProof/>
              </w:rPr>
            </w:rPrChange>
          </w:rPr>
          <w:delText>High Level Use Case of Manage Charges In.</w:delText>
        </w:r>
        <w:r>
          <w:rPr>
            <w:noProof/>
            <w:webHidden/>
          </w:rPr>
          <w:tab/>
          <w:delText>140</w:delText>
        </w:r>
      </w:del>
    </w:p>
    <w:p w14:paraId="115449C7" w14:textId="77777777" w:rsidR="009274EA" w:rsidRDefault="00C53038">
      <w:pPr>
        <w:pStyle w:val="TOC1"/>
        <w:tabs>
          <w:tab w:val="left" w:pos="880"/>
          <w:tab w:val="right" w:leader="dot" w:pos="8926"/>
        </w:tabs>
        <w:rPr>
          <w:del w:id="690" w:author="pradip" w:date="2023-10-16T19:42:00Z"/>
          <w:rFonts w:eastAsiaTheme="minorEastAsia"/>
          <w:noProof/>
          <w:lang w:val="en-US"/>
        </w:rPr>
      </w:pPr>
      <w:del w:id="691" w:author="pradip" w:date="2023-10-16T19:42:00Z">
        <w:r>
          <w:rPr>
            <w:rPrChange w:id="692" w:author="Sunil Vyas" w:date="2023-10-11T19:28:00Z">
              <w:rPr>
                <w:rStyle w:val="Hyperlink"/>
                <w:b/>
                <w:noProof/>
              </w:rPr>
            </w:rPrChange>
          </w:rPr>
          <w:delText>13.0</w:delText>
        </w:r>
        <w:r>
          <w:rPr>
            <w:rFonts w:eastAsiaTheme="minorEastAsia"/>
            <w:noProof/>
            <w:lang w:val="en-US"/>
          </w:rPr>
          <w:tab/>
        </w:r>
        <w:r>
          <w:rPr>
            <w:rPrChange w:id="693" w:author="Sunil Vyas" w:date="2023-10-11T19:28:00Z">
              <w:rPr>
                <w:rStyle w:val="Hyperlink"/>
                <w:b/>
                <w:noProof/>
              </w:rPr>
            </w:rPrChange>
          </w:rPr>
          <w:delText>High Level Use Case of “Create Charge Master”</w:delText>
        </w:r>
        <w:r>
          <w:rPr>
            <w:noProof/>
            <w:webHidden/>
          </w:rPr>
          <w:tab/>
          <w:delText>146</w:delText>
        </w:r>
      </w:del>
    </w:p>
    <w:p w14:paraId="699F0ED0" w14:textId="77777777" w:rsidR="009274EA" w:rsidRDefault="00C53038">
      <w:pPr>
        <w:pStyle w:val="TOC2"/>
        <w:tabs>
          <w:tab w:val="left" w:pos="880"/>
          <w:tab w:val="right" w:leader="dot" w:pos="8926"/>
        </w:tabs>
        <w:rPr>
          <w:del w:id="694" w:author="pradip" w:date="2023-10-16T19:42:00Z"/>
          <w:rFonts w:eastAsiaTheme="minorEastAsia"/>
          <w:noProof/>
          <w:lang w:val="en-US"/>
        </w:rPr>
      </w:pPr>
      <w:del w:id="695" w:author="pradip" w:date="2023-10-16T19:42:00Z">
        <w:r>
          <w:rPr>
            <w:rPrChange w:id="696" w:author="Sunil Vyas" w:date="2023-10-11T19:28:00Z">
              <w:rPr>
                <w:rStyle w:val="Hyperlink"/>
                <w:noProof/>
              </w:rPr>
            </w:rPrChange>
          </w:rPr>
          <w:delText>13.1</w:delText>
        </w:r>
        <w:r>
          <w:rPr>
            <w:rFonts w:eastAsiaTheme="minorEastAsia"/>
            <w:noProof/>
            <w:lang w:val="en-US"/>
          </w:rPr>
          <w:tab/>
        </w:r>
        <w:r>
          <w:rPr>
            <w:rPrChange w:id="697" w:author="Sunil Vyas" w:date="2023-10-11T19:28:00Z">
              <w:rPr>
                <w:rStyle w:val="Hyperlink"/>
                <w:noProof/>
              </w:rPr>
            </w:rPrChange>
          </w:rPr>
          <w:delText>High Level Use Case of Manage Charge Master.</w:delText>
        </w:r>
        <w:r>
          <w:rPr>
            <w:noProof/>
            <w:webHidden/>
          </w:rPr>
          <w:tab/>
          <w:delText>153</w:delText>
        </w:r>
      </w:del>
    </w:p>
    <w:p w14:paraId="16083242" w14:textId="77777777" w:rsidR="009274EA" w:rsidRDefault="00C53038">
      <w:pPr>
        <w:pStyle w:val="TOC1"/>
        <w:tabs>
          <w:tab w:val="left" w:pos="880"/>
          <w:tab w:val="right" w:leader="dot" w:pos="8926"/>
        </w:tabs>
        <w:rPr>
          <w:del w:id="698" w:author="pradip" w:date="2023-10-16T19:42:00Z"/>
          <w:rFonts w:eastAsiaTheme="minorEastAsia"/>
          <w:noProof/>
          <w:lang w:val="en-US"/>
        </w:rPr>
      </w:pPr>
      <w:del w:id="699" w:author="pradip" w:date="2023-10-16T19:42:00Z">
        <w:r>
          <w:rPr>
            <w:rPrChange w:id="700" w:author="Sunil Vyas" w:date="2023-10-11T19:28:00Z">
              <w:rPr>
                <w:rStyle w:val="Hyperlink"/>
                <w:b/>
                <w:noProof/>
              </w:rPr>
            </w:rPrChange>
          </w:rPr>
          <w:delText>14.0</w:delText>
        </w:r>
        <w:r>
          <w:rPr>
            <w:rFonts w:eastAsiaTheme="minorEastAsia"/>
            <w:noProof/>
            <w:lang w:val="en-US"/>
          </w:rPr>
          <w:tab/>
        </w:r>
        <w:r>
          <w:rPr>
            <w:rPrChange w:id="701" w:author="Sunil Vyas" w:date="2023-10-11T19:28:00Z">
              <w:rPr>
                <w:rStyle w:val="Hyperlink"/>
                <w:b/>
                <w:noProof/>
              </w:rPr>
            </w:rPrChange>
          </w:rPr>
          <w:delText>High Level Use Case of “Create Tax Master”</w:delText>
        </w:r>
        <w:r>
          <w:rPr>
            <w:noProof/>
            <w:webHidden/>
          </w:rPr>
          <w:tab/>
          <w:delText>163</w:delText>
        </w:r>
      </w:del>
    </w:p>
    <w:p w14:paraId="537CC8A5" w14:textId="77777777" w:rsidR="009274EA" w:rsidRDefault="00C53038">
      <w:pPr>
        <w:pStyle w:val="TOC2"/>
        <w:tabs>
          <w:tab w:val="left" w:pos="880"/>
          <w:tab w:val="right" w:leader="dot" w:pos="8926"/>
        </w:tabs>
        <w:rPr>
          <w:del w:id="702" w:author="pradip" w:date="2023-10-16T19:42:00Z"/>
          <w:rFonts w:eastAsiaTheme="minorEastAsia"/>
          <w:noProof/>
          <w:lang w:val="en-US"/>
        </w:rPr>
      </w:pPr>
      <w:del w:id="703" w:author="pradip" w:date="2023-10-16T19:42:00Z">
        <w:r>
          <w:rPr>
            <w:rPrChange w:id="704" w:author="Sunil Vyas" w:date="2023-10-11T19:28:00Z">
              <w:rPr>
                <w:rStyle w:val="Hyperlink"/>
                <w:noProof/>
              </w:rPr>
            </w:rPrChange>
          </w:rPr>
          <w:delText>14.1</w:delText>
        </w:r>
        <w:r>
          <w:rPr>
            <w:rFonts w:eastAsiaTheme="minorEastAsia"/>
            <w:noProof/>
            <w:lang w:val="en-US"/>
          </w:rPr>
          <w:tab/>
        </w:r>
        <w:r>
          <w:rPr>
            <w:rPrChange w:id="705" w:author="Sunil Vyas" w:date="2023-10-11T19:28:00Z">
              <w:rPr>
                <w:rStyle w:val="Hyperlink"/>
                <w:noProof/>
              </w:rPr>
            </w:rPrChange>
          </w:rPr>
          <w:delText>High Level Use Case of Manage Tax Master.</w:delText>
        </w:r>
        <w:r>
          <w:rPr>
            <w:noProof/>
            <w:webHidden/>
          </w:rPr>
          <w:tab/>
          <w:delText>171</w:delText>
        </w:r>
      </w:del>
    </w:p>
    <w:p w14:paraId="752A4465" w14:textId="77777777" w:rsidR="009274EA" w:rsidRDefault="00C53038">
      <w:pPr>
        <w:pStyle w:val="TOC1"/>
        <w:tabs>
          <w:tab w:val="left" w:pos="880"/>
          <w:tab w:val="right" w:leader="dot" w:pos="8926"/>
        </w:tabs>
        <w:rPr>
          <w:del w:id="706" w:author="pradip" w:date="2023-10-16T19:42:00Z"/>
          <w:rFonts w:eastAsiaTheme="minorEastAsia"/>
          <w:noProof/>
          <w:lang w:val="en-US"/>
        </w:rPr>
      </w:pPr>
      <w:del w:id="707" w:author="pradip" w:date="2023-10-16T19:42:00Z">
        <w:r>
          <w:rPr>
            <w:rPrChange w:id="708" w:author="Sunil Vyas" w:date="2023-10-11T19:28:00Z">
              <w:rPr>
                <w:rStyle w:val="Hyperlink"/>
                <w:b/>
                <w:noProof/>
              </w:rPr>
            </w:rPrChange>
          </w:rPr>
          <w:delText>15.0</w:delText>
        </w:r>
        <w:r>
          <w:rPr>
            <w:rFonts w:eastAsiaTheme="minorEastAsia"/>
            <w:noProof/>
            <w:lang w:val="en-US"/>
          </w:rPr>
          <w:tab/>
        </w:r>
        <w:r>
          <w:rPr>
            <w:rPrChange w:id="709" w:author="Sunil Vyas" w:date="2023-10-11T19:28:00Z">
              <w:rPr>
                <w:rStyle w:val="Hyperlink"/>
                <w:b/>
                <w:noProof/>
              </w:rPr>
            </w:rPrChange>
          </w:rPr>
          <w:delText>High Level Use Case of “Create Configure Parameter”</w:delText>
        </w:r>
        <w:r>
          <w:rPr>
            <w:noProof/>
            <w:webHidden/>
          </w:rPr>
          <w:tab/>
          <w:delText>182</w:delText>
        </w:r>
      </w:del>
    </w:p>
    <w:p w14:paraId="718ECA74" w14:textId="77777777" w:rsidR="009274EA" w:rsidRDefault="00C53038">
      <w:pPr>
        <w:pStyle w:val="TOC2"/>
        <w:tabs>
          <w:tab w:val="left" w:pos="880"/>
          <w:tab w:val="right" w:leader="dot" w:pos="8926"/>
        </w:tabs>
        <w:rPr>
          <w:del w:id="710" w:author="pradip" w:date="2023-10-16T19:42:00Z"/>
          <w:rFonts w:eastAsiaTheme="minorEastAsia"/>
          <w:noProof/>
          <w:lang w:val="en-US"/>
        </w:rPr>
      </w:pPr>
      <w:del w:id="711" w:author="pradip" w:date="2023-10-16T19:42:00Z">
        <w:r>
          <w:rPr>
            <w:rPrChange w:id="712" w:author="Sunil Vyas" w:date="2023-10-11T19:28:00Z">
              <w:rPr>
                <w:rStyle w:val="Hyperlink"/>
                <w:noProof/>
              </w:rPr>
            </w:rPrChange>
          </w:rPr>
          <w:delText>15.1</w:delText>
        </w:r>
        <w:r>
          <w:rPr>
            <w:rFonts w:eastAsiaTheme="minorEastAsia"/>
            <w:noProof/>
            <w:lang w:val="en-US"/>
          </w:rPr>
          <w:tab/>
        </w:r>
        <w:r>
          <w:rPr>
            <w:rPrChange w:id="713" w:author="Sunil Vyas" w:date="2023-10-11T19:28:00Z">
              <w:rPr>
                <w:rStyle w:val="Hyperlink"/>
                <w:noProof/>
              </w:rPr>
            </w:rPrChange>
          </w:rPr>
          <w:delText>High Level Use Case of Manage Configure Parameter.</w:delText>
        </w:r>
        <w:r>
          <w:rPr>
            <w:noProof/>
            <w:webHidden/>
          </w:rPr>
          <w:tab/>
          <w:delText>188</w:delText>
        </w:r>
      </w:del>
    </w:p>
    <w:p w14:paraId="0DF9B669" w14:textId="77777777" w:rsidR="009274EA" w:rsidRDefault="00C53038">
      <w:pPr>
        <w:pStyle w:val="TOC1"/>
        <w:tabs>
          <w:tab w:val="left" w:pos="880"/>
          <w:tab w:val="right" w:leader="dot" w:pos="8926"/>
        </w:tabs>
        <w:rPr>
          <w:del w:id="714" w:author="pradip" w:date="2023-10-16T19:42:00Z"/>
          <w:rFonts w:eastAsiaTheme="minorEastAsia"/>
          <w:noProof/>
          <w:lang w:val="en-US"/>
        </w:rPr>
      </w:pPr>
      <w:del w:id="715" w:author="pradip" w:date="2023-10-16T19:42:00Z">
        <w:r>
          <w:rPr>
            <w:rPrChange w:id="716" w:author="Sunil Vyas" w:date="2023-10-11T19:28:00Z">
              <w:rPr>
                <w:rStyle w:val="Hyperlink"/>
                <w:b/>
                <w:noProof/>
              </w:rPr>
            </w:rPrChange>
          </w:rPr>
          <w:delText>16.0</w:delText>
        </w:r>
        <w:r>
          <w:rPr>
            <w:rFonts w:eastAsiaTheme="minorEastAsia"/>
            <w:noProof/>
            <w:lang w:val="en-US"/>
          </w:rPr>
          <w:tab/>
        </w:r>
        <w:r>
          <w:rPr>
            <w:rPrChange w:id="717" w:author="Sunil Vyas" w:date="2023-10-11T19:28:00Z">
              <w:rPr>
                <w:rStyle w:val="Hyperlink"/>
                <w:b/>
                <w:noProof/>
              </w:rPr>
            </w:rPrChange>
          </w:rPr>
          <w:delText>High Level Use Case of “Create SPU Master”</w:delText>
        </w:r>
        <w:r>
          <w:rPr>
            <w:noProof/>
            <w:webHidden/>
          </w:rPr>
          <w:tab/>
          <w:delText>196</w:delText>
        </w:r>
      </w:del>
    </w:p>
    <w:p w14:paraId="3FD78DC5" w14:textId="77777777" w:rsidR="009274EA" w:rsidRDefault="00C53038">
      <w:pPr>
        <w:pStyle w:val="TOC2"/>
        <w:tabs>
          <w:tab w:val="left" w:pos="880"/>
          <w:tab w:val="right" w:leader="dot" w:pos="8926"/>
        </w:tabs>
        <w:rPr>
          <w:del w:id="718" w:author="pradip" w:date="2023-10-16T19:42:00Z"/>
          <w:rFonts w:eastAsiaTheme="minorEastAsia"/>
          <w:noProof/>
          <w:lang w:val="en-US"/>
        </w:rPr>
      </w:pPr>
      <w:del w:id="719" w:author="pradip" w:date="2023-10-16T19:42:00Z">
        <w:r>
          <w:rPr>
            <w:rPrChange w:id="720" w:author="Sunil Vyas" w:date="2023-10-11T19:28:00Z">
              <w:rPr>
                <w:rStyle w:val="Hyperlink"/>
                <w:noProof/>
              </w:rPr>
            </w:rPrChange>
          </w:rPr>
          <w:delText>16.1</w:delText>
        </w:r>
        <w:r>
          <w:rPr>
            <w:rFonts w:eastAsiaTheme="minorEastAsia"/>
            <w:noProof/>
            <w:lang w:val="en-US"/>
          </w:rPr>
          <w:tab/>
        </w:r>
        <w:r>
          <w:rPr>
            <w:rPrChange w:id="721" w:author="Sunil Vyas" w:date="2023-10-11T19:28:00Z">
              <w:rPr>
                <w:rStyle w:val="Hyperlink"/>
                <w:noProof/>
              </w:rPr>
            </w:rPrChange>
          </w:rPr>
          <w:delText>High Level Use Case of Manage SPU Master.</w:delText>
        </w:r>
        <w:r>
          <w:rPr>
            <w:noProof/>
            <w:webHidden/>
          </w:rPr>
          <w:tab/>
          <w:delText>202</w:delText>
        </w:r>
      </w:del>
    </w:p>
    <w:p w14:paraId="4B669E2D" w14:textId="77777777" w:rsidR="009274EA" w:rsidRDefault="00C53038">
      <w:pPr>
        <w:pStyle w:val="TOC1"/>
        <w:tabs>
          <w:tab w:val="left" w:pos="880"/>
          <w:tab w:val="right" w:leader="dot" w:pos="8926"/>
        </w:tabs>
        <w:rPr>
          <w:del w:id="722" w:author="pradip" w:date="2023-10-16T19:42:00Z"/>
          <w:rFonts w:eastAsiaTheme="minorEastAsia"/>
          <w:noProof/>
          <w:lang w:val="en-US"/>
        </w:rPr>
      </w:pPr>
      <w:del w:id="723" w:author="pradip" w:date="2023-10-16T19:42:00Z">
        <w:r>
          <w:rPr>
            <w:rPrChange w:id="724" w:author="Sunil Vyas" w:date="2023-10-11T19:28:00Z">
              <w:rPr>
                <w:rStyle w:val="Hyperlink"/>
                <w:b/>
                <w:noProof/>
              </w:rPr>
            </w:rPrChange>
          </w:rPr>
          <w:delText>17.0</w:delText>
        </w:r>
        <w:r>
          <w:rPr>
            <w:rFonts w:eastAsiaTheme="minorEastAsia"/>
            <w:noProof/>
            <w:lang w:val="en-US"/>
          </w:rPr>
          <w:tab/>
        </w:r>
        <w:r>
          <w:rPr>
            <w:rPrChange w:id="725" w:author="Sunil Vyas" w:date="2023-10-11T19:28:00Z">
              <w:rPr>
                <w:rStyle w:val="Hyperlink"/>
                <w:b/>
                <w:noProof/>
              </w:rPr>
            </w:rPrChange>
          </w:rPr>
          <w:delText>High Level Use Case of “Create Tea Board Bank Account Detail”</w:delText>
        </w:r>
        <w:r>
          <w:rPr>
            <w:noProof/>
            <w:webHidden/>
          </w:rPr>
          <w:tab/>
          <w:delText>211</w:delText>
        </w:r>
      </w:del>
    </w:p>
    <w:p w14:paraId="3ACEF57F" w14:textId="77777777" w:rsidR="009274EA" w:rsidRDefault="00C53038">
      <w:pPr>
        <w:pStyle w:val="TOC2"/>
        <w:tabs>
          <w:tab w:val="left" w:pos="880"/>
          <w:tab w:val="right" w:leader="dot" w:pos="8926"/>
        </w:tabs>
        <w:rPr>
          <w:del w:id="726" w:author="pradip" w:date="2023-10-16T19:42:00Z"/>
          <w:rFonts w:eastAsiaTheme="minorEastAsia"/>
          <w:noProof/>
          <w:lang w:val="en-US"/>
        </w:rPr>
      </w:pPr>
      <w:del w:id="727" w:author="pradip" w:date="2023-10-16T19:42:00Z">
        <w:r>
          <w:rPr>
            <w:rPrChange w:id="728" w:author="Sunil Vyas" w:date="2023-10-11T19:28:00Z">
              <w:rPr>
                <w:rStyle w:val="Hyperlink"/>
                <w:noProof/>
              </w:rPr>
            </w:rPrChange>
          </w:rPr>
          <w:delText>17.1</w:delText>
        </w:r>
        <w:r>
          <w:rPr>
            <w:rFonts w:eastAsiaTheme="minorEastAsia"/>
            <w:noProof/>
            <w:lang w:val="en-US"/>
          </w:rPr>
          <w:tab/>
        </w:r>
        <w:r>
          <w:rPr>
            <w:rPrChange w:id="729" w:author="Sunil Vyas" w:date="2023-10-11T19:28:00Z">
              <w:rPr>
                <w:rStyle w:val="Hyperlink"/>
                <w:noProof/>
              </w:rPr>
            </w:rPrChange>
          </w:rPr>
          <w:delText>High Level Use Case of Manage Tea Board Bank Account Detail.</w:delText>
        </w:r>
        <w:r>
          <w:rPr>
            <w:noProof/>
            <w:webHidden/>
          </w:rPr>
          <w:tab/>
          <w:delText>217</w:delText>
        </w:r>
      </w:del>
    </w:p>
    <w:p w14:paraId="30ACD81D" w14:textId="77777777" w:rsidR="009274EA" w:rsidRDefault="00C53038">
      <w:pPr>
        <w:pStyle w:val="TOC1"/>
        <w:tabs>
          <w:tab w:val="left" w:pos="880"/>
          <w:tab w:val="right" w:leader="dot" w:pos="8926"/>
        </w:tabs>
        <w:rPr>
          <w:del w:id="730" w:author="pradip" w:date="2023-10-16T19:42:00Z"/>
          <w:rFonts w:eastAsiaTheme="minorEastAsia"/>
          <w:noProof/>
          <w:lang w:val="en-US"/>
        </w:rPr>
      </w:pPr>
      <w:del w:id="731" w:author="pradip" w:date="2023-10-16T19:42:00Z">
        <w:r>
          <w:rPr>
            <w:rPrChange w:id="732" w:author="Sunil Vyas" w:date="2023-10-11T19:28:00Z">
              <w:rPr>
                <w:rStyle w:val="Hyperlink"/>
                <w:b/>
                <w:noProof/>
              </w:rPr>
            </w:rPrChange>
          </w:rPr>
          <w:delText>18.0</w:delText>
        </w:r>
        <w:r>
          <w:rPr>
            <w:rFonts w:eastAsiaTheme="minorEastAsia"/>
            <w:noProof/>
            <w:lang w:val="en-US"/>
          </w:rPr>
          <w:tab/>
        </w:r>
        <w:r>
          <w:rPr>
            <w:rPrChange w:id="733" w:author="Sunil Vyas" w:date="2023-10-11T19:28:00Z">
              <w:rPr>
                <w:rStyle w:val="Hyperlink"/>
                <w:b/>
                <w:noProof/>
              </w:rPr>
            </w:rPrChange>
          </w:rPr>
          <w:delText>High Level Use Case of TEA BOARD USER Registration</w:delText>
        </w:r>
        <w:r>
          <w:rPr>
            <w:noProof/>
            <w:webHidden/>
          </w:rPr>
          <w:tab/>
          <w:delText>227</w:delText>
        </w:r>
      </w:del>
    </w:p>
    <w:p w14:paraId="71EB953E" w14:textId="77777777" w:rsidR="009274EA" w:rsidRDefault="00C53038">
      <w:pPr>
        <w:pStyle w:val="TOC2"/>
        <w:tabs>
          <w:tab w:val="right" w:leader="dot" w:pos="8926"/>
        </w:tabs>
        <w:rPr>
          <w:del w:id="734" w:author="pradip" w:date="2023-10-16T19:42:00Z"/>
          <w:rFonts w:eastAsiaTheme="minorEastAsia"/>
          <w:noProof/>
          <w:lang w:val="en-US"/>
        </w:rPr>
      </w:pPr>
      <w:del w:id="735" w:author="pradip" w:date="2023-10-16T19:42:00Z">
        <w:r>
          <w:rPr>
            <w:rPrChange w:id="736" w:author="Sunil Vyas" w:date="2023-10-11T19:28:00Z">
              <w:rPr>
                <w:rStyle w:val="Hyperlink"/>
                <w:noProof/>
                <w:lang w:val="en-US"/>
              </w:rPr>
            </w:rPrChange>
          </w:rPr>
          <w:delText xml:space="preserve">18.1 </w:delText>
        </w:r>
        <w:r>
          <w:rPr>
            <w:rPrChange w:id="737" w:author="Sunil Vyas" w:date="2023-10-11T19:28:00Z">
              <w:rPr>
                <w:rStyle w:val="Hyperlink"/>
                <w:noProof/>
              </w:rPr>
            </w:rPrChange>
          </w:rPr>
          <w:delText>High Level Use Case of Manage TEA BOARD USER Registration</w:delText>
        </w:r>
        <w:r>
          <w:rPr>
            <w:noProof/>
            <w:webHidden/>
          </w:rPr>
          <w:tab/>
          <w:delText>236</w:delText>
        </w:r>
      </w:del>
    </w:p>
    <w:p w14:paraId="75C95B04" w14:textId="77777777" w:rsidR="009274EA" w:rsidRDefault="00C53038">
      <w:pPr>
        <w:pStyle w:val="TOC1"/>
        <w:tabs>
          <w:tab w:val="left" w:pos="880"/>
          <w:tab w:val="right" w:leader="dot" w:pos="8926"/>
        </w:tabs>
        <w:rPr>
          <w:del w:id="738" w:author="pradip" w:date="2023-10-16T19:42:00Z"/>
          <w:rFonts w:eastAsiaTheme="minorEastAsia"/>
          <w:noProof/>
          <w:lang w:val="en-US"/>
        </w:rPr>
      </w:pPr>
      <w:del w:id="739" w:author="pradip" w:date="2023-10-16T19:42:00Z">
        <w:r>
          <w:rPr>
            <w:rPrChange w:id="740" w:author="Sunil Vyas" w:date="2023-10-11T19:28:00Z">
              <w:rPr>
                <w:rStyle w:val="Hyperlink"/>
                <w:b/>
                <w:noProof/>
              </w:rPr>
            </w:rPrChange>
          </w:rPr>
          <w:delText>19.0</w:delText>
        </w:r>
        <w:r>
          <w:rPr>
            <w:rFonts w:eastAsiaTheme="minorEastAsia"/>
            <w:noProof/>
            <w:lang w:val="en-US"/>
          </w:rPr>
          <w:tab/>
        </w:r>
        <w:r>
          <w:rPr>
            <w:rPrChange w:id="741" w:author="Sunil Vyas" w:date="2023-10-11T19:28:00Z">
              <w:rPr>
                <w:rStyle w:val="Hyperlink"/>
                <w:b/>
                <w:noProof/>
              </w:rPr>
            </w:rPrChange>
          </w:rPr>
          <w:delText>High Level Use Case of TAO Registration</w:delText>
        </w:r>
        <w:r>
          <w:rPr>
            <w:noProof/>
            <w:webHidden/>
          </w:rPr>
          <w:tab/>
          <w:delText>246</w:delText>
        </w:r>
      </w:del>
    </w:p>
    <w:p w14:paraId="48B58D15" w14:textId="77777777" w:rsidR="009274EA" w:rsidRDefault="00C53038">
      <w:pPr>
        <w:pStyle w:val="TOC2"/>
        <w:tabs>
          <w:tab w:val="right" w:leader="dot" w:pos="8926"/>
        </w:tabs>
        <w:rPr>
          <w:del w:id="742" w:author="pradip" w:date="2023-10-16T19:42:00Z"/>
          <w:rFonts w:eastAsiaTheme="minorEastAsia"/>
          <w:noProof/>
          <w:lang w:val="en-US"/>
        </w:rPr>
      </w:pPr>
      <w:del w:id="743" w:author="pradip" w:date="2023-10-16T19:42:00Z">
        <w:r>
          <w:rPr>
            <w:rPrChange w:id="744" w:author="Sunil Vyas" w:date="2023-10-11T19:28:00Z">
              <w:rPr>
                <w:rStyle w:val="Hyperlink"/>
                <w:noProof/>
                <w:lang w:val="en-US"/>
              </w:rPr>
            </w:rPrChange>
          </w:rPr>
          <w:delText xml:space="preserve">19.1 </w:delText>
        </w:r>
        <w:r>
          <w:rPr>
            <w:rPrChange w:id="745" w:author="Sunil Vyas" w:date="2023-10-11T19:28:00Z">
              <w:rPr>
                <w:rStyle w:val="Hyperlink"/>
                <w:noProof/>
              </w:rPr>
            </w:rPrChange>
          </w:rPr>
          <w:delText>High Level Use Case of Manage TAO Registration</w:delText>
        </w:r>
        <w:r>
          <w:rPr>
            <w:noProof/>
            <w:webHidden/>
          </w:rPr>
          <w:tab/>
          <w:delText>252</w:delText>
        </w:r>
      </w:del>
    </w:p>
    <w:p w14:paraId="77F2365E" w14:textId="77777777" w:rsidR="009274EA" w:rsidRDefault="00C53038">
      <w:pPr>
        <w:pStyle w:val="TOC1"/>
        <w:tabs>
          <w:tab w:val="left" w:pos="880"/>
          <w:tab w:val="right" w:leader="dot" w:pos="8926"/>
        </w:tabs>
        <w:rPr>
          <w:del w:id="746" w:author="pradip" w:date="2023-10-16T19:42:00Z"/>
          <w:rFonts w:eastAsiaTheme="minorEastAsia"/>
          <w:noProof/>
          <w:lang w:val="en-US"/>
        </w:rPr>
      </w:pPr>
      <w:del w:id="747" w:author="pradip" w:date="2023-10-16T19:42:00Z">
        <w:r>
          <w:rPr>
            <w:rPrChange w:id="748" w:author="Sunil Vyas" w:date="2023-10-11T19:28:00Z">
              <w:rPr>
                <w:rStyle w:val="Hyperlink"/>
                <w:b/>
                <w:noProof/>
              </w:rPr>
            </w:rPrChange>
          </w:rPr>
          <w:delText>20.0</w:delText>
        </w:r>
        <w:r>
          <w:rPr>
            <w:rFonts w:eastAsiaTheme="minorEastAsia"/>
            <w:noProof/>
            <w:lang w:val="en-US"/>
          </w:rPr>
          <w:tab/>
        </w:r>
        <w:r>
          <w:rPr>
            <w:rPrChange w:id="749" w:author="Sunil Vyas" w:date="2023-10-11T19:28:00Z">
              <w:rPr>
                <w:rStyle w:val="Hyperlink"/>
                <w:b/>
                <w:noProof/>
              </w:rPr>
            </w:rPrChange>
          </w:rPr>
          <w:delText>High Level Use Case of Auctioneer User Registration</w:delText>
        </w:r>
        <w:r>
          <w:rPr>
            <w:noProof/>
            <w:webHidden/>
          </w:rPr>
          <w:tab/>
          <w:delText>259</w:delText>
        </w:r>
      </w:del>
    </w:p>
    <w:p w14:paraId="221CA8E4" w14:textId="77777777" w:rsidR="009274EA" w:rsidRDefault="00C53038">
      <w:pPr>
        <w:pStyle w:val="TOC2"/>
        <w:tabs>
          <w:tab w:val="right" w:leader="dot" w:pos="8926"/>
        </w:tabs>
        <w:rPr>
          <w:del w:id="750" w:author="pradip" w:date="2023-10-16T19:42:00Z"/>
          <w:rFonts w:eastAsiaTheme="minorEastAsia"/>
          <w:noProof/>
          <w:lang w:val="en-US"/>
        </w:rPr>
      </w:pPr>
      <w:del w:id="751" w:author="pradip" w:date="2023-10-16T19:42:00Z">
        <w:r>
          <w:rPr>
            <w:rPrChange w:id="752" w:author="Sunil Vyas" w:date="2023-10-11T19:28:00Z">
              <w:rPr>
                <w:rStyle w:val="Hyperlink"/>
                <w:noProof/>
                <w:lang w:val="en-US"/>
              </w:rPr>
            </w:rPrChange>
          </w:rPr>
          <w:delText xml:space="preserve">20.1 </w:delText>
        </w:r>
        <w:r>
          <w:rPr>
            <w:rPrChange w:id="753" w:author="Sunil Vyas" w:date="2023-10-11T19:28:00Z">
              <w:rPr>
                <w:rStyle w:val="Hyperlink"/>
                <w:noProof/>
              </w:rPr>
            </w:rPrChange>
          </w:rPr>
          <w:delText>High Level Use Case of Manage Auctioneer User Registration</w:delText>
        </w:r>
        <w:r>
          <w:rPr>
            <w:noProof/>
            <w:webHidden/>
          </w:rPr>
          <w:tab/>
          <w:delText>270</w:delText>
        </w:r>
      </w:del>
    </w:p>
    <w:p w14:paraId="4087E64E" w14:textId="77777777" w:rsidR="009274EA" w:rsidRDefault="00C53038">
      <w:pPr>
        <w:pStyle w:val="TOC1"/>
        <w:tabs>
          <w:tab w:val="left" w:pos="880"/>
          <w:tab w:val="right" w:leader="dot" w:pos="8926"/>
        </w:tabs>
        <w:rPr>
          <w:del w:id="754" w:author="pradip" w:date="2023-10-16T19:42:00Z"/>
          <w:rFonts w:eastAsiaTheme="minorEastAsia"/>
          <w:noProof/>
          <w:lang w:val="en-US"/>
        </w:rPr>
      </w:pPr>
      <w:del w:id="755" w:author="pradip" w:date="2023-10-16T19:42:00Z">
        <w:r>
          <w:rPr>
            <w:rPrChange w:id="756" w:author="Sunil Vyas" w:date="2023-10-11T19:28:00Z">
              <w:rPr>
                <w:rStyle w:val="Hyperlink"/>
                <w:b/>
                <w:noProof/>
              </w:rPr>
            </w:rPrChange>
          </w:rPr>
          <w:delText>21.0</w:delText>
        </w:r>
        <w:r>
          <w:rPr>
            <w:rFonts w:eastAsiaTheme="minorEastAsia"/>
            <w:noProof/>
            <w:lang w:val="en-US"/>
          </w:rPr>
          <w:tab/>
        </w:r>
        <w:r>
          <w:rPr>
            <w:rPrChange w:id="757" w:author="Sunil Vyas" w:date="2023-10-11T19:28:00Z">
              <w:rPr>
                <w:rStyle w:val="Hyperlink"/>
                <w:b/>
                <w:noProof/>
              </w:rPr>
            </w:rPrChange>
          </w:rPr>
          <w:delText>High Level Use Case of Associate Auctioneer/Post Auction Associate Auctioneer Registration</w:delText>
        </w:r>
        <w:r>
          <w:rPr>
            <w:noProof/>
            <w:webHidden/>
          </w:rPr>
          <w:tab/>
          <w:delText>285</w:delText>
        </w:r>
      </w:del>
    </w:p>
    <w:p w14:paraId="389B1002" w14:textId="77777777" w:rsidR="009274EA" w:rsidRDefault="00C53038">
      <w:pPr>
        <w:pStyle w:val="TOC2"/>
        <w:tabs>
          <w:tab w:val="right" w:leader="dot" w:pos="8926"/>
        </w:tabs>
        <w:rPr>
          <w:del w:id="758" w:author="pradip" w:date="2023-10-16T19:42:00Z"/>
          <w:rFonts w:eastAsiaTheme="minorEastAsia"/>
          <w:noProof/>
          <w:lang w:val="en-US"/>
        </w:rPr>
      </w:pPr>
      <w:del w:id="759" w:author="pradip" w:date="2023-10-16T19:42:00Z">
        <w:r>
          <w:rPr>
            <w:rPrChange w:id="760" w:author="Sunil Vyas" w:date="2023-10-11T19:28:00Z">
              <w:rPr>
                <w:rStyle w:val="Hyperlink"/>
                <w:noProof/>
                <w:lang w:val="en-US"/>
              </w:rPr>
            </w:rPrChange>
          </w:rPr>
          <w:delText>21.1 High Level Use Case of Manage Associate Auctioneer/Post Auction Associate Auctioneer.</w:delText>
        </w:r>
        <w:r>
          <w:rPr>
            <w:noProof/>
            <w:webHidden/>
          </w:rPr>
          <w:tab/>
          <w:delText>294</w:delText>
        </w:r>
      </w:del>
    </w:p>
    <w:p w14:paraId="2FC1F61E" w14:textId="77777777" w:rsidR="009274EA" w:rsidRDefault="00C53038">
      <w:pPr>
        <w:pStyle w:val="TOC1"/>
        <w:tabs>
          <w:tab w:val="left" w:pos="880"/>
          <w:tab w:val="right" w:leader="dot" w:pos="8926"/>
        </w:tabs>
        <w:rPr>
          <w:del w:id="761" w:author="pradip" w:date="2023-10-16T19:42:00Z"/>
          <w:rFonts w:eastAsiaTheme="minorEastAsia"/>
          <w:noProof/>
          <w:lang w:val="en-US"/>
        </w:rPr>
      </w:pPr>
      <w:del w:id="762" w:author="pradip" w:date="2023-10-16T19:42:00Z">
        <w:r>
          <w:rPr>
            <w:rPrChange w:id="763" w:author="Sunil Vyas" w:date="2023-10-11T19:28:00Z">
              <w:rPr>
                <w:rStyle w:val="Hyperlink"/>
                <w:b/>
                <w:noProof/>
              </w:rPr>
            </w:rPrChange>
          </w:rPr>
          <w:delText>22.0</w:delText>
        </w:r>
        <w:r>
          <w:rPr>
            <w:rFonts w:eastAsiaTheme="minorEastAsia"/>
            <w:noProof/>
            <w:lang w:val="en-US"/>
          </w:rPr>
          <w:tab/>
        </w:r>
        <w:r>
          <w:rPr>
            <w:rPrChange w:id="764" w:author="Sunil Vyas" w:date="2023-10-11T19:28:00Z">
              <w:rPr>
                <w:rStyle w:val="Hyperlink"/>
                <w:b/>
                <w:noProof/>
              </w:rPr>
            </w:rPrChange>
          </w:rPr>
          <w:delText>-High Level Use Case of Buyer Registration</w:delText>
        </w:r>
        <w:r>
          <w:rPr>
            <w:noProof/>
            <w:webHidden/>
          </w:rPr>
          <w:tab/>
          <w:delText>303</w:delText>
        </w:r>
      </w:del>
    </w:p>
    <w:p w14:paraId="3F0BAB20" w14:textId="77777777" w:rsidR="009274EA" w:rsidRDefault="00C53038">
      <w:pPr>
        <w:pStyle w:val="TOC2"/>
        <w:tabs>
          <w:tab w:val="right" w:leader="dot" w:pos="8926"/>
        </w:tabs>
        <w:rPr>
          <w:del w:id="765" w:author="pradip" w:date="2023-10-16T19:42:00Z"/>
          <w:rFonts w:eastAsiaTheme="minorEastAsia"/>
          <w:noProof/>
          <w:lang w:val="en-US"/>
        </w:rPr>
      </w:pPr>
      <w:del w:id="766" w:author="pradip" w:date="2023-10-16T19:42:00Z">
        <w:r>
          <w:rPr>
            <w:rPrChange w:id="767" w:author="Sunil Vyas" w:date="2023-10-11T19:28:00Z">
              <w:rPr>
                <w:rStyle w:val="Hyperlink"/>
                <w:noProof/>
                <w:lang w:val="en-US"/>
              </w:rPr>
            </w:rPrChange>
          </w:rPr>
          <w:delText>22</w:delText>
        </w:r>
        <w:r>
          <w:rPr>
            <w:rPrChange w:id="768" w:author="Sunil Vyas" w:date="2023-10-11T19:28:00Z">
              <w:rPr>
                <w:rStyle w:val="Hyperlink"/>
                <w:noProof/>
              </w:rPr>
            </w:rPrChange>
          </w:rPr>
          <w:delText>.1. High Level Use Case of Manage Buyer User Registration</w:delText>
        </w:r>
        <w:r>
          <w:rPr>
            <w:noProof/>
            <w:webHidden/>
          </w:rPr>
          <w:tab/>
          <w:delText>317</w:delText>
        </w:r>
      </w:del>
    </w:p>
    <w:p w14:paraId="3DB0B661" w14:textId="77777777" w:rsidR="009274EA" w:rsidRDefault="00C53038">
      <w:pPr>
        <w:pStyle w:val="TOC1"/>
        <w:tabs>
          <w:tab w:val="left" w:pos="880"/>
          <w:tab w:val="right" w:leader="dot" w:pos="8926"/>
        </w:tabs>
        <w:rPr>
          <w:del w:id="769" w:author="pradip" w:date="2023-10-16T19:42:00Z"/>
          <w:rFonts w:eastAsiaTheme="minorEastAsia"/>
          <w:noProof/>
          <w:lang w:val="en-US"/>
        </w:rPr>
      </w:pPr>
      <w:del w:id="770" w:author="pradip" w:date="2023-10-16T19:42:00Z">
        <w:r>
          <w:rPr>
            <w:rPrChange w:id="771" w:author="Sunil Vyas" w:date="2023-10-11T19:28:00Z">
              <w:rPr>
                <w:rStyle w:val="Hyperlink"/>
                <w:b/>
                <w:noProof/>
              </w:rPr>
            </w:rPrChange>
          </w:rPr>
          <w:delText>23.0</w:delText>
        </w:r>
        <w:r>
          <w:rPr>
            <w:rFonts w:eastAsiaTheme="minorEastAsia"/>
            <w:noProof/>
            <w:lang w:val="en-US"/>
          </w:rPr>
          <w:tab/>
        </w:r>
        <w:r>
          <w:rPr>
            <w:rPrChange w:id="772" w:author="Sunil Vyas" w:date="2023-10-11T19:28:00Z">
              <w:rPr>
                <w:rStyle w:val="Hyperlink"/>
                <w:b/>
                <w:noProof/>
              </w:rPr>
            </w:rPrChange>
          </w:rPr>
          <w:delText>High Level Use Case of Associate Buyer/Post Auction Associate Buyer Registration</w:delText>
        </w:r>
        <w:r>
          <w:rPr>
            <w:noProof/>
            <w:webHidden/>
          </w:rPr>
          <w:tab/>
          <w:delText>333</w:delText>
        </w:r>
      </w:del>
    </w:p>
    <w:p w14:paraId="3F517337" w14:textId="77777777" w:rsidR="009274EA" w:rsidRDefault="00C53038">
      <w:pPr>
        <w:pStyle w:val="TOC2"/>
        <w:tabs>
          <w:tab w:val="right" w:leader="dot" w:pos="8926"/>
        </w:tabs>
        <w:rPr>
          <w:del w:id="773" w:author="pradip" w:date="2023-10-16T19:42:00Z"/>
          <w:rFonts w:eastAsiaTheme="minorEastAsia"/>
          <w:noProof/>
          <w:lang w:val="en-US"/>
        </w:rPr>
      </w:pPr>
      <w:del w:id="774" w:author="pradip" w:date="2023-10-16T19:42:00Z">
        <w:r>
          <w:rPr>
            <w:rPrChange w:id="775" w:author="Sunil Vyas" w:date="2023-10-11T19:28:00Z">
              <w:rPr>
                <w:rStyle w:val="Hyperlink"/>
                <w:noProof/>
                <w:lang w:val="en-US"/>
              </w:rPr>
            </w:rPrChange>
          </w:rPr>
          <w:delText>23.1 High Level Use Case of Manage Associate Buyer/Post Auction Associate Buyer.</w:delText>
        </w:r>
        <w:r>
          <w:rPr>
            <w:noProof/>
            <w:webHidden/>
          </w:rPr>
          <w:tab/>
          <w:delText>342</w:delText>
        </w:r>
      </w:del>
    </w:p>
    <w:p w14:paraId="32BDE5DD" w14:textId="77777777" w:rsidR="009274EA" w:rsidRDefault="00C53038">
      <w:pPr>
        <w:pStyle w:val="TOC1"/>
        <w:tabs>
          <w:tab w:val="left" w:pos="880"/>
          <w:tab w:val="right" w:leader="dot" w:pos="8926"/>
        </w:tabs>
        <w:rPr>
          <w:del w:id="776" w:author="pradip" w:date="2023-10-16T19:42:00Z"/>
          <w:rFonts w:eastAsiaTheme="minorEastAsia"/>
          <w:noProof/>
          <w:lang w:val="en-US"/>
        </w:rPr>
      </w:pPr>
      <w:del w:id="777" w:author="pradip" w:date="2023-10-16T19:42:00Z">
        <w:r>
          <w:rPr>
            <w:rPrChange w:id="778" w:author="Sunil Vyas" w:date="2023-10-11T19:28:00Z">
              <w:rPr>
                <w:rStyle w:val="Hyperlink"/>
                <w:b/>
                <w:noProof/>
              </w:rPr>
            </w:rPrChange>
          </w:rPr>
          <w:delText>24.0</w:delText>
        </w:r>
        <w:r>
          <w:rPr>
            <w:rFonts w:eastAsiaTheme="minorEastAsia"/>
            <w:noProof/>
            <w:lang w:val="en-US"/>
          </w:rPr>
          <w:tab/>
        </w:r>
        <w:r>
          <w:rPr>
            <w:rPrChange w:id="779" w:author="Sunil Vyas" w:date="2023-10-11T19:28:00Z">
              <w:rPr>
                <w:rStyle w:val="Hyperlink"/>
                <w:b/>
                <w:noProof/>
              </w:rPr>
            </w:rPrChange>
          </w:rPr>
          <w:delText>High Level Use Case of Warehouse User Registration</w:delText>
        </w:r>
        <w:r>
          <w:rPr>
            <w:noProof/>
            <w:webHidden/>
          </w:rPr>
          <w:tab/>
          <w:delText>353</w:delText>
        </w:r>
      </w:del>
    </w:p>
    <w:p w14:paraId="3A2823CE" w14:textId="77777777" w:rsidR="009274EA" w:rsidRDefault="00C53038">
      <w:pPr>
        <w:pStyle w:val="TOC2"/>
        <w:tabs>
          <w:tab w:val="right" w:leader="dot" w:pos="8926"/>
        </w:tabs>
        <w:rPr>
          <w:del w:id="780" w:author="pradip" w:date="2023-10-16T19:42:00Z"/>
          <w:rFonts w:eastAsiaTheme="minorEastAsia"/>
          <w:noProof/>
          <w:lang w:val="en-US"/>
        </w:rPr>
      </w:pPr>
      <w:del w:id="781" w:author="pradip" w:date="2023-10-16T19:42:00Z">
        <w:r>
          <w:rPr>
            <w:rPrChange w:id="782" w:author="Sunil Vyas" w:date="2023-10-11T19:28:00Z">
              <w:rPr>
                <w:rStyle w:val="Hyperlink"/>
                <w:noProof/>
                <w:lang w:val="en-US"/>
              </w:rPr>
            </w:rPrChange>
          </w:rPr>
          <w:delText xml:space="preserve">24.1 </w:delText>
        </w:r>
        <w:r>
          <w:rPr>
            <w:rPrChange w:id="783" w:author="Sunil Vyas" w:date="2023-10-11T19:28:00Z">
              <w:rPr>
                <w:rStyle w:val="Hyperlink"/>
                <w:noProof/>
              </w:rPr>
            </w:rPrChange>
          </w:rPr>
          <w:delText xml:space="preserve">High Level Use Case of </w:delText>
        </w:r>
        <w:r>
          <w:rPr>
            <w:rPrChange w:id="784" w:author="Sunil Vyas" w:date="2023-10-11T19:28:00Z">
              <w:rPr>
                <w:rStyle w:val="Hyperlink"/>
                <w:noProof/>
                <w:lang w:val="en-US"/>
              </w:rPr>
            </w:rPrChange>
          </w:rPr>
          <w:delText xml:space="preserve">Manage </w:delText>
        </w:r>
        <w:r>
          <w:rPr>
            <w:rPrChange w:id="785" w:author="Sunil Vyas" w:date="2023-10-11T19:28:00Z">
              <w:rPr>
                <w:rStyle w:val="Hyperlink"/>
                <w:noProof/>
              </w:rPr>
            </w:rPrChange>
          </w:rPr>
          <w:delText xml:space="preserve">Warehouse </w:delText>
        </w:r>
        <w:r>
          <w:rPr>
            <w:rPrChange w:id="786" w:author="Sunil Vyas" w:date="2023-10-11T19:28:00Z">
              <w:rPr>
                <w:rStyle w:val="Hyperlink"/>
                <w:noProof/>
                <w:lang w:val="en-US"/>
              </w:rPr>
            </w:rPrChange>
          </w:rPr>
          <w:delText>User</w:delText>
        </w:r>
        <w:r>
          <w:rPr>
            <w:noProof/>
            <w:webHidden/>
          </w:rPr>
          <w:tab/>
          <w:delText>364</w:delText>
        </w:r>
      </w:del>
    </w:p>
    <w:p w14:paraId="30F26B7B" w14:textId="77777777" w:rsidR="009274EA" w:rsidRDefault="00C53038">
      <w:pPr>
        <w:pStyle w:val="TOC1"/>
        <w:tabs>
          <w:tab w:val="left" w:pos="880"/>
          <w:tab w:val="right" w:leader="dot" w:pos="8926"/>
        </w:tabs>
        <w:rPr>
          <w:del w:id="787" w:author="pradip" w:date="2023-10-16T19:42:00Z"/>
          <w:rFonts w:eastAsiaTheme="minorEastAsia"/>
          <w:noProof/>
          <w:lang w:val="en-US"/>
        </w:rPr>
      </w:pPr>
      <w:del w:id="788" w:author="pradip" w:date="2023-10-16T19:42:00Z">
        <w:r>
          <w:rPr>
            <w:rPrChange w:id="789" w:author="Sunil Vyas" w:date="2023-10-11T19:28:00Z">
              <w:rPr>
                <w:rStyle w:val="Hyperlink"/>
                <w:b/>
                <w:noProof/>
              </w:rPr>
            </w:rPrChange>
          </w:rPr>
          <w:delText>25.0</w:delText>
        </w:r>
        <w:r>
          <w:rPr>
            <w:rFonts w:eastAsiaTheme="minorEastAsia"/>
            <w:noProof/>
            <w:lang w:val="en-US"/>
          </w:rPr>
          <w:tab/>
        </w:r>
        <w:r>
          <w:rPr>
            <w:rPrChange w:id="790" w:author="Sunil Vyas" w:date="2023-10-11T19:28:00Z">
              <w:rPr>
                <w:rStyle w:val="Hyperlink"/>
                <w:b/>
                <w:noProof/>
              </w:rPr>
            </w:rPrChange>
          </w:rPr>
          <w:delText>High Level Use Case of Warehouse Unit Registration</w:delText>
        </w:r>
        <w:r>
          <w:rPr>
            <w:noProof/>
            <w:webHidden/>
          </w:rPr>
          <w:tab/>
          <w:delText>379</w:delText>
        </w:r>
      </w:del>
    </w:p>
    <w:p w14:paraId="5F1218C3" w14:textId="77777777" w:rsidR="009274EA" w:rsidRDefault="00C53038">
      <w:pPr>
        <w:pStyle w:val="TOC2"/>
        <w:tabs>
          <w:tab w:val="right" w:leader="dot" w:pos="8926"/>
        </w:tabs>
        <w:rPr>
          <w:del w:id="791" w:author="pradip" w:date="2023-10-16T19:42:00Z"/>
          <w:rFonts w:eastAsiaTheme="minorEastAsia"/>
          <w:noProof/>
          <w:lang w:val="en-US"/>
        </w:rPr>
      </w:pPr>
      <w:del w:id="792" w:author="pradip" w:date="2023-10-16T19:42:00Z">
        <w:r>
          <w:rPr>
            <w:rPrChange w:id="793" w:author="Sunil Vyas" w:date="2023-10-11T19:28:00Z">
              <w:rPr>
                <w:rStyle w:val="Hyperlink"/>
                <w:noProof/>
                <w:lang w:val="en-US"/>
              </w:rPr>
            </w:rPrChange>
          </w:rPr>
          <w:delText xml:space="preserve">25.1 </w:delText>
        </w:r>
        <w:r>
          <w:rPr>
            <w:rPrChange w:id="794" w:author="Sunil Vyas" w:date="2023-10-11T19:28:00Z">
              <w:rPr>
                <w:rStyle w:val="Hyperlink"/>
                <w:noProof/>
              </w:rPr>
            </w:rPrChange>
          </w:rPr>
          <w:delText xml:space="preserve">High Level Use Case of </w:delText>
        </w:r>
        <w:r>
          <w:rPr>
            <w:rPrChange w:id="795" w:author="Sunil Vyas" w:date="2023-10-11T19:28:00Z">
              <w:rPr>
                <w:rStyle w:val="Hyperlink"/>
                <w:noProof/>
                <w:lang w:val="en-US"/>
              </w:rPr>
            </w:rPrChange>
          </w:rPr>
          <w:delText xml:space="preserve">Manage </w:delText>
        </w:r>
        <w:r>
          <w:rPr>
            <w:rPrChange w:id="796" w:author="Sunil Vyas" w:date="2023-10-11T19:28:00Z">
              <w:rPr>
                <w:rStyle w:val="Hyperlink"/>
                <w:noProof/>
              </w:rPr>
            </w:rPrChange>
          </w:rPr>
          <w:delText xml:space="preserve">Warehouse </w:delText>
        </w:r>
        <w:r>
          <w:rPr>
            <w:rPrChange w:id="797" w:author="Sunil Vyas" w:date="2023-10-11T19:28:00Z">
              <w:rPr>
                <w:rStyle w:val="Hyperlink"/>
                <w:noProof/>
                <w:lang w:val="en-US"/>
              </w:rPr>
            </w:rPrChange>
          </w:rPr>
          <w:delText>Unit</w:delText>
        </w:r>
        <w:r>
          <w:rPr>
            <w:noProof/>
            <w:webHidden/>
          </w:rPr>
          <w:tab/>
          <w:delText>386</w:delText>
        </w:r>
      </w:del>
    </w:p>
    <w:p w14:paraId="544CCAD4" w14:textId="77777777" w:rsidR="009274EA" w:rsidRDefault="00C53038">
      <w:pPr>
        <w:pStyle w:val="TOC1"/>
        <w:tabs>
          <w:tab w:val="left" w:pos="880"/>
          <w:tab w:val="right" w:leader="dot" w:pos="8926"/>
        </w:tabs>
        <w:rPr>
          <w:del w:id="798" w:author="pradip" w:date="2023-10-16T19:42:00Z"/>
          <w:rFonts w:eastAsiaTheme="minorEastAsia"/>
          <w:noProof/>
          <w:lang w:val="en-US"/>
        </w:rPr>
      </w:pPr>
      <w:del w:id="799" w:author="pradip" w:date="2023-10-16T19:42:00Z">
        <w:r>
          <w:rPr>
            <w:rPrChange w:id="800" w:author="Sunil Vyas" w:date="2023-10-11T19:28:00Z">
              <w:rPr>
                <w:rStyle w:val="Hyperlink"/>
                <w:b/>
                <w:noProof/>
              </w:rPr>
            </w:rPrChange>
          </w:rPr>
          <w:delText>26.0</w:delText>
        </w:r>
        <w:r>
          <w:rPr>
            <w:rFonts w:eastAsiaTheme="minorEastAsia"/>
            <w:noProof/>
            <w:lang w:val="en-US"/>
          </w:rPr>
          <w:tab/>
        </w:r>
        <w:r>
          <w:rPr>
            <w:rPrChange w:id="801" w:author="Sunil Vyas" w:date="2023-10-11T19:28:00Z">
              <w:rPr>
                <w:rStyle w:val="Hyperlink"/>
                <w:b/>
                <w:noProof/>
              </w:rPr>
            </w:rPrChange>
          </w:rPr>
          <w:delText>High Level Use Case of Seller Registration</w:delText>
        </w:r>
        <w:r>
          <w:rPr>
            <w:noProof/>
            <w:webHidden/>
          </w:rPr>
          <w:tab/>
          <w:delText>398</w:delText>
        </w:r>
      </w:del>
    </w:p>
    <w:p w14:paraId="210E06A0" w14:textId="77777777" w:rsidR="009274EA" w:rsidRDefault="00C53038">
      <w:pPr>
        <w:pStyle w:val="TOC2"/>
        <w:tabs>
          <w:tab w:val="right" w:leader="dot" w:pos="8926"/>
        </w:tabs>
        <w:rPr>
          <w:del w:id="802" w:author="pradip" w:date="2023-10-16T19:42:00Z"/>
          <w:rFonts w:eastAsiaTheme="minorEastAsia"/>
          <w:noProof/>
          <w:lang w:val="en-US"/>
        </w:rPr>
      </w:pPr>
      <w:del w:id="803" w:author="pradip" w:date="2023-10-16T19:42:00Z">
        <w:r>
          <w:rPr>
            <w:rPrChange w:id="804" w:author="Sunil Vyas" w:date="2023-10-11T19:28:00Z">
              <w:rPr>
                <w:rStyle w:val="Hyperlink"/>
                <w:rFonts w:cs="Myanmar Text"/>
                <w:noProof/>
                <w:lang w:val="en-US"/>
              </w:rPr>
            </w:rPrChange>
          </w:rPr>
          <w:delText xml:space="preserve">26.1 </w:delText>
        </w:r>
        <w:r>
          <w:rPr>
            <w:rPrChange w:id="805" w:author="Sunil Vyas" w:date="2023-10-11T19:28:00Z">
              <w:rPr>
                <w:rStyle w:val="Hyperlink"/>
                <w:rFonts w:cs="Myanmar Text"/>
                <w:noProof/>
              </w:rPr>
            </w:rPrChange>
          </w:rPr>
          <w:delText>High Level Use Case of Manage Seller profile.</w:delText>
        </w:r>
        <w:r>
          <w:rPr>
            <w:noProof/>
            <w:webHidden/>
          </w:rPr>
          <w:tab/>
          <w:delText>411</w:delText>
        </w:r>
      </w:del>
    </w:p>
    <w:p w14:paraId="3220F946" w14:textId="77777777" w:rsidR="009274EA" w:rsidRDefault="00C53038">
      <w:pPr>
        <w:pStyle w:val="TOC1"/>
        <w:tabs>
          <w:tab w:val="left" w:pos="880"/>
          <w:tab w:val="right" w:leader="dot" w:pos="8926"/>
        </w:tabs>
        <w:rPr>
          <w:del w:id="806" w:author="pradip" w:date="2023-10-16T19:42:00Z"/>
          <w:rFonts w:eastAsiaTheme="minorEastAsia"/>
          <w:noProof/>
          <w:lang w:val="en-US"/>
        </w:rPr>
      </w:pPr>
      <w:del w:id="807" w:author="pradip" w:date="2023-10-16T19:42:00Z">
        <w:r>
          <w:rPr>
            <w:rPrChange w:id="808" w:author="Sunil Vyas" w:date="2023-10-11T19:28:00Z">
              <w:rPr>
                <w:rStyle w:val="Hyperlink"/>
                <w:b/>
                <w:noProof/>
              </w:rPr>
            </w:rPrChange>
          </w:rPr>
          <w:delText>27.0</w:delText>
        </w:r>
        <w:r>
          <w:rPr>
            <w:rFonts w:eastAsiaTheme="minorEastAsia"/>
            <w:noProof/>
            <w:lang w:val="en-US"/>
          </w:rPr>
          <w:tab/>
        </w:r>
        <w:r>
          <w:rPr>
            <w:rPrChange w:id="809" w:author="Sunil Vyas" w:date="2023-10-11T19:28:00Z">
              <w:rPr>
                <w:rStyle w:val="Hyperlink"/>
                <w:b/>
                <w:noProof/>
              </w:rPr>
            </w:rPrChange>
          </w:rPr>
          <w:delText>High Level Use Case of “Create Mark”</w:delText>
        </w:r>
        <w:r>
          <w:rPr>
            <w:noProof/>
            <w:webHidden/>
          </w:rPr>
          <w:tab/>
          <w:delText>428</w:delText>
        </w:r>
      </w:del>
    </w:p>
    <w:p w14:paraId="3607C168" w14:textId="77777777" w:rsidR="009274EA" w:rsidRDefault="00C53038">
      <w:pPr>
        <w:pStyle w:val="TOC2"/>
        <w:tabs>
          <w:tab w:val="right" w:leader="dot" w:pos="8926"/>
        </w:tabs>
        <w:rPr>
          <w:del w:id="810" w:author="pradip" w:date="2023-10-16T19:42:00Z"/>
          <w:rFonts w:eastAsiaTheme="minorEastAsia"/>
          <w:noProof/>
          <w:lang w:val="en-US"/>
        </w:rPr>
      </w:pPr>
      <w:del w:id="811" w:author="pradip" w:date="2023-10-16T19:42:00Z">
        <w:r>
          <w:rPr>
            <w:rPrChange w:id="812" w:author="Sunil Vyas" w:date="2023-10-11T19:28:00Z">
              <w:rPr>
                <w:rStyle w:val="Hyperlink"/>
                <w:rFonts w:cs="Myanmar Text"/>
                <w:noProof/>
                <w:lang w:val="en-US"/>
              </w:rPr>
            </w:rPrChange>
          </w:rPr>
          <w:delText>27.1 High</w:delText>
        </w:r>
        <w:r>
          <w:rPr>
            <w:rPrChange w:id="813" w:author="Sunil Vyas" w:date="2023-10-11T19:28:00Z">
              <w:rPr>
                <w:rStyle w:val="Hyperlink"/>
                <w:rFonts w:cs="Myanmar Text"/>
                <w:noProof/>
              </w:rPr>
            </w:rPrChange>
          </w:rPr>
          <w:delText xml:space="preserve"> Level Use Case of Manage Mark.</w:delText>
        </w:r>
        <w:r>
          <w:rPr>
            <w:noProof/>
            <w:webHidden/>
          </w:rPr>
          <w:tab/>
          <w:delText>432</w:delText>
        </w:r>
      </w:del>
    </w:p>
    <w:p w14:paraId="6293777D" w14:textId="77777777" w:rsidR="009274EA" w:rsidRDefault="00C53038">
      <w:pPr>
        <w:pStyle w:val="TOC1"/>
        <w:tabs>
          <w:tab w:val="left" w:pos="880"/>
          <w:tab w:val="right" w:leader="dot" w:pos="8926"/>
        </w:tabs>
        <w:rPr>
          <w:del w:id="814" w:author="pradip" w:date="2023-10-16T19:42:00Z"/>
          <w:rFonts w:eastAsiaTheme="minorEastAsia"/>
          <w:noProof/>
          <w:lang w:val="en-US"/>
        </w:rPr>
      </w:pPr>
      <w:del w:id="815" w:author="pradip" w:date="2023-10-16T19:42:00Z">
        <w:r>
          <w:rPr>
            <w:rPrChange w:id="816" w:author="Sunil Vyas" w:date="2023-10-11T19:28:00Z">
              <w:rPr>
                <w:rStyle w:val="Hyperlink"/>
                <w:b/>
                <w:noProof/>
              </w:rPr>
            </w:rPrChange>
          </w:rPr>
          <w:delText>28.0</w:delText>
        </w:r>
        <w:r>
          <w:rPr>
            <w:rFonts w:eastAsiaTheme="minorEastAsia"/>
            <w:noProof/>
            <w:lang w:val="en-US"/>
          </w:rPr>
          <w:tab/>
        </w:r>
        <w:r>
          <w:rPr>
            <w:rPrChange w:id="817" w:author="Sunil Vyas" w:date="2023-10-11T19:28:00Z">
              <w:rPr>
                <w:rStyle w:val="Hyperlink"/>
                <w:b/>
                <w:noProof/>
              </w:rPr>
            </w:rPrChange>
          </w:rPr>
          <w:delText>High Level Use Case of “Create Gracing period configuration”</w:delText>
        </w:r>
        <w:r>
          <w:rPr>
            <w:noProof/>
            <w:webHidden/>
          </w:rPr>
          <w:tab/>
          <w:delText>439</w:delText>
        </w:r>
      </w:del>
    </w:p>
    <w:p w14:paraId="4E5BE5E7" w14:textId="77777777" w:rsidR="009274EA" w:rsidRDefault="00C53038">
      <w:pPr>
        <w:pStyle w:val="TOC2"/>
        <w:tabs>
          <w:tab w:val="left" w:pos="880"/>
          <w:tab w:val="right" w:leader="dot" w:pos="8926"/>
        </w:tabs>
        <w:rPr>
          <w:del w:id="818" w:author="pradip" w:date="2023-10-16T19:42:00Z"/>
          <w:rFonts w:eastAsiaTheme="minorEastAsia"/>
          <w:noProof/>
          <w:lang w:val="en-US"/>
        </w:rPr>
      </w:pPr>
      <w:del w:id="819" w:author="pradip" w:date="2023-10-16T19:42:00Z">
        <w:r>
          <w:rPr>
            <w:rPrChange w:id="820" w:author="Sunil Vyas" w:date="2023-10-11T19:28:00Z">
              <w:rPr>
                <w:rStyle w:val="Hyperlink"/>
                <w:noProof/>
              </w:rPr>
            </w:rPrChange>
          </w:rPr>
          <w:delText>28.1</w:delText>
        </w:r>
        <w:r>
          <w:rPr>
            <w:rFonts w:eastAsiaTheme="minorEastAsia"/>
            <w:noProof/>
            <w:lang w:val="en-US"/>
          </w:rPr>
          <w:tab/>
        </w:r>
        <w:r>
          <w:rPr>
            <w:rPrChange w:id="821" w:author="Sunil Vyas" w:date="2023-10-11T19:28:00Z">
              <w:rPr>
                <w:rStyle w:val="Hyperlink"/>
                <w:noProof/>
              </w:rPr>
            </w:rPrChange>
          </w:rPr>
          <w:delText>High Level Use Case of Manage Gracing period configuration.</w:delText>
        </w:r>
        <w:r>
          <w:rPr>
            <w:noProof/>
            <w:webHidden/>
          </w:rPr>
          <w:tab/>
          <w:delText>444</w:delText>
        </w:r>
      </w:del>
    </w:p>
    <w:p w14:paraId="368FB38C" w14:textId="77777777" w:rsidR="009274EA" w:rsidRDefault="00C53038">
      <w:pPr>
        <w:pStyle w:val="TOC1"/>
        <w:tabs>
          <w:tab w:val="left" w:pos="880"/>
          <w:tab w:val="right" w:leader="dot" w:pos="8926"/>
        </w:tabs>
        <w:rPr>
          <w:del w:id="822" w:author="pradip" w:date="2023-10-16T19:42:00Z"/>
          <w:rFonts w:eastAsiaTheme="minorEastAsia"/>
          <w:noProof/>
          <w:lang w:val="en-US"/>
        </w:rPr>
      </w:pPr>
      <w:del w:id="823" w:author="pradip" w:date="2023-10-16T19:42:00Z">
        <w:r>
          <w:rPr>
            <w:rPrChange w:id="824" w:author="Sunil Vyas" w:date="2023-10-11T19:28:00Z">
              <w:rPr>
                <w:rStyle w:val="Hyperlink"/>
                <w:b/>
                <w:noProof/>
              </w:rPr>
            </w:rPrChange>
          </w:rPr>
          <w:delText>29.0</w:delText>
        </w:r>
        <w:r>
          <w:rPr>
            <w:rFonts w:eastAsiaTheme="minorEastAsia"/>
            <w:noProof/>
            <w:lang w:val="en-US"/>
          </w:rPr>
          <w:tab/>
        </w:r>
        <w:r>
          <w:rPr>
            <w:rPrChange w:id="825" w:author="Sunil Vyas" w:date="2023-10-11T19:28:00Z">
              <w:rPr>
                <w:rStyle w:val="Hyperlink"/>
                <w:b/>
                <w:noProof/>
              </w:rPr>
            </w:rPrChange>
          </w:rPr>
          <w:delText>High Level Use Case of “Manage Rule Engine”</w:delText>
        </w:r>
        <w:r>
          <w:rPr>
            <w:noProof/>
            <w:webHidden/>
          </w:rPr>
          <w:tab/>
          <w:delText>450</w:delText>
        </w:r>
      </w:del>
    </w:p>
    <w:p w14:paraId="41E7D987" w14:textId="77777777" w:rsidR="009274EA" w:rsidRDefault="00C53038">
      <w:pPr>
        <w:pStyle w:val="TOC1"/>
        <w:tabs>
          <w:tab w:val="right" w:leader="dot" w:pos="8926"/>
        </w:tabs>
        <w:rPr>
          <w:del w:id="826" w:author="pradip" w:date="2023-10-16T19:42:00Z"/>
          <w:rFonts w:eastAsiaTheme="minorEastAsia"/>
          <w:noProof/>
          <w:lang w:val="en-US"/>
        </w:rPr>
      </w:pPr>
      <w:del w:id="827" w:author="pradip" w:date="2023-10-16T19:42:00Z">
        <w:r>
          <w:rPr>
            <w:rPrChange w:id="828" w:author="Sunil Vyas" w:date="2023-10-11T19:28:00Z">
              <w:rPr>
                <w:rStyle w:val="Hyperlink"/>
                <w:noProof/>
              </w:rPr>
            </w:rPrChange>
          </w:rPr>
          <w:delText>30.0 High Level Use Case of Manage User&lt;TAO, TEA BOARD, Auctioneer, Associate Auctioneer/ Post Associate Auctioneer, Buyer, Associate Buyer/Post Associate Buyer, Seller, Warehouse, Warehouse Unit &gt;.</w:delText>
        </w:r>
        <w:r>
          <w:rPr>
            <w:noProof/>
            <w:webHidden/>
          </w:rPr>
          <w:tab/>
          <w:delText>459</w:delText>
        </w:r>
      </w:del>
    </w:p>
    <w:p w14:paraId="7690D772" w14:textId="77777777" w:rsidR="009274EA" w:rsidRDefault="00C53038">
      <w:pPr>
        <w:pStyle w:val="TOC1"/>
        <w:tabs>
          <w:tab w:val="right" w:leader="dot" w:pos="8926"/>
        </w:tabs>
        <w:rPr>
          <w:del w:id="829" w:author="pradip" w:date="2023-10-16T19:42:00Z"/>
          <w:rFonts w:eastAsiaTheme="minorEastAsia"/>
          <w:noProof/>
          <w:lang w:val="en-US"/>
        </w:rPr>
      </w:pPr>
      <w:del w:id="830" w:author="pradip" w:date="2023-10-16T19:42:00Z">
        <w:r>
          <w:rPr>
            <w:rPrChange w:id="831" w:author="Sunil Vyas" w:date="2023-10-11T19:28:00Z">
              <w:rPr>
                <w:rStyle w:val="Hyperlink"/>
                <w:b/>
                <w:noProof/>
              </w:rPr>
            </w:rPrChange>
          </w:rPr>
          <w:delText>31.0 High Level Use Case of “Create Package Type”</w:delText>
        </w:r>
        <w:r>
          <w:rPr>
            <w:noProof/>
            <w:webHidden/>
          </w:rPr>
          <w:tab/>
          <w:delText>465</w:delText>
        </w:r>
      </w:del>
    </w:p>
    <w:p w14:paraId="2DA63497" w14:textId="77777777" w:rsidR="009274EA" w:rsidRDefault="00C53038">
      <w:pPr>
        <w:pStyle w:val="TOC2"/>
        <w:tabs>
          <w:tab w:val="right" w:leader="dot" w:pos="8926"/>
        </w:tabs>
        <w:rPr>
          <w:del w:id="832" w:author="pradip" w:date="2023-10-16T19:42:00Z"/>
          <w:rFonts w:eastAsiaTheme="minorEastAsia"/>
          <w:noProof/>
          <w:lang w:val="en-US"/>
        </w:rPr>
      </w:pPr>
      <w:del w:id="833" w:author="pradip" w:date="2023-10-16T19:42:00Z">
        <w:r>
          <w:rPr>
            <w:rPrChange w:id="834" w:author="Sunil Vyas" w:date="2023-10-11T19:28:00Z">
              <w:rPr>
                <w:rStyle w:val="Hyperlink"/>
                <w:noProof/>
                <w:lang w:val="en-US"/>
              </w:rPr>
            </w:rPrChange>
          </w:rPr>
          <w:delText>31</w:delText>
        </w:r>
        <w:r>
          <w:rPr>
            <w:rPrChange w:id="835" w:author="Sunil Vyas" w:date="2023-10-11T19:28:00Z">
              <w:rPr>
                <w:rStyle w:val="Hyperlink"/>
                <w:noProof/>
              </w:rPr>
            </w:rPrChange>
          </w:rPr>
          <w:delText>.1 High Level Use Case of Manage Package Type.</w:delText>
        </w:r>
        <w:r>
          <w:rPr>
            <w:noProof/>
            <w:webHidden/>
          </w:rPr>
          <w:tab/>
          <w:delText>468</w:delText>
        </w:r>
      </w:del>
    </w:p>
    <w:p w14:paraId="5C3C4837" w14:textId="77777777" w:rsidR="009274EA" w:rsidRDefault="00C53038">
      <w:pPr>
        <w:pStyle w:val="TOC1"/>
        <w:tabs>
          <w:tab w:val="right" w:leader="dot" w:pos="8926"/>
        </w:tabs>
        <w:rPr>
          <w:del w:id="836" w:author="pradip" w:date="2023-10-16T19:42:00Z"/>
          <w:rFonts w:eastAsiaTheme="minorEastAsia"/>
          <w:noProof/>
          <w:lang w:val="en-US"/>
        </w:rPr>
      </w:pPr>
      <w:del w:id="837" w:author="pradip" w:date="2023-10-16T19:42:00Z">
        <w:r>
          <w:rPr>
            <w:rPrChange w:id="838" w:author="Sunil Vyas" w:date="2023-10-11T19:28:00Z">
              <w:rPr>
                <w:rStyle w:val="Hyperlink"/>
                <w:b/>
                <w:noProof/>
              </w:rPr>
            </w:rPrChange>
          </w:rPr>
          <w:delText>32.0 High Level Use Case of “Create Package Size”</w:delText>
        </w:r>
        <w:r>
          <w:rPr>
            <w:noProof/>
            <w:webHidden/>
          </w:rPr>
          <w:tab/>
          <w:delText>474</w:delText>
        </w:r>
      </w:del>
    </w:p>
    <w:p w14:paraId="0FAB4B23" w14:textId="77777777" w:rsidR="009274EA" w:rsidRDefault="00C53038">
      <w:pPr>
        <w:pStyle w:val="TOC2"/>
        <w:tabs>
          <w:tab w:val="right" w:leader="dot" w:pos="8926"/>
        </w:tabs>
        <w:rPr>
          <w:del w:id="839" w:author="pradip" w:date="2023-10-16T19:42:00Z"/>
          <w:rFonts w:eastAsiaTheme="minorEastAsia"/>
          <w:noProof/>
          <w:lang w:val="en-US"/>
        </w:rPr>
      </w:pPr>
      <w:del w:id="840" w:author="pradip" w:date="2023-10-16T19:42:00Z">
        <w:r>
          <w:rPr>
            <w:rPrChange w:id="841" w:author="Sunil Vyas" w:date="2023-10-11T19:28:00Z">
              <w:rPr>
                <w:rStyle w:val="Hyperlink"/>
                <w:noProof/>
                <w:lang w:val="en-US"/>
              </w:rPr>
            </w:rPrChange>
          </w:rPr>
          <w:delText>32</w:delText>
        </w:r>
        <w:r>
          <w:rPr>
            <w:rPrChange w:id="842" w:author="Sunil Vyas" w:date="2023-10-11T19:28:00Z">
              <w:rPr>
                <w:rStyle w:val="Hyperlink"/>
                <w:noProof/>
              </w:rPr>
            </w:rPrChange>
          </w:rPr>
          <w:delText>.1 High Level Use Case of Manage Package Size.</w:delText>
        </w:r>
        <w:r>
          <w:rPr>
            <w:noProof/>
            <w:webHidden/>
          </w:rPr>
          <w:tab/>
          <w:delText>477</w:delText>
        </w:r>
      </w:del>
    </w:p>
    <w:p w14:paraId="396E396F" w14:textId="77777777" w:rsidR="009274EA" w:rsidRDefault="00C53038">
      <w:pPr>
        <w:pStyle w:val="TOC1"/>
        <w:tabs>
          <w:tab w:val="right" w:leader="dot" w:pos="8926"/>
        </w:tabs>
        <w:rPr>
          <w:del w:id="843" w:author="pradip" w:date="2023-10-16T19:42:00Z"/>
          <w:rFonts w:eastAsiaTheme="minorEastAsia"/>
          <w:noProof/>
          <w:lang w:val="en-US"/>
        </w:rPr>
      </w:pPr>
      <w:del w:id="844" w:author="pradip" w:date="2023-10-16T19:42:00Z">
        <w:r>
          <w:rPr>
            <w:rPrChange w:id="845" w:author="Sunil Vyas" w:date="2023-10-11T19:28:00Z">
              <w:rPr>
                <w:rStyle w:val="Hyperlink"/>
                <w:b/>
                <w:noProof/>
              </w:rPr>
            </w:rPrChange>
          </w:rPr>
          <w:delText>33.0 High Level Use Case of Log in.</w:delText>
        </w:r>
        <w:r>
          <w:rPr>
            <w:noProof/>
            <w:webHidden/>
          </w:rPr>
          <w:tab/>
          <w:delText>483</w:delText>
        </w:r>
      </w:del>
    </w:p>
    <w:p w14:paraId="549E283F" w14:textId="77777777" w:rsidR="009274EA" w:rsidRDefault="00C53038">
      <w:pPr>
        <w:pStyle w:val="TOC2"/>
        <w:tabs>
          <w:tab w:val="right" w:leader="dot" w:pos="8926"/>
        </w:tabs>
        <w:rPr>
          <w:del w:id="846" w:author="pradip" w:date="2023-10-16T19:42:00Z"/>
          <w:rFonts w:eastAsiaTheme="minorEastAsia"/>
          <w:noProof/>
          <w:lang w:val="en-US"/>
        </w:rPr>
      </w:pPr>
      <w:del w:id="847" w:author="pradip" w:date="2023-10-16T19:42:00Z">
        <w:r>
          <w:rPr>
            <w:rPrChange w:id="848" w:author="Sunil Vyas" w:date="2023-10-11T19:28:00Z">
              <w:rPr>
                <w:rStyle w:val="Hyperlink"/>
                <w:noProof/>
              </w:rPr>
            </w:rPrChange>
          </w:rPr>
          <w:delText>33.1 High Level Use Case of Forgot Password</w:delText>
        </w:r>
        <w:r>
          <w:rPr>
            <w:noProof/>
            <w:webHidden/>
          </w:rPr>
          <w:tab/>
          <w:delText>486</w:delText>
        </w:r>
      </w:del>
    </w:p>
    <w:p w14:paraId="527AD952" w14:textId="77777777" w:rsidR="009274EA" w:rsidRDefault="00C53038">
      <w:pPr>
        <w:pStyle w:val="TOC1"/>
        <w:tabs>
          <w:tab w:val="right" w:leader="dot" w:pos="8926"/>
        </w:tabs>
        <w:rPr>
          <w:del w:id="849" w:author="pradip" w:date="2023-10-16T19:42:00Z"/>
          <w:rFonts w:eastAsiaTheme="minorEastAsia"/>
          <w:noProof/>
          <w:lang w:val="en-US"/>
        </w:rPr>
      </w:pPr>
      <w:del w:id="850" w:author="pradip" w:date="2023-10-16T19:42:00Z">
        <w:r>
          <w:rPr>
            <w:rPrChange w:id="851" w:author="Sunil Vyas" w:date="2023-10-11T19:28:00Z">
              <w:rPr>
                <w:rStyle w:val="Hyperlink"/>
                <w:b/>
                <w:noProof/>
              </w:rPr>
            </w:rPrChange>
          </w:rPr>
          <w:delText>34.0 High Level Use Case of After Log in Screen&lt;TAO, TEA BOARD, Auctioneer, Associate Auctioneer/ Post Associate Auctioneer, Buyer, Associate Buyer/Post Associate Buyer, Seller, Warehouse, Warehouse Unit &gt;.</w:delText>
        </w:r>
        <w:r>
          <w:rPr>
            <w:noProof/>
            <w:webHidden/>
          </w:rPr>
          <w:tab/>
          <w:delText>491</w:delText>
        </w:r>
      </w:del>
    </w:p>
    <w:p w14:paraId="4DEFEFDC" w14:textId="77777777" w:rsidR="009274EA" w:rsidRDefault="00C53038">
      <w:pPr>
        <w:pStyle w:val="TOC1"/>
        <w:tabs>
          <w:tab w:val="right" w:leader="dot" w:pos="8926"/>
        </w:tabs>
        <w:rPr>
          <w:del w:id="852" w:author="pradip" w:date="2023-10-16T19:42:00Z"/>
          <w:rFonts w:eastAsiaTheme="minorEastAsia"/>
          <w:noProof/>
          <w:lang w:val="en-US"/>
        </w:rPr>
      </w:pPr>
      <w:del w:id="853" w:author="pradip" w:date="2023-10-16T19:42:00Z">
        <w:r>
          <w:rPr>
            <w:rPrChange w:id="854" w:author="Sunil Vyas" w:date="2023-10-11T19:28:00Z">
              <w:rPr>
                <w:rStyle w:val="Hyperlink"/>
                <w:rFonts w:ascii="Calibri" w:hAnsi="Calibri"/>
                <w:b/>
                <w:noProof/>
              </w:rPr>
            </w:rPrChange>
          </w:rPr>
          <w:delText xml:space="preserve">35.0 High Level Use Case of </w:delText>
        </w:r>
        <w:r>
          <w:rPr>
            <w:rPrChange w:id="855" w:author="Sunil Vyas" w:date="2023-10-11T19:28:00Z">
              <w:rPr>
                <w:rStyle w:val="Hyperlink"/>
                <w:rFonts w:ascii="Calibri" w:hAnsi="Calibri"/>
                <w:b/>
                <w:noProof/>
                <w:lang w:val="en-US"/>
              </w:rPr>
            </w:rPrChange>
          </w:rPr>
          <w:delText>Assignation of Rights</w:delText>
        </w:r>
        <w:r>
          <w:rPr>
            <w:noProof/>
            <w:webHidden/>
          </w:rPr>
          <w:tab/>
          <w:delText>509</w:delText>
        </w:r>
      </w:del>
    </w:p>
    <w:p w14:paraId="08D1B94C" w14:textId="77777777" w:rsidR="009274EA" w:rsidRDefault="00C53038">
      <w:r>
        <w:fldChar w:fldCharType="end"/>
      </w:r>
    </w:p>
    <w:p w14:paraId="70BE3B13" w14:textId="77777777" w:rsidR="009274EA" w:rsidRDefault="009274EA"/>
    <w:p w14:paraId="4CED3705" w14:textId="77777777" w:rsidR="009274EA" w:rsidRDefault="009274EA"/>
    <w:p w14:paraId="4364A30B" w14:textId="77777777" w:rsidR="009274EA" w:rsidRDefault="009274EA"/>
    <w:p w14:paraId="06CFA9E0" w14:textId="77777777" w:rsidR="009274EA" w:rsidRDefault="009274EA"/>
    <w:p w14:paraId="67B4B7C9"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856" w:name="_Toc143781785"/>
      <w:bookmarkStart w:id="857" w:name="_Toc143878250"/>
      <w:bookmarkStart w:id="858" w:name="_Toc143883486"/>
      <w:bookmarkStart w:id="859" w:name="_Toc143883826"/>
      <w:bookmarkStart w:id="860" w:name="_Toc144385021"/>
      <w:bookmarkStart w:id="861" w:name="_Toc145497248"/>
      <w:bookmarkStart w:id="862" w:name="_Toc145599289"/>
      <w:bookmarkStart w:id="863" w:name="_Toc145599633"/>
      <w:bookmarkStart w:id="864" w:name="_Toc145610229"/>
      <w:bookmarkStart w:id="865" w:name="_Toc145946257"/>
      <w:bookmarkStart w:id="866" w:name="_Toc143781786"/>
      <w:bookmarkStart w:id="867" w:name="_Toc143878251"/>
      <w:bookmarkStart w:id="868" w:name="_Toc143883487"/>
      <w:bookmarkStart w:id="869" w:name="_Toc143883827"/>
      <w:bookmarkStart w:id="870" w:name="_Toc144385022"/>
      <w:bookmarkStart w:id="871" w:name="_Toc145497249"/>
      <w:bookmarkStart w:id="872" w:name="_Toc145599290"/>
      <w:bookmarkStart w:id="873" w:name="_Toc145599634"/>
      <w:bookmarkStart w:id="874" w:name="_Toc145610230"/>
      <w:bookmarkStart w:id="875" w:name="_Toc145946258"/>
      <w:bookmarkStart w:id="876" w:name="_Toc137830195"/>
      <w:bookmarkStart w:id="877" w:name="_Toc148377739"/>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r>
        <w:rPr>
          <w:rFonts w:ascii="Cambria" w:hAnsi="Cambria"/>
          <w:b/>
          <w:sz w:val="28"/>
        </w:rPr>
        <w:t xml:space="preserve">High Level Use Case of </w:t>
      </w:r>
      <w:bookmarkEnd w:id="0"/>
      <w:bookmarkEnd w:id="1"/>
      <w:bookmarkEnd w:id="2"/>
      <w:r>
        <w:rPr>
          <w:rFonts w:ascii="Cambria" w:hAnsi="Cambria"/>
          <w:b/>
          <w:sz w:val="28"/>
        </w:rPr>
        <w:t>“Create State Master”</w:t>
      </w:r>
      <w:bookmarkEnd w:id="3"/>
      <w:bookmarkEnd w:id="112"/>
      <w:bookmarkEnd w:id="876"/>
      <w:bookmarkEnd w:id="877"/>
      <w:r>
        <w:rPr>
          <w:rFonts w:ascii="Cambria" w:hAnsi="Cambria"/>
          <w:b/>
          <w:sz w:val="28"/>
        </w:rPr>
        <w:t xml:space="preserve"> </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177"/>
      </w:tblGrid>
      <w:tr w:rsidR="009274EA" w14:paraId="1D87229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AFB89D1" w14:textId="77777777" w:rsidR="009274EA" w:rsidRDefault="00C53038">
            <w:pPr>
              <w:tabs>
                <w:tab w:val="left" w:pos="10620"/>
              </w:tabs>
              <w:rPr>
                <w:b/>
                <w:i/>
              </w:rPr>
            </w:pPr>
            <w:r>
              <w:rPr>
                <w:b/>
                <w:i/>
              </w:rPr>
              <w:t>Objective</w:t>
            </w:r>
          </w:p>
        </w:tc>
        <w:tc>
          <w:tcPr>
            <w:tcW w:w="7177" w:type="dxa"/>
            <w:tcBorders>
              <w:top w:val="single" w:sz="4" w:space="0" w:color="auto"/>
              <w:left w:val="single" w:sz="4" w:space="0" w:color="auto"/>
              <w:bottom w:val="single" w:sz="4" w:space="0" w:color="auto"/>
              <w:right w:val="single" w:sz="4" w:space="0" w:color="auto"/>
            </w:tcBorders>
          </w:tcPr>
          <w:p w14:paraId="3EE2CAB4" w14:textId="77777777" w:rsidR="009274EA" w:rsidRDefault="00C53038">
            <w:pPr>
              <w:numPr>
                <w:ilvl w:val="0"/>
                <w:numId w:val="2"/>
              </w:numPr>
              <w:tabs>
                <w:tab w:val="left" w:pos="10620"/>
              </w:tabs>
              <w:spacing w:after="0" w:line="360" w:lineRule="auto"/>
            </w:pPr>
            <w:r>
              <w:t>To understand the functional logic for Creation of State.</w:t>
            </w:r>
          </w:p>
        </w:tc>
      </w:tr>
      <w:tr w:rsidR="009274EA" w14:paraId="7C90060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4462A4E" w14:textId="77777777" w:rsidR="009274EA" w:rsidRDefault="00C53038">
            <w:pPr>
              <w:tabs>
                <w:tab w:val="left" w:pos="10620"/>
              </w:tabs>
              <w:rPr>
                <w:b/>
                <w:i/>
              </w:rPr>
            </w:pPr>
            <w:r>
              <w:rPr>
                <w:b/>
                <w:i/>
              </w:rPr>
              <w:t>Pre-Conditions</w:t>
            </w:r>
          </w:p>
        </w:tc>
        <w:tc>
          <w:tcPr>
            <w:tcW w:w="7177" w:type="dxa"/>
            <w:tcBorders>
              <w:top w:val="single" w:sz="4" w:space="0" w:color="auto"/>
              <w:left w:val="single" w:sz="4" w:space="0" w:color="auto"/>
              <w:bottom w:val="single" w:sz="4" w:space="0" w:color="auto"/>
              <w:right w:val="single" w:sz="4" w:space="0" w:color="auto"/>
            </w:tcBorders>
          </w:tcPr>
          <w:p w14:paraId="72D1E86C" w14:textId="77777777" w:rsidR="009274EA" w:rsidRDefault="00C53038">
            <w:pPr>
              <w:numPr>
                <w:ilvl w:val="0"/>
                <w:numId w:val="2"/>
              </w:numPr>
              <w:tabs>
                <w:tab w:val="left" w:pos="10620"/>
              </w:tabs>
              <w:spacing w:after="0" w:line="360" w:lineRule="auto"/>
            </w:pPr>
            <w:r>
              <w:t>User should have rights for Administrator rights.</w:t>
            </w:r>
          </w:p>
          <w:p w14:paraId="79CE5B43" w14:textId="77777777" w:rsidR="009274EA" w:rsidRDefault="00C53038">
            <w:pPr>
              <w:numPr>
                <w:ilvl w:val="0"/>
                <w:numId w:val="2"/>
              </w:numPr>
              <w:tabs>
                <w:tab w:val="left" w:pos="10620"/>
              </w:tabs>
              <w:spacing w:after="0" w:line="360" w:lineRule="auto"/>
            </w:pPr>
            <w:r>
              <w:t>User should have “Create State” rights.</w:t>
            </w:r>
          </w:p>
        </w:tc>
      </w:tr>
      <w:tr w:rsidR="009274EA" w14:paraId="7F4B285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C455CDE" w14:textId="77777777" w:rsidR="009274EA" w:rsidRDefault="00C53038">
            <w:pPr>
              <w:tabs>
                <w:tab w:val="left" w:pos="10620"/>
              </w:tabs>
              <w:rPr>
                <w:b/>
                <w:i/>
              </w:rPr>
            </w:pPr>
            <w:r>
              <w:rPr>
                <w:b/>
                <w:i/>
              </w:rPr>
              <w:t>Post Conditions</w:t>
            </w:r>
          </w:p>
        </w:tc>
        <w:tc>
          <w:tcPr>
            <w:tcW w:w="7177" w:type="dxa"/>
            <w:tcBorders>
              <w:top w:val="single" w:sz="4" w:space="0" w:color="auto"/>
              <w:left w:val="single" w:sz="4" w:space="0" w:color="auto"/>
              <w:bottom w:val="single" w:sz="4" w:space="0" w:color="auto"/>
              <w:right w:val="single" w:sz="4" w:space="0" w:color="auto"/>
            </w:tcBorders>
            <w:shd w:val="clear" w:color="auto" w:fill="auto"/>
          </w:tcPr>
          <w:p w14:paraId="4C088E62" w14:textId="77777777" w:rsidR="009274EA" w:rsidRDefault="00C53038">
            <w:pPr>
              <w:numPr>
                <w:ilvl w:val="0"/>
                <w:numId w:val="2"/>
              </w:numPr>
              <w:tabs>
                <w:tab w:val="left" w:pos="10620"/>
              </w:tabs>
              <w:spacing w:after="0" w:line="240" w:lineRule="auto"/>
            </w:pPr>
            <w:r>
              <w:t>System should reflect the newly added State in entire application.</w:t>
            </w:r>
          </w:p>
        </w:tc>
      </w:tr>
      <w:tr w:rsidR="009274EA" w14:paraId="0574BFD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1581456" w14:textId="77777777" w:rsidR="009274EA" w:rsidRDefault="00C53038">
            <w:pPr>
              <w:tabs>
                <w:tab w:val="left" w:pos="10620"/>
              </w:tabs>
              <w:rPr>
                <w:b/>
                <w:i/>
              </w:rPr>
            </w:pPr>
            <w:r>
              <w:rPr>
                <w:b/>
                <w:i/>
              </w:rPr>
              <w:t>Flow of Events</w:t>
            </w:r>
          </w:p>
        </w:tc>
        <w:tc>
          <w:tcPr>
            <w:tcW w:w="7177" w:type="dxa"/>
            <w:tcBorders>
              <w:top w:val="single" w:sz="4" w:space="0" w:color="auto"/>
              <w:left w:val="single" w:sz="4" w:space="0" w:color="auto"/>
              <w:bottom w:val="single" w:sz="4" w:space="0" w:color="auto"/>
              <w:right w:val="single" w:sz="4" w:space="0" w:color="auto"/>
            </w:tcBorders>
            <w:shd w:val="clear" w:color="auto" w:fill="auto"/>
          </w:tcPr>
          <w:p w14:paraId="2B10E2A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41D448C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07FA034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1D5BB2E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State”.</w:t>
            </w:r>
          </w:p>
          <w:p w14:paraId="61EA022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6962918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77919AC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AF00A2B" w14:textId="77777777" w:rsidR="009274EA" w:rsidRDefault="00C53038">
            <w:pPr>
              <w:tabs>
                <w:tab w:val="left" w:pos="10620"/>
              </w:tabs>
              <w:rPr>
                <w:b/>
                <w:i/>
              </w:rPr>
            </w:pPr>
            <w:r>
              <w:rPr>
                <w:b/>
                <w:i/>
              </w:rPr>
              <w:t>Alternate Flow/Exceptional Flow</w:t>
            </w:r>
          </w:p>
        </w:tc>
        <w:tc>
          <w:tcPr>
            <w:tcW w:w="7177" w:type="dxa"/>
            <w:tcBorders>
              <w:top w:val="single" w:sz="4" w:space="0" w:color="auto"/>
              <w:left w:val="single" w:sz="4" w:space="0" w:color="auto"/>
              <w:bottom w:val="single" w:sz="4" w:space="0" w:color="auto"/>
              <w:right w:val="single" w:sz="4" w:space="0" w:color="auto"/>
            </w:tcBorders>
          </w:tcPr>
          <w:p w14:paraId="15C311E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5210156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7EB0342" w14:textId="77777777" w:rsidR="009274EA" w:rsidRDefault="00C53038">
            <w:pPr>
              <w:tabs>
                <w:tab w:val="left" w:pos="10620"/>
              </w:tabs>
              <w:rPr>
                <w:b/>
                <w:i/>
              </w:rPr>
            </w:pPr>
            <w:r>
              <w:rPr>
                <w:b/>
                <w:i/>
              </w:rPr>
              <w:t>Business Rule / Requirements</w:t>
            </w:r>
          </w:p>
        </w:tc>
        <w:tc>
          <w:tcPr>
            <w:tcW w:w="7177" w:type="dxa"/>
            <w:tcBorders>
              <w:top w:val="single" w:sz="4" w:space="0" w:color="auto"/>
              <w:left w:val="single" w:sz="4" w:space="0" w:color="auto"/>
              <w:bottom w:val="single" w:sz="4" w:space="0" w:color="auto"/>
              <w:right w:val="single" w:sz="4" w:space="0" w:color="auto"/>
            </w:tcBorders>
          </w:tcPr>
          <w:p w14:paraId="7DE8BB56" w14:textId="77777777" w:rsidR="009274EA" w:rsidRDefault="00C53038">
            <w:pPr>
              <w:pStyle w:val="Heading112pt"/>
              <w:tabs>
                <w:tab w:val="left" w:pos="10620"/>
              </w:tabs>
              <w:rPr>
                <w:rFonts w:ascii="Cambria" w:hAnsi="Cambria"/>
              </w:rPr>
            </w:pPr>
            <w:bookmarkStart w:id="878" w:name="_Toc137817512"/>
            <w:bookmarkStart w:id="879" w:name="_Toc137830196"/>
            <w:r>
              <w:rPr>
                <w:rFonts w:ascii="Cambria" w:hAnsi="Cambria"/>
                <w:b w:val="0"/>
              </w:rPr>
              <w:t>System should display below fields when authorized user clicks on “Create State”.</w:t>
            </w:r>
            <w:bookmarkEnd w:id="878"/>
            <w:bookmarkEnd w:id="879"/>
          </w:p>
          <w:p w14:paraId="6467D391" w14:textId="77777777" w:rsidR="009274EA" w:rsidRDefault="00C53038">
            <w:pPr>
              <w:pStyle w:val="Heading112pt"/>
              <w:numPr>
                <w:ilvl w:val="1"/>
                <w:numId w:val="2"/>
              </w:numPr>
              <w:tabs>
                <w:tab w:val="left" w:pos="10620"/>
              </w:tabs>
              <w:rPr>
                <w:rFonts w:ascii="Cambria" w:hAnsi="Cambria"/>
              </w:rPr>
            </w:pPr>
            <w:bookmarkStart w:id="880" w:name="_Toc137817513"/>
            <w:bookmarkStart w:id="881" w:name="_Toc137830197"/>
            <w:r>
              <w:rPr>
                <w:rFonts w:ascii="Cambria" w:hAnsi="Cambria"/>
                <w:b w:val="0"/>
              </w:rPr>
              <w:lastRenderedPageBreak/>
              <w:t>State name</w:t>
            </w:r>
            <w:bookmarkEnd w:id="880"/>
            <w:bookmarkEnd w:id="881"/>
          </w:p>
          <w:p w14:paraId="7E2C4F4B" w14:textId="77777777" w:rsidR="009274EA" w:rsidRDefault="00C53038">
            <w:pPr>
              <w:pStyle w:val="Heading112pt"/>
              <w:numPr>
                <w:ilvl w:val="1"/>
                <w:numId w:val="2"/>
              </w:numPr>
              <w:tabs>
                <w:tab w:val="left" w:pos="10620"/>
              </w:tabs>
              <w:rPr>
                <w:rFonts w:ascii="Cambria" w:hAnsi="Cambria"/>
              </w:rPr>
            </w:pPr>
            <w:bookmarkStart w:id="882" w:name="_Toc137817514"/>
            <w:bookmarkStart w:id="883" w:name="_Toc137830198"/>
            <w:r>
              <w:rPr>
                <w:rFonts w:ascii="Cambria" w:hAnsi="Cambria"/>
                <w:b w:val="0"/>
              </w:rPr>
              <w:t>State code</w:t>
            </w:r>
            <w:bookmarkEnd w:id="882"/>
            <w:bookmarkEnd w:id="883"/>
          </w:p>
          <w:p w14:paraId="04EAE67D" w14:textId="77777777" w:rsidR="009274EA" w:rsidRDefault="00C53038">
            <w:pPr>
              <w:pStyle w:val="Heading112pt"/>
              <w:numPr>
                <w:ilvl w:val="2"/>
                <w:numId w:val="2"/>
              </w:numPr>
              <w:tabs>
                <w:tab w:val="left" w:pos="10620"/>
              </w:tabs>
              <w:rPr>
                <w:rFonts w:ascii="Cambria" w:hAnsi="Cambria"/>
              </w:rPr>
            </w:pPr>
            <w:r>
              <w:rPr>
                <w:rFonts w:ascii="Cambria" w:hAnsi="Cambria"/>
                <w:b w:val="0"/>
              </w:rPr>
              <w:t>State code should always be “GST STATE CODE”</w:t>
            </w:r>
          </w:p>
          <w:p w14:paraId="4298EECD" w14:textId="77777777" w:rsidR="009274EA" w:rsidRDefault="00C53038">
            <w:pPr>
              <w:pStyle w:val="Heading112pt"/>
              <w:numPr>
                <w:ilvl w:val="1"/>
                <w:numId w:val="2"/>
              </w:numPr>
              <w:tabs>
                <w:tab w:val="left" w:pos="10620"/>
              </w:tabs>
              <w:rPr>
                <w:rFonts w:ascii="Cambria" w:hAnsi="Cambria"/>
                <w:b w:val="0"/>
              </w:rPr>
            </w:pPr>
            <w:bookmarkStart w:id="884" w:name="_Toc137817515"/>
            <w:bookmarkStart w:id="885" w:name="_Toc137830199"/>
            <w:r>
              <w:rPr>
                <w:rFonts w:ascii="Cambria" w:hAnsi="Cambria"/>
                <w:b w:val="0"/>
              </w:rPr>
              <w:t>State Initial</w:t>
            </w:r>
            <w:bookmarkEnd w:id="884"/>
            <w:bookmarkEnd w:id="885"/>
          </w:p>
          <w:p w14:paraId="000DFA74" w14:textId="77777777" w:rsidR="009274EA" w:rsidRDefault="00C53038">
            <w:pPr>
              <w:pStyle w:val="Heading112pt"/>
              <w:numPr>
                <w:ilvl w:val="1"/>
                <w:numId w:val="2"/>
              </w:numPr>
              <w:tabs>
                <w:tab w:val="left" w:pos="10620"/>
              </w:tabs>
              <w:rPr>
                <w:rFonts w:ascii="Cambria" w:hAnsi="Cambria"/>
              </w:rPr>
            </w:pPr>
            <w:bookmarkStart w:id="886" w:name="_Toc137817516"/>
            <w:bookmarkStart w:id="887" w:name="_Toc137830200"/>
            <w:r>
              <w:rPr>
                <w:rFonts w:ascii="Cambria" w:hAnsi="Cambria"/>
                <w:b w:val="0"/>
              </w:rPr>
              <w:t>Submit button.</w:t>
            </w:r>
            <w:bookmarkEnd w:id="886"/>
            <w:bookmarkEnd w:id="887"/>
          </w:p>
          <w:p w14:paraId="334DEEA9" w14:textId="77777777" w:rsidR="009274EA" w:rsidRDefault="00C53038">
            <w:pPr>
              <w:pStyle w:val="Heading112pt"/>
              <w:numPr>
                <w:ilvl w:val="1"/>
                <w:numId w:val="2"/>
              </w:numPr>
              <w:tabs>
                <w:tab w:val="left" w:pos="10620"/>
              </w:tabs>
              <w:rPr>
                <w:rFonts w:ascii="Cambria" w:hAnsi="Cambria"/>
              </w:rPr>
            </w:pPr>
            <w:bookmarkStart w:id="888" w:name="_Toc137817517"/>
            <w:bookmarkStart w:id="889" w:name="_Toc137830201"/>
            <w:r>
              <w:rPr>
                <w:rFonts w:ascii="Cambria" w:hAnsi="Cambria"/>
                <w:b w:val="0"/>
              </w:rPr>
              <w:t>Clear button.</w:t>
            </w:r>
            <w:bookmarkEnd w:id="888"/>
            <w:bookmarkEnd w:id="889"/>
          </w:p>
          <w:p w14:paraId="4FC99DEA" w14:textId="77777777" w:rsidR="009274EA" w:rsidRDefault="00C53038">
            <w:pPr>
              <w:pStyle w:val="Heading112pt"/>
              <w:numPr>
                <w:ilvl w:val="1"/>
                <w:numId w:val="2"/>
              </w:numPr>
              <w:tabs>
                <w:tab w:val="left" w:pos="10620"/>
              </w:tabs>
              <w:rPr>
                <w:rFonts w:ascii="Cambria" w:hAnsi="Cambria"/>
              </w:rPr>
            </w:pPr>
            <w:bookmarkStart w:id="890" w:name="_Toc137817518"/>
            <w:bookmarkStart w:id="891" w:name="_Toc137830202"/>
            <w:r>
              <w:rPr>
                <w:rFonts w:ascii="Cambria" w:hAnsi="Cambria"/>
                <w:b w:val="0"/>
              </w:rPr>
              <w:t>Cancel button.</w:t>
            </w:r>
            <w:bookmarkEnd w:id="890"/>
            <w:bookmarkEnd w:id="891"/>
          </w:p>
          <w:p w14:paraId="04BBFD4B" w14:textId="77777777" w:rsidR="009274EA" w:rsidRDefault="00C53038">
            <w:pPr>
              <w:pStyle w:val="Heading112pt"/>
              <w:tabs>
                <w:tab w:val="left" w:pos="10620"/>
              </w:tabs>
              <w:rPr>
                <w:rFonts w:ascii="Cambria" w:hAnsi="Cambria"/>
              </w:rPr>
            </w:pPr>
            <w:bookmarkStart w:id="892" w:name="_Toc137817519"/>
            <w:bookmarkStart w:id="893" w:name="_Toc137830203"/>
            <w:r>
              <w:rPr>
                <w:rFonts w:ascii="Cambria" w:hAnsi="Cambria"/>
                <w:b w:val="0"/>
              </w:rPr>
              <w:t>System should provide above mentioned fields as a mandatory field.</w:t>
            </w:r>
            <w:bookmarkEnd w:id="892"/>
            <w:bookmarkEnd w:id="893"/>
          </w:p>
          <w:p w14:paraId="3AF0CD36" w14:textId="77777777" w:rsidR="009274EA" w:rsidRDefault="00C53038">
            <w:pPr>
              <w:pStyle w:val="Heading112pt"/>
              <w:tabs>
                <w:tab w:val="left" w:pos="10620"/>
              </w:tabs>
              <w:rPr>
                <w:rFonts w:ascii="Cambria" w:hAnsi="Cambria"/>
              </w:rPr>
            </w:pPr>
            <w:bookmarkStart w:id="894" w:name="_Toc137817520"/>
            <w:bookmarkStart w:id="895" w:name="_Toc137830204"/>
            <w:r>
              <w:rPr>
                <w:rFonts w:ascii="Cambria" w:hAnsi="Cambria"/>
                <w:b w:val="0"/>
              </w:rPr>
              <w:t>System should display validation message “Please enter details” on click submit button with blank fields.</w:t>
            </w:r>
            <w:bookmarkEnd w:id="894"/>
            <w:bookmarkEnd w:id="895"/>
          </w:p>
          <w:p w14:paraId="42FD557A" w14:textId="77777777" w:rsidR="009274EA" w:rsidRDefault="00C53038">
            <w:pPr>
              <w:pStyle w:val="Heading112pt"/>
              <w:tabs>
                <w:tab w:val="left" w:pos="10620"/>
              </w:tabs>
              <w:rPr>
                <w:rFonts w:ascii="Cambria" w:hAnsi="Cambria"/>
              </w:rPr>
            </w:pPr>
            <w:bookmarkStart w:id="896" w:name="_Toc137817521"/>
            <w:bookmarkStart w:id="897" w:name="_Toc137830205"/>
            <w:r>
              <w:rPr>
                <w:rFonts w:ascii="Cambria" w:hAnsi="Cambria"/>
                <w:b w:val="0"/>
              </w:rPr>
              <w:t>System should clear all input on click clear button.</w:t>
            </w:r>
            <w:bookmarkEnd w:id="896"/>
            <w:bookmarkEnd w:id="897"/>
          </w:p>
          <w:p w14:paraId="0BC50064" w14:textId="77777777" w:rsidR="009274EA" w:rsidRDefault="00C53038">
            <w:pPr>
              <w:pStyle w:val="Heading112pt"/>
              <w:tabs>
                <w:tab w:val="left" w:pos="10620"/>
              </w:tabs>
              <w:rPr>
                <w:rFonts w:ascii="Cambria" w:hAnsi="Cambria"/>
              </w:rPr>
            </w:pPr>
            <w:bookmarkStart w:id="898" w:name="_Toc137817522"/>
            <w:bookmarkStart w:id="899" w:name="_Toc137830206"/>
            <w:r>
              <w:rPr>
                <w:rFonts w:ascii="Cambria" w:hAnsi="Cambria"/>
                <w:b w:val="0"/>
              </w:rPr>
              <w:t>System should redirect on log in home page on click cancel button.</w:t>
            </w:r>
            <w:bookmarkEnd w:id="898"/>
            <w:bookmarkEnd w:id="899"/>
          </w:p>
          <w:p w14:paraId="1FACB25B" w14:textId="77777777" w:rsidR="009274EA" w:rsidRDefault="00C53038">
            <w:pPr>
              <w:pStyle w:val="Heading112pt"/>
              <w:tabs>
                <w:tab w:val="left" w:pos="10620"/>
              </w:tabs>
              <w:rPr>
                <w:rFonts w:ascii="Cambria" w:hAnsi="Cambria"/>
              </w:rPr>
            </w:pPr>
            <w:bookmarkStart w:id="900" w:name="_Toc137817523"/>
            <w:bookmarkStart w:id="901" w:name="_Toc137830207"/>
            <w:r>
              <w:rPr>
                <w:rFonts w:ascii="Cambria" w:hAnsi="Cambria"/>
                <w:b w:val="0"/>
              </w:rPr>
              <w:t xml:space="preserve">System should not allow to enter duplicate value in </w:t>
            </w:r>
            <w:r>
              <w:rPr>
                <w:rFonts w:ascii="Cambria" w:hAnsi="Cambria"/>
              </w:rPr>
              <w:t>State name</w:t>
            </w:r>
            <w:r>
              <w:rPr>
                <w:rFonts w:ascii="Cambria" w:hAnsi="Cambria"/>
                <w:b w:val="0"/>
              </w:rPr>
              <w:t xml:space="preserve"> field and should validation “State Name already exists”.</w:t>
            </w:r>
            <w:bookmarkEnd w:id="900"/>
            <w:bookmarkEnd w:id="901"/>
          </w:p>
          <w:p w14:paraId="3F42FF1C" w14:textId="77777777" w:rsidR="009274EA" w:rsidRDefault="00C53038">
            <w:pPr>
              <w:pStyle w:val="Heading112pt"/>
              <w:tabs>
                <w:tab w:val="left" w:pos="10620"/>
              </w:tabs>
              <w:rPr>
                <w:rFonts w:ascii="Cambria" w:hAnsi="Cambria"/>
              </w:rPr>
            </w:pPr>
            <w:bookmarkStart w:id="902" w:name="_Toc137817524"/>
            <w:bookmarkStart w:id="903" w:name="_Toc137830208"/>
            <w:r>
              <w:rPr>
                <w:rFonts w:ascii="Cambria" w:hAnsi="Cambria"/>
                <w:b w:val="0"/>
              </w:rPr>
              <w:t>System should not allow to enter duplicate value in</w:t>
            </w:r>
            <w:r>
              <w:rPr>
                <w:rFonts w:ascii="Cambria" w:hAnsi="Cambria"/>
              </w:rPr>
              <w:t xml:space="preserve"> State Code </w:t>
            </w:r>
            <w:r>
              <w:rPr>
                <w:rFonts w:ascii="Cambria" w:hAnsi="Cambria"/>
                <w:b w:val="0"/>
              </w:rPr>
              <w:t>and should validation “State code already exists”.</w:t>
            </w:r>
            <w:bookmarkEnd w:id="902"/>
            <w:bookmarkEnd w:id="903"/>
          </w:p>
          <w:p w14:paraId="0841BBE7" w14:textId="77777777" w:rsidR="009274EA" w:rsidRDefault="00C53038">
            <w:pPr>
              <w:pStyle w:val="Heading112pt"/>
              <w:tabs>
                <w:tab w:val="left" w:pos="10620"/>
              </w:tabs>
              <w:rPr>
                <w:rFonts w:ascii="Cambria" w:hAnsi="Cambria"/>
              </w:rPr>
            </w:pPr>
            <w:bookmarkStart w:id="904" w:name="_Toc137817525"/>
            <w:bookmarkStart w:id="905" w:name="_Toc137830209"/>
            <w:r>
              <w:rPr>
                <w:rFonts w:ascii="Cambria" w:hAnsi="Cambria"/>
                <w:b w:val="0"/>
              </w:rPr>
              <w:t>System should not allow to enter duplicate value in</w:t>
            </w:r>
            <w:r>
              <w:rPr>
                <w:rFonts w:ascii="Cambria" w:hAnsi="Cambria"/>
              </w:rPr>
              <w:t xml:space="preserve"> State Initial</w:t>
            </w:r>
            <w:r>
              <w:rPr>
                <w:rFonts w:ascii="Cambria" w:hAnsi="Cambria"/>
                <w:b w:val="0"/>
              </w:rPr>
              <w:t xml:space="preserve"> and should validation “State Initial already exists”.</w:t>
            </w:r>
            <w:bookmarkEnd w:id="904"/>
            <w:bookmarkEnd w:id="905"/>
          </w:p>
          <w:p w14:paraId="5CD24184" w14:textId="77777777" w:rsidR="009274EA" w:rsidRDefault="00C53038">
            <w:pPr>
              <w:pStyle w:val="Heading112pt"/>
              <w:tabs>
                <w:tab w:val="left" w:pos="10620"/>
              </w:tabs>
              <w:rPr>
                <w:rFonts w:ascii="Cambria" w:hAnsi="Cambria"/>
              </w:rPr>
            </w:pPr>
            <w:bookmarkStart w:id="906" w:name="_Toc137817526"/>
            <w:bookmarkStart w:id="907" w:name="_Toc137830210"/>
            <w:r>
              <w:rPr>
                <w:rFonts w:ascii="Cambria" w:hAnsi="Cambria"/>
                <w:b w:val="0"/>
              </w:rPr>
              <w:t xml:space="preserve">System should display confirmation message </w:t>
            </w:r>
            <w:r>
              <w:rPr>
                <w:rFonts w:ascii="Cambria" w:hAnsi="Cambria"/>
              </w:rPr>
              <w:t>“State created successfully</w:t>
            </w:r>
            <w:r>
              <w:rPr>
                <w:rFonts w:ascii="Cambria" w:hAnsi="Cambria"/>
                <w:b w:val="0"/>
              </w:rPr>
              <w:t>” on click of submit button.</w:t>
            </w:r>
            <w:bookmarkEnd w:id="906"/>
            <w:bookmarkEnd w:id="907"/>
          </w:p>
          <w:p w14:paraId="0928526D" w14:textId="77777777" w:rsidR="009274EA" w:rsidRDefault="00C53038">
            <w:pPr>
              <w:pStyle w:val="Heading112pt"/>
              <w:tabs>
                <w:tab w:val="left" w:pos="10620"/>
              </w:tabs>
              <w:rPr>
                <w:rFonts w:ascii="Cambria" w:hAnsi="Cambria"/>
              </w:rPr>
            </w:pPr>
            <w:bookmarkStart w:id="908" w:name="_Toc137817527"/>
            <w:bookmarkStart w:id="909" w:name="_Toc137830211"/>
            <w:r>
              <w:rPr>
                <w:rFonts w:ascii="Cambria" w:hAnsi="Cambria"/>
                <w:b w:val="0"/>
              </w:rPr>
              <w:t>User should input State code and State Initials for respective state as per GST structure.</w:t>
            </w:r>
            <w:bookmarkEnd w:id="908"/>
            <w:bookmarkEnd w:id="909"/>
          </w:p>
          <w:p w14:paraId="6AEEE188" w14:textId="77777777" w:rsidR="009274EA" w:rsidRDefault="00C53038">
            <w:pPr>
              <w:pStyle w:val="Heading112pt"/>
              <w:tabs>
                <w:tab w:val="left" w:pos="10620"/>
              </w:tabs>
              <w:rPr>
                <w:rFonts w:ascii="Cambria" w:hAnsi="Cambria"/>
              </w:rPr>
            </w:pPr>
            <w:bookmarkStart w:id="910" w:name="_Toc137817528"/>
            <w:bookmarkStart w:id="911" w:name="_Toc137830212"/>
            <w:r>
              <w:rPr>
                <w:rFonts w:ascii="Cambria" w:hAnsi="Cambria"/>
                <w:b w:val="0"/>
              </w:rPr>
              <w:t>System should allow user to add multiple combination of State Name, State Code, and State Initial.</w:t>
            </w:r>
            <w:bookmarkEnd w:id="910"/>
            <w:bookmarkEnd w:id="911"/>
          </w:p>
          <w:p w14:paraId="694F189D"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A7022C4" w14:textId="77777777" w:rsidR="009274EA" w:rsidRDefault="00C53038">
            <w:pPr>
              <w:pStyle w:val="Heading112pt"/>
              <w:rPr>
                <w:rFonts w:ascii="Cambria" w:hAnsi="Cambria"/>
                <w:b w:val="0"/>
              </w:rPr>
            </w:pPr>
            <w:r>
              <w:rPr>
                <w:rFonts w:ascii="Cambria" w:hAnsi="Cambria"/>
                <w:b w:val="0"/>
              </w:rPr>
              <w:t>System should capture the entry of “State” creation in audit trail report as “New state :&lt; State&gt; Created”.</w:t>
            </w:r>
          </w:p>
          <w:p w14:paraId="5AF289F9" w14:textId="77777777" w:rsidR="009274EA" w:rsidRDefault="009274EA">
            <w:pPr>
              <w:pStyle w:val="Heading112pt"/>
              <w:numPr>
                <w:ilvl w:val="0"/>
                <w:numId w:val="0"/>
              </w:numPr>
              <w:ind w:left="360"/>
              <w:rPr>
                <w:rFonts w:ascii="Cambria" w:hAnsi="Cambria"/>
                <w:b w:val="0"/>
              </w:rPr>
            </w:pPr>
          </w:p>
          <w:p w14:paraId="25A40E51" w14:textId="77777777" w:rsidR="009274EA" w:rsidRDefault="00C53038">
            <w:pPr>
              <w:pStyle w:val="Heading112pt"/>
              <w:numPr>
                <w:ilvl w:val="0"/>
                <w:numId w:val="0"/>
              </w:numPr>
              <w:tabs>
                <w:tab w:val="left" w:pos="10620"/>
              </w:tabs>
              <w:ind w:left="360" w:hanging="360"/>
              <w:rPr>
                <w:rFonts w:ascii="Cambria" w:hAnsi="Cambria"/>
                <w:b w:val="0"/>
              </w:rPr>
            </w:pPr>
            <w:bookmarkStart w:id="912" w:name="_Toc137817529"/>
            <w:bookmarkStart w:id="913" w:name="_Toc137830213"/>
            <w:r>
              <w:rPr>
                <w:rFonts w:ascii="Cambria" w:hAnsi="Cambria"/>
                <w:u w:val="single"/>
              </w:rPr>
              <w:t xml:space="preserve">Document </w:t>
            </w:r>
            <w:bookmarkEnd w:id="912"/>
            <w:bookmarkEnd w:id="913"/>
            <w:r>
              <w:rPr>
                <w:rFonts w:ascii="Cambria" w:hAnsi="Cambria"/>
                <w:u w:val="single"/>
              </w:rPr>
              <w:t>Upload</w:t>
            </w:r>
            <w:r>
              <w:rPr>
                <w:rFonts w:ascii="Cambria" w:hAnsi="Cambria"/>
                <w:b w:val="0"/>
              </w:rPr>
              <w:t>:</w:t>
            </w:r>
          </w:p>
          <w:p w14:paraId="21C612BE" w14:textId="77777777" w:rsidR="009274EA" w:rsidRDefault="00C53038">
            <w:pPr>
              <w:pStyle w:val="Heading112pt"/>
              <w:tabs>
                <w:tab w:val="left" w:pos="10620"/>
              </w:tabs>
              <w:rPr>
                <w:rFonts w:ascii="Cambria" w:hAnsi="Cambria"/>
              </w:rPr>
            </w:pPr>
            <w:bookmarkStart w:id="914" w:name="_Toc137817530"/>
            <w:bookmarkStart w:id="915" w:name="_Toc137830214"/>
            <w:r>
              <w:rPr>
                <w:rFonts w:ascii="Cambria" w:hAnsi="Cambria"/>
                <w:b w:val="0"/>
              </w:rPr>
              <w:t>System should allow user to upload PDF file while creating any new value in master.</w:t>
            </w:r>
            <w:bookmarkEnd w:id="914"/>
            <w:bookmarkEnd w:id="915"/>
          </w:p>
          <w:p w14:paraId="46C9CA48" w14:textId="77777777" w:rsidR="009274EA" w:rsidRDefault="00C53038">
            <w:pPr>
              <w:pStyle w:val="Heading112pt"/>
              <w:tabs>
                <w:tab w:val="left" w:pos="10620"/>
              </w:tabs>
              <w:rPr>
                <w:rFonts w:ascii="Cambria" w:hAnsi="Cambria"/>
              </w:rPr>
            </w:pPr>
            <w:bookmarkStart w:id="916" w:name="_Toc137817531"/>
            <w:bookmarkStart w:id="917" w:name="_Toc137830215"/>
            <w:r>
              <w:rPr>
                <w:rFonts w:ascii="Cambria" w:hAnsi="Cambria"/>
                <w:b w:val="0"/>
              </w:rPr>
              <w:t>File upload functionality should be non-mandatory.</w:t>
            </w:r>
            <w:bookmarkEnd w:id="916"/>
            <w:bookmarkEnd w:id="917"/>
          </w:p>
          <w:p w14:paraId="4661FC08" w14:textId="77777777" w:rsidR="009274EA" w:rsidRDefault="00C53038">
            <w:pPr>
              <w:pStyle w:val="Heading112pt"/>
              <w:tabs>
                <w:tab w:val="left" w:pos="10620"/>
              </w:tabs>
              <w:rPr>
                <w:rFonts w:ascii="Cambria" w:hAnsi="Cambria"/>
              </w:rPr>
            </w:pPr>
            <w:bookmarkStart w:id="918" w:name="_Toc137817532"/>
            <w:bookmarkStart w:id="919" w:name="_Toc137830216"/>
            <w:r>
              <w:rPr>
                <w:rFonts w:ascii="Cambria" w:hAnsi="Cambria"/>
                <w:b w:val="0"/>
              </w:rPr>
              <w:t>System should provide below options under file upload page.</w:t>
            </w:r>
            <w:bookmarkEnd w:id="918"/>
            <w:bookmarkEnd w:id="919"/>
          </w:p>
          <w:p w14:paraId="380E8A82" w14:textId="77777777" w:rsidR="009274EA" w:rsidRDefault="00C53038">
            <w:pPr>
              <w:pStyle w:val="Heading112pt"/>
              <w:numPr>
                <w:ilvl w:val="1"/>
                <w:numId w:val="2"/>
              </w:numPr>
              <w:tabs>
                <w:tab w:val="left" w:pos="10620"/>
              </w:tabs>
              <w:rPr>
                <w:rFonts w:ascii="Cambria" w:hAnsi="Cambria"/>
              </w:rPr>
            </w:pPr>
            <w:bookmarkStart w:id="920" w:name="_Toc137817533"/>
            <w:bookmarkStart w:id="921" w:name="_Toc137830217"/>
            <w:r>
              <w:rPr>
                <w:rFonts w:ascii="Cambria" w:hAnsi="Cambria"/>
                <w:b w:val="0"/>
              </w:rPr>
              <w:t>Browser document button</w:t>
            </w:r>
            <w:bookmarkEnd w:id="920"/>
            <w:bookmarkEnd w:id="921"/>
          </w:p>
          <w:p w14:paraId="20E481A2" w14:textId="77777777" w:rsidR="009274EA" w:rsidRDefault="00C53038">
            <w:pPr>
              <w:pStyle w:val="Heading112pt"/>
              <w:numPr>
                <w:ilvl w:val="1"/>
                <w:numId w:val="2"/>
              </w:numPr>
              <w:tabs>
                <w:tab w:val="left" w:pos="10620"/>
              </w:tabs>
              <w:rPr>
                <w:rFonts w:ascii="Cambria" w:hAnsi="Cambria"/>
              </w:rPr>
            </w:pPr>
            <w:bookmarkStart w:id="922" w:name="_Toc137817534"/>
            <w:bookmarkStart w:id="923" w:name="_Toc137830218"/>
            <w:r>
              <w:rPr>
                <w:rFonts w:ascii="Cambria" w:hAnsi="Cambria"/>
                <w:b w:val="0"/>
              </w:rPr>
              <w:t>Document Brief/Remarks textbox</w:t>
            </w:r>
            <w:bookmarkEnd w:id="922"/>
            <w:bookmarkEnd w:id="923"/>
          </w:p>
          <w:p w14:paraId="794DE69C" w14:textId="77777777" w:rsidR="009274EA" w:rsidRDefault="00C53038">
            <w:pPr>
              <w:pStyle w:val="Heading112pt"/>
              <w:numPr>
                <w:ilvl w:val="1"/>
                <w:numId w:val="2"/>
              </w:numPr>
              <w:tabs>
                <w:tab w:val="left" w:pos="10620"/>
              </w:tabs>
              <w:rPr>
                <w:rFonts w:ascii="Cambria" w:hAnsi="Cambria"/>
              </w:rPr>
            </w:pPr>
            <w:bookmarkStart w:id="924" w:name="_Toc137817535"/>
            <w:bookmarkStart w:id="925" w:name="_Toc137830219"/>
            <w:r>
              <w:rPr>
                <w:rFonts w:ascii="Cambria" w:hAnsi="Cambria"/>
                <w:b w:val="0"/>
              </w:rPr>
              <w:t>Upload button</w:t>
            </w:r>
            <w:bookmarkEnd w:id="924"/>
            <w:bookmarkEnd w:id="925"/>
          </w:p>
          <w:p w14:paraId="3C94E8CE" w14:textId="77777777" w:rsidR="009274EA" w:rsidRDefault="00C53038">
            <w:pPr>
              <w:pStyle w:val="Heading112pt"/>
              <w:numPr>
                <w:ilvl w:val="1"/>
                <w:numId w:val="2"/>
              </w:numPr>
              <w:tabs>
                <w:tab w:val="left" w:pos="10620"/>
              </w:tabs>
              <w:rPr>
                <w:rFonts w:ascii="Cambria" w:hAnsi="Cambria"/>
              </w:rPr>
            </w:pPr>
            <w:bookmarkStart w:id="926" w:name="_Toc137817536"/>
            <w:bookmarkStart w:id="927" w:name="_Toc137830220"/>
            <w:r>
              <w:rPr>
                <w:rFonts w:ascii="Cambria" w:hAnsi="Cambria"/>
                <w:b w:val="0"/>
              </w:rPr>
              <w:t>Clear button.</w:t>
            </w:r>
            <w:bookmarkStart w:id="928" w:name="_Toc137817537"/>
            <w:bookmarkStart w:id="929" w:name="_Toc137830221"/>
            <w:bookmarkEnd w:id="926"/>
            <w:bookmarkEnd w:id="927"/>
            <w:bookmarkEnd w:id="928"/>
            <w:bookmarkEnd w:id="929"/>
          </w:p>
          <w:p w14:paraId="37B403AC" w14:textId="77777777" w:rsidR="009274EA" w:rsidRDefault="00C53038">
            <w:pPr>
              <w:pStyle w:val="Heading112pt"/>
              <w:tabs>
                <w:tab w:val="left" w:pos="10620"/>
              </w:tabs>
              <w:rPr>
                <w:rFonts w:ascii="Cambria" w:hAnsi="Cambria"/>
              </w:rPr>
            </w:pPr>
            <w:bookmarkStart w:id="930" w:name="_Toc137817538"/>
            <w:bookmarkStart w:id="931" w:name="_Toc137830222"/>
            <w:r>
              <w:rPr>
                <w:rFonts w:ascii="Cambria" w:hAnsi="Cambria"/>
                <w:b w:val="0"/>
              </w:rPr>
              <w:lastRenderedPageBreak/>
              <w:t>System should allow to upload 10 MB Size per file.</w:t>
            </w:r>
            <w:bookmarkEnd w:id="930"/>
            <w:bookmarkEnd w:id="931"/>
          </w:p>
          <w:p w14:paraId="0FFDB95A" w14:textId="77777777" w:rsidR="009274EA" w:rsidRDefault="00C53038">
            <w:pPr>
              <w:pStyle w:val="Heading112pt"/>
              <w:tabs>
                <w:tab w:val="left" w:pos="10620"/>
              </w:tabs>
              <w:rPr>
                <w:rFonts w:ascii="Cambria" w:hAnsi="Cambria"/>
              </w:rPr>
            </w:pPr>
            <w:bookmarkStart w:id="932" w:name="_Toc137817539"/>
            <w:bookmarkStart w:id="933" w:name="_Toc137830223"/>
            <w:r>
              <w:rPr>
                <w:rFonts w:ascii="Cambria" w:hAnsi="Cambria"/>
                <w:b w:val="0"/>
              </w:rPr>
              <w:t>System should display message “Incorrect file type” on selecting other than PDF file.</w:t>
            </w:r>
            <w:bookmarkEnd w:id="932"/>
            <w:bookmarkEnd w:id="933"/>
          </w:p>
          <w:p w14:paraId="13BC5956"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BBBEF17" w14:textId="77777777" w:rsidR="009274EA" w:rsidRDefault="00C53038">
            <w:pPr>
              <w:pStyle w:val="Heading112pt"/>
              <w:rPr>
                <w:rFonts w:ascii="Cambria" w:hAnsi="Cambria"/>
                <w:b w:val="0"/>
              </w:rPr>
            </w:pPr>
            <w:r>
              <w:rPr>
                <w:rFonts w:ascii="Cambria" w:hAnsi="Cambria"/>
                <w:b w:val="0"/>
              </w:rPr>
              <w:t>System should capture the entry of “Document Uploaded” in audit trail report as “New document uploaded for State :&lt; State Name&gt;”.</w:t>
            </w:r>
          </w:p>
          <w:p w14:paraId="33D01DB2" w14:textId="77777777" w:rsidR="009274EA" w:rsidRDefault="009274EA">
            <w:pPr>
              <w:pStyle w:val="Heading112pt"/>
              <w:numPr>
                <w:ilvl w:val="0"/>
                <w:numId w:val="0"/>
              </w:numPr>
              <w:tabs>
                <w:tab w:val="left" w:pos="10620"/>
              </w:tabs>
              <w:rPr>
                <w:rFonts w:ascii="Cambria" w:hAnsi="Cambria"/>
              </w:rPr>
            </w:pPr>
          </w:p>
        </w:tc>
      </w:tr>
      <w:tr w:rsidR="009274EA" w14:paraId="547A112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E12AF51" w14:textId="77777777" w:rsidR="009274EA" w:rsidRDefault="00C53038">
            <w:pPr>
              <w:tabs>
                <w:tab w:val="left" w:pos="10620"/>
              </w:tabs>
              <w:rPr>
                <w:b/>
                <w:i/>
              </w:rPr>
            </w:pPr>
            <w:r>
              <w:rPr>
                <w:b/>
                <w:i/>
              </w:rPr>
              <w:lastRenderedPageBreak/>
              <w:t>Users/Actor</w:t>
            </w:r>
          </w:p>
        </w:tc>
        <w:tc>
          <w:tcPr>
            <w:tcW w:w="7177" w:type="dxa"/>
            <w:tcBorders>
              <w:top w:val="single" w:sz="4" w:space="0" w:color="auto"/>
              <w:left w:val="single" w:sz="4" w:space="0" w:color="auto"/>
              <w:bottom w:val="single" w:sz="4" w:space="0" w:color="auto"/>
              <w:right w:val="single" w:sz="4" w:space="0" w:color="auto"/>
            </w:tcBorders>
          </w:tcPr>
          <w:p w14:paraId="3DDCA386" w14:textId="77777777" w:rsidR="009274EA" w:rsidRDefault="00C53038">
            <w:pPr>
              <w:numPr>
                <w:ilvl w:val="0"/>
                <w:numId w:val="1"/>
              </w:numPr>
              <w:tabs>
                <w:tab w:val="left" w:pos="10620"/>
              </w:tabs>
              <w:spacing w:after="0" w:line="360" w:lineRule="auto"/>
            </w:pPr>
            <w:r>
              <w:t>TAO User/Tea Board Admin User/Authorized User</w:t>
            </w:r>
          </w:p>
        </w:tc>
      </w:tr>
    </w:tbl>
    <w:p w14:paraId="69F0542A" w14:textId="77777777" w:rsidR="009274EA" w:rsidRDefault="009274EA">
      <w:pPr>
        <w:tabs>
          <w:tab w:val="left" w:pos="10620"/>
        </w:tabs>
      </w:pPr>
    </w:p>
    <w:p w14:paraId="43D9B10A"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27C35BB8" w14:textId="77777777">
        <w:trPr>
          <w:trHeight w:val="940"/>
        </w:trPr>
        <w:tc>
          <w:tcPr>
            <w:tcW w:w="1150" w:type="dxa"/>
            <w:shd w:val="clear" w:color="auto" w:fill="C4BC96"/>
          </w:tcPr>
          <w:p w14:paraId="1169A80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1D609EE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EBD469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5E49983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4861913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20D6C0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37F75D4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29390E6" w14:textId="77777777">
        <w:trPr>
          <w:trHeight w:val="1735"/>
        </w:trPr>
        <w:tc>
          <w:tcPr>
            <w:tcW w:w="1150" w:type="dxa"/>
            <w:shd w:val="clear" w:color="auto" w:fill="auto"/>
          </w:tcPr>
          <w:p w14:paraId="0CA26848" w14:textId="77777777" w:rsidR="009274EA" w:rsidRDefault="00C53038">
            <w:pPr>
              <w:tabs>
                <w:tab w:val="left" w:pos="10620"/>
              </w:tabs>
              <w:rPr>
                <w:color w:val="222222"/>
                <w:sz w:val="18"/>
                <w:szCs w:val="18"/>
              </w:rPr>
            </w:pPr>
            <w:r>
              <w:rPr>
                <w:rStyle w:val="brownfont"/>
                <w:color w:val="000000"/>
                <w:sz w:val="18"/>
                <w:szCs w:val="18"/>
              </w:rPr>
              <w:t>State Name</w:t>
            </w:r>
          </w:p>
          <w:p w14:paraId="4D873BB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80BBA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50239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164CD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filed should not be blank.</w:t>
            </w:r>
          </w:p>
          <w:p w14:paraId="23194940" w14:textId="77777777" w:rsidR="009274EA" w:rsidRDefault="009274EA">
            <w:pPr>
              <w:pStyle w:val="ListParagraph"/>
              <w:tabs>
                <w:tab w:val="center" w:pos="4320"/>
                <w:tab w:val="right" w:pos="8640"/>
                <w:tab w:val="left" w:pos="10620"/>
              </w:tabs>
              <w:ind w:left="0"/>
              <w:rPr>
                <w:rFonts w:ascii="Cambria" w:hAnsi="Cambria"/>
                <w:sz w:val="22"/>
                <w:szCs w:val="22"/>
              </w:rPr>
            </w:pPr>
          </w:p>
          <w:p w14:paraId="1C1BE4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Only alphabetic values.</w:t>
            </w:r>
          </w:p>
          <w:p w14:paraId="751360AD" w14:textId="77777777" w:rsidR="009274EA" w:rsidRDefault="009274EA">
            <w:pPr>
              <w:pStyle w:val="ListParagraph"/>
              <w:tabs>
                <w:tab w:val="center" w:pos="4320"/>
                <w:tab w:val="right" w:pos="8640"/>
                <w:tab w:val="left" w:pos="10620"/>
              </w:tabs>
              <w:ind w:left="0"/>
              <w:rPr>
                <w:rFonts w:ascii="Cambria" w:hAnsi="Cambria"/>
              </w:rPr>
            </w:pPr>
          </w:p>
          <w:p w14:paraId="0370B7D9" w14:textId="77777777" w:rsidR="009274EA" w:rsidRDefault="009274EA">
            <w:pPr>
              <w:pStyle w:val="ListParagraph"/>
              <w:tabs>
                <w:tab w:val="center" w:pos="4320"/>
                <w:tab w:val="right" w:pos="8640"/>
                <w:tab w:val="left" w:pos="10620"/>
              </w:tabs>
              <w:ind w:left="0"/>
              <w:rPr>
                <w:rFonts w:ascii="Cambria" w:hAnsi="Cambria"/>
              </w:rPr>
            </w:pPr>
          </w:p>
          <w:p w14:paraId="1649C1F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 xml:space="preserve">Max length 50 </w:t>
            </w:r>
            <w:r>
              <w:rPr>
                <w:rFonts w:ascii="Cambria" w:hAnsi="Cambria"/>
                <w:sz w:val="22"/>
                <w:szCs w:val="22"/>
              </w:rPr>
              <w:t>alphabetic values.</w:t>
            </w:r>
          </w:p>
          <w:p w14:paraId="26A41606" w14:textId="77777777" w:rsidR="009274EA" w:rsidRDefault="009274EA">
            <w:pPr>
              <w:pStyle w:val="ListParagraph"/>
              <w:tabs>
                <w:tab w:val="center" w:pos="4320"/>
                <w:tab w:val="right" w:pos="8640"/>
                <w:tab w:val="left" w:pos="10620"/>
              </w:tabs>
              <w:ind w:left="0"/>
              <w:rPr>
                <w:rFonts w:ascii="Cambria" w:hAnsi="Cambria"/>
                <w:sz w:val="22"/>
                <w:szCs w:val="22"/>
              </w:rPr>
            </w:pPr>
          </w:p>
          <w:p w14:paraId="7FEDBB78" w14:textId="77777777" w:rsidR="009274EA" w:rsidRDefault="009274EA">
            <w:pPr>
              <w:pStyle w:val="ListParagraph"/>
              <w:tabs>
                <w:tab w:val="center" w:pos="4320"/>
                <w:tab w:val="right" w:pos="8640"/>
                <w:tab w:val="left" w:pos="10620"/>
              </w:tabs>
              <w:ind w:left="0"/>
              <w:rPr>
                <w:rFonts w:ascii="Cambria" w:hAnsi="Cambria"/>
                <w:sz w:val="22"/>
                <w:szCs w:val="22"/>
              </w:rPr>
            </w:pPr>
          </w:p>
          <w:p w14:paraId="5E3DDB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Special character not allowed.</w:t>
            </w:r>
          </w:p>
          <w:p w14:paraId="06295F85" w14:textId="77777777" w:rsidR="009274EA" w:rsidRDefault="009274EA">
            <w:pPr>
              <w:pStyle w:val="ListParagraph"/>
              <w:tabs>
                <w:tab w:val="center" w:pos="4320"/>
                <w:tab w:val="right" w:pos="8640"/>
                <w:tab w:val="left" w:pos="10620"/>
              </w:tabs>
              <w:ind w:left="0"/>
              <w:rPr>
                <w:rFonts w:ascii="Cambria" w:hAnsi="Cambria"/>
                <w:sz w:val="22"/>
                <w:szCs w:val="22"/>
              </w:rPr>
            </w:pPr>
          </w:p>
          <w:p w14:paraId="7C4232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state name should not be allowed.</w:t>
            </w:r>
          </w:p>
          <w:p w14:paraId="12A3D93D" w14:textId="77777777" w:rsidR="009274EA" w:rsidRDefault="009274EA">
            <w:pPr>
              <w:pStyle w:val="ListParagraph"/>
              <w:tabs>
                <w:tab w:val="center" w:pos="4320"/>
                <w:tab w:val="right" w:pos="8640"/>
                <w:tab w:val="left" w:pos="10620"/>
              </w:tabs>
              <w:ind w:left="0"/>
              <w:rPr>
                <w:rFonts w:ascii="Cambria" w:hAnsi="Cambria"/>
                <w:sz w:val="22"/>
                <w:szCs w:val="22"/>
              </w:rPr>
            </w:pPr>
          </w:p>
          <w:p w14:paraId="32D1A8E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04901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State name.</w:t>
            </w:r>
          </w:p>
          <w:p w14:paraId="7BC5C151" w14:textId="77777777" w:rsidR="009274EA" w:rsidRDefault="009274EA">
            <w:pPr>
              <w:pStyle w:val="ListParagraph"/>
              <w:tabs>
                <w:tab w:val="center" w:pos="4320"/>
                <w:tab w:val="right" w:pos="8640"/>
                <w:tab w:val="left" w:pos="10620"/>
              </w:tabs>
              <w:ind w:left="0"/>
              <w:rPr>
                <w:rFonts w:ascii="Cambria" w:hAnsi="Cambria"/>
                <w:sz w:val="22"/>
                <w:szCs w:val="22"/>
              </w:rPr>
            </w:pPr>
          </w:p>
          <w:p w14:paraId="6C9648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alphabetic values only.</w:t>
            </w:r>
          </w:p>
          <w:p w14:paraId="5C6DC479" w14:textId="77777777" w:rsidR="009274EA" w:rsidRDefault="009274EA">
            <w:pPr>
              <w:pStyle w:val="ListParagraph"/>
              <w:tabs>
                <w:tab w:val="center" w:pos="4320"/>
                <w:tab w:val="right" w:pos="8640"/>
                <w:tab w:val="left" w:pos="10620"/>
              </w:tabs>
              <w:ind w:left="0"/>
              <w:rPr>
                <w:rFonts w:ascii="Cambria" w:hAnsi="Cambria"/>
                <w:sz w:val="22"/>
                <w:szCs w:val="22"/>
              </w:rPr>
            </w:pPr>
          </w:p>
          <w:p w14:paraId="7A172A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Allowed maximum 50 alphabetic values.</w:t>
            </w:r>
          </w:p>
          <w:p w14:paraId="65C28017" w14:textId="77777777" w:rsidR="009274EA" w:rsidRDefault="009274EA">
            <w:pPr>
              <w:pStyle w:val="ListParagraph"/>
              <w:tabs>
                <w:tab w:val="center" w:pos="4320"/>
                <w:tab w:val="right" w:pos="8640"/>
                <w:tab w:val="left" w:pos="10620"/>
              </w:tabs>
              <w:ind w:left="0"/>
              <w:rPr>
                <w:rFonts w:ascii="Cambria" w:hAnsi="Cambria"/>
                <w:sz w:val="22"/>
                <w:szCs w:val="22"/>
              </w:rPr>
            </w:pPr>
          </w:p>
          <w:p w14:paraId="71B8E8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name should only contain alphabetical characters.</w:t>
            </w:r>
          </w:p>
          <w:p w14:paraId="5DABBBBA" w14:textId="77777777" w:rsidR="009274EA" w:rsidRDefault="009274EA">
            <w:pPr>
              <w:pStyle w:val="ListParagraph"/>
              <w:tabs>
                <w:tab w:val="center" w:pos="4320"/>
                <w:tab w:val="right" w:pos="8640"/>
                <w:tab w:val="left" w:pos="10620"/>
              </w:tabs>
              <w:ind w:left="0"/>
              <w:rPr>
                <w:rFonts w:ascii="Cambria" w:hAnsi="Cambria"/>
                <w:sz w:val="22"/>
                <w:szCs w:val="22"/>
              </w:rPr>
            </w:pPr>
          </w:p>
          <w:p w14:paraId="204DA9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a duplicate </w:t>
            </w:r>
            <w:r>
              <w:rPr>
                <w:rFonts w:ascii="Cambria" w:hAnsi="Cambria"/>
                <w:sz w:val="22"/>
                <w:szCs w:val="22"/>
              </w:rPr>
              <w:lastRenderedPageBreak/>
              <w:t>value for state name is entered: "State name must be unique. The entered value already exists."</w:t>
            </w:r>
          </w:p>
        </w:tc>
        <w:tc>
          <w:tcPr>
            <w:tcW w:w="2904" w:type="dxa"/>
            <w:shd w:val="clear" w:color="auto" w:fill="auto"/>
          </w:tcPr>
          <w:p w14:paraId="5E7093B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1FE0EA9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02C88FA" w14:textId="77777777">
        <w:trPr>
          <w:trHeight w:val="1735"/>
        </w:trPr>
        <w:tc>
          <w:tcPr>
            <w:tcW w:w="1150" w:type="dxa"/>
            <w:shd w:val="clear" w:color="auto" w:fill="auto"/>
          </w:tcPr>
          <w:p w14:paraId="422A8153" w14:textId="77777777" w:rsidR="009274EA" w:rsidRDefault="00C53038">
            <w:pPr>
              <w:tabs>
                <w:tab w:val="left" w:pos="10620"/>
              </w:tabs>
              <w:rPr>
                <w:color w:val="222222"/>
                <w:sz w:val="18"/>
                <w:szCs w:val="18"/>
              </w:rPr>
            </w:pPr>
            <w:r>
              <w:rPr>
                <w:rStyle w:val="brownfont"/>
                <w:color w:val="000000"/>
                <w:sz w:val="18"/>
                <w:szCs w:val="18"/>
              </w:rPr>
              <w:t>State Code</w:t>
            </w:r>
          </w:p>
          <w:p w14:paraId="73B028B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816CCF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DC233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E4C8319" w14:textId="77777777" w:rsidR="009274EA" w:rsidRDefault="00C53038">
            <w:pPr>
              <w:tabs>
                <w:tab w:val="center" w:pos="4320"/>
                <w:tab w:val="right" w:pos="8640"/>
                <w:tab w:val="left" w:pos="10620"/>
              </w:tabs>
            </w:pPr>
            <w:r>
              <w:t>The GST state code should be a required field, meaning it cannot be left empty.</w:t>
            </w:r>
          </w:p>
          <w:p w14:paraId="284E1972" w14:textId="77777777" w:rsidR="009274EA" w:rsidRDefault="009274EA">
            <w:pPr>
              <w:tabs>
                <w:tab w:val="center" w:pos="4320"/>
                <w:tab w:val="right" w:pos="8640"/>
                <w:tab w:val="left" w:pos="10620"/>
              </w:tabs>
            </w:pPr>
          </w:p>
          <w:p w14:paraId="5732E934" w14:textId="77777777" w:rsidR="009274EA" w:rsidRDefault="00C53038">
            <w:pPr>
              <w:tabs>
                <w:tab w:val="center" w:pos="4320"/>
                <w:tab w:val="right" w:pos="8640"/>
                <w:tab w:val="left" w:pos="10620"/>
              </w:tabs>
            </w:pPr>
            <w:r>
              <w:t>The GST state code should consist of two digits representing the state or union territory in India.</w:t>
            </w:r>
          </w:p>
          <w:p w14:paraId="572951F8" w14:textId="77777777" w:rsidR="009274EA" w:rsidRDefault="009274EA">
            <w:pPr>
              <w:tabs>
                <w:tab w:val="center" w:pos="4320"/>
                <w:tab w:val="right" w:pos="8640"/>
                <w:tab w:val="left" w:pos="10620"/>
              </w:tabs>
            </w:pPr>
          </w:p>
          <w:p w14:paraId="673A8E61" w14:textId="77777777" w:rsidR="009274EA" w:rsidRDefault="00C53038">
            <w:pPr>
              <w:tabs>
                <w:tab w:val="center" w:pos="4320"/>
                <w:tab w:val="right" w:pos="8640"/>
                <w:tab w:val="left" w:pos="10620"/>
              </w:tabs>
            </w:pPr>
            <w:r>
              <w:t>The GST state code should follow the official GST state code list provided by the Goods and Services Tax Network (GSTN).</w:t>
            </w:r>
          </w:p>
          <w:p w14:paraId="4C74FFAC" w14:textId="77777777" w:rsidR="009274EA" w:rsidRDefault="009274EA">
            <w:pPr>
              <w:tabs>
                <w:tab w:val="center" w:pos="4320"/>
                <w:tab w:val="right" w:pos="8640"/>
                <w:tab w:val="left" w:pos="10620"/>
              </w:tabs>
            </w:pPr>
          </w:p>
          <w:p w14:paraId="3F813A8F" w14:textId="77777777" w:rsidR="009274EA" w:rsidRDefault="00C53038">
            <w:pPr>
              <w:tabs>
                <w:tab w:val="center" w:pos="4320"/>
                <w:tab w:val="right" w:pos="8640"/>
                <w:tab w:val="left" w:pos="10620"/>
              </w:tabs>
            </w:pPr>
            <w:r>
              <w:t>Duplicate values for state code should not be allowed.</w:t>
            </w:r>
          </w:p>
        </w:tc>
        <w:tc>
          <w:tcPr>
            <w:tcW w:w="1352" w:type="dxa"/>
            <w:shd w:val="clear" w:color="auto" w:fill="auto"/>
          </w:tcPr>
          <w:p w14:paraId="5BB047F4" w14:textId="77777777" w:rsidR="009274EA" w:rsidRDefault="00C53038">
            <w:pPr>
              <w:tabs>
                <w:tab w:val="center" w:pos="4320"/>
                <w:tab w:val="right" w:pos="8640"/>
                <w:tab w:val="left" w:pos="10620"/>
              </w:tabs>
            </w:pPr>
            <w:r>
              <w:t>If the GST state code field is left empty: "Please enter the GST state code."</w:t>
            </w:r>
          </w:p>
          <w:p w14:paraId="14C54AD6" w14:textId="77777777" w:rsidR="009274EA" w:rsidRDefault="009274EA">
            <w:pPr>
              <w:pStyle w:val="ListParagraph"/>
              <w:tabs>
                <w:tab w:val="center" w:pos="4320"/>
                <w:tab w:val="right" w:pos="8640"/>
                <w:tab w:val="left" w:pos="10620"/>
              </w:tabs>
              <w:rPr>
                <w:rFonts w:ascii="Cambria" w:hAnsi="Cambria"/>
                <w:sz w:val="22"/>
                <w:szCs w:val="22"/>
              </w:rPr>
            </w:pPr>
          </w:p>
          <w:p w14:paraId="6FD4BC7F" w14:textId="77777777" w:rsidR="009274EA" w:rsidRDefault="00C53038">
            <w:pPr>
              <w:tabs>
                <w:tab w:val="center" w:pos="4320"/>
                <w:tab w:val="right" w:pos="8640"/>
                <w:tab w:val="left" w:pos="10620"/>
              </w:tabs>
            </w:pPr>
            <w:r>
              <w:t>If the GST state code is not in the correct format: "The GST state code should consist of two digits."</w:t>
            </w:r>
          </w:p>
          <w:p w14:paraId="4F503C49" w14:textId="77777777" w:rsidR="009274EA" w:rsidRDefault="009274EA">
            <w:pPr>
              <w:pStyle w:val="ListParagraph"/>
              <w:tabs>
                <w:tab w:val="center" w:pos="4320"/>
                <w:tab w:val="right" w:pos="8640"/>
                <w:tab w:val="left" w:pos="10620"/>
              </w:tabs>
              <w:rPr>
                <w:rFonts w:ascii="Cambria" w:hAnsi="Cambria"/>
                <w:sz w:val="22"/>
                <w:szCs w:val="22"/>
              </w:rPr>
            </w:pPr>
          </w:p>
          <w:p w14:paraId="5425A8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GST state code is not a valid state or union territory: "Please enter a valid GST state code from the official list."</w:t>
            </w:r>
          </w:p>
          <w:p w14:paraId="43CEF905" w14:textId="77777777" w:rsidR="009274EA" w:rsidRDefault="009274EA">
            <w:pPr>
              <w:pStyle w:val="ListParagraph"/>
              <w:tabs>
                <w:tab w:val="center" w:pos="4320"/>
                <w:tab w:val="right" w:pos="8640"/>
                <w:tab w:val="left" w:pos="10620"/>
              </w:tabs>
              <w:ind w:left="0"/>
              <w:rPr>
                <w:rFonts w:ascii="Cambria" w:hAnsi="Cambria"/>
                <w:sz w:val="22"/>
                <w:szCs w:val="22"/>
              </w:rPr>
            </w:pPr>
          </w:p>
          <w:p w14:paraId="76341B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a duplicate value for state code is </w:t>
            </w:r>
            <w:r>
              <w:rPr>
                <w:rFonts w:ascii="Cambria" w:hAnsi="Cambria"/>
                <w:sz w:val="22"/>
                <w:szCs w:val="22"/>
              </w:rPr>
              <w:lastRenderedPageBreak/>
              <w:t>entered: "State code must be unique. The entered value already exists."</w:t>
            </w:r>
          </w:p>
        </w:tc>
        <w:tc>
          <w:tcPr>
            <w:tcW w:w="2904" w:type="dxa"/>
            <w:shd w:val="clear" w:color="auto" w:fill="auto"/>
          </w:tcPr>
          <w:p w14:paraId="4822BDA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77D3B75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798D1DA" w14:textId="77777777">
        <w:trPr>
          <w:trHeight w:val="1735"/>
        </w:trPr>
        <w:tc>
          <w:tcPr>
            <w:tcW w:w="1150" w:type="dxa"/>
            <w:shd w:val="clear" w:color="auto" w:fill="auto"/>
          </w:tcPr>
          <w:p w14:paraId="178F9DB0" w14:textId="77777777" w:rsidR="009274EA" w:rsidRDefault="00C53038">
            <w:pPr>
              <w:tabs>
                <w:tab w:val="left" w:pos="10620"/>
              </w:tabs>
              <w:rPr>
                <w:rStyle w:val="brownfont"/>
                <w:color w:val="000000"/>
                <w:sz w:val="18"/>
                <w:szCs w:val="18"/>
              </w:rPr>
            </w:pPr>
            <w:r>
              <w:rPr>
                <w:rStyle w:val="brownfont"/>
                <w:color w:val="000000"/>
                <w:sz w:val="18"/>
                <w:szCs w:val="18"/>
              </w:rPr>
              <w:t>State Initial</w:t>
            </w:r>
          </w:p>
        </w:tc>
        <w:tc>
          <w:tcPr>
            <w:tcW w:w="918" w:type="dxa"/>
            <w:shd w:val="clear" w:color="auto" w:fill="auto"/>
          </w:tcPr>
          <w:p w14:paraId="7BA12B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11365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03A15FC" w14:textId="77777777" w:rsidR="009274EA" w:rsidRDefault="00C53038">
            <w:pPr>
              <w:tabs>
                <w:tab w:val="center" w:pos="4320"/>
                <w:tab w:val="right" w:pos="8640"/>
                <w:tab w:val="left" w:pos="10620"/>
              </w:tabs>
            </w:pPr>
            <w:r>
              <w:t>The state initials should be a required field, meaning it cannot be left empty.</w:t>
            </w:r>
          </w:p>
          <w:p w14:paraId="1F6A12C8" w14:textId="77777777" w:rsidR="009274EA" w:rsidRDefault="009274EA">
            <w:pPr>
              <w:pStyle w:val="ListParagraph"/>
              <w:tabs>
                <w:tab w:val="center" w:pos="4320"/>
                <w:tab w:val="right" w:pos="8640"/>
                <w:tab w:val="left" w:pos="10620"/>
              </w:tabs>
              <w:rPr>
                <w:rFonts w:ascii="Cambria" w:hAnsi="Cambria"/>
                <w:sz w:val="22"/>
                <w:szCs w:val="22"/>
              </w:rPr>
            </w:pPr>
          </w:p>
          <w:p w14:paraId="435F38E8" w14:textId="77777777" w:rsidR="009274EA" w:rsidRDefault="00C53038">
            <w:pPr>
              <w:tabs>
                <w:tab w:val="center" w:pos="4320"/>
                <w:tab w:val="right" w:pos="8640"/>
                <w:tab w:val="left" w:pos="10620"/>
              </w:tabs>
            </w:pPr>
            <w:r>
              <w:t>The state initials should consist of two uppercase alphabetical characters.</w:t>
            </w:r>
          </w:p>
          <w:p w14:paraId="3716E33D" w14:textId="77777777" w:rsidR="009274EA" w:rsidRDefault="009274EA">
            <w:pPr>
              <w:pStyle w:val="ListParagraph"/>
              <w:tabs>
                <w:tab w:val="center" w:pos="4320"/>
                <w:tab w:val="right" w:pos="8640"/>
                <w:tab w:val="left" w:pos="10620"/>
              </w:tabs>
              <w:rPr>
                <w:rFonts w:ascii="Cambria" w:hAnsi="Cambria"/>
                <w:sz w:val="22"/>
                <w:szCs w:val="22"/>
              </w:rPr>
            </w:pPr>
          </w:p>
          <w:p w14:paraId="041875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initials should correspond to the standard GST (Goods and Services Tax) state codes used in your country.</w:t>
            </w:r>
          </w:p>
          <w:p w14:paraId="396171C4" w14:textId="77777777" w:rsidR="009274EA" w:rsidRDefault="009274EA">
            <w:pPr>
              <w:pStyle w:val="ListParagraph"/>
              <w:tabs>
                <w:tab w:val="center" w:pos="4320"/>
                <w:tab w:val="right" w:pos="8640"/>
                <w:tab w:val="left" w:pos="10620"/>
              </w:tabs>
              <w:ind w:left="0"/>
              <w:rPr>
                <w:rFonts w:ascii="Cambria" w:hAnsi="Cambria"/>
                <w:sz w:val="22"/>
                <w:szCs w:val="22"/>
              </w:rPr>
            </w:pPr>
          </w:p>
          <w:p w14:paraId="6A564F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state initials should not be allowed.</w:t>
            </w:r>
          </w:p>
        </w:tc>
        <w:tc>
          <w:tcPr>
            <w:tcW w:w="1352" w:type="dxa"/>
            <w:shd w:val="clear" w:color="auto" w:fill="auto"/>
          </w:tcPr>
          <w:p w14:paraId="0C25B606" w14:textId="77777777" w:rsidR="009274EA" w:rsidRDefault="00C53038">
            <w:pPr>
              <w:tabs>
                <w:tab w:val="center" w:pos="4320"/>
                <w:tab w:val="right" w:pos="8640"/>
                <w:tab w:val="left" w:pos="10620"/>
              </w:tabs>
            </w:pPr>
            <w:r>
              <w:t>If the state initials field is left empty: "Please enter the state initials."</w:t>
            </w:r>
          </w:p>
          <w:p w14:paraId="1DC4B748" w14:textId="77777777" w:rsidR="009274EA" w:rsidRDefault="009274EA">
            <w:pPr>
              <w:pStyle w:val="ListParagraph"/>
              <w:tabs>
                <w:tab w:val="center" w:pos="4320"/>
                <w:tab w:val="right" w:pos="8640"/>
                <w:tab w:val="left" w:pos="10620"/>
              </w:tabs>
              <w:rPr>
                <w:rFonts w:ascii="Cambria" w:hAnsi="Cambria"/>
                <w:sz w:val="22"/>
                <w:szCs w:val="22"/>
              </w:rPr>
            </w:pPr>
          </w:p>
          <w:p w14:paraId="1EB81A5A" w14:textId="77777777" w:rsidR="009274EA" w:rsidRDefault="00C53038">
            <w:pPr>
              <w:tabs>
                <w:tab w:val="center" w:pos="4320"/>
                <w:tab w:val="right" w:pos="8640"/>
                <w:tab w:val="left" w:pos="10620"/>
              </w:tabs>
            </w:pPr>
            <w:r>
              <w:t>If the state initials are not in the correct format: "The state initials should consist of two uppercase alphabetical characters."</w:t>
            </w:r>
          </w:p>
          <w:p w14:paraId="17D7B654" w14:textId="77777777" w:rsidR="009274EA" w:rsidRDefault="009274EA">
            <w:pPr>
              <w:pStyle w:val="ListParagraph"/>
              <w:tabs>
                <w:tab w:val="center" w:pos="4320"/>
                <w:tab w:val="right" w:pos="8640"/>
                <w:tab w:val="left" w:pos="10620"/>
              </w:tabs>
              <w:rPr>
                <w:rFonts w:ascii="Cambria" w:hAnsi="Cambria"/>
                <w:sz w:val="22"/>
                <w:szCs w:val="22"/>
              </w:rPr>
            </w:pPr>
          </w:p>
          <w:p w14:paraId="497A80D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state initials do not match the standard GST state codes: "Please enter a valid state initials corresponding to the GST state codes."</w:t>
            </w:r>
          </w:p>
          <w:p w14:paraId="7BAEA201" w14:textId="77777777" w:rsidR="009274EA" w:rsidRDefault="009274EA">
            <w:pPr>
              <w:pStyle w:val="ListParagraph"/>
              <w:tabs>
                <w:tab w:val="center" w:pos="4320"/>
                <w:tab w:val="right" w:pos="8640"/>
                <w:tab w:val="left" w:pos="10620"/>
              </w:tabs>
              <w:ind w:left="0"/>
              <w:rPr>
                <w:rFonts w:ascii="Cambria" w:hAnsi="Cambria"/>
                <w:sz w:val="22"/>
                <w:szCs w:val="22"/>
              </w:rPr>
            </w:pPr>
          </w:p>
          <w:p w14:paraId="758A0D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If a duplicate value for state initials is entered: "State initials must be unique. The entered value already exists."</w:t>
            </w:r>
          </w:p>
        </w:tc>
        <w:tc>
          <w:tcPr>
            <w:tcW w:w="2904" w:type="dxa"/>
            <w:shd w:val="clear" w:color="auto" w:fill="auto"/>
          </w:tcPr>
          <w:p w14:paraId="4C21B6F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44749584"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4CB77D6C" w14:textId="77777777" w:rsidR="009274EA" w:rsidRDefault="009274EA">
      <w:pPr>
        <w:tabs>
          <w:tab w:val="left" w:pos="10620"/>
        </w:tabs>
      </w:pPr>
    </w:p>
    <w:p w14:paraId="36538149"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62C4DD1D" w14:textId="77777777">
        <w:trPr>
          <w:trHeight w:val="501"/>
        </w:trPr>
        <w:tc>
          <w:tcPr>
            <w:tcW w:w="1866" w:type="dxa"/>
            <w:shd w:val="clear" w:color="auto" w:fill="C4BC96"/>
            <w:vAlign w:val="center"/>
          </w:tcPr>
          <w:p w14:paraId="3C939A52" w14:textId="77777777" w:rsidR="009274EA" w:rsidRDefault="00C53038">
            <w:pPr>
              <w:tabs>
                <w:tab w:val="left" w:pos="10620"/>
              </w:tabs>
              <w:rPr>
                <w:b/>
                <w:bCs/>
                <w:iCs/>
              </w:rPr>
            </w:pPr>
            <w:r>
              <w:rPr>
                <w:b/>
                <w:bCs/>
                <w:iCs/>
              </w:rPr>
              <w:t>Control</w:t>
            </w:r>
          </w:p>
        </w:tc>
        <w:tc>
          <w:tcPr>
            <w:tcW w:w="1858" w:type="dxa"/>
            <w:shd w:val="clear" w:color="auto" w:fill="C4BC96"/>
            <w:vAlign w:val="center"/>
          </w:tcPr>
          <w:p w14:paraId="05941C9A"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1E19E723" w14:textId="77777777" w:rsidR="009274EA" w:rsidRDefault="00C53038">
            <w:pPr>
              <w:tabs>
                <w:tab w:val="left" w:pos="10620"/>
              </w:tabs>
              <w:rPr>
                <w:b/>
                <w:bCs/>
                <w:iCs/>
              </w:rPr>
            </w:pPr>
            <w:r>
              <w:rPr>
                <w:b/>
                <w:bCs/>
                <w:iCs/>
              </w:rPr>
              <w:t>Behaviour</w:t>
            </w:r>
          </w:p>
        </w:tc>
      </w:tr>
      <w:tr w:rsidR="009274EA" w14:paraId="480AC355" w14:textId="77777777">
        <w:trPr>
          <w:trHeight w:val="517"/>
        </w:trPr>
        <w:tc>
          <w:tcPr>
            <w:tcW w:w="1866" w:type="dxa"/>
            <w:vAlign w:val="center"/>
          </w:tcPr>
          <w:p w14:paraId="3563929A" w14:textId="77777777" w:rsidR="009274EA" w:rsidRDefault="00C53038">
            <w:pPr>
              <w:tabs>
                <w:tab w:val="left" w:pos="10620"/>
              </w:tabs>
            </w:pPr>
            <w:r>
              <w:t>Submit</w:t>
            </w:r>
          </w:p>
        </w:tc>
        <w:tc>
          <w:tcPr>
            <w:tcW w:w="1858" w:type="dxa"/>
            <w:vAlign w:val="center"/>
          </w:tcPr>
          <w:p w14:paraId="47FBFB75" w14:textId="77777777" w:rsidR="009274EA" w:rsidRDefault="00C53038">
            <w:pPr>
              <w:tabs>
                <w:tab w:val="left" w:pos="10620"/>
              </w:tabs>
            </w:pPr>
            <w:r>
              <w:t>Button</w:t>
            </w:r>
          </w:p>
        </w:tc>
        <w:tc>
          <w:tcPr>
            <w:tcW w:w="6603" w:type="dxa"/>
            <w:vAlign w:val="center"/>
          </w:tcPr>
          <w:p w14:paraId="28EA855B" w14:textId="77777777" w:rsidR="009274EA" w:rsidRDefault="00C53038">
            <w:pPr>
              <w:tabs>
                <w:tab w:val="left" w:pos="10620"/>
              </w:tabs>
            </w:pPr>
            <w:r>
              <w:t>Save the records</w:t>
            </w:r>
          </w:p>
        </w:tc>
      </w:tr>
      <w:tr w:rsidR="009274EA" w14:paraId="63275271" w14:textId="77777777">
        <w:trPr>
          <w:trHeight w:val="517"/>
        </w:trPr>
        <w:tc>
          <w:tcPr>
            <w:tcW w:w="1866" w:type="dxa"/>
            <w:vAlign w:val="center"/>
          </w:tcPr>
          <w:p w14:paraId="5FF47476" w14:textId="77777777" w:rsidR="009274EA" w:rsidRDefault="00C53038">
            <w:pPr>
              <w:tabs>
                <w:tab w:val="left" w:pos="10620"/>
              </w:tabs>
            </w:pPr>
            <w:r>
              <w:t>Cancel</w:t>
            </w:r>
          </w:p>
        </w:tc>
        <w:tc>
          <w:tcPr>
            <w:tcW w:w="1858" w:type="dxa"/>
            <w:vAlign w:val="center"/>
          </w:tcPr>
          <w:p w14:paraId="4024B1E0" w14:textId="77777777" w:rsidR="009274EA" w:rsidRDefault="00C53038">
            <w:pPr>
              <w:tabs>
                <w:tab w:val="left" w:pos="10620"/>
              </w:tabs>
            </w:pPr>
            <w:r>
              <w:t>Button</w:t>
            </w:r>
          </w:p>
        </w:tc>
        <w:tc>
          <w:tcPr>
            <w:tcW w:w="6603" w:type="dxa"/>
            <w:vAlign w:val="center"/>
          </w:tcPr>
          <w:p w14:paraId="5AC8C480" w14:textId="77777777" w:rsidR="009274EA" w:rsidRDefault="00C53038">
            <w:pPr>
              <w:tabs>
                <w:tab w:val="left" w:pos="10620"/>
              </w:tabs>
            </w:pPr>
            <w:r>
              <w:t>Redirect on log in home page.</w:t>
            </w:r>
          </w:p>
        </w:tc>
      </w:tr>
      <w:tr w:rsidR="009274EA" w14:paraId="5E5BC0A7" w14:textId="77777777">
        <w:trPr>
          <w:trHeight w:val="517"/>
        </w:trPr>
        <w:tc>
          <w:tcPr>
            <w:tcW w:w="1866" w:type="dxa"/>
            <w:vAlign w:val="center"/>
          </w:tcPr>
          <w:p w14:paraId="7692A120" w14:textId="77777777" w:rsidR="009274EA" w:rsidRDefault="00C53038">
            <w:pPr>
              <w:tabs>
                <w:tab w:val="left" w:pos="10620"/>
              </w:tabs>
            </w:pPr>
            <w:r>
              <w:t xml:space="preserve">Clear </w:t>
            </w:r>
          </w:p>
        </w:tc>
        <w:tc>
          <w:tcPr>
            <w:tcW w:w="1858" w:type="dxa"/>
            <w:vAlign w:val="center"/>
          </w:tcPr>
          <w:p w14:paraId="723C2DED" w14:textId="77777777" w:rsidR="009274EA" w:rsidRDefault="00C53038">
            <w:pPr>
              <w:tabs>
                <w:tab w:val="left" w:pos="10620"/>
              </w:tabs>
            </w:pPr>
            <w:r>
              <w:t>Button</w:t>
            </w:r>
          </w:p>
        </w:tc>
        <w:tc>
          <w:tcPr>
            <w:tcW w:w="6603" w:type="dxa"/>
            <w:vAlign w:val="center"/>
          </w:tcPr>
          <w:p w14:paraId="09BACD1E" w14:textId="77777777" w:rsidR="009274EA" w:rsidRDefault="00C53038">
            <w:pPr>
              <w:tabs>
                <w:tab w:val="left" w:pos="10620"/>
              </w:tabs>
            </w:pPr>
            <w:r>
              <w:t>Clear All Fields.</w:t>
            </w:r>
          </w:p>
        </w:tc>
      </w:tr>
    </w:tbl>
    <w:p w14:paraId="00FAAED3" w14:textId="77777777" w:rsidR="009274EA" w:rsidRDefault="00C53038">
      <w:pPr>
        <w:pStyle w:val="Heading2"/>
        <w:keepNext w:val="0"/>
        <w:keepLines w:val="0"/>
        <w:numPr>
          <w:ilvl w:val="1"/>
          <w:numId w:val="3"/>
        </w:numPr>
        <w:tabs>
          <w:tab w:val="left" w:pos="10620"/>
        </w:tabs>
        <w:spacing w:before="120" w:after="120" w:line="360" w:lineRule="auto"/>
        <w:jc w:val="both"/>
        <w:rPr>
          <w:rFonts w:ascii="Cambria" w:hAnsi="Cambria"/>
          <w:b/>
          <w:sz w:val="28"/>
        </w:rPr>
      </w:pPr>
      <w:bookmarkStart w:id="934" w:name="_Toc137143945"/>
      <w:bookmarkStart w:id="935" w:name="_Toc137817540"/>
      <w:bookmarkStart w:id="936" w:name="_Toc148377740"/>
      <w:r>
        <w:rPr>
          <w:rFonts w:ascii="Cambria" w:hAnsi="Cambria"/>
          <w:b/>
          <w:sz w:val="28"/>
        </w:rPr>
        <w:t>High Level Use Case of Manage State Master.</w:t>
      </w:r>
      <w:bookmarkEnd w:id="934"/>
      <w:bookmarkEnd w:id="935"/>
      <w:bookmarkEnd w:id="936"/>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018DD06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C117433"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34A38E10" w14:textId="77777777" w:rsidR="009274EA" w:rsidRDefault="00C53038">
            <w:pPr>
              <w:numPr>
                <w:ilvl w:val="0"/>
                <w:numId w:val="2"/>
              </w:numPr>
              <w:tabs>
                <w:tab w:val="left" w:pos="10620"/>
              </w:tabs>
              <w:spacing w:after="0" w:line="360" w:lineRule="auto"/>
            </w:pPr>
            <w:r>
              <w:t>To understand the functional logic for Manage State.</w:t>
            </w:r>
          </w:p>
        </w:tc>
      </w:tr>
      <w:tr w:rsidR="009274EA" w14:paraId="442275E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87F9275"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11226EB5" w14:textId="77777777" w:rsidR="009274EA" w:rsidRDefault="00C53038">
            <w:pPr>
              <w:numPr>
                <w:ilvl w:val="0"/>
                <w:numId w:val="2"/>
              </w:numPr>
              <w:tabs>
                <w:tab w:val="left" w:pos="10620"/>
              </w:tabs>
              <w:spacing w:after="0" w:line="360" w:lineRule="auto"/>
            </w:pPr>
            <w:r>
              <w:t>User should have rights for Administrator rights.</w:t>
            </w:r>
          </w:p>
          <w:p w14:paraId="70FDD511" w14:textId="77777777" w:rsidR="009274EA" w:rsidRDefault="00C53038">
            <w:pPr>
              <w:numPr>
                <w:ilvl w:val="0"/>
                <w:numId w:val="2"/>
              </w:numPr>
              <w:tabs>
                <w:tab w:val="left" w:pos="10620"/>
              </w:tabs>
              <w:spacing w:after="0" w:line="360" w:lineRule="auto"/>
            </w:pPr>
            <w:r>
              <w:t>User should have “Manage State” rights.</w:t>
            </w:r>
          </w:p>
          <w:p w14:paraId="54E3D9AC" w14:textId="77777777" w:rsidR="009274EA" w:rsidRDefault="00C53038">
            <w:pPr>
              <w:numPr>
                <w:ilvl w:val="0"/>
                <w:numId w:val="2"/>
              </w:numPr>
              <w:tabs>
                <w:tab w:val="left" w:pos="10620"/>
              </w:tabs>
              <w:spacing w:after="0" w:line="360" w:lineRule="auto"/>
            </w:pPr>
            <w:r>
              <w:t>State should be created.</w:t>
            </w:r>
          </w:p>
        </w:tc>
      </w:tr>
      <w:tr w:rsidR="009274EA" w14:paraId="484DDFE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912C1C9"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5FA1412A" w14:textId="77777777" w:rsidR="009274EA" w:rsidRDefault="00C53038">
            <w:pPr>
              <w:numPr>
                <w:ilvl w:val="0"/>
                <w:numId w:val="2"/>
              </w:numPr>
              <w:tabs>
                <w:tab w:val="left" w:pos="10620"/>
              </w:tabs>
              <w:spacing w:after="0" w:line="240" w:lineRule="auto"/>
            </w:pPr>
            <w:r>
              <w:t xml:space="preserve">System should reflect the updated State detail in </w:t>
            </w:r>
            <w:r>
              <w:rPr>
                <w:b/>
              </w:rPr>
              <w:t>entire application</w:t>
            </w:r>
            <w:r>
              <w:t>.</w:t>
            </w:r>
          </w:p>
        </w:tc>
      </w:tr>
      <w:tr w:rsidR="009274EA" w14:paraId="2D3B749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E941748"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24E07F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46953ED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669988D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2B2370C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State Master”.</w:t>
            </w:r>
          </w:p>
          <w:p w14:paraId="09AB5A5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0DB67F3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4034FE0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CF49840" w14:textId="77777777" w:rsidR="009274EA" w:rsidRDefault="00C53038">
            <w:pPr>
              <w:tabs>
                <w:tab w:val="left" w:pos="10620"/>
              </w:tabs>
              <w:rPr>
                <w:b/>
                <w:i/>
              </w:rPr>
            </w:pPr>
            <w:r>
              <w:rPr>
                <w:b/>
                <w:i/>
              </w:rPr>
              <w:lastRenderedPageBreak/>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2E81AF7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080BF16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C0273A3"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151B224A" w14:textId="77777777" w:rsidR="009274EA" w:rsidRDefault="00C53038">
            <w:pPr>
              <w:pStyle w:val="Heading112pt"/>
              <w:tabs>
                <w:tab w:val="left" w:pos="10620"/>
              </w:tabs>
              <w:rPr>
                <w:rFonts w:ascii="Cambria" w:hAnsi="Cambria"/>
              </w:rPr>
            </w:pPr>
            <w:bookmarkStart w:id="937" w:name="_Toc137817541"/>
            <w:bookmarkStart w:id="938" w:name="_Toc137830224"/>
            <w:r>
              <w:rPr>
                <w:rFonts w:ascii="Cambria" w:hAnsi="Cambria"/>
                <w:b w:val="0"/>
              </w:rPr>
              <w:t>System should display below sections on “Manage State Master” page.</w:t>
            </w:r>
            <w:bookmarkEnd w:id="937"/>
            <w:bookmarkEnd w:id="938"/>
          </w:p>
          <w:p w14:paraId="4CFF1DD7" w14:textId="77777777" w:rsidR="009274EA" w:rsidRDefault="00C53038">
            <w:pPr>
              <w:pStyle w:val="Heading112pt"/>
              <w:numPr>
                <w:ilvl w:val="1"/>
                <w:numId w:val="2"/>
              </w:numPr>
              <w:tabs>
                <w:tab w:val="left" w:pos="10620"/>
              </w:tabs>
              <w:rPr>
                <w:rFonts w:ascii="Cambria" w:hAnsi="Cambria"/>
              </w:rPr>
            </w:pPr>
            <w:bookmarkStart w:id="939" w:name="_Toc137817542"/>
            <w:bookmarkStart w:id="940" w:name="_Toc137830225"/>
            <w:r>
              <w:rPr>
                <w:rFonts w:ascii="Cambria" w:hAnsi="Cambria"/>
                <w:b w:val="0"/>
              </w:rPr>
              <w:t>Search section.</w:t>
            </w:r>
            <w:bookmarkEnd w:id="939"/>
            <w:bookmarkEnd w:id="940"/>
          </w:p>
          <w:p w14:paraId="72289A58" w14:textId="77777777" w:rsidR="009274EA" w:rsidRDefault="00C53038">
            <w:pPr>
              <w:pStyle w:val="Heading112pt"/>
              <w:numPr>
                <w:ilvl w:val="1"/>
                <w:numId w:val="2"/>
              </w:numPr>
              <w:tabs>
                <w:tab w:val="left" w:pos="10620"/>
              </w:tabs>
              <w:rPr>
                <w:rFonts w:ascii="Cambria" w:hAnsi="Cambria"/>
              </w:rPr>
            </w:pPr>
            <w:bookmarkStart w:id="941" w:name="_Toc137817543"/>
            <w:bookmarkStart w:id="942" w:name="_Toc137830226"/>
            <w:r>
              <w:rPr>
                <w:rFonts w:ascii="Cambria" w:hAnsi="Cambria"/>
                <w:b w:val="0"/>
              </w:rPr>
              <w:t>Detail section.</w:t>
            </w:r>
            <w:bookmarkEnd w:id="941"/>
            <w:bookmarkEnd w:id="942"/>
          </w:p>
          <w:p w14:paraId="1AB608A0" w14:textId="77777777" w:rsidR="009274EA" w:rsidRDefault="00C53038">
            <w:pPr>
              <w:pStyle w:val="Heading112pt"/>
              <w:numPr>
                <w:ilvl w:val="1"/>
                <w:numId w:val="2"/>
              </w:numPr>
              <w:tabs>
                <w:tab w:val="left" w:pos="10620"/>
              </w:tabs>
              <w:rPr>
                <w:rFonts w:ascii="Cambria" w:hAnsi="Cambria"/>
              </w:rPr>
            </w:pPr>
            <w:bookmarkStart w:id="943" w:name="_Toc137817544"/>
            <w:bookmarkStart w:id="944" w:name="_Toc137830227"/>
            <w:r>
              <w:rPr>
                <w:rFonts w:ascii="Cambria" w:hAnsi="Cambria"/>
                <w:b w:val="0"/>
              </w:rPr>
              <w:t>Uploaded Document section.</w:t>
            </w:r>
            <w:bookmarkEnd w:id="943"/>
            <w:bookmarkEnd w:id="944"/>
          </w:p>
          <w:p w14:paraId="54758FE8" w14:textId="77777777" w:rsidR="009274EA" w:rsidRDefault="00C53038">
            <w:pPr>
              <w:pStyle w:val="Heading112pt"/>
              <w:numPr>
                <w:ilvl w:val="0"/>
                <w:numId w:val="0"/>
              </w:numPr>
              <w:tabs>
                <w:tab w:val="left" w:pos="10620"/>
              </w:tabs>
              <w:ind w:left="360" w:hanging="360"/>
              <w:rPr>
                <w:rFonts w:ascii="Cambria" w:hAnsi="Cambria"/>
              </w:rPr>
            </w:pPr>
            <w:bookmarkStart w:id="945" w:name="_Toc137817545"/>
            <w:bookmarkStart w:id="946" w:name="_Toc137830228"/>
            <w:r>
              <w:rPr>
                <w:rFonts w:ascii="Cambria" w:hAnsi="Cambria"/>
                <w:u w:val="single"/>
              </w:rPr>
              <w:t>Search Section</w:t>
            </w:r>
            <w:r>
              <w:rPr>
                <w:rFonts w:ascii="Cambria" w:hAnsi="Cambria"/>
              </w:rPr>
              <w:t>:</w:t>
            </w:r>
            <w:bookmarkEnd w:id="945"/>
            <w:bookmarkEnd w:id="946"/>
          </w:p>
          <w:p w14:paraId="3D1E9072" w14:textId="77777777" w:rsidR="009274EA" w:rsidRDefault="00C53038">
            <w:pPr>
              <w:pStyle w:val="Heading112pt"/>
              <w:tabs>
                <w:tab w:val="left" w:pos="10620"/>
              </w:tabs>
              <w:rPr>
                <w:rFonts w:ascii="Cambria" w:hAnsi="Cambria"/>
              </w:rPr>
            </w:pPr>
            <w:bookmarkStart w:id="947" w:name="_Toc137817546"/>
            <w:bookmarkStart w:id="948" w:name="_Toc137830229"/>
            <w:r>
              <w:rPr>
                <w:rFonts w:ascii="Cambria" w:hAnsi="Cambria"/>
                <w:b w:val="0"/>
              </w:rPr>
              <w:t>System should display below details on search section.</w:t>
            </w:r>
            <w:bookmarkEnd w:id="947"/>
            <w:bookmarkEnd w:id="948"/>
          </w:p>
          <w:p w14:paraId="58984519" w14:textId="77777777" w:rsidR="009274EA" w:rsidRDefault="00C53038">
            <w:pPr>
              <w:pStyle w:val="Heading112pt"/>
              <w:numPr>
                <w:ilvl w:val="1"/>
                <w:numId w:val="2"/>
              </w:numPr>
              <w:tabs>
                <w:tab w:val="left" w:pos="10620"/>
              </w:tabs>
              <w:rPr>
                <w:rFonts w:ascii="Cambria" w:hAnsi="Cambria"/>
              </w:rPr>
            </w:pPr>
            <w:bookmarkStart w:id="949" w:name="_Toc137817547"/>
            <w:bookmarkStart w:id="950" w:name="_Toc137830230"/>
            <w:r>
              <w:rPr>
                <w:rFonts w:ascii="Cambria" w:hAnsi="Cambria"/>
                <w:b w:val="0"/>
              </w:rPr>
              <w:t>State name textbox search.</w:t>
            </w:r>
            <w:bookmarkEnd w:id="949"/>
            <w:bookmarkEnd w:id="950"/>
          </w:p>
          <w:p w14:paraId="649FA832" w14:textId="77777777" w:rsidR="009274EA" w:rsidRDefault="00C53038">
            <w:pPr>
              <w:pStyle w:val="Heading112pt"/>
              <w:numPr>
                <w:ilvl w:val="1"/>
                <w:numId w:val="2"/>
              </w:numPr>
              <w:tabs>
                <w:tab w:val="left" w:pos="10620"/>
              </w:tabs>
              <w:rPr>
                <w:rFonts w:ascii="Cambria" w:hAnsi="Cambria"/>
              </w:rPr>
            </w:pPr>
            <w:bookmarkStart w:id="951" w:name="_Toc137817548"/>
            <w:bookmarkStart w:id="952" w:name="_Toc137830231"/>
            <w:r>
              <w:rPr>
                <w:rFonts w:ascii="Cambria" w:hAnsi="Cambria"/>
                <w:b w:val="0"/>
              </w:rPr>
              <w:t>State code search dropdown.</w:t>
            </w:r>
            <w:bookmarkEnd w:id="951"/>
            <w:bookmarkEnd w:id="952"/>
          </w:p>
          <w:p w14:paraId="5C047761" w14:textId="77777777" w:rsidR="009274EA" w:rsidRDefault="00C53038">
            <w:pPr>
              <w:pStyle w:val="Heading112pt"/>
              <w:numPr>
                <w:ilvl w:val="1"/>
                <w:numId w:val="2"/>
              </w:numPr>
              <w:tabs>
                <w:tab w:val="left" w:pos="10620"/>
              </w:tabs>
              <w:rPr>
                <w:rFonts w:ascii="Cambria" w:hAnsi="Cambria"/>
              </w:rPr>
            </w:pPr>
            <w:bookmarkStart w:id="953" w:name="_Toc137817549"/>
            <w:bookmarkStart w:id="954" w:name="_Toc137830232"/>
            <w:r>
              <w:rPr>
                <w:rFonts w:ascii="Cambria" w:hAnsi="Cambria"/>
                <w:b w:val="0"/>
              </w:rPr>
              <w:t>State Initial textbox search.</w:t>
            </w:r>
            <w:bookmarkEnd w:id="953"/>
            <w:bookmarkEnd w:id="954"/>
          </w:p>
          <w:p w14:paraId="3264AFB0" w14:textId="77777777" w:rsidR="009274EA" w:rsidRDefault="00C53038">
            <w:pPr>
              <w:pStyle w:val="Heading112pt"/>
              <w:numPr>
                <w:ilvl w:val="1"/>
                <w:numId w:val="2"/>
              </w:numPr>
              <w:tabs>
                <w:tab w:val="left" w:pos="10620"/>
              </w:tabs>
              <w:rPr>
                <w:rFonts w:ascii="Cambria" w:hAnsi="Cambria"/>
              </w:rPr>
            </w:pPr>
            <w:bookmarkStart w:id="955" w:name="_Toc137817550"/>
            <w:bookmarkStart w:id="956" w:name="_Toc137830233"/>
            <w:r>
              <w:rPr>
                <w:rFonts w:ascii="Cambria" w:hAnsi="Cambria"/>
                <w:b w:val="0"/>
              </w:rPr>
              <w:t>Search button</w:t>
            </w:r>
            <w:bookmarkEnd w:id="955"/>
            <w:bookmarkEnd w:id="956"/>
          </w:p>
          <w:p w14:paraId="5BB4B88B" w14:textId="77777777" w:rsidR="009274EA" w:rsidRDefault="00C53038">
            <w:pPr>
              <w:pStyle w:val="Heading112pt"/>
              <w:numPr>
                <w:ilvl w:val="1"/>
                <w:numId w:val="2"/>
              </w:numPr>
              <w:tabs>
                <w:tab w:val="left" w:pos="10620"/>
              </w:tabs>
              <w:rPr>
                <w:rFonts w:ascii="Cambria" w:hAnsi="Cambria"/>
              </w:rPr>
            </w:pPr>
            <w:bookmarkStart w:id="957" w:name="_Toc137817551"/>
            <w:bookmarkStart w:id="958" w:name="_Toc137830234"/>
            <w:r>
              <w:rPr>
                <w:rFonts w:ascii="Cambria" w:hAnsi="Cambria"/>
                <w:b w:val="0"/>
              </w:rPr>
              <w:t>Clear button</w:t>
            </w:r>
            <w:bookmarkEnd w:id="957"/>
            <w:bookmarkEnd w:id="958"/>
          </w:p>
          <w:p w14:paraId="3F18A2E2" w14:textId="77777777" w:rsidR="009274EA" w:rsidRDefault="00C53038">
            <w:pPr>
              <w:pStyle w:val="Heading112pt"/>
              <w:tabs>
                <w:tab w:val="left" w:pos="10620"/>
              </w:tabs>
              <w:rPr>
                <w:rFonts w:ascii="Cambria" w:hAnsi="Cambria"/>
              </w:rPr>
            </w:pPr>
            <w:bookmarkStart w:id="959" w:name="_Toc137817552"/>
            <w:bookmarkStart w:id="960" w:name="_Toc137830235"/>
            <w:r>
              <w:rPr>
                <w:rFonts w:ascii="Cambria" w:hAnsi="Cambria"/>
                <w:b w:val="0"/>
              </w:rPr>
              <w:t>System should display the result as per searched criteria after click on search button under detail section with record.</w:t>
            </w:r>
            <w:bookmarkEnd w:id="959"/>
            <w:bookmarkEnd w:id="960"/>
          </w:p>
          <w:p w14:paraId="2F2D91A4" w14:textId="77777777" w:rsidR="009274EA" w:rsidRDefault="00C53038">
            <w:pPr>
              <w:pStyle w:val="Heading112pt"/>
              <w:tabs>
                <w:tab w:val="left" w:pos="10620"/>
              </w:tabs>
              <w:rPr>
                <w:rFonts w:ascii="Cambria" w:hAnsi="Cambria"/>
              </w:rPr>
            </w:pPr>
            <w:bookmarkStart w:id="961" w:name="_Toc137817553"/>
            <w:bookmarkStart w:id="962" w:name="_Toc137830236"/>
            <w:r>
              <w:rPr>
                <w:rFonts w:ascii="Cambria" w:hAnsi="Cambria"/>
                <w:b w:val="0"/>
              </w:rPr>
              <w:t>System should display “No record found” if searched detail does not exist.</w:t>
            </w:r>
            <w:bookmarkEnd w:id="961"/>
            <w:bookmarkEnd w:id="962"/>
          </w:p>
          <w:p w14:paraId="02391CBE" w14:textId="77777777" w:rsidR="009274EA" w:rsidRDefault="00C53038">
            <w:pPr>
              <w:pStyle w:val="Heading112pt"/>
              <w:tabs>
                <w:tab w:val="left" w:pos="10620"/>
              </w:tabs>
              <w:rPr>
                <w:rFonts w:ascii="Cambria" w:hAnsi="Cambria"/>
              </w:rPr>
            </w:pPr>
            <w:bookmarkStart w:id="963" w:name="_Toc137817554"/>
            <w:bookmarkStart w:id="964" w:name="_Toc137830237"/>
            <w:r>
              <w:rPr>
                <w:rFonts w:ascii="Cambria" w:hAnsi="Cambria"/>
                <w:b w:val="0"/>
              </w:rPr>
              <w:t>System should provide “suggestive search” in State name textbox search.</w:t>
            </w:r>
            <w:bookmarkEnd w:id="963"/>
            <w:bookmarkEnd w:id="964"/>
          </w:p>
          <w:p w14:paraId="64106888" w14:textId="77777777" w:rsidR="009274EA" w:rsidRDefault="00C53038">
            <w:pPr>
              <w:pStyle w:val="Heading112pt"/>
              <w:tabs>
                <w:tab w:val="left" w:pos="10620"/>
              </w:tabs>
              <w:rPr>
                <w:rFonts w:ascii="Cambria" w:hAnsi="Cambria"/>
              </w:rPr>
            </w:pPr>
            <w:bookmarkStart w:id="965" w:name="_Toc137817555"/>
            <w:bookmarkStart w:id="966" w:name="_Toc137830238"/>
            <w:r>
              <w:rPr>
                <w:rFonts w:ascii="Cambria" w:hAnsi="Cambria"/>
                <w:b w:val="0"/>
              </w:rPr>
              <w:t>System should perform search process “with” and “without” combination of fields.</w:t>
            </w:r>
            <w:bookmarkEnd w:id="965"/>
            <w:bookmarkEnd w:id="966"/>
          </w:p>
          <w:p w14:paraId="64871C7F" w14:textId="77777777" w:rsidR="009274EA" w:rsidRDefault="00C53038">
            <w:pPr>
              <w:pStyle w:val="Heading112pt"/>
              <w:numPr>
                <w:ilvl w:val="0"/>
                <w:numId w:val="0"/>
              </w:numPr>
              <w:tabs>
                <w:tab w:val="left" w:pos="10620"/>
              </w:tabs>
              <w:ind w:left="360" w:hanging="360"/>
              <w:rPr>
                <w:rFonts w:ascii="Cambria" w:hAnsi="Cambria"/>
              </w:rPr>
            </w:pPr>
            <w:bookmarkStart w:id="967" w:name="_Toc137817556"/>
            <w:bookmarkStart w:id="968" w:name="_Toc137830239"/>
            <w:r>
              <w:rPr>
                <w:rFonts w:ascii="Cambria" w:hAnsi="Cambria"/>
                <w:u w:val="single"/>
              </w:rPr>
              <w:t>Detail Section</w:t>
            </w:r>
            <w:r>
              <w:rPr>
                <w:rFonts w:ascii="Cambria" w:hAnsi="Cambria"/>
              </w:rPr>
              <w:t>:</w:t>
            </w:r>
            <w:bookmarkEnd w:id="967"/>
            <w:bookmarkEnd w:id="968"/>
          </w:p>
          <w:p w14:paraId="2E5D24FB" w14:textId="77777777" w:rsidR="009274EA" w:rsidRDefault="00C53038">
            <w:pPr>
              <w:pStyle w:val="Heading112pt"/>
              <w:tabs>
                <w:tab w:val="left" w:pos="10620"/>
              </w:tabs>
              <w:rPr>
                <w:rFonts w:ascii="Cambria" w:hAnsi="Cambria"/>
              </w:rPr>
            </w:pPr>
            <w:bookmarkStart w:id="969" w:name="_Toc137817557"/>
            <w:bookmarkStart w:id="970" w:name="_Toc137830240"/>
            <w:r>
              <w:rPr>
                <w:rFonts w:ascii="Cambria" w:hAnsi="Cambria"/>
                <w:b w:val="0"/>
              </w:rPr>
              <w:t>Under detail section system should provide by default all records.</w:t>
            </w:r>
            <w:bookmarkEnd w:id="969"/>
            <w:bookmarkEnd w:id="970"/>
          </w:p>
          <w:p w14:paraId="466079CA" w14:textId="77777777" w:rsidR="009274EA" w:rsidRDefault="00C53038">
            <w:pPr>
              <w:pStyle w:val="Heading112pt"/>
              <w:tabs>
                <w:tab w:val="left" w:pos="10620"/>
              </w:tabs>
              <w:rPr>
                <w:rFonts w:ascii="Cambria" w:hAnsi="Cambria"/>
              </w:rPr>
            </w:pPr>
            <w:bookmarkStart w:id="971" w:name="_Toc137817558"/>
            <w:bookmarkStart w:id="972" w:name="_Toc137830241"/>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971"/>
            <w:bookmarkEnd w:id="972"/>
          </w:p>
          <w:p w14:paraId="7E2D1498" w14:textId="77777777" w:rsidR="009274EA" w:rsidRDefault="00C53038">
            <w:pPr>
              <w:pStyle w:val="Heading112pt"/>
              <w:tabs>
                <w:tab w:val="left" w:pos="10620"/>
              </w:tabs>
              <w:rPr>
                <w:rFonts w:ascii="Cambria" w:hAnsi="Cambria"/>
              </w:rPr>
            </w:pPr>
            <w:bookmarkStart w:id="973" w:name="_Toc137817559"/>
            <w:bookmarkStart w:id="974" w:name="_Toc137830242"/>
            <w:r>
              <w:rPr>
                <w:rFonts w:ascii="Cambria" w:hAnsi="Cambria"/>
                <w:b w:val="0"/>
                <w:strike/>
              </w:rPr>
              <w:t>System should provide pagination option under each tab</w:t>
            </w:r>
            <w:r>
              <w:rPr>
                <w:rFonts w:ascii="Cambria" w:hAnsi="Cambria"/>
                <w:b w:val="0"/>
              </w:rPr>
              <w:t>.</w:t>
            </w:r>
            <w:bookmarkEnd w:id="973"/>
            <w:bookmarkEnd w:id="974"/>
          </w:p>
          <w:p w14:paraId="227BFFBC" w14:textId="77777777" w:rsidR="009274EA" w:rsidRDefault="00C53038">
            <w:pPr>
              <w:pStyle w:val="Heading112pt"/>
              <w:tabs>
                <w:tab w:val="left" w:pos="10620"/>
              </w:tabs>
              <w:rPr>
                <w:rFonts w:ascii="Cambria" w:hAnsi="Cambria"/>
              </w:rPr>
            </w:pPr>
            <w:bookmarkStart w:id="975" w:name="_Toc137817560"/>
            <w:bookmarkStart w:id="976" w:name="_Toc137830243"/>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975"/>
            <w:bookmarkEnd w:id="976"/>
          </w:p>
          <w:p w14:paraId="0A0E9429" w14:textId="77777777" w:rsidR="009274EA" w:rsidRDefault="00C53038">
            <w:pPr>
              <w:pStyle w:val="Heading112pt"/>
              <w:tabs>
                <w:tab w:val="left" w:pos="10620"/>
              </w:tabs>
              <w:rPr>
                <w:rFonts w:ascii="Cambria" w:hAnsi="Cambria"/>
              </w:rPr>
            </w:pPr>
            <w:bookmarkStart w:id="977" w:name="_Toc137817561"/>
            <w:bookmarkStart w:id="978" w:name="_Toc137830244"/>
            <w:r>
              <w:rPr>
                <w:rFonts w:ascii="Cambria" w:hAnsi="Cambria"/>
                <w:b w:val="0"/>
              </w:rPr>
              <w:t>System should export all records including Active/Inactive in EXCEL/PDF on click export to Excel/PDF.</w:t>
            </w:r>
            <w:bookmarkEnd w:id="977"/>
            <w:bookmarkEnd w:id="978"/>
          </w:p>
          <w:p w14:paraId="6C569998" w14:textId="77777777" w:rsidR="009274EA" w:rsidRDefault="00C53038">
            <w:pPr>
              <w:pStyle w:val="Heading112pt"/>
              <w:tabs>
                <w:tab w:val="left" w:pos="10620"/>
              </w:tabs>
              <w:rPr>
                <w:rFonts w:ascii="Cambria" w:hAnsi="Cambria"/>
              </w:rPr>
            </w:pPr>
            <w:bookmarkStart w:id="979" w:name="_Toc137817562"/>
            <w:bookmarkStart w:id="980" w:name="_Toc137830245"/>
            <w:r>
              <w:rPr>
                <w:rFonts w:ascii="Cambria" w:hAnsi="Cambria"/>
                <w:b w:val="0"/>
              </w:rPr>
              <w:t>System should display below details in exported Excel/PDF file.</w:t>
            </w:r>
            <w:bookmarkEnd w:id="979"/>
            <w:bookmarkEnd w:id="980"/>
          </w:p>
          <w:p w14:paraId="514F5EF8" w14:textId="77777777" w:rsidR="009274EA" w:rsidRDefault="00C53038">
            <w:pPr>
              <w:pStyle w:val="Heading112pt"/>
              <w:numPr>
                <w:ilvl w:val="1"/>
                <w:numId w:val="2"/>
              </w:numPr>
              <w:tabs>
                <w:tab w:val="left" w:pos="10620"/>
              </w:tabs>
              <w:rPr>
                <w:rFonts w:ascii="Cambria" w:hAnsi="Cambria"/>
              </w:rPr>
            </w:pPr>
            <w:bookmarkStart w:id="981" w:name="_Toc137817563"/>
            <w:bookmarkStart w:id="982" w:name="_Toc137830246"/>
            <w:r>
              <w:rPr>
                <w:rFonts w:ascii="Cambria" w:hAnsi="Cambria"/>
                <w:b w:val="0"/>
              </w:rPr>
              <w:t>Sr.</w:t>
            </w:r>
            <w:bookmarkEnd w:id="981"/>
            <w:bookmarkEnd w:id="982"/>
          </w:p>
          <w:p w14:paraId="6CFB2895" w14:textId="77777777" w:rsidR="009274EA" w:rsidRDefault="00C53038">
            <w:pPr>
              <w:pStyle w:val="Heading112pt"/>
              <w:numPr>
                <w:ilvl w:val="1"/>
                <w:numId w:val="2"/>
              </w:numPr>
              <w:tabs>
                <w:tab w:val="left" w:pos="10620"/>
              </w:tabs>
              <w:rPr>
                <w:rFonts w:ascii="Cambria" w:hAnsi="Cambria"/>
              </w:rPr>
            </w:pPr>
            <w:bookmarkStart w:id="983" w:name="_Toc137817564"/>
            <w:bookmarkStart w:id="984" w:name="_Toc137830247"/>
            <w:r>
              <w:rPr>
                <w:rFonts w:ascii="Cambria" w:hAnsi="Cambria"/>
                <w:b w:val="0"/>
              </w:rPr>
              <w:t>State Name</w:t>
            </w:r>
            <w:bookmarkEnd w:id="983"/>
            <w:bookmarkEnd w:id="984"/>
          </w:p>
          <w:p w14:paraId="7A50C9D2" w14:textId="77777777" w:rsidR="009274EA" w:rsidRDefault="00C53038">
            <w:pPr>
              <w:pStyle w:val="Heading112pt"/>
              <w:numPr>
                <w:ilvl w:val="1"/>
                <w:numId w:val="2"/>
              </w:numPr>
              <w:tabs>
                <w:tab w:val="left" w:pos="10620"/>
              </w:tabs>
              <w:rPr>
                <w:rFonts w:ascii="Cambria" w:hAnsi="Cambria"/>
              </w:rPr>
            </w:pPr>
            <w:bookmarkStart w:id="985" w:name="_Toc137817565"/>
            <w:bookmarkStart w:id="986" w:name="_Toc137830248"/>
            <w:r>
              <w:rPr>
                <w:rFonts w:ascii="Cambria" w:hAnsi="Cambria"/>
                <w:b w:val="0"/>
              </w:rPr>
              <w:t>State Code</w:t>
            </w:r>
            <w:bookmarkEnd w:id="985"/>
            <w:bookmarkEnd w:id="986"/>
          </w:p>
          <w:p w14:paraId="085B7A7F" w14:textId="77777777" w:rsidR="009274EA" w:rsidRDefault="00C53038">
            <w:pPr>
              <w:pStyle w:val="Heading112pt"/>
              <w:numPr>
                <w:ilvl w:val="2"/>
                <w:numId w:val="2"/>
              </w:numPr>
              <w:tabs>
                <w:tab w:val="left" w:pos="10620"/>
              </w:tabs>
              <w:rPr>
                <w:rFonts w:ascii="Cambria" w:hAnsi="Cambria"/>
              </w:rPr>
            </w:pPr>
            <w:r>
              <w:rPr>
                <w:rFonts w:ascii="Cambria" w:hAnsi="Cambria"/>
                <w:b w:val="0"/>
              </w:rPr>
              <w:t>State code should always be “GST STATE CODE”</w:t>
            </w:r>
          </w:p>
          <w:p w14:paraId="387721B2" w14:textId="77777777" w:rsidR="009274EA" w:rsidRDefault="00C53038">
            <w:pPr>
              <w:pStyle w:val="Heading112pt"/>
              <w:numPr>
                <w:ilvl w:val="1"/>
                <w:numId w:val="2"/>
              </w:numPr>
              <w:tabs>
                <w:tab w:val="left" w:pos="10620"/>
              </w:tabs>
              <w:rPr>
                <w:rFonts w:ascii="Cambria" w:hAnsi="Cambria"/>
              </w:rPr>
            </w:pPr>
            <w:bookmarkStart w:id="987" w:name="_Toc137817566"/>
            <w:bookmarkStart w:id="988" w:name="_Toc137830249"/>
            <w:r>
              <w:rPr>
                <w:rFonts w:ascii="Cambria" w:hAnsi="Cambria"/>
                <w:b w:val="0"/>
              </w:rPr>
              <w:t>State Initial</w:t>
            </w:r>
            <w:bookmarkEnd w:id="987"/>
            <w:bookmarkEnd w:id="988"/>
          </w:p>
          <w:p w14:paraId="4D546F0C" w14:textId="77777777" w:rsidR="009274EA" w:rsidRDefault="00C53038">
            <w:pPr>
              <w:pStyle w:val="Heading112pt"/>
              <w:numPr>
                <w:ilvl w:val="1"/>
                <w:numId w:val="2"/>
              </w:numPr>
              <w:tabs>
                <w:tab w:val="left" w:pos="10620"/>
              </w:tabs>
              <w:rPr>
                <w:rFonts w:ascii="Cambria" w:hAnsi="Cambria"/>
              </w:rPr>
            </w:pPr>
            <w:bookmarkStart w:id="989" w:name="_Toc137817567"/>
            <w:bookmarkStart w:id="990" w:name="_Toc137830250"/>
            <w:r>
              <w:rPr>
                <w:rFonts w:ascii="Cambria" w:hAnsi="Cambria"/>
                <w:b w:val="0"/>
              </w:rPr>
              <w:t>Status</w:t>
            </w:r>
            <w:bookmarkEnd w:id="989"/>
            <w:bookmarkEnd w:id="990"/>
          </w:p>
          <w:p w14:paraId="3B3500D7" w14:textId="77777777" w:rsidR="009274EA" w:rsidRDefault="00C53038">
            <w:pPr>
              <w:pStyle w:val="Heading112pt"/>
              <w:numPr>
                <w:ilvl w:val="2"/>
                <w:numId w:val="2"/>
              </w:numPr>
              <w:tabs>
                <w:tab w:val="left" w:pos="10620"/>
              </w:tabs>
              <w:rPr>
                <w:rFonts w:ascii="Cambria" w:hAnsi="Cambria"/>
              </w:rPr>
            </w:pPr>
            <w:bookmarkStart w:id="991" w:name="_Toc137817568"/>
            <w:bookmarkStart w:id="992" w:name="_Toc137830251"/>
            <w:r>
              <w:rPr>
                <w:rFonts w:ascii="Cambria" w:hAnsi="Cambria"/>
                <w:b w:val="0"/>
              </w:rPr>
              <w:t>Active</w:t>
            </w:r>
            <w:bookmarkEnd w:id="991"/>
            <w:bookmarkEnd w:id="992"/>
          </w:p>
          <w:p w14:paraId="7B6E1E01" w14:textId="77777777" w:rsidR="009274EA" w:rsidRDefault="00C53038">
            <w:pPr>
              <w:pStyle w:val="Heading112pt"/>
              <w:numPr>
                <w:ilvl w:val="2"/>
                <w:numId w:val="2"/>
              </w:numPr>
              <w:tabs>
                <w:tab w:val="left" w:pos="10620"/>
              </w:tabs>
              <w:rPr>
                <w:rFonts w:ascii="Cambria" w:hAnsi="Cambria"/>
              </w:rPr>
            </w:pPr>
            <w:bookmarkStart w:id="993" w:name="_Toc137817569"/>
            <w:bookmarkStart w:id="994" w:name="_Toc137830252"/>
            <w:r>
              <w:rPr>
                <w:rFonts w:ascii="Cambria" w:hAnsi="Cambria"/>
                <w:b w:val="0"/>
              </w:rPr>
              <w:t>Inactive</w:t>
            </w:r>
            <w:bookmarkEnd w:id="993"/>
            <w:bookmarkEnd w:id="994"/>
          </w:p>
          <w:p w14:paraId="4A820DC4" w14:textId="77777777" w:rsidR="009274EA" w:rsidRDefault="00C53038">
            <w:pPr>
              <w:pStyle w:val="Heading112pt"/>
              <w:tabs>
                <w:tab w:val="left" w:pos="10620"/>
              </w:tabs>
              <w:rPr>
                <w:rFonts w:ascii="Cambria" w:hAnsi="Cambria"/>
              </w:rPr>
            </w:pPr>
            <w:r>
              <w:rPr>
                <w:rFonts w:ascii="Cambria" w:hAnsi="Cambria"/>
                <w:b w:val="0"/>
              </w:rPr>
              <w:lastRenderedPageBreak/>
              <w:t>System should render/display by default 20 records.</w:t>
            </w:r>
          </w:p>
          <w:p w14:paraId="7A56E65A" w14:textId="77777777" w:rsidR="009274EA" w:rsidRDefault="00C53038">
            <w:pPr>
              <w:pStyle w:val="Heading112pt"/>
              <w:tabs>
                <w:tab w:val="left" w:pos="10620"/>
              </w:tabs>
              <w:rPr>
                <w:rFonts w:ascii="Cambria" w:hAnsi="Cambria"/>
              </w:rPr>
            </w:pPr>
            <w:bookmarkStart w:id="995" w:name="_Toc137817571"/>
            <w:bookmarkStart w:id="996" w:name="_Toc137830254"/>
            <w:r>
              <w:rPr>
                <w:rFonts w:ascii="Cambria" w:hAnsi="Cambria"/>
                <w:b w:val="0"/>
              </w:rPr>
              <w:t>System should record in latest created record first.</w:t>
            </w:r>
            <w:bookmarkEnd w:id="995"/>
            <w:bookmarkEnd w:id="996"/>
          </w:p>
          <w:p w14:paraId="72CFF5D7" w14:textId="77777777" w:rsidR="009274EA" w:rsidRDefault="00C53038">
            <w:pPr>
              <w:pStyle w:val="Heading112pt"/>
              <w:tabs>
                <w:tab w:val="left" w:pos="10620"/>
              </w:tabs>
              <w:rPr>
                <w:rFonts w:ascii="Cambria" w:hAnsi="Cambria"/>
              </w:rPr>
            </w:pPr>
            <w:bookmarkStart w:id="997" w:name="_Toc137817572"/>
            <w:bookmarkStart w:id="998" w:name="_Toc137830255"/>
            <w:r>
              <w:rPr>
                <w:rFonts w:ascii="Cambria" w:hAnsi="Cambria"/>
                <w:b w:val="0"/>
              </w:rPr>
              <w:t>System should not display updated record as a first record.</w:t>
            </w:r>
            <w:bookmarkEnd w:id="997"/>
            <w:bookmarkEnd w:id="998"/>
          </w:p>
          <w:p w14:paraId="2F172FB8"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278E6E00" w14:textId="77777777" w:rsidR="009274EA" w:rsidRDefault="00C53038">
            <w:pPr>
              <w:pStyle w:val="Heading112pt"/>
              <w:numPr>
                <w:ilvl w:val="1"/>
                <w:numId w:val="2"/>
              </w:numPr>
              <w:tabs>
                <w:tab w:val="left" w:pos="10620"/>
              </w:tabs>
              <w:rPr>
                <w:rFonts w:ascii="Cambria" w:hAnsi="Cambria"/>
              </w:rPr>
            </w:pPr>
            <w:bookmarkStart w:id="999" w:name="_Toc137817574"/>
            <w:bookmarkStart w:id="1000" w:name="_Toc137830257"/>
            <w:r>
              <w:rPr>
                <w:rFonts w:ascii="Cambria" w:hAnsi="Cambria"/>
                <w:b w:val="0"/>
              </w:rPr>
              <w:t xml:space="preserve">Active (By default active while </w:t>
            </w:r>
            <w:bookmarkEnd w:id="999"/>
            <w:bookmarkEnd w:id="1000"/>
            <w:r>
              <w:rPr>
                <w:rFonts w:ascii="Cambria" w:hAnsi="Cambria"/>
                <w:b w:val="0"/>
              </w:rPr>
              <w:t>created)</w:t>
            </w:r>
          </w:p>
          <w:p w14:paraId="1E1ECCC5" w14:textId="77777777" w:rsidR="009274EA" w:rsidRDefault="00C53038">
            <w:pPr>
              <w:pStyle w:val="Heading112pt"/>
              <w:numPr>
                <w:ilvl w:val="1"/>
                <w:numId w:val="2"/>
              </w:numPr>
              <w:tabs>
                <w:tab w:val="left" w:pos="10620"/>
              </w:tabs>
              <w:rPr>
                <w:rFonts w:ascii="Cambria" w:hAnsi="Cambria"/>
              </w:rPr>
            </w:pPr>
            <w:bookmarkStart w:id="1001" w:name="_Toc137817575"/>
            <w:bookmarkStart w:id="1002" w:name="_Toc137830258"/>
            <w:r>
              <w:rPr>
                <w:rFonts w:ascii="Cambria" w:hAnsi="Cambria"/>
                <w:b w:val="0"/>
              </w:rPr>
              <w:t>Inactive</w:t>
            </w:r>
            <w:bookmarkEnd w:id="1001"/>
            <w:bookmarkEnd w:id="1002"/>
          </w:p>
          <w:p w14:paraId="1EA26215" w14:textId="77777777" w:rsidR="009274EA" w:rsidRDefault="00C53038">
            <w:pPr>
              <w:pStyle w:val="Heading112pt"/>
              <w:tabs>
                <w:tab w:val="left" w:pos="10620"/>
              </w:tabs>
              <w:rPr>
                <w:rFonts w:ascii="Cambria" w:hAnsi="Cambria"/>
              </w:rPr>
            </w:pPr>
            <w:bookmarkStart w:id="1003" w:name="_Toc137817576"/>
            <w:bookmarkStart w:id="1004" w:name="_Toc137830259"/>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1003"/>
            <w:bookmarkEnd w:id="1004"/>
          </w:p>
          <w:p w14:paraId="5699822A" w14:textId="77777777" w:rsidR="009274EA" w:rsidRDefault="00C53038">
            <w:pPr>
              <w:pStyle w:val="Heading112pt"/>
              <w:numPr>
                <w:ilvl w:val="1"/>
                <w:numId w:val="2"/>
              </w:numPr>
              <w:tabs>
                <w:tab w:val="left" w:pos="10620"/>
              </w:tabs>
              <w:rPr>
                <w:rFonts w:ascii="Cambria" w:hAnsi="Cambria"/>
              </w:rPr>
            </w:pPr>
            <w:bookmarkStart w:id="1005" w:name="_Toc137817577"/>
            <w:bookmarkStart w:id="1006" w:name="_Toc137830260"/>
            <w:r>
              <w:rPr>
                <w:rFonts w:ascii="Cambria" w:hAnsi="Cambria"/>
                <w:b w:val="0"/>
              </w:rPr>
              <w:t>Sr.</w:t>
            </w:r>
            <w:bookmarkEnd w:id="1005"/>
            <w:bookmarkEnd w:id="1006"/>
          </w:p>
          <w:p w14:paraId="5A236A7C" w14:textId="77777777" w:rsidR="009274EA" w:rsidRDefault="00C53038">
            <w:pPr>
              <w:pStyle w:val="Heading112pt"/>
              <w:numPr>
                <w:ilvl w:val="1"/>
                <w:numId w:val="2"/>
              </w:numPr>
              <w:tabs>
                <w:tab w:val="left" w:pos="10620"/>
              </w:tabs>
              <w:rPr>
                <w:rFonts w:ascii="Cambria" w:hAnsi="Cambria"/>
              </w:rPr>
            </w:pPr>
            <w:bookmarkStart w:id="1007" w:name="_Toc137817578"/>
            <w:bookmarkStart w:id="1008" w:name="_Toc137830261"/>
            <w:r>
              <w:rPr>
                <w:rFonts w:ascii="Cambria" w:hAnsi="Cambria"/>
                <w:b w:val="0"/>
              </w:rPr>
              <w:t>State name</w:t>
            </w:r>
            <w:bookmarkEnd w:id="1007"/>
            <w:bookmarkEnd w:id="1008"/>
          </w:p>
          <w:p w14:paraId="1BB90019" w14:textId="77777777" w:rsidR="009274EA" w:rsidRDefault="00C53038">
            <w:pPr>
              <w:pStyle w:val="Heading112pt"/>
              <w:numPr>
                <w:ilvl w:val="1"/>
                <w:numId w:val="2"/>
              </w:numPr>
              <w:tabs>
                <w:tab w:val="left" w:pos="10620"/>
              </w:tabs>
              <w:rPr>
                <w:rFonts w:ascii="Cambria" w:hAnsi="Cambria"/>
              </w:rPr>
            </w:pPr>
            <w:bookmarkStart w:id="1009" w:name="_Toc137817579"/>
            <w:bookmarkStart w:id="1010" w:name="_Toc137830262"/>
            <w:r>
              <w:rPr>
                <w:rFonts w:ascii="Cambria" w:hAnsi="Cambria"/>
                <w:b w:val="0"/>
              </w:rPr>
              <w:t>State code</w:t>
            </w:r>
            <w:bookmarkEnd w:id="1009"/>
            <w:bookmarkEnd w:id="1010"/>
          </w:p>
          <w:p w14:paraId="23458BE3" w14:textId="77777777" w:rsidR="009274EA" w:rsidRDefault="00C53038">
            <w:pPr>
              <w:pStyle w:val="Heading112pt"/>
              <w:numPr>
                <w:ilvl w:val="2"/>
                <w:numId w:val="2"/>
              </w:numPr>
              <w:tabs>
                <w:tab w:val="left" w:pos="10620"/>
              </w:tabs>
              <w:rPr>
                <w:rFonts w:ascii="Cambria" w:hAnsi="Cambria"/>
              </w:rPr>
            </w:pPr>
            <w:r>
              <w:rPr>
                <w:rFonts w:ascii="Cambria" w:hAnsi="Cambria"/>
                <w:b w:val="0"/>
              </w:rPr>
              <w:t>State code should always be “GST STATE CODE”</w:t>
            </w:r>
          </w:p>
          <w:p w14:paraId="3E143DE9" w14:textId="77777777" w:rsidR="009274EA" w:rsidRDefault="00C53038">
            <w:pPr>
              <w:pStyle w:val="Heading112pt"/>
              <w:numPr>
                <w:ilvl w:val="1"/>
                <w:numId w:val="2"/>
              </w:numPr>
              <w:tabs>
                <w:tab w:val="left" w:pos="10620"/>
              </w:tabs>
              <w:rPr>
                <w:rFonts w:ascii="Cambria" w:hAnsi="Cambria"/>
              </w:rPr>
            </w:pPr>
            <w:bookmarkStart w:id="1011" w:name="_Toc137817580"/>
            <w:bookmarkStart w:id="1012" w:name="_Toc137830263"/>
            <w:r>
              <w:rPr>
                <w:rFonts w:ascii="Cambria" w:hAnsi="Cambria"/>
                <w:b w:val="0"/>
              </w:rPr>
              <w:t>State Initial</w:t>
            </w:r>
            <w:bookmarkEnd w:id="1011"/>
            <w:bookmarkEnd w:id="1012"/>
          </w:p>
          <w:p w14:paraId="2997E132" w14:textId="77777777" w:rsidR="009274EA" w:rsidRDefault="00C53038">
            <w:pPr>
              <w:pStyle w:val="Heading112pt"/>
              <w:numPr>
                <w:ilvl w:val="1"/>
                <w:numId w:val="2"/>
              </w:numPr>
              <w:tabs>
                <w:tab w:val="left" w:pos="10620"/>
              </w:tabs>
              <w:rPr>
                <w:rFonts w:ascii="Cambria" w:hAnsi="Cambria"/>
                <w:b w:val="0"/>
              </w:rPr>
            </w:pPr>
            <w:bookmarkStart w:id="1013" w:name="_Toc137817581"/>
            <w:bookmarkStart w:id="1014" w:name="_Toc137830264"/>
            <w:r>
              <w:rPr>
                <w:rFonts w:ascii="Cambria" w:hAnsi="Cambria"/>
                <w:b w:val="0"/>
              </w:rPr>
              <w:t>Action</w:t>
            </w:r>
            <w:bookmarkEnd w:id="1013"/>
            <w:bookmarkEnd w:id="1014"/>
          </w:p>
          <w:p w14:paraId="42A714EE" w14:textId="77777777" w:rsidR="009274EA" w:rsidRDefault="00C53038">
            <w:pPr>
              <w:pStyle w:val="Heading112pt"/>
              <w:numPr>
                <w:ilvl w:val="2"/>
                <w:numId w:val="2"/>
              </w:numPr>
              <w:tabs>
                <w:tab w:val="left" w:pos="10620"/>
              </w:tabs>
              <w:rPr>
                <w:rFonts w:ascii="Cambria" w:hAnsi="Cambria"/>
                <w:b w:val="0"/>
              </w:rPr>
            </w:pPr>
            <w:bookmarkStart w:id="1015" w:name="_Toc137817582"/>
            <w:bookmarkStart w:id="1016" w:name="_Toc137830265"/>
            <w:r>
              <w:rPr>
                <w:rFonts w:ascii="Cambria" w:hAnsi="Cambria"/>
                <w:b w:val="0"/>
              </w:rPr>
              <w:t>Edit link</w:t>
            </w:r>
            <w:bookmarkEnd w:id="1015"/>
            <w:bookmarkEnd w:id="1016"/>
          </w:p>
          <w:p w14:paraId="1EDAB92B" w14:textId="77777777" w:rsidR="009274EA" w:rsidRDefault="00C53038">
            <w:pPr>
              <w:pStyle w:val="Heading112pt"/>
              <w:numPr>
                <w:ilvl w:val="2"/>
                <w:numId w:val="2"/>
              </w:numPr>
              <w:tabs>
                <w:tab w:val="left" w:pos="10620"/>
              </w:tabs>
              <w:rPr>
                <w:rFonts w:ascii="Cambria" w:hAnsi="Cambria"/>
                <w:b w:val="0"/>
              </w:rPr>
            </w:pPr>
            <w:bookmarkStart w:id="1017" w:name="_Toc137817583"/>
            <w:bookmarkStart w:id="1018" w:name="_Toc137830266"/>
            <w:r>
              <w:rPr>
                <w:rFonts w:ascii="Cambria" w:hAnsi="Cambria"/>
                <w:b w:val="0"/>
              </w:rPr>
              <w:t>View link</w:t>
            </w:r>
            <w:bookmarkEnd w:id="1017"/>
            <w:bookmarkEnd w:id="1018"/>
          </w:p>
          <w:p w14:paraId="47FE5DC5" w14:textId="77777777" w:rsidR="009274EA" w:rsidRDefault="00C53038">
            <w:pPr>
              <w:pStyle w:val="Heading112pt"/>
              <w:tabs>
                <w:tab w:val="left" w:pos="10620"/>
              </w:tabs>
              <w:rPr>
                <w:rFonts w:ascii="Cambria" w:hAnsi="Cambria"/>
              </w:rPr>
            </w:pPr>
            <w:bookmarkStart w:id="1019" w:name="_Toc137817584"/>
            <w:bookmarkStart w:id="1020" w:name="_Toc137830267"/>
            <w:r>
              <w:rPr>
                <w:rFonts w:ascii="Cambria" w:hAnsi="Cambria"/>
                <w:b w:val="0"/>
              </w:rPr>
              <w:t>System should display below fields when authorized user clicks on “Edit State”.</w:t>
            </w:r>
            <w:bookmarkEnd w:id="1019"/>
            <w:bookmarkEnd w:id="1020"/>
          </w:p>
          <w:p w14:paraId="04601C6C" w14:textId="77777777" w:rsidR="009274EA" w:rsidRDefault="00C53038">
            <w:pPr>
              <w:pStyle w:val="Heading112pt"/>
              <w:numPr>
                <w:ilvl w:val="1"/>
                <w:numId w:val="2"/>
              </w:numPr>
              <w:tabs>
                <w:tab w:val="left" w:pos="10620"/>
              </w:tabs>
              <w:rPr>
                <w:rFonts w:ascii="Cambria" w:hAnsi="Cambria"/>
              </w:rPr>
            </w:pPr>
            <w:bookmarkStart w:id="1021" w:name="_Toc137817585"/>
            <w:bookmarkStart w:id="1022" w:name="_Toc137830268"/>
            <w:r>
              <w:rPr>
                <w:rFonts w:ascii="Cambria" w:hAnsi="Cambria"/>
                <w:b w:val="0"/>
              </w:rPr>
              <w:t>State name</w:t>
            </w:r>
            <w:bookmarkEnd w:id="1021"/>
            <w:bookmarkEnd w:id="1022"/>
          </w:p>
          <w:p w14:paraId="762F0424" w14:textId="77777777" w:rsidR="009274EA" w:rsidRDefault="00C53038">
            <w:pPr>
              <w:pStyle w:val="Heading112pt"/>
              <w:numPr>
                <w:ilvl w:val="1"/>
                <w:numId w:val="2"/>
              </w:numPr>
              <w:tabs>
                <w:tab w:val="left" w:pos="10620"/>
              </w:tabs>
              <w:rPr>
                <w:rFonts w:ascii="Cambria" w:hAnsi="Cambria"/>
              </w:rPr>
            </w:pPr>
            <w:bookmarkStart w:id="1023" w:name="_Toc137817586"/>
            <w:bookmarkStart w:id="1024" w:name="_Toc137830269"/>
            <w:r>
              <w:rPr>
                <w:rFonts w:ascii="Cambria" w:hAnsi="Cambria"/>
                <w:b w:val="0"/>
              </w:rPr>
              <w:t>State code</w:t>
            </w:r>
            <w:bookmarkEnd w:id="1023"/>
            <w:bookmarkEnd w:id="1024"/>
          </w:p>
          <w:p w14:paraId="04BEE007" w14:textId="77777777" w:rsidR="009274EA" w:rsidRDefault="00C53038">
            <w:pPr>
              <w:pStyle w:val="Heading112pt"/>
              <w:numPr>
                <w:ilvl w:val="2"/>
                <w:numId w:val="2"/>
              </w:numPr>
              <w:tabs>
                <w:tab w:val="left" w:pos="10620"/>
              </w:tabs>
              <w:rPr>
                <w:rFonts w:ascii="Cambria" w:hAnsi="Cambria"/>
              </w:rPr>
            </w:pPr>
            <w:r>
              <w:rPr>
                <w:rFonts w:ascii="Cambria" w:hAnsi="Cambria"/>
                <w:b w:val="0"/>
              </w:rPr>
              <w:t>State code should always be “GST STATE CODE”</w:t>
            </w:r>
          </w:p>
          <w:p w14:paraId="29A52544" w14:textId="77777777" w:rsidR="009274EA" w:rsidRDefault="00C53038">
            <w:pPr>
              <w:pStyle w:val="Heading112pt"/>
              <w:numPr>
                <w:ilvl w:val="1"/>
                <w:numId w:val="2"/>
              </w:numPr>
              <w:tabs>
                <w:tab w:val="left" w:pos="10620"/>
              </w:tabs>
              <w:rPr>
                <w:rFonts w:ascii="Cambria" w:hAnsi="Cambria"/>
              </w:rPr>
            </w:pPr>
            <w:bookmarkStart w:id="1025" w:name="_Toc137817587"/>
            <w:bookmarkStart w:id="1026" w:name="_Toc137830270"/>
            <w:r>
              <w:rPr>
                <w:rFonts w:ascii="Cambria" w:hAnsi="Cambria"/>
                <w:b w:val="0"/>
              </w:rPr>
              <w:t>State Initial</w:t>
            </w:r>
            <w:bookmarkEnd w:id="1025"/>
            <w:bookmarkEnd w:id="1026"/>
          </w:p>
          <w:p w14:paraId="3F936870" w14:textId="77777777" w:rsidR="009274EA" w:rsidRDefault="00C53038">
            <w:pPr>
              <w:pStyle w:val="Heading112pt"/>
              <w:numPr>
                <w:ilvl w:val="1"/>
                <w:numId w:val="2"/>
              </w:numPr>
              <w:tabs>
                <w:tab w:val="left" w:pos="10620"/>
              </w:tabs>
              <w:rPr>
                <w:rFonts w:ascii="Cambria" w:hAnsi="Cambria"/>
                <w:b w:val="0"/>
              </w:rPr>
            </w:pPr>
            <w:bookmarkStart w:id="1027" w:name="_Toc137817588"/>
            <w:bookmarkStart w:id="1028" w:name="_Toc137830271"/>
            <w:r>
              <w:rPr>
                <w:rFonts w:ascii="Cambria" w:hAnsi="Cambria"/>
                <w:b w:val="0"/>
              </w:rPr>
              <w:t>Status</w:t>
            </w:r>
            <w:bookmarkEnd w:id="1027"/>
            <w:bookmarkEnd w:id="1028"/>
          </w:p>
          <w:p w14:paraId="151A5626" w14:textId="77777777" w:rsidR="009274EA" w:rsidRDefault="00C53038">
            <w:pPr>
              <w:pStyle w:val="Heading112pt"/>
              <w:numPr>
                <w:ilvl w:val="2"/>
                <w:numId w:val="2"/>
              </w:numPr>
              <w:tabs>
                <w:tab w:val="left" w:pos="10620"/>
              </w:tabs>
              <w:rPr>
                <w:rFonts w:ascii="Cambria" w:hAnsi="Cambria"/>
                <w:b w:val="0"/>
              </w:rPr>
            </w:pPr>
            <w:bookmarkStart w:id="1029" w:name="_Toc137817589"/>
            <w:bookmarkStart w:id="1030" w:name="_Toc137830272"/>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1029"/>
            <w:bookmarkEnd w:id="1030"/>
          </w:p>
          <w:p w14:paraId="2E67B1E5" w14:textId="77777777" w:rsidR="009274EA" w:rsidRDefault="00C53038">
            <w:pPr>
              <w:pStyle w:val="Heading112pt"/>
              <w:numPr>
                <w:ilvl w:val="2"/>
                <w:numId w:val="2"/>
              </w:numPr>
              <w:tabs>
                <w:tab w:val="left" w:pos="10620"/>
              </w:tabs>
              <w:rPr>
                <w:rFonts w:ascii="Cambria" w:hAnsi="Cambria"/>
                <w:b w:val="0"/>
              </w:rPr>
            </w:pPr>
            <w:bookmarkStart w:id="1031" w:name="_Toc137817590"/>
            <w:bookmarkStart w:id="1032" w:name="_Toc137830273"/>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1031"/>
            <w:bookmarkEnd w:id="1032"/>
          </w:p>
          <w:p w14:paraId="5B20599C" w14:textId="77777777" w:rsidR="009274EA" w:rsidRDefault="00C53038">
            <w:pPr>
              <w:pStyle w:val="Heading112pt"/>
              <w:numPr>
                <w:ilvl w:val="1"/>
                <w:numId w:val="2"/>
              </w:numPr>
              <w:tabs>
                <w:tab w:val="left" w:pos="10620"/>
              </w:tabs>
              <w:rPr>
                <w:rFonts w:ascii="Cambria" w:hAnsi="Cambria"/>
              </w:rPr>
            </w:pPr>
            <w:bookmarkStart w:id="1033" w:name="_Toc137817591"/>
            <w:bookmarkStart w:id="1034" w:name="_Toc137830274"/>
            <w:r>
              <w:rPr>
                <w:rFonts w:ascii="Cambria" w:hAnsi="Cambria"/>
                <w:b w:val="0"/>
              </w:rPr>
              <w:t>Update button.</w:t>
            </w:r>
            <w:bookmarkEnd w:id="1033"/>
            <w:bookmarkEnd w:id="1034"/>
          </w:p>
          <w:p w14:paraId="031A9117" w14:textId="77777777" w:rsidR="009274EA" w:rsidRDefault="00C53038">
            <w:pPr>
              <w:pStyle w:val="Heading112pt"/>
              <w:numPr>
                <w:ilvl w:val="1"/>
                <w:numId w:val="2"/>
              </w:numPr>
              <w:tabs>
                <w:tab w:val="left" w:pos="10620"/>
              </w:tabs>
              <w:rPr>
                <w:rFonts w:ascii="Cambria" w:hAnsi="Cambria"/>
              </w:rPr>
            </w:pPr>
            <w:bookmarkStart w:id="1035" w:name="_Toc137817592"/>
            <w:bookmarkStart w:id="1036" w:name="_Toc137830275"/>
            <w:r>
              <w:rPr>
                <w:rFonts w:ascii="Cambria" w:hAnsi="Cambria"/>
                <w:b w:val="0"/>
              </w:rPr>
              <w:t>Clear button.</w:t>
            </w:r>
            <w:bookmarkEnd w:id="1035"/>
            <w:bookmarkEnd w:id="1036"/>
          </w:p>
          <w:p w14:paraId="2D3CC38C" w14:textId="77777777" w:rsidR="009274EA" w:rsidRDefault="00C53038">
            <w:pPr>
              <w:pStyle w:val="Heading112pt"/>
              <w:numPr>
                <w:ilvl w:val="1"/>
                <w:numId w:val="2"/>
              </w:numPr>
              <w:tabs>
                <w:tab w:val="left" w:pos="10620"/>
              </w:tabs>
              <w:rPr>
                <w:rFonts w:ascii="Cambria" w:hAnsi="Cambria"/>
              </w:rPr>
            </w:pPr>
            <w:bookmarkStart w:id="1037" w:name="_Toc137817593"/>
            <w:bookmarkStart w:id="1038" w:name="_Toc137830276"/>
            <w:r>
              <w:rPr>
                <w:rFonts w:ascii="Cambria" w:hAnsi="Cambria"/>
                <w:b w:val="0"/>
              </w:rPr>
              <w:t>Cancel button.</w:t>
            </w:r>
            <w:bookmarkEnd w:id="1037"/>
            <w:bookmarkEnd w:id="1038"/>
          </w:p>
          <w:p w14:paraId="0F26A170" w14:textId="77777777" w:rsidR="009274EA" w:rsidRDefault="00C53038">
            <w:pPr>
              <w:pStyle w:val="Heading112pt"/>
              <w:tabs>
                <w:tab w:val="left" w:pos="10620"/>
              </w:tabs>
              <w:rPr>
                <w:rFonts w:ascii="Cambria" w:hAnsi="Cambria"/>
              </w:rPr>
            </w:pPr>
            <w:bookmarkStart w:id="1039" w:name="_Toc137817594"/>
            <w:bookmarkStart w:id="1040" w:name="_Toc137830277"/>
            <w:r>
              <w:rPr>
                <w:rFonts w:ascii="Cambria" w:hAnsi="Cambria"/>
                <w:b w:val="0"/>
              </w:rPr>
              <w:t>System should provide above mentioned fields as a mandatory fields.</w:t>
            </w:r>
            <w:bookmarkEnd w:id="1039"/>
            <w:bookmarkEnd w:id="1040"/>
          </w:p>
          <w:p w14:paraId="580C0C6B" w14:textId="77777777" w:rsidR="009274EA" w:rsidRDefault="00C53038">
            <w:pPr>
              <w:pStyle w:val="Heading112pt"/>
              <w:tabs>
                <w:tab w:val="left" w:pos="10620"/>
              </w:tabs>
              <w:rPr>
                <w:rFonts w:ascii="Cambria" w:hAnsi="Cambria"/>
              </w:rPr>
            </w:pPr>
            <w:bookmarkStart w:id="1041" w:name="_Toc137817595"/>
            <w:bookmarkStart w:id="1042" w:name="_Toc137830278"/>
            <w:r>
              <w:rPr>
                <w:rFonts w:ascii="Cambria" w:hAnsi="Cambria"/>
                <w:b w:val="0"/>
              </w:rPr>
              <w:t>System should display validation message “Please enter details” on click update button with blank fields.</w:t>
            </w:r>
            <w:bookmarkEnd w:id="1041"/>
            <w:bookmarkEnd w:id="1042"/>
          </w:p>
          <w:p w14:paraId="614550B1" w14:textId="77777777" w:rsidR="009274EA" w:rsidRDefault="00C53038">
            <w:pPr>
              <w:pStyle w:val="Heading112pt"/>
              <w:tabs>
                <w:tab w:val="left" w:pos="10620"/>
              </w:tabs>
              <w:rPr>
                <w:rFonts w:ascii="Cambria" w:hAnsi="Cambria"/>
              </w:rPr>
            </w:pPr>
            <w:bookmarkStart w:id="1043" w:name="_Toc137817596"/>
            <w:bookmarkStart w:id="1044" w:name="_Toc137830279"/>
            <w:r>
              <w:rPr>
                <w:rFonts w:ascii="Cambria" w:hAnsi="Cambria"/>
                <w:b w:val="0"/>
              </w:rPr>
              <w:t>System should clear all input on click clear button.</w:t>
            </w:r>
            <w:bookmarkEnd w:id="1043"/>
            <w:bookmarkEnd w:id="1044"/>
          </w:p>
          <w:p w14:paraId="3B357EC0" w14:textId="77777777" w:rsidR="009274EA" w:rsidRDefault="00C53038">
            <w:pPr>
              <w:pStyle w:val="Heading112pt"/>
              <w:tabs>
                <w:tab w:val="left" w:pos="10620"/>
              </w:tabs>
              <w:rPr>
                <w:rFonts w:ascii="Cambria" w:hAnsi="Cambria"/>
              </w:rPr>
            </w:pPr>
            <w:bookmarkStart w:id="1045" w:name="_Toc137817597"/>
            <w:bookmarkStart w:id="1046" w:name="_Toc137830280"/>
            <w:r>
              <w:rPr>
                <w:rFonts w:ascii="Cambria" w:hAnsi="Cambria"/>
                <w:b w:val="0"/>
              </w:rPr>
              <w:t>System should redirect on log in home page on click cancel button.</w:t>
            </w:r>
            <w:bookmarkEnd w:id="1045"/>
            <w:bookmarkEnd w:id="1046"/>
          </w:p>
          <w:p w14:paraId="0E4C6D89" w14:textId="77777777" w:rsidR="009274EA" w:rsidRDefault="00C53038">
            <w:pPr>
              <w:pStyle w:val="Heading112pt"/>
              <w:tabs>
                <w:tab w:val="left" w:pos="10620"/>
              </w:tabs>
              <w:rPr>
                <w:rFonts w:ascii="Cambria" w:hAnsi="Cambria"/>
              </w:rPr>
            </w:pPr>
            <w:bookmarkStart w:id="1047" w:name="_Toc137817598"/>
            <w:bookmarkStart w:id="1048" w:name="_Toc137830281"/>
            <w:r>
              <w:rPr>
                <w:rFonts w:ascii="Cambria" w:hAnsi="Cambria"/>
                <w:b w:val="0"/>
              </w:rPr>
              <w:t>System should not allow to enter duplicate value in</w:t>
            </w:r>
            <w:r>
              <w:rPr>
                <w:rFonts w:ascii="Cambria" w:hAnsi="Cambria"/>
              </w:rPr>
              <w:t xml:space="preserve"> State Name </w:t>
            </w:r>
            <w:r>
              <w:rPr>
                <w:rFonts w:ascii="Cambria" w:hAnsi="Cambria"/>
                <w:b w:val="0"/>
              </w:rPr>
              <w:t>and should validation “State Name already exists”.</w:t>
            </w:r>
            <w:bookmarkEnd w:id="1047"/>
            <w:bookmarkEnd w:id="1048"/>
          </w:p>
          <w:p w14:paraId="2512D5D2" w14:textId="77777777" w:rsidR="009274EA" w:rsidRDefault="00C53038">
            <w:pPr>
              <w:pStyle w:val="Heading112pt"/>
              <w:tabs>
                <w:tab w:val="left" w:pos="10620"/>
              </w:tabs>
              <w:rPr>
                <w:rFonts w:ascii="Cambria" w:hAnsi="Cambria"/>
              </w:rPr>
            </w:pPr>
            <w:bookmarkStart w:id="1049" w:name="_Toc137817599"/>
            <w:bookmarkStart w:id="1050" w:name="_Toc137830282"/>
            <w:r>
              <w:rPr>
                <w:rFonts w:ascii="Cambria" w:hAnsi="Cambria"/>
                <w:b w:val="0"/>
              </w:rPr>
              <w:t>System should not allow to enter duplicate value in</w:t>
            </w:r>
            <w:r>
              <w:rPr>
                <w:rFonts w:ascii="Cambria" w:hAnsi="Cambria"/>
              </w:rPr>
              <w:t xml:space="preserve"> State Code</w:t>
            </w:r>
            <w:r>
              <w:rPr>
                <w:rFonts w:ascii="Cambria" w:hAnsi="Cambria"/>
                <w:b w:val="0"/>
              </w:rPr>
              <w:t xml:space="preserve"> and should validation “State Code already exists”.</w:t>
            </w:r>
            <w:bookmarkEnd w:id="1049"/>
            <w:bookmarkEnd w:id="1050"/>
          </w:p>
          <w:p w14:paraId="5EA1A3D7" w14:textId="77777777" w:rsidR="009274EA" w:rsidRDefault="00C53038">
            <w:pPr>
              <w:pStyle w:val="Heading112pt"/>
              <w:tabs>
                <w:tab w:val="left" w:pos="10620"/>
              </w:tabs>
              <w:rPr>
                <w:rFonts w:ascii="Cambria" w:hAnsi="Cambria"/>
              </w:rPr>
            </w:pPr>
            <w:bookmarkStart w:id="1051" w:name="_Toc137817600"/>
            <w:bookmarkStart w:id="1052" w:name="_Toc137830283"/>
            <w:r>
              <w:rPr>
                <w:rFonts w:ascii="Cambria" w:hAnsi="Cambria"/>
                <w:b w:val="0"/>
              </w:rPr>
              <w:lastRenderedPageBreak/>
              <w:t>System should not allow to enter duplicate value in</w:t>
            </w:r>
            <w:r>
              <w:rPr>
                <w:rFonts w:ascii="Cambria" w:hAnsi="Cambria"/>
              </w:rPr>
              <w:t xml:space="preserve"> State Initial</w:t>
            </w:r>
            <w:r>
              <w:rPr>
                <w:rFonts w:ascii="Cambria" w:hAnsi="Cambria"/>
                <w:b w:val="0"/>
              </w:rPr>
              <w:t xml:space="preserve"> and should validation “State Initial already exists”.</w:t>
            </w:r>
            <w:bookmarkEnd w:id="1051"/>
            <w:bookmarkEnd w:id="1052"/>
          </w:p>
          <w:p w14:paraId="7A17650A" w14:textId="77777777" w:rsidR="009274EA" w:rsidRDefault="00C53038">
            <w:pPr>
              <w:pStyle w:val="Heading112pt"/>
              <w:tabs>
                <w:tab w:val="left" w:pos="10620"/>
              </w:tabs>
              <w:rPr>
                <w:rFonts w:ascii="Cambria" w:hAnsi="Cambria"/>
              </w:rPr>
            </w:pPr>
            <w:bookmarkStart w:id="1053" w:name="_Toc137817601"/>
            <w:bookmarkStart w:id="1054" w:name="_Toc137830284"/>
            <w:r>
              <w:rPr>
                <w:rFonts w:ascii="Cambria" w:hAnsi="Cambria"/>
                <w:b w:val="0"/>
              </w:rPr>
              <w:t xml:space="preserve">System should display confirmation message </w:t>
            </w:r>
            <w:r>
              <w:rPr>
                <w:rFonts w:ascii="Cambria" w:hAnsi="Cambria"/>
              </w:rPr>
              <w:t>“State Updated successfully</w:t>
            </w:r>
            <w:r>
              <w:rPr>
                <w:rFonts w:ascii="Cambria" w:hAnsi="Cambria"/>
                <w:b w:val="0"/>
              </w:rPr>
              <w:t>” on click of submit button.</w:t>
            </w:r>
            <w:bookmarkEnd w:id="1053"/>
            <w:bookmarkEnd w:id="1054"/>
          </w:p>
          <w:p w14:paraId="6E8C2D16" w14:textId="77777777" w:rsidR="009274EA" w:rsidRDefault="00C53038">
            <w:pPr>
              <w:pStyle w:val="Heading112pt"/>
              <w:tabs>
                <w:tab w:val="left" w:pos="10620"/>
              </w:tabs>
              <w:rPr>
                <w:rFonts w:ascii="Cambria" w:hAnsi="Cambria"/>
              </w:rPr>
            </w:pPr>
            <w:bookmarkStart w:id="1055" w:name="_Toc137817602"/>
            <w:bookmarkStart w:id="1056" w:name="_Toc137830285"/>
            <w:r>
              <w:rPr>
                <w:rFonts w:ascii="Cambria" w:hAnsi="Cambria"/>
                <w:b w:val="0"/>
              </w:rPr>
              <w:t xml:space="preserve">System should move State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1055"/>
            <w:bookmarkEnd w:id="1056"/>
          </w:p>
          <w:p w14:paraId="12AA99F5" w14:textId="77777777" w:rsidR="009274EA" w:rsidRDefault="00C53038">
            <w:pPr>
              <w:pStyle w:val="Heading112pt"/>
              <w:tabs>
                <w:tab w:val="left" w:pos="10620"/>
              </w:tabs>
              <w:rPr>
                <w:rFonts w:ascii="Cambria" w:hAnsi="Cambria"/>
              </w:rPr>
            </w:pPr>
            <w:bookmarkStart w:id="1057" w:name="_Toc137817603"/>
            <w:bookmarkStart w:id="1058" w:name="_Toc137830286"/>
            <w:r>
              <w:rPr>
                <w:rFonts w:ascii="Cambria" w:hAnsi="Cambria"/>
                <w:b w:val="0"/>
              </w:rPr>
              <w:t>In existing and past transaction system should display the inactivated values.</w:t>
            </w:r>
            <w:bookmarkEnd w:id="1057"/>
            <w:bookmarkEnd w:id="1058"/>
          </w:p>
          <w:p w14:paraId="35E11450" w14:textId="77777777" w:rsidR="009274EA" w:rsidRDefault="00C53038">
            <w:pPr>
              <w:pStyle w:val="Heading112pt"/>
              <w:tabs>
                <w:tab w:val="left" w:pos="10620"/>
              </w:tabs>
              <w:rPr>
                <w:rFonts w:ascii="Cambria" w:hAnsi="Cambria"/>
              </w:rPr>
            </w:pPr>
            <w:bookmarkStart w:id="1059" w:name="_Toc137817604"/>
            <w:bookmarkStart w:id="1060" w:name="_Toc137830287"/>
            <w:r>
              <w:rPr>
                <w:rFonts w:ascii="Cambria" w:hAnsi="Cambria"/>
                <w:b w:val="0"/>
              </w:rPr>
              <w:t xml:space="preserve">System should move State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1059"/>
            <w:bookmarkEnd w:id="1060"/>
          </w:p>
          <w:p w14:paraId="16D4FF68" w14:textId="77777777" w:rsidR="009274EA" w:rsidRDefault="00C53038">
            <w:pPr>
              <w:pStyle w:val="Heading112pt"/>
              <w:tabs>
                <w:tab w:val="left" w:pos="10620"/>
              </w:tabs>
              <w:rPr>
                <w:rFonts w:ascii="Cambria" w:hAnsi="Cambria"/>
              </w:rPr>
            </w:pPr>
            <w:bookmarkStart w:id="1061" w:name="_Toc137817605"/>
            <w:bookmarkStart w:id="1062" w:name="_Toc137830288"/>
            <w:r>
              <w:rPr>
                <w:rFonts w:ascii="Cambria" w:hAnsi="Cambria"/>
                <w:b w:val="0"/>
              </w:rPr>
              <w:t>In existing and past transaction system should not display the activated values.</w:t>
            </w:r>
            <w:bookmarkEnd w:id="1061"/>
            <w:bookmarkEnd w:id="1062"/>
          </w:p>
          <w:p w14:paraId="0456F10E"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66A6960" w14:textId="77777777" w:rsidR="009274EA" w:rsidRDefault="00C53038">
            <w:pPr>
              <w:pStyle w:val="Heading112pt"/>
              <w:rPr>
                <w:rFonts w:ascii="Cambria" w:hAnsi="Cambria"/>
                <w:b w:val="0"/>
              </w:rPr>
            </w:pPr>
            <w:r>
              <w:rPr>
                <w:rFonts w:ascii="Cambria" w:hAnsi="Cambria"/>
                <w:b w:val="0"/>
              </w:rPr>
              <w:t>System should capture the entry of “State Name” update in audit trail report as “State Name :&lt; State Name&gt; Updated”.</w:t>
            </w:r>
          </w:p>
          <w:p w14:paraId="0B593FB3" w14:textId="77777777" w:rsidR="009274EA" w:rsidRDefault="00C53038">
            <w:pPr>
              <w:pStyle w:val="Heading112pt"/>
              <w:rPr>
                <w:rFonts w:ascii="Cambria" w:hAnsi="Cambria"/>
                <w:b w:val="0"/>
              </w:rPr>
            </w:pPr>
            <w:r>
              <w:rPr>
                <w:rFonts w:ascii="Cambria" w:hAnsi="Cambria"/>
                <w:b w:val="0"/>
              </w:rPr>
              <w:t>System should capture the entry of “State Code” update in audit trail report as “State Code :&lt; State Code &gt; Updated”.</w:t>
            </w:r>
          </w:p>
          <w:p w14:paraId="79ED75DD" w14:textId="77777777" w:rsidR="009274EA" w:rsidRDefault="00C53038">
            <w:pPr>
              <w:pStyle w:val="Heading112pt"/>
              <w:rPr>
                <w:rFonts w:ascii="Cambria" w:hAnsi="Cambria"/>
                <w:b w:val="0"/>
              </w:rPr>
            </w:pPr>
            <w:r>
              <w:rPr>
                <w:rFonts w:ascii="Cambria" w:hAnsi="Cambria"/>
                <w:b w:val="0"/>
              </w:rPr>
              <w:t>System should capture the entry of “State Initial” update in audit trail report as “State Initial :&lt; State Initial &gt; Updated”.</w:t>
            </w:r>
          </w:p>
          <w:p w14:paraId="25CF9633" w14:textId="77777777" w:rsidR="009274EA" w:rsidRDefault="009274EA">
            <w:pPr>
              <w:pStyle w:val="Heading112pt"/>
              <w:numPr>
                <w:ilvl w:val="0"/>
                <w:numId w:val="0"/>
              </w:numPr>
              <w:ind w:left="360" w:hanging="360"/>
              <w:rPr>
                <w:rFonts w:ascii="Cambria" w:hAnsi="Cambria"/>
              </w:rPr>
            </w:pPr>
          </w:p>
          <w:p w14:paraId="27C1E032" w14:textId="77777777" w:rsidR="009274EA" w:rsidRDefault="00C53038">
            <w:pPr>
              <w:pStyle w:val="Heading112pt"/>
              <w:numPr>
                <w:ilvl w:val="0"/>
                <w:numId w:val="0"/>
              </w:numPr>
              <w:tabs>
                <w:tab w:val="left" w:pos="10620"/>
              </w:tabs>
              <w:rPr>
                <w:rFonts w:ascii="Cambria" w:hAnsi="Cambria"/>
              </w:rPr>
            </w:pPr>
            <w:bookmarkStart w:id="1063" w:name="_Toc137817606"/>
            <w:bookmarkStart w:id="1064" w:name="_Toc137830289"/>
            <w:r>
              <w:rPr>
                <w:rFonts w:ascii="Cambria" w:hAnsi="Cambria"/>
                <w:u w:val="single"/>
              </w:rPr>
              <w:t xml:space="preserve">View </w:t>
            </w:r>
            <w:bookmarkEnd w:id="1063"/>
            <w:bookmarkEnd w:id="1064"/>
            <w:r>
              <w:rPr>
                <w:rFonts w:ascii="Cambria" w:hAnsi="Cambria"/>
                <w:u w:val="single"/>
              </w:rPr>
              <w:t>Mode</w:t>
            </w:r>
            <w:r>
              <w:rPr>
                <w:rFonts w:ascii="Cambria" w:hAnsi="Cambria"/>
                <w:b w:val="0"/>
              </w:rPr>
              <w:t>:</w:t>
            </w:r>
          </w:p>
          <w:p w14:paraId="53C2A472" w14:textId="77777777" w:rsidR="009274EA" w:rsidRDefault="00C53038">
            <w:pPr>
              <w:pStyle w:val="Heading112pt"/>
              <w:tabs>
                <w:tab w:val="left" w:pos="10620"/>
              </w:tabs>
              <w:rPr>
                <w:rFonts w:ascii="Cambria" w:hAnsi="Cambria"/>
              </w:rPr>
            </w:pPr>
            <w:bookmarkStart w:id="1065" w:name="_Toc137817607"/>
            <w:bookmarkStart w:id="1066" w:name="_Toc137830290"/>
            <w:r>
              <w:rPr>
                <w:rFonts w:ascii="Cambria" w:hAnsi="Cambria"/>
                <w:b w:val="0"/>
              </w:rPr>
              <w:t>System should display all details of respective “State Value” under view mode on click of view link.</w:t>
            </w:r>
            <w:bookmarkEnd w:id="1065"/>
            <w:bookmarkEnd w:id="1066"/>
          </w:p>
          <w:p w14:paraId="6D2B91C9" w14:textId="77777777" w:rsidR="009274EA" w:rsidRDefault="00C53038">
            <w:pPr>
              <w:pStyle w:val="Heading112pt"/>
              <w:tabs>
                <w:tab w:val="left" w:pos="10620"/>
              </w:tabs>
              <w:rPr>
                <w:rFonts w:ascii="Cambria" w:hAnsi="Cambria"/>
              </w:rPr>
            </w:pPr>
            <w:bookmarkStart w:id="1067" w:name="_Toc137817608"/>
            <w:bookmarkStart w:id="1068" w:name="_Toc137830291"/>
            <w:r>
              <w:rPr>
                <w:rFonts w:ascii="Cambria" w:hAnsi="Cambria"/>
                <w:b w:val="0"/>
              </w:rPr>
              <w:t>System should provide export to PDF and Excel option.</w:t>
            </w:r>
            <w:bookmarkEnd w:id="1067"/>
            <w:bookmarkEnd w:id="1068"/>
          </w:p>
          <w:p w14:paraId="3B84CD32" w14:textId="77777777" w:rsidR="009274EA" w:rsidRDefault="00C53038">
            <w:pPr>
              <w:pStyle w:val="Heading112pt"/>
              <w:tabs>
                <w:tab w:val="left" w:pos="10620"/>
              </w:tabs>
              <w:rPr>
                <w:rFonts w:ascii="Cambria" w:hAnsi="Cambria"/>
              </w:rPr>
            </w:pPr>
            <w:bookmarkStart w:id="1069" w:name="_Toc137817609"/>
            <w:bookmarkStart w:id="1070" w:name="_Toc137830292"/>
            <w:r>
              <w:rPr>
                <w:rFonts w:ascii="Cambria" w:hAnsi="Cambria"/>
                <w:b w:val="0"/>
              </w:rPr>
              <w:t>System should display below details in exported Excel/PDF file for respective State detail.</w:t>
            </w:r>
            <w:bookmarkEnd w:id="1069"/>
            <w:bookmarkEnd w:id="1070"/>
          </w:p>
          <w:p w14:paraId="70C0D6B2" w14:textId="77777777" w:rsidR="009274EA" w:rsidRDefault="00C53038">
            <w:pPr>
              <w:pStyle w:val="Heading112pt"/>
              <w:numPr>
                <w:ilvl w:val="1"/>
                <w:numId w:val="2"/>
              </w:numPr>
              <w:tabs>
                <w:tab w:val="left" w:pos="10620"/>
              </w:tabs>
              <w:rPr>
                <w:rFonts w:ascii="Cambria" w:hAnsi="Cambria"/>
              </w:rPr>
            </w:pPr>
            <w:bookmarkStart w:id="1071" w:name="_Toc137817610"/>
            <w:bookmarkStart w:id="1072" w:name="_Toc137830293"/>
            <w:r>
              <w:rPr>
                <w:rFonts w:ascii="Cambria" w:hAnsi="Cambria"/>
                <w:b w:val="0"/>
              </w:rPr>
              <w:t>Sr.</w:t>
            </w:r>
            <w:bookmarkEnd w:id="1071"/>
            <w:bookmarkEnd w:id="1072"/>
          </w:p>
          <w:p w14:paraId="30F95B35" w14:textId="77777777" w:rsidR="009274EA" w:rsidRDefault="00C53038">
            <w:pPr>
              <w:pStyle w:val="Heading112pt"/>
              <w:numPr>
                <w:ilvl w:val="1"/>
                <w:numId w:val="2"/>
              </w:numPr>
              <w:tabs>
                <w:tab w:val="left" w:pos="10620"/>
              </w:tabs>
              <w:rPr>
                <w:rFonts w:ascii="Cambria" w:hAnsi="Cambria"/>
              </w:rPr>
            </w:pPr>
            <w:bookmarkStart w:id="1073" w:name="_Toc137817611"/>
            <w:bookmarkStart w:id="1074" w:name="_Toc137830294"/>
            <w:r>
              <w:rPr>
                <w:rFonts w:ascii="Cambria" w:hAnsi="Cambria"/>
                <w:b w:val="0"/>
              </w:rPr>
              <w:t>State Name</w:t>
            </w:r>
            <w:bookmarkEnd w:id="1073"/>
            <w:bookmarkEnd w:id="1074"/>
          </w:p>
          <w:p w14:paraId="692CD37F" w14:textId="77777777" w:rsidR="009274EA" w:rsidRDefault="00C53038">
            <w:pPr>
              <w:pStyle w:val="Heading112pt"/>
              <w:numPr>
                <w:ilvl w:val="1"/>
                <w:numId w:val="2"/>
              </w:numPr>
              <w:tabs>
                <w:tab w:val="left" w:pos="10620"/>
              </w:tabs>
              <w:rPr>
                <w:rFonts w:ascii="Cambria" w:hAnsi="Cambria"/>
              </w:rPr>
            </w:pPr>
            <w:bookmarkStart w:id="1075" w:name="_Toc137817612"/>
            <w:bookmarkStart w:id="1076" w:name="_Toc137830295"/>
            <w:r>
              <w:rPr>
                <w:rFonts w:ascii="Cambria" w:hAnsi="Cambria"/>
                <w:b w:val="0"/>
              </w:rPr>
              <w:t>State Code</w:t>
            </w:r>
            <w:bookmarkEnd w:id="1075"/>
            <w:bookmarkEnd w:id="1076"/>
          </w:p>
          <w:p w14:paraId="77BAA7C5" w14:textId="77777777" w:rsidR="009274EA" w:rsidRDefault="00C53038">
            <w:pPr>
              <w:pStyle w:val="Heading112pt"/>
              <w:numPr>
                <w:ilvl w:val="2"/>
                <w:numId w:val="2"/>
              </w:numPr>
              <w:tabs>
                <w:tab w:val="left" w:pos="10620"/>
              </w:tabs>
              <w:rPr>
                <w:rFonts w:ascii="Cambria" w:hAnsi="Cambria"/>
              </w:rPr>
            </w:pPr>
            <w:r>
              <w:rPr>
                <w:rFonts w:ascii="Cambria" w:hAnsi="Cambria"/>
                <w:b w:val="0"/>
              </w:rPr>
              <w:t>State code should always be “GST STATE CODE”</w:t>
            </w:r>
          </w:p>
          <w:p w14:paraId="4EC31B57" w14:textId="77777777" w:rsidR="009274EA" w:rsidRDefault="00C53038">
            <w:pPr>
              <w:pStyle w:val="Heading112pt"/>
              <w:numPr>
                <w:ilvl w:val="1"/>
                <w:numId w:val="2"/>
              </w:numPr>
              <w:tabs>
                <w:tab w:val="left" w:pos="10620"/>
              </w:tabs>
              <w:rPr>
                <w:rFonts w:ascii="Cambria" w:hAnsi="Cambria"/>
                <w:b w:val="0"/>
              </w:rPr>
            </w:pPr>
            <w:bookmarkStart w:id="1077" w:name="_Toc137817613"/>
            <w:bookmarkStart w:id="1078" w:name="_Toc137830296"/>
            <w:r>
              <w:rPr>
                <w:rFonts w:ascii="Cambria" w:hAnsi="Cambria"/>
                <w:b w:val="0"/>
              </w:rPr>
              <w:t>State Initial</w:t>
            </w:r>
            <w:bookmarkEnd w:id="1077"/>
            <w:bookmarkEnd w:id="1078"/>
          </w:p>
          <w:p w14:paraId="2DFCAC4D" w14:textId="77777777" w:rsidR="009274EA" w:rsidRDefault="00C53038">
            <w:pPr>
              <w:pStyle w:val="Heading112pt"/>
              <w:numPr>
                <w:ilvl w:val="1"/>
                <w:numId w:val="2"/>
              </w:numPr>
              <w:tabs>
                <w:tab w:val="left" w:pos="10620"/>
              </w:tabs>
              <w:rPr>
                <w:rFonts w:ascii="Cambria" w:hAnsi="Cambria"/>
              </w:rPr>
            </w:pPr>
            <w:bookmarkStart w:id="1079" w:name="_Toc137817614"/>
            <w:bookmarkStart w:id="1080" w:name="_Toc137830297"/>
            <w:r>
              <w:rPr>
                <w:rFonts w:ascii="Cambria" w:hAnsi="Cambria"/>
                <w:b w:val="0"/>
              </w:rPr>
              <w:t>Status</w:t>
            </w:r>
            <w:bookmarkEnd w:id="1079"/>
            <w:bookmarkEnd w:id="1080"/>
          </w:p>
          <w:p w14:paraId="516ADBB1" w14:textId="77777777" w:rsidR="009274EA" w:rsidRDefault="00C53038">
            <w:pPr>
              <w:pStyle w:val="Heading112pt"/>
              <w:numPr>
                <w:ilvl w:val="2"/>
                <w:numId w:val="2"/>
              </w:numPr>
              <w:tabs>
                <w:tab w:val="left" w:pos="10620"/>
              </w:tabs>
              <w:rPr>
                <w:rFonts w:ascii="Cambria" w:hAnsi="Cambria"/>
              </w:rPr>
            </w:pPr>
            <w:bookmarkStart w:id="1081" w:name="_Toc137817615"/>
            <w:bookmarkStart w:id="1082" w:name="_Toc137830298"/>
            <w:r>
              <w:rPr>
                <w:rFonts w:ascii="Cambria" w:hAnsi="Cambria"/>
                <w:b w:val="0"/>
              </w:rPr>
              <w:t>Active</w:t>
            </w:r>
            <w:bookmarkEnd w:id="1081"/>
            <w:bookmarkEnd w:id="1082"/>
          </w:p>
          <w:p w14:paraId="0B7AE75A" w14:textId="77777777" w:rsidR="009274EA" w:rsidRDefault="00C53038">
            <w:pPr>
              <w:pStyle w:val="Heading112pt"/>
              <w:numPr>
                <w:ilvl w:val="2"/>
                <w:numId w:val="2"/>
              </w:numPr>
              <w:tabs>
                <w:tab w:val="left" w:pos="10620"/>
              </w:tabs>
              <w:rPr>
                <w:rFonts w:ascii="Cambria" w:hAnsi="Cambria"/>
              </w:rPr>
            </w:pPr>
            <w:bookmarkStart w:id="1083" w:name="_Toc137817616"/>
            <w:bookmarkStart w:id="1084" w:name="_Toc137830299"/>
            <w:r>
              <w:rPr>
                <w:rFonts w:ascii="Cambria" w:hAnsi="Cambria"/>
                <w:b w:val="0"/>
              </w:rPr>
              <w:t>Inactive</w:t>
            </w:r>
            <w:bookmarkEnd w:id="1083"/>
            <w:bookmarkEnd w:id="1084"/>
          </w:p>
          <w:p w14:paraId="050A1734" w14:textId="77777777" w:rsidR="009274EA" w:rsidRDefault="00C53038">
            <w:pPr>
              <w:pStyle w:val="Heading112pt"/>
              <w:tabs>
                <w:tab w:val="left" w:pos="10620"/>
              </w:tabs>
              <w:rPr>
                <w:rFonts w:ascii="Cambria" w:hAnsi="Cambria"/>
              </w:rPr>
            </w:pPr>
            <w:bookmarkStart w:id="1085" w:name="_Toc137817617"/>
            <w:bookmarkStart w:id="1086" w:name="_Toc137830300"/>
            <w:r>
              <w:rPr>
                <w:rFonts w:ascii="Cambria" w:hAnsi="Cambria"/>
                <w:b w:val="0"/>
              </w:rPr>
              <w:t>System should not allow to change the detail in view mode.</w:t>
            </w:r>
            <w:bookmarkEnd w:id="1085"/>
            <w:bookmarkEnd w:id="1086"/>
          </w:p>
          <w:p w14:paraId="6F28DF82" w14:textId="77777777" w:rsidR="009274EA" w:rsidRDefault="00C53038">
            <w:pPr>
              <w:pStyle w:val="Heading112pt"/>
              <w:numPr>
                <w:ilvl w:val="0"/>
                <w:numId w:val="0"/>
              </w:numPr>
              <w:tabs>
                <w:tab w:val="left" w:pos="10620"/>
              </w:tabs>
              <w:ind w:left="360" w:hanging="360"/>
              <w:rPr>
                <w:rFonts w:ascii="Cambria" w:hAnsi="Cambria"/>
                <w:b w:val="0"/>
              </w:rPr>
            </w:pPr>
            <w:bookmarkStart w:id="1087" w:name="_Toc137817618"/>
            <w:bookmarkStart w:id="1088" w:name="_Toc137830301"/>
            <w:r>
              <w:rPr>
                <w:rFonts w:ascii="Cambria" w:hAnsi="Cambria"/>
                <w:u w:val="single"/>
              </w:rPr>
              <w:t xml:space="preserve">Uploaded Document </w:t>
            </w:r>
            <w:bookmarkEnd w:id="1087"/>
            <w:bookmarkEnd w:id="1088"/>
            <w:r>
              <w:rPr>
                <w:rFonts w:ascii="Cambria" w:hAnsi="Cambria"/>
                <w:u w:val="single"/>
              </w:rPr>
              <w:t>section</w:t>
            </w:r>
            <w:r>
              <w:rPr>
                <w:rFonts w:ascii="Cambria" w:hAnsi="Cambria"/>
                <w:b w:val="0"/>
              </w:rPr>
              <w:t>:</w:t>
            </w:r>
          </w:p>
          <w:p w14:paraId="0E137238" w14:textId="77777777" w:rsidR="009274EA" w:rsidRDefault="00C53038">
            <w:pPr>
              <w:pStyle w:val="Heading112pt"/>
              <w:tabs>
                <w:tab w:val="left" w:pos="10620"/>
              </w:tabs>
              <w:rPr>
                <w:rFonts w:ascii="Cambria" w:hAnsi="Cambria"/>
              </w:rPr>
            </w:pPr>
            <w:bookmarkStart w:id="1089" w:name="_Toc137817619"/>
            <w:bookmarkStart w:id="1090" w:name="_Toc137830302"/>
            <w:r>
              <w:rPr>
                <w:rFonts w:ascii="Cambria" w:hAnsi="Cambria"/>
                <w:b w:val="0"/>
              </w:rPr>
              <w:lastRenderedPageBreak/>
              <w:t>System should display the list of PDF documents uploaded while doing any activity in master.</w:t>
            </w:r>
            <w:bookmarkEnd w:id="1089"/>
            <w:bookmarkEnd w:id="1090"/>
          </w:p>
          <w:p w14:paraId="1B1188B7" w14:textId="77777777" w:rsidR="009274EA" w:rsidRDefault="00C53038">
            <w:pPr>
              <w:pStyle w:val="Heading112pt"/>
              <w:tabs>
                <w:tab w:val="left" w:pos="10620"/>
              </w:tabs>
              <w:rPr>
                <w:rFonts w:ascii="Cambria" w:hAnsi="Cambria"/>
              </w:rPr>
            </w:pPr>
            <w:bookmarkStart w:id="1091" w:name="_Toc137817620"/>
            <w:bookmarkStart w:id="1092" w:name="_Toc137830303"/>
            <w:r>
              <w:rPr>
                <w:rFonts w:ascii="Cambria" w:hAnsi="Cambria"/>
                <w:b w:val="0"/>
              </w:rPr>
              <w:t>System should below detail in uploaded document section.</w:t>
            </w:r>
            <w:bookmarkEnd w:id="1091"/>
            <w:bookmarkEnd w:id="1092"/>
          </w:p>
          <w:p w14:paraId="0AB69B11" w14:textId="77777777" w:rsidR="009274EA" w:rsidRDefault="00C53038">
            <w:pPr>
              <w:pStyle w:val="Heading112pt"/>
              <w:numPr>
                <w:ilvl w:val="1"/>
                <w:numId w:val="2"/>
              </w:numPr>
              <w:tabs>
                <w:tab w:val="left" w:pos="10620"/>
              </w:tabs>
              <w:rPr>
                <w:rFonts w:ascii="Cambria" w:hAnsi="Cambria"/>
              </w:rPr>
            </w:pPr>
            <w:bookmarkStart w:id="1093" w:name="_Toc137817621"/>
            <w:bookmarkStart w:id="1094" w:name="_Toc137830304"/>
            <w:r>
              <w:rPr>
                <w:rFonts w:ascii="Cambria" w:hAnsi="Cambria"/>
                <w:b w:val="0"/>
              </w:rPr>
              <w:t>Sr.</w:t>
            </w:r>
            <w:bookmarkEnd w:id="1093"/>
            <w:bookmarkEnd w:id="1094"/>
          </w:p>
          <w:p w14:paraId="1A6792B3" w14:textId="77777777" w:rsidR="009274EA" w:rsidRDefault="00C53038">
            <w:pPr>
              <w:pStyle w:val="Heading112pt"/>
              <w:numPr>
                <w:ilvl w:val="1"/>
                <w:numId w:val="2"/>
              </w:numPr>
              <w:tabs>
                <w:tab w:val="left" w:pos="10620"/>
              </w:tabs>
              <w:rPr>
                <w:rFonts w:ascii="Cambria" w:hAnsi="Cambria"/>
              </w:rPr>
            </w:pPr>
            <w:r>
              <w:rPr>
                <w:rFonts w:ascii="Cambria" w:hAnsi="Cambria"/>
                <w:b w:val="0"/>
              </w:rPr>
              <w:t>State Name</w:t>
            </w:r>
          </w:p>
          <w:p w14:paraId="1273A75C" w14:textId="77777777" w:rsidR="009274EA" w:rsidRDefault="00C53038">
            <w:pPr>
              <w:pStyle w:val="Heading112pt"/>
              <w:numPr>
                <w:ilvl w:val="1"/>
                <w:numId w:val="2"/>
              </w:numPr>
              <w:tabs>
                <w:tab w:val="left" w:pos="10620"/>
              </w:tabs>
              <w:rPr>
                <w:rFonts w:ascii="Cambria" w:hAnsi="Cambria"/>
              </w:rPr>
            </w:pPr>
            <w:bookmarkStart w:id="1095" w:name="_Toc137817622"/>
            <w:bookmarkStart w:id="1096" w:name="_Toc137830305"/>
            <w:r>
              <w:rPr>
                <w:rFonts w:ascii="Cambria" w:hAnsi="Cambria"/>
                <w:b w:val="0"/>
              </w:rPr>
              <w:t>Document Brief/Remarks</w:t>
            </w:r>
            <w:bookmarkEnd w:id="1095"/>
            <w:bookmarkEnd w:id="1096"/>
          </w:p>
          <w:p w14:paraId="79E82F16" w14:textId="77777777" w:rsidR="009274EA" w:rsidRDefault="00C53038">
            <w:pPr>
              <w:pStyle w:val="Heading112pt"/>
              <w:numPr>
                <w:ilvl w:val="1"/>
                <w:numId w:val="2"/>
              </w:numPr>
              <w:tabs>
                <w:tab w:val="left" w:pos="10620"/>
              </w:tabs>
              <w:rPr>
                <w:rFonts w:ascii="Cambria" w:hAnsi="Cambria"/>
              </w:rPr>
            </w:pPr>
            <w:bookmarkStart w:id="1097" w:name="_Toc137817623"/>
            <w:bookmarkStart w:id="1098" w:name="_Toc137830306"/>
            <w:r>
              <w:rPr>
                <w:rFonts w:ascii="Cambria" w:hAnsi="Cambria"/>
                <w:b w:val="0"/>
              </w:rPr>
              <w:t>Document upload date and time</w:t>
            </w:r>
            <w:bookmarkEnd w:id="1097"/>
            <w:bookmarkEnd w:id="1098"/>
          </w:p>
          <w:p w14:paraId="5B6367CF" w14:textId="77777777" w:rsidR="009274EA" w:rsidRDefault="00C53038">
            <w:pPr>
              <w:pStyle w:val="Heading112pt"/>
              <w:numPr>
                <w:ilvl w:val="1"/>
                <w:numId w:val="2"/>
              </w:numPr>
              <w:tabs>
                <w:tab w:val="left" w:pos="10620"/>
              </w:tabs>
              <w:rPr>
                <w:rFonts w:ascii="Cambria" w:hAnsi="Cambria"/>
              </w:rPr>
            </w:pPr>
            <w:bookmarkStart w:id="1099" w:name="_Toc137817624"/>
            <w:bookmarkStart w:id="1100" w:name="_Toc137830307"/>
            <w:r>
              <w:rPr>
                <w:rFonts w:ascii="Cambria" w:hAnsi="Cambria"/>
                <w:b w:val="0"/>
              </w:rPr>
              <w:t>Action</w:t>
            </w:r>
            <w:bookmarkEnd w:id="1099"/>
            <w:bookmarkEnd w:id="1100"/>
            <w:r>
              <w:rPr>
                <w:rFonts w:ascii="Cambria" w:hAnsi="Cambria"/>
                <w:b w:val="0"/>
              </w:rPr>
              <w:t xml:space="preserve"> </w:t>
            </w:r>
          </w:p>
          <w:p w14:paraId="0F92641E" w14:textId="77777777" w:rsidR="009274EA" w:rsidRDefault="00C53038">
            <w:pPr>
              <w:pStyle w:val="Heading112pt"/>
              <w:numPr>
                <w:ilvl w:val="2"/>
                <w:numId w:val="2"/>
              </w:numPr>
              <w:tabs>
                <w:tab w:val="left" w:pos="10620"/>
              </w:tabs>
              <w:rPr>
                <w:rFonts w:ascii="Cambria" w:hAnsi="Cambria"/>
              </w:rPr>
            </w:pPr>
            <w:bookmarkStart w:id="1101" w:name="_Toc137817625"/>
            <w:bookmarkStart w:id="1102" w:name="_Toc137830308"/>
            <w:r>
              <w:rPr>
                <w:rFonts w:ascii="Cambria" w:hAnsi="Cambria"/>
                <w:b w:val="0"/>
              </w:rPr>
              <w:t>Download document link.</w:t>
            </w:r>
            <w:bookmarkEnd w:id="1101"/>
            <w:bookmarkEnd w:id="1102"/>
          </w:p>
          <w:p w14:paraId="7E17864C" w14:textId="77777777" w:rsidR="009274EA" w:rsidRDefault="00C53038">
            <w:pPr>
              <w:pStyle w:val="Heading112pt"/>
              <w:numPr>
                <w:ilvl w:val="2"/>
                <w:numId w:val="2"/>
              </w:numPr>
              <w:tabs>
                <w:tab w:val="left" w:pos="10620"/>
              </w:tabs>
              <w:rPr>
                <w:rFonts w:ascii="Cambria" w:hAnsi="Cambria"/>
              </w:rPr>
            </w:pPr>
            <w:bookmarkStart w:id="1103" w:name="_Toc137817626"/>
            <w:bookmarkStart w:id="1104" w:name="_Toc137830309"/>
            <w:r>
              <w:rPr>
                <w:rFonts w:ascii="Cambria" w:hAnsi="Cambria"/>
                <w:b w:val="0"/>
              </w:rPr>
              <w:t>Preview document link.</w:t>
            </w:r>
            <w:bookmarkEnd w:id="1103"/>
            <w:bookmarkEnd w:id="1104"/>
          </w:p>
          <w:p w14:paraId="678802AD" w14:textId="77777777" w:rsidR="009274EA" w:rsidRDefault="00C53038">
            <w:pPr>
              <w:pStyle w:val="Heading112pt"/>
              <w:tabs>
                <w:tab w:val="left" w:pos="10620"/>
              </w:tabs>
              <w:rPr>
                <w:rFonts w:ascii="Cambria" w:hAnsi="Cambria"/>
              </w:rPr>
            </w:pPr>
            <w:bookmarkStart w:id="1105" w:name="_Toc137817627"/>
            <w:bookmarkStart w:id="1106" w:name="_Toc137830310"/>
            <w:r>
              <w:rPr>
                <w:rFonts w:ascii="Cambria" w:hAnsi="Cambria"/>
                <w:b w:val="0"/>
              </w:rPr>
              <w:t>System should download the document on click “Download document” link.</w:t>
            </w:r>
            <w:bookmarkEnd w:id="1105"/>
            <w:bookmarkEnd w:id="1106"/>
          </w:p>
          <w:p w14:paraId="67DB846E" w14:textId="77777777" w:rsidR="009274EA" w:rsidRDefault="00C53038">
            <w:pPr>
              <w:pStyle w:val="Heading112pt"/>
              <w:tabs>
                <w:tab w:val="left" w:pos="10620"/>
              </w:tabs>
              <w:rPr>
                <w:rFonts w:ascii="Cambria" w:hAnsi="Cambria"/>
              </w:rPr>
            </w:pPr>
            <w:bookmarkStart w:id="1107" w:name="_Toc137817628"/>
            <w:bookmarkStart w:id="1108" w:name="_Toc137830311"/>
            <w:r>
              <w:rPr>
                <w:rFonts w:ascii="Cambria" w:hAnsi="Cambria"/>
                <w:b w:val="0"/>
              </w:rPr>
              <w:t>System should display the document without download on screen with PDF viewer on click “Preview Document” link.</w:t>
            </w:r>
            <w:bookmarkEnd w:id="1107"/>
            <w:bookmarkEnd w:id="1108"/>
          </w:p>
          <w:p w14:paraId="6B746B24" w14:textId="77777777" w:rsidR="009274EA" w:rsidRDefault="00C53038">
            <w:pPr>
              <w:pStyle w:val="Heading112pt"/>
              <w:numPr>
                <w:ilvl w:val="0"/>
                <w:numId w:val="0"/>
              </w:numPr>
              <w:tabs>
                <w:tab w:val="left" w:pos="10620"/>
              </w:tabs>
              <w:ind w:left="360" w:hanging="360"/>
              <w:rPr>
                <w:rFonts w:ascii="Cambria" w:hAnsi="Cambria"/>
                <w:b w:val="0"/>
              </w:rPr>
            </w:pPr>
            <w:bookmarkStart w:id="1109" w:name="_Toc137817629"/>
            <w:bookmarkStart w:id="1110" w:name="_Toc137830312"/>
            <w:r>
              <w:rPr>
                <w:rFonts w:ascii="Cambria" w:hAnsi="Cambria"/>
                <w:u w:val="single"/>
              </w:rPr>
              <w:t>View History for &lt;Master Name&gt; Update</w:t>
            </w:r>
            <w:r>
              <w:rPr>
                <w:rFonts w:ascii="Cambria" w:hAnsi="Cambria"/>
                <w:b w:val="0"/>
              </w:rPr>
              <w:t>:</w:t>
            </w:r>
            <w:bookmarkEnd w:id="1109"/>
            <w:bookmarkEnd w:id="1110"/>
          </w:p>
          <w:p w14:paraId="6C3F3598" w14:textId="77777777" w:rsidR="009274EA" w:rsidRDefault="00C53038">
            <w:pPr>
              <w:pStyle w:val="Heading112pt"/>
              <w:tabs>
                <w:tab w:val="left" w:pos="10620"/>
              </w:tabs>
              <w:rPr>
                <w:rFonts w:ascii="Cambria" w:hAnsi="Cambria"/>
                <w:b w:val="0"/>
              </w:rPr>
            </w:pPr>
            <w:bookmarkStart w:id="1111" w:name="_Toc137817630"/>
            <w:bookmarkStart w:id="1112" w:name="_Toc137830313"/>
            <w:r>
              <w:rPr>
                <w:rFonts w:ascii="Cambria" w:hAnsi="Cambria"/>
                <w:b w:val="0"/>
              </w:rPr>
              <w:t>System should maintain and display history of every update for respective master value.</w:t>
            </w:r>
            <w:bookmarkEnd w:id="1111"/>
            <w:bookmarkEnd w:id="1112"/>
          </w:p>
          <w:p w14:paraId="4FF7E940" w14:textId="77777777" w:rsidR="009274EA" w:rsidRDefault="00C53038">
            <w:pPr>
              <w:pStyle w:val="Heading112pt"/>
              <w:tabs>
                <w:tab w:val="left" w:pos="10620"/>
              </w:tabs>
              <w:rPr>
                <w:rFonts w:ascii="Cambria" w:hAnsi="Cambria"/>
                <w:b w:val="0"/>
              </w:rPr>
            </w:pPr>
            <w:bookmarkStart w:id="1113" w:name="_Toc137817631"/>
            <w:bookmarkStart w:id="1114" w:name="_Toc137830314"/>
            <w:r>
              <w:rPr>
                <w:rFonts w:ascii="Cambria" w:hAnsi="Cambria"/>
                <w:b w:val="0"/>
              </w:rPr>
              <w:t>System should display below detail View History Section.</w:t>
            </w:r>
            <w:bookmarkEnd w:id="1113"/>
            <w:bookmarkEnd w:id="1114"/>
          </w:p>
          <w:p w14:paraId="74BC1EC7" w14:textId="77777777" w:rsidR="009274EA" w:rsidRDefault="00C53038">
            <w:pPr>
              <w:pStyle w:val="Heading112pt"/>
              <w:numPr>
                <w:ilvl w:val="1"/>
                <w:numId w:val="2"/>
              </w:numPr>
              <w:tabs>
                <w:tab w:val="left" w:pos="10620"/>
              </w:tabs>
              <w:rPr>
                <w:rFonts w:ascii="Cambria" w:hAnsi="Cambria"/>
                <w:b w:val="0"/>
              </w:rPr>
            </w:pPr>
            <w:bookmarkStart w:id="1115" w:name="_Toc137817632"/>
            <w:bookmarkStart w:id="1116" w:name="_Toc137830315"/>
            <w:r>
              <w:rPr>
                <w:rFonts w:ascii="Cambria" w:hAnsi="Cambria"/>
                <w:b w:val="0"/>
              </w:rPr>
              <w:t>Sr.</w:t>
            </w:r>
            <w:bookmarkEnd w:id="1115"/>
            <w:bookmarkEnd w:id="1116"/>
          </w:p>
          <w:p w14:paraId="6FF5B306"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State Name</w:t>
            </w:r>
          </w:p>
          <w:p w14:paraId="3FE1DB66" w14:textId="77777777" w:rsidR="009274EA" w:rsidRDefault="00C53038">
            <w:pPr>
              <w:pStyle w:val="Heading112pt"/>
              <w:numPr>
                <w:ilvl w:val="1"/>
                <w:numId w:val="2"/>
              </w:numPr>
              <w:tabs>
                <w:tab w:val="left" w:pos="10620"/>
              </w:tabs>
              <w:rPr>
                <w:rFonts w:ascii="Cambria" w:hAnsi="Cambria"/>
                <w:b w:val="0"/>
              </w:rPr>
            </w:pPr>
            <w:bookmarkStart w:id="1117" w:name="_Toc137817633"/>
            <w:bookmarkStart w:id="1118" w:name="_Toc137830316"/>
            <w:r>
              <w:rPr>
                <w:rFonts w:ascii="Cambria" w:hAnsi="Cambria"/>
                <w:b w:val="0"/>
              </w:rPr>
              <w:t>Old Value</w:t>
            </w:r>
            <w:bookmarkEnd w:id="1117"/>
            <w:bookmarkEnd w:id="1118"/>
          </w:p>
          <w:p w14:paraId="56AAB963" w14:textId="77777777" w:rsidR="009274EA" w:rsidRDefault="00C53038">
            <w:pPr>
              <w:pStyle w:val="Heading112pt"/>
              <w:numPr>
                <w:ilvl w:val="1"/>
                <w:numId w:val="2"/>
              </w:numPr>
              <w:tabs>
                <w:tab w:val="left" w:pos="10620"/>
              </w:tabs>
              <w:rPr>
                <w:rFonts w:ascii="Cambria" w:hAnsi="Cambria"/>
                <w:b w:val="0"/>
              </w:rPr>
            </w:pPr>
            <w:bookmarkStart w:id="1119" w:name="_Toc137817634"/>
            <w:bookmarkStart w:id="1120" w:name="_Toc137830317"/>
            <w:r>
              <w:rPr>
                <w:rFonts w:ascii="Cambria" w:hAnsi="Cambria"/>
                <w:b w:val="0"/>
              </w:rPr>
              <w:t>New Value</w:t>
            </w:r>
            <w:bookmarkEnd w:id="1119"/>
            <w:bookmarkEnd w:id="1120"/>
          </w:p>
          <w:p w14:paraId="6E96E2EE" w14:textId="77777777" w:rsidR="009274EA" w:rsidRDefault="00C53038">
            <w:pPr>
              <w:pStyle w:val="Heading112pt"/>
              <w:numPr>
                <w:ilvl w:val="1"/>
                <w:numId w:val="2"/>
              </w:numPr>
              <w:tabs>
                <w:tab w:val="left" w:pos="10620"/>
              </w:tabs>
              <w:rPr>
                <w:rFonts w:ascii="Cambria" w:hAnsi="Cambria"/>
                <w:b w:val="0"/>
              </w:rPr>
            </w:pPr>
            <w:bookmarkStart w:id="1121" w:name="_Toc137817635"/>
            <w:bookmarkStart w:id="1122" w:name="_Toc137830318"/>
            <w:r>
              <w:rPr>
                <w:rFonts w:ascii="Cambria" w:hAnsi="Cambria"/>
                <w:b w:val="0"/>
              </w:rPr>
              <w:t>Updated on Date and Time</w:t>
            </w:r>
            <w:bookmarkEnd w:id="1121"/>
            <w:bookmarkEnd w:id="1122"/>
          </w:p>
          <w:p w14:paraId="2D8CA7BE" w14:textId="77777777" w:rsidR="009274EA" w:rsidRDefault="00C53038">
            <w:pPr>
              <w:pStyle w:val="Heading112pt"/>
              <w:numPr>
                <w:ilvl w:val="1"/>
                <w:numId w:val="2"/>
              </w:numPr>
              <w:tabs>
                <w:tab w:val="left" w:pos="10620"/>
              </w:tabs>
              <w:rPr>
                <w:rFonts w:ascii="Cambria" w:hAnsi="Cambria"/>
                <w:b w:val="0"/>
              </w:rPr>
            </w:pPr>
            <w:bookmarkStart w:id="1123" w:name="_Toc137817636"/>
            <w:bookmarkStart w:id="1124" w:name="_Toc137830319"/>
            <w:r>
              <w:rPr>
                <w:rFonts w:ascii="Cambria" w:hAnsi="Cambria"/>
                <w:b w:val="0"/>
              </w:rPr>
              <w:t>Updated by</w:t>
            </w:r>
            <w:bookmarkEnd w:id="1123"/>
            <w:bookmarkEnd w:id="1124"/>
            <w:r>
              <w:rPr>
                <w:rFonts w:ascii="Cambria" w:hAnsi="Cambria"/>
                <w:b w:val="0"/>
              </w:rPr>
              <w:t xml:space="preserve"> </w:t>
            </w:r>
          </w:p>
        </w:tc>
      </w:tr>
      <w:tr w:rsidR="009274EA" w14:paraId="5268D74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D39AE6D"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38E55E8B" w14:textId="77777777" w:rsidR="009274EA" w:rsidRDefault="00C53038">
            <w:pPr>
              <w:numPr>
                <w:ilvl w:val="0"/>
                <w:numId w:val="1"/>
              </w:numPr>
              <w:tabs>
                <w:tab w:val="left" w:pos="10620"/>
              </w:tabs>
              <w:spacing w:after="0" w:line="360" w:lineRule="auto"/>
            </w:pPr>
            <w:r>
              <w:t>TAO User/Tea Board Admin User/Authorized User</w:t>
            </w:r>
          </w:p>
        </w:tc>
      </w:tr>
    </w:tbl>
    <w:p w14:paraId="1B16D3DF" w14:textId="77777777" w:rsidR="009274EA" w:rsidRDefault="009274EA">
      <w:pPr>
        <w:tabs>
          <w:tab w:val="left" w:pos="10620"/>
        </w:tabs>
      </w:pPr>
    </w:p>
    <w:p w14:paraId="55CAE422"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1F58FD3E" w14:textId="77777777">
        <w:trPr>
          <w:trHeight w:val="940"/>
        </w:trPr>
        <w:tc>
          <w:tcPr>
            <w:tcW w:w="1150" w:type="dxa"/>
            <w:shd w:val="clear" w:color="auto" w:fill="C4BC96"/>
          </w:tcPr>
          <w:p w14:paraId="639EC93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5D99124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545FE1F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7D6CEAA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56737A7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272DE0B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2612191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E2A6107" w14:textId="77777777">
        <w:trPr>
          <w:trHeight w:val="1735"/>
        </w:trPr>
        <w:tc>
          <w:tcPr>
            <w:tcW w:w="1150" w:type="dxa"/>
            <w:shd w:val="clear" w:color="auto" w:fill="auto"/>
          </w:tcPr>
          <w:p w14:paraId="33F7F95C" w14:textId="77777777" w:rsidR="009274EA" w:rsidRDefault="00C53038">
            <w:pPr>
              <w:tabs>
                <w:tab w:val="left" w:pos="10620"/>
              </w:tabs>
              <w:rPr>
                <w:color w:val="222222"/>
                <w:sz w:val="18"/>
                <w:szCs w:val="18"/>
              </w:rPr>
            </w:pPr>
            <w:r>
              <w:rPr>
                <w:rStyle w:val="brownfont"/>
                <w:color w:val="000000"/>
                <w:sz w:val="18"/>
                <w:szCs w:val="18"/>
              </w:rPr>
              <w:lastRenderedPageBreak/>
              <w:t>State Name</w:t>
            </w:r>
          </w:p>
          <w:p w14:paraId="4B25FCF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B67431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38580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39703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filed should not be blank.</w:t>
            </w:r>
          </w:p>
          <w:p w14:paraId="535ED815" w14:textId="77777777" w:rsidR="009274EA" w:rsidRDefault="009274EA">
            <w:pPr>
              <w:pStyle w:val="ListParagraph"/>
              <w:tabs>
                <w:tab w:val="center" w:pos="4320"/>
                <w:tab w:val="right" w:pos="8640"/>
                <w:tab w:val="left" w:pos="10620"/>
              </w:tabs>
              <w:ind w:left="0"/>
              <w:rPr>
                <w:rFonts w:ascii="Cambria" w:hAnsi="Cambria"/>
                <w:sz w:val="22"/>
                <w:szCs w:val="22"/>
              </w:rPr>
            </w:pPr>
          </w:p>
          <w:p w14:paraId="78947D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Only alphabetic values.</w:t>
            </w:r>
          </w:p>
          <w:p w14:paraId="738F9E90" w14:textId="77777777" w:rsidR="009274EA" w:rsidRDefault="009274EA">
            <w:pPr>
              <w:pStyle w:val="ListParagraph"/>
              <w:tabs>
                <w:tab w:val="center" w:pos="4320"/>
                <w:tab w:val="right" w:pos="8640"/>
                <w:tab w:val="left" w:pos="10620"/>
              </w:tabs>
              <w:ind w:left="0"/>
              <w:rPr>
                <w:rFonts w:ascii="Cambria" w:hAnsi="Cambria"/>
              </w:rPr>
            </w:pPr>
          </w:p>
          <w:p w14:paraId="67C2F7F7" w14:textId="77777777" w:rsidR="009274EA" w:rsidRDefault="009274EA">
            <w:pPr>
              <w:pStyle w:val="ListParagraph"/>
              <w:tabs>
                <w:tab w:val="center" w:pos="4320"/>
                <w:tab w:val="right" w:pos="8640"/>
                <w:tab w:val="left" w:pos="10620"/>
              </w:tabs>
              <w:ind w:left="0"/>
              <w:rPr>
                <w:rFonts w:ascii="Cambria" w:hAnsi="Cambria"/>
              </w:rPr>
            </w:pPr>
          </w:p>
          <w:p w14:paraId="3DAFB01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 xml:space="preserve">Max length 50 </w:t>
            </w:r>
            <w:r>
              <w:rPr>
                <w:rFonts w:ascii="Cambria" w:hAnsi="Cambria"/>
                <w:sz w:val="22"/>
                <w:szCs w:val="22"/>
              </w:rPr>
              <w:t>alphabetic values.</w:t>
            </w:r>
          </w:p>
          <w:p w14:paraId="1803821B" w14:textId="77777777" w:rsidR="009274EA" w:rsidRDefault="009274EA">
            <w:pPr>
              <w:pStyle w:val="ListParagraph"/>
              <w:tabs>
                <w:tab w:val="center" w:pos="4320"/>
                <w:tab w:val="right" w:pos="8640"/>
                <w:tab w:val="left" w:pos="10620"/>
              </w:tabs>
              <w:ind w:left="0"/>
              <w:rPr>
                <w:rFonts w:ascii="Cambria" w:hAnsi="Cambria"/>
                <w:sz w:val="22"/>
                <w:szCs w:val="22"/>
              </w:rPr>
            </w:pPr>
          </w:p>
          <w:p w14:paraId="59A3032C" w14:textId="77777777" w:rsidR="009274EA" w:rsidRDefault="009274EA">
            <w:pPr>
              <w:pStyle w:val="ListParagraph"/>
              <w:tabs>
                <w:tab w:val="center" w:pos="4320"/>
                <w:tab w:val="right" w:pos="8640"/>
                <w:tab w:val="left" w:pos="10620"/>
              </w:tabs>
              <w:ind w:left="0"/>
              <w:rPr>
                <w:rFonts w:ascii="Cambria" w:hAnsi="Cambria"/>
                <w:sz w:val="22"/>
                <w:szCs w:val="22"/>
              </w:rPr>
            </w:pPr>
          </w:p>
          <w:p w14:paraId="5DBDA6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Special character not allowed.</w:t>
            </w:r>
          </w:p>
          <w:p w14:paraId="4F9AC5C2" w14:textId="77777777" w:rsidR="009274EA" w:rsidRDefault="009274EA">
            <w:pPr>
              <w:pStyle w:val="ListParagraph"/>
              <w:tabs>
                <w:tab w:val="center" w:pos="4320"/>
                <w:tab w:val="right" w:pos="8640"/>
                <w:tab w:val="left" w:pos="10620"/>
              </w:tabs>
              <w:ind w:left="0"/>
              <w:rPr>
                <w:rFonts w:ascii="Cambria" w:hAnsi="Cambria"/>
                <w:sz w:val="22"/>
                <w:szCs w:val="22"/>
              </w:rPr>
            </w:pPr>
          </w:p>
          <w:p w14:paraId="7FA17C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state name should not be allowed.</w:t>
            </w:r>
          </w:p>
          <w:p w14:paraId="713D3F00" w14:textId="77777777" w:rsidR="009274EA" w:rsidRDefault="009274EA">
            <w:pPr>
              <w:pStyle w:val="ListParagraph"/>
              <w:tabs>
                <w:tab w:val="center" w:pos="4320"/>
                <w:tab w:val="right" w:pos="8640"/>
                <w:tab w:val="left" w:pos="10620"/>
              </w:tabs>
              <w:ind w:left="0"/>
              <w:rPr>
                <w:rFonts w:ascii="Cambria" w:hAnsi="Cambria"/>
                <w:sz w:val="22"/>
                <w:szCs w:val="22"/>
              </w:rPr>
            </w:pPr>
          </w:p>
          <w:p w14:paraId="55A6D95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CEBA4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State name.</w:t>
            </w:r>
          </w:p>
          <w:p w14:paraId="771A9B01" w14:textId="77777777" w:rsidR="009274EA" w:rsidRDefault="009274EA">
            <w:pPr>
              <w:pStyle w:val="ListParagraph"/>
              <w:tabs>
                <w:tab w:val="center" w:pos="4320"/>
                <w:tab w:val="right" w:pos="8640"/>
                <w:tab w:val="left" w:pos="10620"/>
              </w:tabs>
              <w:ind w:left="0"/>
              <w:rPr>
                <w:rFonts w:ascii="Cambria" w:hAnsi="Cambria"/>
                <w:sz w:val="22"/>
                <w:szCs w:val="22"/>
              </w:rPr>
            </w:pPr>
          </w:p>
          <w:p w14:paraId="52B95A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alphabetic values only.</w:t>
            </w:r>
          </w:p>
          <w:p w14:paraId="2BE0BB77" w14:textId="77777777" w:rsidR="009274EA" w:rsidRDefault="009274EA">
            <w:pPr>
              <w:pStyle w:val="ListParagraph"/>
              <w:tabs>
                <w:tab w:val="center" w:pos="4320"/>
                <w:tab w:val="right" w:pos="8640"/>
                <w:tab w:val="left" w:pos="10620"/>
              </w:tabs>
              <w:ind w:left="0"/>
              <w:rPr>
                <w:rFonts w:ascii="Cambria" w:hAnsi="Cambria"/>
                <w:sz w:val="22"/>
                <w:szCs w:val="22"/>
              </w:rPr>
            </w:pPr>
          </w:p>
          <w:p w14:paraId="678487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Allowed maximum 50 alphabetic values.</w:t>
            </w:r>
          </w:p>
          <w:p w14:paraId="624FB123" w14:textId="77777777" w:rsidR="009274EA" w:rsidRDefault="009274EA">
            <w:pPr>
              <w:pStyle w:val="ListParagraph"/>
              <w:tabs>
                <w:tab w:val="center" w:pos="4320"/>
                <w:tab w:val="right" w:pos="8640"/>
                <w:tab w:val="left" w:pos="10620"/>
              </w:tabs>
              <w:ind w:left="0"/>
              <w:rPr>
                <w:rFonts w:ascii="Cambria" w:hAnsi="Cambria"/>
                <w:sz w:val="22"/>
                <w:szCs w:val="22"/>
              </w:rPr>
            </w:pPr>
          </w:p>
          <w:p w14:paraId="264B71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name should only contain alphabetical characters.</w:t>
            </w:r>
          </w:p>
          <w:p w14:paraId="375E14EB" w14:textId="77777777" w:rsidR="009274EA" w:rsidRDefault="009274EA">
            <w:pPr>
              <w:pStyle w:val="ListParagraph"/>
              <w:tabs>
                <w:tab w:val="center" w:pos="4320"/>
                <w:tab w:val="right" w:pos="8640"/>
                <w:tab w:val="left" w:pos="10620"/>
              </w:tabs>
              <w:ind w:left="0"/>
              <w:rPr>
                <w:rFonts w:ascii="Cambria" w:hAnsi="Cambria"/>
                <w:sz w:val="22"/>
                <w:szCs w:val="22"/>
              </w:rPr>
            </w:pPr>
          </w:p>
          <w:p w14:paraId="2F555F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state name is entered: "State name must be unique. The entered value already exists."</w:t>
            </w:r>
          </w:p>
        </w:tc>
        <w:tc>
          <w:tcPr>
            <w:tcW w:w="2904" w:type="dxa"/>
            <w:shd w:val="clear" w:color="auto" w:fill="auto"/>
          </w:tcPr>
          <w:p w14:paraId="7936D8D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829298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95FB70F" w14:textId="77777777">
        <w:trPr>
          <w:trHeight w:val="1735"/>
        </w:trPr>
        <w:tc>
          <w:tcPr>
            <w:tcW w:w="1150" w:type="dxa"/>
            <w:shd w:val="clear" w:color="auto" w:fill="auto"/>
          </w:tcPr>
          <w:p w14:paraId="6AD92C99" w14:textId="77777777" w:rsidR="009274EA" w:rsidRDefault="00C53038">
            <w:pPr>
              <w:tabs>
                <w:tab w:val="left" w:pos="10620"/>
              </w:tabs>
              <w:rPr>
                <w:color w:val="222222"/>
                <w:sz w:val="18"/>
                <w:szCs w:val="18"/>
              </w:rPr>
            </w:pPr>
            <w:r>
              <w:rPr>
                <w:rStyle w:val="brownfont"/>
                <w:color w:val="000000"/>
                <w:sz w:val="18"/>
                <w:szCs w:val="18"/>
              </w:rPr>
              <w:t>State Code</w:t>
            </w:r>
          </w:p>
          <w:p w14:paraId="2890C88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5694F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40FB9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A3D2464" w14:textId="77777777" w:rsidR="009274EA" w:rsidRDefault="00C53038">
            <w:pPr>
              <w:tabs>
                <w:tab w:val="center" w:pos="4320"/>
                <w:tab w:val="right" w:pos="8640"/>
                <w:tab w:val="left" w:pos="10620"/>
              </w:tabs>
            </w:pPr>
            <w:r>
              <w:t>The GST state code should be a required field, meaning it cannot be left empty.</w:t>
            </w:r>
          </w:p>
          <w:p w14:paraId="06A9D32B" w14:textId="77777777" w:rsidR="009274EA" w:rsidRDefault="009274EA">
            <w:pPr>
              <w:tabs>
                <w:tab w:val="center" w:pos="4320"/>
                <w:tab w:val="right" w:pos="8640"/>
                <w:tab w:val="left" w:pos="10620"/>
              </w:tabs>
            </w:pPr>
          </w:p>
          <w:p w14:paraId="3C16CCFF" w14:textId="77777777" w:rsidR="009274EA" w:rsidRDefault="00C53038">
            <w:pPr>
              <w:tabs>
                <w:tab w:val="center" w:pos="4320"/>
                <w:tab w:val="right" w:pos="8640"/>
                <w:tab w:val="left" w:pos="10620"/>
              </w:tabs>
            </w:pPr>
            <w:r>
              <w:t xml:space="preserve">The GST state code should </w:t>
            </w:r>
            <w:r>
              <w:lastRenderedPageBreak/>
              <w:t>consist of two digits representing the state or union territory in India.</w:t>
            </w:r>
          </w:p>
          <w:p w14:paraId="51C32B34" w14:textId="77777777" w:rsidR="009274EA" w:rsidRDefault="009274EA">
            <w:pPr>
              <w:tabs>
                <w:tab w:val="center" w:pos="4320"/>
                <w:tab w:val="right" w:pos="8640"/>
                <w:tab w:val="left" w:pos="10620"/>
              </w:tabs>
            </w:pPr>
          </w:p>
          <w:p w14:paraId="475D3831" w14:textId="77777777" w:rsidR="009274EA" w:rsidRDefault="00C53038">
            <w:pPr>
              <w:tabs>
                <w:tab w:val="center" w:pos="4320"/>
                <w:tab w:val="right" w:pos="8640"/>
                <w:tab w:val="left" w:pos="10620"/>
              </w:tabs>
            </w:pPr>
            <w:r>
              <w:t>The GST state code should follow the official GST state code list provided by the Goods and Services Tax Network (GSTN).</w:t>
            </w:r>
          </w:p>
          <w:p w14:paraId="5E418285" w14:textId="77777777" w:rsidR="009274EA" w:rsidRDefault="009274EA">
            <w:pPr>
              <w:tabs>
                <w:tab w:val="center" w:pos="4320"/>
                <w:tab w:val="right" w:pos="8640"/>
                <w:tab w:val="left" w:pos="10620"/>
              </w:tabs>
            </w:pPr>
          </w:p>
          <w:p w14:paraId="1239168A" w14:textId="77777777" w:rsidR="009274EA" w:rsidRDefault="00C53038">
            <w:pPr>
              <w:tabs>
                <w:tab w:val="center" w:pos="4320"/>
                <w:tab w:val="right" w:pos="8640"/>
                <w:tab w:val="left" w:pos="10620"/>
              </w:tabs>
            </w:pPr>
            <w:r>
              <w:t>Duplicate values for state code should not be allowed.</w:t>
            </w:r>
          </w:p>
        </w:tc>
        <w:tc>
          <w:tcPr>
            <w:tcW w:w="1352" w:type="dxa"/>
            <w:shd w:val="clear" w:color="auto" w:fill="auto"/>
          </w:tcPr>
          <w:p w14:paraId="33226707" w14:textId="77777777" w:rsidR="009274EA" w:rsidRDefault="00C53038">
            <w:pPr>
              <w:tabs>
                <w:tab w:val="center" w:pos="4320"/>
                <w:tab w:val="right" w:pos="8640"/>
                <w:tab w:val="left" w:pos="10620"/>
              </w:tabs>
            </w:pPr>
            <w:r>
              <w:lastRenderedPageBreak/>
              <w:t>If the GST state code field is left empty: "Please enter the GST state code."</w:t>
            </w:r>
          </w:p>
          <w:p w14:paraId="49D7488A" w14:textId="77777777" w:rsidR="009274EA" w:rsidRDefault="009274EA">
            <w:pPr>
              <w:pStyle w:val="ListParagraph"/>
              <w:tabs>
                <w:tab w:val="center" w:pos="4320"/>
                <w:tab w:val="right" w:pos="8640"/>
                <w:tab w:val="left" w:pos="10620"/>
              </w:tabs>
              <w:rPr>
                <w:rFonts w:ascii="Cambria" w:hAnsi="Cambria"/>
                <w:sz w:val="22"/>
                <w:szCs w:val="22"/>
              </w:rPr>
            </w:pPr>
          </w:p>
          <w:p w14:paraId="6306BD88" w14:textId="77777777" w:rsidR="009274EA" w:rsidRDefault="00C53038">
            <w:pPr>
              <w:tabs>
                <w:tab w:val="center" w:pos="4320"/>
                <w:tab w:val="right" w:pos="8640"/>
                <w:tab w:val="left" w:pos="10620"/>
              </w:tabs>
            </w:pPr>
            <w:r>
              <w:lastRenderedPageBreak/>
              <w:t>If the GST state code is not in the correct format: "The GST state code should consist of two digits."</w:t>
            </w:r>
          </w:p>
          <w:p w14:paraId="14A1FDB9" w14:textId="77777777" w:rsidR="009274EA" w:rsidRDefault="009274EA">
            <w:pPr>
              <w:pStyle w:val="ListParagraph"/>
              <w:tabs>
                <w:tab w:val="center" w:pos="4320"/>
                <w:tab w:val="right" w:pos="8640"/>
                <w:tab w:val="left" w:pos="10620"/>
              </w:tabs>
              <w:rPr>
                <w:rFonts w:ascii="Cambria" w:hAnsi="Cambria"/>
                <w:sz w:val="22"/>
                <w:szCs w:val="22"/>
              </w:rPr>
            </w:pPr>
          </w:p>
          <w:p w14:paraId="258F6A9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GST state code is not a valid state or union territory: "Please enter a valid GST state code from the official list."</w:t>
            </w:r>
          </w:p>
          <w:p w14:paraId="09F8E82B" w14:textId="77777777" w:rsidR="009274EA" w:rsidRDefault="009274EA">
            <w:pPr>
              <w:pStyle w:val="ListParagraph"/>
              <w:tabs>
                <w:tab w:val="center" w:pos="4320"/>
                <w:tab w:val="right" w:pos="8640"/>
                <w:tab w:val="left" w:pos="10620"/>
              </w:tabs>
              <w:ind w:left="0"/>
              <w:rPr>
                <w:rFonts w:ascii="Cambria" w:hAnsi="Cambria"/>
                <w:sz w:val="22"/>
                <w:szCs w:val="22"/>
              </w:rPr>
            </w:pPr>
          </w:p>
          <w:p w14:paraId="2CEF6D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state code is entered: "State code must be unique. The entered value already exists."</w:t>
            </w:r>
          </w:p>
        </w:tc>
        <w:tc>
          <w:tcPr>
            <w:tcW w:w="2904" w:type="dxa"/>
            <w:shd w:val="clear" w:color="auto" w:fill="auto"/>
          </w:tcPr>
          <w:p w14:paraId="7853089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47D638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D51B093" w14:textId="77777777">
        <w:trPr>
          <w:trHeight w:val="1735"/>
        </w:trPr>
        <w:tc>
          <w:tcPr>
            <w:tcW w:w="1150" w:type="dxa"/>
            <w:shd w:val="clear" w:color="auto" w:fill="auto"/>
          </w:tcPr>
          <w:p w14:paraId="67FEC12B" w14:textId="77777777" w:rsidR="009274EA" w:rsidRDefault="00C53038">
            <w:pPr>
              <w:tabs>
                <w:tab w:val="left" w:pos="10620"/>
              </w:tabs>
              <w:rPr>
                <w:rStyle w:val="brownfont"/>
                <w:color w:val="000000"/>
                <w:sz w:val="18"/>
                <w:szCs w:val="18"/>
              </w:rPr>
            </w:pPr>
            <w:r>
              <w:rPr>
                <w:rStyle w:val="brownfont"/>
                <w:color w:val="000000"/>
                <w:sz w:val="18"/>
                <w:szCs w:val="18"/>
              </w:rPr>
              <w:t>State Initial</w:t>
            </w:r>
          </w:p>
        </w:tc>
        <w:tc>
          <w:tcPr>
            <w:tcW w:w="918" w:type="dxa"/>
            <w:shd w:val="clear" w:color="auto" w:fill="auto"/>
          </w:tcPr>
          <w:p w14:paraId="33457F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C2F21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71A6E4A" w14:textId="77777777" w:rsidR="009274EA" w:rsidRDefault="00C53038">
            <w:pPr>
              <w:tabs>
                <w:tab w:val="center" w:pos="4320"/>
                <w:tab w:val="right" w:pos="8640"/>
                <w:tab w:val="left" w:pos="10620"/>
              </w:tabs>
            </w:pPr>
            <w:r>
              <w:t>The state initials should be a required field, meaning it cannot be left empty.</w:t>
            </w:r>
          </w:p>
          <w:p w14:paraId="1C05B38C" w14:textId="77777777" w:rsidR="009274EA" w:rsidRDefault="009274EA">
            <w:pPr>
              <w:pStyle w:val="ListParagraph"/>
              <w:tabs>
                <w:tab w:val="center" w:pos="4320"/>
                <w:tab w:val="right" w:pos="8640"/>
                <w:tab w:val="left" w:pos="10620"/>
              </w:tabs>
              <w:rPr>
                <w:rFonts w:ascii="Cambria" w:hAnsi="Cambria"/>
                <w:sz w:val="22"/>
                <w:szCs w:val="22"/>
              </w:rPr>
            </w:pPr>
          </w:p>
          <w:p w14:paraId="21C5D136" w14:textId="77777777" w:rsidR="009274EA" w:rsidRDefault="00C53038">
            <w:pPr>
              <w:tabs>
                <w:tab w:val="center" w:pos="4320"/>
                <w:tab w:val="right" w:pos="8640"/>
                <w:tab w:val="left" w:pos="10620"/>
              </w:tabs>
            </w:pPr>
            <w:r>
              <w:t xml:space="preserve">The state initials should consist of two uppercase </w:t>
            </w:r>
            <w:r>
              <w:lastRenderedPageBreak/>
              <w:t>alphabetical characters.</w:t>
            </w:r>
          </w:p>
          <w:p w14:paraId="3CF7C5CE" w14:textId="77777777" w:rsidR="009274EA" w:rsidRDefault="009274EA">
            <w:pPr>
              <w:pStyle w:val="ListParagraph"/>
              <w:tabs>
                <w:tab w:val="center" w:pos="4320"/>
                <w:tab w:val="right" w:pos="8640"/>
                <w:tab w:val="left" w:pos="10620"/>
              </w:tabs>
              <w:rPr>
                <w:rFonts w:ascii="Cambria" w:hAnsi="Cambria"/>
                <w:sz w:val="22"/>
                <w:szCs w:val="22"/>
              </w:rPr>
            </w:pPr>
          </w:p>
          <w:p w14:paraId="086C4A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initials should correspond to the standard GST (Goods and Services Tax) state codes used in your country.</w:t>
            </w:r>
          </w:p>
          <w:p w14:paraId="3D7B81B6" w14:textId="77777777" w:rsidR="009274EA" w:rsidRDefault="009274EA">
            <w:pPr>
              <w:pStyle w:val="ListParagraph"/>
              <w:tabs>
                <w:tab w:val="center" w:pos="4320"/>
                <w:tab w:val="right" w:pos="8640"/>
                <w:tab w:val="left" w:pos="10620"/>
              </w:tabs>
              <w:ind w:left="0"/>
              <w:rPr>
                <w:rFonts w:ascii="Cambria" w:hAnsi="Cambria"/>
                <w:sz w:val="22"/>
                <w:szCs w:val="22"/>
              </w:rPr>
            </w:pPr>
          </w:p>
          <w:p w14:paraId="462BE9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state initials should not be allowed.</w:t>
            </w:r>
          </w:p>
        </w:tc>
        <w:tc>
          <w:tcPr>
            <w:tcW w:w="1352" w:type="dxa"/>
            <w:shd w:val="clear" w:color="auto" w:fill="auto"/>
          </w:tcPr>
          <w:p w14:paraId="1D9D36D2" w14:textId="77777777" w:rsidR="009274EA" w:rsidRDefault="00C53038">
            <w:pPr>
              <w:tabs>
                <w:tab w:val="center" w:pos="4320"/>
                <w:tab w:val="right" w:pos="8640"/>
                <w:tab w:val="left" w:pos="10620"/>
              </w:tabs>
            </w:pPr>
            <w:r>
              <w:lastRenderedPageBreak/>
              <w:t>If the state initials field is left empty: "Please enter the state initials."</w:t>
            </w:r>
          </w:p>
          <w:p w14:paraId="334CD71A" w14:textId="77777777" w:rsidR="009274EA" w:rsidRDefault="009274EA">
            <w:pPr>
              <w:pStyle w:val="ListParagraph"/>
              <w:tabs>
                <w:tab w:val="center" w:pos="4320"/>
                <w:tab w:val="right" w:pos="8640"/>
                <w:tab w:val="left" w:pos="10620"/>
              </w:tabs>
              <w:rPr>
                <w:rFonts w:ascii="Cambria" w:hAnsi="Cambria"/>
                <w:sz w:val="22"/>
                <w:szCs w:val="22"/>
              </w:rPr>
            </w:pPr>
          </w:p>
          <w:p w14:paraId="25E4DEDB" w14:textId="77777777" w:rsidR="009274EA" w:rsidRDefault="00C53038">
            <w:pPr>
              <w:tabs>
                <w:tab w:val="center" w:pos="4320"/>
                <w:tab w:val="right" w:pos="8640"/>
                <w:tab w:val="left" w:pos="10620"/>
              </w:tabs>
            </w:pPr>
            <w:r>
              <w:t xml:space="preserve">If the state initials are not in the </w:t>
            </w:r>
            <w:r>
              <w:lastRenderedPageBreak/>
              <w:t>correct format: "The state initials should consist of two uppercase alphabetical characters."</w:t>
            </w:r>
          </w:p>
          <w:p w14:paraId="58464C4D" w14:textId="77777777" w:rsidR="009274EA" w:rsidRDefault="009274EA">
            <w:pPr>
              <w:pStyle w:val="ListParagraph"/>
              <w:tabs>
                <w:tab w:val="center" w:pos="4320"/>
                <w:tab w:val="right" w:pos="8640"/>
                <w:tab w:val="left" w:pos="10620"/>
              </w:tabs>
              <w:rPr>
                <w:rFonts w:ascii="Cambria" w:hAnsi="Cambria"/>
                <w:sz w:val="22"/>
                <w:szCs w:val="22"/>
              </w:rPr>
            </w:pPr>
          </w:p>
          <w:p w14:paraId="1BEA108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state initials do not match the standard GST state codes: "Please enter a valid state initials corresponding to the GST state codes."</w:t>
            </w:r>
          </w:p>
          <w:p w14:paraId="7D88A364" w14:textId="77777777" w:rsidR="009274EA" w:rsidRDefault="009274EA">
            <w:pPr>
              <w:pStyle w:val="ListParagraph"/>
              <w:tabs>
                <w:tab w:val="center" w:pos="4320"/>
                <w:tab w:val="right" w:pos="8640"/>
                <w:tab w:val="left" w:pos="10620"/>
              </w:tabs>
              <w:ind w:left="0"/>
              <w:rPr>
                <w:rFonts w:ascii="Cambria" w:hAnsi="Cambria"/>
                <w:sz w:val="22"/>
                <w:szCs w:val="22"/>
              </w:rPr>
            </w:pPr>
          </w:p>
          <w:p w14:paraId="7DF134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state initials is entered: "State initials must be unique. The entered value already exists."</w:t>
            </w:r>
          </w:p>
        </w:tc>
        <w:tc>
          <w:tcPr>
            <w:tcW w:w="2904" w:type="dxa"/>
            <w:shd w:val="clear" w:color="auto" w:fill="auto"/>
          </w:tcPr>
          <w:p w14:paraId="298397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86672DF"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51EFCFE4" w14:textId="77777777" w:rsidR="009274EA" w:rsidRDefault="009274EA">
      <w:pPr>
        <w:tabs>
          <w:tab w:val="left" w:pos="10620"/>
        </w:tabs>
      </w:pPr>
    </w:p>
    <w:p w14:paraId="78074B85"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2343E921" w14:textId="77777777">
        <w:trPr>
          <w:trHeight w:val="501"/>
        </w:trPr>
        <w:tc>
          <w:tcPr>
            <w:tcW w:w="1866" w:type="dxa"/>
            <w:shd w:val="clear" w:color="auto" w:fill="C4BC96"/>
            <w:vAlign w:val="center"/>
          </w:tcPr>
          <w:p w14:paraId="4AE92A85"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E111E3C"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21C1CF8C" w14:textId="77777777" w:rsidR="009274EA" w:rsidRDefault="00C53038">
            <w:pPr>
              <w:tabs>
                <w:tab w:val="left" w:pos="10620"/>
              </w:tabs>
              <w:rPr>
                <w:b/>
                <w:bCs/>
                <w:iCs/>
              </w:rPr>
            </w:pPr>
            <w:r>
              <w:rPr>
                <w:b/>
                <w:bCs/>
                <w:iCs/>
              </w:rPr>
              <w:t>Behaviour</w:t>
            </w:r>
          </w:p>
        </w:tc>
      </w:tr>
      <w:tr w:rsidR="009274EA" w14:paraId="51833E27" w14:textId="77777777">
        <w:trPr>
          <w:trHeight w:val="517"/>
        </w:trPr>
        <w:tc>
          <w:tcPr>
            <w:tcW w:w="1866" w:type="dxa"/>
            <w:vAlign w:val="center"/>
          </w:tcPr>
          <w:p w14:paraId="7F536476" w14:textId="77777777" w:rsidR="009274EA" w:rsidRDefault="00C53038">
            <w:pPr>
              <w:tabs>
                <w:tab w:val="left" w:pos="10620"/>
              </w:tabs>
            </w:pPr>
            <w:r>
              <w:lastRenderedPageBreak/>
              <w:t>Update</w:t>
            </w:r>
          </w:p>
        </w:tc>
        <w:tc>
          <w:tcPr>
            <w:tcW w:w="1858" w:type="dxa"/>
            <w:vAlign w:val="center"/>
          </w:tcPr>
          <w:p w14:paraId="3D41FC07" w14:textId="77777777" w:rsidR="009274EA" w:rsidRDefault="00C53038">
            <w:pPr>
              <w:tabs>
                <w:tab w:val="left" w:pos="10620"/>
              </w:tabs>
            </w:pPr>
            <w:r>
              <w:t>Button</w:t>
            </w:r>
          </w:p>
        </w:tc>
        <w:tc>
          <w:tcPr>
            <w:tcW w:w="6513" w:type="dxa"/>
            <w:vAlign w:val="center"/>
          </w:tcPr>
          <w:p w14:paraId="276E6772" w14:textId="77777777" w:rsidR="009274EA" w:rsidRDefault="00C53038">
            <w:pPr>
              <w:tabs>
                <w:tab w:val="left" w:pos="10620"/>
              </w:tabs>
            </w:pPr>
            <w:r>
              <w:t>Update the records</w:t>
            </w:r>
          </w:p>
        </w:tc>
      </w:tr>
      <w:tr w:rsidR="009274EA" w14:paraId="50E5A964" w14:textId="77777777">
        <w:trPr>
          <w:trHeight w:val="517"/>
        </w:trPr>
        <w:tc>
          <w:tcPr>
            <w:tcW w:w="1866" w:type="dxa"/>
            <w:vAlign w:val="center"/>
          </w:tcPr>
          <w:p w14:paraId="32F451C9" w14:textId="77777777" w:rsidR="009274EA" w:rsidRDefault="00C53038">
            <w:pPr>
              <w:tabs>
                <w:tab w:val="left" w:pos="10620"/>
              </w:tabs>
            </w:pPr>
            <w:r>
              <w:t>Cancel</w:t>
            </w:r>
          </w:p>
        </w:tc>
        <w:tc>
          <w:tcPr>
            <w:tcW w:w="1858" w:type="dxa"/>
            <w:vAlign w:val="center"/>
          </w:tcPr>
          <w:p w14:paraId="61F249E9" w14:textId="77777777" w:rsidR="009274EA" w:rsidRDefault="00C53038">
            <w:pPr>
              <w:tabs>
                <w:tab w:val="left" w:pos="10620"/>
              </w:tabs>
            </w:pPr>
            <w:r>
              <w:t>Button</w:t>
            </w:r>
          </w:p>
        </w:tc>
        <w:tc>
          <w:tcPr>
            <w:tcW w:w="6513" w:type="dxa"/>
            <w:vAlign w:val="center"/>
          </w:tcPr>
          <w:p w14:paraId="270A4AD6" w14:textId="77777777" w:rsidR="009274EA" w:rsidRDefault="00C53038">
            <w:pPr>
              <w:tabs>
                <w:tab w:val="left" w:pos="10620"/>
              </w:tabs>
            </w:pPr>
            <w:r>
              <w:t>Redirect on manage State home page.</w:t>
            </w:r>
          </w:p>
        </w:tc>
      </w:tr>
      <w:tr w:rsidR="009274EA" w14:paraId="1551C11F" w14:textId="77777777">
        <w:trPr>
          <w:trHeight w:val="517"/>
        </w:trPr>
        <w:tc>
          <w:tcPr>
            <w:tcW w:w="1866" w:type="dxa"/>
            <w:vAlign w:val="center"/>
          </w:tcPr>
          <w:p w14:paraId="15A03D45" w14:textId="77777777" w:rsidR="009274EA" w:rsidRDefault="00C53038">
            <w:pPr>
              <w:tabs>
                <w:tab w:val="left" w:pos="10620"/>
              </w:tabs>
            </w:pPr>
            <w:r>
              <w:t xml:space="preserve">Clear </w:t>
            </w:r>
          </w:p>
        </w:tc>
        <w:tc>
          <w:tcPr>
            <w:tcW w:w="1858" w:type="dxa"/>
            <w:vAlign w:val="center"/>
          </w:tcPr>
          <w:p w14:paraId="3F5B2EAC" w14:textId="77777777" w:rsidR="009274EA" w:rsidRDefault="00C53038">
            <w:pPr>
              <w:tabs>
                <w:tab w:val="left" w:pos="10620"/>
              </w:tabs>
            </w:pPr>
            <w:r>
              <w:t>Button</w:t>
            </w:r>
          </w:p>
        </w:tc>
        <w:tc>
          <w:tcPr>
            <w:tcW w:w="6513" w:type="dxa"/>
            <w:vAlign w:val="center"/>
          </w:tcPr>
          <w:p w14:paraId="281A5593" w14:textId="77777777" w:rsidR="009274EA" w:rsidRDefault="00C53038">
            <w:pPr>
              <w:tabs>
                <w:tab w:val="left" w:pos="10620"/>
              </w:tabs>
            </w:pPr>
            <w:r>
              <w:t>Clear All Fields.</w:t>
            </w:r>
          </w:p>
        </w:tc>
      </w:tr>
      <w:tr w:rsidR="009274EA" w14:paraId="4093F686" w14:textId="77777777">
        <w:trPr>
          <w:trHeight w:val="517"/>
        </w:trPr>
        <w:tc>
          <w:tcPr>
            <w:tcW w:w="1866" w:type="dxa"/>
            <w:vAlign w:val="center"/>
          </w:tcPr>
          <w:p w14:paraId="7C6A7822" w14:textId="77777777" w:rsidR="009274EA" w:rsidRDefault="00C53038">
            <w:pPr>
              <w:tabs>
                <w:tab w:val="left" w:pos="10620"/>
              </w:tabs>
            </w:pPr>
            <w:r>
              <w:t>View</w:t>
            </w:r>
          </w:p>
        </w:tc>
        <w:tc>
          <w:tcPr>
            <w:tcW w:w="1858" w:type="dxa"/>
            <w:vAlign w:val="center"/>
          </w:tcPr>
          <w:p w14:paraId="1B8FA132" w14:textId="77777777" w:rsidR="009274EA" w:rsidRDefault="00C53038">
            <w:pPr>
              <w:tabs>
                <w:tab w:val="left" w:pos="10620"/>
              </w:tabs>
            </w:pPr>
            <w:r>
              <w:t>Link</w:t>
            </w:r>
          </w:p>
        </w:tc>
        <w:tc>
          <w:tcPr>
            <w:tcW w:w="6513" w:type="dxa"/>
            <w:vAlign w:val="center"/>
          </w:tcPr>
          <w:p w14:paraId="7027C3EB" w14:textId="77777777" w:rsidR="009274EA" w:rsidRDefault="00C53038">
            <w:pPr>
              <w:tabs>
                <w:tab w:val="left" w:pos="10620"/>
              </w:tabs>
            </w:pPr>
            <w:r>
              <w:t>Display the record under view only.</w:t>
            </w:r>
          </w:p>
        </w:tc>
      </w:tr>
      <w:tr w:rsidR="009274EA" w14:paraId="05DBECAC" w14:textId="77777777">
        <w:trPr>
          <w:trHeight w:val="517"/>
        </w:trPr>
        <w:tc>
          <w:tcPr>
            <w:tcW w:w="1866" w:type="dxa"/>
            <w:vAlign w:val="center"/>
          </w:tcPr>
          <w:p w14:paraId="076538BE" w14:textId="77777777" w:rsidR="009274EA" w:rsidRDefault="00C53038">
            <w:pPr>
              <w:tabs>
                <w:tab w:val="left" w:pos="10620"/>
              </w:tabs>
            </w:pPr>
            <w:r>
              <w:t xml:space="preserve">Edit </w:t>
            </w:r>
          </w:p>
        </w:tc>
        <w:tc>
          <w:tcPr>
            <w:tcW w:w="1858" w:type="dxa"/>
            <w:vAlign w:val="center"/>
          </w:tcPr>
          <w:p w14:paraId="513E7E21" w14:textId="77777777" w:rsidR="009274EA" w:rsidRDefault="00C53038">
            <w:pPr>
              <w:tabs>
                <w:tab w:val="left" w:pos="10620"/>
              </w:tabs>
            </w:pPr>
            <w:r>
              <w:t>Link</w:t>
            </w:r>
          </w:p>
        </w:tc>
        <w:tc>
          <w:tcPr>
            <w:tcW w:w="6513" w:type="dxa"/>
            <w:vAlign w:val="center"/>
          </w:tcPr>
          <w:p w14:paraId="65799F2A" w14:textId="77777777" w:rsidR="009274EA" w:rsidRDefault="00C53038">
            <w:pPr>
              <w:tabs>
                <w:tab w:val="left" w:pos="10620"/>
              </w:tabs>
            </w:pPr>
            <w:r>
              <w:t>Provide the record under edit mode.</w:t>
            </w:r>
          </w:p>
        </w:tc>
      </w:tr>
      <w:tr w:rsidR="009274EA" w14:paraId="5F322B9D" w14:textId="77777777">
        <w:trPr>
          <w:trHeight w:val="517"/>
        </w:trPr>
        <w:tc>
          <w:tcPr>
            <w:tcW w:w="1866" w:type="dxa"/>
            <w:vAlign w:val="center"/>
          </w:tcPr>
          <w:p w14:paraId="611330DD" w14:textId="77777777" w:rsidR="009274EA" w:rsidRDefault="00C53038">
            <w:pPr>
              <w:tabs>
                <w:tab w:val="left" w:pos="10620"/>
              </w:tabs>
            </w:pPr>
            <w:r>
              <w:t>Active</w:t>
            </w:r>
          </w:p>
        </w:tc>
        <w:tc>
          <w:tcPr>
            <w:tcW w:w="1858" w:type="dxa"/>
            <w:vAlign w:val="center"/>
          </w:tcPr>
          <w:p w14:paraId="384678D5" w14:textId="77777777" w:rsidR="009274EA" w:rsidRDefault="00C53038">
            <w:pPr>
              <w:tabs>
                <w:tab w:val="left" w:pos="10620"/>
              </w:tabs>
            </w:pPr>
            <w:r>
              <w:t>Radio button</w:t>
            </w:r>
          </w:p>
        </w:tc>
        <w:tc>
          <w:tcPr>
            <w:tcW w:w="6513" w:type="dxa"/>
            <w:vAlign w:val="center"/>
          </w:tcPr>
          <w:p w14:paraId="02966876" w14:textId="77777777" w:rsidR="009274EA" w:rsidRDefault="00C53038">
            <w:pPr>
              <w:tabs>
                <w:tab w:val="left" w:pos="10620"/>
              </w:tabs>
            </w:pPr>
            <w:r>
              <w:t xml:space="preserve">Move the record in active </w:t>
            </w:r>
            <w:r>
              <w:rPr>
                <w:strike/>
              </w:rPr>
              <w:t>tab</w:t>
            </w:r>
            <w:r>
              <w:t>.</w:t>
            </w:r>
          </w:p>
        </w:tc>
      </w:tr>
      <w:tr w:rsidR="009274EA" w14:paraId="6D71923F" w14:textId="77777777">
        <w:trPr>
          <w:trHeight w:val="517"/>
        </w:trPr>
        <w:tc>
          <w:tcPr>
            <w:tcW w:w="1866" w:type="dxa"/>
            <w:vAlign w:val="center"/>
          </w:tcPr>
          <w:p w14:paraId="22C02172" w14:textId="77777777" w:rsidR="009274EA" w:rsidRDefault="00C53038">
            <w:pPr>
              <w:tabs>
                <w:tab w:val="left" w:pos="10620"/>
              </w:tabs>
            </w:pPr>
            <w:r>
              <w:t>Inactive</w:t>
            </w:r>
          </w:p>
        </w:tc>
        <w:tc>
          <w:tcPr>
            <w:tcW w:w="1858" w:type="dxa"/>
            <w:vAlign w:val="center"/>
          </w:tcPr>
          <w:p w14:paraId="3FCFE31D" w14:textId="77777777" w:rsidR="009274EA" w:rsidRDefault="00C53038">
            <w:pPr>
              <w:tabs>
                <w:tab w:val="left" w:pos="10620"/>
              </w:tabs>
            </w:pPr>
            <w:r>
              <w:t>Radio button</w:t>
            </w:r>
          </w:p>
        </w:tc>
        <w:tc>
          <w:tcPr>
            <w:tcW w:w="6513" w:type="dxa"/>
            <w:vAlign w:val="center"/>
          </w:tcPr>
          <w:p w14:paraId="25489B11" w14:textId="77777777" w:rsidR="009274EA" w:rsidRDefault="00C53038">
            <w:pPr>
              <w:tabs>
                <w:tab w:val="left" w:pos="10620"/>
              </w:tabs>
            </w:pPr>
            <w:r>
              <w:t xml:space="preserve">Move the record in Inactive </w:t>
            </w:r>
            <w:r>
              <w:rPr>
                <w:strike/>
              </w:rPr>
              <w:t>tab</w:t>
            </w:r>
            <w:r>
              <w:t>.</w:t>
            </w:r>
          </w:p>
        </w:tc>
      </w:tr>
      <w:tr w:rsidR="009274EA" w14:paraId="15842BAF" w14:textId="77777777">
        <w:trPr>
          <w:trHeight w:val="517"/>
        </w:trPr>
        <w:tc>
          <w:tcPr>
            <w:tcW w:w="1866" w:type="dxa"/>
            <w:vAlign w:val="center"/>
          </w:tcPr>
          <w:p w14:paraId="39046822" w14:textId="77777777" w:rsidR="009274EA" w:rsidRDefault="00C53038">
            <w:pPr>
              <w:tabs>
                <w:tab w:val="left" w:pos="10620"/>
              </w:tabs>
            </w:pPr>
            <w:r>
              <w:t>Search</w:t>
            </w:r>
          </w:p>
        </w:tc>
        <w:tc>
          <w:tcPr>
            <w:tcW w:w="1858" w:type="dxa"/>
            <w:vAlign w:val="center"/>
          </w:tcPr>
          <w:p w14:paraId="791BB3E5" w14:textId="77777777" w:rsidR="009274EA" w:rsidRDefault="00C53038">
            <w:pPr>
              <w:tabs>
                <w:tab w:val="left" w:pos="10620"/>
              </w:tabs>
            </w:pPr>
            <w:r>
              <w:t>Button</w:t>
            </w:r>
          </w:p>
        </w:tc>
        <w:tc>
          <w:tcPr>
            <w:tcW w:w="6513" w:type="dxa"/>
            <w:vAlign w:val="center"/>
          </w:tcPr>
          <w:p w14:paraId="36D14656" w14:textId="77777777" w:rsidR="009274EA" w:rsidRDefault="00C53038">
            <w:pPr>
              <w:tabs>
                <w:tab w:val="left" w:pos="10620"/>
              </w:tabs>
            </w:pPr>
            <w:r>
              <w:t>Search the record</w:t>
            </w:r>
          </w:p>
        </w:tc>
      </w:tr>
      <w:tr w:rsidR="009274EA" w14:paraId="78B7A8CB" w14:textId="77777777">
        <w:trPr>
          <w:trHeight w:val="517"/>
        </w:trPr>
        <w:tc>
          <w:tcPr>
            <w:tcW w:w="1866" w:type="dxa"/>
            <w:vAlign w:val="center"/>
          </w:tcPr>
          <w:p w14:paraId="0A8C9545" w14:textId="77777777" w:rsidR="009274EA" w:rsidRDefault="00C53038">
            <w:pPr>
              <w:tabs>
                <w:tab w:val="left" w:pos="10620"/>
              </w:tabs>
            </w:pPr>
            <w:r>
              <w:t>Export to PDF</w:t>
            </w:r>
          </w:p>
        </w:tc>
        <w:tc>
          <w:tcPr>
            <w:tcW w:w="1858" w:type="dxa"/>
            <w:vAlign w:val="center"/>
          </w:tcPr>
          <w:p w14:paraId="4E47307D" w14:textId="77777777" w:rsidR="009274EA" w:rsidRDefault="00C53038">
            <w:pPr>
              <w:tabs>
                <w:tab w:val="left" w:pos="10620"/>
              </w:tabs>
            </w:pPr>
            <w:r>
              <w:t>Image button</w:t>
            </w:r>
          </w:p>
        </w:tc>
        <w:tc>
          <w:tcPr>
            <w:tcW w:w="6513" w:type="dxa"/>
            <w:vAlign w:val="center"/>
          </w:tcPr>
          <w:p w14:paraId="1C1BFCA3" w14:textId="77777777" w:rsidR="009274EA" w:rsidRDefault="00C53038">
            <w:pPr>
              <w:tabs>
                <w:tab w:val="left" w:pos="10620"/>
              </w:tabs>
            </w:pPr>
            <w:r>
              <w:t>Export all record in PDF.</w:t>
            </w:r>
          </w:p>
        </w:tc>
      </w:tr>
      <w:tr w:rsidR="009274EA" w14:paraId="1F4496CC" w14:textId="77777777">
        <w:trPr>
          <w:trHeight w:val="517"/>
        </w:trPr>
        <w:tc>
          <w:tcPr>
            <w:tcW w:w="1866" w:type="dxa"/>
            <w:vAlign w:val="center"/>
          </w:tcPr>
          <w:p w14:paraId="38D35AB3" w14:textId="77777777" w:rsidR="009274EA" w:rsidRDefault="00C53038">
            <w:pPr>
              <w:tabs>
                <w:tab w:val="left" w:pos="10620"/>
              </w:tabs>
            </w:pPr>
            <w:r>
              <w:t>Export to Excel</w:t>
            </w:r>
          </w:p>
        </w:tc>
        <w:tc>
          <w:tcPr>
            <w:tcW w:w="1858" w:type="dxa"/>
            <w:vAlign w:val="center"/>
          </w:tcPr>
          <w:p w14:paraId="1F4B4EAF" w14:textId="77777777" w:rsidR="009274EA" w:rsidRDefault="00C53038">
            <w:pPr>
              <w:tabs>
                <w:tab w:val="left" w:pos="10620"/>
              </w:tabs>
            </w:pPr>
            <w:r>
              <w:t>Image button</w:t>
            </w:r>
          </w:p>
        </w:tc>
        <w:tc>
          <w:tcPr>
            <w:tcW w:w="6513" w:type="dxa"/>
            <w:vAlign w:val="center"/>
          </w:tcPr>
          <w:p w14:paraId="27165842" w14:textId="77777777" w:rsidR="009274EA" w:rsidRDefault="00C53038">
            <w:pPr>
              <w:tabs>
                <w:tab w:val="left" w:pos="10620"/>
              </w:tabs>
            </w:pPr>
            <w:r>
              <w:t>Export all record in Excel.</w:t>
            </w:r>
          </w:p>
        </w:tc>
      </w:tr>
      <w:tr w:rsidR="009274EA" w14:paraId="4F178A90" w14:textId="77777777">
        <w:trPr>
          <w:trHeight w:val="517"/>
        </w:trPr>
        <w:tc>
          <w:tcPr>
            <w:tcW w:w="1866" w:type="dxa"/>
            <w:vAlign w:val="center"/>
          </w:tcPr>
          <w:p w14:paraId="2559DA24" w14:textId="77777777" w:rsidR="009274EA" w:rsidRDefault="00C53038">
            <w:pPr>
              <w:tabs>
                <w:tab w:val="left" w:pos="10620"/>
              </w:tabs>
            </w:pPr>
            <w:r>
              <w:t>State code</w:t>
            </w:r>
          </w:p>
        </w:tc>
        <w:tc>
          <w:tcPr>
            <w:tcW w:w="1858" w:type="dxa"/>
            <w:vAlign w:val="center"/>
          </w:tcPr>
          <w:p w14:paraId="03125C3E" w14:textId="77777777" w:rsidR="009274EA" w:rsidRDefault="00C53038">
            <w:pPr>
              <w:tabs>
                <w:tab w:val="left" w:pos="10620"/>
              </w:tabs>
            </w:pPr>
            <w:r>
              <w:t>Dropdown</w:t>
            </w:r>
          </w:p>
        </w:tc>
        <w:tc>
          <w:tcPr>
            <w:tcW w:w="6513" w:type="dxa"/>
            <w:vAlign w:val="center"/>
          </w:tcPr>
          <w:p w14:paraId="72695CBC" w14:textId="77777777" w:rsidR="009274EA" w:rsidRDefault="00C53038">
            <w:pPr>
              <w:tabs>
                <w:tab w:val="left" w:pos="10620"/>
              </w:tabs>
            </w:pPr>
            <w:r>
              <w:t>Display data from master</w:t>
            </w:r>
          </w:p>
        </w:tc>
      </w:tr>
    </w:tbl>
    <w:p w14:paraId="552BA73A" w14:textId="77777777" w:rsidR="009274EA" w:rsidRDefault="009274EA">
      <w:pPr>
        <w:tabs>
          <w:tab w:val="left" w:pos="10620"/>
        </w:tabs>
      </w:pPr>
    </w:p>
    <w:p w14:paraId="06BB5203" w14:textId="77777777" w:rsidR="009274EA" w:rsidRDefault="009274EA">
      <w:pPr>
        <w:tabs>
          <w:tab w:val="left" w:pos="10620"/>
        </w:tabs>
      </w:pPr>
    </w:p>
    <w:p w14:paraId="5B45ECD1" w14:textId="77777777" w:rsidR="009274EA" w:rsidRDefault="009274EA">
      <w:pPr>
        <w:tabs>
          <w:tab w:val="left" w:pos="10620"/>
        </w:tabs>
      </w:pPr>
    </w:p>
    <w:p w14:paraId="249B02D1" w14:textId="77777777" w:rsidR="009274EA" w:rsidRDefault="009274EA">
      <w:pPr>
        <w:tabs>
          <w:tab w:val="left" w:pos="10620"/>
        </w:tabs>
      </w:pPr>
    </w:p>
    <w:p w14:paraId="69C7CD30" w14:textId="77777777" w:rsidR="009274EA" w:rsidRDefault="009274EA">
      <w:pPr>
        <w:tabs>
          <w:tab w:val="left" w:pos="10620"/>
        </w:tabs>
      </w:pPr>
    </w:p>
    <w:p w14:paraId="31178C4C" w14:textId="77777777" w:rsidR="009274EA" w:rsidRDefault="009274EA">
      <w:pPr>
        <w:tabs>
          <w:tab w:val="left" w:pos="10620"/>
        </w:tabs>
      </w:pPr>
    </w:p>
    <w:p w14:paraId="6F6DFBA0" w14:textId="77777777" w:rsidR="009274EA" w:rsidRDefault="009274EA">
      <w:pPr>
        <w:tabs>
          <w:tab w:val="left" w:pos="10620"/>
        </w:tabs>
      </w:pPr>
    </w:p>
    <w:p w14:paraId="695B15EB" w14:textId="77777777" w:rsidR="009274EA" w:rsidRDefault="009274EA">
      <w:pPr>
        <w:tabs>
          <w:tab w:val="left" w:pos="10620"/>
        </w:tabs>
      </w:pPr>
    </w:p>
    <w:p w14:paraId="6664CEAE" w14:textId="77777777" w:rsidR="009274EA" w:rsidRDefault="009274EA">
      <w:pPr>
        <w:tabs>
          <w:tab w:val="left" w:pos="10620"/>
        </w:tabs>
      </w:pPr>
    </w:p>
    <w:p w14:paraId="4459E225" w14:textId="77777777" w:rsidR="009274EA" w:rsidRDefault="009274EA">
      <w:pPr>
        <w:tabs>
          <w:tab w:val="left" w:pos="10620"/>
        </w:tabs>
      </w:pPr>
    </w:p>
    <w:p w14:paraId="474585B9" w14:textId="77777777" w:rsidR="009274EA" w:rsidRDefault="009274EA">
      <w:pPr>
        <w:tabs>
          <w:tab w:val="left" w:pos="10620"/>
        </w:tabs>
      </w:pPr>
    </w:p>
    <w:p w14:paraId="5127F3B5" w14:textId="77777777" w:rsidR="009274EA" w:rsidRDefault="009274EA">
      <w:pPr>
        <w:tabs>
          <w:tab w:val="left" w:pos="10620"/>
        </w:tabs>
      </w:pPr>
    </w:p>
    <w:p w14:paraId="04BD3702"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1125" w:name="_Toc137817637"/>
      <w:bookmarkStart w:id="1126" w:name="_Toc137830320"/>
      <w:bookmarkStart w:id="1127" w:name="_Toc148377741"/>
      <w:r>
        <w:rPr>
          <w:rFonts w:ascii="Cambria" w:hAnsi="Cambria"/>
          <w:b/>
          <w:sz w:val="28"/>
        </w:rPr>
        <w:t>High Level Use Case of “Create Auction Center”</w:t>
      </w:r>
      <w:bookmarkEnd w:id="1125"/>
      <w:bookmarkEnd w:id="1126"/>
      <w:bookmarkEnd w:id="1127"/>
      <w:r>
        <w:rPr>
          <w:rFonts w:ascii="Cambria" w:hAnsi="Cambria"/>
          <w:b/>
          <w:sz w:val="28"/>
        </w:rPr>
        <w:t xml:space="preserve"> </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177"/>
      </w:tblGrid>
      <w:tr w:rsidR="009274EA" w14:paraId="7F76249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9F3E971" w14:textId="77777777" w:rsidR="009274EA" w:rsidRDefault="00C53038">
            <w:pPr>
              <w:tabs>
                <w:tab w:val="left" w:pos="10620"/>
              </w:tabs>
              <w:rPr>
                <w:b/>
                <w:i/>
              </w:rPr>
            </w:pPr>
            <w:r>
              <w:rPr>
                <w:b/>
                <w:i/>
              </w:rPr>
              <w:t>Objective</w:t>
            </w:r>
          </w:p>
        </w:tc>
        <w:tc>
          <w:tcPr>
            <w:tcW w:w="7177" w:type="dxa"/>
            <w:tcBorders>
              <w:top w:val="single" w:sz="4" w:space="0" w:color="auto"/>
              <w:left w:val="single" w:sz="4" w:space="0" w:color="auto"/>
              <w:bottom w:val="single" w:sz="4" w:space="0" w:color="auto"/>
              <w:right w:val="single" w:sz="4" w:space="0" w:color="auto"/>
            </w:tcBorders>
          </w:tcPr>
          <w:p w14:paraId="4D4F8A36" w14:textId="77777777" w:rsidR="009274EA" w:rsidRDefault="00C53038">
            <w:pPr>
              <w:numPr>
                <w:ilvl w:val="0"/>
                <w:numId w:val="2"/>
              </w:numPr>
              <w:tabs>
                <w:tab w:val="left" w:pos="10620"/>
              </w:tabs>
              <w:spacing w:after="0" w:line="360" w:lineRule="auto"/>
            </w:pPr>
            <w:r>
              <w:t>To understand the functional logic for Creation of Auction Center.</w:t>
            </w:r>
          </w:p>
        </w:tc>
      </w:tr>
      <w:tr w:rsidR="009274EA" w14:paraId="2ED8357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267838F" w14:textId="77777777" w:rsidR="009274EA" w:rsidRDefault="00C53038">
            <w:pPr>
              <w:tabs>
                <w:tab w:val="left" w:pos="10620"/>
              </w:tabs>
              <w:rPr>
                <w:b/>
                <w:i/>
              </w:rPr>
            </w:pPr>
            <w:r>
              <w:rPr>
                <w:b/>
                <w:i/>
              </w:rPr>
              <w:t>Pre-Conditions</w:t>
            </w:r>
          </w:p>
        </w:tc>
        <w:tc>
          <w:tcPr>
            <w:tcW w:w="7177" w:type="dxa"/>
            <w:tcBorders>
              <w:top w:val="single" w:sz="4" w:space="0" w:color="auto"/>
              <w:left w:val="single" w:sz="4" w:space="0" w:color="auto"/>
              <w:bottom w:val="single" w:sz="4" w:space="0" w:color="auto"/>
              <w:right w:val="single" w:sz="4" w:space="0" w:color="auto"/>
            </w:tcBorders>
          </w:tcPr>
          <w:p w14:paraId="082EEDC7" w14:textId="77777777" w:rsidR="009274EA" w:rsidRDefault="00C53038">
            <w:pPr>
              <w:numPr>
                <w:ilvl w:val="0"/>
                <w:numId w:val="2"/>
              </w:numPr>
              <w:tabs>
                <w:tab w:val="left" w:pos="10620"/>
              </w:tabs>
              <w:spacing w:after="0" w:line="360" w:lineRule="auto"/>
            </w:pPr>
            <w:r>
              <w:t>User should have rights for Administrator rights.</w:t>
            </w:r>
          </w:p>
          <w:p w14:paraId="0B64A345" w14:textId="77777777" w:rsidR="009274EA" w:rsidRDefault="00C53038">
            <w:pPr>
              <w:numPr>
                <w:ilvl w:val="0"/>
                <w:numId w:val="2"/>
              </w:numPr>
              <w:tabs>
                <w:tab w:val="left" w:pos="10620"/>
              </w:tabs>
              <w:spacing w:after="0" w:line="360" w:lineRule="auto"/>
            </w:pPr>
            <w:r>
              <w:t>User should have “Create Auction Center” rights.</w:t>
            </w:r>
          </w:p>
        </w:tc>
      </w:tr>
      <w:tr w:rsidR="009274EA" w14:paraId="2A2DAAA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78877FE" w14:textId="77777777" w:rsidR="009274EA" w:rsidRDefault="00C53038">
            <w:pPr>
              <w:tabs>
                <w:tab w:val="left" w:pos="10620"/>
              </w:tabs>
              <w:rPr>
                <w:b/>
                <w:i/>
              </w:rPr>
            </w:pPr>
            <w:r>
              <w:rPr>
                <w:b/>
                <w:i/>
              </w:rPr>
              <w:lastRenderedPageBreak/>
              <w:t>Post Conditions</w:t>
            </w:r>
          </w:p>
        </w:tc>
        <w:tc>
          <w:tcPr>
            <w:tcW w:w="7177" w:type="dxa"/>
            <w:tcBorders>
              <w:top w:val="single" w:sz="4" w:space="0" w:color="auto"/>
              <w:left w:val="single" w:sz="4" w:space="0" w:color="auto"/>
              <w:bottom w:val="single" w:sz="4" w:space="0" w:color="auto"/>
              <w:right w:val="single" w:sz="4" w:space="0" w:color="auto"/>
            </w:tcBorders>
            <w:shd w:val="clear" w:color="auto" w:fill="auto"/>
          </w:tcPr>
          <w:p w14:paraId="0970099E" w14:textId="77777777" w:rsidR="009274EA" w:rsidRDefault="00C53038">
            <w:pPr>
              <w:numPr>
                <w:ilvl w:val="0"/>
                <w:numId w:val="2"/>
              </w:numPr>
              <w:tabs>
                <w:tab w:val="left" w:pos="10620"/>
              </w:tabs>
              <w:spacing w:after="0" w:line="240" w:lineRule="auto"/>
            </w:pPr>
            <w:r>
              <w:t>System should reflect the newly added Auction Center in entire application.</w:t>
            </w:r>
          </w:p>
        </w:tc>
      </w:tr>
      <w:tr w:rsidR="009274EA" w14:paraId="5ACE895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4F94BC5" w14:textId="77777777" w:rsidR="009274EA" w:rsidRDefault="00C53038">
            <w:pPr>
              <w:tabs>
                <w:tab w:val="left" w:pos="10620"/>
              </w:tabs>
              <w:rPr>
                <w:b/>
                <w:i/>
              </w:rPr>
            </w:pPr>
            <w:r>
              <w:rPr>
                <w:b/>
                <w:i/>
              </w:rPr>
              <w:t>Flow of Events</w:t>
            </w:r>
          </w:p>
        </w:tc>
        <w:tc>
          <w:tcPr>
            <w:tcW w:w="7177" w:type="dxa"/>
            <w:tcBorders>
              <w:top w:val="single" w:sz="4" w:space="0" w:color="auto"/>
              <w:left w:val="single" w:sz="4" w:space="0" w:color="auto"/>
              <w:bottom w:val="single" w:sz="4" w:space="0" w:color="auto"/>
              <w:right w:val="single" w:sz="4" w:space="0" w:color="auto"/>
            </w:tcBorders>
            <w:shd w:val="clear" w:color="auto" w:fill="auto"/>
          </w:tcPr>
          <w:p w14:paraId="5ADCA2C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5D5C85F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418BB23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273FBF6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Auction Center”.</w:t>
            </w:r>
          </w:p>
          <w:p w14:paraId="539E450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79CA23D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5C702AE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078718D" w14:textId="77777777" w:rsidR="009274EA" w:rsidRDefault="00C53038">
            <w:pPr>
              <w:tabs>
                <w:tab w:val="left" w:pos="10620"/>
              </w:tabs>
              <w:rPr>
                <w:b/>
                <w:i/>
              </w:rPr>
            </w:pPr>
            <w:r>
              <w:rPr>
                <w:b/>
                <w:i/>
              </w:rPr>
              <w:t>Alternate Flow/Exceptional Flow</w:t>
            </w:r>
          </w:p>
        </w:tc>
        <w:tc>
          <w:tcPr>
            <w:tcW w:w="7177" w:type="dxa"/>
            <w:tcBorders>
              <w:top w:val="single" w:sz="4" w:space="0" w:color="auto"/>
              <w:left w:val="single" w:sz="4" w:space="0" w:color="auto"/>
              <w:bottom w:val="single" w:sz="4" w:space="0" w:color="auto"/>
              <w:right w:val="single" w:sz="4" w:space="0" w:color="auto"/>
            </w:tcBorders>
          </w:tcPr>
          <w:p w14:paraId="67A913F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5042A3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62B760D" w14:textId="77777777" w:rsidR="009274EA" w:rsidRDefault="00C53038">
            <w:pPr>
              <w:tabs>
                <w:tab w:val="left" w:pos="10620"/>
              </w:tabs>
              <w:rPr>
                <w:b/>
                <w:i/>
              </w:rPr>
            </w:pPr>
            <w:r>
              <w:rPr>
                <w:b/>
                <w:i/>
              </w:rPr>
              <w:t>Business Rule / Requirements</w:t>
            </w:r>
          </w:p>
        </w:tc>
        <w:tc>
          <w:tcPr>
            <w:tcW w:w="7177" w:type="dxa"/>
            <w:tcBorders>
              <w:top w:val="single" w:sz="4" w:space="0" w:color="auto"/>
              <w:left w:val="single" w:sz="4" w:space="0" w:color="auto"/>
              <w:bottom w:val="single" w:sz="4" w:space="0" w:color="auto"/>
              <w:right w:val="single" w:sz="4" w:space="0" w:color="auto"/>
            </w:tcBorders>
          </w:tcPr>
          <w:p w14:paraId="5C5CB427" w14:textId="77777777" w:rsidR="009274EA" w:rsidRDefault="00C53038">
            <w:pPr>
              <w:pStyle w:val="Heading112pt"/>
              <w:tabs>
                <w:tab w:val="left" w:pos="10620"/>
              </w:tabs>
              <w:rPr>
                <w:rFonts w:ascii="Cambria" w:hAnsi="Cambria"/>
              </w:rPr>
            </w:pPr>
            <w:bookmarkStart w:id="1128" w:name="_Toc137817638"/>
            <w:bookmarkStart w:id="1129" w:name="_Toc137830321"/>
            <w:r>
              <w:rPr>
                <w:rFonts w:ascii="Cambria" w:hAnsi="Cambria"/>
                <w:b w:val="0"/>
              </w:rPr>
              <w:t>System should display below fields when authorized user clicks on “Create Auction Center”.</w:t>
            </w:r>
            <w:bookmarkEnd w:id="1128"/>
            <w:bookmarkEnd w:id="1129"/>
          </w:p>
          <w:p w14:paraId="6B78176E" w14:textId="77777777" w:rsidR="009274EA" w:rsidRDefault="00C53038">
            <w:pPr>
              <w:pStyle w:val="Heading112pt"/>
              <w:numPr>
                <w:ilvl w:val="1"/>
                <w:numId w:val="2"/>
              </w:numPr>
              <w:tabs>
                <w:tab w:val="left" w:pos="10620"/>
              </w:tabs>
              <w:rPr>
                <w:rFonts w:ascii="Cambria" w:hAnsi="Cambria"/>
              </w:rPr>
            </w:pPr>
            <w:bookmarkStart w:id="1130" w:name="_Toc137817639"/>
            <w:bookmarkStart w:id="1131" w:name="_Toc137830322"/>
            <w:r>
              <w:rPr>
                <w:rFonts w:ascii="Cambria" w:hAnsi="Cambria"/>
                <w:b w:val="0"/>
              </w:rPr>
              <w:t>Auction Center name</w:t>
            </w:r>
            <w:bookmarkEnd w:id="1130"/>
            <w:bookmarkEnd w:id="1131"/>
          </w:p>
          <w:p w14:paraId="7927B9F0" w14:textId="77777777" w:rsidR="009274EA" w:rsidRDefault="00C53038">
            <w:pPr>
              <w:pStyle w:val="Heading112pt"/>
              <w:numPr>
                <w:ilvl w:val="1"/>
                <w:numId w:val="2"/>
              </w:numPr>
              <w:tabs>
                <w:tab w:val="left" w:pos="10620"/>
              </w:tabs>
              <w:rPr>
                <w:rFonts w:ascii="Cambria" w:hAnsi="Cambria"/>
              </w:rPr>
            </w:pPr>
            <w:bookmarkStart w:id="1132" w:name="_Toc137817640"/>
            <w:bookmarkStart w:id="1133" w:name="_Toc137830323"/>
            <w:r>
              <w:rPr>
                <w:rFonts w:ascii="Cambria" w:hAnsi="Cambria"/>
                <w:b w:val="0"/>
              </w:rPr>
              <w:t>Auction Center code</w:t>
            </w:r>
            <w:bookmarkEnd w:id="1132"/>
            <w:bookmarkEnd w:id="1133"/>
          </w:p>
          <w:p w14:paraId="04152A72" w14:textId="77777777" w:rsidR="009274EA" w:rsidRDefault="00C53038">
            <w:pPr>
              <w:pStyle w:val="Heading112pt"/>
              <w:numPr>
                <w:ilvl w:val="1"/>
                <w:numId w:val="2"/>
              </w:numPr>
              <w:tabs>
                <w:tab w:val="left" w:pos="10620"/>
              </w:tabs>
              <w:rPr>
                <w:rFonts w:ascii="Cambria" w:hAnsi="Cambria"/>
              </w:rPr>
            </w:pPr>
            <w:bookmarkStart w:id="1134" w:name="_Toc137817641"/>
            <w:bookmarkStart w:id="1135" w:name="_Toc137830324"/>
            <w:r>
              <w:rPr>
                <w:rFonts w:ascii="Cambria" w:hAnsi="Cambria"/>
                <w:b w:val="0"/>
              </w:rPr>
              <w:t>Registration Certificate Number.</w:t>
            </w:r>
            <w:bookmarkEnd w:id="1134"/>
            <w:bookmarkEnd w:id="1135"/>
          </w:p>
          <w:p w14:paraId="3B0A0D70" w14:textId="77777777" w:rsidR="009274EA" w:rsidRDefault="00C53038">
            <w:pPr>
              <w:pStyle w:val="Heading112pt"/>
              <w:numPr>
                <w:ilvl w:val="1"/>
                <w:numId w:val="2"/>
              </w:numPr>
              <w:tabs>
                <w:tab w:val="left" w:pos="10620"/>
              </w:tabs>
              <w:rPr>
                <w:rFonts w:ascii="Cambria" w:hAnsi="Cambria"/>
              </w:rPr>
            </w:pPr>
            <w:r>
              <w:rPr>
                <w:rFonts w:ascii="Cambria" w:hAnsi="Cambria"/>
                <w:b w:val="0"/>
              </w:rPr>
              <w:t>Region Dropdown</w:t>
            </w:r>
          </w:p>
          <w:p w14:paraId="0BB25A1B" w14:textId="77777777" w:rsidR="009274EA" w:rsidRDefault="00C53038">
            <w:pPr>
              <w:pStyle w:val="Heading112pt"/>
              <w:numPr>
                <w:ilvl w:val="1"/>
                <w:numId w:val="2"/>
              </w:numPr>
              <w:tabs>
                <w:tab w:val="left" w:pos="10620"/>
              </w:tabs>
              <w:rPr>
                <w:rFonts w:ascii="Cambria" w:hAnsi="Cambria"/>
              </w:rPr>
            </w:pPr>
            <w:r>
              <w:rPr>
                <w:rFonts w:ascii="Cambria" w:hAnsi="Cambria"/>
                <w:b w:val="0"/>
              </w:rPr>
              <w:t>State Dropdown</w:t>
            </w:r>
          </w:p>
          <w:p w14:paraId="54377E2C" w14:textId="77777777" w:rsidR="009274EA" w:rsidRDefault="00C53038">
            <w:pPr>
              <w:pStyle w:val="Heading112pt"/>
              <w:numPr>
                <w:ilvl w:val="1"/>
                <w:numId w:val="2"/>
              </w:numPr>
              <w:tabs>
                <w:tab w:val="left" w:pos="10620"/>
              </w:tabs>
              <w:rPr>
                <w:rFonts w:ascii="Cambria" w:hAnsi="Cambria"/>
              </w:rPr>
            </w:pPr>
            <w:bookmarkStart w:id="1136" w:name="_Toc137817642"/>
            <w:bookmarkStart w:id="1137" w:name="_Toc137830325"/>
            <w:r>
              <w:rPr>
                <w:rFonts w:ascii="Cambria" w:hAnsi="Cambria"/>
                <w:b w:val="0"/>
              </w:rPr>
              <w:t>Submit button.</w:t>
            </w:r>
            <w:bookmarkEnd w:id="1136"/>
            <w:bookmarkEnd w:id="1137"/>
          </w:p>
          <w:p w14:paraId="6FF038F2" w14:textId="77777777" w:rsidR="009274EA" w:rsidRDefault="00C53038">
            <w:pPr>
              <w:pStyle w:val="Heading112pt"/>
              <w:numPr>
                <w:ilvl w:val="1"/>
                <w:numId w:val="2"/>
              </w:numPr>
              <w:tabs>
                <w:tab w:val="left" w:pos="10620"/>
              </w:tabs>
              <w:rPr>
                <w:rFonts w:ascii="Cambria" w:hAnsi="Cambria"/>
              </w:rPr>
            </w:pPr>
            <w:bookmarkStart w:id="1138" w:name="_Toc137817643"/>
            <w:bookmarkStart w:id="1139" w:name="_Toc137830326"/>
            <w:r>
              <w:rPr>
                <w:rFonts w:ascii="Cambria" w:hAnsi="Cambria"/>
                <w:b w:val="0"/>
              </w:rPr>
              <w:t>Clear button.</w:t>
            </w:r>
            <w:bookmarkEnd w:id="1138"/>
            <w:bookmarkEnd w:id="1139"/>
          </w:p>
          <w:p w14:paraId="6DC58962" w14:textId="77777777" w:rsidR="009274EA" w:rsidRDefault="00C53038">
            <w:pPr>
              <w:pStyle w:val="Heading112pt"/>
              <w:numPr>
                <w:ilvl w:val="1"/>
                <w:numId w:val="2"/>
              </w:numPr>
              <w:tabs>
                <w:tab w:val="left" w:pos="10620"/>
              </w:tabs>
              <w:rPr>
                <w:rFonts w:ascii="Cambria" w:hAnsi="Cambria"/>
              </w:rPr>
            </w:pPr>
            <w:bookmarkStart w:id="1140" w:name="_Toc137817644"/>
            <w:bookmarkStart w:id="1141" w:name="_Toc137830327"/>
            <w:r>
              <w:rPr>
                <w:rFonts w:ascii="Cambria" w:hAnsi="Cambria"/>
                <w:b w:val="0"/>
              </w:rPr>
              <w:t>Cancel button.</w:t>
            </w:r>
            <w:bookmarkEnd w:id="1140"/>
            <w:bookmarkEnd w:id="1141"/>
          </w:p>
          <w:p w14:paraId="4E345CFA" w14:textId="77777777" w:rsidR="009274EA" w:rsidRDefault="00C53038">
            <w:pPr>
              <w:pStyle w:val="Heading112pt"/>
              <w:tabs>
                <w:tab w:val="left" w:pos="10620"/>
              </w:tabs>
              <w:rPr>
                <w:rFonts w:ascii="Cambria" w:hAnsi="Cambria"/>
              </w:rPr>
            </w:pPr>
            <w:bookmarkStart w:id="1142" w:name="_Toc137817645"/>
            <w:bookmarkStart w:id="1143" w:name="_Toc137830328"/>
            <w:r>
              <w:rPr>
                <w:rFonts w:ascii="Cambria" w:hAnsi="Cambria"/>
                <w:b w:val="0"/>
              </w:rPr>
              <w:t>System should provide above-mentioned fields as a mandatory field.</w:t>
            </w:r>
            <w:bookmarkEnd w:id="1142"/>
            <w:bookmarkEnd w:id="1143"/>
          </w:p>
          <w:p w14:paraId="49DFBDB5" w14:textId="77777777" w:rsidR="009274EA" w:rsidRDefault="00C53038">
            <w:pPr>
              <w:pStyle w:val="Heading112pt"/>
              <w:tabs>
                <w:tab w:val="left" w:pos="10620"/>
              </w:tabs>
              <w:rPr>
                <w:rFonts w:ascii="Cambria" w:hAnsi="Cambria"/>
              </w:rPr>
            </w:pPr>
            <w:bookmarkStart w:id="1144" w:name="_Toc137817646"/>
            <w:bookmarkStart w:id="1145" w:name="_Toc137830329"/>
            <w:r>
              <w:rPr>
                <w:rFonts w:ascii="Cambria" w:hAnsi="Cambria"/>
                <w:b w:val="0"/>
              </w:rPr>
              <w:t>System should display validation message “Please enter details” on click, submit button with blank fields.</w:t>
            </w:r>
            <w:bookmarkEnd w:id="1144"/>
            <w:bookmarkEnd w:id="1145"/>
          </w:p>
          <w:p w14:paraId="277DAF42" w14:textId="77777777" w:rsidR="009274EA" w:rsidRDefault="00C53038">
            <w:pPr>
              <w:pStyle w:val="Heading112pt"/>
              <w:tabs>
                <w:tab w:val="left" w:pos="10620"/>
              </w:tabs>
              <w:rPr>
                <w:rFonts w:ascii="Cambria" w:hAnsi="Cambria"/>
              </w:rPr>
            </w:pPr>
            <w:bookmarkStart w:id="1146" w:name="_Toc137817647"/>
            <w:bookmarkStart w:id="1147" w:name="_Toc137830330"/>
            <w:r>
              <w:rPr>
                <w:rFonts w:ascii="Cambria" w:hAnsi="Cambria"/>
                <w:b w:val="0"/>
              </w:rPr>
              <w:t>System should clear all input on click clear button.</w:t>
            </w:r>
            <w:bookmarkEnd w:id="1146"/>
            <w:bookmarkEnd w:id="1147"/>
          </w:p>
          <w:p w14:paraId="1BB93D09" w14:textId="77777777" w:rsidR="009274EA" w:rsidRDefault="00C53038">
            <w:pPr>
              <w:pStyle w:val="Heading112pt"/>
              <w:tabs>
                <w:tab w:val="left" w:pos="10620"/>
              </w:tabs>
              <w:rPr>
                <w:rFonts w:ascii="Cambria" w:hAnsi="Cambria"/>
              </w:rPr>
            </w:pPr>
            <w:bookmarkStart w:id="1148" w:name="_Toc137817648"/>
            <w:bookmarkStart w:id="1149" w:name="_Toc137830331"/>
            <w:r>
              <w:rPr>
                <w:rFonts w:ascii="Cambria" w:hAnsi="Cambria"/>
                <w:b w:val="0"/>
              </w:rPr>
              <w:t>System should redirect on log in home page on click cancel button.</w:t>
            </w:r>
            <w:bookmarkEnd w:id="1148"/>
            <w:bookmarkEnd w:id="1149"/>
          </w:p>
          <w:p w14:paraId="2C6755BE" w14:textId="77777777" w:rsidR="009274EA" w:rsidRDefault="00C53038">
            <w:pPr>
              <w:pStyle w:val="Heading112pt"/>
              <w:tabs>
                <w:tab w:val="left" w:pos="10620"/>
              </w:tabs>
              <w:rPr>
                <w:rFonts w:ascii="Cambria" w:hAnsi="Cambria"/>
              </w:rPr>
            </w:pPr>
            <w:bookmarkStart w:id="1150" w:name="_Toc137817649"/>
            <w:bookmarkStart w:id="1151" w:name="_Toc137830332"/>
            <w:r>
              <w:rPr>
                <w:rFonts w:ascii="Cambria" w:hAnsi="Cambria"/>
                <w:b w:val="0"/>
              </w:rPr>
              <w:t xml:space="preserve">System should not allow entering duplicate value in </w:t>
            </w:r>
            <w:r>
              <w:rPr>
                <w:rFonts w:ascii="Cambria" w:hAnsi="Cambria"/>
              </w:rPr>
              <w:t>Auction Center name</w:t>
            </w:r>
            <w:r>
              <w:rPr>
                <w:rFonts w:ascii="Cambria" w:hAnsi="Cambria"/>
                <w:b w:val="0"/>
              </w:rPr>
              <w:t xml:space="preserve"> field.</w:t>
            </w:r>
            <w:bookmarkEnd w:id="1150"/>
            <w:bookmarkEnd w:id="1151"/>
          </w:p>
          <w:p w14:paraId="13511AD7" w14:textId="77777777" w:rsidR="009274EA" w:rsidRDefault="00C53038">
            <w:pPr>
              <w:pStyle w:val="Heading112pt"/>
              <w:tabs>
                <w:tab w:val="left" w:pos="10620"/>
              </w:tabs>
              <w:rPr>
                <w:rFonts w:ascii="Cambria" w:hAnsi="Cambria"/>
              </w:rPr>
            </w:pPr>
            <w:bookmarkStart w:id="1152" w:name="_Toc137817650"/>
            <w:bookmarkStart w:id="1153" w:name="_Toc137830333"/>
            <w:r>
              <w:rPr>
                <w:rFonts w:ascii="Cambria" w:hAnsi="Cambria"/>
                <w:b w:val="0"/>
              </w:rPr>
              <w:t>System should not allow entering duplicate value in</w:t>
            </w:r>
            <w:r>
              <w:rPr>
                <w:rFonts w:ascii="Cambria" w:hAnsi="Cambria"/>
              </w:rPr>
              <w:t xml:space="preserve"> Auction Center Code </w:t>
            </w:r>
            <w:r>
              <w:rPr>
                <w:rFonts w:ascii="Cambria" w:hAnsi="Cambria"/>
                <w:b w:val="0"/>
              </w:rPr>
              <w:t>and should validation “Auction Center de already exists”.</w:t>
            </w:r>
            <w:bookmarkEnd w:id="1152"/>
            <w:bookmarkEnd w:id="1153"/>
          </w:p>
          <w:p w14:paraId="297F6227" w14:textId="77777777" w:rsidR="009274EA" w:rsidRDefault="00C53038">
            <w:pPr>
              <w:pStyle w:val="Heading112pt"/>
              <w:tabs>
                <w:tab w:val="left" w:pos="10620"/>
              </w:tabs>
              <w:rPr>
                <w:rFonts w:ascii="Cambria" w:hAnsi="Cambria"/>
              </w:rPr>
            </w:pPr>
            <w:bookmarkStart w:id="1154" w:name="_Toc137817651"/>
            <w:bookmarkStart w:id="1155" w:name="_Toc137830334"/>
            <w:r>
              <w:rPr>
                <w:rFonts w:ascii="Cambria" w:hAnsi="Cambria"/>
                <w:b w:val="0"/>
              </w:rPr>
              <w:t>System should not allow entering duplicate value in</w:t>
            </w:r>
            <w:r>
              <w:rPr>
                <w:rFonts w:ascii="Cambria" w:hAnsi="Cambria"/>
              </w:rPr>
              <w:t xml:space="preserve"> Auction Center Certificate Number </w:t>
            </w:r>
            <w:r>
              <w:rPr>
                <w:rFonts w:ascii="Cambria" w:hAnsi="Cambria"/>
                <w:b w:val="0"/>
              </w:rPr>
              <w:t>and should validation “Auction Center Certificate Number</w:t>
            </w:r>
            <w:r>
              <w:rPr>
                <w:rFonts w:ascii="Cambria" w:hAnsi="Cambria"/>
              </w:rPr>
              <w:t xml:space="preserve"> </w:t>
            </w:r>
            <w:r>
              <w:rPr>
                <w:rFonts w:ascii="Cambria" w:hAnsi="Cambria"/>
                <w:b w:val="0"/>
              </w:rPr>
              <w:t>already exists”.</w:t>
            </w:r>
            <w:bookmarkEnd w:id="1154"/>
            <w:bookmarkEnd w:id="1155"/>
          </w:p>
          <w:p w14:paraId="16E546EA" w14:textId="77777777" w:rsidR="009274EA" w:rsidRDefault="00C53038">
            <w:pPr>
              <w:pStyle w:val="Heading112pt"/>
              <w:tabs>
                <w:tab w:val="left" w:pos="10620"/>
              </w:tabs>
              <w:rPr>
                <w:rFonts w:ascii="Cambria" w:hAnsi="Cambria"/>
              </w:rPr>
            </w:pPr>
            <w:bookmarkStart w:id="1156" w:name="_Toc137817652"/>
            <w:bookmarkStart w:id="1157" w:name="_Toc137830335"/>
            <w:r>
              <w:rPr>
                <w:rFonts w:ascii="Cambria" w:hAnsi="Cambria"/>
                <w:b w:val="0"/>
              </w:rPr>
              <w:t xml:space="preserve">System should display confirmation message </w:t>
            </w:r>
            <w:r>
              <w:rPr>
                <w:rFonts w:ascii="Cambria" w:hAnsi="Cambria"/>
              </w:rPr>
              <w:t>“Auction Center created successfully</w:t>
            </w:r>
            <w:r>
              <w:rPr>
                <w:rFonts w:ascii="Cambria" w:hAnsi="Cambria"/>
                <w:b w:val="0"/>
              </w:rPr>
              <w:t>” on click of, submit button.</w:t>
            </w:r>
            <w:bookmarkEnd w:id="1156"/>
            <w:bookmarkEnd w:id="1157"/>
          </w:p>
          <w:p w14:paraId="74DE4331" w14:textId="77777777" w:rsidR="009274EA" w:rsidRDefault="00C53038">
            <w:pPr>
              <w:pStyle w:val="Heading112pt"/>
              <w:tabs>
                <w:tab w:val="left" w:pos="10620"/>
              </w:tabs>
              <w:rPr>
                <w:rFonts w:ascii="Cambria" w:hAnsi="Cambria"/>
              </w:rPr>
            </w:pPr>
            <w:r>
              <w:rPr>
                <w:rFonts w:ascii="Cambria" w:hAnsi="Cambria"/>
                <w:b w:val="0"/>
              </w:rPr>
              <w:t>System should provide active State name from state dropdown.</w:t>
            </w:r>
          </w:p>
          <w:p w14:paraId="0DC493E2" w14:textId="77777777" w:rsidR="009274EA" w:rsidRDefault="00C53038">
            <w:pPr>
              <w:pStyle w:val="Heading112pt"/>
              <w:tabs>
                <w:tab w:val="left" w:pos="10620"/>
              </w:tabs>
              <w:rPr>
                <w:rFonts w:ascii="Cambria" w:hAnsi="Cambria"/>
              </w:rPr>
            </w:pPr>
            <w:r>
              <w:rPr>
                <w:rFonts w:ascii="Cambria" w:hAnsi="Cambria"/>
                <w:b w:val="0"/>
              </w:rPr>
              <w:t>System should display “North” and “South” value in region drop down.</w:t>
            </w:r>
          </w:p>
          <w:p w14:paraId="4969F9ED" w14:textId="77777777" w:rsidR="009274EA" w:rsidRDefault="00C53038">
            <w:pPr>
              <w:pStyle w:val="Heading112pt"/>
              <w:tabs>
                <w:tab w:val="left" w:pos="10620"/>
              </w:tabs>
              <w:rPr>
                <w:rFonts w:ascii="Cambria" w:hAnsi="Cambria"/>
              </w:rPr>
            </w:pPr>
            <w:r>
              <w:rPr>
                <w:rFonts w:ascii="Cambria" w:hAnsi="Cambria"/>
                <w:b w:val="0"/>
              </w:rPr>
              <w:lastRenderedPageBreak/>
              <w:t>System should allow user to map multiple auction center with single state.</w:t>
            </w:r>
          </w:p>
          <w:p w14:paraId="01A5D51D"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51ED6F1C" w14:textId="77777777" w:rsidR="009274EA" w:rsidRDefault="00C53038">
            <w:pPr>
              <w:pStyle w:val="Heading112pt"/>
              <w:rPr>
                <w:rFonts w:ascii="Cambria" w:hAnsi="Cambria"/>
                <w:b w:val="0"/>
              </w:rPr>
            </w:pPr>
            <w:r>
              <w:rPr>
                <w:rFonts w:ascii="Cambria" w:hAnsi="Cambria"/>
                <w:b w:val="0"/>
              </w:rPr>
              <w:t>System should capture the entry of “Auction Center” creation in audit trail report as “New auction center :&lt; auction center&gt; created”.</w:t>
            </w:r>
          </w:p>
          <w:p w14:paraId="1CCC5A25" w14:textId="77777777" w:rsidR="009274EA" w:rsidRDefault="009274EA">
            <w:pPr>
              <w:pStyle w:val="Heading112pt"/>
              <w:numPr>
                <w:ilvl w:val="0"/>
                <w:numId w:val="0"/>
              </w:numPr>
              <w:ind w:left="360"/>
              <w:rPr>
                <w:rFonts w:ascii="Cambria" w:hAnsi="Cambria"/>
                <w:b w:val="0"/>
              </w:rPr>
            </w:pPr>
          </w:p>
          <w:p w14:paraId="66AAFBA1" w14:textId="77777777" w:rsidR="009274EA" w:rsidRDefault="00C53038">
            <w:pPr>
              <w:pStyle w:val="Heading112pt"/>
              <w:numPr>
                <w:ilvl w:val="0"/>
                <w:numId w:val="0"/>
              </w:numPr>
              <w:tabs>
                <w:tab w:val="left" w:pos="10620"/>
              </w:tabs>
              <w:ind w:left="360" w:hanging="360"/>
              <w:rPr>
                <w:rFonts w:ascii="Cambria" w:hAnsi="Cambria"/>
                <w:b w:val="0"/>
              </w:rPr>
            </w:pPr>
            <w:bookmarkStart w:id="1158" w:name="_Toc137817653"/>
            <w:bookmarkStart w:id="1159" w:name="_Toc137830336"/>
            <w:r>
              <w:rPr>
                <w:rFonts w:ascii="Cambria" w:hAnsi="Cambria"/>
                <w:u w:val="single"/>
              </w:rPr>
              <w:t xml:space="preserve">Document </w:t>
            </w:r>
            <w:bookmarkEnd w:id="1158"/>
            <w:bookmarkEnd w:id="1159"/>
            <w:r>
              <w:rPr>
                <w:rFonts w:ascii="Cambria" w:hAnsi="Cambria"/>
                <w:u w:val="single"/>
              </w:rPr>
              <w:t>Upload</w:t>
            </w:r>
            <w:r>
              <w:rPr>
                <w:rFonts w:ascii="Cambria" w:hAnsi="Cambria"/>
                <w:b w:val="0"/>
              </w:rPr>
              <w:t>:</w:t>
            </w:r>
          </w:p>
          <w:p w14:paraId="4884468D" w14:textId="77777777" w:rsidR="009274EA" w:rsidRDefault="00C53038">
            <w:pPr>
              <w:pStyle w:val="Heading112pt"/>
              <w:tabs>
                <w:tab w:val="left" w:pos="10620"/>
              </w:tabs>
              <w:rPr>
                <w:rFonts w:ascii="Cambria" w:hAnsi="Cambria"/>
              </w:rPr>
            </w:pPr>
            <w:bookmarkStart w:id="1160" w:name="_Toc137817654"/>
            <w:bookmarkStart w:id="1161" w:name="_Toc137830337"/>
            <w:r>
              <w:rPr>
                <w:rFonts w:ascii="Cambria" w:hAnsi="Cambria"/>
                <w:b w:val="0"/>
              </w:rPr>
              <w:t>System should allow user to upload PDF file while creating any new value in master.</w:t>
            </w:r>
            <w:bookmarkEnd w:id="1160"/>
            <w:bookmarkEnd w:id="1161"/>
          </w:p>
          <w:p w14:paraId="15935AC1" w14:textId="77777777" w:rsidR="009274EA" w:rsidRDefault="00C53038">
            <w:pPr>
              <w:pStyle w:val="Heading112pt"/>
              <w:tabs>
                <w:tab w:val="left" w:pos="10620"/>
              </w:tabs>
              <w:rPr>
                <w:rFonts w:ascii="Cambria" w:hAnsi="Cambria"/>
              </w:rPr>
            </w:pPr>
            <w:bookmarkStart w:id="1162" w:name="_Toc137817655"/>
            <w:bookmarkStart w:id="1163" w:name="_Toc137830338"/>
            <w:r>
              <w:rPr>
                <w:rFonts w:ascii="Cambria" w:hAnsi="Cambria"/>
                <w:b w:val="0"/>
              </w:rPr>
              <w:t>File upload functionality should be non-mandatory.</w:t>
            </w:r>
            <w:bookmarkEnd w:id="1162"/>
            <w:bookmarkEnd w:id="1163"/>
          </w:p>
          <w:p w14:paraId="510D552F" w14:textId="77777777" w:rsidR="009274EA" w:rsidRDefault="00C53038">
            <w:pPr>
              <w:pStyle w:val="Heading112pt"/>
              <w:tabs>
                <w:tab w:val="left" w:pos="10620"/>
              </w:tabs>
              <w:rPr>
                <w:rFonts w:ascii="Cambria" w:hAnsi="Cambria"/>
              </w:rPr>
            </w:pPr>
            <w:bookmarkStart w:id="1164" w:name="_Toc137817656"/>
            <w:bookmarkStart w:id="1165" w:name="_Toc137830339"/>
            <w:r>
              <w:rPr>
                <w:rFonts w:ascii="Cambria" w:hAnsi="Cambria"/>
                <w:b w:val="0"/>
              </w:rPr>
              <w:t>System should provide below options under file upload page.</w:t>
            </w:r>
            <w:bookmarkEnd w:id="1164"/>
            <w:bookmarkEnd w:id="1165"/>
          </w:p>
          <w:p w14:paraId="0789D953" w14:textId="77777777" w:rsidR="009274EA" w:rsidRDefault="00C53038">
            <w:pPr>
              <w:pStyle w:val="Heading112pt"/>
              <w:numPr>
                <w:ilvl w:val="1"/>
                <w:numId w:val="2"/>
              </w:numPr>
              <w:tabs>
                <w:tab w:val="left" w:pos="10620"/>
              </w:tabs>
              <w:rPr>
                <w:rFonts w:ascii="Cambria" w:hAnsi="Cambria"/>
              </w:rPr>
            </w:pPr>
            <w:bookmarkStart w:id="1166" w:name="_Toc137817657"/>
            <w:bookmarkStart w:id="1167" w:name="_Toc137830340"/>
            <w:r>
              <w:rPr>
                <w:rFonts w:ascii="Cambria" w:hAnsi="Cambria"/>
                <w:b w:val="0"/>
              </w:rPr>
              <w:t>Browser document button</w:t>
            </w:r>
            <w:bookmarkEnd w:id="1166"/>
            <w:bookmarkEnd w:id="1167"/>
          </w:p>
          <w:p w14:paraId="4E62F22F" w14:textId="77777777" w:rsidR="009274EA" w:rsidRDefault="00C53038">
            <w:pPr>
              <w:pStyle w:val="Heading112pt"/>
              <w:numPr>
                <w:ilvl w:val="1"/>
                <w:numId w:val="2"/>
              </w:numPr>
              <w:tabs>
                <w:tab w:val="left" w:pos="10620"/>
              </w:tabs>
              <w:rPr>
                <w:rFonts w:ascii="Cambria" w:hAnsi="Cambria"/>
              </w:rPr>
            </w:pPr>
            <w:bookmarkStart w:id="1168" w:name="_Toc137817658"/>
            <w:bookmarkStart w:id="1169" w:name="_Toc137830341"/>
            <w:r>
              <w:rPr>
                <w:rFonts w:ascii="Cambria" w:hAnsi="Cambria"/>
                <w:b w:val="0"/>
              </w:rPr>
              <w:t>Document Brief/Remarks textbox</w:t>
            </w:r>
            <w:bookmarkEnd w:id="1168"/>
            <w:bookmarkEnd w:id="1169"/>
          </w:p>
          <w:p w14:paraId="44F1D548" w14:textId="77777777" w:rsidR="009274EA" w:rsidRDefault="00C53038">
            <w:pPr>
              <w:pStyle w:val="Heading112pt"/>
              <w:numPr>
                <w:ilvl w:val="1"/>
                <w:numId w:val="2"/>
              </w:numPr>
              <w:tabs>
                <w:tab w:val="left" w:pos="10620"/>
              </w:tabs>
              <w:rPr>
                <w:rFonts w:ascii="Cambria" w:hAnsi="Cambria"/>
              </w:rPr>
            </w:pPr>
            <w:bookmarkStart w:id="1170" w:name="_Toc137817659"/>
            <w:bookmarkStart w:id="1171" w:name="_Toc137830342"/>
            <w:r>
              <w:rPr>
                <w:rFonts w:ascii="Cambria" w:hAnsi="Cambria"/>
                <w:b w:val="0"/>
              </w:rPr>
              <w:t>Upload button</w:t>
            </w:r>
            <w:bookmarkEnd w:id="1170"/>
            <w:bookmarkEnd w:id="1171"/>
          </w:p>
          <w:p w14:paraId="0C900DB1" w14:textId="77777777" w:rsidR="009274EA" w:rsidRDefault="00C53038">
            <w:pPr>
              <w:pStyle w:val="Heading112pt"/>
              <w:numPr>
                <w:ilvl w:val="1"/>
                <w:numId w:val="2"/>
              </w:numPr>
              <w:tabs>
                <w:tab w:val="left" w:pos="10620"/>
              </w:tabs>
              <w:rPr>
                <w:rFonts w:ascii="Cambria" w:hAnsi="Cambria"/>
              </w:rPr>
            </w:pPr>
            <w:bookmarkStart w:id="1172" w:name="_Toc137817660"/>
            <w:bookmarkStart w:id="1173" w:name="_Toc137830343"/>
            <w:r>
              <w:rPr>
                <w:rFonts w:ascii="Cambria" w:hAnsi="Cambria"/>
                <w:b w:val="0"/>
              </w:rPr>
              <w:t>Clear button.</w:t>
            </w:r>
            <w:bookmarkEnd w:id="1172"/>
            <w:bookmarkEnd w:id="1173"/>
          </w:p>
          <w:p w14:paraId="0D69ED4F" w14:textId="77777777" w:rsidR="009274EA" w:rsidRDefault="00C53038">
            <w:pPr>
              <w:pStyle w:val="Heading112pt"/>
              <w:tabs>
                <w:tab w:val="left" w:pos="10620"/>
              </w:tabs>
              <w:rPr>
                <w:rFonts w:ascii="Cambria" w:hAnsi="Cambria"/>
              </w:rPr>
            </w:pPr>
            <w:bookmarkStart w:id="1174" w:name="_Toc137817661"/>
            <w:bookmarkStart w:id="1175" w:name="_Toc137830344"/>
            <w:r>
              <w:rPr>
                <w:rFonts w:ascii="Cambria" w:hAnsi="Cambria"/>
                <w:b w:val="0"/>
              </w:rPr>
              <w:t>System should allow uploading 10 MB Size per file.</w:t>
            </w:r>
            <w:bookmarkEnd w:id="1174"/>
            <w:bookmarkEnd w:id="1175"/>
          </w:p>
          <w:p w14:paraId="33C1B768" w14:textId="77777777" w:rsidR="009274EA" w:rsidRDefault="00C53038">
            <w:pPr>
              <w:pStyle w:val="Heading112pt"/>
              <w:rPr>
                <w:rFonts w:ascii="Cambria" w:hAnsi="Cambria"/>
                <w:b w:val="0"/>
              </w:rPr>
            </w:pPr>
            <w:bookmarkStart w:id="1176" w:name="_Toc137817662"/>
            <w:bookmarkStart w:id="1177" w:name="_Toc137830345"/>
            <w:r>
              <w:rPr>
                <w:rFonts w:ascii="Cambria" w:hAnsi="Cambria"/>
                <w:b w:val="0"/>
              </w:rPr>
              <w:t>System should display message “Incorrect file type” on selecting other than PDF file.</w:t>
            </w:r>
            <w:bookmarkEnd w:id="1176"/>
            <w:bookmarkEnd w:id="1177"/>
          </w:p>
          <w:p w14:paraId="29A5E41A"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5C2C92AF" w14:textId="77777777" w:rsidR="009274EA" w:rsidRDefault="00C53038">
            <w:pPr>
              <w:pStyle w:val="Heading112pt"/>
              <w:rPr>
                <w:rFonts w:ascii="Cambria" w:hAnsi="Cambria"/>
                <w:b w:val="0"/>
              </w:rPr>
            </w:pPr>
            <w:r>
              <w:rPr>
                <w:rFonts w:ascii="Cambria" w:hAnsi="Cambria"/>
                <w:b w:val="0"/>
              </w:rPr>
              <w:t>System should capture the entry of “Document Uploaded” in audit trail report as “New document uploaded for Auction Center :&lt; Auction Center Name&gt;”.</w:t>
            </w:r>
          </w:p>
        </w:tc>
      </w:tr>
      <w:tr w:rsidR="009274EA" w14:paraId="0094315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BD4C710" w14:textId="77777777" w:rsidR="009274EA" w:rsidRDefault="00C53038">
            <w:pPr>
              <w:tabs>
                <w:tab w:val="left" w:pos="10620"/>
              </w:tabs>
              <w:rPr>
                <w:b/>
                <w:i/>
              </w:rPr>
            </w:pPr>
            <w:r>
              <w:rPr>
                <w:b/>
                <w:i/>
              </w:rPr>
              <w:lastRenderedPageBreak/>
              <w:t>Users/Actor</w:t>
            </w:r>
          </w:p>
        </w:tc>
        <w:tc>
          <w:tcPr>
            <w:tcW w:w="7177" w:type="dxa"/>
            <w:tcBorders>
              <w:top w:val="single" w:sz="4" w:space="0" w:color="auto"/>
              <w:left w:val="single" w:sz="4" w:space="0" w:color="auto"/>
              <w:bottom w:val="single" w:sz="4" w:space="0" w:color="auto"/>
              <w:right w:val="single" w:sz="4" w:space="0" w:color="auto"/>
            </w:tcBorders>
          </w:tcPr>
          <w:p w14:paraId="2CE5A268" w14:textId="77777777" w:rsidR="009274EA" w:rsidRDefault="00C53038">
            <w:pPr>
              <w:numPr>
                <w:ilvl w:val="0"/>
                <w:numId w:val="1"/>
              </w:numPr>
              <w:tabs>
                <w:tab w:val="left" w:pos="10620"/>
              </w:tabs>
              <w:spacing w:after="0" w:line="360" w:lineRule="auto"/>
            </w:pPr>
            <w:r>
              <w:t>TAO User/Tea Board Admin User/Authorized User</w:t>
            </w:r>
          </w:p>
        </w:tc>
      </w:tr>
    </w:tbl>
    <w:p w14:paraId="5035D456" w14:textId="77777777" w:rsidR="009274EA" w:rsidRDefault="009274EA">
      <w:pPr>
        <w:tabs>
          <w:tab w:val="left" w:pos="10620"/>
        </w:tabs>
      </w:pPr>
    </w:p>
    <w:p w14:paraId="3C1FB924"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00B9BDB5" w14:textId="77777777">
        <w:trPr>
          <w:trHeight w:val="940"/>
        </w:trPr>
        <w:tc>
          <w:tcPr>
            <w:tcW w:w="1150" w:type="dxa"/>
            <w:shd w:val="clear" w:color="auto" w:fill="C4BC96"/>
          </w:tcPr>
          <w:p w14:paraId="280E6D7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C8A9B2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7C6F7CC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5C1325C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59C24F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2431F5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541690B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04C9C474" w14:textId="77777777">
        <w:trPr>
          <w:trHeight w:val="1735"/>
        </w:trPr>
        <w:tc>
          <w:tcPr>
            <w:tcW w:w="1150" w:type="dxa"/>
            <w:shd w:val="clear" w:color="auto" w:fill="auto"/>
          </w:tcPr>
          <w:p w14:paraId="70AF6F57" w14:textId="77777777" w:rsidR="009274EA" w:rsidRDefault="00C53038">
            <w:pPr>
              <w:tabs>
                <w:tab w:val="left" w:pos="10620"/>
              </w:tabs>
              <w:rPr>
                <w:color w:val="222222"/>
                <w:sz w:val="18"/>
                <w:szCs w:val="18"/>
              </w:rPr>
            </w:pPr>
            <w:r>
              <w:rPr>
                <w:rStyle w:val="brownfont"/>
                <w:color w:val="000000"/>
                <w:sz w:val="18"/>
                <w:szCs w:val="18"/>
              </w:rPr>
              <w:t>Auction Center Name</w:t>
            </w:r>
          </w:p>
          <w:p w14:paraId="154F4B5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E0A8C8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5BE89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9BF778F" w14:textId="77777777" w:rsidR="009274EA" w:rsidRDefault="00C53038">
            <w:pPr>
              <w:tabs>
                <w:tab w:val="center" w:pos="4320"/>
                <w:tab w:val="right" w:pos="8640"/>
                <w:tab w:val="left" w:pos="10620"/>
              </w:tabs>
            </w:pPr>
            <w:r>
              <w:t>The auction center should be a required field, meaning it cannot be left empty.</w:t>
            </w:r>
          </w:p>
          <w:p w14:paraId="515A96F1" w14:textId="77777777" w:rsidR="009274EA" w:rsidRDefault="00C53038">
            <w:pPr>
              <w:tabs>
                <w:tab w:val="center" w:pos="4320"/>
                <w:tab w:val="right" w:pos="8640"/>
                <w:tab w:val="left" w:pos="10620"/>
              </w:tabs>
            </w:pPr>
            <w:r>
              <w:t xml:space="preserve">The auction center should have a minimum length of 2 characters and a </w:t>
            </w:r>
            <w:r>
              <w:lastRenderedPageBreak/>
              <w:t>maximum length of 100 characters.</w:t>
            </w:r>
          </w:p>
          <w:p w14:paraId="1B5D8E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auction center should not be allowed.</w:t>
            </w:r>
          </w:p>
        </w:tc>
        <w:tc>
          <w:tcPr>
            <w:tcW w:w="1352" w:type="dxa"/>
            <w:shd w:val="clear" w:color="auto" w:fill="auto"/>
          </w:tcPr>
          <w:p w14:paraId="6F27A410" w14:textId="77777777" w:rsidR="009274EA" w:rsidRDefault="00C53038">
            <w:pPr>
              <w:tabs>
                <w:tab w:val="center" w:pos="4320"/>
                <w:tab w:val="right" w:pos="8640"/>
                <w:tab w:val="left" w:pos="10620"/>
              </w:tabs>
            </w:pPr>
            <w:r>
              <w:lastRenderedPageBreak/>
              <w:t>If the auction center field is left empty: "Please enter the auction center."</w:t>
            </w:r>
          </w:p>
          <w:p w14:paraId="5ECDE017" w14:textId="77777777" w:rsidR="009274EA" w:rsidRDefault="00C53038">
            <w:pPr>
              <w:tabs>
                <w:tab w:val="center" w:pos="4320"/>
                <w:tab w:val="right" w:pos="8640"/>
                <w:tab w:val="left" w:pos="10620"/>
              </w:tabs>
            </w:pPr>
            <w:r>
              <w:t xml:space="preserve">If the auction center is shorter than 2 characters: </w:t>
            </w:r>
            <w:r>
              <w:lastRenderedPageBreak/>
              <w:t>"The auction center should be at least 2 characters long."</w:t>
            </w:r>
          </w:p>
          <w:p w14:paraId="1B1AA9F3" w14:textId="77777777" w:rsidR="009274EA" w:rsidRDefault="00C53038">
            <w:pPr>
              <w:tabs>
                <w:tab w:val="center" w:pos="4320"/>
                <w:tab w:val="right" w:pos="8640"/>
                <w:tab w:val="left" w:pos="10620"/>
              </w:tabs>
            </w:pPr>
            <w:r>
              <w:t>If the auction center exceeds 100 characters: "The auction center should not exceed 100 characters."</w:t>
            </w:r>
          </w:p>
          <w:p w14:paraId="68F68FB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auction center is entered: "Auction center must be unique. The entered value already exists."</w:t>
            </w:r>
          </w:p>
        </w:tc>
        <w:tc>
          <w:tcPr>
            <w:tcW w:w="2904" w:type="dxa"/>
            <w:shd w:val="clear" w:color="auto" w:fill="auto"/>
          </w:tcPr>
          <w:p w14:paraId="55F4416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167E427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69C8D49" w14:textId="77777777">
        <w:trPr>
          <w:trHeight w:val="1735"/>
        </w:trPr>
        <w:tc>
          <w:tcPr>
            <w:tcW w:w="1150" w:type="dxa"/>
            <w:shd w:val="clear" w:color="auto" w:fill="auto"/>
          </w:tcPr>
          <w:p w14:paraId="4B82401A" w14:textId="77777777" w:rsidR="009274EA" w:rsidRDefault="00C53038">
            <w:pPr>
              <w:tabs>
                <w:tab w:val="left" w:pos="10620"/>
              </w:tabs>
              <w:rPr>
                <w:color w:val="222222"/>
                <w:sz w:val="18"/>
                <w:szCs w:val="18"/>
              </w:rPr>
            </w:pPr>
            <w:r>
              <w:rPr>
                <w:rStyle w:val="brownfont"/>
                <w:color w:val="000000"/>
                <w:sz w:val="18"/>
                <w:szCs w:val="18"/>
              </w:rPr>
              <w:t>Auction Center Code</w:t>
            </w:r>
          </w:p>
          <w:p w14:paraId="5EE1F47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D6D77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B9A51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A4622D4" w14:textId="77777777" w:rsidR="009274EA" w:rsidRDefault="00C53038">
            <w:pPr>
              <w:tabs>
                <w:tab w:val="center" w:pos="4320"/>
                <w:tab w:val="right" w:pos="8640"/>
                <w:tab w:val="left" w:pos="10620"/>
              </w:tabs>
            </w:pPr>
            <w:r>
              <w:t>The auction center code should be a required field, meaning it cannot be left empty.</w:t>
            </w:r>
          </w:p>
          <w:p w14:paraId="2FB2F329" w14:textId="77777777" w:rsidR="009274EA" w:rsidRDefault="009274EA">
            <w:pPr>
              <w:tabs>
                <w:tab w:val="center" w:pos="4320"/>
                <w:tab w:val="right" w:pos="8640"/>
                <w:tab w:val="left" w:pos="10620"/>
              </w:tabs>
            </w:pPr>
          </w:p>
          <w:p w14:paraId="7F27450E" w14:textId="77777777" w:rsidR="009274EA" w:rsidRDefault="00C53038">
            <w:pPr>
              <w:tabs>
                <w:tab w:val="center" w:pos="4320"/>
                <w:tab w:val="right" w:pos="8640"/>
                <w:tab w:val="left" w:pos="10620"/>
              </w:tabs>
            </w:pPr>
            <w:r>
              <w:t>The auction center code should consist of alphanumeric characters.</w:t>
            </w:r>
          </w:p>
          <w:p w14:paraId="20913023" w14:textId="77777777" w:rsidR="009274EA" w:rsidRDefault="009274EA">
            <w:pPr>
              <w:tabs>
                <w:tab w:val="center" w:pos="4320"/>
                <w:tab w:val="right" w:pos="8640"/>
                <w:tab w:val="left" w:pos="10620"/>
              </w:tabs>
            </w:pPr>
          </w:p>
          <w:p w14:paraId="7CF0608A" w14:textId="77777777" w:rsidR="009274EA" w:rsidRDefault="00C53038">
            <w:pPr>
              <w:tabs>
                <w:tab w:val="center" w:pos="4320"/>
                <w:tab w:val="right" w:pos="8640"/>
                <w:tab w:val="left" w:pos="10620"/>
              </w:tabs>
            </w:pPr>
            <w:r>
              <w:t xml:space="preserve">The auction center code should have a minimum length </w:t>
            </w:r>
            <w:r>
              <w:lastRenderedPageBreak/>
              <w:t>of 2 characters and a maximum length of 10 characters.</w:t>
            </w:r>
          </w:p>
          <w:p w14:paraId="2CB48652" w14:textId="77777777" w:rsidR="009274EA" w:rsidRDefault="009274EA">
            <w:pPr>
              <w:tabs>
                <w:tab w:val="center" w:pos="4320"/>
                <w:tab w:val="right" w:pos="8640"/>
                <w:tab w:val="left" w:pos="10620"/>
              </w:tabs>
            </w:pPr>
          </w:p>
          <w:p w14:paraId="2491B8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auction center code should not be allowed.</w:t>
            </w:r>
          </w:p>
        </w:tc>
        <w:tc>
          <w:tcPr>
            <w:tcW w:w="1352" w:type="dxa"/>
            <w:shd w:val="clear" w:color="auto" w:fill="auto"/>
          </w:tcPr>
          <w:p w14:paraId="05698A1A" w14:textId="77777777" w:rsidR="009274EA" w:rsidRDefault="00C53038">
            <w:pPr>
              <w:tabs>
                <w:tab w:val="center" w:pos="4320"/>
                <w:tab w:val="right" w:pos="8640"/>
                <w:tab w:val="left" w:pos="10620"/>
              </w:tabs>
            </w:pPr>
            <w:r>
              <w:lastRenderedPageBreak/>
              <w:t>If the auction center code field is left empty: "Please enter the auction center code."</w:t>
            </w:r>
          </w:p>
          <w:p w14:paraId="3CE3AD96" w14:textId="77777777" w:rsidR="009274EA" w:rsidRDefault="009274EA">
            <w:pPr>
              <w:tabs>
                <w:tab w:val="center" w:pos="4320"/>
                <w:tab w:val="right" w:pos="8640"/>
                <w:tab w:val="left" w:pos="10620"/>
              </w:tabs>
            </w:pPr>
          </w:p>
          <w:p w14:paraId="0587186E" w14:textId="77777777" w:rsidR="009274EA" w:rsidRDefault="00C53038">
            <w:pPr>
              <w:tabs>
                <w:tab w:val="center" w:pos="4320"/>
                <w:tab w:val="right" w:pos="8640"/>
                <w:tab w:val="left" w:pos="10620"/>
              </w:tabs>
            </w:pPr>
            <w:r>
              <w:t xml:space="preserve">If the auction center code contains non-alphanumeric characters: "The auction center code should only contain </w:t>
            </w:r>
            <w:r>
              <w:lastRenderedPageBreak/>
              <w:t>alphanumeric characters."</w:t>
            </w:r>
          </w:p>
          <w:p w14:paraId="2AC0EBA2" w14:textId="77777777" w:rsidR="009274EA" w:rsidRDefault="009274EA">
            <w:pPr>
              <w:tabs>
                <w:tab w:val="center" w:pos="4320"/>
                <w:tab w:val="right" w:pos="8640"/>
                <w:tab w:val="left" w:pos="10620"/>
              </w:tabs>
            </w:pPr>
          </w:p>
          <w:p w14:paraId="461C7E1E" w14:textId="77777777" w:rsidR="009274EA" w:rsidRDefault="00C53038">
            <w:pPr>
              <w:tabs>
                <w:tab w:val="center" w:pos="4320"/>
                <w:tab w:val="right" w:pos="8640"/>
                <w:tab w:val="left" w:pos="10620"/>
              </w:tabs>
            </w:pPr>
            <w:r>
              <w:t>If the auction center code is shorter than 2 characters: "The auction center code should be at least 2 characters long."</w:t>
            </w:r>
          </w:p>
          <w:p w14:paraId="4E1F1DB0" w14:textId="77777777" w:rsidR="009274EA" w:rsidRDefault="00C53038">
            <w:pPr>
              <w:tabs>
                <w:tab w:val="center" w:pos="4320"/>
                <w:tab w:val="right" w:pos="8640"/>
                <w:tab w:val="left" w:pos="10620"/>
              </w:tabs>
            </w:pPr>
            <w:r>
              <w:t>If the auction center code exceeds 10 characters: "The auction center code should not exceed 10 characters."</w:t>
            </w:r>
          </w:p>
          <w:p w14:paraId="1AC2CC25" w14:textId="77777777" w:rsidR="009274EA" w:rsidRDefault="009274EA">
            <w:pPr>
              <w:tabs>
                <w:tab w:val="center" w:pos="4320"/>
                <w:tab w:val="right" w:pos="8640"/>
                <w:tab w:val="left" w:pos="10620"/>
              </w:tabs>
            </w:pPr>
          </w:p>
          <w:p w14:paraId="3E1E6D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auction center code is entered: "Auction center code must be unique. The entered value already exists."</w:t>
            </w:r>
          </w:p>
        </w:tc>
        <w:tc>
          <w:tcPr>
            <w:tcW w:w="2904" w:type="dxa"/>
            <w:shd w:val="clear" w:color="auto" w:fill="auto"/>
          </w:tcPr>
          <w:p w14:paraId="30671A7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7E6EAAD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0AA3B2E" w14:textId="77777777">
        <w:trPr>
          <w:trHeight w:val="1735"/>
        </w:trPr>
        <w:tc>
          <w:tcPr>
            <w:tcW w:w="1150" w:type="dxa"/>
            <w:shd w:val="clear" w:color="auto" w:fill="auto"/>
          </w:tcPr>
          <w:p w14:paraId="6EE5168A" w14:textId="77777777" w:rsidR="009274EA" w:rsidRDefault="00C53038">
            <w:pPr>
              <w:tabs>
                <w:tab w:val="left" w:pos="10620"/>
              </w:tabs>
              <w:rPr>
                <w:rStyle w:val="brownfont"/>
                <w:color w:val="000000"/>
                <w:sz w:val="18"/>
                <w:szCs w:val="18"/>
              </w:rPr>
            </w:pPr>
            <w:r>
              <w:lastRenderedPageBreak/>
              <w:t>Auction Center Certificate Number</w:t>
            </w:r>
          </w:p>
        </w:tc>
        <w:tc>
          <w:tcPr>
            <w:tcW w:w="918" w:type="dxa"/>
            <w:shd w:val="clear" w:color="auto" w:fill="auto"/>
          </w:tcPr>
          <w:p w14:paraId="659E91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F2FE0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AB3AA11" w14:textId="77777777" w:rsidR="009274EA" w:rsidRDefault="00C53038">
            <w:pPr>
              <w:tabs>
                <w:tab w:val="center" w:pos="4320"/>
                <w:tab w:val="right" w:pos="8640"/>
                <w:tab w:val="left" w:pos="10620"/>
              </w:tabs>
            </w:pPr>
            <w:r>
              <w:t>The auction center certificate number should be a required field, meaning it cannot be left empty.</w:t>
            </w:r>
          </w:p>
          <w:p w14:paraId="1990295E" w14:textId="77777777" w:rsidR="009274EA" w:rsidRDefault="009274EA">
            <w:pPr>
              <w:tabs>
                <w:tab w:val="center" w:pos="4320"/>
                <w:tab w:val="right" w:pos="8640"/>
                <w:tab w:val="left" w:pos="10620"/>
              </w:tabs>
            </w:pPr>
          </w:p>
          <w:p w14:paraId="4A8FB0CC" w14:textId="77777777" w:rsidR="009274EA" w:rsidRDefault="00C53038">
            <w:pPr>
              <w:tabs>
                <w:tab w:val="center" w:pos="4320"/>
                <w:tab w:val="right" w:pos="8640"/>
                <w:tab w:val="left" w:pos="10620"/>
              </w:tabs>
            </w:pPr>
            <w:r>
              <w:t>The auction center certificate number should consist of alphanumeric characters.</w:t>
            </w:r>
          </w:p>
          <w:p w14:paraId="057E5E0D" w14:textId="77777777" w:rsidR="009274EA" w:rsidRDefault="009274EA">
            <w:pPr>
              <w:tabs>
                <w:tab w:val="center" w:pos="4320"/>
                <w:tab w:val="right" w:pos="8640"/>
                <w:tab w:val="left" w:pos="10620"/>
              </w:tabs>
            </w:pPr>
          </w:p>
          <w:p w14:paraId="5BEAC754" w14:textId="77777777" w:rsidR="009274EA" w:rsidRDefault="00C53038">
            <w:pPr>
              <w:tabs>
                <w:tab w:val="center" w:pos="4320"/>
                <w:tab w:val="right" w:pos="8640"/>
                <w:tab w:val="left" w:pos="10620"/>
              </w:tabs>
            </w:pPr>
            <w:r>
              <w:t>The auction center certificate number should have a minimum length of 1 character and a maximum length of 20 characters.</w:t>
            </w:r>
          </w:p>
          <w:p w14:paraId="58EDBA9B" w14:textId="77777777" w:rsidR="009274EA" w:rsidRDefault="009274EA">
            <w:pPr>
              <w:tabs>
                <w:tab w:val="center" w:pos="4320"/>
                <w:tab w:val="right" w:pos="8640"/>
                <w:tab w:val="left" w:pos="10620"/>
              </w:tabs>
            </w:pPr>
          </w:p>
          <w:p w14:paraId="331CA5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auction center certificate number should not be allowed.</w:t>
            </w:r>
          </w:p>
        </w:tc>
        <w:tc>
          <w:tcPr>
            <w:tcW w:w="1352" w:type="dxa"/>
            <w:shd w:val="clear" w:color="auto" w:fill="auto"/>
          </w:tcPr>
          <w:p w14:paraId="6CF3B36A" w14:textId="77777777" w:rsidR="009274EA" w:rsidRDefault="00C53038">
            <w:pPr>
              <w:tabs>
                <w:tab w:val="center" w:pos="4320"/>
                <w:tab w:val="right" w:pos="8640"/>
                <w:tab w:val="left" w:pos="10620"/>
              </w:tabs>
            </w:pPr>
            <w:r>
              <w:t>If the auction center certificate number field is left empty: "Please enter the auction center certificate number."</w:t>
            </w:r>
          </w:p>
          <w:p w14:paraId="5C36DA59" w14:textId="77777777" w:rsidR="009274EA" w:rsidRDefault="009274EA">
            <w:pPr>
              <w:tabs>
                <w:tab w:val="center" w:pos="4320"/>
                <w:tab w:val="right" w:pos="8640"/>
                <w:tab w:val="left" w:pos="10620"/>
              </w:tabs>
            </w:pPr>
          </w:p>
          <w:p w14:paraId="3F637773" w14:textId="77777777" w:rsidR="009274EA" w:rsidRDefault="00C53038">
            <w:pPr>
              <w:tabs>
                <w:tab w:val="center" w:pos="4320"/>
                <w:tab w:val="right" w:pos="8640"/>
                <w:tab w:val="left" w:pos="10620"/>
              </w:tabs>
            </w:pPr>
            <w:r>
              <w:t>If the auction center certificate number contains non-alphanumeric characters: "The auction center certificate number should only contain alphanumeric characters."</w:t>
            </w:r>
          </w:p>
          <w:p w14:paraId="65EA5EED" w14:textId="77777777" w:rsidR="009274EA" w:rsidRDefault="009274EA">
            <w:pPr>
              <w:tabs>
                <w:tab w:val="center" w:pos="4320"/>
                <w:tab w:val="right" w:pos="8640"/>
                <w:tab w:val="left" w:pos="10620"/>
              </w:tabs>
            </w:pPr>
          </w:p>
          <w:p w14:paraId="6B48965E" w14:textId="77777777" w:rsidR="009274EA" w:rsidRDefault="00C53038">
            <w:pPr>
              <w:tabs>
                <w:tab w:val="center" w:pos="4320"/>
                <w:tab w:val="right" w:pos="8640"/>
                <w:tab w:val="left" w:pos="10620"/>
              </w:tabs>
            </w:pPr>
            <w:r>
              <w:t>If the auction center certificate number is shorter than 1 character: "The auction center certificate number should be at least 1 character long."</w:t>
            </w:r>
          </w:p>
          <w:p w14:paraId="5ABD800B" w14:textId="77777777" w:rsidR="009274EA" w:rsidRDefault="009274EA">
            <w:pPr>
              <w:tabs>
                <w:tab w:val="center" w:pos="4320"/>
                <w:tab w:val="right" w:pos="8640"/>
                <w:tab w:val="left" w:pos="10620"/>
              </w:tabs>
            </w:pPr>
          </w:p>
          <w:p w14:paraId="32E6156A" w14:textId="77777777" w:rsidR="009274EA" w:rsidRDefault="00C53038">
            <w:pPr>
              <w:tabs>
                <w:tab w:val="center" w:pos="4320"/>
                <w:tab w:val="right" w:pos="8640"/>
                <w:tab w:val="left" w:pos="10620"/>
              </w:tabs>
            </w:pPr>
            <w:r>
              <w:lastRenderedPageBreak/>
              <w:t>If the auction center certificate number exceeds 20 characters: "The auction center certificate number should not exceed 20 characters."</w:t>
            </w:r>
          </w:p>
          <w:p w14:paraId="3FD0612B" w14:textId="77777777" w:rsidR="009274EA" w:rsidRDefault="009274EA">
            <w:pPr>
              <w:tabs>
                <w:tab w:val="center" w:pos="4320"/>
                <w:tab w:val="right" w:pos="8640"/>
                <w:tab w:val="left" w:pos="10620"/>
              </w:tabs>
            </w:pPr>
          </w:p>
          <w:p w14:paraId="382C8A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auction center certificate number is entered: "Auction center certificate number must be unique. The entered value already exists."</w:t>
            </w:r>
          </w:p>
        </w:tc>
        <w:tc>
          <w:tcPr>
            <w:tcW w:w="2904" w:type="dxa"/>
            <w:shd w:val="clear" w:color="auto" w:fill="auto"/>
          </w:tcPr>
          <w:p w14:paraId="1FC6A52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22BB90A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90A2C9A" w14:textId="77777777">
        <w:trPr>
          <w:trHeight w:val="1735"/>
        </w:trPr>
        <w:tc>
          <w:tcPr>
            <w:tcW w:w="1150" w:type="dxa"/>
            <w:shd w:val="clear" w:color="auto" w:fill="auto"/>
          </w:tcPr>
          <w:p w14:paraId="6DAD10A0" w14:textId="77777777" w:rsidR="009274EA" w:rsidRDefault="00C53038">
            <w:pPr>
              <w:tabs>
                <w:tab w:val="left" w:pos="10620"/>
              </w:tabs>
              <w:rPr>
                <w:color w:val="222222"/>
                <w:sz w:val="18"/>
                <w:szCs w:val="18"/>
              </w:rPr>
            </w:pPr>
            <w:r>
              <w:rPr>
                <w:rStyle w:val="brownfont"/>
                <w:color w:val="000000"/>
                <w:sz w:val="18"/>
                <w:szCs w:val="18"/>
              </w:rPr>
              <w:t>State Name</w:t>
            </w:r>
          </w:p>
          <w:p w14:paraId="2363BDD1" w14:textId="77777777" w:rsidR="009274EA" w:rsidRDefault="009274EA">
            <w:pPr>
              <w:tabs>
                <w:tab w:val="left" w:pos="10620"/>
              </w:tabs>
            </w:pPr>
          </w:p>
        </w:tc>
        <w:tc>
          <w:tcPr>
            <w:tcW w:w="918" w:type="dxa"/>
            <w:shd w:val="clear" w:color="auto" w:fill="auto"/>
          </w:tcPr>
          <w:p w14:paraId="4475BFC9"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Textbox</w:t>
            </w:r>
          </w:p>
          <w:p w14:paraId="744B591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09A57D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CC7CABB"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State filed should not be blank.</w:t>
            </w:r>
          </w:p>
          <w:p w14:paraId="07B92F45"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66571A8B"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Only alphabetic values.</w:t>
            </w:r>
          </w:p>
          <w:p w14:paraId="36A23458" w14:textId="77777777" w:rsidR="009274EA" w:rsidRDefault="009274EA">
            <w:pPr>
              <w:pStyle w:val="ListParagraph"/>
              <w:tabs>
                <w:tab w:val="center" w:pos="4320"/>
                <w:tab w:val="right" w:pos="8640"/>
                <w:tab w:val="left" w:pos="10620"/>
              </w:tabs>
              <w:ind w:left="0"/>
              <w:rPr>
                <w:rFonts w:ascii="Cambria" w:hAnsi="Cambria"/>
                <w:strike/>
              </w:rPr>
            </w:pPr>
          </w:p>
          <w:p w14:paraId="07BED263" w14:textId="77777777" w:rsidR="009274EA" w:rsidRDefault="009274EA">
            <w:pPr>
              <w:pStyle w:val="ListParagraph"/>
              <w:tabs>
                <w:tab w:val="center" w:pos="4320"/>
                <w:tab w:val="right" w:pos="8640"/>
                <w:tab w:val="left" w:pos="10620"/>
              </w:tabs>
              <w:ind w:left="0"/>
              <w:rPr>
                <w:rFonts w:ascii="Cambria" w:hAnsi="Cambria"/>
                <w:strike/>
              </w:rPr>
            </w:pPr>
          </w:p>
          <w:p w14:paraId="3E99DF34"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rPr>
              <w:t xml:space="preserve">Max length 50 </w:t>
            </w:r>
            <w:r>
              <w:rPr>
                <w:rFonts w:ascii="Cambria" w:hAnsi="Cambria"/>
                <w:strike/>
                <w:sz w:val="22"/>
                <w:szCs w:val="22"/>
              </w:rPr>
              <w:t>alphabetic values.</w:t>
            </w:r>
          </w:p>
          <w:p w14:paraId="3014B36B"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2533EE6F"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544ED4A4"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Special character not allowed.</w:t>
            </w:r>
          </w:p>
          <w:p w14:paraId="6F4079E2"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1790B8EF"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Duplicate values for state name should not be allowed.</w:t>
            </w:r>
          </w:p>
          <w:p w14:paraId="2613569B"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4EEE5179" w14:textId="77777777" w:rsidR="009274EA" w:rsidRDefault="009274EA">
            <w:pPr>
              <w:tabs>
                <w:tab w:val="center" w:pos="4320"/>
                <w:tab w:val="right" w:pos="8640"/>
                <w:tab w:val="left" w:pos="10620"/>
              </w:tabs>
              <w:rPr>
                <w:strike/>
              </w:rPr>
            </w:pPr>
          </w:p>
          <w:p w14:paraId="27B86EA4" w14:textId="77777777" w:rsidR="009274EA" w:rsidRDefault="009274EA">
            <w:pPr>
              <w:tabs>
                <w:tab w:val="center" w:pos="4320"/>
                <w:tab w:val="right" w:pos="8640"/>
                <w:tab w:val="left" w:pos="10620"/>
              </w:tabs>
              <w:rPr>
                <w:strike/>
              </w:rPr>
            </w:pPr>
          </w:p>
          <w:p w14:paraId="697961B1" w14:textId="77777777" w:rsidR="009274EA" w:rsidRDefault="009274EA">
            <w:pPr>
              <w:tabs>
                <w:tab w:val="center" w:pos="4320"/>
                <w:tab w:val="right" w:pos="8640"/>
                <w:tab w:val="left" w:pos="10620"/>
              </w:tabs>
              <w:rPr>
                <w:strike/>
              </w:rPr>
            </w:pPr>
          </w:p>
          <w:p w14:paraId="70A5B484" w14:textId="77777777" w:rsidR="009274EA" w:rsidRDefault="009274EA">
            <w:pPr>
              <w:tabs>
                <w:tab w:val="center" w:pos="4320"/>
                <w:tab w:val="right" w:pos="8640"/>
                <w:tab w:val="left" w:pos="10620"/>
              </w:tabs>
              <w:rPr>
                <w:strike/>
              </w:rPr>
            </w:pPr>
          </w:p>
          <w:p w14:paraId="200B1767" w14:textId="77777777" w:rsidR="009274EA" w:rsidRDefault="009274EA">
            <w:pPr>
              <w:tabs>
                <w:tab w:val="center" w:pos="4320"/>
                <w:tab w:val="right" w:pos="8640"/>
                <w:tab w:val="left" w:pos="10620"/>
              </w:tabs>
              <w:rPr>
                <w:strike/>
              </w:rPr>
            </w:pPr>
          </w:p>
          <w:p w14:paraId="648D902D" w14:textId="77777777" w:rsidR="009274EA" w:rsidRDefault="009274EA">
            <w:pPr>
              <w:tabs>
                <w:tab w:val="center" w:pos="4320"/>
                <w:tab w:val="right" w:pos="8640"/>
                <w:tab w:val="left" w:pos="10620"/>
              </w:tabs>
              <w:rPr>
                <w:strike/>
              </w:rPr>
            </w:pPr>
          </w:p>
          <w:p w14:paraId="25E0EC4F" w14:textId="77777777" w:rsidR="009274EA" w:rsidRDefault="009274EA">
            <w:pPr>
              <w:tabs>
                <w:tab w:val="center" w:pos="4320"/>
                <w:tab w:val="right" w:pos="8640"/>
                <w:tab w:val="left" w:pos="10620"/>
              </w:tabs>
              <w:rPr>
                <w:strike/>
              </w:rPr>
            </w:pPr>
          </w:p>
          <w:p w14:paraId="40D663FF" w14:textId="77777777" w:rsidR="009274EA" w:rsidRDefault="009274EA">
            <w:pPr>
              <w:tabs>
                <w:tab w:val="center" w:pos="4320"/>
                <w:tab w:val="right" w:pos="8640"/>
                <w:tab w:val="left" w:pos="10620"/>
              </w:tabs>
              <w:rPr>
                <w:strike/>
              </w:rPr>
            </w:pPr>
          </w:p>
          <w:p w14:paraId="7BC70A8B" w14:textId="77777777" w:rsidR="009274EA" w:rsidRDefault="00C53038">
            <w:pPr>
              <w:tabs>
                <w:tab w:val="center" w:pos="4320"/>
                <w:tab w:val="right" w:pos="8640"/>
                <w:tab w:val="left" w:pos="10620"/>
              </w:tabs>
            </w:pPr>
            <w:r>
              <w:t>The state dropdown selection should be a required field.</w:t>
            </w:r>
          </w:p>
          <w:p w14:paraId="1DEC7FB1" w14:textId="77777777" w:rsidR="009274EA" w:rsidRDefault="00C53038">
            <w:pPr>
              <w:tabs>
                <w:tab w:val="center" w:pos="4320"/>
                <w:tab w:val="right" w:pos="8640"/>
                <w:tab w:val="left" w:pos="10620"/>
              </w:tabs>
              <w:rPr>
                <w:strike/>
              </w:rPr>
            </w:pPr>
            <w:r>
              <w:t>An option must be selected from the state dropdown menu.</w:t>
            </w:r>
          </w:p>
        </w:tc>
        <w:tc>
          <w:tcPr>
            <w:tcW w:w="1352" w:type="dxa"/>
            <w:shd w:val="clear" w:color="auto" w:fill="auto"/>
          </w:tcPr>
          <w:p w14:paraId="14EB7342"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lastRenderedPageBreak/>
              <w:t>Please enter State name.</w:t>
            </w:r>
          </w:p>
          <w:p w14:paraId="27B1692B"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5C1C6751"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Please enter alphabetic values only.</w:t>
            </w:r>
          </w:p>
          <w:p w14:paraId="48B48051"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4FAB80DC"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 xml:space="preserve">Allowed maximum 50 </w:t>
            </w:r>
            <w:r>
              <w:rPr>
                <w:rFonts w:ascii="Cambria" w:hAnsi="Cambria"/>
                <w:strike/>
                <w:sz w:val="22"/>
                <w:szCs w:val="22"/>
              </w:rPr>
              <w:lastRenderedPageBreak/>
              <w:t>alphabetic values.</w:t>
            </w:r>
          </w:p>
          <w:p w14:paraId="017B652C"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75E4F603"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The state name should only contain alphabetical characters.</w:t>
            </w:r>
          </w:p>
          <w:p w14:paraId="6BBED7A9"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13645C78" w14:textId="77777777" w:rsidR="009274EA" w:rsidRDefault="00C53038">
            <w:pPr>
              <w:tabs>
                <w:tab w:val="center" w:pos="4320"/>
                <w:tab w:val="right" w:pos="8640"/>
                <w:tab w:val="left" w:pos="10620"/>
              </w:tabs>
              <w:rPr>
                <w:strike/>
              </w:rPr>
            </w:pPr>
            <w:r>
              <w:rPr>
                <w:strike/>
              </w:rPr>
              <w:t>If a duplicate value for state name is entered: "State name must be unique. The entered value already exists."</w:t>
            </w:r>
          </w:p>
          <w:p w14:paraId="0C3C14A1" w14:textId="77777777" w:rsidR="009274EA" w:rsidRDefault="009274EA">
            <w:pPr>
              <w:tabs>
                <w:tab w:val="center" w:pos="4320"/>
                <w:tab w:val="right" w:pos="8640"/>
                <w:tab w:val="left" w:pos="10620"/>
              </w:tabs>
              <w:rPr>
                <w:strike/>
              </w:rPr>
            </w:pPr>
          </w:p>
          <w:p w14:paraId="77F01E54" w14:textId="77777777" w:rsidR="009274EA" w:rsidRDefault="00C53038">
            <w:pPr>
              <w:tabs>
                <w:tab w:val="center" w:pos="4320"/>
                <w:tab w:val="right" w:pos="8640"/>
                <w:tab w:val="left" w:pos="10620"/>
              </w:tabs>
            </w:pPr>
            <w:r>
              <w:t>If the state dropdown selection is not made: "Please select a state from the dropdown menu."</w:t>
            </w:r>
          </w:p>
          <w:p w14:paraId="51C88569" w14:textId="77777777" w:rsidR="009274EA" w:rsidRDefault="009274EA">
            <w:pPr>
              <w:tabs>
                <w:tab w:val="center" w:pos="4320"/>
                <w:tab w:val="right" w:pos="8640"/>
                <w:tab w:val="left" w:pos="10620"/>
              </w:tabs>
              <w:rPr>
                <w:strike/>
              </w:rPr>
            </w:pPr>
          </w:p>
        </w:tc>
        <w:tc>
          <w:tcPr>
            <w:tcW w:w="2904" w:type="dxa"/>
            <w:shd w:val="clear" w:color="auto" w:fill="auto"/>
          </w:tcPr>
          <w:p w14:paraId="14B2E19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2D852C8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E77139F" w14:textId="77777777">
        <w:trPr>
          <w:trHeight w:val="1735"/>
        </w:trPr>
        <w:tc>
          <w:tcPr>
            <w:tcW w:w="1150" w:type="dxa"/>
            <w:shd w:val="clear" w:color="auto" w:fill="auto"/>
          </w:tcPr>
          <w:p w14:paraId="465E0FEC" w14:textId="77777777" w:rsidR="009274EA" w:rsidRDefault="00C53038">
            <w:pPr>
              <w:tabs>
                <w:tab w:val="left" w:pos="10620"/>
              </w:tabs>
              <w:rPr>
                <w:rStyle w:val="brownfont"/>
                <w:color w:val="000000"/>
                <w:sz w:val="18"/>
                <w:szCs w:val="18"/>
              </w:rPr>
            </w:pPr>
            <w:r>
              <w:rPr>
                <w:rStyle w:val="brownfont"/>
                <w:color w:val="000000"/>
                <w:sz w:val="18"/>
                <w:szCs w:val="18"/>
              </w:rPr>
              <w:t>Region</w:t>
            </w:r>
          </w:p>
        </w:tc>
        <w:tc>
          <w:tcPr>
            <w:tcW w:w="918" w:type="dxa"/>
            <w:shd w:val="clear" w:color="auto" w:fill="auto"/>
          </w:tcPr>
          <w:p w14:paraId="2195B3D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07220B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00E4B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region.</w:t>
            </w:r>
          </w:p>
        </w:tc>
        <w:tc>
          <w:tcPr>
            <w:tcW w:w="1352" w:type="dxa"/>
            <w:shd w:val="clear" w:color="auto" w:fill="auto"/>
          </w:tcPr>
          <w:p w14:paraId="7F7C41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one value.</w:t>
            </w:r>
          </w:p>
        </w:tc>
        <w:tc>
          <w:tcPr>
            <w:tcW w:w="2904" w:type="dxa"/>
            <w:shd w:val="clear" w:color="auto" w:fill="auto"/>
          </w:tcPr>
          <w:p w14:paraId="5CEE077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32A13B92"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6938B4D1" w14:textId="77777777" w:rsidR="009274EA" w:rsidRDefault="00C53038">
      <w:pPr>
        <w:tabs>
          <w:tab w:val="left" w:pos="10620"/>
        </w:tabs>
        <w:spacing w:line="360" w:lineRule="auto"/>
        <w:rPr>
          <w:b/>
          <w:i/>
        </w:rPr>
      </w:pPr>
      <w:r>
        <w:rPr>
          <w:b/>
          <w:i/>
        </w:rPr>
        <w:t>Controls:</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783"/>
      </w:tblGrid>
      <w:tr w:rsidR="009274EA" w14:paraId="4105A74C" w14:textId="77777777">
        <w:trPr>
          <w:trHeight w:val="501"/>
        </w:trPr>
        <w:tc>
          <w:tcPr>
            <w:tcW w:w="1866" w:type="dxa"/>
            <w:shd w:val="clear" w:color="auto" w:fill="C4BC96"/>
            <w:vAlign w:val="center"/>
          </w:tcPr>
          <w:p w14:paraId="3F7DB215" w14:textId="77777777" w:rsidR="009274EA" w:rsidRDefault="00C53038">
            <w:pPr>
              <w:tabs>
                <w:tab w:val="left" w:pos="10620"/>
              </w:tabs>
              <w:rPr>
                <w:b/>
                <w:bCs/>
                <w:iCs/>
              </w:rPr>
            </w:pPr>
            <w:r>
              <w:rPr>
                <w:b/>
                <w:bCs/>
                <w:iCs/>
              </w:rPr>
              <w:t>Control</w:t>
            </w:r>
          </w:p>
        </w:tc>
        <w:tc>
          <w:tcPr>
            <w:tcW w:w="1858" w:type="dxa"/>
            <w:shd w:val="clear" w:color="auto" w:fill="C4BC96"/>
            <w:vAlign w:val="center"/>
          </w:tcPr>
          <w:p w14:paraId="5425A8A5" w14:textId="77777777" w:rsidR="009274EA" w:rsidRDefault="00C53038">
            <w:pPr>
              <w:tabs>
                <w:tab w:val="left" w:pos="10620"/>
              </w:tabs>
              <w:rPr>
                <w:b/>
                <w:bCs/>
                <w:iCs/>
              </w:rPr>
            </w:pPr>
            <w:r>
              <w:rPr>
                <w:b/>
                <w:bCs/>
                <w:iCs/>
              </w:rPr>
              <w:t>Control Type</w:t>
            </w:r>
          </w:p>
        </w:tc>
        <w:tc>
          <w:tcPr>
            <w:tcW w:w="6783" w:type="dxa"/>
            <w:shd w:val="clear" w:color="auto" w:fill="C4BC96"/>
            <w:vAlign w:val="center"/>
          </w:tcPr>
          <w:p w14:paraId="43C393B0" w14:textId="77777777" w:rsidR="009274EA" w:rsidRDefault="00C53038">
            <w:pPr>
              <w:tabs>
                <w:tab w:val="left" w:pos="10620"/>
              </w:tabs>
              <w:rPr>
                <w:b/>
                <w:bCs/>
                <w:iCs/>
              </w:rPr>
            </w:pPr>
            <w:r>
              <w:rPr>
                <w:b/>
                <w:bCs/>
                <w:iCs/>
              </w:rPr>
              <w:t>Behaviour</w:t>
            </w:r>
          </w:p>
        </w:tc>
      </w:tr>
      <w:tr w:rsidR="009274EA" w14:paraId="5EA5D344" w14:textId="77777777">
        <w:trPr>
          <w:trHeight w:val="517"/>
        </w:trPr>
        <w:tc>
          <w:tcPr>
            <w:tcW w:w="1866" w:type="dxa"/>
            <w:vAlign w:val="center"/>
          </w:tcPr>
          <w:p w14:paraId="10EFD8B7" w14:textId="77777777" w:rsidR="009274EA" w:rsidRDefault="00C53038">
            <w:pPr>
              <w:tabs>
                <w:tab w:val="left" w:pos="10620"/>
              </w:tabs>
            </w:pPr>
            <w:r>
              <w:lastRenderedPageBreak/>
              <w:t>Submit</w:t>
            </w:r>
          </w:p>
        </w:tc>
        <w:tc>
          <w:tcPr>
            <w:tcW w:w="1858" w:type="dxa"/>
            <w:vAlign w:val="center"/>
          </w:tcPr>
          <w:p w14:paraId="5C59B09B" w14:textId="77777777" w:rsidR="009274EA" w:rsidRDefault="00C53038">
            <w:pPr>
              <w:tabs>
                <w:tab w:val="left" w:pos="10620"/>
              </w:tabs>
            </w:pPr>
            <w:r>
              <w:t>Button</w:t>
            </w:r>
          </w:p>
        </w:tc>
        <w:tc>
          <w:tcPr>
            <w:tcW w:w="6783" w:type="dxa"/>
            <w:vAlign w:val="center"/>
          </w:tcPr>
          <w:p w14:paraId="77D91920" w14:textId="77777777" w:rsidR="009274EA" w:rsidRDefault="00C53038">
            <w:pPr>
              <w:tabs>
                <w:tab w:val="left" w:pos="10620"/>
              </w:tabs>
            </w:pPr>
            <w:r>
              <w:t>Save the records</w:t>
            </w:r>
          </w:p>
        </w:tc>
      </w:tr>
      <w:tr w:rsidR="009274EA" w14:paraId="5E968264" w14:textId="77777777">
        <w:trPr>
          <w:trHeight w:val="517"/>
        </w:trPr>
        <w:tc>
          <w:tcPr>
            <w:tcW w:w="1866" w:type="dxa"/>
            <w:vAlign w:val="center"/>
          </w:tcPr>
          <w:p w14:paraId="1AA6AE3F" w14:textId="77777777" w:rsidR="009274EA" w:rsidRDefault="00C53038">
            <w:pPr>
              <w:tabs>
                <w:tab w:val="left" w:pos="10620"/>
              </w:tabs>
            </w:pPr>
            <w:r>
              <w:t>Cancel</w:t>
            </w:r>
          </w:p>
        </w:tc>
        <w:tc>
          <w:tcPr>
            <w:tcW w:w="1858" w:type="dxa"/>
            <w:vAlign w:val="center"/>
          </w:tcPr>
          <w:p w14:paraId="077778DD" w14:textId="77777777" w:rsidR="009274EA" w:rsidRDefault="00C53038">
            <w:pPr>
              <w:tabs>
                <w:tab w:val="left" w:pos="10620"/>
              </w:tabs>
            </w:pPr>
            <w:r>
              <w:t>Button</w:t>
            </w:r>
          </w:p>
        </w:tc>
        <w:tc>
          <w:tcPr>
            <w:tcW w:w="6783" w:type="dxa"/>
            <w:vAlign w:val="center"/>
          </w:tcPr>
          <w:p w14:paraId="0D645ED3" w14:textId="77777777" w:rsidR="009274EA" w:rsidRDefault="00C53038">
            <w:pPr>
              <w:tabs>
                <w:tab w:val="left" w:pos="10620"/>
              </w:tabs>
            </w:pPr>
            <w:r>
              <w:t>Redirect on log in home page.</w:t>
            </w:r>
          </w:p>
        </w:tc>
      </w:tr>
      <w:tr w:rsidR="009274EA" w14:paraId="1C34EA45" w14:textId="77777777">
        <w:trPr>
          <w:trHeight w:val="517"/>
        </w:trPr>
        <w:tc>
          <w:tcPr>
            <w:tcW w:w="1866" w:type="dxa"/>
            <w:vAlign w:val="center"/>
          </w:tcPr>
          <w:p w14:paraId="4F1529F1" w14:textId="77777777" w:rsidR="009274EA" w:rsidRDefault="00C53038">
            <w:pPr>
              <w:tabs>
                <w:tab w:val="left" w:pos="10620"/>
              </w:tabs>
            </w:pPr>
            <w:r>
              <w:t xml:space="preserve">Clear </w:t>
            </w:r>
          </w:p>
        </w:tc>
        <w:tc>
          <w:tcPr>
            <w:tcW w:w="1858" w:type="dxa"/>
            <w:vAlign w:val="center"/>
          </w:tcPr>
          <w:p w14:paraId="79F6E6CD" w14:textId="77777777" w:rsidR="009274EA" w:rsidRDefault="00C53038">
            <w:pPr>
              <w:tabs>
                <w:tab w:val="left" w:pos="10620"/>
              </w:tabs>
            </w:pPr>
            <w:r>
              <w:t>Button</w:t>
            </w:r>
          </w:p>
        </w:tc>
        <w:tc>
          <w:tcPr>
            <w:tcW w:w="6783" w:type="dxa"/>
            <w:vAlign w:val="center"/>
          </w:tcPr>
          <w:p w14:paraId="10014807" w14:textId="77777777" w:rsidR="009274EA" w:rsidRDefault="00C53038">
            <w:pPr>
              <w:tabs>
                <w:tab w:val="left" w:pos="10620"/>
              </w:tabs>
            </w:pPr>
            <w:r>
              <w:t>Clear All Fields.</w:t>
            </w:r>
          </w:p>
        </w:tc>
      </w:tr>
      <w:tr w:rsidR="009274EA" w14:paraId="32D8FADA" w14:textId="77777777">
        <w:trPr>
          <w:trHeight w:val="517"/>
        </w:trPr>
        <w:tc>
          <w:tcPr>
            <w:tcW w:w="1866" w:type="dxa"/>
            <w:vAlign w:val="center"/>
          </w:tcPr>
          <w:p w14:paraId="350C159C" w14:textId="77777777" w:rsidR="009274EA" w:rsidRDefault="00C53038">
            <w:pPr>
              <w:tabs>
                <w:tab w:val="left" w:pos="10620"/>
              </w:tabs>
            </w:pPr>
            <w:r>
              <w:t>Region</w:t>
            </w:r>
          </w:p>
        </w:tc>
        <w:tc>
          <w:tcPr>
            <w:tcW w:w="1858" w:type="dxa"/>
            <w:vAlign w:val="center"/>
          </w:tcPr>
          <w:p w14:paraId="2BA5D285" w14:textId="77777777" w:rsidR="009274EA" w:rsidRDefault="00C53038">
            <w:pPr>
              <w:tabs>
                <w:tab w:val="left" w:pos="10620"/>
              </w:tabs>
            </w:pPr>
            <w:r>
              <w:t>Dropdown</w:t>
            </w:r>
          </w:p>
        </w:tc>
        <w:tc>
          <w:tcPr>
            <w:tcW w:w="6783" w:type="dxa"/>
            <w:vAlign w:val="center"/>
          </w:tcPr>
          <w:p w14:paraId="138A11C9" w14:textId="77777777" w:rsidR="009274EA" w:rsidRDefault="00C53038">
            <w:pPr>
              <w:tabs>
                <w:tab w:val="left" w:pos="10620"/>
              </w:tabs>
            </w:pPr>
            <w:r>
              <w:t>System should display region.</w:t>
            </w:r>
          </w:p>
        </w:tc>
      </w:tr>
    </w:tbl>
    <w:p w14:paraId="491C44D4" w14:textId="77777777" w:rsidR="009274EA" w:rsidRDefault="00C53038">
      <w:pPr>
        <w:pStyle w:val="Heading2"/>
        <w:keepNext w:val="0"/>
        <w:keepLines w:val="0"/>
        <w:numPr>
          <w:ilvl w:val="1"/>
          <w:numId w:val="4"/>
        </w:numPr>
        <w:tabs>
          <w:tab w:val="left" w:pos="10620"/>
        </w:tabs>
        <w:spacing w:before="120" w:after="120" w:line="360" w:lineRule="auto"/>
        <w:jc w:val="both"/>
        <w:rPr>
          <w:rFonts w:ascii="Cambria" w:hAnsi="Cambria"/>
          <w:b/>
          <w:sz w:val="28"/>
        </w:rPr>
      </w:pPr>
      <w:bookmarkStart w:id="1178" w:name="_Toc137143958"/>
      <w:bookmarkStart w:id="1179" w:name="_Toc137817663"/>
      <w:bookmarkStart w:id="1180" w:name="_Toc148377742"/>
      <w:r>
        <w:rPr>
          <w:rFonts w:ascii="Cambria" w:hAnsi="Cambria"/>
          <w:b/>
          <w:sz w:val="28"/>
        </w:rPr>
        <w:t>High Level Use Case of Manage Auction Center.</w:t>
      </w:r>
      <w:bookmarkEnd w:id="1178"/>
      <w:bookmarkEnd w:id="1179"/>
      <w:bookmarkEnd w:id="1180"/>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rsidR="009274EA" w14:paraId="6EB4D58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C89455E" w14:textId="77777777" w:rsidR="009274EA" w:rsidRDefault="00C53038">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14:paraId="19370483" w14:textId="77777777" w:rsidR="009274EA" w:rsidRDefault="00C53038">
            <w:pPr>
              <w:numPr>
                <w:ilvl w:val="0"/>
                <w:numId w:val="2"/>
              </w:numPr>
              <w:tabs>
                <w:tab w:val="left" w:pos="10620"/>
              </w:tabs>
              <w:spacing w:after="0" w:line="360" w:lineRule="auto"/>
            </w:pPr>
            <w:r>
              <w:t>To understand the functional logic for Manage Auction Center.</w:t>
            </w:r>
          </w:p>
        </w:tc>
      </w:tr>
      <w:tr w:rsidR="009274EA" w14:paraId="0B3FF83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A6F8D62" w14:textId="77777777" w:rsidR="009274EA" w:rsidRDefault="00C53038">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14:paraId="148FA213" w14:textId="77777777" w:rsidR="009274EA" w:rsidRDefault="00C53038">
            <w:pPr>
              <w:numPr>
                <w:ilvl w:val="0"/>
                <w:numId w:val="2"/>
              </w:numPr>
              <w:tabs>
                <w:tab w:val="left" w:pos="10620"/>
              </w:tabs>
              <w:spacing w:after="0" w:line="360" w:lineRule="auto"/>
            </w:pPr>
            <w:r>
              <w:t>User should have rights for Administrator rights.</w:t>
            </w:r>
          </w:p>
          <w:p w14:paraId="65497297" w14:textId="77777777" w:rsidR="009274EA" w:rsidRDefault="00C53038">
            <w:pPr>
              <w:numPr>
                <w:ilvl w:val="0"/>
                <w:numId w:val="2"/>
              </w:numPr>
              <w:tabs>
                <w:tab w:val="left" w:pos="10620"/>
              </w:tabs>
              <w:spacing w:after="0" w:line="360" w:lineRule="auto"/>
            </w:pPr>
            <w:r>
              <w:t>User should have “Manage Auction Center” rights.</w:t>
            </w:r>
          </w:p>
          <w:p w14:paraId="4DBDF3D4" w14:textId="77777777" w:rsidR="009274EA" w:rsidRDefault="00C53038">
            <w:pPr>
              <w:numPr>
                <w:ilvl w:val="0"/>
                <w:numId w:val="2"/>
              </w:numPr>
              <w:tabs>
                <w:tab w:val="left" w:pos="10620"/>
              </w:tabs>
              <w:spacing w:after="0" w:line="360" w:lineRule="auto"/>
            </w:pPr>
            <w:r>
              <w:t>Auction Center should be created.</w:t>
            </w:r>
          </w:p>
        </w:tc>
      </w:tr>
      <w:tr w:rsidR="009274EA" w14:paraId="5989928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022148C" w14:textId="77777777" w:rsidR="009274EA" w:rsidRDefault="00C53038">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267B0C0A" w14:textId="77777777" w:rsidR="009274EA" w:rsidRDefault="00C53038">
            <w:pPr>
              <w:numPr>
                <w:ilvl w:val="0"/>
                <w:numId w:val="2"/>
              </w:numPr>
              <w:tabs>
                <w:tab w:val="left" w:pos="10620"/>
              </w:tabs>
              <w:spacing w:after="0" w:line="240" w:lineRule="auto"/>
            </w:pPr>
            <w:r>
              <w:t xml:space="preserve">System should reflect the updated Auction Center detail in </w:t>
            </w:r>
            <w:r>
              <w:rPr>
                <w:b/>
              </w:rPr>
              <w:t>entire application</w:t>
            </w:r>
            <w:r>
              <w:t xml:space="preserve"> where it required.</w:t>
            </w:r>
          </w:p>
        </w:tc>
      </w:tr>
      <w:tr w:rsidR="009274EA" w14:paraId="53BAAFE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DC830E6" w14:textId="77777777" w:rsidR="009274EA" w:rsidRDefault="00C53038">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54089CD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6975507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549D1B8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2A3607A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Auction Center”.</w:t>
            </w:r>
          </w:p>
          <w:p w14:paraId="75CF491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2C33A12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6CEA936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BFA52F5" w14:textId="77777777" w:rsidR="009274EA" w:rsidRDefault="00C53038">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14:paraId="0D4D636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05E6A4D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E258000" w14:textId="77777777" w:rsidR="009274EA" w:rsidRDefault="00C53038">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14:paraId="7FAC7901" w14:textId="77777777" w:rsidR="009274EA" w:rsidRDefault="00C53038">
            <w:pPr>
              <w:pStyle w:val="Heading112pt"/>
              <w:tabs>
                <w:tab w:val="left" w:pos="10620"/>
              </w:tabs>
              <w:rPr>
                <w:rFonts w:ascii="Cambria" w:hAnsi="Cambria"/>
              </w:rPr>
            </w:pPr>
            <w:bookmarkStart w:id="1181" w:name="_Toc137817664"/>
            <w:bookmarkStart w:id="1182" w:name="_Toc137830346"/>
            <w:r>
              <w:rPr>
                <w:rFonts w:ascii="Cambria" w:hAnsi="Cambria"/>
                <w:b w:val="0"/>
              </w:rPr>
              <w:t>System should display below sections on “Manage Auction Center” page.</w:t>
            </w:r>
            <w:bookmarkEnd w:id="1181"/>
            <w:bookmarkEnd w:id="1182"/>
          </w:p>
          <w:p w14:paraId="16AB290E" w14:textId="77777777" w:rsidR="009274EA" w:rsidRDefault="00C53038">
            <w:pPr>
              <w:pStyle w:val="Heading112pt"/>
              <w:numPr>
                <w:ilvl w:val="1"/>
                <w:numId w:val="2"/>
              </w:numPr>
              <w:tabs>
                <w:tab w:val="left" w:pos="10620"/>
              </w:tabs>
              <w:rPr>
                <w:rFonts w:ascii="Cambria" w:hAnsi="Cambria"/>
              </w:rPr>
            </w:pPr>
            <w:bookmarkStart w:id="1183" w:name="_Toc137817665"/>
            <w:bookmarkStart w:id="1184" w:name="_Toc137830347"/>
            <w:r>
              <w:rPr>
                <w:rFonts w:ascii="Cambria" w:hAnsi="Cambria"/>
                <w:b w:val="0"/>
              </w:rPr>
              <w:t>Search section.</w:t>
            </w:r>
            <w:bookmarkEnd w:id="1183"/>
            <w:bookmarkEnd w:id="1184"/>
          </w:p>
          <w:p w14:paraId="3F52C425" w14:textId="77777777" w:rsidR="009274EA" w:rsidRDefault="00C53038">
            <w:pPr>
              <w:pStyle w:val="Heading112pt"/>
              <w:numPr>
                <w:ilvl w:val="1"/>
                <w:numId w:val="2"/>
              </w:numPr>
              <w:tabs>
                <w:tab w:val="left" w:pos="10620"/>
              </w:tabs>
              <w:rPr>
                <w:rFonts w:ascii="Cambria" w:hAnsi="Cambria"/>
              </w:rPr>
            </w:pPr>
            <w:bookmarkStart w:id="1185" w:name="_Toc137817666"/>
            <w:bookmarkStart w:id="1186" w:name="_Toc137830348"/>
            <w:r>
              <w:rPr>
                <w:rFonts w:ascii="Cambria" w:hAnsi="Cambria"/>
                <w:b w:val="0"/>
              </w:rPr>
              <w:t>Detail section.</w:t>
            </w:r>
            <w:bookmarkEnd w:id="1185"/>
            <w:bookmarkEnd w:id="1186"/>
          </w:p>
          <w:p w14:paraId="653B92E9" w14:textId="77777777" w:rsidR="009274EA" w:rsidRDefault="00C53038">
            <w:pPr>
              <w:pStyle w:val="Heading112pt"/>
              <w:numPr>
                <w:ilvl w:val="1"/>
                <w:numId w:val="2"/>
              </w:numPr>
              <w:tabs>
                <w:tab w:val="left" w:pos="10620"/>
              </w:tabs>
              <w:rPr>
                <w:rFonts w:ascii="Cambria" w:hAnsi="Cambria"/>
              </w:rPr>
            </w:pPr>
            <w:bookmarkStart w:id="1187" w:name="_Toc137817667"/>
            <w:bookmarkStart w:id="1188" w:name="_Toc137830349"/>
            <w:r>
              <w:rPr>
                <w:rFonts w:ascii="Cambria" w:hAnsi="Cambria"/>
                <w:b w:val="0"/>
              </w:rPr>
              <w:t>Uploaded Document Section.</w:t>
            </w:r>
            <w:bookmarkEnd w:id="1187"/>
            <w:bookmarkEnd w:id="1188"/>
          </w:p>
          <w:p w14:paraId="397FDBD2" w14:textId="77777777" w:rsidR="009274EA" w:rsidRDefault="00C53038">
            <w:pPr>
              <w:pStyle w:val="Heading112pt"/>
              <w:numPr>
                <w:ilvl w:val="0"/>
                <w:numId w:val="0"/>
              </w:numPr>
              <w:tabs>
                <w:tab w:val="left" w:pos="10620"/>
              </w:tabs>
              <w:ind w:left="360" w:hanging="360"/>
              <w:rPr>
                <w:rFonts w:ascii="Cambria" w:hAnsi="Cambria"/>
              </w:rPr>
            </w:pPr>
            <w:bookmarkStart w:id="1189" w:name="_Toc137817668"/>
            <w:bookmarkStart w:id="1190" w:name="_Toc137830350"/>
            <w:r>
              <w:rPr>
                <w:rFonts w:ascii="Cambria" w:hAnsi="Cambria"/>
                <w:u w:val="single"/>
              </w:rPr>
              <w:t>Search Section</w:t>
            </w:r>
            <w:r>
              <w:rPr>
                <w:rFonts w:ascii="Cambria" w:hAnsi="Cambria"/>
              </w:rPr>
              <w:t>:</w:t>
            </w:r>
            <w:bookmarkEnd w:id="1189"/>
            <w:bookmarkEnd w:id="1190"/>
          </w:p>
          <w:p w14:paraId="7920E5B2" w14:textId="77777777" w:rsidR="009274EA" w:rsidRDefault="00C53038">
            <w:pPr>
              <w:pStyle w:val="Heading112pt"/>
              <w:tabs>
                <w:tab w:val="left" w:pos="10620"/>
              </w:tabs>
              <w:rPr>
                <w:rFonts w:ascii="Cambria" w:hAnsi="Cambria"/>
              </w:rPr>
            </w:pPr>
            <w:bookmarkStart w:id="1191" w:name="_Toc137817669"/>
            <w:bookmarkStart w:id="1192" w:name="_Toc137830351"/>
            <w:r>
              <w:rPr>
                <w:rFonts w:ascii="Cambria" w:hAnsi="Cambria"/>
                <w:b w:val="0"/>
              </w:rPr>
              <w:t>System should display below details on search section.</w:t>
            </w:r>
            <w:bookmarkEnd w:id="1191"/>
            <w:bookmarkEnd w:id="1192"/>
          </w:p>
          <w:p w14:paraId="7E18D8C5" w14:textId="77777777" w:rsidR="009274EA" w:rsidRDefault="00C53038">
            <w:pPr>
              <w:pStyle w:val="Heading112pt"/>
              <w:numPr>
                <w:ilvl w:val="1"/>
                <w:numId w:val="2"/>
              </w:numPr>
              <w:tabs>
                <w:tab w:val="left" w:pos="10620"/>
              </w:tabs>
              <w:rPr>
                <w:rFonts w:ascii="Cambria" w:hAnsi="Cambria"/>
              </w:rPr>
            </w:pPr>
            <w:bookmarkStart w:id="1193" w:name="_Toc137817670"/>
            <w:bookmarkStart w:id="1194" w:name="_Toc137830352"/>
            <w:r>
              <w:rPr>
                <w:rFonts w:ascii="Cambria" w:hAnsi="Cambria"/>
                <w:b w:val="0"/>
              </w:rPr>
              <w:t>Auction Center name textbox search.</w:t>
            </w:r>
            <w:bookmarkEnd w:id="1193"/>
            <w:bookmarkEnd w:id="1194"/>
          </w:p>
          <w:p w14:paraId="1A40E831" w14:textId="77777777" w:rsidR="009274EA" w:rsidRDefault="00C53038">
            <w:pPr>
              <w:pStyle w:val="Heading112pt"/>
              <w:numPr>
                <w:ilvl w:val="1"/>
                <w:numId w:val="2"/>
              </w:numPr>
              <w:tabs>
                <w:tab w:val="left" w:pos="10620"/>
              </w:tabs>
              <w:rPr>
                <w:rFonts w:ascii="Cambria" w:hAnsi="Cambria"/>
              </w:rPr>
            </w:pPr>
            <w:bookmarkStart w:id="1195" w:name="_Toc137817671"/>
            <w:bookmarkStart w:id="1196" w:name="_Toc137830353"/>
            <w:r>
              <w:rPr>
                <w:rFonts w:ascii="Cambria" w:hAnsi="Cambria"/>
                <w:b w:val="0"/>
              </w:rPr>
              <w:t>Auction Center code search dropdown.</w:t>
            </w:r>
            <w:bookmarkEnd w:id="1195"/>
            <w:bookmarkEnd w:id="1196"/>
          </w:p>
          <w:p w14:paraId="4718658F" w14:textId="77777777" w:rsidR="009274EA" w:rsidRDefault="00C53038">
            <w:pPr>
              <w:pStyle w:val="Heading112pt"/>
              <w:numPr>
                <w:ilvl w:val="1"/>
                <w:numId w:val="2"/>
              </w:numPr>
              <w:tabs>
                <w:tab w:val="left" w:pos="10620"/>
              </w:tabs>
              <w:rPr>
                <w:rFonts w:ascii="Cambria" w:hAnsi="Cambria"/>
              </w:rPr>
            </w:pPr>
            <w:bookmarkStart w:id="1197" w:name="_Toc137817672"/>
            <w:bookmarkStart w:id="1198" w:name="_Toc137830354"/>
            <w:r>
              <w:rPr>
                <w:rFonts w:ascii="Cambria" w:hAnsi="Cambria"/>
                <w:b w:val="0"/>
              </w:rPr>
              <w:t>Auction Center Certificate Number dropdown</w:t>
            </w:r>
            <w:bookmarkEnd w:id="1197"/>
            <w:bookmarkEnd w:id="1198"/>
          </w:p>
          <w:p w14:paraId="0DFCFCEA" w14:textId="77777777" w:rsidR="009274EA" w:rsidRDefault="00C53038">
            <w:pPr>
              <w:pStyle w:val="Heading112pt"/>
              <w:numPr>
                <w:ilvl w:val="1"/>
                <w:numId w:val="2"/>
              </w:numPr>
              <w:tabs>
                <w:tab w:val="left" w:pos="10620"/>
              </w:tabs>
              <w:rPr>
                <w:rFonts w:ascii="Cambria" w:hAnsi="Cambria"/>
              </w:rPr>
            </w:pPr>
            <w:r>
              <w:rPr>
                <w:rFonts w:ascii="Cambria" w:hAnsi="Cambria"/>
                <w:b w:val="0"/>
              </w:rPr>
              <w:t>Region Dropdown</w:t>
            </w:r>
          </w:p>
          <w:p w14:paraId="3D7F47F1" w14:textId="77777777" w:rsidR="009274EA" w:rsidRDefault="00C53038">
            <w:pPr>
              <w:pStyle w:val="Heading112pt"/>
              <w:numPr>
                <w:ilvl w:val="1"/>
                <w:numId w:val="2"/>
              </w:numPr>
              <w:tabs>
                <w:tab w:val="left" w:pos="10620"/>
              </w:tabs>
              <w:rPr>
                <w:rFonts w:ascii="Cambria" w:hAnsi="Cambria"/>
              </w:rPr>
            </w:pPr>
            <w:r>
              <w:rPr>
                <w:rFonts w:ascii="Cambria" w:hAnsi="Cambria"/>
                <w:b w:val="0"/>
              </w:rPr>
              <w:t>State Dropdown</w:t>
            </w:r>
          </w:p>
          <w:p w14:paraId="56F7C576" w14:textId="77777777" w:rsidR="009274EA" w:rsidRDefault="00C53038">
            <w:pPr>
              <w:pStyle w:val="Heading112pt"/>
              <w:numPr>
                <w:ilvl w:val="1"/>
                <w:numId w:val="2"/>
              </w:numPr>
              <w:tabs>
                <w:tab w:val="left" w:pos="10620"/>
              </w:tabs>
              <w:rPr>
                <w:rFonts w:ascii="Cambria" w:hAnsi="Cambria"/>
              </w:rPr>
            </w:pPr>
            <w:bookmarkStart w:id="1199" w:name="_Toc137817673"/>
            <w:bookmarkStart w:id="1200" w:name="_Toc137830355"/>
            <w:r>
              <w:rPr>
                <w:rFonts w:ascii="Cambria" w:hAnsi="Cambria"/>
                <w:b w:val="0"/>
              </w:rPr>
              <w:t>Search button</w:t>
            </w:r>
            <w:bookmarkEnd w:id="1199"/>
            <w:bookmarkEnd w:id="1200"/>
          </w:p>
          <w:p w14:paraId="7A5F22B2" w14:textId="77777777" w:rsidR="009274EA" w:rsidRDefault="00C53038">
            <w:pPr>
              <w:pStyle w:val="Heading112pt"/>
              <w:numPr>
                <w:ilvl w:val="1"/>
                <w:numId w:val="2"/>
              </w:numPr>
              <w:tabs>
                <w:tab w:val="left" w:pos="10620"/>
              </w:tabs>
              <w:rPr>
                <w:rFonts w:ascii="Cambria" w:hAnsi="Cambria"/>
              </w:rPr>
            </w:pPr>
            <w:bookmarkStart w:id="1201" w:name="_Toc137817674"/>
            <w:bookmarkStart w:id="1202" w:name="_Toc137830356"/>
            <w:r>
              <w:rPr>
                <w:rFonts w:ascii="Cambria" w:hAnsi="Cambria"/>
                <w:b w:val="0"/>
              </w:rPr>
              <w:lastRenderedPageBreak/>
              <w:t>Clear button.</w:t>
            </w:r>
            <w:bookmarkEnd w:id="1201"/>
            <w:bookmarkEnd w:id="1202"/>
          </w:p>
          <w:p w14:paraId="2EC2F6E8" w14:textId="77777777" w:rsidR="009274EA" w:rsidRDefault="00C53038">
            <w:pPr>
              <w:pStyle w:val="Heading112pt"/>
              <w:tabs>
                <w:tab w:val="left" w:pos="10620"/>
              </w:tabs>
              <w:rPr>
                <w:rFonts w:ascii="Cambria" w:hAnsi="Cambria"/>
              </w:rPr>
            </w:pPr>
            <w:bookmarkStart w:id="1203" w:name="_Toc137817675"/>
            <w:bookmarkStart w:id="1204" w:name="_Toc137830357"/>
            <w:r>
              <w:rPr>
                <w:rFonts w:ascii="Cambria" w:hAnsi="Cambria"/>
                <w:b w:val="0"/>
              </w:rPr>
              <w:t>System should display the result as per searched criteria after click on search button under detail section with record.</w:t>
            </w:r>
            <w:bookmarkEnd w:id="1203"/>
            <w:bookmarkEnd w:id="1204"/>
          </w:p>
          <w:p w14:paraId="08870005" w14:textId="77777777" w:rsidR="009274EA" w:rsidRDefault="00C53038">
            <w:pPr>
              <w:pStyle w:val="Heading112pt"/>
              <w:tabs>
                <w:tab w:val="left" w:pos="10620"/>
              </w:tabs>
              <w:rPr>
                <w:rFonts w:ascii="Cambria" w:hAnsi="Cambria"/>
              </w:rPr>
            </w:pPr>
            <w:bookmarkStart w:id="1205" w:name="_Toc137817676"/>
            <w:bookmarkStart w:id="1206" w:name="_Toc137830358"/>
            <w:r>
              <w:rPr>
                <w:rFonts w:ascii="Cambria" w:hAnsi="Cambria"/>
                <w:b w:val="0"/>
              </w:rPr>
              <w:t>System should display “No record found” if searched detail does not exist.</w:t>
            </w:r>
            <w:bookmarkEnd w:id="1205"/>
            <w:bookmarkEnd w:id="1206"/>
          </w:p>
          <w:p w14:paraId="3E187C36" w14:textId="77777777" w:rsidR="009274EA" w:rsidRDefault="00C53038">
            <w:pPr>
              <w:pStyle w:val="Heading112pt"/>
              <w:tabs>
                <w:tab w:val="left" w:pos="10620"/>
              </w:tabs>
              <w:rPr>
                <w:rFonts w:ascii="Cambria" w:hAnsi="Cambria"/>
              </w:rPr>
            </w:pPr>
            <w:bookmarkStart w:id="1207" w:name="_Toc137817677"/>
            <w:bookmarkStart w:id="1208" w:name="_Toc137830359"/>
            <w:r>
              <w:rPr>
                <w:rFonts w:ascii="Cambria" w:hAnsi="Cambria"/>
                <w:b w:val="0"/>
              </w:rPr>
              <w:t>System should provide “suggestive search” in Auction Center name textbox search.</w:t>
            </w:r>
            <w:bookmarkEnd w:id="1207"/>
            <w:bookmarkEnd w:id="1208"/>
          </w:p>
          <w:p w14:paraId="4C61E687" w14:textId="77777777" w:rsidR="009274EA" w:rsidRDefault="00C53038">
            <w:pPr>
              <w:pStyle w:val="Heading112pt"/>
              <w:tabs>
                <w:tab w:val="left" w:pos="10620"/>
              </w:tabs>
              <w:rPr>
                <w:rFonts w:ascii="Cambria" w:hAnsi="Cambria"/>
              </w:rPr>
            </w:pPr>
            <w:bookmarkStart w:id="1209" w:name="_Toc137817678"/>
            <w:bookmarkStart w:id="1210" w:name="_Toc137830360"/>
            <w:r>
              <w:rPr>
                <w:rFonts w:ascii="Cambria" w:hAnsi="Cambria"/>
                <w:b w:val="0"/>
              </w:rPr>
              <w:t>System should perform search process “with” and “without” combination of fields.</w:t>
            </w:r>
            <w:bookmarkEnd w:id="1209"/>
            <w:bookmarkEnd w:id="1210"/>
          </w:p>
          <w:p w14:paraId="62D5AABF" w14:textId="77777777" w:rsidR="009274EA" w:rsidRDefault="00C53038">
            <w:pPr>
              <w:pStyle w:val="Heading112pt"/>
              <w:numPr>
                <w:ilvl w:val="0"/>
                <w:numId w:val="0"/>
              </w:numPr>
              <w:tabs>
                <w:tab w:val="left" w:pos="10620"/>
              </w:tabs>
              <w:ind w:left="360" w:hanging="360"/>
              <w:rPr>
                <w:rFonts w:ascii="Cambria" w:hAnsi="Cambria"/>
              </w:rPr>
            </w:pPr>
            <w:bookmarkStart w:id="1211" w:name="_Toc137817679"/>
            <w:bookmarkStart w:id="1212" w:name="_Toc137830361"/>
            <w:r>
              <w:rPr>
                <w:rFonts w:ascii="Cambria" w:hAnsi="Cambria"/>
                <w:u w:val="single"/>
              </w:rPr>
              <w:t>Detail Section</w:t>
            </w:r>
            <w:r>
              <w:rPr>
                <w:rFonts w:ascii="Cambria" w:hAnsi="Cambria"/>
              </w:rPr>
              <w:t>:</w:t>
            </w:r>
            <w:bookmarkEnd w:id="1211"/>
            <w:bookmarkEnd w:id="1212"/>
          </w:p>
          <w:p w14:paraId="3A045C32" w14:textId="77777777" w:rsidR="009274EA" w:rsidRDefault="00C53038">
            <w:pPr>
              <w:pStyle w:val="Heading112pt"/>
              <w:tabs>
                <w:tab w:val="left" w:pos="10620"/>
              </w:tabs>
              <w:rPr>
                <w:rFonts w:ascii="Cambria" w:hAnsi="Cambria"/>
              </w:rPr>
            </w:pPr>
            <w:bookmarkStart w:id="1213" w:name="_Toc137817680"/>
            <w:bookmarkStart w:id="1214" w:name="_Toc137830362"/>
            <w:r>
              <w:rPr>
                <w:rFonts w:ascii="Cambria" w:hAnsi="Cambria"/>
                <w:b w:val="0"/>
              </w:rPr>
              <w:t>Under detail section system should provide by default all records.</w:t>
            </w:r>
            <w:bookmarkEnd w:id="1213"/>
            <w:bookmarkEnd w:id="1214"/>
          </w:p>
          <w:p w14:paraId="5451B8D6" w14:textId="77777777" w:rsidR="009274EA" w:rsidRDefault="00C53038">
            <w:pPr>
              <w:pStyle w:val="Heading112pt"/>
              <w:tabs>
                <w:tab w:val="left" w:pos="10620"/>
              </w:tabs>
              <w:rPr>
                <w:rFonts w:ascii="Cambria" w:hAnsi="Cambria"/>
              </w:rPr>
            </w:pPr>
            <w:bookmarkStart w:id="1215" w:name="_Toc137817681"/>
            <w:bookmarkStart w:id="1216" w:name="_Toc137830363"/>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1215"/>
            <w:bookmarkEnd w:id="1216"/>
          </w:p>
          <w:p w14:paraId="5E2CDF4E" w14:textId="77777777" w:rsidR="009274EA" w:rsidRDefault="00C53038">
            <w:pPr>
              <w:pStyle w:val="Heading112pt"/>
              <w:tabs>
                <w:tab w:val="left" w:pos="10620"/>
              </w:tabs>
              <w:rPr>
                <w:rFonts w:ascii="Cambria" w:hAnsi="Cambria"/>
              </w:rPr>
            </w:pPr>
            <w:bookmarkStart w:id="1217" w:name="_Toc137817682"/>
            <w:bookmarkStart w:id="1218" w:name="_Toc137830364"/>
            <w:r>
              <w:rPr>
                <w:rFonts w:ascii="Cambria" w:hAnsi="Cambria"/>
                <w:b w:val="0"/>
                <w:strike/>
              </w:rPr>
              <w:t>System should provide pagination option under each tab</w:t>
            </w:r>
            <w:r>
              <w:rPr>
                <w:rFonts w:ascii="Cambria" w:hAnsi="Cambria"/>
                <w:b w:val="0"/>
              </w:rPr>
              <w:t>.</w:t>
            </w:r>
            <w:bookmarkEnd w:id="1217"/>
            <w:bookmarkEnd w:id="1218"/>
          </w:p>
          <w:p w14:paraId="7A7F8CF2" w14:textId="77777777" w:rsidR="009274EA" w:rsidRDefault="00C53038">
            <w:pPr>
              <w:pStyle w:val="Heading112pt"/>
              <w:tabs>
                <w:tab w:val="left" w:pos="10620"/>
              </w:tabs>
              <w:rPr>
                <w:rFonts w:ascii="Cambria" w:hAnsi="Cambria"/>
              </w:rPr>
            </w:pPr>
            <w:bookmarkStart w:id="1219" w:name="_Toc137817683"/>
            <w:bookmarkStart w:id="1220" w:name="_Toc137830365"/>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1219"/>
            <w:bookmarkEnd w:id="1220"/>
          </w:p>
          <w:p w14:paraId="0A4F2969" w14:textId="77777777" w:rsidR="009274EA" w:rsidRDefault="00C53038">
            <w:pPr>
              <w:pStyle w:val="Heading112pt"/>
              <w:tabs>
                <w:tab w:val="left" w:pos="10620"/>
              </w:tabs>
              <w:rPr>
                <w:rFonts w:ascii="Cambria" w:hAnsi="Cambria"/>
              </w:rPr>
            </w:pPr>
            <w:bookmarkStart w:id="1221" w:name="_Toc137817684"/>
            <w:bookmarkStart w:id="1222" w:name="_Toc137830366"/>
            <w:r>
              <w:rPr>
                <w:rFonts w:ascii="Cambria" w:hAnsi="Cambria"/>
                <w:b w:val="0"/>
              </w:rPr>
              <w:t>System should export all records including Active/Inactive in EXCEL/PDF on click export to Excel/PDF.</w:t>
            </w:r>
            <w:bookmarkEnd w:id="1221"/>
            <w:bookmarkEnd w:id="1222"/>
          </w:p>
          <w:p w14:paraId="19F4609D" w14:textId="77777777" w:rsidR="009274EA" w:rsidRDefault="00C53038">
            <w:pPr>
              <w:pStyle w:val="Heading112pt"/>
              <w:tabs>
                <w:tab w:val="left" w:pos="10620"/>
              </w:tabs>
              <w:rPr>
                <w:rFonts w:ascii="Cambria" w:hAnsi="Cambria"/>
              </w:rPr>
            </w:pPr>
            <w:bookmarkStart w:id="1223" w:name="_Toc137817685"/>
            <w:bookmarkStart w:id="1224" w:name="_Toc137830367"/>
            <w:r>
              <w:rPr>
                <w:rFonts w:ascii="Cambria" w:hAnsi="Cambria"/>
                <w:b w:val="0"/>
              </w:rPr>
              <w:t>System should display below details in exported Excel/PDF file.</w:t>
            </w:r>
            <w:bookmarkEnd w:id="1223"/>
            <w:bookmarkEnd w:id="1224"/>
          </w:p>
          <w:p w14:paraId="4F2B14BE" w14:textId="77777777" w:rsidR="009274EA" w:rsidRDefault="00C53038">
            <w:pPr>
              <w:pStyle w:val="Heading112pt"/>
              <w:numPr>
                <w:ilvl w:val="1"/>
                <w:numId w:val="2"/>
              </w:numPr>
              <w:tabs>
                <w:tab w:val="left" w:pos="10620"/>
              </w:tabs>
              <w:rPr>
                <w:rFonts w:ascii="Cambria" w:hAnsi="Cambria"/>
              </w:rPr>
            </w:pPr>
            <w:bookmarkStart w:id="1225" w:name="_Toc137817686"/>
            <w:bookmarkStart w:id="1226" w:name="_Toc137830368"/>
            <w:r>
              <w:rPr>
                <w:rFonts w:ascii="Cambria" w:hAnsi="Cambria"/>
                <w:b w:val="0"/>
              </w:rPr>
              <w:t>Sr.</w:t>
            </w:r>
            <w:bookmarkEnd w:id="1225"/>
            <w:bookmarkEnd w:id="1226"/>
          </w:p>
          <w:p w14:paraId="42C78F38" w14:textId="77777777" w:rsidR="009274EA" w:rsidRDefault="00C53038">
            <w:pPr>
              <w:pStyle w:val="Heading112pt"/>
              <w:numPr>
                <w:ilvl w:val="1"/>
                <w:numId w:val="2"/>
              </w:numPr>
              <w:tabs>
                <w:tab w:val="left" w:pos="10620"/>
              </w:tabs>
              <w:rPr>
                <w:rFonts w:ascii="Cambria" w:hAnsi="Cambria"/>
              </w:rPr>
            </w:pPr>
            <w:bookmarkStart w:id="1227" w:name="_Toc137817687"/>
            <w:bookmarkStart w:id="1228" w:name="_Toc137830369"/>
            <w:r>
              <w:rPr>
                <w:rFonts w:ascii="Cambria" w:hAnsi="Cambria"/>
                <w:b w:val="0"/>
              </w:rPr>
              <w:t>Auction Center Name</w:t>
            </w:r>
            <w:bookmarkEnd w:id="1227"/>
            <w:bookmarkEnd w:id="1228"/>
          </w:p>
          <w:p w14:paraId="7CCE3B25" w14:textId="77777777" w:rsidR="009274EA" w:rsidRDefault="00C53038">
            <w:pPr>
              <w:pStyle w:val="Heading112pt"/>
              <w:numPr>
                <w:ilvl w:val="1"/>
                <w:numId w:val="2"/>
              </w:numPr>
              <w:tabs>
                <w:tab w:val="left" w:pos="10620"/>
              </w:tabs>
              <w:rPr>
                <w:rFonts w:ascii="Cambria" w:hAnsi="Cambria"/>
              </w:rPr>
            </w:pPr>
            <w:bookmarkStart w:id="1229" w:name="_Toc137817688"/>
            <w:bookmarkStart w:id="1230" w:name="_Toc137830370"/>
            <w:r>
              <w:rPr>
                <w:rFonts w:ascii="Cambria" w:hAnsi="Cambria"/>
                <w:b w:val="0"/>
              </w:rPr>
              <w:t>Auction Center Code</w:t>
            </w:r>
            <w:bookmarkEnd w:id="1229"/>
            <w:bookmarkEnd w:id="1230"/>
          </w:p>
          <w:p w14:paraId="0EBFF88D" w14:textId="77777777" w:rsidR="009274EA" w:rsidRDefault="00C53038">
            <w:pPr>
              <w:pStyle w:val="Heading112pt"/>
              <w:numPr>
                <w:ilvl w:val="1"/>
                <w:numId w:val="2"/>
              </w:numPr>
              <w:tabs>
                <w:tab w:val="left" w:pos="10620"/>
              </w:tabs>
              <w:rPr>
                <w:rFonts w:ascii="Cambria" w:hAnsi="Cambria"/>
              </w:rPr>
            </w:pPr>
            <w:bookmarkStart w:id="1231" w:name="_Toc137817689"/>
            <w:bookmarkStart w:id="1232" w:name="_Toc137830371"/>
            <w:r>
              <w:rPr>
                <w:rFonts w:ascii="Cambria" w:hAnsi="Cambria"/>
                <w:b w:val="0"/>
              </w:rPr>
              <w:t>Auction Center Certificate Number</w:t>
            </w:r>
            <w:bookmarkEnd w:id="1231"/>
            <w:bookmarkEnd w:id="1232"/>
          </w:p>
          <w:p w14:paraId="75AEE14E" w14:textId="77777777" w:rsidR="009274EA" w:rsidRDefault="00C53038">
            <w:pPr>
              <w:pStyle w:val="Heading112pt"/>
              <w:numPr>
                <w:ilvl w:val="1"/>
                <w:numId w:val="2"/>
              </w:numPr>
              <w:tabs>
                <w:tab w:val="left" w:pos="10620"/>
              </w:tabs>
              <w:rPr>
                <w:rFonts w:ascii="Cambria" w:hAnsi="Cambria"/>
              </w:rPr>
            </w:pPr>
            <w:r>
              <w:rPr>
                <w:rFonts w:ascii="Cambria" w:hAnsi="Cambria"/>
                <w:b w:val="0"/>
              </w:rPr>
              <w:t>Region</w:t>
            </w:r>
          </w:p>
          <w:p w14:paraId="5106745B" w14:textId="77777777" w:rsidR="009274EA" w:rsidRDefault="00C53038">
            <w:pPr>
              <w:pStyle w:val="Heading112pt"/>
              <w:numPr>
                <w:ilvl w:val="1"/>
                <w:numId w:val="2"/>
              </w:numPr>
              <w:tabs>
                <w:tab w:val="left" w:pos="10620"/>
              </w:tabs>
              <w:rPr>
                <w:rFonts w:ascii="Cambria" w:hAnsi="Cambria"/>
              </w:rPr>
            </w:pPr>
            <w:r>
              <w:rPr>
                <w:rFonts w:ascii="Cambria" w:hAnsi="Cambria"/>
                <w:b w:val="0"/>
              </w:rPr>
              <w:t>State</w:t>
            </w:r>
          </w:p>
          <w:p w14:paraId="7FAAAD2F" w14:textId="77777777" w:rsidR="009274EA" w:rsidRDefault="00C53038">
            <w:pPr>
              <w:pStyle w:val="Heading112pt"/>
              <w:numPr>
                <w:ilvl w:val="1"/>
                <w:numId w:val="2"/>
              </w:numPr>
              <w:tabs>
                <w:tab w:val="left" w:pos="10620"/>
              </w:tabs>
              <w:rPr>
                <w:rFonts w:ascii="Cambria" w:hAnsi="Cambria"/>
              </w:rPr>
            </w:pPr>
            <w:bookmarkStart w:id="1233" w:name="_Toc137817690"/>
            <w:bookmarkStart w:id="1234" w:name="_Toc137830372"/>
            <w:r>
              <w:rPr>
                <w:rFonts w:ascii="Cambria" w:hAnsi="Cambria"/>
                <w:b w:val="0"/>
              </w:rPr>
              <w:t>Status</w:t>
            </w:r>
            <w:bookmarkEnd w:id="1233"/>
            <w:bookmarkEnd w:id="1234"/>
          </w:p>
          <w:p w14:paraId="51C2D404" w14:textId="77777777" w:rsidR="009274EA" w:rsidRDefault="00C53038">
            <w:pPr>
              <w:pStyle w:val="Heading112pt"/>
              <w:numPr>
                <w:ilvl w:val="2"/>
                <w:numId w:val="2"/>
              </w:numPr>
              <w:tabs>
                <w:tab w:val="left" w:pos="10620"/>
              </w:tabs>
              <w:rPr>
                <w:rFonts w:ascii="Cambria" w:hAnsi="Cambria"/>
              </w:rPr>
            </w:pPr>
            <w:bookmarkStart w:id="1235" w:name="_Toc137817691"/>
            <w:bookmarkStart w:id="1236" w:name="_Toc137830373"/>
            <w:r>
              <w:rPr>
                <w:rFonts w:ascii="Cambria" w:hAnsi="Cambria"/>
                <w:b w:val="0"/>
              </w:rPr>
              <w:t>Active</w:t>
            </w:r>
            <w:bookmarkEnd w:id="1235"/>
            <w:bookmarkEnd w:id="1236"/>
          </w:p>
          <w:p w14:paraId="3A4C85AE" w14:textId="77777777" w:rsidR="009274EA" w:rsidRDefault="00C53038">
            <w:pPr>
              <w:pStyle w:val="Heading112pt"/>
              <w:numPr>
                <w:ilvl w:val="2"/>
                <w:numId w:val="2"/>
              </w:numPr>
              <w:tabs>
                <w:tab w:val="left" w:pos="10620"/>
              </w:tabs>
              <w:rPr>
                <w:rFonts w:ascii="Cambria" w:hAnsi="Cambria"/>
              </w:rPr>
            </w:pPr>
            <w:bookmarkStart w:id="1237" w:name="_Toc137817692"/>
            <w:bookmarkStart w:id="1238" w:name="_Toc137830374"/>
            <w:r>
              <w:rPr>
                <w:rFonts w:ascii="Cambria" w:hAnsi="Cambria"/>
                <w:b w:val="0"/>
              </w:rPr>
              <w:t>Inactive</w:t>
            </w:r>
            <w:bookmarkEnd w:id="1237"/>
            <w:bookmarkEnd w:id="1238"/>
          </w:p>
          <w:p w14:paraId="24B13117"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3CB500C5" w14:textId="77777777" w:rsidR="009274EA" w:rsidRDefault="00C53038">
            <w:pPr>
              <w:pStyle w:val="Heading112pt"/>
              <w:tabs>
                <w:tab w:val="left" w:pos="10620"/>
              </w:tabs>
              <w:rPr>
                <w:rFonts w:ascii="Cambria" w:hAnsi="Cambria"/>
              </w:rPr>
            </w:pPr>
            <w:bookmarkStart w:id="1239" w:name="_Toc137817694"/>
            <w:bookmarkStart w:id="1240" w:name="_Toc137830376"/>
            <w:r>
              <w:rPr>
                <w:rFonts w:ascii="Cambria" w:hAnsi="Cambria"/>
                <w:b w:val="0"/>
              </w:rPr>
              <w:t>System should record in latest created record first.</w:t>
            </w:r>
            <w:bookmarkEnd w:id="1239"/>
            <w:bookmarkEnd w:id="1240"/>
          </w:p>
          <w:p w14:paraId="06EB4F00" w14:textId="77777777" w:rsidR="009274EA" w:rsidRDefault="00C53038">
            <w:pPr>
              <w:pStyle w:val="Heading112pt"/>
              <w:tabs>
                <w:tab w:val="left" w:pos="10620"/>
              </w:tabs>
              <w:rPr>
                <w:rFonts w:ascii="Cambria" w:hAnsi="Cambria"/>
              </w:rPr>
            </w:pPr>
            <w:bookmarkStart w:id="1241" w:name="_Toc137817695"/>
            <w:bookmarkStart w:id="1242" w:name="_Toc137830377"/>
            <w:r>
              <w:rPr>
                <w:rFonts w:ascii="Cambria" w:hAnsi="Cambria"/>
                <w:b w:val="0"/>
              </w:rPr>
              <w:t>System should not display updated record as a first record.</w:t>
            </w:r>
            <w:bookmarkEnd w:id="1241"/>
            <w:bookmarkEnd w:id="1242"/>
          </w:p>
          <w:p w14:paraId="0C4266C7"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6A6DA779" w14:textId="77777777" w:rsidR="009274EA" w:rsidRDefault="00C53038">
            <w:pPr>
              <w:pStyle w:val="Heading112pt"/>
              <w:numPr>
                <w:ilvl w:val="1"/>
                <w:numId w:val="2"/>
              </w:numPr>
              <w:tabs>
                <w:tab w:val="left" w:pos="10620"/>
              </w:tabs>
              <w:rPr>
                <w:rFonts w:ascii="Cambria" w:hAnsi="Cambria"/>
              </w:rPr>
            </w:pPr>
            <w:bookmarkStart w:id="1243" w:name="_Toc137817697"/>
            <w:bookmarkStart w:id="1244" w:name="_Toc137830379"/>
            <w:r>
              <w:rPr>
                <w:rFonts w:ascii="Cambria" w:hAnsi="Cambria"/>
                <w:b w:val="0"/>
              </w:rPr>
              <w:t>Active ( By default active while created )</w:t>
            </w:r>
            <w:bookmarkEnd w:id="1243"/>
            <w:bookmarkEnd w:id="1244"/>
          </w:p>
          <w:p w14:paraId="0BBEBC3B" w14:textId="77777777" w:rsidR="009274EA" w:rsidRDefault="00C53038">
            <w:pPr>
              <w:pStyle w:val="Heading112pt"/>
              <w:numPr>
                <w:ilvl w:val="1"/>
                <w:numId w:val="2"/>
              </w:numPr>
              <w:tabs>
                <w:tab w:val="left" w:pos="10620"/>
              </w:tabs>
              <w:rPr>
                <w:rFonts w:ascii="Cambria" w:hAnsi="Cambria"/>
              </w:rPr>
            </w:pPr>
            <w:bookmarkStart w:id="1245" w:name="_Toc137817698"/>
            <w:bookmarkStart w:id="1246" w:name="_Toc137830380"/>
            <w:r>
              <w:rPr>
                <w:rFonts w:ascii="Cambria" w:hAnsi="Cambria"/>
                <w:b w:val="0"/>
              </w:rPr>
              <w:t>Inactive</w:t>
            </w:r>
            <w:bookmarkEnd w:id="1245"/>
            <w:bookmarkEnd w:id="1246"/>
          </w:p>
          <w:p w14:paraId="2F47CCCC" w14:textId="77777777" w:rsidR="009274EA" w:rsidRDefault="00C53038">
            <w:pPr>
              <w:pStyle w:val="Heading112pt"/>
              <w:tabs>
                <w:tab w:val="left" w:pos="10620"/>
              </w:tabs>
              <w:rPr>
                <w:rFonts w:ascii="Cambria" w:hAnsi="Cambria"/>
              </w:rPr>
            </w:pPr>
            <w:bookmarkStart w:id="1247" w:name="_Toc137817699"/>
            <w:bookmarkStart w:id="1248" w:name="_Toc137830381"/>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1247"/>
            <w:bookmarkEnd w:id="1248"/>
          </w:p>
          <w:p w14:paraId="70886BC6" w14:textId="77777777" w:rsidR="009274EA" w:rsidRDefault="00C53038">
            <w:pPr>
              <w:pStyle w:val="Heading112pt"/>
              <w:numPr>
                <w:ilvl w:val="1"/>
                <w:numId w:val="2"/>
              </w:numPr>
              <w:tabs>
                <w:tab w:val="left" w:pos="10620"/>
              </w:tabs>
              <w:rPr>
                <w:rFonts w:ascii="Cambria" w:hAnsi="Cambria"/>
              </w:rPr>
            </w:pPr>
            <w:bookmarkStart w:id="1249" w:name="_Toc137817700"/>
            <w:bookmarkStart w:id="1250" w:name="_Toc137830382"/>
            <w:r>
              <w:rPr>
                <w:rFonts w:ascii="Cambria" w:hAnsi="Cambria"/>
                <w:b w:val="0"/>
              </w:rPr>
              <w:t>Sr.</w:t>
            </w:r>
            <w:bookmarkEnd w:id="1249"/>
            <w:bookmarkEnd w:id="1250"/>
          </w:p>
          <w:p w14:paraId="3C9B7794" w14:textId="77777777" w:rsidR="009274EA" w:rsidRDefault="00C53038">
            <w:pPr>
              <w:pStyle w:val="Heading112pt"/>
              <w:numPr>
                <w:ilvl w:val="1"/>
                <w:numId w:val="2"/>
              </w:numPr>
              <w:tabs>
                <w:tab w:val="left" w:pos="10620"/>
              </w:tabs>
              <w:rPr>
                <w:rFonts w:ascii="Cambria" w:hAnsi="Cambria"/>
              </w:rPr>
            </w:pPr>
            <w:bookmarkStart w:id="1251" w:name="_Toc137817701"/>
            <w:bookmarkStart w:id="1252" w:name="_Toc137830383"/>
            <w:r>
              <w:rPr>
                <w:rFonts w:ascii="Cambria" w:hAnsi="Cambria"/>
                <w:b w:val="0"/>
              </w:rPr>
              <w:t>Auction Center name</w:t>
            </w:r>
            <w:bookmarkEnd w:id="1251"/>
            <w:bookmarkEnd w:id="1252"/>
          </w:p>
          <w:p w14:paraId="33472AEE" w14:textId="77777777" w:rsidR="009274EA" w:rsidRDefault="00C53038">
            <w:pPr>
              <w:pStyle w:val="Heading112pt"/>
              <w:numPr>
                <w:ilvl w:val="1"/>
                <w:numId w:val="2"/>
              </w:numPr>
              <w:tabs>
                <w:tab w:val="left" w:pos="10620"/>
              </w:tabs>
              <w:rPr>
                <w:rFonts w:ascii="Cambria" w:hAnsi="Cambria"/>
              </w:rPr>
            </w:pPr>
            <w:bookmarkStart w:id="1253" w:name="_Toc137817702"/>
            <w:bookmarkStart w:id="1254" w:name="_Toc137830384"/>
            <w:r>
              <w:rPr>
                <w:rFonts w:ascii="Cambria" w:hAnsi="Cambria"/>
                <w:b w:val="0"/>
              </w:rPr>
              <w:t>Auction Center code</w:t>
            </w:r>
            <w:bookmarkEnd w:id="1253"/>
            <w:bookmarkEnd w:id="1254"/>
          </w:p>
          <w:p w14:paraId="4C46AED9" w14:textId="77777777" w:rsidR="009274EA" w:rsidRDefault="00C53038">
            <w:pPr>
              <w:pStyle w:val="Heading112pt"/>
              <w:numPr>
                <w:ilvl w:val="1"/>
                <w:numId w:val="2"/>
              </w:numPr>
              <w:tabs>
                <w:tab w:val="left" w:pos="10620"/>
              </w:tabs>
              <w:rPr>
                <w:rFonts w:ascii="Cambria" w:hAnsi="Cambria"/>
              </w:rPr>
            </w:pPr>
            <w:bookmarkStart w:id="1255" w:name="_Toc137817703"/>
            <w:bookmarkStart w:id="1256" w:name="_Toc137830385"/>
            <w:r>
              <w:rPr>
                <w:rFonts w:ascii="Cambria" w:hAnsi="Cambria"/>
                <w:b w:val="0"/>
              </w:rPr>
              <w:lastRenderedPageBreak/>
              <w:t>Auction Center Certificate Number</w:t>
            </w:r>
            <w:bookmarkEnd w:id="1255"/>
            <w:bookmarkEnd w:id="1256"/>
          </w:p>
          <w:p w14:paraId="4EAE921F" w14:textId="77777777" w:rsidR="009274EA" w:rsidRDefault="00C53038">
            <w:pPr>
              <w:pStyle w:val="Heading112pt"/>
              <w:numPr>
                <w:ilvl w:val="1"/>
                <w:numId w:val="2"/>
              </w:numPr>
              <w:tabs>
                <w:tab w:val="left" w:pos="10620"/>
              </w:tabs>
              <w:rPr>
                <w:rFonts w:ascii="Cambria" w:hAnsi="Cambria"/>
              </w:rPr>
            </w:pPr>
            <w:r>
              <w:rPr>
                <w:rFonts w:ascii="Cambria" w:hAnsi="Cambria"/>
                <w:b w:val="0"/>
              </w:rPr>
              <w:t>State</w:t>
            </w:r>
          </w:p>
          <w:p w14:paraId="1A28A08E" w14:textId="77777777" w:rsidR="009274EA" w:rsidRDefault="00C53038">
            <w:pPr>
              <w:pStyle w:val="Heading112pt"/>
              <w:numPr>
                <w:ilvl w:val="1"/>
                <w:numId w:val="2"/>
              </w:numPr>
              <w:tabs>
                <w:tab w:val="left" w:pos="10620"/>
              </w:tabs>
              <w:rPr>
                <w:rFonts w:ascii="Cambria" w:hAnsi="Cambria"/>
              </w:rPr>
            </w:pPr>
            <w:r>
              <w:rPr>
                <w:rFonts w:ascii="Cambria" w:hAnsi="Cambria"/>
                <w:b w:val="0"/>
              </w:rPr>
              <w:t>Region</w:t>
            </w:r>
          </w:p>
          <w:p w14:paraId="23A433A4" w14:textId="77777777" w:rsidR="009274EA" w:rsidRDefault="00C53038">
            <w:pPr>
              <w:pStyle w:val="Heading112pt"/>
              <w:numPr>
                <w:ilvl w:val="1"/>
                <w:numId w:val="2"/>
              </w:numPr>
              <w:tabs>
                <w:tab w:val="left" w:pos="10620"/>
              </w:tabs>
              <w:rPr>
                <w:rFonts w:ascii="Cambria" w:hAnsi="Cambria"/>
                <w:b w:val="0"/>
              </w:rPr>
            </w:pPr>
            <w:bookmarkStart w:id="1257" w:name="_Toc137817704"/>
            <w:bookmarkStart w:id="1258" w:name="_Toc137830386"/>
            <w:r>
              <w:rPr>
                <w:rFonts w:ascii="Cambria" w:hAnsi="Cambria"/>
                <w:b w:val="0"/>
              </w:rPr>
              <w:t>Action</w:t>
            </w:r>
            <w:bookmarkEnd w:id="1257"/>
            <w:bookmarkEnd w:id="1258"/>
          </w:p>
          <w:p w14:paraId="6D5DDC10" w14:textId="77777777" w:rsidR="009274EA" w:rsidRDefault="00C53038">
            <w:pPr>
              <w:pStyle w:val="Heading112pt"/>
              <w:numPr>
                <w:ilvl w:val="2"/>
                <w:numId w:val="2"/>
              </w:numPr>
              <w:tabs>
                <w:tab w:val="left" w:pos="10620"/>
              </w:tabs>
              <w:rPr>
                <w:rFonts w:ascii="Cambria" w:hAnsi="Cambria"/>
                <w:b w:val="0"/>
              </w:rPr>
            </w:pPr>
            <w:bookmarkStart w:id="1259" w:name="_Toc137817705"/>
            <w:bookmarkStart w:id="1260" w:name="_Toc137830387"/>
            <w:r>
              <w:rPr>
                <w:rFonts w:ascii="Cambria" w:hAnsi="Cambria"/>
                <w:b w:val="0"/>
              </w:rPr>
              <w:t>Edit link</w:t>
            </w:r>
            <w:bookmarkEnd w:id="1259"/>
            <w:bookmarkEnd w:id="1260"/>
          </w:p>
          <w:p w14:paraId="44D04893" w14:textId="77777777" w:rsidR="009274EA" w:rsidRDefault="00C53038">
            <w:pPr>
              <w:pStyle w:val="Heading112pt"/>
              <w:numPr>
                <w:ilvl w:val="2"/>
                <w:numId w:val="2"/>
              </w:numPr>
              <w:tabs>
                <w:tab w:val="left" w:pos="10620"/>
              </w:tabs>
              <w:rPr>
                <w:rFonts w:ascii="Cambria" w:hAnsi="Cambria"/>
                <w:b w:val="0"/>
              </w:rPr>
            </w:pPr>
            <w:bookmarkStart w:id="1261" w:name="_Toc137817706"/>
            <w:bookmarkStart w:id="1262" w:name="_Toc137830388"/>
            <w:r>
              <w:rPr>
                <w:rFonts w:ascii="Cambria" w:hAnsi="Cambria"/>
                <w:b w:val="0"/>
              </w:rPr>
              <w:t>View link</w:t>
            </w:r>
            <w:bookmarkEnd w:id="1261"/>
            <w:bookmarkEnd w:id="1262"/>
          </w:p>
          <w:p w14:paraId="057D0580" w14:textId="77777777" w:rsidR="009274EA" w:rsidRDefault="00C53038">
            <w:pPr>
              <w:pStyle w:val="Heading112pt"/>
              <w:tabs>
                <w:tab w:val="left" w:pos="10620"/>
              </w:tabs>
              <w:rPr>
                <w:rFonts w:ascii="Cambria" w:hAnsi="Cambria"/>
              </w:rPr>
            </w:pPr>
            <w:bookmarkStart w:id="1263" w:name="_Toc137817707"/>
            <w:bookmarkStart w:id="1264" w:name="_Toc137830389"/>
            <w:r>
              <w:rPr>
                <w:rFonts w:ascii="Cambria" w:hAnsi="Cambria"/>
                <w:b w:val="0"/>
              </w:rPr>
              <w:t>System should display below fields when authorized user clicks on “Edit Auction Center”.</w:t>
            </w:r>
            <w:bookmarkEnd w:id="1263"/>
            <w:bookmarkEnd w:id="1264"/>
          </w:p>
          <w:p w14:paraId="2848A7AA" w14:textId="77777777" w:rsidR="009274EA" w:rsidRDefault="00C53038">
            <w:pPr>
              <w:pStyle w:val="Heading112pt"/>
              <w:numPr>
                <w:ilvl w:val="1"/>
                <w:numId w:val="2"/>
              </w:numPr>
              <w:tabs>
                <w:tab w:val="left" w:pos="10620"/>
              </w:tabs>
              <w:rPr>
                <w:rFonts w:ascii="Cambria" w:hAnsi="Cambria"/>
              </w:rPr>
            </w:pPr>
            <w:bookmarkStart w:id="1265" w:name="_Toc137817708"/>
            <w:bookmarkStart w:id="1266" w:name="_Toc137830390"/>
            <w:r>
              <w:rPr>
                <w:rFonts w:ascii="Cambria" w:hAnsi="Cambria"/>
                <w:b w:val="0"/>
              </w:rPr>
              <w:t>Auction Center name</w:t>
            </w:r>
            <w:bookmarkEnd w:id="1265"/>
            <w:bookmarkEnd w:id="1266"/>
          </w:p>
          <w:p w14:paraId="0654E606" w14:textId="77777777" w:rsidR="009274EA" w:rsidRDefault="00C53038">
            <w:pPr>
              <w:pStyle w:val="Heading112pt"/>
              <w:numPr>
                <w:ilvl w:val="1"/>
                <w:numId w:val="2"/>
              </w:numPr>
              <w:tabs>
                <w:tab w:val="left" w:pos="10620"/>
              </w:tabs>
              <w:rPr>
                <w:rFonts w:ascii="Cambria" w:hAnsi="Cambria"/>
              </w:rPr>
            </w:pPr>
            <w:bookmarkStart w:id="1267" w:name="_Toc137817709"/>
            <w:bookmarkStart w:id="1268" w:name="_Toc137830391"/>
            <w:r>
              <w:rPr>
                <w:rFonts w:ascii="Cambria" w:hAnsi="Cambria"/>
                <w:b w:val="0"/>
              </w:rPr>
              <w:t>Auction Center code</w:t>
            </w:r>
            <w:bookmarkEnd w:id="1267"/>
            <w:bookmarkEnd w:id="1268"/>
          </w:p>
          <w:p w14:paraId="02092FAD" w14:textId="77777777" w:rsidR="009274EA" w:rsidRDefault="00C53038">
            <w:pPr>
              <w:pStyle w:val="Heading112pt"/>
              <w:numPr>
                <w:ilvl w:val="1"/>
                <w:numId w:val="2"/>
              </w:numPr>
              <w:tabs>
                <w:tab w:val="left" w:pos="10620"/>
              </w:tabs>
              <w:rPr>
                <w:rFonts w:ascii="Cambria" w:hAnsi="Cambria"/>
                <w:b w:val="0"/>
              </w:rPr>
            </w:pPr>
            <w:bookmarkStart w:id="1269" w:name="_Toc137817710"/>
            <w:bookmarkStart w:id="1270" w:name="_Toc137830392"/>
            <w:bookmarkEnd w:id="1269"/>
            <w:bookmarkEnd w:id="1270"/>
            <w:r>
              <w:rPr>
                <w:rFonts w:ascii="Cambria" w:hAnsi="Cambria"/>
                <w:b w:val="0"/>
              </w:rPr>
              <w:t>State dropdown</w:t>
            </w:r>
          </w:p>
          <w:p w14:paraId="3576BBDE" w14:textId="77777777" w:rsidR="009274EA" w:rsidRDefault="00C53038">
            <w:pPr>
              <w:pStyle w:val="Heading112pt"/>
              <w:numPr>
                <w:ilvl w:val="1"/>
                <w:numId w:val="2"/>
              </w:numPr>
              <w:tabs>
                <w:tab w:val="left" w:pos="10620"/>
              </w:tabs>
              <w:rPr>
                <w:rFonts w:ascii="Cambria" w:hAnsi="Cambria"/>
              </w:rPr>
            </w:pPr>
            <w:r>
              <w:rPr>
                <w:rFonts w:ascii="Cambria" w:hAnsi="Cambria"/>
                <w:b w:val="0"/>
              </w:rPr>
              <w:t>Region</w:t>
            </w:r>
          </w:p>
          <w:p w14:paraId="2711FA16" w14:textId="77777777" w:rsidR="009274EA" w:rsidRDefault="00C53038">
            <w:pPr>
              <w:pStyle w:val="Heading112pt"/>
              <w:numPr>
                <w:ilvl w:val="1"/>
                <w:numId w:val="2"/>
              </w:numPr>
              <w:tabs>
                <w:tab w:val="left" w:pos="10620"/>
              </w:tabs>
              <w:rPr>
                <w:rFonts w:ascii="Cambria" w:hAnsi="Cambria"/>
                <w:b w:val="0"/>
              </w:rPr>
            </w:pPr>
            <w:bookmarkStart w:id="1271" w:name="_Toc137817711"/>
            <w:bookmarkStart w:id="1272" w:name="_Toc137830393"/>
            <w:r>
              <w:rPr>
                <w:rFonts w:ascii="Cambria" w:hAnsi="Cambria"/>
                <w:b w:val="0"/>
              </w:rPr>
              <w:t>Status</w:t>
            </w:r>
            <w:bookmarkEnd w:id="1271"/>
            <w:bookmarkEnd w:id="1272"/>
          </w:p>
          <w:p w14:paraId="77B3DE94" w14:textId="77777777" w:rsidR="009274EA" w:rsidRDefault="00C53038">
            <w:pPr>
              <w:pStyle w:val="Heading112pt"/>
              <w:numPr>
                <w:ilvl w:val="2"/>
                <w:numId w:val="2"/>
              </w:numPr>
              <w:tabs>
                <w:tab w:val="left" w:pos="10620"/>
              </w:tabs>
              <w:rPr>
                <w:rFonts w:ascii="Cambria" w:hAnsi="Cambria"/>
                <w:b w:val="0"/>
              </w:rPr>
            </w:pPr>
            <w:bookmarkStart w:id="1273" w:name="_Toc137817712"/>
            <w:bookmarkStart w:id="1274" w:name="_Toc137830394"/>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1273"/>
            <w:bookmarkEnd w:id="1274"/>
          </w:p>
          <w:p w14:paraId="4A6EC3A2" w14:textId="77777777" w:rsidR="009274EA" w:rsidRDefault="00C53038">
            <w:pPr>
              <w:pStyle w:val="Heading112pt"/>
              <w:numPr>
                <w:ilvl w:val="2"/>
                <w:numId w:val="2"/>
              </w:numPr>
              <w:tabs>
                <w:tab w:val="left" w:pos="10620"/>
              </w:tabs>
              <w:rPr>
                <w:rFonts w:ascii="Cambria" w:hAnsi="Cambria"/>
                <w:b w:val="0"/>
              </w:rPr>
            </w:pPr>
            <w:bookmarkStart w:id="1275" w:name="_Toc137817713"/>
            <w:bookmarkStart w:id="1276" w:name="_Toc137830395"/>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1275"/>
            <w:bookmarkEnd w:id="1276"/>
          </w:p>
          <w:p w14:paraId="1653FF09" w14:textId="77777777" w:rsidR="009274EA" w:rsidRDefault="00C53038">
            <w:pPr>
              <w:pStyle w:val="Heading112pt"/>
              <w:numPr>
                <w:ilvl w:val="1"/>
                <w:numId w:val="2"/>
              </w:numPr>
              <w:tabs>
                <w:tab w:val="left" w:pos="10620"/>
              </w:tabs>
              <w:rPr>
                <w:rFonts w:ascii="Cambria" w:hAnsi="Cambria"/>
              </w:rPr>
            </w:pPr>
            <w:bookmarkStart w:id="1277" w:name="_Toc137817714"/>
            <w:bookmarkStart w:id="1278" w:name="_Toc137830396"/>
            <w:r>
              <w:rPr>
                <w:rFonts w:ascii="Cambria" w:hAnsi="Cambria"/>
                <w:b w:val="0"/>
              </w:rPr>
              <w:t>Update button.</w:t>
            </w:r>
            <w:bookmarkEnd w:id="1277"/>
            <w:bookmarkEnd w:id="1278"/>
          </w:p>
          <w:p w14:paraId="2F6BC64D" w14:textId="77777777" w:rsidR="009274EA" w:rsidRDefault="00C53038">
            <w:pPr>
              <w:pStyle w:val="Heading112pt"/>
              <w:numPr>
                <w:ilvl w:val="1"/>
                <w:numId w:val="2"/>
              </w:numPr>
              <w:tabs>
                <w:tab w:val="left" w:pos="10620"/>
              </w:tabs>
              <w:rPr>
                <w:rFonts w:ascii="Cambria" w:hAnsi="Cambria"/>
              </w:rPr>
            </w:pPr>
            <w:bookmarkStart w:id="1279" w:name="_Toc137817715"/>
            <w:bookmarkStart w:id="1280" w:name="_Toc137830397"/>
            <w:r>
              <w:rPr>
                <w:rFonts w:ascii="Cambria" w:hAnsi="Cambria"/>
                <w:b w:val="0"/>
              </w:rPr>
              <w:t>Clear button.</w:t>
            </w:r>
            <w:bookmarkEnd w:id="1279"/>
            <w:bookmarkEnd w:id="1280"/>
          </w:p>
          <w:p w14:paraId="54A33D21" w14:textId="77777777" w:rsidR="009274EA" w:rsidRDefault="00C53038">
            <w:pPr>
              <w:pStyle w:val="Heading112pt"/>
              <w:numPr>
                <w:ilvl w:val="1"/>
                <w:numId w:val="2"/>
              </w:numPr>
              <w:tabs>
                <w:tab w:val="left" w:pos="10620"/>
              </w:tabs>
              <w:rPr>
                <w:rFonts w:ascii="Cambria" w:hAnsi="Cambria"/>
              </w:rPr>
            </w:pPr>
            <w:bookmarkStart w:id="1281" w:name="_Toc137817716"/>
            <w:bookmarkStart w:id="1282" w:name="_Toc137830398"/>
            <w:r>
              <w:rPr>
                <w:rFonts w:ascii="Cambria" w:hAnsi="Cambria"/>
                <w:b w:val="0"/>
              </w:rPr>
              <w:t>Cancel button.</w:t>
            </w:r>
            <w:bookmarkEnd w:id="1281"/>
            <w:bookmarkEnd w:id="1282"/>
          </w:p>
          <w:p w14:paraId="156D0DEE" w14:textId="77777777" w:rsidR="009274EA" w:rsidRDefault="00C53038">
            <w:pPr>
              <w:pStyle w:val="Heading112pt"/>
              <w:tabs>
                <w:tab w:val="left" w:pos="10620"/>
              </w:tabs>
              <w:rPr>
                <w:rFonts w:ascii="Cambria" w:hAnsi="Cambria"/>
              </w:rPr>
            </w:pPr>
            <w:bookmarkStart w:id="1283" w:name="_Toc137817717"/>
            <w:bookmarkStart w:id="1284" w:name="_Toc137830399"/>
            <w:r>
              <w:rPr>
                <w:rFonts w:ascii="Cambria" w:hAnsi="Cambria"/>
                <w:b w:val="0"/>
              </w:rPr>
              <w:t>System should provide above mentioned fields as a mandatory fields.</w:t>
            </w:r>
            <w:bookmarkEnd w:id="1283"/>
            <w:bookmarkEnd w:id="1284"/>
          </w:p>
          <w:p w14:paraId="13BC2F5E" w14:textId="77777777" w:rsidR="009274EA" w:rsidRDefault="00C53038">
            <w:pPr>
              <w:pStyle w:val="Heading112pt"/>
              <w:tabs>
                <w:tab w:val="left" w:pos="10620"/>
              </w:tabs>
              <w:rPr>
                <w:rFonts w:ascii="Cambria" w:hAnsi="Cambria"/>
              </w:rPr>
            </w:pPr>
            <w:bookmarkStart w:id="1285" w:name="_Toc137817718"/>
            <w:bookmarkStart w:id="1286" w:name="_Toc137830400"/>
            <w:r>
              <w:rPr>
                <w:rFonts w:ascii="Cambria" w:hAnsi="Cambria"/>
                <w:b w:val="0"/>
              </w:rPr>
              <w:t>System should display validation message “Please enter details” on click update button with blank fields.</w:t>
            </w:r>
            <w:bookmarkEnd w:id="1285"/>
            <w:bookmarkEnd w:id="1286"/>
          </w:p>
          <w:p w14:paraId="3571DCB3" w14:textId="77777777" w:rsidR="009274EA" w:rsidRDefault="00C53038">
            <w:pPr>
              <w:pStyle w:val="Heading112pt"/>
              <w:tabs>
                <w:tab w:val="left" w:pos="10620"/>
              </w:tabs>
              <w:rPr>
                <w:rFonts w:ascii="Cambria" w:hAnsi="Cambria"/>
              </w:rPr>
            </w:pPr>
            <w:bookmarkStart w:id="1287" w:name="_Toc137817719"/>
            <w:bookmarkStart w:id="1288" w:name="_Toc137830401"/>
            <w:r>
              <w:rPr>
                <w:rFonts w:ascii="Cambria" w:hAnsi="Cambria"/>
                <w:b w:val="0"/>
              </w:rPr>
              <w:t>System should clear all input on click clear button.</w:t>
            </w:r>
            <w:bookmarkEnd w:id="1287"/>
            <w:bookmarkEnd w:id="1288"/>
          </w:p>
          <w:p w14:paraId="6C2C97AA" w14:textId="77777777" w:rsidR="009274EA" w:rsidRDefault="00C53038">
            <w:pPr>
              <w:pStyle w:val="Heading112pt"/>
              <w:tabs>
                <w:tab w:val="left" w:pos="10620"/>
              </w:tabs>
              <w:rPr>
                <w:rFonts w:ascii="Cambria" w:hAnsi="Cambria"/>
              </w:rPr>
            </w:pPr>
            <w:bookmarkStart w:id="1289" w:name="_Toc137817720"/>
            <w:bookmarkStart w:id="1290" w:name="_Toc137830402"/>
            <w:r>
              <w:rPr>
                <w:rFonts w:ascii="Cambria" w:hAnsi="Cambria"/>
                <w:b w:val="0"/>
              </w:rPr>
              <w:t>System should redirect on log in home page on click cancel button.</w:t>
            </w:r>
            <w:bookmarkEnd w:id="1289"/>
            <w:bookmarkEnd w:id="1290"/>
          </w:p>
          <w:p w14:paraId="05C35065" w14:textId="77777777" w:rsidR="009274EA" w:rsidRDefault="00C53038">
            <w:pPr>
              <w:pStyle w:val="Heading112pt"/>
              <w:tabs>
                <w:tab w:val="left" w:pos="10620"/>
              </w:tabs>
              <w:rPr>
                <w:rFonts w:ascii="Cambria" w:hAnsi="Cambria"/>
              </w:rPr>
            </w:pPr>
            <w:bookmarkStart w:id="1291" w:name="_Toc137817721"/>
            <w:bookmarkStart w:id="1292" w:name="_Toc137830403"/>
            <w:r>
              <w:rPr>
                <w:rFonts w:ascii="Cambria" w:hAnsi="Cambria"/>
                <w:b w:val="0"/>
              </w:rPr>
              <w:t xml:space="preserve">System should not allow to enter duplicate value in </w:t>
            </w:r>
            <w:r>
              <w:rPr>
                <w:rFonts w:ascii="Cambria" w:hAnsi="Cambria"/>
              </w:rPr>
              <w:t>Auction Center name</w:t>
            </w:r>
            <w:r>
              <w:rPr>
                <w:rFonts w:ascii="Cambria" w:hAnsi="Cambria"/>
                <w:b w:val="0"/>
              </w:rPr>
              <w:t xml:space="preserve"> field.</w:t>
            </w:r>
            <w:bookmarkEnd w:id="1291"/>
            <w:bookmarkEnd w:id="1292"/>
          </w:p>
          <w:p w14:paraId="30EFDB14" w14:textId="77777777" w:rsidR="009274EA" w:rsidRDefault="00C53038">
            <w:pPr>
              <w:pStyle w:val="Heading112pt"/>
              <w:tabs>
                <w:tab w:val="left" w:pos="10620"/>
              </w:tabs>
              <w:rPr>
                <w:rFonts w:ascii="Cambria" w:hAnsi="Cambria"/>
              </w:rPr>
            </w:pPr>
            <w:bookmarkStart w:id="1293" w:name="_Toc137817722"/>
            <w:bookmarkStart w:id="1294" w:name="_Toc137830404"/>
            <w:r>
              <w:rPr>
                <w:rFonts w:ascii="Cambria" w:hAnsi="Cambria"/>
                <w:b w:val="0"/>
              </w:rPr>
              <w:t>System should not allow to enter duplicate value in</w:t>
            </w:r>
            <w:r>
              <w:rPr>
                <w:rFonts w:ascii="Cambria" w:hAnsi="Cambria"/>
              </w:rPr>
              <w:t xml:space="preserve"> Auction Center Code </w:t>
            </w:r>
            <w:r>
              <w:rPr>
                <w:rFonts w:ascii="Cambria" w:hAnsi="Cambria"/>
                <w:b w:val="0"/>
              </w:rPr>
              <w:t>and should validation “Auction Center code already exists”.</w:t>
            </w:r>
            <w:bookmarkEnd w:id="1293"/>
            <w:bookmarkEnd w:id="1294"/>
          </w:p>
          <w:p w14:paraId="7CB4646E" w14:textId="77777777" w:rsidR="009274EA" w:rsidRDefault="00C53038">
            <w:pPr>
              <w:pStyle w:val="Heading112pt"/>
              <w:tabs>
                <w:tab w:val="left" w:pos="10620"/>
              </w:tabs>
              <w:rPr>
                <w:rFonts w:ascii="Cambria" w:hAnsi="Cambria"/>
              </w:rPr>
            </w:pPr>
            <w:bookmarkStart w:id="1295" w:name="_Toc137817723"/>
            <w:bookmarkStart w:id="1296" w:name="_Toc137830405"/>
            <w:r>
              <w:rPr>
                <w:rFonts w:ascii="Cambria" w:hAnsi="Cambria"/>
                <w:b w:val="0"/>
              </w:rPr>
              <w:t xml:space="preserve">System should not allow to enter duplicate value in </w:t>
            </w:r>
            <w:r>
              <w:rPr>
                <w:rFonts w:ascii="Cambria" w:hAnsi="Cambria"/>
              </w:rPr>
              <w:t>Auction Center Registration Certificate</w:t>
            </w:r>
            <w:r>
              <w:rPr>
                <w:rFonts w:ascii="Cambria" w:hAnsi="Cambria"/>
                <w:b w:val="0"/>
              </w:rPr>
              <w:t xml:space="preserve"> and should validate “Auction Center Registration Certificate already exists”.</w:t>
            </w:r>
            <w:bookmarkEnd w:id="1295"/>
            <w:bookmarkEnd w:id="1296"/>
          </w:p>
          <w:p w14:paraId="2F7DCBD2" w14:textId="77777777" w:rsidR="009274EA" w:rsidRDefault="00C53038">
            <w:pPr>
              <w:pStyle w:val="Heading112pt"/>
              <w:tabs>
                <w:tab w:val="left" w:pos="10620"/>
              </w:tabs>
              <w:rPr>
                <w:rFonts w:ascii="Cambria" w:hAnsi="Cambria"/>
              </w:rPr>
            </w:pPr>
            <w:bookmarkStart w:id="1297" w:name="_Toc137817724"/>
            <w:bookmarkStart w:id="1298" w:name="_Toc137830406"/>
            <w:r>
              <w:rPr>
                <w:rFonts w:ascii="Cambria" w:hAnsi="Cambria"/>
                <w:b w:val="0"/>
              </w:rPr>
              <w:t xml:space="preserve">System should display confirmation message </w:t>
            </w:r>
            <w:r>
              <w:rPr>
                <w:rFonts w:ascii="Cambria" w:hAnsi="Cambria"/>
              </w:rPr>
              <w:t>“Auction Center Updated successfully</w:t>
            </w:r>
            <w:r>
              <w:rPr>
                <w:rFonts w:ascii="Cambria" w:hAnsi="Cambria"/>
                <w:b w:val="0"/>
              </w:rPr>
              <w:t>” on click of submit button.</w:t>
            </w:r>
            <w:bookmarkEnd w:id="1297"/>
            <w:bookmarkEnd w:id="1298"/>
          </w:p>
          <w:p w14:paraId="0800F482" w14:textId="77777777" w:rsidR="009274EA" w:rsidRDefault="00C53038">
            <w:pPr>
              <w:pStyle w:val="Heading112pt"/>
              <w:tabs>
                <w:tab w:val="left" w:pos="10620"/>
              </w:tabs>
              <w:rPr>
                <w:rFonts w:ascii="Cambria" w:hAnsi="Cambria"/>
              </w:rPr>
            </w:pPr>
            <w:r>
              <w:rPr>
                <w:rFonts w:ascii="Cambria" w:hAnsi="Cambria"/>
                <w:b w:val="0"/>
              </w:rPr>
              <w:t>System should provide “North” and “South” in region dropdown.</w:t>
            </w:r>
          </w:p>
          <w:p w14:paraId="27B0E210" w14:textId="77777777" w:rsidR="009274EA" w:rsidRDefault="00C53038">
            <w:pPr>
              <w:pStyle w:val="Heading112pt"/>
              <w:tabs>
                <w:tab w:val="left" w:pos="10620"/>
              </w:tabs>
              <w:rPr>
                <w:rFonts w:ascii="Cambria" w:hAnsi="Cambria"/>
              </w:rPr>
            </w:pPr>
            <w:bookmarkStart w:id="1299" w:name="_Toc137817725"/>
            <w:bookmarkStart w:id="1300" w:name="_Toc137830407"/>
            <w:r>
              <w:rPr>
                <w:rFonts w:ascii="Cambria" w:hAnsi="Cambria"/>
                <w:b w:val="0"/>
              </w:rPr>
              <w:t xml:space="preserve">System should move Auction Center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1299"/>
            <w:bookmarkEnd w:id="1300"/>
          </w:p>
          <w:p w14:paraId="47DD5A8D" w14:textId="77777777" w:rsidR="009274EA" w:rsidRDefault="00C53038">
            <w:pPr>
              <w:pStyle w:val="Heading112pt"/>
              <w:tabs>
                <w:tab w:val="left" w:pos="10620"/>
              </w:tabs>
              <w:rPr>
                <w:rFonts w:ascii="Cambria" w:hAnsi="Cambria"/>
              </w:rPr>
            </w:pPr>
            <w:bookmarkStart w:id="1301" w:name="_Toc137817726"/>
            <w:bookmarkStart w:id="1302" w:name="_Toc137830408"/>
            <w:r>
              <w:rPr>
                <w:rFonts w:ascii="Cambria" w:hAnsi="Cambria"/>
                <w:b w:val="0"/>
              </w:rPr>
              <w:t>In existing and past transaction system should display the inactivated values.</w:t>
            </w:r>
            <w:bookmarkEnd w:id="1301"/>
            <w:bookmarkEnd w:id="1302"/>
          </w:p>
          <w:p w14:paraId="11E7ABCB" w14:textId="77777777" w:rsidR="009274EA" w:rsidRDefault="00C53038">
            <w:pPr>
              <w:pStyle w:val="Heading112pt"/>
              <w:tabs>
                <w:tab w:val="left" w:pos="10620"/>
              </w:tabs>
              <w:rPr>
                <w:rFonts w:ascii="Cambria" w:hAnsi="Cambria"/>
              </w:rPr>
            </w:pPr>
            <w:bookmarkStart w:id="1303" w:name="_Toc137817727"/>
            <w:bookmarkStart w:id="1304" w:name="_Toc137830409"/>
            <w:r>
              <w:rPr>
                <w:rFonts w:ascii="Cambria" w:hAnsi="Cambria"/>
                <w:b w:val="0"/>
              </w:rPr>
              <w:lastRenderedPageBreak/>
              <w:t xml:space="preserve">System should move Auction Center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1303"/>
            <w:bookmarkEnd w:id="1304"/>
          </w:p>
          <w:p w14:paraId="7FB632AE" w14:textId="77777777" w:rsidR="009274EA" w:rsidRDefault="00C53038">
            <w:pPr>
              <w:pStyle w:val="Heading112pt"/>
              <w:tabs>
                <w:tab w:val="left" w:pos="10620"/>
              </w:tabs>
              <w:rPr>
                <w:rFonts w:ascii="Cambria" w:hAnsi="Cambria"/>
              </w:rPr>
            </w:pPr>
            <w:bookmarkStart w:id="1305" w:name="_Toc137817728"/>
            <w:bookmarkStart w:id="1306" w:name="_Toc137830410"/>
            <w:r>
              <w:rPr>
                <w:rFonts w:ascii="Cambria" w:hAnsi="Cambria"/>
                <w:b w:val="0"/>
              </w:rPr>
              <w:t>In existing and past transaction system should not display the activated values.</w:t>
            </w:r>
            <w:bookmarkEnd w:id="1305"/>
            <w:bookmarkEnd w:id="1306"/>
          </w:p>
          <w:p w14:paraId="0BC3364C" w14:textId="77777777" w:rsidR="009274EA" w:rsidRDefault="00C53038">
            <w:pPr>
              <w:pStyle w:val="Heading112pt"/>
              <w:tabs>
                <w:tab w:val="left" w:pos="10620"/>
              </w:tabs>
              <w:rPr>
                <w:rFonts w:ascii="Cambria" w:hAnsi="Cambria"/>
              </w:rPr>
            </w:pPr>
            <w:r>
              <w:rPr>
                <w:rFonts w:ascii="Cambria" w:hAnsi="Cambria"/>
                <w:b w:val="0"/>
              </w:rPr>
              <w:t>System should allow user to update the state in state dropdown.</w:t>
            </w:r>
          </w:p>
          <w:p w14:paraId="5B06C977"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E6BBB7D" w14:textId="77777777" w:rsidR="009274EA" w:rsidRDefault="00C53038">
            <w:pPr>
              <w:pStyle w:val="Heading112pt"/>
              <w:rPr>
                <w:rFonts w:ascii="Cambria" w:hAnsi="Cambria"/>
                <w:b w:val="0"/>
              </w:rPr>
            </w:pPr>
            <w:r>
              <w:rPr>
                <w:rFonts w:ascii="Cambria" w:hAnsi="Cambria"/>
                <w:b w:val="0"/>
              </w:rPr>
              <w:t>System should capture the entry of “Auction Center Name” update in audit trail report as “Auction Center Name :&lt; Auction Center Name &gt; Updated”.</w:t>
            </w:r>
          </w:p>
          <w:p w14:paraId="76047B68" w14:textId="77777777" w:rsidR="009274EA" w:rsidRDefault="00C53038">
            <w:pPr>
              <w:pStyle w:val="Heading112pt"/>
              <w:rPr>
                <w:rFonts w:ascii="Cambria" w:hAnsi="Cambria"/>
                <w:b w:val="0"/>
              </w:rPr>
            </w:pPr>
            <w:r>
              <w:rPr>
                <w:rFonts w:ascii="Cambria" w:hAnsi="Cambria"/>
                <w:b w:val="0"/>
              </w:rPr>
              <w:t>System should capture the entry of “Auction Center Code” update in audit trail report as “Auction Center Code :&lt; Auction Center Code &gt; Updated”.</w:t>
            </w:r>
          </w:p>
          <w:p w14:paraId="24FF2C2F" w14:textId="77777777" w:rsidR="009274EA" w:rsidRDefault="00C53038">
            <w:pPr>
              <w:pStyle w:val="Heading112pt"/>
              <w:rPr>
                <w:rFonts w:ascii="Cambria" w:hAnsi="Cambria"/>
                <w:b w:val="0"/>
              </w:rPr>
            </w:pPr>
            <w:r>
              <w:rPr>
                <w:rFonts w:ascii="Cambria" w:hAnsi="Cambria"/>
                <w:b w:val="0"/>
              </w:rPr>
              <w:t>System should capture the entry of “Auction Center Registration Certificate” update in audit trail report as “Auction Center Registration Certificate :&lt; Auction Center Registration Certificate &gt; Updated”.</w:t>
            </w:r>
          </w:p>
          <w:p w14:paraId="6C4ED406" w14:textId="77777777" w:rsidR="009274EA" w:rsidRDefault="009274EA">
            <w:pPr>
              <w:pStyle w:val="Heading112pt"/>
              <w:numPr>
                <w:ilvl w:val="0"/>
                <w:numId w:val="0"/>
              </w:numPr>
              <w:tabs>
                <w:tab w:val="left" w:pos="10620"/>
              </w:tabs>
              <w:ind w:left="360"/>
              <w:rPr>
                <w:rFonts w:ascii="Cambria" w:hAnsi="Cambria"/>
              </w:rPr>
            </w:pPr>
          </w:p>
          <w:p w14:paraId="2728D8ED" w14:textId="77777777" w:rsidR="009274EA" w:rsidRDefault="00C53038">
            <w:pPr>
              <w:pStyle w:val="Heading112pt"/>
              <w:numPr>
                <w:ilvl w:val="0"/>
                <w:numId w:val="0"/>
              </w:numPr>
              <w:tabs>
                <w:tab w:val="left" w:pos="10620"/>
              </w:tabs>
              <w:rPr>
                <w:rFonts w:ascii="Cambria" w:hAnsi="Cambria"/>
              </w:rPr>
            </w:pPr>
            <w:bookmarkStart w:id="1307" w:name="_Toc137817729"/>
            <w:bookmarkStart w:id="1308" w:name="_Toc137830411"/>
            <w:r>
              <w:rPr>
                <w:rFonts w:ascii="Cambria" w:hAnsi="Cambria"/>
                <w:u w:val="single"/>
              </w:rPr>
              <w:t xml:space="preserve">View </w:t>
            </w:r>
            <w:bookmarkEnd w:id="1307"/>
            <w:bookmarkEnd w:id="1308"/>
            <w:r>
              <w:rPr>
                <w:rFonts w:ascii="Cambria" w:hAnsi="Cambria"/>
                <w:u w:val="single"/>
              </w:rPr>
              <w:t>Mode</w:t>
            </w:r>
            <w:r>
              <w:rPr>
                <w:rFonts w:ascii="Cambria" w:hAnsi="Cambria"/>
                <w:b w:val="0"/>
              </w:rPr>
              <w:t>:</w:t>
            </w:r>
          </w:p>
          <w:p w14:paraId="6516C18E" w14:textId="77777777" w:rsidR="009274EA" w:rsidRDefault="00C53038">
            <w:pPr>
              <w:pStyle w:val="Heading112pt"/>
              <w:tabs>
                <w:tab w:val="left" w:pos="10620"/>
              </w:tabs>
              <w:rPr>
                <w:rFonts w:ascii="Cambria" w:hAnsi="Cambria"/>
              </w:rPr>
            </w:pPr>
            <w:bookmarkStart w:id="1309" w:name="_Toc137817730"/>
            <w:bookmarkStart w:id="1310" w:name="_Toc137830412"/>
            <w:r>
              <w:rPr>
                <w:rFonts w:ascii="Cambria" w:hAnsi="Cambria"/>
                <w:b w:val="0"/>
              </w:rPr>
              <w:t>System should display all details of respective “Auction Center Value” under view mode on click of view link.</w:t>
            </w:r>
            <w:bookmarkEnd w:id="1309"/>
            <w:bookmarkEnd w:id="1310"/>
          </w:p>
          <w:p w14:paraId="350C4D09" w14:textId="77777777" w:rsidR="009274EA" w:rsidRDefault="00C53038">
            <w:pPr>
              <w:pStyle w:val="Heading112pt"/>
              <w:tabs>
                <w:tab w:val="left" w:pos="10620"/>
              </w:tabs>
              <w:rPr>
                <w:rFonts w:ascii="Cambria" w:hAnsi="Cambria"/>
              </w:rPr>
            </w:pPr>
            <w:bookmarkStart w:id="1311" w:name="_Toc137817731"/>
            <w:bookmarkStart w:id="1312" w:name="_Toc137830413"/>
            <w:r>
              <w:rPr>
                <w:rFonts w:ascii="Cambria" w:hAnsi="Cambria"/>
                <w:b w:val="0"/>
              </w:rPr>
              <w:t>System should provide export to PDF and Excel option.</w:t>
            </w:r>
            <w:bookmarkEnd w:id="1311"/>
            <w:bookmarkEnd w:id="1312"/>
          </w:p>
          <w:p w14:paraId="33F4340D" w14:textId="77777777" w:rsidR="009274EA" w:rsidRDefault="00C53038">
            <w:pPr>
              <w:pStyle w:val="Heading112pt"/>
              <w:tabs>
                <w:tab w:val="left" w:pos="10620"/>
              </w:tabs>
              <w:rPr>
                <w:rFonts w:ascii="Cambria" w:hAnsi="Cambria"/>
              </w:rPr>
            </w:pPr>
            <w:bookmarkStart w:id="1313" w:name="_Toc137817732"/>
            <w:bookmarkStart w:id="1314" w:name="_Toc137830414"/>
            <w:r>
              <w:rPr>
                <w:rFonts w:ascii="Cambria" w:hAnsi="Cambria"/>
                <w:b w:val="0"/>
              </w:rPr>
              <w:t>System should display below details in exported Excel/PDF file for respective Auction Center detail.</w:t>
            </w:r>
            <w:bookmarkEnd w:id="1313"/>
            <w:bookmarkEnd w:id="1314"/>
          </w:p>
          <w:p w14:paraId="3A7DB223" w14:textId="77777777" w:rsidR="009274EA" w:rsidRDefault="00C53038">
            <w:pPr>
              <w:pStyle w:val="Heading112pt"/>
              <w:numPr>
                <w:ilvl w:val="1"/>
                <w:numId w:val="2"/>
              </w:numPr>
              <w:tabs>
                <w:tab w:val="left" w:pos="10620"/>
              </w:tabs>
              <w:rPr>
                <w:rFonts w:ascii="Cambria" w:hAnsi="Cambria"/>
              </w:rPr>
            </w:pPr>
            <w:bookmarkStart w:id="1315" w:name="_Toc137817733"/>
            <w:bookmarkStart w:id="1316" w:name="_Toc137830415"/>
            <w:r>
              <w:rPr>
                <w:rFonts w:ascii="Cambria" w:hAnsi="Cambria"/>
                <w:b w:val="0"/>
              </w:rPr>
              <w:t>Sr.</w:t>
            </w:r>
            <w:bookmarkEnd w:id="1315"/>
            <w:bookmarkEnd w:id="1316"/>
          </w:p>
          <w:p w14:paraId="0327B346" w14:textId="77777777" w:rsidR="009274EA" w:rsidRDefault="00C53038">
            <w:pPr>
              <w:pStyle w:val="Heading112pt"/>
              <w:numPr>
                <w:ilvl w:val="1"/>
                <w:numId w:val="2"/>
              </w:numPr>
              <w:tabs>
                <w:tab w:val="left" w:pos="10620"/>
              </w:tabs>
              <w:rPr>
                <w:rFonts w:ascii="Cambria" w:hAnsi="Cambria"/>
              </w:rPr>
            </w:pPr>
            <w:bookmarkStart w:id="1317" w:name="_Toc137817734"/>
            <w:bookmarkStart w:id="1318" w:name="_Toc137830416"/>
            <w:r>
              <w:rPr>
                <w:rFonts w:ascii="Cambria" w:hAnsi="Cambria"/>
                <w:b w:val="0"/>
              </w:rPr>
              <w:t>Auction Center Name</w:t>
            </w:r>
            <w:bookmarkEnd w:id="1317"/>
            <w:bookmarkEnd w:id="1318"/>
          </w:p>
          <w:p w14:paraId="25152DA4" w14:textId="77777777" w:rsidR="009274EA" w:rsidRDefault="00C53038">
            <w:pPr>
              <w:pStyle w:val="Heading112pt"/>
              <w:numPr>
                <w:ilvl w:val="1"/>
                <w:numId w:val="2"/>
              </w:numPr>
              <w:tabs>
                <w:tab w:val="left" w:pos="10620"/>
              </w:tabs>
              <w:rPr>
                <w:rFonts w:ascii="Cambria" w:hAnsi="Cambria"/>
              </w:rPr>
            </w:pPr>
            <w:bookmarkStart w:id="1319" w:name="_Toc137817735"/>
            <w:bookmarkStart w:id="1320" w:name="_Toc137830417"/>
            <w:r>
              <w:rPr>
                <w:rFonts w:ascii="Cambria" w:hAnsi="Cambria"/>
                <w:b w:val="0"/>
              </w:rPr>
              <w:t>Auction Center Code</w:t>
            </w:r>
            <w:bookmarkEnd w:id="1319"/>
            <w:bookmarkEnd w:id="1320"/>
          </w:p>
          <w:p w14:paraId="3884C2AD" w14:textId="77777777" w:rsidR="009274EA" w:rsidRDefault="00C53038">
            <w:pPr>
              <w:pStyle w:val="Heading112pt"/>
              <w:numPr>
                <w:ilvl w:val="1"/>
                <w:numId w:val="2"/>
              </w:numPr>
              <w:tabs>
                <w:tab w:val="left" w:pos="10620"/>
              </w:tabs>
              <w:rPr>
                <w:rFonts w:ascii="Cambria" w:hAnsi="Cambria"/>
              </w:rPr>
            </w:pPr>
            <w:bookmarkStart w:id="1321" w:name="_Toc137817736"/>
            <w:bookmarkStart w:id="1322" w:name="_Toc137830418"/>
            <w:r>
              <w:rPr>
                <w:rFonts w:ascii="Cambria" w:hAnsi="Cambria"/>
                <w:b w:val="0"/>
              </w:rPr>
              <w:t>Auction Center Registration Certificate No.</w:t>
            </w:r>
            <w:bookmarkEnd w:id="1321"/>
            <w:bookmarkEnd w:id="1322"/>
          </w:p>
          <w:p w14:paraId="582D2603" w14:textId="77777777" w:rsidR="009274EA" w:rsidRDefault="00C53038">
            <w:pPr>
              <w:pStyle w:val="Heading112pt"/>
              <w:numPr>
                <w:ilvl w:val="1"/>
                <w:numId w:val="2"/>
              </w:numPr>
              <w:tabs>
                <w:tab w:val="left" w:pos="10620"/>
              </w:tabs>
              <w:rPr>
                <w:rFonts w:ascii="Cambria" w:hAnsi="Cambria"/>
              </w:rPr>
            </w:pPr>
            <w:r>
              <w:rPr>
                <w:rFonts w:ascii="Cambria" w:hAnsi="Cambria"/>
                <w:b w:val="0"/>
              </w:rPr>
              <w:t>State</w:t>
            </w:r>
          </w:p>
          <w:p w14:paraId="57181FA6" w14:textId="77777777" w:rsidR="009274EA" w:rsidRDefault="00C53038">
            <w:pPr>
              <w:pStyle w:val="Heading112pt"/>
              <w:numPr>
                <w:ilvl w:val="1"/>
                <w:numId w:val="2"/>
              </w:numPr>
              <w:tabs>
                <w:tab w:val="left" w:pos="10620"/>
              </w:tabs>
              <w:rPr>
                <w:rFonts w:ascii="Cambria" w:hAnsi="Cambria"/>
              </w:rPr>
            </w:pPr>
            <w:r>
              <w:rPr>
                <w:rFonts w:ascii="Cambria" w:hAnsi="Cambria"/>
                <w:b w:val="0"/>
              </w:rPr>
              <w:t>Region</w:t>
            </w:r>
          </w:p>
          <w:p w14:paraId="538305FC" w14:textId="77777777" w:rsidR="009274EA" w:rsidRDefault="00C53038">
            <w:pPr>
              <w:pStyle w:val="Heading112pt"/>
              <w:numPr>
                <w:ilvl w:val="1"/>
                <w:numId w:val="2"/>
              </w:numPr>
              <w:tabs>
                <w:tab w:val="left" w:pos="10620"/>
              </w:tabs>
              <w:rPr>
                <w:rFonts w:ascii="Cambria" w:hAnsi="Cambria"/>
              </w:rPr>
            </w:pPr>
            <w:bookmarkStart w:id="1323" w:name="_Toc137817737"/>
            <w:bookmarkStart w:id="1324" w:name="_Toc137830419"/>
            <w:r>
              <w:rPr>
                <w:rFonts w:ascii="Cambria" w:hAnsi="Cambria"/>
                <w:b w:val="0"/>
              </w:rPr>
              <w:t>Status</w:t>
            </w:r>
            <w:bookmarkEnd w:id="1323"/>
            <w:bookmarkEnd w:id="1324"/>
          </w:p>
          <w:p w14:paraId="648976DA" w14:textId="77777777" w:rsidR="009274EA" w:rsidRDefault="00C53038">
            <w:pPr>
              <w:pStyle w:val="Heading112pt"/>
              <w:numPr>
                <w:ilvl w:val="2"/>
                <w:numId w:val="2"/>
              </w:numPr>
              <w:tabs>
                <w:tab w:val="left" w:pos="10620"/>
              </w:tabs>
              <w:rPr>
                <w:rFonts w:ascii="Cambria" w:hAnsi="Cambria"/>
              </w:rPr>
            </w:pPr>
            <w:bookmarkStart w:id="1325" w:name="_Toc137817738"/>
            <w:bookmarkStart w:id="1326" w:name="_Toc137830420"/>
            <w:r>
              <w:rPr>
                <w:rFonts w:ascii="Cambria" w:hAnsi="Cambria"/>
                <w:b w:val="0"/>
              </w:rPr>
              <w:t>Active</w:t>
            </w:r>
            <w:bookmarkEnd w:id="1325"/>
            <w:bookmarkEnd w:id="1326"/>
          </w:p>
          <w:p w14:paraId="08A16F07" w14:textId="77777777" w:rsidR="009274EA" w:rsidRDefault="00C53038">
            <w:pPr>
              <w:pStyle w:val="Heading112pt"/>
              <w:numPr>
                <w:ilvl w:val="2"/>
                <w:numId w:val="2"/>
              </w:numPr>
              <w:tabs>
                <w:tab w:val="left" w:pos="10620"/>
              </w:tabs>
              <w:rPr>
                <w:rFonts w:ascii="Cambria" w:hAnsi="Cambria"/>
              </w:rPr>
            </w:pPr>
            <w:bookmarkStart w:id="1327" w:name="_Toc137817739"/>
            <w:bookmarkStart w:id="1328" w:name="_Toc137830421"/>
            <w:r>
              <w:rPr>
                <w:rFonts w:ascii="Cambria" w:hAnsi="Cambria"/>
                <w:b w:val="0"/>
              </w:rPr>
              <w:t>Inactive</w:t>
            </w:r>
            <w:bookmarkEnd w:id="1327"/>
            <w:bookmarkEnd w:id="1328"/>
          </w:p>
          <w:p w14:paraId="342D0D40" w14:textId="77777777" w:rsidR="009274EA" w:rsidRDefault="00C53038">
            <w:pPr>
              <w:pStyle w:val="Heading112pt"/>
              <w:tabs>
                <w:tab w:val="left" w:pos="10620"/>
              </w:tabs>
              <w:rPr>
                <w:rFonts w:ascii="Cambria" w:hAnsi="Cambria"/>
              </w:rPr>
            </w:pPr>
            <w:bookmarkStart w:id="1329" w:name="_Toc137817740"/>
            <w:bookmarkStart w:id="1330" w:name="_Toc137830422"/>
            <w:r>
              <w:rPr>
                <w:rFonts w:ascii="Cambria" w:hAnsi="Cambria"/>
                <w:b w:val="0"/>
              </w:rPr>
              <w:t>System should not allow to change the detail in view mode.</w:t>
            </w:r>
            <w:bookmarkEnd w:id="1329"/>
            <w:bookmarkEnd w:id="1330"/>
          </w:p>
          <w:p w14:paraId="3F622272" w14:textId="77777777" w:rsidR="009274EA" w:rsidRDefault="00C53038">
            <w:pPr>
              <w:pStyle w:val="Heading112pt"/>
              <w:numPr>
                <w:ilvl w:val="0"/>
                <w:numId w:val="0"/>
              </w:numPr>
              <w:tabs>
                <w:tab w:val="left" w:pos="10620"/>
              </w:tabs>
              <w:ind w:left="360" w:hanging="360"/>
              <w:rPr>
                <w:rFonts w:ascii="Cambria" w:hAnsi="Cambria"/>
                <w:b w:val="0"/>
              </w:rPr>
            </w:pPr>
            <w:bookmarkStart w:id="1331" w:name="_Toc137817741"/>
            <w:bookmarkStart w:id="1332" w:name="_Toc137830423"/>
            <w:r>
              <w:rPr>
                <w:rFonts w:ascii="Cambria" w:hAnsi="Cambria"/>
                <w:u w:val="single"/>
              </w:rPr>
              <w:t>Uploaded Document section</w:t>
            </w:r>
            <w:r>
              <w:rPr>
                <w:rFonts w:ascii="Cambria" w:hAnsi="Cambria"/>
                <w:b w:val="0"/>
              </w:rPr>
              <w:t xml:space="preserve"> :</w:t>
            </w:r>
            <w:bookmarkEnd w:id="1331"/>
            <w:bookmarkEnd w:id="1332"/>
          </w:p>
          <w:p w14:paraId="32D05338" w14:textId="77777777" w:rsidR="009274EA" w:rsidRDefault="00C53038">
            <w:pPr>
              <w:pStyle w:val="Heading112pt"/>
              <w:tabs>
                <w:tab w:val="left" w:pos="10620"/>
              </w:tabs>
              <w:rPr>
                <w:rFonts w:ascii="Cambria" w:hAnsi="Cambria"/>
              </w:rPr>
            </w:pPr>
            <w:bookmarkStart w:id="1333" w:name="_Toc137817742"/>
            <w:bookmarkStart w:id="1334" w:name="_Toc137830424"/>
            <w:r>
              <w:rPr>
                <w:rFonts w:ascii="Cambria" w:hAnsi="Cambria"/>
                <w:b w:val="0"/>
              </w:rPr>
              <w:t>System should display the list of PDF documents uploaded while doing any activity in master.</w:t>
            </w:r>
            <w:bookmarkEnd w:id="1333"/>
            <w:bookmarkEnd w:id="1334"/>
          </w:p>
          <w:p w14:paraId="7D156315" w14:textId="77777777" w:rsidR="009274EA" w:rsidRDefault="00C53038">
            <w:pPr>
              <w:pStyle w:val="Heading112pt"/>
              <w:tabs>
                <w:tab w:val="left" w:pos="10620"/>
              </w:tabs>
              <w:rPr>
                <w:rFonts w:ascii="Cambria" w:hAnsi="Cambria"/>
              </w:rPr>
            </w:pPr>
            <w:bookmarkStart w:id="1335" w:name="_Toc137817743"/>
            <w:bookmarkStart w:id="1336" w:name="_Toc137830425"/>
            <w:r>
              <w:rPr>
                <w:rFonts w:ascii="Cambria" w:hAnsi="Cambria"/>
                <w:b w:val="0"/>
              </w:rPr>
              <w:t>System should below detail in uploaded document section.</w:t>
            </w:r>
            <w:bookmarkEnd w:id="1335"/>
            <w:bookmarkEnd w:id="1336"/>
          </w:p>
          <w:p w14:paraId="3887115E" w14:textId="77777777" w:rsidR="009274EA" w:rsidRDefault="00C53038">
            <w:pPr>
              <w:pStyle w:val="Heading112pt"/>
              <w:numPr>
                <w:ilvl w:val="1"/>
                <w:numId w:val="2"/>
              </w:numPr>
              <w:tabs>
                <w:tab w:val="left" w:pos="10620"/>
              </w:tabs>
              <w:rPr>
                <w:rFonts w:ascii="Cambria" w:hAnsi="Cambria"/>
              </w:rPr>
            </w:pPr>
            <w:bookmarkStart w:id="1337" w:name="_Toc137817744"/>
            <w:bookmarkStart w:id="1338" w:name="_Toc137830426"/>
            <w:r>
              <w:rPr>
                <w:rFonts w:ascii="Cambria" w:hAnsi="Cambria"/>
                <w:b w:val="0"/>
              </w:rPr>
              <w:t>Sr.</w:t>
            </w:r>
            <w:bookmarkEnd w:id="1337"/>
            <w:bookmarkEnd w:id="1338"/>
          </w:p>
          <w:p w14:paraId="30B21CFD" w14:textId="77777777" w:rsidR="009274EA" w:rsidRDefault="00C53038">
            <w:pPr>
              <w:pStyle w:val="Heading112pt"/>
              <w:numPr>
                <w:ilvl w:val="1"/>
                <w:numId w:val="2"/>
              </w:numPr>
              <w:tabs>
                <w:tab w:val="left" w:pos="10620"/>
              </w:tabs>
              <w:rPr>
                <w:rFonts w:ascii="Cambria" w:hAnsi="Cambria"/>
              </w:rPr>
            </w:pPr>
            <w:r>
              <w:rPr>
                <w:rFonts w:ascii="Cambria" w:hAnsi="Cambria"/>
                <w:b w:val="0"/>
              </w:rPr>
              <w:t>Auction Center Name</w:t>
            </w:r>
          </w:p>
          <w:p w14:paraId="3C0EE795" w14:textId="77777777" w:rsidR="009274EA" w:rsidRDefault="00C53038">
            <w:pPr>
              <w:pStyle w:val="Heading112pt"/>
              <w:numPr>
                <w:ilvl w:val="1"/>
                <w:numId w:val="2"/>
              </w:numPr>
              <w:tabs>
                <w:tab w:val="left" w:pos="10620"/>
              </w:tabs>
              <w:rPr>
                <w:rFonts w:ascii="Cambria" w:hAnsi="Cambria"/>
              </w:rPr>
            </w:pPr>
            <w:bookmarkStart w:id="1339" w:name="_Toc137817745"/>
            <w:bookmarkStart w:id="1340" w:name="_Toc137830427"/>
            <w:r>
              <w:rPr>
                <w:rFonts w:ascii="Cambria" w:hAnsi="Cambria"/>
                <w:b w:val="0"/>
              </w:rPr>
              <w:t>Document Brief/Remarks</w:t>
            </w:r>
            <w:bookmarkEnd w:id="1339"/>
            <w:bookmarkEnd w:id="1340"/>
          </w:p>
          <w:p w14:paraId="22D71885" w14:textId="77777777" w:rsidR="009274EA" w:rsidRDefault="00C53038">
            <w:pPr>
              <w:pStyle w:val="Heading112pt"/>
              <w:numPr>
                <w:ilvl w:val="1"/>
                <w:numId w:val="2"/>
              </w:numPr>
              <w:tabs>
                <w:tab w:val="left" w:pos="10620"/>
              </w:tabs>
              <w:rPr>
                <w:rFonts w:ascii="Cambria" w:hAnsi="Cambria"/>
              </w:rPr>
            </w:pPr>
            <w:bookmarkStart w:id="1341" w:name="_Toc137817746"/>
            <w:bookmarkStart w:id="1342" w:name="_Toc137830428"/>
            <w:r>
              <w:rPr>
                <w:rFonts w:ascii="Cambria" w:hAnsi="Cambria"/>
                <w:b w:val="0"/>
              </w:rPr>
              <w:lastRenderedPageBreak/>
              <w:t>Document upload date and time</w:t>
            </w:r>
            <w:bookmarkEnd w:id="1341"/>
            <w:bookmarkEnd w:id="1342"/>
          </w:p>
          <w:p w14:paraId="30D4748B" w14:textId="77777777" w:rsidR="009274EA" w:rsidRDefault="00C53038">
            <w:pPr>
              <w:pStyle w:val="Heading112pt"/>
              <w:numPr>
                <w:ilvl w:val="1"/>
                <w:numId w:val="2"/>
              </w:numPr>
              <w:tabs>
                <w:tab w:val="left" w:pos="10620"/>
              </w:tabs>
              <w:rPr>
                <w:rFonts w:ascii="Cambria" w:hAnsi="Cambria"/>
              </w:rPr>
            </w:pPr>
            <w:bookmarkStart w:id="1343" w:name="_Toc137817747"/>
            <w:bookmarkStart w:id="1344" w:name="_Toc137830429"/>
            <w:r>
              <w:rPr>
                <w:rFonts w:ascii="Cambria" w:hAnsi="Cambria"/>
                <w:b w:val="0"/>
              </w:rPr>
              <w:t>Action</w:t>
            </w:r>
            <w:bookmarkEnd w:id="1343"/>
            <w:bookmarkEnd w:id="1344"/>
            <w:r>
              <w:rPr>
                <w:rFonts w:ascii="Cambria" w:hAnsi="Cambria"/>
                <w:b w:val="0"/>
              </w:rPr>
              <w:t xml:space="preserve"> </w:t>
            </w:r>
          </w:p>
          <w:p w14:paraId="6187C43F" w14:textId="77777777" w:rsidR="009274EA" w:rsidRDefault="00C53038">
            <w:pPr>
              <w:pStyle w:val="Heading112pt"/>
              <w:numPr>
                <w:ilvl w:val="2"/>
                <w:numId w:val="2"/>
              </w:numPr>
              <w:tabs>
                <w:tab w:val="left" w:pos="10620"/>
              </w:tabs>
              <w:rPr>
                <w:rFonts w:ascii="Cambria" w:hAnsi="Cambria"/>
              </w:rPr>
            </w:pPr>
            <w:bookmarkStart w:id="1345" w:name="_Toc137817748"/>
            <w:bookmarkStart w:id="1346" w:name="_Toc137830430"/>
            <w:r>
              <w:rPr>
                <w:rFonts w:ascii="Cambria" w:hAnsi="Cambria"/>
                <w:b w:val="0"/>
              </w:rPr>
              <w:t>Download document link.</w:t>
            </w:r>
            <w:bookmarkEnd w:id="1345"/>
            <w:bookmarkEnd w:id="1346"/>
          </w:p>
          <w:p w14:paraId="3080973B" w14:textId="77777777" w:rsidR="009274EA" w:rsidRDefault="00C53038">
            <w:pPr>
              <w:pStyle w:val="Heading112pt"/>
              <w:numPr>
                <w:ilvl w:val="2"/>
                <w:numId w:val="2"/>
              </w:numPr>
              <w:tabs>
                <w:tab w:val="left" w:pos="10620"/>
              </w:tabs>
              <w:rPr>
                <w:rFonts w:ascii="Cambria" w:hAnsi="Cambria"/>
              </w:rPr>
            </w:pPr>
            <w:bookmarkStart w:id="1347" w:name="_Toc137817749"/>
            <w:bookmarkStart w:id="1348" w:name="_Toc137830431"/>
            <w:r>
              <w:rPr>
                <w:rFonts w:ascii="Cambria" w:hAnsi="Cambria"/>
                <w:b w:val="0"/>
              </w:rPr>
              <w:t>Preview document link.</w:t>
            </w:r>
            <w:bookmarkEnd w:id="1347"/>
            <w:bookmarkEnd w:id="1348"/>
          </w:p>
          <w:p w14:paraId="50366CF4" w14:textId="77777777" w:rsidR="009274EA" w:rsidRDefault="00C53038">
            <w:pPr>
              <w:pStyle w:val="Heading112pt"/>
              <w:tabs>
                <w:tab w:val="left" w:pos="10620"/>
              </w:tabs>
              <w:rPr>
                <w:rFonts w:ascii="Cambria" w:hAnsi="Cambria"/>
              </w:rPr>
            </w:pPr>
            <w:bookmarkStart w:id="1349" w:name="_Toc137817750"/>
            <w:bookmarkStart w:id="1350" w:name="_Toc137830432"/>
            <w:r>
              <w:rPr>
                <w:rFonts w:ascii="Cambria" w:hAnsi="Cambria"/>
                <w:b w:val="0"/>
              </w:rPr>
              <w:t>System should download the document on click “Download document” link.</w:t>
            </w:r>
            <w:bookmarkEnd w:id="1349"/>
            <w:bookmarkEnd w:id="1350"/>
          </w:p>
          <w:p w14:paraId="52FEA129" w14:textId="77777777" w:rsidR="009274EA" w:rsidRDefault="00C53038">
            <w:pPr>
              <w:pStyle w:val="Heading112pt"/>
              <w:numPr>
                <w:ilvl w:val="0"/>
                <w:numId w:val="0"/>
              </w:numPr>
              <w:tabs>
                <w:tab w:val="left" w:pos="10620"/>
              </w:tabs>
              <w:ind w:left="360" w:hanging="360"/>
              <w:rPr>
                <w:rFonts w:ascii="Cambria" w:hAnsi="Cambria"/>
                <w:b w:val="0"/>
              </w:rPr>
            </w:pPr>
            <w:bookmarkStart w:id="1351" w:name="_Toc137817751"/>
            <w:bookmarkStart w:id="1352" w:name="_Toc137830433"/>
            <w:r>
              <w:rPr>
                <w:rFonts w:ascii="Cambria" w:hAnsi="Cambria"/>
                <w:b w:val="0"/>
              </w:rPr>
              <w:t>System should display the document without download on screen with PDF viewer on click “Preview Document” link.</w:t>
            </w:r>
            <w:bookmarkEnd w:id="1351"/>
            <w:bookmarkEnd w:id="1352"/>
          </w:p>
          <w:p w14:paraId="0D79778A" w14:textId="77777777" w:rsidR="009274EA" w:rsidRDefault="00C53038">
            <w:pPr>
              <w:pStyle w:val="Heading112pt"/>
              <w:numPr>
                <w:ilvl w:val="0"/>
                <w:numId w:val="0"/>
              </w:numPr>
              <w:tabs>
                <w:tab w:val="left" w:pos="10620"/>
              </w:tabs>
              <w:ind w:left="360" w:hanging="360"/>
              <w:rPr>
                <w:rFonts w:ascii="Cambria" w:hAnsi="Cambria"/>
                <w:b w:val="0"/>
              </w:rPr>
            </w:pPr>
            <w:bookmarkStart w:id="1353" w:name="_Toc137817752"/>
            <w:bookmarkStart w:id="1354" w:name="_Toc137830434"/>
            <w:r>
              <w:rPr>
                <w:rFonts w:ascii="Cambria" w:hAnsi="Cambria"/>
                <w:u w:val="single"/>
              </w:rPr>
              <w:t>View History for &lt;Master Name&gt; Update</w:t>
            </w:r>
            <w:r>
              <w:rPr>
                <w:rFonts w:ascii="Cambria" w:hAnsi="Cambria"/>
                <w:b w:val="0"/>
              </w:rPr>
              <w:t>:</w:t>
            </w:r>
            <w:bookmarkEnd w:id="1353"/>
            <w:bookmarkEnd w:id="1354"/>
          </w:p>
          <w:p w14:paraId="07EBB437" w14:textId="77777777" w:rsidR="009274EA" w:rsidRDefault="00C53038">
            <w:pPr>
              <w:pStyle w:val="Heading112pt"/>
              <w:tabs>
                <w:tab w:val="left" w:pos="10620"/>
              </w:tabs>
              <w:rPr>
                <w:rFonts w:ascii="Cambria" w:hAnsi="Cambria"/>
                <w:b w:val="0"/>
              </w:rPr>
            </w:pPr>
            <w:bookmarkStart w:id="1355" w:name="_Toc137817753"/>
            <w:bookmarkStart w:id="1356" w:name="_Toc137830435"/>
            <w:r>
              <w:rPr>
                <w:rFonts w:ascii="Cambria" w:hAnsi="Cambria"/>
                <w:b w:val="0"/>
              </w:rPr>
              <w:t>System should maintain and display history of every update for respective master value.</w:t>
            </w:r>
            <w:bookmarkEnd w:id="1355"/>
            <w:bookmarkEnd w:id="1356"/>
          </w:p>
          <w:p w14:paraId="786D559A" w14:textId="77777777" w:rsidR="009274EA" w:rsidRDefault="00C53038">
            <w:pPr>
              <w:pStyle w:val="Heading112pt"/>
              <w:tabs>
                <w:tab w:val="left" w:pos="10620"/>
              </w:tabs>
              <w:rPr>
                <w:rFonts w:ascii="Cambria" w:hAnsi="Cambria"/>
                <w:b w:val="0"/>
              </w:rPr>
            </w:pPr>
            <w:bookmarkStart w:id="1357" w:name="_Toc137817754"/>
            <w:bookmarkStart w:id="1358" w:name="_Toc137830436"/>
            <w:r>
              <w:rPr>
                <w:rFonts w:ascii="Cambria" w:hAnsi="Cambria"/>
                <w:b w:val="0"/>
              </w:rPr>
              <w:t>System should display below detail View History Section.</w:t>
            </w:r>
            <w:bookmarkEnd w:id="1357"/>
            <w:bookmarkEnd w:id="1358"/>
          </w:p>
          <w:p w14:paraId="1579FAEC" w14:textId="77777777" w:rsidR="009274EA" w:rsidRDefault="00C53038">
            <w:pPr>
              <w:pStyle w:val="Heading112pt"/>
              <w:numPr>
                <w:ilvl w:val="1"/>
                <w:numId w:val="2"/>
              </w:numPr>
              <w:tabs>
                <w:tab w:val="left" w:pos="10620"/>
              </w:tabs>
              <w:rPr>
                <w:rFonts w:ascii="Cambria" w:hAnsi="Cambria"/>
                <w:b w:val="0"/>
              </w:rPr>
            </w:pPr>
            <w:bookmarkStart w:id="1359" w:name="_Toc137817755"/>
            <w:bookmarkStart w:id="1360" w:name="_Toc137830437"/>
            <w:r>
              <w:rPr>
                <w:rFonts w:ascii="Cambria" w:hAnsi="Cambria"/>
                <w:b w:val="0"/>
              </w:rPr>
              <w:t>Sr.</w:t>
            </w:r>
            <w:bookmarkEnd w:id="1359"/>
            <w:bookmarkEnd w:id="1360"/>
          </w:p>
          <w:p w14:paraId="039BDA86" w14:textId="77777777" w:rsidR="009274EA" w:rsidRDefault="00C53038">
            <w:pPr>
              <w:pStyle w:val="Heading112pt"/>
              <w:numPr>
                <w:ilvl w:val="1"/>
                <w:numId w:val="2"/>
              </w:numPr>
              <w:tabs>
                <w:tab w:val="left" w:pos="10620"/>
              </w:tabs>
              <w:rPr>
                <w:rFonts w:ascii="Cambria" w:hAnsi="Cambria"/>
                <w:b w:val="0"/>
              </w:rPr>
            </w:pPr>
            <w:bookmarkStart w:id="1361" w:name="_Toc137817756"/>
            <w:bookmarkStart w:id="1362" w:name="_Toc137830438"/>
            <w:r>
              <w:rPr>
                <w:rFonts w:ascii="Cambria" w:hAnsi="Cambria"/>
                <w:b w:val="0"/>
              </w:rPr>
              <w:t>Old Value</w:t>
            </w:r>
            <w:bookmarkEnd w:id="1361"/>
            <w:bookmarkEnd w:id="1362"/>
          </w:p>
          <w:p w14:paraId="0D1AEF4B" w14:textId="77777777" w:rsidR="009274EA" w:rsidRDefault="00C53038">
            <w:pPr>
              <w:pStyle w:val="Heading112pt"/>
              <w:numPr>
                <w:ilvl w:val="1"/>
                <w:numId w:val="2"/>
              </w:numPr>
              <w:tabs>
                <w:tab w:val="left" w:pos="10620"/>
              </w:tabs>
              <w:rPr>
                <w:rFonts w:ascii="Cambria" w:hAnsi="Cambria"/>
                <w:b w:val="0"/>
              </w:rPr>
            </w:pPr>
            <w:bookmarkStart w:id="1363" w:name="_Toc137817757"/>
            <w:bookmarkStart w:id="1364" w:name="_Toc137830439"/>
            <w:r>
              <w:rPr>
                <w:rFonts w:ascii="Cambria" w:hAnsi="Cambria"/>
                <w:b w:val="0"/>
              </w:rPr>
              <w:t>New Value</w:t>
            </w:r>
            <w:bookmarkEnd w:id="1363"/>
            <w:bookmarkEnd w:id="1364"/>
          </w:p>
          <w:p w14:paraId="5D5AD4F4" w14:textId="77777777" w:rsidR="009274EA" w:rsidRDefault="00C53038">
            <w:pPr>
              <w:pStyle w:val="Heading112pt"/>
              <w:numPr>
                <w:ilvl w:val="1"/>
                <w:numId w:val="2"/>
              </w:numPr>
              <w:tabs>
                <w:tab w:val="left" w:pos="10620"/>
              </w:tabs>
              <w:rPr>
                <w:rFonts w:ascii="Cambria" w:hAnsi="Cambria"/>
                <w:b w:val="0"/>
              </w:rPr>
            </w:pPr>
            <w:bookmarkStart w:id="1365" w:name="_Toc137817758"/>
            <w:bookmarkStart w:id="1366" w:name="_Toc137830440"/>
            <w:r>
              <w:rPr>
                <w:rFonts w:ascii="Cambria" w:hAnsi="Cambria"/>
                <w:b w:val="0"/>
              </w:rPr>
              <w:t>Updated on Date and Time</w:t>
            </w:r>
            <w:bookmarkEnd w:id="1365"/>
            <w:bookmarkEnd w:id="1366"/>
          </w:p>
          <w:p w14:paraId="00A88423" w14:textId="77777777" w:rsidR="009274EA" w:rsidRDefault="00C53038">
            <w:pPr>
              <w:pStyle w:val="Heading112pt"/>
              <w:numPr>
                <w:ilvl w:val="1"/>
                <w:numId w:val="2"/>
              </w:numPr>
              <w:tabs>
                <w:tab w:val="left" w:pos="10620"/>
              </w:tabs>
              <w:rPr>
                <w:rFonts w:ascii="Cambria" w:hAnsi="Cambria"/>
                <w:b w:val="0"/>
              </w:rPr>
            </w:pPr>
            <w:bookmarkStart w:id="1367" w:name="_Toc137817759"/>
            <w:bookmarkStart w:id="1368" w:name="_Toc137830441"/>
            <w:r>
              <w:rPr>
                <w:rFonts w:ascii="Cambria" w:hAnsi="Cambria"/>
                <w:b w:val="0"/>
              </w:rPr>
              <w:t>Updated by</w:t>
            </w:r>
            <w:bookmarkEnd w:id="1367"/>
            <w:bookmarkEnd w:id="1368"/>
          </w:p>
          <w:p w14:paraId="5BE1F0FB" w14:textId="77777777" w:rsidR="009274EA" w:rsidRDefault="009274EA">
            <w:pPr>
              <w:pStyle w:val="Heading112pt"/>
              <w:numPr>
                <w:ilvl w:val="0"/>
                <w:numId w:val="0"/>
              </w:numPr>
              <w:tabs>
                <w:tab w:val="left" w:pos="10620"/>
              </w:tabs>
              <w:ind w:left="360" w:hanging="360"/>
              <w:rPr>
                <w:rFonts w:ascii="Cambria" w:hAnsi="Cambria"/>
              </w:rPr>
            </w:pPr>
          </w:p>
        </w:tc>
      </w:tr>
      <w:tr w:rsidR="009274EA" w14:paraId="208D623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C4F1210" w14:textId="77777777" w:rsidR="009274EA" w:rsidRDefault="00C53038">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14:paraId="0074EBF9" w14:textId="77777777" w:rsidR="009274EA" w:rsidRDefault="00C53038">
            <w:pPr>
              <w:numPr>
                <w:ilvl w:val="0"/>
                <w:numId w:val="1"/>
              </w:numPr>
              <w:tabs>
                <w:tab w:val="left" w:pos="10620"/>
              </w:tabs>
              <w:spacing w:after="0" w:line="360" w:lineRule="auto"/>
            </w:pPr>
            <w:r>
              <w:t>Tea Board Admin User</w:t>
            </w:r>
          </w:p>
        </w:tc>
      </w:tr>
    </w:tbl>
    <w:p w14:paraId="6AFC7DCA" w14:textId="77777777" w:rsidR="009274EA" w:rsidRDefault="009274EA">
      <w:pPr>
        <w:tabs>
          <w:tab w:val="left" w:pos="10620"/>
        </w:tabs>
      </w:pPr>
    </w:p>
    <w:p w14:paraId="7372961E"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41D32F2E" w14:textId="77777777">
        <w:trPr>
          <w:trHeight w:val="940"/>
        </w:trPr>
        <w:tc>
          <w:tcPr>
            <w:tcW w:w="1150" w:type="dxa"/>
            <w:shd w:val="clear" w:color="auto" w:fill="C4BC96"/>
          </w:tcPr>
          <w:p w14:paraId="0DF5FC8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30E4A13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4E0A090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7209656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D82FC2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55111E3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0CC0218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738DE58" w14:textId="77777777">
        <w:trPr>
          <w:trHeight w:val="1735"/>
        </w:trPr>
        <w:tc>
          <w:tcPr>
            <w:tcW w:w="1150" w:type="dxa"/>
            <w:shd w:val="clear" w:color="auto" w:fill="auto"/>
          </w:tcPr>
          <w:p w14:paraId="5DC5CA35" w14:textId="77777777" w:rsidR="009274EA" w:rsidRDefault="00C53038">
            <w:pPr>
              <w:tabs>
                <w:tab w:val="left" w:pos="10620"/>
              </w:tabs>
              <w:rPr>
                <w:color w:val="222222"/>
                <w:sz w:val="18"/>
                <w:szCs w:val="18"/>
              </w:rPr>
            </w:pPr>
            <w:r>
              <w:rPr>
                <w:rStyle w:val="brownfont"/>
                <w:color w:val="000000"/>
                <w:sz w:val="18"/>
                <w:szCs w:val="18"/>
              </w:rPr>
              <w:t>Auction Center Name</w:t>
            </w:r>
          </w:p>
          <w:p w14:paraId="07EB2C9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6419A4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6C0C77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CB1ABA6" w14:textId="77777777" w:rsidR="009274EA" w:rsidRDefault="00C53038">
            <w:pPr>
              <w:tabs>
                <w:tab w:val="center" w:pos="4320"/>
                <w:tab w:val="right" w:pos="8640"/>
                <w:tab w:val="left" w:pos="10620"/>
              </w:tabs>
            </w:pPr>
            <w:r>
              <w:t>The auction center should be a required field, meaning it cannot be left empty.</w:t>
            </w:r>
          </w:p>
          <w:p w14:paraId="7712E3B5" w14:textId="77777777" w:rsidR="009274EA" w:rsidRDefault="00C53038">
            <w:pPr>
              <w:tabs>
                <w:tab w:val="center" w:pos="4320"/>
                <w:tab w:val="right" w:pos="8640"/>
                <w:tab w:val="left" w:pos="10620"/>
              </w:tabs>
            </w:pPr>
            <w:r>
              <w:t>The auction center should have a minimum length of 2 characters and a maximum length of 100 characters.</w:t>
            </w:r>
          </w:p>
          <w:p w14:paraId="2AB67F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Duplicate values for auction center should not be allowed.</w:t>
            </w:r>
          </w:p>
        </w:tc>
        <w:tc>
          <w:tcPr>
            <w:tcW w:w="1352" w:type="dxa"/>
            <w:shd w:val="clear" w:color="auto" w:fill="auto"/>
          </w:tcPr>
          <w:p w14:paraId="3654AE95" w14:textId="77777777" w:rsidR="009274EA" w:rsidRDefault="00C53038">
            <w:pPr>
              <w:tabs>
                <w:tab w:val="center" w:pos="4320"/>
                <w:tab w:val="right" w:pos="8640"/>
                <w:tab w:val="left" w:pos="10620"/>
              </w:tabs>
            </w:pPr>
            <w:r>
              <w:lastRenderedPageBreak/>
              <w:t>If the auction center field is left empty: "Please enter the auction center."</w:t>
            </w:r>
          </w:p>
          <w:p w14:paraId="69BA6DC8" w14:textId="77777777" w:rsidR="009274EA" w:rsidRDefault="00C53038">
            <w:pPr>
              <w:tabs>
                <w:tab w:val="center" w:pos="4320"/>
                <w:tab w:val="right" w:pos="8640"/>
                <w:tab w:val="left" w:pos="10620"/>
              </w:tabs>
            </w:pPr>
            <w:r>
              <w:t xml:space="preserve">If the auction center is shorter than 2 characters: "The auction center should be at least 2 </w:t>
            </w:r>
            <w:r>
              <w:lastRenderedPageBreak/>
              <w:t>characters long."</w:t>
            </w:r>
          </w:p>
          <w:p w14:paraId="301281D3" w14:textId="77777777" w:rsidR="009274EA" w:rsidRDefault="00C53038">
            <w:pPr>
              <w:tabs>
                <w:tab w:val="center" w:pos="4320"/>
                <w:tab w:val="right" w:pos="8640"/>
                <w:tab w:val="left" w:pos="10620"/>
              </w:tabs>
            </w:pPr>
            <w:r>
              <w:t>If the auction center exceeds 100 characters: "The auction center should not exceed 100 characters."</w:t>
            </w:r>
          </w:p>
          <w:p w14:paraId="510B52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auction center is entered: "Auction center must be unique. The entered value already exists."</w:t>
            </w:r>
          </w:p>
        </w:tc>
        <w:tc>
          <w:tcPr>
            <w:tcW w:w="2904" w:type="dxa"/>
            <w:shd w:val="clear" w:color="auto" w:fill="auto"/>
          </w:tcPr>
          <w:p w14:paraId="3A5FFA0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F06E98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76C91D8" w14:textId="77777777">
        <w:trPr>
          <w:trHeight w:val="1735"/>
        </w:trPr>
        <w:tc>
          <w:tcPr>
            <w:tcW w:w="1150" w:type="dxa"/>
            <w:shd w:val="clear" w:color="auto" w:fill="auto"/>
          </w:tcPr>
          <w:p w14:paraId="7BB69FB2" w14:textId="77777777" w:rsidR="009274EA" w:rsidRDefault="00C53038">
            <w:pPr>
              <w:tabs>
                <w:tab w:val="left" w:pos="10620"/>
              </w:tabs>
              <w:rPr>
                <w:color w:val="222222"/>
                <w:sz w:val="18"/>
                <w:szCs w:val="18"/>
              </w:rPr>
            </w:pPr>
            <w:r>
              <w:rPr>
                <w:rStyle w:val="brownfont"/>
                <w:color w:val="000000"/>
                <w:sz w:val="18"/>
                <w:szCs w:val="18"/>
              </w:rPr>
              <w:t>Auction Center Code</w:t>
            </w:r>
          </w:p>
          <w:p w14:paraId="281965A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15E7A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0A0E6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7C7A966" w14:textId="77777777" w:rsidR="009274EA" w:rsidRDefault="00C53038">
            <w:pPr>
              <w:tabs>
                <w:tab w:val="center" w:pos="4320"/>
                <w:tab w:val="right" w:pos="8640"/>
                <w:tab w:val="left" w:pos="10620"/>
              </w:tabs>
            </w:pPr>
            <w:r>
              <w:t>The auction center code should be a required field, meaning it cannot be left empty.</w:t>
            </w:r>
          </w:p>
          <w:p w14:paraId="51BA9AB3" w14:textId="77777777" w:rsidR="009274EA" w:rsidRDefault="009274EA">
            <w:pPr>
              <w:tabs>
                <w:tab w:val="center" w:pos="4320"/>
                <w:tab w:val="right" w:pos="8640"/>
                <w:tab w:val="left" w:pos="10620"/>
              </w:tabs>
            </w:pPr>
          </w:p>
          <w:p w14:paraId="7ECDAD66" w14:textId="77777777" w:rsidR="009274EA" w:rsidRDefault="00C53038">
            <w:pPr>
              <w:tabs>
                <w:tab w:val="center" w:pos="4320"/>
                <w:tab w:val="right" w:pos="8640"/>
                <w:tab w:val="left" w:pos="10620"/>
              </w:tabs>
            </w:pPr>
            <w:r>
              <w:t>The auction center code should consist of alphanumeric characters.</w:t>
            </w:r>
          </w:p>
          <w:p w14:paraId="3382233B" w14:textId="77777777" w:rsidR="009274EA" w:rsidRDefault="009274EA">
            <w:pPr>
              <w:tabs>
                <w:tab w:val="center" w:pos="4320"/>
                <w:tab w:val="right" w:pos="8640"/>
                <w:tab w:val="left" w:pos="10620"/>
              </w:tabs>
            </w:pPr>
          </w:p>
          <w:p w14:paraId="228E6DF8" w14:textId="77777777" w:rsidR="009274EA" w:rsidRDefault="00C53038">
            <w:pPr>
              <w:tabs>
                <w:tab w:val="center" w:pos="4320"/>
                <w:tab w:val="right" w:pos="8640"/>
                <w:tab w:val="left" w:pos="10620"/>
              </w:tabs>
            </w:pPr>
            <w:r>
              <w:t xml:space="preserve">The auction center code should have a minimum length of 2 characters and a maximum </w:t>
            </w:r>
            <w:r>
              <w:lastRenderedPageBreak/>
              <w:t>length of 10 characters.</w:t>
            </w:r>
          </w:p>
          <w:p w14:paraId="4D1D8D46" w14:textId="77777777" w:rsidR="009274EA" w:rsidRDefault="009274EA">
            <w:pPr>
              <w:tabs>
                <w:tab w:val="center" w:pos="4320"/>
                <w:tab w:val="right" w:pos="8640"/>
                <w:tab w:val="left" w:pos="10620"/>
              </w:tabs>
            </w:pPr>
          </w:p>
          <w:p w14:paraId="01C189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auction center code should not be allowed.</w:t>
            </w:r>
          </w:p>
        </w:tc>
        <w:tc>
          <w:tcPr>
            <w:tcW w:w="1352" w:type="dxa"/>
            <w:shd w:val="clear" w:color="auto" w:fill="auto"/>
          </w:tcPr>
          <w:p w14:paraId="78C5C460" w14:textId="77777777" w:rsidR="009274EA" w:rsidRDefault="00C53038">
            <w:pPr>
              <w:tabs>
                <w:tab w:val="center" w:pos="4320"/>
                <w:tab w:val="right" w:pos="8640"/>
                <w:tab w:val="left" w:pos="10620"/>
              </w:tabs>
            </w:pPr>
            <w:r>
              <w:lastRenderedPageBreak/>
              <w:t>If the auction center code field is left empty: "Please enter the auction center code."</w:t>
            </w:r>
          </w:p>
          <w:p w14:paraId="560B89E4" w14:textId="77777777" w:rsidR="009274EA" w:rsidRDefault="009274EA">
            <w:pPr>
              <w:tabs>
                <w:tab w:val="center" w:pos="4320"/>
                <w:tab w:val="right" w:pos="8640"/>
                <w:tab w:val="left" w:pos="10620"/>
              </w:tabs>
            </w:pPr>
          </w:p>
          <w:p w14:paraId="13B5D9B4" w14:textId="77777777" w:rsidR="009274EA" w:rsidRDefault="00C53038">
            <w:pPr>
              <w:tabs>
                <w:tab w:val="center" w:pos="4320"/>
                <w:tab w:val="right" w:pos="8640"/>
                <w:tab w:val="left" w:pos="10620"/>
              </w:tabs>
            </w:pPr>
            <w:r>
              <w:t>If the auction center code contains non-alphanumeric characters: "The auction center code should only contain alphanumeric characters."</w:t>
            </w:r>
          </w:p>
          <w:p w14:paraId="426D9B1E" w14:textId="77777777" w:rsidR="009274EA" w:rsidRDefault="009274EA">
            <w:pPr>
              <w:tabs>
                <w:tab w:val="center" w:pos="4320"/>
                <w:tab w:val="right" w:pos="8640"/>
                <w:tab w:val="left" w:pos="10620"/>
              </w:tabs>
            </w:pPr>
          </w:p>
          <w:p w14:paraId="01E4A7BE" w14:textId="77777777" w:rsidR="009274EA" w:rsidRDefault="00C53038">
            <w:pPr>
              <w:tabs>
                <w:tab w:val="center" w:pos="4320"/>
                <w:tab w:val="right" w:pos="8640"/>
                <w:tab w:val="left" w:pos="10620"/>
              </w:tabs>
            </w:pPr>
            <w:r>
              <w:t>If the auction center code is shorter than 2 characters: "The auction center code should be at least 2 characters long."</w:t>
            </w:r>
          </w:p>
          <w:p w14:paraId="3C03CF55" w14:textId="77777777" w:rsidR="009274EA" w:rsidRDefault="00C53038">
            <w:pPr>
              <w:tabs>
                <w:tab w:val="center" w:pos="4320"/>
                <w:tab w:val="right" w:pos="8640"/>
                <w:tab w:val="left" w:pos="10620"/>
              </w:tabs>
            </w:pPr>
            <w:r>
              <w:t>If the auction center code exceeds 10 characters: "The auction center code should not exceed 10 characters."</w:t>
            </w:r>
          </w:p>
          <w:p w14:paraId="7935C944" w14:textId="77777777" w:rsidR="009274EA" w:rsidRDefault="009274EA">
            <w:pPr>
              <w:tabs>
                <w:tab w:val="center" w:pos="4320"/>
                <w:tab w:val="right" w:pos="8640"/>
                <w:tab w:val="left" w:pos="10620"/>
              </w:tabs>
            </w:pPr>
          </w:p>
          <w:p w14:paraId="1F7741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auction center code is entered: "Auction center code must be unique. The entered value already exists."</w:t>
            </w:r>
          </w:p>
        </w:tc>
        <w:tc>
          <w:tcPr>
            <w:tcW w:w="2904" w:type="dxa"/>
            <w:shd w:val="clear" w:color="auto" w:fill="auto"/>
          </w:tcPr>
          <w:p w14:paraId="3D10C35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4723E74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7056FEA" w14:textId="77777777">
        <w:trPr>
          <w:trHeight w:val="1735"/>
        </w:trPr>
        <w:tc>
          <w:tcPr>
            <w:tcW w:w="1150" w:type="dxa"/>
            <w:shd w:val="clear" w:color="auto" w:fill="auto"/>
          </w:tcPr>
          <w:p w14:paraId="2B23D965" w14:textId="77777777" w:rsidR="009274EA" w:rsidRDefault="00C53038">
            <w:pPr>
              <w:tabs>
                <w:tab w:val="left" w:pos="10620"/>
              </w:tabs>
              <w:rPr>
                <w:rStyle w:val="brownfont"/>
                <w:color w:val="000000"/>
                <w:sz w:val="18"/>
                <w:szCs w:val="18"/>
              </w:rPr>
            </w:pPr>
            <w:r>
              <w:rPr>
                <w:rStyle w:val="brownfont"/>
                <w:color w:val="000000"/>
                <w:sz w:val="18"/>
                <w:szCs w:val="18"/>
              </w:rPr>
              <w:t>Auction Center Registration Number</w:t>
            </w:r>
          </w:p>
        </w:tc>
        <w:tc>
          <w:tcPr>
            <w:tcW w:w="918" w:type="dxa"/>
            <w:shd w:val="clear" w:color="auto" w:fill="auto"/>
          </w:tcPr>
          <w:p w14:paraId="1957CD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88426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0BD9DE7" w14:textId="77777777" w:rsidR="009274EA" w:rsidRDefault="00C53038">
            <w:pPr>
              <w:tabs>
                <w:tab w:val="center" w:pos="4320"/>
                <w:tab w:val="right" w:pos="8640"/>
                <w:tab w:val="left" w:pos="10620"/>
              </w:tabs>
            </w:pPr>
            <w:r>
              <w:t>The auction center certificate number should be a required field, meaning it cannot be left empty.</w:t>
            </w:r>
          </w:p>
          <w:p w14:paraId="655F8986" w14:textId="77777777" w:rsidR="009274EA" w:rsidRDefault="009274EA">
            <w:pPr>
              <w:tabs>
                <w:tab w:val="center" w:pos="4320"/>
                <w:tab w:val="right" w:pos="8640"/>
                <w:tab w:val="left" w:pos="10620"/>
              </w:tabs>
            </w:pPr>
          </w:p>
          <w:p w14:paraId="1D2BB505" w14:textId="77777777" w:rsidR="009274EA" w:rsidRDefault="00C53038">
            <w:pPr>
              <w:tabs>
                <w:tab w:val="center" w:pos="4320"/>
                <w:tab w:val="right" w:pos="8640"/>
                <w:tab w:val="left" w:pos="10620"/>
              </w:tabs>
            </w:pPr>
            <w:r>
              <w:t xml:space="preserve">The auction center certificate </w:t>
            </w:r>
            <w:r>
              <w:lastRenderedPageBreak/>
              <w:t>number should consist of alphanumeric characters.</w:t>
            </w:r>
          </w:p>
          <w:p w14:paraId="30CC4467" w14:textId="77777777" w:rsidR="009274EA" w:rsidRDefault="009274EA">
            <w:pPr>
              <w:tabs>
                <w:tab w:val="center" w:pos="4320"/>
                <w:tab w:val="right" w:pos="8640"/>
                <w:tab w:val="left" w:pos="10620"/>
              </w:tabs>
            </w:pPr>
          </w:p>
          <w:p w14:paraId="2768F71D" w14:textId="77777777" w:rsidR="009274EA" w:rsidRDefault="00C53038">
            <w:pPr>
              <w:tabs>
                <w:tab w:val="center" w:pos="4320"/>
                <w:tab w:val="right" w:pos="8640"/>
                <w:tab w:val="left" w:pos="10620"/>
              </w:tabs>
            </w:pPr>
            <w:r>
              <w:t>The auction center certificate number should have a minimum length of 1 character and a maximum length of 20 characters.</w:t>
            </w:r>
          </w:p>
          <w:p w14:paraId="00DCE942" w14:textId="77777777" w:rsidR="009274EA" w:rsidRDefault="009274EA">
            <w:pPr>
              <w:tabs>
                <w:tab w:val="center" w:pos="4320"/>
                <w:tab w:val="right" w:pos="8640"/>
                <w:tab w:val="left" w:pos="10620"/>
              </w:tabs>
            </w:pPr>
          </w:p>
          <w:p w14:paraId="35ED34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auction center certificate number should not be allowed.</w:t>
            </w:r>
          </w:p>
        </w:tc>
        <w:tc>
          <w:tcPr>
            <w:tcW w:w="1352" w:type="dxa"/>
            <w:shd w:val="clear" w:color="auto" w:fill="auto"/>
          </w:tcPr>
          <w:p w14:paraId="680A0D43" w14:textId="77777777" w:rsidR="009274EA" w:rsidRDefault="00C53038">
            <w:pPr>
              <w:tabs>
                <w:tab w:val="center" w:pos="4320"/>
                <w:tab w:val="right" w:pos="8640"/>
                <w:tab w:val="left" w:pos="10620"/>
              </w:tabs>
            </w:pPr>
            <w:r>
              <w:lastRenderedPageBreak/>
              <w:t xml:space="preserve">If the auction center certificate number field is left empty: "Please enter the auction center </w:t>
            </w:r>
            <w:r>
              <w:lastRenderedPageBreak/>
              <w:t>certificate number."</w:t>
            </w:r>
          </w:p>
          <w:p w14:paraId="64ABAEC9" w14:textId="77777777" w:rsidR="009274EA" w:rsidRDefault="009274EA">
            <w:pPr>
              <w:tabs>
                <w:tab w:val="center" w:pos="4320"/>
                <w:tab w:val="right" w:pos="8640"/>
                <w:tab w:val="left" w:pos="10620"/>
              </w:tabs>
            </w:pPr>
          </w:p>
          <w:p w14:paraId="295D40FE" w14:textId="77777777" w:rsidR="009274EA" w:rsidRDefault="00C53038">
            <w:pPr>
              <w:tabs>
                <w:tab w:val="center" w:pos="4320"/>
                <w:tab w:val="right" w:pos="8640"/>
                <w:tab w:val="left" w:pos="10620"/>
              </w:tabs>
            </w:pPr>
            <w:r>
              <w:t>If the auction center certificate number contains non-alphanumeric characters: "The auction center certificate number should only contain alphanumeric characters."</w:t>
            </w:r>
          </w:p>
          <w:p w14:paraId="7993204B" w14:textId="77777777" w:rsidR="009274EA" w:rsidRDefault="009274EA">
            <w:pPr>
              <w:tabs>
                <w:tab w:val="center" w:pos="4320"/>
                <w:tab w:val="right" w:pos="8640"/>
                <w:tab w:val="left" w:pos="10620"/>
              </w:tabs>
            </w:pPr>
          </w:p>
          <w:p w14:paraId="1C4ADD27" w14:textId="77777777" w:rsidR="009274EA" w:rsidRDefault="00C53038">
            <w:pPr>
              <w:tabs>
                <w:tab w:val="center" w:pos="4320"/>
                <w:tab w:val="right" w:pos="8640"/>
                <w:tab w:val="left" w:pos="10620"/>
              </w:tabs>
            </w:pPr>
            <w:r>
              <w:t>If the auction center certificate number is shorter than 1 character: "The auction center certificate number should be at least 1 character long."</w:t>
            </w:r>
          </w:p>
          <w:p w14:paraId="7F12D70A" w14:textId="77777777" w:rsidR="009274EA" w:rsidRDefault="009274EA">
            <w:pPr>
              <w:tabs>
                <w:tab w:val="center" w:pos="4320"/>
                <w:tab w:val="right" w:pos="8640"/>
                <w:tab w:val="left" w:pos="10620"/>
              </w:tabs>
            </w:pPr>
          </w:p>
          <w:p w14:paraId="10D08B7A" w14:textId="77777777" w:rsidR="009274EA" w:rsidRDefault="00C53038">
            <w:pPr>
              <w:tabs>
                <w:tab w:val="center" w:pos="4320"/>
                <w:tab w:val="right" w:pos="8640"/>
                <w:tab w:val="left" w:pos="10620"/>
              </w:tabs>
            </w:pPr>
            <w:r>
              <w:t xml:space="preserve">If the auction center certificate number exceeds 20 characters: "The auction center certificate </w:t>
            </w:r>
            <w:r>
              <w:lastRenderedPageBreak/>
              <w:t>number should not exceed 20 characters."</w:t>
            </w:r>
          </w:p>
          <w:p w14:paraId="2B839014" w14:textId="77777777" w:rsidR="009274EA" w:rsidRDefault="009274EA">
            <w:pPr>
              <w:tabs>
                <w:tab w:val="center" w:pos="4320"/>
                <w:tab w:val="right" w:pos="8640"/>
                <w:tab w:val="left" w:pos="10620"/>
              </w:tabs>
            </w:pPr>
          </w:p>
          <w:p w14:paraId="713B11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auction center certificate number is entered: "Auction center certificate number must be unique. The entered value already exists."</w:t>
            </w:r>
          </w:p>
        </w:tc>
        <w:tc>
          <w:tcPr>
            <w:tcW w:w="2904" w:type="dxa"/>
            <w:shd w:val="clear" w:color="auto" w:fill="auto"/>
          </w:tcPr>
          <w:p w14:paraId="020A0C0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567AFB3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55FAE2A" w14:textId="77777777">
        <w:trPr>
          <w:trHeight w:val="1735"/>
        </w:trPr>
        <w:tc>
          <w:tcPr>
            <w:tcW w:w="1150" w:type="dxa"/>
            <w:shd w:val="clear" w:color="auto" w:fill="auto"/>
          </w:tcPr>
          <w:p w14:paraId="36A32E30" w14:textId="77777777" w:rsidR="009274EA" w:rsidRDefault="00C53038">
            <w:pPr>
              <w:tabs>
                <w:tab w:val="left" w:pos="10620"/>
              </w:tabs>
              <w:rPr>
                <w:color w:val="222222"/>
                <w:sz w:val="18"/>
                <w:szCs w:val="18"/>
              </w:rPr>
            </w:pPr>
            <w:r>
              <w:rPr>
                <w:rStyle w:val="brownfont"/>
                <w:color w:val="000000"/>
                <w:sz w:val="18"/>
                <w:szCs w:val="18"/>
              </w:rPr>
              <w:lastRenderedPageBreak/>
              <w:t>State Name</w:t>
            </w:r>
          </w:p>
          <w:p w14:paraId="2D2FBA89" w14:textId="77777777" w:rsidR="009274EA" w:rsidRDefault="009274EA">
            <w:pPr>
              <w:tabs>
                <w:tab w:val="left" w:pos="10620"/>
              </w:tabs>
              <w:rPr>
                <w:rStyle w:val="brownfont"/>
                <w:color w:val="000000"/>
                <w:sz w:val="18"/>
                <w:szCs w:val="18"/>
              </w:rPr>
            </w:pPr>
          </w:p>
        </w:tc>
        <w:tc>
          <w:tcPr>
            <w:tcW w:w="918" w:type="dxa"/>
            <w:shd w:val="clear" w:color="auto" w:fill="auto"/>
          </w:tcPr>
          <w:p w14:paraId="1B13DE1B"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Textbox</w:t>
            </w:r>
          </w:p>
          <w:p w14:paraId="643C7E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7FCC47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AE8F374"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State filed should not be blank.</w:t>
            </w:r>
          </w:p>
          <w:p w14:paraId="35D0823B"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1B20EA27"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Only alphabetic values.</w:t>
            </w:r>
          </w:p>
          <w:p w14:paraId="58C3900A" w14:textId="77777777" w:rsidR="009274EA" w:rsidRDefault="009274EA">
            <w:pPr>
              <w:pStyle w:val="ListParagraph"/>
              <w:tabs>
                <w:tab w:val="center" w:pos="4320"/>
                <w:tab w:val="right" w:pos="8640"/>
                <w:tab w:val="left" w:pos="10620"/>
              </w:tabs>
              <w:ind w:left="0"/>
              <w:rPr>
                <w:rFonts w:ascii="Cambria" w:hAnsi="Cambria"/>
                <w:strike/>
              </w:rPr>
            </w:pPr>
          </w:p>
          <w:p w14:paraId="6179C079" w14:textId="77777777" w:rsidR="009274EA" w:rsidRDefault="009274EA">
            <w:pPr>
              <w:pStyle w:val="ListParagraph"/>
              <w:tabs>
                <w:tab w:val="center" w:pos="4320"/>
                <w:tab w:val="right" w:pos="8640"/>
                <w:tab w:val="left" w:pos="10620"/>
              </w:tabs>
              <w:ind w:left="0"/>
              <w:rPr>
                <w:rFonts w:ascii="Cambria" w:hAnsi="Cambria"/>
                <w:strike/>
              </w:rPr>
            </w:pPr>
          </w:p>
          <w:p w14:paraId="16D9D0EE"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rPr>
              <w:t xml:space="preserve">Max length 50 </w:t>
            </w:r>
            <w:r>
              <w:rPr>
                <w:rFonts w:ascii="Cambria" w:hAnsi="Cambria"/>
                <w:strike/>
                <w:sz w:val="22"/>
                <w:szCs w:val="22"/>
              </w:rPr>
              <w:t>alphabetic values.</w:t>
            </w:r>
          </w:p>
          <w:p w14:paraId="3D30EE50"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19334137"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5E599FC3"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Special character not allowed.</w:t>
            </w:r>
          </w:p>
          <w:p w14:paraId="2F52F24E"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1C26547C"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 xml:space="preserve">Duplicate values for state name </w:t>
            </w:r>
            <w:r>
              <w:rPr>
                <w:rFonts w:ascii="Cambria" w:hAnsi="Cambria"/>
                <w:strike/>
                <w:sz w:val="22"/>
                <w:szCs w:val="22"/>
              </w:rPr>
              <w:lastRenderedPageBreak/>
              <w:t>should not be allowed.</w:t>
            </w:r>
          </w:p>
          <w:p w14:paraId="0583CABA"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2C050575" w14:textId="77777777" w:rsidR="009274EA" w:rsidRDefault="009274EA">
            <w:pPr>
              <w:tabs>
                <w:tab w:val="center" w:pos="4320"/>
                <w:tab w:val="right" w:pos="8640"/>
                <w:tab w:val="left" w:pos="10620"/>
              </w:tabs>
              <w:rPr>
                <w:strike/>
              </w:rPr>
            </w:pPr>
          </w:p>
          <w:p w14:paraId="57AF22B5" w14:textId="77777777" w:rsidR="009274EA" w:rsidRDefault="009274EA">
            <w:pPr>
              <w:tabs>
                <w:tab w:val="center" w:pos="4320"/>
                <w:tab w:val="right" w:pos="8640"/>
                <w:tab w:val="left" w:pos="10620"/>
              </w:tabs>
              <w:rPr>
                <w:strike/>
              </w:rPr>
            </w:pPr>
          </w:p>
          <w:p w14:paraId="74D36559" w14:textId="77777777" w:rsidR="009274EA" w:rsidRDefault="009274EA">
            <w:pPr>
              <w:tabs>
                <w:tab w:val="center" w:pos="4320"/>
                <w:tab w:val="right" w:pos="8640"/>
                <w:tab w:val="left" w:pos="10620"/>
              </w:tabs>
              <w:rPr>
                <w:strike/>
              </w:rPr>
            </w:pPr>
          </w:p>
          <w:p w14:paraId="6CE4013D" w14:textId="77777777" w:rsidR="009274EA" w:rsidRDefault="009274EA">
            <w:pPr>
              <w:tabs>
                <w:tab w:val="center" w:pos="4320"/>
                <w:tab w:val="right" w:pos="8640"/>
                <w:tab w:val="left" w:pos="10620"/>
              </w:tabs>
              <w:rPr>
                <w:strike/>
              </w:rPr>
            </w:pPr>
          </w:p>
          <w:p w14:paraId="02106F62" w14:textId="77777777" w:rsidR="009274EA" w:rsidRDefault="009274EA">
            <w:pPr>
              <w:tabs>
                <w:tab w:val="center" w:pos="4320"/>
                <w:tab w:val="right" w:pos="8640"/>
                <w:tab w:val="left" w:pos="10620"/>
              </w:tabs>
              <w:rPr>
                <w:strike/>
              </w:rPr>
            </w:pPr>
          </w:p>
          <w:p w14:paraId="4B8DBD92" w14:textId="77777777" w:rsidR="009274EA" w:rsidRDefault="009274EA">
            <w:pPr>
              <w:tabs>
                <w:tab w:val="center" w:pos="4320"/>
                <w:tab w:val="right" w:pos="8640"/>
                <w:tab w:val="left" w:pos="10620"/>
              </w:tabs>
              <w:rPr>
                <w:strike/>
              </w:rPr>
            </w:pPr>
          </w:p>
          <w:p w14:paraId="17AE6203" w14:textId="77777777" w:rsidR="009274EA" w:rsidRDefault="009274EA">
            <w:pPr>
              <w:tabs>
                <w:tab w:val="center" w:pos="4320"/>
                <w:tab w:val="right" w:pos="8640"/>
                <w:tab w:val="left" w:pos="10620"/>
              </w:tabs>
              <w:rPr>
                <w:strike/>
              </w:rPr>
            </w:pPr>
          </w:p>
          <w:p w14:paraId="17F2BAA6" w14:textId="77777777" w:rsidR="009274EA" w:rsidRDefault="009274EA">
            <w:pPr>
              <w:tabs>
                <w:tab w:val="center" w:pos="4320"/>
                <w:tab w:val="right" w:pos="8640"/>
                <w:tab w:val="left" w:pos="10620"/>
              </w:tabs>
              <w:rPr>
                <w:strike/>
              </w:rPr>
            </w:pPr>
          </w:p>
          <w:p w14:paraId="55EF3690" w14:textId="77777777" w:rsidR="009274EA" w:rsidRDefault="00C53038">
            <w:pPr>
              <w:tabs>
                <w:tab w:val="center" w:pos="4320"/>
                <w:tab w:val="right" w:pos="8640"/>
                <w:tab w:val="left" w:pos="10620"/>
              </w:tabs>
            </w:pPr>
            <w:r>
              <w:t>The state dropdown selection should be a required field.</w:t>
            </w:r>
          </w:p>
          <w:p w14:paraId="550D1E5C" w14:textId="77777777" w:rsidR="009274EA" w:rsidRDefault="00C53038">
            <w:pPr>
              <w:tabs>
                <w:tab w:val="center" w:pos="4320"/>
                <w:tab w:val="right" w:pos="8640"/>
                <w:tab w:val="left" w:pos="10620"/>
              </w:tabs>
            </w:pPr>
            <w:r>
              <w:t>An option must be selected from the state dropdown menu.</w:t>
            </w:r>
          </w:p>
        </w:tc>
        <w:tc>
          <w:tcPr>
            <w:tcW w:w="1352" w:type="dxa"/>
            <w:shd w:val="clear" w:color="auto" w:fill="auto"/>
          </w:tcPr>
          <w:p w14:paraId="73528669"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lastRenderedPageBreak/>
              <w:t>Please enter State name.</w:t>
            </w:r>
          </w:p>
          <w:p w14:paraId="3FFB65ED"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2A8211A3"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Please enter alphabetic values only.</w:t>
            </w:r>
          </w:p>
          <w:p w14:paraId="5AEB5A34"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11F05B61"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Allowed maximum 50 alphabetic values.</w:t>
            </w:r>
          </w:p>
          <w:p w14:paraId="4CEE4D96"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6D2359EB"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 xml:space="preserve">The state name should only contain </w:t>
            </w:r>
            <w:r>
              <w:rPr>
                <w:rFonts w:ascii="Cambria" w:hAnsi="Cambria"/>
                <w:strike/>
                <w:sz w:val="22"/>
                <w:szCs w:val="22"/>
              </w:rPr>
              <w:lastRenderedPageBreak/>
              <w:t>alphabetical characters.</w:t>
            </w:r>
          </w:p>
          <w:p w14:paraId="003D71D4" w14:textId="77777777" w:rsidR="009274EA" w:rsidRDefault="009274EA">
            <w:pPr>
              <w:pStyle w:val="ListParagraph"/>
              <w:tabs>
                <w:tab w:val="center" w:pos="4320"/>
                <w:tab w:val="right" w:pos="8640"/>
                <w:tab w:val="left" w:pos="10620"/>
              </w:tabs>
              <w:ind w:left="0"/>
              <w:rPr>
                <w:rFonts w:ascii="Cambria" w:hAnsi="Cambria"/>
                <w:strike/>
                <w:sz w:val="22"/>
                <w:szCs w:val="22"/>
              </w:rPr>
            </w:pPr>
          </w:p>
          <w:p w14:paraId="50448365" w14:textId="77777777" w:rsidR="009274EA" w:rsidRDefault="00C53038">
            <w:pPr>
              <w:tabs>
                <w:tab w:val="center" w:pos="4320"/>
                <w:tab w:val="right" w:pos="8640"/>
                <w:tab w:val="left" w:pos="10620"/>
              </w:tabs>
              <w:rPr>
                <w:strike/>
              </w:rPr>
            </w:pPr>
            <w:r>
              <w:rPr>
                <w:strike/>
              </w:rPr>
              <w:t>If a duplicate value for state name is entered: "State name must be unique. The entered value already exists."</w:t>
            </w:r>
          </w:p>
          <w:p w14:paraId="6F718811" w14:textId="77777777" w:rsidR="009274EA" w:rsidRDefault="009274EA">
            <w:pPr>
              <w:tabs>
                <w:tab w:val="center" w:pos="4320"/>
                <w:tab w:val="right" w:pos="8640"/>
                <w:tab w:val="left" w:pos="10620"/>
              </w:tabs>
              <w:rPr>
                <w:strike/>
              </w:rPr>
            </w:pPr>
          </w:p>
          <w:p w14:paraId="717DDC40" w14:textId="77777777" w:rsidR="009274EA" w:rsidRDefault="00C53038">
            <w:pPr>
              <w:tabs>
                <w:tab w:val="center" w:pos="4320"/>
                <w:tab w:val="right" w:pos="8640"/>
                <w:tab w:val="left" w:pos="10620"/>
              </w:tabs>
            </w:pPr>
            <w:r>
              <w:t>If the state dropdown selection is not made: "Please select a state from the dropdown menu."</w:t>
            </w:r>
          </w:p>
          <w:p w14:paraId="047768A2" w14:textId="77777777" w:rsidR="009274EA" w:rsidRDefault="009274EA">
            <w:pPr>
              <w:tabs>
                <w:tab w:val="center" w:pos="4320"/>
                <w:tab w:val="right" w:pos="8640"/>
                <w:tab w:val="left" w:pos="10620"/>
              </w:tabs>
            </w:pPr>
          </w:p>
        </w:tc>
        <w:tc>
          <w:tcPr>
            <w:tcW w:w="2904" w:type="dxa"/>
            <w:shd w:val="clear" w:color="auto" w:fill="auto"/>
          </w:tcPr>
          <w:p w14:paraId="73F5B92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34CE31F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34D508A" w14:textId="77777777">
        <w:trPr>
          <w:trHeight w:val="1735"/>
        </w:trPr>
        <w:tc>
          <w:tcPr>
            <w:tcW w:w="1150" w:type="dxa"/>
            <w:shd w:val="clear" w:color="auto" w:fill="auto"/>
          </w:tcPr>
          <w:p w14:paraId="22A96E81" w14:textId="77777777" w:rsidR="009274EA" w:rsidRDefault="00C53038">
            <w:pPr>
              <w:tabs>
                <w:tab w:val="left" w:pos="10620"/>
              </w:tabs>
              <w:rPr>
                <w:rStyle w:val="brownfont"/>
                <w:color w:val="000000"/>
                <w:sz w:val="18"/>
                <w:szCs w:val="18"/>
              </w:rPr>
            </w:pPr>
            <w:r>
              <w:rPr>
                <w:rStyle w:val="brownfont"/>
                <w:color w:val="000000"/>
                <w:sz w:val="18"/>
                <w:szCs w:val="18"/>
              </w:rPr>
              <w:t>Region</w:t>
            </w:r>
          </w:p>
        </w:tc>
        <w:tc>
          <w:tcPr>
            <w:tcW w:w="918" w:type="dxa"/>
            <w:shd w:val="clear" w:color="auto" w:fill="auto"/>
          </w:tcPr>
          <w:p w14:paraId="59011E4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AF2AA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A77AF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Region</w:t>
            </w:r>
          </w:p>
        </w:tc>
        <w:tc>
          <w:tcPr>
            <w:tcW w:w="1352" w:type="dxa"/>
            <w:shd w:val="clear" w:color="auto" w:fill="auto"/>
          </w:tcPr>
          <w:p w14:paraId="0C98A1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one value.</w:t>
            </w:r>
          </w:p>
        </w:tc>
        <w:tc>
          <w:tcPr>
            <w:tcW w:w="2904" w:type="dxa"/>
            <w:shd w:val="clear" w:color="auto" w:fill="auto"/>
          </w:tcPr>
          <w:p w14:paraId="567F57E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6E5CA5B0"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7817A4DB" w14:textId="77777777" w:rsidR="009274EA" w:rsidRDefault="00C53038">
      <w:pPr>
        <w:tabs>
          <w:tab w:val="left" w:pos="10620"/>
        </w:tabs>
        <w:spacing w:line="360" w:lineRule="auto"/>
        <w:rPr>
          <w:b/>
          <w:i/>
        </w:rPr>
      </w:pPr>
      <w:r>
        <w:rPr>
          <w:b/>
          <w:i/>
        </w:rPr>
        <w:t>Controls:</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783"/>
      </w:tblGrid>
      <w:tr w:rsidR="009274EA" w14:paraId="62FFFD8B" w14:textId="77777777">
        <w:trPr>
          <w:trHeight w:val="501"/>
        </w:trPr>
        <w:tc>
          <w:tcPr>
            <w:tcW w:w="1866" w:type="dxa"/>
            <w:shd w:val="clear" w:color="auto" w:fill="C4BC96"/>
            <w:vAlign w:val="center"/>
          </w:tcPr>
          <w:p w14:paraId="3E1C66F6"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2A6B984" w14:textId="77777777" w:rsidR="009274EA" w:rsidRDefault="00C53038">
            <w:pPr>
              <w:tabs>
                <w:tab w:val="left" w:pos="10620"/>
              </w:tabs>
              <w:rPr>
                <w:b/>
                <w:bCs/>
                <w:iCs/>
              </w:rPr>
            </w:pPr>
            <w:r>
              <w:rPr>
                <w:b/>
                <w:bCs/>
                <w:iCs/>
              </w:rPr>
              <w:t>Control Type</w:t>
            </w:r>
          </w:p>
        </w:tc>
        <w:tc>
          <w:tcPr>
            <w:tcW w:w="6783" w:type="dxa"/>
            <w:shd w:val="clear" w:color="auto" w:fill="C4BC96"/>
            <w:vAlign w:val="center"/>
          </w:tcPr>
          <w:p w14:paraId="3127E81A" w14:textId="77777777" w:rsidR="009274EA" w:rsidRDefault="00C53038">
            <w:pPr>
              <w:tabs>
                <w:tab w:val="left" w:pos="10620"/>
              </w:tabs>
              <w:rPr>
                <w:b/>
                <w:bCs/>
                <w:iCs/>
              </w:rPr>
            </w:pPr>
            <w:r>
              <w:rPr>
                <w:b/>
                <w:bCs/>
                <w:iCs/>
              </w:rPr>
              <w:t>Behaviour</w:t>
            </w:r>
          </w:p>
        </w:tc>
      </w:tr>
      <w:tr w:rsidR="009274EA" w14:paraId="7E3B4279" w14:textId="77777777">
        <w:trPr>
          <w:trHeight w:val="517"/>
        </w:trPr>
        <w:tc>
          <w:tcPr>
            <w:tcW w:w="1866" w:type="dxa"/>
            <w:vAlign w:val="center"/>
          </w:tcPr>
          <w:p w14:paraId="11AE9E02" w14:textId="77777777" w:rsidR="009274EA" w:rsidRDefault="00C53038">
            <w:pPr>
              <w:tabs>
                <w:tab w:val="left" w:pos="10620"/>
              </w:tabs>
            </w:pPr>
            <w:r>
              <w:t>Update</w:t>
            </w:r>
          </w:p>
        </w:tc>
        <w:tc>
          <w:tcPr>
            <w:tcW w:w="1858" w:type="dxa"/>
            <w:vAlign w:val="center"/>
          </w:tcPr>
          <w:p w14:paraId="72F06467" w14:textId="77777777" w:rsidR="009274EA" w:rsidRDefault="00C53038">
            <w:pPr>
              <w:tabs>
                <w:tab w:val="left" w:pos="10620"/>
              </w:tabs>
            </w:pPr>
            <w:r>
              <w:t>Button</w:t>
            </w:r>
          </w:p>
        </w:tc>
        <w:tc>
          <w:tcPr>
            <w:tcW w:w="6783" w:type="dxa"/>
            <w:vAlign w:val="center"/>
          </w:tcPr>
          <w:p w14:paraId="0B48ADAB" w14:textId="77777777" w:rsidR="009274EA" w:rsidRDefault="00C53038">
            <w:pPr>
              <w:tabs>
                <w:tab w:val="left" w:pos="10620"/>
              </w:tabs>
            </w:pPr>
            <w:r>
              <w:t>Update the records</w:t>
            </w:r>
          </w:p>
        </w:tc>
      </w:tr>
      <w:tr w:rsidR="009274EA" w14:paraId="2137C223" w14:textId="77777777">
        <w:trPr>
          <w:trHeight w:val="517"/>
        </w:trPr>
        <w:tc>
          <w:tcPr>
            <w:tcW w:w="1866" w:type="dxa"/>
            <w:vAlign w:val="center"/>
          </w:tcPr>
          <w:p w14:paraId="4272157E" w14:textId="77777777" w:rsidR="009274EA" w:rsidRDefault="00C53038">
            <w:pPr>
              <w:tabs>
                <w:tab w:val="left" w:pos="10620"/>
              </w:tabs>
            </w:pPr>
            <w:r>
              <w:t>Cancel</w:t>
            </w:r>
          </w:p>
        </w:tc>
        <w:tc>
          <w:tcPr>
            <w:tcW w:w="1858" w:type="dxa"/>
            <w:vAlign w:val="center"/>
          </w:tcPr>
          <w:p w14:paraId="2DAF4E3A" w14:textId="77777777" w:rsidR="009274EA" w:rsidRDefault="00C53038">
            <w:pPr>
              <w:tabs>
                <w:tab w:val="left" w:pos="10620"/>
              </w:tabs>
            </w:pPr>
            <w:r>
              <w:t>Button</w:t>
            </w:r>
          </w:p>
        </w:tc>
        <w:tc>
          <w:tcPr>
            <w:tcW w:w="6783" w:type="dxa"/>
            <w:vAlign w:val="center"/>
          </w:tcPr>
          <w:p w14:paraId="3958DD8A" w14:textId="77777777" w:rsidR="009274EA" w:rsidRDefault="00C53038">
            <w:pPr>
              <w:tabs>
                <w:tab w:val="left" w:pos="10620"/>
              </w:tabs>
            </w:pPr>
            <w:r>
              <w:t>Redirect on manage Auction Center home page.</w:t>
            </w:r>
          </w:p>
        </w:tc>
      </w:tr>
      <w:tr w:rsidR="009274EA" w14:paraId="073665CC" w14:textId="77777777">
        <w:trPr>
          <w:trHeight w:val="517"/>
        </w:trPr>
        <w:tc>
          <w:tcPr>
            <w:tcW w:w="1866" w:type="dxa"/>
            <w:vAlign w:val="center"/>
          </w:tcPr>
          <w:p w14:paraId="731F8BBC" w14:textId="77777777" w:rsidR="009274EA" w:rsidRDefault="00C53038">
            <w:pPr>
              <w:tabs>
                <w:tab w:val="left" w:pos="10620"/>
              </w:tabs>
            </w:pPr>
            <w:r>
              <w:t xml:space="preserve">Clear </w:t>
            </w:r>
          </w:p>
        </w:tc>
        <w:tc>
          <w:tcPr>
            <w:tcW w:w="1858" w:type="dxa"/>
            <w:vAlign w:val="center"/>
          </w:tcPr>
          <w:p w14:paraId="1C408F07" w14:textId="77777777" w:rsidR="009274EA" w:rsidRDefault="00C53038">
            <w:pPr>
              <w:tabs>
                <w:tab w:val="left" w:pos="10620"/>
              </w:tabs>
            </w:pPr>
            <w:r>
              <w:t>Button</w:t>
            </w:r>
          </w:p>
        </w:tc>
        <w:tc>
          <w:tcPr>
            <w:tcW w:w="6783" w:type="dxa"/>
            <w:vAlign w:val="center"/>
          </w:tcPr>
          <w:p w14:paraId="73BBD063" w14:textId="77777777" w:rsidR="009274EA" w:rsidRDefault="00C53038">
            <w:pPr>
              <w:tabs>
                <w:tab w:val="left" w:pos="10620"/>
              </w:tabs>
            </w:pPr>
            <w:r>
              <w:t>Clear All Fields.</w:t>
            </w:r>
          </w:p>
        </w:tc>
      </w:tr>
      <w:tr w:rsidR="009274EA" w14:paraId="2F2D705D" w14:textId="77777777">
        <w:trPr>
          <w:trHeight w:val="517"/>
        </w:trPr>
        <w:tc>
          <w:tcPr>
            <w:tcW w:w="1866" w:type="dxa"/>
            <w:vAlign w:val="center"/>
          </w:tcPr>
          <w:p w14:paraId="4CEBF217" w14:textId="77777777" w:rsidR="009274EA" w:rsidRDefault="00C53038">
            <w:pPr>
              <w:tabs>
                <w:tab w:val="left" w:pos="10620"/>
              </w:tabs>
            </w:pPr>
            <w:r>
              <w:t>View</w:t>
            </w:r>
          </w:p>
        </w:tc>
        <w:tc>
          <w:tcPr>
            <w:tcW w:w="1858" w:type="dxa"/>
            <w:vAlign w:val="center"/>
          </w:tcPr>
          <w:p w14:paraId="12B331ED" w14:textId="77777777" w:rsidR="009274EA" w:rsidRDefault="00C53038">
            <w:pPr>
              <w:tabs>
                <w:tab w:val="left" w:pos="10620"/>
              </w:tabs>
            </w:pPr>
            <w:r>
              <w:t>Link</w:t>
            </w:r>
          </w:p>
        </w:tc>
        <w:tc>
          <w:tcPr>
            <w:tcW w:w="6783" w:type="dxa"/>
            <w:vAlign w:val="center"/>
          </w:tcPr>
          <w:p w14:paraId="7F8F1534" w14:textId="77777777" w:rsidR="009274EA" w:rsidRDefault="00C53038">
            <w:pPr>
              <w:tabs>
                <w:tab w:val="left" w:pos="10620"/>
              </w:tabs>
            </w:pPr>
            <w:r>
              <w:t>Display the record under view only.</w:t>
            </w:r>
          </w:p>
        </w:tc>
      </w:tr>
      <w:tr w:rsidR="009274EA" w14:paraId="33BCEA11" w14:textId="77777777">
        <w:trPr>
          <w:trHeight w:val="517"/>
        </w:trPr>
        <w:tc>
          <w:tcPr>
            <w:tcW w:w="1866" w:type="dxa"/>
            <w:vAlign w:val="center"/>
          </w:tcPr>
          <w:p w14:paraId="7D3C7F04" w14:textId="77777777" w:rsidR="009274EA" w:rsidRDefault="00C53038">
            <w:pPr>
              <w:tabs>
                <w:tab w:val="left" w:pos="10620"/>
              </w:tabs>
            </w:pPr>
            <w:r>
              <w:lastRenderedPageBreak/>
              <w:t xml:space="preserve">Edit </w:t>
            </w:r>
          </w:p>
        </w:tc>
        <w:tc>
          <w:tcPr>
            <w:tcW w:w="1858" w:type="dxa"/>
            <w:vAlign w:val="center"/>
          </w:tcPr>
          <w:p w14:paraId="14E1B77D" w14:textId="77777777" w:rsidR="009274EA" w:rsidRDefault="00C53038">
            <w:pPr>
              <w:tabs>
                <w:tab w:val="left" w:pos="10620"/>
              </w:tabs>
            </w:pPr>
            <w:r>
              <w:t>Link</w:t>
            </w:r>
          </w:p>
        </w:tc>
        <w:tc>
          <w:tcPr>
            <w:tcW w:w="6783" w:type="dxa"/>
            <w:vAlign w:val="center"/>
          </w:tcPr>
          <w:p w14:paraId="3248F3C7" w14:textId="77777777" w:rsidR="009274EA" w:rsidRDefault="00C53038">
            <w:pPr>
              <w:tabs>
                <w:tab w:val="left" w:pos="10620"/>
              </w:tabs>
            </w:pPr>
            <w:r>
              <w:t>Provide the record under edit mode.</w:t>
            </w:r>
          </w:p>
        </w:tc>
      </w:tr>
      <w:tr w:rsidR="009274EA" w14:paraId="66A3AFCE" w14:textId="77777777">
        <w:trPr>
          <w:trHeight w:val="517"/>
        </w:trPr>
        <w:tc>
          <w:tcPr>
            <w:tcW w:w="1866" w:type="dxa"/>
            <w:vAlign w:val="center"/>
          </w:tcPr>
          <w:p w14:paraId="716C60AB" w14:textId="77777777" w:rsidR="009274EA" w:rsidRDefault="00C53038">
            <w:pPr>
              <w:tabs>
                <w:tab w:val="left" w:pos="10620"/>
              </w:tabs>
            </w:pPr>
            <w:r>
              <w:t>Active</w:t>
            </w:r>
          </w:p>
        </w:tc>
        <w:tc>
          <w:tcPr>
            <w:tcW w:w="1858" w:type="dxa"/>
            <w:vAlign w:val="center"/>
          </w:tcPr>
          <w:p w14:paraId="65C57FCC" w14:textId="77777777" w:rsidR="009274EA" w:rsidRDefault="00C53038">
            <w:pPr>
              <w:tabs>
                <w:tab w:val="left" w:pos="10620"/>
              </w:tabs>
            </w:pPr>
            <w:r>
              <w:t>Radio button</w:t>
            </w:r>
          </w:p>
        </w:tc>
        <w:tc>
          <w:tcPr>
            <w:tcW w:w="6783" w:type="dxa"/>
            <w:vAlign w:val="center"/>
          </w:tcPr>
          <w:p w14:paraId="64C4A2BA" w14:textId="77777777" w:rsidR="009274EA" w:rsidRDefault="00C53038">
            <w:pPr>
              <w:tabs>
                <w:tab w:val="left" w:pos="10620"/>
              </w:tabs>
            </w:pPr>
            <w:r>
              <w:t xml:space="preserve">Move the record in active </w:t>
            </w:r>
            <w:r>
              <w:rPr>
                <w:strike/>
              </w:rPr>
              <w:t>tab</w:t>
            </w:r>
            <w:r>
              <w:t>.</w:t>
            </w:r>
          </w:p>
        </w:tc>
      </w:tr>
      <w:tr w:rsidR="009274EA" w14:paraId="05EDBF59" w14:textId="77777777">
        <w:trPr>
          <w:trHeight w:val="517"/>
        </w:trPr>
        <w:tc>
          <w:tcPr>
            <w:tcW w:w="1866" w:type="dxa"/>
            <w:vAlign w:val="center"/>
          </w:tcPr>
          <w:p w14:paraId="309C63CE" w14:textId="77777777" w:rsidR="009274EA" w:rsidRDefault="00C53038">
            <w:pPr>
              <w:tabs>
                <w:tab w:val="left" w:pos="10620"/>
              </w:tabs>
            </w:pPr>
            <w:r>
              <w:t>Inactive</w:t>
            </w:r>
          </w:p>
        </w:tc>
        <w:tc>
          <w:tcPr>
            <w:tcW w:w="1858" w:type="dxa"/>
            <w:vAlign w:val="center"/>
          </w:tcPr>
          <w:p w14:paraId="7AAD93E0" w14:textId="77777777" w:rsidR="009274EA" w:rsidRDefault="00C53038">
            <w:pPr>
              <w:tabs>
                <w:tab w:val="left" w:pos="10620"/>
              </w:tabs>
            </w:pPr>
            <w:r>
              <w:t>Radio button</w:t>
            </w:r>
          </w:p>
        </w:tc>
        <w:tc>
          <w:tcPr>
            <w:tcW w:w="6783" w:type="dxa"/>
            <w:vAlign w:val="center"/>
          </w:tcPr>
          <w:p w14:paraId="700EE17F" w14:textId="77777777" w:rsidR="009274EA" w:rsidRDefault="00C53038">
            <w:pPr>
              <w:tabs>
                <w:tab w:val="left" w:pos="10620"/>
              </w:tabs>
            </w:pPr>
            <w:r>
              <w:t xml:space="preserve">Move the record in Inactive </w:t>
            </w:r>
            <w:r>
              <w:rPr>
                <w:strike/>
              </w:rPr>
              <w:t>tab</w:t>
            </w:r>
            <w:r>
              <w:t>.</w:t>
            </w:r>
          </w:p>
        </w:tc>
      </w:tr>
      <w:tr w:rsidR="009274EA" w14:paraId="11416E6A" w14:textId="77777777">
        <w:trPr>
          <w:trHeight w:val="517"/>
        </w:trPr>
        <w:tc>
          <w:tcPr>
            <w:tcW w:w="1866" w:type="dxa"/>
            <w:vAlign w:val="center"/>
          </w:tcPr>
          <w:p w14:paraId="0CD276B4" w14:textId="77777777" w:rsidR="009274EA" w:rsidRDefault="00C53038">
            <w:pPr>
              <w:tabs>
                <w:tab w:val="left" w:pos="10620"/>
              </w:tabs>
            </w:pPr>
            <w:r>
              <w:t>Search</w:t>
            </w:r>
          </w:p>
        </w:tc>
        <w:tc>
          <w:tcPr>
            <w:tcW w:w="1858" w:type="dxa"/>
            <w:vAlign w:val="center"/>
          </w:tcPr>
          <w:p w14:paraId="012081CE" w14:textId="77777777" w:rsidR="009274EA" w:rsidRDefault="00C53038">
            <w:pPr>
              <w:tabs>
                <w:tab w:val="left" w:pos="10620"/>
              </w:tabs>
            </w:pPr>
            <w:r>
              <w:t>Button</w:t>
            </w:r>
          </w:p>
        </w:tc>
        <w:tc>
          <w:tcPr>
            <w:tcW w:w="6783" w:type="dxa"/>
            <w:vAlign w:val="center"/>
          </w:tcPr>
          <w:p w14:paraId="572067F8" w14:textId="77777777" w:rsidR="009274EA" w:rsidRDefault="00C53038">
            <w:pPr>
              <w:tabs>
                <w:tab w:val="left" w:pos="10620"/>
              </w:tabs>
            </w:pPr>
            <w:r>
              <w:t>Search the record</w:t>
            </w:r>
          </w:p>
        </w:tc>
      </w:tr>
      <w:tr w:rsidR="009274EA" w14:paraId="11F81443" w14:textId="77777777">
        <w:trPr>
          <w:trHeight w:val="517"/>
        </w:trPr>
        <w:tc>
          <w:tcPr>
            <w:tcW w:w="1866" w:type="dxa"/>
            <w:vAlign w:val="center"/>
          </w:tcPr>
          <w:p w14:paraId="163584DE" w14:textId="77777777" w:rsidR="009274EA" w:rsidRDefault="00C53038">
            <w:pPr>
              <w:tabs>
                <w:tab w:val="left" w:pos="10620"/>
              </w:tabs>
            </w:pPr>
            <w:r>
              <w:t>Export to PDF</w:t>
            </w:r>
          </w:p>
        </w:tc>
        <w:tc>
          <w:tcPr>
            <w:tcW w:w="1858" w:type="dxa"/>
            <w:vAlign w:val="center"/>
          </w:tcPr>
          <w:p w14:paraId="1E370082" w14:textId="77777777" w:rsidR="009274EA" w:rsidRDefault="00C53038">
            <w:pPr>
              <w:tabs>
                <w:tab w:val="left" w:pos="10620"/>
              </w:tabs>
            </w:pPr>
            <w:r>
              <w:t>Image button</w:t>
            </w:r>
          </w:p>
        </w:tc>
        <w:tc>
          <w:tcPr>
            <w:tcW w:w="6783" w:type="dxa"/>
            <w:vAlign w:val="center"/>
          </w:tcPr>
          <w:p w14:paraId="3F1B361F" w14:textId="77777777" w:rsidR="009274EA" w:rsidRDefault="00C53038">
            <w:pPr>
              <w:tabs>
                <w:tab w:val="left" w:pos="10620"/>
              </w:tabs>
            </w:pPr>
            <w:r>
              <w:t>Export all record in PDF.</w:t>
            </w:r>
          </w:p>
        </w:tc>
      </w:tr>
      <w:tr w:rsidR="009274EA" w14:paraId="31B92142" w14:textId="77777777">
        <w:trPr>
          <w:trHeight w:val="517"/>
        </w:trPr>
        <w:tc>
          <w:tcPr>
            <w:tcW w:w="1866" w:type="dxa"/>
            <w:vAlign w:val="center"/>
          </w:tcPr>
          <w:p w14:paraId="752E0F60" w14:textId="77777777" w:rsidR="009274EA" w:rsidRDefault="00C53038">
            <w:pPr>
              <w:tabs>
                <w:tab w:val="left" w:pos="10620"/>
              </w:tabs>
            </w:pPr>
            <w:r>
              <w:t>Export to Excel</w:t>
            </w:r>
          </w:p>
        </w:tc>
        <w:tc>
          <w:tcPr>
            <w:tcW w:w="1858" w:type="dxa"/>
            <w:vAlign w:val="center"/>
          </w:tcPr>
          <w:p w14:paraId="0310C932" w14:textId="77777777" w:rsidR="009274EA" w:rsidRDefault="00C53038">
            <w:pPr>
              <w:tabs>
                <w:tab w:val="left" w:pos="10620"/>
              </w:tabs>
            </w:pPr>
            <w:r>
              <w:t>Image button</w:t>
            </w:r>
          </w:p>
        </w:tc>
        <w:tc>
          <w:tcPr>
            <w:tcW w:w="6783" w:type="dxa"/>
            <w:vAlign w:val="center"/>
          </w:tcPr>
          <w:p w14:paraId="36032542" w14:textId="77777777" w:rsidR="009274EA" w:rsidRDefault="00C53038">
            <w:pPr>
              <w:tabs>
                <w:tab w:val="left" w:pos="10620"/>
              </w:tabs>
            </w:pPr>
            <w:r>
              <w:t>Export all record in Excel.</w:t>
            </w:r>
          </w:p>
        </w:tc>
      </w:tr>
      <w:tr w:rsidR="009274EA" w14:paraId="59C586C9" w14:textId="77777777">
        <w:trPr>
          <w:trHeight w:val="517"/>
        </w:trPr>
        <w:tc>
          <w:tcPr>
            <w:tcW w:w="1866" w:type="dxa"/>
            <w:vAlign w:val="center"/>
          </w:tcPr>
          <w:p w14:paraId="263DA803" w14:textId="77777777" w:rsidR="009274EA" w:rsidRDefault="00C53038">
            <w:pPr>
              <w:tabs>
                <w:tab w:val="left" w:pos="10620"/>
              </w:tabs>
            </w:pPr>
            <w:r>
              <w:t>Region</w:t>
            </w:r>
          </w:p>
        </w:tc>
        <w:tc>
          <w:tcPr>
            <w:tcW w:w="1858" w:type="dxa"/>
            <w:vAlign w:val="center"/>
          </w:tcPr>
          <w:p w14:paraId="2663360F" w14:textId="77777777" w:rsidR="009274EA" w:rsidRDefault="00C53038">
            <w:pPr>
              <w:tabs>
                <w:tab w:val="left" w:pos="10620"/>
              </w:tabs>
            </w:pPr>
            <w:r>
              <w:t>Dropdown</w:t>
            </w:r>
          </w:p>
        </w:tc>
        <w:tc>
          <w:tcPr>
            <w:tcW w:w="6783" w:type="dxa"/>
            <w:vAlign w:val="center"/>
          </w:tcPr>
          <w:p w14:paraId="471DB56A" w14:textId="77777777" w:rsidR="009274EA" w:rsidRDefault="00C53038">
            <w:pPr>
              <w:tabs>
                <w:tab w:val="left" w:pos="10620"/>
              </w:tabs>
            </w:pPr>
            <w:r>
              <w:t>System should display dropdown.</w:t>
            </w:r>
          </w:p>
        </w:tc>
      </w:tr>
    </w:tbl>
    <w:p w14:paraId="09D0C0B6" w14:textId="77777777" w:rsidR="009274EA" w:rsidRDefault="009274EA">
      <w:pPr>
        <w:tabs>
          <w:tab w:val="left" w:pos="10620"/>
        </w:tabs>
      </w:pPr>
    </w:p>
    <w:p w14:paraId="287DCAFA" w14:textId="77777777" w:rsidR="009274EA" w:rsidRDefault="009274EA">
      <w:pPr>
        <w:tabs>
          <w:tab w:val="left" w:pos="10620"/>
        </w:tabs>
      </w:pPr>
    </w:p>
    <w:p w14:paraId="7CE0AFE2" w14:textId="77777777" w:rsidR="009274EA" w:rsidRDefault="009274EA">
      <w:pPr>
        <w:tabs>
          <w:tab w:val="left" w:pos="10620"/>
        </w:tabs>
      </w:pPr>
    </w:p>
    <w:p w14:paraId="52C873DA" w14:textId="77777777" w:rsidR="009274EA" w:rsidRDefault="009274EA">
      <w:pPr>
        <w:tabs>
          <w:tab w:val="left" w:pos="10620"/>
        </w:tabs>
      </w:pPr>
    </w:p>
    <w:p w14:paraId="6F114AAF" w14:textId="77777777" w:rsidR="009274EA" w:rsidRDefault="009274EA">
      <w:pPr>
        <w:tabs>
          <w:tab w:val="left" w:pos="10620"/>
        </w:tabs>
      </w:pPr>
    </w:p>
    <w:p w14:paraId="056B0946" w14:textId="77777777" w:rsidR="009274EA" w:rsidRDefault="009274EA">
      <w:pPr>
        <w:tabs>
          <w:tab w:val="left" w:pos="10620"/>
        </w:tabs>
      </w:pPr>
    </w:p>
    <w:p w14:paraId="764F72E8" w14:textId="77777777" w:rsidR="009274EA" w:rsidRDefault="009274EA">
      <w:pPr>
        <w:tabs>
          <w:tab w:val="left" w:pos="10620"/>
        </w:tabs>
      </w:pPr>
    </w:p>
    <w:p w14:paraId="60F81C20" w14:textId="77777777" w:rsidR="009274EA" w:rsidRDefault="009274EA">
      <w:pPr>
        <w:tabs>
          <w:tab w:val="left" w:pos="10620"/>
        </w:tabs>
      </w:pPr>
    </w:p>
    <w:p w14:paraId="295BDC8E" w14:textId="77777777" w:rsidR="009274EA" w:rsidRDefault="009274EA">
      <w:pPr>
        <w:tabs>
          <w:tab w:val="left" w:pos="10620"/>
        </w:tabs>
      </w:pPr>
    </w:p>
    <w:p w14:paraId="442900C3" w14:textId="77777777" w:rsidR="009274EA" w:rsidRDefault="009274EA">
      <w:pPr>
        <w:tabs>
          <w:tab w:val="left" w:pos="10620"/>
        </w:tabs>
      </w:pPr>
    </w:p>
    <w:p w14:paraId="740F161F" w14:textId="77777777" w:rsidR="009274EA" w:rsidRDefault="009274EA">
      <w:pPr>
        <w:tabs>
          <w:tab w:val="left" w:pos="10620"/>
        </w:tabs>
      </w:pPr>
    </w:p>
    <w:p w14:paraId="01D0A8F0" w14:textId="77777777" w:rsidR="009274EA" w:rsidRDefault="009274EA">
      <w:pPr>
        <w:tabs>
          <w:tab w:val="left" w:pos="10620"/>
        </w:tabs>
      </w:pPr>
    </w:p>
    <w:p w14:paraId="3CEDB476" w14:textId="77777777" w:rsidR="009274EA" w:rsidRDefault="009274EA">
      <w:pPr>
        <w:tabs>
          <w:tab w:val="left" w:pos="10620"/>
        </w:tabs>
      </w:pPr>
    </w:p>
    <w:p w14:paraId="0630F255" w14:textId="77777777" w:rsidR="009274EA" w:rsidRDefault="009274EA">
      <w:pPr>
        <w:tabs>
          <w:tab w:val="left" w:pos="10620"/>
        </w:tabs>
      </w:pPr>
    </w:p>
    <w:p w14:paraId="1ECD5ABB" w14:textId="77777777" w:rsidR="009274EA" w:rsidRDefault="009274EA">
      <w:pPr>
        <w:tabs>
          <w:tab w:val="left" w:pos="10620"/>
        </w:tabs>
      </w:pPr>
    </w:p>
    <w:p w14:paraId="471E8615"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1369" w:name="_Toc137143965"/>
      <w:bookmarkStart w:id="1370" w:name="_Toc137817760"/>
      <w:bookmarkStart w:id="1371" w:name="_Toc137830442"/>
      <w:bookmarkStart w:id="1372" w:name="_Toc148377743"/>
      <w:r>
        <w:rPr>
          <w:rFonts w:ascii="Cambria" w:hAnsi="Cambria"/>
          <w:b/>
          <w:sz w:val="28"/>
        </w:rPr>
        <w:t>High Level Use Case of “Create Category”</w:t>
      </w:r>
      <w:bookmarkEnd w:id="1369"/>
      <w:bookmarkEnd w:id="1370"/>
      <w:bookmarkEnd w:id="1371"/>
      <w:bookmarkEnd w:id="1372"/>
      <w:r>
        <w:rPr>
          <w:rFonts w:ascii="Cambria" w:hAnsi="Cambria"/>
          <w:b/>
          <w:sz w:val="28"/>
        </w:rPr>
        <w:t xml:space="preserve"> </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rsidR="009274EA" w14:paraId="0759E4E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90ABEC6" w14:textId="77777777" w:rsidR="009274EA" w:rsidRDefault="00C53038">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14:paraId="2C45A865" w14:textId="77777777" w:rsidR="009274EA" w:rsidRDefault="00C53038">
            <w:pPr>
              <w:numPr>
                <w:ilvl w:val="0"/>
                <w:numId w:val="2"/>
              </w:numPr>
              <w:tabs>
                <w:tab w:val="left" w:pos="10620"/>
              </w:tabs>
              <w:spacing w:after="0" w:line="360" w:lineRule="auto"/>
            </w:pPr>
            <w:r>
              <w:t>To understand the functional logic for Creation of Create Category.</w:t>
            </w:r>
          </w:p>
        </w:tc>
      </w:tr>
      <w:tr w:rsidR="009274EA" w14:paraId="0081B40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EAF9DA8" w14:textId="77777777" w:rsidR="009274EA" w:rsidRDefault="00C53038">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14:paraId="523FF5CB" w14:textId="77777777" w:rsidR="009274EA" w:rsidRDefault="00C53038">
            <w:pPr>
              <w:numPr>
                <w:ilvl w:val="0"/>
                <w:numId w:val="2"/>
              </w:numPr>
              <w:tabs>
                <w:tab w:val="left" w:pos="10620"/>
              </w:tabs>
              <w:spacing w:after="0" w:line="360" w:lineRule="auto"/>
            </w:pPr>
            <w:r>
              <w:t>User should have rights for Administrator rights.</w:t>
            </w:r>
          </w:p>
          <w:p w14:paraId="7AC55CB0" w14:textId="77777777" w:rsidR="009274EA" w:rsidRDefault="00C53038">
            <w:pPr>
              <w:numPr>
                <w:ilvl w:val="0"/>
                <w:numId w:val="2"/>
              </w:numPr>
              <w:tabs>
                <w:tab w:val="left" w:pos="10620"/>
              </w:tabs>
              <w:spacing w:after="0" w:line="360" w:lineRule="auto"/>
            </w:pPr>
            <w:r>
              <w:t>User should have “Create Category” rights.</w:t>
            </w:r>
          </w:p>
        </w:tc>
      </w:tr>
      <w:tr w:rsidR="009274EA" w14:paraId="7A27EC6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AE3BC79" w14:textId="77777777" w:rsidR="009274EA" w:rsidRDefault="00C53038">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5DC21837" w14:textId="77777777" w:rsidR="009274EA" w:rsidRDefault="00C53038">
            <w:pPr>
              <w:numPr>
                <w:ilvl w:val="0"/>
                <w:numId w:val="2"/>
              </w:numPr>
              <w:tabs>
                <w:tab w:val="left" w:pos="10620"/>
              </w:tabs>
              <w:spacing w:after="0" w:line="240" w:lineRule="auto"/>
            </w:pPr>
            <w:r>
              <w:t>System should reflect the newly added Category in entire application.</w:t>
            </w:r>
          </w:p>
        </w:tc>
      </w:tr>
      <w:tr w:rsidR="009274EA" w14:paraId="3091722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8A51BA9" w14:textId="77777777" w:rsidR="009274EA" w:rsidRDefault="00C53038">
            <w:pPr>
              <w:tabs>
                <w:tab w:val="left" w:pos="10620"/>
              </w:tabs>
              <w:rPr>
                <w:b/>
                <w:i/>
              </w:rPr>
            </w:pPr>
            <w:r>
              <w:rPr>
                <w:b/>
                <w:i/>
              </w:rPr>
              <w:lastRenderedPageBreak/>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2123002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56C8D4B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7196664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31DF535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Category”.</w:t>
            </w:r>
          </w:p>
          <w:p w14:paraId="5F8C1ED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1D891FB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4A30A6B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6D48254" w14:textId="77777777" w:rsidR="009274EA" w:rsidRDefault="00C53038">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14:paraId="3198B3A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45C761C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777C7C4" w14:textId="77777777" w:rsidR="009274EA" w:rsidRDefault="00C53038">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14:paraId="59378085" w14:textId="77777777" w:rsidR="009274EA" w:rsidRDefault="00C53038">
            <w:pPr>
              <w:pStyle w:val="Heading112pt"/>
              <w:tabs>
                <w:tab w:val="left" w:pos="10620"/>
              </w:tabs>
              <w:rPr>
                <w:rFonts w:ascii="Cambria" w:hAnsi="Cambria"/>
              </w:rPr>
            </w:pPr>
            <w:bookmarkStart w:id="1373" w:name="_Toc137817761"/>
            <w:bookmarkStart w:id="1374" w:name="_Toc137830443"/>
            <w:r>
              <w:rPr>
                <w:rFonts w:ascii="Cambria" w:hAnsi="Cambria"/>
                <w:b w:val="0"/>
              </w:rPr>
              <w:t>System should display below fields when authorized user clicks on “Create Category”.</w:t>
            </w:r>
            <w:bookmarkEnd w:id="1373"/>
            <w:bookmarkEnd w:id="1374"/>
          </w:p>
          <w:p w14:paraId="414A51BF" w14:textId="77777777" w:rsidR="009274EA" w:rsidRDefault="00C53038">
            <w:pPr>
              <w:pStyle w:val="Heading112pt"/>
              <w:numPr>
                <w:ilvl w:val="1"/>
                <w:numId w:val="2"/>
              </w:numPr>
              <w:tabs>
                <w:tab w:val="left" w:pos="10620"/>
              </w:tabs>
              <w:rPr>
                <w:rFonts w:ascii="Cambria" w:hAnsi="Cambria"/>
              </w:rPr>
            </w:pPr>
            <w:bookmarkStart w:id="1375" w:name="_Toc137817762"/>
            <w:bookmarkStart w:id="1376" w:name="_Toc137830444"/>
            <w:r>
              <w:rPr>
                <w:rFonts w:ascii="Cambria" w:hAnsi="Cambria"/>
                <w:b w:val="0"/>
              </w:rPr>
              <w:t>Category name</w:t>
            </w:r>
            <w:bookmarkEnd w:id="1375"/>
            <w:bookmarkEnd w:id="1376"/>
          </w:p>
          <w:p w14:paraId="5B2EE7A6" w14:textId="77777777" w:rsidR="009274EA" w:rsidRDefault="00C53038">
            <w:pPr>
              <w:pStyle w:val="Heading112pt"/>
              <w:numPr>
                <w:ilvl w:val="1"/>
                <w:numId w:val="2"/>
              </w:numPr>
              <w:tabs>
                <w:tab w:val="left" w:pos="10620"/>
              </w:tabs>
              <w:rPr>
                <w:rFonts w:ascii="Cambria" w:hAnsi="Cambria"/>
              </w:rPr>
            </w:pPr>
            <w:bookmarkStart w:id="1377" w:name="_Toc137817763"/>
            <w:bookmarkStart w:id="1378" w:name="_Toc137830445"/>
            <w:r>
              <w:rPr>
                <w:rFonts w:ascii="Cambria" w:hAnsi="Cambria"/>
                <w:b w:val="0"/>
              </w:rPr>
              <w:t>Category code</w:t>
            </w:r>
            <w:bookmarkEnd w:id="1377"/>
            <w:bookmarkEnd w:id="1378"/>
          </w:p>
          <w:p w14:paraId="3179AE49" w14:textId="77777777" w:rsidR="009274EA" w:rsidRDefault="00C53038">
            <w:pPr>
              <w:pStyle w:val="Heading112pt"/>
              <w:numPr>
                <w:ilvl w:val="1"/>
                <w:numId w:val="2"/>
              </w:numPr>
              <w:tabs>
                <w:tab w:val="left" w:pos="10620"/>
              </w:tabs>
              <w:rPr>
                <w:rFonts w:ascii="Cambria" w:hAnsi="Cambria"/>
              </w:rPr>
            </w:pPr>
            <w:bookmarkStart w:id="1379" w:name="_Toc137817764"/>
            <w:bookmarkStart w:id="1380" w:name="_Toc137830446"/>
            <w:r>
              <w:rPr>
                <w:rFonts w:ascii="Cambria" w:hAnsi="Cambria"/>
                <w:b w:val="0"/>
              </w:rPr>
              <w:t>Submit button.</w:t>
            </w:r>
            <w:bookmarkEnd w:id="1379"/>
            <w:bookmarkEnd w:id="1380"/>
          </w:p>
          <w:p w14:paraId="241FFE56" w14:textId="77777777" w:rsidR="009274EA" w:rsidRDefault="00C53038">
            <w:pPr>
              <w:pStyle w:val="Heading112pt"/>
              <w:numPr>
                <w:ilvl w:val="1"/>
                <w:numId w:val="2"/>
              </w:numPr>
              <w:tabs>
                <w:tab w:val="left" w:pos="10620"/>
              </w:tabs>
              <w:rPr>
                <w:rFonts w:ascii="Cambria" w:hAnsi="Cambria"/>
              </w:rPr>
            </w:pPr>
            <w:bookmarkStart w:id="1381" w:name="_Toc137817765"/>
            <w:bookmarkStart w:id="1382" w:name="_Toc137830447"/>
            <w:r>
              <w:rPr>
                <w:rFonts w:ascii="Cambria" w:hAnsi="Cambria"/>
                <w:b w:val="0"/>
              </w:rPr>
              <w:t>Clear button.</w:t>
            </w:r>
            <w:bookmarkEnd w:id="1381"/>
            <w:bookmarkEnd w:id="1382"/>
          </w:p>
          <w:p w14:paraId="7A6CFE95" w14:textId="77777777" w:rsidR="009274EA" w:rsidRDefault="00C53038">
            <w:pPr>
              <w:pStyle w:val="Heading112pt"/>
              <w:numPr>
                <w:ilvl w:val="1"/>
                <w:numId w:val="2"/>
              </w:numPr>
              <w:tabs>
                <w:tab w:val="left" w:pos="10620"/>
              </w:tabs>
              <w:rPr>
                <w:rFonts w:ascii="Cambria" w:hAnsi="Cambria"/>
              </w:rPr>
            </w:pPr>
            <w:bookmarkStart w:id="1383" w:name="_Toc137817766"/>
            <w:bookmarkStart w:id="1384" w:name="_Toc137830448"/>
            <w:r>
              <w:rPr>
                <w:rFonts w:ascii="Cambria" w:hAnsi="Cambria"/>
                <w:b w:val="0"/>
              </w:rPr>
              <w:t>Cancel button.</w:t>
            </w:r>
            <w:bookmarkEnd w:id="1383"/>
            <w:bookmarkEnd w:id="1384"/>
          </w:p>
          <w:p w14:paraId="426F960F" w14:textId="77777777" w:rsidR="009274EA" w:rsidRDefault="00C53038">
            <w:pPr>
              <w:pStyle w:val="Heading112pt"/>
              <w:tabs>
                <w:tab w:val="left" w:pos="10620"/>
              </w:tabs>
              <w:rPr>
                <w:rFonts w:ascii="Cambria" w:hAnsi="Cambria"/>
              </w:rPr>
            </w:pPr>
            <w:bookmarkStart w:id="1385" w:name="_Toc137817767"/>
            <w:bookmarkStart w:id="1386" w:name="_Toc137830449"/>
            <w:r>
              <w:rPr>
                <w:rFonts w:ascii="Cambria" w:hAnsi="Cambria"/>
                <w:b w:val="0"/>
              </w:rPr>
              <w:t>System should provide above mentioned fields as a mandatory field.</w:t>
            </w:r>
            <w:bookmarkEnd w:id="1385"/>
            <w:bookmarkEnd w:id="1386"/>
          </w:p>
          <w:p w14:paraId="4DDCA812" w14:textId="77777777" w:rsidR="009274EA" w:rsidRDefault="00C53038">
            <w:pPr>
              <w:pStyle w:val="Heading112pt"/>
              <w:tabs>
                <w:tab w:val="left" w:pos="10620"/>
              </w:tabs>
              <w:rPr>
                <w:rFonts w:ascii="Cambria" w:hAnsi="Cambria"/>
              </w:rPr>
            </w:pPr>
            <w:bookmarkStart w:id="1387" w:name="_Toc137817768"/>
            <w:bookmarkStart w:id="1388" w:name="_Toc137830450"/>
            <w:r>
              <w:rPr>
                <w:rFonts w:ascii="Cambria" w:hAnsi="Cambria"/>
                <w:b w:val="0"/>
              </w:rPr>
              <w:t>System should display validation message “Please enter details” on click submit button with blank fields.</w:t>
            </w:r>
            <w:bookmarkEnd w:id="1387"/>
            <w:bookmarkEnd w:id="1388"/>
          </w:p>
          <w:p w14:paraId="2528A696" w14:textId="77777777" w:rsidR="009274EA" w:rsidRDefault="00C53038">
            <w:pPr>
              <w:pStyle w:val="Heading112pt"/>
              <w:tabs>
                <w:tab w:val="left" w:pos="10620"/>
              </w:tabs>
              <w:rPr>
                <w:rFonts w:ascii="Cambria" w:hAnsi="Cambria"/>
              </w:rPr>
            </w:pPr>
            <w:bookmarkStart w:id="1389" w:name="_Toc137817769"/>
            <w:bookmarkStart w:id="1390" w:name="_Toc137830451"/>
            <w:r>
              <w:rPr>
                <w:rFonts w:ascii="Cambria" w:hAnsi="Cambria"/>
                <w:b w:val="0"/>
              </w:rPr>
              <w:t>System should clear all input on click clear button.</w:t>
            </w:r>
            <w:bookmarkEnd w:id="1389"/>
            <w:bookmarkEnd w:id="1390"/>
          </w:p>
          <w:p w14:paraId="238B9F7C" w14:textId="77777777" w:rsidR="009274EA" w:rsidRDefault="00C53038">
            <w:pPr>
              <w:pStyle w:val="Heading112pt"/>
              <w:tabs>
                <w:tab w:val="left" w:pos="10620"/>
              </w:tabs>
              <w:rPr>
                <w:rFonts w:ascii="Cambria" w:hAnsi="Cambria"/>
              </w:rPr>
            </w:pPr>
            <w:bookmarkStart w:id="1391" w:name="_Toc137817770"/>
            <w:bookmarkStart w:id="1392" w:name="_Toc137830452"/>
            <w:r>
              <w:rPr>
                <w:rFonts w:ascii="Cambria" w:hAnsi="Cambria"/>
                <w:b w:val="0"/>
              </w:rPr>
              <w:t>System should redirect on log in home page on click cancel button.</w:t>
            </w:r>
            <w:bookmarkEnd w:id="1391"/>
            <w:bookmarkEnd w:id="1392"/>
          </w:p>
          <w:p w14:paraId="3E722D77" w14:textId="77777777" w:rsidR="009274EA" w:rsidRDefault="00C53038">
            <w:pPr>
              <w:pStyle w:val="Heading112pt"/>
              <w:tabs>
                <w:tab w:val="left" w:pos="10620"/>
              </w:tabs>
              <w:rPr>
                <w:rFonts w:ascii="Cambria" w:hAnsi="Cambria"/>
              </w:rPr>
            </w:pPr>
            <w:bookmarkStart w:id="1393" w:name="_Toc137817771"/>
            <w:bookmarkStart w:id="1394" w:name="_Toc137830453"/>
            <w:r>
              <w:rPr>
                <w:rFonts w:ascii="Cambria" w:hAnsi="Cambria"/>
                <w:b w:val="0"/>
              </w:rPr>
              <w:t xml:space="preserve">System should allow to enter duplicate value in </w:t>
            </w:r>
            <w:r>
              <w:rPr>
                <w:rFonts w:ascii="Cambria" w:hAnsi="Cambria"/>
              </w:rPr>
              <w:t>Category name</w:t>
            </w:r>
            <w:r>
              <w:rPr>
                <w:rFonts w:ascii="Cambria" w:hAnsi="Cambria"/>
                <w:b w:val="0"/>
              </w:rPr>
              <w:t xml:space="preserve"> field.</w:t>
            </w:r>
            <w:bookmarkEnd w:id="1393"/>
            <w:bookmarkEnd w:id="1394"/>
          </w:p>
          <w:p w14:paraId="3D470AC4" w14:textId="77777777" w:rsidR="009274EA" w:rsidRDefault="00C53038">
            <w:pPr>
              <w:pStyle w:val="Heading112pt"/>
              <w:tabs>
                <w:tab w:val="left" w:pos="10620"/>
              </w:tabs>
              <w:rPr>
                <w:rFonts w:ascii="Cambria" w:hAnsi="Cambria"/>
              </w:rPr>
            </w:pPr>
            <w:bookmarkStart w:id="1395" w:name="_Toc137817772"/>
            <w:bookmarkStart w:id="1396" w:name="_Toc137830454"/>
            <w:r>
              <w:rPr>
                <w:rFonts w:ascii="Cambria" w:hAnsi="Cambria"/>
                <w:b w:val="0"/>
              </w:rPr>
              <w:t>System should not allow to enter duplicate value in</w:t>
            </w:r>
            <w:r>
              <w:rPr>
                <w:rFonts w:ascii="Cambria" w:hAnsi="Cambria"/>
              </w:rPr>
              <w:t xml:space="preserve"> Category Code </w:t>
            </w:r>
            <w:r>
              <w:rPr>
                <w:rFonts w:ascii="Cambria" w:hAnsi="Cambria"/>
                <w:b w:val="0"/>
              </w:rPr>
              <w:t>and should validation “Category de already exists”.</w:t>
            </w:r>
            <w:bookmarkEnd w:id="1395"/>
            <w:bookmarkEnd w:id="1396"/>
          </w:p>
          <w:p w14:paraId="6974E78E" w14:textId="77777777" w:rsidR="009274EA" w:rsidRDefault="00C53038">
            <w:pPr>
              <w:pStyle w:val="Heading112pt"/>
              <w:tabs>
                <w:tab w:val="left" w:pos="10620"/>
              </w:tabs>
              <w:rPr>
                <w:rFonts w:ascii="Cambria" w:hAnsi="Cambria"/>
              </w:rPr>
            </w:pPr>
            <w:bookmarkStart w:id="1397" w:name="_Toc137817773"/>
            <w:bookmarkStart w:id="1398" w:name="_Toc137830455"/>
            <w:r>
              <w:rPr>
                <w:rFonts w:ascii="Cambria" w:hAnsi="Cambria"/>
                <w:b w:val="0"/>
              </w:rPr>
              <w:t xml:space="preserve">System should display confirmation message </w:t>
            </w:r>
            <w:r>
              <w:rPr>
                <w:rFonts w:ascii="Cambria" w:hAnsi="Cambria"/>
              </w:rPr>
              <w:t>“Category created successfully</w:t>
            </w:r>
            <w:r>
              <w:rPr>
                <w:rFonts w:ascii="Cambria" w:hAnsi="Cambria"/>
                <w:b w:val="0"/>
              </w:rPr>
              <w:t>” on click of submit button.</w:t>
            </w:r>
            <w:bookmarkEnd w:id="1397"/>
            <w:bookmarkEnd w:id="1398"/>
          </w:p>
          <w:p w14:paraId="44E41112" w14:textId="77777777" w:rsidR="009274EA" w:rsidRDefault="009274EA">
            <w:pPr>
              <w:pStyle w:val="Heading112pt"/>
              <w:numPr>
                <w:ilvl w:val="0"/>
                <w:numId w:val="0"/>
              </w:numPr>
              <w:tabs>
                <w:tab w:val="left" w:pos="10620"/>
              </w:tabs>
              <w:ind w:left="360"/>
              <w:rPr>
                <w:rFonts w:ascii="Cambria" w:hAnsi="Cambria"/>
              </w:rPr>
            </w:pPr>
          </w:p>
          <w:p w14:paraId="7C6FBB3F"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656F6CAD" w14:textId="77777777" w:rsidR="009274EA" w:rsidRDefault="00C53038">
            <w:pPr>
              <w:pStyle w:val="Heading112pt"/>
              <w:rPr>
                <w:rFonts w:ascii="Cambria" w:hAnsi="Cambria"/>
                <w:b w:val="0"/>
              </w:rPr>
            </w:pPr>
            <w:r>
              <w:rPr>
                <w:rFonts w:ascii="Cambria" w:hAnsi="Cambria"/>
                <w:b w:val="0"/>
              </w:rPr>
              <w:t>System should capture the entry of “Category” creation in audit trail report as “New category :&lt; category&gt; created”.</w:t>
            </w:r>
          </w:p>
          <w:p w14:paraId="7EA90E5F" w14:textId="77777777" w:rsidR="009274EA" w:rsidRDefault="00C53038">
            <w:pPr>
              <w:pStyle w:val="Heading112pt"/>
              <w:numPr>
                <w:ilvl w:val="0"/>
                <w:numId w:val="0"/>
              </w:numPr>
              <w:tabs>
                <w:tab w:val="left" w:pos="10620"/>
              </w:tabs>
              <w:ind w:left="360" w:hanging="360"/>
              <w:rPr>
                <w:rFonts w:ascii="Cambria" w:hAnsi="Cambria"/>
                <w:b w:val="0"/>
              </w:rPr>
            </w:pPr>
            <w:bookmarkStart w:id="1399" w:name="_Toc137817774"/>
            <w:bookmarkStart w:id="1400" w:name="_Toc137830456"/>
            <w:r>
              <w:rPr>
                <w:rFonts w:ascii="Cambria" w:hAnsi="Cambria"/>
                <w:u w:val="single"/>
              </w:rPr>
              <w:t>Document Upload</w:t>
            </w:r>
            <w:r>
              <w:rPr>
                <w:rFonts w:ascii="Cambria" w:hAnsi="Cambria"/>
                <w:b w:val="0"/>
              </w:rPr>
              <w:t xml:space="preserve"> :</w:t>
            </w:r>
            <w:bookmarkEnd w:id="1399"/>
            <w:bookmarkEnd w:id="1400"/>
          </w:p>
          <w:p w14:paraId="3699576F" w14:textId="77777777" w:rsidR="009274EA" w:rsidRDefault="00C53038">
            <w:pPr>
              <w:pStyle w:val="Heading112pt"/>
              <w:tabs>
                <w:tab w:val="left" w:pos="10620"/>
              </w:tabs>
              <w:rPr>
                <w:rFonts w:ascii="Cambria" w:hAnsi="Cambria"/>
              </w:rPr>
            </w:pPr>
            <w:bookmarkStart w:id="1401" w:name="_Toc137817775"/>
            <w:bookmarkStart w:id="1402" w:name="_Toc137830457"/>
            <w:r>
              <w:rPr>
                <w:rFonts w:ascii="Cambria" w:hAnsi="Cambria"/>
                <w:b w:val="0"/>
              </w:rPr>
              <w:t>System should allow user to upload PDF file while creating any new value in master.</w:t>
            </w:r>
            <w:bookmarkEnd w:id="1401"/>
            <w:bookmarkEnd w:id="1402"/>
          </w:p>
          <w:p w14:paraId="33BC2028" w14:textId="77777777" w:rsidR="009274EA" w:rsidRDefault="00C53038">
            <w:pPr>
              <w:pStyle w:val="Heading112pt"/>
              <w:tabs>
                <w:tab w:val="left" w:pos="10620"/>
              </w:tabs>
              <w:rPr>
                <w:rFonts w:ascii="Cambria" w:hAnsi="Cambria"/>
              </w:rPr>
            </w:pPr>
            <w:bookmarkStart w:id="1403" w:name="_Toc137817776"/>
            <w:bookmarkStart w:id="1404" w:name="_Toc137830458"/>
            <w:r>
              <w:rPr>
                <w:rFonts w:ascii="Cambria" w:hAnsi="Cambria"/>
                <w:b w:val="0"/>
              </w:rPr>
              <w:t>File upload functionality should be non-mandatory.</w:t>
            </w:r>
            <w:bookmarkEnd w:id="1403"/>
            <w:bookmarkEnd w:id="1404"/>
          </w:p>
          <w:p w14:paraId="532A6869" w14:textId="77777777" w:rsidR="009274EA" w:rsidRDefault="00C53038">
            <w:pPr>
              <w:pStyle w:val="Heading112pt"/>
              <w:tabs>
                <w:tab w:val="left" w:pos="10620"/>
              </w:tabs>
              <w:rPr>
                <w:rFonts w:ascii="Cambria" w:hAnsi="Cambria"/>
              </w:rPr>
            </w:pPr>
            <w:bookmarkStart w:id="1405" w:name="_Toc137817777"/>
            <w:bookmarkStart w:id="1406" w:name="_Toc137830459"/>
            <w:r>
              <w:rPr>
                <w:rFonts w:ascii="Cambria" w:hAnsi="Cambria"/>
                <w:b w:val="0"/>
              </w:rPr>
              <w:t>System should provide below options under file upload page.</w:t>
            </w:r>
            <w:bookmarkEnd w:id="1405"/>
            <w:bookmarkEnd w:id="1406"/>
          </w:p>
          <w:p w14:paraId="1CF461BC" w14:textId="77777777" w:rsidR="009274EA" w:rsidRDefault="00C53038">
            <w:pPr>
              <w:pStyle w:val="Heading112pt"/>
              <w:numPr>
                <w:ilvl w:val="1"/>
                <w:numId w:val="2"/>
              </w:numPr>
              <w:tabs>
                <w:tab w:val="left" w:pos="10620"/>
              </w:tabs>
              <w:rPr>
                <w:rFonts w:ascii="Cambria" w:hAnsi="Cambria"/>
              </w:rPr>
            </w:pPr>
            <w:bookmarkStart w:id="1407" w:name="_Toc137817778"/>
            <w:bookmarkStart w:id="1408" w:name="_Toc137830460"/>
            <w:r>
              <w:rPr>
                <w:rFonts w:ascii="Cambria" w:hAnsi="Cambria"/>
                <w:b w:val="0"/>
              </w:rPr>
              <w:t>Browser document button</w:t>
            </w:r>
            <w:bookmarkEnd w:id="1407"/>
            <w:bookmarkEnd w:id="1408"/>
          </w:p>
          <w:p w14:paraId="665617C0" w14:textId="77777777" w:rsidR="009274EA" w:rsidRDefault="00C53038">
            <w:pPr>
              <w:pStyle w:val="Heading112pt"/>
              <w:numPr>
                <w:ilvl w:val="1"/>
                <w:numId w:val="2"/>
              </w:numPr>
              <w:tabs>
                <w:tab w:val="left" w:pos="10620"/>
              </w:tabs>
              <w:rPr>
                <w:rFonts w:ascii="Cambria" w:hAnsi="Cambria"/>
              </w:rPr>
            </w:pPr>
            <w:bookmarkStart w:id="1409" w:name="_Toc137817779"/>
            <w:bookmarkStart w:id="1410" w:name="_Toc137830461"/>
            <w:r>
              <w:rPr>
                <w:rFonts w:ascii="Cambria" w:hAnsi="Cambria"/>
                <w:b w:val="0"/>
              </w:rPr>
              <w:t>Document Brief/Remarks textbox</w:t>
            </w:r>
            <w:bookmarkEnd w:id="1409"/>
            <w:bookmarkEnd w:id="1410"/>
          </w:p>
          <w:p w14:paraId="0FDA1245" w14:textId="77777777" w:rsidR="009274EA" w:rsidRDefault="00C53038">
            <w:pPr>
              <w:pStyle w:val="Heading112pt"/>
              <w:numPr>
                <w:ilvl w:val="1"/>
                <w:numId w:val="2"/>
              </w:numPr>
              <w:tabs>
                <w:tab w:val="left" w:pos="10620"/>
              </w:tabs>
              <w:rPr>
                <w:rFonts w:ascii="Cambria" w:hAnsi="Cambria"/>
              </w:rPr>
            </w:pPr>
            <w:bookmarkStart w:id="1411" w:name="_Toc137817780"/>
            <w:bookmarkStart w:id="1412" w:name="_Toc137830462"/>
            <w:r>
              <w:rPr>
                <w:rFonts w:ascii="Cambria" w:hAnsi="Cambria"/>
                <w:b w:val="0"/>
              </w:rPr>
              <w:lastRenderedPageBreak/>
              <w:t>Upload button</w:t>
            </w:r>
            <w:bookmarkEnd w:id="1411"/>
            <w:bookmarkEnd w:id="1412"/>
          </w:p>
          <w:p w14:paraId="3BFB9BA9" w14:textId="77777777" w:rsidR="009274EA" w:rsidRDefault="00C53038">
            <w:pPr>
              <w:pStyle w:val="Heading112pt"/>
              <w:numPr>
                <w:ilvl w:val="1"/>
                <w:numId w:val="2"/>
              </w:numPr>
              <w:tabs>
                <w:tab w:val="left" w:pos="10620"/>
              </w:tabs>
              <w:rPr>
                <w:rFonts w:ascii="Cambria" w:hAnsi="Cambria"/>
              </w:rPr>
            </w:pPr>
            <w:bookmarkStart w:id="1413" w:name="_Toc137817781"/>
            <w:bookmarkStart w:id="1414" w:name="_Toc137830463"/>
            <w:r>
              <w:rPr>
                <w:rFonts w:ascii="Cambria" w:hAnsi="Cambria"/>
                <w:b w:val="0"/>
              </w:rPr>
              <w:t>Clear button.</w:t>
            </w:r>
            <w:bookmarkEnd w:id="1413"/>
            <w:bookmarkEnd w:id="1414"/>
          </w:p>
          <w:p w14:paraId="3E8F7DE2" w14:textId="77777777" w:rsidR="009274EA" w:rsidRDefault="00C53038">
            <w:pPr>
              <w:pStyle w:val="Heading112pt"/>
              <w:tabs>
                <w:tab w:val="left" w:pos="10620"/>
              </w:tabs>
              <w:rPr>
                <w:rFonts w:ascii="Cambria" w:hAnsi="Cambria"/>
              </w:rPr>
            </w:pPr>
            <w:bookmarkStart w:id="1415" w:name="_Toc137817782"/>
            <w:bookmarkStart w:id="1416" w:name="_Toc137830464"/>
            <w:r>
              <w:rPr>
                <w:rFonts w:ascii="Cambria" w:hAnsi="Cambria"/>
                <w:b w:val="0"/>
              </w:rPr>
              <w:t>System should allow to upload 10 MB Size per file.</w:t>
            </w:r>
            <w:bookmarkEnd w:id="1415"/>
            <w:bookmarkEnd w:id="1416"/>
          </w:p>
          <w:p w14:paraId="21DD18A0" w14:textId="77777777" w:rsidR="009274EA" w:rsidRDefault="00C53038">
            <w:pPr>
              <w:pStyle w:val="Heading112pt"/>
              <w:rPr>
                <w:rFonts w:ascii="Cambria" w:hAnsi="Cambria"/>
                <w:b w:val="0"/>
              </w:rPr>
            </w:pPr>
            <w:bookmarkStart w:id="1417" w:name="_Toc137817783"/>
            <w:bookmarkStart w:id="1418" w:name="_Toc137830465"/>
            <w:r>
              <w:rPr>
                <w:rFonts w:ascii="Cambria" w:hAnsi="Cambria"/>
                <w:b w:val="0"/>
              </w:rPr>
              <w:t>System should display message “Incorrect file type” on selecting other than PDF file.</w:t>
            </w:r>
            <w:bookmarkEnd w:id="1417"/>
            <w:bookmarkEnd w:id="1418"/>
          </w:p>
          <w:p w14:paraId="3A067D94"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60C6D3C"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Category :&lt; Category Name&gt;”.</w:t>
            </w:r>
          </w:p>
        </w:tc>
      </w:tr>
      <w:tr w:rsidR="009274EA" w14:paraId="7064BEA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CFFC87F" w14:textId="77777777" w:rsidR="009274EA" w:rsidRDefault="00C53038">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14:paraId="4BBB6D81" w14:textId="77777777" w:rsidR="009274EA" w:rsidRDefault="00C53038">
            <w:pPr>
              <w:numPr>
                <w:ilvl w:val="0"/>
                <w:numId w:val="1"/>
              </w:numPr>
              <w:tabs>
                <w:tab w:val="left" w:pos="10620"/>
              </w:tabs>
              <w:spacing w:after="0" w:line="360" w:lineRule="auto"/>
            </w:pPr>
            <w:r>
              <w:t>TAO User/Tea Board Admin User/Authorized User</w:t>
            </w:r>
          </w:p>
        </w:tc>
      </w:tr>
    </w:tbl>
    <w:p w14:paraId="63F245B6" w14:textId="77777777" w:rsidR="009274EA" w:rsidRDefault="009274EA">
      <w:pPr>
        <w:tabs>
          <w:tab w:val="left" w:pos="10620"/>
        </w:tabs>
      </w:pPr>
    </w:p>
    <w:p w14:paraId="60693081"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7CC29274" w14:textId="77777777">
        <w:trPr>
          <w:trHeight w:val="940"/>
        </w:trPr>
        <w:tc>
          <w:tcPr>
            <w:tcW w:w="1150" w:type="dxa"/>
            <w:shd w:val="clear" w:color="auto" w:fill="C4BC96"/>
          </w:tcPr>
          <w:p w14:paraId="3E76B97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6BB562E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289FB72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242CDA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27D8622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339330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34675F5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3770D0AD" w14:textId="77777777">
        <w:trPr>
          <w:trHeight w:val="1735"/>
        </w:trPr>
        <w:tc>
          <w:tcPr>
            <w:tcW w:w="1150" w:type="dxa"/>
            <w:shd w:val="clear" w:color="auto" w:fill="auto"/>
          </w:tcPr>
          <w:p w14:paraId="4F796F44" w14:textId="77777777" w:rsidR="009274EA" w:rsidRDefault="00C53038">
            <w:pPr>
              <w:tabs>
                <w:tab w:val="left" w:pos="10620"/>
              </w:tabs>
              <w:rPr>
                <w:color w:val="222222"/>
                <w:sz w:val="18"/>
                <w:szCs w:val="18"/>
              </w:rPr>
            </w:pPr>
            <w:r>
              <w:rPr>
                <w:rStyle w:val="brownfont"/>
                <w:color w:val="000000"/>
                <w:sz w:val="18"/>
                <w:szCs w:val="18"/>
              </w:rPr>
              <w:t>Category Name</w:t>
            </w:r>
          </w:p>
          <w:p w14:paraId="00AE58C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B8F77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9E625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D26A5CD" w14:textId="77777777" w:rsidR="009274EA" w:rsidRDefault="00C53038">
            <w:pPr>
              <w:tabs>
                <w:tab w:val="center" w:pos="4320"/>
                <w:tab w:val="right" w:pos="8640"/>
                <w:tab w:val="left" w:pos="10620"/>
              </w:tabs>
            </w:pPr>
            <w:r>
              <w:t>The category name should be a required field, meaning it cannot be left empty.</w:t>
            </w:r>
          </w:p>
          <w:p w14:paraId="2EB38EC7" w14:textId="77777777" w:rsidR="009274EA" w:rsidRDefault="00C53038">
            <w:pPr>
              <w:tabs>
                <w:tab w:val="center" w:pos="4320"/>
                <w:tab w:val="right" w:pos="8640"/>
                <w:tab w:val="left" w:pos="10620"/>
              </w:tabs>
            </w:pPr>
            <w:r>
              <w:t>The category name should have a minimum length of 2 characters and a maximum length of 50 characters.</w:t>
            </w:r>
          </w:p>
          <w:p w14:paraId="397931F3"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Duplicate values for category name should not be allowed.</w:t>
            </w:r>
          </w:p>
        </w:tc>
        <w:tc>
          <w:tcPr>
            <w:tcW w:w="1352" w:type="dxa"/>
            <w:shd w:val="clear" w:color="auto" w:fill="auto"/>
          </w:tcPr>
          <w:p w14:paraId="797DFFF4" w14:textId="77777777" w:rsidR="009274EA" w:rsidRDefault="00C53038">
            <w:pPr>
              <w:tabs>
                <w:tab w:val="center" w:pos="4320"/>
                <w:tab w:val="right" w:pos="8640"/>
                <w:tab w:val="left" w:pos="10620"/>
              </w:tabs>
            </w:pPr>
            <w:r>
              <w:t>If the category name field is left empty: "Please enter the category name."</w:t>
            </w:r>
          </w:p>
          <w:p w14:paraId="71D13B2F" w14:textId="77777777" w:rsidR="009274EA" w:rsidRDefault="00C53038">
            <w:pPr>
              <w:tabs>
                <w:tab w:val="center" w:pos="4320"/>
                <w:tab w:val="right" w:pos="8640"/>
                <w:tab w:val="left" w:pos="10620"/>
              </w:tabs>
            </w:pPr>
            <w:r>
              <w:t>If the category name is shorter than 2 characters: "The category name should be at least 2 characters long."</w:t>
            </w:r>
          </w:p>
          <w:p w14:paraId="02D86A8C" w14:textId="77777777" w:rsidR="009274EA" w:rsidRDefault="00C53038">
            <w:pPr>
              <w:tabs>
                <w:tab w:val="center" w:pos="4320"/>
                <w:tab w:val="right" w:pos="8640"/>
                <w:tab w:val="left" w:pos="10620"/>
              </w:tabs>
            </w:pPr>
            <w:r>
              <w:t xml:space="preserve">If the category name exceeds 50 characters: "The category name should </w:t>
            </w:r>
            <w:r>
              <w:lastRenderedPageBreak/>
              <w:t>not exceed 50 characters."</w:t>
            </w:r>
          </w:p>
          <w:p w14:paraId="437C22B3"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If a duplicate value for category name is entered: "Category name must be unique. The entered value already exists."</w:t>
            </w:r>
          </w:p>
        </w:tc>
        <w:tc>
          <w:tcPr>
            <w:tcW w:w="2904" w:type="dxa"/>
            <w:shd w:val="clear" w:color="auto" w:fill="auto"/>
          </w:tcPr>
          <w:p w14:paraId="0C4BFC7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5A20CD4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49BD469" w14:textId="77777777">
        <w:trPr>
          <w:trHeight w:val="1735"/>
        </w:trPr>
        <w:tc>
          <w:tcPr>
            <w:tcW w:w="1150" w:type="dxa"/>
            <w:shd w:val="clear" w:color="auto" w:fill="auto"/>
          </w:tcPr>
          <w:p w14:paraId="7E023E2F" w14:textId="77777777" w:rsidR="009274EA" w:rsidRDefault="00C53038">
            <w:pPr>
              <w:tabs>
                <w:tab w:val="left" w:pos="10620"/>
              </w:tabs>
              <w:rPr>
                <w:color w:val="222222"/>
                <w:sz w:val="18"/>
                <w:szCs w:val="18"/>
              </w:rPr>
            </w:pPr>
            <w:r>
              <w:rPr>
                <w:rStyle w:val="brownfont"/>
                <w:color w:val="000000"/>
                <w:sz w:val="18"/>
                <w:szCs w:val="18"/>
              </w:rPr>
              <w:t>Category Code</w:t>
            </w:r>
          </w:p>
          <w:p w14:paraId="371879E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1094A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C8ADA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5F1349E" w14:textId="77777777" w:rsidR="009274EA" w:rsidRDefault="00C53038">
            <w:pPr>
              <w:tabs>
                <w:tab w:val="center" w:pos="4320"/>
                <w:tab w:val="right" w:pos="8640"/>
                <w:tab w:val="left" w:pos="10620"/>
              </w:tabs>
            </w:pPr>
            <w:r>
              <w:t>The category code should be a required field, meaning it cannot be left empty.</w:t>
            </w:r>
          </w:p>
          <w:p w14:paraId="617C4FBD" w14:textId="77777777" w:rsidR="009274EA" w:rsidRDefault="00C53038">
            <w:pPr>
              <w:tabs>
                <w:tab w:val="center" w:pos="4320"/>
                <w:tab w:val="right" w:pos="8640"/>
                <w:tab w:val="left" w:pos="10620"/>
              </w:tabs>
            </w:pPr>
            <w:r>
              <w:t>The category code should consist of alphanumeric characters.</w:t>
            </w:r>
          </w:p>
          <w:p w14:paraId="790BE44B" w14:textId="77777777" w:rsidR="009274EA" w:rsidRDefault="00C53038">
            <w:pPr>
              <w:tabs>
                <w:tab w:val="center" w:pos="4320"/>
                <w:tab w:val="right" w:pos="8640"/>
                <w:tab w:val="left" w:pos="10620"/>
              </w:tabs>
            </w:pPr>
            <w:r>
              <w:t>The category code should have a minimum length of 2 characters and a maximum length of 10 characters.</w:t>
            </w:r>
          </w:p>
          <w:p w14:paraId="5841FA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category code should not be allowed.</w:t>
            </w:r>
          </w:p>
        </w:tc>
        <w:tc>
          <w:tcPr>
            <w:tcW w:w="1352" w:type="dxa"/>
            <w:shd w:val="clear" w:color="auto" w:fill="auto"/>
          </w:tcPr>
          <w:p w14:paraId="76430186" w14:textId="77777777" w:rsidR="009274EA" w:rsidRDefault="00C53038">
            <w:pPr>
              <w:tabs>
                <w:tab w:val="center" w:pos="4320"/>
                <w:tab w:val="right" w:pos="8640"/>
                <w:tab w:val="left" w:pos="10620"/>
              </w:tabs>
            </w:pPr>
            <w:r>
              <w:t>If the category code field is left empty: "Please enter the category code."</w:t>
            </w:r>
          </w:p>
          <w:p w14:paraId="039E65D3" w14:textId="77777777" w:rsidR="009274EA" w:rsidRDefault="00C53038">
            <w:pPr>
              <w:tabs>
                <w:tab w:val="center" w:pos="4320"/>
                <w:tab w:val="right" w:pos="8640"/>
                <w:tab w:val="left" w:pos="10620"/>
              </w:tabs>
            </w:pPr>
            <w:r>
              <w:t>If the category code contains non-alphanumeric characters: "The category code should only contain alphanumeric characters."</w:t>
            </w:r>
          </w:p>
          <w:p w14:paraId="6EB4F1BE" w14:textId="77777777" w:rsidR="009274EA" w:rsidRDefault="00C53038">
            <w:pPr>
              <w:tabs>
                <w:tab w:val="center" w:pos="4320"/>
                <w:tab w:val="right" w:pos="8640"/>
                <w:tab w:val="left" w:pos="10620"/>
              </w:tabs>
            </w:pPr>
            <w:r>
              <w:t xml:space="preserve">If the category code is shorter than 2 characters: "The category code should be at least 2 </w:t>
            </w:r>
            <w:r>
              <w:lastRenderedPageBreak/>
              <w:t>characters long."</w:t>
            </w:r>
          </w:p>
          <w:p w14:paraId="2EAAF8AA" w14:textId="77777777" w:rsidR="009274EA" w:rsidRDefault="00C53038">
            <w:pPr>
              <w:tabs>
                <w:tab w:val="center" w:pos="4320"/>
                <w:tab w:val="right" w:pos="8640"/>
                <w:tab w:val="left" w:pos="10620"/>
              </w:tabs>
            </w:pPr>
            <w:r>
              <w:t>If the category code exceeds 10 characters: "The category code should not exceed 10 characters."</w:t>
            </w:r>
          </w:p>
          <w:p w14:paraId="701268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category code is entered: "Category code must be unique. The entered value already exists."</w:t>
            </w:r>
          </w:p>
        </w:tc>
        <w:tc>
          <w:tcPr>
            <w:tcW w:w="2904" w:type="dxa"/>
            <w:shd w:val="clear" w:color="auto" w:fill="auto"/>
          </w:tcPr>
          <w:p w14:paraId="0D3823F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3DC7C9F7"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59308527" w14:textId="77777777" w:rsidR="009274EA" w:rsidRDefault="009274EA">
      <w:pPr>
        <w:tabs>
          <w:tab w:val="left" w:pos="10620"/>
        </w:tabs>
      </w:pPr>
    </w:p>
    <w:p w14:paraId="35710E2C" w14:textId="77777777" w:rsidR="009274EA" w:rsidRDefault="00C53038">
      <w:pPr>
        <w:tabs>
          <w:tab w:val="left" w:pos="10620"/>
        </w:tabs>
        <w:spacing w:line="360" w:lineRule="auto"/>
        <w:rPr>
          <w:b/>
          <w:i/>
        </w:rPr>
      </w:pPr>
      <w:r>
        <w:rPr>
          <w:b/>
          <w:i/>
        </w:rPr>
        <w:t>Controls:</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873"/>
      </w:tblGrid>
      <w:tr w:rsidR="009274EA" w14:paraId="26AAEB50" w14:textId="77777777">
        <w:trPr>
          <w:trHeight w:val="501"/>
        </w:trPr>
        <w:tc>
          <w:tcPr>
            <w:tcW w:w="1866" w:type="dxa"/>
            <w:shd w:val="clear" w:color="auto" w:fill="C4BC96"/>
            <w:vAlign w:val="center"/>
          </w:tcPr>
          <w:p w14:paraId="4D398221" w14:textId="77777777" w:rsidR="009274EA" w:rsidRDefault="00C53038">
            <w:pPr>
              <w:tabs>
                <w:tab w:val="left" w:pos="10620"/>
              </w:tabs>
              <w:rPr>
                <w:b/>
                <w:bCs/>
                <w:iCs/>
              </w:rPr>
            </w:pPr>
            <w:r>
              <w:rPr>
                <w:b/>
                <w:bCs/>
                <w:iCs/>
              </w:rPr>
              <w:t>Control</w:t>
            </w:r>
          </w:p>
        </w:tc>
        <w:tc>
          <w:tcPr>
            <w:tcW w:w="1858" w:type="dxa"/>
            <w:shd w:val="clear" w:color="auto" w:fill="C4BC96"/>
            <w:vAlign w:val="center"/>
          </w:tcPr>
          <w:p w14:paraId="32420527" w14:textId="77777777" w:rsidR="009274EA" w:rsidRDefault="00C53038">
            <w:pPr>
              <w:tabs>
                <w:tab w:val="left" w:pos="10620"/>
              </w:tabs>
              <w:rPr>
                <w:b/>
                <w:bCs/>
                <w:iCs/>
              </w:rPr>
            </w:pPr>
            <w:r>
              <w:rPr>
                <w:b/>
                <w:bCs/>
                <w:iCs/>
              </w:rPr>
              <w:t>Control Type</w:t>
            </w:r>
          </w:p>
        </w:tc>
        <w:tc>
          <w:tcPr>
            <w:tcW w:w="6873" w:type="dxa"/>
            <w:shd w:val="clear" w:color="auto" w:fill="C4BC96"/>
            <w:vAlign w:val="center"/>
          </w:tcPr>
          <w:p w14:paraId="29CC88DA" w14:textId="77777777" w:rsidR="009274EA" w:rsidRDefault="00C53038">
            <w:pPr>
              <w:tabs>
                <w:tab w:val="left" w:pos="10620"/>
              </w:tabs>
              <w:rPr>
                <w:b/>
                <w:bCs/>
                <w:iCs/>
              </w:rPr>
            </w:pPr>
            <w:r>
              <w:rPr>
                <w:b/>
                <w:bCs/>
                <w:iCs/>
              </w:rPr>
              <w:t>Behaviour</w:t>
            </w:r>
          </w:p>
        </w:tc>
      </w:tr>
      <w:tr w:rsidR="009274EA" w14:paraId="5C6B188F" w14:textId="77777777">
        <w:trPr>
          <w:trHeight w:val="517"/>
        </w:trPr>
        <w:tc>
          <w:tcPr>
            <w:tcW w:w="1866" w:type="dxa"/>
            <w:vAlign w:val="center"/>
          </w:tcPr>
          <w:p w14:paraId="061226EB" w14:textId="77777777" w:rsidR="009274EA" w:rsidRDefault="00C53038">
            <w:pPr>
              <w:tabs>
                <w:tab w:val="left" w:pos="10620"/>
              </w:tabs>
            </w:pPr>
            <w:r>
              <w:t>Submit</w:t>
            </w:r>
          </w:p>
        </w:tc>
        <w:tc>
          <w:tcPr>
            <w:tcW w:w="1858" w:type="dxa"/>
            <w:vAlign w:val="center"/>
          </w:tcPr>
          <w:p w14:paraId="016BCA76" w14:textId="77777777" w:rsidR="009274EA" w:rsidRDefault="00C53038">
            <w:pPr>
              <w:tabs>
                <w:tab w:val="left" w:pos="10620"/>
              </w:tabs>
            </w:pPr>
            <w:r>
              <w:t>Button</w:t>
            </w:r>
          </w:p>
        </w:tc>
        <w:tc>
          <w:tcPr>
            <w:tcW w:w="6873" w:type="dxa"/>
            <w:vAlign w:val="center"/>
          </w:tcPr>
          <w:p w14:paraId="1F42B01D" w14:textId="77777777" w:rsidR="009274EA" w:rsidRDefault="00C53038">
            <w:pPr>
              <w:tabs>
                <w:tab w:val="left" w:pos="10620"/>
              </w:tabs>
            </w:pPr>
            <w:r>
              <w:t>Save the records</w:t>
            </w:r>
          </w:p>
        </w:tc>
      </w:tr>
      <w:tr w:rsidR="009274EA" w14:paraId="37B715CE" w14:textId="77777777">
        <w:trPr>
          <w:trHeight w:val="517"/>
        </w:trPr>
        <w:tc>
          <w:tcPr>
            <w:tcW w:w="1866" w:type="dxa"/>
            <w:vAlign w:val="center"/>
          </w:tcPr>
          <w:p w14:paraId="139A0AFE" w14:textId="77777777" w:rsidR="009274EA" w:rsidRDefault="00C53038">
            <w:pPr>
              <w:tabs>
                <w:tab w:val="left" w:pos="10620"/>
              </w:tabs>
            </w:pPr>
            <w:r>
              <w:t>Cancel</w:t>
            </w:r>
          </w:p>
        </w:tc>
        <w:tc>
          <w:tcPr>
            <w:tcW w:w="1858" w:type="dxa"/>
            <w:vAlign w:val="center"/>
          </w:tcPr>
          <w:p w14:paraId="17A476C3" w14:textId="77777777" w:rsidR="009274EA" w:rsidRDefault="00C53038">
            <w:pPr>
              <w:tabs>
                <w:tab w:val="left" w:pos="10620"/>
              </w:tabs>
            </w:pPr>
            <w:r>
              <w:t>Button</w:t>
            </w:r>
          </w:p>
        </w:tc>
        <w:tc>
          <w:tcPr>
            <w:tcW w:w="6873" w:type="dxa"/>
            <w:vAlign w:val="center"/>
          </w:tcPr>
          <w:p w14:paraId="1B6CCB11" w14:textId="77777777" w:rsidR="009274EA" w:rsidRDefault="00C53038">
            <w:pPr>
              <w:tabs>
                <w:tab w:val="left" w:pos="10620"/>
              </w:tabs>
            </w:pPr>
            <w:r>
              <w:t>Redirect on log in home page.</w:t>
            </w:r>
          </w:p>
        </w:tc>
      </w:tr>
      <w:tr w:rsidR="009274EA" w14:paraId="0DB35B10" w14:textId="77777777">
        <w:trPr>
          <w:trHeight w:val="517"/>
        </w:trPr>
        <w:tc>
          <w:tcPr>
            <w:tcW w:w="1866" w:type="dxa"/>
            <w:vAlign w:val="center"/>
          </w:tcPr>
          <w:p w14:paraId="05CC5662" w14:textId="77777777" w:rsidR="009274EA" w:rsidRDefault="00C53038">
            <w:pPr>
              <w:tabs>
                <w:tab w:val="left" w:pos="10620"/>
              </w:tabs>
            </w:pPr>
            <w:r>
              <w:t xml:space="preserve">Clear </w:t>
            </w:r>
          </w:p>
        </w:tc>
        <w:tc>
          <w:tcPr>
            <w:tcW w:w="1858" w:type="dxa"/>
            <w:vAlign w:val="center"/>
          </w:tcPr>
          <w:p w14:paraId="0B1A9937" w14:textId="77777777" w:rsidR="009274EA" w:rsidRDefault="00C53038">
            <w:pPr>
              <w:tabs>
                <w:tab w:val="left" w:pos="10620"/>
              </w:tabs>
            </w:pPr>
            <w:r>
              <w:t>Button</w:t>
            </w:r>
          </w:p>
        </w:tc>
        <w:tc>
          <w:tcPr>
            <w:tcW w:w="6873" w:type="dxa"/>
            <w:vAlign w:val="center"/>
          </w:tcPr>
          <w:p w14:paraId="16747B85" w14:textId="77777777" w:rsidR="009274EA" w:rsidRDefault="00C53038">
            <w:pPr>
              <w:tabs>
                <w:tab w:val="left" w:pos="10620"/>
              </w:tabs>
            </w:pPr>
            <w:r>
              <w:t>Clear All Fields.</w:t>
            </w:r>
          </w:p>
        </w:tc>
      </w:tr>
    </w:tbl>
    <w:p w14:paraId="34B91BB4" w14:textId="77777777" w:rsidR="009274EA" w:rsidRDefault="00C53038">
      <w:pPr>
        <w:pStyle w:val="Heading2"/>
        <w:tabs>
          <w:tab w:val="left" w:pos="10620"/>
        </w:tabs>
        <w:ind w:left="432"/>
        <w:rPr>
          <w:rFonts w:ascii="Cambria" w:hAnsi="Cambria"/>
          <w:sz w:val="22"/>
        </w:rPr>
      </w:pPr>
      <w:bookmarkStart w:id="1419" w:name="_Toc137143966"/>
      <w:bookmarkStart w:id="1420" w:name="_Toc137817784"/>
      <w:bookmarkStart w:id="1421" w:name="_Toc148377744"/>
      <w:r>
        <w:rPr>
          <w:rFonts w:ascii="Cambria" w:hAnsi="Cambria"/>
          <w:sz w:val="22"/>
          <w:lang w:val="en-US"/>
        </w:rPr>
        <w:t>3</w:t>
      </w:r>
      <w:r>
        <w:rPr>
          <w:rFonts w:ascii="Cambria" w:hAnsi="Cambria"/>
          <w:sz w:val="22"/>
        </w:rPr>
        <w:t>.1 High Level Use Case of Manage Category.</w:t>
      </w:r>
      <w:bookmarkEnd w:id="1419"/>
      <w:bookmarkEnd w:id="1420"/>
      <w:bookmarkEnd w:id="1421"/>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rsidR="009274EA" w14:paraId="082E32F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C688648" w14:textId="77777777" w:rsidR="009274EA" w:rsidRDefault="00C53038">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14:paraId="10F45359" w14:textId="77777777" w:rsidR="009274EA" w:rsidRDefault="00C53038">
            <w:pPr>
              <w:numPr>
                <w:ilvl w:val="0"/>
                <w:numId w:val="2"/>
              </w:numPr>
              <w:tabs>
                <w:tab w:val="left" w:pos="10620"/>
              </w:tabs>
              <w:spacing w:after="0" w:line="360" w:lineRule="auto"/>
            </w:pPr>
            <w:r>
              <w:t>To understand the functional logic for Manage Category.</w:t>
            </w:r>
          </w:p>
        </w:tc>
      </w:tr>
      <w:tr w:rsidR="009274EA" w14:paraId="27CB90B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F66A31E" w14:textId="77777777" w:rsidR="009274EA" w:rsidRDefault="00C53038">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14:paraId="4F8CB13B" w14:textId="77777777" w:rsidR="009274EA" w:rsidRDefault="00C53038">
            <w:pPr>
              <w:numPr>
                <w:ilvl w:val="0"/>
                <w:numId w:val="2"/>
              </w:numPr>
              <w:tabs>
                <w:tab w:val="left" w:pos="10620"/>
              </w:tabs>
              <w:spacing w:after="0" w:line="360" w:lineRule="auto"/>
            </w:pPr>
            <w:r>
              <w:t>User should have rights for Administrator rights.</w:t>
            </w:r>
          </w:p>
          <w:p w14:paraId="6377FDAC" w14:textId="77777777" w:rsidR="009274EA" w:rsidRDefault="00C53038">
            <w:pPr>
              <w:numPr>
                <w:ilvl w:val="0"/>
                <w:numId w:val="2"/>
              </w:numPr>
              <w:tabs>
                <w:tab w:val="left" w:pos="10620"/>
              </w:tabs>
              <w:spacing w:after="0" w:line="360" w:lineRule="auto"/>
            </w:pPr>
            <w:r>
              <w:t>User should have “Manage Category” rights.</w:t>
            </w:r>
          </w:p>
          <w:p w14:paraId="0D4B9624" w14:textId="77777777" w:rsidR="009274EA" w:rsidRDefault="00C53038">
            <w:pPr>
              <w:numPr>
                <w:ilvl w:val="0"/>
                <w:numId w:val="2"/>
              </w:numPr>
              <w:tabs>
                <w:tab w:val="left" w:pos="10620"/>
              </w:tabs>
              <w:spacing w:after="0" w:line="360" w:lineRule="auto"/>
            </w:pPr>
            <w:r>
              <w:t>Category should be created.</w:t>
            </w:r>
          </w:p>
        </w:tc>
      </w:tr>
      <w:tr w:rsidR="009274EA" w14:paraId="688FAC8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77B6158" w14:textId="77777777" w:rsidR="009274EA" w:rsidRDefault="00C53038">
            <w:pPr>
              <w:tabs>
                <w:tab w:val="left" w:pos="10620"/>
              </w:tabs>
              <w:rPr>
                <w:b/>
                <w:i/>
              </w:rPr>
            </w:pPr>
            <w:r>
              <w:rPr>
                <w:b/>
                <w:i/>
              </w:rPr>
              <w:lastRenderedPageBreak/>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635254E4" w14:textId="77777777" w:rsidR="009274EA" w:rsidRDefault="00C53038">
            <w:pPr>
              <w:numPr>
                <w:ilvl w:val="0"/>
                <w:numId w:val="2"/>
              </w:numPr>
              <w:tabs>
                <w:tab w:val="left" w:pos="10620"/>
              </w:tabs>
              <w:spacing w:after="0" w:line="240" w:lineRule="auto"/>
            </w:pPr>
            <w:r>
              <w:t xml:space="preserve">System should reflect the updated Category detail in </w:t>
            </w:r>
            <w:r>
              <w:rPr>
                <w:b/>
              </w:rPr>
              <w:t>entire application</w:t>
            </w:r>
            <w:r>
              <w:t>.</w:t>
            </w:r>
          </w:p>
        </w:tc>
      </w:tr>
      <w:tr w:rsidR="009274EA" w14:paraId="19E4F92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ADBBBD8" w14:textId="77777777" w:rsidR="009274EA" w:rsidRDefault="00C53038">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0AC23BC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587B901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752A90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592C3F7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Category”.</w:t>
            </w:r>
          </w:p>
          <w:p w14:paraId="118CDAE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63B7B69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364C7C0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0362FE6" w14:textId="77777777" w:rsidR="009274EA" w:rsidRDefault="00C53038">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14:paraId="39D833E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7FD9386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F3F604E" w14:textId="77777777" w:rsidR="009274EA" w:rsidRDefault="00C53038">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14:paraId="2D5E4D8E" w14:textId="77777777" w:rsidR="009274EA" w:rsidRDefault="00C53038">
            <w:pPr>
              <w:pStyle w:val="Heading112pt"/>
              <w:tabs>
                <w:tab w:val="left" w:pos="10620"/>
              </w:tabs>
              <w:rPr>
                <w:rFonts w:ascii="Cambria" w:hAnsi="Cambria"/>
              </w:rPr>
            </w:pPr>
            <w:bookmarkStart w:id="1422" w:name="_Toc137817785"/>
            <w:bookmarkStart w:id="1423" w:name="_Toc137830466"/>
            <w:r>
              <w:rPr>
                <w:rFonts w:ascii="Cambria" w:hAnsi="Cambria"/>
                <w:b w:val="0"/>
              </w:rPr>
              <w:t>System should display below sections on “Manage Category” page.</w:t>
            </w:r>
            <w:bookmarkEnd w:id="1422"/>
            <w:bookmarkEnd w:id="1423"/>
          </w:p>
          <w:p w14:paraId="15D2036D" w14:textId="77777777" w:rsidR="009274EA" w:rsidRDefault="00C53038">
            <w:pPr>
              <w:pStyle w:val="Heading112pt"/>
              <w:numPr>
                <w:ilvl w:val="1"/>
                <w:numId w:val="2"/>
              </w:numPr>
              <w:tabs>
                <w:tab w:val="left" w:pos="10620"/>
              </w:tabs>
              <w:rPr>
                <w:rFonts w:ascii="Cambria" w:hAnsi="Cambria"/>
              </w:rPr>
            </w:pPr>
            <w:bookmarkStart w:id="1424" w:name="_Toc137817786"/>
            <w:bookmarkStart w:id="1425" w:name="_Toc137830467"/>
            <w:r>
              <w:rPr>
                <w:rFonts w:ascii="Cambria" w:hAnsi="Cambria"/>
                <w:b w:val="0"/>
              </w:rPr>
              <w:t>Search section.</w:t>
            </w:r>
            <w:bookmarkEnd w:id="1424"/>
            <w:bookmarkEnd w:id="1425"/>
          </w:p>
          <w:p w14:paraId="34DA20F9" w14:textId="77777777" w:rsidR="009274EA" w:rsidRDefault="00C53038">
            <w:pPr>
              <w:pStyle w:val="Heading112pt"/>
              <w:numPr>
                <w:ilvl w:val="1"/>
                <w:numId w:val="2"/>
              </w:numPr>
              <w:tabs>
                <w:tab w:val="left" w:pos="10620"/>
              </w:tabs>
              <w:rPr>
                <w:rFonts w:ascii="Cambria" w:hAnsi="Cambria"/>
              </w:rPr>
            </w:pPr>
            <w:bookmarkStart w:id="1426" w:name="_Toc137817787"/>
            <w:bookmarkStart w:id="1427" w:name="_Toc137830468"/>
            <w:r>
              <w:rPr>
                <w:rFonts w:ascii="Cambria" w:hAnsi="Cambria"/>
                <w:b w:val="0"/>
              </w:rPr>
              <w:t>Detail section.</w:t>
            </w:r>
            <w:bookmarkEnd w:id="1426"/>
            <w:bookmarkEnd w:id="1427"/>
          </w:p>
          <w:p w14:paraId="2F2FC906" w14:textId="77777777" w:rsidR="009274EA" w:rsidRDefault="00C53038">
            <w:pPr>
              <w:pStyle w:val="Heading112pt"/>
              <w:numPr>
                <w:ilvl w:val="1"/>
                <w:numId w:val="2"/>
              </w:numPr>
              <w:tabs>
                <w:tab w:val="left" w:pos="10620"/>
              </w:tabs>
              <w:rPr>
                <w:rFonts w:ascii="Cambria" w:hAnsi="Cambria"/>
              </w:rPr>
            </w:pPr>
            <w:bookmarkStart w:id="1428" w:name="_Toc137817788"/>
            <w:bookmarkStart w:id="1429" w:name="_Toc137830469"/>
            <w:r>
              <w:rPr>
                <w:rFonts w:ascii="Cambria" w:hAnsi="Cambria"/>
                <w:b w:val="0"/>
              </w:rPr>
              <w:t>Uploaded Document Section.</w:t>
            </w:r>
            <w:bookmarkEnd w:id="1428"/>
            <w:bookmarkEnd w:id="1429"/>
          </w:p>
          <w:p w14:paraId="573FB97B" w14:textId="77777777" w:rsidR="009274EA" w:rsidRDefault="00C53038">
            <w:pPr>
              <w:pStyle w:val="Heading112pt"/>
              <w:numPr>
                <w:ilvl w:val="0"/>
                <w:numId w:val="0"/>
              </w:numPr>
              <w:tabs>
                <w:tab w:val="left" w:pos="10620"/>
              </w:tabs>
              <w:ind w:left="360" w:hanging="360"/>
              <w:rPr>
                <w:rFonts w:ascii="Cambria" w:hAnsi="Cambria"/>
              </w:rPr>
            </w:pPr>
            <w:bookmarkStart w:id="1430" w:name="_Toc137817789"/>
            <w:bookmarkStart w:id="1431" w:name="_Toc137830470"/>
            <w:r>
              <w:rPr>
                <w:rFonts w:ascii="Cambria" w:hAnsi="Cambria"/>
                <w:u w:val="single"/>
              </w:rPr>
              <w:t>Search Section</w:t>
            </w:r>
            <w:r>
              <w:rPr>
                <w:rFonts w:ascii="Cambria" w:hAnsi="Cambria"/>
              </w:rPr>
              <w:t>:</w:t>
            </w:r>
            <w:bookmarkEnd w:id="1430"/>
            <w:bookmarkEnd w:id="1431"/>
          </w:p>
          <w:p w14:paraId="42BB7668" w14:textId="77777777" w:rsidR="009274EA" w:rsidRDefault="00C53038">
            <w:pPr>
              <w:pStyle w:val="Heading112pt"/>
              <w:tabs>
                <w:tab w:val="left" w:pos="10620"/>
              </w:tabs>
              <w:rPr>
                <w:rFonts w:ascii="Cambria" w:hAnsi="Cambria"/>
              </w:rPr>
            </w:pPr>
            <w:bookmarkStart w:id="1432" w:name="_Toc137817790"/>
            <w:bookmarkStart w:id="1433" w:name="_Toc137830471"/>
            <w:r>
              <w:rPr>
                <w:rFonts w:ascii="Cambria" w:hAnsi="Cambria"/>
                <w:b w:val="0"/>
              </w:rPr>
              <w:t>System should display below details on search section.</w:t>
            </w:r>
            <w:bookmarkEnd w:id="1432"/>
            <w:bookmarkEnd w:id="1433"/>
          </w:p>
          <w:p w14:paraId="2CBA3BA4" w14:textId="77777777" w:rsidR="009274EA" w:rsidRDefault="00C53038">
            <w:pPr>
              <w:pStyle w:val="Heading112pt"/>
              <w:numPr>
                <w:ilvl w:val="1"/>
                <w:numId w:val="2"/>
              </w:numPr>
              <w:tabs>
                <w:tab w:val="left" w:pos="10620"/>
              </w:tabs>
              <w:rPr>
                <w:rFonts w:ascii="Cambria" w:hAnsi="Cambria"/>
              </w:rPr>
            </w:pPr>
            <w:bookmarkStart w:id="1434" w:name="_Toc137817791"/>
            <w:bookmarkStart w:id="1435" w:name="_Toc137830472"/>
            <w:r>
              <w:rPr>
                <w:rFonts w:ascii="Cambria" w:hAnsi="Cambria"/>
                <w:b w:val="0"/>
              </w:rPr>
              <w:t>Category name textbox search.</w:t>
            </w:r>
            <w:bookmarkEnd w:id="1434"/>
            <w:bookmarkEnd w:id="1435"/>
          </w:p>
          <w:p w14:paraId="7F8EBD78" w14:textId="77777777" w:rsidR="009274EA" w:rsidRDefault="00C53038">
            <w:pPr>
              <w:pStyle w:val="Heading112pt"/>
              <w:numPr>
                <w:ilvl w:val="1"/>
                <w:numId w:val="2"/>
              </w:numPr>
              <w:tabs>
                <w:tab w:val="left" w:pos="10620"/>
              </w:tabs>
              <w:rPr>
                <w:rFonts w:ascii="Cambria" w:hAnsi="Cambria"/>
              </w:rPr>
            </w:pPr>
            <w:bookmarkStart w:id="1436" w:name="_Toc137817792"/>
            <w:bookmarkStart w:id="1437" w:name="_Toc137830473"/>
            <w:r>
              <w:rPr>
                <w:rFonts w:ascii="Cambria" w:hAnsi="Cambria"/>
                <w:b w:val="0"/>
              </w:rPr>
              <w:t>Category code search dropdown.</w:t>
            </w:r>
            <w:bookmarkEnd w:id="1436"/>
            <w:bookmarkEnd w:id="1437"/>
          </w:p>
          <w:p w14:paraId="22079BF5" w14:textId="77777777" w:rsidR="009274EA" w:rsidRDefault="00C53038">
            <w:pPr>
              <w:pStyle w:val="Heading112pt"/>
              <w:numPr>
                <w:ilvl w:val="1"/>
                <w:numId w:val="2"/>
              </w:numPr>
              <w:tabs>
                <w:tab w:val="left" w:pos="10620"/>
              </w:tabs>
              <w:rPr>
                <w:rFonts w:ascii="Cambria" w:hAnsi="Cambria"/>
              </w:rPr>
            </w:pPr>
            <w:bookmarkStart w:id="1438" w:name="_Toc137817793"/>
            <w:bookmarkStart w:id="1439" w:name="_Toc137830474"/>
            <w:r>
              <w:rPr>
                <w:rFonts w:ascii="Cambria" w:hAnsi="Cambria"/>
                <w:b w:val="0"/>
              </w:rPr>
              <w:t>Search button</w:t>
            </w:r>
            <w:bookmarkEnd w:id="1438"/>
            <w:bookmarkEnd w:id="1439"/>
          </w:p>
          <w:p w14:paraId="18F6C71F" w14:textId="77777777" w:rsidR="009274EA" w:rsidRDefault="00C53038">
            <w:pPr>
              <w:pStyle w:val="Heading112pt"/>
              <w:numPr>
                <w:ilvl w:val="1"/>
                <w:numId w:val="2"/>
              </w:numPr>
              <w:tabs>
                <w:tab w:val="left" w:pos="10620"/>
              </w:tabs>
              <w:rPr>
                <w:rFonts w:ascii="Cambria" w:hAnsi="Cambria"/>
              </w:rPr>
            </w:pPr>
            <w:bookmarkStart w:id="1440" w:name="_Toc137817794"/>
            <w:bookmarkStart w:id="1441" w:name="_Toc137830475"/>
            <w:r>
              <w:rPr>
                <w:rFonts w:ascii="Cambria" w:hAnsi="Cambria"/>
                <w:b w:val="0"/>
              </w:rPr>
              <w:t>Clear button.</w:t>
            </w:r>
            <w:bookmarkEnd w:id="1440"/>
            <w:bookmarkEnd w:id="1441"/>
          </w:p>
          <w:p w14:paraId="4E419DD1" w14:textId="77777777" w:rsidR="009274EA" w:rsidRDefault="00C53038">
            <w:pPr>
              <w:pStyle w:val="Heading112pt"/>
              <w:tabs>
                <w:tab w:val="left" w:pos="10620"/>
              </w:tabs>
              <w:rPr>
                <w:rFonts w:ascii="Cambria" w:hAnsi="Cambria"/>
              </w:rPr>
            </w:pPr>
            <w:bookmarkStart w:id="1442" w:name="_Toc137817795"/>
            <w:bookmarkStart w:id="1443" w:name="_Toc137830476"/>
            <w:r>
              <w:rPr>
                <w:rFonts w:ascii="Cambria" w:hAnsi="Cambria"/>
                <w:b w:val="0"/>
              </w:rPr>
              <w:t>System should display the result as per searched criteria after click on search button under detail section with record.</w:t>
            </w:r>
            <w:bookmarkEnd w:id="1442"/>
            <w:bookmarkEnd w:id="1443"/>
          </w:p>
          <w:p w14:paraId="4650458C" w14:textId="77777777" w:rsidR="009274EA" w:rsidRDefault="00C53038">
            <w:pPr>
              <w:pStyle w:val="Heading112pt"/>
              <w:tabs>
                <w:tab w:val="left" w:pos="10620"/>
              </w:tabs>
              <w:rPr>
                <w:rFonts w:ascii="Cambria" w:hAnsi="Cambria"/>
              </w:rPr>
            </w:pPr>
            <w:bookmarkStart w:id="1444" w:name="_Toc137817796"/>
            <w:bookmarkStart w:id="1445" w:name="_Toc137830477"/>
            <w:r>
              <w:rPr>
                <w:rFonts w:ascii="Cambria" w:hAnsi="Cambria"/>
                <w:b w:val="0"/>
              </w:rPr>
              <w:t>System should display “No record found” if searched detail does not exist.</w:t>
            </w:r>
            <w:bookmarkEnd w:id="1444"/>
            <w:bookmarkEnd w:id="1445"/>
          </w:p>
          <w:p w14:paraId="1088F7E9" w14:textId="77777777" w:rsidR="009274EA" w:rsidRDefault="00C53038">
            <w:pPr>
              <w:pStyle w:val="Heading112pt"/>
              <w:tabs>
                <w:tab w:val="left" w:pos="10620"/>
              </w:tabs>
              <w:rPr>
                <w:rFonts w:ascii="Cambria" w:hAnsi="Cambria"/>
              </w:rPr>
            </w:pPr>
            <w:bookmarkStart w:id="1446" w:name="_Toc137817797"/>
            <w:bookmarkStart w:id="1447" w:name="_Toc137830478"/>
            <w:r>
              <w:rPr>
                <w:rFonts w:ascii="Cambria" w:hAnsi="Cambria"/>
                <w:b w:val="0"/>
              </w:rPr>
              <w:t>System should provide “suggestive search” in Category name textbox search.</w:t>
            </w:r>
            <w:bookmarkEnd w:id="1446"/>
            <w:bookmarkEnd w:id="1447"/>
          </w:p>
          <w:p w14:paraId="719B5645" w14:textId="77777777" w:rsidR="009274EA" w:rsidRDefault="00C53038">
            <w:pPr>
              <w:pStyle w:val="Heading112pt"/>
              <w:tabs>
                <w:tab w:val="left" w:pos="10620"/>
              </w:tabs>
              <w:rPr>
                <w:rFonts w:ascii="Cambria" w:hAnsi="Cambria"/>
              </w:rPr>
            </w:pPr>
            <w:bookmarkStart w:id="1448" w:name="_Toc137817798"/>
            <w:bookmarkStart w:id="1449" w:name="_Toc137830479"/>
            <w:r>
              <w:rPr>
                <w:rFonts w:ascii="Cambria" w:hAnsi="Cambria"/>
                <w:b w:val="0"/>
              </w:rPr>
              <w:t>System should perform search process “with” and “without” combination of fields.</w:t>
            </w:r>
            <w:bookmarkEnd w:id="1448"/>
            <w:bookmarkEnd w:id="1449"/>
          </w:p>
          <w:p w14:paraId="6F4990D8" w14:textId="77777777" w:rsidR="009274EA" w:rsidRDefault="00C53038">
            <w:pPr>
              <w:pStyle w:val="Heading112pt"/>
              <w:numPr>
                <w:ilvl w:val="0"/>
                <w:numId w:val="0"/>
              </w:numPr>
              <w:tabs>
                <w:tab w:val="left" w:pos="10620"/>
              </w:tabs>
              <w:ind w:left="360" w:hanging="360"/>
              <w:rPr>
                <w:rFonts w:ascii="Cambria" w:hAnsi="Cambria"/>
              </w:rPr>
            </w:pPr>
            <w:bookmarkStart w:id="1450" w:name="_Toc137817799"/>
            <w:bookmarkStart w:id="1451" w:name="_Toc137830480"/>
            <w:r>
              <w:rPr>
                <w:rFonts w:ascii="Cambria" w:hAnsi="Cambria"/>
                <w:u w:val="single"/>
              </w:rPr>
              <w:t>Detail Section</w:t>
            </w:r>
            <w:r>
              <w:rPr>
                <w:rFonts w:ascii="Cambria" w:hAnsi="Cambria"/>
              </w:rPr>
              <w:t>:</w:t>
            </w:r>
            <w:bookmarkEnd w:id="1450"/>
            <w:bookmarkEnd w:id="1451"/>
          </w:p>
          <w:p w14:paraId="7446B15E" w14:textId="77777777" w:rsidR="009274EA" w:rsidRDefault="00C53038">
            <w:pPr>
              <w:pStyle w:val="Heading112pt"/>
              <w:tabs>
                <w:tab w:val="left" w:pos="10620"/>
              </w:tabs>
              <w:rPr>
                <w:rFonts w:ascii="Cambria" w:hAnsi="Cambria"/>
              </w:rPr>
            </w:pPr>
            <w:bookmarkStart w:id="1452" w:name="_Toc137817800"/>
            <w:bookmarkStart w:id="1453" w:name="_Toc137830481"/>
            <w:r>
              <w:rPr>
                <w:rFonts w:ascii="Cambria" w:hAnsi="Cambria"/>
                <w:b w:val="0"/>
              </w:rPr>
              <w:t>Under detail section system should provide by default all records.</w:t>
            </w:r>
            <w:bookmarkEnd w:id="1452"/>
            <w:bookmarkEnd w:id="1453"/>
          </w:p>
          <w:p w14:paraId="570F4993" w14:textId="77777777" w:rsidR="009274EA" w:rsidRDefault="00C53038">
            <w:pPr>
              <w:pStyle w:val="Heading112pt"/>
              <w:tabs>
                <w:tab w:val="left" w:pos="10620"/>
              </w:tabs>
              <w:rPr>
                <w:rFonts w:ascii="Cambria" w:hAnsi="Cambria"/>
              </w:rPr>
            </w:pPr>
            <w:bookmarkStart w:id="1454" w:name="_Toc137817801"/>
            <w:bookmarkStart w:id="1455" w:name="_Toc137830482"/>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1454"/>
            <w:bookmarkEnd w:id="1455"/>
          </w:p>
          <w:p w14:paraId="008671EF" w14:textId="77777777" w:rsidR="009274EA" w:rsidRDefault="00C53038">
            <w:pPr>
              <w:pStyle w:val="Heading112pt"/>
              <w:tabs>
                <w:tab w:val="left" w:pos="10620"/>
              </w:tabs>
              <w:rPr>
                <w:rFonts w:ascii="Cambria" w:hAnsi="Cambria"/>
              </w:rPr>
            </w:pPr>
            <w:bookmarkStart w:id="1456" w:name="_Toc137817802"/>
            <w:bookmarkStart w:id="1457" w:name="_Toc137830483"/>
            <w:r>
              <w:rPr>
                <w:rFonts w:ascii="Cambria" w:hAnsi="Cambria"/>
                <w:b w:val="0"/>
                <w:strike/>
              </w:rPr>
              <w:t>System should provide pagination option under each tab</w:t>
            </w:r>
            <w:r>
              <w:rPr>
                <w:rFonts w:ascii="Cambria" w:hAnsi="Cambria"/>
                <w:b w:val="0"/>
              </w:rPr>
              <w:t>.</w:t>
            </w:r>
            <w:bookmarkEnd w:id="1456"/>
            <w:bookmarkEnd w:id="1457"/>
          </w:p>
          <w:p w14:paraId="40CD9605" w14:textId="77777777" w:rsidR="009274EA" w:rsidRDefault="00C53038">
            <w:pPr>
              <w:pStyle w:val="Heading112pt"/>
              <w:tabs>
                <w:tab w:val="left" w:pos="10620"/>
              </w:tabs>
              <w:rPr>
                <w:rFonts w:ascii="Cambria" w:hAnsi="Cambria"/>
              </w:rPr>
            </w:pPr>
            <w:bookmarkStart w:id="1458" w:name="_Toc137817803"/>
            <w:bookmarkStart w:id="1459" w:name="_Toc137830484"/>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1458"/>
            <w:bookmarkEnd w:id="1459"/>
          </w:p>
          <w:p w14:paraId="2A012080" w14:textId="77777777" w:rsidR="009274EA" w:rsidRDefault="00C53038">
            <w:pPr>
              <w:pStyle w:val="Heading112pt"/>
              <w:tabs>
                <w:tab w:val="left" w:pos="10620"/>
              </w:tabs>
              <w:rPr>
                <w:rFonts w:ascii="Cambria" w:hAnsi="Cambria"/>
              </w:rPr>
            </w:pPr>
            <w:bookmarkStart w:id="1460" w:name="_Toc137817804"/>
            <w:bookmarkStart w:id="1461" w:name="_Toc137830485"/>
            <w:r>
              <w:rPr>
                <w:rFonts w:ascii="Cambria" w:hAnsi="Cambria"/>
                <w:b w:val="0"/>
              </w:rPr>
              <w:t>System should export all records including Active/Inactive in EXCEL/PDF on click export to Excel/PDF.</w:t>
            </w:r>
            <w:bookmarkEnd w:id="1460"/>
            <w:bookmarkEnd w:id="1461"/>
          </w:p>
          <w:p w14:paraId="084895E9" w14:textId="77777777" w:rsidR="009274EA" w:rsidRDefault="00C53038">
            <w:pPr>
              <w:pStyle w:val="Heading112pt"/>
              <w:tabs>
                <w:tab w:val="left" w:pos="10620"/>
              </w:tabs>
              <w:rPr>
                <w:rFonts w:ascii="Cambria" w:hAnsi="Cambria"/>
              </w:rPr>
            </w:pPr>
            <w:bookmarkStart w:id="1462" w:name="_Toc137817805"/>
            <w:bookmarkStart w:id="1463" w:name="_Toc137830486"/>
            <w:r>
              <w:rPr>
                <w:rFonts w:ascii="Cambria" w:hAnsi="Cambria"/>
                <w:b w:val="0"/>
              </w:rPr>
              <w:t>System should display below details in exported Excel/PDF file.</w:t>
            </w:r>
            <w:bookmarkEnd w:id="1462"/>
            <w:bookmarkEnd w:id="1463"/>
          </w:p>
          <w:p w14:paraId="63ABC317" w14:textId="77777777" w:rsidR="009274EA" w:rsidRDefault="00C53038">
            <w:pPr>
              <w:pStyle w:val="Heading112pt"/>
              <w:numPr>
                <w:ilvl w:val="1"/>
                <w:numId w:val="2"/>
              </w:numPr>
              <w:tabs>
                <w:tab w:val="left" w:pos="10620"/>
              </w:tabs>
              <w:rPr>
                <w:rFonts w:ascii="Cambria" w:hAnsi="Cambria"/>
              </w:rPr>
            </w:pPr>
            <w:bookmarkStart w:id="1464" w:name="_Toc137817806"/>
            <w:bookmarkStart w:id="1465" w:name="_Toc137830487"/>
            <w:r>
              <w:rPr>
                <w:rFonts w:ascii="Cambria" w:hAnsi="Cambria"/>
                <w:b w:val="0"/>
              </w:rPr>
              <w:t>Sr.</w:t>
            </w:r>
            <w:bookmarkEnd w:id="1464"/>
            <w:bookmarkEnd w:id="1465"/>
          </w:p>
          <w:p w14:paraId="4F683314" w14:textId="77777777" w:rsidR="009274EA" w:rsidRDefault="00C53038">
            <w:pPr>
              <w:pStyle w:val="Heading112pt"/>
              <w:numPr>
                <w:ilvl w:val="1"/>
                <w:numId w:val="2"/>
              </w:numPr>
              <w:tabs>
                <w:tab w:val="left" w:pos="10620"/>
              </w:tabs>
              <w:rPr>
                <w:rFonts w:ascii="Cambria" w:hAnsi="Cambria"/>
              </w:rPr>
            </w:pPr>
            <w:bookmarkStart w:id="1466" w:name="_Toc137817807"/>
            <w:bookmarkStart w:id="1467" w:name="_Toc137830488"/>
            <w:r>
              <w:rPr>
                <w:rFonts w:ascii="Cambria" w:hAnsi="Cambria"/>
                <w:b w:val="0"/>
              </w:rPr>
              <w:lastRenderedPageBreak/>
              <w:t>Category Name</w:t>
            </w:r>
            <w:bookmarkEnd w:id="1466"/>
            <w:bookmarkEnd w:id="1467"/>
          </w:p>
          <w:p w14:paraId="6B7C6B6B" w14:textId="77777777" w:rsidR="009274EA" w:rsidRDefault="00C53038">
            <w:pPr>
              <w:pStyle w:val="Heading112pt"/>
              <w:numPr>
                <w:ilvl w:val="1"/>
                <w:numId w:val="2"/>
              </w:numPr>
              <w:tabs>
                <w:tab w:val="left" w:pos="10620"/>
              </w:tabs>
              <w:rPr>
                <w:rFonts w:ascii="Cambria" w:hAnsi="Cambria"/>
              </w:rPr>
            </w:pPr>
            <w:bookmarkStart w:id="1468" w:name="_Toc137817808"/>
            <w:bookmarkStart w:id="1469" w:name="_Toc137830489"/>
            <w:r>
              <w:rPr>
                <w:rFonts w:ascii="Cambria" w:hAnsi="Cambria"/>
                <w:b w:val="0"/>
              </w:rPr>
              <w:t>Category Code</w:t>
            </w:r>
            <w:bookmarkEnd w:id="1468"/>
            <w:bookmarkEnd w:id="1469"/>
          </w:p>
          <w:p w14:paraId="1F31C9F4" w14:textId="77777777" w:rsidR="009274EA" w:rsidRDefault="00C53038">
            <w:pPr>
              <w:pStyle w:val="Heading112pt"/>
              <w:numPr>
                <w:ilvl w:val="1"/>
                <w:numId w:val="2"/>
              </w:numPr>
              <w:tabs>
                <w:tab w:val="left" w:pos="10620"/>
              </w:tabs>
              <w:rPr>
                <w:rFonts w:ascii="Cambria" w:hAnsi="Cambria"/>
              </w:rPr>
            </w:pPr>
            <w:bookmarkStart w:id="1470" w:name="_Toc137817809"/>
            <w:bookmarkStart w:id="1471" w:name="_Toc137830490"/>
            <w:r>
              <w:rPr>
                <w:rFonts w:ascii="Cambria" w:hAnsi="Cambria"/>
                <w:b w:val="0"/>
              </w:rPr>
              <w:t>Status</w:t>
            </w:r>
            <w:bookmarkEnd w:id="1470"/>
            <w:bookmarkEnd w:id="1471"/>
          </w:p>
          <w:p w14:paraId="541D66A3" w14:textId="77777777" w:rsidR="009274EA" w:rsidRDefault="00C53038">
            <w:pPr>
              <w:pStyle w:val="Heading112pt"/>
              <w:numPr>
                <w:ilvl w:val="2"/>
                <w:numId w:val="2"/>
              </w:numPr>
              <w:tabs>
                <w:tab w:val="left" w:pos="10620"/>
              </w:tabs>
              <w:rPr>
                <w:rFonts w:ascii="Cambria" w:hAnsi="Cambria"/>
              </w:rPr>
            </w:pPr>
            <w:bookmarkStart w:id="1472" w:name="_Toc137817810"/>
            <w:bookmarkStart w:id="1473" w:name="_Toc137830491"/>
            <w:r>
              <w:rPr>
                <w:rFonts w:ascii="Cambria" w:hAnsi="Cambria"/>
                <w:b w:val="0"/>
              </w:rPr>
              <w:t>Active</w:t>
            </w:r>
            <w:bookmarkEnd w:id="1472"/>
            <w:bookmarkEnd w:id="1473"/>
          </w:p>
          <w:p w14:paraId="06F7629F" w14:textId="77777777" w:rsidR="009274EA" w:rsidRDefault="00C53038">
            <w:pPr>
              <w:pStyle w:val="Heading112pt"/>
              <w:numPr>
                <w:ilvl w:val="2"/>
                <w:numId w:val="2"/>
              </w:numPr>
              <w:tabs>
                <w:tab w:val="left" w:pos="10620"/>
              </w:tabs>
              <w:rPr>
                <w:rFonts w:ascii="Cambria" w:hAnsi="Cambria"/>
              </w:rPr>
            </w:pPr>
            <w:bookmarkStart w:id="1474" w:name="_Toc137817811"/>
            <w:bookmarkStart w:id="1475" w:name="_Toc137830492"/>
            <w:r>
              <w:rPr>
                <w:rFonts w:ascii="Cambria" w:hAnsi="Cambria"/>
                <w:b w:val="0"/>
              </w:rPr>
              <w:t>Inactive</w:t>
            </w:r>
            <w:bookmarkEnd w:id="1474"/>
            <w:bookmarkEnd w:id="1475"/>
          </w:p>
          <w:p w14:paraId="5B8F1459"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1B0C8914" w14:textId="77777777" w:rsidR="009274EA" w:rsidRDefault="00C53038">
            <w:pPr>
              <w:pStyle w:val="Heading112pt"/>
              <w:tabs>
                <w:tab w:val="left" w:pos="10620"/>
              </w:tabs>
              <w:rPr>
                <w:rFonts w:ascii="Cambria" w:hAnsi="Cambria"/>
              </w:rPr>
            </w:pPr>
            <w:bookmarkStart w:id="1476" w:name="_Toc137817813"/>
            <w:bookmarkStart w:id="1477" w:name="_Toc137830494"/>
            <w:r>
              <w:rPr>
                <w:rFonts w:ascii="Cambria" w:hAnsi="Cambria"/>
                <w:b w:val="0"/>
              </w:rPr>
              <w:t>System should record in latest created record first.</w:t>
            </w:r>
            <w:bookmarkEnd w:id="1476"/>
            <w:bookmarkEnd w:id="1477"/>
          </w:p>
          <w:p w14:paraId="4AF38993" w14:textId="77777777" w:rsidR="009274EA" w:rsidRDefault="00C53038">
            <w:pPr>
              <w:pStyle w:val="Heading112pt"/>
              <w:tabs>
                <w:tab w:val="left" w:pos="10620"/>
              </w:tabs>
              <w:rPr>
                <w:rFonts w:ascii="Cambria" w:hAnsi="Cambria"/>
              </w:rPr>
            </w:pPr>
            <w:bookmarkStart w:id="1478" w:name="_Toc137817814"/>
            <w:bookmarkStart w:id="1479" w:name="_Toc137830495"/>
            <w:r>
              <w:rPr>
                <w:rFonts w:ascii="Cambria" w:hAnsi="Cambria"/>
                <w:b w:val="0"/>
              </w:rPr>
              <w:t>System should not display updated record as a first record.</w:t>
            </w:r>
            <w:bookmarkEnd w:id="1478"/>
            <w:bookmarkEnd w:id="1479"/>
          </w:p>
          <w:p w14:paraId="7BF1A6EA"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009D4909" w14:textId="77777777" w:rsidR="009274EA" w:rsidRDefault="00C53038">
            <w:pPr>
              <w:pStyle w:val="Heading112pt"/>
              <w:numPr>
                <w:ilvl w:val="1"/>
                <w:numId w:val="2"/>
              </w:numPr>
              <w:tabs>
                <w:tab w:val="left" w:pos="10620"/>
              </w:tabs>
              <w:rPr>
                <w:rFonts w:ascii="Cambria" w:hAnsi="Cambria"/>
              </w:rPr>
            </w:pPr>
            <w:bookmarkStart w:id="1480" w:name="_Toc137817816"/>
            <w:bookmarkStart w:id="1481" w:name="_Toc137830497"/>
            <w:r>
              <w:rPr>
                <w:rFonts w:ascii="Cambria" w:hAnsi="Cambria"/>
                <w:b w:val="0"/>
              </w:rPr>
              <w:t>Active ( By default active while created )</w:t>
            </w:r>
            <w:bookmarkEnd w:id="1480"/>
            <w:bookmarkEnd w:id="1481"/>
          </w:p>
          <w:p w14:paraId="2D0792A5" w14:textId="77777777" w:rsidR="009274EA" w:rsidRDefault="00C53038">
            <w:pPr>
              <w:pStyle w:val="Heading112pt"/>
              <w:numPr>
                <w:ilvl w:val="1"/>
                <w:numId w:val="2"/>
              </w:numPr>
              <w:tabs>
                <w:tab w:val="left" w:pos="10620"/>
              </w:tabs>
              <w:rPr>
                <w:rFonts w:ascii="Cambria" w:hAnsi="Cambria"/>
              </w:rPr>
            </w:pPr>
            <w:bookmarkStart w:id="1482" w:name="_Toc137817817"/>
            <w:bookmarkStart w:id="1483" w:name="_Toc137830498"/>
            <w:r>
              <w:rPr>
                <w:rFonts w:ascii="Cambria" w:hAnsi="Cambria"/>
                <w:b w:val="0"/>
              </w:rPr>
              <w:t>Inactive</w:t>
            </w:r>
            <w:bookmarkEnd w:id="1482"/>
            <w:bookmarkEnd w:id="1483"/>
          </w:p>
          <w:p w14:paraId="16919C83" w14:textId="77777777" w:rsidR="009274EA" w:rsidRDefault="00C53038">
            <w:pPr>
              <w:pStyle w:val="Heading112pt"/>
              <w:tabs>
                <w:tab w:val="left" w:pos="10620"/>
              </w:tabs>
              <w:rPr>
                <w:rFonts w:ascii="Cambria" w:hAnsi="Cambria"/>
              </w:rPr>
            </w:pPr>
            <w:bookmarkStart w:id="1484" w:name="_Toc137817818"/>
            <w:bookmarkStart w:id="1485" w:name="_Toc137830499"/>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1484"/>
            <w:bookmarkEnd w:id="1485"/>
          </w:p>
          <w:p w14:paraId="6B2E0107" w14:textId="77777777" w:rsidR="009274EA" w:rsidRDefault="00C53038">
            <w:pPr>
              <w:pStyle w:val="Heading112pt"/>
              <w:numPr>
                <w:ilvl w:val="1"/>
                <w:numId w:val="2"/>
              </w:numPr>
              <w:tabs>
                <w:tab w:val="left" w:pos="10620"/>
              </w:tabs>
              <w:rPr>
                <w:rFonts w:ascii="Cambria" w:hAnsi="Cambria"/>
              </w:rPr>
            </w:pPr>
            <w:bookmarkStart w:id="1486" w:name="_Toc137817819"/>
            <w:bookmarkStart w:id="1487" w:name="_Toc137830500"/>
            <w:r>
              <w:rPr>
                <w:rFonts w:ascii="Cambria" w:hAnsi="Cambria"/>
                <w:b w:val="0"/>
              </w:rPr>
              <w:t>Sr.</w:t>
            </w:r>
            <w:bookmarkEnd w:id="1486"/>
            <w:bookmarkEnd w:id="1487"/>
          </w:p>
          <w:p w14:paraId="5EEA4AE9" w14:textId="77777777" w:rsidR="009274EA" w:rsidRDefault="00C53038">
            <w:pPr>
              <w:pStyle w:val="Heading112pt"/>
              <w:numPr>
                <w:ilvl w:val="1"/>
                <w:numId w:val="2"/>
              </w:numPr>
              <w:tabs>
                <w:tab w:val="left" w:pos="10620"/>
              </w:tabs>
              <w:rPr>
                <w:rFonts w:ascii="Cambria" w:hAnsi="Cambria"/>
              </w:rPr>
            </w:pPr>
            <w:bookmarkStart w:id="1488" w:name="_Toc137817820"/>
            <w:bookmarkStart w:id="1489" w:name="_Toc137830501"/>
            <w:r>
              <w:rPr>
                <w:rFonts w:ascii="Cambria" w:hAnsi="Cambria"/>
                <w:b w:val="0"/>
              </w:rPr>
              <w:t>Category name</w:t>
            </w:r>
            <w:bookmarkEnd w:id="1488"/>
            <w:bookmarkEnd w:id="1489"/>
          </w:p>
          <w:p w14:paraId="5D48BB50" w14:textId="77777777" w:rsidR="009274EA" w:rsidRDefault="00C53038">
            <w:pPr>
              <w:pStyle w:val="Heading112pt"/>
              <w:numPr>
                <w:ilvl w:val="1"/>
                <w:numId w:val="2"/>
              </w:numPr>
              <w:tabs>
                <w:tab w:val="left" w:pos="10620"/>
              </w:tabs>
              <w:rPr>
                <w:rFonts w:ascii="Cambria" w:hAnsi="Cambria"/>
              </w:rPr>
            </w:pPr>
            <w:bookmarkStart w:id="1490" w:name="_Toc137817821"/>
            <w:bookmarkStart w:id="1491" w:name="_Toc137830502"/>
            <w:r>
              <w:rPr>
                <w:rFonts w:ascii="Cambria" w:hAnsi="Cambria"/>
                <w:b w:val="0"/>
              </w:rPr>
              <w:t>Category code</w:t>
            </w:r>
            <w:bookmarkEnd w:id="1490"/>
            <w:bookmarkEnd w:id="1491"/>
          </w:p>
          <w:p w14:paraId="4A46D0C4" w14:textId="77777777" w:rsidR="009274EA" w:rsidRDefault="00C53038">
            <w:pPr>
              <w:pStyle w:val="Heading112pt"/>
              <w:numPr>
                <w:ilvl w:val="1"/>
                <w:numId w:val="2"/>
              </w:numPr>
              <w:tabs>
                <w:tab w:val="left" w:pos="10620"/>
              </w:tabs>
              <w:rPr>
                <w:rFonts w:ascii="Cambria" w:hAnsi="Cambria"/>
                <w:b w:val="0"/>
              </w:rPr>
            </w:pPr>
            <w:bookmarkStart w:id="1492" w:name="_Toc137817822"/>
            <w:bookmarkStart w:id="1493" w:name="_Toc137830503"/>
            <w:r>
              <w:rPr>
                <w:rFonts w:ascii="Cambria" w:hAnsi="Cambria"/>
                <w:b w:val="0"/>
              </w:rPr>
              <w:t>Action</w:t>
            </w:r>
            <w:bookmarkEnd w:id="1492"/>
            <w:bookmarkEnd w:id="1493"/>
          </w:p>
          <w:p w14:paraId="19C3CDD7" w14:textId="77777777" w:rsidR="009274EA" w:rsidRDefault="00C53038">
            <w:pPr>
              <w:pStyle w:val="Heading112pt"/>
              <w:numPr>
                <w:ilvl w:val="2"/>
                <w:numId w:val="2"/>
              </w:numPr>
              <w:tabs>
                <w:tab w:val="left" w:pos="10620"/>
              </w:tabs>
              <w:rPr>
                <w:rFonts w:ascii="Cambria" w:hAnsi="Cambria"/>
                <w:b w:val="0"/>
              </w:rPr>
            </w:pPr>
            <w:bookmarkStart w:id="1494" w:name="_Toc137817823"/>
            <w:bookmarkStart w:id="1495" w:name="_Toc137830504"/>
            <w:r>
              <w:rPr>
                <w:rFonts w:ascii="Cambria" w:hAnsi="Cambria"/>
                <w:b w:val="0"/>
              </w:rPr>
              <w:t>Edit link</w:t>
            </w:r>
            <w:bookmarkEnd w:id="1494"/>
            <w:bookmarkEnd w:id="1495"/>
          </w:p>
          <w:p w14:paraId="07BC7465" w14:textId="77777777" w:rsidR="009274EA" w:rsidRDefault="00C53038">
            <w:pPr>
              <w:pStyle w:val="Heading112pt"/>
              <w:numPr>
                <w:ilvl w:val="2"/>
                <w:numId w:val="2"/>
              </w:numPr>
              <w:tabs>
                <w:tab w:val="left" w:pos="10620"/>
              </w:tabs>
              <w:rPr>
                <w:rFonts w:ascii="Cambria" w:hAnsi="Cambria"/>
                <w:b w:val="0"/>
              </w:rPr>
            </w:pPr>
            <w:bookmarkStart w:id="1496" w:name="_Toc137817824"/>
            <w:bookmarkStart w:id="1497" w:name="_Toc137830505"/>
            <w:r>
              <w:rPr>
                <w:rFonts w:ascii="Cambria" w:hAnsi="Cambria"/>
                <w:b w:val="0"/>
              </w:rPr>
              <w:t>View link</w:t>
            </w:r>
            <w:bookmarkEnd w:id="1496"/>
            <w:bookmarkEnd w:id="1497"/>
          </w:p>
          <w:p w14:paraId="63C9FE83" w14:textId="77777777" w:rsidR="009274EA" w:rsidRDefault="00C53038">
            <w:pPr>
              <w:pStyle w:val="Heading112pt"/>
              <w:tabs>
                <w:tab w:val="left" w:pos="10620"/>
              </w:tabs>
              <w:rPr>
                <w:rFonts w:ascii="Cambria" w:hAnsi="Cambria"/>
              </w:rPr>
            </w:pPr>
            <w:bookmarkStart w:id="1498" w:name="_Toc137817825"/>
            <w:bookmarkStart w:id="1499" w:name="_Toc137830506"/>
            <w:r>
              <w:rPr>
                <w:rFonts w:ascii="Cambria" w:hAnsi="Cambria"/>
                <w:b w:val="0"/>
              </w:rPr>
              <w:t>System should display below fields when authorized user clicks on “Edit Category”.</w:t>
            </w:r>
            <w:bookmarkEnd w:id="1498"/>
            <w:bookmarkEnd w:id="1499"/>
          </w:p>
          <w:p w14:paraId="5735CDCA" w14:textId="77777777" w:rsidR="009274EA" w:rsidRDefault="00C53038">
            <w:pPr>
              <w:pStyle w:val="Heading112pt"/>
              <w:numPr>
                <w:ilvl w:val="1"/>
                <w:numId w:val="2"/>
              </w:numPr>
              <w:tabs>
                <w:tab w:val="left" w:pos="10620"/>
              </w:tabs>
              <w:rPr>
                <w:rFonts w:ascii="Cambria" w:hAnsi="Cambria"/>
              </w:rPr>
            </w:pPr>
            <w:bookmarkStart w:id="1500" w:name="_Toc137817826"/>
            <w:bookmarkStart w:id="1501" w:name="_Toc137830507"/>
            <w:r>
              <w:rPr>
                <w:rFonts w:ascii="Cambria" w:hAnsi="Cambria"/>
                <w:b w:val="0"/>
              </w:rPr>
              <w:t>Category name</w:t>
            </w:r>
            <w:bookmarkEnd w:id="1500"/>
            <w:bookmarkEnd w:id="1501"/>
          </w:p>
          <w:p w14:paraId="4624B54B" w14:textId="77777777" w:rsidR="009274EA" w:rsidRDefault="00C53038">
            <w:pPr>
              <w:pStyle w:val="Heading112pt"/>
              <w:numPr>
                <w:ilvl w:val="1"/>
                <w:numId w:val="2"/>
              </w:numPr>
              <w:tabs>
                <w:tab w:val="left" w:pos="10620"/>
              </w:tabs>
              <w:rPr>
                <w:rFonts w:ascii="Cambria" w:hAnsi="Cambria"/>
              </w:rPr>
            </w:pPr>
            <w:bookmarkStart w:id="1502" w:name="_Toc137817827"/>
            <w:bookmarkStart w:id="1503" w:name="_Toc137830508"/>
            <w:r>
              <w:rPr>
                <w:rFonts w:ascii="Cambria" w:hAnsi="Cambria"/>
                <w:b w:val="0"/>
              </w:rPr>
              <w:t>Category code</w:t>
            </w:r>
            <w:bookmarkEnd w:id="1502"/>
            <w:bookmarkEnd w:id="1503"/>
          </w:p>
          <w:p w14:paraId="094BE234" w14:textId="77777777" w:rsidR="009274EA" w:rsidRDefault="00C53038">
            <w:pPr>
              <w:pStyle w:val="Heading112pt"/>
              <w:numPr>
                <w:ilvl w:val="1"/>
                <w:numId w:val="2"/>
              </w:numPr>
              <w:tabs>
                <w:tab w:val="left" w:pos="10620"/>
              </w:tabs>
              <w:rPr>
                <w:rFonts w:ascii="Cambria" w:hAnsi="Cambria"/>
                <w:b w:val="0"/>
              </w:rPr>
            </w:pPr>
            <w:bookmarkStart w:id="1504" w:name="_Toc137817828"/>
            <w:bookmarkStart w:id="1505" w:name="_Toc137830509"/>
            <w:r>
              <w:rPr>
                <w:rFonts w:ascii="Cambria" w:hAnsi="Cambria"/>
                <w:b w:val="0"/>
              </w:rPr>
              <w:t>Status</w:t>
            </w:r>
            <w:bookmarkEnd w:id="1504"/>
            <w:bookmarkEnd w:id="1505"/>
          </w:p>
          <w:p w14:paraId="3F31A435" w14:textId="77777777" w:rsidR="009274EA" w:rsidRDefault="00C53038">
            <w:pPr>
              <w:pStyle w:val="Heading112pt"/>
              <w:numPr>
                <w:ilvl w:val="2"/>
                <w:numId w:val="2"/>
              </w:numPr>
              <w:tabs>
                <w:tab w:val="left" w:pos="10620"/>
              </w:tabs>
              <w:rPr>
                <w:rFonts w:ascii="Cambria" w:hAnsi="Cambria"/>
                <w:b w:val="0"/>
              </w:rPr>
            </w:pPr>
            <w:bookmarkStart w:id="1506" w:name="_Toc137817829"/>
            <w:bookmarkStart w:id="1507" w:name="_Toc137830510"/>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1506"/>
            <w:bookmarkEnd w:id="1507"/>
          </w:p>
          <w:p w14:paraId="6E754B62" w14:textId="77777777" w:rsidR="009274EA" w:rsidRDefault="00C53038">
            <w:pPr>
              <w:pStyle w:val="Heading112pt"/>
              <w:numPr>
                <w:ilvl w:val="2"/>
                <w:numId w:val="2"/>
              </w:numPr>
              <w:tabs>
                <w:tab w:val="left" w:pos="10620"/>
              </w:tabs>
              <w:rPr>
                <w:rFonts w:ascii="Cambria" w:hAnsi="Cambria"/>
                <w:b w:val="0"/>
              </w:rPr>
            </w:pPr>
            <w:bookmarkStart w:id="1508" w:name="_Toc137817830"/>
            <w:bookmarkStart w:id="1509" w:name="_Toc137830511"/>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1508"/>
            <w:bookmarkEnd w:id="1509"/>
          </w:p>
          <w:p w14:paraId="24D9EF68" w14:textId="77777777" w:rsidR="009274EA" w:rsidRDefault="00C53038">
            <w:pPr>
              <w:pStyle w:val="Heading112pt"/>
              <w:numPr>
                <w:ilvl w:val="1"/>
                <w:numId w:val="2"/>
              </w:numPr>
              <w:tabs>
                <w:tab w:val="left" w:pos="10620"/>
              </w:tabs>
              <w:rPr>
                <w:rFonts w:ascii="Cambria" w:hAnsi="Cambria"/>
              </w:rPr>
            </w:pPr>
            <w:bookmarkStart w:id="1510" w:name="_Toc137817831"/>
            <w:bookmarkStart w:id="1511" w:name="_Toc137830512"/>
            <w:r>
              <w:rPr>
                <w:rFonts w:ascii="Cambria" w:hAnsi="Cambria"/>
                <w:b w:val="0"/>
              </w:rPr>
              <w:t>Update button.</w:t>
            </w:r>
            <w:bookmarkEnd w:id="1510"/>
            <w:bookmarkEnd w:id="1511"/>
          </w:p>
          <w:p w14:paraId="57C2258C" w14:textId="77777777" w:rsidR="009274EA" w:rsidRDefault="00C53038">
            <w:pPr>
              <w:pStyle w:val="Heading112pt"/>
              <w:numPr>
                <w:ilvl w:val="1"/>
                <w:numId w:val="2"/>
              </w:numPr>
              <w:tabs>
                <w:tab w:val="left" w:pos="10620"/>
              </w:tabs>
              <w:rPr>
                <w:rFonts w:ascii="Cambria" w:hAnsi="Cambria"/>
              </w:rPr>
            </w:pPr>
            <w:bookmarkStart w:id="1512" w:name="_Toc137817832"/>
            <w:bookmarkStart w:id="1513" w:name="_Toc137830513"/>
            <w:r>
              <w:rPr>
                <w:rFonts w:ascii="Cambria" w:hAnsi="Cambria"/>
                <w:b w:val="0"/>
              </w:rPr>
              <w:t>Clear button.</w:t>
            </w:r>
            <w:bookmarkEnd w:id="1512"/>
            <w:bookmarkEnd w:id="1513"/>
          </w:p>
          <w:p w14:paraId="4E27519D" w14:textId="77777777" w:rsidR="009274EA" w:rsidRDefault="00C53038">
            <w:pPr>
              <w:pStyle w:val="Heading112pt"/>
              <w:numPr>
                <w:ilvl w:val="1"/>
                <w:numId w:val="2"/>
              </w:numPr>
              <w:tabs>
                <w:tab w:val="left" w:pos="10620"/>
              </w:tabs>
              <w:rPr>
                <w:rFonts w:ascii="Cambria" w:hAnsi="Cambria"/>
              </w:rPr>
            </w:pPr>
            <w:bookmarkStart w:id="1514" w:name="_Toc137817833"/>
            <w:bookmarkStart w:id="1515" w:name="_Toc137830514"/>
            <w:r>
              <w:rPr>
                <w:rFonts w:ascii="Cambria" w:hAnsi="Cambria"/>
                <w:b w:val="0"/>
              </w:rPr>
              <w:t>Cancel button.</w:t>
            </w:r>
            <w:bookmarkEnd w:id="1514"/>
            <w:bookmarkEnd w:id="1515"/>
          </w:p>
          <w:p w14:paraId="5572C123" w14:textId="77777777" w:rsidR="009274EA" w:rsidRDefault="00C53038">
            <w:pPr>
              <w:pStyle w:val="Heading112pt"/>
              <w:tabs>
                <w:tab w:val="left" w:pos="10620"/>
              </w:tabs>
              <w:rPr>
                <w:rFonts w:ascii="Cambria" w:hAnsi="Cambria"/>
              </w:rPr>
            </w:pPr>
            <w:bookmarkStart w:id="1516" w:name="_Toc137817834"/>
            <w:bookmarkStart w:id="1517" w:name="_Toc137830515"/>
            <w:r>
              <w:rPr>
                <w:rFonts w:ascii="Cambria" w:hAnsi="Cambria"/>
                <w:b w:val="0"/>
              </w:rPr>
              <w:t>System should provide above-mentioned fields as a mandatory field.</w:t>
            </w:r>
            <w:bookmarkEnd w:id="1516"/>
            <w:bookmarkEnd w:id="1517"/>
          </w:p>
          <w:p w14:paraId="2E683209" w14:textId="77777777" w:rsidR="009274EA" w:rsidRDefault="00C53038">
            <w:pPr>
              <w:pStyle w:val="Heading112pt"/>
              <w:tabs>
                <w:tab w:val="left" w:pos="10620"/>
              </w:tabs>
              <w:rPr>
                <w:rFonts w:ascii="Cambria" w:hAnsi="Cambria"/>
              </w:rPr>
            </w:pPr>
            <w:bookmarkStart w:id="1518" w:name="_Toc137817835"/>
            <w:bookmarkStart w:id="1519" w:name="_Toc137830516"/>
            <w:r>
              <w:rPr>
                <w:rFonts w:ascii="Cambria" w:hAnsi="Cambria"/>
                <w:b w:val="0"/>
              </w:rPr>
              <w:t>System should display validation message “Please enter details” on click update button with blank fields.</w:t>
            </w:r>
            <w:bookmarkEnd w:id="1518"/>
            <w:bookmarkEnd w:id="1519"/>
          </w:p>
          <w:p w14:paraId="6E544055" w14:textId="77777777" w:rsidR="009274EA" w:rsidRDefault="00C53038">
            <w:pPr>
              <w:pStyle w:val="Heading112pt"/>
              <w:tabs>
                <w:tab w:val="left" w:pos="10620"/>
              </w:tabs>
              <w:rPr>
                <w:rFonts w:ascii="Cambria" w:hAnsi="Cambria"/>
              </w:rPr>
            </w:pPr>
            <w:bookmarkStart w:id="1520" w:name="_Toc137817836"/>
            <w:bookmarkStart w:id="1521" w:name="_Toc137830517"/>
            <w:r>
              <w:rPr>
                <w:rFonts w:ascii="Cambria" w:hAnsi="Cambria"/>
                <w:b w:val="0"/>
              </w:rPr>
              <w:t>System should clear all input on click clear button.</w:t>
            </w:r>
            <w:bookmarkEnd w:id="1520"/>
            <w:bookmarkEnd w:id="1521"/>
          </w:p>
          <w:p w14:paraId="3134FE82" w14:textId="77777777" w:rsidR="009274EA" w:rsidRDefault="00C53038">
            <w:pPr>
              <w:pStyle w:val="Heading112pt"/>
              <w:tabs>
                <w:tab w:val="left" w:pos="10620"/>
              </w:tabs>
              <w:rPr>
                <w:rFonts w:ascii="Cambria" w:hAnsi="Cambria"/>
              </w:rPr>
            </w:pPr>
            <w:bookmarkStart w:id="1522" w:name="_Toc137817837"/>
            <w:bookmarkStart w:id="1523" w:name="_Toc137830518"/>
            <w:r>
              <w:rPr>
                <w:rFonts w:ascii="Cambria" w:hAnsi="Cambria"/>
                <w:b w:val="0"/>
              </w:rPr>
              <w:t>System should redirect on log in home page on click cancel button.</w:t>
            </w:r>
            <w:bookmarkEnd w:id="1522"/>
            <w:bookmarkEnd w:id="1523"/>
          </w:p>
          <w:p w14:paraId="59147DFE" w14:textId="77777777" w:rsidR="009274EA" w:rsidRDefault="00C53038">
            <w:pPr>
              <w:pStyle w:val="Heading112pt"/>
              <w:tabs>
                <w:tab w:val="left" w:pos="10620"/>
              </w:tabs>
              <w:rPr>
                <w:rFonts w:ascii="Cambria" w:hAnsi="Cambria"/>
              </w:rPr>
            </w:pPr>
            <w:bookmarkStart w:id="1524" w:name="_Toc137817838"/>
            <w:bookmarkStart w:id="1525" w:name="_Toc137830519"/>
            <w:r>
              <w:rPr>
                <w:rFonts w:ascii="Cambria" w:hAnsi="Cambria"/>
                <w:b w:val="0"/>
              </w:rPr>
              <w:t xml:space="preserve">System should allow entering duplicate value in </w:t>
            </w:r>
            <w:r>
              <w:rPr>
                <w:rFonts w:ascii="Cambria" w:hAnsi="Cambria"/>
              </w:rPr>
              <w:t>Category name</w:t>
            </w:r>
            <w:r>
              <w:rPr>
                <w:rFonts w:ascii="Cambria" w:hAnsi="Cambria"/>
                <w:b w:val="0"/>
              </w:rPr>
              <w:t xml:space="preserve"> field.</w:t>
            </w:r>
            <w:bookmarkEnd w:id="1524"/>
            <w:bookmarkEnd w:id="1525"/>
          </w:p>
          <w:p w14:paraId="02325F08" w14:textId="77777777" w:rsidR="009274EA" w:rsidRDefault="00C53038">
            <w:pPr>
              <w:pStyle w:val="Heading112pt"/>
              <w:tabs>
                <w:tab w:val="left" w:pos="10620"/>
              </w:tabs>
              <w:rPr>
                <w:rFonts w:ascii="Cambria" w:hAnsi="Cambria"/>
              </w:rPr>
            </w:pPr>
            <w:bookmarkStart w:id="1526" w:name="_Toc137817839"/>
            <w:bookmarkStart w:id="1527" w:name="_Toc137830520"/>
            <w:r>
              <w:rPr>
                <w:rFonts w:ascii="Cambria" w:hAnsi="Cambria"/>
                <w:b w:val="0"/>
              </w:rPr>
              <w:lastRenderedPageBreak/>
              <w:t>System should not allow entering duplicate value in</w:t>
            </w:r>
            <w:r>
              <w:rPr>
                <w:rFonts w:ascii="Cambria" w:hAnsi="Cambria"/>
              </w:rPr>
              <w:t xml:space="preserve"> Category Code </w:t>
            </w:r>
            <w:r>
              <w:rPr>
                <w:rFonts w:ascii="Cambria" w:hAnsi="Cambria"/>
                <w:b w:val="0"/>
              </w:rPr>
              <w:t>and should validation “Category de already exists”.</w:t>
            </w:r>
            <w:bookmarkEnd w:id="1526"/>
            <w:bookmarkEnd w:id="1527"/>
          </w:p>
          <w:p w14:paraId="61745CA4" w14:textId="77777777" w:rsidR="009274EA" w:rsidRDefault="00C53038">
            <w:pPr>
              <w:pStyle w:val="Heading112pt"/>
              <w:tabs>
                <w:tab w:val="left" w:pos="10620"/>
              </w:tabs>
              <w:rPr>
                <w:rFonts w:ascii="Cambria" w:hAnsi="Cambria"/>
              </w:rPr>
            </w:pPr>
            <w:bookmarkStart w:id="1528" w:name="_Toc137817840"/>
            <w:bookmarkStart w:id="1529" w:name="_Toc137830521"/>
            <w:r>
              <w:rPr>
                <w:rFonts w:ascii="Cambria" w:hAnsi="Cambria"/>
                <w:b w:val="0"/>
              </w:rPr>
              <w:t xml:space="preserve">System should display confirmation message </w:t>
            </w:r>
            <w:r>
              <w:rPr>
                <w:rFonts w:ascii="Cambria" w:hAnsi="Cambria"/>
              </w:rPr>
              <w:t>“Category Updated successfully</w:t>
            </w:r>
            <w:r>
              <w:rPr>
                <w:rFonts w:ascii="Cambria" w:hAnsi="Cambria"/>
                <w:b w:val="0"/>
              </w:rPr>
              <w:t>” on click of submit button.</w:t>
            </w:r>
            <w:bookmarkEnd w:id="1528"/>
            <w:bookmarkEnd w:id="1529"/>
          </w:p>
          <w:p w14:paraId="4812FC43" w14:textId="77777777" w:rsidR="009274EA" w:rsidRDefault="00C53038">
            <w:pPr>
              <w:pStyle w:val="Heading112pt"/>
              <w:tabs>
                <w:tab w:val="left" w:pos="10620"/>
              </w:tabs>
              <w:rPr>
                <w:rFonts w:ascii="Cambria" w:hAnsi="Cambria"/>
              </w:rPr>
            </w:pPr>
            <w:bookmarkStart w:id="1530" w:name="_Toc137817841"/>
            <w:bookmarkStart w:id="1531" w:name="_Toc137830522"/>
            <w:r>
              <w:rPr>
                <w:rFonts w:ascii="Cambria" w:hAnsi="Cambria"/>
                <w:b w:val="0"/>
              </w:rPr>
              <w:t xml:space="preserve">System should move Category value under Inactive </w:t>
            </w:r>
            <w:r>
              <w:rPr>
                <w:rFonts w:ascii="Cambria" w:hAnsi="Cambria"/>
                <w:b w:val="0"/>
                <w:strike/>
              </w:rPr>
              <w:t>tab</w:t>
            </w:r>
            <w:r>
              <w:rPr>
                <w:rFonts w:ascii="Cambria" w:hAnsi="Cambria"/>
                <w:b w:val="0"/>
              </w:rPr>
              <w:t xml:space="preserve"> on selection of status as an “Inactive” and should not allow using the same, value in future of any transaction until it again moved under active </w:t>
            </w:r>
            <w:r>
              <w:rPr>
                <w:rFonts w:ascii="Cambria" w:hAnsi="Cambria"/>
                <w:b w:val="0"/>
                <w:strike/>
              </w:rPr>
              <w:t>tab</w:t>
            </w:r>
            <w:r>
              <w:rPr>
                <w:rFonts w:ascii="Cambria" w:hAnsi="Cambria"/>
                <w:b w:val="0"/>
              </w:rPr>
              <w:t>.</w:t>
            </w:r>
            <w:bookmarkEnd w:id="1530"/>
            <w:bookmarkEnd w:id="1531"/>
          </w:p>
          <w:p w14:paraId="1B646A69" w14:textId="77777777" w:rsidR="009274EA" w:rsidRDefault="00C53038">
            <w:pPr>
              <w:pStyle w:val="Heading112pt"/>
              <w:tabs>
                <w:tab w:val="left" w:pos="10620"/>
              </w:tabs>
              <w:rPr>
                <w:rFonts w:ascii="Cambria" w:hAnsi="Cambria"/>
              </w:rPr>
            </w:pPr>
            <w:bookmarkStart w:id="1532" w:name="_Toc137817842"/>
            <w:bookmarkStart w:id="1533" w:name="_Toc137830523"/>
            <w:r>
              <w:rPr>
                <w:rFonts w:ascii="Cambria" w:hAnsi="Cambria"/>
                <w:b w:val="0"/>
              </w:rPr>
              <w:t>In existing and past transaction, system should display the inactivated values.</w:t>
            </w:r>
            <w:bookmarkEnd w:id="1532"/>
            <w:bookmarkEnd w:id="1533"/>
          </w:p>
          <w:p w14:paraId="76531056" w14:textId="77777777" w:rsidR="009274EA" w:rsidRDefault="00C53038">
            <w:pPr>
              <w:pStyle w:val="Heading112pt"/>
              <w:tabs>
                <w:tab w:val="left" w:pos="10620"/>
              </w:tabs>
              <w:rPr>
                <w:rFonts w:ascii="Cambria" w:hAnsi="Cambria"/>
              </w:rPr>
            </w:pPr>
            <w:bookmarkStart w:id="1534" w:name="_Toc137817843"/>
            <w:bookmarkStart w:id="1535" w:name="_Toc137830524"/>
            <w:r>
              <w:rPr>
                <w:rFonts w:ascii="Cambria" w:hAnsi="Cambria"/>
                <w:b w:val="0"/>
              </w:rPr>
              <w:t xml:space="preserve">System should move Category value under Active </w:t>
            </w:r>
            <w:r>
              <w:rPr>
                <w:rFonts w:ascii="Cambria" w:hAnsi="Cambria"/>
                <w:b w:val="0"/>
                <w:strike/>
              </w:rPr>
              <w:t>tab</w:t>
            </w:r>
            <w:r>
              <w:rPr>
                <w:rFonts w:ascii="Cambria" w:hAnsi="Cambria"/>
                <w:b w:val="0"/>
              </w:rPr>
              <w:t xml:space="preserve"> on selection of status as an “Active” and allow using the same value in future of any transaction until it again moved under active </w:t>
            </w:r>
            <w:r>
              <w:rPr>
                <w:rFonts w:ascii="Cambria" w:hAnsi="Cambria"/>
                <w:b w:val="0"/>
                <w:strike/>
              </w:rPr>
              <w:t>tab</w:t>
            </w:r>
            <w:r>
              <w:rPr>
                <w:rFonts w:ascii="Cambria" w:hAnsi="Cambria"/>
                <w:b w:val="0"/>
              </w:rPr>
              <w:t>.</w:t>
            </w:r>
            <w:bookmarkEnd w:id="1534"/>
            <w:bookmarkEnd w:id="1535"/>
          </w:p>
          <w:p w14:paraId="6BA6BD68" w14:textId="77777777" w:rsidR="009274EA" w:rsidRDefault="00C53038">
            <w:pPr>
              <w:pStyle w:val="Heading112pt"/>
              <w:tabs>
                <w:tab w:val="left" w:pos="10620"/>
              </w:tabs>
              <w:rPr>
                <w:rFonts w:ascii="Cambria" w:hAnsi="Cambria"/>
              </w:rPr>
            </w:pPr>
            <w:bookmarkStart w:id="1536" w:name="_Toc137817844"/>
            <w:bookmarkStart w:id="1537" w:name="_Toc137830525"/>
            <w:r>
              <w:rPr>
                <w:rFonts w:ascii="Cambria" w:hAnsi="Cambria"/>
                <w:b w:val="0"/>
              </w:rPr>
              <w:t>In existing and past transaction system should not display the activated values.</w:t>
            </w:r>
            <w:bookmarkEnd w:id="1536"/>
            <w:bookmarkEnd w:id="1537"/>
          </w:p>
          <w:p w14:paraId="76BD3CE2"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54D59EEA" w14:textId="77777777" w:rsidR="009274EA" w:rsidRDefault="00C53038">
            <w:pPr>
              <w:pStyle w:val="Heading112pt"/>
              <w:rPr>
                <w:rFonts w:ascii="Cambria" w:hAnsi="Cambria"/>
                <w:b w:val="0"/>
              </w:rPr>
            </w:pPr>
            <w:r>
              <w:rPr>
                <w:rFonts w:ascii="Cambria" w:hAnsi="Cambria"/>
                <w:b w:val="0"/>
              </w:rPr>
              <w:t>System should capture the entry of “Category Name” update in audit trail report as “Category Name :&lt; Category Name &gt; Updated”.</w:t>
            </w:r>
          </w:p>
          <w:p w14:paraId="223E57BE" w14:textId="77777777" w:rsidR="009274EA" w:rsidRDefault="00C53038">
            <w:pPr>
              <w:pStyle w:val="Heading112pt"/>
              <w:rPr>
                <w:rFonts w:ascii="Cambria" w:hAnsi="Cambria"/>
                <w:b w:val="0"/>
              </w:rPr>
            </w:pPr>
            <w:r>
              <w:rPr>
                <w:rFonts w:ascii="Cambria" w:hAnsi="Cambria"/>
                <w:b w:val="0"/>
              </w:rPr>
              <w:t>System should capture the entry of “Category Code” update in audit trail report as “Category Code :&lt; Category Code &gt; Updated”.</w:t>
            </w:r>
          </w:p>
          <w:p w14:paraId="4CB8DA9B" w14:textId="77777777" w:rsidR="009274EA" w:rsidRDefault="009274EA">
            <w:pPr>
              <w:pStyle w:val="Heading112pt"/>
              <w:numPr>
                <w:ilvl w:val="0"/>
                <w:numId w:val="0"/>
              </w:numPr>
              <w:tabs>
                <w:tab w:val="left" w:pos="10620"/>
              </w:tabs>
              <w:ind w:left="360"/>
              <w:rPr>
                <w:rFonts w:ascii="Cambria" w:hAnsi="Cambria"/>
              </w:rPr>
            </w:pPr>
          </w:p>
          <w:p w14:paraId="6AA74A31" w14:textId="77777777" w:rsidR="009274EA" w:rsidRDefault="00C53038">
            <w:pPr>
              <w:pStyle w:val="Heading112pt"/>
              <w:numPr>
                <w:ilvl w:val="0"/>
                <w:numId w:val="0"/>
              </w:numPr>
              <w:tabs>
                <w:tab w:val="left" w:pos="10620"/>
              </w:tabs>
              <w:rPr>
                <w:rFonts w:ascii="Cambria" w:hAnsi="Cambria"/>
              </w:rPr>
            </w:pPr>
            <w:bookmarkStart w:id="1538" w:name="_Toc137817845"/>
            <w:bookmarkStart w:id="1539" w:name="_Toc137830526"/>
            <w:r>
              <w:rPr>
                <w:rFonts w:ascii="Cambria" w:hAnsi="Cambria"/>
                <w:u w:val="single"/>
              </w:rPr>
              <w:t>View Mode</w:t>
            </w:r>
            <w:r>
              <w:rPr>
                <w:rFonts w:ascii="Cambria" w:hAnsi="Cambria"/>
                <w:b w:val="0"/>
              </w:rPr>
              <w:t xml:space="preserve"> :</w:t>
            </w:r>
            <w:bookmarkEnd w:id="1538"/>
            <w:bookmarkEnd w:id="1539"/>
          </w:p>
          <w:p w14:paraId="2ED62A7F" w14:textId="77777777" w:rsidR="009274EA" w:rsidRDefault="00C53038">
            <w:pPr>
              <w:pStyle w:val="Heading112pt"/>
              <w:tabs>
                <w:tab w:val="left" w:pos="10620"/>
              </w:tabs>
              <w:rPr>
                <w:rFonts w:ascii="Cambria" w:hAnsi="Cambria"/>
              </w:rPr>
            </w:pPr>
            <w:bookmarkStart w:id="1540" w:name="_Toc137817846"/>
            <w:bookmarkStart w:id="1541" w:name="_Toc137830527"/>
            <w:r>
              <w:rPr>
                <w:rFonts w:ascii="Cambria" w:hAnsi="Cambria"/>
                <w:b w:val="0"/>
              </w:rPr>
              <w:t>System should display all details of respective “Category Value” under view mode on click of view link.</w:t>
            </w:r>
            <w:bookmarkEnd w:id="1540"/>
            <w:bookmarkEnd w:id="1541"/>
          </w:p>
          <w:p w14:paraId="692904CE" w14:textId="77777777" w:rsidR="009274EA" w:rsidRDefault="00C53038">
            <w:pPr>
              <w:pStyle w:val="Heading112pt"/>
              <w:tabs>
                <w:tab w:val="left" w:pos="10620"/>
              </w:tabs>
              <w:rPr>
                <w:rFonts w:ascii="Cambria" w:hAnsi="Cambria"/>
              </w:rPr>
            </w:pPr>
            <w:bookmarkStart w:id="1542" w:name="_Toc137817847"/>
            <w:bookmarkStart w:id="1543" w:name="_Toc137830528"/>
            <w:r>
              <w:rPr>
                <w:rFonts w:ascii="Cambria" w:hAnsi="Cambria"/>
                <w:b w:val="0"/>
              </w:rPr>
              <w:t>System should provide export to PDF and Excel option.</w:t>
            </w:r>
            <w:bookmarkEnd w:id="1542"/>
            <w:bookmarkEnd w:id="1543"/>
          </w:p>
          <w:p w14:paraId="65AA354A" w14:textId="77777777" w:rsidR="009274EA" w:rsidRDefault="00C53038">
            <w:pPr>
              <w:pStyle w:val="Heading112pt"/>
              <w:tabs>
                <w:tab w:val="left" w:pos="10620"/>
              </w:tabs>
              <w:rPr>
                <w:rFonts w:ascii="Cambria" w:hAnsi="Cambria"/>
              </w:rPr>
            </w:pPr>
            <w:bookmarkStart w:id="1544" w:name="_Toc137817848"/>
            <w:bookmarkStart w:id="1545" w:name="_Toc137830529"/>
            <w:r>
              <w:rPr>
                <w:rFonts w:ascii="Cambria" w:hAnsi="Cambria"/>
                <w:b w:val="0"/>
              </w:rPr>
              <w:t>System should display below details in exported Excel/PDF file for respective Category detail.</w:t>
            </w:r>
            <w:bookmarkEnd w:id="1544"/>
            <w:bookmarkEnd w:id="1545"/>
          </w:p>
          <w:p w14:paraId="4DCB4BA6" w14:textId="77777777" w:rsidR="009274EA" w:rsidRDefault="00C53038">
            <w:pPr>
              <w:pStyle w:val="Heading112pt"/>
              <w:numPr>
                <w:ilvl w:val="1"/>
                <w:numId w:val="2"/>
              </w:numPr>
              <w:tabs>
                <w:tab w:val="left" w:pos="10620"/>
              </w:tabs>
              <w:rPr>
                <w:rFonts w:ascii="Cambria" w:hAnsi="Cambria"/>
              </w:rPr>
            </w:pPr>
            <w:bookmarkStart w:id="1546" w:name="_Toc137817849"/>
            <w:bookmarkStart w:id="1547" w:name="_Toc137830530"/>
            <w:r>
              <w:rPr>
                <w:rFonts w:ascii="Cambria" w:hAnsi="Cambria"/>
                <w:b w:val="0"/>
              </w:rPr>
              <w:t>Sr.</w:t>
            </w:r>
            <w:bookmarkEnd w:id="1546"/>
            <w:bookmarkEnd w:id="1547"/>
          </w:p>
          <w:p w14:paraId="0B21EB23" w14:textId="77777777" w:rsidR="009274EA" w:rsidRDefault="00C53038">
            <w:pPr>
              <w:pStyle w:val="Heading112pt"/>
              <w:numPr>
                <w:ilvl w:val="1"/>
                <w:numId w:val="2"/>
              </w:numPr>
              <w:tabs>
                <w:tab w:val="left" w:pos="10620"/>
              </w:tabs>
              <w:rPr>
                <w:rFonts w:ascii="Cambria" w:hAnsi="Cambria"/>
              </w:rPr>
            </w:pPr>
            <w:bookmarkStart w:id="1548" w:name="_Toc137817850"/>
            <w:bookmarkStart w:id="1549" w:name="_Toc137830531"/>
            <w:r>
              <w:rPr>
                <w:rFonts w:ascii="Cambria" w:hAnsi="Cambria"/>
                <w:b w:val="0"/>
              </w:rPr>
              <w:t>Category Name</w:t>
            </w:r>
            <w:bookmarkEnd w:id="1548"/>
            <w:bookmarkEnd w:id="1549"/>
          </w:p>
          <w:p w14:paraId="2F464A4C" w14:textId="77777777" w:rsidR="009274EA" w:rsidRDefault="00C53038">
            <w:pPr>
              <w:pStyle w:val="Heading112pt"/>
              <w:numPr>
                <w:ilvl w:val="1"/>
                <w:numId w:val="2"/>
              </w:numPr>
              <w:tabs>
                <w:tab w:val="left" w:pos="10620"/>
              </w:tabs>
              <w:rPr>
                <w:rFonts w:ascii="Cambria" w:hAnsi="Cambria"/>
              </w:rPr>
            </w:pPr>
            <w:bookmarkStart w:id="1550" w:name="_Toc137817851"/>
            <w:bookmarkStart w:id="1551" w:name="_Toc137830532"/>
            <w:r>
              <w:rPr>
                <w:rFonts w:ascii="Cambria" w:hAnsi="Cambria"/>
                <w:b w:val="0"/>
              </w:rPr>
              <w:t>Category Code</w:t>
            </w:r>
            <w:bookmarkEnd w:id="1550"/>
            <w:bookmarkEnd w:id="1551"/>
          </w:p>
          <w:p w14:paraId="369D225F" w14:textId="77777777" w:rsidR="009274EA" w:rsidRDefault="00C53038">
            <w:pPr>
              <w:pStyle w:val="Heading112pt"/>
              <w:numPr>
                <w:ilvl w:val="1"/>
                <w:numId w:val="2"/>
              </w:numPr>
              <w:tabs>
                <w:tab w:val="left" w:pos="10620"/>
              </w:tabs>
              <w:rPr>
                <w:rFonts w:ascii="Cambria" w:hAnsi="Cambria"/>
              </w:rPr>
            </w:pPr>
            <w:bookmarkStart w:id="1552" w:name="_Toc137817852"/>
            <w:bookmarkStart w:id="1553" w:name="_Toc137830533"/>
            <w:r>
              <w:rPr>
                <w:rFonts w:ascii="Cambria" w:hAnsi="Cambria"/>
                <w:b w:val="0"/>
              </w:rPr>
              <w:t>Status</w:t>
            </w:r>
            <w:bookmarkEnd w:id="1552"/>
            <w:bookmarkEnd w:id="1553"/>
          </w:p>
          <w:p w14:paraId="453C6B68" w14:textId="77777777" w:rsidR="009274EA" w:rsidRDefault="00C53038">
            <w:pPr>
              <w:pStyle w:val="Heading112pt"/>
              <w:numPr>
                <w:ilvl w:val="2"/>
                <w:numId w:val="2"/>
              </w:numPr>
              <w:tabs>
                <w:tab w:val="left" w:pos="10620"/>
              </w:tabs>
              <w:rPr>
                <w:rFonts w:ascii="Cambria" w:hAnsi="Cambria"/>
              </w:rPr>
            </w:pPr>
            <w:bookmarkStart w:id="1554" w:name="_Toc137817853"/>
            <w:bookmarkStart w:id="1555" w:name="_Toc137830534"/>
            <w:r>
              <w:rPr>
                <w:rFonts w:ascii="Cambria" w:hAnsi="Cambria"/>
                <w:b w:val="0"/>
              </w:rPr>
              <w:t>Active</w:t>
            </w:r>
            <w:bookmarkEnd w:id="1554"/>
            <w:bookmarkEnd w:id="1555"/>
          </w:p>
          <w:p w14:paraId="39F146E7" w14:textId="77777777" w:rsidR="009274EA" w:rsidRDefault="00C53038">
            <w:pPr>
              <w:pStyle w:val="Heading112pt"/>
              <w:numPr>
                <w:ilvl w:val="2"/>
                <w:numId w:val="2"/>
              </w:numPr>
              <w:tabs>
                <w:tab w:val="left" w:pos="10620"/>
              </w:tabs>
              <w:rPr>
                <w:rFonts w:ascii="Cambria" w:hAnsi="Cambria"/>
              </w:rPr>
            </w:pPr>
            <w:bookmarkStart w:id="1556" w:name="_Toc137817854"/>
            <w:bookmarkStart w:id="1557" w:name="_Toc137830535"/>
            <w:r>
              <w:rPr>
                <w:rFonts w:ascii="Cambria" w:hAnsi="Cambria"/>
                <w:b w:val="0"/>
              </w:rPr>
              <w:t>Inactive</w:t>
            </w:r>
            <w:bookmarkEnd w:id="1556"/>
            <w:bookmarkEnd w:id="1557"/>
          </w:p>
          <w:p w14:paraId="7839E8C0" w14:textId="77777777" w:rsidR="009274EA" w:rsidRDefault="00C53038">
            <w:pPr>
              <w:pStyle w:val="Heading112pt"/>
              <w:tabs>
                <w:tab w:val="left" w:pos="10620"/>
              </w:tabs>
              <w:rPr>
                <w:rFonts w:ascii="Cambria" w:hAnsi="Cambria"/>
              </w:rPr>
            </w:pPr>
            <w:bookmarkStart w:id="1558" w:name="_Toc137817855"/>
            <w:bookmarkStart w:id="1559" w:name="_Toc137830536"/>
            <w:r>
              <w:rPr>
                <w:rFonts w:ascii="Cambria" w:hAnsi="Cambria"/>
                <w:b w:val="0"/>
              </w:rPr>
              <w:t>System should not allow to change the detail in view mode.</w:t>
            </w:r>
            <w:bookmarkEnd w:id="1558"/>
            <w:bookmarkEnd w:id="1559"/>
          </w:p>
          <w:p w14:paraId="60A30FF9" w14:textId="77777777" w:rsidR="009274EA" w:rsidRDefault="00C53038">
            <w:pPr>
              <w:pStyle w:val="Heading112pt"/>
              <w:numPr>
                <w:ilvl w:val="0"/>
                <w:numId w:val="0"/>
              </w:numPr>
              <w:tabs>
                <w:tab w:val="left" w:pos="10620"/>
              </w:tabs>
              <w:ind w:left="360" w:hanging="360"/>
              <w:rPr>
                <w:rFonts w:ascii="Cambria" w:hAnsi="Cambria"/>
                <w:b w:val="0"/>
              </w:rPr>
            </w:pPr>
            <w:bookmarkStart w:id="1560" w:name="_Toc137817856"/>
            <w:bookmarkStart w:id="1561" w:name="_Toc137830537"/>
            <w:r>
              <w:rPr>
                <w:rFonts w:ascii="Cambria" w:hAnsi="Cambria"/>
                <w:u w:val="single"/>
              </w:rPr>
              <w:t>Uploaded Document section</w:t>
            </w:r>
            <w:r>
              <w:rPr>
                <w:rFonts w:ascii="Cambria" w:hAnsi="Cambria"/>
                <w:b w:val="0"/>
              </w:rPr>
              <w:t xml:space="preserve"> :</w:t>
            </w:r>
            <w:bookmarkEnd w:id="1560"/>
            <w:bookmarkEnd w:id="1561"/>
          </w:p>
          <w:p w14:paraId="6AA8B7F8" w14:textId="77777777" w:rsidR="009274EA" w:rsidRDefault="00C53038">
            <w:pPr>
              <w:pStyle w:val="Heading112pt"/>
              <w:tabs>
                <w:tab w:val="left" w:pos="10620"/>
              </w:tabs>
              <w:rPr>
                <w:rFonts w:ascii="Cambria" w:hAnsi="Cambria"/>
              </w:rPr>
            </w:pPr>
            <w:bookmarkStart w:id="1562" w:name="_Toc137817857"/>
            <w:bookmarkStart w:id="1563" w:name="_Toc137830538"/>
            <w:r>
              <w:rPr>
                <w:rFonts w:ascii="Cambria" w:hAnsi="Cambria"/>
                <w:b w:val="0"/>
              </w:rPr>
              <w:t>System should display the list of PDF documents uploaded while doing any activity in master.</w:t>
            </w:r>
            <w:bookmarkEnd w:id="1562"/>
            <w:bookmarkEnd w:id="1563"/>
          </w:p>
          <w:p w14:paraId="65A6903D" w14:textId="77777777" w:rsidR="009274EA" w:rsidRDefault="00C53038">
            <w:pPr>
              <w:pStyle w:val="Heading112pt"/>
              <w:tabs>
                <w:tab w:val="left" w:pos="10620"/>
              </w:tabs>
              <w:rPr>
                <w:rFonts w:ascii="Cambria" w:hAnsi="Cambria"/>
              </w:rPr>
            </w:pPr>
            <w:bookmarkStart w:id="1564" w:name="_Toc137817858"/>
            <w:bookmarkStart w:id="1565" w:name="_Toc137830539"/>
            <w:r>
              <w:rPr>
                <w:rFonts w:ascii="Cambria" w:hAnsi="Cambria"/>
                <w:b w:val="0"/>
              </w:rPr>
              <w:t>System should below detail in uploaded document section.</w:t>
            </w:r>
            <w:bookmarkEnd w:id="1564"/>
            <w:bookmarkEnd w:id="1565"/>
          </w:p>
          <w:p w14:paraId="41F86A9F" w14:textId="77777777" w:rsidR="009274EA" w:rsidRDefault="00C53038">
            <w:pPr>
              <w:pStyle w:val="Heading112pt"/>
              <w:numPr>
                <w:ilvl w:val="1"/>
                <w:numId w:val="2"/>
              </w:numPr>
              <w:tabs>
                <w:tab w:val="left" w:pos="10620"/>
              </w:tabs>
              <w:rPr>
                <w:rFonts w:ascii="Cambria" w:hAnsi="Cambria"/>
              </w:rPr>
            </w:pPr>
            <w:bookmarkStart w:id="1566" w:name="_Toc137817859"/>
            <w:bookmarkStart w:id="1567" w:name="_Toc137830540"/>
            <w:r>
              <w:rPr>
                <w:rFonts w:ascii="Cambria" w:hAnsi="Cambria"/>
                <w:b w:val="0"/>
              </w:rPr>
              <w:t>Sr.</w:t>
            </w:r>
            <w:bookmarkEnd w:id="1566"/>
            <w:bookmarkEnd w:id="1567"/>
          </w:p>
          <w:p w14:paraId="721F3644" w14:textId="77777777" w:rsidR="009274EA" w:rsidRDefault="00C53038">
            <w:pPr>
              <w:pStyle w:val="Heading112pt"/>
              <w:numPr>
                <w:ilvl w:val="1"/>
                <w:numId w:val="2"/>
              </w:numPr>
              <w:tabs>
                <w:tab w:val="left" w:pos="10620"/>
              </w:tabs>
              <w:rPr>
                <w:rFonts w:ascii="Cambria" w:hAnsi="Cambria"/>
              </w:rPr>
            </w:pPr>
            <w:r>
              <w:rPr>
                <w:rFonts w:ascii="Cambria" w:hAnsi="Cambria"/>
                <w:b w:val="0"/>
              </w:rPr>
              <w:t>Category Name</w:t>
            </w:r>
          </w:p>
          <w:p w14:paraId="3271CD1C" w14:textId="77777777" w:rsidR="009274EA" w:rsidRDefault="00C53038">
            <w:pPr>
              <w:pStyle w:val="Heading112pt"/>
              <w:numPr>
                <w:ilvl w:val="1"/>
                <w:numId w:val="2"/>
              </w:numPr>
              <w:tabs>
                <w:tab w:val="left" w:pos="10620"/>
              </w:tabs>
              <w:rPr>
                <w:rFonts w:ascii="Cambria" w:hAnsi="Cambria"/>
              </w:rPr>
            </w:pPr>
            <w:bookmarkStart w:id="1568" w:name="_Toc137817860"/>
            <w:bookmarkStart w:id="1569" w:name="_Toc137830541"/>
            <w:r>
              <w:rPr>
                <w:rFonts w:ascii="Cambria" w:hAnsi="Cambria"/>
                <w:b w:val="0"/>
              </w:rPr>
              <w:lastRenderedPageBreak/>
              <w:t>Document Brief/Remarks</w:t>
            </w:r>
            <w:bookmarkEnd w:id="1568"/>
            <w:bookmarkEnd w:id="1569"/>
          </w:p>
          <w:p w14:paraId="52D66F22" w14:textId="77777777" w:rsidR="009274EA" w:rsidRDefault="00C53038">
            <w:pPr>
              <w:pStyle w:val="Heading112pt"/>
              <w:numPr>
                <w:ilvl w:val="1"/>
                <w:numId w:val="2"/>
              </w:numPr>
              <w:tabs>
                <w:tab w:val="left" w:pos="10620"/>
              </w:tabs>
              <w:rPr>
                <w:rFonts w:ascii="Cambria" w:hAnsi="Cambria"/>
              </w:rPr>
            </w:pPr>
            <w:bookmarkStart w:id="1570" w:name="_Toc137817861"/>
            <w:bookmarkStart w:id="1571" w:name="_Toc137830542"/>
            <w:r>
              <w:rPr>
                <w:rFonts w:ascii="Cambria" w:hAnsi="Cambria"/>
                <w:b w:val="0"/>
              </w:rPr>
              <w:t>Document upload date and time</w:t>
            </w:r>
            <w:bookmarkEnd w:id="1570"/>
            <w:bookmarkEnd w:id="1571"/>
          </w:p>
          <w:p w14:paraId="07723B87" w14:textId="77777777" w:rsidR="009274EA" w:rsidRDefault="00C53038">
            <w:pPr>
              <w:pStyle w:val="Heading112pt"/>
              <w:numPr>
                <w:ilvl w:val="1"/>
                <w:numId w:val="2"/>
              </w:numPr>
              <w:tabs>
                <w:tab w:val="left" w:pos="10620"/>
              </w:tabs>
              <w:rPr>
                <w:rFonts w:ascii="Cambria" w:hAnsi="Cambria"/>
              </w:rPr>
            </w:pPr>
            <w:bookmarkStart w:id="1572" w:name="_Toc137817862"/>
            <w:bookmarkStart w:id="1573" w:name="_Toc137830543"/>
            <w:r>
              <w:rPr>
                <w:rFonts w:ascii="Cambria" w:hAnsi="Cambria"/>
                <w:b w:val="0"/>
              </w:rPr>
              <w:t>Action</w:t>
            </w:r>
            <w:bookmarkEnd w:id="1572"/>
            <w:bookmarkEnd w:id="1573"/>
            <w:r>
              <w:rPr>
                <w:rFonts w:ascii="Cambria" w:hAnsi="Cambria"/>
                <w:b w:val="0"/>
              </w:rPr>
              <w:t xml:space="preserve"> </w:t>
            </w:r>
          </w:p>
          <w:p w14:paraId="44626B28" w14:textId="77777777" w:rsidR="009274EA" w:rsidRDefault="00C53038">
            <w:pPr>
              <w:pStyle w:val="Heading112pt"/>
              <w:numPr>
                <w:ilvl w:val="2"/>
                <w:numId w:val="2"/>
              </w:numPr>
              <w:tabs>
                <w:tab w:val="left" w:pos="10620"/>
              </w:tabs>
              <w:rPr>
                <w:rFonts w:ascii="Cambria" w:hAnsi="Cambria"/>
              </w:rPr>
            </w:pPr>
            <w:bookmarkStart w:id="1574" w:name="_Toc137817863"/>
            <w:bookmarkStart w:id="1575" w:name="_Toc137830544"/>
            <w:r>
              <w:rPr>
                <w:rFonts w:ascii="Cambria" w:hAnsi="Cambria"/>
                <w:b w:val="0"/>
              </w:rPr>
              <w:t>Download document link.</w:t>
            </w:r>
            <w:bookmarkEnd w:id="1574"/>
            <w:bookmarkEnd w:id="1575"/>
          </w:p>
          <w:p w14:paraId="0EB5B174" w14:textId="77777777" w:rsidR="009274EA" w:rsidRDefault="00C53038">
            <w:pPr>
              <w:pStyle w:val="Heading112pt"/>
              <w:numPr>
                <w:ilvl w:val="2"/>
                <w:numId w:val="2"/>
              </w:numPr>
              <w:tabs>
                <w:tab w:val="left" w:pos="10620"/>
              </w:tabs>
              <w:rPr>
                <w:rFonts w:ascii="Cambria" w:hAnsi="Cambria"/>
              </w:rPr>
            </w:pPr>
            <w:bookmarkStart w:id="1576" w:name="_Toc137817864"/>
            <w:bookmarkStart w:id="1577" w:name="_Toc137830545"/>
            <w:r>
              <w:rPr>
                <w:rFonts w:ascii="Cambria" w:hAnsi="Cambria"/>
                <w:b w:val="0"/>
              </w:rPr>
              <w:t>Preview document link.</w:t>
            </w:r>
            <w:bookmarkEnd w:id="1576"/>
            <w:bookmarkEnd w:id="1577"/>
          </w:p>
          <w:p w14:paraId="6B657366" w14:textId="77777777" w:rsidR="009274EA" w:rsidRDefault="00C53038">
            <w:pPr>
              <w:pStyle w:val="Heading112pt"/>
              <w:tabs>
                <w:tab w:val="left" w:pos="10620"/>
              </w:tabs>
              <w:rPr>
                <w:rFonts w:ascii="Cambria" w:hAnsi="Cambria"/>
              </w:rPr>
            </w:pPr>
            <w:bookmarkStart w:id="1578" w:name="_Toc137817865"/>
            <w:bookmarkStart w:id="1579" w:name="_Toc137830546"/>
            <w:r>
              <w:rPr>
                <w:rFonts w:ascii="Cambria" w:hAnsi="Cambria"/>
                <w:b w:val="0"/>
              </w:rPr>
              <w:t>System should download the document on click “Download document” link.</w:t>
            </w:r>
            <w:bookmarkEnd w:id="1578"/>
            <w:bookmarkEnd w:id="1579"/>
          </w:p>
          <w:p w14:paraId="2E08FC1A" w14:textId="77777777" w:rsidR="009274EA" w:rsidRDefault="00C53038">
            <w:pPr>
              <w:pStyle w:val="Heading112pt"/>
              <w:numPr>
                <w:ilvl w:val="0"/>
                <w:numId w:val="0"/>
              </w:numPr>
              <w:tabs>
                <w:tab w:val="left" w:pos="10620"/>
              </w:tabs>
              <w:ind w:left="360" w:hanging="360"/>
              <w:rPr>
                <w:rFonts w:ascii="Cambria" w:hAnsi="Cambria"/>
                <w:b w:val="0"/>
              </w:rPr>
            </w:pPr>
            <w:bookmarkStart w:id="1580" w:name="_Toc137817866"/>
            <w:bookmarkStart w:id="1581" w:name="_Toc137830547"/>
            <w:r>
              <w:rPr>
                <w:rFonts w:ascii="Cambria" w:hAnsi="Cambria"/>
                <w:b w:val="0"/>
              </w:rPr>
              <w:t>System should display the document without download on screen with PDF viewer on click “Preview Document” link.</w:t>
            </w:r>
            <w:bookmarkEnd w:id="1580"/>
            <w:bookmarkEnd w:id="1581"/>
          </w:p>
          <w:p w14:paraId="29BC4897" w14:textId="77777777" w:rsidR="009274EA" w:rsidRDefault="00C53038">
            <w:pPr>
              <w:pStyle w:val="Heading112pt"/>
              <w:numPr>
                <w:ilvl w:val="0"/>
                <w:numId w:val="0"/>
              </w:numPr>
              <w:tabs>
                <w:tab w:val="left" w:pos="10620"/>
              </w:tabs>
              <w:ind w:left="360" w:hanging="360"/>
              <w:rPr>
                <w:rFonts w:ascii="Cambria" w:hAnsi="Cambria"/>
                <w:b w:val="0"/>
              </w:rPr>
            </w:pPr>
            <w:bookmarkStart w:id="1582" w:name="_Toc137817867"/>
            <w:bookmarkStart w:id="1583" w:name="_Toc137830548"/>
            <w:r>
              <w:rPr>
                <w:rFonts w:ascii="Cambria" w:hAnsi="Cambria"/>
                <w:u w:val="single"/>
              </w:rPr>
              <w:t>View  History for &lt;Master Name&gt; Update</w:t>
            </w:r>
            <w:r>
              <w:rPr>
                <w:rFonts w:ascii="Cambria" w:hAnsi="Cambria"/>
                <w:b w:val="0"/>
              </w:rPr>
              <w:t>:</w:t>
            </w:r>
            <w:bookmarkEnd w:id="1582"/>
            <w:bookmarkEnd w:id="1583"/>
          </w:p>
          <w:p w14:paraId="373985D9" w14:textId="77777777" w:rsidR="009274EA" w:rsidRDefault="00C53038">
            <w:pPr>
              <w:pStyle w:val="Heading112pt"/>
              <w:tabs>
                <w:tab w:val="left" w:pos="10620"/>
              </w:tabs>
              <w:rPr>
                <w:rFonts w:ascii="Cambria" w:hAnsi="Cambria"/>
                <w:b w:val="0"/>
              </w:rPr>
            </w:pPr>
            <w:bookmarkStart w:id="1584" w:name="_Toc137817868"/>
            <w:bookmarkStart w:id="1585" w:name="_Toc137830549"/>
            <w:r>
              <w:rPr>
                <w:rFonts w:ascii="Cambria" w:hAnsi="Cambria"/>
                <w:b w:val="0"/>
              </w:rPr>
              <w:t>System should maintain and display history of every update for respective master value.</w:t>
            </w:r>
            <w:bookmarkEnd w:id="1584"/>
            <w:bookmarkEnd w:id="1585"/>
          </w:p>
          <w:p w14:paraId="34D0AA21" w14:textId="77777777" w:rsidR="009274EA" w:rsidRDefault="00C53038">
            <w:pPr>
              <w:pStyle w:val="Heading112pt"/>
              <w:tabs>
                <w:tab w:val="left" w:pos="10620"/>
              </w:tabs>
              <w:rPr>
                <w:rFonts w:ascii="Cambria" w:hAnsi="Cambria"/>
                <w:b w:val="0"/>
              </w:rPr>
            </w:pPr>
            <w:bookmarkStart w:id="1586" w:name="_Toc137817869"/>
            <w:bookmarkStart w:id="1587" w:name="_Toc137830550"/>
            <w:r>
              <w:rPr>
                <w:rFonts w:ascii="Cambria" w:hAnsi="Cambria"/>
                <w:b w:val="0"/>
              </w:rPr>
              <w:t>System should display below detail View History Section.</w:t>
            </w:r>
            <w:bookmarkEnd w:id="1586"/>
            <w:bookmarkEnd w:id="1587"/>
          </w:p>
          <w:p w14:paraId="441B74BA" w14:textId="77777777" w:rsidR="009274EA" w:rsidRDefault="00C53038">
            <w:pPr>
              <w:pStyle w:val="Heading112pt"/>
              <w:numPr>
                <w:ilvl w:val="1"/>
                <w:numId w:val="2"/>
              </w:numPr>
              <w:tabs>
                <w:tab w:val="left" w:pos="10620"/>
              </w:tabs>
              <w:rPr>
                <w:rFonts w:ascii="Cambria" w:hAnsi="Cambria"/>
                <w:b w:val="0"/>
              </w:rPr>
            </w:pPr>
            <w:bookmarkStart w:id="1588" w:name="_Toc137817870"/>
            <w:bookmarkStart w:id="1589" w:name="_Toc137830551"/>
            <w:r>
              <w:rPr>
                <w:rFonts w:ascii="Cambria" w:hAnsi="Cambria"/>
                <w:b w:val="0"/>
              </w:rPr>
              <w:t>Sr.</w:t>
            </w:r>
            <w:bookmarkEnd w:id="1588"/>
            <w:bookmarkEnd w:id="1589"/>
          </w:p>
          <w:p w14:paraId="6C59DB02" w14:textId="77777777" w:rsidR="009274EA" w:rsidRDefault="00C53038">
            <w:pPr>
              <w:pStyle w:val="Heading112pt"/>
              <w:numPr>
                <w:ilvl w:val="1"/>
                <w:numId w:val="2"/>
              </w:numPr>
              <w:tabs>
                <w:tab w:val="left" w:pos="10620"/>
              </w:tabs>
              <w:rPr>
                <w:rFonts w:ascii="Cambria" w:hAnsi="Cambria"/>
                <w:b w:val="0"/>
              </w:rPr>
            </w:pPr>
            <w:bookmarkStart w:id="1590" w:name="_Toc137817871"/>
            <w:bookmarkStart w:id="1591" w:name="_Toc137830552"/>
            <w:r>
              <w:rPr>
                <w:rFonts w:ascii="Cambria" w:hAnsi="Cambria"/>
                <w:b w:val="0"/>
              </w:rPr>
              <w:t>Old Value</w:t>
            </w:r>
            <w:bookmarkEnd w:id="1590"/>
            <w:bookmarkEnd w:id="1591"/>
          </w:p>
          <w:p w14:paraId="4E33DAF4" w14:textId="77777777" w:rsidR="009274EA" w:rsidRDefault="00C53038">
            <w:pPr>
              <w:pStyle w:val="Heading112pt"/>
              <w:numPr>
                <w:ilvl w:val="1"/>
                <w:numId w:val="2"/>
              </w:numPr>
              <w:tabs>
                <w:tab w:val="left" w:pos="10620"/>
              </w:tabs>
              <w:rPr>
                <w:rFonts w:ascii="Cambria" w:hAnsi="Cambria"/>
                <w:b w:val="0"/>
              </w:rPr>
            </w:pPr>
            <w:bookmarkStart w:id="1592" w:name="_Toc137817872"/>
            <w:bookmarkStart w:id="1593" w:name="_Toc137830553"/>
            <w:r>
              <w:rPr>
                <w:rFonts w:ascii="Cambria" w:hAnsi="Cambria"/>
                <w:b w:val="0"/>
              </w:rPr>
              <w:t>New Value</w:t>
            </w:r>
            <w:bookmarkEnd w:id="1592"/>
            <w:bookmarkEnd w:id="1593"/>
          </w:p>
          <w:p w14:paraId="3663ACF7" w14:textId="77777777" w:rsidR="009274EA" w:rsidRDefault="00C53038">
            <w:pPr>
              <w:pStyle w:val="Heading112pt"/>
              <w:numPr>
                <w:ilvl w:val="1"/>
                <w:numId w:val="2"/>
              </w:numPr>
              <w:tabs>
                <w:tab w:val="left" w:pos="10620"/>
              </w:tabs>
              <w:rPr>
                <w:rFonts w:ascii="Cambria" w:hAnsi="Cambria"/>
                <w:b w:val="0"/>
              </w:rPr>
            </w:pPr>
            <w:bookmarkStart w:id="1594" w:name="_Toc137817873"/>
            <w:bookmarkStart w:id="1595" w:name="_Toc137830554"/>
            <w:r>
              <w:rPr>
                <w:rFonts w:ascii="Cambria" w:hAnsi="Cambria"/>
                <w:b w:val="0"/>
              </w:rPr>
              <w:t>Updated on Date and Time</w:t>
            </w:r>
            <w:bookmarkEnd w:id="1594"/>
            <w:bookmarkEnd w:id="1595"/>
          </w:p>
          <w:p w14:paraId="28EF4FE8" w14:textId="77777777" w:rsidR="009274EA" w:rsidRDefault="00C53038">
            <w:pPr>
              <w:pStyle w:val="Heading112pt"/>
              <w:numPr>
                <w:ilvl w:val="1"/>
                <w:numId w:val="2"/>
              </w:numPr>
              <w:tabs>
                <w:tab w:val="left" w:pos="10620"/>
              </w:tabs>
              <w:rPr>
                <w:rFonts w:ascii="Cambria" w:hAnsi="Cambria"/>
                <w:b w:val="0"/>
              </w:rPr>
            </w:pPr>
            <w:bookmarkStart w:id="1596" w:name="_Toc137817874"/>
            <w:bookmarkStart w:id="1597" w:name="_Toc137830555"/>
            <w:r>
              <w:rPr>
                <w:rFonts w:ascii="Cambria" w:hAnsi="Cambria"/>
                <w:b w:val="0"/>
              </w:rPr>
              <w:t>Updated by</w:t>
            </w:r>
            <w:bookmarkEnd w:id="1596"/>
            <w:bookmarkEnd w:id="1597"/>
          </w:p>
        </w:tc>
      </w:tr>
      <w:tr w:rsidR="009274EA" w14:paraId="2CF9A64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B554E9C" w14:textId="77777777" w:rsidR="009274EA" w:rsidRDefault="00C53038">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14:paraId="22B5A14C" w14:textId="77777777" w:rsidR="009274EA" w:rsidRDefault="00C53038">
            <w:pPr>
              <w:numPr>
                <w:ilvl w:val="0"/>
                <w:numId w:val="1"/>
              </w:numPr>
              <w:tabs>
                <w:tab w:val="left" w:pos="10620"/>
              </w:tabs>
              <w:spacing w:after="0" w:line="360" w:lineRule="auto"/>
            </w:pPr>
            <w:r>
              <w:t>TAO User/Tea Board Admin User/Authorized User</w:t>
            </w:r>
          </w:p>
        </w:tc>
      </w:tr>
    </w:tbl>
    <w:p w14:paraId="006D623E" w14:textId="77777777" w:rsidR="009274EA" w:rsidRDefault="009274EA">
      <w:pPr>
        <w:tabs>
          <w:tab w:val="left" w:pos="10620"/>
        </w:tabs>
      </w:pPr>
    </w:p>
    <w:p w14:paraId="7F5E9393"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18EFBE4C" w14:textId="77777777">
        <w:trPr>
          <w:trHeight w:val="940"/>
        </w:trPr>
        <w:tc>
          <w:tcPr>
            <w:tcW w:w="1150" w:type="dxa"/>
            <w:shd w:val="clear" w:color="auto" w:fill="C4BC96"/>
          </w:tcPr>
          <w:p w14:paraId="6A50714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2B1788F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40ED439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6946E0F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5F31D0F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1529FD5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06E84D7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940E9AB" w14:textId="77777777">
        <w:trPr>
          <w:trHeight w:val="1735"/>
        </w:trPr>
        <w:tc>
          <w:tcPr>
            <w:tcW w:w="1150" w:type="dxa"/>
            <w:shd w:val="clear" w:color="auto" w:fill="auto"/>
          </w:tcPr>
          <w:p w14:paraId="40641FB5" w14:textId="77777777" w:rsidR="009274EA" w:rsidRDefault="00C53038">
            <w:pPr>
              <w:tabs>
                <w:tab w:val="left" w:pos="10620"/>
              </w:tabs>
              <w:rPr>
                <w:color w:val="222222"/>
                <w:sz w:val="18"/>
                <w:szCs w:val="18"/>
              </w:rPr>
            </w:pPr>
            <w:r>
              <w:rPr>
                <w:rStyle w:val="brownfont"/>
                <w:color w:val="000000"/>
                <w:sz w:val="18"/>
                <w:szCs w:val="18"/>
              </w:rPr>
              <w:t>Category Name</w:t>
            </w:r>
          </w:p>
          <w:p w14:paraId="5C21422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2F31B5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36BF42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F815994" w14:textId="77777777" w:rsidR="009274EA" w:rsidRDefault="00C53038">
            <w:pPr>
              <w:tabs>
                <w:tab w:val="center" w:pos="4320"/>
                <w:tab w:val="right" w:pos="8640"/>
                <w:tab w:val="left" w:pos="10620"/>
              </w:tabs>
            </w:pPr>
            <w:r>
              <w:t>The category name should be a required field, meaning it cannot be left empty.</w:t>
            </w:r>
          </w:p>
          <w:p w14:paraId="4056471A" w14:textId="77777777" w:rsidR="009274EA" w:rsidRDefault="00C53038">
            <w:pPr>
              <w:tabs>
                <w:tab w:val="center" w:pos="4320"/>
                <w:tab w:val="right" w:pos="8640"/>
                <w:tab w:val="left" w:pos="10620"/>
              </w:tabs>
            </w:pPr>
            <w:r>
              <w:t>The category name should have a minimum length of 2 characters and a maximum length of 50 characters.</w:t>
            </w:r>
          </w:p>
          <w:p w14:paraId="48F27D1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Duplicate values for category name should not be allowed.</w:t>
            </w:r>
          </w:p>
        </w:tc>
        <w:tc>
          <w:tcPr>
            <w:tcW w:w="1352" w:type="dxa"/>
            <w:shd w:val="clear" w:color="auto" w:fill="auto"/>
          </w:tcPr>
          <w:p w14:paraId="19B5FAF5" w14:textId="77777777" w:rsidR="009274EA" w:rsidRDefault="00C53038">
            <w:pPr>
              <w:tabs>
                <w:tab w:val="center" w:pos="4320"/>
                <w:tab w:val="right" w:pos="8640"/>
                <w:tab w:val="left" w:pos="10620"/>
              </w:tabs>
            </w:pPr>
            <w:r>
              <w:lastRenderedPageBreak/>
              <w:t>If the category name field is left empty: "Please enter the category name."</w:t>
            </w:r>
          </w:p>
          <w:p w14:paraId="7569386E" w14:textId="77777777" w:rsidR="009274EA" w:rsidRDefault="00C53038">
            <w:pPr>
              <w:tabs>
                <w:tab w:val="center" w:pos="4320"/>
                <w:tab w:val="right" w:pos="8640"/>
                <w:tab w:val="left" w:pos="10620"/>
              </w:tabs>
            </w:pPr>
            <w:r>
              <w:t xml:space="preserve">If the category name is shorter than 2 characters: "The category </w:t>
            </w:r>
            <w:r>
              <w:lastRenderedPageBreak/>
              <w:t>name should be at least 2 characters long."</w:t>
            </w:r>
          </w:p>
          <w:p w14:paraId="60A6D356" w14:textId="77777777" w:rsidR="009274EA" w:rsidRDefault="00C53038">
            <w:pPr>
              <w:tabs>
                <w:tab w:val="center" w:pos="4320"/>
                <w:tab w:val="right" w:pos="8640"/>
                <w:tab w:val="left" w:pos="10620"/>
              </w:tabs>
            </w:pPr>
            <w:r>
              <w:t>If the category name exceeds 50 characters: "The category name should not exceed 50 characters."</w:t>
            </w:r>
          </w:p>
          <w:p w14:paraId="7B0682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category name is entered: "Category name must be unique. The entered value already exists."</w:t>
            </w:r>
          </w:p>
        </w:tc>
        <w:tc>
          <w:tcPr>
            <w:tcW w:w="2904" w:type="dxa"/>
            <w:shd w:val="clear" w:color="auto" w:fill="auto"/>
          </w:tcPr>
          <w:p w14:paraId="43C3970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4186BE5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6BFB1BE" w14:textId="77777777">
        <w:trPr>
          <w:trHeight w:val="1735"/>
        </w:trPr>
        <w:tc>
          <w:tcPr>
            <w:tcW w:w="1150" w:type="dxa"/>
            <w:shd w:val="clear" w:color="auto" w:fill="auto"/>
          </w:tcPr>
          <w:p w14:paraId="7A512BB2" w14:textId="77777777" w:rsidR="009274EA" w:rsidRDefault="00C53038">
            <w:pPr>
              <w:tabs>
                <w:tab w:val="left" w:pos="10620"/>
              </w:tabs>
              <w:rPr>
                <w:color w:val="222222"/>
                <w:sz w:val="18"/>
                <w:szCs w:val="18"/>
              </w:rPr>
            </w:pPr>
            <w:r>
              <w:rPr>
                <w:rStyle w:val="brownfont"/>
                <w:color w:val="000000"/>
                <w:sz w:val="18"/>
                <w:szCs w:val="18"/>
              </w:rPr>
              <w:t>Category Code</w:t>
            </w:r>
          </w:p>
          <w:p w14:paraId="17063F0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65ADCB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76248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0929443" w14:textId="77777777" w:rsidR="009274EA" w:rsidRDefault="00C53038">
            <w:pPr>
              <w:tabs>
                <w:tab w:val="center" w:pos="4320"/>
                <w:tab w:val="right" w:pos="8640"/>
                <w:tab w:val="left" w:pos="10620"/>
              </w:tabs>
            </w:pPr>
            <w:r>
              <w:t>The category code should be a required field, meaning it cannot be left empty.</w:t>
            </w:r>
          </w:p>
          <w:p w14:paraId="424EB4D8" w14:textId="77777777" w:rsidR="009274EA" w:rsidRDefault="00C53038">
            <w:pPr>
              <w:tabs>
                <w:tab w:val="center" w:pos="4320"/>
                <w:tab w:val="right" w:pos="8640"/>
                <w:tab w:val="left" w:pos="10620"/>
              </w:tabs>
            </w:pPr>
            <w:r>
              <w:t>The category code should consist of alphanumeric characters.</w:t>
            </w:r>
          </w:p>
          <w:p w14:paraId="607C8886" w14:textId="77777777" w:rsidR="009274EA" w:rsidRDefault="00C53038">
            <w:pPr>
              <w:tabs>
                <w:tab w:val="center" w:pos="4320"/>
                <w:tab w:val="right" w:pos="8640"/>
                <w:tab w:val="left" w:pos="10620"/>
              </w:tabs>
            </w:pPr>
            <w:r>
              <w:t>The category code should have a minimum length of 2 characters and a maximum length of 10 characters.</w:t>
            </w:r>
          </w:p>
          <w:p w14:paraId="248E76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Duplicate values for category code should not be allowed.</w:t>
            </w:r>
          </w:p>
        </w:tc>
        <w:tc>
          <w:tcPr>
            <w:tcW w:w="1352" w:type="dxa"/>
            <w:shd w:val="clear" w:color="auto" w:fill="auto"/>
          </w:tcPr>
          <w:p w14:paraId="086566C5" w14:textId="77777777" w:rsidR="009274EA" w:rsidRDefault="00C53038">
            <w:pPr>
              <w:tabs>
                <w:tab w:val="center" w:pos="4320"/>
                <w:tab w:val="right" w:pos="8640"/>
                <w:tab w:val="left" w:pos="10620"/>
              </w:tabs>
            </w:pPr>
            <w:r>
              <w:lastRenderedPageBreak/>
              <w:t>If the category code field is left empty: "Please enter the category code."</w:t>
            </w:r>
          </w:p>
          <w:p w14:paraId="35244B9D" w14:textId="77777777" w:rsidR="009274EA" w:rsidRDefault="00C53038">
            <w:pPr>
              <w:tabs>
                <w:tab w:val="center" w:pos="4320"/>
                <w:tab w:val="right" w:pos="8640"/>
                <w:tab w:val="left" w:pos="10620"/>
              </w:tabs>
            </w:pPr>
            <w:r>
              <w:t>If the category code contains non-alphanumeric characters: "The category code should only contain alphanumeri</w:t>
            </w:r>
            <w:r>
              <w:lastRenderedPageBreak/>
              <w:t>c characters."</w:t>
            </w:r>
          </w:p>
          <w:p w14:paraId="4C759AC7" w14:textId="77777777" w:rsidR="009274EA" w:rsidRDefault="00C53038">
            <w:pPr>
              <w:tabs>
                <w:tab w:val="center" w:pos="4320"/>
                <w:tab w:val="right" w:pos="8640"/>
                <w:tab w:val="left" w:pos="10620"/>
              </w:tabs>
            </w:pPr>
            <w:r>
              <w:t>If the category code is shorter than 2 characters: "The category code should be at least 2 characters long."</w:t>
            </w:r>
          </w:p>
          <w:p w14:paraId="56BFAED7" w14:textId="77777777" w:rsidR="009274EA" w:rsidRDefault="00C53038">
            <w:pPr>
              <w:tabs>
                <w:tab w:val="center" w:pos="4320"/>
                <w:tab w:val="right" w:pos="8640"/>
                <w:tab w:val="left" w:pos="10620"/>
              </w:tabs>
            </w:pPr>
            <w:r>
              <w:t>If the category code exceeds 10 characters: "The category code should not exceed 10 characters."</w:t>
            </w:r>
          </w:p>
          <w:p w14:paraId="12A353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category code is entered: "Category code must be unique. The entered value already exists."</w:t>
            </w:r>
          </w:p>
        </w:tc>
        <w:tc>
          <w:tcPr>
            <w:tcW w:w="2904" w:type="dxa"/>
            <w:shd w:val="clear" w:color="auto" w:fill="auto"/>
          </w:tcPr>
          <w:p w14:paraId="1EBB0D3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8F5BF7C"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13129A9F" w14:textId="77777777" w:rsidR="009274EA" w:rsidRDefault="009274EA">
      <w:pPr>
        <w:tabs>
          <w:tab w:val="left" w:pos="10620"/>
        </w:tabs>
      </w:pPr>
    </w:p>
    <w:p w14:paraId="4BC27C02" w14:textId="77777777" w:rsidR="009274EA" w:rsidRDefault="009274EA">
      <w:pPr>
        <w:tabs>
          <w:tab w:val="left" w:pos="10620"/>
        </w:tabs>
        <w:rPr>
          <w:rFonts w:cs="Arial"/>
          <w:b/>
          <w:i/>
          <w:lang w:bidi="en-US"/>
        </w:rPr>
      </w:pPr>
    </w:p>
    <w:p w14:paraId="7F1C460B"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093C5DAC" w14:textId="77777777">
        <w:trPr>
          <w:trHeight w:val="501"/>
        </w:trPr>
        <w:tc>
          <w:tcPr>
            <w:tcW w:w="1866" w:type="dxa"/>
            <w:shd w:val="clear" w:color="auto" w:fill="C4BC96"/>
            <w:vAlign w:val="center"/>
          </w:tcPr>
          <w:p w14:paraId="7AB814B8" w14:textId="77777777" w:rsidR="009274EA" w:rsidRDefault="00C53038">
            <w:pPr>
              <w:tabs>
                <w:tab w:val="left" w:pos="10620"/>
              </w:tabs>
              <w:rPr>
                <w:b/>
                <w:bCs/>
                <w:iCs/>
              </w:rPr>
            </w:pPr>
            <w:r>
              <w:rPr>
                <w:b/>
                <w:bCs/>
                <w:iCs/>
              </w:rPr>
              <w:t>Control</w:t>
            </w:r>
          </w:p>
        </w:tc>
        <w:tc>
          <w:tcPr>
            <w:tcW w:w="1858" w:type="dxa"/>
            <w:shd w:val="clear" w:color="auto" w:fill="C4BC96"/>
            <w:vAlign w:val="center"/>
          </w:tcPr>
          <w:p w14:paraId="02FFD973"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2C45B4F8" w14:textId="77777777" w:rsidR="009274EA" w:rsidRDefault="00C53038">
            <w:pPr>
              <w:tabs>
                <w:tab w:val="left" w:pos="10620"/>
              </w:tabs>
              <w:rPr>
                <w:b/>
                <w:bCs/>
                <w:iCs/>
              </w:rPr>
            </w:pPr>
            <w:r>
              <w:rPr>
                <w:b/>
                <w:bCs/>
                <w:iCs/>
              </w:rPr>
              <w:t>Behaviour</w:t>
            </w:r>
          </w:p>
        </w:tc>
      </w:tr>
      <w:tr w:rsidR="009274EA" w14:paraId="3E4A1E63" w14:textId="77777777">
        <w:trPr>
          <w:trHeight w:val="517"/>
        </w:trPr>
        <w:tc>
          <w:tcPr>
            <w:tcW w:w="1866" w:type="dxa"/>
            <w:vAlign w:val="center"/>
          </w:tcPr>
          <w:p w14:paraId="6BE25637" w14:textId="77777777" w:rsidR="009274EA" w:rsidRDefault="00C53038">
            <w:pPr>
              <w:tabs>
                <w:tab w:val="left" w:pos="10620"/>
              </w:tabs>
            </w:pPr>
            <w:r>
              <w:t>Update</w:t>
            </w:r>
          </w:p>
        </w:tc>
        <w:tc>
          <w:tcPr>
            <w:tcW w:w="1858" w:type="dxa"/>
            <w:vAlign w:val="center"/>
          </w:tcPr>
          <w:p w14:paraId="651267CD" w14:textId="77777777" w:rsidR="009274EA" w:rsidRDefault="00C53038">
            <w:pPr>
              <w:tabs>
                <w:tab w:val="left" w:pos="10620"/>
              </w:tabs>
            </w:pPr>
            <w:r>
              <w:t>Button</w:t>
            </w:r>
          </w:p>
        </w:tc>
        <w:tc>
          <w:tcPr>
            <w:tcW w:w="6693" w:type="dxa"/>
            <w:vAlign w:val="center"/>
          </w:tcPr>
          <w:p w14:paraId="0E250C00" w14:textId="77777777" w:rsidR="009274EA" w:rsidRDefault="00C53038">
            <w:pPr>
              <w:tabs>
                <w:tab w:val="left" w:pos="10620"/>
              </w:tabs>
            </w:pPr>
            <w:r>
              <w:t>Update the records</w:t>
            </w:r>
          </w:p>
        </w:tc>
      </w:tr>
      <w:tr w:rsidR="009274EA" w14:paraId="0A4C71BC" w14:textId="77777777">
        <w:trPr>
          <w:trHeight w:val="517"/>
        </w:trPr>
        <w:tc>
          <w:tcPr>
            <w:tcW w:w="1866" w:type="dxa"/>
            <w:vAlign w:val="center"/>
          </w:tcPr>
          <w:p w14:paraId="3C7C9342" w14:textId="77777777" w:rsidR="009274EA" w:rsidRDefault="00C53038">
            <w:pPr>
              <w:tabs>
                <w:tab w:val="left" w:pos="10620"/>
              </w:tabs>
            </w:pPr>
            <w:r>
              <w:lastRenderedPageBreak/>
              <w:t>Cancel</w:t>
            </w:r>
          </w:p>
        </w:tc>
        <w:tc>
          <w:tcPr>
            <w:tcW w:w="1858" w:type="dxa"/>
            <w:vAlign w:val="center"/>
          </w:tcPr>
          <w:p w14:paraId="122A15E8" w14:textId="77777777" w:rsidR="009274EA" w:rsidRDefault="00C53038">
            <w:pPr>
              <w:tabs>
                <w:tab w:val="left" w:pos="10620"/>
              </w:tabs>
            </w:pPr>
            <w:r>
              <w:t>Button</w:t>
            </w:r>
          </w:p>
        </w:tc>
        <w:tc>
          <w:tcPr>
            <w:tcW w:w="6693" w:type="dxa"/>
            <w:vAlign w:val="center"/>
          </w:tcPr>
          <w:p w14:paraId="73973155" w14:textId="77777777" w:rsidR="009274EA" w:rsidRDefault="00C53038">
            <w:pPr>
              <w:tabs>
                <w:tab w:val="left" w:pos="10620"/>
              </w:tabs>
            </w:pPr>
            <w:r>
              <w:t>Redirect on manage Category home page.</w:t>
            </w:r>
          </w:p>
        </w:tc>
      </w:tr>
      <w:tr w:rsidR="009274EA" w14:paraId="35E6B253" w14:textId="77777777">
        <w:trPr>
          <w:trHeight w:val="517"/>
        </w:trPr>
        <w:tc>
          <w:tcPr>
            <w:tcW w:w="1866" w:type="dxa"/>
            <w:vAlign w:val="center"/>
          </w:tcPr>
          <w:p w14:paraId="31B3E37C" w14:textId="77777777" w:rsidR="009274EA" w:rsidRDefault="00C53038">
            <w:pPr>
              <w:tabs>
                <w:tab w:val="left" w:pos="10620"/>
              </w:tabs>
            </w:pPr>
            <w:r>
              <w:t xml:space="preserve">Clear </w:t>
            </w:r>
          </w:p>
        </w:tc>
        <w:tc>
          <w:tcPr>
            <w:tcW w:w="1858" w:type="dxa"/>
            <w:vAlign w:val="center"/>
          </w:tcPr>
          <w:p w14:paraId="5D2AC9A3" w14:textId="77777777" w:rsidR="009274EA" w:rsidRDefault="00C53038">
            <w:pPr>
              <w:tabs>
                <w:tab w:val="left" w:pos="10620"/>
              </w:tabs>
            </w:pPr>
            <w:r>
              <w:t>Button</w:t>
            </w:r>
          </w:p>
        </w:tc>
        <w:tc>
          <w:tcPr>
            <w:tcW w:w="6693" w:type="dxa"/>
            <w:vAlign w:val="center"/>
          </w:tcPr>
          <w:p w14:paraId="4D8657E4" w14:textId="77777777" w:rsidR="009274EA" w:rsidRDefault="00C53038">
            <w:pPr>
              <w:tabs>
                <w:tab w:val="left" w:pos="10620"/>
              </w:tabs>
            </w:pPr>
            <w:r>
              <w:t>Clear All Fields.</w:t>
            </w:r>
          </w:p>
        </w:tc>
      </w:tr>
      <w:tr w:rsidR="009274EA" w14:paraId="3131B0ED" w14:textId="77777777">
        <w:trPr>
          <w:trHeight w:val="517"/>
        </w:trPr>
        <w:tc>
          <w:tcPr>
            <w:tcW w:w="1866" w:type="dxa"/>
            <w:vAlign w:val="center"/>
          </w:tcPr>
          <w:p w14:paraId="6E53F497" w14:textId="77777777" w:rsidR="009274EA" w:rsidRDefault="00C53038">
            <w:pPr>
              <w:tabs>
                <w:tab w:val="left" w:pos="10620"/>
              </w:tabs>
            </w:pPr>
            <w:r>
              <w:t>View</w:t>
            </w:r>
          </w:p>
        </w:tc>
        <w:tc>
          <w:tcPr>
            <w:tcW w:w="1858" w:type="dxa"/>
            <w:vAlign w:val="center"/>
          </w:tcPr>
          <w:p w14:paraId="25DB27EA" w14:textId="77777777" w:rsidR="009274EA" w:rsidRDefault="00C53038">
            <w:pPr>
              <w:tabs>
                <w:tab w:val="left" w:pos="10620"/>
              </w:tabs>
            </w:pPr>
            <w:r>
              <w:t>Link</w:t>
            </w:r>
          </w:p>
        </w:tc>
        <w:tc>
          <w:tcPr>
            <w:tcW w:w="6693" w:type="dxa"/>
            <w:vAlign w:val="center"/>
          </w:tcPr>
          <w:p w14:paraId="6396F494" w14:textId="77777777" w:rsidR="009274EA" w:rsidRDefault="00C53038">
            <w:pPr>
              <w:tabs>
                <w:tab w:val="left" w:pos="10620"/>
              </w:tabs>
            </w:pPr>
            <w:r>
              <w:t>Display the record under view only.</w:t>
            </w:r>
          </w:p>
        </w:tc>
      </w:tr>
      <w:tr w:rsidR="009274EA" w14:paraId="65688070" w14:textId="77777777">
        <w:trPr>
          <w:trHeight w:val="517"/>
        </w:trPr>
        <w:tc>
          <w:tcPr>
            <w:tcW w:w="1866" w:type="dxa"/>
            <w:vAlign w:val="center"/>
          </w:tcPr>
          <w:p w14:paraId="5A5D41CC" w14:textId="77777777" w:rsidR="009274EA" w:rsidRDefault="00C53038">
            <w:pPr>
              <w:tabs>
                <w:tab w:val="left" w:pos="10620"/>
              </w:tabs>
            </w:pPr>
            <w:r>
              <w:t xml:space="preserve">Edit </w:t>
            </w:r>
          </w:p>
        </w:tc>
        <w:tc>
          <w:tcPr>
            <w:tcW w:w="1858" w:type="dxa"/>
            <w:vAlign w:val="center"/>
          </w:tcPr>
          <w:p w14:paraId="46B216CF" w14:textId="77777777" w:rsidR="009274EA" w:rsidRDefault="00C53038">
            <w:pPr>
              <w:tabs>
                <w:tab w:val="left" w:pos="10620"/>
              </w:tabs>
            </w:pPr>
            <w:r>
              <w:t>Link</w:t>
            </w:r>
          </w:p>
        </w:tc>
        <w:tc>
          <w:tcPr>
            <w:tcW w:w="6693" w:type="dxa"/>
            <w:vAlign w:val="center"/>
          </w:tcPr>
          <w:p w14:paraId="3921EC06" w14:textId="77777777" w:rsidR="009274EA" w:rsidRDefault="00C53038">
            <w:pPr>
              <w:tabs>
                <w:tab w:val="left" w:pos="10620"/>
              </w:tabs>
            </w:pPr>
            <w:r>
              <w:t>Provide the record under edit mode.</w:t>
            </w:r>
          </w:p>
        </w:tc>
      </w:tr>
      <w:tr w:rsidR="009274EA" w14:paraId="76B9348C" w14:textId="77777777">
        <w:trPr>
          <w:trHeight w:val="517"/>
        </w:trPr>
        <w:tc>
          <w:tcPr>
            <w:tcW w:w="1866" w:type="dxa"/>
            <w:vAlign w:val="center"/>
          </w:tcPr>
          <w:p w14:paraId="751435DB" w14:textId="77777777" w:rsidR="009274EA" w:rsidRDefault="00C53038">
            <w:pPr>
              <w:tabs>
                <w:tab w:val="left" w:pos="10620"/>
              </w:tabs>
            </w:pPr>
            <w:r>
              <w:t>Active</w:t>
            </w:r>
          </w:p>
        </w:tc>
        <w:tc>
          <w:tcPr>
            <w:tcW w:w="1858" w:type="dxa"/>
            <w:vAlign w:val="center"/>
          </w:tcPr>
          <w:p w14:paraId="2363055A" w14:textId="77777777" w:rsidR="009274EA" w:rsidRDefault="00C53038">
            <w:pPr>
              <w:tabs>
                <w:tab w:val="left" w:pos="10620"/>
              </w:tabs>
            </w:pPr>
            <w:r>
              <w:t>Radio button</w:t>
            </w:r>
          </w:p>
        </w:tc>
        <w:tc>
          <w:tcPr>
            <w:tcW w:w="6693" w:type="dxa"/>
            <w:vAlign w:val="center"/>
          </w:tcPr>
          <w:p w14:paraId="28D10BAA" w14:textId="77777777" w:rsidR="009274EA" w:rsidRDefault="00C53038">
            <w:pPr>
              <w:tabs>
                <w:tab w:val="left" w:pos="10620"/>
              </w:tabs>
            </w:pPr>
            <w:r>
              <w:t xml:space="preserve">Move the record in active </w:t>
            </w:r>
            <w:r>
              <w:rPr>
                <w:strike/>
              </w:rPr>
              <w:t>tab</w:t>
            </w:r>
            <w:r>
              <w:t>.</w:t>
            </w:r>
          </w:p>
        </w:tc>
      </w:tr>
      <w:tr w:rsidR="009274EA" w14:paraId="21D15B89" w14:textId="77777777">
        <w:trPr>
          <w:trHeight w:val="517"/>
        </w:trPr>
        <w:tc>
          <w:tcPr>
            <w:tcW w:w="1866" w:type="dxa"/>
            <w:vAlign w:val="center"/>
          </w:tcPr>
          <w:p w14:paraId="3A21DD1D" w14:textId="77777777" w:rsidR="009274EA" w:rsidRDefault="00C53038">
            <w:pPr>
              <w:tabs>
                <w:tab w:val="left" w:pos="10620"/>
              </w:tabs>
            </w:pPr>
            <w:r>
              <w:t>Inactive</w:t>
            </w:r>
          </w:p>
        </w:tc>
        <w:tc>
          <w:tcPr>
            <w:tcW w:w="1858" w:type="dxa"/>
            <w:vAlign w:val="center"/>
          </w:tcPr>
          <w:p w14:paraId="402C7DEC" w14:textId="77777777" w:rsidR="009274EA" w:rsidRDefault="00C53038">
            <w:pPr>
              <w:tabs>
                <w:tab w:val="left" w:pos="10620"/>
              </w:tabs>
            </w:pPr>
            <w:r>
              <w:t>Radio button</w:t>
            </w:r>
          </w:p>
        </w:tc>
        <w:tc>
          <w:tcPr>
            <w:tcW w:w="6693" w:type="dxa"/>
            <w:vAlign w:val="center"/>
          </w:tcPr>
          <w:p w14:paraId="05E79F27" w14:textId="77777777" w:rsidR="009274EA" w:rsidRDefault="00C53038">
            <w:pPr>
              <w:tabs>
                <w:tab w:val="left" w:pos="10620"/>
              </w:tabs>
            </w:pPr>
            <w:r>
              <w:t xml:space="preserve">Move the record in Inactive </w:t>
            </w:r>
            <w:r>
              <w:rPr>
                <w:strike/>
              </w:rPr>
              <w:t>tab</w:t>
            </w:r>
            <w:r>
              <w:t>.</w:t>
            </w:r>
          </w:p>
        </w:tc>
      </w:tr>
      <w:tr w:rsidR="009274EA" w14:paraId="060D79BF" w14:textId="77777777">
        <w:trPr>
          <w:trHeight w:val="517"/>
        </w:trPr>
        <w:tc>
          <w:tcPr>
            <w:tcW w:w="1866" w:type="dxa"/>
            <w:vAlign w:val="center"/>
          </w:tcPr>
          <w:p w14:paraId="77B14B5E" w14:textId="77777777" w:rsidR="009274EA" w:rsidRDefault="00C53038">
            <w:pPr>
              <w:tabs>
                <w:tab w:val="left" w:pos="10620"/>
              </w:tabs>
            </w:pPr>
            <w:r>
              <w:t>Search</w:t>
            </w:r>
          </w:p>
        </w:tc>
        <w:tc>
          <w:tcPr>
            <w:tcW w:w="1858" w:type="dxa"/>
            <w:vAlign w:val="center"/>
          </w:tcPr>
          <w:p w14:paraId="67A5429E" w14:textId="77777777" w:rsidR="009274EA" w:rsidRDefault="00C53038">
            <w:pPr>
              <w:tabs>
                <w:tab w:val="left" w:pos="10620"/>
              </w:tabs>
            </w:pPr>
            <w:r>
              <w:t>Button</w:t>
            </w:r>
          </w:p>
        </w:tc>
        <w:tc>
          <w:tcPr>
            <w:tcW w:w="6693" w:type="dxa"/>
            <w:vAlign w:val="center"/>
          </w:tcPr>
          <w:p w14:paraId="49F98FC6" w14:textId="77777777" w:rsidR="009274EA" w:rsidRDefault="00C53038">
            <w:pPr>
              <w:tabs>
                <w:tab w:val="left" w:pos="10620"/>
              </w:tabs>
            </w:pPr>
            <w:r>
              <w:t>Search the record</w:t>
            </w:r>
          </w:p>
        </w:tc>
      </w:tr>
      <w:tr w:rsidR="009274EA" w14:paraId="46361A54" w14:textId="77777777">
        <w:trPr>
          <w:trHeight w:val="517"/>
        </w:trPr>
        <w:tc>
          <w:tcPr>
            <w:tcW w:w="1866" w:type="dxa"/>
            <w:vAlign w:val="center"/>
          </w:tcPr>
          <w:p w14:paraId="4E044D8E" w14:textId="77777777" w:rsidR="009274EA" w:rsidRDefault="00C53038">
            <w:pPr>
              <w:tabs>
                <w:tab w:val="left" w:pos="10620"/>
              </w:tabs>
            </w:pPr>
            <w:r>
              <w:t>Export to PDF</w:t>
            </w:r>
          </w:p>
        </w:tc>
        <w:tc>
          <w:tcPr>
            <w:tcW w:w="1858" w:type="dxa"/>
            <w:vAlign w:val="center"/>
          </w:tcPr>
          <w:p w14:paraId="16203122" w14:textId="77777777" w:rsidR="009274EA" w:rsidRDefault="00C53038">
            <w:pPr>
              <w:tabs>
                <w:tab w:val="left" w:pos="10620"/>
              </w:tabs>
            </w:pPr>
            <w:r>
              <w:t>Image button</w:t>
            </w:r>
          </w:p>
        </w:tc>
        <w:tc>
          <w:tcPr>
            <w:tcW w:w="6693" w:type="dxa"/>
            <w:vAlign w:val="center"/>
          </w:tcPr>
          <w:p w14:paraId="6C099215" w14:textId="77777777" w:rsidR="009274EA" w:rsidRDefault="00C53038">
            <w:pPr>
              <w:tabs>
                <w:tab w:val="left" w:pos="10620"/>
              </w:tabs>
            </w:pPr>
            <w:r>
              <w:t>Export all record in PDF.</w:t>
            </w:r>
          </w:p>
        </w:tc>
      </w:tr>
      <w:tr w:rsidR="009274EA" w14:paraId="2E9E9BB1" w14:textId="77777777">
        <w:trPr>
          <w:trHeight w:val="517"/>
        </w:trPr>
        <w:tc>
          <w:tcPr>
            <w:tcW w:w="1866" w:type="dxa"/>
            <w:vAlign w:val="center"/>
          </w:tcPr>
          <w:p w14:paraId="249CD52B" w14:textId="77777777" w:rsidR="009274EA" w:rsidRDefault="00C53038">
            <w:pPr>
              <w:tabs>
                <w:tab w:val="left" w:pos="10620"/>
              </w:tabs>
            </w:pPr>
            <w:r>
              <w:t>Export to Excel</w:t>
            </w:r>
          </w:p>
        </w:tc>
        <w:tc>
          <w:tcPr>
            <w:tcW w:w="1858" w:type="dxa"/>
            <w:vAlign w:val="center"/>
          </w:tcPr>
          <w:p w14:paraId="2FAAA57E" w14:textId="77777777" w:rsidR="009274EA" w:rsidRDefault="00C53038">
            <w:pPr>
              <w:tabs>
                <w:tab w:val="left" w:pos="10620"/>
              </w:tabs>
            </w:pPr>
            <w:r>
              <w:t>Image button</w:t>
            </w:r>
          </w:p>
        </w:tc>
        <w:tc>
          <w:tcPr>
            <w:tcW w:w="6693" w:type="dxa"/>
            <w:vAlign w:val="center"/>
          </w:tcPr>
          <w:p w14:paraId="409BA891" w14:textId="77777777" w:rsidR="009274EA" w:rsidRDefault="00C53038">
            <w:pPr>
              <w:tabs>
                <w:tab w:val="left" w:pos="10620"/>
              </w:tabs>
            </w:pPr>
            <w:r>
              <w:t>Export all record in Excel.</w:t>
            </w:r>
          </w:p>
        </w:tc>
      </w:tr>
    </w:tbl>
    <w:p w14:paraId="15C7A70D" w14:textId="77777777" w:rsidR="009274EA" w:rsidRDefault="009274EA">
      <w:pPr>
        <w:tabs>
          <w:tab w:val="left" w:pos="10620"/>
        </w:tabs>
      </w:pPr>
    </w:p>
    <w:p w14:paraId="276057B8" w14:textId="77777777" w:rsidR="009274EA" w:rsidRDefault="009274EA">
      <w:pPr>
        <w:tabs>
          <w:tab w:val="left" w:pos="10620"/>
        </w:tabs>
      </w:pPr>
    </w:p>
    <w:p w14:paraId="3611F7F3" w14:textId="77777777" w:rsidR="009274EA" w:rsidRDefault="009274EA">
      <w:pPr>
        <w:tabs>
          <w:tab w:val="left" w:pos="10620"/>
        </w:tabs>
      </w:pPr>
    </w:p>
    <w:p w14:paraId="6A61F167" w14:textId="77777777" w:rsidR="009274EA" w:rsidRDefault="009274EA">
      <w:pPr>
        <w:tabs>
          <w:tab w:val="left" w:pos="10620"/>
        </w:tabs>
      </w:pPr>
    </w:p>
    <w:p w14:paraId="4A76EB3D" w14:textId="77777777" w:rsidR="009274EA" w:rsidRDefault="009274EA">
      <w:pPr>
        <w:tabs>
          <w:tab w:val="left" w:pos="10620"/>
        </w:tabs>
      </w:pPr>
    </w:p>
    <w:p w14:paraId="4F2B4F70"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1598" w:name="_Toc137143953"/>
      <w:bookmarkStart w:id="1599" w:name="_Toc137817875"/>
      <w:bookmarkStart w:id="1600" w:name="_Toc137830556"/>
      <w:bookmarkStart w:id="1601" w:name="_Toc148377745"/>
      <w:r>
        <w:rPr>
          <w:rFonts w:ascii="Cambria" w:hAnsi="Cambria"/>
          <w:b/>
          <w:sz w:val="28"/>
        </w:rPr>
        <w:t>High Level Use Case of “Create Tea Type”</w:t>
      </w:r>
      <w:bookmarkEnd w:id="1598"/>
      <w:bookmarkEnd w:id="1599"/>
      <w:bookmarkEnd w:id="1600"/>
      <w:bookmarkEnd w:id="1601"/>
      <w:r>
        <w:rPr>
          <w:rFonts w:ascii="Cambria" w:hAnsi="Cambria"/>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14B957E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B935214"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6DC0B3A9" w14:textId="77777777" w:rsidR="009274EA" w:rsidRDefault="00C53038">
            <w:pPr>
              <w:numPr>
                <w:ilvl w:val="0"/>
                <w:numId w:val="2"/>
              </w:numPr>
              <w:tabs>
                <w:tab w:val="left" w:pos="10620"/>
              </w:tabs>
              <w:spacing w:after="0" w:line="360" w:lineRule="auto"/>
            </w:pPr>
            <w:r>
              <w:t>To understand the functional logic for Creation of Create Tea Type.</w:t>
            </w:r>
          </w:p>
        </w:tc>
      </w:tr>
      <w:tr w:rsidR="009274EA" w14:paraId="70BA9F6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56DF5FD"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06829FD0" w14:textId="77777777" w:rsidR="009274EA" w:rsidRDefault="00C53038">
            <w:pPr>
              <w:numPr>
                <w:ilvl w:val="0"/>
                <w:numId w:val="2"/>
              </w:numPr>
              <w:tabs>
                <w:tab w:val="left" w:pos="10620"/>
              </w:tabs>
              <w:spacing w:after="0" w:line="360" w:lineRule="auto"/>
            </w:pPr>
            <w:r>
              <w:t>User should have rights for Administrator rights.</w:t>
            </w:r>
          </w:p>
          <w:p w14:paraId="5C39AB2E" w14:textId="77777777" w:rsidR="009274EA" w:rsidRDefault="00C53038">
            <w:pPr>
              <w:numPr>
                <w:ilvl w:val="0"/>
                <w:numId w:val="2"/>
              </w:numPr>
              <w:tabs>
                <w:tab w:val="left" w:pos="10620"/>
              </w:tabs>
              <w:spacing w:after="0" w:line="360" w:lineRule="auto"/>
            </w:pPr>
            <w:r>
              <w:t>User should have “Create Tea Type” rights.</w:t>
            </w:r>
          </w:p>
          <w:p w14:paraId="2B68DB87" w14:textId="77777777" w:rsidR="009274EA" w:rsidRDefault="00C53038">
            <w:pPr>
              <w:numPr>
                <w:ilvl w:val="0"/>
                <w:numId w:val="2"/>
              </w:numPr>
              <w:tabs>
                <w:tab w:val="left" w:pos="10620"/>
              </w:tabs>
              <w:spacing w:after="0" w:line="360" w:lineRule="auto"/>
            </w:pPr>
            <w:r>
              <w:t>Category should be created.</w:t>
            </w:r>
          </w:p>
        </w:tc>
      </w:tr>
      <w:tr w:rsidR="009274EA" w14:paraId="3F43F29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2816E88"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7A7A4207" w14:textId="77777777" w:rsidR="009274EA" w:rsidRDefault="00C53038">
            <w:pPr>
              <w:numPr>
                <w:ilvl w:val="0"/>
                <w:numId w:val="2"/>
              </w:numPr>
              <w:tabs>
                <w:tab w:val="left" w:pos="10620"/>
              </w:tabs>
              <w:spacing w:after="0" w:line="240" w:lineRule="auto"/>
            </w:pPr>
            <w:r>
              <w:t>System should reflect the newly added Tea Type in entire application.</w:t>
            </w:r>
          </w:p>
        </w:tc>
      </w:tr>
      <w:tr w:rsidR="009274EA" w14:paraId="1372CC8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CBE6200"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1EC256F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2090229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548AFBC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72E9D8B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Tea Type”.</w:t>
            </w:r>
          </w:p>
          <w:p w14:paraId="102C7D2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15CA783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0208B85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61CCB6E"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09B50EE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74540D1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3958D78" w14:textId="77777777" w:rsidR="009274EA" w:rsidRDefault="00C53038">
            <w:pPr>
              <w:tabs>
                <w:tab w:val="left" w:pos="10620"/>
              </w:tabs>
              <w:rPr>
                <w:b/>
                <w:i/>
              </w:rPr>
            </w:pPr>
            <w:r>
              <w:rPr>
                <w:b/>
                <w:i/>
              </w:rPr>
              <w:lastRenderedPageBreak/>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3B610B97" w14:textId="77777777" w:rsidR="009274EA" w:rsidRDefault="00C53038">
            <w:pPr>
              <w:pStyle w:val="Heading112pt"/>
              <w:tabs>
                <w:tab w:val="left" w:pos="10620"/>
              </w:tabs>
              <w:rPr>
                <w:rFonts w:ascii="Cambria" w:hAnsi="Cambria"/>
              </w:rPr>
            </w:pPr>
            <w:bookmarkStart w:id="1602" w:name="_Toc137817876"/>
            <w:bookmarkStart w:id="1603" w:name="_Toc137830557"/>
            <w:r>
              <w:rPr>
                <w:rFonts w:ascii="Cambria" w:hAnsi="Cambria"/>
                <w:b w:val="0"/>
              </w:rPr>
              <w:t>System should display below fields when authorized user clicks on “Create Tea Type”.</w:t>
            </w:r>
            <w:bookmarkEnd w:id="1602"/>
            <w:bookmarkEnd w:id="1603"/>
          </w:p>
          <w:p w14:paraId="150665EB" w14:textId="77777777" w:rsidR="009274EA" w:rsidRDefault="00C53038">
            <w:pPr>
              <w:pStyle w:val="Heading112pt"/>
              <w:numPr>
                <w:ilvl w:val="1"/>
                <w:numId w:val="2"/>
              </w:numPr>
              <w:tabs>
                <w:tab w:val="left" w:pos="10620"/>
              </w:tabs>
              <w:rPr>
                <w:rFonts w:ascii="Cambria" w:hAnsi="Cambria"/>
                <w:b w:val="0"/>
              </w:rPr>
            </w:pPr>
            <w:bookmarkStart w:id="1604" w:name="_Toc137817877"/>
            <w:bookmarkStart w:id="1605" w:name="_Toc137830558"/>
            <w:r>
              <w:rPr>
                <w:rFonts w:ascii="Cambria" w:hAnsi="Cambria"/>
                <w:b w:val="0"/>
              </w:rPr>
              <w:t>Tea Type name</w:t>
            </w:r>
            <w:bookmarkEnd w:id="1604"/>
            <w:bookmarkEnd w:id="1605"/>
          </w:p>
          <w:p w14:paraId="3180957B" w14:textId="77777777" w:rsidR="009274EA" w:rsidRDefault="00C53038">
            <w:pPr>
              <w:pStyle w:val="Heading112pt"/>
              <w:numPr>
                <w:ilvl w:val="1"/>
                <w:numId w:val="2"/>
              </w:numPr>
              <w:tabs>
                <w:tab w:val="left" w:pos="10620"/>
              </w:tabs>
              <w:rPr>
                <w:ins w:id="1606" w:author="Sunil Vyas" w:date="2023-10-23T14:19:00Z"/>
                <w:rFonts w:ascii="Cambria" w:hAnsi="Cambria"/>
                <w:b w:val="0"/>
              </w:rPr>
            </w:pPr>
            <w:bookmarkStart w:id="1607" w:name="_Toc137817878"/>
            <w:bookmarkStart w:id="1608" w:name="_Toc137830559"/>
            <w:r>
              <w:rPr>
                <w:rFonts w:ascii="Cambria" w:hAnsi="Cambria"/>
                <w:b w:val="0"/>
              </w:rPr>
              <w:t>Category Code</w:t>
            </w:r>
            <w:bookmarkEnd w:id="1607"/>
            <w:bookmarkEnd w:id="1608"/>
          </w:p>
          <w:p w14:paraId="2CF35080" w14:textId="77777777" w:rsidR="003E01FD" w:rsidRDefault="003E01FD">
            <w:pPr>
              <w:pStyle w:val="Heading112pt"/>
              <w:numPr>
                <w:ilvl w:val="1"/>
                <w:numId w:val="2"/>
              </w:numPr>
              <w:tabs>
                <w:tab w:val="left" w:pos="10620"/>
              </w:tabs>
              <w:rPr>
                <w:rFonts w:ascii="Cambria" w:hAnsi="Cambria"/>
                <w:b w:val="0"/>
              </w:rPr>
            </w:pPr>
            <w:ins w:id="1609" w:author="Sunil Vyas" w:date="2023-10-23T14:19:00Z">
              <w:r>
                <w:rPr>
                  <w:rFonts w:ascii="Cambria" w:hAnsi="Cambria"/>
                  <w:b w:val="0"/>
                </w:rPr>
                <w:t xml:space="preserve">Auction Center </w:t>
              </w:r>
            </w:ins>
          </w:p>
          <w:p w14:paraId="0D63F68D" w14:textId="77777777" w:rsidR="009274EA" w:rsidRDefault="00C53038">
            <w:pPr>
              <w:pStyle w:val="Heading112pt"/>
              <w:numPr>
                <w:ilvl w:val="1"/>
                <w:numId w:val="2"/>
              </w:numPr>
              <w:tabs>
                <w:tab w:val="left" w:pos="10620"/>
              </w:tabs>
              <w:rPr>
                <w:rFonts w:ascii="Cambria" w:hAnsi="Cambria"/>
                <w:b w:val="0"/>
              </w:rPr>
            </w:pPr>
            <w:bookmarkStart w:id="1610" w:name="_Toc137817879"/>
            <w:bookmarkStart w:id="1611" w:name="_Toc137830560"/>
            <w:r>
              <w:rPr>
                <w:rFonts w:ascii="Cambria" w:hAnsi="Cambria"/>
                <w:b w:val="0"/>
              </w:rPr>
              <w:t>Category Name</w:t>
            </w:r>
            <w:bookmarkEnd w:id="1610"/>
            <w:bookmarkEnd w:id="1611"/>
          </w:p>
          <w:p w14:paraId="4EF62D9A" w14:textId="77777777" w:rsidR="009274EA" w:rsidRDefault="00C53038">
            <w:pPr>
              <w:pStyle w:val="Heading112pt"/>
              <w:numPr>
                <w:ilvl w:val="1"/>
                <w:numId w:val="2"/>
              </w:numPr>
              <w:tabs>
                <w:tab w:val="left" w:pos="10620"/>
              </w:tabs>
              <w:rPr>
                <w:rFonts w:ascii="Cambria" w:hAnsi="Cambria"/>
                <w:b w:val="0"/>
              </w:rPr>
            </w:pPr>
            <w:bookmarkStart w:id="1612" w:name="_Toc137817880"/>
            <w:bookmarkStart w:id="1613" w:name="_Toc137830561"/>
            <w:r>
              <w:rPr>
                <w:rFonts w:ascii="Cambria" w:hAnsi="Cambria"/>
                <w:b w:val="0"/>
              </w:rPr>
              <w:t>Submit button.</w:t>
            </w:r>
            <w:bookmarkEnd w:id="1612"/>
            <w:bookmarkEnd w:id="1613"/>
          </w:p>
          <w:p w14:paraId="5540577E" w14:textId="77777777" w:rsidR="009274EA" w:rsidRDefault="00C53038">
            <w:pPr>
              <w:pStyle w:val="Heading112pt"/>
              <w:numPr>
                <w:ilvl w:val="1"/>
                <w:numId w:val="2"/>
              </w:numPr>
              <w:tabs>
                <w:tab w:val="left" w:pos="10620"/>
              </w:tabs>
              <w:rPr>
                <w:rFonts w:ascii="Cambria" w:hAnsi="Cambria"/>
                <w:b w:val="0"/>
              </w:rPr>
            </w:pPr>
            <w:bookmarkStart w:id="1614" w:name="_Toc137817881"/>
            <w:bookmarkStart w:id="1615" w:name="_Toc137830562"/>
            <w:r>
              <w:rPr>
                <w:rFonts w:ascii="Cambria" w:hAnsi="Cambria"/>
                <w:b w:val="0"/>
              </w:rPr>
              <w:t>Clear button.</w:t>
            </w:r>
            <w:bookmarkEnd w:id="1614"/>
            <w:bookmarkEnd w:id="1615"/>
          </w:p>
          <w:p w14:paraId="206961DB" w14:textId="77777777" w:rsidR="009274EA" w:rsidRDefault="00C53038">
            <w:pPr>
              <w:pStyle w:val="Heading112pt"/>
              <w:numPr>
                <w:ilvl w:val="1"/>
                <w:numId w:val="2"/>
              </w:numPr>
              <w:tabs>
                <w:tab w:val="left" w:pos="10620"/>
              </w:tabs>
              <w:rPr>
                <w:rFonts w:ascii="Cambria" w:hAnsi="Cambria"/>
                <w:b w:val="0"/>
              </w:rPr>
            </w:pPr>
            <w:bookmarkStart w:id="1616" w:name="_Toc137817882"/>
            <w:bookmarkStart w:id="1617" w:name="_Toc137830563"/>
            <w:r>
              <w:rPr>
                <w:rFonts w:ascii="Cambria" w:hAnsi="Cambria"/>
                <w:b w:val="0"/>
              </w:rPr>
              <w:t>Cancel button.</w:t>
            </w:r>
            <w:bookmarkEnd w:id="1616"/>
            <w:bookmarkEnd w:id="1617"/>
          </w:p>
          <w:p w14:paraId="05DBC350" w14:textId="77777777" w:rsidR="009274EA" w:rsidRDefault="00C53038">
            <w:pPr>
              <w:pStyle w:val="Heading112pt"/>
              <w:tabs>
                <w:tab w:val="left" w:pos="10620"/>
              </w:tabs>
              <w:rPr>
                <w:rFonts w:ascii="Cambria" w:hAnsi="Cambria"/>
              </w:rPr>
            </w:pPr>
            <w:bookmarkStart w:id="1618" w:name="_Toc137817883"/>
            <w:bookmarkStart w:id="1619" w:name="_Toc137830564"/>
            <w:r>
              <w:rPr>
                <w:rFonts w:ascii="Cambria" w:hAnsi="Cambria"/>
                <w:b w:val="0"/>
              </w:rPr>
              <w:t>System should provide above mentioned fields as a mandatory field.</w:t>
            </w:r>
            <w:bookmarkEnd w:id="1618"/>
            <w:bookmarkEnd w:id="1619"/>
          </w:p>
          <w:p w14:paraId="5AE082BE" w14:textId="77777777" w:rsidR="009274EA" w:rsidRDefault="00C53038">
            <w:pPr>
              <w:pStyle w:val="Heading112pt"/>
              <w:tabs>
                <w:tab w:val="left" w:pos="10620"/>
              </w:tabs>
              <w:rPr>
                <w:rFonts w:ascii="Cambria" w:hAnsi="Cambria"/>
              </w:rPr>
            </w:pPr>
            <w:bookmarkStart w:id="1620" w:name="_Toc137817884"/>
            <w:bookmarkStart w:id="1621" w:name="_Toc137830565"/>
            <w:r>
              <w:rPr>
                <w:rFonts w:ascii="Cambria" w:hAnsi="Cambria"/>
                <w:b w:val="0"/>
              </w:rPr>
              <w:t>System should display validation message “Please enter details” on click submit button with blank fields.</w:t>
            </w:r>
            <w:bookmarkEnd w:id="1620"/>
            <w:bookmarkEnd w:id="1621"/>
          </w:p>
          <w:p w14:paraId="72049314" w14:textId="77777777" w:rsidR="009274EA" w:rsidRDefault="00C53038">
            <w:pPr>
              <w:pStyle w:val="Heading112pt"/>
              <w:tabs>
                <w:tab w:val="left" w:pos="10620"/>
              </w:tabs>
              <w:rPr>
                <w:rFonts w:ascii="Cambria" w:hAnsi="Cambria"/>
              </w:rPr>
            </w:pPr>
            <w:bookmarkStart w:id="1622" w:name="_Toc137817885"/>
            <w:bookmarkStart w:id="1623" w:name="_Toc137830566"/>
            <w:r>
              <w:rPr>
                <w:rFonts w:ascii="Cambria" w:hAnsi="Cambria"/>
                <w:b w:val="0"/>
              </w:rPr>
              <w:t>System should clear all input on click clear button.</w:t>
            </w:r>
            <w:bookmarkEnd w:id="1622"/>
            <w:bookmarkEnd w:id="1623"/>
          </w:p>
          <w:p w14:paraId="348B6139" w14:textId="77777777" w:rsidR="009274EA" w:rsidRDefault="00C53038">
            <w:pPr>
              <w:pStyle w:val="Heading112pt"/>
              <w:tabs>
                <w:tab w:val="left" w:pos="10620"/>
              </w:tabs>
              <w:rPr>
                <w:rFonts w:ascii="Cambria" w:hAnsi="Cambria"/>
              </w:rPr>
            </w:pPr>
            <w:bookmarkStart w:id="1624" w:name="_Toc137817886"/>
            <w:bookmarkStart w:id="1625" w:name="_Toc137830567"/>
            <w:r>
              <w:rPr>
                <w:rFonts w:ascii="Cambria" w:hAnsi="Cambria"/>
                <w:b w:val="0"/>
              </w:rPr>
              <w:t>System should redirect on log in home page on click cancel button.</w:t>
            </w:r>
            <w:bookmarkEnd w:id="1624"/>
            <w:bookmarkEnd w:id="1625"/>
          </w:p>
          <w:p w14:paraId="621DA464" w14:textId="77777777" w:rsidR="009274EA" w:rsidRDefault="00C53038">
            <w:pPr>
              <w:pStyle w:val="Heading112pt"/>
              <w:tabs>
                <w:tab w:val="left" w:pos="10620"/>
              </w:tabs>
              <w:rPr>
                <w:rFonts w:ascii="Cambria" w:hAnsi="Cambria"/>
              </w:rPr>
            </w:pPr>
            <w:bookmarkStart w:id="1626" w:name="_Toc137817887"/>
            <w:bookmarkStart w:id="1627" w:name="_Toc137830568"/>
            <w:r>
              <w:rPr>
                <w:rFonts w:ascii="Cambria" w:hAnsi="Cambria"/>
                <w:b w:val="0"/>
              </w:rPr>
              <w:t xml:space="preserve">System should not allow to enter duplicate value in </w:t>
            </w:r>
            <w:r>
              <w:rPr>
                <w:rFonts w:ascii="Cambria" w:hAnsi="Cambria"/>
              </w:rPr>
              <w:t>Tea Type name</w:t>
            </w:r>
            <w:r>
              <w:rPr>
                <w:rFonts w:ascii="Cambria" w:hAnsi="Cambria"/>
                <w:b w:val="0"/>
              </w:rPr>
              <w:t xml:space="preserve"> field.</w:t>
            </w:r>
            <w:bookmarkEnd w:id="1626"/>
            <w:bookmarkEnd w:id="1627"/>
          </w:p>
          <w:p w14:paraId="2638849E" w14:textId="77777777" w:rsidR="009274EA" w:rsidRPr="003E01FD" w:rsidRDefault="00C53038">
            <w:pPr>
              <w:pStyle w:val="Heading112pt"/>
              <w:tabs>
                <w:tab w:val="left" w:pos="10620"/>
              </w:tabs>
              <w:rPr>
                <w:ins w:id="1628" w:author="Sunil Vyas" w:date="2023-10-23T14:20:00Z"/>
                <w:rFonts w:ascii="Cambria" w:hAnsi="Cambria"/>
                <w:rPrChange w:id="1629" w:author="Sunil Vyas" w:date="2023-10-23T14:20:00Z">
                  <w:rPr>
                    <w:ins w:id="1630" w:author="Sunil Vyas" w:date="2023-10-23T14:20:00Z"/>
                    <w:rFonts w:ascii="Cambria" w:hAnsi="Cambria"/>
                    <w:b w:val="0"/>
                  </w:rPr>
                </w:rPrChange>
              </w:rPr>
            </w:pPr>
            <w:bookmarkStart w:id="1631" w:name="_Toc137817888"/>
            <w:bookmarkStart w:id="1632" w:name="_Toc137830569"/>
            <w:r>
              <w:rPr>
                <w:rFonts w:ascii="Cambria" w:hAnsi="Cambria"/>
                <w:b w:val="0"/>
              </w:rPr>
              <w:t>System should provide dropdown option with suggestive search under Category name and Category code.</w:t>
            </w:r>
            <w:bookmarkEnd w:id="1631"/>
            <w:bookmarkEnd w:id="1632"/>
          </w:p>
          <w:p w14:paraId="614477A4" w14:textId="76D5A721" w:rsidR="003E01FD" w:rsidRPr="00E00D33" w:rsidRDefault="003E01FD" w:rsidP="00C53038">
            <w:pPr>
              <w:pStyle w:val="Heading112pt"/>
              <w:tabs>
                <w:tab w:val="left" w:pos="10620"/>
              </w:tabs>
              <w:rPr>
                <w:ins w:id="1633" w:author="Sunil Vyas" w:date="2023-10-23T14:20:00Z"/>
                <w:rFonts w:ascii="Cambria" w:hAnsi="Cambria"/>
              </w:rPr>
            </w:pPr>
            <w:ins w:id="1634" w:author="Sunil Vyas" w:date="2023-10-23T14:20:00Z">
              <w:r>
                <w:rPr>
                  <w:rFonts w:ascii="Cambria" w:hAnsi="Cambria"/>
                  <w:b w:val="0"/>
                </w:rPr>
                <w:t xml:space="preserve">System should provide </w:t>
              </w:r>
              <w:r w:rsidRPr="00E4579A">
                <w:rPr>
                  <w:rFonts w:ascii="Cambria" w:hAnsi="Cambria"/>
                  <w:rPrChange w:id="1635" w:author="Sunil Vyas" w:date="2023-10-23T14:20:00Z">
                    <w:rPr>
                      <w:rFonts w:ascii="Cambria" w:hAnsi="Cambria"/>
                      <w:b w:val="0"/>
                    </w:rPr>
                  </w:rPrChange>
                </w:rPr>
                <w:t>List box</w:t>
              </w:r>
              <w:r>
                <w:rPr>
                  <w:rFonts w:ascii="Cambria" w:hAnsi="Cambria"/>
                  <w:b w:val="0"/>
                </w:rPr>
                <w:t xml:space="preserve"> option with under </w:t>
              </w:r>
              <w:r w:rsidRPr="00E4579A">
                <w:rPr>
                  <w:rFonts w:ascii="Cambria" w:hAnsi="Cambria"/>
                  <w:rPrChange w:id="1636" w:author="Sunil Vyas" w:date="2023-10-23T14:20:00Z">
                    <w:rPr>
                      <w:rFonts w:ascii="Cambria" w:hAnsi="Cambria"/>
                      <w:b w:val="0"/>
                    </w:rPr>
                  </w:rPrChange>
                </w:rPr>
                <w:t>Auction Center</w:t>
              </w:r>
              <w:r w:rsidR="00E4579A">
                <w:rPr>
                  <w:rFonts w:ascii="Cambria" w:hAnsi="Cambria"/>
                  <w:b w:val="0"/>
                </w:rPr>
                <w:t xml:space="preserve"> Name.</w:t>
              </w:r>
            </w:ins>
          </w:p>
          <w:p w14:paraId="1AAEAB0B" w14:textId="77777777" w:rsidR="003E01FD" w:rsidDel="003E01FD" w:rsidRDefault="003E01FD">
            <w:pPr>
              <w:pStyle w:val="Heading112pt"/>
              <w:tabs>
                <w:tab w:val="left" w:pos="10620"/>
              </w:tabs>
              <w:rPr>
                <w:del w:id="1637" w:author="Sunil Vyas" w:date="2023-10-23T14:20:00Z"/>
                <w:rFonts w:ascii="Cambria" w:hAnsi="Cambria"/>
              </w:rPr>
            </w:pPr>
          </w:p>
          <w:p w14:paraId="39E47E04" w14:textId="77777777" w:rsidR="009274EA" w:rsidRDefault="00C53038">
            <w:pPr>
              <w:pStyle w:val="Heading112pt"/>
              <w:tabs>
                <w:tab w:val="left" w:pos="10620"/>
              </w:tabs>
              <w:rPr>
                <w:rFonts w:ascii="Cambria" w:hAnsi="Cambria"/>
              </w:rPr>
            </w:pPr>
            <w:bookmarkStart w:id="1638" w:name="_Toc137817889"/>
            <w:bookmarkStart w:id="1639" w:name="_Toc137830570"/>
            <w:r>
              <w:rPr>
                <w:rFonts w:ascii="Cambria" w:hAnsi="Cambria"/>
                <w:b w:val="0"/>
              </w:rPr>
              <w:t>System should auto render the category code if user select the category Name</w:t>
            </w:r>
            <w:bookmarkStart w:id="1640" w:name="_Toc137817890"/>
            <w:bookmarkStart w:id="1641" w:name="_Toc137830571"/>
            <w:bookmarkEnd w:id="1638"/>
            <w:bookmarkEnd w:id="1639"/>
            <w:r>
              <w:rPr>
                <w:rFonts w:ascii="Cambria" w:hAnsi="Cambria"/>
                <w:b w:val="0"/>
              </w:rPr>
              <w:t xml:space="preserve"> from category Name dropdown master</w:t>
            </w:r>
          </w:p>
          <w:p w14:paraId="0DC34210" w14:textId="77777777" w:rsidR="009274EA" w:rsidRDefault="00C53038">
            <w:pPr>
              <w:pStyle w:val="Heading112pt"/>
              <w:tabs>
                <w:tab w:val="left" w:pos="10620"/>
              </w:tabs>
              <w:rPr>
                <w:rFonts w:ascii="Cambria" w:hAnsi="Cambria"/>
              </w:rPr>
            </w:pPr>
            <w:r>
              <w:rPr>
                <w:rFonts w:ascii="Cambria" w:hAnsi="Cambria"/>
                <w:b w:val="0"/>
              </w:rPr>
              <w:t>System should auto render the category name if user select the category code from category code dropdown master.</w:t>
            </w:r>
            <w:bookmarkEnd w:id="1640"/>
            <w:bookmarkEnd w:id="1641"/>
          </w:p>
          <w:p w14:paraId="16CA14CA" w14:textId="77777777" w:rsidR="009274EA" w:rsidRDefault="00C53038">
            <w:pPr>
              <w:pStyle w:val="Heading112pt"/>
              <w:tabs>
                <w:tab w:val="left" w:pos="10620"/>
              </w:tabs>
              <w:rPr>
                <w:rFonts w:ascii="Cambria" w:hAnsi="Cambria"/>
              </w:rPr>
            </w:pPr>
            <w:bookmarkStart w:id="1642" w:name="_Toc137817891"/>
            <w:bookmarkStart w:id="1643" w:name="_Toc137830572"/>
            <w:r>
              <w:rPr>
                <w:rFonts w:ascii="Cambria" w:hAnsi="Cambria"/>
                <w:b w:val="0"/>
              </w:rPr>
              <w:t xml:space="preserve">System should display confirmation message </w:t>
            </w:r>
            <w:r>
              <w:rPr>
                <w:rFonts w:ascii="Cambria" w:hAnsi="Cambria"/>
              </w:rPr>
              <w:t>“Tea Type created successfully</w:t>
            </w:r>
            <w:r>
              <w:rPr>
                <w:rFonts w:ascii="Cambria" w:hAnsi="Cambria"/>
                <w:b w:val="0"/>
              </w:rPr>
              <w:t>” on click of submit button.</w:t>
            </w:r>
            <w:bookmarkEnd w:id="1642"/>
            <w:bookmarkEnd w:id="1643"/>
          </w:p>
          <w:p w14:paraId="618C4CF7"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5E7199CA" w14:textId="77777777" w:rsidR="009274EA" w:rsidRDefault="00C53038">
            <w:pPr>
              <w:pStyle w:val="Heading112pt"/>
              <w:rPr>
                <w:rFonts w:ascii="Cambria" w:hAnsi="Cambria"/>
                <w:b w:val="0"/>
              </w:rPr>
            </w:pPr>
            <w:r>
              <w:rPr>
                <w:rFonts w:ascii="Cambria" w:hAnsi="Cambria"/>
                <w:b w:val="0"/>
              </w:rPr>
              <w:t>System should capture the entry of “Tea Type” creation in audit trail report as “New Tea Type :&lt; Tea Type&gt; created”.</w:t>
            </w:r>
          </w:p>
          <w:p w14:paraId="4725B01A" w14:textId="77777777" w:rsidR="009274EA" w:rsidRDefault="009274EA">
            <w:pPr>
              <w:pStyle w:val="Heading112pt"/>
              <w:numPr>
                <w:ilvl w:val="0"/>
                <w:numId w:val="0"/>
              </w:numPr>
              <w:ind w:left="360"/>
              <w:rPr>
                <w:rFonts w:ascii="Cambria" w:hAnsi="Cambria"/>
                <w:b w:val="0"/>
              </w:rPr>
            </w:pPr>
          </w:p>
          <w:p w14:paraId="0BE1A77F" w14:textId="77777777" w:rsidR="009274EA" w:rsidRDefault="00C53038">
            <w:pPr>
              <w:pStyle w:val="Heading112pt"/>
              <w:numPr>
                <w:ilvl w:val="0"/>
                <w:numId w:val="0"/>
              </w:numPr>
              <w:tabs>
                <w:tab w:val="left" w:pos="10620"/>
              </w:tabs>
              <w:ind w:left="360" w:hanging="360"/>
              <w:rPr>
                <w:rFonts w:ascii="Cambria" w:hAnsi="Cambria"/>
                <w:b w:val="0"/>
              </w:rPr>
            </w:pPr>
            <w:bookmarkStart w:id="1644" w:name="_Toc137817892"/>
            <w:bookmarkStart w:id="1645" w:name="_Toc137830573"/>
            <w:r>
              <w:rPr>
                <w:rFonts w:ascii="Cambria" w:hAnsi="Cambria"/>
                <w:u w:val="single"/>
              </w:rPr>
              <w:t xml:space="preserve">Document </w:t>
            </w:r>
            <w:bookmarkEnd w:id="1644"/>
            <w:bookmarkEnd w:id="1645"/>
            <w:r>
              <w:rPr>
                <w:rFonts w:ascii="Cambria" w:hAnsi="Cambria"/>
                <w:u w:val="single"/>
              </w:rPr>
              <w:t>Upload</w:t>
            </w:r>
            <w:r>
              <w:rPr>
                <w:rFonts w:ascii="Cambria" w:hAnsi="Cambria"/>
                <w:b w:val="0"/>
              </w:rPr>
              <w:t>:</w:t>
            </w:r>
          </w:p>
          <w:p w14:paraId="6AE362A4" w14:textId="77777777" w:rsidR="009274EA" w:rsidRDefault="00C53038">
            <w:pPr>
              <w:pStyle w:val="Heading112pt"/>
              <w:tabs>
                <w:tab w:val="left" w:pos="10620"/>
              </w:tabs>
              <w:rPr>
                <w:rFonts w:ascii="Cambria" w:hAnsi="Cambria"/>
              </w:rPr>
            </w:pPr>
            <w:bookmarkStart w:id="1646" w:name="_Toc137817893"/>
            <w:bookmarkStart w:id="1647" w:name="_Toc137830574"/>
            <w:r>
              <w:rPr>
                <w:rFonts w:ascii="Cambria" w:hAnsi="Cambria"/>
                <w:b w:val="0"/>
              </w:rPr>
              <w:t>System should allow user to upload PDF file while creating any new value in master.</w:t>
            </w:r>
            <w:bookmarkEnd w:id="1646"/>
            <w:bookmarkEnd w:id="1647"/>
          </w:p>
          <w:p w14:paraId="304C0D90" w14:textId="77777777" w:rsidR="009274EA" w:rsidRDefault="00C53038">
            <w:pPr>
              <w:pStyle w:val="Heading112pt"/>
              <w:tabs>
                <w:tab w:val="left" w:pos="10620"/>
              </w:tabs>
              <w:rPr>
                <w:rFonts w:ascii="Cambria" w:hAnsi="Cambria"/>
              </w:rPr>
            </w:pPr>
            <w:bookmarkStart w:id="1648" w:name="_Toc137817894"/>
            <w:bookmarkStart w:id="1649" w:name="_Toc137830575"/>
            <w:r>
              <w:rPr>
                <w:rFonts w:ascii="Cambria" w:hAnsi="Cambria"/>
                <w:b w:val="0"/>
              </w:rPr>
              <w:t>File upload functionality should be non-mandatory.</w:t>
            </w:r>
            <w:bookmarkEnd w:id="1648"/>
            <w:bookmarkEnd w:id="1649"/>
          </w:p>
          <w:p w14:paraId="70B11B03" w14:textId="77777777" w:rsidR="009274EA" w:rsidRDefault="00C53038">
            <w:pPr>
              <w:pStyle w:val="Heading112pt"/>
              <w:tabs>
                <w:tab w:val="left" w:pos="10620"/>
              </w:tabs>
              <w:rPr>
                <w:rFonts w:ascii="Cambria" w:hAnsi="Cambria"/>
              </w:rPr>
            </w:pPr>
            <w:bookmarkStart w:id="1650" w:name="_Toc137817895"/>
            <w:bookmarkStart w:id="1651" w:name="_Toc137830576"/>
            <w:r>
              <w:rPr>
                <w:rFonts w:ascii="Cambria" w:hAnsi="Cambria"/>
                <w:b w:val="0"/>
              </w:rPr>
              <w:t>System should provide below options under file upload page.</w:t>
            </w:r>
            <w:bookmarkEnd w:id="1650"/>
            <w:bookmarkEnd w:id="1651"/>
          </w:p>
          <w:p w14:paraId="556629CA" w14:textId="77777777" w:rsidR="009274EA" w:rsidRDefault="00C53038">
            <w:pPr>
              <w:pStyle w:val="Heading112pt"/>
              <w:numPr>
                <w:ilvl w:val="1"/>
                <w:numId w:val="2"/>
              </w:numPr>
              <w:tabs>
                <w:tab w:val="left" w:pos="10620"/>
              </w:tabs>
              <w:rPr>
                <w:rFonts w:ascii="Cambria" w:hAnsi="Cambria"/>
              </w:rPr>
            </w:pPr>
            <w:bookmarkStart w:id="1652" w:name="_Toc137817896"/>
            <w:bookmarkStart w:id="1653" w:name="_Toc137830577"/>
            <w:r>
              <w:rPr>
                <w:rFonts w:ascii="Cambria" w:hAnsi="Cambria"/>
                <w:b w:val="0"/>
              </w:rPr>
              <w:t>Browser document button</w:t>
            </w:r>
            <w:bookmarkEnd w:id="1652"/>
            <w:bookmarkEnd w:id="1653"/>
          </w:p>
          <w:p w14:paraId="4B5E1335" w14:textId="77777777" w:rsidR="009274EA" w:rsidRDefault="00C53038">
            <w:pPr>
              <w:pStyle w:val="Heading112pt"/>
              <w:numPr>
                <w:ilvl w:val="1"/>
                <w:numId w:val="2"/>
              </w:numPr>
              <w:tabs>
                <w:tab w:val="left" w:pos="10620"/>
              </w:tabs>
              <w:rPr>
                <w:rFonts w:ascii="Cambria" w:hAnsi="Cambria"/>
              </w:rPr>
            </w:pPr>
            <w:bookmarkStart w:id="1654" w:name="_Toc137817897"/>
            <w:bookmarkStart w:id="1655" w:name="_Toc137830578"/>
            <w:r>
              <w:rPr>
                <w:rFonts w:ascii="Cambria" w:hAnsi="Cambria"/>
                <w:b w:val="0"/>
              </w:rPr>
              <w:t>Document Brief/Remarks textbox</w:t>
            </w:r>
            <w:bookmarkEnd w:id="1654"/>
            <w:bookmarkEnd w:id="1655"/>
          </w:p>
          <w:p w14:paraId="7313B683" w14:textId="77777777" w:rsidR="009274EA" w:rsidRDefault="00C53038">
            <w:pPr>
              <w:pStyle w:val="Heading112pt"/>
              <w:numPr>
                <w:ilvl w:val="1"/>
                <w:numId w:val="2"/>
              </w:numPr>
              <w:tabs>
                <w:tab w:val="left" w:pos="10620"/>
              </w:tabs>
              <w:rPr>
                <w:rFonts w:ascii="Cambria" w:hAnsi="Cambria"/>
              </w:rPr>
            </w:pPr>
            <w:bookmarkStart w:id="1656" w:name="_Toc137817898"/>
            <w:bookmarkStart w:id="1657" w:name="_Toc137830579"/>
            <w:r>
              <w:rPr>
                <w:rFonts w:ascii="Cambria" w:hAnsi="Cambria"/>
                <w:b w:val="0"/>
              </w:rPr>
              <w:t>Upload button</w:t>
            </w:r>
            <w:bookmarkEnd w:id="1656"/>
            <w:bookmarkEnd w:id="1657"/>
          </w:p>
          <w:p w14:paraId="564DACC2" w14:textId="77777777" w:rsidR="009274EA" w:rsidRDefault="00C53038">
            <w:pPr>
              <w:pStyle w:val="Heading112pt"/>
              <w:numPr>
                <w:ilvl w:val="1"/>
                <w:numId w:val="2"/>
              </w:numPr>
              <w:tabs>
                <w:tab w:val="left" w:pos="10620"/>
              </w:tabs>
              <w:rPr>
                <w:rFonts w:ascii="Cambria" w:hAnsi="Cambria"/>
              </w:rPr>
            </w:pPr>
            <w:bookmarkStart w:id="1658" w:name="_Toc137817899"/>
            <w:bookmarkStart w:id="1659" w:name="_Toc137830580"/>
            <w:r>
              <w:rPr>
                <w:rFonts w:ascii="Cambria" w:hAnsi="Cambria"/>
                <w:b w:val="0"/>
              </w:rPr>
              <w:t>Clear button.</w:t>
            </w:r>
            <w:bookmarkEnd w:id="1658"/>
            <w:bookmarkEnd w:id="1659"/>
          </w:p>
          <w:p w14:paraId="7CE98157" w14:textId="77777777" w:rsidR="009274EA" w:rsidRDefault="00C53038">
            <w:pPr>
              <w:pStyle w:val="Heading112pt"/>
              <w:tabs>
                <w:tab w:val="left" w:pos="10620"/>
              </w:tabs>
              <w:rPr>
                <w:rFonts w:ascii="Cambria" w:hAnsi="Cambria"/>
              </w:rPr>
            </w:pPr>
            <w:bookmarkStart w:id="1660" w:name="_Toc137817900"/>
            <w:bookmarkStart w:id="1661" w:name="_Toc137830581"/>
            <w:r>
              <w:rPr>
                <w:rFonts w:ascii="Cambria" w:hAnsi="Cambria"/>
                <w:b w:val="0"/>
              </w:rPr>
              <w:lastRenderedPageBreak/>
              <w:t>System should allow to upload 10 MB Size per file.</w:t>
            </w:r>
            <w:bookmarkEnd w:id="1660"/>
            <w:bookmarkEnd w:id="1661"/>
          </w:p>
          <w:p w14:paraId="2513D1E8" w14:textId="77777777" w:rsidR="009274EA" w:rsidRDefault="00C53038">
            <w:pPr>
              <w:pStyle w:val="Heading112pt"/>
              <w:rPr>
                <w:rFonts w:ascii="Cambria" w:hAnsi="Cambria"/>
                <w:b w:val="0"/>
              </w:rPr>
            </w:pPr>
            <w:bookmarkStart w:id="1662" w:name="_Toc137817901"/>
            <w:bookmarkStart w:id="1663" w:name="_Toc137830582"/>
            <w:r>
              <w:rPr>
                <w:rFonts w:ascii="Cambria" w:hAnsi="Cambria"/>
                <w:b w:val="0"/>
              </w:rPr>
              <w:t>System should display message “Incorrect file type” on selecting other than PDF file.</w:t>
            </w:r>
            <w:bookmarkEnd w:id="1662"/>
            <w:bookmarkEnd w:id="1663"/>
          </w:p>
          <w:p w14:paraId="046868F5"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48F30E8"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Tea Type :&lt; Tea Type Name&gt;”.</w:t>
            </w:r>
          </w:p>
        </w:tc>
      </w:tr>
      <w:tr w:rsidR="009274EA" w14:paraId="303A575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7864EBE"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5687BBBE" w14:textId="77777777" w:rsidR="009274EA" w:rsidRDefault="00C53038">
            <w:pPr>
              <w:numPr>
                <w:ilvl w:val="0"/>
                <w:numId w:val="1"/>
              </w:numPr>
              <w:tabs>
                <w:tab w:val="left" w:pos="10620"/>
              </w:tabs>
              <w:spacing w:after="0" w:line="360" w:lineRule="auto"/>
            </w:pPr>
            <w:r>
              <w:t>TAO User/Tea Board Admin User/Authorized User</w:t>
            </w:r>
          </w:p>
        </w:tc>
      </w:tr>
    </w:tbl>
    <w:p w14:paraId="493687D7" w14:textId="77777777" w:rsidR="009274EA" w:rsidRDefault="009274EA">
      <w:pPr>
        <w:tabs>
          <w:tab w:val="left" w:pos="10620"/>
        </w:tabs>
      </w:pPr>
    </w:p>
    <w:p w14:paraId="4C062303"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687"/>
        <w:gridCol w:w="1439"/>
        <w:gridCol w:w="2904"/>
        <w:gridCol w:w="1327"/>
      </w:tblGrid>
      <w:tr w:rsidR="009274EA" w14:paraId="79D5DE3E" w14:textId="77777777">
        <w:trPr>
          <w:trHeight w:val="940"/>
        </w:trPr>
        <w:tc>
          <w:tcPr>
            <w:tcW w:w="1150" w:type="dxa"/>
            <w:shd w:val="clear" w:color="auto" w:fill="C4BC96"/>
          </w:tcPr>
          <w:p w14:paraId="227A171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0D5720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57843CC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687" w:type="dxa"/>
            <w:shd w:val="clear" w:color="auto" w:fill="C4BC96"/>
          </w:tcPr>
          <w:p w14:paraId="071B732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439" w:type="dxa"/>
            <w:shd w:val="clear" w:color="auto" w:fill="C4BC96"/>
          </w:tcPr>
          <w:p w14:paraId="431DA47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33B486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7454F20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293379AC" w14:textId="77777777">
        <w:trPr>
          <w:trHeight w:val="1735"/>
        </w:trPr>
        <w:tc>
          <w:tcPr>
            <w:tcW w:w="1150" w:type="dxa"/>
            <w:shd w:val="clear" w:color="auto" w:fill="auto"/>
          </w:tcPr>
          <w:p w14:paraId="1CBBD95A" w14:textId="77777777" w:rsidR="009274EA" w:rsidRDefault="00C53038">
            <w:pPr>
              <w:tabs>
                <w:tab w:val="left" w:pos="10620"/>
              </w:tabs>
              <w:rPr>
                <w:color w:val="222222"/>
                <w:sz w:val="18"/>
                <w:szCs w:val="18"/>
              </w:rPr>
            </w:pPr>
            <w:r>
              <w:rPr>
                <w:rStyle w:val="brownfont"/>
                <w:color w:val="000000"/>
                <w:sz w:val="18"/>
                <w:szCs w:val="18"/>
              </w:rPr>
              <w:t>Tea Type Name</w:t>
            </w:r>
          </w:p>
          <w:p w14:paraId="6D8E09A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D15B2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47CEA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687" w:type="dxa"/>
            <w:shd w:val="clear" w:color="auto" w:fill="auto"/>
          </w:tcPr>
          <w:p w14:paraId="072A4172" w14:textId="77777777" w:rsidR="009274EA" w:rsidRDefault="00C53038">
            <w:pPr>
              <w:tabs>
                <w:tab w:val="center" w:pos="4320"/>
                <w:tab w:val="right" w:pos="8640"/>
                <w:tab w:val="left" w:pos="10620"/>
              </w:tabs>
            </w:pPr>
            <w:r>
              <w:t>The tea type should be a required field, meaning it cannot be left empty.</w:t>
            </w:r>
          </w:p>
          <w:p w14:paraId="7B1D6968" w14:textId="77777777" w:rsidR="009274EA" w:rsidRDefault="00C53038">
            <w:pPr>
              <w:tabs>
                <w:tab w:val="center" w:pos="4320"/>
                <w:tab w:val="right" w:pos="8640"/>
                <w:tab w:val="left" w:pos="10620"/>
              </w:tabs>
            </w:pPr>
            <w:r>
              <w:t>The tea type should have a minimum length of 2 characters and a maximum length of 50 characters.</w:t>
            </w:r>
          </w:p>
          <w:p w14:paraId="3261C7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tea type should not be allowed.</w:t>
            </w:r>
          </w:p>
        </w:tc>
        <w:tc>
          <w:tcPr>
            <w:tcW w:w="1439" w:type="dxa"/>
            <w:shd w:val="clear" w:color="auto" w:fill="auto"/>
          </w:tcPr>
          <w:p w14:paraId="6C2C51D3" w14:textId="77777777" w:rsidR="009274EA" w:rsidRDefault="00C53038">
            <w:pPr>
              <w:tabs>
                <w:tab w:val="center" w:pos="4320"/>
                <w:tab w:val="right" w:pos="8640"/>
                <w:tab w:val="left" w:pos="10620"/>
              </w:tabs>
            </w:pPr>
            <w:r>
              <w:t>If the tea type field is left empty: "Please enter the tea type."</w:t>
            </w:r>
          </w:p>
          <w:p w14:paraId="7B4BF273" w14:textId="77777777" w:rsidR="009274EA" w:rsidRDefault="00C53038">
            <w:pPr>
              <w:tabs>
                <w:tab w:val="center" w:pos="4320"/>
                <w:tab w:val="right" w:pos="8640"/>
                <w:tab w:val="left" w:pos="10620"/>
              </w:tabs>
            </w:pPr>
            <w:r>
              <w:t>If the tea type is shorter than 2 characters: "The tea type should be at least 2 characters long."</w:t>
            </w:r>
          </w:p>
          <w:p w14:paraId="2BA12E13" w14:textId="77777777" w:rsidR="009274EA" w:rsidRDefault="00C53038">
            <w:pPr>
              <w:tabs>
                <w:tab w:val="center" w:pos="4320"/>
                <w:tab w:val="right" w:pos="8640"/>
                <w:tab w:val="left" w:pos="10620"/>
              </w:tabs>
            </w:pPr>
            <w:r>
              <w:t>If the tea type exceeds 50 characters: "The tea type should not exceed 50 characters."</w:t>
            </w:r>
          </w:p>
          <w:p w14:paraId="617151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a duplicate value for tea type is entered: "Tea type must be unique. The </w:t>
            </w:r>
            <w:r>
              <w:rPr>
                <w:rFonts w:ascii="Cambria" w:hAnsi="Cambria"/>
                <w:sz w:val="22"/>
                <w:szCs w:val="22"/>
              </w:rPr>
              <w:lastRenderedPageBreak/>
              <w:t>entered value already exists."</w:t>
            </w:r>
          </w:p>
        </w:tc>
        <w:tc>
          <w:tcPr>
            <w:tcW w:w="2904" w:type="dxa"/>
            <w:shd w:val="clear" w:color="auto" w:fill="auto"/>
          </w:tcPr>
          <w:p w14:paraId="53623A0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A58514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99DF706" w14:textId="77777777">
        <w:trPr>
          <w:trHeight w:val="1735"/>
        </w:trPr>
        <w:tc>
          <w:tcPr>
            <w:tcW w:w="1150" w:type="dxa"/>
            <w:shd w:val="clear" w:color="auto" w:fill="auto"/>
          </w:tcPr>
          <w:p w14:paraId="36CF83A4" w14:textId="77777777" w:rsidR="009274EA" w:rsidRDefault="00C53038">
            <w:pPr>
              <w:tabs>
                <w:tab w:val="left" w:pos="10620"/>
              </w:tabs>
              <w:rPr>
                <w:color w:val="222222"/>
                <w:sz w:val="18"/>
                <w:szCs w:val="18"/>
              </w:rPr>
            </w:pPr>
            <w:r>
              <w:rPr>
                <w:rStyle w:val="brownfont"/>
                <w:color w:val="000000"/>
                <w:sz w:val="18"/>
                <w:szCs w:val="18"/>
              </w:rPr>
              <w:t>Category Name</w:t>
            </w:r>
          </w:p>
          <w:p w14:paraId="51FA015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F1273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01F30E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687" w:type="dxa"/>
            <w:shd w:val="clear" w:color="auto" w:fill="auto"/>
          </w:tcPr>
          <w:p w14:paraId="647B1160" w14:textId="77777777" w:rsidR="009274EA" w:rsidRDefault="00C53038">
            <w:pPr>
              <w:tabs>
                <w:tab w:val="center" w:pos="4320"/>
                <w:tab w:val="right" w:pos="8640"/>
                <w:tab w:val="left" w:pos="10620"/>
              </w:tabs>
            </w:pPr>
            <w:r>
              <w:t>Either the Category Name or the Category Code should be selected. It is not allowed to leave both fields empty.</w:t>
            </w:r>
          </w:p>
          <w:p w14:paraId="605678ED" w14:textId="77777777" w:rsidR="009274EA" w:rsidRDefault="00C53038">
            <w:pPr>
              <w:tabs>
                <w:tab w:val="center" w:pos="4320"/>
                <w:tab w:val="right" w:pos="8640"/>
                <w:tab w:val="left" w:pos="10620"/>
              </w:tabs>
            </w:pPr>
            <w:r>
              <w:t>If the Category Name is entered, the Category Code should be left empty.</w:t>
            </w:r>
          </w:p>
          <w:p w14:paraId="7069FFE6" w14:textId="77777777" w:rsidR="009274EA" w:rsidRDefault="00C53038">
            <w:pPr>
              <w:tabs>
                <w:tab w:val="center" w:pos="4320"/>
                <w:tab w:val="right" w:pos="8640"/>
                <w:tab w:val="left" w:pos="10620"/>
              </w:tabs>
            </w:pPr>
            <w:r>
              <w:t>If the Category Code is entered, the Category Name should be left empty.</w:t>
            </w:r>
          </w:p>
        </w:tc>
        <w:tc>
          <w:tcPr>
            <w:tcW w:w="1439" w:type="dxa"/>
            <w:shd w:val="clear" w:color="auto" w:fill="auto"/>
          </w:tcPr>
          <w:p w14:paraId="2D8B18A9" w14:textId="77777777" w:rsidR="009274EA" w:rsidRDefault="00C53038">
            <w:pPr>
              <w:tabs>
                <w:tab w:val="center" w:pos="4320"/>
                <w:tab w:val="right" w:pos="8640"/>
                <w:tab w:val="left" w:pos="10620"/>
              </w:tabs>
            </w:pPr>
            <w:r>
              <w:t>If both the Category Name and Category Code fields are left empty: "Please select either the Category Name or the Category Code."</w:t>
            </w:r>
          </w:p>
          <w:p w14:paraId="4C3DD9D8" w14:textId="77777777" w:rsidR="009274EA" w:rsidRDefault="00C53038">
            <w:pPr>
              <w:tabs>
                <w:tab w:val="center" w:pos="4320"/>
                <w:tab w:val="right" w:pos="8640"/>
                <w:tab w:val="left" w:pos="10620"/>
              </w:tabs>
            </w:pPr>
            <w:r>
              <w:t>If both the Category Name and Category Code fields are entered: "Please select either the Category Name or the Category Code, not both."</w:t>
            </w:r>
          </w:p>
        </w:tc>
        <w:tc>
          <w:tcPr>
            <w:tcW w:w="2904" w:type="dxa"/>
            <w:shd w:val="clear" w:color="auto" w:fill="auto"/>
          </w:tcPr>
          <w:p w14:paraId="7BDB141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E9FF59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8AF8272" w14:textId="77777777">
        <w:trPr>
          <w:trHeight w:val="1735"/>
        </w:trPr>
        <w:tc>
          <w:tcPr>
            <w:tcW w:w="1150" w:type="dxa"/>
            <w:shd w:val="clear" w:color="auto" w:fill="auto"/>
          </w:tcPr>
          <w:p w14:paraId="3C1A9877" w14:textId="77777777" w:rsidR="009274EA" w:rsidRDefault="00C53038">
            <w:pPr>
              <w:tabs>
                <w:tab w:val="left" w:pos="10620"/>
              </w:tabs>
              <w:rPr>
                <w:rStyle w:val="brownfont"/>
                <w:color w:val="000000"/>
                <w:sz w:val="18"/>
                <w:szCs w:val="18"/>
              </w:rPr>
            </w:pPr>
            <w:r>
              <w:rPr>
                <w:rStyle w:val="brownfont"/>
                <w:color w:val="000000"/>
                <w:sz w:val="18"/>
                <w:szCs w:val="18"/>
              </w:rPr>
              <w:t>Category code</w:t>
            </w:r>
          </w:p>
        </w:tc>
        <w:tc>
          <w:tcPr>
            <w:tcW w:w="918" w:type="dxa"/>
            <w:shd w:val="clear" w:color="auto" w:fill="auto"/>
          </w:tcPr>
          <w:p w14:paraId="6357ED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3F4563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687" w:type="dxa"/>
            <w:shd w:val="clear" w:color="auto" w:fill="auto"/>
          </w:tcPr>
          <w:p w14:paraId="6413AA62" w14:textId="77777777" w:rsidR="009274EA" w:rsidRDefault="00C53038">
            <w:pPr>
              <w:tabs>
                <w:tab w:val="center" w:pos="4320"/>
                <w:tab w:val="right" w:pos="8640"/>
                <w:tab w:val="left" w:pos="10620"/>
              </w:tabs>
            </w:pPr>
            <w:r>
              <w:t>Either the Category Name or the Category Code should be selected. It is not allowed to leave both fields empty.</w:t>
            </w:r>
          </w:p>
          <w:p w14:paraId="617C60CB" w14:textId="77777777" w:rsidR="009274EA" w:rsidRDefault="00C53038">
            <w:pPr>
              <w:tabs>
                <w:tab w:val="center" w:pos="4320"/>
                <w:tab w:val="right" w:pos="8640"/>
                <w:tab w:val="left" w:pos="10620"/>
              </w:tabs>
            </w:pPr>
            <w:r>
              <w:t>If the Category Name is entered, the Category Code should be left empty.</w:t>
            </w:r>
          </w:p>
          <w:p w14:paraId="7B9A3ADD" w14:textId="77777777" w:rsidR="009274EA" w:rsidRDefault="00C53038">
            <w:pPr>
              <w:tabs>
                <w:tab w:val="center" w:pos="4320"/>
                <w:tab w:val="right" w:pos="8640"/>
                <w:tab w:val="left" w:pos="10620"/>
              </w:tabs>
            </w:pPr>
            <w:r>
              <w:lastRenderedPageBreak/>
              <w:t>If the Category Code is entered, the Category Name should be left empty.</w:t>
            </w:r>
          </w:p>
        </w:tc>
        <w:tc>
          <w:tcPr>
            <w:tcW w:w="1439" w:type="dxa"/>
            <w:shd w:val="clear" w:color="auto" w:fill="auto"/>
          </w:tcPr>
          <w:p w14:paraId="66D1186F" w14:textId="77777777" w:rsidR="009274EA" w:rsidRDefault="00C53038">
            <w:pPr>
              <w:tabs>
                <w:tab w:val="center" w:pos="4320"/>
                <w:tab w:val="right" w:pos="8640"/>
                <w:tab w:val="left" w:pos="10620"/>
              </w:tabs>
            </w:pPr>
            <w:r>
              <w:lastRenderedPageBreak/>
              <w:t>If both the Category Name and Category Code fields are left empty: "Please select either the Category Name or the Category Code."</w:t>
            </w:r>
          </w:p>
          <w:p w14:paraId="7EA346BE" w14:textId="77777777" w:rsidR="009274EA" w:rsidRDefault="00C53038">
            <w:pPr>
              <w:tabs>
                <w:tab w:val="center" w:pos="4320"/>
                <w:tab w:val="right" w:pos="8640"/>
                <w:tab w:val="left" w:pos="10620"/>
              </w:tabs>
            </w:pPr>
            <w:r>
              <w:lastRenderedPageBreak/>
              <w:t>If both the Category Name and Category Code fields are entered: "Please select either the Category Name or the Category Code, not both."</w:t>
            </w:r>
          </w:p>
        </w:tc>
        <w:tc>
          <w:tcPr>
            <w:tcW w:w="2904" w:type="dxa"/>
            <w:shd w:val="clear" w:color="auto" w:fill="auto"/>
          </w:tcPr>
          <w:p w14:paraId="58DDE0D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30818E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E4579A" w14:paraId="7CEDE53C" w14:textId="77777777">
        <w:trPr>
          <w:trHeight w:val="1735"/>
          <w:ins w:id="1664" w:author="Sunil Vyas" w:date="2023-10-23T14:21:00Z"/>
        </w:trPr>
        <w:tc>
          <w:tcPr>
            <w:tcW w:w="1150" w:type="dxa"/>
            <w:shd w:val="clear" w:color="auto" w:fill="auto"/>
          </w:tcPr>
          <w:p w14:paraId="4A66B1A2" w14:textId="3F84783E" w:rsidR="00E4579A" w:rsidRDefault="00E4579A">
            <w:pPr>
              <w:tabs>
                <w:tab w:val="left" w:pos="10620"/>
              </w:tabs>
              <w:rPr>
                <w:ins w:id="1665" w:author="Sunil Vyas" w:date="2023-10-23T14:21:00Z"/>
                <w:rStyle w:val="brownfont"/>
                <w:color w:val="000000"/>
                <w:sz w:val="18"/>
                <w:szCs w:val="18"/>
              </w:rPr>
            </w:pPr>
            <w:ins w:id="1666" w:author="Sunil Vyas" w:date="2023-10-23T14:21:00Z">
              <w:r>
                <w:rPr>
                  <w:rStyle w:val="brownfont"/>
                  <w:color w:val="000000"/>
                  <w:sz w:val="18"/>
                  <w:szCs w:val="18"/>
                </w:rPr>
                <w:t>Auction Center</w:t>
              </w:r>
            </w:ins>
          </w:p>
        </w:tc>
        <w:tc>
          <w:tcPr>
            <w:tcW w:w="918" w:type="dxa"/>
            <w:shd w:val="clear" w:color="auto" w:fill="auto"/>
          </w:tcPr>
          <w:p w14:paraId="60B978B4" w14:textId="04FEAD4E" w:rsidR="00E4579A" w:rsidRDefault="00E4579A">
            <w:pPr>
              <w:pStyle w:val="ListParagraph"/>
              <w:tabs>
                <w:tab w:val="center" w:pos="4320"/>
                <w:tab w:val="right" w:pos="8640"/>
                <w:tab w:val="left" w:pos="10620"/>
              </w:tabs>
              <w:ind w:left="0"/>
              <w:rPr>
                <w:ins w:id="1667" w:author="Sunil Vyas" w:date="2023-10-23T14:21:00Z"/>
                <w:rFonts w:ascii="Cambria" w:hAnsi="Cambria"/>
                <w:sz w:val="22"/>
                <w:szCs w:val="22"/>
              </w:rPr>
            </w:pPr>
            <w:ins w:id="1668" w:author="Sunil Vyas" w:date="2023-10-23T14:21:00Z">
              <w:r>
                <w:rPr>
                  <w:rFonts w:ascii="Cambria" w:hAnsi="Cambria"/>
                  <w:sz w:val="22"/>
                  <w:szCs w:val="22"/>
                </w:rPr>
                <w:t>List box</w:t>
              </w:r>
            </w:ins>
          </w:p>
        </w:tc>
        <w:tc>
          <w:tcPr>
            <w:tcW w:w="992" w:type="dxa"/>
            <w:shd w:val="clear" w:color="auto" w:fill="auto"/>
          </w:tcPr>
          <w:p w14:paraId="46587DF6" w14:textId="394B3791" w:rsidR="00E4579A" w:rsidRDefault="00E4579A">
            <w:pPr>
              <w:pStyle w:val="ListParagraph"/>
              <w:tabs>
                <w:tab w:val="center" w:pos="4320"/>
                <w:tab w:val="right" w:pos="8640"/>
                <w:tab w:val="left" w:pos="10620"/>
              </w:tabs>
              <w:ind w:left="0"/>
              <w:rPr>
                <w:ins w:id="1669" w:author="Sunil Vyas" w:date="2023-10-23T14:21:00Z"/>
                <w:rFonts w:ascii="Cambria" w:hAnsi="Cambria"/>
                <w:sz w:val="22"/>
                <w:szCs w:val="22"/>
              </w:rPr>
            </w:pPr>
            <w:ins w:id="1670" w:author="Sunil Vyas" w:date="2023-10-23T14:21:00Z">
              <w:r>
                <w:rPr>
                  <w:rFonts w:ascii="Cambria" w:hAnsi="Cambria"/>
                  <w:sz w:val="22"/>
                  <w:szCs w:val="22"/>
                </w:rPr>
                <w:t>M</w:t>
              </w:r>
            </w:ins>
          </w:p>
        </w:tc>
        <w:tc>
          <w:tcPr>
            <w:tcW w:w="1687" w:type="dxa"/>
            <w:shd w:val="clear" w:color="auto" w:fill="auto"/>
          </w:tcPr>
          <w:p w14:paraId="4BE527C6" w14:textId="623B9757" w:rsidR="00E4579A" w:rsidRDefault="00E4579A">
            <w:pPr>
              <w:tabs>
                <w:tab w:val="center" w:pos="4320"/>
                <w:tab w:val="right" w:pos="8640"/>
                <w:tab w:val="left" w:pos="10620"/>
              </w:tabs>
              <w:rPr>
                <w:ins w:id="1671" w:author="Sunil Vyas" w:date="2023-10-23T14:21:00Z"/>
              </w:rPr>
            </w:pPr>
            <w:ins w:id="1672" w:author="Sunil Vyas" w:date="2023-10-23T14:21:00Z">
              <w:r>
                <w:t>Auction Center Selection is mandatory.</w:t>
              </w:r>
            </w:ins>
          </w:p>
        </w:tc>
        <w:tc>
          <w:tcPr>
            <w:tcW w:w="1439" w:type="dxa"/>
            <w:shd w:val="clear" w:color="auto" w:fill="auto"/>
          </w:tcPr>
          <w:p w14:paraId="3133B5DD" w14:textId="58AEB632" w:rsidR="00E4579A" w:rsidRDefault="00E4579A">
            <w:pPr>
              <w:tabs>
                <w:tab w:val="center" w:pos="4320"/>
                <w:tab w:val="right" w:pos="8640"/>
                <w:tab w:val="left" w:pos="10620"/>
              </w:tabs>
              <w:rPr>
                <w:ins w:id="1673" w:author="Sunil Vyas" w:date="2023-10-23T14:21:00Z"/>
              </w:rPr>
            </w:pPr>
            <w:ins w:id="1674" w:author="Sunil Vyas" w:date="2023-10-23T14:21:00Z">
              <w:r>
                <w:t>Please select at least one value from Auction centre list box.</w:t>
              </w:r>
            </w:ins>
          </w:p>
        </w:tc>
        <w:tc>
          <w:tcPr>
            <w:tcW w:w="2904" w:type="dxa"/>
            <w:shd w:val="clear" w:color="auto" w:fill="auto"/>
          </w:tcPr>
          <w:p w14:paraId="27D4BE72" w14:textId="77777777" w:rsidR="00E4579A" w:rsidRDefault="00E4579A">
            <w:pPr>
              <w:pStyle w:val="ListParagraph"/>
              <w:tabs>
                <w:tab w:val="center" w:pos="4320"/>
                <w:tab w:val="right" w:pos="8640"/>
                <w:tab w:val="left" w:pos="10620"/>
              </w:tabs>
              <w:ind w:left="0"/>
              <w:rPr>
                <w:ins w:id="1675" w:author="Sunil Vyas" w:date="2023-10-23T14:21:00Z"/>
                <w:rFonts w:ascii="Cambria" w:hAnsi="Cambria"/>
                <w:sz w:val="22"/>
                <w:szCs w:val="22"/>
              </w:rPr>
            </w:pPr>
          </w:p>
        </w:tc>
        <w:tc>
          <w:tcPr>
            <w:tcW w:w="1327" w:type="dxa"/>
            <w:shd w:val="clear" w:color="auto" w:fill="auto"/>
          </w:tcPr>
          <w:p w14:paraId="279AE91E" w14:textId="77777777" w:rsidR="00E4579A" w:rsidRDefault="00E4579A">
            <w:pPr>
              <w:pStyle w:val="ListParagraph"/>
              <w:tabs>
                <w:tab w:val="center" w:pos="4320"/>
                <w:tab w:val="right" w:pos="8640"/>
                <w:tab w:val="left" w:pos="10620"/>
              </w:tabs>
              <w:ind w:left="0"/>
              <w:rPr>
                <w:ins w:id="1676" w:author="Sunil Vyas" w:date="2023-10-23T14:21:00Z"/>
                <w:rFonts w:ascii="Cambria" w:hAnsi="Cambria"/>
                <w:sz w:val="22"/>
                <w:szCs w:val="22"/>
              </w:rPr>
            </w:pPr>
          </w:p>
        </w:tc>
      </w:tr>
    </w:tbl>
    <w:p w14:paraId="002C4249"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14E85875" w14:textId="77777777">
        <w:trPr>
          <w:trHeight w:val="501"/>
        </w:trPr>
        <w:tc>
          <w:tcPr>
            <w:tcW w:w="1866" w:type="dxa"/>
            <w:shd w:val="clear" w:color="auto" w:fill="C4BC96"/>
            <w:vAlign w:val="center"/>
          </w:tcPr>
          <w:p w14:paraId="3CF7892A" w14:textId="77777777" w:rsidR="009274EA" w:rsidRDefault="00C53038">
            <w:pPr>
              <w:tabs>
                <w:tab w:val="left" w:pos="10620"/>
              </w:tabs>
              <w:rPr>
                <w:b/>
                <w:bCs/>
                <w:iCs/>
              </w:rPr>
            </w:pPr>
            <w:r>
              <w:rPr>
                <w:b/>
                <w:bCs/>
                <w:iCs/>
              </w:rPr>
              <w:t>Control</w:t>
            </w:r>
          </w:p>
        </w:tc>
        <w:tc>
          <w:tcPr>
            <w:tcW w:w="1858" w:type="dxa"/>
            <w:shd w:val="clear" w:color="auto" w:fill="C4BC96"/>
            <w:vAlign w:val="center"/>
          </w:tcPr>
          <w:p w14:paraId="7F55F542"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1FAEEDDF" w14:textId="77777777" w:rsidR="009274EA" w:rsidRDefault="00C53038">
            <w:pPr>
              <w:tabs>
                <w:tab w:val="left" w:pos="10620"/>
              </w:tabs>
              <w:rPr>
                <w:b/>
                <w:bCs/>
                <w:iCs/>
              </w:rPr>
            </w:pPr>
            <w:r>
              <w:rPr>
                <w:b/>
                <w:bCs/>
                <w:iCs/>
              </w:rPr>
              <w:t>Behaviour</w:t>
            </w:r>
          </w:p>
        </w:tc>
      </w:tr>
      <w:tr w:rsidR="009274EA" w14:paraId="6ACF111B" w14:textId="77777777">
        <w:trPr>
          <w:trHeight w:val="517"/>
        </w:trPr>
        <w:tc>
          <w:tcPr>
            <w:tcW w:w="1866" w:type="dxa"/>
            <w:vAlign w:val="center"/>
          </w:tcPr>
          <w:p w14:paraId="30964F2E" w14:textId="77777777" w:rsidR="009274EA" w:rsidRDefault="00C53038">
            <w:pPr>
              <w:tabs>
                <w:tab w:val="left" w:pos="10620"/>
              </w:tabs>
            </w:pPr>
            <w:r>
              <w:t>Submit</w:t>
            </w:r>
          </w:p>
        </w:tc>
        <w:tc>
          <w:tcPr>
            <w:tcW w:w="1858" w:type="dxa"/>
            <w:vAlign w:val="center"/>
          </w:tcPr>
          <w:p w14:paraId="116866EA" w14:textId="77777777" w:rsidR="009274EA" w:rsidRDefault="00C53038">
            <w:pPr>
              <w:tabs>
                <w:tab w:val="left" w:pos="10620"/>
              </w:tabs>
            </w:pPr>
            <w:r>
              <w:t>Button</w:t>
            </w:r>
          </w:p>
        </w:tc>
        <w:tc>
          <w:tcPr>
            <w:tcW w:w="6693" w:type="dxa"/>
            <w:vAlign w:val="center"/>
          </w:tcPr>
          <w:p w14:paraId="6D40D242" w14:textId="77777777" w:rsidR="009274EA" w:rsidRDefault="00C53038">
            <w:pPr>
              <w:tabs>
                <w:tab w:val="left" w:pos="10620"/>
              </w:tabs>
            </w:pPr>
            <w:r>
              <w:t>Save the records</w:t>
            </w:r>
          </w:p>
        </w:tc>
      </w:tr>
      <w:tr w:rsidR="009274EA" w14:paraId="4199D32D" w14:textId="77777777">
        <w:trPr>
          <w:trHeight w:val="517"/>
        </w:trPr>
        <w:tc>
          <w:tcPr>
            <w:tcW w:w="1866" w:type="dxa"/>
            <w:vAlign w:val="center"/>
          </w:tcPr>
          <w:p w14:paraId="24D01EA3" w14:textId="77777777" w:rsidR="009274EA" w:rsidRDefault="00C53038">
            <w:pPr>
              <w:tabs>
                <w:tab w:val="left" w:pos="10620"/>
              </w:tabs>
            </w:pPr>
            <w:r>
              <w:t>Cancel</w:t>
            </w:r>
          </w:p>
        </w:tc>
        <w:tc>
          <w:tcPr>
            <w:tcW w:w="1858" w:type="dxa"/>
            <w:vAlign w:val="center"/>
          </w:tcPr>
          <w:p w14:paraId="5F34275C" w14:textId="77777777" w:rsidR="009274EA" w:rsidRDefault="00C53038">
            <w:pPr>
              <w:tabs>
                <w:tab w:val="left" w:pos="10620"/>
              </w:tabs>
            </w:pPr>
            <w:r>
              <w:t>Button</w:t>
            </w:r>
          </w:p>
        </w:tc>
        <w:tc>
          <w:tcPr>
            <w:tcW w:w="6693" w:type="dxa"/>
            <w:vAlign w:val="center"/>
          </w:tcPr>
          <w:p w14:paraId="6ED6CD96" w14:textId="77777777" w:rsidR="009274EA" w:rsidRDefault="00C53038">
            <w:pPr>
              <w:tabs>
                <w:tab w:val="left" w:pos="10620"/>
              </w:tabs>
            </w:pPr>
            <w:r>
              <w:t>Redirect on log in home page.</w:t>
            </w:r>
          </w:p>
        </w:tc>
      </w:tr>
      <w:tr w:rsidR="009274EA" w14:paraId="65F01313" w14:textId="77777777">
        <w:trPr>
          <w:trHeight w:val="517"/>
        </w:trPr>
        <w:tc>
          <w:tcPr>
            <w:tcW w:w="1866" w:type="dxa"/>
            <w:vAlign w:val="center"/>
          </w:tcPr>
          <w:p w14:paraId="45473D8A" w14:textId="77777777" w:rsidR="009274EA" w:rsidRDefault="00C53038">
            <w:pPr>
              <w:tabs>
                <w:tab w:val="left" w:pos="10620"/>
              </w:tabs>
            </w:pPr>
            <w:r>
              <w:t xml:space="preserve">Clear </w:t>
            </w:r>
          </w:p>
        </w:tc>
        <w:tc>
          <w:tcPr>
            <w:tcW w:w="1858" w:type="dxa"/>
            <w:vAlign w:val="center"/>
          </w:tcPr>
          <w:p w14:paraId="5910A8F4" w14:textId="77777777" w:rsidR="009274EA" w:rsidRDefault="00C53038">
            <w:pPr>
              <w:tabs>
                <w:tab w:val="left" w:pos="10620"/>
              </w:tabs>
            </w:pPr>
            <w:r>
              <w:t>Button</w:t>
            </w:r>
          </w:p>
        </w:tc>
        <w:tc>
          <w:tcPr>
            <w:tcW w:w="6693" w:type="dxa"/>
            <w:vAlign w:val="center"/>
          </w:tcPr>
          <w:p w14:paraId="6F2E7FF7" w14:textId="77777777" w:rsidR="009274EA" w:rsidRDefault="00C53038">
            <w:pPr>
              <w:tabs>
                <w:tab w:val="left" w:pos="10620"/>
              </w:tabs>
            </w:pPr>
            <w:r>
              <w:t>Clear All Fields.</w:t>
            </w:r>
          </w:p>
        </w:tc>
      </w:tr>
    </w:tbl>
    <w:p w14:paraId="4618B2EB" w14:textId="77777777" w:rsidR="009274EA" w:rsidRDefault="00C53038">
      <w:pPr>
        <w:pStyle w:val="Heading2"/>
        <w:keepNext w:val="0"/>
        <w:keepLines w:val="0"/>
        <w:numPr>
          <w:ilvl w:val="1"/>
          <w:numId w:val="26"/>
        </w:numPr>
        <w:tabs>
          <w:tab w:val="left" w:pos="10620"/>
        </w:tabs>
        <w:spacing w:before="120" w:after="120" w:line="360" w:lineRule="auto"/>
        <w:jc w:val="both"/>
        <w:rPr>
          <w:rFonts w:ascii="Cambria" w:hAnsi="Cambria" w:cs="Myanmar Text"/>
        </w:rPr>
      </w:pPr>
      <w:bookmarkStart w:id="1677" w:name="_Toc137143954"/>
      <w:bookmarkStart w:id="1678" w:name="_Toc137817902"/>
      <w:bookmarkStart w:id="1679" w:name="_Toc148377746"/>
      <w:r>
        <w:rPr>
          <w:rFonts w:ascii="Cambria" w:hAnsi="Cambria" w:cs="Myanmar Text"/>
        </w:rPr>
        <w:t>High Level Use Case of Manage Tea Type.</w:t>
      </w:r>
      <w:bookmarkEnd w:id="1677"/>
      <w:bookmarkEnd w:id="1678"/>
      <w:bookmarkEnd w:id="1679"/>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6087F07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C94B43E"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2FD38451" w14:textId="77777777" w:rsidR="009274EA" w:rsidRDefault="00C53038">
            <w:pPr>
              <w:numPr>
                <w:ilvl w:val="0"/>
                <w:numId w:val="2"/>
              </w:numPr>
              <w:tabs>
                <w:tab w:val="left" w:pos="10620"/>
              </w:tabs>
              <w:spacing w:after="0" w:line="360" w:lineRule="auto"/>
            </w:pPr>
            <w:r>
              <w:t>To understand the functional logic for Manage Tea Type.</w:t>
            </w:r>
          </w:p>
        </w:tc>
      </w:tr>
      <w:tr w:rsidR="009274EA" w14:paraId="343760F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A1FF0CC"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1665A278" w14:textId="77777777" w:rsidR="009274EA" w:rsidRDefault="00C53038">
            <w:pPr>
              <w:numPr>
                <w:ilvl w:val="0"/>
                <w:numId w:val="2"/>
              </w:numPr>
              <w:tabs>
                <w:tab w:val="left" w:pos="10620"/>
              </w:tabs>
              <w:spacing w:after="0" w:line="360" w:lineRule="auto"/>
            </w:pPr>
            <w:r>
              <w:t>User should have rights for Administrator rights.</w:t>
            </w:r>
          </w:p>
          <w:p w14:paraId="54169FB2" w14:textId="77777777" w:rsidR="009274EA" w:rsidRDefault="00C53038">
            <w:pPr>
              <w:numPr>
                <w:ilvl w:val="0"/>
                <w:numId w:val="2"/>
              </w:numPr>
              <w:tabs>
                <w:tab w:val="left" w:pos="10620"/>
              </w:tabs>
              <w:spacing w:after="0" w:line="360" w:lineRule="auto"/>
            </w:pPr>
            <w:r>
              <w:t>User should have “Manage Tea Type” rights.</w:t>
            </w:r>
          </w:p>
          <w:p w14:paraId="02F96229" w14:textId="77777777" w:rsidR="009274EA" w:rsidRDefault="00C53038">
            <w:pPr>
              <w:numPr>
                <w:ilvl w:val="0"/>
                <w:numId w:val="2"/>
              </w:numPr>
              <w:tabs>
                <w:tab w:val="left" w:pos="10620"/>
              </w:tabs>
              <w:spacing w:after="0" w:line="360" w:lineRule="auto"/>
            </w:pPr>
            <w:r>
              <w:t>Tea Type should be created.</w:t>
            </w:r>
          </w:p>
        </w:tc>
      </w:tr>
      <w:tr w:rsidR="009274EA" w14:paraId="6B3378B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B909630"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04DE9CD6" w14:textId="77777777" w:rsidR="009274EA" w:rsidRDefault="00C53038">
            <w:pPr>
              <w:numPr>
                <w:ilvl w:val="0"/>
                <w:numId w:val="2"/>
              </w:numPr>
              <w:tabs>
                <w:tab w:val="left" w:pos="10620"/>
              </w:tabs>
              <w:spacing w:after="0" w:line="240" w:lineRule="auto"/>
            </w:pPr>
            <w:r>
              <w:t xml:space="preserve">System should reflect the updated Tea Type detail in </w:t>
            </w:r>
            <w:r>
              <w:rPr>
                <w:b/>
              </w:rPr>
              <w:t>entire application</w:t>
            </w:r>
            <w:r>
              <w:t>.</w:t>
            </w:r>
          </w:p>
        </w:tc>
      </w:tr>
      <w:tr w:rsidR="009274EA" w14:paraId="5FD77CB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0AAB616"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2018271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599F45B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4E423A1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5DBBA8E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Tea Type”.</w:t>
            </w:r>
          </w:p>
          <w:p w14:paraId="034B54E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lastRenderedPageBreak/>
              <w:t>Update the detail.</w:t>
            </w:r>
          </w:p>
          <w:p w14:paraId="7C04D11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6DE3318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8D92D68" w14:textId="77777777" w:rsidR="009274EA" w:rsidRDefault="00C53038">
            <w:pPr>
              <w:tabs>
                <w:tab w:val="left" w:pos="10620"/>
              </w:tabs>
              <w:rPr>
                <w:b/>
                <w:i/>
              </w:rPr>
            </w:pPr>
            <w:r>
              <w:rPr>
                <w:b/>
                <w:i/>
              </w:rPr>
              <w:lastRenderedPageBreak/>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6EAFEB4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7CAB35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FF0F82A"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1A6D4C89" w14:textId="77777777" w:rsidR="009274EA" w:rsidRDefault="00C53038">
            <w:pPr>
              <w:pStyle w:val="Heading112pt"/>
              <w:tabs>
                <w:tab w:val="left" w:pos="10620"/>
              </w:tabs>
              <w:rPr>
                <w:rFonts w:ascii="Cambria" w:hAnsi="Cambria"/>
              </w:rPr>
            </w:pPr>
            <w:bookmarkStart w:id="1680" w:name="_Toc137817903"/>
            <w:bookmarkStart w:id="1681" w:name="_Toc137830583"/>
            <w:r>
              <w:rPr>
                <w:rFonts w:ascii="Cambria" w:hAnsi="Cambria"/>
                <w:b w:val="0"/>
              </w:rPr>
              <w:t>System should display below sections on “Manage Tea Type” page.</w:t>
            </w:r>
            <w:bookmarkEnd w:id="1680"/>
            <w:bookmarkEnd w:id="1681"/>
          </w:p>
          <w:p w14:paraId="6E1DDF1C" w14:textId="77777777" w:rsidR="009274EA" w:rsidRDefault="00C53038">
            <w:pPr>
              <w:pStyle w:val="Heading112pt"/>
              <w:numPr>
                <w:ilvl w:val="1"/>
                <w:numId w:val="2"/>
              </w:numPr>
              <w:tabs>
                <w:tab w:val="left" w:pos="10620"/>
              </w:tabs>
              <w:rPr>
                <w:rFonts w:ascii="Cambria" w:hAnsi="Cambria"/>
              </w:rPr>
            </w:pPr>
            <w:bookmarkStart w:id="1682" w:name="_Toc137817904"/>
            <w:bookmarkStart w:id="1683" w:name="_Toc137830584"/>
            <w:r>
              <w:rPr>
                <w:rFonts w:ascii="Cambria" w:hAnsi="Cambria"/>
                <w:b w:val="0"/>
              </w:rPr>
              <w:t>Search section.</w:t>
            </w:r>
            <w:bookmarkEnd w:id="1682"/>
            <w:bookmarkEnd w:id="1683"/>
          </w:p>
          <w:p w14:paraId="0B052FFC" w14:textId="77777777" w:rsidR="009274EA" w:rsidRDefault="00C53038">
            <w:pPr>
              <w:pStyle w:val="Heading112pt"/>
              <w:numPr>
                <w:ilvl w:val="1"/>
                <w:numId w:val="2"/>
              </w:numPr>
              <w:tabs>
                <w:tab w:val="left" w:pos="10620"/>
              </w:tabs>
              <w:rPr>
                <w:rFonts w:ascii="Cambria" w:hAnsi="Cambria"/>
              </w:rPr>
            </w:pPr>
            <w:bookmarkStart w:id="1684" w:name="_Toc137817905"/>
            <w:bookmarkStart w:id="1685" w:name="_Toc137830585"/>
            <w:r>
              <w:rPr>
                <w:rFonts w:ascii="Cambria" w:hAnsi="Cambria"/>
                <w:b w:val="0"/>
              </w:rPr>
              <w:t>Detail section.</w:t>
            </w:r>
            <w:bookmarkEnd w:id="1684"/>
            <w:bookmarkEnd w:id="1685"/>
          </w:p>
          <w:p w14:paraId="610E7EEE" w14:textId="77777777" w:rsidR="009274EA" w:rsidRDefault="00C53038">
            <w:pPr>
              <w:pStyle w:val="Heading112pt"/>
              <w:numPr>
                <w:ilvl w:val="1"/>
                <w:numId w:val="2"/>
              </w:numPr>
              <w:tabs>
                <w:tab w:val="left" w:pos="10620"/>
              </w:tabs>
              <w:rPr>
                <w:rFonts w:ascii="Cambria" w:hAnsi="Cambria"/>
              </w:rPr>
            </w:pPr>
            <w:bookmarkStart w:id="1686" w:name="_Toc137817906"/>
            <w:bookmarkStart w:id="1687" w:name="_Toc137830586"/>
            <w:r>
              <w:rPr>
                <w:rFonts w:ascii="Cambria" w:hAnsi="Cambria"/>
                <w:b w:val="0"/>
              </w:rPr>
              <w:t>Uploaded Document Section.</w:t>
            </w:r>
            <w:bookmarkEnd w:id="1686"/>
            <w:bookmarkEnd w:id="1687"/>
          </w:p>
          <w:p w14:paraId="04286CFF" w14:textId="77777777" w:rsidR="009274EA" w:rsidRDefault="00C53038">
            <w:pPr>
              <w:pStyle w:val="Heading112pt"/>
              <w:numPr>
                <w:ilvl w:val="0"/>
                <w:numId w:val="0"/>
              </w:numPr>
              <w:tabs>
                <w:tab w:val="left" w:pos="10620"/>
              </w:tabs>
              <w:ind w:left="360" w:hanging="360"/>
              <w:rPr>
                <w:rFonts w:ascii="Cambria" w:hAnsi="Cambria"/>
              </w:rPr>
            </w:pPr>
            <w:bookmarkStart w:id="1688" w:name="_Toc137817907"/>
            <w:bookmarkStart w:id="1689" w:name="_Toc137830587"/>
            <w:r>
              <w:rPr>
                <w:rFonts w:ascii="Cambria" w:hAnsi="Cambria"/>
                <w:u w:val="single"/>
              </w:rPr>
              <w:t>Search Section</w:t>
            </w:r>
            <w:r>
              <w:rPr>
                <w:rFonts w:ascii="Cambria" w:hAnsi="Cambria"/>
              </w:rPr>
              <w:t>:</w:t>
            </w:r>
            <w:bookmarkEnd w:id="1688"/>
            <w:bookmarkEnd w:id="1689"/>
          </w:p>
          <w:p w14:paraId="1DEA21C5" w14:textId="77777777" w:rsidR="009274EA" w:rsidRDefault="00C53038">
            <w:pPr>
              <w:pStyle w:val="Heading112pt"/>
              <w:tabs>
                <w:tab w:val="left" w:pos="10620"/>
              </w:tabs>
              <w:rPr>
                <w:rFonts w:ascii="Cambria" w:hAnsi="Cambria"/>
              </w:rPr>
            </w:pPr>
            <w:bookmarkStart w:id="1690" w:name="_Toc137817908"/>
            <w:bookmarkStart w:id="1691" w:name="_Toc137830588"/>
            <w:r>
              <w:rPr>
                <w:rFonts w:ascii="Cambria" w:hAnsi="Cambria"/>
                <w:b w:val="0"/>
              </w:rPr>
              <w:t>System should display below details on search section.</w:t>
            </w:r>
            <w:bookmarkEnd w:id="1690"/>
            <w:bookmarkEnd w:id="1691"/>
          </w:p>
          <w:p w14:paraId="3A1E3FB5" w14:textId="77777777" w:rsidR="009274EA" w:rsidRDefault="00C53038">
            <w:pPr>
              <w:pStyle w:val="Heading112pt"/>
              <w:numPr>
                <w:ilvl w:val="1"/>
                <w:numId w:val="2"/>
              </w:numPr>
              <w:tabs>
                <w:tab w:val="left" w:pos="10620"/>
              </w:tabs>
              <w:rPr>
                <w:rFonts w:ascii="Cambria" w:hAnsi="Cambria"/>
                <w:b w:val="0"/>
              </w:rPr>
            </w:pPr>
            <w:bookmarkStart w:id="1692" w:name="_Toc137817909"/>
            <w:bookmarkStart w:id="1693" w:name="_Toc137830589"/>
            <w:r>
              <w:rPr>
                <w:rFonts w:ascii="Cambria" w:hAnsi="Cambria"/>
                <w:b w:val="0"/>
              </w:rPr>
              <w:t>Tea Type name textbox search.</w:t>
            </w:r>
            <w:bookmarkEnd w:id="1692"/>
            <w:bookmarkEnd w:id="1693"/>
          </w:p>
          <w:p w14:paraId="357EE4FC" w14:textId="77777777" w:rsidR="009274EA" w:rsidRDefault="00C53038">
            <w:pPr>
              <w:pStyle w:val="Heading112pt"/>
              <w:numPr>
                <w:ilvl w:val="1"/>
                <w:numId w:val="2"/>
              </w:numPr>
              <w:tabs>
                <w:tab w:val="left" w:pos="10620"/>
              </w:tabs>
              <w:rPr>
                <w:rFonts w:ascii="Cambria" w:hAnsi="Cambria"/>
                <w:b w:val="0"/>
              </w:rPr>
            </w:pPr>
            <w:bookmarkStart w:id="1694" w:name="_Toc137817910"/>
            <w:bookmarkStart w:id="1695" w:name="_Toc137830590"/>
            <w:r>
              <w:rPr>
                <w:rFonts w:ascii="Cambria" w:hAnsi="Cambria"/>
                <w:b w:val="0"/>
              </w:rPr>
              <w:t>Category Code dropdown search</w:t>
            </w:r>
            <w:bookmarkEnd w:id="1694"/>
            <w:bookmarkEnd w:id="1695"/>
          </w:p>
          <w:p w14:paraId="60237668" w14:textId="77777777" w:rsidR="009274EA" w:rsidRDefault="00C53038">
            <w:pPr>
              <w:pStyle w:val="Heading112pt"/>
              <w:numPr>
                <w:ilvl w:val="1"/>
                <w:numId w:val="2"/>
              </w:numPr>
              <w:tabs>
                <w:tab w:val="left" w:pos="10620"/>
              </w:tabs>
              <w:rPr>
                <w:rFonts w:ascii="Cambria" w:hAnsi="Cambria"/>
                <w:b w:val="0"/>
              </w:rPr>
            </w:pPr>
            <w:bookmarkStart w:id="1696" w:name="_Toc137817911"/>
            <w:bookmarkStart w:id="1697" w:name="_Toc137830591"/>
            <w:r>
              <w:rPr>
                <w:rFonts w:ascii="Cambria" w:hAnsi="Cambria"/>
                <w:b w:val="0"/>
              </w:rPr>
              <w:t>Category Name dropdown search</w:t>
            </w:r>
            <w:bookmarkEnd w:id="1696"/>
            <w:bookmarkEnd w:id="1697"/>
          </w:p>
          <w:p w14:paraId="4B824BF9" w14:textId="77777777" w:rsidR="009274EA" w:rsidRDefault="00C53038">
            <w:pPr>
              <w:pStyle w:val="Heading112pt"/>
              <w:numPr>
                <w:ilvl w:val="1"/>
                <w:numId w:val="2"/>
              </w:numPr>
              <w:tabs>
                <w:tab w:val="left" w:pos="10620"/>
              </w:tabs>
              <w:rPr>
                <w:rFonts w:ascii="Cambria" w:hAnsi="Cambria"/>
                <w:b w:val="0"/>
              </w:rPr>
            </w:pPr>
            <w:bookmarkStart w:id="1698" w:name="_Toc137817912"/>
            <w:bookmarkStart w:id="1699" w:name="_Toc137830592"/>
            <w:r>
              <w:rPr>
                <w:rFonts w:ascii="Cambria" w:hAnsi="Cambria"/>
                <w:b w:val="0"/>
              </w:rPr>
              <w:t>Search button</w:t>
            </w:r>
            <w:bookmarkEnd w:id="1698"/>
            <w:bookmarkEnd w:id="1699"/>
          </w:p>
          <w:p w14:paraId="60A96147" w14:textId="77777777" w:rsidR="009274EA" w:rsidRDefault="00C53038">
            <w:pPr>
              <w:pStyle w:val="Heading112pt"/>
              <w:numPr>
                <w:ilvl w:val="1"/>
                <w:numId w:val="2"/>
              </w:numPr>
              <w:tabs>
                <w:tab w:val="left" w:pos="10620"/>
              </w:tabs>
              <w:rPr>
                <w:rFonts w:ascii="Cambria" w:hAnsi="Cambria"/>
                <w:b w:val="0"/>
              </w:rPr>
            </w:pPr>
            <w:bookmarkStart w:id="1700" w:name="_Toc137817913"/>
            <w:bookmarkStart w:id="1701" w:name="_Toc137830593"/>
            <w:r>
              <w:rPr>
                <w:rFonts w:ascii="Cambria" w:hAnsi="Cambria"/>
                <w:b w:val="0"/>
              </w:rPr>
              <w:t>Clear button.</w:t>
            </w:r>
            <w:bookmarkEnd w:id="1700"/>
            <w:bookmarkEnd w:id="1701"/>
          </w:p>
          <w:p w14:paraId="5D05C81E" w14:textId="77777777" w:rsidR="009274EA" w:rsidRDefault="00C53038">
            <w:pPr>
              <w:pStyle w:val="Heading112pt"/>
              <w:tabs>
                <w:tab w:val="left" w:pos="10620"/>
              </w:tabs>
              <w:rPr>
                <w:rFonts w:ascii="Cambria" w:hAnsi="Cambria"/>
              </w:rPr>
            </w:pPr>
            <w:bookmarkStart w:id="1702" w:name="_Toc137817914"/>
            <w:bookmarkStart w:id="1703" w:name="_Toc137830594"/>
            <w:r>
              <w:rPr>
                <w:rFonts w:ascii="Cambria" w:hAnsi="Cambria"/>
                <w:b w:val="0"/>
              </w:rPr>
              <w:t>System should display the result as per searched criteria after click on search button under detail section with record.</w:t>
            </w:r>
            <w:bookmarkEnd w:id="1702"/>
            <w:bookmarkEnd w:id="1703"/>
          </w:p>
          <w:p w14:paraId="41DB133F" w14:textId="77777777" w:rsidR="009274EA" w:rsidRDefault="00C53038">
            <w:pPr>
              <w:pStyle w:val="Heading112pt"/>
              <w:tabs>
                <w:tab w:val="left" w:pos="10620"/>
              </w:tabs>
              <w:rPr>
                <w:rFonts w:ascii="Cambria" w:hAnsi="Cambria"/>
              </w:rPr>
            </w:pPr>
            <w:bookmarkStart w:id="1704" w:name="_Toc137817915"/>
            <w:bookmarkStart w:id="1705" w:name="_Toc137830595"/>
            <w:r>
              <w:rPr>
                <w:rFonts w:ascii="Cambria" w:hAnsi="Cambria"/>
                <w:b w:val="0"/>
              </w:rPr>
              <w:t>System should display “No record found” if searched detail does not exist.</w:t>
            </w:r>
            <w:bookmarkEnd w:id="1704"/>
            <w:bookmarkEnd w:id="1705"/>
          </w:p>
          <w:p w14:paraId="0C7E2464" w14:textId="77777777" w:rsidR="009274EA" w:rsidRDefault="00C53038">
            <w:pPr>
              <w:pStyle w:val="Heading112pt"/>
              <w:tabs>
                <w:tab w:val="left" w:pos="10620"/>
              </w:tabs>
              <w:rPr>
                <w:rFonts w:ascii="Cambria" w:hAnsi="Cambria"/>
              </w:rPr>
            </w:pPr>
            <w:bookmarkStart w:id="1706" w:name="_Toc137817916"/>
            <w:bookmarkStart w:id="1707" w:name="_Toc137830596"/>
            <w:r>
              <w:rPr>
                <w:rFonts w:ascii="Cambria" w:hAnsi="Cambria"/>
                <w:b w:val="0"/>
              </w:rPr>
              <w:t>System should provide “suggestive search” in Tea Type name textbox search.</w:t>
            </w:r>
            <w:bookmarkEnd w:id="1706"/>
            <w:bookmarkEnd w:id="1707"/>
          </w:p>
          <w:p w14:paraId="5E46D543" w14:textId="77777777" w:rsidR="009274EA" w:rsidRDefault="00C53038">
            <w:pPr>
              <w:pStyle w:val="Heading112pt"/>
              <w:tabs>
                <w:tab w:val="left" w:pos="10620"/>
              </w:tabs>
              <w:rPr>
                <w:rFonts w:ascii="Cambria" w:hAnsi="Cambria"/>
              </w:rPr>
            </w:pPr>
            <w:bookmarkStart w:id="1708" w:name="_Toc137817917"/>
            <w:bookmarkStart w:id="1709" w:name="_Toc137830597"/>
            <w:r>
              <w:rPr>
                <w:rFonts w:ascii="Cambria" w:hAnsi="Cambria"/>
                <w:b w:val="0"/>
              </w:rPr>
              <w:t>System should perform search process “with” and “without” combination of fields.</w:t>
            </w:r>
            <w:bookmarkEnd w:id="1708"/>
            <w:bookmarkEnd w:id="1709"/>
          </w:p>
          <w:p w14:paraId="5E704960" w14:textId="77777777" w:rsidR="009274EA" w:rsidRDefault="00C53038">
            <w:pPr>
              <w:pStyle w:val="Heading112pt"/>
              <w:numPr>
                <w:ilvl w:val="0"/>
                <w:numId w:val="0"/>
              </w:numPr>
              <w:tabs>
                <w:tab w:val="left" w:pos="10620"/>
              </w:tabs>
              <w:ind w:left="360" w:hanging="360"/>
              <w:rPr>
                <w:rFonts w:ascii="Cambria" w:hAnsi="Cambria"/>
              </w:rPr>
            </w:pPr>
            <w:bookmarkStart w:id="1710" w:name="_Toc137817918"/>
            <w:bookmarkStart w:id="1711" w:name="_Toc137830598"/>
            <w:r>
              <w:rPr>
                <w:rFonts w:ascii="Cambria" w:hAnsi="Cambria"/>
                <w:u w:val="single"/>
              </w:rPr>
              <w:t>Detail Section</w:t>
            </w:r>
            <w:r>
              <w:rPr>
                <w:rFonts w:ascii="Cambria" w:hAnsi="Cambria"/>
              </w:rPr>
              <w:t>:</w:t>
            </w:r>
            <w:bookmarkEnd w:id="1710"/>
            <w:bookmarkEnd w:id="1711"/>
          </w:p>
          <w:p w14:paraId="14BBC025" w14:textId="77777777" w:rsidR="009274EA" w:rsidRDefault="00C53038">
            <w:pPr>
              <w:pStyle w:val="Heading112pt"/>
              <w:tabs>
                <w:tab w:val="left" w:pos="10620"/>
              </w:tabs>
              <w:rPr>
                <w:rFonts w:ascii="Cambria" w:hAnsi="Cambria"/>
              </w:rPr>
            </w:pPr>
            <w:bookmarkStart w:id="1712" w:name="_Toc137817919"/>
            <w:bookmarkStart w:id="1713" w:name="_Toc137830599"/>
            <w:r>
              <w:rPr>
                <w:rFonts w:ascii="Cambria" w:hAnsi="Cambria"/>
                <w:b w:val="0"/>
              </w:rPr>
              <w:t>Under detail section system should provide by default all records.</w:t>
            </w:r>
            <w:bookmarkEnd w:id="1712"/>
            <w:bookmarkEnd w:id="1713"/>
          </w:p>
          <w:p w14:paraId="01C6FDDF" w14:textId="77777777" w:rsidR="009274EA" w:rsidRDefault="00C53038">
            <w:pPr>
              <w:pStyle w:val="Heading112pt"/>
              <w:tabs>
                <w:tab w:val="left" w:pos="10620"/>
              </w:tabs>
              <w:rPr>
                <w:rFonts w:ascii="Cambria" w:hAnsi="Cambria"/>
              </w:rPr>
            </w:pPr>
            <w:bookmarkStart w:id="1714" w:name="_Toc137817920"/>
            <w:bookmarkStart w:id="1715" w:name="_Toc137830600"/>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1714"/>
            <w:bookmarkEnd w:id="1715"/>
          </w:p>
          <w:p w14:paraId="4A0610DA" w14:textId="77777777" w:rsidR="009274EA" w:rsidRDefault="00C53038">
            <w:pPr>
              <w:pStyle w:val="Heading112pt"/>
              <w:tabs>
                <w:tab w:val="left" w:pos="10620"/>
              </w:tabs>
              <w:rPr>
                <w:rFonts w:ascii="Cambria" w:hAnsi="Cambria"/>
              </w:rPr>
            </w:pPr>
            <w:bookmarkStart w:id="1716" w:name="_Toc137817921"/>
            <w:bookmarkStart w:id="1717" w:name="_Toc137830601"/>
            <w:r>
              <w:rPr>
                <w:rFonts w:ascii="Cambria" w:hAnsi="Cambria"/>
                <w:b w:val="0"/>
                <w:strike/>
              </w:rPr>
              <w:t>System should provide pagination option under each tab</w:t>
            </w:r>
            <w:r>
              <w:rPr>
                <w:rFonts w:ascii="Cambria" w:hAnsi="Cambria"/>
                <w:b w:val="0"/>
              </w:rPr>
              <w:t>.</w:t>
            </w:r>
            <w:bookmarkEnd w:id="1716"/>
            <w:bookmarkEnd w:id="1717"/>
          </w:p>
          <w:p w14:paraId="65C167EB" w14:textId="77777777" w:rsidR="009274EA" w:rsidRDefault="00C53038">
            <w:pPr>
              <w:pStyle w:val="Heading112pt"/>
              <w:tabs>
                <w:tab w:val="left" w:pos="10620"/>
              </w:tabs>
              <w:rPr>
                <w:rFonts w:ascii="Cambria" w:hAnsi="Cambria"/>
              </w:rPr>
            </w:pPr>
            <w:bookmarkStart w:id="1718" w:name="_Toc137817922"/>
            <w:bookmarkStart w:id="1719" w:name="_Toc137830602"/>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1718"/>
            <w:bookmarkEnd w:id="1719"/>
          </w:p>
          <w:p w14:paraId="47BC825B" w14:textId="77777777" w:rsidR="009274EA" w:rsidRDefault="00C53038">
            <w:pPr>
              <w:pStyle w:val="Heading112pt"/>
              <w:tabs>
                <w:tab w:val="left" w:pos="10620"/>
              </w:tabs>
              <w:rPr>
                <w:rFonts w:ascii="Cambria" w:hAnsi="Cambria"/>
              </w:rPr>
            </w:pPr>
            <w:bookmarkStart w:id="1720" w:name="_Toc137817923"/>
            <w:bookmarkStart w:id="1721" w:name="_Toc137830603"/>
            <w:r>
              <w:rPr>
                <w:rFonts w:ascii="Cambria" w:hAnsi="Cambria"/>
                <w:b w:val="0"/>
              </w:rPr>
              <w:t>System should export all records including Active/Inactive in EXCEL/PDF on click export to Excel/PDF.</w:t>
            </w:r>
            <w:bookmarkEnd w:id="1720"/>
            <w:bookmarkEnd w:id="1721"/>
          </w:p>
          <w:p w14:paraId="25E1AAB0" w14:textId="77777777" w:rsidR="009274EA" w:rsidRDefault="00C53038">
            <w:pPr>
              <w:pStyle w:val="Heading112pt"/>
              <w:tabs>
                <w:tab w:val="left" w:pos="10620"/>
              </w:tabs>
              <w:rPr>
                <w:rFonts w:ascii="Cambria" w:hAnsi="Cambria"/>
              </w:rPr>
            </w:pPr>
            <w:bookmarkStart w:id="1722" w:name="_Toc137817924"/>
            <w:bookmarkStart w:id="1723" w:name="_Toc137830604"/>
            <w:r>
              <w:rPr>
                <w:rFonts w:ascii="Cambria" w:hAnsi="Cambria"/>
                <w:b w:val="0"/>
              </w:rPr>
              <w:t>System should display below details in exported Excel/PDF file.</w:t>
            </w:r>
            <w:bookmarkEnd w:id="1722"/>
            <w:bookmarkEnd w:id="1723"/>
          </w:p>
          <w:p w14:paraId="5D5DDC4E" w14:textId="77777777" w:rsidR="009274EA" w:rsidRDefault="00C53038">
            <w:pPr>
              <w:pStyle w:val="Heading112pt"/>
              <w:numPr>
                <w:ilvl w:val="1"/>
                <w:numId w:val="2"/>
              </w:numPr>
              <w:tabs>
                <w:tab w:val="left" w:pos="10620"/>
              </w:tabs>
              <w:rPr>
                <w:rFonts w:ascii="Cambria" w:hAnsi="Cambria"/>
                <w:b w:val="0"/>
              </w:rPr>
            </w:pPr>
            <w:bookmarkStart w:id="1724" w:name="_Toc137817925"/>
            <w:bookmarkStart w:id="1725" w:name="_Toc137830605"/>
            <w:r>
              <w:rPr>
                <w:rFonts w:ascii="Cambria" w:hAnsi="Cambria"/>
                <w:b w:val="0"/>
              </w:rPr>
              <w:t>Sr.</w:t>
            </w:r>
            <w:bookmarkEnd w:id="1724"/>
            <w:bookmarkEnd w:id="1725"/>
          </w:p>
          <w:p w14:paraId="74D98947" w14:textId="77777777" w:rsidR="009274EA" w:rsidRDefault="00C53038">
            <w:pPr>
              <w:pStyle w:val="Heading112pt"/>
              <w:numPr>
                <w:ilvl w:val="1"/>
                <w:numId w:val="2"/>
              </w:numPr>
              <w:tabs>
                <w:tab w:val="left" w:pos="10620"/>
              </w:tabs>
              <w:rPr>
                <w:rFonts w:ascii="Cambria" w:hAnsi="Cambria"/>
                <w:b w:val="0"/>
              </w:rPr>
            </w:pPr>
            <w:bookmarkStart w:id="1726" w:name="_Toc137817926"/>
            <w:bookmarkStart w:id="1727" w:name="_Toc137830606"/>
            <w:r>
              <w:rPr>
                <w:rFonts w:ascii="Cambria" w:hAnsi="Cambria"/>
                <w:b w:val="0"/>
              </w:rPr>
              <w:t>Tea Type Name</w:t>
            </w:r>
            <w:bookmarkEnd w:id="1726"/>
            <w:bookmarkEnd w:id="1727"/>
          </w:p>
          <w:p w14:paraId="58746D0A" w14:textId="77777777" w:rsidR="009274EA" w:rsidRDefault="00C53038">
            <w:pPr>
              <w:pStyle w:val="Heading112pt"/>
              <w:numPr>
                <w:ilvl w:val="1"/>
                <w:numId w:val="2"/>
              </w:numPr>
              <w:tabs>
                <w:tab w:val="left" w:pos="10620"/>
              </w:tabs>
              <w:rPr>
                <w:rFonts w:ascii="Cambria" w:hAnsi="Cambria"/>
                <w:b w:val="0"/>
              </w:rPr>
            </w:pPr>
            <w:bookmarkStart w:id="1728" w:name="_Toc137817927"/>
            <w:bookmarkStart w:id="1729" w:name="_Toc137830607"/>
            <w:r>
              <w:rPr>
                <w:rFonts w:ascii="Cambria" w:hAnsi="Cambria"/>
                <w:b w:val="0"/>
              </w:rPr>
              <w:t>Category Code</w:t>
            </w:r>
            <w:bookmarkEnd w:id="1728"/>
            <w:bookmarkEnd w:id="1729"/>
          </w:p>
          <w:p w14:paraId="05880967" w14:textId="4B014A45" w:rsidR="009274EA" w:rsidRDefault="00C53038">
            <w:pPr>
              <w:pStyle w:val="Heading112pt"/>
              <w:numPr>
                <w:ilvl w:val="1"/>
                <w:numId w:val="2"/>
              </w:numPr>
              <w:tabs>
                <w:tab w:val="left" w:pos="10620"/>
              </w:tabs>
              <w:rPr>
                <w:ins w:id="1730" w:author="Sunil Vyas" w:date="2023-10-23T14:22:00Z"/>
                <w:rFonts w:ascii="Cambria" w:hAnsi="Cambria"/>
                <w:b w:val="0"/>
              </w:rPr>
            </w:pPr>
            <w:bookmarkStart w:id="1731" w:name="_Toc137817928"/>
            <w:bookmarkStart w:id="1732" w:name="_Toc137830608"/>
            <w:r>
              <w:rPr>
                <w:rFonts w:ascii="Cambria" w:hAnsi="Cambria"/>
                <w:b w:val="0"/>
              </w:rPr>
              <w:t>Category Name</w:t>
            </w:r>
            <w:bookmarkEnd w:id="1731"/>
            <w:bookmarkEnd w:id="1732"/>
          </w:p>
          <w:p w14:paraId="0B8B087E" w14:textId="401F5E42" w:rsidR="00E4579A" w:rsidRDefault="00E4579A">
            <w:pPr>
              <w:pStyle w:val="Heading112pt"/>
              <w:numPr>
                <w:ilvl w:val="1"/>
                <w:numId w:val="2"/>
              </w:numPr>
              <w:tabs>
                <w:tab w:val="left" w:pos="10620"/>
              </w:tabs>
              <w:rPr>
                <w:rFonts w:ascii="Cambria" w:hAnsi="Cambria"/>
                <w:b w:val="0"/>
              </w:rPr>
            </w:pPr>
            <w:ins w:id="1733" w:author="Sunil Vyas" w:date="2023-10-23T14:22:00Z">
              <w:r>
                <w:rPr>
                  <w:rFonts w:ascii="Cambria" w:hAnsi="Cambria"/>
                  <w:b w:val="0"/>
                </w:rPr>
                <w:t>Auction Center Name</w:t>
              </w:r>
            </w:ins>
          </w:p>
          <w:p w14:paraId="4EDD760E" w14:textId="77777777" w:rsidR="009274EA" w:rsidRDefault="00C53038">
            <w:pPr>
              <w:pStyle w:val="Heading112pt"/>
              <w:numPr>
                <w:ilvl w:val="1"/>
                <w:numId w:val="2"/>
              </w:numPr>
              <w:tabs>
                <w:tab w:val="left" w:pos="10620"/>
              </w:tabs>
              <w:rPr>
                <w:rFonts w:ascii="Cambria" w:hAnsi="Cambria"/>
                <w:b w:val="0"/>
              </w:rPr>
            </w:pPr>
            <w:bookmarkStart w:id="1734" w:name="_Toc137817929"/>
            <w:bookmarkStart w:id="1735" w:name="_Toc137830609"/>
            <w:r>
              <w:rPr>
                <w:rFonts w:ascii="Cambria" w:hAnsi="Cambria"/>
                <w:b w:val="0"/>
              </w:rPr>
              <w:lastRenderedPageBreak/>
              <w:t>Status</w:t>
            </w:r>
            <w:bookmarkEnd w:id="1734"/>
            <w:bookmarkEnd w:id="1735"/>
          </w:p>
          <w:p w14:paraId="2106D56C" w14:textId="77777777" w:rsidR="009274EA" w:rsidRDefault="00C53038">
            <w:pPr>
              <w:pStyle w:val="Heading112pt"/>
              <w:numPr>
                <w:ilvl w:val="2"/>
                <w:numId w:val="2"/>
              </w:numPr>
              <w:tabs>
                <w:tab w:val="left" w:pos="10620"/>
              </w:tabs>
              <w:rPr>
                <w:rFonts w:ascii="Cambria" w:hAnsi="Cambria"/>
              </w:rPr>
            </w:pPr>
            <w:bookmarkStart w:id="1736" w:name="_Toc137817930"/>
            <w:bookmarkStart w:id="1737" w:name="_Toc137830610"/>
            <w:r>
              <w:rPr>
                <w:rFonts w:ascii="Cambria" w:hAnsi="Cambria"/>
                <w:b w:val="0"/>
              </w:rPr>
              <w:t>Active</w:t>
            </w:r>
            <w:bookmarkEnd w:id="1736"/>
            <w:bookmarkEnd w:id="1737"/>
          </w:p>
          <w:p w14:paraId="1E365E03" w14:textId="77777777" w:rsidR="009274EA" w:rsidRDefault="00C53038">
            <w:pPr>
              <w:pStyle w:val="Heading112pt"/>
              <w:numPr>
                <w:ilvl w:val="2"/>
                <w:numId w:val="2"/>
              </w:numPr>
              <w:tabs>
                <w:tab w:val="left" w:pos="10620"/>
              </w:tabs>
              <w:rPr>
                <w:rFonts w:ascii="Cambria" w:hAnsi="Cambria"/>
              </w:rPr>
            </w:pPr>
            <w:bookmarkStart w:id="1738" w:name="_Toc137817931"/>
            <w:bookmarkStart w:id="1739" w:name="_Toc137830611"/>
            <w:r>
              <w:rPr>
                <w:rFonts w:ascii="Cambria" w:hAnsi="Cambria"/>
                <w:b w:val="0"/>
              </w:rPr>
              <w:t>Inactive</w:t>
            </w:r>
            <w:bookmarkEnd w:id="1738"/>
            <w:bookmarkEnd w:id="1739"/>
          </w:p>
          <w:p w14:paraId="26C16166"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63C24465" w14:textId="77777777" w:rsidR="009274EA" w:rsidRDefault="00C53038">
            <w:pPr>
              <w:pStyle w:val="Heading112pt"/>
              <w:tabs>
                <w:tab w:val="left" w:pos="10620"/>
              </w:tabs>
              <w:rPr>
                <w:rFonts w:ascii="Cambria" w:hAnsi="Cambria"/>
              </w:rPr>
            </w:pPr>
            <w:bookmarkStart w:id="1740" w:name="_Toc137817933"/>
            <w:bookmarkStart w:id="1741" w:name="_Toc137830613"/>
            <w:r>
              <w:rPr>
                <w:rFonts w:ascii="Cambria" w:hAnsi="Cambria"/>
                <w:b w:val="0"/>
              </w:rPr>
              <w:t>System should record in latest created record first.</w:t>
            </w:r>
            <w:bookmarkEnd w:id="1740"/>
            <w:bookmarkEnd w:id="1741"/>
          </w:p>
          <w:p w14:paraId="2EC6B554" w14:textId="77777777" w:rsidR="009274EA" w:rsidRDefault="00C53038">
            <w:pPr>
              <w:pStyle w:val="Heading112pt"/>
              <w:tabs>
                <w:tab w:val="left" w:pos="10620"/>
              </w:tabs>
              <w:rPr>
                <w:rFonts w:ascii="Cambria" w:hAnsi="Cambria"/>
              </w:rPr>
            </w:pPr>
            <w:bookmarkStart w:id="1742" w:name="_Toc137817934"/>
            <w:bookmarkStart w:id="1743" w:name="_Toc137830614"/>
            <w:r>
              <w:rPr>
                <w:rFonts w:ascii="Cambria" w:hAnsi="Cambria"/>
                <w:b w:val="0"/>
              </w:rPr>
              <w:t>System should not display updated record as a first record.</w:t>
            </w:r>
            <w:bookmarkEnd w:id="1742"/>
            <w:bookmarkEnd w:id="1743"/>
          </w:p>
          <w:p w14:paraId="18271ACE"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2F3C08A9" w14:textId="77777777" w:rsidR="009274EA" w:rsidRDefault="00C53038">
            <w:pPr>
              <w:pStyle w:val="Heading112pt"/>
              <w:numPr>
                <w:ilvl w:val="1"/>
                <w:numId w:val="2"/>
              </w:numPr>
              <w:tabs>
                <w:tab w:val="left" w:pos="10620"/>
              </w:tabs>
              <w:rPr>
                <w:rFonts w:ascii="Cambria" w:hAnsi="Cambria"/>
                <w:b w:val="0"/>
              </w:rPr>
            </w:pPr>
            <w:bookmarkStart w:id="1744" w:name="_Toc137817936"/>
            <w:bookmarkStart w:id="1745" w:name="_Toc137830616"/>
            <w:r>
              <w:rPr>
                <w:rFonts w:ascii="Cambria" w:hAnsi="Cambria"/>
                <w:b w:val="0"/>
              </w:rPr>
              <w:t>Active ( By default active while created )</w:t>
            </w:r>
            <w:bookmarkEnd w:id="1744"/>
            <w:bookmarkEnd w:id="1745"/>
          </w:p>
          <w:p w14:paraId="2D24FB3C" w14:textId="77777777" w:rsidR="009274EA" w:rsidRDefault="00C53038">
            <w:pPr>
              <w:pStyle w:val="Heading112pt"/>
              <w:numPr>
                <w:ilvl w:val="1"/>
                <w:numId w:val="2"/>
              </w:numPr>
              <w:tabs>
                <w:tab w:val="left" w:pos="10620"/>
              </w:tabs>
              <w:rPr>
                <w:rFonts w:ascii="Cambria" w:hAnsi="Cambria"/>
                <w:b w:val="0"/>
              </w:rPr>
            </w:pPr>
            <w:bookmarkStart w:id="1746" w:name="_Toc137817937"/>
            <w:bookmarkStart w:id="1747" w:name="_Toc137830617"/>
            <w:r>
              <w:rPr>
                <w:rFonts w:ascii="Cambria" w:hAnsi="Cambria"/>
                <w:b w:val="0"/>
              </w:rPr>
              <w:t>Inactive</w:t>
            </w:r>
            <w:bookmarkEnd w:id="1746"/>
            <w:bookmarkEnd w:id="1747"/>
          </w:p>
          <w:p w14:paraId="7EC6FD57" w14:textId="77777777" w:rsidR="009274EA" w:rsidRDefault="00C53038">
            <w:pPr>
              <w:pStyle w:val="Heading112pt"/>
              <w:tabs>
                <w:tab w:val="left" w:pos="10620"/>
              </w:tabs>
              <w:rPr>
                <w:rFonts w:ascii="Cambria" w:hAnsi="Cambria"/>
              </w:rPr>
            </w:pPr>
            <w:bookmarkStart w:id="1748" w:name="_Toc137817938"/>
            <w:bookmarkStart w:id="1749" w:name="_Toc137830618"/>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1748"/>
            <w:bookmarkEnd w:id="1749"/>
          </w:p>
          <w:p w14:paraId="32F1FCED" w14:textId="77777777" w:rsidR="009274EA" w:rsidRDefault="00C53038">
            <w:pPr>
              <w:pStyle w:val="Heading112pt"/>
              <w:numPr>
                <w:ilvl w:val="1"/>
                <w:numId w:val="2"/>
              </w:numPr>
              <w:tabs>
                <w:tab w:val="left" w:pos="10620"/>
              </w:tabs>
              <w:rPr>
                <w:rFonts w:ascii="Cambria" w:hAnsi="Cambria"/>
                <w:b w:val="0"/>
              </w:rPr>
            </w:pPr>
            <w:bookmarkStart w:id="1750" w:name="_Toc137817939"/>
            <w:bookmarkStart w:id="1751" w:name="_Toc137830619"/>
            <w:r>
              <w:rPr>
                <w:rFonts w:ascii="Cambria" w:hAnsi="Cambria"/>
                <w:b w:val="0"/>
              </w:rPr>
              <w:t>Sr.</w:t>
            </w:r>
            <w:bookmarkEnd w:id="1750"/>
            <w:bookmarkEnd w:id="1751"/>
          </w:p>
          <w:p w14:paraId="0880CF91" w14:textId="77777777" w:rsidR="009274EA" w:rsidRDefault="00C53038">
            <w:pPr>
              <w:pStyle w:val="Heading112pt"/>
              <w:numPr>
                <w:ilvl w:val="1"/>
                <w:numId w:val="2"/>
              </w:numPr>
              <w:tabs>
                <w:tab w:val="left" w:pos="10620"/>
              </w:tabs>
              <w:rPr>
                <w:rFonts w:ascii="Cambria" w:hAnsi="Cambria"/>
                <w:b w:val="0"/>
              </w:rPr>
            </w:pPr>
            <w:bookmarkStart w:id="1752" w:name="_Toc137817940"/>
            <w:bookmarkStart w:id="1753" w:name="_Toc137830620"/>
            <w:r>
              <w:rPr>
                <w:rFonts w:ascii="Cambria" w:hAnsi="Cambria"/>
                <w:b w:val="0"/>
              </w:rPr>
              <w:t>Tea Type name</w:t>
            </w:r>
            <w:bookmarkEnd w:id="1752"/>
            <w:bookmarkEnd w:id="1753"/>
          </w:p>
          <w:p w14:paraId="50A79B62" w14:textId="77777777" w:rsidR="009274EA" w:rsidRDefault="00C53038">
            <w:pPr>
              <w:pStyle w:val="Heading112pt"/>
              <w:numPr>
                <w:ilvl w:val="1"/>
                <w:numId w:val="2"/>
              </w:numPr>
              <w:tabs>
                <w:tab w:val="left" w:pos="10620"/>
              </w:tabs>
              <w:rPr>
                <w:rFonts w:ascii="Cambria" w:hAnsi="Cambria"/>
                <w:b w:val="0"/>
              </w:rPr>
            </w:pPr>
            <w:bookmarkStart w:id="1754" w:name="_Toc137817941"/>
            <w:bookmarkStart w:id="1755" w:name="_Toc137830621"/>
            <w:r>
              <w:rPr>
                <w:rFonts w:ascii="Cambria" w:hAnsi="Cambria"/>
                <w:b w:val="0"/>
              </w:rPr>
              <w:t>Category Code</w:t>
            </w:r>
            <w:bookmarkEnd w:id="1754"/>
            <w:bookmarkEnd w:id="1755"/>
          </w:p>
          <w:p w14:paraId="4900D0CC" w14:textId="0E6FDF8C" w:rsidR="009274EA" w:rsidRDefault="00C53038">
            <w:pPr>
              <w:pStyle w:val="Heading112pt"/>
              <w:numPr>
                <w:ilvl w:val="1"/>
                <w:numId w:val="2"/>
              </w:numPr>
              <w:tabs>
                <w:tab w:val="left" w:pos="10620"/>
              </w:tabs>
              <w:rPr>
                <w:ins w:id="1756" w:author="Sunil Vyas" w:date="2023-10-23T14:22:00Z"/>
                <w:rFonts w:ascii="Cambria" w:hAnsi="Cambria"/>
                <w:b w:val="0"/>
              </w:rPr>
            </w:pPr>
            <w:bookmarkStart w:id="1757" w:name="_Toc137817942"/>
            <w:bookmarkStart w:id="1758" w:name="_Toc137830622"/>
            <w:r>
              <w:rPr>
                <w:rFonts w:ascii="Cambria" w:hAnsi="Cambria"/>
                <w:b w:val="0"/>
              </w:rPr>
              <w:t>Category Name</w:t>
            </w:r>
            <w:bookmarkEnd w:id="1757"/>
            <w:bookmarkEnd w:id="1758"/>
          </w:p>
          <w:p w14:paraId="74DFC1F7" w14:textId="32F7D0EC" w:rsidR="00E4579A" w:rsidRDefault="00E4579A">
            <w:pPr>
              <w:pStyle w:val="Heading112pt"/>
              <w:numPr>
                <w:ilvl w:val="1"/>
                <w:numId w:val="2"/>
              </w:numPr>
              <w:tabs>
                <w:tab w:val="left" w:pos="10620"/>
              </w:tabs>
              <w:rPr>
                <w:rFonts w:ascii="Cambria" w:hAnsi="Cambria"/>
                <w:b w:val="0"/>
              </w:rPr>
            </w:pPr>
            <w:ins w:id="1759" w:author="Sunil Vyas" w:date="2023-10-23T14:22:00Z">
              <w:r>
                <w:rPr>
                  <w:rFonts w:ascii="Cambria" w:hAnsi="Cambria"/>
                  <w:b w:val="0"/>
                </w:rPr>
                <w:t>Auction Center Name</w:t>
              </w:r>
            </w:ins>
          </w:p>
          <w:p w14:paraId="3F5705EA" w14:textId="77777777" w:rsidR="009274EA" w:rsidRDefault="00C53038">
            <w:pPr>
              <w:pStyle w:val="Heading112pt"/>
              <w:numPr>
                <w:ilvl w:val="1"/>
                <w:numId w:val="2"/>
              </w:numPr>
              <w:tabs>
                <w:tab w:val="left" w:pos="10620"/>
              </w:tabs>
              <w:rPr>
                <w:rFonts w:ascii="Cambria" w:hAnsi="Cambria"/>
                <w:b w:val="0"/>
              </w:rPr>
            </w:pPr>
            <w:bookmarkStart w:id="1760" w:name="_Toc137817943"/>
            <w:bookmarkStart w:id="1761" w:name="_Toc137830623"/>
            <w:r>
              <w:rPr>
                <w:rFonts w:ascii="Cambria" w:hAnsi="Cambria"/>
                <w:b w:val="0"/>
              </w:rPr>
              <w:t>Action</w:t>
            </w:r>
            <w:bookmarkEnd w:id="1760"/>
            <w:bookmarkEnd w:id="1761"/>
          </w:p>
          <w:p w14:paraId="088AB9C1" w14:textId="77777777" w:rsidR="009274EA" w:rsidRDefault="00C53038">
            <w:pPr>
              <w:pStyle w:val="Heading112pt"/>
              <w:numPr>
                <w:ilvl w:val="2"/>
                <w:numId w:val="2"/>
              </w:numPr>
              <w:tabs>
                <w:tab w:val="left" w:pos="10620"/>
              </w:tabs>
              <w:rPr>
                <w:rFonts w:ascii="Cambria" w:hAnsi="Cambria"/>
                <w:b w:val="0"/>
              </w:rPr>
            </w:pPr>
            <w:bookmarkStart w:id="1762" w:name="_Toc137817944"/>
            <w:bookmarkStart w:id="1763" w:name="_Toc137830624"/>
            <w:r>
              <w:rPr>
                <w:rFonts w:ascii="Cambria" w:hAnsi="Cambria"/>
                <w:b w:val="0"/>
              </w:rPr>
              <w:t>Edit link</w:t>
            </w:r>
            <w:bookmarkEnd w:id="1762"/>
            <w:bookmarkEnd w:id="1763"/>
          </w:p>
          <w:p w14:paraId="4D04C920" w14:textId="77777777" w:rsidR="009274EA" w:rsidRDefault="00C53038">
            <w:pPr>
              <w:pStyle w:val="Heading112pt"/>
              <w:numPr>
                <w:ilvl w:val="2"/>
                <w:numId w:val="2"/>
              </w:numPr>
              <w:tabs>
                <w:tab w:val="left" w:pos="10620"/>
              </w:tabs>
              <w:rPr>
                <w:rFonts w:ascii="Cambria" w:hAnsi="Cambria"/>
                <w:b w:val="0"/>
              </w:rPr>
            </w:pPr>
            <w:bookmarkStart w:id="1764" w:name="_Toc137817945"/>
            <w:bookmarkStart w:id="1765" w:name="_Toc137830625"/>
            <w:r>
              <w:rPr>
                <w:rFonts w:ascii="Cambria" w:hAnsi="Cambria"/>
                <w:b w:val="0"/>
              </w:rPr>
              <w:t>View link</w:t>
            </w:r>
            <w:bookmarkEnd w:id="1764"/>
            <w:bookmarkEnd w:id="1765"/>
          </w:p>
          <w:p w14:paraId="4BA4AA50" w14:textId="77777777" w:rsidR="009274EA" w:rsidRDefault="00C53038">
            <w:pPr>
              <w:pStyle w:val="Heading112pt"/>
              <w:tabs>
                <w:tab w:val="left" w:pos="10620"/>
              </w:tabs>
              <w:rPr>
                <w:rFonts w:ascii="Cambria" w:hAnsi="Cambria"/>
              </w:rPr>
            </w:pPr>
            <w:bookmarkStart w:id="1766" w:name="_Toc137817946"/>
            <w:bookmarkStart w:id="1767" w:name="_Toc137830626"/>
            <w:r>
              <w:rPr>
                <w:rFonts w:ascii="Cambria" w:hAnsi="Cambria"/>
                <w:b w:val="0"/>
              </w:rPr>
              <w:t>System should display below fields when authorized user clicks on “Edit Tea Type”.</w:t>
            </w:r>
            <w:bookmarkEnd w:id="1766"/>
            <w:bookmarkEnd w:id="1767"/>
          </w:p>
          <w:p w14:paraId="0726A92A" w14:textId="77777777" w:rsidR="009274EA" w:rsidRDefault="00C53038">
            <w:pPr>
              <w:pStyle w:val="Heading112pt"/>
              <w:numPr>
                <w:ilvl w:val="1"/>
                <w:numId w:val="2"/>
              </w:numPr>
              <w:tabs>
                <w:tab w:val="left" w:pos="10620"/>
              </w:tabs>
              <w:rPr>
                <w:rFonts w:ascii="Cambria" w:hAnsi="Cambria"/>
              </w:rPr>
            </w:pPr>
            <w:bookmarkStart w:id="1768" w:name="_Toc137817947"/>
            <w:bookmarkStart w:id="1769" w:name="_Toc137830627"/>
            <w:r>
              <w:rPr>
                <w:rFonts w:ascii="Cambria" w:hAnsi="Cambria"/>
                <w:b w:val="0"/>
              </w:rPr>
              <w:t>Tea Type name</w:t>
            </w:r>
            <w:bookmarkEnd w:id="1768"/>
            <w:bookmarkEnd w:id="1769"/>
          </w:p>
          <w:p w14:paraId="71346B86" w14:textId="77777777" w:rsidR="009274EA" w:rsidRDefault="00C53038">
            <w:pPr>
              <w:pStyle w:val="Heading112pt"/>
              <w:numPr>
                <w:ilvl w:val="1"/>
                <w:numId w:val="2"/>
              </w:numPr>
              <w:tabs>
                <w:tab w:val="left" w:pos="10620"/>
              </w:tabs>
              <w:rPr>
                <w:rFonts w:ascii="Cambria" w:hAnsi="Cambria"/>
                <w:b w:val="0"/>
              </w:rPr>
            </w:pPr>
            <w:bookmarkStart w:id="1770" w:name="_Toc137817948"/>
            <w:bookmarkStart w:id="1771" w:name="_Toc137830628"/>
            <w:r>
              <w:rPr>
                <w:rFonts w:ascii="Cambria" w:hAnsi="Cambria"/>
                <w:b w:val="0"/>
              </w:rPr>
              <w:t>Category Code</w:t>
            </w:r>
            <w:bookmarkEnd w:id="1770"/>
            <w:bookmarkEnd w:id="1771"/>
          </w:p>
          <w:p w14:paraId="030DE786" w14:textId="190E3287" w:rsidR="009274EA" w:rsidRDefault="00C53038">
            <w:pPr>
              <w:pStyle w:val="Heading112pt"/>
              <w:numPr>
                <w:ilvl w:val="1"/>
                <w:numId w:val="2"/>
              </w:numPr>
              <w:tabs>
                <w:tab w:val="left" w:pos="10620"/>
              </w:tabs>
              <w:rPr>
                <w:ins w:id="1772" w:author="Sunil Vyas" w:date="2023-10-23T14:22:00Z"/>
                <w:rFonts w:ascii="Cambria" w:hAnsi="Cambria"/>
                <w:b w:val="0"/>
              </w:rPr>
            </w:pPr>
            <w:bookmarkStart w:id="1773" w:name="_Toc137817949"/>
            <w:bookmarkStart w:id="1774" w:name="_Toc137830629"/>
            <w:r>
              <w:rPr>
                <w:rFonts w:ascii="Cambria" w:hAnsi="Cambria"/>
                <w:b w:val="0"/>
              </w:rPr>
              <w:t>Category Name</w:t>
            </w:r>
            <w:bookmarkEnd w:id="1773"/>
            <w:bookmarkEnd w:id="1774"/>
          </w:p>
          <w:p w14:paraId="43F42CCC" w14:textId="77777777" w:rsidR="00E4579A" w:rsidRDefault="00E4579A" w:rsidP="00E4579A">
            <w:pPr>
              <w:pStyle w:val="Heading112pt"/>
              <w:numPr>
                <w:ilvl w:val="1"/>
                <w:numId w:val="2"/>
              </w:numPr>
              <w:tabs>
                <w:tab w:val="left" w:pos="10620"/>
              </w:tabs>
              <w:rPr>
                <w:ins w:id="1775" w:author="Sunil Vyas" w:date="2023-10-23T14:22:00Z"/>
                <w:rFonts w:ascii="Cambria" w:hAnsi="Cambria"/>
                <w:b w:val="0"/>
              </w:rPr>
            </w:pPr>
            <w:ins w:id="1776" w:author="Sunil Vyas" w:date="2023-10-23T14:22:00Z">
              <w:r>
                <w:rPr>
                  <w:rFonts w:ascii="Cambria" w:hAnsi="Cambria"/>
                  <w:b w:val="0"/>
                </w:rPr>
                <w:t>Auction Center Name</w:t>
              </w:r>
            </w:ins>
          </w:p>
          <w:p w14:paraId="50B51DEA" w14:textId="096768DA" w:rsidR="00E4579A" w:rsidDel="00E4579A" w:rsidRDefault="00E4579A">
            <w:pPr>
              <w:pStyle w:val="Heading112pt"/>
              <w:numPr>
                <w:ilvl w:val="1"/>
                <w:numId w:val="2"/>
              </w:numPr>
              <w:tabs>
                <w:tab w:val="left" w:pos="10620"/>
              </w:tabs>
              <w:rPr>
                <w:del w:id="1777" w:author="Sunil Vyas" w:date="2023-10-23T14:22:00Z"/>
                <w:rFonts w:ascii="Cambria" w:hAnsi="Cambria"/>
                <w:b w:val="0"/>
              </w:rPr>
            </w:pPr>
          </w:p>
          <w:p w14:paraId="4777AC43" w14:textId="77777777" w:rsidR="009274EA" w:rsidRDefault="00C53038">
            <w:pPr>
              <w:pStyle w:val="Heading112pt"/>
              <w:numPr>
                <w:ilvl w:val="1"/>
                <w:numId w:val="2"/>
              </w:numPr>
              <w:tabs>
                <w:tab w:val="left" w:pos="10620"/>
              </w:tabs>
              <w:rPr>
                <w:rFonts w:ascii="Cambria" w:hAnsi="Cambria"/>
                <w:b w:val="0"/>
              </w:rPr>
            </w:pPr>
            <w:bookmarkStart w:id="1778" w:name="_Toc137817950"/>
            <w:bookmarkStart w:id="1779" w:name="_Toc137830630"/>
            <w:r>
              <w:rPr>
                <w:rFonts w:ascii="Cambria" w:hAnsi="Cambria"/>
                <w:b w:val="0"/>
              </w:rPr>
              <w:t>Status</w:t>
            </w:r>
            <w:bookmarkEnd w:id="1778"/>
            <w:bookmarkEnd w:id="1779"/>
          </w:p>
          <w:p w14:paraId="5518631A" w14:textId="77777777" w:rsidR="009274EA" w:rsidRDefault="00C53038">
            <w:pPr>
              <w:pStyle w:val="Heading112pt"/>
              <w:numPr>
                <w:ilvl w:val="2"/>
                <w:numId w:val="2"/>
              </w:numPr>
              <w:tabs>
                <w:tab w:val="left" w:pos="10620"/>
              </w:tabs>
              <w:rPr>
                <w:rFonts w:ascii="Cambria" w:hAnsi="Cambria"/>
                <w:b w:val="0"/>
              </w:rPr>
            </w:pPr>
            <w:bookmarkStart w:id="1780" w:name="_Toc137817951"/>
            <w:bookmarkStart w:id="1781" w:name="_Toc137830631"/>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1780"/>
            <w:bookmarkEnd w:id="1781"/>
          </w:p>
          <w:p w14:paraId="239EC858" w14:textId="77777777" w:rsidR="009274EA" w:rsidRDefault="00C53038">
            <w:pPr>
              <w:pStyle w:val="Heading112pt"/>
              <w:numPr>
                <w:ilvl w:val="2"/>
                <w:numId w:val="2"/>
              </w:numPr>
              <w:tabs>
                <w:tab w:val="left" w:pos="10620"/>
              </w:tabs>
              <w:rPr>
                <w:rFonts w:ascii="Cambria" w:hAnsi="Cambria"/>
                <w:b w:val="0"/>
              </w:rPr>
            </w:pPr>
            <w:bookmarkStart w:id="1782" w:name="_Toc137817952"/>
            <w:bookmarkStart w:id="1783" w:name="_Toc137830632"/>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1782"/>
            <w:bookmarkEnd w:id="1783"/>
          </w:p>
          <w:p w14:paraId="1D78A107" w14:textId="77777777" w:rsidR="009274EA" w:rsidRDefault="00C53038">
            <w:pPr>
              <w:pStyle w:val="Heading112pt"/>
              <w:numPr>
                <w:ilvl w:val="1"/>
                <w:numId w:val="2"/>
              </w:numPr>
              <w:tabs>
                <w:tab w:val="left" w:pos="10620"/>
              </w:tabs>
              <w:rPr>
                <w:rFonts w:ascii="Cambria" w:hAnsi="Cambria"/>
              </w:rPr>
            </w:pPr>
            <w:bookmarkStart w:id="1784" w:name="_Toc137817953"/>
            <w:bookmarkStart w:id="1785" w:name="_Toc137830633"/>
            <w:r>
              <w:rPr>
                <w:rFonts w:ascii="Cambria" w:hAnsi="Cambria"/>
                <w:b w:val="0"/>
              </w:rPr>
              <w:t>Update button.</w:t>
            </w:r>
            <w:bookmarkEnd w:id="1784"/>
            <w:bookmarkEnd w:id="1785"/>
          </w:p>
          <w:p w14:paraId="37C640D7" w14:textId="77777777" w:rsidR="009274EA" w:rsidRDefault="00C53038">
            <w:pPr>
              <w:pStyle w:val="Heading112pt"/>
              <w:numPr>
                <w:ilvl w:val="1"/>
                <w:numId w:val="2"/>
              </w:numPr>
              <w:tabs>
                <w:tab w:val="left" w:pos="10620"/>
              </w:tabs>
              <w:rPr>
                <w:rFonts w:ascii="Cambria" w:hAnsi="Cambria"/>
              </w:rPr>
            </w:pPr>
            <w:bookmarkStart w:id="1786" w:name="_Toc137817954"/>
            <w:bookmarkStart w:id="1787" w:name="_Toc137830634"/>
            <w:r>
              <w:rPr>
                <w:rFonts w:ascii="Cambria" w:hAnsi="Cambria"/>
                <w:b w:val="0"/>
              </w:rPr>
              <w:t>Clear button.</w:t>
            </w:r>
            <w:bookmarkEnd w:id="1786"/>
            <w:bookmarkEnd w:id="1787"/>
          </w:p>
          <w:p w14:paraId="4BB253E4" w14:textId="77777777" w:rsidR="009274EA" w:rsidRDefault="00C53038">
            <w:pPr>
              <w:pStyle w:val="Heading112pt"/>
              <w:numPr>
                <w:ilvl w:val="1"/>
                <w:numId w:val="2"/>
              </w:numPr>
              <w:tabs>
                <w:tab w:val="left" w:pos="10620"/>
              </w:tabs>
              <w:rPr>
                <w:rFonts w:ascii="Cambria" w:hAnsi="Cambria"/>
              </w:rPr>
            </w:pPr>
            <w:bookmarkStart w:id="1788" w:name="_Toc137817955"/>
            <w:bookmarkStart w:id="1789" w:name="_Toc137830635"/>
            <w:r>
              <w:rPr>
                <w:rFonts w:ascii="Cambria" w:hAnsi="Cambria"/>
                <w:b w:val="0"/>
              </w:rPr>
              <w:t>Cancel button.</w:t>
            </w:r>
            <w:bookmarkEnd w:id="1788"/>
            <w:bookmarkEnd w:id="1789"/>
          </w:p>
          <w:p w14:paraId="13493F3A" w14:textId="77777777" w:rsidR="009274EA" w:rsidRDefault="00C53038">
            <w:pPr>
              <w:pStyle w:val="Heading112pt"/>
              <w:tabs>
                <w:tab w:val="left" w:pos="10620"/>
              </w:tabs>
              <w:rPr>
                <w:rFonts w:ascii="Cambria" w:hAnsi="Cambria"/>
              </w:rPr>
            </w:pPr>
            <w:bookmarkStart w:id="1790" w:name="_Toc137817956"/>
            <w:bookmarkStart w:id="1791" w:name="_Toc137830636"/>
            <w:r>
              <w:rPr>
                <w:rFonts w:ascii="Cambria" w:hAnsi="Cambria"/>
                <w:b w:val="0"/>
              </w:rPr>
              <w:t>System should provide above mentioned fields as a mandatory field.</w:t>
            </w:r>
            <w:bookmarkEnd w:id="1790"/>
            <w:bookmarkEnd w:id="1791"/>
          </w:p>
          <w:p w14:paraId="7C0B4F09" w14:textId="77777777" w:rsidR="009274EA" w:rsidRDefault="00C53038">
            <w:pPr>
              <w:pStyle w:val="Heading112pt"/>
              <w:tabs>
                <w:tab w:val="left" w:pos="10620"/>
              </w:tabs>
              <w:rPr>
                <w:rFonts w:ascii="Cambria" w:hAnsi="Cambria"/>
              </w:rPr>
            </w:pPr>
            <w:bookmarkStart w:id="1792" w:name="_Toc137817957"/>
            <w:bookmarkStart w:id="1793" w:name="_Toc137830637"/>
            <w:r>
              <w:rPr>
                <w:rFonts w:ascii="Cambria" w:hAnsi="Cambria"/>
                <w:b w:val="0"/>
              </w:rPr>
              <w:t>System should display validation message “Please enter details” on click update button with blank fields.</w:t>
            </w:r>
            <w:bookmarkEnd w:id="1792"/>
            <w:bookmarkEnd w:id="1793"/>
          </w:p>
          <w:p w14:paraId="58E40A99" w14:textId="77777777" w:rsidR="009274EA" w:rsidRDefault="00C53038">
            <w:pPr>
              <w:pStyle w:val="Heading112pt"/>
              <w:tabs>
                <w:tab w:val="left" w:pos="10620"/>
              </w:tabs>
              <w:rPr>
                <w:rFonts w:ascii="Cambria" w:hAnsi="Cambria"/>
              </w:rPr>
            </w:pPr>
            <w:bookmarkStart w:id="1794" w:name="_Toc137817958"/>
            <w:bookmarkStart w:id="1795" w:name="_Toc137830638"/>
            <w:r>
              <w:rPr>
                <w:rFonts w:ascii="Cambria" w:hAnsi="Cambria"/>
                <w:b w:val="0"/>
              </w:rPr>
              <w:t>System should clear all input on click clear button.</w:t>
            </w:r>
            <w:bookmarkEnd w:id="1794"/>
            <w:bookmarkEnd w:id="1795"/>
          </w:p>
          <w:p w14:paraId="3F777303" w14:textId="77777777" w:rsidR="009274EA" w:rsidRDefault="00C53038">
            <w:pPr>
              <w:pStyle w:val="Heading112pt"/>
              <w:tabs>
                <w:tab w:val="left" w:pos="10620"/>
              </w:tabs>
              <w:rPr>
                <w:rFonts w:ascii="Cambria" w:hAnsi="Cambria"/>
              </w:rPr>
            </w:pPr>
            <w:bookmarkStart w:id="1796" w:name="_Toc137817959"/>
            <w:bookmarkStart w:id="1797" w:name="_Toc137830639"/>
            <w:r>
              <w:rPr>
                <w:rFonts w:ascii="Cambria" w:hAnsi="Cambria"/>
                <w:b w:val="0"/>
              </w:rPr>
              <w:t>System should redirect on log in home page on click cancel button.</w:t>
            </w:r>
            <w:bookmarkEnd w:id="1796"/>
            <w:bookmarkEnd w:id="1797"/>
          </w:p>
          <w:p w14:paraId="6484155A" w14:textId="77777777" w:rsidR="009274EA" w:rsidRDefault="00C53038">
            <w:pPr>
              <w:pStyle w:val="Heading112pt"/>
              <w:tabs>
                <w:tab w:val="left" w:pos="10620"/>
              </w:tabs>
              <w:rPr>
                <w:rFonts w:ascii="Cambria" w:hAnsi="Cambria"/>
              </w:rPr>
            </w:pPr>
            <w:bookmarkStart w:id="1798" w:name="_Toc137817960"/>
            <w:bookmarkStart w:id="1799" w:name="_Toc137830640"/>
            <w:r>
              <w:rPr>
                <w:rFonts w:ascii="Cambria" w:hAnsi="Cambria"/>
                <w:b w:val="0"/>
              </w:rPr>
              <w:lastRenderedPageBreak/>
              <w:t xml:space="preserve">System should not allow to enter duplicate value in </w:t>
            </w:r>
            <w:r>
              <w:rPr>
                <w:rFonts w:ascii="Cambria" w:hAnsi="Cambria"/>
              </w:rPr>
              <w:t>Tea Type name</w:t>
            </w:r>
            <w:r>
              <w:rPr>
                <w:rFonts w:ascii="Cambria" w:hAnsi="Cambria"/>
                <w:b w:val="0"/>
              </w:rPr>
              <w:t xml:space="preserve"> field.</w:t>
            </w:r>
            <w:bookmarkEnd w:id="1798"/>
            <w:bookmarkEnd w:id="1799"/>
          </w:p>
          <w:p w14:paraId="3A3400AD" w14:textId="77777777" w:rsidR="009274EA" w:rsidRDefault="00C53038">
            <w:pPr>
              <w:pStyle w:val="Heading112pt"/>
              <w:tabs>
                <w:tab w:val="left" w:pos="10620"/>
              </w:tabs>
              <w:rPr>
                <w:rFonts w:ascii="Cambria" w:hAnsi="Cambria"/>
              </w:rPr>
            </w:pPr>
            <w:bookmarkStart w:id="1800" w:name="_Toc137817961"/>
            <w:bookmarkStart w:id="1801" w:name="_Toc137830641"/>
            <w:r>
              <w:rPr>
                <w:rFonts w:ascii="Cambria" w:hAnsi="Cambria"/>
                <w:b w:val="0"/>
              </w:rPr>
              <w:t xml:space="preserve">System should display confirmation message </w:t>
            </w:r>
            <w:r>
              <w:rPr>
                <w:rFonts w:ascii="Cambria" w:hAnsi="Cambria"/>
              </w:rPr>
              <w:t>“Tea Type Updated successfully</w:t>
            </w:r>
            <w:r>
              <w:rPr>
                <w:rFonts w:ascii="Cambria" w:hAnsi="Cambria"/>
                <w:b w:val="0"/>
              </w:rPr>
              <w:t>” on click of submit button.</w:t>
            </w:r>
            <w:bookmarkEnd w:id="1800"/>
            <w:bookmarkEnd w:id="1801"/>
          </w:p>
          <w:p w14:paraId="780AC4A9" w14:textId="77777777" w:rsidR="009274EA" w:rsidRDefault="00C53038">
            <w:pPr>
              <w:pStyle w:val="Heading112pt"/>
              <w:tabs>
                <w:tab w:val="left" w:pos="10620"/>
              </w:tabs>
              <w:rPr>
                <w:rFonts w:ascii="Cambria" w:hAnsi="Cambria"/>
              </w:rPr>
            </w:pPr>
            <w:bookmarkStart w:id="1802" w:name="_Toc137817962"/>
            <w:bookmarkStart w:id="1803" w:name="_Toc137830642"/>
            <w:r>
              <w:rPr>
                <w:rFonts w:ascii="Cambria" w:hAnsi="Cambria"/>
                <w:b w:val="0"/>
              </w:rPr>
              <w:t xml:space="preserve">System should move Tea Type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1802"/>
            <w:bookmarkEnd w:id="1803"/>
          </w:p>
          <w:p w14:paraId="5027831A" w14:textId="77777777" w:rsidR="009274EA" w:rsidRDefault="00C53038">
            <w:pPr>
              <w:pStyle w:val="Heading112pt"/>
              <w:tabs>
                <w:tab w:val="left" w:pos="10620"/>
              </w:tabs>
              <w:rPr>
                <w:rFonts w:ascii="Cambria" w:hAnsi="Cambria"/>
              </w:rPr>
            </w:pPr>
            <w:bookmarkStart w:id="1804" w:name="_Toc137817963"/>
            <w:bookmarkStart w:id="1805" w:name="_Toc137830643"/>
            <w:r>
              <w:rPr>
                <w:rFonts w:ascii="Cambria" w:hAnsi="Cambria"/>
                <w:b w:val="0"/>
              </w:rPr>
              <w:t>In existing and past transaction system should display the inactivated values.</w:t>
            </w:r>
            <w:bookmarkEnd w:id="1804"/>
            <w:bookmarkEnd w:id="1805"/>
          </w:p>
          <w:p w14:paraId="16DD5217" w14:textId="77777777" w:rsidR="009274EA" w:rsidRDefault="00C53038">
            <w:pPr>
              <w:pStyle w:val="Heading112pt"/>
              <w:tabs>
                <w:tab w:val="left" w:pos="10620"/>
              </w:tabs>
              <w:rPr>
                <w:rFonts w:ascii="Cambria" w:hAnsi="Cambria"/>
              </w:rPr>
            </w:pPr>
            <w:bookmarkStart w:id="1806" w:name="_Toc137817964"/>
            <w:bookmarkStart w:id="1807" w:name="_Toc137830644"/>
            <w:r>
              <w:rPr>
                <w:rFonts w:ascii="Cambria" w:hAnsi="Cambria"/>
                <w:b w:val="0"/>
              </w:rPr>
              <w:t xml:space="preserve">System should move Tea Type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1806"/>
            <w:bookmarkEnd w:id="1807"/>
          </w:p>
          <w:p w14:paraId="43A3076F" w14:textId="77777777" w:rsidR="009274EA" w:rsidRDefault="00C53038">
            <w:pPr>
              <w:pStyle w:val="Heading112pt"/>
              <w:tabs>
                <w:tab w:val="left" w:pos="10620"/>
              </w:tabs>
              <w:rPr>
                <w:rFonts w:ascii="Cambria" w:hAnsi="Cambria"/>
              </w:rPr>
            </w:pPr>
            <w:bookmarkStart w:id="1808" w:name="_Toc137817965"/>
            <w:bookmarkStart w:id="1809" w:name="_Toc137830645"/>
            <w:r>
              <w:rPr>
                <w:rFonts w:ascii="Cambria" w:hAnsi="Cambria"/>
                <w:b w:val="0"/>
              </w:rPr>
              <w:t>In existing and past transaction system should not display the activated values.</w:t>
            </w:r>
            <w:bookmarkEnd w:id="1808"/>
            <w:bookmarkEnd w:id="1809"/>
          </w:p>
          <w:p w14:paraId="60610750"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56267AD" w14:textId="77777777" w:rsidR="009274EA" w:rsidRDefault="00C53038">
            <w:pPr>
              <w:pStyle w:val="Heading112pt"/>
              <w:rPr>
                <w:rFonts w:ascii="Cambria" w:hAnsi="Cambria"/>
                <w:b w:val="0"/>
              </w:rPr>
            </w:pPr>
            <w:r>
              <w:rPr>
                <w:rFonts w:ascii="Cambria" w:hAnsi="Cambria"/>
                <w:b w:val="0"/>
              </w:rPr>
              <w:t>System should capture the entry of “Tea Type Name” update in audit trail report as “Tea Type Name :&lt; Tea Type Name &gt; Updated”.</w:t>
            </w:r>
          </w:p>
          <w:p w14:paraId="2B3002A2" w14:textId="77777777" w:rsidR="009274EA" w:rsidRDefault="009274EA">
            <w:pPr>
              <w:pStyle w:val="Heading112pt"/>
              <w:numPr>
                <w:ilvl w:val="0"/>
                <w:numId w:val="0"/>
              </w:numPr>
              <w:tabs>
                <w:tab w:val="left" w:pos="10620"/>
              </w:tabs>
              <w:rPr>
                <w:rFonts w:ascii="Cambria" w:hAnsi="Cambria"/>
              </w:rPr>
            </w:pPr>
          </w:p>
          <w:p w14:paraId="6BE1CFD3" w14:textId="77777777" w:rsidR="009274EA" w:rsidRDefault="00C53038">
            <w:pPr>
              <w:pStyle w:val="Heading112pt"/>
              <w:numPr>
                <w:ilvl w:val="0"/>
                <w:numId w:val="0"/>
              </w:numPr>
              <w:tabs>
                <w:tab w:val="left" w:pos="10620"/>
              </w:tabs>
              <w:rPr>
                <w:rFonts w:ascii="Cambria" w:hAnsi="Cambria"/>
              </w:rPr>
            </w:pPr>
            <w:bookmarkStart w:id="1810" w:name="_Toc137817966"/>
            <w:bookmarkStart w:id="1811" w:name="_Toc137830646"/>
            <w:r>
              <w:rPr>
                <w:rFonts w:ascii="Cambria" w:hAnsi="Cambria"/>
                <w:u w:val="single"/>
              </w:rPr>
              <w:t>View Mode</w:t>
            </w:r>
            <w:r>
              <w:rPr>
                <w:rFonts w:ascii="Cambria" w:hAnsi="Cambria"/>
                <w:b w:val="0"/>
              </w:rPr>
              <w:t xml:space="preserve"> :</w:t>
            </w:r>
            <w:bookmarkEnd w:id="1810"/>
            <w:bookmarkEnd w:id="1811"/>
          </w:p>
          <w:p w14:paraId="50EEBCB9" w14:textId="77777777" w:rsidR="009274EA" w:rsidRDefault="00C53038">
            <w:pPr>
              <w:pStyle w:val="Heading112pt"/>
              <w:tabs>
                <w:tab w:val="left" w:pos="10620"/>
              </w:tabs>
              <w:rPr>
                <w:rFonts w:ascii="Cambria" w:hAnsi="Cambria"/>
              </w:rPr>
            </w:pPr>
            <w:bookmarkStart w:id="1812" w:name="_Toc137817967"/>
            <w:bookmarkStart w:id="1813" w:name="_Toc137830647"/>
            <w:r>
              <w:rPr>
                <w:rFonts w:ascii="Cambria" w:hAnsi="Cambria"/>
                <w:b w:val="0"/>
              </w:rPr>
              <w:t>System should display all details of respective “Tea Type Value” under view mode on click of view link.</w:t>
            </w:r>
            <w:bookmarkEnd w:id="1812"/>
            <w:bookmarkEnd w:id="1813"/>
          </w:p>
          <w:p w14:paraId="71CAF4C6" w14:textId="77777777" w:rsidR="009274EA" w:rsidRDefault="00C53038">
            <w:pPr>
              <w:pStyle w:val="Heading112pt"/>
              <w:tabs>
                <w:tab w:val="left" w:pos="10620"/>
              </w:tabs>
              <w:rPr>
                <w:rFonts w:ascii="Cambria" w:hAnsi="Cambria"/>
              </w:rPr>
            </w:pPr>
            <w:bookmarkStart w:id="1814" w:name="_Toc137817968"/>
            <w:bookmarkStart w:id="1815" w:name="_Toc137830648"/>
            <w:r>
              <w:rPr>
                <w:rFonts w:ascii="Cambria" w:hAnsi="Cambria"/>
                <w:b w:val="0"/>
              </w:rPr>
              <w:t>System should provide export to PDF and Excel option.</w:t>
            </w:r>
            <w:bookmarkEnd w:id="1814"/>
            <w:bookmarkEnd w:id="1815"/>
          </w:p>
          <w:p w14:paraId="121D3B88" w14:textId="77777777" w:rsidR="009274EA" w:rsidRDefault="00C53038">
            <w:pPr>
              <w:pStyle w:val="Heading112pt"/>
              <w:tabs>
                <w:tab w:val="left" w:pos="10620"/>
              </w:tabs>
              <w:rPr>
                <w:rFonts w:ascii="Cambria" w:hAnsi="Cambria"/>
              </w:rPr>
            </w:pPr>
            <w:bookmarkStart w:id="1816" w:name="_Toc137817969"/>
            <w:bookmarkStart w:id="1817" w:name="_Toc137830649"/>
            <w:r>
              <w:rPr>
                <w:rFonts w:ascii="Cambria" w:hAnsi="Cambria"/>
                <w:b w:val="0"/>
              </w:rPr>
              <w:t>System should display below details in exported Excel/PDF file for respective Tea Type detail.</w:t>
            </w:r>
            <w:bookmarkEnd w:id="1816"/>
            <w:bookmarkEnd w:id="1817"/>
          </w:p>
          <w:p w14:paraId="06817D98" w14:textId="77777777" w:rsidR="009274EA" w:rsidRDefault="00C53038">
            <w:pPr>
              <w:pStyle w:val="Heading112pt"/>
              <w:numPr>
                <w:ilvl w:val="1"/>
                <w:numId w:val="2"/>
              </w:numPr>
              <w:tabs>
                <w:tab w:val="left" w:pos="10620"/>
              </w:tabs>
              <w:rPr>
                <w:rFonts w:ascii="Cambria" w:hAnsi="Cambria"/>
                <w:b w:val="0"/>
              </w:rPr>
            </w:pPr>
            <w:bookmarkStart w:id="1818" w:name="_Toc137817970"/>
            <w:bookmarkStart w:id="1819" w:name="_Toc137830650"/>
            <w:r>
              <w:rPr>
                <w:rFonts w:ascii="Cambria" w:hAnsi="Cambria"/>
                <w:b w:val="0"/>
              </w:rPr>
              <w:t>Sr.</w:t>
            </w:r>
            <w:bookmarkEnd w:id="1818"/>
            <w:bookmarkEnd w:id="1819"/>
          </w:p>
          <w:p w14:paraId="30BBD1A3" w14:textId="77777777" w:rsidR="009274EA" w:rsidRDefault="00C53038">
            <w:pPr>
              <w:pStyle w:val="Heading112pt"/>
              <w:numPr>
                <w:ilvl w:val="1"/>
                <w:numId w:val="2"/>
              </w:numPr>
              <w:tabs>
                <w:tab w:val="left" w:pos="10620"/>
              </w:tabs>
              <w:rPr>
                <w:rFonts w:ascii="Cambria" w:hAnsi="Cambria"/>
                <w:b w:val="0"/>
              </w:rPr>
            </w:pPr>
            <w:bookmarkStart w:id="1820" w:name="_Toc137817971"/>
            <w:bookmarkStart w:id="1821" w:name="_Toc137830651"/>
            <w:r>
              <w:rPr>
                <w:rFonts w:ascii="Cambria" w:hAnsi="Cambria"/>
                <w:b w:val="0"/>
              </w:rPr>
              <w:t>Tea Type Name</w:t>
            </w:r>
            <w:bookmarkEnd w:id="1820"/>
            <w:bookmarkEnd w:id="1821"/>
          </w:p>
          <w:p w14:paraId="30663481" w14:textId="77777777" w:rsidR="009274EA" w:rsidRDefault="00C53038">
            <w:pPr>
              <w:pStyle w:val="Heading112pt"/>
              <w:numPr>
                <w:ilvl w:val="1"/>
                <w:numId w:val="2"/>
              </w:numPr>
              <w:tabs>
                <w:tab w:val="left" w:pos="10620"/>
              </w:tabs>
              <w:rPr>
                <w:rFonts w:ascii="Cambria" w:hAnsi="Cambria"/>
                <w:b w:val="0"/>
              </w:rPr>
            </w:pPr>
            <w:bookmarkStart w:id="1822" w:name="_Toc137817972"/>
            <w:bookmarkStart w:id="1823" w:name="_Toc137830652"/>
            <w:r>
              <w:rPr>
                <w:rFonts w:ascii="Cambria" w:hAnsi="Cambria"/>
                <w:b w:val="0"/>
              </w:rPr>
              <w:t>Category Code</w:t>
            </w:r>
            <w:bookmarkEnd w:id="1822"/>
            <w:bookmarkEnd w:id="1823"/>
          </w:p>
          <w:p w14:paraId="5BF90DFB" w14:textId="5F2E2565" w:rsidR="009274EA" w:rsidRDefault="00C53038">
            <w:pPr>
              <w:pStyle w:val="Heading112pt"/>
              <w:numPr>
                <w:ilvl w:val="1"/>
                <w:numId w:val="2"/>
              </w:numPr>
              <w:tabs>
                <w:tab w:val="left" w:pos="10620"/>
              </w:tabs>
              <w:rPr>
                <w:ins w:id="1824" w:author="Sunil Vyas" w:date="2023-10-23T14:22:00Z"/>
                <w:rFonts w:ascii="Cambria" w:hAnsi="Cambria"/>
                <w:b w:val="0"/>
              </w:rPr>
            </w:pPr>
            <w:bookmarkStart w:id="1825" w:name="_Toc137817973"/>
            <w:bookmarkStart w:id="1826" w:name="_Toc137830653"/>
            <w:r>
              <w:rPr>
                <w:rFonts w:ascii="Cambria" w:hAnsi="Cambria"/>
                <w:b w:val="0"/>
              </w:rPr>
              <w:t>Category Name</w:t>
            </w:r>
            <w:bookmarkEnd w:id="1825"/>
            <w:bookmarkEnd w:id="1826"/>
          </w:p>
          <w:p w14:paraId="4162C7D9" w14:textId="77777777" w:rsidR="00E4579A" w:rsidRDefault="00E4579A" w:rsidP="00E4579A">
            <w:pPr>
              <w:pStyle w:val="Heading112pt"/>
              <w:numPr>
                <w:ilvl w:val="1"/>
                <w:numId w:val="2"/>
              </w:numPr>
              <w:tabs>
                <w:tab w:val="left" w:pos="10620"/>
              </w:tabs>
              <w:rPr>
                <w:ins w:id="1827" w:author="Sunil Vyas" w:date="2023-10-23T14:22:00Z"/>
                <w:rFonts w:ascii="Cambria" w:hAnsi="Cambria"/>
                <w:b w:val="0"/>
              </w:rPr>
            </w:pPr>
            <w:ins w:id="1828" w:author="Sunil Vyas" w:date="2023-10-23T14:22:00Z">
              <w:r>
                <w:rPr>
                  <w:rFonts w:ascii="Cambria" w:hAnsi="Cambria"/>
                  <w:b w:val="0"/>
                </w:rPr>
                <w:t>Auction Center Name</w:t>
              </w:r>
            </w:ins>
          </w:p>
          <w:p w14:paraId="085D885C" w14:textId="0599A0FC" w:rsidR="00E4579A" w:rsidDel="00E4579A" w:rsidRDefault="00E4579A">
            <w:pPr>
              <w:pStyle w:val="Heading112pt"/>
              <w:numPr>
                <w:ilvl w:val="1"/>
                <w:numId w:val="2"/>
              </w:numPr>
              <w:tabs>
                <w:tab w:val="left" w:pos="10620"/>
              </w:tabs>
              <w:rPr>
                <w:del w:id="1829" w:author="Sunil Vyas" w:date="2023-10-23T14:22:00Z"/>
                <w:rFonts w:ascii="Cambria" w:hAnsi="Cambria"/>
                <w:b w:val="0"/>
              </w:rPr>
            </w:pPr>
          </w:p>
          <w:p w14:paraId="7C9A3D35" w14:textId="77777777" w:rsidR="009274EA" w:rsidRDefault="00C53038">
            <w:pPr>
              <w:pStyle w:val="Heading112pt"/>
              <w:numPr>
                <w:ilvl w:val="1"/>
                <w:numId w:val="2"/>
              </w:numPr>
              <w:tabs>
                <w:tab w:val="left" w:pos="10620"/>
              </w:tabs>
              <w:rPr>
                <w:rFonts w:ascii="Cambria" w:hAnsi="Cambria"/>
                <w:b w:val="0"/>
              </w:rPr>
            </w:pPr>
            <w:bookmarkStart w:id="1830" w:name="_Toc137817974"/>
            <w:bookmarkStart w:id="1831" w:name="_Toc137830654"/>
            <w:r>
              <w:rPr>
                <w:rFonts w:ascii="Cambria" w:hAnsi="Cambria"/>
                <w:b w:val="0"/>
              </w:rPr>
              <w:t>Status</w:t>
            </w:r>
            <w:bookmarkEnd w:id="1830"/>
            <w:bookmarkEnd w:id="1831"/>
          </w:p>
          <w:p w14:paraId="442B1117" w14:textId="77777777" w:rsidR="009274EA" w:rsidRDefault="00C53038">
            <w:pPr>
              <w:pStyle w:val="Heading112pt"/>
              <w:numPr>
                <w:ilvl w:val="2"/>
                <w:numId w:val="2"/>
              </w:numPr>
              <w:tabs>
                <w:tab w:val="left" w:pos="10620"/>
              </w:tabs>
              <w:rPr>
                <w:rFonts w:ascii="Cambria" w:hAnsi="Cambria"/>
              </w:rPr>
            </w:pPr>
            <w:bookmarkStart w:id="1832" w:name="_Toc137817975"/>
            <w:bookmarkStart w:id="1833" w:name="_Toc137830655"/>
            <w:r>
              <w:rPr>
                <w:rFonts w:ascii="Cambria" w:hAnsi="Cambria"/>
                <w:b w:val="0"/>
              </w:rPr>
              <w:t>Active</w:t>
            </w:r>
            <w:bookmarkEnd w:id="1832"/>
            <w:bookmarkEnd w:id="1833"/>
          </w:p>
          <w:p w14:paraId="433B7C7E" w14:textId="77777777" w:rsidR="009274EA" w:rsidRDefault="00C53038">
            <w:pPr>
              <w:pStyle w:val="Heading112pt"/>
              <w:numPr>
                <w:ilvl w:val="2"/>
                <w:numId w:val="2"/>
              </w:numPr>
              <w:tabs>
                <w:tab w:val="left" w:pos="10620"/>
              </w:tabs>
              <w:rPr>
                <w:rFonts w:ascii="Cambria" w:hAnsi="Cambria"/>
              </w:rPr>
            </w:pPr>
            <w:bookmarkStart w:id="1834" w:name="_Toc137817976"/>
            <w:bookmarkStart w:id="1835" w:name="_Toc137830656"/>
            <w:r>
              <w:rPr>
                <w:rFonts w:ascii="Cambria" w:hAnsi="Cambria"/>
                <w:b w:val="0"/>
              </w:rPr>
              <w:t>Inactive</w:t>
            </w:r>
            <w:bookmarkEnd w:id="1834"/>
            <w:bookmarkEnd w:id="1835"/>
          </w:p>
          <w:p w14:paraId="5C23BF25" w14:textId="77777777" w:rsidR="009274EA" w:rsidRDefault="00C53038">
            <w:pPr>
              <w:pStyle w:val="Heading112pt"/>
              <w:tabs>
                <w:tab w:val="left" w:pos="10620"/>
              </w:tabs>
              <w:rPr>
                <w:rFonts w:ascii="Cambria" w:hAnsi="Cambria"/>
              </w:rPr>
            </w:pPr>
            <w:bookmarkStart w:id="1836" w:name="_Toc137817977"/>
            <w:bookmarkStart w:id="1837" w:name="_Toc137830657"/>
            <w:r>
              <w:rPr>
                <w:rFonts w:ascii="Cambria" w:hAnsi="Cambria"/>
                <w:b w:val="0"/>
              </w:rPr>
              <w:t>System should not allow to change the detail in view mode.</w:t>
            </w:r>
            <w:bookmarkEnd w:id="1836"/>
            <w:bookmarkEnd w:id="1837"/>
          </w:p>
          <w:p w14:paraId="6268D252" w14:textId="77777777" w:rsidR="009274EA" w:rsidRDefault="00C53038">
            <w:pPr>
              <w:pStyle w:val="Heading112pt"/>
              <w:numPr>
                <w:ilvl w:val="0"/>
                <w:numId w:val="0"/>
              </w:numPr>
              <w:tabs>
                <w:tab w:val="left" w:pos="10620"/>
              </w:tabs>
              <w:ind w:left="360" w:hanging="360"/>
              <w:rPr>
                <w:rFonts w:ascii="Cambria" w:hAnsi="Cambria"/>
                <w:b w:val="0"/>
              </w:rPr>
            </w:pPr>
            <w:bookmarkStart w:id="1838" w:name="_Toc137817978"/>
            <w:bookmarkStart w:id="1839" w:name="_Toc137830658"/>
            <w:r>
              <w:rPr>
                <w:rFonts w:ascii="Cambria" w:hAnsi="Cambria"/>
                <w:u w:val="single"/>
              </w:rPr>
              <w:t>Uploaded Document section</w:t>
            </w:r>
            <w:r>
              <w:rPr>
                <w:rFonts w:ascii="Cambria" w:hAnsi="Cambria"/>
                <w:b w:val="0"/>
              </w:rPr>
              <w:t xml:space="preserve"> :</w:t>
            </w:r>
            <w:bookmarkEnd w:id="1838"/>
            <w:bookmarkEnd w:id="1839"/>
          </w:p>
          <w:p w14:paraId="6A59727F" w14:textId="77777777" w:rsidR="009274EA" w:rsidRDefault="00C53038">
            <w:pPr>
              <w:pStyle w:val="Heading112pt"/>
              <w:tabs>
                <w:tab w:val="left" w:pos="10620"/>
              </w:tabs>
              <w:rPr>
                <w:rFonts w:ascii="Cambria" w:hAnsi="Cambria"/>
              </w:rPr>
            </w:pPr>
            <w:bookmarkStart w:id="1840" w:name="_Toc137817979"/>
            <w:bookmarkStart w:id="1841" w:name="_Toc137830659"/>
            <w:r>
              <w:rPr>
                <w:rFonts w:ascii="Cambria" w:hAnsi="Cambria"/>
                <w:b w:val="0"/>
              </w:rPr>
              <w:t>System should display the list of PDF documents uploaded while doing any activity in master.</w:t>
            </w:r>
            <w:bookmarkEnd w:id="1840"/>
            <w:bookmarkEnd w:id="1841"/>
          </w:p>
          <w:p w14:paraId="048A62C2" w14:textId="77777777" w:rsidR="009274EA" w:rsidRDefault="00C53038">
            <w:pPr>
              <w:pStyle w:val="Heading112pt"/>
              <w:tabs>
                <w:tab w:val="left" w:pos="10620"/>
              </w:tabs>
              <w:rPr>
                <w:rFonts w:ascii="Cambria" w:hAnsi="Cambria"/>
              </w:rPr>
            </w:pPr>
            <w:bookmarkStart w:id="1842" w:name="_Toc137817980"/>
            <w:bookmarkStart w:id="1843" w:name="_Toc137830660"/>
            <w:r>
              <w:rPr>
                <w:rFonts w:ascii="Cambria" w:hAnsi="Cambria"/>
                <w:b w:val="0"/>
              </w:rPr>
              <w:t>System should below detail in uploaded document section.</w:t>
            </w:r>
            <w:bookmarkEnd w:id="1842"/>
            <w:bookmarkEnd w:id="1843"/>
          </w:p>
          <w:p w14:paraId="4BFB602D" w14:textId="77777777" w:rsidR="009274EA" w:rsidRDefault="00C53038">
            <w:pPr>
              <w:pStyle w:val="Heading112pt"/>
              <w:numPr>
                <w:ilvl w:val="1"/>
                <w:numId w:val="2"/>
              </w:numPr>
              <w:tabs>
                <w:tab w:val="left" w:pos="10620"/>
              </w:tabs>
              <w:rPr>
                <w:rFonts w:ascii="Cambria" w:hAnsi="Cambria"/>
              </w:rPr>
            </w:pPr>
            <w:bookmarkStart w:id="1844" w:name="_Toc137817981"/>
            <w:bookmarkStart w:id="1845" w:name="_Toc137830661"/>
            <w:r>
              <w:rPr>
                <w:rFonts w:ascii="Cambria" w:hAnsi="Cambria"/>
                <w:b w:val="0"/>
              </w:rPr>
              <w:t>Sr.</w:t>
            </w:r>
            <w:bookmarkEnd w:id="1844"/>
            <w:bookmarkEnd w:id="1845"/>
          </w:p>
          <w:p w14:paraId="05A584EE" w14:textId="71C18C28" w:rsidR="009274EA" w:rsidRPr="00E4579A" w:rsidRDefault="00C53038">
            <w:pPr>
              <w:pStyle w:val="Heading112pt"/>
              <w:numPr>
                <w:ilvl w:val="1"/>
                <w:numId w:val="2"/>
              </w:numPr>
              <w:tabs>
                <w:tab w:val="left" w:pos="10620"/>
              </w:tabs>
              <w:rPr>
                <w:ins w:id="1846" w:author="Sunil Vyas" w:date="2023-10-23T14:22:00Z"/>
                <w:rFonts w:ascii="Cambria" w:hAnsi="Cambria"/>
                <w:rPrChange w:id="1847" w:author="Sunil Vyas" w:date="2023-10-23T14:22:00Z">
                  <w:rPr>
                    <w:ins w:id="1848" w:author="Sunil Vyas" w:date="2023-10-23T14:22:00Z"/>
                    <w:rFonts w:ascii="Cambria" w:hAnsi="Cambria"/>
                    <w:b w:val="0"/>
                  </w:rPr>
                </w:rPrChange>
              </w:rPr>
            </w:pPr>
            <w:r>
              <w:rPr>
                <w:rFonts w:ascii="Cambria" w:hAnsi="Cambria"/>
                <w:b w:val="0"/>
              </w:rPr>
              <w:t>Tea Type Name</w:t>
            </w:r>
          </w:p>
          <w:p w14:paraId="041071FD" w14:textId="77777777" w:rsidR="00E4579A" w:rsidRDefault="00E4579A" w:rsidP="00E4579A">
            <w:pPr>
              <w:pStyle w:val="Heading112pt"/>
              <w:numPr>
                <w:ilvl w:val="1"/>
                <w:numId w:val="2"/>
              </w:numPr>
              <w:tabs>
                <w:tab w:val="left" w:pos="10620"/>
              </w:tabs>
              <w:rPr>
                <w:ins w:id="1849" w:author="Sunil Vyas" w:date="2023-10-23T14:22:00Z"/>
                <w:rFonts w:ascii="Cambria" w:hAnsi="Cambria"/>
                <w:b w:val="0"/>
              </w:rPr>
            </w:pPr>
            <w:ins w:id="1850" w:author="Sunil Vyas" w:date="2023-10-23T14:22:00Z">
              <w:r>
                <w:rPr>
                  <w:rFonts w:ascii="Cambria" w:hAnsi="Cambria"/>
                  <w:b w:val="0"/>
                </w:rPr>
                <w:lastRenderedPageBreak/>
                <w:t>Auction Center Name</w:t>
              </w:r>
            </w:ins>
          </w:p>
          <w:p w14:paraId="292AC59B" w14:textId="05F19855" w:rsidR="00E4579A" w:rsidDel="00E4579A" w:rsidRDefault="00E4579A">
            <w:pPr>
              <w:pStyle w:val="Heading112pt"/>
              <w:numPr>
                <w:ilvl w:val="1"/>
                <w:numId w:val="2"/>
              </w:numPr>
              <w:tabs>
                <w:tab w:val="left" w:pos="10620"/>
              </w:tabs>
              <w:rPr>
                <w:del w:id="1851" w:author="Sunil Vyas" w:date="2023-10-23T14:23:00Z"/>
                <w:rFonts w:ascii="Cambria" w:hAnsi="Cambria"/>
              </w:rPr>
            </w:pPr>
          </w:p>
          <w:p w14:paraId="39E94520" w14:textId="77777777" w:rsidR="009274EA" w:rsidRDefault="00C53038">
            <w:pPr>
              <w:pStyle w:val="Heading112pt"/>
              <w:numPr>
                <w:ilvl w:val="1"/>
                <w:numId w:val="2"/>
              </w:numPr>
              <w:tabs>
                <w:tab w:val="left" w:pos="10620"/>
              </w:tabs>
              <w:rPr>
                <w:rFonts w:ascii="Cambria" w:hAnsi="Cambria"/>
              </w:rPr>
            </w:pPr>
            <w:bookmarkStart w:id="1852" w:name="_Toc137817982"/>
            <w:bookmarkStart w:id="1853" w:name="_Toc137830662"/>
            <w:r>
              <w:rPr>
                <w:rFonts w:ascii="Cambria" w:hAnsi="Cambria"/>
                <w:b w:val="0"/>
              </w:rPr>
              <w:t>Document Brief/Remarks</w:t>
            </w:r>
            <w:bookmarkEnd w:id="1852"/>
            <w:bookmarkEnd w:id="1853"/>
          </w:p>
          <w:p w14:paraId="450DABF9" w14:textId="77777777" w:rsidR="009274EA" w:rsidRDefault="00C53038">
            <w:pPr>
              <w:pStyle w:val="Heading112pt"/>
              <w:numPr>
                <w:ilvl w:val="1"/>
                <w:numId w:val="2"/>
              </w:numPr>
              <w:tabs>
                <w:tab w:val="left" w:pos="10620"/>
              </w:tabs>
              <w:rPr>
                <w:rFonts w:ascii="Cambria" w:hAnsi="Cambria"/>
              </w:rPr>
            </w:pPr>
            <w:bookmarkStart w:id="1854" w:name="_Toc137817983"/>
            <w:bookmarkStart w:id="1855" w:name="_Toc137830663"/>
            <w:r>
              <w:rPr>
                <w:rFonts w:ascii="Cambria" w:hAnsi="Cambria"/>
                <w:b w:val="0"/>
              </w:rPr>
              <w:t>Document upload date and time</w:t>
            </w:r>
            <w:bookmarkEnd w:id="1854"/>
            <w:bookmarkEnd w:id="1855"/>
          </w:p>
          <w:p w14:paraId="388B5702" w14:textId="77777777" w:rsidR="009274EA" w:rsidRDefault="00C53038">
            <w:pPr>
              <w:pStyle w:val="Heading112pt"/>
              <w:numPr>
                <w:ilvl w:val="1"/>
                <w:numId w:val="2"/>
              </w:numPr>
              <w:tabs>
                <w:tab w:val="left" w:pos="10620"/>
              </w:tabs>
              <w:rPr>
                <w:rFonts w:ascii="Cambria" w:hAnsi="Cambria"/>
              </w:rPr>
            </w:pPr>
            <w:bookmarkStart w:id="1856" w:name="_Toc137817984"/>
            <w:bookmarkStart w:id="1857" w:name="_Toc137830664"/>
            <w:r>
              <w:rPr>
                <w:rFonts w:ascii="Cambria" w:hAnsi="Cambria"/>
                <w:b w:val="0"/>
              </w:rPr>
              <w:t>Action</w:t>
            </w:r>
            <w:bookmarkEnd w:id="1856"/>
            <w:bookmarkEnd w:id="1857"/>
            <w:r>
              <w:rPr>
                <w:rFonts w:ascii="Cambria" w:hAnsi="Cambria"/>
                <w:b w:val="0"/>
              </w:rPr>
              <w:t xml:space="preserve"> </w:t>
            </w:r>
          </w:p>
          <w:p w14:paraId="5495C29D" w14:textId="77777777" w:rsidR="009274EA" w:rsidRDefault="00C53038">
            <w:pPr>
              <w:pStyle w:val="Heading112pt"/>
              <w:numPr>
                <w:ilvl w:val="2"/>
                <w:numId w:val="2"/>
              </w:numPr>
              <w:tabs>
                <w:tab w:val="left" w:pos="10620"/>
              </w:tabs>
              <w:rPr>
                <w:rFonts w:ascii="Cambria" w:hAnsi="Cambria"/>
              </w:rPr>
            </w:pPr>
            <w:bookmarkStart w:id="1858" w:name="_Toc137817985"/>
            <w:bookmarkStart w:id="1859" w:name="_Toc137830665"/>
            <w:r>
              <w:rPr>
                <w:rFonts w:ascii="Cambria" w:hAnsi="Cambria"/>
                <w:b w:val="0"/>
              </w:rPr>
              <w:t>Download document link.</w:t>
            </w:r>
            <w:bookmarkEnd w:id="1858"/>
            <w:bookmarkEnd w:id="1859"/>
          </w:p>
          <w:p w14:paraId="1057E78A" w14:textId="77777777" w:rsidR="009274EA" w:rsidRDefault="00C53038">
            <w:pPr>
              <w:pStyle w:val="Heading112pt"/>
              <w:numPr>
                <w:ilvl w:val="2"/>
                <w:numId w:val="2"/>
              </w:numPr>
              <w:tabs>
                <w:tab w:val="left" w:pos="10620"/>
              </w:tabs>
              <w:rPr>
                <w:rFonts w:ascii="Cambria" w:hAnsi="Cambria"/>
              </w:rPr>
            </w:pPr>
            <w:bookmarkStart w:id="1860" w:name="_Toc137817986"/>
            <w:bookmarkStart w:id="1861" w:name="_Toc137830666"/>
            <w:r>
              <w:rPr>
                <w:rFonts w:ascii="Cambria" w:hAnsi="Cambria"/>
                <w:b w:val="0"/>
              </w:rPr>
              <w:t>Preview document link.</w:t>
            </w:r>
            <w:bookmarkEnd w:id="1860"/>
            <w:bookmarkEnd w:id="1861"/>
          </w:p>
          <w:p w14:paraId="175A5F32" w14:textId="77777777" w:rsidR="009274EA" w:rsidRDefault="00C53038">
            <w:pPr>
              <w:pStyle w:val="Heading112pt"/>
              <w:tabs>
                <w:tab w:val="left" w:pos="10620"/>
              </w:tabs>
              <w:rPr>
                <w:rFonts w:ascii="Cambria" w:hAnsi="Cambria"/>
              </w:rPr>
            </w:pPr>
            <w:bookmarkStart w:id="1862" w:name="_Toc137817987"/>
            <w:bookmarkStart w:id="1863" w:name="_Toc137830667"/>
            <w:r>
              <w:rPr>
                <w:rFonts w:ascii="Cambria" w:hAnsi="Cambria"/>
                <w:b w:val="0"/>
              </w:rPr>
              <w:t>System should download the document on click “Download document” link.</w:t>
            </w:r>
            <w:bookmarkEnd w:id="1862"/>
            <w:bookmarkEnd w:id="1863"/>
          </w:p>
          <w:p w14:paraId="0102AE46" w14:textId="77777777" w:rsidR="009274EA" w:rsidRDefault="00C53038">
            <w:pPr>
              <w:pStyle w:val="Heading112pt"/>
              <w:numPr>
                <w:ilvl w:val="0"/>
                <w:numId w:val="0"/>
              </w:numPr>
              <w:tabs>
                <w:tab w:val="left" w:pos="10620"/>
              </w:tabs>
              <w:ind w:left="360" w:hanging="360"/>
              <w:rPr>
                <w:rFonts w:ascii="Cambria" w:hAnsi="Cambria"/>
                <w:b w:val="0"/>
              </w:rPr>
            </w:pPr>
            <w:bookmarkStart w:id="1864" w:name="_Toc137817988"/>
            <w:bookmarkStart w:id="1865" w:name="_Toc137830668"/>
            <w:r>
              <w:rPr>
                <w:rFonts w:ascii="Cambria" w:hAnsi="Cambria"/>
                <w:b w:val="0"/>
              </w:rPr>
              <w:t>System should display the document without download on screen with PDF viewer on click “Preview Document” link.</w:t>
            </w:r>
            <w:bookmarkEnd w:id="1864"/>
            <w:bookmarkEnd w:id="1865"/>
          </w:p>
          <w:p w14:paraId="5EE4743E" w14:textId="77777777" w:rsidR="009274EA" w:rsidRDefault="00C53038">
            <w:pPr>
              <w:pStyle w:val="Heading112pt"/>
              <w:numPr>
                <w:ilvl w:val="0"/>
                <w:numId w:val="0"/>
              </w:numPr>
              <w:tabs>
                <w:tab w:val="left" w:pos="10620"/>
              </w:tabs>
              <w:ind w:left="360" w:hanging="360"/>
              <w:rPr>
                <w:rFonts w:ascii="Cambria" w:hAnsi="Cambria"/>
                <w:b w:val="0"/>
              </w:rPr>
            </w:pPr>
            <w:bookmarkStart w:id="1866" w:name="_Toc137817989"/>
            <w:bookmarkStart w:id="1867" w:name="_Toc137830669"/>
            <w:r>
              <w:rPr>
                <w:rFonts w:ascii="Cambria" w:hAnsi="Cambria"/>
                <w:u w:val="single"/>
              </w:rPr>
              <w:t>View  History for &lt;Master Name&gt; Update</w:t>
            </w:r>
            <w:r>
              <w:rPr>
                <w:rFonts w:ascii="Cambria" w:hAnsi="Cambria"/>
                <w:b w:val="0"/>
              </w:rPr>
              <w:t>:</w:t>
            </w:r>
            <w:bookmarkEnd w:id="1866"/>
            <w:bookmarkEnd w:id="1867"/>
          </w:p>
          <w:p w14:paraId="7D4C4CEE" w14:textId="77777777" w:rsidR="009274EA" w:rsidRDefault="00C53038">
            <w:pPr>
              <w:pStyle w:val="Heading112pt"/>
              <w:tabs>
                <w:tab w:val="left" w:pos="10620"/>
              </w:tabs>
              <w:rPr>
                <w:rFonts w:ascii="Cambria" w:hAnsi="Cambria"/>
                <w:b w:val="0"/>
              </w:rPr>
            </w:pPr>
            <w:bookmarkStart w:id="1868" w:name="_Toc137817990"/>
            <w:bookmarkStart w:id="1869" w:name="_Toc137830670"/>
            <w:r>
              <w:rPr>
                <w:rFonts w:ascii="Cambria" w:hAnsi="Cambria"/>
                <w:b w:val="0"/>
              </w:rPr>
              <w:t>System should maintain and display history of every update for respective master value.</w:t>
            </w:r>
            <w:bookmarkEnd w:id="1868"/>
            <w:bookmarkEnd w:id="1869"/>
          </w:p>
          <w:p w14:paraId="73304D08" w14:textId="77777777" w:rsidR="009274EA" w:rsidRDefault="00C53038">
            <w:pPr>
              <w:pStyle w:val="Heading112pt"/>
              <w:tabs>
                <w:tab w:val="left" w:pos="10620"/>
              </w:tabs>
              <w:rPr>
                <w:rFonts w:ascii="Cambria" w:hAnsi="Cambria"/>
                <w:b w:val="0"/>
              </w:rPr>
            </w:pPr>
            <w:bookmarkStart w:id="1870" w:name="_Toc137817991"/>
            <w:bookmarkStart w:id="1871" w:name="_Toc137830671"/>
            <w:r>
              <w:rPr>
                <w:rFonts w:ascii="Cambria" w:hAnsi="Cambria"/>
                <w:b w:val="0"/>
              </w:rPr>
              <w:t>System should display below detail View History Section.</w:t>
            </w:r>
            <w:bookmarkEnd w:id="1870"/>
            <w:bookmarkEnd w:id="1871"/>
          </w:p>
          <w:p w14:paraId="1F080E70" w14:textId="77777777" w:rsidR="009274EA" w:rsidRDefault="00C53038">
            <w:pPr>
              <w:pStyle w:val="Heading112pt"/>
              <w:numPr>
                <w:ilvl w:val="1"/>
                <w:numId w:val="2"/>
              </w:numPr>
              <w:tabs>
                <w:tab w:val="left" w:pos="10620"/>
              </w:tabs>
              <w:rPr>
                <w:rFonts w:ascii="Cambria" w:hAnsi="Cambria"/>
                <w:b w:val="0"/>
              </w:rPr>
            </w:pPr>
            <w:bookmarkStart w:id="1872" w:name="_Toc137817992"/>
            <w:bookmarkStart w:id="1873" w:name="_Toc137830672"/>
            <w:r>
              <w:rPr>
                <w:rFonts w:ascii="Cambria" w:hAnsi="Cambria"/>
                <w:b w:val="0"/>
              </w:rPr>
              <w:t>Sr.</w:t>
            </w:r>
            <w:bookmarkEnd w:id="1872"/>
            <w:bookmarkEnd w:id="1873"/>
          </w:p>
          <w:p w14:paraId="131EB322" w14:textId="77777777" w:rsidR="009274EA" w:rsidRDefault="00C53038">
            <w:pPr>
              <w:pStyle w:val="Heading112pt"/>
              <w:numPr>
                <w:ilvl w:val="1"/>
                <w:numId w:val="2"/>
              </w:numPr>
              <w:tabs>
                <w:tab w:val="left" w:pos="10620"/>
              </w:tabs>
              <w:rPr>
                <w:rFonts w:ascii="Cambria" w:hAnsi="Cambria"/>
                <w:b w:val="0"/>
              </w:rPr>
            </w:pPr>
            <w:bookmarkStart w:id="1874" w:name="_Toc137817993"/>
            <w:bookmarkStart w:id="1875" w:name="_Toc137830673"/>
            <w:r>
              <w:rPr>
                <w:rFonts w:ascii="Cambria" w:hAnsi="Cambria"/>
                <w:b w:val="0"/>
              </w:rPr>
              <w:t>Old Value</w:t>
            </w:r>
            <w:bookmarkEnd w:id="1874"/>
            <w:bookmarkEnd w:id="1875"/>
          </w:p>
          <w:p w14:paraId="1BCAEE07" w14:textId="77777777" w:rsidR="009274EA" w:rsidRDefault="00C53038">
            <w:pPr>
              <w:pStyle w:val="Heading112pt"/>
              <w:numPr>
                <w:ilvl w:val="1"/>
                <w:numId w:val="2"/>
              </w:numPr>
              <w:tabs>
                <w:tab w:val="left" w:pos="10620"/>
              </w:tabs>
              <w:rPr>
                <w:rFonts w:ascii="Cambria" w:hAnsi="Cambria"/>
                <w:b w:val="0"/>
              </w:rPr>
            </w:pPr>
            <w:bookmarkStart w:id="1876" w:name="_Toc137817994"/>
            <w:bookmarkStart w:id="1877" w:name="_Toc137830674"/>
            <w:r>
              <w:rPr>
                <w:rFonts w:ascii="Cambria" w:hAnsi="Cambria"/>
                <w:b w:val="0"/>
              </w:rPr>
              <w:t>New Value</w:t>
            </w:r>
            <w:bookmarkEnd w:id="1876"/>
            <w:bookmarkEnd w:id="1877"/>
          </w:p>
          <w:p w14:paraId="531A51BE" w14:textId="77777777" w:rsidR="009274EA" w:rsidRDefault="00C53038">
            <w:pPr>
              <w:pStyle w:val="Heading112pt"/>
              <w:numPr>
                <w:ilvl w:val="1"/>
                <w:numId w:val="2"/>
              </w:numPr>
              <w:tabs>
                <w:tab w:val="left" w:pos="10620"/>
              </w:tabs>
              <w:rPr>
                <w:rFonts w:ascii="Cambria" w:hAnsi="Cambria"/>
                <w:b w:val="0"/>
              </w:rPr>
            </w:pPr>
            <w:bookmarkStart w:id="1878" w:name="_Toc137817995"/>
            <w:bookmarkStart w:id="1879" w:name="_Toc137830675"/>
            <w:r>
              <w:rPr>
                <w:rFonts w:ascii="Cambria" w:hAnsi="Cambria"/>
                <w:b w:val="0"/>
              </w:rPr>
              <w:t>Updated on Date and Time</w:t>
            </w:r>
            <w:bookmarkEnd w:id="1878"/>
            <w:bookmarkEnd w:id="1879"/>
          </w:p>
          <w:p w14:paraId="33BEBFA4" w14:textId="77777777" w:rsidR="009274EA" w:rsidRDefault="00C53038">
            <w:pPr>
              <w:pStyle w:val="Heading112pt"/>
              <w:numPr>
                <w:ilvl w:val="1"/>
                <w:numId w:val="2"/>
              </w:numPr>
              <w:tabs>
                <w:tab w:val="left" w:pos="10620"/>
              </w:tabs>
              <w:rPr>
                <w:rFonts w:ascii="Cambria" w:hAnsi="Cambria"/>
                <w:b w:val="0"/>
              </w:rPr>
            </w:pPr>
            <w:bookmarkStart w:id="1880" w:name="_Toc137817996"/>
            <w:bookmarkStart w:id="1881" w:name="_Toc137830676"/>
            <w:r>
              <w:rPr>
                <w:rFonts w:ascii="Cambria" w:hAnsi="Cambria"/>
                <w:b w:val="0"/>
              </w:rPr>
              <w:t>Updated by</w:t>
            </w:r>
            <w:bookmarkEnd w:id="1880"/>
            <w:bookmarkEnd w:id="1881"/>
          </w:p>
        </w:tc>
      </w:tr>
      <w:tr w:rsidR="009274EA" w14:paraId="2C7E571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64F1CB8"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540DB24F" w14:textId="77777777" w:rsidR="009274EA" w:rsidRDefault="00C53038">
            <w:pPr>
              <w:numPr>
                <w:ilvl w:val="0"/>
                <w:numId w:val="1"/>
              </w:numPr>
              <w:tabs>
                <w:tab w:val="left" w:pos="10620"/>
              </w:tabs>
              <w:spacing w:after="0" w:line="360" w:lineRule="auto"/>
            </w:pPr>
            <w:r>
              <w:t>TAO User/Tea Board Admin User/Authorized User</w:t>
            </w:r>
          </w:p>
        </w:tc>
      </w:tr>
    </w:tbl>
    <w:p w14:paraId="05DFF7C2" w14:textId="77777777" w:rsidR="009274EA" w:rsidRDefault="009274EA">
      <w:pPr>
        <w:tabs>
          <w:tab w:val="left" w:pos="10620"/>
        </w:tabs>
      </w:pPr>
    </w:p>
    <w:p w14:paraId="7C307E40"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15F39A44" w14:textId="77777777">
        <w:trPr>
          <w:trHeight w:val="940"/>
        </w:trPr>
        <w:tc>
          <w:tcPr>
            <w:tcW w:w="1150" w:type="dxa"/>
            <w:shd w:val="clear" w:color="auto" w:fill="C4BC96"/>
          </w:tcPr>
          <w:p w14:paraId="6B6866F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1F430C8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6A44D8E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6E412C4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554C288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5BCD98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18F1F93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3192C5E" w14:textId="77777777">
        <w:trPr>
          <w:trHeight w:val="1735"/>
        </w:trPr>
        <w:tc>
          <w:tcPr>
            <w:tcW w:w="1150" w:type="dxa"/>
            <w:shd w:val="clear" w:color="auto" w:fill="auto"/>
          </w:tcPr>
          <w:p w14:paraId="3D71D4E8" w14:textId="77777777" w:rsidR="009274EA" w:rsidRDefault="00C53038">
            <w:pPr>
              <w:tabs>
                <w:tab w:val="left" w:pos="10620"/>
              </w:tabs>
              <w:rPr>
                <w:color w:val="222222"/>
                <w:sz w:val="18"/>
                <w:szCs w:val="18"/>
              </w:rPr>
            </w:pPr>
            <w:r>
              <w:rPr>
                <w:rStyle w:val="brownfont"/>
                <w:color w:val="000000"/>
                <w:sz w:val="18"/>
                <w:szCs w:val="18"/>
              </w:rPr>
              <w:t>Tea Type Name</w:t>
            </w:r>
          </w:p>
          <w:p w14:paraId="5301969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EFAA4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09307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3825F0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4B85742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9C4D9D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FE72F9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41E7AD1" w14:textId="77777777">
        <w:trPr>
          <w:trHeight w:val="1735"/>
        </w:trPr>
        <w:tc>
          <w:tcPr>
            <w:tcW w:w="1150" w:type="dxa"/>
            <w:shd w:val="clear" w:color="auto" w:fill="auto"/>
          </w:tcPr>
          <w:p w14:paraId="47C7BF54" w14:textId="77777777" w:rsidR="009274EA" w:rsidRDefault="00C53038">
            <w:pPr>
              <w:tabs>
                <w:tab w:val="left" w:pos="10620"/>
              </w:tabs>
              <w:rPr>
                <w:color w:val="222222"/>
                <w:sz w:val="18"/>
                <w:szCs w:val="18"/>
              </w:rPr>
            </w:pPr>
            <w:r>
              <w:rPr>
                <w:rStyle w:val="brownfont"/>
                <w:color w:val="000000"/>
                <w:sz w:val="18"/>
                <w:szCs w:val="18"/>
              </w:rPr>
              <w:lastRenderedPageBreak/>
              <w:t>Category Name</w:t>
            </w:r>
          </w:p>
          <w:p w14:paraId="5503E7A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1DB18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1D4EC6B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2295B5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7A175F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838480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230C5B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4566BF3" w14:textId="77777777">
        <w:trPr>
          <w:trHeight w:val="1735"/>
        </w:trPr>
        <w:tc>
          <w:tcPr>
            <w:tcW w:w="1150" w:type="dxa"/>
            <w:shd w:val="clear" w:color="auto" w:fill="auto"/>
          </w:tcPr>
          <w:p w14:paraId="705A5C45" w14:textId="77777777" w:rsidR="009274EA" w:rsidRDefault="00C53038">
            <w:pPr>
              <w:tabs>
                <w:tab w:val="left" w:pos="10620"/>
              </w:tabs>
              <w:rPr>
                <w:color w:val="222222"/>
                <w:sz w:val="18"/>
                <w:szCs w:val="18"/>
              </w:rPr>
            </w:pPr>
            <w:r>
              <w:rPr>
                <w:rStyle w:val="brownfont"/>
                <w:color w:val="000000"/>
                <w:sz w:val="18"/>
                <w:szCs w:val="18"/>
              </w:rPr>
              <w:t>Category Code</w:t>
            </w:r>
          </w:p>
          <w:p w14:paraId="5592B3A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8041A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5081A5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8BD33D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D79903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B9EB67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2CBED2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34F7B" w14:paraId="2F32F3D4" w14:textId="77777777">
        <w:trPr>
          <w:trHeight w:val="1735"/>
          <w:ins w:id="1882" w:author="Sunil Vyas" w:date="2023-10-23T14:23:00Z"/>
        </w:trPr>
        <w:tc>
          <w:tcPr>
            <w:tcW w:w="1150" w:type="dxa"/>
            <w:shd w:val="clear" w:color="auto" w:fill="auto"/>
          </w:tcPr>
          <w:p w14:paraId="617C2A6A" w14:textId="0C1F7BB6" w:rsidR="00934F7B" w:rsidRDefault="00934F7B">
            <w:pPr>
              <w:tabs>
                <w:tab w:val="left" w:pos="10620"/>
              </w:tabs>
              <w:rPr>
                <w:ins w:id="1883" w:author="Sunil Vyas" w:date="2023-10-23T14:23:00Z"/>
                <w:rStyle w:val="brownfont"/>
                <w:color w:val="000000"/>
                <w:sz w:val="18"/>
                <w:szCs w:val="18"/>
              </w:rPr>
            </w:pPr>
            <w:ins w:id="1884" w:author="Sunil Vyas" w:date="2023-10-23T14:23:00Z">
              <w:r>
                <w:rPr>
                  <w:rStyle w:val="brownfont"/>
                  <w:color w:val="000000"/>
                  <w:sz w:val="18"/>
                  <w:szCs w:val="18"/>
                </w:rPr>
                <w:t>Auction Center Name</w:t>
              </w:r>
            </w:ins>
          </w:p>
        </w:tc>
        <w:tc>
          <w:tcPr>
            <w:tcW w:w="918" w:type="dxa"/>
            <w:shd w:val="clear" w:color="auto" w:fill="auto"/>
          </w:tcPr>
          <w:p w14:paraId="73741FC3" w14:textId="7E8BFB60" w:rsidR="00934F7B" w:rsidRDefault="004060CF">
            <w:pPr>
              <w:pStyle w:val="ListParagraph"/>
              <w:tabs>
                <w:tab w:val="center" w:pos="4320"/>
                <w:tab w:val="right" w:pos="8640"/>
                <w:tab w:val="left" w:pos="10620"/>
              </w:tabs>
              <w:ind w:left="0"/>
              <w:rPr>
                <w:ins w:id="1885" w:author="Sunil Vyas" w:date="2023-10-23T14:23:00Z"/>
                <w:rFonts w:ascii="Cambria" w:hAnsi="Cambria"/>
                <w:sz w:val="22"/>
                <w:szCs w:val="22"/>
              </w:rPr>
            </w:pPr>
            <w:ins w:id="1886" w:author="Sunil Vyas" w:date="2023-10-23T14:23:00Z">
              <w:r>
                <w:rPr>
                  <w:rFonts w:ascii="Cambria" w:hAnsi="Cambria"/>
                  <w:sz w:val="22"/>
                  <w:szCs w:val="22"/>
                </w:rPr>
                <w:t>List box</w:t>
              </w:r>
            </w:ins>
          </w:p>
        </w:tc>
        <w:tc>
          <w:tcPr>
            <w:tcW w:w="992" w:type="dxa"/>
            <w:shd w:val="clear" w:color="auto" w:fill="auto"/>
          </w:tcPr>
          <w:p w14:paraId="48F37453" w14:textId="2BF86172" w:rsidR="00934F7B" w:rsidRDefault="00934F7B">
            <w:pPr>
              <w:pStyle w:val="ListParagraph"/>
              <w:tabs>
                <w:tab w:val="center" w:pos="4320"/>
                <w:tab w:val="right" w:pos="8640"/>
                <w:tab w:val="left" w:pos="10620"/>
              </w:tabs>
              <w:ind w:left="0"/>
              <w:rPr>
                <w:ins w:id="1887" w:author="Sunil Vyas" w:date="2023-10-23T14:23:00Z"/>
                <w:rFonts w:ascii="Cambria" w:hAnsi="Cambria"/>
                <w:sz w:val="22"/>
                <w:szCs w:val="22"/>
              </w:rPr>
            </w:pPr>
            <w:ins w:id="1888" w:author="Sunil Vyas" w:date="2023-10-23T14:23:00Z">
              <w:r>
                <w:rPr>
                  <w:rFonts w:ascii="Cambria" w:hAnsi="Cambria"/>
                  <w:sz w:val="22"/>
                  <w:szCs w:val="22"/>
                </w:rPr>
                <w:t>N</w:t>
              </w:r>
            </w:ins>
          </w:p>
        </w:tc>
        <w:tc>
          <w:tcPr>
            <w:tcW w:w="1774" w:type="dxa"/>
            <w:shd w:val="clear" w:color="auto" w:fill="auto"/>
          </w:tcPr>
          <w:p w14:paraId="3EC270FD" w14:textId="77777777" w:rsidR="00934F7B" w:rsidRDefault="00934F7B">
            <w:pPr>
              <w:pStyle w:val="ListParagraph"/>
              <w:tabs>
                <w:tab w:val="center" w:pos="4320"/>
                <w:tab w:val="right" w:pos="8640"/>
                <w:tab w:val="left" w:pos="10620"/>
              </w:tabs>
              <w:ind w:left="0"/>
              <w:rPr>
                <w:ins w:id="1889" w:author="Sunil Vyas" w:date="2023-10-23T14:23:00Z"/>
                <w:rFonts w:ascii="Cambria" w:hAnsi="Cambria"/>
                <w:sz w:val="22"/>
                <w:szCs w:val="22"/>
              </w:rPr>
            </w:pPr>
          </w:p>
        </w:tc>
        <w:tc>
          <w:tcPr>
            <w:tcW w:w="1352" w:type="dxa"/>
            <w:shd w:val="clear" w:color="auto" w:fill="auto"/>
          </w:tcPr>
          <w:p w14:paraId="447575C6" w14:textId="77777777" w:rsidR="00934F7B" w:rsidRDefault="00934F7B">
            <w:pPr>
              <w:pStyle w:val="ListParagraph"/>
              <w:tabs>
                <w:tab w:val="center" w:pos="4320"/>
                <w:tab w:val="right" w:pos="8640"/>
                <w:tab w:val="left" w:pos="10620"/>
              </w:tabs>
              <w:ind w:left="0"/>
              <w:rPr>
                <w:ins w:id="1890" w:author="Sunil Vyas" w:date="2023-10-23T14:23:00Z"/>
                <w:rFonts w:ascii="Cambria" w:hAnsi="Cambria"/>
                <w:sz w:val="22"/>
                <w:szCs w:val="22"/>
              </w:rPr>
            </w:pPr>
          </w:p>
        </w:tc>
        <w:tc>
          <w:tcPr>
            <w:tcW w:w="2904" w:type="dxa"/>
            <w:shd w:val="clear" w:color="auto" w:fill="auto"/>
          </w:tcPr>
          <w:p w14:paraId="6933FAEE" w14:textId="77777777" w:rsidR="00934F7B" w:rsidRDefault="00934F7B">
            <w:pPr>
              <w:pStyle w:val="ListParagraph"/>
              <w:tabs>
                <w:tab w:val="center" w:pos="4320"/>
                <w:tab w:val="right" w:pos="8640"/>
                <w:tab w:val="left" w:pos="10620"/>
              </w:tabs>
              <w:ind w:left="0"/>
              <w:rPr>
                <w:ins w:id="1891" w:author="Sunil Vyas" w:date="2023-10-23T14:23:00Z"/>
                <w:rFonts w:ascii="Cambria" w:hAnsi="Cambria"/>
                <w:sz w:val="22"/>
                <w:szCs w:val="22"/>
              </w:rPr>
            </w:pPr>
          </w:p>
        </w:tc>
        <w:tc>
          <w:tcPr>
            <w:tcW w:w="1327" w:type="dxa"/>
            <w:shd w:val="clear" w:color="auto" w:fill="auto"/>
          </w:tcPr>
          <w:p w14:paraId="0A2E59AD" w14:textId="77777777" w:rsidR="00934F7B" w:rsidRDefault="00934F7B">
            <w:pPr>
              <w:pStyle w:val="ListParagraph"/>
              <w:tabs>
                <w:tab w:val="center" w:pos="4320"/>
                <w:tab w:val="right" w:pos="8640"/>
                <w:tab w:val="left" w:pos="10620"/>
              </w:tabs>
              <w:ind w:left="0"/>
              <w:rPr>
                <w:ins w:id="1892" w:author="Sunil Vyas" w:date="2023-10-23T14:23:00Z"/>
                <w:rFonts w:ascii="Cambria" w:hAnsi="Cambria"/>
                <w:sz w:val="22"/>
                <w:szCs w:val="22"/>
              </w:rPr>
            </w:pPr>
          </w:p>
        </w:tc>
      </w:tr>
    </w:tbl>
    <w:p w14:paraId="6278479B" w14:textId="77777777" w:rsidR="009274EA" w:rsidRDefault="009274EA">
      <w:pPr>
        <w:tabs>
          <w:tab w:val="left" w:pos="10620"/>
        </w:tabs>
      </w:pPr>
    </w:p>
    <w:p w14:paraId="3B5FFF98" w14:textId="77777777" w:rsidR="009274EA" w:rsidRDefault="009274EA">
      <w:pPr>
        <w:tabs>
          <w:tab w:val="left" w:pos="10620"/>
        </w:tabs>
        <w:rPr>
          <w:rFonts w:cs="Arial"/>
          <w:b/>
          <w:i/>
          <w:lang w:bidi="en-US"/>
        </w:rPr>
      </w:pPr>
    </w:p>
    <w:p w14:paraId="6CDD2E7A"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60585153" w14:textId="77777777">
        <w:trPr>
          <w:trHeight w:val="501"/>
        </w:trPr>
        <w:tc>
          <w:tcPr>
            <w:tcW w:w="1866" w:type="dxa"/>
            <w:shd w:val="clear" w:color="auto" w:fill="C4BC96"/>
            <w:vAlign w:val="center"/>
          </w:tcPr>
          <w:p w14:paraId="7C4CEA5D" w14:textId="77777777" w:rsidR="009274EA" w:rsidRDefault="00C53038">
            <w:pPr>
              <w:tabs>
                <w:tab w:val="left" w:pos="10620"/>
              </w:tabs>
              <w:rPr>
                <w:b/>
                <w:bCs/>
                <w:iCs/>
              </w:rPr>
            </w:pPr>
            <w:r>
              <w:rPr>
                <w:b/>
                <w:bCs/>
                <w:iCs/>
              </w:rPr>
              <w:t>Control</w:t>
            </w:r>
          </w:p>
        </w:tc>
        <w:tc>
          <w:tcPr>
            <w:tcW w:w="1858" w:type="dxa"/>
            <w:shd w:val="clear" w:color="auto" w:fill="C4BC96"/>
            <w:vAlign w:val="center"/>
          </w:tcPr>
          <w:p w14:paraId="2DC7EF4B"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6A33CD4F" w14:textId="77777777" w:rsidR="009274EA" w:rsidRDefault="00C53038">
            <w:pPr>
              <w:tabs>
                <w:tab w:val="left" w:pos="10620"/>
              </w:tabs>
              <w:rPr>
                <w:b/>
                <w:bCs/>
                <w:iCs/>
              </w:rPr>
            </w:pPr>
            <w:r>
              <w:rPr>
                <w:b/>
                <w:bCs/>
                <w:iCs/>
              </w:rPr>
              <w:t>Behaviour</w:t>
            </w:r>
          </w:p>
        </w:tc>
      </w:tr>
      <w:tr w:rsidR="009274EA" w14:paraId="66E3775F" w14:textId="77777777">
        <w:trPr>
          <w:trHeight w:val="517"/>
        </w:trPr>
        <w:tc>
          <w:tcPr>
            <w:tcW w:w="1866" w:type="dxa"/>
            <w:vAlign w:val="center"/>
          </w:tcPr>
          <w:p w14:paraId="3734C022" w14:textId="77777777" w:rsidR="009274EA" w:rsidRDefault="00C53038">
            <w:pPr>
              <w:tabs>
                <w:tab w:val="left" w:pos="10620"/>
              </w:tabs>
            </w:pPr>
            <w:r>
              <w:t>Update</w:t>
            </w:r>
          </w:p>
        </w:tc>
        <w:tc>
          <w:tcPr>
            <w:tcW w:w="1858" w:type="dxa"/>
            <w:vAlign w:val="center"/>
          </w:tcPr>
          <w:p w14:paraId="7DBBB02A" w14:textId="77777777" w:rsidR="009274EA" w:rsidRDefault="00C53038">
            <w:pPr>
              <w:tabs>
                <w:tab w:val="left" w:pos="10620"/>
              </w:tabs>
            </w:pPr>
            <w:r>
              <w:t>Button</w:t>
            </w:r>
          </w:p>
        </w:tc>
        <w:tc>
          <w:tcPr>
            <w:tcW w:w="6693" w:type="dxa"/>
            <w:vAlign w:val="center"/>
          </w:tcPr>
          <w:p w14:paraId="246236F7" w14:textId="77777777" w:rsidR="009274EA" w:rsidRDefault="00C53038">
            <w:pPr>
              <w:tabs>
                <w:tab w:val="left" w:pos="10620"/>
              </w:tabs>
            </w:pPr>
            <w:r>
              <w:t>Update the records</w:t>
            </w:r>
          </w:p>
        </w:tc>
      </w:tr>
      <w:tr w:rsidR="009274EA" w14:paraId="1ED4D23B" w14:textId="77777777">
        <w:trPr>
          <w:trHeight w:val="517"/>
        </w:trPr>
        <w:tc>
          <w:tcPr>
            <w:tcW w:w="1866" w:type="dxa"/>
            <w:vAlign w:val="center"/>
          </w:tcPr>
          <w:p w14:paraId="3F6768F4" w14:textId="77777777" w:rsidR="009274EA" w:rsidRDefault="00C53038">
            <w:pPr>
              <w:tabs>
                <w:tab w:val="left" w:pos="10620"/>
              </w:tabs>
            </w:pPr>
            <w:r>
              <w:t>Cancel</w:t>
            </w:r>
          </w:p>
        </w:tc>
        <w:tc>
          <w:tcPr>
            <w:tcW w:w="1858" w:type="dxa"/>
            <w:vAlign w:val="center"/>
          </w:tcPr>
          <w:p w14:paraId="7D3232A0" w14:textId="77777777" w:rsidR="009274EA" w:rsidRDefault="00C53038">
            <w:pPr>
              <w:tabs>
                <w:tab w:val="left" w:pos="10620"/>
              </w:tabs>
            </w:pPr>
            <w:r>
              <w:t>Button</w:t>
            </w:r>
          </w:p>
        </w:tc>
        <w:tc>
          <w:tcPr>
            <w:tcW w:w="6693" w:type="dxa"/>
            <w:vAlign w:val="center"/>
          </w:tcPr>
          <w:p w14:paraId="09CD2A1A" w14:textId="77777777" w:rsidR="009274EA" w:rsidRDefault="00C53038">
            <w:pPr>
              <w:tabs>
                <w:tab w:val="left" w:pos="10620"/>
              </w:tabs>
            </w:pPr>
            <w:r>
              <w:t>Redirect on manage Tea Type home page.</w:t>
            </w:r>
          </w:p>
        </w:tc>
      </w:tr>
      <w:tr w:rsidR="009274EA" w14:paraId="62CE6690" w14:textId="77777777">
        <w:trPr>
          <w:trHeight w:val="517"/>
        </w:trPr>
        <w:tc>
          <w:tcPr>
            <w:tcW w:w="1866" w:type="dxa"/>
            <w:vAlign w:val="center"/>
          </w:tcPr>
          <w:p w14:paraId="6591F068" w14:textId="77777777" w:rsidR="009274EA" w:rsidRDefault="00C53038">
            <w:pPr>
              <w:tabs>
                <w:tab w:val="left" w:pos="10620"/>
              </w:tabs>
            </w:pPr>
            <w:r>
              <w:t xml:space="preserve">Clear </w:t>
            </w:r>
          </w:p>
        </w:tc>
        <w:tc>
          <w:tcPr>
            <w:tcW w:w="1858" w:type="dxa"/>
            <w:vAlign w:val="center"/>
          </w:tcPr>
          <w:p w14:paraId="2AC0B0DB" w14:textId="77777777" w:rsidR="009274EA" w:rsidRDefault="00C53038">
            <w:pPr>
              <w:tabs>
                <w:tab w:val="left" w:pos="10620"/>
              </w:tabs>
            </w:pPr>
            <w:r>
              <w:t>Button</w:t>
            </w:r>
          </w:p>
        </w:tc>
        <w:tc>
          <w:tcPr>
            <w:tcW w:w="6693" w:type="dxa"/>
            <w:vAlign w:val="center"/>
          </w:tcPr>
          <w:p w14:paraId="3D4D8AB0" w14:textId="77777777" w:rsidR="009274EA" w:rsidRDefault="00C53038">
            <w:pPr>
              <w:tabs>
                <w:tab w:val="left" w:pos="10620"/>
              </w:tabs>
            </w:pPr>
            <w:r>
              <w:t>Clear All Fields.</w:t>
            </w:r>
          </w:p>
        </w:tc>
      </w:tr>
      <w:tr w:rsidR="009274EA" w14:paraId="1093724D" w14:textId="77777777">
        <w:trPr>
          <w:trHeight w:val="517"/>
        </w:trPr>
        <w:tc>
          <w:tcPr>
            <w:tcW w:w="1866" w:type="dxa"/>
            <w:vAlign w:val="center"/>
          </w:tcPr>
          <w:p w14:paraId="2341A058" w14:textId="77777777" w:rsidR="009274EA" w:rsidRDefault="00C53038">
            <w:pPr>
              <w:tabs>
                <w:tab w:val="left" w:pos="10620"/>
              </w:tabs>
            </w:pPr>
            <w:r>
              <w:t>View</w:t>
            </w:r>
          </w:p>
        </w:tc>
        <w:tc>
          <w:tcPr>
            <w:tcW w:w="1858" w:type="dxa"/>
            <w:vAlign w:val="center"/>
          </w:tcPr>
          <w:p w14:paraId="27B11761" w14:textId="77777777" w:rsidR="009274EA" w:rsidRDefault="00C53038">
            <w:pPr>
              <w:tabs>
                <w:tab w:val="left" w:pos="10620"/>
              </w:tabs>
            </w:pPr>
            <w:r>
              <w:t>Link</w:t>
            </w:r>
          </w:p>
        </w:tc>
        <w:tc>
          <w:tcPr>
            <w:tcW w:w="6693" w:type="dxa"/>
            <w:vAlign w:val="center"/>
          </w:tcPr>
          <w:p w14:paraId="4FDA9BAF" w14:textId="77777777" w:rsidR="009274EA" w:rsidRDefault="00C53038">
            <w:pPr>
              <w:tabs>
                <w:tab w:val="left" w:pos="10620"/>
              </w:tabs>
            </w:pPr>
            <w:r>
              <w:t>Display the record under view only.</w:t>
            </w:r>
          </w:p>
        </w:tc>
      </w:tr>
      <w:tr w:rsidR="009274EA" w14:paraId="64B2A776" w14:textId="77777777">
        <w:trPr>
          <w:trHeight w:val="517"/>
        </w:trPr>
        <w:tc>
          <w:tcPr>
            <w:tcW w:w="1866" w:type="dxa"/>
            <w:vAlign w:val="center"/>
          </w:tcPr>
          <w:p w14:paraId="0394B2C4" w14:textId="77777777" w:rsidR="009274EA" w:rsidRDefault="00C53038">
            <w:pPr>
              <w:tabs>
                <w:tab w:val="left" w:pos="10620"/>
              </w:tabs>
            </w:pPr>
            <w:r>
              <w:t xml:space="preserve">Edit </w:t>
            </w:r>
          </w:p>
        </w:tc>
        <w:tc>
          <w:tcPr>
            <w:tcW w:w="1858" w:type="dxa"/>
            <w:vAlign w:val="center"/>
          </w:tcPr>
          <w:p w14:paraId="7A9AC4EB" w14:textId="77777777" w:rsidR="009274EA" w:rsidRDefault="00C53038">
            <w:pPr>
              <w:tabs>
                <w:tab w:val="left" w:pos="10620"/>
              </w:tabs>
            </w:pPr>
            <w:r>
              <w:t>Link</w:t>
            </w:r>
          </w:p>
        </w:tc>
        <w:tc>
          <w:tcPr>
            <w:tcW w:w="6693" w:type="dxa"/>
            <w:vAlign w:val="center"/>
          </w:tcPr>
          <w:p w14:paraId="1E8162A9" w14:textId="77777777" w:rsidR="009274EA" w:rsidRDefault="00C53038">
            <w:pPr>
              <w:tabs>
                <w:tab w:val="left" w:pos="10620"/>
              </w:tabs>
            </w:pPr>
            <w:r>
              <w:t>Provide the record under edit mode.</w:t>
            </w:r>
          </w:p>
        </w:tc>
      </w:tr>
      <w:tr w:rsidR="009274EA" w14:paraId="6F8D663A" w14:textId="77777777">
        <w:trPr>
          <w:trHeight w:val="517"/>
        </w:trPr>
        <w:tc>
          <w:tcPr>
            <w:tcW w:w="1866" w:type="dxa"/>
            <w:vAlign w:val="center"/>
          </w:tcPr>
          <w:p w14:paraId="34CF514E" w14:textId="77777777" w:rsidR="009274EA" w:rsidRDefault="00C53038">
            <w:pPr>
              <w:tabs>
                <w:tab w:val="left" w:pos="10620"/>
              </w:tabs>
            </w:pPr>
            <w:r>
              <w:t>Active</w:t>
            </w:r>
          </w:p>
        </w:tc>
        <w:tc>
          <w:tcPr>
            <w:tcW w:w="1858" w:type="dxa"/>
            <w:vAlign w:val="center"/>
          </w:tcPr>
          <w:p w14:paraId="106EE558" w14:textId="77777777" w:rsidR="009274EA" w:rsidRDefault="00C53038">
            <w:pPr>
              <w:tabs>
                <w:tab w:val="left" w:pos="10620"/>
              </w:tabs>
            </w:pPr>
            <w:r>
              <w:t>Radio button</w:t>
            </w:r>
          </w:p>
        </w:tc>
        <w:tc>
          <w:tcPr>
            <w:tcW w:w="6693" w:type="dxa"/>
            <w:vAlign w:val="center"/>
          </w:tcPr>
          <w:p w14:paraId="096129CD" w14:textId="77777777" w:rsidR="009274EA" w:rsidRDefault="00C53038">
            <w:pPr>
              <w:tabs>
                <w:tab w:val="left" w:pos="10620"/>
              </w:tabs>
            </w:pPr>
            <w:r>
              <w:t xml:space="preserve">Move the record in active </w:t>
            </w:r>
            <w:r>
              <w:rPr>
                <w:strike/>
              </w:rPr>
              <w:t>tab</w:t>
            </w:r>
            <w:r>
              <w:t>.</w:t>
            </w:r>
          </w:p>
        </w:tc>
      </w:tr>
      <w:tr w:rsidR="009274EA" w14:paraId="2520EAAA" w14:textId="77777777">
        <w:trPr>
          <w:trHeight w:val="517"/>
        </w:trPr>
        <w:tc>
          <w:tcPr>
            <w:tcW w:w="1866" w:type="dxa"/>
            <w:vAlign w:val="center"/>
          </w:tcPr>
          <w:p w14:paraId="1E97A739" w14:textId="77777777" w:rsidR="009274EA" w:rsidRDefault="00C53038">
            <w:pPr>
              <w:tabs>
                <w:tab w:val="left" w:pos="10620"/>
              </w:tabs>
            </w:pPr>
            <w:r>
              <w:t>Inactive</w:t>
            </w:r>
          </w:p>
        </w:tc>
        <w:tc>
          <w:tcPr>
            <w:tcW w:w="1858" w:type="dxa"/>
            <w:vAlign w:val="center"/>
          </w:tcPr>
          <w:p w14:paraId="3AF6FBC4" w14:textId="77777777" w:rsidR="009274EA" w:rsidRDefault="00C53038">
            <w:pPr>
              <w:tabs>
                <w:tab w:val="left" w:pos="10620"/>
              </w:tabs>
            </w:pPr>
            <w:r>
              <w:t>Radio button</w:t>
            </w:r>
          </w:p>
        </w:tc>
        <w:tc>
          <w:tcPr>
            <w:tcW w:w="6693" w:type="dxa"/>
            <w:vAlign w:val="center"/>
          </w:tcPr>
          <w:p w14:paraId="302561AD" w14:textId="77777777" w:rsidR="009274EA" w:rsidRDefault="00C53038">
            <w:pPr>
              <w:tabs>
                <w:tab w:val="left" w:pos="10620"/>
              </w:tabs>
            </w:pPr>
            <w:r>
              <w:t xml:space="preserve">Move the record in Inactive </w:t>
            </w:r>
            <w:r>
              <w:rPr>
                <w:strike/>
              </w:rPr>
              <w:t>tab</w:t>
            </w:r>
            <w:r>
              <w:t>.</w:t>
            </w:r>
          </w:p>
        </w:tc>
      </w:tr>
      <w:tr w:rsidR="009274EA" w14:paraId="60EE0402" w14:textId="77777777">
        <w:trPr>
          <w:trHeight w:val="517"/>
        </w:trPr>
        <w:tc>
          <w:tcPr>
            <w:tcW w:w="1866" w:type="dxa"/>
            <w:vAlign w:val="center"/>
          </w:tcPr>
          <w:p w14:paraId="7AD733CD" w14:textId="77777777" w:rsidR="009274EA" w:rsidRDefault="00C53038">
            <w:pPr>
              <w:tabs>
                <w:tab w:val="left" w:pos="10620"/>
              </w:tabs>
            </w:pPr>
            <w:r>
              <w:t>Search</w:t>
            </w:r>
          </w:p>
        </w:tc>
        <w:tc>
          <w:tcPr>
            <w:tcW w:w="1858" w:type="dxa"/>
            <w:vAlign w:val="center"/>
          </w:tcPr>
          <w:p w14:paraId="2CEB3A95" w14:textId="77777777" w:rsidR="009274EA" w:rsidRDefault="00C53038">
            <w:pPr>
              <w:tabs>
                <w:tab w:val="left" w:pos="10620"/>
              </w:tabs>
            </w:pPr>
            <w:r>
              <w:t>Button</w:t>
            </w:r>
          </w:p>
        </w:tc>
        <w:tc>
          <w:tcPr>
            <w:tcW w:w="6693" w:type="dxa"/>
            <w:vAlign w:val="center"/>
          </w:tcPr>
          <w:p w14:paraId="57332A63" w14:textId="77777777" w:rsidR="009274EA" w:rsidRDefault="00C53038">
            <w:pPr>
              <w:tabs>
                <w:tab w:val="left" w:pos="10620"/>
              </w:tabs>
            </w:pPr>
            <w:r>
              <w:t>Search the record</w:t>
            </w:r>
          </w:p>
        </w:tc>
      </w:tr>
      <w:tr w:rsidR="009274EA" w14:paraId="3A4D088B" w14:textId="77777777">
        <w:trPr>
          <w:trHeight w:val="517"/>
        </w:trPr>
        <w:tc>
          <w:tcPr>
            <w:tcW w:w="1866" w:type="dxa"/>
            <w:vAlign w:val="center"/>
          </w:tcPr>
          <w:p w14:paraId="261CBE15" w14:textId="77777777" w:rsidR="009274EA" w:rsidRDefault="00C53038">
            <w:pPr>
              <w:tabs>
                <w:tab w:val="left" w:pos="10620"/>
              </w:tabs>
            </w:pPr>
            <w:r>
              <w:t>Export to PDF</w:t>
            </w:r>
          </w:p>
        </w:tc>
        <w:tc>
          <w:tcPr>
            <w:tcW w:w="1858" w:type="dxa"/>
            <w:vAlign w:val="center"/>
          </w:tcPr>
          <w:p w14:paraId="37B5010C" w14:textId="77777777" w:rsidR="009274EA" w:rsidRDefault="00C53038">
            <w:pPr>
              <w:tabs>
                <w:tab w:val="left" w:pos="10620"/>
              </w:tabs>
            </w:pPr>
            <w:r>
              <w:t>Image button</w:t>
            </w:r>
          </w:p>
        </w:tc>
        <w:tc>
          <w:tcPr>
            <w:tcW w:w="6693" w:type="dxa"/>
            <w:vAlign w:val="center"/>
          </w:tcPr>
          <w:p w14:paraId="35F605E6" w14:textId="77777777" w:rsidR="009274EA" w:rsidRDefault="00C53038">
            <w:pPr>
              <w:tabs>
                <w:tab w:val="left" w:pos="10620"/>
              </w:tabs>
            </w:pPr>
            <w:r>
              <w:t>Export all record in PDF.</w:t>
            </w:r>
          </w:p>
        </w:tc>
      </w:tr>
      <w:tr w:rsidR="009274EA" w14:paraId="4A81C7DA" w14:textId="77777777">
        <w:trPr>
          <w:trHeight w:val="517"/>
        </w:trPr>
        <w:tc>
          <w:tcPr>
            <w:tcW w:w="1866" w:type="dxa"/>
            <w:vAlign w:val="center"/>
          </w:tcPr>
          <w:p w14:paraId="384D9AFB" w14:textId="77777777" w:rsidR="009274EA" w:rsidRDefault="00C53038">
            <w:pPr>
              <w:tabs>
                <w:tab w:val="left" w:pos="10620"/>
              </w:tabs>
            </w:pPr>
            <w:r>
              <w:t>Export to Excel</w:t>
            </w:r>
          </w:p>
        </w:tc>
        <w:tc>
          <w:tcPr>
            <w:tcW w:w="1858" w:type="dxa"/>
            <w:vAlign w:val="center"/>
          </w:tcPr>
          <w:p w14:paraId="143F6AE6" w14:textId="77777777" w:rsidR="009274EA" w:rsidRDefault="00C53038">
            <w:pPr>
              <w:tabs>
                <w:tab w:val="left" w:pos="10620"/>
              </w:tabs>
            </w:pPr>
            <w:r>
              <w:t>Image button</w:t>
            </w:r>
          </w:p>
        </w:tc>
        <w:tc>
          <w:tcPr>
            <w:tcW w:w="6693" w:type="dxa"/>
            <w:vAlign w:val="center"/>
          </w:tcPr>
          <w:p w14:paraId="5FF4B99E" w14:textId="77777777" w:rsidR="009274EA" w:rsidRDefault="00C53038">
            <w:pPr>
              <w:tabs>
                <w:tab w:val="left" w:pos="10620"/>
              </w:tabs>
            </w:pPr>
            <w:r>
              <w:t>Export all record in Excel.</w:t>
            </w:r>
          </w:p>
        </w:tc>
      </w:tr>
      <w:tr w:rsidR="009274EA" w14:paraId="087DEDB2" w14:textId="77777777">
        <w:trPr>
          <w:trHeight w:val="517"/>
        </w:trPr>
        <w:tc>
          <w:tcPr>
            <w:tcW w:w="1866" w:type="dxa"/>
            <w:vAlign w:val="center"/>
          </w:tcPr>
          <w:p w14:paraId="6FDCCDC9" w14:textId="77777777" w:rsidR="009274EA" w:rsidRDefault="00C53038">
            <w:pPr>
              <w:tabs>
                <w:tab w:val="left" w:pos="10620"/>
              </w:tabs>
            </w:pPr>
            <w:r>
              <w:lastRenderedPageBreak/>
              <w:t>Category Name</w:t>
            </w:r>
          </w:p>
        </w:tc>
        <w:tc>
          <w:tcPr>
            <w:tcW w:w="1858" w:type="dxa"/>
            <w:vAlign w:val="center"/>
          </w:tcPr>
          <w:p w14:paraId="04CF7ED3" w14:textId="77777777" w:rsidR="009274EA" w:rsidRDefault="00C53038">
            <w:pPr>
              <w:tabs>
                <w:tab w:val="left" w:pos="10620"/>
              </w:tabs>
            </w:pPr>
            <w:r>
              <w:t>Drop Down</w:t>
            </w:r>
          </w:p>
        </w:tc>
        <w:tc>
          <w:tcPr>
            <w:tcW w:w="6693" w:type="dxa"/>
            <w:vAlign w:val="center"/>
          </w:tcPr>
          <w:p w14:paraId="27412039" w14:textId="77777777" w:rsidR="009274EA" w:rsidRDefault="00C53038">
            <w:pPr>
              <w:tabs>
                <w:tab w:val="left" w:pos="10620"/>
              </w:tabs>
            </w:pPr>
            <w:r>
              <w:t>Display the data from master.</w:t>
            </w:r>
          </w:p>
        </w:tc>
      </w:tr>
      <w:tr w:rsidR="009274EA" w14:paraId="54E9C173" w14:textId="77777777">
        <w:trPr>
          <w:trHeight w:val="517"/>
        </w:trPr>
        <w:tc>
          <w:tcPr>
            <w:tcW w:w="1866" w:type="dxa"/>
            <w:vAlign w:val="center"/>
          </w:tcPr>
          <w:p w14:paraId="621487F9" w14:textId="77777777" w:rsidR="009274EA" w:rsidRDefault="00C53038">
            <w:pPr>
              <w:tabs>
                <w:tab w:val="left" w:pos="10620"/>
              </w:tabs>
            </w:pPr>
            <w:r>
              <w:t>Category Code</w:t>
            </w:r>
          </w:p>
        </w:tc>
        <w:tc>
          <w:tcPr>
            <w:tcW w:w="1858" w:type="dxa"/>
            <w:vAlign w:val="center"/>
          </w:tcPr>
          <w:p w14:paraId="48B15225" w14:textId="77777777" w:rsidR="009274EA" w:rsidRDefault="00C53038">
            <w:pPr>
              <w:tabs>
                <w:tab w:val="left" w:pos="10620"/>
              </w:tabs>
            </w:pPr>
            <w:r>
              <w:t>Drop Down</w:t>
            </w:r>
          </w:p>
        </w:tc>
        <w:tc>
          <w:tcPr>
            <w:tcW w:w="6693" w:type="dxa"/>
            <w:vAlign w:val="center"/>
          </w:tcPr>
          <w:p w14:paraId="55A9247D" w14:textId="77777777" w:rsidR="009274EA" w:rsidRDefault="00C53038">
            <w:pPr>
              <w:tabs>
                <w:tab w:val="left" w:pos="10620"/>
              </w:tabs>
            </w:pPr>
            <w:r>
              <w:t>Display the data from master.</w:t>
            </w:r>
          </w:p>
        </w:tc>
      </w:tr>
    </w:tbl>
    <w:p w14:paraId="26AF4427" w14:textId="77777777" w:rsidR="009274EA" w:rsidRDefault="009274EA">
      <w:pPr>
        <w:tabs>
          <w:tab w:val="left" w:pos="10620"/>
        </w:tabs>
      </w:pPr>
    </w:p>
    <w:p w14:paraId="2CD64ACF" w14:textId="77777777" w:rsidR="009274EA" w:rsidRDefault="009274EA">
      <w:pPr>
        <w:tabs>
          <w:tab w:val="left" w:pos="10620"/>
        </w:tabs>
      </w:pPr>
    </w:p>
    <w:p w14:paraId="3400BB58" w14:textId="77777777" w:rsidR="009274EA" w:rsidRDefault="009274EA">
      <w:pPr>
        <w:tabs>
          <w:tab w:val="left" w:pos="10620"/>
        </w:tabs>
      </w:pPr>
    </w:p>
    <w:p w14:paraId="1B1FF823" w14:textId="77777777" w:rsidR="009274EA" w:rsidRDefault="009274EA">
      <w:pPr>
        <w:tabs>
          <w:tab w:val="left" w:pos="10620"/>
        </w:tabs>
      </w:pPr>
    </w:p>
    <w:p w14:paraId="347F1009" w14:textId="77777777" w:rsidR="009274EA" w:rsidRDefault="009274EA">
      <w:pPr>
        <w:tabs>
          <w:tab w:val="left" w:pos="10620"/>
        </w:tabs>
      </w:pPr>
    </w:p>
    <w:p w14:paraId="09970164" w14:textId="77777777" w:rsidR="009274EA" w:rsidRDefault="009274EA">
      <w:pPr>
        <w:tabs>
          <w:tab w:val="left" w:pos="10620"/>
        </w:tabs>
      </w:pPr>
    </w:p>
    <w:p w14:paraId="011CFDD3" w14:textId="77777777" w:rsidR="009274EA" w:rsidRDefault="009274EA">
      <w:pPr>
        <w:tabs>
          <w:tab w:val="left" w:pos="10620"/>
        </w:tabs>
      </w:pPr>
    </w:p>
    <w:p w14:paraId="5042265F" w14:textId="77777777" w:rsidR="009274EA" w:rsidRDefault="009274EA">
      <w:pPr>
        <w:tabs>
          <w:tab w:val="left" w:pos="10620"/>
        </w:tabs>
      </w:pPr>
    </w:p>
    <w:p w14:paraId="14C6F67D" w14:textId="77777777" w:rsidR="009274EA" w:rsidRDefault="009274EA">
      <w:pPr>
        <w:tabs>
          <w:tab w:val="left" w:pos="10620"/>
        </w:tabs>
      </w:pPr>
    </w:p>
    <w:p w14:paraId="2FEACE89" w14:textId="77777777" w:rsidR="009274EA" w:rsidRDefault="009274EA">
      <w:pPr>
        <w:tabs>
          <w:tab w:val="left" w:pos="10620"/>
        </w:tabs>
      </w:pPr>
    </w:p>
    <w:p w14:paraId="5E022F4A" w14:textId="77777777" w:rsidR="009274EA" w:rsidRDefault="009274EA">
      <w:pPr>
        <w:tabs>
          <w:tab w:val="left" w:pos="10620"/>
        </w:tabs>
      </w:pPr>
    </w:p>
    <w:p w14:paraId="14DD1BB4" w14:textId="77777777" w:rsidR="009274EA" w:rsidRDefault="009274EA">
      <w:pPr>
        <w:tabs>
          <w:tab w:val="left" w:pos="10620"/>
        </w:tabs>
      </w:pPr>
    </w:p>
    <w:p w14:paraId="017C7880" w14:textId="77777777" w:rsidR="009274EA" w:rsidRDefault="009274EA">
      <w:pPr>
        <w:tabs>
          <w:tab w:val="left" w:pos="10620"/>
        </w:tabs>
      </w:pPr>
    </w:p>
    <w:p w14:paraId="1F276B24"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1893" w:name="_Toc137143955"/>
      <w:bookmarkStart w:id="1894" w:name="_Toc137817997"/>
      <w:bookmarkStart w:id="1895" w:name="_Toc137830677"/>
      <w:bookmarkStart w:id="1896" w:name="_Toc148377747"/>
      <w:r>
        <w:rPr>
          <w:rFonts w:ascii="Cambria" w:hAnsi="Cambria"/>
          <w:b/>
          <w:sz w:val="28"/>
        </w:rPr>
        <w:t>High Level Use Case of “Create Sub Tea Type”</w:t>
      </w:r>
      <w:bookmarkEnd w:id="1893"/>
      <w:bookmarkEnd w:id="1894"/>
      <w:bookmarkEnd w:id="1895"/>
      <w:bookmarkEnd w:id="1896"/>
      <w:r>
        <w:rPr>
          <w:rFonts w:ascii="Cambria" w:hAnsi="Cambria"/>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7EFF218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646171A"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09F10951" w14:textId="77777777" w:rsidR="009274EA" w:rsidRDefault="00C53038">
            <w:pPr>
              <w:numPr>
                <w:ilvl w:val="0"/>
                <w:numId w:val="2"/>
              </w:numPr>
              <w:tabs>
                <w:tab w:val="left" w:pos="10620"/>
              </w:tabs>
              <w:spacing w:after="0" w:line="360" w:lineRule="auto"/>
            </w:pPr>
            <w:r>
              <w:t>To understand the functional logic for Creation of Create Sub Tea Type.</w:t>
            </w:r>
          </w:p>
        </w:tc>
      </w:tr>
      <w:tr w:rsidR="009274EA" w14:paraId="1F4A580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CB5D4E5"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06B50620" w14:textId="77777777" w:rsidR="009274EA" w:rsidRDefault="00C53038">
            <w:pPr>
              <w:numPr>
                <w:ilvl w:val="0"/>
                <w:numId w:val="2"/>
              </w:numPr>
              <w:tabs>
                <w:tab w:val="left" w:pos="10620"/>
              </w:tabs>
              <w:spacing w:after="0" w:line="360" w:lineRule="auto"/>
            </w:pPr>
            <w:r>
              <w:t>User should have rights for Administrator rights.</w:t>
            </w:r>
          </w:p>
          <w:p w14:paraId="69B89E30" w14:textId="77777777" w:rsidR="009274EA" w:rsidRDefault="00C53038">
            <w:pPr>
              <w:numPr>
                <w:ilvl w:val="0"/>
                <w:numId w:val="2"/>
              </w:numPr>
              <w:tabs>
                <w:tab w:val="left" w:pos="10620"/>
              </w:tabs>
              <w:spacing w:after="0" w:line="360" w:lineRule="auto"/>
            </w:pPr>
            <w:r>
              <w:t>User should have “Create Sub Tea Type” rights.</w:t>
            </w:r>
          </w:p>
          <w:p w14:paraId="6A9989DA" w14:textId="77777777" w:rsidR="009274EA" w:rsidRDefault="00C53038">
            <w:pPr>
              <w:numPr>
                <w:ilvl w:val="0"/>
                <w:numId w:val="2"/>
              </w:numPr>
              <w:tabs>
                <w:tab w:val="left" w:pos="10620"/>
              </w:tabs>
              <w:spacing w:after="0" w:line="360" w:lineRule="auto"/>
            </w:pPr>
            <w:r>
              <w:t>User should have Create Tea Type master.</w:t>
            </w:r>
          </w:p>
        </w:tc>
      </w:tr>
      <w:tr w:rsidR="009274EA" w14:paraId="56A14BB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22094C3"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36F7AC7F" w14:textId="77777777" w:rsidR="009274EA" w:rsidRDefault="00C53038">
            <w:pPr>
              <w:numPr>
                <w:ilvl w:val="0"/>
                <w:numId w:val="2"/>
              </w:numPr>
              <w:tabs>
                <w:tab w:val="left" w:pos="10620"/>
              </w:tabs>
              <w:spacing w:after="0" w:line="240" w:lineRule="auto"/>
            </w:pPr>
            <w:r>
              <w:t>System should reflect the newly added Sub Tea Type in entire application.</w:t>
            </w:r>
          </w:p>
        </w:tc>
      </w:tr>
      <w:tr w:rsidR="009274EA" w14:paraId="4DFD275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4E1C80E"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64C4732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5F81EC7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658860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5D1A0E8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Sub Tea Type”.</w:t>
            </w:r>
          </w:p>
          <w:p w14:paraId="4BAD6C4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571EA71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5C2091F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3DC57AF"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371C84D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43B6AAC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88C2EC8" w14:textId="77777777" w:rsidR="009274EA" w:rsidRDefault="00C53038">
            <w:pPr>
              <w:tabs>
                <w:tab w:val="left" w:pos="10620"/>
              </w:tabs>
              <w:rPr>
                <w:b/>
                <w:i/>
              </w:rPr>
            </w:pPr>
            <w:r>
              <w:rPr>
                <w:b/>
                <w:i/>
              </w:rPr>
              <w:lastRenderedPageBreak/>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64EB9322" w14:textId="77777777" w:rsidR="009274EA" w:rsidRDefault="00C53038">
            <w:pPr>
              <w:pStyle w:val="Heading112pt"/>
              <w:tabs>
                <w:tab w:val="left" w:pos="10620"/>
              </w:tabs>
              <w:rPr>
                <w:rFonts w:ascii="Cambria" w:hAnsi="Cambria"/>
              </w:rPr>
            </w:pPr>
            <w:bookmarkStart w:id="1897" w:name="_Toc137817998"/>
            <w:bookmarkStart w:id="1898" w:name="_Toc137830678"/>
            <w:r>
              <w:rPr>
                <w:rFonts w:ascii="Cambria" w:hAnsi="Cambria"/>
                <w:b w:val="0"/>
              </w:rPr>
              <w:t>System should display below fields when authorized user clicks on “Create Sub Tea Type”.</w:t>
            </w:r>
            <w:bookmarkEnd w:id="1897"/>
            <w:bookmarkEnd w:id="1898"/>
          </w:p>
          <w:p w14:paraId="3C786F72" w14:textId="77777777" w:rsidR="009274EA" w:rsidRDefault="00C53038">
            <w:pPr>
              <w:pStyle w:val="Heading112pt"/>
              <w:numPr>
                <w:ilvl w:val="1"/>
                <w:numId w:val="2"/>
              </w:numPr>
              <w:tabs>
                <w:tab w:val="left" w:pos="10620"/>
              </w:tabs>
              <w:rPr>
                <w:rFonts w:ascii="Cambria" w:hAnsi="Cambria"/>
                <w:b w:val="0"/>
              </w:rPr>
            </w:pPr>
            <w:bookmarkStart w:id="1899" w:name="_Toc137817999"/>
            <w:bookmarkStart w:id="1900" w:name="_Toc137830679"/>
            <w:r>
              <w:rPr>
                <w:rFonts w:ascii="Cambria" w:hAnsi="Cambria"/>
                <w:b w:val="0"/>
              </w:rPr>
              <w:t>Sub Tea Type Name</w:t>
            </w:r>
            <w:bookmarkEnd w:id="1899"/>
            <w:bookmarkEnd w:id="1900"/>
          </w:p>
          <w:p w14:paraId="7358380F" w14:textId="77777777" w:rsidR="009274EA" w:rsidRDefault="00C53038">
            <w:pPr>
              <w:pStyle w:val="Heading112pt"/>
              <w:numPr>
                <w:ilvl w:val="1"/>
                <w:numId w:val="2"/>
              </w:numPr>
              <w:tabs>
                <w:tab w:val="left" w:pos="10620"/>
              </w:tabs>
              <w:rPr>
                <w:rFonts w:ascii="Cambria" w:hAnsi="Cambria"/>
                <w:b w:val="0"/>
              </w:rPr>
            </w:pPr>
            <w:bookmarkStart w:id="1901" w:name="_Toc137818000"/>
            <w:bookmarkStart w:id="1902" w:name="_Toc137830680"/>
            <w:r>
              <w:rPr>
                <w:rFonts w:ascii="Cambria" w:hAnsi="Cambria"/>
                <w:b w:val="0"/>
              </w:rPr>
              <w:t>Sub Tea Type Code</w:t>
            </w:r>
            <w:bookmarkEnd w:id="1901"/>
            <w:bookmarkEnd w:id="1902"/>
          </w:p>
          <w:p w14:paraId="1A6B9AE0" w14:textId="77777777" w:rsidR="009274EA" w:rsidRDefault="00C53038">
            <w:pPr>
              <w:pStyle w:val="Heading112pt"/>
              <w:numPr>
                <w:ilvl w:val="1"/>
                <w:numId w:val="2"/>
              </w:numPr>
              <w:tabs>
                <w:tab w:val="left" w:pos="10620"/>
              </w:tabs>
              <w:rPr>
                <w:rFonts w:ascii="Cambria" w:hAnsi="Cambria"/>
                <w:b w:val="0"/>
              </w:rPr>
            </w:pPr>
            <w:bookmarkStart w:id="1903" w:name="_Toc137818001"/>
            <w:bookmarkStart w:id="1904" w:name="_Toc137830681"/>
            <w:r>
              <w:rPr>
                <w:rFonts w:ascii="Cambria" w:hAnsi="Cambria"/>
                <w:b w:val="0"/>
              </w:rPr>
              <w:t>Tea Type Name</w:t>
            </w:r>
            <w:bookmarkEnd w:id="1903"/>
            <w:bookmarkEnd w:id="1904"/>
            <w:r>
              <w:rPr>
                <w:rFonts w:ascii="Cambria" w:hAnsi="Cambria"/>
                <w:b w:val="0"/>
              </w:rPr>
              <w:t xml:space="preserve"> </w:t>
            </w:r>
          </w:p>
          <w:p w14:paraId="2D214DEE" w14:textId="77777777" w:rsidR="009274EA" w:rsidRDefault="00C53038">
            <w:pPr>
              <w:pStyle w:val="Heading112pt"/>
              <w:numPr>
                <w:ilvl w:val="1"/>
                <w:numId w:val="2"/>
              </w:numPr>
              <w:tabs>
                <w:tab w:val="left" w:pos="10620"/>
              </w:tabs>
              <w:rPr>
                <w:rFonts w:ascii="Cambria" w:hAnsi="Cambria"/>
                <w:b w:val="0"/>
              </w:rPr>
            </w:pPr>
            <w:bookmarkStart w:id="1905" w:name="_Toc137818002"/>
            <w:bookmarkStart w:id="1906" w:name="_Toc137830682"/>
            <w:r>
              <w:rPr>
                <w:rFonts w:ascii="Cambria" w:hAnsi="Cambria"/>
                <w:b w:val="0"/>
              </w:rPr>
              <w:t>Submit button.</w:t>
            </w:r>
            <w:bookmarkEnd w:id="1905"/>
            <w:bookmarkEnd w:id="1906"/>
          </w:p>
          <w:p w14:paraId="71B77308" w14:textId="77777777" w:rsidR="009274EA" w:rsidRDefault="00C53038">
            <w:pPr>
              <w:pStyle w:val="Heading112pt"/>
              <w:numPr>
                <w:ilvl w:val="1"/>
                <w:numId w:val="2"/>
              </w:numPr>
              <w:tabs>
                <w:tab w:val="left" w:pos="10620"/>
              </w:tabs>
              <w:rPr>
                <w:rFonts w:ascii="Cambria" w:hAnsi="Cambria"/>
                <w:b w:val="0"/>
              </w:rPr>
            </w:pPr>
            <w:bookmarkStart w:id="1907" w:name="_Toc137818003"/>
            <w:bookmarkStart w:id="1908" w:name="_Toc137830683"/>
            <w:r>
              <w:rPr>
                <w:rFonts w:ascii="Cambria" w:hAnsi="Cambria"/>
                <w:b w:val="0"/>
              </w:rPr>
              <w:t>Clear button.</w:t>
            </w:r>
            <w:bookmarkEnd w:id="1907"/>
            <w:bookmarkEnd w:id="1908"/>
          </w:p>
          <w:p w14:paraId="25C4F65D" w14:textId="77777777" w:rsidR="009274EA" w:rsidRDefault="00C53038">
            <w:pPr>
              <w:pStyle w:val="Heading112pt"/>
              <w:numPr>
                <w:ilvl w:val="1"/>
                <w:numId w:val="2"/>
              </w:numPr>
              <w:tabs>
                <w:tab w:val="left" w:pos="10620"/>
              </w:tabs>
              <w:rPr>
                <w:rFonts w:ascii="Cambria" w:hAnsi="Cambria"/>
                <w:b w:val="0"/>
              </w:rPr>
            </w:pPr>
            <w:bookmarkStart w:id="1909" w:name="_Toc137818004"/>
            <w:bookmarkStart w:id="1910" w:name="_Toc137830684"/>
            <w:r>
              <w:rPr>
                <w:rFonts w:ascii="Cambria" w:hAnsi="Cambria"/>
                <w:b w:val="0"/>
              </w:rPr>
              <w:t>Cancel button.</w:t>
            </w:r>
            <w:bookmarkEnd w:id="1909"/>
            <w:bookmarkEnd w:id="1910"/>
          </w:p>
          <w:p w14:paraId="102C1C63" w14:textId="77777777" w:rsidR="009274EA" w:rsidRDefault="00C53038">
            <w:pPr>
              <w:pStyle w:val="Heading112pt"/>
              <w:tabs>
                <w:tab w:val="left" w:pos="10620"/>
              </w:tabs>
              <w:rPr>
                <w:rFonts w:ascii="Cambria" w:hAnsi="Cambria"/>
              </w:rPr>
            </w:pPr>
            <w:bookmarkStart w:id="1911" w:name="_Toc137818005"/>
            <w:bookmarkStart w:id="1912" w:name="_Toc137830685"/>
            <w:r>
              <w:rPr>
                <w:rFonts w:ascii="Cambria" w:hAnsi="Cambria"/>
                <w:b w:val="0"/>
              </w:rPr>
              <w:t>System should provide above mentioned fields as a mandatory field.</w:t>
            </w:r>
            <w:bookmarkEnd w:id="1911"/>
            <w:bookmarkEnd w:id="1912"/>
          </w:p>
          <w:p w14:paraId="0749CA33" w14:textId="77777777" w:rsidR="009274EA" w:rsidRDefault="00C53038">
            <w:pPr>
              <w:pStyle w:val="Heading112pt"/>
              <w:tabs>
                <w:tab w:val="left" w:pos="10620"/>
              </w:tabs>
              <w:rPr>
                <w:rFonts w:ascii="Cambria" w:hAnsi="Cambria"/>
              </w:rPr>
            </w:pPr>
            <w:bookmarkStart w:id="1913" w:name="_Toc137818006"/>
            <w:bookmarkStart w:id="1914" w:name="_Toc137830686"/>
            <w:r>
              <w:rPr>
                <w:rFonts w:ascii="Cambria" w:hAnsi="Cambria"/>
                <w:b w:val="0"/>
              </w:rPr>
              <w:t>System should display validation message “Please enter details” on click submit button with blank fields.</w:t>
            </w:r>
            <w:bookmarkEnd w:id="1913"/>
            <w:bookmarkEnd w:id="1914"/>
          </w:p>
          <w:p w14:paraId="34DEBDE6" w14:textId="77777777" w:rsidR="009274EA" w:rsidRDefault="00C53038">
            <w:pPr>
              <w:pStyle w:val="Heading112pt"/>
              <w:tabs>
                <w:tab w:val="left" w:pos="10620"/>
              </w:tabs>
              <w:rPr>
                <w:rFonts w:ascii="Cambria" w:hAnsi="Cambria"/>
              </w:rPr>
            </w:pPr>
            <w:bookmarkStart w:id="1915" w:name="_Toc137818007"/>
            <w:bookmarkStart w:id="1916" w:name="_Toc137830687"/>
            <w:r>
              <w:rPr>
                <w:rFonts w:ascii="Cambria" w:hAnsi="Cambria"/>
                <w:b w:val="0"/>
              </w:rPr>
              <w:t>System should clear all input on click clear button.</w:t>
            </w:r>
            <w:bookmarkEnd w:id="1915"/>
            <w:bookmarkEnd w:id="1916"/>
          </w:p>
          <w:p w14:paraId="6028034F" w14:textId="77777777" w:rsidR="009274EA" w:rsidRDefault="00C53038">
            <w:pPr>
              <w:pStyle w:val="Heading112pt"/>
              <w:tabs>
                <w:tab w:val="left" w:pos="10620"/>
              </w:tabs>
              <w:rPr>
                <w:rFonts w:ascii="Cambria" w:hAnsi="Cambria"/>
              </w:rPr>
            </w:pPr>
            <w:bookmarkStart w:id="1917" w:name="_Toc137818008"/>
            <w:bookmarkStart w:id="1918" w:name="_Toc137830688"/>
            <w:r>
              <w:rPr>
                <w:rFonts w:ascii="Cambria" w:hAnsi="Cambria"/>
                <w:b w:val="0"/>
              </w:rPr>
              <w:t>System should redirect on log in home page on click cancel button.</w:t>
            </w:r>
            <w:bookmarkEnd w:id="1917"/>
            <w:bookmarkEnd w:id="1918"/>
          </w:p>
          <w:p w14:paraId="7A13D6F8" w14:textId="77777777" w:rsidR="009274EA" w:rsidRDefault="00C53038">
            <w:pPr>
              <w:pStyle w:val="Heading112pt"/>
              <w:tabs>
                <w:tab w:val="left" w:pos="10620"/>
              </w:tabs>
              <w:rPr>
                <w:rFonts w:ascii="Cambria" w:hAnsi="Cambria"/>
              </w:rPr>
            </w:pPr>
            <w:bookmarkStart w:id="1919" w:name="_Toc137818009"/>
            <w:bookmarkStart w:id="1920" w:name="_Toc137830689"/>
            <w:r>
              <w:rPr>
                <w:rFonts w:ascii="Cambria" w:hAnsi="Cambria"/>
                <w:b w:val="0"/>
              </w:rPr>
              <w:t xml:space="preserve">System should not allow to enter duplicate value in </w:t>
            </w:r>
            <w:r>
              <w:rPr>
                <w:rFonts w:ascii="Cambria" w:hAnsi="Cambria"/>
              </w:rPr>
              <w:t>Sub Tea Type name</w:t>
            </w:r>
            <w:r>
              <w:rPr>
                <w:rFonts w:ascii="Cambria" w:hAnsi="Cambria"/>
                <w:b w:val="0"/>
              </w:rPr>
              <w:t xml:space="preserve"> field.</w:t>
            </w:r>
            <w:bookmarkEnd w:id="1919"/>
            <w:bookmarkEnd w:id="1920"/>
          </w:p>
          <w:p w14:paraId="662AF029" w14:textId="77777777" w:rsidR="009274EA" w:rsidRDefault="00C53038">
            <w:pPr>
              <w:pStyle w:val="Heading112pt"/>
              <w:tabs>
                <w:tab w:val="left" w:pos="10620"/>
              </w:tabs>
              <w:rPr>
                <w:rFonts w:ascii="Cambria" w:hAnsi="Cambria"/>
              </w:rPr>
            </w:pPr>
            <w:bookmarkStart w:id="1921" w:name="_Toc137818010"/>
            <w:bookmarkStart w:id="1922" w:name="_Toc137830690"/>
            <w:r>
              <w:rPr>
                <w:rFonts w:ascii="Cambria" w:hAnsi="Cambria"/>
                <w:b w:val="0"/>
              </w:rPr>
              <w:t>System should provide dropdown option with suggestive search under Tea Type Name.</w:t>
            </w:r>
            <w:bookmarkEnd w:id="1921"/>
            <w:bookmarkEnd w:id="1922"/>
          </w:p>
          <w:p w14:paraId="184C4FB4" w14:textId="77777777" w:rsidR="009274EA" w:rsidRDefault="00C53038">
            <w:pPr>
              <w:pStyle w:val="Heading112pt"/>
              <w:tabs>
                <w:tab w:val="left" w:pos="10620"/>
              </w:tabs>
              <w:rPr>
                <w:rFonts w:ascii="Cambria" w:hAnsi="Cambria"/>
              </w:rPr>
            </w:pPr>
            <w:bookmarkStart w:id="1923" w:name="_Toc137818011"/>
            <w:bookmarkStart w:id="1924" w:name="_Toc137830691"/>
            <w:r>
              <w:rPr>
                <w:rFonts w:ascii="Cambria" w:hAnsi="Cambria"/>
                <w:b w:val="0"/>
              </w:rPr>
              <w:t xml:space="preserve">System should display confirmation message </w:t>
            </w:r>
            <w:r>
              <w:rPr>
                <w:rFonts w:ascii="Cambria" w:hAnsi="Cambria"/>
              </w:rPr>
              <w:t>“Sub Tea Type created successfully</w:t>
            </w:r>
            <w:r>
              <w:rPr>
                <w:rFonts w:ascii="Cambria" w:hAnsi="Cambria"/>
                <w:b w:val="0"/>
              </w:rPr>
              <w:t>” on click of submit button.</w:t>
            </w:r>
            <w:bookmarkEnd w:id="1923"/>
            <w:bookmarkEnd w:id="1924"/>
          </w:p>
          <w:p w14:paraId="429A7B1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B700A60" w14:textId="77777777" w:rsidR="009274EA" w:rsidRDefault="00C53038">
            <w:pPr>
              <w:pStyle w:val="Heading112pt"/>
              <w:rPr>
                <w:rFonts w:ascii="Cambria" w:hAnsi="Cambria"/>
                <w:b w:val="0"/>
              </w:rPr>
            </w:pPr>
            <w:r>
              <w:rPr>
                <w:rFonts w:ascii="Cambria" w:hAnsi="Cambria"/>
                <w:b w:val="0"/>
              </w:rPr>
              <w:t>System should capture the entry of “Sub Tea Type” creation in audit trail report as “New Sub Tea Type :&lt; Sub Tea Type&gt; created”.</w:t>
            </w:r>
          </w:p>
          <w:p w14:paraId="544ADE7D" w14:textId="77777777" w:rsidR="009274EA" w:rsidRDefault="009274EA">
            <w:pPr>
              <w:pStyle w:val="Heading112pt"/>
              <w:numPr>
                <w:ilvl w:val="0"/>
                <w:numId w:val="0"/>
              </w:numPr>
              <w:ind w:left="360"/>
              <w:rPr>
                <w:rFonts w:ascii="Cambria" w:hAnsi="Cambria"/>
                <w:b w:val="0"/>
              </w:rPr>
            </w:pPr>
          </w:p>
          <w:p w14:paraId="5746448A" w14:textId="77777777" w:rsidR="009274EA" w:rsidRDefault="00C53038">
            <w:pPr>
              <w:pStyle w:val="Heading112pt"/>
              <w:numPr>
                <w:ilvl w:val="0"/>
                <w:numId w:val="0"/>
              </w:numPr>
              <w:tabs>
                <w:tab w:val="left" w:pos="10620"/>
              </w:tabs>
              <w:ind w:left="360" w:hanging="360"/>
              <w:rPr>
                <w:rFonts w:ascii="Cambria" w:hAnsi="Cambria"/>
                <w:b w:val="0"/>
              </w:rPr>
            </w:pPr>
            <w:bookmarkStart w:id="1925" w:name="_Toc137818012"/>
            <w:bookmarkStart w:id="1926" w:name="_Toc137830692"/>
            <w:r>
              <w:rPr>
                <w:rFonts w:ascii="Cambria" w:hAnsi="Cambria"/>
                <w:u w:val="single"/>
              </w:rPr>
              <w:t xml:space="preserve">Document </w:t>
            </w:r>
            <w:bookmarkEnd w:id="1925"/>
            <w:bookmarkEnd w:id="1926"/>
            <w:r>
              <w:rPr>
                <w:rFonts w:ascii="Cambria" w:hAnsi="Cambria"/>
                <w:u w:val="single"/>
              </w:rPr>
              <w:t>Upload</w:t>
            </w:r>
            <w:r>
              <w:rPr>
                <w:rFonts w:ascii="Cambria" w:hAnsi="Cambria"/>
                <w:b w:val="0"/>
              </w:rPr>
              <w:t>:</w:t>
            </w:r>
          </w:p>
          <w:p w14:paraId="3DC047E3" w14:textId="77777777" w:rsidR="009274EA" w:rsidRDefault="00C53038">
            <w:pPr>
              <w:pStyle w:val="Heading112pt"/>
              <w:tabs>
                <w:tab w:val="left" w:pos="10620"/>
              </w:tabs>
              <w:rPr>
                <w:rFonts w:ascii="Cambria" w:hAnsi="Cambria"/>
              </w:rPr>
            </w:pPr>
            <w:bookmarkStart w:id="1927" w:name="_Toc137818013"/>
            <w:bookmarkStart w:id="1928" w:name="_Toc137830693"/>
            <w:r>
              <w:rPr>
                <w:rFonts w:ascii="Cambria" w:hAnsi="Cambria"/>
                <w:b w:val="0"/>
              </w:rPr>
              <w:t>System should allow user to upload PDF file while creating any new value in master.</w:t>
            </w:r>
            <w:bookmarkEnd w:id="1927"/>
            <w:bookmarkEnd w:id="1928"/>
          </w:p>
          <w:p w14:paraId="14929C92" w14:textId="77777777" w:rsidR="009274EA" w:rsidRDefault="00C53038">
            <w:pPr>
              <w:pStyle w:val="Heading112pt"/>
              <w:tabs>
                <w:tab w:val="left" w:pos="10620"/>
              </w:tabs>
              <w:rPr>
                <w:rFonts w:ascii="Cambria" w:hAnsi="Cambria"/>
              </w:rPr>
            </w:pPr>
            <w:bookmarkStart w:id="1929" w:name="_Toc137818014"/>
            <w:bookmarkStart w:id="1930" w:name="_Toc137830694"/>
            <w:r>
              <w:rPr>
                <w:rFonts w:ascii="Cambria" w:hAnsi="Cambria"/>
                <w:b w:val="0"/>
              </w:rPr>
              <w:t>File upload functionality should be non-mandatory.</w:t>
            </w:r>
            <w:bookmarkEnd w:id="1929"/>
            <w:bookmarkEnd w:id="1930"/>
          </w:p>
          <w:p w14:paraId="578D3CFE" w14:textId="77777777" w:rsidR="009274EA" w:rsidRDefault="00C53038">
            <w:pPr>
              <w:pStyle w:val="Heading112pt"/>
              <w:tabs>
                <w:tab w:val="left" w:pos="10620"/>
              </w:tabs>
              <w:rPr>
                <w:rFonts w:ascii="Cambria" w:hAnsi="Cambria"/>
              </w:rPr>
            </w:pPr>
            <w:bookmarkStart w:id="1931" w:name="_Toc137818015"/>
            <w:bookmarkStart w:id="1932" w:name="_Toc137830695"/>
            <w:r>
              <w:rPr>
                <w:rFonts w:ascii="Cambria" w:hAnsi="Cambria"/>
                <w:b w:val="0"/>
              </w:rPr>
              <w:t>System should provide below options under file upload page.</w:t>
            </w:r>
            <w:bookmarkEnd w:id="1931"/>
            <w:bookmarkEnd w:id="1932"/>
          </w:p>
          <w:p w14:paraId="6069BFB4" w14:textId="77777777" w:rsidR="009274EA" w:rsidRDefault="00C53038">
            <w:pPr>
              <w:pStyle w:val="Heading112pt"/>
              <w:numPr>
                <w:ilvl w:val="1"/>
                <w:numId w:val="2"/>
              </w:numPr>
              <w:tabs>
                <w:tab w:val="left" w:pos="10620"/>
              </w:tabs>
              <w:rPr>
                <w:rFonts w:ascii="Cambria" w:hAnsi="Cambria"/>
              </w:rPr>
            </w:pPr>
            <w:bookmarkStart w:id="1933" w:name="_Toc137818016"/>
            <w:bookmarkStart w:id="1934" w:name="_Toc137830696"/>
            <w:r>
              <w:rPr>
                <w:rFonts w:ascii="Cambria" w:hAnsi="Cambria"/>
                <w:b w:val="0"/>
              </w:rPr>
              <w:t>Browser document button</w:t>
            </w:r>
            <w:bookmarkEnd w:id="1933"/>
            <w:bookmarkEnd w:id="1934"/>
          </w:p>
          <w:p w14:paraId="53EC37A7" w14:textId="77777777" w:rsidR="009274EA" w:rsidRDefault="00C53038">
            <w:pPr>
              <w:pStyle w:val="Heading112pt"/>
              <w:numPr>
                <w:ilvl w:val="1"/>
                <w:numId w:val="2"/>
              </w:numPr>
              <w:tabs>
                <w:tab w:val="left" w:pos="10620"/>
              </w:tabs>
              <w:rPr>
                <w:rFonts w:ascii="Cambria" w:hAnsi="Cambria"/>
              </w:rPr>
            </w:pPr>
            <w:bookmarkStart w:id="1935" w:name="_Toc137818017"/>
            <w:bookmarkStart w:id="1936" w:name="_Toc137830697"/>
            <w:r>
              <w:rPr>
                <w:rFonts w:ascii="Cambria" w:hAnsi="Cambria"/>
                <w:b w:val="0"/>
              </w:rPr>
              <w:t>Document Brief/Remarks textbox</w:t>
            </w:r>
            <w:bookmarkEnd w:id="1935"/>
            <w:bookmarkEnd w:id="1936"/>
          </w:p>
          <w:p w14:paraId="281FE4A6" w14:textId="77777777" w:rsidR="009274EA" w:rsidRDefault="00C53038">
            <w:pPr>
              <w:pStyle w:val="Heading112pt"/>
              <w:numPr>
                <w:ilvl w:val="1"/>
                <w:numId w:val="2"/>
              </w:numPr>
              <w:tabs>
                <w:tab w:val="left" w:pos="10620"/>
              </w:tabs>
              <w:rPr>
                <w:rFonts w:ascii="Cambria" w:hAnsi="Cambria"/>
              </w:rPr>
            </w:pPr>
            <w:bookmarkStart w:id="1937" w:name="_Toc137818018"/>
            <w:bookmarkStart w:id="1938" w:name="_Toc137830698"/>
            <w:r>
              <w:rPr>
                <w:rFonts w:ascii="Cambria" w:hAnsi="Cambria"/>
                <w:b w:val="0"/>
              </w:rPr>
              <w:t>Upload button</w:t>
            </w:r>
            <w:bookmarkEnd w:id="1937"/>
            <w:bookmarkEnd w:id="1938"/>
          </w:p>
          <w:p w14:paraId="6A938C1E" w14:textId="77777777" w:rsidR="009274EA" w:rsidRDefault="00C53038">
            <w:pPr>
              <w:pStyle w:val="Heading112pt"/>
              <w:numPr>
                <w:ilvl w:val="1"/>
                <w:numId w:val="2"/>
              </w:numPr>
              <w:tabs>
                <w:tab w:val="left" w:pos="10620"/>
              </w:tabs>
              <w:rPr>
                <w:rFonts w:ascii="Cambria" w:hAnsi="Cambria"/>
              </w:rPr>
            </w:pPr>
            <w:bookmarkStart w:id="1939" w:name="_Toc137818019"/>
            <w:bookmarkStart w:id="1940" w:name="_Toc137830699"/>
            <w:r>
              <w:rPr>
                <w:rFonts w:ascii="Cambria" w:hAnsi="Cambria"/>
                <w:b w:val="0"/>
              </w:rPr>
              <w:t>Clear button.</w:t>
            </w:r>
            <w:bookmarkEnd w:id="1939"/>
            <w:bookmarkEnd w:id="1940"/>
          </w:p>
          <w:p w14:paraId="3973569B" w14:textId="77777777" w:rsidR="009274EA" w:rsidRDefault="00C53038">
            <w:pPr>
              <w:pStyle w:val="Heading112pt"/>
              <w:tabs>
                <w:tab w:val="left" w:pos="10620"/>
              </w:tabs>
              <w:rPr>
                <w:rFonts w:ascii="Cambria" w:hAnsi="Cambria"/>
              </w:rPr>
            </w:pPr>
            <w:bookmarkStart w:id="1941" w:name="_Toc137818020"/>
            <w:bookmarkStart w:id="1942" w:name="_Toc137830700"/>
            <w:r>
              <w:rPr>
                <w:rFonts w:ascii="Cambria" w:hAnsi="Cambria"/>
                <w:b w:val="0"/>
              </w:rPr>
              <w:t>System should allow to upload 10 MB Size per file.</w:t>
            </w:r>
            <w:bookmarkEnd w:id="1941"/>
            <w:bookmarkEnd w:id="1942"/>
          </w:p>
          <w:p w14:paraId="18CE4DE1" w14:textId="77777777" w:rsidR="009274EA" w:rsidRDefault="00C53038">
            <w:pPr>
              <w:pStyle w:val="Heading112pt"/>
              <w:rPr>
                <w:rFonts w:ascii="Cambria" w:hAnsi="Cambria"/>
                <w:b w:val="0"/>
              </w:rPr>
            </w:pPr>
            <w:bookmarkStart w:id="1943" w:name="_Toc137818021"/>
            <w:bookmarkStart w:id="1944" w:name="_Toc137830701"/>
            <w:r>
              <w:rPr>
                <w:rFonts w:ascii="Cambria" w:hAnsi="Cambria"/>
                <w:b w:val="0"/>
              </w:rPr>
              <w:t>System should display message “Incorrect file type” on selecting other than PDF file.</w:t>
            </w:r>
            <w:bookmarkEnd w:id="1943"/>
            <w:bookmarkEnd w:id="1944"/>
          </w:p>
          <w:p w14:paraId="3D8E74D9"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D2586F2" w14:textId="77777777" w:rsidR="009274EA" w:rsidRDefault="00C53038">
            <w:pPr>
              <w:pStyle w:val="Heading112pt"/>
              <w:rPr>
                <w:rFonts w:ascii="Cambria" w:hAnsi="Cambria"/>
                <w:b w:val="0"/>
              </w:rPr>
            </w:pPr>
            <w:r>
              <w:rPr>
                <w:rFonts w:ascii="Cambria" w:hAnsi="Cambria"/>
                <w:b w:val="0"/>
              </w:rPr>
              <w:lastRenderedPageBreak/>
              <w:t>System should capture the entry of “Document Uploaded” in audit trail report as “New document uploaded for Sub Tea Type :&lt; Sub Tea Type Name&gt;”.</w:t>
            </w:r>
          </w:p>
        </w:tc>
      </w:tr>
      <w:tr w:rsidR="009274EA" w14:paraId="48D7252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1C2B5B0"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35C10485" w14:textId="77777777" w:rsidR="009274EA" w:rsidRDefault="00C53038">
            <w:pPr>
              <w:numPr>
                <w:ilvl w:val="0"/>
                <w:numId w:val="1"/>
              </w:numPr>
              <w:tabs>
                <w:tab w:val="left" w:pos="10620"/>
              </w:tabs>
              <w:spacing w:after="0" w:line="360" w:lineRule="auto"/>
            </w:pPr>
            <w:r>
              <w:t>TAO User/Tea Board Admin User/Authorized User</w:t>
            </w:r>
          </w:p>
        </w:tc>
      </w:tr>
    </w:tbl>
    <w:p w14:paraId="00B923E9" w14:textId="77777777" w:rsidR="009274EA" w:rsidRDefault="009274EA">
      <w:pPr>
        <w:tabs>
          <w:tab w:val="left" w:pos="10620"/>
        </w:tabs>
      </w:pPr>
    </w:p>
    <w:p w14:paraId="59A353D8"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679809FD" w14:textId="77777777">
        <w:trPr>
          <w:trHeight w:val="940"/>
        </w:trPr>
        <w:tc>
          <w:tcPr>
            <w:tcW w:w="1150" w:type="dxa"/>
            <w:shd w:val="clear" w:color="auto" w:fill="C4BC96"/>
          </w:tcPr>
          <w:p w14:paraId="69D47A2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175E488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71195F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8B3420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2FF8045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58CA7D1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6B2E3AF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27C41B2F" w14:textId="77777777">
        <w:trPr>
          <w:trHeight w:val="1735"/>
        </w:trPr>
        <w:tc>
          <w:tcPr>
            <w:tcW w:w="1150" w:type="dxa"/>
            <w:shd w:val="clear" w:color="auto" w:fill="auto"/>
          </w:tcPr>
          <w:p w14:paraId="4EC4120A" w14:textId="77777777" w:rsidR="009274EA" w:rsidRDefault="00C53038">
            <w:pPr>
              <w:tabs>
                <w:tab w:val="left" w:pos="10620"/>
              </w:tabs>
              <w:rPr>
                <w:color w:val="222222"/>
                <w:sz w:val="18"/>
                <w:szCs w:val="18"/>
              </w:rPr>
            </w:pPr>
            <w:r>
              <w:rPr>
                <w:rStyle w:val="brownfont"/>
                <w:color w:val="000000"/>
                <w:sz w:val="18"/>
                <w:szCs w:val="18"/>
              </w:rPr>
              <w:t>Sub Tea Type Name</w:t>
            </w:r>
          </w:p>
          <w:p w14:paraId="52F4EF6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99076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60E40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BCD0533" w14:textId="77777777" w:rsidR="009274EA" w:rsidRDefault="00C53038">
            <w:pPr>
              <w:tabs>
                <w:tab w:val="center" w:pos="4320"/>
                <w:tab w:val="right" w:pos="8640"/>
                <w:tab w:val="left" w:pos="10620"/>
              </w:tabs>
            </w:pPr>
            <w:r>
              <w:t>The sub tea type name should be a required field if the main Tea Type is specified.</w:t>
            </w:r>
          </w:p>
          <w:p w14:paraId="034D7728" w14:textId="77777777" w:rsidR="009274EA" w:rsidRDefault="00C53038">
            <w:pPr>
              <w:tabs>
                <w:tab w:val="center" w:pos="4320"/>
                <w:tab w:val="right" w:pos="8640"/>
                <w:tab w:val="left" w:pos="10620"/>
              </w:tabs>
            </w:pPr>
            <w:r>
              <w:t>The sub tea type name should have a minimum length of 2 characters and a maximum length of 50 characters.</w:t>
            </w:r>
          </w:p>
          <w:p w14:paraId="4DE0F6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sub tea type name should not be allowed.</w:t>
            </w:r>
          </w:p>
        </w:tc>
        <w:tc>
          <w:tcPr>
            <w:tcW w:w="1352" w:type="dxa"/>
            <w:shd w:val="clear" w:color="auto" w:fill="auto"/>
          </w:tcPr>
          <w:p w14:paraId="4A55A75D" w14:textId="77777777" w:rsidR="009274EA" w:rsidRDefault="00C53038">
            <w:pPr>
              <w:tabs>
                <w:tab w:val="center" w:pos="4320"/>
                <w:tab w:val="right" w:pos="8640"/>
                <w:tab w:val="left" w:pos="10620"/>
              </w:tabs>
            </w:pPr>
            <w:r>
              <w:t>If the sub tea type name field is left empty when the main Tea Type is specified: "Please enter the sub tea type name."</w:t>
            </w:r>
          </w:p>
          <w:p w14:paraId="53027EE3" w14:textId="77777777" w:rsidR="009274EA" w:rsidRDefault="00C53038">
            <w:pPr>
              <w:tabs>
                <w:tab w:val="center" w:pos="4320"/>
                <w:tab w:val="right" w:pos="8640"/>
                <w:tab w:val="left" w:pos="10620"/>
              </w:tabs>
            </w:pPr>
            <w:r>
              <w:t>If the sub tea type name is shorter than 2 characters: "The sub tea type name should be at least 2 characters long."</w:t>
            </w:r>
          </w:p>
          <w:p w14:paraId="21CABE15" w14:textId="77777777" w:rsidR="009274EA" w:rsidRDefault="00C53038">
            <w:pPr>
              <w:tabs>
                <w:tab w:val="center" w:pos="4320"/>
                <w:tab w:val="right" w:pos="8640"/>
                <w:tab w:val="left" w:pos="10620"/>
              </w:tabs>
            </w:pPr>
            <w:r>
              <w:t>If the sub tea type name exceeds 50 characters: "The sub tea type name should not exceed 50 characters."</w:t>
            </w:r>
          </w:p>
          <w:p w14:paraId="79EAE9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a duplicate value for </w:t>
            </w:r>
            <w:r>
              <w:rPr>
                <w:rFonts w:ascii="Cambria" w:hAnsi="Cambria"/>
                <w:sz w:val="22"/>
                <w:szCs w:val="22"/>
              </w:rPr>
              <w:lastRenderedPageBreak/>
              <w:t>sub tea type name is entered: "Sub tea type name must be unique. The entered value already exists."</w:t>
            </w:r>
          </w:p>
        </w:tc>
        <w:tc>
          <w:tcPr>
            <w:tcW w:w="2904" w:type="dxa"/>
            <w:shd w:val="clear" w:color="auto" w:fill="auto"/>
          </w:tcPr>
          <w:p w14:paraId="440D6E8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525526F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9FA87B5" w14:textId="77777777">
        <w:trPr>
          <w:trHeight w:val="1735"/>
        </w:trPr>
        <w:tc>
          <w:tcPr>
            <w:tcW w:w="1150" w:type="dxa"/>
            <w:shd w:val="clear" w:color="auto" w:fill="auto"/>
          </w:tcPr>
          <w:p w14:paraId="2953AAEC" w14:textId="77777777" w:rsidR="009274EA" w:rsidRDefault="00C53038">
            <w:pPr>
              <w:tabs>
                <w:tab w:val="left" w:pos="10620"/>
              </w:tabs>
              <w:rPr>
                <w:color w:val="222222"/>
                <w:sz w:val="18"/>
                <w:szCs w:val="18"/>
              </w:rPr>
            </w:pPr>
            <w:r>
              <w:rPr>
                <w:rStyle w:val="brownfont"/>
                <w:color w:val="000000"/>
                <w:sz w:val="18"/>
                <w:szCs w:val="18"/>
              </w:rPr>
              <w:t>Sub Tea Type Code</w:t>
            </w:r>
          </w:p>
          <w:p w14:paraId="09D0F93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0F4EE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F76F6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1E86275" w14:textId="77777777" w:rsidR="009274EA" w:rsidRDefault="00C53038">
            <w:pPr>
              <w:tabs>
                <w:tab w:val="center" w:pos="4320"/>
                <w:tab w:val="right" w:pos="8640"/>
                <w:tab w:val="left" w:pos="10620"/>
              </w:tabs>
            </w:pPr>
            <w:r>
              <w:t>The sub tea type code should be a required field if the main Tea Type is specified.</w:t>
            </w:r>
          </w:p>
          <w:p w14:paraId="5B15FFDD" w14:textId="77777777" w:rsidR="009274EA" w:rsidRDefault="00C53038">
            <w:pPr>
              <w:tabs>
                <w:tab w:val="center" w:pos="4320"/>
                <w:tab w:val="right" w:pos="8640"/>
                <w:tab w:val="left" w:pos="10620"/>
              </w:tabs>
            </w:pPr>
            <w:r>
              <w:t>The sub tea type code should consist of alphanumeric characters.</w:t>
            </w:r>
          </w:p>
          <w:p w14:paraId="7605A78F" w14:textId="77777777" w:rsidR="009274EA" w:rsidRDefault="00C53038">
            <w:pPr>
              <w:tabs>
                <w:tab w:val="center" w:pos="4320"/>
                <w:tab w:val="right" w:pos="8640"/>
                <w:tab w:val="left" w:pos="10620"/>
              </w:tabs>
            </w:pPr>
            <w:r>
              <w:t>The sub tea type code should have a minimum length of 2 characters and a maximum length of 10 characters.</w:t>
            </w:r>
          </w:p>
          <w:p w14:paraId="51FA16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sub tea type code should not be allowed.</w:t>
            </w:r>
          </w:p>
        </w:tc>
        <w:tc>
          <w:tcPr>
            <w:tcW w:w="1352" w:type="dxa"/>
            <w:shd w:val="clear" w:color="auto" w:fill="auto"/>
          </w:tcPr>
          <w:p w14:paraId="024AA2DA" w14:textId="77777777" w:rsidR="009274EA" w:rsidRDefault="00C53038">
            <w:pPr>
              <w:tabs>
                <w:tab w:val="center" w:pos="4320"/>
                <w:tab w:val="right" w:pos="8640"/>
                <w:tab w:val="left" w:pos="10620"/>
              </w:tabs>
            </w:pPr>
            <w:r>
              <w:t>If the sub tea type code field is left empty when the main Tea Type is specified: "Please enter the sub tea type code."</w:t>
            </w:r>
          </w:p>
          <w:p w14:paraId="045644E3" w14:textId="77777777" w:rsidR="009274EA" w:rsidRDefault="00C53038">
            <w:pPr>
              <w:tabs>
                <w:tab w:val="center" w:pos="4320"/>
                <w:tab w:val="right" w:pos="8640"/>
                <w:tab w:val="left" w:pos="10620"/>
              </w:tabs>
            </w:pPr>
            <w:r>
              <w:t>If the sub tea type code contains non-alphanumeric characters: "The sub tea type code should only contain alphanumeric characters."</w:t>
            </w:r>
          </w:p>
          <w:p w14:paraId="7C9D7B13" w14:textId="77777777" w:rsidR="009274EA" w:rsidRDefault="00C53038">
            <w:pPr>
              <w:tabs>
                <w:tab w:val="center" w:pos="4320"/>
                <w:tab w:val="right" w:pos="8640"/>
                <w:tab w:val="left" w:pos="10620"/>
              </w:tabs>
            </w:pPr>
            <w:r>
              <w:t>If the sub tea type code is shorter than 2 characters: "The sub tea type code should be at least 2 characters long."</w:t>
            </w:r>
          </w:p>
          <w:p w14:paraId="40878B18" w14:textId="77777777" w:rsidR="009274EA" w:rsidRDefault="00C53038">
            <w:pPr>
              <w:tabs>
                <w:tab w:val="center" w:pos="4320"/>
                <w:tab w:val="right" w:pos="8640"/>
                <w:tab w:val="left" w:pos="10620"/>
              </w:tabs>
            </w:pPr>
            <w:r>
              <w:t xml:space="preserve">If the sub tea type code exceeds 10 </w:t>
            </w:r>
            <w:r>
              <w:lastRenderedPageBreak/>
              <w:t>characters: "The sub tea type code should not exceed 10 characters."</w:t>
            </w:r>
          </w:p>
          <w:p w14:paraId="2AEFE4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sub tea type code is entered: "Sub tea type code must be unique. The entered value already exists."</w:t>
            </w:r>
          </w:p>
        </w:tc>
        <w:tc>
          <w:tcPr>
            <w:tcW w:w="2904" w:type="dxa"/>
            <w:shd w:val="clear" w:color="auto" w:fill="auto"/>
          </w:tcPr>
          <w:p w14:paraId="5018E36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65D7FC6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17CB018" w14:textId="77777777">
        <w:trPr>
          <w:trHeight w:val="1735"/>
        </w:trPr>
        <w:tc>
          <w:tcPr>
            <w:tcW w:w="1150" w:type="dxa"/>
            <w:shd w:val="clear" w:color="auto" w:fill="auto"/>
          </w:tcPr>
          <w:p w14:paraId="0B34FC81" w14:textId="77777777" w:rsidR="009274EA" w:rsidRDefault="00C53038">
            <w:pPr>
              <w:tabs>
                <w:tab w:val="left" w:pos="10620"/>
              </w:tabs>
              <w:rPr>
                <w:rStyle w:val="brownfont"/>
                <w:color w:val="000000"/>
                <w:sz w:val="18"/>
                <w:szCs w:val="18"/>
              </w:rPr>
            </w:pPr>
            <w:r>
              <w:rPr>
                <w:rStyle w:val="brownfont"/>
                <w:color w:val="000000"/>
                <w:sz w:val="18"/>
                <w:szCs w:val="18"/>
              </w:rPr>
              <w:t>Tea Type</w:t>
            </w:r>
          </w:p>
        </w:tc>
        <w:tc>
          <w:tcPr>
            <w:tcW w:w="918" w:type="dxa"/>
            <w:shd w:val="clear" w:color="auto" w:fill="auto"/>
          </w:tcPr>
          <w:p w14:paraId="0AC79A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268CB4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EE33CAB" w14:textId="77777777" w:rsidR="009274EA" w:rsidRDefault="00C53038">
            <w:pPr>
              <w:tabs>
                <w:tab w:val="center" w:pos="4320"/>
                <w:tab w:val="right" w:pos="8640"/>
                <w:tab w:val="left" w:pos="10620"/>
              </w:tabs>
            </w:pPr>
            <w:r>
              <w:t>The drop-down selection should be a required field.</w:t>
            </w:r>
          </w:p>
          <w:p w14:paraId="6E9B5A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drop-down menu.</w:t>
            </w:r>
          </w:p>
        </w:tc>
        <w:tc>
          <w:tcPr>
            <w:tcW w:w="1352" w:type="dxa"/>
            <w:shd w:val="clear" w:color="auto" w:fill="auto"/>
          </w:tcPr>
          <w:p w14:paraId="58FC9B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drop-down selection is not made: "Please select an option from the drop-down menu."</w:t>
            </w:r>
          </w:p>
        </w:tc>
        <w:tc>
          <w:tcPr>
            <w:tcW w:w="2904" w:type="dxa"/>
            <w:shd w:val="clear" w:color="auto" w:fill="auto"/>
          </w:tcPr>
          <w:p w14:paraId="6DF5CA5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960CBF2"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077C76DE" w14:textId="77777777" w:rsidR="009274EA" w:rsidRDefault="009274EA">
      <w:pPr>
        <w:tabs>
          <w:tab w:val="left" w:pos="10620"/>
        </w:tabs>
      </w:pPr>
    </w:p>
    <w:p w14:paraId="4CE8D693" w14:textId="77777777" w:rsidR="009274EA" w:rsidRDefault="009274EA">
      <w:pPr>
        <w:tabs>
          <w:tab w:val="left" w:pos="10620"/>
        </w:tabs>
        <w:rPr>
          <w:rFonts w:cs="Arial"/>
          <w:b/>
          <w:i/>
          <w:lang w:bidi="en-US"/>
        </w:rPr>
      </w:pPr>
    </w:p>
    <w:p w14:paraId="1B7C9A86"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6A4F4211" w14:textId="77777777">
        <w:trPr>
          <w:trHeight w:val="501"/>
        </w:trPr>
        <w:tc>
          <w:tcPr>
            <w:tcW w:w="1866" w:type="dxa"/>
            <w:shd w:val="clear" w:color="auto" w:fill="C4BC96"/>
            <w:vAlign w:val="center"/>
          </w:tcPr>
          <w:p w14:paraId="1640C758"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E2C4B71"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14570B0A" w14:textId="77777777" w:rsidR="009274EA" w:rsidRDefault="00C53038">
            <w:pPr>
              <w:tabs>
                <w:tab w:val="left" w:pos="10620"/>
              </w:tabs>
              <w:rPr>
                <w:b/>
                <w:bCs/>
                <w:iCs/>
              </w:rPr>
            </w:pPr>
            <w:r>
              <w:rPr>
                <w:b/>
                <w:bCs/>
                <w:iCs/>
              </w:rPr>
              <w:t>Behaviour</w:t>
            </w:r>
          </w:p>
        </w:tc>
      </w:tr>
      <w:tr w:rsidR="009274EA" w14:paraId="3D7E6CF8" w14:textId="77777777">
        <w:trPr>
          <w:trHeight w:val="517"/>
        </w:trPr>
        <w:tc>
          <w:tcPr>
            <w:tcW w:w="1866" w:type="dxa"/>
            <w:vAlign w:val="center"/>
          </w:tcPr>
          <w:p w14:paraId="7DA6724B" w14:textId="77777777" w:rsidR="009274EA" w:rsidRDefault="00C53038">
            <w:pPr>
              <w:tabs>
                <w:tab w:val="left" w:pos="10620"/>
              </w:tabs>
            </w:pPr>
            <w:r>
              <w:t>Submit</w:t>
            </w:r>
          </w:p>
        </w:tc>
        <w:tc>
          <w:tcPr>
            <w:tcW w:w="1858" w:type="dxa"/>
            <w:vAlign w:val="center"/>
          </w:tcPr>
          <w:p w14:paraId="757BAB91" w14:textId="77777777" w:rsidR="009274EA" w:rsidRDefault="00C53038">
            <w:pPr>
              <w:tabs>
                <w:tab w:val="left" w:pos="10620"/>
              </w:tabs>
            </w:pPr>
            <w:r>
              <w:t>Button</w:t>
            </w:r>
          </w:p>
        </w:tc>
        <w:tc>
          <w:tcPr>
            <w:tcW w:w="6603" w:type="dxa"/>
            <w:vAlign w:val="center"/>
          </w:tcPr>
          <w:p w14:paraId="2471D17D" w14:textId="77777777" w:rsidR="009274EA" w:rsidRDefault="00C53038">
            <w:pPr>
              <w:tabs>
                <w:tab w:val="left" w:pos="10620"/>
              </w:tabs>
            </w:pPr>
            <w:r>
              <w:t>Save the records</w:t>
            </w:r>
          </w:p>
        </w:tc>
      </w:tr>
      <w:tr w:rsidR="009274EA" w14:paraId="48957827" w14:textId="77777777">
        <w:trPr>
          <w:trHeight w:val="517"/>
        </w:trPr>
        <w:tc>
          <w:tcPr>
            <w:tcW w:w="1866" w:type="dxa"/>
            <w:vAlign w:val="center"/>
          </w:tcPr>
          <w:p w14:paraId="362747A7" w14:textId="77777777" w:rsidR="009274EA" w:rsidRDefault="00C53038">
            <w:pPr>
              <w:tabs>
                <w:tab w:val="left" w:pos="10620"/>
              </w:tabs>
            </w:pPr>
            <w:r>
              <w:t>Cancel</w:t>
            </w:r>
          </w:p>
        </w:tc>
        <w:tc>
          <w:tcPr>
            <w:tcW w:w="1858" w:type="dxa"/>
            <w:vAlign w:val="center"/>
          </w:tcPr>
          <w:p w14:paraId="1BF4982E" w14:textId="77777777" w:rsidR="009274EA" w:rsidRDefault="00C53038">
            <w:pPr>
              <w:tabs>
                <w:tab w:val="left" w:pos="10620"/>
              </w:tabs>
            </w:pPr>
            <w:r>
              <w:t>Button</w:t>
            </w:r>
          </w:p>
        </w:tc>
        <w:tc>
          <w:tcPr>
            <w:tcW w:w="6603" w:type="dxa"/>
            <w:vAlign w:val="center"/>
          </w:tcPr>
          <w:p w14:paraId="117ECD45" w14:textId="77777777" w:rsidR="009274EA" w:rsidRDefault="00C53038">
            <w:pPr>
              <w:tabs>
                <w:tab w:val="left" w:pos="10620"/>
              </w:tabs>
            </w:pPr>
            <w:r>
              <w:t>Redirect on log in home page.</w:t>
            </w:r>
          </w:p>
        </w:tc>
      </w:tr>
      <w:tr w:rsidR="009274EA" w14:paraId="59B1C017" w14:textId="77777777">
        <w:trPr>
          <w:trHeight w:val="517"/>
        </w:trPr>
        <w:tc>
          <w:tcPr>
            <w:tcW w:w="1866" w:type="dxa"/>
            <w:vAlign w:val="center"/>
          </w:tcPr>
          <w:p w14:paraId="292F50D4" w14:textId="77777777" w:rsidR="009274EA" w:rsidRDefault="00C53038">
            <w:pPr>
              <w:tabs>
                <w:tab w:val="left" w:pos="10620"/>
              </w:tabs>
            </w:pPr>
            <w:r>
              <w:t xml:space="preserve">Clear </w:t>
            </w:r>
          </w:p>
        </w:tc>
        <w:tc>
          <w:tcPr>
            <w:tcW w:w="1858" w:type="dxa"/>
            <w:vAlign w:val="center"/>
          </w:tcPr>
          <w:p w14:paraId="173C94A2" w14:textId="77777777" w:rsidR="009274EA" w:rsidRDefault="00C53038">
            <w:pPr>
              <w:tabs>
                <w:tab w:val="left" w:pos="10620"/>
              </w:tabs>
            </w:pPr>
            <w:r>
              <w:t>Button</w:t>
            </w:r>
          </w:p>
        </w:tc>
        <w:tc>
          <w:tcPr>
            <w:tcW w:w="6603" w:type="dxa"/>
            <w:vAlign w:val="center"/>
          </w:tcPr>
          <w:p w14:paraId="0A1EC680" w14:textId="77777777" w:rsidR="009274EA" w:rsidRDefault="00C53038">
            <w:pPr>
              <w:tabs>
                <w:tab w:val="left" w:pos="10620"/>
              </w:tabs>
            </w:pPr>
            <w:r>
              <w:t>Clear All Fields.</w:t>
            </w:r>
          </w:p>
        </w:tc>
      </w:tr>
      <w:tr w:rsidR="009274EA" w14:paraId="543A5592" w14:textId="77777777">
        <w:trPr>
          <w:trHeight w:val="517"/>
        </w:trPr>
        <w:tc>
          <w:tcPr>
            <w:tcW w:w="1866" w:type="dxa"/>
            <w:vAlign w:val="center"/>
          </w:tcPr>
          <w:p w14:paraId="132316EA" w14:textId="77777777" w:rsidR="009274EA" w:rsidRDefault="00C53038">
            <w:pPr>
              <w:tabs>
                <w:tab w:val="left" w:pos="10620"/>
              </w:tabs>
            </w:pPr>
            <w:r>
              <w:t>Tea Type</w:t>
            </w:r>
          </w:p>
        </w:tc>
        <w:tc>
          <w:tcPr>
            <w:tcW w:w="1858" w:type="dxa"/>
            <w:vAlign w:val="center"/>
          </w:tcPr>
          <w:p w14:paraId="4432B958" w14:textId="77777777" w:rsidR="009274EA" w:rsidRDefault="00C53038">
            <w:pPr>
              <w:tabs>
                <w:tab w:val="left" w:pos="10620"/>
              </w:tabs>
            </w:pPr>
            <w:r>
              <w:t>Dropdown</w:t>
            </w:r>
          </w:p>
        </w:tc>
        <w:tc>
          <w:tcPr>
            <w:tcW w:w="6603" w:type="dxa"/>
            <w:vAlign w:val="center"/>
          </w:tcPr>
          <w:p w14:paraId="68FD307F" w14:textId="77777777" w:rsidR="009274EA" w:rsidRDefault="00C53038">
            <w:pPr>
              <w:tabs>
                <w:tab w:val="left" w:pos="10620"/>
              </w:tabs>
            </w:pPr>
            <w:r>
              <w:t>Display the Tea Type from master</w:t>
            </w:r>
          </w:p>
        </w:tc>
      </w:tr>
    </w:tbl>
    <w:p w14:paraId="5CF1AF48" w14:textId="77777777" w:rsidR="009274EA" w:rsidRDefault="00C53038">
      <w:pPr>
        <w:pStyle w:val="Heading2"/>
        <w:keepNext w:val="0"/>
        <w:keepLines w:val="0"/>
        <w:numPr>
          <w:ilvl w:val="1"/>
          <w:numId w:val="27"/>
        </w:numPr>
        <w:tabs>
          <w:tab w:val="left" w:pos="10620"/>
        </w:tabs>
        <w:spacing w:before="120" w:after="120" w:line="360" w:lineRule="auto"/>
        <w:jc w:val="both"/>
        <w:rPr>
          <w:rFonts w:ascii="Cambria" w:hAnsi="Cambria" w:cs="Myanmar Text"/>
          <w:lang w:val="en-US"/>
        </w:rPr>
      </w:pPr>
      <w:bookmarkStart w:id="1945" w:name="_Toc137143956"/>
      <w:bookmarkStart w:id="1946" w:name="_Toc137818022"/>
      <w:bookmarkStart w:id="1947" w:name="_Toc148377748"/>
      <w:r>
        <w:rPr>
          <w:rFonts w:ascii="Cambria" w:hAnsi="Cambria" w:cs="Myanmar Text"/>
          <w:lang w:val="en-US"/>
        </w:rPr>
        <w:lastRenderedPageBreak/>
        <w:t>High Level Use Case of Manage Sub Tea Type.</w:t>
      </w:r>
      <w:bookmarkEnd w:id="1945"/>
      <w:bookmarkEnd w:id="1946"/>
      <w:bookmarkEnd w:id="1947"/>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4555338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EDE56EA"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72B92F37" w14:textId="77777777" w:rsidR="009274EA" w:rsidRDefault="00C53038">
            <w:pPr>
              <w:numPr>
                <w:ilvl w:val="0"/>
                <w:numId w:val="2"/>
              </w:numPr>
              <w:tabs>
                <w:tab w:val="left" w:pos="10620"/>
              </w:tabs>
              <w:spacing w:after="0" w:line="360" w:lineRule="auto"/>
            </w:pPr>
            <w:r>
              <w:t>To understand the functional logic for Manage Sub Tea Type.</w:t>
            </w:r>
          </w:p>
        </w:tc>
      </w:tr>
      <w:tr w:rsidR="009274EA" w14:paraId="36E6CDB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0A5FD08"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2AE910F2" w14:textId="77777777" w:rsidR="009274EA" w:rsidRDefault="00C53038">
            <w:pPr>
              <w:numPr>
                <w:ilvl w:val="0"/>
                <w:numId w:val="2"/>
              </w:numPr>
              <w:tabs>
                <w:tab w:val="left" w:pos="10620"/>
              </w:tabs>
              <w:spacing w:after="0" w:line="360" w:lineRule="auto"/>
            </w:pPr>
            <w:r>
              <w:t>User should have rights for Administrator rights.</w:t>
            </w:r>
          </w:p>
          <w:p w14:paraId="4A3BE343" w14:textId="77777777" w:rsidR="009274EA" w:rsidRDefault="00C53038">
            <w:pPr>
              <w:numPr>
                <w:ilvl w:val="0"/>
                <w:numId w:val="2"/>
              </w:numPr>
              <w:tabs>
                <w:tab w:val="left" w:pos="10620"/>
              </w:tabs>
              <w:spacing w:after="0" w:line="360" w:lineRule="auto"/>
            </w:pPr>
            <w:r>
              <w:t>User should have “Manage Sub Tea Type” rights.</w:t>
            </w:r>
          </w:p>
          <w:p w14:paraId="768A68E3" w14:textId="77777777" w:rsidR="009274EA" w:rsidRDefault="00C53038">
            <w:pPr>
              <w:numPr>
                <w:ilvl w:val="0"/>
                <w:numId w:val="2"/>
              </w:numPr>
              <w:tabs>
                <w:tab w:val="left" w:pos="10620"/>
              </w:tabs>
              <w:spacing w:after="0" w:line="360" w:lineRule="auto"/>
            </w:pPr>
            <w:r>
              <w:t>Sub Tea Type should be created.</w:t>
            </w:r>
          </w:p>
        </w:tc>
      </w:tr>
      <w:tr w:rsidR="009274EA" w14:paraId="09F89FA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F6ECC0F"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68972879" w14:textId="77777777" w:rsidR="009274EA" w:rsidRDefault="00C53038">
            <w:pPr>
              <w:numPr>
                <w:ilvl w:val="0"/>
                <w:numId w:val="2"/>
              </w:numPr>
              <w:tabs>
                <w:tab w:val="left" w:pos="10620"/>
              </w:tabs>
              <w:spacing w:after="0" w:line="240" w:lineRule="auto"/>
            </w:pPr>
            <w:r>
              <w:t xml:space="preserve">System should reflect the updated Sub Tea Type detail in </w:t>
            </w:r>
            <w:r>
              <w:rPr>
                <w:b/>
              </w:rPr>
              <w:t>entire application</w:t>
            </w:r>
            <w:r>
              <w:t>.</w:t>
            </w:r>
          </w:p>
        </w:tc>
      </w:tr>
      <w:tr w:rsidR="009274EA" w14:paraId="4F73B48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2124AAD"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32C7836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2B07BA0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6277F18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2E79021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Sub Tea Type”.</w:t>
            </w:r>
          </w:p>
          <w:p w14:paraId="7350E09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00C6388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39783A1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4E0F024"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64695F4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4BEB68C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458AF3C"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694783CF" w14:textId="77777777" w:rsidR="009274EA" w:rsidRDefault="00C53038">
            <w:pPr>
              <w:pStyle w:val="Heading112pt"/>
              <w:tabs>
                <w:tab w:val="left" w:pos="10620"/>
              </w:tabs>
              <w:rPr>
                <w:rFonts w:ascii="Cambria" w:hAnsi="Cambria"/>
              </w:rPr>
            </w:pPr>
            <w:bookmarkStart w:id="1948" w:name="_Toc137818023"/>
            <w:bookmarkStart w:id="1949" w:name="_Toc137830702"/>
            <w:r>
              <w:rPr>
                <w:rFonts w:ascii="Cambria" w:hAnsi="Cambria"/>
                <w:b w:val="0"/>
              </w:rPr>
              <w:t>System should display below sections on “Manage Sub Tea Type” page.</w:t>
            </w:r>
            <w:bookmarkEnd w:id="1948"/>
            <w:bookmarkEnd w:id="1949"/>
          </w:p>
          <w:p w14:paraId="7798956E" w14:textId="77777777" w:rsidR="009274EA" w:rsidRDefault="00C53038">
            <w:pPr>
              <w:pStyle w:val="Heading112pt"/>
              <w:numPr>
                <w:ilvl w:val="1"/>
                <w:numId w:val="2"/>
              </w:numPr>
              <w:tabs>
                <w:tab w:val="left" w:pos="10620"/>
              </w:tabs>
              <w:rPr>
                <w:rFonts w:ascii="Cambria" w:hAnsi="Cambria"/>
              </w:rPr>
            </w:pPr>
            <w:bookmarkStart w:id="1950" w:name="_Toc137818024"/>
            <w:bookmarkStart w:id="1951" w:name="_Toc137830703"/>
            <w:r>
              <w:rPr>
                <w:rFonts w:ascii="Cambria" w:hAnsi="Cambria"/>
                <w:b w:val="0"/>
              </w:rPr>
              <w:t>Search section.</w:t>
            </w:r>
            <w:bookmarkEnd w:id="1950"/>
            <w:bookmarkEnd w:id="1951"/>
          </w:p>
          <w:p w14:paraId="33A9991E" w14:textId="77777777" w:rsidR="009274EA" w:rsidRDefault="00C53038">
            <w:pPr>
              <w:pStyle w:val="Heading112pt"/>
              <w:numPr>
                <w:ilvl w:val="1"/>
                <w:numId w:val="2"/>
              </w:numPr>
              <w:tabs>
                <w:tab w:val="left" w:pos="10620"/>
              </w:tabs>
              <w:rPr>
                <w:rFonts w:ascii="Cambria" w:hAnsi="Cambria"/>
              </w:rPr>
            </w:pPr>
            <w:bookmarkStart w:id="1952" w:name="_Toc137818025"/>
            <w:bookmarkStart w:id="1953" w:name="_Toc137830704"/>
            <w:r>
              <w:rPr>
                <w:rFonts w:ascii="Cambria" w:hAnsi="Cambria"/>
                <w:b w:val="0"/>
              </w:rPr>
              <w:t>Detail section.</w:t>
            </w:r>
            <w:bookmarkEnd w:id="1952"/>
            <w:bookmarkEnd w:id="1953"/>
          </w:p>
          <w:p w14:paraId="0C63ECFE" w14:textId="77777777" w:rsidR="009274EA" w:rsidRDefault="00C53038">
            <w:pPr>
              <w:pStyle w:val="Heading112pt"/>
              <w:numPr>
                <w:ilvl w:val="1"/>
                <w:numId w:val="2"/>
              </w:numPr>
              <w:tabs>
                <w:tab w:val="left" w:pos="10620"/>
              </w:tabs>
              <w:rPr>
                <w:rFonts w:ascii="Cambria" w:hAnsi="Cambria"/>
              </w:rPr>
            </w:pPr>
            <w:bookmarkStart w:id="1954" w:name="_Toc137818026"/>
            <w:bookmarkStart w:id="1955" w:name="_Toc137830705"/>
            <w:r>
              <w:rPr>
                <w:rFonts w:ascii="Cambria" w:hAnsi="Cambria"/>
                <w:b w:val="0"/>
              </w:rPr>
              <w:t>Uploaded Document Section.</w:t>
            </w:r>
            <w:bookmarkEnd w:id="1954"/>
            <w:bookmarkEnd w:id="1955"/>
          </w:p>
          <w:p w14:paraId="70877E9F" w14:textId="77777777" w:rsidR="009274EA" w:rsidRDefault="00C53038">
            <w:pPr>
              <w:pStyle w:val="Heading112pt"/>
              <w:numPr>
                <w:ilvl w:val="0"/>
                <w:numId w:val="0"/>
              </w:numPr>
              <w:tabs>
                <w:tab w:val="left" w:pos="10620"/>
              </w:tabs>
              <w:ind w:left="360" w:hanging="360"/>
              <w:rPr>
                <w:rFonts w:ascii="Cambria" w:hAnsi="Cambria"/>
              </w:rPr>
            </w:pPr>
            <w:bookmarkStart w:id="1956" w:name="_Toc137818027"/>
            <w:bookmarkStart w:id="1957" w:name="_Toc137830706"/>
            <w:r>
              <w:rPr>
                <w:rFonts w:ascii="Cambria" w:hAnsi="Cambria"/>
                <w:u w:val="single"/>
              </w:rPr>
              <w:t>Search Section</w:t>
            </w:r>
            <w:r>
              <w:rPr>
                <w:rFonts w:ascii="Cambria" w:hAnsi="Cambria"/>
              </w:rPr>
              <w:t>:</w:t>
            </w:r>
            <w:bookmarkEnd w:id="1956"/>
            <w:bookmarkEnd w:id="1957"/>
          </w:p>
          <w:p w14:paraId="19119C5D" w14:textId="77777777" w:rsidR="009274EA" w:rsidRDefault="00C53038">
            <w:pPr>
              <w:pStyle w:val="Heading112pt"/>
              <w:tabs>
                <w:tab w:val="left" w:pos="10620"/>
              </w:tabs>
              <w:rPr>
                <w:rFonts w:ascii="Cambria" w:hAnsi="Cambria"/>
              </w:rPr>
            </w:pPr>
            <w:bookmarkStart w:id="1958" w:name="_Toc137818028"/>
            <w:bookmarkStart w:id="1959" w:name="_Toc137830707"/>
            <w:r>
              <w:rPr>
                <w:rFonts w:ascii="Cambria" w:hAnsi="Cambria"/>
                <w:b w:val="0"/>
              </w:rPr>
              <w:t>System should display below details on search section.</w:t>
            </w:r>
            <w:bookmarkEnd w:id="1958"/>
            <w:bookmarkEnd w:id="1959"/>
          </w:p>
          <w:p w14:paraId="53A86657" w14:textId="77777777" w:rsidR="009274EA" w:rsidRDefault="00C53038">
            <w:pPr>
              <w:pStyle w:val="Heading112pt"/>
              <w:numPr>
                <w:ilvl w:val="1"/>
                <w:numId w:val="2"/>
              </w:numPr>
              <w:tabs>
                <w:tab w:val="left" w:pos="10620"/>
              </w:tabs>
              <w:rPr>
                <w:rFonts w:ascii="Cambria" w:hAnsi="Cambria"/>
                <w:b w:val="0"/>
              </w:rPr>
            </w:pPr>
            <w:bookmarkStart w:id="1960" w:name="_Toc137818029"/>
            <w:bookmarkStart w:id="1961" w:name="_Toc137830708"/>
            <w:r>
              <w:rPr>
                <w:rFonts w:ascii="Cambria" w:hAnsi="Cambria"/>
                <w:b w:val="0"/>
              </w:rPr>
              <w:t>Sub Tea Type name textbox search.</w:t>
            </w:r>
            <w:bookmarkEnd w:id="1960"/>
            <w:bookmarkEnd w:id="1961"/>
          </w:p>
          <w:p w14:paraId="7E6AE72D" w14:textId="77777777" w:rsidR="009274EA" w:rsidRDefault="00C53038">
            <w:pPr>
              <w:pStyle w:val="Heading112pt"/>
              <w:numPr>
                <w:ilvl w:val="1"/>
                <w:numId w:val="2"/>
              </w:numPr>
              <w:tabs>
                <w:tab w:val="left" w:pos="10620"/>
              </w:tabs>
              <w:rPr>
                <w:rFonts w:ascii="Cambria" w:hAnsi="Cambria"/>
                <w:b w:val="0"/>
              </w:rPr>
            </w:pPr>
            <w:bookmarkStart w:id="1962" w:name="_Toc137818030"/>
            <w:bookmarkStart w:id="1963" w:name="_Toc137830709"/>
            <w:r>
              <w:rPr>
                <w:rFonts w:ascii="Cambria" w:hAnsi="Cambria"/>
                <w:b w:val="0"/>
              </w:rPr>
              <w:t>Sub Tea Type code drop down search.</w:t>
            </w:r>
            <w:bookmarkEnd w:id="1962"/>
            <w:bookmarkEnd w:id="1963"/>
          </w:p>
          <w:p w14:paraId="6633A5CD" w14:textId="77777777" w:rsidR="009274EA" w:rsidRDefault="00C53038">
            <w:pPr>
              <w:pStyle w:val="Heading112pt"/>
              <w:numPr>
                <w:ilvl w:val="1"/>
                <w:numId w:val="2"/>
              </w:numPr>
              <w:tabs>
                <w:tab w:val="left" w:pos="10620"/>
              </w:tabs>
              <w:rPr>
                <w:rFonts w:ascii="Cambria" w:hAnsi="Cambria"/>
                <w:b w:val="0"/>
              </w:rPr>
            </w:pPr>
            <w:bookmarkStart w:id="1964" w:name="_Toc137818031"/>
            <w:bookmarkStart w:id="1965" w:name="_Toc137830710"/>
            <w:r>
              <w:rPr>
                <w:rFonts w:ascii="Cambria" w:hAnsi="Cambria"/>
                <w:b w:val="0"/>
              </w:rPr>
              <w:t>Tea Type name drop down search.</w:t>
            </w:r>
            <w:bookmarkEnd w:id="1964"/>
            <w:bookmarkEnd w:id="1965"/>
          </w:p>
          <w:p w14:paraId="666C9E6F" w14:textId="77777777" w:rsidR="009274EA" w:rsidRDefault="00C53038">
            <w:pPr>
              <w:pStyle w:val="Heading112pt"/>
              <w:numPr>
                <w:ilvl w:val="1"/>
                <w:numId w:val="2"/>
              </w:numPr>
              <w:tabs>
                <w:tab w:val="left" w:pos="10620"/>
              </w:tabs>
              <w:rPr>
                <w:rFonts w:ascii="Cambria" w:hAnsi="Cambria"/>
                <w:b w:val="0"/>
              </w:rPr>
            </w:pPr>
            <w:bookmarkStart w:id="1966" w:name="_Toc137818032"/>
            <w:bookmarkStart w:id="1967" w:name="_Toc137830711"/>
            <w:r>
              <w:rPr>
                <w:rFonts w:ascii="Cambria" w:hAnsi="Cambria"/>
                <w:b w:val="0"/>
              </w:rPr>
              <w:t>Search button</w:t>
            </w:r>
            <w:bookmarkEnd w:id="1966"/>
            <w:bookmarkEnd w:id="1967"/>
          </w:p>
          <w:p w14:paraId="7006F6EA" w14:textId="77777777" w:rsidR="009274EA" w:rsidRDefault="00C53038">
            <w:pPr>
              <w:pStyle w:val="Heading112pt"/>
              <w:numPr>
                <w:ilvl w:val="1"/>
                <w:numId w:val="2"/>
              </w:numPr>
              <w:tabs>
                <w:tab w:val="left" w:pos="10620"/>
              </w:tabs>
              <w:rPr>
                <w:rFonts w:ascii="Cambria" w:hAnsi="Cambria"/>
                <w:b w:val="0"/>
              </w:rPr>
            </w:pPr>
            <w:bookmarkStart w:id="1968" w:name="_Toc137818033"/>
            <w:bookmarkStart w:id="1969" w:name="_Toc137830712"/>
            <w:r>
              <w:rPr>
                <w:rFonts w:ascii="Cambria" w:hAnsi="Cambria"/>
                <w:b w:val="0"/>
              </w:rPr>
              <w:t>Clear button.</w:t>
            </w:r>
            <w:bookmarkEnd w:id="1968"/>
            <w:bookmarkEnd w:id="1969"/>
          </w:p>
          <w:p w14:paraId="563B731B" w14:textId="77777777" w:rsidR="009274EA" w:rsidRDefault="00C53038">
            <w:pPr>
              <w:pStyle w:val="Heading112pt"/>
              <w:tabs>
                <w:tab w:val="left" w:pos="10620"/>
              </w:tabs>
              <w:rPr>
                <w:rFonts w:ascii="Cambria" w:hAnsi="Cambria"/>
              </w:rPr>
            </w:pPr>
            <w:bookmarkStart w:id="1970" w:name="_Toc137818034"/>
            <w:bookmarkStart w:id="1971" w:name="_Toc137830713"/>
            <w:r>
              <w:rPr>
                <w:rFonts w:ascii="Cambria" w:hAnsi="Cambria"/>
                <w:b w:val="0"/>
              </w:rPr>
              <w:t>System should display the result as per searched criteria after click on search button under detail section with record.</w:t>
            </w:r>
            <w:bookmarkEnd w:id="1970"/>
            <w:bookmarkEnd w:id="1971"/>
          </w:p>
          <w:p w14:paraId="41BBB5A4" w14:textId="77777777" w:rsidR="009274EA" w:rsidRDefault="00C53038">
            <w:pPr>
              <w:pStyle w:val="Heading112pt"/>
              <w:tabs>
                <w:tab w:val="left" w:pos="10620"/>
              </w:tabs>
              <w:rPr>
                <w:rFonts w:ascii="Cambria" w:hAnsi="Cambria"/>
              </w:rPr>
            </w:pPr>
            <w:bookmarkStart w:id="1972" w:name="_Toc137818035"/>
            <w:bookmarkStart w:id="1973" w:name="_Toc137830714"/>
            <w:r>
              <w:rPr>
                <w:rFonts w:ascii="Cambria" w:hAnsi="Cambria"/>
                <w:b w:val="0"/>
              </w:rPr>
              <w:t>System should display “No record found” if searched detail does not exist.</w:t>
            </w:r>
            <w:bookmarkEnd w:id="1972"/>
            <w:bookmarkEnd w:id="1973"/>
          </w:p>
          <w:p w14:paraId="59341E75" w14:textId="77777777" w:rsidR="009274EA" w:rsidRDefault="00C53038">
            <w:pPr>
              <w:pStyle w:val="Heading112pt"/>
              <w:tabs>
                <w:tab w:val="left" w:pos="10620"/>
              </w:tabs>
              <w:rPr>
                <w:rFonts w:ascii="Cambria" w:hAnsi="Cambria"/>
              </w:rPr>
            </w:pPr>
            <w:bookmarkStart w:id="1974" w:name="_Toc137818036"/>
            <w:bookmarkStart w:id="1975" w:name="_Toc137830715"/>
            <w:r>
              <w:rPr>
                <w:rFonts w:ascii="Cambria" w:hAnsi="Cambria"/>
                <w:b w:val="0"/>
              </w:rPr>
              <w:t>System should provide “suggestive search” in Sub Tea Type name textbox search.</w:t>
            </w:r>
            <w:bookmarkEnd w:id="1974"/>
            <w:bookmarkEnd w:id="1975"/>
          </w:p>
          <w:p w14:paraId="3F814C17" w14:textId="77777777" w:rsidR="009274EA" w:rsidRDefault="00C53038">
            <w:pPr>
              <w:pStyle w:val="Heading112pt"/>
              <w:tabs>
                <w:tab w:val="left" w:pos="10620"/>
              </w:tabs>
              <w:rPr>
                <w:rFonts w:ascii="Cambria" w:hAnsi="Cambria"/>
              </w:rPr>
            </w:pPr>
            <w:bookmarkStart w:id="1976" w:name="_Toc137818037"/>
            <w:bookmarkStart w:id="1977" w:name="_Toc137830716"/>
            <w:r>
              <w:rPr>
                <w:rFonts w:ascii="Cambria" w:hAnsi="Cambria"/>
                <w:b w:val="0"/>
              </w:rPr>
              <w:t>System should perform search process “with” and “without” combination of fields.</w:t>
            </w:r>
            <w:bookmarkEnd w:id="1976"/>
            <w:bookmarkEnd w:id="1977"/>
          </w:p>
          <w:p w14:paraId="5E50E32C" w14:textId="77777777" w:rsidR="009274EA" w:rsidRDefault="00C53038">
            <w:pPr>
              <w:pStyle w:val="Heading112pt"/>
              <w:numPr>
                <w:ilvl w:val="0"/>
                <w:numId w:val="0"/>
              </w:numPr>
              <w:tabs>
                <w:tab w:val="left" w:pos="10620"/>
              </w:tabs>
              <w:ind w:left="360" w:hanging="360"/>
              <w:rPr>
                <w:rFonts w:ascii="Cambria" w:hAnsi="Cambria"/>
              </w:rPr>
            </w:pPr>
            <w:bookmarkStart w:id="1978" w:name="_Toc137818038"/>
            <w:bookmarkStart w:id="1979" w:name="_Toc137830717"/>
            <w:r>
              <w:rPr>
                <w:rFonts w:ascii="Cambria" w:hAnsi="Cambria"/>
                <w:u w:val="single"/>
              </w:rPr>
              <w:t>Detail Section</w:t>
            </w:r>
            <w:r>
              <w:rPr>
                <w:rFonts w:ascii="Cambria" w:hAnsi="Cambria"/>
              </w:rPr>
              <w:t>:</w:t>
            </w:r>
            <w:bookmarkEnd w:id="1978"/>
            <w:bookmarkEnd w:id="1979"/>
          </w:p>
          <w:p w14:paraId="60280080" w14:textId="77777777" w:rsidR="009274EA" w:rsidRDefault="00C53038">
            <w:pPr>
              <w:pStyle w:val="Heading112pt"/>
              <w:tabs>
                <w:tab w:val="left" w:pos="10620"/>
              </w:tabs>
              <w:rPr>
                <w:rFonts w:ascii="Cambria" w:hAnsi="Cambria"/>
              </w:rPr>
            </w:pPr>
            <w:bookmarkStart w:id="1980" w:name="_Toc137818039"/>
            <w:bookmarkStart w:id="1981" w:name="_Toc137830718"/>
            <w:r>
              <w:rPr>
                <w:rFonts w:ascii="Cambria" w:hAnsi="Cambria"/>
                <w:b w:val="0"/>
              </w:rPr>
              <w:lastRenderedPageBreak/>
              <w:t>Under detail section system should provide by default all records.</w:t>
            </w:r>
            <w:bookmarkEnd w:id="1980"/>
            <w:bookmarkEnd w:id="1981"/>
          </w:p>
          <w:p w14:paraId="79A80F74" w14:textId="77777777" w:rsidR="009274EA" w:rsidRDefault="00C53038">
            <w:pPr>
              <w:pStyle w:val="Heading112pt"/>
              <w:tabs>
                <w:tab w:val="left" w:pos="10620"/>
              </w:tabs>
              <w:rPr>
                <w:rFonts w:ascii="Cambria" w:hAnsi="Cambria"/>
              </w:rPr>
            </w:pPr>
            <w:bookmarkStart w:id="1982" w:name="_Toc137818040"/>
            <w:bookmarkStart w:id="1983" w:name="_Toc137830719"/>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1982"/>
            <w:bookmarkEnd w:id="1983"/>
          </w:p>
          <w:p w14:paraId="3F65D6FE" w14:textId="77777777" w:rsidR="009274EA" w:rsidRDefault="00C53038">
            <w:pPr>
              <w:pStyle w:val="Heading112pt"/>
              <w:tabs>
                <w:tab w:val="left" w:pos="10620"/>
              </w:tabs>
              <w:rPr>
                <w:rFonts w:ascii="Cambria" w:hAnsi="Cambria"/>
              </w:rPr>
            </w:pPr>
            <w:bookmarkStart w:id="1984" w:name="_Toc137818041"/>
            <w:bookmarkStart w:id="1985" w:name="_Toc137830720"/>
            <w:r>
              <w:rPr>
                <w:rFonts w:ascii="Cambria" w:hAnsi="Cambria"/>
                <w:b w:val="0"/>
                <w:strike/>
              </w:rPr>
              <w:t>System should provide pagination option under each tab</w:t>
            </w:r>
            <w:r>
              <w:rPr>
                <w:rFonts w:ascii="Cambria" w:hAnsi="Cambria"/>
                <w:b w:val="0"/>
              </w:rPr>
              <w:t>.</w:t>
            </w:r>
            <w:bookmarkEnd w:id="1984"/>
            <w:bookmarkEnd w:id="1985"/>
          </w:p>
          <w:p w14:paraId="40F59FDF" w14:textId="77777777" w:rsidR="009274EA" w:rsidRDefault="00C53038">
            <w:pPr>
              <w:pStyle w:val="Heading112pt"/>
              <w:tabs>
                <w:tab w:val="left" w:pos="10620"/>
              </w:tabs>
              <w:rPr>
                <w:rFonts w:ascii="Cambria" w:hAnsi="Cambria"/>
              </w:rPr>
            </w:pPr>
            <w:bookmarkStart w:id="1986" w:name="_Toc137818042"/>
            <w:bookmarkStart w:id="1987" w:name="_Toc137830721"/>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1986"/>
            <w:bookmarkEnd w:id="1987"/>
          </w:p>
          <w:p w14:paraId="2A03006F" w14:textId="77777777" w:rsidR="009274EA" w:rsidRDefault="00C53038">
            <w:pPr>
              <w:pStyle w:val="Heading112pt"/>
              <w:tabs>
                <w:tab w:val="left" w:pos="10620"/>
              </w:tabs>
              <w:rPr>
                <w:rFonts w:ascii="Cambria" w:hAnsi="Cambria"/>
              </w:rPr>
            </w:pPr>
            <w:bookmarkStart w:id="1988" w:name="_Toc137818043"/>
            <w:bookmarkStart w:id="1989" w:name="_Toc137830722"/>
            <w:r>
              <w:rPr>
                <w:rFonts w:ascii="Cambria" w:hAnsi="Cambria"/>
                <w:b w:val="0"/>
              </w:rPr>
              <w:t>System should export all records including Active/Inactive in EXCEL/PDF on click export to Excel/PDF.</w:t>
            </w:r>
            <w:bookmarkEnd w:id="1988"/>
            <w:bookmarkEnd w:id="1989"/>
          </w:p>
          <w:p w14:paraId="503474AB" w14:textId="77777777" w:rsidR="009274EA" w:rsidRDefault="00C53038">
            <w:pPr>
              <w:pStyle w:val="Heading112pt"/>
              <w:tabs>
                <w:tab w:val="left" w:pos="10620"/>
              </w:tabs>
              <w:rPr>
                <w:rFonts w:ascii="Cambria" w:hAnsi="Cambria"/>
              </w:rPr>
            </w:pPr>
            <w:bookmarkStart w:id="1990" w:name="_Toc137818044"/>
            <w:bookmarkStart w:id="1991" w:name="_Toc137830723"/>
            <w:r>
              <w:rPr>
                <w:rFonts w:ascii="Cambria" w:hAnsi="Cambria"/>
                <w:b w:val="0"/>
              </w:rPr>
              <w:t>System should display below details in exported Excel/PDF file.</w:t>
            </w:r>
            <w:bookmarkEnd w:id="1990"/>
            <w:bookmarkEnd w:id="1991"/>
          </w:p>
          <w:p w14:paraId="076CB5DE" w14:textId="77777777" w:rsidR="009274EA" w:rsidRDefault="00C53038">
            <w:pPr>
              <w:pStyle w:val="Heading112pt"/>
              <w:numPr>
                <w:ilvl w:val="1"/>
                <w:numId w:val="2"/>
              </w:numPr>
              <w:tabs>
                <w:tab w:val="left" w:pos="10620"/>
              </w:tabs>
              <w:rPr>
                <w:rFonts w:ascii="Cambria" w:hAnsi="Cambria"/>
                <w:b w:val="0"/>
              </w:rPr>
            </w:pPr>
            <w:bookmarkStart w:id="1992" w:name="_Toc137818045"/>
            <w:bookmarkStart w:id="1993" w:name="_Toc137830724"/>
            <w:r>
              <w:rPr>
                <w:rFonts w:ascii="Cambria" w:hAnsi="Cambria"/>
                <w:b w:val="0"/>
              </w:rPr>
              <w:t>Sr.</w:t>
            </w:r>
            <w:bookmarkEnd w:id="1992"/>
            <w:bookmarkEnd w:id="1993"/>
          </w:p>
          <w:p w14:paraId="7089AEC8" w14:textId="77777777" w:rsidR="009274EA" w:rsidRDefault="00C53038">
            <w:pPr>
              <w:pStyle w:val="Heading112pt"/>
              <w:numPr>
                <w:ilvl w:val="1"/>
                <w:numId w:val="2"/>
              </w:numPr>
              <w:tabs>
                <w:tab w:val="left" w:pos="10620"/>
              </w:tabs>
              <w:rPr>
                <w:rFonts w:ascii="Cambria" w:hAnsi="Cambria"/>
                <w:b w:val="0"/>
              </w:rPr>
            </w:pPr>
            <w:bookmarkStart w:id="1994" w:name="_Toc137818046"/>
            <w:bookmarkStart w:id="1995" w:name="_Toc137830725"/>
            <w:r>
              <w:rPr>
                <w:rFonts w:ascii="Cambria" w:hAnsi="Cambria"/>
                <w:b w:val="0"/>
              </w:rPr>
              <w:t>Sub Tea Type Name</w:t>
            </w:r>
            <w:bookmarkEnd w:id="1994"/>
            <w:bookmarkEnd w:id="1995"/>
          </w:p>
          <w:p w14:paraId="6D032424" w14:textId="77777777" w:rsidR="009274EA" w:rsidRDefault="00C53038">
            <w:pPr>
              <w:pStyle w:val="Heading112pt"/>
              <w:numPr>
                <w:ilvl w:val="1"/>
                <w:numId w:val="2"/>
              </w:numPr>
              <w:tabs>
                <w:tab w:val="left" w:pos="10620"/>
              </w:tabs>
              <w:rPr>
                <w:rFonts w:ascii="Cambria" w:hAnsi="Cambria"/>
                <w:b w:val="0"/>
              </w:rPr>
            </w:pPr>
            <w:bookmarkStart w:id="1996" w:name="_Toc137818047"/>
            <w:bookmarkStart w:id="1997" w:name="_Toc137830726"/>
            <w:r>
              <w:rPr>
                <w:rFonts w:ascii="Cambria" w:hAnsi="Cambria"/>
                <w:b w:val="0"/>
              </w:rPr>
              <w:t>Sub Tea Type Code</w:t>
            </w:r>
            <w:bookmarkEnd w:id="1996"/>
            <w:bookmarkEnd w:id="1997"/>
          </w:p>
          <w:p w14:paraId="2C8E7217" w14:textId="77777777" w:rsidR="009274EA" w:rsidRDefault="00C53038">
            <w:pPr>
              <w:pStyle w:val="Heading112pt"/>
              <w:numPr>
                <w:ilvl w:val="1"/>
                <w:numId w:val="2"/>
              </w:numPr>
              <w:tabs>
                <w:tab w:val="left" w:pos="10620"/>
              </w:tabs>
              <w:rPr>
                <w:rFonts w:ascii="Cambria" w:hAnsi="Cambria"/>
                <w:b w:val="0"/>
              </w:rPr>
            </w:pPr>
            <w:bookmarkStart w:id="1998" w:name="_Toc137818048"/>
            <w:bookmarkStart w:id="1999" w:name="_Toc137830727"/>
            <w:r>
              <w:rPr>
                <w:rFonts w:ascii="Cambria" w:hAnsi="Cambria"/>
                <w:b w:val="0"/>
              </w:rPr>
              <w:t>Tea Type Name</w:t>
            </w:r>
            <w:bookmarkEnd w:id="1998"/>
            <w:bookmarkEnd w:id="1999"/>
          </w:p>
          <w:p w14:paraId="6FBB9D51" w14:textId="77777777" w:rsidR="009274EA" w:rsidRDefault="00C53038">
            <w:pPr>
              <w:pStyle w:val="Heading112pt"/>
              <w:numPr>
                <w:ilvl w:val="1"/>
                <w:numId w:val="2"/>
              </w:numPr>
              <w:tabs>
                <w:tab w:val="left" w:pos="10620"/>
              </w:tabs>
              <w:rPr>
                <w:rFonts w:ascii="Cambria" w:hAnsi="Cambria"/>
                <w:b w:val="0"/>
              </w:rPr>
            </w:pPr>
            <w:bookmarkStart w:id="2000" w:name="_Toc137818049"/>
            <w:bookmarkStart w:id="2001" w:name="_Toc137830728"/>
            <w:r>
              <w:rPr>
                <w:rFonts w:ascii="Cambria" w:hAnsi="Cambria"/>
                <w:b w:val="0"/>
              </w:rPr>
              <w:t>Status</w:t>
            </w:r>
            <w:bookmarkEnd w:id="2000"/>
            <w:bookmarkEnd w:id="2001"/>
          </w:p>
          <w:p w14:paraId="0B8F18C7" w14:textId="77777777" w:rsidR="009274EA" w:rsidRDefault="00C53038">
            <w:pPr>
              <w:pStyle w:val="Heading112pt"/>
              <w:numPr>
                <w:ilvl w:val="2"/>
                <w:numId w:val="2"/>
              </w:numPr>
              <w:tabs>
                <w:tab w:val="left" w:pos="10620"/>
              </w:tabs>
              <w:rPr>
                <w:rFonts w:ascii="Cambria" w:hAnsi="Cambria"/>
              </w:rPr>
            </w:pPr>
            <w:bookmarkStart w:id="2002" w:name="_Toc137818050"/>
            <w:bookmarkStart w:id="2003" w:name="_Toc137830729"/>
            <w:r>
              <w:rPr>
                <w:rFonts w:ascii="Cambria" w:hAnsi="Cambria"/>
                <w:b w:val="0"/>
              </w:rPr>
              <w:t>Active</w:t>
            </w:r>
            <w:bookmarkEnd w:id="2002"/>
            <w:bookmarkEnd w:id="2003"/>
          </w:p>
          <w:p w14:paraId="0BB63096" w14:textId="77777777" w:rsidR="009274EA" w:rsidRDefault="00C53038">
            <w:pPr>
              <w:pStyle w:val="Heading112pt"/>
              <w:numPr>
                <w:ilvl w:val="2"/>
                <w:numId w:val="2"/>
              </w:numPr>
              <w:tabs>
                <w:tab w:val="left" w:pos="10620"/>
              </w:tabs>
              <w:rPr>
                <w:rFonts w:ascii="Cambria" w:hAnsi="Cambria"/>
              </w:rPr>
            </w:pPr>
            <w:bookmarkStart w:id="2004" w:name="_Toc137818051"/>
            <w:bookmarkStart w:id="2005" w:name="_Toc137830730"/>
            <w:r>
              <w:rPr>
                <w:rFonts w:ascii="Cambria" w:hAnsi="Cambria"/>
                <w:b w:val="0"/>
              </w:rPr>
              <w:t>Inactive</w:t>
            </w:r>
            <w:bookmarkEnd w:id="2004"/>
            <w:bookmarkEnd w:id="2005"/>
          </w:p>
          <w:p w14:paraId="677296FF"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3217B0CB" w14:textId="77777777" w:rsidR="009274EA" w:rsidRDefault="00C53038">
            <w:pPr>
              <w:pStyle w:val="Heading112pt"/>
              <w:tabs>
                <w:tab w:val="left" w:pos="10620"/>
              </w:tabs>
              <w:rPr>
                <w:rFonts w:ascii="Cambria" w:hAnsi="Cambria"/>
              </w:rPr>
            </w:pPr>
            <w:bookmarkStart w:id="2006" w:name="_Toc137818053"/>
            <w:bookmarkStart w:id="2007" w:name="_Toc137830732"/>
            <w:r>
              <w:rPr>
                <w:rFonts w:ascii="Cambria" w:hAnsi="Cambria"/>
                <w:b w:val="0"/>
              </w:rPr>
              <w:t>System should record in latest created record first.</w:t>
            </w:r>
            <w:bookmarkEnd w:id="2006"/>
            <w:bookmarkEnd w:id="2007"/>
          </w:p>
          <w:p w14:paraId="51E634C3" w14:textId="77777777" w:rsidR="009274EA" w:rsidRDefault="00C53038">
            <w:pPr>
              <w:pStyle w:val="Heading112pt"/>
              <w:tabs>
                <w:tab w:val="left" w:pos="10620"/>
              </w:tabs>
              <w:rPr>
                <w:rFonts w:ascii="Cambria" w:hAnsi="Cambria"/>
              </w:rPr>
            </w:pPr>
            <w:bookmarkStart w:id="2008" w:name="_Toc137818054"/>
            <w:bookmarkStart w:id="2009" w:name="_Toc137830733"/>
            <w:r>
              <w:rPr>
                <w:rFonts w:ascii="Cambria" w:hAnsi="Cambria"/>
                <w:b w:val="0"/>
              </w:rPr>
              <w:t>System should not display updated record as a first record.</w:t>
            </w:r>
            <w:bookmarkEnd w:id="2008"/>
            <w:bookmarkEnd w:id="2009"/>
          </w:p>
          <w:p w14:paraId="0782EE97"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4507D0DA" w14:textId="77777777" w:rsidR="009274EA" w:rsidRDefault="00C53038">
            <w:pPr>
              <w:pStyle w:val="Heading112pt"/>
              <w:numPr>
                <w:ilvl w:val="1"/>
                <w:numId w:val="2"/>
              </w:numPr>
              <w:tabs>
                <w:tab w:val="left" w:pos="10620"/>
              </w:tabs>
              <w:rPr>
                <w:rFonts w:ascii="Cambria" w:hAnsi="Cambria"/>
                <w:b w:val="0"/>
              </w:rPr>
            </w:pPr>
            <w:bookmarkStart w:id="2010" w:name="_Toc137818056"/>
            <w:bookmarkStart w:id="2011" w:name="_Toc137830735"/>
            <w:r>
              <w:rPr>
                <w:rFonts w:ascii="Cambria" w:hAnsi="Cambria"/>
                <w:b w:val="0"/>
              </w:rPr>
              <w:t>Active ( By default active while created )</w:t>
            </w:r>
            <w:bookmarkEnd w:id="2010"/>
            <w:bookmarkEnd w:id="2011"/>
          </w:p>
          <w:p w14:paraId="57E4054C" w14:textId="77777777" w:rsidR="009274EA" w:rsidRDefault="00C53038">
            <w:pPr>
              <w:pStyle w:val="Heading112pt"/>
              <w:numPr>
                <w:ilvl w:val="1"/>
                <w:numId w:val="2"/>
              </w:numPr>
              <w:tabs>
                <w:tab w:val="left" w:pos="10620"/>
              </w:tabs>
              <w:rPr>
                <w:rFonts w:ascii="Cambria" w:hAnsi="Cambria"/>
                <w:b w:val="0"/>
              </w:rPr>
            </w:pPr>
            <w:bookmarkStart w:id="2012" w:name="_Toc137818057"/>
            <w:bookmarkStart w:id="2013" w:name="_Toc137830736"/>
            <w:r>
              <w:rPr>
                <w:rFonts w:ascii="Cambria" w:hAnsi="Cambria"/>
                <w:b w:val="0"/>
              </w:rPr>
              <w:t>Inactive</w:t>
            </w:r>
            <w:bookmarkEnd w:id="2012"/>
            <w:bookmarkEnd w:id="2013"/>
          </w:p>
          <w:p w14:paraId="61AC2719" w14:textId="77777777" w:rsidR="009274EA" w:rsidRDefault="00C53038">
            <w:pPr>
              <w:pStyle w:val="Heading112pt"/>
              <w:tabs>
                <w:tab w:val="left" w:pos="10620"/>
              </w:tabs>
              <w:rPr>
                <w:rFonts w:ascii="Cambria" w:hAnsi="Cambria"/>
              </w:rPr>
            </w:pPr>
            <w:bookmarkStart w:id="2014" w:name="_Toc137818058"/>
            <w:bookmarkStart w:id="2015" w:name="_Toc137830737"/>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2014"/>
            <w:bookmarkEnd w:id="2015"/>
          </w:p>
          <w:p w14:paraId="2464D8E7" w14:textId="77777777" w:rsidR="009274EA" w:rsidRDefault="00C53038">
            <w:pPr>
              <w:pStyle w:val="Heading112pt"/>
              <w:numPr>
                <w:ilvl w:val="1"/>
                <w:numId w:val="2"/>
              </w:numPr>
              <w:tabs>
                <w:tab w:val="left" w:pos="10620"/>
              </w:tabs>
              <w:rPr>
                <w:rFonts w:ascii="Cambria" w:hAnsi="Cambria"/>
                <w:b w:val="0"/>
              </w:rPr>
            </w:pPr>
            <w:bookmarkStart w:id="2016" w:name="_Toc137818059"/>
            <w:bookmarkStart w:id="2017" w:name="_Toc137830738"/>
            <w:r>
              <w:rPr>
                <w:rFonts w:ascii="Cambria" w:hAnsi="Cambria"/>
                <w:b w:val="0"/>
              </w:rPr>
              <w:t>Sr.</w:t>
            </w:r>
            <w:bookmarkEnd w:id="2016"/>
            <w:bookmarkEnd w:id="2017"/>
          </w:p>
          <w:p w14:paraId="4BE1E232" w14:textId="77777777" w:rsidR="009274EA" w:rsidRDefault="00C53038">
            <w:pPr>
              <w:pStyle w:val="Heading112pt"/>
              <w:numPr>
                <w:ilvl w:val="1"/>
                <w:numId w:val="2"/>
              </w:numPr>
              <w:tabs>
                <w:tab w:val="left" w:pos="10620"/>
              </w:tabs>
              <w:rPr>
                <w:rFonts w:ascii="Cambria" w:hAnsi="Cambria"/>
                <w:b w:val="0"/>
              </w:rPr>
            </w:pPr>
            <w:bookmarkStart w:id="2018" w:name="_Toc137818060"/>
            <w:bookmarkStart w:id="2019" w:name="_Toc137830739"/>
            <w:r>
              <w:rPr>
                <w:rFonts w:ascii="Cambria" w:hAnsi="Cambria"/>
                <w:b w:val="0"/>
              </w:rPr>
              <w:t>Sub Tea Type Name</w:t>
            </w:r>
            <w:bookmarkEnd w:id="2018"/>
            <w:bookmarkEnd w:id="2019"/>
          </w:p>
          <w:p w14:paraId="33AF6E8F" w14:textId="77777777" w:rsidR="009274EA" w:rsidRDefault="00C53038">
            <w:pPr>
              <w:pStyle w:val="Heading112pt"/>
              <w:numPr>
                <w:ilvl w:val="1"/>
                <w:numId w:val="2"/>
              </w:numPr>
              <w:tabs>
                <w:tab w:val="left" w:pos="10620"/>
              </w:tabs>
              <w:rPr>
                <w:rFonts w:ascii="Cambria" w:hAnsi="Cambria"/>
                <w:b w:val="0"/>
              </w:rPr>
            </w:pPr>
            <w:bookmarkStart w:id="2020" w:name="_Toc137818061"/>
            <w:bookmarkStart w:id="2021" w:name="_Toc137830740"/>
            <w:r>
              <w:rPr>
                <w:rFonts w:ascii="Cambria" w:hAnsi="Cambria"/>
                <w:b w:val="0"/>
              </w:rPr>
              <w:t>Sub Tea Type Code</w:t>
            </w:r>
            <w:bookmarkEnd w:id="2020"/>
            <w:bookmarkEnd w:id="2021"/>
          </w:p>
          <w:p w14:paraId="6C3127FB" w14:textId="77777777" w:rsidR="009274EA" w:rsidRDefault="00C53038">
            <w:pPr>
              <w:pStyle w:val="Heading112pt"/>
              <w:numPr>
                <w:ilvl w:val="1"/>
                <w:numId w:val="2"/>
              </w:numPr>
              <w:tabs>
                <w:tab w:val="left" w:pos="10620"/>
              </w:tabs>
              <w:rPr>
                <w:rFonts w:ascii="Cambria" w:hAnsi="Cambria"/>
                <w:b w:val="0"/>
              </w:rPr>
            </w:pPr>
            <w:bookmarkStart w:id="2022" w:name="_Toc137818062"/>
            <w:bookmarkStart w:id="2023" w:name="_Toc137830741"/>
            <w:r>
              <w:rPr>
                <w:rFonts w:ascii="Cambria" w:hAnsi="Cambria"/>
                <w:b w:val="0"/>
              </w:rPr>
              <w:t>Tea Type Name</w:t>
            </w:r>
            <w:bookmarkEnd w:id="2022"/>
            <w:bookmarkEnd w:id="2023"/>
          </w:p>
          <w:p w14:paraId="34D7C5B1" w14:textId="77777777" w:rsidR="009274EA" w:rsidRDefault="00C53038">
            <w:pPr>
              <w:pStyle w:val="Heading112pt"/>
              <w:numPr>
                <w:ilvl w:val="1"/>
                <w:numId w:val="2"/>
              </w:numPr>
              <w:tabs>
                <w:tab w:val="left" w:pos="10620"/>
              </w:tabs>
              <w:rPr>
                <w:rFonts w:ascii="Cambria" w:hAnsi="Cambria"/>
                <w:b w:val="0"/>
              </w:rPr>
            </w:pPr>
            <w:bookmarkStart w:id="2024" w:name="_Toc137818063"/>
            <w:bookmarkStart w:id="2025" w:name="_Toc137830742"/>
            <w:r>
              <w:rPr>
                <w:rFonts w:ascii="Cambria" w:hAnsi="Cambria"/>
                <w:b w:val="0"/>
              </w:rPr>
              <w:t>Action</w:t>
            </w:r>
            <w:bookmarkEnd w:id="2024"/>
            <w:bookmarkEnd w:id="2025"/>
          </w:p>
          <w:p w14:paraId="54C7D45E" w14:textId="77777777" w:rsidR="009274EA" w:rsidRDefault="00C53038">
            <w:pPr>
              <w:pStyle w:val="Heading112pt"/>
              <w:numPr>
                <w:ilvl w:val="2"/>
                <w:numId w:val="2"/>
              </w:numPr>
              <w:tabs>
                <w:tab w:val="left" w:pos="10620"/>
              </w:tabs>
              <w:rPr>
                <w:rFonts w:ascii="Cambria" w:hAnsi="Cambria"/>
                <w:b w:val="0"/>
              </w:rPr>
            </w:pPr>
            <w:bookmarkStart w:id="2026" w:name="_Toc137818064"/>
            <w:bookmarkStart w:id="2027" w:name="_Toc137830743"/>
            <w:r>
              <w:rPr>
                <w:rFonts w:ascii="Cambria" w:hAnsi="Cambria"/>
                <w:b w:val="0"/>
              </w:rPr>
              <w:t>Edit link</w:t>
            </w:r>
            <w:bookmarkEnd w:id="2026"/>
            <w:bookmarkEnd w:id="2027"/>
          </w:p>
          <w:p w14:paraId="112AF56A" w14:textId="77777777" w:rsidR="009274EA" w:rsidRDefault="00C53038">
            <w:pPr>
              <w:pStyle w:val="Heading112pt"/>
              <w:numPr>
                <w:ilvl w:val="2"/>
                <w:numId w:val="2"/>
              </w:numPr>
              <w:tabs>
                <w:tab w:val="left" w:pos="10620"/>
              </w:tabs>
              <w:rPr>
                <w:rFonts w:ascii="Cambria" w:hAnsi="Cambria"/>
                <w:b w:val="0"/>
              </w:rPr>
            </w:pPr>
            <w:bookmarkStart w:id="2028" w:name="_Toc137818065"/>
            <w:bookmarkStart w:id="2029" w:name="_Toc137830744"/>
            <w:r>
              <w:rPr>
                <w:rFonts w:ascii="Cambria" w:hAnsi="Cambria"/>
                <w:b w:val="0"/>
              </w:rPr>
              <w:t>View link</w:t>
            </w:r>
            <w:bookmarkEnd w:id="2028"/>
            <w:bookmarkEnd w:id="2029"/>
          </w:p>
          <w:p w14:paraId="3815A020" w14:textId="77777777" w:rsidR="009274EA" w:rsidRDefault="00C53038">
            <w:pPr>
              <w:pStyle w:val="Heading112pt"/>
              <w:tabs>
                <w:tab w:val="left" w:pos="10620"/>
              </w:tabs>
              <w:rPr>
                <w:rFonts w:ascii="Cambria" w:hAnsi="Cambria"/>
              </w:rPr>
            </w:pPr>
            <w:bookmarkStart w:id="2030" w:name="_Toc137818066"/>
            <w:bookmarkStart w:id="2031" w:name="_Toc137830745"/>
            <w:r>
              <w:rPr>
                <w:rFonts w:ascii="Cambria" w:hAnsi="Cambria"/>
                <w:b w:val="0"/>
              </w:rPr>
              <w:t>System should display below fields when authorized user clicks on “Edit Sub Tea Type”.</w:t>
            </w:r>
            <w:bookmarkEnd w:id="2030"/>
            <w:bookmarkEnd w:id="2031"/>
          </w:p>
          <w:p w14:paraId="30ACC371" w14:textId="77777777" w:rsidR="009274EA" w:rsidRDefault="00C53038">
            <w:pPr>
              <w:pStyle w:val="Heading112pt"/>
              <w:numPr>
                <w:ilvl w:val="1"/>
                <w:numId w:val="2"/>
              </w:numPr>
              <w:tabs>
                <w:tab w:val="left" w:pos="10620"/>
              </w:tabs>
              <w:rPr>
                <w:rFonts w:ascii="Cambria" w:hAnsi="Cambria"/>
              </w:rPr>
            </w:pPr>
            <w:bookmarkStart w:id="2032" w:name="_Toc137818067"/>
            <w:bookmarkStart w:id="2033" w:name="_Toc137830746"/>
            <w:r>
              <w:rPr>
                <w:rFonts w:ascii="Cambria" w:hAnsi="Cambria"/>
                <w:b w:val="0"/>
              </w:rPr>
              <w:t>Sub Tea Type Name</w:t>
            </w:r>
            <w:bookmarkEnd w:id="2032"/>
            <w:bookmarkEnd w:id="2033"/>
          </w:p>
          <w:p w14:paraId="6ED29B64" w14:textId="77777777" w:rsidR="009274EA" w:rsidRDefault="00C53038">
            <w:pPr>
              <w:pStyle w:val="Heading112pt"/>
              <w:numPr>
                <w:ilvl w:val="1"/>
                <w:numId w:val="2"/>
              </w:numPr>
              <w:tabs>
                <w:tab w:val="left" w:pos="10620"/>
              </w:tabs>
              <w:rPr>
                <w:rFonts w:ascii="Cambria" w:hAnsi="Cambria"/>
                <w:b w:val="0"/>
              </w:rPr>
            </w:pPr>
            <w:bookmarkStart w:id="2034" w:name="_Toc137818068"/>
            <w:bookmarkStart w:id="2035" w:name="_Toc137830747"/>
            <w:r>
              <w:rPr>
                <w:rFonts w:ascii="Cambria" w:hAnsi="Cambria"/>
                <w:b w:val="0"/>
              </w:rPr>
              <w:t>Sub Tea Type Code</w:t>
            </w:r>
            <w:bookmarkEnd w:id="2034"/>
            <w:bookmarkEnd w:id="2035"/>
          </w:p>
          <w:p w14:paraId="20A04743" w14:textId="77777777" w:rsidR="009274EA" w:rsidRDefault="00C53038">
            <w:pPr>
              <w:pStyle w:val="Heading112pt"/>
              <w:numPr>
                <w:ilvl w:val="1"/>
                <w:numId w:val="2"/>
              </w:numPr>
              <w:tabs>
                <w:tab w:val="left" w:pos="10620"/>
              </w:tabs>
              <w:rPr>
                <w:rFonts w:ascii="Cambria" w:hAnsi="Cambria"/>
                <w:b w:val="0"/>
              </w:rPr>
            </w:pPr>
            <w:bookmarkStart w:id="2036" w:name="_Toc137818069"/>
            <w:bookmarkStart w:id="2037" w:name="_Toc137830748"/>
            <w:r>
              <w:rPr>
                <w:rFonts w:ascii="Cambria" w:hAnsi="Cambria"/>
                <w:b w:val="0"/>
              </w:rPr>
              <w:t>Tea Type Name</w:t>
            </w:r>
            <w:bookmarkEnd w:id="2036"/>
            <w:bookmarkEnd w:id="2037"/>
          </w:p>
          <w:p w14:paraId="3FDA999A" w14:textId="77777777" w:rsidR="009274EA" w:rsidRDefault="00C53038">
            <w:pPr>
              <w:pStyle w:val="Heading112pt"/>
              <w:numPr>
                <w:ilvl w:val="1"/>
                <w:numId w:val="2"/>
              </w:numPr>
              <w:tabs>
                <w:tab w:val="left" w:pos="10620"/>
              </w:tabs>
              <w:rPr>
                <w:rFonts w:ascii="Cambria" w:hAnsi="Cambria"/>
                <w:b w:val="0"/>
              </w:rPr>
            </w:pPr>
            <w:bookmarkStart w:id="2038" w:name="_Toc137818070"/>
            <w:bookmarkStart w:id="2039" w:name="_Toc137830749"/>
            <w:r>
              <w:rPr>
                <w:rFonts w:ascii="Cambria" w:hAnsi="Cambria"/>
                <w:b w:val="0"/>
              </w:rPr>
              <w:t>Status</w:t>
            </w:r>
            <w:bookmarkEnd w:id="2038"/>
            <w:bookmarkEnd w:id="2039"/>
          </w:p>
          <w:p w14:paraId="40436EA1" w14:textId="77777777" w:rsidR="009274EA" w:rsidRDefault="00C53038">
            <w:pPr>
              <w:pStyle w:val="Heading112pt"/>
              <w:numPr>
                <w:ilvl w:val="2"/>
                <w:numId w:val="2"/>
              </w:numPr>
              <w:tabs>
                <w:tab w:val="left" w:pos="10620"/>
              </w:tabs>
              <w:rPr>
                <w:rFonts w:ascii="Cambria" w:hAnsi="Cambria"/>
                <w:b w:val="0"/>
              </w:rPr>
            </w:pPr>
            <w:bookmarkStart w:id="2040" w:name="_Toc137818071"/>
            <w:bookmarkStart w:id="2041" w:name="_Toc137830750"/>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2040"/>
            <w:bookmarkEnd w:id="2041"/>
          </w:p>
          <w:p w14:paraId="75F7ED7A" w14:textId="77777777" w:rsidR="009274EA" w:rsidRDefault="00C53038">
            <w:pPr>
              <w:pStyle w:val="Heading112pt"/>
              <w:numPr>
                <w:ilvl w:val="2"/>
                <w:numId w:val="2"/>
              </w:numPr>
              <w:tabs>
                <w:tab w:val="left" w:pos="10620"/>
              </w:tabs>
              <w:rPr>
                <w:rFonts w:ascii="Cambria" w:hAnsi="Cambria"/>
                <w:b w:val="0"/>
              </w:rPr>
            </w:pPr>
            <w:bookmarkStart w:id="2042" w:name="_Toc137818072"/>
            <w:bookmarkStart w:id="2043" w:name="_Toc137830751"/>
            <w:r>
              <w:rPr>
                <w:rFonts w:ascii="Cambria" w:hAnsi="Cambria"/>
                <w:b w:val="0"/>
              </w:rPr>
              <w:lastRenderedPageBreak/>
              <w:t xml:space="preserve">Inactive radio button ( In active </w:t>
            </w:r>
            <w:r>
              <w:rPr>
                <w:rFonts w:ascii="Cambria" w:hAnsi="Cambria"/>
                <w:b w:val="0"/>
                <w:strike/>
              </w:rPr>
              <w:t>tab</w:t>
            </w:r>
            <w:r>
              <w:rPr>
                <w:rFonts w:ascii="Cambria" w:hAnsi="Cambria"/>
                <w:b w:val="0"/>
              </w:rPr>
              <w:t xml:space="preserve"> )</w:t>
            </w:r>
            <w:bookmarkEnd w:id="2042"/>
            <w:bookmarkEnd w:id="2043"/>
          </w:p>
          <w:p w14:paraId="435E5D1A" w14:textId="77777777" w:rsidR="009274EA" w:rsidRDefault="00C53038">
            <w:pPr>
              <w:pStyle w:val="Heading112pt"/>
              <w:numPr>
                <w:ilvl w:val="1"/>
                <w:numId w:val="2"/>
              </w:numPr>
              <w:tabs>
                <w:tab w:val="left" w:pos="10620"/>
              </w:tabs>
              <w:rPr>
                <w:rFonts w:ascii="Cambria" w:hAnsi="Cambria"/>
              </w:rPr>
            </w:pPr>
            <w:bookmarkStart w:id="2044" w:name="_Toc137818073"/>
            <w:bookmarkStart w:id="2045" w:name="_Toc137830752"/>
            <w:r>
              <w:rPr>
                <w:rFonts w:ascii="Cambria" w:hAnsi="Cambria"/>
                <w:b w:val="0"/>
              </w:rPr>
              <w:t>Update button.</w:t>
            </w:r>
            <w:bookmarkEnd w:id="2044"/>
            <w:bookmarkEnd w:id="2045"/>
          </w:p>
          <w:p w14:paraId="16268AFC" w14:textId="77777777" w:rsidR="009274EA" w:rsidRDefault="00C53038">
            <w:pPr>
              <w:pStyle w:val="Heading112pt"/>
              <w:numPr>
                <w:ilvl w:val="1"/>
                <w:numId w:val="2"/>
              </w:numPr>
              <w:tabs>
                <w:tab w:val="left" w:pos="10620"/>
              </w:tabs>
              <w:rPr>
                <w:rFonts w:ascii="Cambria" w:hAnsi="Cambria"/>
              </w:rPr>
            </w:pPr>
            <w:bookmarkStart w:id="2046" w:name="_Toc137818074"/>
            <w:bookmarkStart w:id="2047" w:name="_Toc137830753"/>
            <w:r>
              <w:rPr>
                <w:rFonts w:ascii="Cambria" w:hAnsi="Cambria"/>
                <w:b w:val="0"/>
              </w:rPr>
              <w:t>Clear button.</w:t>
            </w:r>
            <w:bookmarkEnd w:id="2046"/>
            <w:bookmarkEnd w:id="2047"/>
          </w:p>
          <w:p w14:paraId="5FAEA589" w14:textId="77777777" w:rsidR="009274EA" w:rsidRDefault="00C53038">
            <w:pPr>
              <w:pStyle w:val="Heading112pt"/>
              <w:numPr>
                <w:ilvl w:val="1"/>
                <w:numId w:val="2"/>
              </w:numPr>
              <w:tabs>
                <w:tab w:val="left" w:pos="10620"/>
              </w:tabs>
              <w:rPr>
                <w:rFonts w:ascii="Cambria" w:hAnsi="Cambria"/>
              </w:rPr>
            </w:pPr>
            <w:bookmarkStart w:id="2048" w:name="_Toc137818075"/>
            <w:bookmarkStart w:id="2049" w:name="_Toc137830754"/>
            <w:r>
              <w:rPr>
                <w:rFonts w:ascii="Cambria" w:hAnsi="Cambria"/>
                <w:b w:val="0"/>
              </w:rPr>
              <w:t>Cancel button.</w:t>
            </w:r>
            <w:bookmarkEnd w:id="2048"/>
            <w:bookmarkEnd w:id="2049"/>
          </w:p>
          <w:p w14:paraId="4A115741" w14:textId="77777777" w:rsidR="009274EA" w:rsidRDefault="00C53038">
            <w:pPr>
              <w:pStyle w:val="Heading112pt"/>
              <w:tabs>
                <w:tab w:val="left" w:pos="10620"/>
              </w:tabs>
              <w:rPr>
                <w:rFonts w:ascii="Cambria" w:hAnsi="Cambria"/>
              </w:rPr>
            </w:pPr>
            <w:bookmarkStart w:id="2050" w:name="_Toc137818076"/>
            <w:bookmarkStart w:id="2051" w:name="_Toc137830755"/>
            <w:r>
              <w:rPr>
                <w:rFonts w:ascii="Cambria" w:hAnsi="Cambria"/>
                <w:b w:val="0"/>
              </w:rPr>
              <w:t>System should provide above mentioned fields as a mandatory fields.</w:t>
            </w:r>
            <w:bookmarkEnd w:id="2050"/>
            <w:bookmarkEnd w:id="2051"/>
          </w:p>
          <w:p w14:paraId="164D3454" w14:textId="77777777" w:rsidR="009274EA" w:rsidRDefault="00C53038">
            <w:pPr>
              <w:pStyle w:val="Heading112pt"/>
              <w:tabs>
                <w:tab w:val="left" w:pos="10620"/>
              </w:tabs>
              <w:rPr>
                <w:rFonts w:ascii="Cambria" w:hAnsi="Cambria"/>
              </w:rPr>
            </w:pPr>
            <w:bookmarkStart w:id="2052" w:name="_Toc137818077"/>
            <w:bookmarkStart w:id="2053" w:name="_Toc137830756"/>
            <w:r>
              <w:rPr>
                <w:rFonts w:ascii="Cambria" w:hAnsi="Cambria"/>
                <w:b w:val="0"/>
              </w:rPr>
              <w:t>System should display validation message “Please enter details” on click update button with blank fields.</w:t>
            </w:r>
            <w:bookmarkEnd w:id="2052"/>
            <w:bookmarkEnd w:id="2053"/>
          </w:p>
          <w:p w14:paraId="2ADD3A95" w14:textId="77777777" w:rsidR="009274EA" w:rsidRDefault="00C53038">
            <w:pPr>
              <w:pStyle w:val="Heading112pt"/>
              <w:tabs>
                <w:tab w:val="left" w:pos="10620"/>
              </w:tabs>
              <w:rPr>
                <w:rFonts w:ascii="Cambria" w:hAnsi="Cambria"/>
              </w:rPr>
            </w:pPr>
            <w:bookmarkStart w:id="2054" w:name="_Toc137818078"/>
            <w:bookmarkStart w:id="2055" w:name="_Toc137830757"/>
            <w:r>
              <w:rPr>
                <w:rFonts w:ascii="Cambria" w:hAnsi="Cambria"/>
                <w:b w:val="0"/>
              </w:rPr>
              <w:t>System should clear all input on click clear button.</w:t>
            </w:r>
            <w:bookmarkEnd w:id="2054"/>
            <w:bookmarkEnd w:id="2055"/>
          </w:p>
          <w:p w14:paraId="041D2539" w14:textId="77777777" w:rsidR="009274EA" w:rsidRDefault="00C53038">
            <w:pPr>
              <w:pStyle w:val="Heading112pt"/>
              <w:tabs>
                <w:tab w:val="left" w:pos="10620"/>
              </w:tabs>
              <w:rPr>
                <w:rFonts w:ascii="Cambria" w:hAnsi="Cambria"/>
              </w:rPr>
            </w:pPr>
            <w:bookmarkStart w:id="2056" w:name="_Toc137818079"/>
            <w:bookmarkStart w:id="2057" w:name="_Toc137830758"/>
            <w:r>
              <w:rPr>
                <w:rFonts w:ascii="Cambria" w:hAnsi="Cambria"/>
                <w:b w:val="0"/>
              </w:rPr>
              <w:t>System should redirect on log in home page on click cancel button.</w:t>
            </w:r>
            <w:bookmarkEnd w:id="2056"/>
            <w:bookmarkEnd w:id="2057"/>
          </w:p>
          <w:p w14:paraId="6D29ACEF" w14:textId="77777777" w:rsidR="009274EA" w:rsidRDefault="00C53038">
            <w:pPr>
              <w:pStyle w:val="Heading112pt"/>
              <w:tabs>
                <w:tab w:val="left" w:pos="10620"/>
              </w:tabs>
              <w:rPr>
                <w:rFonts w:ascii="Cambria" w:hAnsi="Cambria"/>
              </w:rPr>
            </w:pPr>
            <w:bookmarkStart w:id="2058" w:name="_Toc137818080"/>
            <w:bookmarkStart w:id="2059" w:name="_Toc137830759"/>
            <w:r>
              <w:rPr>
                <w:rFonts w:ascii="Cambria" w:hAnsi="Cambria"/>
                <w:b w:val="0"/>
              </w:rPr>
              <w:t xml:space="preserve">System should not allow to enter duplicate value in </w:t>
            </w:r>
            <w:r>
              <w:rPr>
                <w:rFonts w:ascii="Cambria" w:hAnsi="Cambria"/>
              </w:rPr>
              <w:t>Sub Tea Type name/Code</w:t>
            </w:r>
            <w:r>
              <w:rPr>
                <w:rFonts w:ascii="Cambria" w:hAnsi="Cambria"/>
                <w:b w:val="0"/>
              </w:rPr>
              <w:t xml:space="preserve"> field.</w:t>
            </w:r>
            <w:bookmarkEnd w:id="2058"/>
            <w:bookmarkEnd w:id="2059"/>
          </w:p>
          <w:p w14:paraId="72DC33A0" w14:textId="77777777" w:rsidR="009274EA" w:rsidRDefault="00C53038">
            <w:pPr>
              <w:pStyle w:val="Heading112pt"/>
              <w:tabs>
                <w:tab w:val="left" w:pos="10620"/>
              </w:tabs>
              <w:rPr>
                <w:rFonts w:ascii="Cambria" w:hAnsi="Cambria"/>
              </w:rPr>
            </w:pPr>
            <w:bookmarkStart w:id="2060" w:name="_Toc137818081"/>
            <w:bookmarkStart w:id="2061" w:name="_Toc137830760"/>
            <w:r>
              <w:rPr>
                <w:rFonts w:ascii="Cambria" w:hAnsi="Cambria"/>
                <w:b w:val="0"/>
              </w:rPr>
              <w:t xml:space="preserve">System should display confirmation message </w:t>
            </w:r>
            <w:r>
              <w:rPr>
                <w:rFonts w:ascii="Cambria" w:hAnsi="Cambria"/>
              </w:rPr>
              <w:t>“Sub Tea Type/Code Updated successfully</w:t>
            </w:r>
            <w:r>
              <w:rPr>
                <w:rFonts w:ascii="Cambria" w:hAnsi="Cambria"/>
                <w:b w:val="0"/>
              </w:rPr>
              <w:t>” on click of submit button.</w:t>
            </w:r>
            <w:bookmarkEnd w:id="2060"/>
            <w:bookmarkEnd w:id="2061"/>
          </w:p>
          <w:p w14:paraId="04B5630F" w14:textId="77777777" w:rsidR="009274EA" w:rsidRDefault="00C53038">
            <w:pPr>
              <w:pStyle w:val="Heading112pt"/>
              <w:tabs>
                <w:tab w:val="left" w:pos="10620"/>
              </w:tabs>
              <w:rPr>
                <w:rFonts w:ascii="Cambria" w:hAnsi="Cambria"/>
              </w:rPr>
            </w:pPr>
            <w:bookmarkStart w:id="2062" w:name="_Toc137818082"/>
            <w:bookmarkStart w:id="2063" w:name="_Toc137830761"/>
            <w:r>
              <w:rPr>
                <w:rFonts w:ascii="Cambria" w:hAnsi="Cambria"/>
                <w:b w:val="0"/>
              </w:rPr>
              <w:t xml:space="preserve">System should move Sub Tea Type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2062"/>
            <w:bookmarkEnd w:id="2063"/>
          </w:p>
          <w:p w14:paraId="3DA5F983" w14:textId="77777777" w:rsidR="009274EA" w:rsidRDefault="00C53038">
            <w:pPr>
              <w:pStyle w:val="Heading112pt"/>
              <w:tabs>
                <w:tab w:val="left" w:pos="10620"/>
              </w:tabs>
              <w:rPr>
                <w:rFonts w:ascii="Cambria" w:hAnsi="Cambria"/>
              </w:rPr>
            </w:pPr>
            <w:bookmarkStart w:id="2064" w:name="_Toc137818083"/>
            <w:bookmarkStart w:id="2065" w:name="_Toc137830762"/>
            <w:r>
              <w:rPr>
                <w:rFonts w:ascii="Cambria" w:hAnsi="Cambria"/>
                <w:b w:val="0"/>
              </w:rPr>
              <w:t>In existing and past transaction system should display the inactivated values.</w:t>
            </w:r>
            <w:bookmarkEnd w:id="2064"/>
            <w:bookmarkEnd w:id="2065"/>
          </w:p>
          <w:p w14:paraId="2361DFDF" w14:textId="77777777" w:rsidR="009274EA" w:rsidRDefault="00C53038">
            <w:pPr>
              <w:pStyle w:val="Heading112pt"/>
              <w:tabs>
                <w:tab w:val="left" w:pos="10620"/>
              </w:tabs>
              <w:rPr>
                <w:rFonts w:ascii="Cambria" w:hAnsi="Cambria"/>
              </w:rPr>
            </w:pPr>
            <w:bookmarkStart w:id="2066" w:name="_Toc137818084"/>
            <w:bookmarkStart w:id="2067" w:name="_Toc137830763"/>
            <w:r>
              <w:rPr>
                <w:rFonts w:ascii="Cambria" w:hAnsi="Cambria"/>
                <w:b w:val="0"/>
              </w:rPr>
              <w:t xml:space="preserve">System should move Sub Tea Type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2066"/>
            <w:bookmarkEnd w:id="2067"/>
          </w:p>
          <w:p w14:paraId="7CD63A36" w14:textId="77777777" w:rsidR="009274EA" w:rsidRDefault="00C53038">
            <w:pPr>
              <w:pStyle w:val="Heading112pt"/>
              <w:tabs>
                <w:tab w:val="left" w:pos="10620"/>
              </w:tabs>
              <w:rPr>
                <w:rFonts w:ascii="Cambria" w:hAnsi="Cambria"/>
              </w:rPr>
            </w:pPr>
            <w:bookmarkStart w:id="2068" w:name="_Toc137818085"/>
            <w:bookmarkStart w:id="2069" w:name="_Toc137830764"/>
            <w:r>
              <w:rPr>
                <w:rFonts w:ascii="Cambria" w:hAnsi="Cambria"/>
                <w:b w:val="0"/>
              </w:rPr>
              <w:t>In existing and past transaction system should not display the activated values.</w:t>
            </w:r>
            <w:bookmarkEnd w:id="2068"/>
            <w:bookmarkEnd w:id="2069"/>
          </w:p>
          <w:p w14:paraId="41841F68"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4B5A0F1" w14:textId="77777777" w:rsidR="009274EA" w:rsidRDefault="00C53038">
            <w:pPr>
              <w:pStyle w:val="Heading112pt"/>
              <w:rPr>
                <w:rFonts w:ascii="Cambria" w:hAnsi="Cambria"/>
                <w:b w:val="0"/>
              </w:rPr>
            </w:pPr>
            <w:r>
              <w:rPr>
                <w:rFonts w:ascii="Cambria" w:hAnsi="Cambria"/>
                <w:b w:val="0"/>
              </w:rPr>
              <w:t>System should capture the entry of “Sub Tea Type Name” update in audit trail report as “Sub Tea Type Name :&lt; Sub Tea Type Name &gt; Updated”.</w:t>
            </w:r>
          </w:p>
          <w:p w14:paraId="46EBEDF4" w14:textId="77777777" w:rsidR="009274EA" w:rsidRDefault="00C53038">
            <w:pPr>
              <w:pStyle w:val="Heading112pt"/>
              <w:rPr>
                <w:rFonts w:ascii="Cambria" w:hAnsi="Cambria"/>
                <w:b w:val="0"/>
              </w:rPr>
            </w:pPr>
            <w:r>
              <w:rPr>
                <w:rFonts w:ascii="Cambria" w:hAnsi="Cambria"/>
                <w:b w:val="0"/>
              </w:rPr>
              <w:t>System should capture the entry of “Sub Tea Type Code” update in audit trail report as “Sub Tea Type Code :&lt; Sub Tea Type Code &gt; Updated”.</w:t>
            </w:r>
          </w:p>
          <w:p w14:paraId="64149084" w14:textId="77777777" w:rsidR="009274EA" w:rsidRDefault="009274EA">
            <w:pPr>
              <w:pStyle w:val="Heading112pt"/>
              <w:numPr>
                <w:ilvl w:val="0"/>
                <w:numId w:val="0"/>
              </w:numPr>
              <w:ind w:left="360"/>
              <w:rPr>
                <w:rFonts w:ascii="Cambria" w:hAnsi="Cambria"/>
                <w:b w:val="0"/>
              </w:rPr>
            </w:pPr>
          </w:p>
          <w:p w14:paraId="03F900DB" w14:textId="77777777" w:rsidR="009274EA" w:rsidRDefault="00C53038">
            <w:pPr>
              <w:pStyle w:val="Heading112pt"/>
              <w:numPr>
                <w:ilvl w:val="0"/>
                <w:numId w:val="0"/>
              </w:numPr>
              <w:tabs>
                <w:tab w:val="left" w:pos="10620"/>
              </w:tabs>
              <w:rPr>
                <w:rFonts w:ascii="Cambria" w:hAnsi="Cambria"/>
              </w:rPr>
            </w:pPr>
            <w:bookmarkStart w:id="2070" w:name="_Toc137818086"/>
            <w:bookmarkStart w:id="2071" w:name="_Toc137830765"/>
            <w:r>
              <w:rPr>
                <w:rFonts w:ascii="Cambria" w:hAnsi="Cambria"/>
                <w:u w:val="single"/>
              </w:rPr>
              <w:t>View Mode</w:t>
            </w:r>
            <w:r>
              <w:rPr>
                <w:rFonts w:ascii="Cambria" w:hAnsi="Cambria"/>
                <w:b w:val="0"/>
              </w:rPr>
              <w:t xml:space="preserve"> :</w:t>
            </w:r>
            <w:bookmarkEnd w:id="2070"/>
            <w:bookmarkEnd w:id="2071"/>
          </w:p>
          <w:p w14:paraId="02A2906D" w14:textId="77777777" w:rsidR="009274EA" w:rsidRDefault="00C53038">
            <w:pPr>
              <w:pStyle w:val="Heading112pt"/>
              <w:tabs>
                <w:tab w:val="left" w:pos="10620"/>
              </w:tabs>
              <w:rPr>
                <w:rFonts w:ascii="Cambria" w:hAnsi="Cambria"/>
              </w:rPr>
            </w:pPr>
            <w:bookmarkStart w:id="2072" w:name="_Toc137818087"/>
            <w:bookmarkStart w:id="2073" w:name="_Toc137830766"/>
            <w:r>
              <w:rPr>
                <w:rFonts w:ascii="Cambria" w:hAnsi="Cambria"/>
                <w:b w:val="0"/>
              </w:rPr>
              <w:t>System should display all details of respective “Sub Tea Type Value” under view mode on click of view link.</w:t>
            </w:r>
            <w:bookmarkEnd w:id="2072"/>
            <w:bookmarkEnd w:id="2073"/>
          </w:p>
          <w:p w14:paraId="318B6849" w14:textId="77777777" w:rsidR="009274EA" w:rsidRDefault="00C53038">
            <w:pPr>
              <w:pStyle w:val="Heading112pt"/>
              <w:tabs>
                <w:tab w:val="left" w:pos="10620"/>
              </w:tabs>
              <w:rPr>
                <w:rFonts w:ascii="Cambria" w:hAnsi="Cambria"/>
              </w:rPr>
            </w:pPr>
            <w:bookmarkStart w:id="2074" w:name="_Toc137818088"/>
            <w:bookmarkStart w:id="2075" w:name="_Toc137830767"/>
            <w:r>
              <w:rPr>
                <w:rFonts w:ascii="Cambria" w:hAnsi="Cambria"/>
                <w:b w:val="0"/>
              </w:rPr>
              <w:t>System should provide export to PDF and Excel option.</w:t>
            </w:r>
            <w:bookmarkEnd w:id="2074"/>
            <w:bookmarkEnd w:id="2075"/>
          </w:p>
          <w:p w14:paraId="4C2C8553" w14:textId="77777777" w:rsidR="009274EA" w:rsidRDefault="00C53038">
            <w:pPr>
              <w:pStyle w:val="Heading112pt"/>
              <w:tabs>
                <w:tab w:val="left" w:pos="10620"/>
              </w:tabs>
              <w:rPr>
                <w:rFonts w:ascii="Cambria" w:hAnsi="Cambria"/>
              </w:rPr>
            </w:pPr>
            <w:bookmarkStart w:id="2076" w:name="_Toc137818089"/>
            <w:bookmarkStart w:id="2077" w:name="_Toc137830768"/>
            <w:r>
              <w:rPr>
                <w:rFonts w:ascii="Cambria" w:hAnsi="Cambria"/>
                <w:b w:val="0"/>
              </w:rPr>
              <w:t>System should display below details in exported Excel/PDF file for respective Sub Tea Type detail.</w:t>
            </w:r>
            <w:bookmarkEnd w:id="2076"/>
            <w:bookmarkEnd w:id="2077"/>
          </w:p>
          <w:p w14:paraId="63039299" w14:textId="77777777" w:rsidR="009274EA" w:rsidRDefault="00C53038">
            <w:pPr>
              <w:pStyle w:val="Heading112pt"/>
              <w:numPr>
                <w:ilvl w:val="1"/>
                <w:numId w:val="2"/>
              </w:numPr>
              <w:tabs>
                <w:tab w:val="left" w:pos="10620"/>
              </w:tabs>
              <w:rPr>
                <w:rFonts w:ascii="Cambria" w:hAnsi="Cambria"/>
                <w:b w:val="0"/>
              </w:rPr>
            </w:pPr>
            <w:bookmarkStart w:id="2078" w:name="_Toc137818090"/>
            <w:bookmarkStart w:id="2079" w:name="_Toc137830769"/>
            <w:r>
              <w:rPr>
                <w:rFonts w:ascii="Cambria" w:hAnsi="Cambria"/>
                <w:b w:val="0"/>
              </w:rPr>
              <w:t>Sr.</w:t>
            </w:r>
            <w:bookmarkEnd w:id="2078"/>
            <w:bookmarkEnd w:id="2079"/>
          </w:p>
          <w:p w14:paraId="1B1BE26F" w14:textId="77777777" w:rsidR="009274EA" w:rsidRDefault="00C53038">
            <w:pPr>
              <w:pStyle w:val="Heading112pt"/>
              <w:numPr>
                <w:ilvl w:val="1"/>
                <w:numId w:val="2"/>
              </w:numPr>
              <w:tabs>
                <w:tab w:val="left" w:pos="10620"/>
              </w:tabs>
              <w:rPr>
                <w:rFonts w:ascii="Cambria" w:hAnsi="Cambria"/>
                <w:b w:val="0"/>
              </w:rPr>
            </w:pPr>
            <w:bookmarkStart w:id="2080" w:name="_Toc137818091"/>
            <w:bookmarkStart w:id="2081" w:name="_Toc137830770"/>
            <w:r>
              <w:rPr>
                <w:rFonts w:ascii="Cambria" w:hAnsi="Cambria"/>
                <w:b w:val="0"/>
              </w:rPr>
              <w:t>Sub Tea Type Name</w:t>
            </w:r>
            <w:bookmarkEnd w:id="2080"/>
            <w:bookmarkEnd w:id="2081"/>
          </w:p>
          <w:p w14:paraId="17CA708D" w14:textId="77777777" w:rsidR="009274EA" w:rsidRDefault="00C53038">
            <w:pPr>
              <w:pStyle w:val="Heading112pt"/>
              <w:numPr>
                <w:ilvl w:val="1"/>
                <w:numId w:val="2"/>
              </w:numPr>
              <w:tabs>
                <w:tab w:val="left" w:pos="10620"/>
              </w:tabs>
              <w:rPr>
                <w:rFonts w:ascii="Cambria" w:hAnsi="Cambria"/>
                <w:b w:val="0"/>
              </w:rPr>
            </w:pPr>
            <w:bookmarkStart w:id="2082" w:name="_Toc137818092"/>
            <w:bookmarkStart w:id="2083" w:name="_Toc137830771"/>
            <w:r>
              <w:rPr>
                <w:rFonts w:ascii="Cambria" w:hAnsi="Cambria"/>
                <w:b w:val="0"/>
              </w:rPr>
              <w:t>Sub Tea Type Code</w:t>
            </w:r>
            <w:bookmarkEnd w:id="2082"/>
            <w:bookmarkEnd w:id="2083"/>
          </w:p>
          <w:p w14:paraId="4C4C9BDA" w14:textId="77777777" w:rsidR="009274EA" w:rsidRDefault="00C53038">
            <w:pPr>
              <w:pStyle w:val="Heading112pt"/>
              <w:numPr>
                <w:ilvl w:val="1"/>
                <w:numId w:val="2"/>
              </w:numPr>
              <w:tabs>
                <w:tab w:val="left" w:pos="10620"/>
              </w:tabs>
              <w:rPr>
                <w:rFonts w:ascii="Cambria" w:hAnsi="Cambria"/>
                <w:b w:val="0"/>
              </w:rPr>
            </w:pPr>
            <w:bookmarkStart w:id="2084" w:name="_Toc137818093"/>
            <w:bookmarkStart w:id="2085" w:name="_Toc137830772"/>
            <w:r>
              <w:rPr>
                <w:rFonts w:ascii="Cambria" w:hAnsi="Cambria"/>
                <w:b w:val="0"/>
              </w:rPr>
              <w:t>Tea Type Name</w:t>
            </w:r>
            <w:bookmarkEnd w:id="2084"/>
            <w:bookmarkEnd w:id="2085"/>
          </w:p>
          <w:p w14:paraId="3203D0BD" w14:textId="77777777" w:rsidR="009274EA" w:rsidRDefault="00C53038">
            <w:pPr>
              <w:pStyle w:val="Heading112pt"/>
              <w:numPr>
                <w:ilvl w:val="1"/>
                <w:numId w:val="2"/>
              </w:numPr>
              <w:tabs>
                <w:tab w:val="left" w:pos="10620"/>
              </w:tabs>
              <w:rPr>
                <w:rFonts w:ascii="Cambria" w:hAnsi="Cambria"/>
                <w:b w:val="0"/>
              </w:rPr>
            </w:pPr>
            <w:bookmarkStart w:id="2086" w:name="_Toc137818094"/>
            <w:bookmarkStart w:id="2087" w:name="_Toc137830773"/>
            <w:r>
              <w:rPr>
                <w:rFonts w:ascii="Cambria" w:hAnsi="Cambria"/>
                <w:b w:val="0"/>
              </w:rPr>
              <w:lastRenderedPageBreak/>
              <w:t>Status</w:t>
            </w:r>
            <w:bookmarkEnd w:id="2086"/>
            <w:bookmarkEnd w:id="2087"/>
          </w:p>
          <w:p w14:paraId="576BB4A1" w14:textId="77777777" w:rsidR="009274EA" w:rsidRDefault="00C53038">
            <w:pPr>
              <w:pStyle w:val="Heading112pt"/>
              <w:numPr>
                <w:ilvl w:val="2"/>
                <w:numId w:val="2"/>
              </w:numPr>
              <w:tabs>
                <w:tab w:val="left" w:pos="10620"/>
              </w:tabs>
              <w:rPr>
                <w:rFonts w:ascii="Cambria" w:hAnsi="Cambria"/>
              </w:rPr>
            </w:pPr>
            <w:bookmarkStart w:id="2088" w:name="_Toc137818095"/>
            <w:bookmarkStart w:id="2089" w:name="_Toc137830774"/>
            <w:r>
              <w:rPr>
                <w:rFonts w:ascii="Cambria" w:hAnsi="Cambria"/>
                <w:b w:val="0"/>
              </w:rPr>
              <w:t>Active</w:t>
            </w:r>
            <w:bookmarkEnd w:id="2088"/>
            <w:bookmarkEnd w:id="2089"/>
          </w:p>
          <w:p w14:paraId="59FD79C0" w14:textId="77777777" w:rsidR="009274EA" w:rsidRDefault="00C53038">
            <w:pPr>
              <w:pStyle w:val="Heading112pt"/>
              <w:numPr>
                <w:ilvl w:val="2"/>
                <w:numId w:val="2"/>
              </w:numPr>
              <w:tabs>
                <w:tab w:val="left" w:pos="10620"/>
              </w:tabs>
              <w:rPr>
                <w:rFonts w:ascii="Cambria" w:hAnsi="Cambria"/>
              </w:rPr>
            </w:pPr>
            <w:bookmarkStart w:id="2090" w:name="_Toc137818096"/>
            <w:bookmarkStart w:id="2091" w:name="_Toc137830775"/>
            <w:r>
              <w:rPr>
                <w:rFonts w:ascii="Cambria" w:hAnsi="Cambria"/>
                <w:b w:val="0"/>
              </w:rPr>
              <w:t>Inactive</w:t>
            </w:r>
            <w:bookmarkEnd w:id="2090"/>
            <w:bookmarkEnd w:id="2091"/>
          </w:p>
          <w:p w14:paraId="6C349EDA" w14:textId="77777777" w:rsidR="009274EA" w:rsidRDefault="00C53038">
            <w:pPr>
              <w:pStyle w:val="Heading112pt"/>
              <w:tabs>
                <w:tab w:val="left" w:pos="10620"/>
              </w:tabs>
              <w:rPr>
                <w:rFonts w:ascii="Cambria" w:hAnsi="Cambria"/>
              </w:rPr>
            </w:pPr>
            <w:bookmarkStart w:id="2092" w:name="_Toc137818097"/>
            <w:bookmarkStart w:id="2093" w:name="_Toc137830776"/>
            <w:r>
              <w:rPr>
                <w:rFonts w:ascii="Cambria" w:hAnsi="Cambria"/>
                <w:b w:val="0"/>
              </w:rPr>
              <w:t>System should not allow to change the detail in view mode.</w:t>
            </w:r>
            <w:bookmarkEnd w:id="2092"/>
            <w:bookmarkEnd w:id="2093"/>
          </w:p>
          <w:p w14:paraId="39BF04CF" w14:textId="77777777" w:rsidR="009274EA" w:rsidRDefault="00C53038">
            <w:pPr>
              <w:pStyle w:val="Heading112pt"/>
              <w:numPr>
                <w:ilvl w:val="0"/>
                <w:numId w:val="0"/>
              </w:numPr>
              <w:tabs>
                <w:tab w:val="left" w:pos="10620"/>
              </w:tabs>
              <w:ind w:left="360" w:hanging="360"/>
              <w:rPr>
                <w:rFonts w:ascii="Cambria" w:hAnsi="Cambria"/>
                <w:b w:val="0"/>
              </w:rPr>
            </w:pPr>
            <w:bookmarkStart w:id="2094" w:name="_Toc137818098"/>
            <w:bookmarkStart w:id="2095" w:name="_Toc137830777"/>
            <w:r>
              <w:rPr>
                <w:rFonts w:ascii="Cambria" w:hAnsi="Cambria"/>
                <w:u w:val="single"/>
              </w:rPr>
              <w:t xml:space="preserve">Uploaded Document </w:t>
            </w:r>
            <w:bookmarkEnd w:id="2094"/>
            <w:bookmarkEnd w:id="2095"/>
            <w:r>
              <w:rPr>
                <w:rFonts w:ascii="Cambria" w:hAnsi="Cambria"/>
                <w:u w:val="single"/>
              </w:rPr>
              <w:t>section</w:t>
            </w:r>
            <w:r>
              <w:rPr>
                <w:rFonts w:ascii="Cambria" w:hAnsi="Cambria"/>
                <w:b w:val="0"/>
              </w:rPr>
              <w:t>:</w:t>
            </w:r>
          </w:p>
          <w:p w14:paraId="70285D87" w14:textId="77777777" w:rsidR="009274EA" w:rsidRDefault="00C53038">
            <w:pPr>
              <w:pStyle w:val="Heading112pt"/>
              <w:tabs>
                <w:tab w:val="left" w:pos="10620"/>
              </w:tabs>
              <w:rPr>
                <w:rFonts w:ascii="Cambria" w:hAnsi="Cambria"/>
              </w:rPr>
            </w:pPr>
            <w:bookmarkStart w:id="2096" w:name="_Toc137818099"/>
            <w:bookmarkStart w:id="2097" w:name="_Toc137830778"/>
            <w:r>
              <w:rPr>
                <w:rFonts w:ascii="Cambria" w:hAnsi="Cambria"/>
                <w:b w:val="0"/>
              </w:rPr>
              <w:t>System should display the list of PDF documents uploaded while doing any activity in master.</w:t>
            </w:r>
            <w:bookmarkEnd w:id="2096"/>
            <w:bookmarkEnd w:id="2097"/>
          </w:p>
          <w:p w14:paraId="5798E633" w14:textId="77777777" w:rsidR="009274EA" w:rsidRDefault="00C53038">
            <w:pPr>
              <w:pStyle w:val="Heading112pt"/>
              <w:tabs>
                <w:tab w:val="left" w:pos="10620"/>
              </w:tabs>
              <w:rPr>
                <w:rFonts w:ascii="Cambria" w:hAnsi="Cambria"/>
              </w:rPr>
            </w:pPr>
            <w:bookmarkStart w:id="2098" w:name="_Toc137818100"/>
            <w:bookmarkStart w:id="2099" w:name="_Toc137830779"/>
            <w:r>
              <w:rPr>
                <w:rFonts w:ascii="Cambria" w:hAnsi="Cambria"/>
                <w:b w:val="0"/>
              </w:rPr>
              <w:t>System should below detail in uploaded document section.</w:t>
            </w:r>
            <w:bookmarkEnd w:id="2098"/>
            <w:bookmarkEnd w:id="2099"/>
          </w:p>
          <w:p w14:paraId="1FC40A92" w14:textId="77777777" w:rsidR="009274EA" w:rsidRDefault="00C53038">
            <w:pPr>
              <w:pStyle w:val="Heading112pt"/>
              <w:numPr>
                <w:ilvl w:val="1"/>
                <w:numId w:val="2"/>
              </w:numPr>
              <w:tabs>
                <w:tab w:val="left" w:pos="10620"/>
              </w:tabs>
              <w:rPr>
                <w:rFonts w:ascii="Cambria" w:hAnsi="Cambria"/>
              </w:rPr>
            </w:pPr>
            <w:bookmarkStart w:id="2100" w:name="_Toc137818101"/>
            <w:bookmarkStart w:id="2101" w:name="_Toc137830780"/>
            <w:r>
              <w:rPr>
                <w:rFonts w:ascii="Cambria" w:hAnsi="Cambria"/>
                <w:b w:val="0"/>
              </w:rPr>
              <w:t>Sr.</w:t>
            </w:r>
            <w:bookmarkEnd w:id="2100"/>
            <w:bookmarkEnd w:id="2101"/>
          </w:p>
          <w:p w14:paraId="3ED646ED" w14:textId="77777777" w:rsidR="009274EA" w:rsidRDefault="00C53038">
            <w:pPr>
              <w:pStyle w:val="Heading112pt"/>
              <w:numPr>
                <w:ilvl w:val="1"/>
                <w:numId w:val="2"/>
              </w:numPr>
              <w:tabs>
                <w:tab w:val="left" w:pos="10620"/>
              </w:tabs>
              <w:rPr>
                <w:rFonts w:ascii="Cambria" w:hAnsi="Cambria"/>
              </w:rPr>
            </w:pPr>
            <w:r>
              <w:rPr>
                <w:rFonts w:ascii="Cambria" w:hAnsi="Cambria"/>
                <w:b w:val="0"/>
              </w:rPr>
              <w:t>Sub Tea Type Name</w:t>
            </w:r>
          </w:p>
          <w:p w14:paraId="3D6BBB4E" w14:textId="77777777" w:rsidR="009274EA" w:rsidRDefault="00C53038">
            <w:pPr>
              <w:pStyle w:val="Heading112pt"/>
              <w:numPr>
                <w:ilvl w:val="1"/>
                <w:numId w:val="2"/>
              </w:numPr>
              <w:tabs>
                <w:tab w:val="left" w:pos="10620"/>
              </w:tabs>
              <w:rPr>
                <w:rFonts w:ascii="Cambria" w:hAnsi="Cambria"/>
              </w:rPr>
            </w:pPr>
            <w:bookmarkStart w:id="2102" w:name="_Toc137818102"/>
            <w:bookmarkStart w:id="2103" w:name="_Toc137830781"/>
            <w:r>
              <w:rPr>
                <w:rFonts w:ascii="Cambria" w:hAnsi="Cambria"/>
                <w:b w:val="0"/>
              </w:rPr>
              <w:t>Document Brief/Remarks</w:t>
            </w:r>
            <w:bookmarkEnd w:id="2102"/>
            <w:bookmarkEnd w:id="2103"/>
          </w:p>
          <w:p w14:paraId="68FD6491" w14:textId="77777777" w:rsidR="009274EA" w:rsidRDefault="00C53038">
            <w:pPr>
              <w:pStyle w:val="Heading112pt"/>
              <w:numPr>
                <w:ilvl w:val="1"/>
                <w:numId w:val="2"/>
              </w:numPr>
              <w:tabs>
                <w:tab w:val="left" w:pos="10620"/>
              </w:tabs>
              <w:rPr>
                <w:rFonts w:ascii="Cambria" w:hAnsi="Cambria"/>
              </w:rPr>
            </w:pPr>
            <w:bookmarkStart w:id="2104" w:name="_Toc137818103"/>
            <w:bookmarkStart w:id="2105" w:name="_Toc137830782"/>
            <w:r>
              <w:rPr>
                <w:rFonts w:ascii="Cambria" w:hAnsi="Cambria"/>
                <w:b w:val="0"/>
              </w:rPr>
              <w:t>Document upload date and time</w:t>
            </w:r>
            <w:bookmarkEnd w:id="2104"/>
            <w:bookmarkEnd w:id="2105"/>
          </w:p>
          <w:p w14:paraId="5C080895" w14:textId="77777777" w:rsidR="009274EA" w:rsidRDefault="00C53038">
            <w:pPr>
              <w:pStyle w:val="Heading112pt"/>
              <w:numPr>
                <w:ilvl w:val="1"/>
                <w:numId w:val="2"/>
              </w:numPr>
              <w:tabs>
                <w:tab w:val="left" w:pos="10620"/>
              </w:tabs>
              <w:rPr>
                <w:rFonts w:ascii="Cambria" w:hAnsi="Cambria"/>
              </w:rPr>
            </w:pPr>
            <w:bookmarkStart w:id="2106" w:name="_Toc137818104"/>
            <w:bookmarkStart w:id="2107" w:name="_Toc137830783"/>
            <w:r>
              <w:rPr>
                <w:rFonts w:ascii="Cambria" w:hAnsi="Cambria"/>
                <w:b w:val="0"/>
              </w:rPr>
              <w:t>Action</w:t>
            </w:r>
            <w:bookmarkEnd w:id="2106"/>
            <w:bookmarkEnd w:id="2107"/>
            <w:r>
              <w:rPr>
                <w:rFonts w:ascii="Cambria" w:hAnsi="Cambria"/>
                <w:b w:val="0"/>
              </w:rPr>
              <w:t xml:space="preserve"> </w:t>
            </w:r>
          </w:p>
          <w:p w14:paraId="3B3E2A46" w14:textId="77777777" w:rsidR="009274EA" w:rsidRDefault="00C53038">
            <w:pPr>
              <w:pStyle w:val="Heading112pt"/>
              <w:numPr>
                <w:ilvl w:val="2"/>
                <w:numId w:val="2"/>
              </w:numPr>
              <w:tabs>
                <w:tab w:val="left" w:pos="10620"/>
              </w:tabs>
              <w:rPr>
                <w:rFonts w:ascii="Cambria" w:hAnsi="Cambria"/>
              </w:rPr>
            </w:pPr>
            <w:bookmarkStart w:id="2108" w:name="_Toc137818105"/>
            <w:bookmarkStart w:id="2109" w:name="_Toc137830784"/>
            <w:r>
              <w:rPr>
                <w:rFonts w:ascii="Cambria" w:hAnsi="Cambria"/>
                <w:b w:val="0"/>
              </w:rPr>
              <w:t>Download document link.</w:t>
            </w:r>
            <w:bookmarkEnd w:id="2108"/>
            <w:bookmarkEnd w:id="2109"/>
          </w:p>
          <w:p w14:paraId="5AE899B8" w14:textId="77777777" w:rsidR="009274EA" w:rsidRDefault="00C53038">
            <w:pPr>
              <w:pStyle w:val="Heading112pt"/>
              <w:numPr>
                <w:ilvl w:val="2"/>
                <w:numId w:val="2"/>
              </w:numPr>
              <w:tabs>
                <w:tab w:val="left" w:pos="10620"/>
              </w:tabs>
              <w:rPr>
                <w:rFonts w:ascii="Cambria" w:hAnsi="Cambria"/>
              </w:rPr>
            </w:pPr>
            <w:bookmarkStart w:id="2110" w:name="_Toc137818106"/>
            <w:bookmarkStart w:id="2111" w:name="_Toc137830785"/>
            <w:r>
              <w:rPr>
                <w:rFonts w:ascii="Cambria" w:hAnsi="Cambria"/>
                <w:b w:val="0"/>
              </w:rPr>
              <w:t>Preview document link.</w:t>
            </w:r>
            <w:bookmarkEnd w:id="2110"/>
            <w:bookmarkEnd w:id="2111"/>
          </w:p>
          <w:p w14:paraId="285DFCF7" w14:textId="77777777" w:rsidR="009274EA" w:rsidRDefault="00C53038">
            <w:pPr>
              <w:pStyle w:val="Heading112pt"/>
              <w:tabs>
                <w:tab w:val="left" w:pos="10620"/>
              </w:tabs>
              <w:rPr>
                <w:rFonts w:ascii="Cambria" w:hAnsi="Cambria"/>
              </w:rPr>
            </w:pPr>
            <w:bookmarkStart w:id="2112" w:name="_Toc137818107"/>
            <w:bookmarkStart w:id="2113" w:name="_Toc137830786"/>
            <w:r>
              <w:rPr>
                <w:rFonts w:ascii="Cambria" w:hAnsi="Cambria"/>
                <w:b w:val="0"/>
              </w:rPr>
              <w:t>System should download the document on click “Download document” link.</w:t>
            </w:r>
            <w:bookmarkEnd w:id="2112"/>
            <w:bookmarkEnd w:id="2113"/>
          </w:p>
          <w:p w14:paraId="38BE5065" w14:textId="77777777" w:rsidR="009274EA" w:rsidRDefault="00C53038">
            <w:pPr>
              <w:pStyle w:val="Heading112pt"/>
              <w:tabs>
                <w:tab w:val="left" w:pos="10620"/>
              </w:tabs>
              <w:rPr>
                <w:rFonts w:ascii="Cambria" w:hAnsi="Cambria"/>
                <w:b w:val="0"/>
              </w:rPr>
            </w:pPr>
            <w:bookmarkStart w:id="2114" w:name="_Toc137818108"/>
            <w:bookmarkStart w:id="2115" w:name="_Toc137830787"/>
            <w:r>
              <w:rPr>
                <w:rFonts w:ascii="Cambria" w:hAnsi="Cambria"/>
                <w:b w:val="0"/>
              </w:rPr>
              <w:t>System should display the document without download on screen with PDF viewer on click “Preview Document” link.</w:t>
            </w:r>
            <w:bookmarkEnd w:id="2114"/>
            <w:bookmarkEnd w:id="2115"/>
          </w:p>
          <w:p w14:paraId="781F0329" w14:textId="77777777" w:rsidR="009274EA" w:rsidRDefault="009274EA">
            <w:pPr>
              <w:pStyle w:val="Heading112pt"/>
              <w:numPr>
                <w:ilvl w:val="0"/>
                <w:numId w:val="0"/>
              </w:numPr>
              <w:tabs>
                <w:tab w:val="left" w:pos="10620"/>
              </w:tabs>
              <w:ind w:left="360" w:hanging="360"/>
              <w:rPr>
                <w:rFonts w:ascii="Cambria" w:hAnsi="Cambria"/>
                <w:u w:val="single"/>
              </w:rPr>
            </w:pPr>
          </w:p>
          <w:p w14:paraId="58C93F3E" w14:textId="77777777" w:rsidR="009274EA" w:rsidRDefault="00C53038">
            <w:pPr>
              <w:pStyle w:val="Heading112pt"/>
              <w:numPr>
                <w:ilvl w:val="0"/>
                <w:numId w:val="0"/>
              </w:numPr>
              <w:tabs>
                <w:tab w:val="left" w:pos="10620"/>
              </w:tabs>
              <w:ind w:left="360" w:hanging="360"/>
              <w:rPr>
                <w:rFonts w:ascii="Cambria" w:hAnsi="Cambria"/>
                <w:b w:val="0"/>
              </w:rPr>
            </w:pPr>
            <w:bookmarkStart w:id="2116" w:name="_Toc137818109"/>
            <w:bookmarkStart w:id="2117" w:name="_Toc137830788"/>
            <w:r>
              <w:rPr>
                <w:rFonts w:ascii="Cambria" w:hAnsi="Cambria"/>
                <w:u w:val="single"/>
              </w:rPr>
              <w:t>View History for &lt;Master Name&gt; Update</w:t>
            </w:r>
            <w:r>
              <w:rPr>
                <w:rFonts w:ascii="Cambria" w:hAnsi="Cambria"/>
                <w:b w:val="0"/>
              </w:rPr>
              <w:t>:</w:t>
            </w:r>
            <w:bookmarkEnd w:id="2116"/>
            <w:bookmarkEnd w:id="2117"/>
          </w:p>
          <w:p w14:paraId="3B8C1766" w14:textId="77777777" w:rsidR="009274EA" w:rsidRDefault="00C53038">
            <w:pPr>
              <w:pStyle w:val="Heading112pt"/>
              <w:tabs>
                <w:tab w:val="left" w:pos="10620"/>
              </w:tabs>
              <w:rPr>
                <w:rFonts w:ascii="Cambria" w:hAnsi="Cambria"/>
                <w:b w:val="0"/>
              </w:rPr>
            </w:pPr>
            <w:bookmarkStart w:id="2118" w:name="_Toc137818110"/>
            <w:bookmarkStart w:id="2119" w:name="_Toc137830789"/>
            <w:r>
              <w:rPr>
                <w:rFonts w:ascii="Cambria" w:hAnsi="Cambria"/>
                <w:b w:val="0"/>
              </w:rPr>
              <w:t>System should maintain and display history of every update for respective master value.</w:t>
            </w:r>
            <w:bookmarkEnd w:id="2118"/>
            <w:bookmarkEnd w:id="2119"/>
          </w:p>
          <w:p w14:paraId="086A70C9" w14:textId="77777777" w:rsidR="009274EA" w:rsidRDefault="00C53038">
            <w:pPr>
              <w:pStyle w:val="Heading112pt"/>
              <w:tabs>
                <w:tab w:val="left" w:pos="10620"/>
              </w:tabs>
              <w:rPr>
                <w:rFonts w:ascii="Cambria" w:hAnsi="Cambria"/>
                <w:b w:val="0"/>
              </w:rPr>
            </w:pPr>
            <w:bookmarkStart w:id="2120" w:name="_Toc137818111"/>
            <w:bookmarkStart w:id="2121" w:name="_Toc137830790"/>
            <w:r>
              <w:rPr>
                <w:rFonts w:ascii="Cambria" w:hAnsi="Cambria"/>
                <w:b w:val="0"/>
              </w:rPr>
              <w:t>System should display below detail View History Section.</w:t>
            </w:r>
            <w:bookmarkEnd w:id="2120"/>
            <w:bookmarkEnd w:id="2121"/>
          </w:p>
          <w:p w14:paraId="7675827E" w14:textId="77777777" w:rsidR="009274EA" w:rsidRDefault="00C53038">
            <w:pPr>
              <w:pStyle w:val="Heading112pt"/>
              <w:numPr>
                <w:ilvl w:val="1"/>
                <w:numId w:val="2"/>
              </w:numPr>
              <w:tabs>
                <w:tab w:val="left" w:pos="10620"/>
              </w:tabs>
              <w:rPr>
                <w:rFonts w:ascii="Cambria" w:hAnsi="Cambria"/>
                <w:b w:val="0"/>
              </w:rPr>
            </w:pPr>
            <w:bookmarkStart w:id="2122" w:name="_Toc137818112"/>
            <w:bookmarkStart w:id="2123" w:name="_Toc137830791"/>
            <w:r>
              <w:rPr>
                <w:rFonts w:ascii="Cambria" w:hAnsi="Cambria"/>
                <w:b w:val="0"/>
              </w:rPr>
              <w:t>Sr.</w:t>
            </w:r>
            <w:bookmarkEnd w:id="2122"/>
            <w:bookmarkEnd w:id="2123"/>
          </w:p>
          <w:p w14:paraId="151C13D0" w14:textId="77777777" w:rsidR="009274EA" w:rsidRDefault="00C53038">
            <w:pPr>
              <w:pStyle w:val="Heading112pt"/>
              <w:numPr>
                <w:ilvl w:val="1"/>
                <w:numId w:val="2"/>
              </w:numPr>
              <w:tabs>
                <w:tab w:val="left" w:pos="10620"/>
              </w:tabs>
              <w:rPr>
                <w:rFonts w:ascii="Cambria" w:hAnsi="Cambria"/>
                <w:b w:val="0"/>
              </w:rPr>
            </w:pPr>
            <w:bookmarkStart w:id="2124" w:name="_Toc137818113"/>
            <w:bookmarkStart w:id="2125" w:name="_Toc137830792"/>
            <w:r>
              <w:rPr>
                <w:rFonts w:ascii="Cambria" w:hAnsi="Cambria"/>
                <w:b w:val="0"/>
              </w:rPr>
              <w:t>Old Value</w:t>
            </w:r>
            <w:bookmarkEnd w:id="2124"/>
            <w:bookmarkEnd w:id="2125"/>
          </w:p>
          <w:p w14:paraId="7130C5BC" w14:textId="77777777" w:rsidR="009274EA" w:rsidRDefault="00C53038">
            <w:pPr>
              <w:pStyle w:val="Heading112pt"/>
              <w:numPr>
                <w:ilvl w:val="1"/>
                <w:numId w:val="2"/>
              </w:numPr>
              <w:tabs>
                <w:tab w:val="left" w:pos="10620"/>
              </w:tabs>
              <w:rPr>
                <w:rFonts w:ascii="Cambria" w:hAnsi="Cambria"/>
                <w:b w:val="0"/>
              </w:rPr>
            </w:pPr>
            <w:bookmarkStart w:id="2126" w:name="_Toc137818114"/>
            <w:bookmarkStart w:id="2127" w:name="_Toc137830793"/>
            <w:r>
              <w:rPr>
                <w:rFonts w:ascii="Cambria" w:hAnsi="Cambria"/>
                <w:b w:val="0"/>
              </w:rPr>
              <w:t>New Value</w:t>
            </w:r>
            <w:bookmarkEnd w:id="2126"/>
            <w:bookmarkEnd w:id="2127"/>
          </w:p>
          <w:p w14:paraId="771EBFD2" w14:textId="77777777" w:rsidR="009274EA" w:rsidRDefault="00C53038">
            <w:pPr>
              <w:pStyle w:val="Heading112pt"/>
              <w:numPr>
                <w:ilvl w:val="1"/>
                <w:numId w:val="2"/>
              </w:numPr>
              <w:tabs>
                <w:tab w:val="left" w:pos="10620"/>
              </w:tabs>
              <w:rPr>
                <w:rFonts w:ascii="Cambria" w:hAnsi="Cambria"/>
              </w:rPr>
            </w:pPr>
            <w:bookmarkStart w:id="2128" w:name="_Toc137818115"/>
            <w:bookmarkStart w:id="2129" w:name="_Toc137830794"/>
            <w:r>
              <w:rPr>
                <w:rFonts w:ascii="Cambria" w:hAnsi="Cambria"/>
                <w:b w:val="0"/>
              </w:rPr>
              <w:t>Updated on Date and Time</w:t>
            </w:r>
            <w:bookmarkEnd w:id="2128"/>
            <w:bookmarkEnd w:id="2129"/>
          </w:p>
          <w:p w14:paraId="71B1C54F" w14:textId="77777777" w:rsidR="009274EA" w:rsidRDefault="00C53038">
            <w:pPr>
              <w:pStyle w:val="Heading112pt"/>
              <w:numPr>
                <w:ilvl w:val="1"/>
                <w:numId w:val="2"/>
              </w:numPr>
              <w:tabs>
                <w:tab w:val="left" w:pos="10620"/>
              </w:tabs>
              <w:rPr>
                <w:rFonts w:ascii="Cambria" w:hAnsi="Cambria"/>
              </w:rPr>
            </w:pPr>
            <w:bookmarkStart w:id="2130" w:name="_Toc137818116"/>
            <w:bookmarkStart w:id="2131" w:name="_Toc137830795"/>
            <w:r>
              <w:rPr>
                <w:rFonts w:ascii="Cambria" w:hAnsi="Cambria"/>
                <w:b w:val="0"/>
              </w:rPr>
              <w:t>Updated by</w:t>
            </w:r>
            <w:bookmarkEnd w:id="2130"/>
            <w:bookmarkEnd w:id="2131"/>
          </w:p>
        </w:tc>
      </w:tr>
      <w:tr w:rsidR="009274EA" w14:paraId="4831E77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120591D"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710782CD" w14:textId="77777777" w:rsidR="009274EA" w:rsidRDefault="00C53038">
            <w:pPr>
              <w:numPr>
                <w:ilvl w:val="0"/>
                <w:numId w:val="1"/>
              </w:numPr>
              <w:tabs>
                <w:tab w:val="left" w:pos="10620"/>
              </w:tabs>
              <w:spacing w:after="0" w:line="360" w:lineRule="auto"/>
            </w:pPr>
            <w:r>
              <w:t>TAO User/Tea Board Admin User/Authorized User</w:t>
            </w:r>
          </w:p>
        </w:tc>
      </w:tr>
    </w:tbl>
    <w:p w14:paraId="3D887BFE" w14:textId="77777777" w:rsidR="009274EA" w:rsidRDefault="009274EA">
      <w:pPr>
        <w:tabs>
          <w:tab w:val="left" w:pos="10620"/>
        </w:tabs>
      </w:pPr>
    </w:p>
    <w:p w14:paraId="3809A3FA"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4FF7B059" w14:textId="77777777">
        <w:trPr>
          <w:trHeight w:val="940"/>
        </w:trPr>
        <w:tc>
          <w:tcPr>
            <w:tcW w:w="1150" w:type="dxa"/>
            <w:shd w:val="clear" w:color="auto" w:fill="C4BC96"/>
          </w:tcPr>
          <w:p w14:paraId="64E48C7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2EED27C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5B1C4E9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 xml:space="preserve">Mandatory / Non </w:t>
            </w:r>
            <w:r>
              <w:rPr>
                <w:rFonts w:ascii="Cambria" w:hAnsi="Cambria"/>
                <w:b/>
                <w:sz w:val="22"/>
                <w:szCs w:val="22"/>
              </w:rPr>
              <w:lastRenderedPageBreak/>
              <w:t>Mandatory</w:t>
            </w:r>
          </w:p>
        </w:tc>
        <w:tc>
          <w:tcPr>
            <w:tcW w:w="1774" w:type="dxa"/>
            <w:shd w:val="clear" w:color="auto" w:fill="C4BC96"/>
          </w:tcPr>
          <w:p w14:paraId="67FEF6E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lastRenderedPageBreak/>
              <w:t>Validation</w:t>
            </w:r>
          </w:p>
        </w:tc>
        <w:tc>
          <w:tcPr>
            <w:tcW w:w="1352" w:type="dxa"/>
            <w:shd w:val="clear" w:color="auto" w:fill="C4BC96"/>
          </w:tcPr>
          <w:p w14:paraId="3B51E64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4FFC627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205AA1A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0E19DA30" w14:textId="77777777">
        <w:trPr>
          <w:trHeight w:val="1735"/>
        </w:trPr>
        <w:tc>
          <w:tcPr>
            <w:tcW w:w="1150" w:type="dxa"/>
            <w:shd w:val="clear" w:color="auto" w:fill="auto"/>
          </w:tcPr>
          <w:p w14:paraId="6C3520C5" w14:textId="77777777" w:rsidR="009274EA" w:rsidRDefault="00C53038">
            <w:pPr>
              <w:tabs>
                <w:tab w:val="left" w:pos="10620"/>
              </w:tabs>
              <w:rPr>
                <w:color w:val="222222"/>
                <w:sz w:val="18"/>
                <w:szCs w:val="18"/>
              </w:rPr>
            </w:pPr>
            <w:r>
              <w:rPr>
                <w:rStyle w:val="brownfont"/>
                <w:color w:val="000000"/>
                <w:sz w:val="18"/>
                <w:szCs w:val="18"/>
              </w:rPr>
              <w:t>Sub Tea Type Name</w:t>
            </w:r>
          </w:p>
          <w:p w14:paraId="4D37089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3529AB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3057D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4B8D55B" w14:textId="77777777" w:rsidR="009274EA" w:rsidRDefault="00C53038">
            <w:pPr>
              <w:tabs>
                <w:tab w:val="center" w:pos="4320"/>
                <w:tab w:val="right" w:pos="8640"/>
                <w:tab w:val="left" w:pos="10620"/>
              </w:tabs>
            </w:pPr>
            <w:r>
              <w:t>The sub tea type name should be a required field if the main Tea Type is specified.</w:t>
            </w:r>
          </w:p>
          <w:p w14:paraId="61DDC565" w14:textId="77777777" w:rsidR="009274EA" w:rsidRDefault="00C53038">
            <w:pPr>
              <w:tabs>
                <w:tab w:val="center" w:pos="4320"/>
                <w:tab w:val="right" w:pos="8640"/>
                <w:tab w:val="left" w:pos="10620"/>
              </w:tabs>
            </w:pPr>
            <w:r>
              <w:t>The sub tea type name should have a minimum length of 2 characters and a maximum length of 50 characters.</w:t>
            </w:r>
          </w:p>
          <w:p w14:paraId="13EA9C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sub tea type name should not be allowed.</w:t>
            </w:r>
          </w:p>
        </w:tc>
        <w:tc>
          <w:tcPr>
            <w:tcW w:w="1352" w:type="dxa"/>
            <w:shd w:val="clear" w:color="auto" w:fill="auto"/>
          </w:tcPr>
          <w:p w14:paraId="2A835237" w14:textId="77777777" w:rsidR="009274EA" w:rsidRDefault="00C53038">
            <w:pPr>
              <w:tabs>
                <w:tab w:val="center" w:pos="4320"/>
                <w:tab w:val="right" w:pos="8640"/>
                <w:tab w:val="left" w:pos="10620"/>
              </w:tabs>
            </w:pPr>
            <w:r>
              <w:t>If the sub tea type name field is left empty when the main Tea Type is specified: "Please enter the sub tea type name."</w:t>
            </w:r>
          </w:p>
          <w:p w14:paraId="0AF5CECB" w14:textId="77777777" w:rsidR="009274EA" w:rsidRDefault="00C53038">
            <w:pPr>
              <w:tabs>
                <w:tab w:val="center" w:pos="4320"/>
                <w:tab w:val="right" w:pos="8640"/>
                <w:tab w:val="left" w:pos="10620"/>
              </w:tabs>
            </w:pPr>
            <w:r>
              <w:t>If the sub tea type name is shorter than 2 characters: "The sub tea type name should be at least 2 characters long."</w:t>
            </w:r>
          </w:p>
          <w:p w14:paraId="130AE7D0" w14:textId="77777777" w:rsidR="009274EA" w:rsidRDefault="00C53038">
            <w:pPr>
              <w:tabs>
                <w:tab w:val="center" w:pos="4320"/>
                <w:tab w:val="right" w:pos="8640"/>
                <w:tab w:val="left" w:pos="10620"/>
              </w:tabs>
            </w:pPr>
            <w:r>
              <w:t>If the sub tea type name exceeds 50 characters: "The sub tea type name should not exceed 50 characters."</w:t>
            </w:r>
          </w:p>
          <w:p w14:paraId="246BD4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sub tea type name is entered: "Sub tea type name must be unique. The entered value already exists."</w:t>
            </w:r>
          </w:p>
        </w:tc>
        <w:tc>
          <w:tcPr>
            <w:tcW w:w="2904" w:type="dxa"/>
            <w:shd w:val="clear" w:color="auto" w:fill="auto"/>
          </w:tcPr>
          <w:p w14:paraId="57C5213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097796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96E90F1" w14:textId="77777777">
        <w:trPr>
          <w:trHeight w:val="1735"/>
        </w:trPr>
        <w:tc>
          <w:tcPr>
            <w:tcW w:w="1150" w:type="dxa"/>
            <w:shd w:val="clear" w:color="auto" w:fill="auto"/>
          </w:tcPr>
          <w:p w14:paraId="10D40E86" w14:textId="77777777" w:rsidR="009274EA" w:rsidRDefault="00C53038">
            <w:pPr>
              <w:tabs>
                <w:tab w:val="left" w:pos="10620"/>
              </w:tabs>
              <w:rPr>
                <w:color w:val="222222"/>
                <w:sz w:val="18"/>
                <w:szCs w:val="18"/>
              </w:rPr>
            </w:pPr>
            <w:r>
              <w:rPr>
                <w:rStyle w:val="brownfont"/>
                <w:color w:val="000000"/>
                <w:sz w:val="18"/>
                <w:szCs w:val="18"/>
              </w:rPr>
              <w:lastRenderedPageBreak/>
              <w:t>Sub Tea Type Code</w:t>
            </w:r>
          </w:p>
          <w:p w14:paraId="323DEF2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D0CF8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5B367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E94F06A" w14:textId="77777777" w:rsidR="009274EA" w:rsidRDefault="00C53038">
            <w:pPr>
              <w:tabs>
                <w:tab w:val="center" w:pos="4320"/>
                <w:tab w:val="right" w:pos="8640"/>
                <w:tab w:val="left" w:pos="10620"/>
              </w:tabs>
            </w:pPr>
            <w:r>
              <w:t>The sub tea type code should be a required field if the main Tea Type is specified.</w:t>
            </w:r>
          </w:p>
          <w:p w14:paraId="02D7BE1F" w14:textId="77777777" w:rsidR="009274EA" w:rsidRDefault="00C53038">
            <w:pPr>
              <w:tabs>
                <w:tab w:val="center" w:pos="4320"/>
                <w:tab w:val="right" w:pos="8640"/>
                <w:tab w:val="left" w:pos="10620"/>
              </w:tabs>
            </w:pPr>
            <w:r>
              <w:t>The sub tea type code should consist of alphanumeric characters.</w:t>
            </w:r>
          </w:p>
          <w:p w14:paraId="29A553CD" w14:textId="77777777" w:rsidR="009274EA" w:rsidRDefault="00C53038">
            <w:pPr>
              <w:tabs>
                <w:tab w:val="center" w:pos="4320"/>
                <w:tab w:val="right" w:pos="8640"/>
                <w:tab w:val="left" w:pos="10620"/>
              </w:tabs>
            </w:pPr>
            <w:r>
              <w:t>The sub tea type code should have a minimum length of 2 characters and a maximum length of 10 characters.</w:t>
            </w:r>
          </w:p>
          <w:p w14:paraId="468C9D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sub tea type code should not be allowed.</w:t>
            </w:r>
          </w:p>
        </w:tc>
        <w:tc>
          <w:tcPr>
            <w:tcW w:w="1352" w:type="dxa"/>
            <w:shd w:val="clear" w:color="auto" w:fill="auto"/>
          </w:tcPr>
          <w:p w14:paraId="1B782B3D" w14:textId="77777777" w:rsidR="009274EA" w:rsidRDefault="00C53038">
            <w:pPr>
              <w:tabs>
                <w:tab w:val="center" w:pos="4320"/>
                <w:tab w:val="right" w:pos="8640"/>
                <w:tab w:val="left" w:pos="10620"/>
              </w:tabs>
            </w:pPr>
            <w:r>
              <w:t>If the sub tea type code field is left empty when the main Tea Type is specified: "Please enter the sub tea type code."</w:t>
            </w:r>
          </w:p>
          <w:p w14:paraId="6C1F77FB" w14:textId="77777777" w:rsidR="009274EA" w:rsidRDefault="00C53038">
            <w:pPr>
              <w:tabs>
                <w:tab w:val="center" w:pos="4320"/>
                <w:tab w:val="right" w:pos="8640"/>
                <w:tab w:val="left" w:pos="10620"/>
              </w:tabs>
            </w:pPr>
            <w:r>
              <w:t>If the sub tea type code contains non-alphanumeric characters: "The sub tea type code should only contain alphanumeric characters."</w:t>
            </w:r>
          </w:p>
          <w:p w14:paraId="0E4ADA90" w14:textId="77777777" w:rsidR="009274EA" w:rsidRDefault="00C53038">
            <w:pPr>
              <w:tabs>
                <w:tab w:val="center" w:pos="4320"/>
                <w:tab w:val="right" w:pos="8640"/>
                <w:tab w:val="left" w:pos="10620"/>
              </w:tabs>
            </w:pPr>
            <w:r>
              <w:t>If the sub tea type code is shorter than 2 characters: "The sub tea type code should be at least 2 characters long."</w:t>
            </w:r>
          </w:p>
          <w:p w14:paraId="68AF7BE2" w14:textId="77777777" w:rsidR="009274EA" w:rsidRDefault="00C53038">
            <w:pPr>
              <w:tabs>
                <w:tab w:val="center" w:pos="4320"/>
                <w:tab w:val="right" w:pos="8640"/>
                <w:tab w:val="left" w:pos="10620"/>
              </w:tabs>
            </w:pPr>
            <w:r>
              <w:t>If the sub tea type code exceeds 10 characters: "The sub tea type code should not exceed 10 characters."</w:t>
            </w:r>
          </w:p>
          <w:p w14:paraId="2F3088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a duplicate value for sub tea type code is </w:t>
            </w:r>
            <w:r>
              <w:rPr>
                <w:rFonts w:ascii="Cambria" w:hAnsi="Cambria"/>
                <w:sz w:val="22"/>
                <w:szCs w:val="22"/>
              </w:rPr>
              <w:lastRenderedPageBreak/>
              <w:t>entered: "Sub tea type code must be unique. The entered value already exists."</w:t>
            </w:r>
          </w:p>
        </w:tc>
        <w:tc>
          <w:tcPr>
            <w:tcW w:w="2904" w:type="dxa"/>
            <w:shd w:val="clear" w:color="auto" w:fill="auto"/>
          </w:tcPr>
          <w:p w14:paraId="73EEE36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E97323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DDBE240" w14:textId="77777777">
        <w:trPr>
          <w:trHeight w:val="1735"/>
        </w:trPr>
        <w:tc>
          <w:tcPr>
            <w:tcW w:w="1150" w:type="dxa"/>
            <w:shd w:val="clear" w:color="auto" w:fill="auto"/>
          </w:tcPr>
          <w:p w14:paraId="21BB5E65" w14:textId="77777777" w:rsidR="009274EA" w:rsidRDefault="00C53038">
            <w:pPr>
              <w:tabs>
                <w:tab w:val="left" w:pos="10620"/>
              </w:tabs>
              <w:rPr>
                <w:color w:val="222222"/>
                <w:sz w:val="18"/>
                <w:szCs w:val="18"/>
              </w:rPr>
            </w:pPr>
            <w:r>
              <w:rPr>
                <w:rStyle w:val="brownfont"/>
                <w:color w:val="000000"/>
                <w:sz w:val="18"/>
                <w:szCs w:val="18"/>
              </w:rPr>
              <w:t>Tea Type Name</w:t>
            </w:r>
          </w:p>
          <w:p w14:paraId="2C21117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BA72A9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2718C2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BEDBA06" w14:textId="77777777" w:rsidR="009274EA" w:rsidRDefault="00C53038">
            <w:pPr>
              <w:tabs>
                <w:tab w:val="center" w:pos="4320"/>
                <w:tab w:val="right" w:pos="8640"/>
                <w:tab w:val="left" w:pos="10620"/>
              </w:tabs>
            </w:pPr>
            <w:r>
              <w:t>The drop-down selection should be a required field.</w:t>
            </w:r>
          </w:p>
          <w:p w14:paraId="6A0667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drop-down menu.</w:t>
            </w:r>
          </w:p>
        </w:tc>
        <w:tc>
          <w:tcPr>
            <w:tcW w:w="1352" w:type="dxa"/>
            <w:shd w:val="clear" w:color="auto" w:fill="auto"/>
          </w:tcPr>
          <w:p w14:paraId="12C136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drop-down selection is not made: "Please select an option from the drop-down menu."</w:t>
            </w:r>
          </w:p>
        </w:tc>
        <w:tc>
          <w:tcPr>
            <w:tcW w:w="2904" w:type="dxa"/>
            <w:shd w:val="clear" w:color="auto" w:fill="auto"/>
          </w:tcPr>
          <w:p w14:paraId="194DA42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2A061FC"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2783AC0F"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4DCDA380" w14:textId="77777777">
        <w:trPr>
          <w:trHeight w:val="501"/>
        </w:trPr>
        <w:tc>
          <w:tcPr>
            <w:tcW w:w="1866" w:type="dxa"/>
            <w:shd w:val="clear" w:color="auto" w:fill="C4BC96"/>
            <w:vAlign w:val="center"/>
          </w:tcPr>
          <w:p w14:paraId="016C8A34" w14:textId="77777777" w:rsidR="009274EA" w:rsidRDefault="00C53038">
            <w:pPr>
              <w:tabs>
                <w:tab w:val="left" w:pos="10620"/>
              </w:tabs>
              <w:rPr>
                <w:b/>
                <w:bCs/>
                <w:iCs/>
              </w:rPr>
            </w:pPr>
            <w:r>
              <w:rPr>
                <w:b/>
                <w:bCs/>
                <w:iCs/>
              </w:rPr>
              <w:t>Control</w:t>
            </w:r>
          </w:p>
        </w:tc>
        <w:tc>
          <w:tcPr>
            <w:tcW w:w="1858" w:type="dxa"/>
            <w:shd w:val="clear" w:color="auto" w:fill="C4BC96"/>
            <w:vAlign w:val="center"/>
          </w:tcPr>
          <w:p w14:paraId="3BFE9CB2"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31CE2E29" w14:textId="77777777" w:rsidR="009274EA" w:rsidRDefault="00C53038">
            <w:pPr>
              <w:tabs>
                <w:tab w:val="left" w:pos="10620"/>
              </w:tabs>
              <w:rPr>
                <w:b/>
                <w:bCs/>
                <w:iCs/>
              </w:rPr>
            </w:pPr>
            <w:r>
              <w:rPr>
                <w:b/>
                <w:bCs/>
                <w:iCs/>
              </w:rPr>
              <w:t>Behaviour</w:t>
            </w:r>
          </w:p>
        </w:tc>
      </w:tr>
      <w:tr w:rsidR="009274EA" w14:paraId="09FB0151" w14:textId="77777777">
        <w:trPr>
          <w:trHeight w:val="517"/>
        </w:trPr>
        <w:tc>
          <w:tcPr>
            <w:tcW w:w="1866" w:type="dxa"/>
            <w:vAlign w:val="center"/>
          </w:tcPr>
          <w:p w14:paraId="65063FB6" w14:textId="77777777" w:rsidR="009274EA" w:rsidRDefault="00C53038">
            <w:pPr>
              <w:tabs>
                <w:tab w:val="left" w:pos="10620"/>
              </w:tabs>
            </w:pPr>
            <w:r>
              <w:t>Update</w:t>
            </w:r>
          </w:p>
        </w:tc>
        <w:tc>
          <w:tcPr>
            <w:tcW w:w="1858" w:type="dxa"/>
            <w:vAlign w:val="center"/>
          </w:tcPr>
          <w:p w14:paraId="3BC71DA2" w14:textId="77777777" w:rsidR="009274EA" w:rsidRDefault="00C53038">
            <w:pPr>
              <w:tabs>
                <w:tab w:val="left" w:pos="10620"/>
              </w:tabs>
            </w:pPr>
            <w:r>
              <w:t>Button</w:t>
            </w:r>
          </w:p>
        </w:tc>
        <w:tc>
          <w:tcPr>
            <w:tcW w:w="6603" w:type="dxa"/>
            <w:vAlign w:val="center"/>
          </w:tcPr>
          <w:p w14:paraId="60C894A2" w14:textId="77777777" w:rsidR="009274EA" w:rsidRDefault="00C53038">
            <w:pPr>
              <w:tabs>
                <w:tab w:val="left" w:pos="10620"/>
              </w:tabs>
            </w:pPr>
            <w:r>
              <w:t>Update the records</w:t>
            </w:r>
          </w:p>
        </w:tc>
      </w:tr>
      <w:tr w:rsidR="009274EA" w14:paraId="22D07908" w14:textId="77777777">
        <w:trPr>
          <w:trHeight w:val="517"/>
        </w:trPr>
        <w:tc>
          <w:tcPr>
            <w:tcW w:w="1866" w:type="dxa"/>
            <w:vAlign w:val="center"/>
          </w:tcPr>
          <w:p w14:paraId="7D6E3A91" w14:textId="77777777" w:rsidR="009274EA" w:rsidRDefault="00C53038">
            <w:pPr>
              <w:tabs>
                <w:tab w:val="left" w:pos="10620"/>
              </w:tabs>
            </w:pPr>
            <w:r>
              <w:t>Cancel</w:t>
            </w:r>
          </w:p>
        </w:tc>
        <w:tc>
          <w:tcPr>
            <w:tcW w:w="1858" w:type="dxa"/>
            <w:vAlign w:val="center"/>
          </w:tcPr>
          <w:p w14:paraId="08C9CB15" w14:textId="77777777" w:rsidR="009274EA" w:rsidRDefault="00C53038">
            <w:pPr>
              <w:tabs>
                <w:tab w:val="left" w:pos="10620"/>
              </w:tabs>
            </w:pPr>
            <w:r>
              <w:t>Button</w:t>
            </w:r>
          </w:p>
        </w:tc>
        <w:tc>
          <w:tcPr>
            <w:tcW w:w="6603" w:type="dxa"/>
            <w:vAlign w:val="center"/>
          </w:tcPr>
          <w:p w14:paraId="4080A897" w14:textId="77777777" w:rsidR="009274EA" w:rsidRDefault="00C53038">
            <w:pPr>
              <w:tabs>
                <w:tab w:val="left" w:pos="10620"/>
              </w:tabs>
            </w:pPr>
            <w:r>
              <w:t>Redirect on manage Sub Tea Type home page.</w:t>
            </w:r>
          </w:p>
        </w:tc>
      </w:tr>
      <w:tr w:rsidR="009274EA" w14:paraId="7958196A" w14:textId="77777777">
        <w:trPr>
          <w:trHeight w:val="517"/>
        </w:trPr>
        <w:tc>
          <w:tcPr>
            <w:tcW w:w="1866" w:type="dxa"/>
            <w:vAlign w:val="center"/>
          </w:tcPr>
          <w:p w14:paraId="32BFE905" w14:textId="77777777" w:rsidR="009274EA" w:rsidRDefault="00C53038">
            <w:pPr>
              <w:tabs>
                <w:tab w:val="left" w:pos="10620"/>
              </w:tabs>
            </w:pPr>
            <w:r>
              <w:t xml:space="preserve">Clear </w:t>
            </w:r>
          </w:p>
        </w:tc>
        <w:tc>
          <w:tcPr>
            <w:tcW w:w="1858" w:type="dxa"/>
            <w:vAlign w:val="center"/>
          </w:tcPr>
          <w:p w14:paraId="075B38BD" w14:textId="77777777" w:rsidR="009274EA" w:rsidRDefault="00C53038">
            <w:pPr>
              <w:tabs>
                <w:tab w:val="left" w:pos="10620"/>
              </w:tabs>
            </w:pPr>
            <w:r>
              <w:t>Button</w:t>
            </w:r>
          </w:p>
        </w:tc>
        <w:tc>
          <w:tcPr>
            <w:tcW w:w="6603" w:type="dxa"/>
            <w:vAlign w:val="center"/>
          </w:tcPr>
          <w:p w14:paraId="519C6EEB" w14:textId="77777777" w:rsidR="009274EA" w:rsidRDefault="00C53038">
            <w:pPr>
              <w:tabs>
                <w:tab w:val="left" w:pos="10620"/>
              </w:tabs>
            </w:pPr>
            <w:r>
              <w:t>Clear All Fields.</w:t>
            </w:r>
          </w:p>
        </w:tc>
      </w:tr>
      <w:tr w:rsidR="009274EA" w14:paraId="66CBC457" w14:textId="77777777">
        <w:trPr>
          <w:trHeight w:val="517"/>
        </w:trPr>
        <w:tc>
          <w:tcPr>
            <w:tcW w:w="1866" w:type="dxa"/>
            <w:vAlign w:val="center"/>
          </w:tcPr>
          <w:p w14:paraId="43D3F4DD" w14:textId="77777777" w:rsidR="009274EA" w:rsidRDefault="00C53038">
            <w:pPr>
              <w:tabs>
                <w:tab w:val="left" w:pos="10620"/>
              </w:tabs>
            </w:pPr>
            <w:r>
              <w:t>View</w:t>
            </w:r>
          </w:p>
        </w:tc>
        <w:tc>
          <w:tcPr>
            <w:tcW w:w="1858" w:type="dxa"/>
            <w:vAlign w:val="center"/>
          </w:tcPr>
          <w:p w14:paraId="356597C8" w14:textId="77777777" w:rsidR="009274EA" w:rsidRDefault="00C53038">
            <w:pPr>
              <w:tabs>
                <w:tab w:val="left" w:pos="10620"/>
              </w:tabs>
            </w:pPr>
            <w:r>
              <w:t>Link</w:t>
            </w:r>
          </w:p>
        </w:tc>
        <w:tc>
          <w:tcPr>
            <w:tcW w:w="6603" w:type="dxa"/>
            <w:vAlign w:val="center"/>
          </w:tcPr>
          <w:p w14:paraId="157C90CD" w14:textId="77777777" w:rsidR="009274EA" w:rsidRDefault="00C53038">
            <w:pPr>
              <w:tabs>
                <w:tab w:val="left" w:pos="10620"/>
              </w:tabs>
            </w:pPr>
            <w:r>
              <w:t>Display the record under view only.</w:t>
            </w:r>
          </w:p>
        </w:tc>
      </w:tr>
      <w:tr w:rsidR="009274EA" w14:paraId="2B85BE6A" w14:textId="77777777">
        <w:trPr>
          <w:trHeight w:val="517"/>
        </w:trPr>
        <w:tc>
          <w:tcPr>
            <w:tcW w:w="1866" w:type="dxa"/>
            <w:vAlign w:val="center"/>
          </w:tcPr>
          <w:p w14:paraId="32381C77" w14:textId="77777777" w:rsidR="009274EA" w:rsidRDefault="00C53038">
            <w:pPr>
              <w:tabs>
                <w:tab w:val="left" w:pos="10620"/>
              </w:tabs>
            </w:pPr>
            <w:r>
              <w:t xml:space="preserve">Edit </w:t>
            </w:r>
          </w:p>
        </w:tc>
        <w:tc>
          <w:tcPr>
            <w:tcW w:w="1858" w:type="dxa"/>
            <w:vAlign w:val="center"/>
          </w:tcPr>
          <w:p w14:paraId="2DA8D96C" w14:textId="77777777" w:rsidR="009274EA" w:rsidRDefault="00C53038">
            <w:pPr>
              <w:tabs>
                <w:tab w:val="left" w:pos="10620"/>
              </w:tabs>
            </w:pPr>
            <w:r>
              <w:t>Link</w:t>
            </w:r>
          </w:p>
        </w:tc>
        <w:tc>
          <w:tcPr>
            <w:tcW w:w="6603" w:type="dxa"/>
            <w:vAlign w:val="center"/>
          </w:tcPr>
          <w:p w14:paraId="41A9D60E" w14:textId="77777777" w:rsidR="009274EA" w:rsidRDefault="00C53038">
            <w:pPr>
              <w:tabs>
                <w:tab w:val="left" w:pos="10620"/>
              </w:tabs>
            </w:pPr>
            <w:r>
              <w:t>Provide the record under edit mode.</w:t>
            </w:r>
          </w:p>
        </w:tc>
      </w:tr>
      <w:tr w:rsidR="009274EA" w14:paraId="67E0899A" w14:textId="77777777">
        <w:trPr>
          <w:trHeight w:val="517"/>
        </w:trPr>
        <w:tc>
          <w:tcPr>
            <w:tcW w:w="1866" w:type="dxa"/>
            <w:vAlign w:val="center"/>
          </w:tcPr>
          <w:p w14:paraId="44E6AE7E" w14:textId="77777777" w:rsidR="009274EA" w:rsidRDefault="00C53038">
            <w:pPr>
              <w:tabs>
                <w:tab w:val="left" w:pos="10620"/>
              </w:tabs>
            </w:pPr>
            <w:r>
              <w:t>Active</w:t>
            </w:r>
          </w:p>
        </w:tc>
        <w:tc>
          <w:tcPr>
            <w:tcW w:w="1858" w:type="dxa"/>
            <w:vAlign w:val="center"/>
          </w:tcPr>
          <w:p w14:paraId="60C0E446" w14:textId="77777777" w:rsidR="009274EA" w:rsidRDefault="00C53038">
            <w:pPr>
              <w:tabs>
                <w:tab w:val="left" w:pos="10620"/>
              </w:tabs>
            </w:pPr>
            <w:r>
              <w:t>Radio button</w:t>
            </w:r>
          </w:p>
        </w:tc>
        <w:tc>
          <w:tcPr>
            <w:tcW w:w="6603" w:type="dxa"/>
            <w:vAlign w:val="center"/>
          </w:tcPr>
          <w:p w14:paraId="63023CBA" w14:textId="77777777" w:rsidR="009274EA" w:rsidRDefault="00C53038">
            <w:pPr>
              <w:tabs>
                <w:tab w:val="left" w:pos="10620"/>
              </w:tabs>
            </w:pPr>
            <w:r>
              <w:t xml:space="preserve">Move the record in active </w:t>
            </w:r>
            <w:r>
              <w:rPr>
                <w:strike/>
              </w:rPr>
              <w:t>tab</w:t>
            </w:r>
            <w:r>
              <w:t>.</w:t>
            </w:r>
          </w:p>
        </w:tc>
      </w:tr>
      <w:tr w:rsidR="009274EA" w14:paraId="711D9515" w14:textId="77777777">
        <w:trPr>
          <w:trHeight w:val="517"/>
        </w:trPr>
        <w:tc>
          <w:tcPr>
            <w:tcW w:w="1866" w:type="dxa"/>
            <w:vAlign w:val="center"/>
          </w:tcPr>
          <w:p w14:paraId="2C0BD793" w14:textId="77777777" w:rsidR="009274EA" w:rsidRDefault="00C53038">
            <w:pPr>
              <w:tabs>
                <w:tab w:val="left" w:pos="10620"/>
              </w:tabs>
            </w:pPr>
            <w:r>
              <w:t>Inactive</w:t>
            </w:r>
          </w:p>
        </w:tc>
        <w:tc>
          <w:tcPr>
            <w:tcW w:w="1858" w:type="dxa"/>
            <w:vAlign w:val="center"/>
          </w:tcPr>
          <w:p w14:paraId="5D59FB31" w14:textId="77777777" w:rsidR="009274EA" w:rsidRDefault="00C53038">
            <w:pPr>
              <w:tabs>
                <w:tab w:val="left" w:pos="10620"/>
              </w:tabs>
            </w:pPr>
            <w:r>
              <w:t>Radio button</w:t>
            </w:r>
          </w:p>
        </w:tc>
        <w:tc>
          <w:tcPr>
            <w:tcW w:w="6603" w:type="dxa"/>
            <w:vAlign w:val="center"/>
          </w:tcPr>
          <w:p w14:paraId="60066A01" w14:textId="77777777" w:rsidR="009274EA" w:rsidRDefault="00C53038">
            <w:pPr>
              <w:tabs>
                <w:tab w:val="left" w:pos="10620"/>
              </w:tabs>
            </w:pPr>
            <w:r>
              <w:t xml:space="preserve">Move the record in Inactive </w:t>
            </w:r>
            <w:r>
              <w:rPr>
                <w:strike/>
              </w:rPr>
              <w:t>tab</w:t>
            </w:r>
            <w:r>
              <w:t>.</w:t>
            </w:r>
          </w:p>
        </w:tc>
      </w:tr>
      <w:tr w:rsidR="009274EA" w14:paraId="7C2F5BEA" w14:textId="77777777">
        <w:trPr>
          <w:trHeight w:val="517"/>
        </w:trPr>
        <w:tc>
          <w:tcPr>
            <w:tcW w:w="1866" w:type="dxa"/>
            <w:vAlign w:val="center"/>
          </w:tcPr>
          <w:p w14:paraId="16ED35FA" w14:textId="77777777" w:rsidR="009274EA" w:rsidRDefault="00C53038">
            <w:pPr>
              <w:tabs>
                <w:tab w:val="left" w:pos="10620"/>
              </w:tabs>
            </w:pPr>
            <w:r>
              <w:t>Search</w:t>
            </w:r>
          </w:p>
        </w:tc>
        <w:tc>
          <w:tcPr>
            <w:tcW w:w="1858" w:type="dxa"/>
            <w:vAlign w:val="center"/>
          </w:tcPr>
          <w:p w14:paraId="253C684D" w14:textId="77777777" w:rsidR="009274EA" w:rsidRDefault="00C53038">
            <w:pPr>
              <w:tabs>
                <w:tab w:val="left" w:pos="10620"/>
              </w:tabs>
            </w:pPr>
            <w:r>
              <w:t>Button</w:t>
            </w:r>
          </w:p>
        </w:tc>
        <w:tc>
          <w:tcPr>
            <w:tcW w:w="6603" w:type="dxa"/>
            <w:vAlign w:val="center"/>
          </w:tcPr>
          <w:p w14:paraId="197A1975" w14:textId="77777777" w:rsidR="009274EA" w:rsidRDefault="00C53038">
            <w:pPr>
              <w:tabs>
                <w:tab w:val="left" w:pos="10620"/>
              </w:tabs>
            </w:pPr>
            <w:r>
              <w:t>Search the record</w:t>
            </w:r>
          </w:p>
        </w:tc>
      </w:tr>
      <w:tr w:rsidR="009274EA" w14:paraId="79253CA3" w14:textId="77777777">
        <w:trPr>
          <w:trHeight w:val="517"/>
        </w:trPr>
        <w:tc>
          <w:tcPr>
            <w:tcW w:w="1866" w:type="dxa"/>
            <w:vAlign w:val="center"/>
          </w:tcPr>
          <w:p w14:paraId="3FE62BF9" w14:textId="77777777" w:rsidR="009274EA" w:rsidRDefault="00C53038">
            <w:pPr>
              <w:tabs>
                <w:tab w:val="left" w:pos="10620"/>
              </w:tabs>
            </w:pPr>
            <w:r>
              <w:t>Export to PDF</w:t>
            </w:r>
          </w:p>
        </w:tc>
        <w:tc>
          <w:tcPr>
            <w:tcW w:w="1858" w:type="dxa"/>
            <w:vAlign w:val="center"/>
          </w:tcPr>
          <w:p w14:paraId="7C31D4FB" w14:textId="77777777" w:rsidR="009274EA" w:rsidRDefault="00C53038">
            <w:pPr>
              <w:tabs>
                <w:tab w:val="left" w:pos="10620"/>
              </w:tabs>
            </w:pPr>
            <w:r>
              <w:t>Image button</w:t>
            </w:r>
          </w:p>
        </w:tc>
        <w:tc>
          <w:tcPr>
            <w:tcW w:w="6603" w:type="dxa"/>
            <w:vAlign w:val="center"/>
          </w:tcPr>
          <w:p w14:paraId="1EC4A61C" w14:textId="77777777" w:rsidR="009274EA" w:rsidRDefault="00C53038">
            <w:pPr>
              <w:tabs>
                <w:tab w:val="left" w:pos="10620"/>
              </w:tabs>
            </w:pPr>
            <w:r>
              <w:t>Export all record in PDF.</w:t>
            </w:r>
          </w:p>
        </w:tc>
      </w:tr>
      <w:tr w:rsidR="009274EA" w14:paraId="4F2D0B48" w14:textId="77777777">
        <w:trPr>
          <w:trHeight w:val="517"/>
        </w:trPr>
        <w:tc>
          <w:tcPr>
            <w:tcW w:w="1866" w:type="dxa"/>
            <w:vAlign w:val="center"/>
          </w:tcPr>
          <w:p w14:paraId="24942976" w14:textId="77777777" w:rsidR="009274EA" w:rsidRDefault="00C53038">
            <w:pPr>
              <w:tabs>
                <w:tab w:val="left" w:pos="10620"/>
              </w:tabs>
            </w:pPr>
            <w:r>
              <w:t>Export to Excel</w:t>
            </w:r>
          </w:p>
        </w:tc>
        <w:tc>
          <w:tcPr>
            <w:tcW w:w="1858" w:type="dxa"/>
            <w:vAlign w:val="center"/>
          </w:tcPr>
          <w:p w14:paraId="63074B3D" w14:textId="77777777" w:rsidR="009274EA" w:rsidRDefault="00C53038">
            <w:pPr>
              <w:tabs>
                <w:tab w:val="left" w:pos="10620"/>
              </w:tabs>
            </w:pPr>
            <w:r>
              <w:t>Image button</w:t>
            </w:r>
          </w:p>
        </w:tc>
        <w:tc>
          <w:tcPr>
            <w:tcW w:w="6603" w:type="dxa"/>
            <w:vAlign w:val="center"/>
          </w:tcPr>
          <w:p w14:paraId="29DE45EB" w14:textId="77777777" w:rsidR="009274EA" w:rsidRDefault="00C53038">
            <w:pPr>
              <w:tabs>
                <w:tab w:val="left" w:pos="10620"/>
              </w:tabs>
            </w:pPr>
            <w:r>
              <w:t>Export all record in Excel.</w:t>
            </w:r>
          </w:p>
        </w:tc>
      </w:tr>
      <w:tr w:rsidR="009274EA" w14:paraId="726F87DE" w14:textId="77777777">
        <w:trPr>
          <w:trHeight w:val="517"/>
        </w:trPr>
        <w:tc>
          <w:tcPr>
            <w:tcW w:w="1866" w:type="dxa"/>
            <w:vAlign w:val="center"/>
          </w:tcPr>
          <w:p w14:paraId="0E16AADE" w14:textId="77777777" w:rsidR="009274EA" w:rsidRDefault="00C53038">
            <w:pPr>
              <w:tabs>
                <w:tab w:val="left" w:pos="10620"/>
              </w:tabs>
            </w:pPr>
            <w:r>
              <w:t xml:space="preserve">Tea  Type </w:t>
            </w:r>
          </w:p>
        </w:tc>
        <w:tc>
          <w:tcPr>
            <w:tcW w:w="1858" w:type="dxa"/>
            <w:vAlign w:val="center"/>
          </w:tcPr>
          <w:p w14:paraId="16A5B4BB" w14:textId="77777777" w:rsidR="009274EA" w:rsidRDefault="00C53038">
            <w:pPr>
              <w:tabs>
                <w:tab w:val="left" w:pos="10620"/>
              </w:tabs>
            </w:pPr>
            <w:r>
              <w:t>Dropdown</w:t>
            </w:r>
          </w:p>
        </w:tc>
        <w:tc>
          <w:tcPr>
            <w:tcW w:w="6603" w:type="dxa"/>
            <w:vAlign w:val="center"/>
          </w:tcPr>
          <w:p w14:paraId="6E13389B" w14:textId="77777777" w:rsidR="009274EA" w:rsidRDefault="00C53038">
            <w:pPr>
              <w:tabs>
                <w:tab w:val="left" w:pos="10620"/>
              </w:tabs>
            </w:pPr>
            <w:r>
              <w:t>Display the data from master.</w:t>
            </w:r>
          </w:p>
        </w:tc>
      </w:tr>
      <w:tr w:rsidR="009274EA" w14:paraId="0F98E459" w14:textId="77777777">
        <w:trPr>
          <w:trHeight w:val="517"/>
        </w:trPr>
        <w:tc>
          <w:tcPr>
            <w:tcW w:w="1866" w:type="dxa"/>
            <w:vAlign w:val="center"/>
          </w:tcPr>
          <w:p w14:paraId="3BBC4FB4" w14:textId="77777777" w:rsidR="009274EA" w:rsidRDefault="00C53038">
            <w:pPr>
              <w:tabs>
                <w:tab w:val="left" w:pos="10620"/>
              </w:tabs>
            </w:pPr>
            <w:r>
              <w:lastRenderedPageBreak/>
              <w:t>Sub Tea Type</w:t>
            </w:r>
          </w:p>
        </w:tc>
        <w:tc>
          <w:tcPr>
            <w:tcW w:w="1858" w:type="dxa"/>
            <w:vAlign w:val="center"/>
          </w:tcPr>
          <w:p w14:paraId="424A7033" w14:textId="77777777" w:rsidR="009274EA" w:rsidRDefault="00C53038">
            <w:pPr>
              <w:tabs>
                <w:tab w:val="left" w:pos="10620"/>
              </w:tabs>
            </w:pPr>
            <w:r>
              <w:t xml:space="preserve">Dropdown </w:t>
            </w:r>
          </w:p>
        </w:tc>
        <w:tc>
          <w:tcPr>
            <w:tcW w:w="6603" w:type="dxa"/>
            <w:vAlign w:val="center"/>
          </w:tcPr>
          <w:p w14:paraId="3CBF3D21" w14:textId="77777777" w:rsidR="009274EA" w:rsidRDefault="00C53038">
            <w:pPr>
              <w:tabs>
                <w:tab w:val="left" w:pos="10620"/>
              </w:tabs>
            </w:pPr>
            <w:r>
              <w:t>Display the data from master.</w:t>
            </w:r>
          </w:p>
        </w:tc>
      </w:tr>
    </w:tbl>
    <w:p w14:paraId="777CD723" w14:textId="77777777" w:rsidR="009274EA" w:rsidRDefault="009274EA">
      <w:pPr>
        <w:tabs>
          <w:tab w:val="left" w:pos="10620"/>
        </w:tabs>
      </w:pPr>
    </w:p>
    <w:p w14:paraId="0B564B62" w14:textId="77777777" w:rsidR="009274EA" w:rsidRDefault="009274EA">
      <w:pPr>
        <w:tabs>
          <w:tab w:val="left" w:pos="10620"/>
        </w:tabs>
      </w:pPr>
    </w:p>
    <w:p w14:paraId="0896B736" w14:textId="77777777" w:rsidR="009274EA" w:rsidRDefault="009274EA">
      <w:pPr>
        <w:tabs>
          <w:tab w:val="left" w:pos="10620"/>
        </w:tabs>
      </w:pPr>
    </w:p>
    <w:p w14:paraId="18FF4678" w14:textId="77777777" w:rsidR="009274EA" w:rsidRDefault="009274EA">
      <w:pPr>
        <w:tabs>
          <w:tab w:val="left" w:pos="10620"/>
        </w:tabs>
      </w:pPr>
    </w:p>
    <w:p w14:paraId="143F37BF" w14:textId="77777777" w:rsidR="009274EA" w:rsidRDefault="009274EA">
      <w:pPr>
        <w:tabs>
          <w:tab w:val="left" w:pos="10620"/>
        </w:tabs>
      </w:pPr>
    </w:p>
    <w:p w14:paraId="584A5F2B" w14:textId="77777777" w:rsidR="009274EA" w:rsidRDefault="009274EA">
      <w:pPr>
        <w:tabs>
          <w:tab w:val="left" w:pos="10620"/>
        </w:tabs>
      </w:pPr>
    </w:p>
    <w:p w14:paraId="3831EB15" w14:textId="77777777" w:rsidR="009274EA" w:rsidRDefault="009274EA">
      <w:pPr>
        <w:tabs>
          <w:tab w:val="left" w:pos="10620"/>
        </w:tabs>
      </w:pPr>
    </w:p>
    <w:p w14:paraId="6E146522" w14:textId="77777777" w:rsidR="009274EA" w:rsidRDefault="009274EA">
      <w:pPr>
        <w:tabs>
          <w:tab w:val="left" w:pos="10620"/>
        </w:tabs>
      </w:pPr>
    </w:p>
    <w:p w14:paraId="1F78C7C2"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2132" w:name="_Toc137143963"/>
      <w:bookmarkStart w:id="2133" w:name="_Toc137818117"/>
      <w:bookmarkStart w:id="2134" w:name="_Toc137830796"/>
      <w:bookmarkStart w:id="2135" w:name="_Toc148377749"/>
      <w:r>
        <w:rPr>
          <w:rFonts w:ascii="Cambria" w:hAnsi="Cambria"/>
          <w:b/>
          <w:sz w:val="28"/>
        </w:rPr>
        <w:t>High Level Use Case of “Create Plantation District Master”</w:t>
      </w:r>
      <w:bookmarkEnd w:id="2132"/>
      <w:bookmarkEnd w:id="2133"/>
      <w:bookmarkEnd w:id="2134"/>
      <w:bookmarkEnd w:id="2135"/>
      <w:r>
        <w:rPr>
          <w:rFonts w:ascii="Cambria" w:hAnsi="Cambria"/>
          <w:b/>
          <w:sz w:val="28"/>
        </w:rPr>
        <w:t xml:space="preserve"> </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rsidR="009274EA" w14:paraId="3829008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794216F" w14:textId="77777777" w:rsidR="009274EA" w:rsidRDefault="00C53038">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14:paraId="08D395DD" w14:textId="77777777" w:rsidR="009274EA" w:rsidRDefault="00C53038">
            <w:pPr>
              <w:numPr>
                <w:ilvl w:val="0"/>
                <w:numId w:val="2"/>
              </w:numPr>
              <w:tabs>
                <w:tab w:val="left" w:pos="10620"/>
              </w:tabs>
              <w:spacing w:after="0" w:line="360" w:lineRule="auto"/>
            </w:pPr>
            <w:r>
              <w:t>To understand the functional logic for Creation of Plantation District.</w:t>
            </w:r>
          </w:p>
        </w:tc>
      </w:tr>
      <w:tr w:rsidR="009274EA" w14:paraId="7A95FE5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806DCB8" w14:textId="77777777" w:rsidR="009274EA" w:rsidRDefault="00C53038">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14:paraId="5A4E3ADC" w14:textId="77777777" w:rsidR="009274EA" w:rsidRDefault="00C53038">
            <w:pPr>
              <w:numPr>
                <w:ilvl w:val="0"/>
                <w:numId w:val="2"/>
              </w:numPr>
              <w:tabs>
                <w:tab w:val="left" w:pos="10620"/>
              </w:tabs>
              <w:spacing w:after="0" w:line="360" w:lineRule="auto"/>
            </w:pPr>
            <w:r>
              <w:t>User should have rights for Administrator rights.</w:t>
            </w:r>
          </w:p>
          <w:p w14:paraId="0634F6B9" w14:textId="77777777" w:rsidR="009274EA" w:rsidRDefault="00C53038">
            <w:pPr>
              <w:numPr>
                <w:ilvl w:val="0"/>
                <w:numId w:val="2"/>
              </w:numPr>
              <w:tabs>
                <w:tab w:val="left" w:pos="10620"/>
              </w:tabs>
              <w:spacing w:after="0" w:line="360" w:lineRule="auto"/>
            </w:pPr>
            <w:r>
              <w:t>User should have “Create Plantation District” rights.</w:t>
            </w:r>
          </w:p>
          <w:p w14:paraId="38E9C0CB" w14:textId="77777777" w:rsidR="009274EA" w:rsidRDefault="00C53038">
            <w:pPr>
              <w:numPr>
                <w:ilvl w:val="0"/>
                <w:numId w:val="2"/>
              </w:numPr>
              <w:tabs>
                <w:tab w:val="left" w:pos="10620"/>
              </w:tabs>
              <w:spacing w:after="0" w:line="360" w:lineRule="auto"/>
            </w:pPr>
            <w:r>
              <w:t>State should be created.</w:t>
            </w:r>
          </w:p>
        </w:tc>
      </w:tr>
      <w:tr w:rsidR="009274EA" w14:paraId="523303B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74A49B5" w14:textId="77777777" w:rsidR="009274EA" w:rsidRDefault="00C53038">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27FA8E54" w14:textId="77777777" w:rsidR="009274EA" w:rsidRDefault="00C53038">
            <w:pPr>
              <w:numPr>
                <w:ilvl w:val="0"/>
                <w:numId w:val="2"/>
              </w:numPr>
              <w:tabs>
                <w:tab w:val="left" w:pos="10620"/>
              </w:tabs>
              <w:spacing w:after="0" w:line="240" w:lineRule="auto"/>
            </w:pPr>
            <w:r>
              <w:t>System should reflect the newly added Plantation District in entire application.</w:t>
            </w:r>
          </w:p>
        </w:tc>
      </w:tr>
      <w:tr w:rsidR="009274EA" w14:paraId="1A11D7F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A230743" w14:textId="77777777" w:rsidR="009274EA" w:rsidRDefault="00C53038">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7CDA3F2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5BB57C4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5C6DAA2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7625656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Plantation District”.</w:t>
            </w:r>
          </w:p>
          <w:p w14:paraId="13AFBB9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57BD73D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469975B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9972F45" w14:textId="77777777" w:rsidR="009274EA" w:rsidRDefault="00C53038">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14:paraId="77FD2C4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4F7B93D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844DA8D" w14:textId="77777777" w:rsidR="009274EA" w:rsidRDefault="00C53038">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14:paraId="5480FF21" w14:textId="77777777" w:rsidR="009274EA" w:rsidRDefault="00C53038">
            <w:pPr>
              <w:pStyle w:val="Heading112pt"/>
              <w:tabs>
                <w:tab w:val="left" w:pos="10620"/>
              </w:tabs>
              <w:rPr>
                <w:rFonts w:ascii="Cambria" w:hAnsi="Cambria"/>
              </w:rPr>
            </w:pPr>
            <w:bookmarkStart w:id="2136" w:name="_Toc137818118"/>
            <w:bookmarkStart w:id="2137" w:name="_Toc137830797"/>
            <w:r>
              <w:rPr>
                <w:rFonts w:ascii="Cambria" w:hAnsi="Cambria"/>
                <w:b w:val="0"/>
              </w:rPr>
              <w:t>System should display below fields when authorized user clicks on “Create Plantation District”.</w:t>
            </w:r>
            <w:bookmarkEnd w:id="2136"/>
            <w:bookmarkEnd w:id="2137"/>
          </w:p>
          <w:p w14:paraId="73C87FC2" w14:textId="77777777" w:rsidR="009274EA" w:rsidRDefault="00C53038">
            <w:pPr>
              <w:pStyle w:val="Heading112pt"/>
              <w:numPr>
                <w:ilvl w:val="1"/>
                <w:numId w:val="2"/>
              </w:numPr>
              <w:tabs>
                <w:tab w:val="left" w:pos="10620"/>
              </w:tabs>
              <w:rPr>
                <w:rFonts w:ascii="Cambria" w:hAnsi="Cambria"/>
              </w:rPr>
            </w:pPr>
            <w:bookmarkStart w:id="2138" w:name="_Toc137818119"/>
            <w:bookmarkStart w:id="2139" w:name="_Toc137830798"/>
            <w:r>
              <w:rPr>
                <w:rFonts w:ascii="Cambria" w:hAnsi="Cambria"/>
                <w:b w:val="0"/>
              </w:rPr>
              <w:t>Plantation District name</w:t>
            </w:r>
            <w:bookmarkEnd w:id="2138"/>
            <w:bookmarkEnd w:id="2139"/>
          </w:p>
          <w:p w14:paraId="6DDA2F75" w14:textId="77777777" w:rsidR="009274EA" w:rsidRDefault="00C53038">
            <w:pPr>
              <w:pStyle w:val="Heading112pt"/>
              <w:numPr>
                <w:ilvl w:val="1"/>
                <w:numId w:val="2"/>
              </w:numPr>
              <w:tabs>
                <w:tab w:val="left" w:pos="10620"/>
              </w:tabs>
              <w:rPr>
                <w:rFonts w:ascii="Cambria" w:hAnsi="Cambria"/>
                <w:b w:val="0"/>
              </w:rPr>
            </w:pPr>
            <w:bookmarkStart w:id="2140" w:name="_Toc137818120"/>
            <w:bookmarkStart w:id="2141" w:name="_Toc137830799"/>
            <w:r>
              <w:rPr>
                <w:rFonts w:ascii="Cambria" w:hAnsi="Cambria"/>
                <w:b w:val="0"/>
              </w:rPr>
              <w:t>State Drop down</w:t>
            </w:r>
            <w:bookmarkEnd w:id="2140"/>
            <w:bookmarkEnd w:id="2141"/>
          </w:p>
          <w:p w14:paraId="665B909D" w14:textId="77777777" w:rsidR="009274EA" w:rsidRDefault="00C53038">
            <w:pPr>
              <w:pStyle w:val="Heading112pt"/>
              <w:numPr>
                <w:ilvl w:val="1"/>
                <w:numId w:val="2"/>
              </w:numPr>
              <w:tabs>
                <w:tab w:val="left" w:pos="10620"/>
              </w:tabs>
              <w:rPr>
                <w:rFonts w:ascii="Cambria" w:hAnsi="Cambria"/>
              </w:rPr>
            </w:pPr>
            <w:bookmarkStart w:id="2142" w:name="_Toc137818121"/>
            <w:bookmarkStart w:id="2143" w:name="_Toc137830800"/>
            <w:r>
              <w:rPr>
                <w:rFonts w:ascii="Cambria" w:hAnsi="Cambria"/>
                <w:b w:val="0"/>
              </w:rPr>
              <w:t>Submit button.</w:t>
            </w:r>
            <w:bookmarkEnd w:id="2142"/>
            <w:bookmarkEnd w:id="2143"/>
          </w:p>
          <w:p w14:paraId="61C7D3A4" w14:textId="77777777" w:rsidR="009274EA" w:rsidRDefault="00C53038">
            <w:pPr>
              <w:pStyle w:val="Heading112pt"/>
              <w:numPr>
                <w:ilvl w:val="1"/>
                <w:numId w:val="2"/>
              </w:numPr>
              <w:tabs>
                <w:tab w:val="left" w:pos="10620"/>
              </w:tabs>
              <w:rPr>
                <w:rFonts w:ascii="Cambria" w:hAnsi="Cambria"/>
              </w:rPr>
            </w:pPr>
            <w:bookmarkStart w:id="2144" w:name="_Toc137818122"/>
            <w:bookmarkStart w:id="2145" w:name="_Toc137830801"/>
            <w:r>
              <w:rPr>
                <w:rFonts w:ascii="Cambria" w:hAnsi="Cambria"/>
                <w:b w:val="0"/>
              </w:rPr>
              <w:t>Clear button.</w:t>
            </w:r>
            <w:bookmarkEnd w:id="2144"/>
            <w:bookmarkEnd w:id="2145"/>
          </w:p>
          <w:p w14:paraId="4A0F170A" w14:textId="77777777" w:rsidR="009274EA" w:rsidRDefault="00C53038">
            <w:pPr>
              <w:pStyle w:val="Heading112pt"/>
              <w:numPr>
                <w:ilvl w:val="1"/>
                <w:numId w:val="2"/>
              </w:numPr>
              <w:tabs>
                <w:tab w:val="left" w:pos="10620"/>
              </w:tabs>
              <w:rPr>
                <w:rFonts w:ascii="Cambria" w:hAnsi="Cambria"/>
              </w:rPr>
            </w:pPr>
            <w:bookmarkStart w:id="2146" w:name="_Toc137818123"/>
            <w:bookmarkStart w:id="2147" w:name="_Toc137830802"/>
            <w:r>
              <w:rPr>
                <w:rFonts w:ascii="Cambria" w:hAnsi="Cambria"/>
                <w:b w:val="0"/>
              </w:rPr>
              <w:t>Cancel button.</w:t>
            </w:r>
            <w:bookmarkEnd w:id="2146"/>
            <w:bookmarkEnd w:id="2147"/>
          </w:p>
          <w:p w14:paraId="3FF3BA04" w14:textId="77777777" w:rsidR="009274EA" w:rsidRDefault="00C53038">
            <w:pPr>
              <w:pStyle w:val="Heading112pt"/>
              <w:tabs>
                <w:tab w:val="left" w:pos="10620"/>
              </w:tabs>
              <w:rPr>
                <w:rFonts w:ascii="Cambria" w:hAnsi="Cambria"/>
              </w:rPr>
            </w:pPr>
            <w:bookmarkStart w:id="2148" w:name="_Toc137818124"/>
            <w:bookmarkStart w:id="2149" w:name="_Toc137830803"/>
            <w:r>
              <w:rPr>
                <w:rFonts w:ascii="Cambria" w:hAnsi="Cambria"/>
                <w:b w:val="0"/>
              </w:rPr>
              <w:t>System should provide above mentioned fields as a mandatory field.</w:t>
            </w:r>
            <w:bookmarkEnd w:id="2148"/>
            <w:bookmarkEnd w:id="2149"/>
          </w:p>
          <w:p w14:paraId="04340E10" w14:textId="77777777" w:rsidR="009274EA" w:rsidRDefault="00C53038">
            <w:pPr>
              <w:pStyle w:val="Heading112pt"/>
              <w:tabs>
                <w:tab w:val="left" w:pos="10620"/>
              </w:tabs>
              <w:rPr>
                <w:rFonts w:ascii="Cambria" w:hAnsi="Cambria"/>
              </w:rPr>
            </w:pPr>
            <w:bookmarkStart w:id="2150" w:name="_Toc137818125"/>
            <w:bookmarkStart w:id="2151" w:name="_Toc137830804"/>
            <w:r>
              <w:rPr>
                <w:rFonts w:ascii="Cambria" w:hAnsi="Cambria"/>
                <w:b w:val="0"/>
              </w:rPr>
              <w:lastRenderedPageBreak/>
              <w:t>System should display validation message “Please enter details” on click submit button with blank fields.</w:t>
            </w:r>
            <w:bookmarkEnd w:id="2150"/>
            <w:bookmarkEnd w:id="2151"/>
          </w:p>
          <w:p w14:paraId="5C0C30C9" w14:textId="77777777" w:rsidR="009274EA" w:rsidRDefault="00C53038">
            <w:pPr>
              <w:pStyle w:val="Heading112pt"/>
              <w:tabs>
                <w:tab w:val="left" w:pos="10620"/>
              </w:tabs>
              <w:rPr>
                <w:rFonts w:ascii="Cambria" w:hAnsi="Cambria"/>
              </w:rPr>
            </w:pPr>
            <w:bookmarkStart w:id="2152" w:name="_Toc137818126"/>
            <w:bookmarkStart w:id="2153" w:name="_Toc137830805"/>
            <w:r>
              <w:rPr>
                <w:rFonts w:ascii="Cambria" w:hAnsi="Cambria"/>
                <w:b w:val="0"/>
              </w:rPr>
              <w:t>System should clear all input on click clear button.</w:t>
            </w:r>
            <w:bookmarkEnd w:id="2152"/>
            <w:bookmarkEnd w:id="2153"/>
          </w:p>
          <w:p w14:paraId="5AB878F8" w14:textId="77777777" w:rsidR="009274EA" w:rsidRDefault="00C53038">
            <w:pPr>
              <w:pStyle w:val="Heading112pt"/>
              <w:tabs>
                <w:tab w:val="left" w:pos="10620"/>
              </w:tabs>
              <w:rPr>
                <w:rFonts w:ascii="Cambria" w:hAnsi="Cambria"/>
              </w:rPr>
            </w:pPr>
            <w:bookmarkStart w:id="2154" w:name="_Toc137818127"/>
            <w:bookmarkStart w:id="2155" w:name="_Toc137830806"/>
            <w:r>
              <w:rPr>
                <w:rFonts w:ascii="Cambria" w:hAnsi="Cambria"/>
                <w:b w:val="0"/>
              </w:rPr>
              <w:t>System should redirect on log in home page on click cancel button.</w:t>
            </w:r>
            <w:bookmarkEnd w:id="2154"/>
            <w:bookmarkEnd w:id="2155"/>
          </w:p>
          <w:p w14:paraId="720595C9" w14:textId="77777777" w:rsidR="009274EA" w:rsidRDefault="00C53038">
            <w:pPr>
              <w:pStyle w:val="Heading112pt"/>
              <w:tabs>
                <w:tab w:val="left" w:pos="10620"/>
              </w:tabs>
              <w:rPr>
                <w:rFonts w:ascii="Cambria" w:hAnsi="Cambria"/>
              </w:rPr>
            </w:pPr>
            <w:bookmarkStart w:id="2156" w:name="_Toc137818128"/>
            <w:bookmarkStart w:id="2157" w:name="_Toc137830807"/>
            <w:r>
              <w:rPr>
                <w:rFonts w:ascii="Cambria" w:hAnsi="Cambria"/>
                <w:b w:val="0"/>
              </w:rPr>
              <w:t xml:space="preserve">System should not allow to enter duplicate value in </w:t>
            </w:r>
            <w:r>
              <w:rPr>
                <w:rFonts w:ascii="Cambria" w:hAnsi="Cambria"/>
              </w:rPr>
              <w:t>Plantation District name</w:t>
            </w:r>
            <w:r>
              <w:rPr>
                <w:rFonts w:ascii="Cambria" w:hAnsi="Cambria"/>
                <w:b w:val="0"/>
              </w:rPr>
              <w:t xml:space="preserve"> field and should validation “Plantation District Name already exists”.</w:t>
            </w:r>
            <w:bookmarkEnd w:id="2156"/>
            <w:bookmarkEnd w:id="2157"/>
          </w:p>
          <w:p w14:paraId="5B503C19" w14:textId="77777777" w:rsidR="009274EA" w:rsidRDefault="00C53038">
            <w:pPr>
              <w:pStyle w:val="Heading112pt"/>
              <w:tabs>
                <w:tab w:val="left" w:pos="10620"/>
              </w:tabs>
              <w:rPr>
                <w:rFonts w:ascii="Cambria" w:hAnsi="Cambria"/>
              </w:rPr>
            </w:pPr>
            <w:bookmarkStart w:id="2158" w:name="_Toc137818129"/>
            <w:bookmarkStart w:id="2159" w:name="_Toc137830808"/>
            <w:r>
              <w:rPr>
                <w:rFonts w:ascii="Cambria" w:hAnsi="Cambria"/>
                <w:b w:val="0"/>
              </w:rPr>
              <w:t>System should compulsory ask “State” selection dropdown.</w:t>
            </w:r>
            <w:bookmarkEnd w:id="2158"/>
            <w:bookmarkEnd w:id="2159"/>
          </w:p>
          <w:p w14:paraId="301E837E" w14:textId="77777777" w:rsidR="009274EA" w:rsidRDefault="00C53038">
            <w:pPr>
              <w:pStyle w:val="Heading112pt"/>
              <w:tabs>
                <w:tab w:val="left" w:pos="10620"/>
              </w:tabs>
              <w:rPr>
                <w:rFonts w:ascii="Cambria" w:hAnsi="Cambria"/>
              </w:rPr>
            </w:pPr>
            <w:bookmarkStart w:id="2160" w:name="_Toc137818130"/>
            <w:bookmarkStart w:id="2161" w:name="_Toc137830809"/>
            <w:r>
              <w:rPr>
                <w:rFonts w:ascii="Cambria" w:hAnsi="Cambria"/>
                <w:b w:val="0"/>
              </w:rPr>
              <w:t>System should map the Plantation District with respective state.</w:t>
            </w:r>
            <w:bookmarkEnd w:id="2160"/>
            <w:bookmarkEnd w:id="2161"/>
          </w:p>
          <w:p w14:paraId="1DA74EA5" w14:textId="77777777" w:rsidR="009274EA" w:rsidRDefault="00C53038">
            <w:pPr>
              <w:pStyle w:val="Heading112pt"/>
              <w:tabs>
                <w:tab w:val="left" w:pos="10620"/>
              </w:tabs>
              <w:rPr>
                <w:rFonts w:ascii="Cambria" w:hAnsi="Cambria"/>
              </w:rPr>
            </w:pPr>
            <w:bookmarkStart w:id="2162" w:name="_Toc137818131"/>
            <w:bookmarkStart w:id="2163" w:name="_Toc137830810"/>
            <w:r>
              <w:rPr>
                <w:rFonts w:ascii="Cambria" w:hAnsi="Cambria"/>
                <w:b w:val="0"/>
              </w:rPr>
              <w:t xml:space="preserve">System should display confirmation message </w:t>
            </w:r>
            <w:r>
              <w:rPr>
                <w:rFonts w:ascii="Cambria" w:hAnsi="Cambria"/>
              </w:rPr>
              <w:t>“Plantation District created successfully</w:t>
            </w:r>
            <w:r>
              <w:rPr>
                <w:rFonts w:ascii="Cambria" w:hAnsi="Cambria"/>
                <w:b w:val="0"/>
              </w:rPr>
              <w:t>” on click of submit button.</w:t>
            </w:r>
            <w:bookmarkEnd w:id="2162"/>
            <w:bookmarkEnd w:id="2163"/>
          </w:p>
          <w:p w14:paraId="3680C990" w14:textId="77777777" w:rsidR="009274EA" w:rsidRDefault="00C53038">
            <w:pPr>
              <w:pStyle w:val="Heading112pt"/>
              <w:tabs>
                <w:tab w:val="left" w:pos="10620"/>
              </w:tabs>
              <w:rPr>
                <w:rFonts w:ascii="Cambria" w:hAnsi="Cambria"/>
              </w:rPr>
            </w:pPr>
            <w:bookmarkStart w:id="2164" w:name="_Toc137818132"/>
            <w:bookmarkStart w:id="2165" w:name="_Toc137830811"/>
            <w:r>
              <w:rPr>
                <w:rFonts w:ascii="Cambria" w:hAnsi="Cambria"/>
                <w:b w:val="0"/>
              </w:rPr>
              <w:t>System should allow user to add multiple combination of Plantation District Name, State.</w:t>
            </w:r>
            <w:bookmarkEnd w:id="2164"/>
            <w:bookmarkEnd w:id="2165"/>
          </w:p>
          <w:p w14:paraId="05C166F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6796E5EB" w14:textId="77777777" w:rsidR="009274EA" w:rsidRDefault="00C53038">
            <w:pPr>
              <w:pStyle w:val="Heading112pt"/>
              <w:rPr>
                <w:rFonts w:ascii="Cambria" w:hAnsi="Cambria"/>
                <w:b w:val="0"/>
              </w:rPr>
            </w:pPr>
            <w:r>
              <w:rPr>
                <w:rFonts w:ascii="Cambria" w:hAnsi="Cambria"/>
                <w:b w:val="0"/>
              </w:rPr>
              <w:t>System should capture the entry of “Plantation District” creation in audit trail report as “New Plantation District: &lt;Plantation District&gt; created”.</w:t>
            </w:r>
          </w:p>
          <w:p w14:paraId="22FF5552" w14:textId="77777777" w:rsidR="009274EA" w:rsidRDefault="009274EA">
            <w:pPr>
              <w:pStyle w:val="Heading112pt"/>
              <w:numPr>
                <w:ilvl w:val="0"/>
                <w:numId w:val="0"/>
              </w:numPr>
              <w:ind w:left="360"/>
              <w:rPr>
                <w:rFonts w:ascii="Cambria" w:hAnsi="Cambria"/>
                <w:b w:val="0"/>
              </w:rPr>
            </w:pPr>
          </w:p>
          <w:p w14:paraId="3878E250" w14:textId="77777777" w:rsidR="009274EA" w:rsidRDefault="00C53038">
            <w:pPr>
              <w:pStyle w:val="Heading112pt"/>
              <w:numPr>
                <w:ilvl w:val="0"/>
                <w:numId w:val="0"/>
              </w:numPr>
              <w:tabs>
                <w:tab w:val="left" w:pos="10620"/>
              </w:tabs>
              <w:ind w:left="360" w:hanging="360"/>
              <w:rPr>
                <w:rFonts w:ascii="Cambria" w:hAnsi="Cambria"/>
                <w:b w:val="0"/>
              </w:rPr>
            </w:pPr>
            <w:bookmarkStart w:id="2166" w:name="_Toc137818133"/>
            <w:bookmarkStart w:id="2167" w:name="_Toc137830812"/>
            <w:r>
              <w:rPr>
                <w:rFonts w:ascii="Cambria" w:hAnsi="Cambria"/>
                <w:u w:val="single"/>
              </w:rPr>
              <w:t xml:space="preserve">Document </w:t>
            </w:r>
            <w:bookmarkEnd w:id="2166"/>
            <w:bookmarkEnd w:id="2167"/>
            <w:r>
              <w:rPr>
                <w:rFonts w:ascii="Cambria" w:hAnsi="Cambria"/>
                <w:u w:val="single"/>
              </w:rPr>
              <w:t>Upload</w:t>
            </w:r>
            <w:r>
              <w:rPr>
                <w:rFonts w:ascii="Cambria" w:hAnsi="Cambria"/>
                <w:b w:val="0"/>
              </w:rPr>
              <w:t>:</w:t>
            </w:r>
          </w:p>
          <w:p w14:paraId="108EE165" w14:textId="77777777" w:rsidR="009274EA" w:rsidRDefault="00C53038">
            <w:pPr>
              <w:pStyle w:val="Heading112pt"/>
              <w:tabs>
                <w:tab w:val="left" w:pos="10620"/>
              </w:tabs>
              <w:rPr>
                <w:rFonts w:ascii="Cambria" w:hAnsi="Cambria"/>
              </w:rPr>
            </w:pPr>
            <w:bookmarkStart w:id="2168" w:name="_Toc137818134"/>
            <w:bookmarkStart w:id="2169" w:name="_Toc137830813"/>
            <w:r>
              <w:rPr>
                <w:rFonts w:ascii="Cambria" w:hAnsi="Cambria"/>
                <w:b w:val="0"/>
              </w:rPr>
              <w:t>System should allow user to upload PDF file while creating any new value in master.</w:t>
            </w:r>
            <w:bookmarkEnd w:id="2168"/>
            <w:bookmarkEnd w:id="2169"/>
          </w:p>
          <w:p w14:paraId="54699A5C" w14:textId="77777777" w:rsidR="009274EA" w:rsidRDefault="00C53038">
            <w:pPr>
              <w:pStyle w:val="Heading112pt"/>
              <w:tabs>
                <w:tab w:val="left" w:pos="10620"/>
              </w:tabs>
              <w:rPr>
                <w:rFonts w:ascii="Cambria" w:hAnsi="Cambria"/>
              </w:rPr>
            </w:pPr>
            <w:bookmarkStart w:id="2170" w:name="_Toc137818135"/>
            <w:bookmarkStart w:id="2171" w:name="_Toc137830814"/>
            <w:r>
              <w:rPr>
                <w:rFonts w:ascii="Cambria" w:hAnsi="Cambria"/>
                <w:b w:val="0"/>
              </w:rPr>
              <w:t>File upload functionality should be non-mandatory.</w:t>
            </w:r>
            <w:bookmarkEnd w:id="2170"/>
            <w:bookmarkEnd w:id="2171"/>
          </w:p>
          <w:p w14:paraId="72539DE0" w14:textId="77777777" w:rsidR="009274EA" w:rsidRDefault="00C53038">
            <w:pPr>
              <w:pStyle w:val="Heading112pt"/>
              <w:tabs>
                <w:tab w:val="left" w:pos="10620"/>
              </w:tabs>
              <w:rPr>
                <w:rFonts w:ascii="Cambria" w:hAnsi="Cambria"/>
              </w:rPr>
            </w:pPr>
            <w:bookmarkStart w:id="2172" w:name="_Toc137818136"/>
            <w:bookmarkStart w:id="2173" w:name="_Toc137830815"/>
            <w:r>
              <w:rPr>
                <w:rFonts w:ascii="Cambria" w:hAnsi="Cambria"/>
                <w:b w:val="0"/>
              </w:rPr>
              <w:t>System should provide below options under file upload page.</w:t>
            </w:r>
            <w:bookmarkEnd w:id="2172"/>
            <w:bookmarkEnd w:id="2173"/>
          </w:p>
          <w:p w14:paraId="0CDC8E25" w14:textId="77777777" w:rsidR="009274EA" w:rsidRDefault="00C53038">
            <w:pPr>
              <w:pStyle w:val="Heading112pt"/>
              <w:numPr>
                <w:ilvl w:val="1"/>
                <w:numId w:val="2"/>
              </w:numPr>
              <w:tabs>
                <w:tab w:val="left" w:pos="10620"/>
              </w:tabs>
              <w:rPr>
                <w:rFonts w:ascii="Cambria" w:hAnsi="Cambria"/>
              </w:rPr>
            </w:pPr>
            <w:bookmarkStart w:id="2174" w:name="_Toc137818137"/>
            <w:bookmarkStart w:id="2175" w:name="_Toc137830816"/>
            <w:r>
              <w:rPr>
                <w:rFonts w:ascii="Cambria" w:hAnsi="Cambria"/>
                <w:b w:val="0"/>
              </w:rPr>
              <w:t>Browser document button</w:t>
            </w:r>
            <w:bookmarkEnd w:id="2174"/>
            <w:bookmarkEnd w:id="2175"/>
          </w:p>
          <w:p w14:paraId="0445C6FC" w14:textId="77777777" w:rsidR="009274EA" w:rsidRDefault="00C53038">
            <w:pPr>
              <w:pStyle w:val="Heading112pt"/>
              <w:numPr>
                <w:ilvl w:val="1"/>
                <w:numId w:val="2"/>
              </w:numPr>
              <w:tabs>
                <w:tab w:val="left" w:pos="10620"/>
              </w:tabs>
              <w:rPr>
                <w:rFonts w:ascii="Cambria" w:hAnsi="Cambria"/>
              </w:rPr>
            </w:pPr>
            <w:bookmarkStart w:id="2176" w:name="_Toc137818138"/>
            <w:bookmarkStart w:id="2177" w:name="_Toc137830817"/>
            <w:r>
              <w:rPr>
                <w:rFonts w:ascii="Cambria" w:hAnsi="Cambria"/>
                <w:b w:val="0"/>
              </w:rPr>
              <w:t>Document Brief/Remarks textbox</w:t>
            </w:r>
            <w:bookmarkEnd w:id="2176"/>
            <w:bookmarkEnd w:id="2177"/>
          </w:p>
          <w:p w14:paraId="03EF651A" w14:textId="77777777" w:rsidR="009274EA" w:rsidRDefault="00C53038">
            <w:pPr>
              <w:pStyle w:val="Heading112pt"/>
              <w:numPr>
                <w:ilvl w:val="1"/>
                <w:numId w:val="2"/>
              </w:numPr>
              <w:tabs>
                <w:tab w:val="left" w:pos="10620"/>
              </w:tabs>
              <w:rPr>
                <w:rFonts w:ascii="Cambria" w:hAnsi="Cambria"/>
              </w:rPr>
            </w:pPr>
            <w:bookmarkStart w:id="2178" w:name="_Toc137818139"/>
            <w:bookmarkStart w:id="2179" w:name="_Toc137830818"/>
            <w:r>
              <w:rPr>
                <w:rFonts w:ascii="Cambria" w:hAnsi="Cambria"/>
                <w:b w:val="0"/>
              </w:rPr>
              <w:t>Upload button</w:t>
            </w:r>
            <w:bookmarkEnd w:id="2178"/>
            <w:bookmarkEnd w:id="2179"/>
          </w:p>
          <w:p w14:paraId="120648BA" w14:textId="77777777" w:rsidR="009274EA" w:rsidRDefault="00C53038">
            <w:pPr>
              <w:pStyle w:val="Heading112pt"/>
              <w:numPr>
                <w:ilvl w:val="1"/>
                <w:numId w:val="2"/>
              </w:numPr>
              <w:tabs>
                <w:tab w:val="left" w:pos="10620"/>
              </w:tabs>
              <w:rPr>
                <w:rFonts w:ascii="Cambria" w:hAnsi="Cambria"/>
              </w:rPr>
            </w:pPr>
            <w:bookmarkStart w:id="2180" w:name="_Toc137818140"/>
            <w:bookmarkStart w:id="2181" w:name="_Toc137830819"/>
            <w:r>
              <w:rPr>
                <w:rFonts w:ascii="Cambria" w:hAnsi="Cambria"/>
                <w:b w:val="0"/>
              </w:rPr>
              <w:t>Clear button.</w:t>
            </w:r>
            <w:bookmarkEnd w:id="2180"/>
            <w:bookmarkEnd w:id="2181"/>
          </w:p>
          <w:p w14:paraId="1620B67A" w14:textId="77777777" w:rsidR="009274EA" w:rsidRDefault="00C53038">
            <w:pPr>
              <w:pStyle w:val="Heading112pt"/>
              <w:tabs>
                <w:tab w:val="left" w:pos="10620"/>
              </w:tabs>
              <w:rPr>
                <w:rFonts w:ascii="Cambria" w:hAnsi="Cambria"/>
              </w:rPr>
            </w:pPr>
            <w:bookmarkStart w:id="2182" w:name="_Toc137818141"/>
            <w:bookmarkStart w:id="2183" w:name="_Toc137830820"/>
            <w:r>
              <w:rPr>
                <w:rFonts w:ascii="Cambria" w:hAnsi="Cambria"/>
                <w:b w:val="0"/>
              </w:rPr>
              <w:t>System should allow to upload 10 MB Size per file.</w:t>
            </w:r>
            <w:bookmarkEnd w:id="2182"/>
            <w:bookmarkEnd w:id="2183"/>
          </w:p>
          <w:p w14:paraId="000534ED" w14:textId="77777777" w:rsidR="009274EA" w:rsidRDefault="00C53038">
            <w:pPr>
              <w:pStyle w:val="Heading112pt"/>
              <w:tabs>
                <w:tab w:val="left" w:pos="10620"/>
              </w:tabs>
              <w:rPr>
                <w:rFonts w:ascii="Cambria" w:hAnsi="Cambria"/>
              </w:rPr>
            </w:pPr>
            <w:bookmarkStart w:id="2184" w:name="_Toc137818142"/>
            <w:bookmarkStart w:id="2185" w:name="_Toc137830821"/>
            <w:r>
              <w:rPr>
                <w:rFonts w:ascii="Cambria" w:hAnsi="Cambria"/>
                <w:b w:val="0"/>
              </w:rPr>
              <w:t>System should display message “Incorrect file type” on selecting other than PDF file.</w:t>
            </w:r>
            <w:bookmarkEnd w:id="2184"/>
            <w:bookmarkEnd w:id="2185"/>
          </w:p>
          <w:p w14:paraId="62CC09F7"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8A72678" w14:textId="77777777" w:rsidR="009274EA" w:rsidRDefault="00C53038">
            <w:pPr>
              <w:pStyle w:val="Heading112pt"/>
              <w:tabs>
                <w:tab w:val="left" w:pos="10620"/>
              </w:tabs>
              <w:rPr>
                <w:rFonts w:ascii="Cambria" w:hAnsi="Cambria"/>
              </w:rPr>
            </w:pPr>
            <w:r>
              <w:rPr>
                <w:rFonts w:ascii="Cambria" w:hAnsi="Cambria"/>
                <w:b w:val="0"/>
              </w:rPr>
              <w:t>System should capture the entry of “Document Uploaded” in audit trail report as “New document uploaded for Plantation District :&lt; Plantation District Name&gt;”.</w:t>
            </w:r>
          </w:p>
        </w:tc>
      </w:tr>
      <w:tr w:rsidR="009274EA" w14:paraId="35C1FA9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2E3C5E5" w14:textId="77777777" w:rsidR="009274EA" w:rsidRDefault="00C53038">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14:paraId="072BC8C6" w14:textId="77777777" w:rsidR="009274EA" w:rsidRDefault="00C53038">
            <w:pPr>
              <w:numPr>
                <w:ilvl w:val="0"/>
                <w:numId w:val="1"/>
              </w:numPr>
              <w:tabs>
                <w:tab w:val="left" w:pos="10620"/>
              </w:tabs>
              <w:spacing w:after="0" w:line="360" w:lineRule="auto"/>
            </w:pPr>
            <w:r>
              <w:t>TAO User/Tea Board Admin User/Authorized User</w:t>
            </w:r>
          </w:p>
        </w:tc>
      </w:tr>
    </w:tbl>
    <w:p w14:paraId="6DB76891" w14:textId="77777777" w:rsidR="009274EA" w:rsidRDefault="009274EA">
      <w:pPr>
        <w:tabs>
          <w:tab w:val="left" w:pos="10620"/>
        </w:tabs>
      </w:pPr>
    </w:p>
    <w:p w14:paraId="30336A3A"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3AD2F24A" w14:textId="77777777">
        <w:trPr>
          <w:trHeight w:val="940"/>
        </w:trPr>
        <w:tc>
          <w:tcPr>
            <w:tcW w:w="1150" w:type="dxa"/>
            <w:shd w:val="clear" w:color="auto" w:fill="C4BC96"/>
          </w:tcPr>
          <w:p w14:paraId="3F7F0E1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lastRenderedPageBreak/>
              <w:t>Field Name</w:t>
            </w:r>
          </w:p>
        </w:tc>
        <w:tc>
          <w:tcPr>
            <w:tcW w:w="918" w:type="dxa"/>
            <w:shd w:val="clear" w:color="auto" w:fill="C4BC96"/>
          </w:tcPr>
          <w:p w14:paraId="084D164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05B531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A8E876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8ED0DD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938333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2C119D7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296B223A" w14:textId="77777777">
        <w:trPr>
          <w:trHeight w:val="1735"/>
        </w:trPr>
        <w:tc>
          <w:tcPr>
            <w:tcW w:w="1150" w:type="dxa"/>
            <w:shd w:val="clear" w:color="auto" w:fill="auto"/>
          </w:tcPr>
          <w:p w14:paraId="49A5D7B9" w14:textId="77777777" w:rsidR="009274EA" w:rsidRDefault="00C53038">
            <w:pPr>
              <w:tabs>
                <w:tab w:val="left" w:pos="10620"/>
              </w:tabs>
              <w:rPr>
                <w:color w:val="222222"/>
                <w:sz w:val="18"/>
                <w:szCs w:val="18"/>
              </w:rPr>
            </w:pPr>
            <w:r>
              <w:rPr>
                <w:rStyle w:val="brownfont"/>
                <w:color w:val="000000"/>
                <w:sz w:val="18"/>
                <w:szCs w:val="18"/>
              </w:rPr>
              <w:t>Plantation District Name</w:t>
            </w:r>
          </w:p>
          <w:p w14:paraId="7A51C20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D8E51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7D981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E3D87D7" w14:textId="77777777" w:rsidR="009274EA" w:rsidRDefault="00C53038">
            <w:pPr>
              <w:tabs>
                <w:tab w:val="center" w:pos="4320"/>
                <w:tab w:val="right" w:pos="8640"/>
                <w:tab w:val="left" w:pos="10620"/>
              </w:tabs>
            </w:pPr>
            <w:r>
              <w:t>The plantation district name should be a required field, meaning it cannot be left empty.</w:t>
            </w:r>
          </w:p>
          <w:p w14:paraId="199143E9" w14:textId="77777777" w:rsidR="009274EA" w:rsidRDefault="00C53038">
            <w:pPr>
              <w:tabs>
                <w:tab w:val="center" w:pos="4320"/>
                <w:tab w:val="right" w:pos="8640"/>
                <w:tab w:val="left" w:pos="10620"/>
              </w:tabs>
            </w:pPr>
            <w:r>
              <w:t>The plantation district name should have a minimum length of 2 characters and a maximum length of 50 characters.</w:t>
            </w:r>
          </w:p>
          <w:p w14:paraId="74E6FE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plantation district name should not be allowed.</w:t>
            </w:r>
          </w:p>
        </w:tc>
        <w:tc>
          <w:tcPr>
            <w:tcW w:w="1352" w:type="dxa"/>
            <w:shd w:val="clear" w:color="auto" w:fill="auto"/>
          </w:tcPr>
          <w:p w14:paraId="5CBAE7E5" w14:textId="77777777" w:rsidR="009274EA" w:rsidRDefault="00C53038">
            <w:pPr>
              <w:tabs>
                <w:tab w:val="center" w:pos="4320"/>
                <w:tab w:val="right" w:pos="8640"/>
                <w:tab w:val="left" w:pos="10620"/>
              </w:tabs>
            </w:pPr>
            <w:r>
              <w:t>If the plantation district name field is left empty: "Please enter the plantation district name."</w:t>
            </w:r>
          </w:p>
          <w:p w14:paraId="095F2FCF" w14:textId="77777777" w:rsidR="009274EA" w:rsidRDefault="00C53038">
            <w:pPr>
              <w:tabs>
                <w:tab w:val="center" w:pos="4320"/>
                <w:tab w:val="right" w:pos="8640"/>
                <w:tab w:val="left" w:pos="10620"/>
              </w:tabs>
            </w:pPr>
            <w:r>
              <w:t>If the plantation district name is shorter than 2 characters: "The plantation district name should be at least 2 characters long."</w:t>
            </w:r>
          </w:p>
          <w:p w14:paraId="23B9D618" w14:textId="77777777" w:rsidR="009274EA" w:rsidRDefault="00C53038">
            <w:pPr>
              <w:tabs>
                <w:tab w:val="center" w:pos="4320"/>
                <w:tab w:val="right" w:pos="8640"/>
                <w:tab w:val="left" w:pos="10620"/>
              </w:tabs>
            </w:pPr>
            <w:r>
              <w:t>If the plantation district name exceeds 50 characters: "The plantation district name should not exceed 50 characters."</w:t>
            </w:r>
          </w:p>
          <w:p w14:paraId="2B570B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a duplicate value for plantation district name is entered: </w:t>
            </w:r>
            <w:r>
              <w:rPr>
                <w:rFonts w:ascii="Cambria" w:hAnsi="Cambria"/>
                <w:sz w:val="22"/>
                <w:szCs w:val="22"/>
              </w:rPr>
              <w:lastRenderedPageBreak/>
              <w:t>"Plantation district name must be unique. The entered value already exists."</w:t>
            </w:r>
          </w:p>
        </w:tc>
        <w:tc>
          <w:tcPr>
            <w:tcW w:w="2904" w:type="dxa"/>
            <w:shd w:val="clear" w:color="auto" w:fill="auto"/>
          </w:tcPr>
          <w:p w14:paraId="4562AF8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5F3EA2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FD1AF0B" w14:textId="77777777">
        <w:trPr>
          <w:trHeight w:val="1735"/>
        </w:trPr>
        <w:tc>
          <w:tcPr>
            <w:tcW w:w="1150" w:type="dxa"/>
            <w:shd w:val="clear" w:color="auto" w:fill="auto"/>
          </w:tcPr>
          <w:p w14:paraId="0E0CE450" w14:textId="77777777" w:rsidR="009274EA" w:rsidRDefault="00C53038">
            <w:pPr>
              <w:tabs>
                <w:tab w:val="left" w:pos="10620"/>
              </w:tabs>
              <w:rPr>
                <w:color w:val="222222"/>
                <w:sz w:val="18"/>
                <w:szCs w:val="18"/>
              </w:rPr>
            </w:pPr>
            <w:r>
              <w:rPr>
                <w:rStyle w:val="brownfont"/>
                <w:color w:val="000000"/>
                <w:sz w:val="18"/>
                <w:szCs w:val="18"/>
              </w:rPr>
              <w:t>State</w:t>
            </w:r>
          </w:p>
          <w:p w14:paraId="1F9F915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797FDB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2CEC3A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D8E34F7" w14:textId="77777777" w:rsidR="009274EA" w:rsidRDefault="00C53038">
            <w:pPr>
              <w:tabs>
                <w:tab w:val="center" w:pos="4320"/>
                <w:tab w:val="right" w:pos="8640"/>
                <w:tab w:val="left" w:pos="10620"/>
              </w:tabs>
            </w:pPr>
            <w:r>
              <w:t>The state dropdown selection should be a required field.</w:t>
            </w:r>
          </w:p>
          <w:p w14:paraId="5392E5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state dropdown menu.</w:t>
            </w:r>
          </w:p>
        </w:tc>
        <w:tc>
          <w:tcPr>
            <w:tcW w:w="1352" w:type="dxa"/>
            <w:shd w:val="clear" w:color="auto" w:fill="auto"/>
          </w:tcPr>
          <w:p w14:paraId="4579B1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state dropdown selection is not made: "Please select a state from the dropdown menu."</w:t>
            </w:r>
          </w:p>
        </w:tc>
        <w:tc>
          <w:tcPr>
            <w:tcW w:w="2904" w:type="dxa"/>
            <w:shd w:val="clear" w:color="auto" w:fill="auto"/>
          </w:tcPr>
          <w:p w14:paraId="68AB33E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AF1F85D"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2A354018" w14:textId="77777777" w:rsidR="009274EA" w:rsidRDefault="009274EA">
      <w:pPr>
        <w:tabs>
          <w:tab w:val="left" w:pos="10620"/>
        </w:tabs>
        <w:rPr>
          <w:rFonts w:cs="Arial"/>
          <w:b/>
          <w:i/>
          <w:lang w:bidi="en-US"/>
        </w:rPr>
      </w:pPr>
    </w:p>
    <w:p w14:paraId="57E89F60"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65AE3FFB" w14:textId="77777777">
        <w:trPr>
          <w:trHeight w:val="501"/>
        </w:trPr>
        <w:tc>
          <w:tcPr>
            <w:tcW w:w="1866" w:type="dxa"/>
            <w:shd w:val="clear" w:color="auto" w:fill="C4BC96"/>
            <w:vAlign w:val="center"/>
          </w:tcPr>
          <w:p w14:paraId="12370ABB"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4A36E24"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6CC53C7C" w14:textId="77777777" w:rsidR="009274EA" w:rsidRDefault="00C53038">
            <w:pPr>
              <w:tabs>
                <w:tab w:val="left" w:pos="10620"/>
              </w:tabs>
              <w:rPr>
                <w:b/>
                <w:bCs/>
                <w:iCs/>
              </w:rPr>
            </w:pPr>
            <w:r>
              <w:rPr>
                <w:b/>
                <w:bCs/>
                <w:iCs/>
              </w:rPr>
              <w:t>Behaviour</w:t>
            </w:r>
          </w:p>
        </w:tc>
      </w:tr>
      <w:tr w:rsidR="009274EA" w14:paraId="19293C65" w14:textId="77777777">
        <w:trPr>
          <w:trHeight w:val="517"/>
        </w:trPr>
        <w:tc>
          <w:tcPr>
            <w:tcW w:w="1866" w:type="dxa"/>
            <w:vAlign w:val="center"/>
          </w:tcPr>
          <w:p w14:paraId="68D95F6A" w14:textId="77777777" w:rsidR="009274EA" w:rsidRDefault="00C53038">
            <w:pPr>
              <w:tabs>
                <w:tab w:val="left" w:pos="10620"/>
              </w:tabs>
            </w:pPr>
            <w:r>
              <w:t>Submit</w:t>
            </w:r>
          </w:p>
        </w:tc>
        <w:tc>
          <w:tcPr>
            <w:tcW w:w="1858" w:type="dxa"/>
            <w:vAlign w:val="center"/>
          </w:tcPr>
          <w:p w14:paraId="762E6089" w14:textId="77777777" w:rsidR="009274EA" w:rsidRDefault="00C53038">
            <w:pPr>
              <w:tabs>
                <w:tab w:val="left" w:pos="10620"/>
              </w:tabs>
            </w:pPr>
            <w:r>
              <w:t>Button</w:t>
            </w:r>
          </w:p>
        </w:tc>
        <w:tc>
          <w:tcPr>
            <w:tcW w:w="6693" w:type="dxa"/>
            <w:vAlign w:val="center"/>
          </w:tcPr>
          <w:p w14:paraId="6C3A71B6" w14:textId="77777777" w:rsidR="009274EA" w:rsidRDefault="00C53038">
            <w:pPr>
              <w:tabs>
                <w:tab w:val="left" w:pos="10620"/>
              </w:tabs>
            </w:pPr>
            <w:r>
              <w:t>Save the records</w:t>
            </w:r>
          </w:p>
        </w:tc>
      </w:tr>
      <w:tr w:rsidR="009274EA" w14:paraId="25E233EF" w14:textId="77777777">
        <w:trPr>
          <w:trHeight w:val="517"/>
        </w:trPr>
        <w:tc>
          <w:tcPr>
            <w:tcW w:w="1866" w:type="dxa"/>
            <w:vAlign w:val="center"/>
          </w:tcPr>
          <w:p w14:paraId="5DFEAA1C" w14:textId="77777777" w:rsidR="009274EA" w:rsidRDefault="00C53038">
            <w:pPr>
              <w:tabs>
                <w:tab w:val="left" w:pos="10620"/>
              </w:tabs>
            </w:pPr>
            <w:r>
              <w:t>Cancel</w:t>
            </w:r>
          </w:p>
        </w:tc>
        <w:tc>
          <w:tcPr>
            <w:tcW w:w="1858" w:type="dxa"/>
            <w:vAlign w:val="center"/>
          </w:tcPr>
          <w:p w14:paraId="0DD0CF96" w14:textId="77777777" w:rsidR="009274EA" w:rsidRDefault="00C53038">
            <w:pPr>
              <w:tabs>
                <w:tab w:val="left" w:pos="10620"/>
              </w:tabs>
            </w:pPr>
            <w:r>
              <w:t>Button</w:t>
            </w:r>
          </w:p>
        </w:tc>
        <w:tc>
          <w:tcPr>
            <w:tcW w:w="6693" w:type="dxa"/>
            <w:vAlign w:val="center"/>
          </w:tcPr>
          <w:p w14:paraId="1EB8780C" w14:textId="77777777" w:rsidR="009274EA" w:rsidRDefault="00C53038">
            <w:pPr>
              <w:tabs>
                <w:tab w:val="left" w:pos="10620"/>
              </w:tabs>
            </w:pPr>
            <w:r>
              <w:t>Redirect on log in home page.</w:t>
            </w:r>
          </w:p>
        </w:tc>
      </w:tr>
      <w:tr w:rsidR="009274EA" w14:paraId="30DC59DC" w14:textId="77777777">
        <w:trPr>
          <w:trHeight w:val="517"/>
        </w:trPr>
        <w:tc>
          <w:tcPr>
            <w:tcW w:w="1866" w:type="dxa"/>
            <w:vAlign w:val="center"/>
          </w:tcPr>
          <w:p w14:paraId="71EF2DEA" w14:textId="77777777" w:rsidR="009274EA" w:rsidRDefault="00C53038">
            <w:pPr>
              <w:tabs>
                <w:tab w:val="left" w:pos="10620"/>
              </w:tabs>
            </w:pPr>
            <w:r>
              <w:t xml:space="preserve">Clear </w:t>
            </w:r>
          </w:p>
        </w:tc>
        <w:tc>
          <w:tcPr>
            <w:tcW w:w="1858" w:type="dxa"/>
            <w:vAlign w:val="center"/>
          </w:tcPr>
          <w:p w14:paraId="7FC15EE4" w14:textId="77777777" w:rsidR="009274EA" w:rsidRDefault="00C53038">
            <w:pPr>
              <w:tabs>
                <w:tab w:val="left" w:pos="10620"/>
              </w:tabs>
            </w:pPr>
            <w:r>
              <w:t>Button</w:t>
            </w:r>
          </w:p>
        </w:tc>
        <w:tc>
          <w:tcPr>
            <w:tcW w:w="6693" w:type="dxa"/>
            <w:vAlign w:val="center"/>
          </w:tcPr>
          <w:p w14:paraId="38625ED1" w14:textId="77777777" w:rsidR="009274EA" w:rsidRDefault="00C53038">
            <w:pPr>
              <w:tabs>
                <w:tab w:val="left" w:pos="10620"/>
              </w:tabs>
            </w:pPr>
            <w:r>
              <w:t>Clear All Fields.</w:t>
            </w:r>
          </w:p>
        </w:tc>
      </w:tr>
    </w:tbl>
    <w:p w14:paraId="10700FE9" w14:textId="77777777" w:rsidR="009274EA" w:rsidRDefault="00C53038">
      <w:pPr>
        <w:pStyle w:val="Heading2"/>
        <w:keepNext w:val="0"/>
        <w:keepLines w:val="0"/>
        <w:numPr>
          <w:ilvl w:val="1"/>
          <w:numId w:val="28"/>
        </w:numPr>
        <w:tabs>
          <w:tab w:val="left" w:pos="10620"/>
        </w:tabs>
        <w:spacing w:before="120" w:after="120" w:line="360" w:lineRule="auto"/>
        <w:jc w:val="both"/>
        <w:rPr>
          <w:rFonts w:ascii="Cambria" w:hAnsi="Cambria"/>
          <w:sz w:val="22"/>
        </w:rPr>
      </w:pPr>
      <w:bookmarkStart w:id="2186" w:name="_Toc137143964"/>
      <w:bookmarkStart w:id="2187" w:name="_Toc137818143"/>
      <w:bookmarkStart w:id="2188" w:name="_Toc148377750"/>
      <w:r>
        <w:rPr>
          <w:rFonts w:ascii="Cambria" w:hAnsi="Cambria"/>
          <w:sz w:val="22"/>
        </w:rPr>
        <w:t>High Level Use Case of Manage Plantation District Master.</w:t>
      </w:r>
      <w:bookmarkEnd w:id="2186"/>
      <w:bookmarkEnd w:id="2187"/>
      <w:bookmarkEnd w:id="2188"/>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6F73C79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61F1FF5"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6319CA53" w14:textId="77777777" w:rsidR="009274EA" w:rsidRDefault="00C53038">
            <w:pPr>
              <w:numPr>
                <w:ilvl w:val="0"/>
                <w:numId w:val="2"/>
              </w:numPr>
              <w:tabs>
                <w:tab w:val="left" w:pos="10620"/>
              </w:tabs>
              <w:spacing w:after="0" w:line="360" w:lineRule="auto"/>
            </w:pPr>
            <w:r>
              <w:t>To understand the functional logic for Manage Plantation District.</w:t>
            </w:r>
          </w:p>
        </w:tc>
      </w:tr>
      <w:tr w:rsidR="009274EA" w14:paraId="7BFD852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7BBD15A"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0B5B5539" w14:textId="77777777" w:rsidR="009274EA" w:rsidRDefault="00C53038">
            <w:pPr>
              <w:numPr>
                <w:ilvl w:val="0"/>
                <w:numId w:val="2"/>
              </w:numPr>
              <w:tabs>
                <w:tab w:val="left" w:pos="10620"/>
              </w:tabs>
              <w:spacing w:after="0" w:line="360" w:lineRule="auto"/>
            </w:pPr>
            <w:r>
              <w:t>User should have rights for Administrator rights.</w:t>
            </w:r>
          </w:p>
          <w:p w14:paraId="49E111EC" w14:textId="77777777" w:rsidR="009274EA" w:rsidRDefault="00C53038">
            <w:pPr>
              <w:numPr>
                <w:ilvl w:val="0"/>
                <w:numId w:val="2"/>
              </w:numPr>
              <w:tabs>
                <w:tab w:val="left" w:pos="10620"/>
              </w:tabs>
              <w:spacing w:after="0" w:line="360" w:lineRule="auto"/>
            </w:pPr>
            <w:r>
              <w:t>User should have “Manage Plantation District” rights.</w:t>
            </w:r>
          </w:p>
          <w:p w14:paraId="5A7956A3" w14:textId="77777777" w:rsidR="009274EA" w:rsidRDefault="00C53038">
            <w:pPr>
              <w:numPr>
                <w:ilvl w:val="0"/>
                <w:numId w:val="2"/>
              </w:numPr>
              <w:tabs>
                <w:tab w:val="left" w:pos="10620"/>
              </w:tabs>
              <w:spacing w:after="0" w:line="360" w:lineRule="auto"/>
            </w:pPr>
            <w:r>
              <w:t>Plantation District should be created.</w:t>
            </w:r>
          </w:p>
        </w:tc>
      </w:tr>
      <w:tr w:rsidR="009274EA" w14:paraId="27ECF4F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7E91BA1"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4D5C4D5" w14:textId="77777777" w:rsidR="009274EA" w:rsidRDefault="00C53038">
            <w:pPr>
              <w:numPr>
                <w:ilvl w:val="0"/>
                <w:numId w:val="2"/>
              </w:numPr>
              <w:tabs>
                <w:tab w:val="left" w:pos="10620"/>
              </w:tabs>
              <w:spacing w:after="0" w:line="240" w:lineRule="auto"/>
            </w:pPr>
            <w:r>
              <w:t xml:space="preserve">System should reflect the updated Plantation District detail in </w:t>
            </w:r>
            <w:r>
              <w:rPr>
                <w:b/>
              </w:rPr>
              <w:t>entire application</w:t>
            </w:r>
            <w:r>
              <w:t xml:space="preserve"> where required.</w:t>
            </w:r>
          </w:p>
        </w:tc>
      </w:tr>
      <w:tr w:rsidR="009274EA" w14:paraId="7C23962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87DD263"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1DFCFE1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0DABFE2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A41596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580EE82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Plantation District Master”.</w:t>
            </w:r>
          </w:p>
          <w:p w14:paraId="4EEE15E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lastRenderedPageBreak/>
              <w:t>Update the detail.</w:t>
            </w:r>
          </w:p>
          <w:p w14:paraId="1ECB666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7744054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C44BDEB" w14:textId="77777777" w:rsidR="009274EA" w:rsidRDefault="00C53038">
            <w:pPr>
              <w:tabs>
                <w:tab w:val="left" w:pos="10620"/>
              </w:tabs>
              <w:rPr>
                <w:b/>
                <w:i/>
              </w:rPr>
            </w:pPr>
            <w:r>
              <w:rPr>
                <w:b/>
                <w:i/>
              </w:rPr>
              <w:lastRenderedPageBreak/>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7436D98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4A3F37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78C6585"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301F4D40" w14:textId="77777777" w:rsidR="009274EA" w:rsidRDefault="00C53038">
            <w:pPr>
              <w:pStyle w:val="Heading112pt"/>
              <w:tabs>
                <w:tab w:val="left" w:pos="10620"/>
              </w:tabs>
              <w:rPr>
                <w:rFonts w:ascii="Cambria" w:hAnsi="Cambria"/>
              </w:rPr>
            </w:pPr>
            <w:bookmarkStart w:id="2189" w:name="_Toc137818144"/>
            <w:bookmarkStart w:id="2190" w:name="_Toc137830822"/>
            <w:r>
              <w:rPr>
                <w:rFonts w:ascii="Cambria" w:hAnsi="Cambria"/>
                <w:b w:val="0"/>
              </w:rPr>
              <w:t>System should display below sections on “Manage Plantation District Master” page.</w:t>
            </w:r>
            <w:bookmarkEnd w:id="2189"/>
            <w:bookmarkEnd w:id="2190"/>
          </w:p>
          <w:p w14:paraId="3BE350FD" w14:textId="77777777" w:rsidR="009274EA" w:rsidRDefault="00C53038">
            <w:pPr>
              <w:pStyle w:val="Heading112pt"/>
              <w:numPr>
                <w:ilvl w:val="1"/>
                <w:numId w:val="2"/>
              </w:numPr>
              <w:tabs>
                <w:tab w:val="left" w:pos="10620"/>
              </w:tabs>
              <w:rPr>
                <w:rFonts w:ascii="Cambria" w:hAnsi="Cambria"/>
              </w:rPr>
            </w:pPr>
            <w:bookmarkStart w:id="2191" w:name="_Toc137818145"/>
            <w:bookmarkStart w:id="2192" w:name="_Toc137830823"/>
            <w:r>
              <w:rPr>
                <w:rFonts w:ascii="Cambria" w:hAnsi="Cambria"/>
                <w:b w:val="0"/>
              </w:rPr>
              <w:t>Search section.</w:t>
            </w:r>
            <w:bookmarkEnd w:id="2191"/>
            <w:bookmarkEnd w:id="2192"/>
          </w:p>
          <w:p w14:paraId="1AA6D15B" w14:textId="77777777" w:rsidR="009274EA" w:rsidRDefault="00C53038">
            <w:pPr>
              <w:pStyle w:val="Heading112pt"/>
              <w:numPr>
                <w:ilvl w:val="1"/>
                <w:numId w:val="2"/>
              </w:numPr>
              <w:tabs>
                <w:tab w:val="left" w:pos="10620"/>
              </w:tabs>
              <w:rPr>
                <w:rFonts w:ascii="Cambria" w:hAnsi="Cambria"/>
              </w:rPr>
            </w:pPr>
            <w:bookmarkStart w:id="2193" w:name="_Toc137818146"/>
            <w:bookmarkStart w:id="2194" w:name="_Toc137830824"/>
            <w:r>
              <w:rPr>
                <w:rFonts w:ascii="Cambria" w:hAnsi="Cambria"/>
                <w:b w:val="0"/>
              </w:rPr>
              <w:t>Detail section.</w:t>
            </w:r>
            <w:bookmarkEnd w:id="2193"/>
            <w:bookmarkEnd w:id="2194"/>
          </w:p>
          <w:p w14:paraId="0CBA4290" w14:textId="77777777" w:rsidR="009274EA" w:rsidRDefault="00C53038">
            <w:pPr>
              <w:pStyle w:val="Heading112pt"/>
              <w:numPr>
                <w:ilvl w:val="1"/>
                <w:numId w:val="2"/>
              </w:numPr>
              <w:tabs>
                <w:tab w:val="left" w:pos="10620"/>
              </w:tabs>
              <w:rPr>
                <w:rFonts w:ascii="Cambria" w:hAnsi="Cambria"/>
              </w:rPr>
            </w:pPr>
            <w:bookmarkStart w:id="2195" w:name="_Toc137818147"/>
            <w:bookmarkStart w:id="2196" w:name="_Toc137830825"/>
            <w:r>
              <w:rPr>
                <w:rFonts w:ascii="Cambria" w:hAnsi="Cambria"/>
                <w:b w:val="0"/>
              </w:rPr>
              <w:t>Uploaded Document Section.</w:t>
            </w:r>
            <w:bookmarkEnd w:id="2195"/>
            <w:bookmarkEnd w:id="2196"/>
          </w:p>
          <w:p w14:paraId="6098521F" w14:textId="77777777" w:rsidR="009274EA" w:rsidRDefault="00C53038">
            <w:pPr>
              <w:pStyle w:val="Heading112pt"/>
              <w:numPr>
                <w:ilvl w:val="0"/>
                <w:numId w:val="0"/>
              </w:numPr>
              <w:tabs>
                <w:tab w:val="left" w:pos="10620"/>
              </w:tabs>
              <w:ind w:left="360" w:hanging="360"/>
              <w:rPr>
                <w:rFonts w:ascii="Cambria" w:hAnsi="Cambria"/>
              </w:rPr>
            </w:pPr>
            <w:bookmarkStart w:id="2197" w:name="_Toc137818148"/>
            <w:bookmarkStart w:id="2198" w:name="_Toc137830826"/>
            <w:r>
              <w:rPr>
                <w:rFonts w:ascii="Cambria" w:hAnsi="Cambria"/>
                <w:u w:val="single"/>
              </w:rPr>
              <w:t>Search Section</w:t>
            </w:r>
            <w:r>
              <w:rPr>
                <w:rFonts w:ascii="Cambria" w:hAnsi="Cambria"/>
              </w:rPr>
              <w:t>:</w:t>
            </w:r>
            <w:bookmarkEnd w:id="2197"/>
            <w:bookmarkEnd w:id="2198"/>
          </w:p>
          <w:p w14:paraId="4E9357DC" w14:textId="77777777" w:rsidR="009274EA" w:rsidRDefault="00C53038">
            <w:pPr>
              <w:pStyle w:val="Heading112pt"/>
              <w:tabs>
                <w:tab w:val="left" w:pos="10620"/>
              </w:tabs>
              <w:rPr>
                <w:rFonts w:ascii="Cambria" w:hAnsi="Cambria"/>
              </w:rPr>
            </w:pPr>
            <w:bookmarkStart w:id="2199" w:name="_Toc137818149"/>
            <w:bookmarkStart w:id="2200" w:name="_Toc137830827"/>
            <w:r>
              <w:rPr>
                <w:rFonts w:ascii="Cambria" w:hAnsi="Cambria"/>
                <w:b w:val="0"/>
              </w:rPr>
              <w:t>System should display below details on search section.</w:t>
            </w:r>
            <w:bookmarkEnd w:id="2199"/>
            <w:bookmarkEnd w:id="2200"/>
          </w:p>
          <w:p w14:paraId="059E82A5" w14:textId="77777777" w:rsidR="009274EA" w:rsidRDefault="00C53038">
            <w:pPr>
              <w:pStyle w:val="Heading112pt"/>
              <w:numPr>
                <w:ilvl w:val="1"/>
                <w:numId w:val="2"/>
              </w:numPr>
              <w:tabs>
                <w:tab w:val="left" w:pos="10620"/>
              </w:tabs>
              <w:rPr>
                <w:rFonts w:ascii="Cambria" w:hAnsi="Cambria"/>
              </w:rPr>
            </w:pPr>
            <w:bookmarkStart w:id="2201" w:name="_Toc137818150"/>
            <w:bookmarkStart w:id="2202" w:name="_Toc137830828"/>
            <w:r>
              <w:rPr>
                <w:rFonts w:ascii="Cambria" w:hAnsi="Cambria"/>
                <w:b w:val="0"/>
              </w:rPr>
              <w:t>Plantation District name textbox search.</w:t>
            </w:r>
            <w:bookmarkEnd w:id="2201"/>
            <w:bookmarkEnd w:id="2202"/>
          </w:p>
          <w:p w14:paraId="2D06A0C0" w14:textId="77777777" w:rsidR="009274EA" w:rsidRDefault="00C53038">
            <w:pPr>
              <w:pStyle w:val="Heading112pt"/>
              <w:numPr>
                <w:ilvl w:val="1"/>
                <w:numId w:val="2"/>
              </w:numPr>
              <w:tabs>
                <w:tab w:val="left" w:pos="10620"/>
              </w:tabs>
              <w:rPr>
                <w:rFonts w:ascii="Cambria" w:hAnsi="Cambria"/>
              </w:rPr>
            </w:pPr>
            <w:bookmarkStart w:id="2203" w:name="_Toc137818151"/>
            <w:bookmarkStart w:id="2204" w:name="_Toc137830829"/>
            <w:r>
              <w:rPr>
                <w:rFonts w:ascii="Cambria" w:hAnsi="Cambria"/>
                <w:b w:val="0"/>
              </w:rPr>
              <w:t>State search dropdown.</w:t>
            </w:r>
            <w:bookmarkEnd w:id="2203"/>
            <w:bookmarkEnd w:id="2204"/>
          </w:p>
          <w:p w14:paraId="7251B10D" w14:textId="77777777" w:rsidR="009274EA" w:rsidRDefault="00C53038">
            <w:pPr>
              <w:pStyle w:val="Heading112pt"/>
              <w:numPr>
                <w:ilvl w:val="1"/>
                <w:numId w:val="2"/>
              </w:numPr>
              <w:tabs>
                <w:tab w:val="left" w:pos="10620"/>
              </w:tabs>
              <w:rPr>
                <w:rFonts w:ascii="Cambria" w:hAnsi="Cambria"/>
              </w:rPr>
            </w:pPr>
            <w:bookmarkStart w:id="2205" w:name="_Toc137818152"/>
            <w:bookmarkStart w:id="2206" w:name="_Toc137830830"/>
            <w:r>
              <w:rPr>
                <w:rFonts w:ascii="Cambria" w:hAnsi="Cambria"/>
                <w:b w:val="0"/>
              </w:rPr>
              <w:t>Search button</w:t>
            </w:r>
            <w:bookmarkEnd w:id="2205"/>
            <w:bookmarkEnd w:id="2206"/>
          </w:p>
          <w:p w14:paraId="43022E9E" w14:textId="77777777" w:rsidR="009274EA" w:rsidRDefault="00C53038">
            <w:pPr>
              <w:pStyle w:val="Heading112pt"/>
              <w:numPr>
                <w:ilvl w:val="1"/>
                <w:numId w:val="2"/>
              </w:numPr>
              <w:tabs>
                <w:tab w:val="left" w:pos="10620"/>
              </w:tabs>
              <w:rPr>
                <w:rFonts w:ascii="Cambria" w:hAnsi="Cambria"/>
              </w:rPr>
            </w:pPr>
            <w:bookmarkStart w:id="2207" w:name="_Toc137818153"/>
            <w:bookmarkStart w:id="2208" w:name="_Toc137830831"/>
            <w:r>
              <w:rPr>
                <w:rFonts w:ascii="Cambria" w:hAnsi="Cambria"/>
                <w:b w:val="0"/>
              </w:rPr>
              <w:t>Clear button</w:t>
            </w:r>
            <w:bookmarkEnd w:id="2207"/>
            <w:bookmarkEnd w:id="2208"/>
          </w:p>
          <w:p w14:paraId="45C336A5" w14:textId="77777777" w:rsidR="009274EA" w:rsidRDefault="00C53038">
            <w:pPr>
              <w:pStyle w:val="Heading112pt"/>
              <w:tabs>
                <w:tab w:val="left" w:pos="10620"/>
              </w:tabs>
              <w:rPr>
                <w:rFonts w:ascii="Cambria" w:hAnsi="Cambria"/>
              </w:rPr>
            </w:pPr>
            <w:bookmarkStart w:id="2209" w:name="_Toc137818154"/>
            <w:bookmarkStart w:id="2210" w:name="_Toc137830832"/>
            <w:r>
              <w:rPr>
                <w:rFonts w:ascii="Cambria" w:hAnsi="Cambria"/>
                <w:b w:val="0"/>
              </w:rPr>
              <w:t>System should display the result as per searched criteria after click on search button under detail section with record.</w:t>
            </w:r>
            <w:bookmarkEnd w:id="2209"/>
            <w:bookmarkEnd w:id="2210"/>
          </w:p>
          <w:p w14:paraId="6D142A36" w14:textId="77777777" w:rsidR="009274EA" w:rsidRDefault="00C53038">
            <w:pPr>
              <w:pStyle w:val="Heading112pt"/>
              <w:tabs>
                <w:tab w:val="left" w:pos="10620"/>
              </w:tabs>
              <w:rPr>
                <w:rFonts w:ascii="Cambria" w:hAnsi="Cambria"/>
              </w:rPr>
            </w:pPr>
            <w:bookmarkStart w:id="2211" w:name="_Toc137818155"/>
            <w:bookmarkStart w:id="2212" w:name="_Toc137830833"/>
            <w:r>
              <w:rPr>
                <w:rFonts w:ascii="Cambria" w:hAnsi="Cambria"/>
                <w:b w:val="0"/>
              </w:rPr>
              <w:t>System should display “No record found” if searched detail does not exist.</w:t>
            </w:r>
            <w:bookmarkEnd w:id="2211"/>
            <w:bookmarkEnd w:id="2212"/>
          </w:p>
          <w:p w14:paraId="39A44464" w14:textId="77777777" w:rsidR="009274EA" w:rsidRDefault="00C53038">
            <w:pPr>
              <w:pStyle w:val="Heading112pt"/>
              <w:tabs>
                <w:tab w:val="left" w:pos="10620"/>
              </w:tabs>
              <w:rPr>
                <w:rFonts w:ascii="Cambria" w:hAnsi="Cambria"/>
              </w:rPr>
            </w:pPr>
            <w:bookmarkStart w:id="2213" w:name="_Toc137818156"/>
            <w:bookmarkStart w:id="2214" w:name="_Toc137830834"/>
            <w:r>
              <w:rPr>
                <w:rFonts w:ascii="Cambria" w:hAnsi="Cambria"/>
                <w:b w:val="0"/>
              </w:rPr>
              <w:t>System should provide “suggestive search” in Plantation District name textbox search.</w:t>
            </w:r>
            <w:bookmarkEnd w:id="2213"/>
            <w:bookmarkEnd w:id="2214"/>
          </w:p>
          <w:p w14:paraId="6DE08405" w14:textId="77777777" w:rsidR="009274EA" w:rsidRDefault="00C53038">
            <w:pPr>
              <w:pStyle w:val="Heading112pt"/>
              <w:tabs>
                <w:tab w:val="left" w:pos="10620"/>
              </w:tabs>
              <w:rPr>
                <w:rFonts w:ascii="Cambria" w:hAnsi="Cambria"/>
              </w:rPr>
            </w:pPr>
            <w:bookmarkStart w:id="2215" w:name="_Toc137818157"/>
            <w:bookmarkStart w:id="2216" w:name="_Toc137830835"/>
            <w:r>
              <w:rPr>
                <w:rFonts w:ascii="Cambria" w:hAnsi="Cambria"/>
                <w:b w:val="0"/>
              </w:rPr>
              <w:t>System should perform search process “with” and “without” combination of fields.</w:t>
            </w:r>
            <w:bookmarkEnd w:id="2215"/>
            <w:bookmarkEnd w:id="2216"/>
          </w:p>
          <w:p w14:paraId="5935AFE5" w14:textId="77777777" w:rsidR="009274EA" w:rsidRDefault="00C53038">
            <w:pPr>
              <w:pStyle w:val="Heading112pt"/>
              <w:numPr>
                <w:ilvl w:val="0"/>
                <w:numId w:val="0"/>
              </w:numPr>
              <w:tabs>
                <w:tab w:val="left" w:pos="10620"/>
              </w:tabs>
              <w:ind w:left="360" w:hanging="360"/>
              <w:rPr>
                <w:rFonts w:ascii="Cambria" w:hAnsi="Cambria"/>
              </w:rPr>
            </w:pPr>
            <w:bookmarkStart w:id="2217" w:name="_Toc137818158"/>
            <w:bookmarkStart w:id="2218" w:name="_Toc137830836"/>
            <w:r>
              <w:rPr>
                <w:rFonts w:ascii="Cambria" w:hAnsi="Cambria"/>
                <w:u w:val="single"/>
              </w:rPr>
              <w:t>Detail Section</w:t>
            </w:r>
            <w:r>
              <w:rPr>
                <w:rFonts w:ascii="Cambria" w:hAnsi="Cambria"/>
              </w:rPr>
              <w:t>:</w:t>
            </w:r>
            <w:bookmarkEnd w:id="2217"/>
            <w:bookmarkEnd w:id="2218"/>
          </w:p>
          <w:p w14:paraId="7BA9DC99" w14:textId="77777777" w:rsidR="009274EA" w:rsidRDefault="00C53038">
            <w:pPr>
              <w:pStyle w:val="Heading112pt"/>
              <w:tabs>
                <w:tab w:val="left" w:pos="10620"/>
              </w:tabs>
              <w:rPr>
                <w:rFonts w:ascii="Cambria" w:hAnsi="Cambria"/>
              </w:rPr>
            </w:pPr>
            <w:bookmarkStart w:id="2219" w:name="_Toc137818159"/>
            <w:bookmarkStart w:id="2220" w:name="_Toc137830837"/>
            <w:r>
              <w:rPr>
                <w:rFonts w:ascii="Cambria" w:hAnsi="Cambria"/>
                <w:b w:val="0"/>
              </w:rPr>
              <w:t>Under detail section system should provide by default all records.</w:t>
            </w:r>
            <w:bookmarkEnd w:id="2219"/>
            <w:bookmarkEnd w:id="2220"/>
          </w:p>
          <w:p w14:paraId="3E80D5D0" w14:textId="77777777" w:rsidR="009274EA" w:rsidRDefault="00C53038">
            <w:pPr>
              <w:pStyle w:val="Heading112pt"/>
              <w:tabs>
                <w:tab w:val="left" w:pos="10620"/>
              </w:tabs>
              <w:rPr>
                <w:rFonts w:ascii="Cambria" w:hAnsi="Cambria"/>
              </w:rPr>
            </w:pPr>
            <w:bookmarkStart w:id="2221" w:name="_Toc137818160"/>
            <w:bookmarkStart w:id="2222" w:name="_Toc137830838"/>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2221"/>
            <w:bookmarkEnd w:id="2222"/>
          </w:p>
          <w:p w14:paraId="6F976CB1" w14:textId="77777777" w:rsidR="009274EA" w:rsidRDefault="00C53038">
            <w:pPr>
              <w:pStyle w:val="Heading112pt"/>
              <w:tabs>
                <w:tab w:val="left" w:pos="10620"/>
              </w:tabs>
              <w:rPr>
                <w:rFonts w:ascii="Cambria" w:hAnsi="Cambria"/>
              </w:rPr>
            </w:pPr>
            <w:bookmarkStart w:id="2223" w:name="_Toc137818161"/>
            <w:bookmarkStart w:id="2224" w:name="_Toc137830839"/>
            <w:r>
              <w:rPr>
                <w:rFonts w:ascii="Cambria" w:hAnsi="Cambria"/>
                <w:b w:val="0"/>
                <w:strike/>
              </w:rPr>
              <w:t>System should provide pagination option under each tab</w:t>
            </w:r>
            <w:r>
              <w:rPr>
                <w:rFonts w:ascii="Cambria" w:hAnsi="Cambria"/>
                <w:b w:val="0"/>
              </w:rPr>
              <w:t>.</w:t>
            </w:r>
            <w:bookmarkEnd w:id="2223"/>
            <w:bookmarkEnd w:id="2224"/>
          </w:p>
          <w:p w14:paraId="1F31C43B" w14:textId="77777777" w:rsidR="009274EA" w:rsidRDefault="00C53038">
            <w:pPr>
              <w:pStyle w:val="Heading112pt"/>
              <w:tabs>
                <w:tab w:val="left" w:pos="10620"/>
              </w:tabs>
              <w:rPr>
                <w:rFonts w:ascii="Cambria" w:hAnsi="Cambria"/>
              </w:rPr>
            </w:pPr>
            <w:bookmarkStart w:id="2225" w:name="_Toc137818162"/>
            <w:bookmarkStart w:id="2226" w:name="_Toc137830840"/>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2225"/>
            <w:bookmarkEnd w:id="2226"/>
          </w:p>
          <w:p w14:paraId="5341BDB6" w14:textId="77777777" w:rsidR="009274EA" w:rsidRDefault="00C53038">
            <w:pPr>
              <w:pStyle w:val="Heading112pt"/>
              <w:tabs>
                <w:tab w:val="left" w:pos="10620"/>
              </w:tabs>
              <w:rPr>
                <w:rFonts w:ascii="Cambria" w:hAnsi="Cambria"/>
              </w:rPr>
            </w:pPr>
            <w:bookmarkStart w:id="2227" w:name="_Toc137818163"/>
            <w:bookmarkStart w:id="2228" w:name="_Toc137830841"/>
            <w:r>
              <w:rPr>
                <w:rFonts w:ascii="Cambria" w:hAnsi="Cambria"/>
                <w:b w:val="0"/>
              </w:rPr>
              <w:t>System should export all records including Active/Inactive in EXCEL/PDF on click export to Excel/PDF.</w:t>
            </w:r>
            <w:bookmarkEnd w:id="2227"/>
            <w:bookmarkEnd w:id="2228"/>
          </w:p>
          <w:p w14:paraId="1C17C463" w14:textId="77777777" w:rsidR="009274EA" w:rsidRDefault="00C53038">
            <w:pPr>
              <w:pStyle w:val="Heading112pt"/>
              <w:tabs>
                <w:tab w:val="left" w:pos="10620"/>
              </w:tabs>
              <w:rPr>
                <w:rFonts w:ascii="Cambria" w:hAnsi="Cambria"/>
              </w:rPr>
            </w:pPr>
            <w:bookmarkStart w:id="2229" w:name="_Toc137818164"/>
            <w:bookmarkStart w:id="2230" w:name="_Toc137830842"/>
            <w:r>
              <w:rPr>
                <w:rFonts w:ascii="Cambria" w:hAnsi="Cambria"/>
                <w:b w:val="0"/>
              </w:rPr>
              <w:t>System should display below details in exported Excel/PDF file.</w:t>
            </w:r>
            <w:bookmarkEnd w:id="2229"/>
            <w:bookmarkEnd w:id="2230"/>
          </w:p>
          <w:p w14:paraId="56D5D890" w14:textId="77777777" w:rsidR="009274EA" w:rsidRDefault="00C53038">
            <w:pPr>
              <w:pStyle w:val="Heading112pt"/>
              <w:numPr>
                <w:ilvl w:val="1"/>
                <w:numId w:val="2"/>
              </w:numPr>
              <w:tabs>
                <w:tab w:val="left" w:pos="10620"/>
              </w:tabs>
              <w:rPr>
                <w:rFonts w:ascii="Cambria" w:hAnsi="Cambria"/>
              </w:rPr>
            </w:pPr>
            <w:bookmarkStart w:id="2231" w:name="_Toc137818165"/>
            <w:bookmarkStart w:id="2232" w:name="_Toc137830843"/>
            <w:r>
              <w:rPr>
                <w:rFonts w:ascii="Cambria" w:hAnsi="Cambria"/>
                <w:b w:val="0"/>
              </w:rPr>
              <w:t>Sr.</w:t>
            </w:r>
            <w:bookmarkEnd w:id="2231"/>
            <w:bookmarkEnd w:id="2232"/>
          </w:p>
          <w:p w14:paraId="64E1FAE8" w14:textId="77777777" w:rsidR="009274EA" w:rsidRDefault="00C53038">
            <w:pPr>
              <w:pStyle w:val="Heading112pt"/>
              <w:numPr>
                <w:ilvl w:val="1"/>
                <w:numId w:val="2"/>
              </w:numPr>
              <w:tabs>
                <w:tab w:val="left" w:pos="10620"/>
              </w:tabs>
              <w:rPr>
                <w:rFonts w:ascii="Cambria" w:hAnsi="Cambria"/>
              </w:rPr>
            </w:pPr>
            <w:bookmarkStart w:id="2233" w:name="_Toc137818166"/>
            <w:bookmarkStart w:id="2234" w:name="_Toc137830844"/>
            <w:r>
              <w:rPr>
                <w:rFonts w:ascii="Cambria" w:hAnsi="Cambria"/>
                <w:b w:val="0"/>
              </w:rPr>
              <w:t>Plantation District Name</w:t>
            </w:r>
            <w:bookmarkEnd w:id="2233"/>
            <w:bookmarkEnd w:id="2234"/>
          </w:p>
          <w:p w14:paraId="4C637404" w14:textId="77777777" w:rsidR="009274EA" w:rsidRDefault="00C53038">
            <w:pPr>
              <w:pStyle w:val="Heading112pt"/>
              <w:numPr>
                <w:ilvl w:val="1"/>
                <w:numId w:val="2"/>
              </w:numPr>
              <w:tabs>
                <w:tab w:val="left" w:pos="10620"/>
              </w:tabs>
              <w:rPr>
                <w:rFonts w:ascii="Cambria" w:hAnsi="Cambria"/>
              </w:rPr>
            </w:pPr>
            <w:bookmarkStart w:id="2235" w:name="_Toc137818167"/>
            <w:bookmarkStart w:id="2236" w:name="_Toc137830845"/>
            <w:r>
              <w:rPr>
                <w:rFonts w:ascii="Cambria" w:hAnsi="Cambria"/>
                <w:b w:val="0"/>
              </w:rPr>
              <w:t>State</w:t>
            </w:r>
            <w:bookmarkEnd w:id="2235"/>
            <w:bookmarkEnd w:id="2236"/>
          </w:p>
          <w:p w14:paraId="1E66A036" w14:textId="77777777" w:rsidR="009274EA" w:rsidRDefault="00C53038">
            <w:pPr>
              <w:pStyle w:val="Heading112pt"/>
              <w:numPr>
                <w:ilvl w:val="1"/>
                <w:numId w:val="2"/>
              </w:numPr>
              <w:tabs>
                <w:tab w:val="left" w:pos="10620"/>
              </w:tabs>
              <w:rPr>
                <w:rFonts w:ascii="Cambria" w:hAnsi="Cambria"/>
              </w:rPr>
            </w:pPr>
            <w:bookmarkStart w:id="2237" w:name="_Toc137818168"/>
            <w:bookmarkStart w:id="2238" w:name="_Toc137830846"/>
            <w:r>
              <w:rPr>
                <w:rFonts w:ascii="Cambria" w:hAnsi="Cambria"/>
                <w:b w:val="0"/>
              </w:rPr>
              <w:t>Status</w:t>
            </w:r>
            <w:bookmarkEnd w:id="2237"/>
            <w:bookmarkEnd w:id="2238"/>
          </w:p>
          <w:p w14:paraId="621CFA87" w14:textId="77777777" w:rsidR="009274EA" w:rsidRDefault="00C53038">
            <w:pPr>
              <w:pStyle w:val="Heading112pt"/>
              <w:numPr>
                <w:ilvl w:val="2"/>
                <w:numId w:val="2"/>
              </w:numPr>
              <w:tabs>
                <w:tab w:val="left" w:pos="10620"/>
              </w:tabs>
              <w:rPr>
                <w:rFonts w:ascii="Cambria" w:hAnsi="Cambria"/>
              </w:rPr>
            </w:pPr>
            <w:bookmarkStart w:id="2239" w:name="_Toc137818169"/>
            <w:bookmarkStart w:id="2240" w:name="_Toc137830847"/>
            <w:r>
              <w:rPr>
                <w:rFonts w:ascii="Cambria" w:hAnsi="Cambria"/>
                <w:b w:val="0"/>
              </w:rPr>
              <w:t>Active</w:t>
            </w:r>
            <w:bookmarkEnd w:id="2239"/>
            <w:bookmarkEnd w:id="2240"/>
          </w:p>
          <w:p w14:paraId="0CC3EEC1" w14:textId="77777777" w:rsidR="009274EA" w:rsidRDefault="00C53038">
            <w:pPr>
              <w:pStyle w:val="Heading112pt"/>
              <w:numPr>
                <w:ilvl w:val="2"/>
                <w:numId w:val="2"/>
              </w:numPr>
              <w:tabs>
                <w:tab w:val="left" w:pos="10620"/>
              </w:tabs>
              <w:rPr>
                <w:rFonts w:ascii="Cambria" w:hAnsi="Cambria"/>
              </w:rPr>
            </w:pPr>
            <w:bookmarkStart w:id="2241" w:name="_Toc137818170"/>
            <w:bookmarkStart w:id="2242" w:name="_Toc137830848"/>
            <w:r>
              <w:rPr>
                <w:rFonts w:ascii="Cambria" w:hAnsi="Cambria"/>
                <w:b w:val="0"/>
              </w:rPr>
              <w:t>Inactive</w:t>
            </w:r>
            <w:bookmarkEnd w:id="2241"/>
            <w:bookmarkEnd w:id="2242"/>
          </w:p>
          <w:p w14:paraId="53AB1031" w14:textId="77777777" w:rsidR="009274EA" w:rsidRDefault="00C53038">
            <w:pPr>
              <w:pStyle w:val="Heading112pt"/>
              <w:tabs>
                <w:tab w:val="left" w:pos="10620"/>
              </w:tabs>
              <w:rPr>
                <w:rFonts w:ascii="Cambria" w:hAnsi="Cambria"/>
              </w:rPr>
            </w:pPr>
            <w:r>
              <w:rPr>
                <w:rFonts w:ascii="Cambria" w:hAnsi="Cambria"/>
                <w:b w:val="0"/>
              </w:rPr>
              <w:lastRenderedPageBreak/>
              <w:t>System should render/display by default 20 records.</w:t>
            </w:r>
          </w:p>
          <w:p w14:paraId="64991CD6" w14:textId="77777777" w:rsidR="009274EA" w:rsidRDefault="00C53038">
            <w:pPr>
              <w:pStyle w:val="Heading112pt"/>
              <w:tabs>
                <w:tab w:val="left" w:pos="10620"/>
              </w:tabs>
              <w:rPr>
                <w:rFonts w:ascii="Cambria" w:hAnsi="Cambria"/>
              </w:rPr>
            </w:pPr>
            <w:bookmarkStart w:id="2243" w:name="_Toc137818172"/>
            <w:bookmarkStart w:id="2244" w:name="_Toc137830850"/>
            <w:r>
              <w:rPr>
                <w:rFonts w:ascii="Cambria" w:hAnsi="Cambria"/>
                <w:b w:val="0"/>
              </w:rPr>
              <w:t>System should record in latest created record first.</w:t>
            </w:r>
            <w:bookmarkEnd w:id="2243"/>
            <w:bookmarkEnd w:id="2244"/>
          </w:p>
          <w:p w14:paraId="60F4334E" w14:textId="77777777" w:rsidR="009274EA" w:rsidRDefault="00C53038">
            <w:pPr>
              <w:pStyle w:val="Heading112pt"/>
              <w:tabs>
                <w:tab w:val="left" w:pos="10620"/>
              </w:tabs>
              <w:rPr>
                <w:rFonts w:ascii="Cambria" w:hAnsi="Cambria"/>
              </w:rPr>
            </w:pPr>
            <w:bookmarkStart w:id="2245" w:name="_Toc137818173"/>
            <w:bookmarkStart w:id="2246" w:name="_Toc137830851"/>
            <w:r>
              <w:rPr>
                <w:rFonts w:ascii="Cambria" w:hAnsi="Cambria"/>
                <w:b w:val="0"/>
              </w:rPr>
              <w:t>System should not display updated record as a first record.</w:t>
            </w:r>
            <w:bookmarkEnd w:id="2245"/>
            <w:bookmarkEnd w:id="2246"/>
          </w:p>
          <w:p w14:paraId="136110F4"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0DD41D69" w14:textId="77777777" w:rsidR="009274EA" w:rsidRDefault="00C53038">
            <w:pPr>
              <w:pStyle w:val="Heading112pt"/>
              <w:numPr>
                <w:ilvl w:val="1"/>
                <w:numId w:val="2"/>
              </w:numPr>
              <w:tabs>
                <w:tab w:val="left" w:pos="10620"/>
              </w:tabs>
              <w:rPr>
                <w:rFonts w:ascii="Cambria" w:hAnsi="Cambria"/>
              </w:rPr>
            </w:pPr>
            <w:bookmarkStart w:id="2247" w:name="_Toc137818175"/>
            <w:bookmarkStart w:id="2248" w:name="_Toc137830853"/>
            <w:r>
              <w:rPr>
                <w:rFonts w:ascii="Cambria" w:hAnsi="Cambria"/>
                <w:b w:val="0"/>
              </w:rPr>
              <w:t>Active ( By default active while created )</w:t>
            </w:r>
            <w:bookmarkEnd w:id="2247"/>
            <w:bookmarkEnd w:id="2248"/>
          </w:p>
          <w:p w14:paraId="1D790489" w14:textId="77777777" w:rsidR="009274EA" w:rsidRDefault="00C53038">
            <w:pPr>
              <w:pStyle w:val="Heading112pt"/>
              <w:numPr>
                <w:ilvl w:val="1"/>
                <w:numId w:val="2"/>
              </w:numPr>
              <w:tabs>
                <w:tab w:val="left" w:pos="10620"/>
              </w:tabs>
              <w:rPr>
                <w:rFonts w:ascii="Cambria" w:hAnsi="Cambria"/>
              </w:rPr>
            </w:pPr>
            <w:bookmarkStart w:id="2249" w:name="_Toc137818176"/>
            <w:bookmarkStart w:id="2250" w:name="_Toc137830854"/>
            <w:r>
              <w:rPr>
                <w:rFonts w:ascii="Cambria" w:hAnsi="Cambria"/>
                <w:b w:val="0"/>
              </w:rPr>
              <w:t>Inactive</w:t>
            </w:r>
            <w:bookmarkEnd w:id="2249"/>
            <w:bookmarkEnd w:id="2250"/>
          </w:p>
          <w:p w14:paraId="46AFC8DF" w14:textId="77777777" w:rsidR="009274EA" w:rsidRDefault="00C53038">
            <w:pPr>
              <w:pStyle w:val="Heading112pt"/>
              <w:tabs>
                <w:tab w:val="left" w:pos="10620"/>
              </w:tabs>
              <w:rPr>
                <w:rFonts w:ascii="Cambria" w:hAnsi="Cambria"/>
              </w:rPr>
            </w:pPr>
            <w:bookmarkStart w:id="2251" w:name="_Toc137818177"/>
            <w:bookmarkStart w:id="2252" w:name="_Toc137830855"/>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2251"/>
            <w:bookmarkEnd w:id="2252"/>
          </w:p>
          <w:p w14:paraId="60B9E954" w14:textId="77777777" w:rsidR="009274EA" w:rsidRDefault="00C53038">
            <w:pPr>
              <w:pStyle w:val="Heading112pt"/>
              <w:numPr>
                <w:ilvl w:val="1"/>
                <w:numId w:val="2"/>
              </w:numPr>
              <w:tabs>
                <w:tab w:val="left" w:pos="10620"/>
              </w:tabs>
              <w:rPr>
                <w:rFonts w:ascii="Cambria" w:hAnsi="Cambria"/>
              </w:rPr>
            </w:pPr>
            <w:bookmarkStart w:id="2253" w:name="_Toc137818178"/>
            <w:bookmarkStart w:id="2254" w:name="_Toc137830856"/>
            <w:r>
              <w:rPr>
                <w:rFonts w:ascii="Cambria" w:hAnsi="Cambria"/>
                <w:b w:val="0"/>
              </w:rPr>
              <w:t>Sr.</w:t>
            </w:r>
            <w:bookmarkEnd w:id="2253"/>
            <w:bookmarkEnd w:id="2254"/>
          </w:p>
          <w:p w14:paraId="57391EF2" w14:textId="77777777" w:rsidR="009274EA" w:rsidRDefault="00C53038">
            <w:pPr>
              <w:pStyle w:val="Heading112pt"/>
              <w:numPr>
                <w:ilvl w:val="1"/>
                <w:numId w:val="2"/>
              </w:numPr>
              <w:tabs>
                <w:tab w:val="left" w:pos="10620"/>
              </w:tabs>
              <w:rPr>
                <w:rFonts w:ascii="Cambria" w:hAnsi="Cambria"/>
              </w:rPr>
            </w:pPr>
            <w:bookmarkStart w:id="2255" w:name="_Toc137818179"/>
            <w:bookmarkStart w:id="2256" w:name="_Toc137830857"/>
            <w:r>
              <w:rPr>
                <w:rFonts w:ascii="Cambria" w:hAnsi="Cambria"/>
                <w:b w:val="0"/>
              </w:rPr>
              <w:t>Plantation District name</w:t>
            </w:r>
            <w:bookmarkEnd w:id="2255"/>
            <w:bookmarkEnd w:id="2256"/>
          </w:p>
          <w:p w14:paraId="4565052D" w14:textId="77777777" w:rsidR="009274EA" w:rsidRDefault="00C53038">
            <w:pPr>
              <w:pStyle w:val="Heading112pt"/>
              <w:numPr>
                <w:ilvl w:val="1"/>
                <w:numId w:val="2"/>
              </w:numPr>
              <w:tabs>
                <w:tab w:val="left" w:pos="10620"/>
              </w:tabs>
              <w:rPr>
                <w:rFonts w:ascii="Cambria" w:hAnsi="Cambria"/>
              </w:rPr>
            </w:pPr>
            <w:bookmarkStart w:id="2257" w:name="_Toc137818180"/>
            <w:bookmarkStart w:id="2258" w:name="_Toc137830858"/>
            <w:r>
              <w:rPr>
                <w:rFonts w:ascii="Cambria" w:hAnsi="Cambria"/>
                <w:b w:val="0"/>
              </w:rPr>
              <w:t>State</w:t>
            </w:r>
            <w:bookmarkEnd w:id="2257"/>
            <w:bookmarkEnd w:id="2258"/>
          </w:p>
          <w:p w14:paraId="4F847254" w14:textId="77777777" w:rsidR="009274EA" w:rsidRDefault="00C53038">
            <w:pPr>
              <w:pStyle w:val="Heading112pt"/>
              <w:numPr>
                <w:ilvl w:val="1"/>
                <w:numId w:val="2"/>
              </w:numPr>
              <w:tabs>
                <w:tab w:val="left" w:pos="10620"/>
              </w:tabs>
              <w:rPr>
                <w:rFonts w:ascii="Cambria" w:hAnsi="Cambria"/>
                <w:b w:val="0"/>
              </w:rPr>
            </w:pPr>
            <w:bookmarkStart w:id="2259" w:name="_Toc137818181"/>
            <w:bookmarkStart w:id="2260" w:name="_Toc137830859"/>
            <w:r>
              <w:rPr>
                <w:rFonts w:ascii="Cambria" w:hAnsi="Cambria"/>
                <w:b w:val="0"/>
              </w:rPr>
              <w:t>Action</w:t>
            </w:r>
            <w:bookmarkEnd w:id="2259"/>
            <w:bookmarkEnd w:id="2260"/>
          </w:p>
          <w:p w14:paraId="2722D855" w14:textId="77777777" w:rsidR="009274EA" w:rsidRDefault="00C53038">
            <w:pPr>
              <w:pStyle w:val="Heading112pt"/>
              <w:numPr>
                <w:ilvl w:val="2"/>
                <w:numId w:val="2"/>
              </w:numPr>
              <w:tabs>
                <w:tab w:val="left" w:pos="10620"/>
              </w:tabs>
              <w:rPr>
                <w:rFonts w:ascii="Cambria" w:hAnsi="Cambria"/>
                <w:b w:val="0"/>
              </w:rPr>
            </w:pPr>
            <w:bookmarkStart w:id="2261" w:name="_Toc137818182"/>
            <w:bookmarkStart w:id="2262" w:name="_Toc137830860"/>
            <w:r>
              <w:rPr>
                <w:rFonts w:ascii="Cambria" w:hAnsi="Cambria"/>
                <w:b w:val="0"/>
              </w:rPr>
              <w:t>Edit link</w:t>
            </w:r>
            <w:bookmarkEnd w:id="2261"/>
            <w:bookmarkEnd w:id="2262"/>
          </w:p>
          <w:p w14:paraId="7ED20A38" w14:textId="77777777" w:rsidR="009274EA" w:rsidRDefault="00C53038">
            <w:pPr>
              <w:pStyle w:val="Heading112pt"/>
              <w:numPr>
                <w:ilvl w:val="2"/>
                <w:numId w:val="2"/>
              </w:numPr>
              <w:tabs>
                <w:tab w:val="left" w:pos="10620"/>
              </w:tabs>
              <w:rPr>
                <w:rFonts w:ascii="Cambria" w:hAnsi="Cambria"/>
                <w:b w:val="0"/>
              </w:rPr>
            </w:pPr>
            <w:bookmarkStart w:id="2263" w:name="_Toc137818183"/>
            <w:bookmarkStart w:id="2264" w:name="_Toc137830861"/>
            <w:r>
              <w:rPr>
                <w:rFonts w:ascii="Cambria" w:hAnsi="Cambria"/>
                <w:b w:val="0"/>
              </w:rPr>
              <w:t>View link</w:t>
            </w:r>
            <w:bookmarkEnd w:id="2263"/>
            <w:bookmarkEnd w:id="2264"/>
          </w:p>
          <w:p w14:paraId="5ADF0246" w14:textId="77777777" w:rsidR="009274EA" w:rsidRDefault="00C53038">
            <w:pPr>
              <w:pStyle w:val="Heading112pt"/>
              <w:tabs>
                <w:tab w:val="left" w:pos="10620"/>
              </w:tabs>
              <w:rPr>
                <w:rFonts w:ascii="Cambria" w:hAnsi="Cambria"/>
              </w:rPr>
            </w:pPr>
            <w:bookmarkStart w:id="2265" w:name="_Toc137818184"/>
            <w:bookmarkStart w:id="2266" w:name="_Toc137830862"/>
            <w:r>
              <w:rPr>
                <w:rFonts w:ascii="Cambria" w:hAnsi="Cambria"/>
                <w:b w:val="0"/>
              </w:rPr>
              <w:t>System should display below fields when authorized user clicks on “Edit Plantation District”.</w:t>
            </w:r>
            <w:bookmarkEnd w:id="2265"/>
            <w:bookmarkEnd w:id="2266"/>
          </w:p>
          <w:p w14:paraId="3867220E" w14:textId="77777777" w:rsidR="009274EA" w:rsidRDefault="00C53038">
            <w:pPr>
              <w:pStyle w:val="Heading112pt"/>
              <w:numPr>
                <w:ilvl w:val="1"/>
                <w:numId w:val="2"/>
              </w:numPr>
              <w:tabs>
                <w:tab w:val="left" w:pos="10620"/>
              </w:tabs>
              <w:rPr>
                <w:rFonts w:ascii="Cambria" w:hAnsi="Cambria"/>
              </w:rPr>
            </w:pPr>
            <w:bookmarkStart w:id="2267" w:name="_Toc137818185"/>
            <w:bookmarkStart w:id="2268" w:name="_Toc137830863"/>
            <w:r>
              <w:rPr>
                <w:rFonts w:ascii="Cambria" w:hAnsi="Cambria"/>
                <w:b w:val="0"/>
              </w:rPr>
              <w:t>Plantation District name</w:t>
            </w:r>
            <w:bookmarkEnd w:id="2267"/>
            <w:bookmarkEnd w:id="2268"/>
          </w:p>
          <w:p w14:paraId="679238C4" w14:textId="77777777" w:rsidR="009274EA" w:rsidRDefault="00C53038">
            <w:pPr>
              <w:pStyle w:val="Heading112pt"/>
              <w:numPr>
                <w:ilvl w:val="1"/>
                <w:numId w:val="2"/>
              </w:numPr>
              <w:tabs>
                <w:tab w:val="left" w:pos="10620"/>
              </w:tabs>
              <w:rPr>
                <w:rFonts w:ascii="Cambria" w:hAnsi="Cambria"/>
              </w:rPr>
            </w:pPr>
            <w:bookmarkStart w:id="2269" w:name="_Toc137818186"/>
            <w:bookmarkStart w:id="2270" w:name="_Toc137830864"/>
            <w:r>
              <w:rPr>
                <w:rFonts w:ascii="Cambria" w:hAnsi="Cambria"/>
                <w:b w:val="0"/>
              </w:rPr>
              <w:t>State dropdown</w:t>
            </w:r>
            <w:bookmarkEnd w:id="2269"/>
            <w:bookmarkEnd w:id="2270"/>
          </w:p>
          <w:p w14:paraId="6F98B48E" w14:textId="77777777" w:rsidR="009274EA" w:rsidRDefault="00C53038">
            <w:pPr>
              <w:pStyle w:val="Heading112pt"/>
              <w:numPr>
                <w:ilvl w:val="1"/>
                <w:numId w:val="2"/>
              </w:numPr>
              <w:tabs>
                <w:tab w:val="left" w:pos="10620"/>
              </w:tabs>
              <w:rPr>
                <w:rFonts w:ascii="Cambria" w:hAnsi="Cambria"/>
                <w:b w:val="0"/>
              </w:rPr>
            </w:pPr>
            <w:bookmarkStart w:id="2271" w:name="_Toc137818187"/>
            <w:bookmarkStart w:id="2272" w:name="_Toc137830865"/>
            <w:r>
              <w:rPr>
                <w:rFonts w:ascii="Cambria" w:hAnsi="Cambria"/>
                <w:b w:val="0"/>
              </w:rPr>
              <w:t>Status</w:t>
            </w:r>
            <w:bookmarkEnd w:id="2271"/>
            <w:bookmarkEnd w:id="2272"/>
          </w:p>
          <w:p w14:paraId="5053A75E" w14:textId="77777777" w:rsidR="009274EA" w:rsidRDefault="00C53038">
            <w:pPr>
              <w:pStyle w:val="Heading112pt"/>
              <w:numPr>
                <w:ilvl w:val="2"/>
                <w:numId w:val="2"/>
              </w:numPr>
              <w:tabs>
                <w:tab w:val="left" w:pos="10620"/>
              </w:tabs>
              <w:rPr>
                <w:rFonts w:ascii="Cambria" w:hAnsi="Cambria"/>
                <w:b w:val="0"/>
              </w:rPr>
            </w:pPr>
            <w:bookmarkStart w:id="2273" w:name="_Toc137818188"/>
            <w:bookmarkStart w:id="2274" w:name="_Toc137830866"/>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2273"/>
            <w:bookmarkEnd w:id="2274"/>
          </w:p>
          <w:p w14:paraId="34489DB0" w14:textId="77777777" w:rsidR="009274EA" w:rsidRDefault="00C53038">
            <w:pPr>
              <w:pStyle w:val="Heading112pt"/>
              <w:numPr>
                <w:ilvl w:val="2"/>
                <w:numId w:val="2"/>
              </w:numPr>
              <w:tabs>
                <w:tab w:val="left" w:pos="10620"/>
              </w:tabs>
              <w:rPr>
                <w:rFonts w:ascii="Cambria" w:hAnsi="Cambria"/>
                <w:b w:val="0"/>
              </w:rPr>
            </w:pPr>
            <w:bookmarkStart w:id="2275" w:name="_Toc137818189"/>
            <w:bookmarkStart w:id="2276" w:name="_Toc137830867"/>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2275"/>
            <w:bookmarkEnd w:id="2276"/>
          </w:p>
          <w:p w14:paraId="60D628ED" w14:textId="77777777" w:rsidR="009274EA" w:rsidRDefault="00C53038">
            <w:pPr>
              <w:pStyle w:val="Heading112pt"/>
              <w:numPr>
                <w:ilvl w:val="1"/>
                <w:numId w:val="2"/>
              </w:numPr>
              <w:tabs>
                <w:tab w:val="left" w:pos="10620"/>
              </w:tabs>
              <w:rPr>
                <w:rFonts w:ascii="Cambria" w:hAnsi="Cambria"/>
              </w:rPr>
            </w:pPr>
            <w:bookmarkStart w:id="2277" w:name="_Toc137818190"/>
            <w:bookmarkStart w:id="2278" w:name="_Toc137830868"/>
            <w:r>
              <w:rPr>
                <w:rFonts w:ascii="Cambria" w:hAnsi="Cambria"/>
                <w:b w:val="0"/>
              </w:rPr>
              <w:t>Update button.</w:t>
            </w:r>
            <w:bookmarkEnd w:id="2277"/>
            <w:bookmarkEnd w:id="2278"/>
          </w:p>
          <w:p w14:paraId="12ECEA96" w14:textId="77777777" w:rsidR="009274EA" w:rsidRDefault="00C53038">
            <w:pPr>
              <w:pStyle w:val="Heading112pt"/>
              <w:numPr>
                <w:ilvl w:val="1"/>
                <w:numId w:val="2"/>
              </w:numPr>
              <w:tabs>
                <w:tab w:val="left" w:pos="10620"/>
              </w:tabs>
              <w:rPr>
                <w:rFonts w:ascii="Cambria" w:hAnsi="Cambria"/>
              </w:rPr>
            </w:pPr>
            <w:bookmarkStart w:id="2279" w:name="_Toc137818191"/>
            <w:bookmarkStart w:id="2280" w:name="_Toc137830869"/>
            <w:r>
              <w:rPr>
                <w:rFonts w:ascii="Cambria" w:hAnsi="Cambria"/>
                <w:b w:val="0"/>
              </w:rPr>
              <w:t>Clear button.</w:t>
            </w:r>
            <w:bookmarkEnd w:id="2279"/>
            <w:bookmarkEnd w:id="2280"/>
          </w:p>
          <w:p w14:paraId="25F031D8" w14:textId="77777777" w:rsidR="009274EA" w:rsidRDefault="00C53038">
            <w:pPr>
              <w:pStyle w:val="Heading112pt"/>
              <w:numPr>
                <w:ilvl w:val="1"/>
                <w:numId w:val="2"/>
              </w:numPr>
              <w:tabs>
                <w:tab w:val="left" w:pos="10620"/>
              </w:tabs>
              <w:rPr>
                <w:rFonts w:ascii="Cambria" w:hAnsi="Cambria"/>
              </w:rPr>
            </w:pPr>
            <w:bookmarkStart w:id="2281" w:name="_Toc137818192"/>
            <w:bookmarkStart w:id="2282" w:name="_Toc137830870"/>
            <w:r>
              <w:rPr>
                <w:rFonts w:ascii="Cambria" w:hAnsi="Cambria"/>
                <w:b w:val="0"/>
              </w:rPr>
              <w:t>Cancel button.</w:t>
            </w:r>
            <w:bookmarkEnd w:id="2281"/>
            <w:bookmarkEnd w:id="2282"/>
          </w:p>
          <w:p w14:paraId="0AB4EB89" w14:textId="77777777" w:rsidR="009274EA" w:rsidRDefault="00C53038">
            <w:pPr>
              <w:pStyle w:val="Heading112pt"/>
              <w:tabs>
                <w:tab w:val="left" w:pos="10620"/>
              </w:tabs>
              <w:rPr>
                <w:rFonts w:ascii="Cambria" w:hAnsi="Cambria"/>
              </w:rPr>
            </w:pPr>
            <w:bookmarkStart w:id="2283" w:name="_Toc137818193"/>
            <w:bookmarkStart w:id="2284" w:name="_Toc137830871"/>
            <w:r>
              <w:rPr>
                <w:rFonts w:ascii="Cambria" w:hAnsi="Cambria"/>
                <w:b w:val="0"/>
              </w:rPr>
              <w:t>System should provide above mentioned fields as a mandatory fields.</w:t>
            </w:r>
            <w:bookmarkEnd w:id="2283"/>
            <w:bookmarkEnd w:id="2284"/>
          </w:p>
          <w:p w14:paraId="59BCA5DC" w14:textId="77777777" w:rsidR="009274EA" w:rsidRDefault="00C53038">
            <w:pPr>
              <w:pStyle w:val="Heading112pt"/>
              <w:tabs>
                <w:tab w:val="left" w:pos="10620"/>
              </w:tabs>
              <w:rPr>
                <w:rFonts w:ascii="Cambria" w:hAnsi="Cambria"/>
              </w:rPr>
            </w:pPr>
            <w:bookmarkStart w:id="2285" w:name="_Toc137818194"/>
            <w:bookmarkStart w:id="2286" w:name="_Toc137830872"/>
            <w:r>
              <w:rPr>
                <w:rFonts w:ascii="Cambria" w:hAnsi="Cambria"/>
                <w:b w:val="0"/>
              </w:rPr>
              <w:t>System should display validation message “Please enter details” on click update button with blank fields.</w:t>
            </w:r>
            <w:bookmarkEnd w:id="2285"/>
            <w:bookmarkEnd w:id="2286"/>
          </w:p>
          <w:p w14:paraId="3533C084" w14:textId="77777777" w:rsidR="009274EA" w:rsidRDefault="00C53038">
            <w:pPr>
              <w:pStyle w:val="Heading112pt"/>
              <w:tabs>
                <w:tab w:val="left" w:pos="10620"/>
              </w:tabs>
              <w:rPr>
                <w:rFonts w:ascii="Cambria" w:hAnsi="Cambria"/>
              </w:rPr>
            </w:pPr>
            <w:bookmarkStart w:id="2287" w:name="_Toc137818195"/>
            <w:bookmarkStart w:id="2288" w:name="_Toc137830873"/>
            <w:r>
              <w:rPr>
                <w:rFonts w:ascii="Cambria" w:hAnsi="Cambria"/>
                <w:b w:val="0"/>
              </w:rPr>
              <w:t>System should clear all input on click clear button.</w:t>
            </w:r>
            <w:bookmarkEnd w:id="2287"/>
            <w:bookmarkEnd w:id="2288"/>
          </w:p>
          <w:p w14:paraId="1D6D4865" w14:textId="77777777" w:rsidR="009274EA" w:rsidRDefault="00C53038">
            <w:pPr>
              <w:pStyle w:val="Heading112pt"/>
              <w:tabs>
                <w:tab w:val="left" w:pos="10620"/>
              </w:tabs>
              <w:rPr>
                <w:rFonts w:ascii="Cambria" w:hAnsi="Cambria"/>
              </w:rPr>
            </w:pPr>
            <w:bookmarkStart w:id="2289" w:name="_Toc137818196"/>
            <w:bookmarkStart w:id="2290" w:name="_Toc137830874"/>
            <w:r>
              <w:rPr>
                <w:rFonts w:ascii="Cambria" w:hAnsi="Cambria"/>
                <w:b w:val="0"/>
              </w:rPr>
              <w:t>System should redirect on log in home page on click cancel button.</w:t>
            </w:r>
            <w:bookmarkEnd w:id="2289"/>
            <w:bookmarkEnd w:id="2290"/>
          </w:p>
          <w:p w14:paraId="047F0643" w14:textId="77777777" w:rsidR="009274EA" w:rsidRDefault="00C53038">
            <w:pPr>
              <w:pStyle w:val="Heading112pt"/>
              <w:tabs>
                <w:tab w:val="left" w:pos="10620"/>
              </w:tabs>
              <w:rPr>
                <w:rFonts w:ascii="Cambria" w:hAnsi="Cambria"/>
              </w:rPr>
            </w:pPr>
            <w:bookmarkStart w:id="2291" w:name="_Toc137818197"/>
            <w:bookmarkStart w:id="2292" w:name="_Toc137830875"/>
            <w:r>
              <w:rPr>
                <w:rFonts w:ascii="Cambria" w:hAnsi="Cambria"/>
                <w:b w:val="0"/>
              </w:rPr>
              <w:t>System should not allow to enter duplicate value in</w:t>
            </w:r>
            <w:r>
              <w:rPr>
                <w:rFonts w:ascii="Cambria" w:hAnsi="Cambria"/>
              </w:rPr>
              <w:t xml:space="preserve"> Plantation District Name </w:t>
            </w:r>
            <w:r>
              <w:rPr>
                <w:rFonts w:ascii="Cambria" w:hAnsi="Cambria"/>
                <w:b w:val="0"/>
              </w:rPr>
              <w:t>and should validation “Plantation District Name already exists”.</w:t>
            </w:r>
            <w:bookmarkEnd w:id="2291"/>
            <w:bookmarkEnd w:id="2292"/>
          </w:p>
          <w:p w14:paraId="181FFB54" w14:textId="77777777" w:rsidR="009274EA" w:rsidRDefault="00C53038">
            <w:pPr>
              <w:pStyle w:val="Heading112pt"/>
              <w:tabs>
                <w:tab w:val="left" w:pos="10620"/>
              </w:tabs>
              <w:rPr>
                <w:rFonts w:ascii="Cambria" w:hAnsi="Cambria"/>
              </w:rPr>
            </w:pPr>
            <w:bookmarkStart w:id="2293" w:name="_Toc137818198"/>
            <w:bookmarkStart w:id="2294" w:name="_Toc137830876"/>
            <w:r>
              <w:rPr>
                <w:rFonts w:ascii="Cambria" w:hAnsi="Cambria"/>
                <w:b w:val="0"/>
              </w:rPr>
              <w:t xml:space="preserve">System should display confirmation message </w:t>
            </w:r>
            <w:r>
              <w:rPr>
                <w:rFonts w:ascii="Cambria" w:hAnsi="Cambria"/>
              </w:rPr>
              <w:t>“Plantation District Updated successfully</w:t>
            </w:r>
            <w:r>
              <w:rPr>
                <w:rFonts w:ascii="Cambria" w:hAnsi="Cambria"/>
                <w:b w:val="0"/>
              </w:rPr>
              <w:t>” on click of submit button.</w:t>
            </w:r>
            <w:bookmarkEnd w:id="2293"/>
            <w:bookmarkEnd w:id="2294"/>
          </w:p>
          <w:p w14:paraId="1DF987D4" w14:textId="77777777" w:rsidR="009274EA" w:rsidRDefault="00C53038">
            <w:pPr>
              <w:pStyle w:val="Heading112pt"/>
              <w:tabs>
                <w:tab w:val="left" w:pos="10620"/>
              </w:tabs>
              <w:rPr>
                <w:rFonts w:ascii="Cambria" w:hAnsi="Cambria"/>
              </w:rPr>
            </w:pPr>
            <w:bookmarkStart w:id="2295" w:name="_Toc137818199"/>
            <w:bookmarkStart w:id="2296" w:name="_Toc137830877"/>
            <w:r>
              <w:rPr>
                <w:rFonts w:ascii="Cambria" w:hAnsi="Cambria"/>
                <w:b w:val="0"/>
              </w:rPr>
              <w:t xml:space="preserve">System should move Plantation District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2295"/>
            <w:bookmarkEnd w:id="2296"/>
          </w:p>
          <w:p w14:paraId="08DCA058" w14:textId="77777777" w:rsidR="009274EA" w:rsidRDefault="00C53038">
            <w:pPr>
              <w:pStyle w:val="Heading112pt"/>
              <w:tabs>
                <w:tab w:val="left" w:pos="10620"/>
              </w:tabs>
              <w:rPr>
                <w:rFonts w:ascii="Cambria" w:hAnsi="Cambria"/>
              </w:rPr>
            </w:pPr>
            <w:bookmarkStart w:id="2297" w:name="_Toc137818200"/>
            <w:bookmarkStart w:id="2298" w:name="_Toc137830878"/>
            <w:r>
              <w:rPr>
                <w:rFonts w:ascii="Cambria" w:hAnsi="Cambria"/>
                <w:b w:val="0"/>
              </w:rPr>
              <w:t>In existing and past transaction system should display the inactivated values.</w:t>
            </w:r>
            <w:bookmarkEnd w:id="2297"/>
            <w:bookmarkEnd w:id="2298"/>
          </w:p>
          <w:p w14:paraId="12FFF8A8" w14:textId="77777777" w:rsidR="009274EA" w:rsidRDefault="00C53038">
            <w:pPr>
              <w:pStyle w:val="Heading112pt"/>
              <w:tabs>
                <w:tab w:val="left" w:pos="10620"/>
              </w:tabs>
              <w:rPr>
                <w:rFonts w:ascii="Cambria" w:hAnsi="Cambria"/>
              </w:rPr>
            </w:pPr>
            <w:bookmarkStart w:id="2299" w:name="_Toc137818201"/>
            <w:bookmarkStart w:id="2300" w:name="_Toc137830879"/>
            <w:r>
              <w:rPr>
                <w:rFonts w:ascii="Cambria" w:hAnsi="Cambria"/>
                <w:b w:val="0"/>
              </w:rPr>
              <w:lastRenderedPageBreak/>
              <w:t xml:space="preserve">System should move Plantation District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2299"/>
            <w:bookmarkEnd w:id="2300"/>
          </w:p>
          <w:p w14:paraId="00F310B7" w14:textId="77777777" w:rsidR="009274EA" w:rsidRDefault="00C53038">
            <w:pPr>
              <w:pStyle w:val="Heading112pt"/>
              <w:tabs>
                <w:tab w:val="left" w:pos="10620"/>
              </w:tabs>
              <w:rPr>
                <w:rFonts w:ascii="Cambria" w:hAnsi="Cambria"/>
              </w:rPr>
            </w:pPr>
            <w:bookmarkStart w:id="2301" w:name="_Toc137818202"/>
            <w:bookmarkStart w:id="2302" w:name="_Toc137830880"/>
            <w:r>
              <w:rPr>
                <w:rFonts w:ascii="Cambria" w:hAnsi="Cambria"/>
                <w:b w:val="0"/>
              </w:rPr>
              <w:t>In existing and past transaction system should not display the activated values.</w:t>
            </w:r>
            <w:bookmarkEnd w:id="2301"/>
            <w:bookmarkEnd w:id="2302"/>
          </w:p>
          <w:p w14:paraId="07D4DB2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BE73FA2" w14:textId="77777777" w:rsidR="009274EA" w:rsidRDefault="00C53038">
            <w:pPr>
              <w:pStyle w:val="Heading112pt"/>
              <w:rPr>
                <w:rFonts w:ascii="Cambria" w:hAnsi="Cambria"/>
                <w:b w:val="0"/>
              </w:rPr>
            </w:pPr>
            <w:r>
              <w:rPr>
                <w:rFonts w:ascii="Cambria" w:hAnsi="Cambria"/>
                <w:b w:val="0"/>
              </w:rPr>
              <w:t>System should capture the entry of “Plantation District Name” update in audit trail report as “Plantation District Name”:&lt; Plantation District Name”  &gt; Updated”.</w:t>
            </w:r>
          </w:p>
          <w:p w14:paraId="4180E322" w14:textId="77777777" w:rsidR="009274EA" w:rsidRDefault="009274EA">
            <w:pPr>
              <w:pStyle w:val="Heading112pt"/>
              <w:numPr>
                <w:ilvl w:val="0"/>
                <w:numId w:val="0"/>
              </w:numPr>
              <w:tabs>
                <w:tab w:val="left" w:pos="10620"/>
              </w:tabs>
              <w:ind w:left="360"/>
              <w:rPr>
                <w:rFonts w:ascii="Cambria" w:hAnsi="Cambria"/>
              </w:rPr>
            </w:pPr>
          </w:p>
          <w:p w14:paraId="0896772B" w14:textId="77777777" w:rsidR="009274EA" w:rsidRDefault="00C53038">
            <w:pPr>
              <w:pStyle w:val="Heading112pt"/>
              <w:numPr>
                <w:ilvl w:val="0"/>
                <w:numId w:val="0"/>
              </w:numPr>
              <w:tabs>
                <w:tab w:val="left" w:pos="10620"/>
              </w:tabs>
              <w:rPr>
                <w:rFonts w:ascii="Cambria" w:hAnsi="Cambria"/>
              </w:rPr>
            </w:pPr>
            <w:bookmarkStart w:id="2303" w:name="_Toc137818203"/>
            <w:bookmarkStart w:id="2304" w:name="_Toc137830881"/>
            <w:r>
              <w:rPr>
                <w:rFonts w:ascii="Cambria" w:hAnsi="Cambria"/>
                <w:u w:val="single"/>
              </w:rPr>
              <w:t>View Mode</w:t>
            </w:r>
            <w:r>
              <w:rPr>
                <w:rFonts w:ascii="Cambria" w:hAnsi="Cambria"/>
                <w:b w:val="0"/>
              </w:rPr>
              <w:t xml:space="preserve"> :</w:t>
            </w:r>
            <w:bookmarkEnd w:id="2303"/>
            <w:bookmarkEnd w:id="2304"/>
          </w:p>
          <w:p w14:paraId="0F666652" w14:textId="77777777" w:rsidR="009274EA" w:rsidRDefault="00C53038">
            <w:pPr>
              <w:pStyle w:val="Heading112pt"/>
              <w:tabs>
                <w:tab w:val="left" w:pos="10620"/>
              </w:tabs>
              <w:rPr>
                <w:rFonts w:ascii="Cambria" w:hAnsi="Cambria"/>
              </w:rPr>
            </w:pPr>
            <w:bookmarkStart w:id="2305" w:name="_Toc137818204"/>
            <w:bookmarkStart w:id="2306" w:name="_Toc137830882"/>
            <w:r>
              <w:rPr>
                <w:rFonts w:ascii="Cambria" w:hAnsi="Cambria"/>
                <w:b w:val="0"/>
              </w:rPr>
              <w:t>System should display all details of respective “Plantation District Value” under view mode on click of view link.</w:t>
            </w:r>
            <w:bookmarkEnd w:id="2305"/>
            <w:bookmarkEnd w:id="2306"/>
          </w:p>
          <w:p w14:paraId="66700605" w14:textId="77777777" w:rsidR="009274EA" w:rsidRDefault="00C53038">
            <w:pPr>
              <w:pStyle w:val="Heading112pt"/>
              <w:tabs>
                <w:tab w:val="left" w:pos="10620"/>
              </w:tabs>
              <w:rPr>
                <w:rFonts w:ascii="Cambria" w:hAnsi="Cambria"/>
              </w:rPr>
            </w:pPr>
            <w:bookmarkStart w:id="2307" w:name="_Toc137818205"/>
            <w:bookmarkStart w:id="2308" w:name="_Toc137830883"/>
            <w:r>
              <w:rPr>
                <w:rFonts w:ascii="Cambria" w:hAnsi="Cambria"/>
                <w:b w:val="0"/>
              </w:rPr>
              <w:t>System should provide export to PDF and Excel option.</w:t>
            </w:r>
            <w:bookmarkEnd w:id="2307"/>
            <w:bookmarkEnd w:id="2308"/>
          </w:p>
          <w:p w14:paraId="72A3CA6D" w14:textId="77777777" w:rsidR="009274EA" w:rsidRDefault="00C53038">
            <w:pPr>
              <w:pStyle w:val="Heading112pt"/>
              <w:tabs>
                <w:tab w:val="left" w:pos="10620"/>
              </w:tabs>
              <w:rPr>
                <w:rFonts w:ascii="Cambria" w:hAnsi="Cambria"/>
              </w:rPr>
            </w:pPr>
            <w:bookmarkStart w:id="2309" w:name="_Toc137818206"/>
            <w:bookmarkStart w:id="2310" w:name="_Toc137830884"/>
            <w:r>
              <w:rPr>
                <w:rFonts w:ascii="Cambria" w:hAnsi="Cambria"/>
                <w:b w:val="0"/>
              </w:rPr>
              <w:t>System should display below details in exported Excel/PDF file for respective Plantation District detail.</w:t>
            </w:r>
            <w:bookmarkEnd w:id="2309"/>
            <w:bookmarkEnd w:id="2310"/>
          </w:p>
          <w:p w14:paraId="1099A4EC" w14:textId="77777777" w:rsidR="009274EA" w:rsidRDefault="00C53038">
            <w:pPr>
              <w:pStyle w:val="Heading112pt"/>
              <w:numPr>
                <w:ilvl w:val="1"/>
                <w:numId w:val="2"/>
              </w:numPr>
              <w:tabs>
                <w:tab w:val="left" w:pos="10620"/>
              </w:tabs>
              <w:rPr>
                <w:rFonts w:ascii="Cambria" w:hAnsi="Cambria"/>
              </w:rPr>
            </w:pPr>
            <w:bookmarkStart w:id="2311" w:name="_Toc137818207"/>
            <w:bookmarkStart w:id="2312" w:name="_Toc137830885"/>
            <w:r>
              <w:rPr>
                <w:rFonts w:ascii="Cambria" w:hAnsi="Cambria"/>
                <w:b w:val="0"/>
              </w:rPr>
              <w:t>Sr.</w:t>
            </w:r>
            <w:bookmarkEnd w:id="2311"/>
            <w:bookmarkEnd w:id="2312"/>
          </w:p>
          <w:p w14:paraId="7158A5CF" w14:textId="77777777" w:rsidR="009274EA" w:rsidRDefault="00C53038">
            <w:pPr>
              <w:pStyle w:val="Heading112pt"/>
              <w:numPr>
                <w:ilvl w:val="1"/>
                <w:numId w:val="2"/>
              </w:numPr>
              <w:tabs>
                <w:tab w:val="left" w:pos="10620"/>
              </w:tabs>
              <w:rPr>
                <w:rFonts w:ascii="Cambria" w:hAnsi="Cambria"/>
              </w:rPr>
            </w:pPr>
            <w:bookmarkStart w:id="2313" w:name="_Toc137818208"/>
            <w:bookmarkStart w:id="2314" w:name="_Toc137830886"/>
            <w:r>
              <w:rPr>
                <w:rFonts w:ascii="Cambria" w:hAnsi="Cambria"/>
                <w:b w:val="0"/>
              </w:rPr>
              <w:t>Plantation District Name</w:t>
            </w:r>
            <w:bookmarkEnd w:id="2313"/>
            <w:bookmarkEnd w:id="2314"/>
          </w:p>
          <w:p w14:paraId="70DDD940" w14:textId="77777777" w:rsidR="009274EA" w:rsidRDefault="00C53038">
            <w:pPr>
              <w:pStyle w:val="Heading112pt"/>
              <w:numPr>
                <w:ilvl w:val="1"/>
                <w:numId w:val="2"/>
              </w:numPr>
              <w:tabs>
                <w:tab w:val="left" w:pos="10620"/>
              </w:tabs>
              <w:rPr>
                <w:rFonts w:ascii="Cambria" w:hAnsi="Cambria"/>
                <w:b w:val="0"/>
              </w:rPr>
            </w:pPr>
            <w:bookmarkStart w:id="2315" w:name="_Toc137818209"/>
            <w:bookmarkStart w:id="2316" w:name="_Toc137830887"/>
            <w:r>
              <w:rPr>
                <w:rFonts w:ascii="Cambria" w:hAnsi="Cambria"/>
                <w:b w:val="0"/>
              </w:rPr>
              <w:t>State Name</w:t>
            </w:r>
            <w:bookmarkEnd w:id="2315"/>
            <w:bookmarkEnd w:id="2316"/>
          </w:p>
          <w:p w14:paraId="09E4718D" w14:textId="77777777" w:rsidR="009274EA" w:rsidRDefault="00C53038">
            <w:pPr>
              <w:pStyle w:val="Heading112pt"/>
              <w:numPr>
                <w:ilvl w:val="1"/>
                <w:numId w:val="2"/>
              </w:numPr>
              <w:tabs>
                <w:tab w:val="left" w:pos="10620"/>
              </w:tabs>
              <w:rPr>
                <w:rFonts w:ascii="Cambria" w:hAnsi="Cambria"/>
              </w:rPr>
            </w:pPr>
            <w:bookmarkStart w:id="2317" w:name="_Toc137818210"/>
            <w:bookmarkStart w:id="2318" w:name="_Toc137830888"/>
            <w:r>
              <w:rPr>
                <w:rFonts w:ascii="Cambria" w:hAnsi="Cambria"/>
                <w:b w:val="0"/>
              </w:rPr>
              <w:t>Status</w:t>
            </w:r>
            <w:bookmarkEnd w:id="2317"/>
            <w:bookmarkEnd w:id="2318"/>
          </w:p>
          <w:p w14:paraId="1BE4E719" w14:textId="77777777" w:rsidR="009274EA" w:rsidRDefault="00C53038">
            <w:pPr>
              <w:pStyle w:val="Heading112pt"/>
              <w:numPr>
                <w:ilvl w:val="2"/>
                <w:numId w:val="2"/>
              </w:numPr>
              <w:tabs>
                <w:tab w:val="left" w:pos="10620"/>
              </w:tabs>
              <w:rPr>
                <w:rFonts w:ascii="Cambria" w:hAnsi="Cambria"/>
              </w:rPr>
            </w:pPr>
            <w:bookmarkStart w:id="2319" w:name="_Toc137818211"/>
            <w:bookmarkStart w:id="2320" w:name="_Toc137830889"/>
            <w:r>
              <w:rPr>
                <w:rFonts w:ascii="Cambria" w:hAnsi="Cambria"/>
                <w:b w:val="0"/>
              </w:rPr>
              <w:t>Active</w:t>
            </w:r>
            <w:bookmarkEnd w:id="2319"/>
            <w:bookmarkEnd w:id="2320"/>
          </w:p>
          <w:p w14:paraId="37825863" w14:textId="77777777" w:rsidR="009274EA" w:rsidRDefault="00C53038">
            <w:pPr>
              <w:pStyle w:val="Heading112pt"/>
              <w:numPr>
                <w:ilvl w:val="2"/>
                <w:numId w:val="2"/>
              </w:numPr>
              <w:tabs>
                <w:tab w:val="left" w:pos="10620"/>
              </w:tabs>
              <w:rPr>
                <w:rFonts w:ascii="Cambria" w:hAnsi="Cambria"/>
              </w:rPr>
            </w:pPr>
            <w:bookmarkStart w:id="2321" w:name="_Toc137818212"/>
            <w:bookmarkStart w:id="2322" w:name="_Toc137830890"/>
            <w:r>
              <w:rPr>
                <w:rFonts w:ascii="Cambria" w:hAnsi="Cambria"/>
                <w:b w:val="0"/>
              </w:rPr>
              <w:t>Inactive</w:t>
            </w:r>
            <w:bookmarkEnd w:id="2321"/>
            <w:bookmarkEnd w:id="2322"/>
          </w:p>
          <w:p w14:paraId="1E85B18C" w14:textId="77777777" w:rsidR="009274EA" w:rsidRDefault="00C53038">
            <w:pPr>
              <w:pStyle w:val="Heading112pt"/>
              <w:tabs>
                <w:tab w:val="left" w:pos="10620"/>
              </w:tabs>
              <w:rPr>
                <w:rFonts w:ascii="Cambria" w:hAnsi="Cambria"/>
              </w:rPr>
            </w:pPr>
            <w:bookmarkStart w:id="2323" w:name="_Toc137818213"/>
            <w:bookmarkStart w:id="2324" w:name="_Toc137830891"/>
            <w:r>
              <w:rPr>
                <w:rFonts w:ascii="Cambria" w:hAnsi="Cambria"/>
                <w:b w:val="0"/>
              </w:rPr>
              <w:t>System should not allow to change the detail in view mode.</w:t>
            </w:r>
            <w:bookmarkEnd w:id="2323"/>
            <w:bookmarkEnd w:id="2324"/>
          </w:p>
          <w:p w14:paraId="09F90AB3" w14:textId="77777777" w:rsidR="009274EA" w:rsidRDefault="00C53038">
            <w:pPr>
              <w:pStyle w:val="Heading112pt"/>
              <w:numPr>
                <w:ilvl w:val="0"/>
                <w:numId w:val="0"/>
              </w:numPr>
              <w:tabs>
                <w:tab w:val="left" w:pos="10620"/>
              </w:tabs>
              <w:ind w:left="360" w:hanging="360"/>
              <w:rPr>
                <w:rFonts w:ascii="Cambria" w:hAnsi="Cambria"/>
                <w:b w:val="0"/>
              </w:rPr>
            </w:pPr>
            <w:bookmarkStart w:id="2325" w:name="_Toc137818214"/>
            <w:bookmarkStart w:id="2326" w:name="_Toc137830892"/>
            <w:r>
              <w:rPr>
                <w:rFonts w:ascii="Cambria" w:hAnsi="Cambria"/>
                <w:u w:val="single"/>
              </w:rPr>
              <w:t>Uploaded Document section</w:t>
            </w:r>
            <w:r>
              <w:rPr>
                <w:rFonts w:ascii="Cambria" w:hAnsi="Cambria"/>
                <w:b w:val="0"/>
              </w:rPr>
              <w:t xml:space="preserve"> :</w:t>
            </w:r>
            <w:bookmarkEnd w:id="2325"/>
            <w:bookmarkEnd w:id="2326"/>
          </w:p>
          <w:p w14:paraId="321C2967" w14:textId="77777777" w:rsidR="009274EA" w:rsidRDefault="00C53038">
            <w:pPr>
              <w:pStyle w:val="Heading112pt"/>
              <w:tabs>
                <w:tab w:val="left" w:pos="10620"/>
              </w:tabs>
              <w:rPr>
                <w:rFonts w:ascii="Cambria" w:hAnsi="Cambria"/>
              </w:rPr>
            </w:pPr>
            <w:bookmarkStart w:id="2327" w:name="_Toc137818215"/>
            <w:bookmarkStart w:id="2328" w:name="_Toc137830893"/>
            <w:r>
              <w:rPr>
                <w:rFonts w:ascii="Cambria" w:hAnsi="Cambria"/>
                <w:b w:val="0"/>
              </w:rPr>
              <w:t>System should display the list of PDF documents uploaded while doing any activity in master.</w:t>
            </w:r>
            <w:bookmarkEnd w:id="2327"/>
            <w:bookmarkEnd w:id="2328"/>
          </w:p>
          <w:p w14:paraId="7D6D2CFB" w14:textId="77777777" w:rsidR="009274EA" w:rsidRDefault="00C53038">
            <w:pPr>
              <w:pStyle w:val="Heading112pt"/>
              <w:tabs>
                <w:tab w:val="left" w:pos="10620"/>
              </w:tabs>
              <w:rPr>
                <w:rFonts w:ascii="Cambria" w:hAnsi="Cambria"/>
              </w:rPr>
            </w:pPr>
            <w:bookmarkStart w:id="2329" w:name="_Toc137818216"/>
            <w:bookmarkStart w:id="2330" w:name="_Toc137830894"/>
            <w:r>
              <w:rPr>
                <w:rFonts w:ascii="Cambria" w:hAnsi="Cambria"/>
                <w:b w:val="0"/>
              </w:rPr>
              <w:t>System should below detail in uploaded document section.</w:t>
            </w:r>
            <w:bookmarkEnd w:id="2329"/>
            <w:bookmarkEnd w:id="2330"/>
          </w:p>
          <w:p w14:paraId="60638DD8" w14:textId="77777777" w:rsidR="009274EA" w:rsidRDefault="00C53038">
            <w:pPr>
              <w:pStyle w:val="Heading112pt"/>
              <w:numPr>
                <w:ilvl w:val="1"/>
                <w:numId w:val="2"/>
              </w:numPr>
              <w:tabs>
                <w:tab w:val="left" w:pos="10620"/>
              </w:tabs>
              <w:rPr>
                <w:rFonts w:ascii="Cambria" w:hAnsi="Cambria"/>
              </w:rPr>
            </w:pPr>
            <w:bookmarkStart w:id="2331" w:name="_Toc137818217"/>
            <w:bookmarkStart w:id="2332" w:name="_Toc137830895"/>
            <w:r>
              <w:rPr>
                <w:rFonts w:ascii="Cambria" w:hAnsi="Cambria"/>
                <w:b w:val="0"/>
              </w:rPr>
              <w:t>Sr.</w:t>
            </w:r>
            <w:bookmarkEnd w:id="2331"/>
            <w:bookmarkEnd w:id="2332"/>
          </w:p>
          <w:p w14:paraId="664590A0" w14:textId="77777777" w:rsidR="009274EA" w:rsidRDefault="00C53038">
            <w:pPr>
              <w:pStyle w:val="Heading112pt"/>
              <w:numPr>
                <w:ilvl w:val="1"/>
                <w:numId w:val="2"/>
              </w:numPr>
              <w:tabs>
                <w:tab w:val="left" w:pos="10620"/>
              </w:tabs>
              <w:rPr>
                <w:rFonts w:ascii="Cambria" w:hAnsi="Cambria"/>
              </w:rPr>
            </w:pPr>
            <w:r>
              <w:rPr>
                <w:rFonts w:ascii="Cambria" w:hAnsi="Cambria"/>
                <w:b w:val="0"/>
              </w:rPr>
              <w:t>Plantation District Name</w:t>
            </w:r>
          </w:p>
          <w:p w14:paraId="15CA3F51" w14:textId="77777777" w:rsidR="009274EA" w:rsidRDefault="00C53038">
            <w:pPr>
              <w:pStyle w:val="Heading112pt"/>
              <w:numPr>
                <w:ilvl w:val="1"/>
                <w:numId w:val="2"/>
              </w:numPr>
              <w:tabs>
                <w:tab w:val="left" w:pos="10620"/>
              </w:tabs>
              <w:rPr>
                <w:rFonts w:ascii="Cambria" w:hAnsi="Cambria"/>
              </w:rPr>
            </w:pPr>
            <w:bookmarkStart w:id="2333" w:name="_Toc137818218"/>
            <w:bookmarkStart w:id="2334" w:name="_Toc137830896"/>
            <w:r>
              <w:rPr>
                <w:rFonts w:ascii="Cambria" w:hAnsi="Cambria"/>
                <w:b w:val="0"/>
              </w:rPr>
              <w:t>Document Brief/Remarks</w:t>
            </w:r>
            <w:bookmarkEnd w:id="2333"/>
            <w:bookmarkEnd w:id="2334"/>
          </w:p>
          <w:p w14:paraId="0AEBBD34" w14:textId="77777777" w:rsidR="009274EA" w:rsidRDefault="00C53038">
            <w:pPr>
              <w:pStyle w:val="Heading112pt"/>
              <w:numPr>
                <w:ilvl w:val="1"/>
                <w:numId w:val="2"/>
              </w:numPr>
              <w:tabs>
                <w:tab w:val="left" w:pos="10620"/>
              </w:tabs>
              <w:rPr>
                <w:rFonts w:ascii="Cambria" w:hAnsi="Cambria"/>
              </w:rPr>
            </w:pPr>
            <w:bookmarkStart w:id="2335" w:name="_Toc137818219"/>
            <w:bookmarkStart w:id="2336" w:name="_Toc137830897"/>
            <w:r>
              <w:rPr>
                <w:rFonts w:ascii="Cambria" w:hAnsi="Cambria"/>
                <w:b w:val="0"/>
              </w:rPr>
              <w:t>Document upload date and time</w:t>
            </w:r>
            <w:bookmarkEnd w:id="2335"/>
            <w:bookmarkEnd w:id="2336"/>
          </w:p>
          <w:p w14:paraId="10C61EE7" w14:textId="77777777" w:rsidR="009274EA" w:rsidRDefault="00C53038">
            <w:pPr>
              <w:pStyle w:val="Heading112pt"/>
              <w:numPr>
                <w:ilvl w:val="1"/>
                <w:numId w:val="2"/>
              </w:numPr>
              <w:tabs>
                <w:tab w:val="left" w:pos="10620"/>
              </w:tabs>
              <w:rPr>
                <w:rFonts w:ascii="Cambria" w:hAnsi="Cambria"/>
              </w:rPr>
            </w:pPr>
            <w:bookmarkStart w:id="2337" w:name="_Toc137818220"/>
            <w:bookmarkStart w:id="2338" w:name="_Toc137830898"/>
            <w:r>
              <w:rPr>
                <w:rFonts w:ascii="Cambria" w:hAnsi="Cambria"/>
                <w:b w:val="0"/>
              </w:rPr>
              <w:t>Action</w:t>
            </w:r>
            <w:bookmarkEnd w:id="2337"/>
            <w:bookmarkEnd w:id="2338"/>
            <w:r>
              <w:rPr>
                <w:rFonts w:ascii="Cambria" w:hAnsi="Cambria"/>
                <w:b w:val="0"/>
              </w:rPr>
              <w:t xml:space="preserve"> </w:t>
            </w:r>
          </w:p>
          <w:p w14:paraId="1B9C4170" w14:textId="77777777" w:rsidR="009274EA" w:rsidRDefault="00C53038">
            <w:pPr>
              <w:pStyle w:val="Heading112pt"/>
              <w:numPr>
                <w:ilvl w:val="2"/>
                <w:numId w:val="2"/>
              </w:numPr>
              <w:tabs>
                <w:tab w:val="left" w:pos="10620"/>
              </w:tabs>
              <w:rPr>
                <w:rFonts w:ascii="Cambria" w:hAnsi="Cambria"/>
              </w:rPr>
            </w:pPr>
            <w:bookmarkStart w:id="2339" w:name="_Toc137818221"/>
            <w:bookmarkStart w:id="2340" w:name="_Toc137830899"/>
            <w:r>
              <w:rPr>
                <w:rFonts w:ascii="Cambria" w:hAnsi="Cambria"/>
                <w:b w:val="0"/>
              </w:rPr>
              <w:t>Download document link.</w:t>
            </w:r>
            <w:bookmarkEnd w:id="2339"/>
            <w:bookmarkEnd w:id="2340"/>
          </w:p>
          <w:p w14:paraId="54871E08" w14:textId="77777777" w:rsidR="009274EA" w:rsidRDefault="00C53038">
            <w:pPr>
              <w:pStyle w:val="Heading112pt"/>
              <w:numPr>
                <w:ilvl w:val="2"/>
                <w:numId w:val="2"/>
              </w:numPr>
              <w:tabs>
                <w:tab w:val="left" w:pos="10620"/>
              </w:tabs>
              <w:rPr>
                <w:rFonts w:ascii="Cambria" w:hAnsi="Cambria"/>
              </w:rPr>
            </w:pPr>
            <w:bookmarkStart w:id="2341" w:name="_Toc137818222"/>
            <w:bookmarkStart w:id="2342" w:name="_Toc137830900"/>
            <w:r>
              <w:rPr>
                <w:rFonts w:ascii="Cambria" w:hAnsi="Cambria"/>
                <w:b w:val="0"/>
              </w:rPr>
              <w:t>Preview document link.</w:t>
            </w:r>
            <w:bookmarkEnd w:id="2341"/>
            <w:bookmarkEnd w:id="2342"/>
          </w:p>
          <w:p w14:paraId="5E980986" w14:textId="77777777" w:rsidR="009274EA" w:rsidRDefault="00C53038">
            <w:pPr>
              <w:pStyle w:val="Heading112pt"/>
              <w:tabs>
                <w:tab w:val="left" w:pos="10620"/>
              </w:tabs>
              <w:rPr>
                <w:rFonts w:ascii="Cambria" w:hAnsi="Cambria"/>
              </w:rPr>
            </w:pPr>
            <w:bookmarkStart w:id="2343" w:name="_Toc137818223"/>
            <w:bookmarkStart w:id="2344" w:name="_Toc137830901"/>
            <w:r>
              <w:rPr>
                <w:rFonts w:ascii="Cambria" w:hAnsi="Cambria"/>
                <w:b w:val="0"/>
              </w:rPr>
              <w:t>System should download the document on click “Download document” link.</w:t>
            </w:r>
            <w:bookmarkEnd w:id="2343"/>
            <w:bookmarkEnd w:id="2344"/>
          </w:p>
          <w:p w14:paraId="09B233BF" w14:textId="77777777" w:rsidR="009274EA" w:rsidRDefault="00C53038">
            <w:pPr>
              <w:pStyle w:val="Heading112pt"/>
              <w:tabs>
                <w:tab w:val="left" w:pos="10620"/>
              </w:tabs>
              <w:rPr>
                <w:rFonts w:ascii="Cambria" w:hAnsi="Cambria"/>
                <w:b w:val="0"/>
              </w:rPr>
            </w:pPr>
            <w:bookmarkStart w:id="2345" w:name="_Toc137818224"/>
            <w:bookmarkStart w:id="2346" w:name="_Toc137830902"/>
            <w:r>
              <w:rPr>
                <w:rFonts w:ascii="Cambria" w:hAnsi="Cambria"/>
                <w:b w:val="0"/>
              </w:rPr>
              <w:t>System should display the document without download on screen with PDF viewer on click “Preview Document” link.</w:t>
            </w:r>
            <w:bookmarkEnd w:id="2345"/>
            <w:bookmarkEnd w:id="2346"/>
          </w:p>
          <w:p w14:paraId="1477E69A" w14:textId="77777777" w:rsidR="009274EA" w:rsidRDefault="009274EA">
            <w:pPr>
              <w:pStyle w:val="Heading112pt"/>
              <w:numPr>
                <w:ilvl w:val="0"/>
                <w:numId w:val="0"/>
              </w:numPr>
              <w:tabs>
                <w:tab w:val="left" w:pos="10620"/>
              </w:tabs>
              <w:ind w:left="360" w:hanging="360"/>
              <w:rPr>
                <w:rFonts w:ascii="Cambria" w:hAnsi="Cambria"/>
                <w:b w:val="0"/>
              </w:rPr>
            </w:pPr>
          </w:p>
          <w:p w14:paraId="56D66EF8" w14:textId="77777777" w:rsidR="009274EA" w:rsidRDefault="00C53038">
            <w:pPr>
              <w:pStyle w:val="Heading112pt"/>
              <w:numPr>
                <w:ilvl w:val="0"/>
                <w:numId w:val="0"/>
              </w:numPr>
              <w:tabs>
                <w:tab w:val="left" w:pos="10620"/>
              </w:tabs>
              <w:ind w:left="360" w:hanging="360"/>
              <w:rPr>
                <w:rFonts w:ascii="Cambria" w:hAnsi="Cambria"/>
                <w:b w:val="0"/>
              </w:rPr>
            </w:pPr>
            <w:bookmarkStart w:id="2347" w:name="_Toc137818225"/>
            <w:bookmarkStart w:id="2348" w:name="_Toc137830903"/>
            <w:r>
              <w:rPr>
                <w:rFonts w:ascii="Cambria" w:hAnsi="Cambria"/>
                <w:u w:val="single"/>
              </w:rPr>
              <w:t>View  History for &lt;Master Name&gt; Update</w:t>
            </w:r>
            <w:r>
              <w:rPr>
                <w:rFonts w:ascii="Cambria" w:hAnsi="Cambria"/>
                <w:b w:val="0"/>
              </w:rPr>
              <w:t>:</w:t>
            </w:r>
            <w:bookmarkEnd w:id="2347"/>
            <w:bookmarkEnd w:id="2348"/>
          </w:p>
          <w:p w14:paraId="7B6C15CE" w14:textId="77777777" w:rsidR="009274EA" w:rsidRDefault="00C53038">
            <w:pPr>
              <w:pStyle w:val="Heading112pt"/>
              <w:tabs>
                <w:tab w:val="left" w:pos="10620"/>
              </w:tabs>
              <w:rPr>
                <w:rFonts w:ascii="Cambria" w:hAnsi="Cambria"/>
                <w:b w:val="0"/>
              </w:rPr>
            </w:pPr>
            <w:bookmarkStart w:id="2349" w:name="_Toc137818226"/>
            <w:bookmarkStart w:id="2350" w:name="_Toc137830904"/>
            <w:r>
              <w:rPr>
                <w:rFonts w:ascii="Cambria" w:hAnsi="Cambria"/>
                <w:b w:val="0"/>
              </w:rPr>
              <w:t>System should maintain and display history of every update for respective master value.</w:t>
            </w:r>
            <w:bookmarkEnd w:id="2349"/>
            <w:bookmarkEnd w:id="2350"/>
          </w:p>
          <w:p w14:paraId="7C8D6762" w14:textId="77777777" w:rsidR="009274EA" w:rsidRDefault="00C53038">
            <w:pPr>
              <w:pStyle w:val="Heading112pt"/>
              <w:tabs>
                <w:tab w:val="left" w:pos="10620"/>
              </w:tabs>
              <w:rPr>
                <w:rFonts w:ascii="Cambria" w:hAnsi="Cambria"/>
                <w:b w:val="0"/>
              </w:rPr>
            </w:pPr>
            <w:bookmarkStart w:id="2351" w:name="_Toc137818227"/>
            <w:bookmarkStart w:id="2352" w:name="_Toc137830905"/>
            <w:r>
              <w:rPr>
                <w:rFonts w:ascii="Cambria" w:hAnsi="Cambria"/>
                <w:b w:val="0"/>
              </w:rPr>
              <w:t>System should display below detail View History Section.</w:t>
            </w:r>
            <w:bookmarkEnd w:id="2351"/>
            <w:bookmarkEnd w:id="2352"/>
          </w:p>
          <w:p w14:paraId="57C41C00" w14:textId="77777777" w:rsidR="009274EA" w:rsidRDefault="00C53038">
            <w:pPr>
              <w:pStyle w:val="Heading112pt"/>
              <w:numPr>
                <w:ilvl w:val="1"/>
                <w:numId w:val="2"/>
              </w:numPr>
              <w:tabs>
                <w:tab w:val="left" w:pos="10620"/>
              </w:tabs>
              <w:rPr>
                <w:rFonts w:ascii="Cambria" w:hAnsi="Cambria"/>
                <w:b w:val="0"/>
              </w:rPr>
            </w:pPr>
            <w:bookmarkStart w:id="2353" w:name="_Toc137818228"/>
            <w:bookmarkStart w:id="2354" w:name="_Toc137830906"/>
            <w:r>
              <w:rPr>
                <w:rFonts w:ascii="Cambria" w:hAnsi="Cambria"/>
                <w:b w:val="0"/>
              </w:rPr>
              <w:t>Sr.</w:t>
            </w:r>
            <w:bookmarkEnd w:id="2353"/>
            <w:bookmarkEnd w:id="2354"/>
          </w:p>
          <w:p w14:paraId="19732084" w14:textId="77777777" w:rsidR="009274EA" w:rsidRDefault="00C53038">
            <w:pPr>
              <w:pStyle w:val="Heading112pt"/>
              <w:numPr>
                <w:ilvl w:val="1"/>
                <w:numId w:val="2"/>
              </w:numPr>
              <w:tabs>
                <w:tab w:val="left" w:pos="10620"/>
              </w:tabs>
              <w:rPr>
                <w:rFonts w:ascii="Cambria" w:hAnsi="Cambria"/>
                <w:b w:val="0"/>
              </w:rPr>
            </w:pPr>
            <w:bookmarkStart w:id="2355" w:name="_Toc137818229"/>
            <w:bookmarkStart w:id="2356" w:name="_Toc137830907"/>
            <w:r>
              <w:rPr>
                <w:rFonts w:ascii="Cambria" w:hAnsi="Cambria"/>
                <w:b w:val="0"/>
              </w:rPr>
              <w:t>Old Value</w:t>
            </w:r>
            <w:bookmarkEnd w:id="2355"/>
            <w:bookmarkEnd w:id="2356"/>
          </w:p>
          <w:p w14:paraId="70B32CBC" w14:textId="77777777" w:rsidR="009274EA" w:rsidRDefault="00C53038">
            <w:pPr>
              <w:pStyle w:val="Heading112pt"/>
              <w:numPr>
                <w:ilvl w:val="1"/>
                <w:numId w:val="2"/>
              </w:numPr>
              <w:tabs>
                <w:tab w:val="left" w:pos="10620"/>
              </w:tabs>
              <w:rPr>
                <w:rFonts w:ascii="Cambria" w:hAnsi="Cambria"/>
                <w:b w:val="0"/>
              </w:rPr>
            </w:pPr>
            <w:bookmarkStart w:id="2357" w:name="_Toc137818230"/>
            <w:bookmarkStart w:id="2358" w:name="_Toc137830908"/>
            <w:r>
              <w:rPr>
                <w:rFonts w:ascii="Cambria" w:hAnsi="Cambria"/>
                <w:b w:val="0"/>
              </w:rPr>
              <w:t>New Value</w:t>
            </w:r>
            <w:bookmarkEnd w:id="2357"/>
            <w:bookmarkEnd w:id="2358"/>
          </w:p>
          <w:p w14:paraId="24C81EC3" w14:textId="77777777" w:rsidR="009274EA" w:rsidRDefault="00C53038">
            <w:pPr>
              <w:pStyle w:val="Heading112pt"/>
              <w:numPr>
                <w:ilvl w:val="1"/>
                <w:numId w:val="2"/>
              </w:numPr>
              <w:tabs>
                <w:tab w:val="left" w:pos="10620"/>
              </w:tabs>
              <w:rPr>
                <w:rFonts w:ascii="Cambria" w:hAnsi="Cambria"/>
              </w:rPr>
            </w:pPr>
            <w:bookmarkStart w:id="2359" w:name="_Toc137818231"/>
            <w:bookmarkStart w:id="2360" w:name="_Toc137830909"/>
            <w:r>
              <w:rPr>
                <w:rFonts w:ascii="Cambria" w:hAnsi="Cambria"/>
                <w:b w:val="0"/>
              </w:rPr>
              <w:t>Updated on Date and Time</w:t>
            </w:r>
            <w:bookmarkEnd w:id="2359"/>
            <w:bookmarkEnd w:id="2360"/>
          </w:p>
          <w:p w14:paraId="2C50D910" w14:textId="77777777" w:rsidR="009274EA" w:rsidRDefault="00C53038">
            <w:pPr>
              <w:pStyle w:val="Heading112pt"/>
              <w:numPr>
                <w:ilvl w:val="1"/>
                <w:numId w:val="2"/>
              </w:numPr>
              <w:tabs>
                <w:tab w:val="left" w:pos="10620"/>
              </w:tabs>
              <w:rPr>
                <w:rFonts w:ascii="Cambria" w:hAnsi="Cambria"/>
              </w:rPr>
            </w:pPr>
            <w:bookmarkStart w:id="2361" w:name="_Toc137818232"/>
            <w:bookmarkStart w:id="2362" w:name="_Toc137830910"/>
            <w:r>
              <w:rPr>
                <w:rFonts w:ascii="Cambria" w:hAnsi="Cambria"/>
                <w:b w:val="0"/>
              </w:rPr>
              <w:t>Updated by</w:t>
            </w:r>
            <w:bookmarkEnd w:id="2361"/>
            <w:bookmarkEnd w:id="2362"/>
          </w:p>
        </w:tc>
      </w:tr>
      <w:tr w:rsidR="009274EA" w14:paraId="321A510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0BFB5A2"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25A7D16F" w14:textId="77777777" w:rsidR="009274EA" w:rsidRDefault="00C53038">
            <w:pPr>
              <w:numPr>
                <w:ilvl w:val="0"/>
                <w:numId w:val="1"/>
              </w:numPr>
              <w:tabs>
                <w:tab w:val="left" w:pos="10620"/>
              </w:tabs>
              <w:spacing w:after="0" w:line="360" w:lineRule="auto"/>
            </w:pPr>
            <w:r>
              <w:t>TAO User/Tea Board Admin User/Authorized User</w:t>
            </w:r>
          </w:p>
        </w:tc>
      </w:tr>
    </w:tbl>
    <w:p w14:paraId="36A3AB93" w14:textId="77777777" w:rsidR="009274EA" w:rsidRDefault="009274EA">
      <w:pPr>
        <w:tabs>
          <w:tab w:val="left" w:pos="10620"/>
        </w:tabs>
      </w:pPr>
    </w:p>
    <w:p w14:paraId="3FF9F00F"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72AF513B" w14:textId="77777777">
        <w:trPr>
          <w:trHeight w:val="940"/>
        </w:trPr>
        <w:tc>
          <w:tcPr>
            <w:tcW w:w="1150" w:type="dxa"/>
            <w:shd w:val="clear" w:color="auto" w:fill="C4BC96"/>
          </w:tcPr>
          <w:p w14:paraId="727B382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7C252B2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38F6011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50949B8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70208C5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2BB6070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013894C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87EFF00" w14:textId="77777777">
        <w:trPr>
          <w:trHeight w:val="1735"/>
        </w:trPr>
        <w:tc>
          <w:tcPr>
            <w:tcW w:w="1150" w:type="dxa"/>
            <w:shd w:val="clear" w:color="auto" w:fill="auto"/>
          </w:tcPr>
          <w:p w14:paraId="4ACC2937" w14:textId="77777777" w:rsidR="009274EA" w:rsidRDefault="00C53038">
            <w:pPr>
              <w:tabs>
                <w:tab w:val="left" w:pos="10620"/>
              </w:tabs>
              <w:rPr>
                <w:color w:val="222222"/>
                <w:sz w:val="18"/>
                <w:szCs w:val="18"/>
              </w:rPr>
            </w:pPr>
            <w:r>
              <w:rPr>
                <w:rStyle w:val="brownfont"/>
                <w:color w:val="000000"/>
                <w:sz w:val="18"/>
                <w:szCs w:val="18"/>
              </w:rPr>
              <w:t>Plantation District Name</w:t>
            </w:r>
          </w:p>
          <w:p w14:paraId="1555EDD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C91EF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5AA5D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3D69327" w14:textId="77777777" w:rsidR="009274EA" w:rsidRDefault="00C53038">
            <w:pPr>
              <w:tabs>
                <w:tab w:val="center" w:pos="4320"/>
                <w:tab w:val="right" w:pos="8640"/>
                <w:tab w:val="left" w:pos="10620"/>
              </w:tabs>
            </w:pPr>
            <w:r>
              <w:t>The plantation district name should be a required field, meaning it cannot be left empty.</w:t>
            </w:r>
          </w:p>
          <w:p w14:paraId="29D7F258" w14:textId="77777777" w:rsidR="009274EA" w:rsidRDefault="00C53038">
            <w:pPr>
              <w:tabs>
                <w:tab w:val="center" w:pos="4320"/>
                <w:tab w:val="right" w:pos="8640"/>
                <w:tab w:val="left" w:pos="10620"/>
              </w:tabs>
            </w:pPr>
            <w:r>
              <w:t>The plantation district name should have a minimum length of 2 characters and a maximum length of 50 characters.</w:t>
            </w:r>
          </w:p>
          <w:p w14:paraId="5C78F6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plantation district name should not be allowed.</w:t>
            </w:r>
          </w:p>
        </w:tc>
        <w:tc>
          <w:tcPr>
            <w:tcW w:w="1352" w:type="dxa"/>
            <w:shd w:val="clear" w:color="auto" w:fill="auto"/>
          </w:tcPr>
          <w:p w14:paraId="278739DD" w14:textId="77777777" w:rsidR="009274EA" w:rsidRDefault="00C53038">
            <w:pPr>
              <w:tabs>
                <w:tab w:val="center" w:pos="4320"/>
                <w:tab w:val="right" w:pos="8640"/>
                <w:tab w:val="left" w:pos="10620"/>
              </w:tabs>
            </w:pPr>
            <w:r>
              <w:t>If the plantation district name field is left empty: "Please enter the plantation district name."</w:t>
            </w:r>
          </w:p>
          <w:p w14:paraId="09C3A004" w14:textId="77777777" w:rsidR="009274EA" w:rsidRDefault="00C53038">
            <w:pPr>
              <w:tabs>
                <w:tab w:val="center" w:pos="4320"/>
                <w:tab w:val="right" w:pos="8640"/>
                <w:tab w:val="left" w:pos="10620"/>
              </w:tabs>
            </w:pPr>
            <w:r>
              <w:t xml:space="preserve">If the plantation district name is shorter than 2 characters: "The plantation district name should be at least 2 </w:t>
            </w:r>
            <w:r>
              <w:lastRenderedPageBreak/>
              <w:t>characters long."</w:t>
            </w:r>
          </w:p>
          <w:p w14:paraId="30DE6CEE" w14:textId="77777777" w:rsidR="009274EA" w:rsidRDefault="00C53038">
            <w:pPr>
              <w:tabs>
                <w:tab w:val="center" w:pos="4320"/>
                <w:tab w:val="right" w:pos="8640"/>
                <w:tab w:val="left" w:pos="10620"/>
              </w:tabs>
            </w:pPr>
            <w:r>
              <w:t>If the plantation district name exceeds 50 characters: "The plantation district name should not exceed 50 characters."</w:t>
            </w:r>
          </w:p>
          <w:p w14:paraId="6005B8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plantation district name is entered: "Plantation district name must be unique. The entered value already exists."</w:t>
            </w:r>
          </w:p>
        </w:tc>
        <w:tc>
          <w:tcPr>
            <w:tcW w:w="2904" w:type="dxa"/>
            <w:shd w:val="clear" w:color="auto" w:fill="auto"/>
          </w:tcPr>
          <w:p w14:paraId="5675C9B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FC94C3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9EBD4B9" w14:textId="77777777">
        <w:trPr>
          <w:trHeight w:val="1735"/>
        </w:trPr>
        <w:tc>
          <w:tcPr>
            <w:tcW w:w="1150" w:type="dxa"/>
            <w:shd w:val="clear" w:color="auto" w:fill="auto"/>
          </w:tcPr>
          <w:p w14:paraId="6B09956A" w14:textId="77777777" w:rsidR="009274EA" w:rsidRDefault="00C53038">
            <w:pPr>
              <w:tabs>
                <w:tab w:val="left" w:pos="10620"/>
              </w:tabs>
              <w:rPr>
                <w:color w:val="222222"/>
                <w:sz w:val="18"/>
                <w:szCs w:val="18"/>
              </w:rPr>
            </w:pPr>
            <w:r>
              <w:rPr>
                <w:rStyle w:val="brownfont"/>
                <w:color w:val="000000"/>
                <w:sz w:val="18"/>
                <w:szCs w:val="18"/>
              </w:rPr>
              <w:t>State</w:t>
            </w:r>
          </w:p>
          <w:p w14:paraId="69B5EB5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312F8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09E626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D4E800A" w14:textId="77777777" w:rsidR="009274EA" w:rsidRDefault="00C53038">
            <w:pPr>
              <w:tabs>
                <w:tab w:val="center" w:pos="4320"/>
                <w:tab w:val="right" w:pos="8640"/>
                <w:tab w:val="left" w:pos="10620"/>
              </w:tabs>
            </w:pPr>
            <w:r>
              <w:t>The state dropdown selection should be a required field.</w:t>
            </w:r>
          </w:p>
          <w:p w14:paraId="2792DC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state dropdown menu.</w:t>
            </w:r>
          </w:p>
        </w:tc>
        <w:tc>
          <w:tcPr>
            <w:tcW w:w="1352" w:type="dxa"/>
            <w:shd w:val="clear" w:color="auto" w:fill="auto"/>
          </w:tcPr>
          <w:p w14:paraId="482BE6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state dropdown selection is not made: "Please select a state from the dropdown menu."</w:t>
            </w:r>
          </w:p>
        </w:tc>
        <w:tc>
          <w:tcPr>
            <w:tcW w:w="2904" w:type="dxa"/>
            <w:shd w:val="clear" w:color="auto" w:fill="auto"/>
          </w:tcPr>
          <w:p w14:paraId="5746F3E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806DA26"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074C8CC9" w14:textId="77777777" w:rsidR="009274EA" w:rsidRDefault="009274EA">
      <w:pPr>
        <w:tabs>
          <w:tab w:val="left" w:pos="10620"/>
        </w:tabs>
      </w:pPr>
    </w:p>
    <w:p w14:paraId="1EC1AAC0" w14:textId="77777777" w:rsidR="009274EA" w:rsidRDefault="009274EA">
      <w:pPr>
        <w:tabs>
          <w:tab w:val="left" w:pos="10620"/>
        </w:tabs>
        <w:rPr>
          <w:rFonts w:cs="Arial"/>
          <w:b/>
          <w:i/>
          <w:lang w:bidi="en-US"/>
        </w:rPr>
      </w:pPr>
    </w:p>
    <w:p w14:paraId="06C05647"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4828B342" w14:textId="77777777">
        <w:trPr>
          <w:trHeight w:val="501"/>
        </w:trPr>
        <w:tc>
          <w:tcPr>
            <w:tcW w:w="1866" w:type="dxa"/>
            <w:shd w:val="clear" w:color="auto" w:fill="C4BC96"/>
            <w:vAlign w:val="center"/>
          </w:tcPr>
          <w:p w14:paraId="1BBAA30F"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20E31F1"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559ECCEE" w14:textId="77777777" w:rsidR="009274EA" w:rsidRDefault="00C53038">
            <w:pPr>
              <w:tabs>
                <w:tab w:val="left" w:pos="10620"/>
              </w:tabs>
              <w:rPr>
                <w:b/>
                <w:bCs/>
                <w:iCs/>
              </w:rPr>
            </w:pPr>
            <w:r>
              <w:rPr>
                <w:b/>
                <w:bCs/>
                <w:iCs/>
              </w:rPr>
              <w:t>Behaviour</w:t>
            </w:r>
          </w:p>
        </w:tc>
      </w:tr>
      <w:tr w:rsidR="009274EA" w14:paraId="571300EA" w14:textId="77777777">
        <w:trPr>
          <w:trHeight w:val="517"/>
        </w:trPr>
        <w:tc>
          <w:tcPr>
            <w:tcW w:w="1866" w:type="dxa"/>
            <w:vAlign w:val="center"/>
          </w:tcPr>
          <w:p w14:paraId="5C71BAEC" w14:textId="77777777" w:rsidR="009274EA" w:rsidRDefault="00C53038">
            <w:pPr>
              <w:tabs>
                <w:tab w:val="left" w:pos="10620"/>
              </w:tabs>
            </w:pPr>
            <w:r>
              <w:lastRenderedPageBreak/>
              <w:t>Update</w:t>
            </w:r>
          </w:p>
        </w:tc>
        <w:tc>
          <w:tcPr>
            <w:tcW w:w="1858" w:type="dxa"/>
            <w:vAlign w:val="center"/>
          </w:tcPr>
          <w:p w14:paraId="121CE8AC" w14:textId="77777777" w:rsidR="009274EA" w:rsidRDefault="00C53038">
            <w:pPr>
              <w:tabs>
                <w:tab w:val="left" w:pos="10620"/>
              </w:tabs>
            </w:pPr>
            <w:r>
              <w:t>Button</w:t>
            </w:r>
          </w:p>
        </w:tc>
        <w:tc>
          <w:tcPr>
            <w:tcW w:w="6513" w:type="dxa"/>
            <w:vAlign w:val="center"/>
          </w:tcPr>
          <w:p w14:paraId="7A16C867" w14:textId="77777777" w:rsidR="009274EA" w:rsidRDefault="00C53038">
            <w:pPr>
              <w:tabs>
                <w:tab w:val="left" w:pos="10620"/>
              </w:tabs>
            </w:pPr>
            <w:r>
              <w:t>Update the records</w:t>
            </w:r>
          </w:p>
        </w:tc>
      </w:tr>
      <w:tr w:rsidR="009274EA" w14:paraId="386CA7B4" w14:textId="77777777">
        <w:trPr>
          <w:trHeight w:val="517"/>
        </w:trPr>
        <w:tc>
          <w:tcPr>
            <w:tcW w:w="1866" w:type="dxa"/>
            <w:vAlign w:val="center"/>
          </w:tcPr>
          <w:p w14:paraId="0F17079F" w14:textId="77777777" w:rsidR="009274EA" w:rsidRDefault="00C53038">
            <w:pPr>
              <w:tabs>
                <w:tab w:val="left" w:pos="10620"/>
              </w:tabs>
            </w:pPr>
            <w:r>
              <w:t>Cancel</w:t>
            </w:r>
          </w:p>
        </w:tc>
        <w:tc>
          <w:tcPr>
            <w:tcW w:w="1858" w:type="dxa"/>
            <w:vAlign w:val="center"/>
          </w:tcPr>
          <w:p w14:paraId="018C26D9" w14:textId="77777777" w:rsidR="009274EA" w:rsidRDefault="00C53038">
            <w:pPr>
              <w:tabs>
                <w:tab w:val="left" w:pos="10620"/>
              </w:tabs>
            </w:pPr>
            <w:r>
              <w:t>Button</w:t>
            </w:r>
          </w:p>
        </w:tc>
        <w:tc>
          <w:tcPr>
            <w:tcW w:w="6513" w:type="dxa"/>
            <w:vAlign w:val="center"/>
          </w:tcPr>
          <w:p w14:paraId="78BAFC44" w14:textId="77777777" w:rsidR="009274EA" w:rsidRDefault="00C53038">
            <w:pPr>
              <w:tabs>
                <w:tab w:val="left" w:pos="10620"/>
              </w:tabs>
            </w:pPr>
            <w:r>
              <w:t>Redirect on manage Plantation District home page.</w:t>
            </w:r>
          </w:p>
        </w:tc>
      </w:tr>
      <w:tr w:rsidR="009274EA" w14:paraId="6A3609FA" w14:textId="77777777">
        <w:trPr>
          <w:trHeight w:val="517"/>
        </w:trPr>
        <w:tc>
          <w:tcPr>
            <w:tcW w:w="1866" w:type="dxa"/>
            <w:vAlign w:val="center"/>
          </w:tcPr>
          <w:p w14:paraId="3B6A7218" w14:textId="77777777" w:rsidR="009274EA" w:rsidRDefault="00C53038">
            <w:pPr>
              <w:tabs>
                <w:tab w:val="left" w:pos="10620"/>
              </w:tabs>
            </w:pPr>
            <w:r>
              <w:t xml:space="preserve">Clear </w:t>
            </w:r>
          </w:p>
        </w:tc>
        <w:tc>
          <w:tcPr>
            <w:tcW w:w="1858" w:type="dxa"/>
            <w:vAlign w:val="center"/>
          </w:tcPr>
          <w:p w14:paraId="7DA7C40E" w14:textId="77777777" w:rsidR="009274EA" w:rsidRDefault="00C53038">
            <w:pPr>
              <w:tabs>
                <w:tab w:val="left" w:pos="10620"/>
              </w:tabs>
            </w:pPr>
            <w:r>
              <w:t>Button</w:t>
            </w:r>
          </w:p>
        </w:tc>
        <w:tc>
          <w:tcPr>
            <w:tcW w:w="6513" w:type="dxa"/>
            <w:vAlign w:val="center"/>
          </w:tcPr>
          <w:p w14:paraId="281935EA" w14:textId="77777777" w:rsidR="009274EA" w:rsidRDefault="00C53038">
            <w:pPr>
              <w:tabs>
                <w:tab w:val="left" w:pos="10620"/>
              </w:tabs>
            </w:pPr>
            <w:r>
              <w:t>Clear All Fields.</w:t>
            </w:r>
          </w:p>
        </w:tc>
      </w:tr>
      <w:tr w:rsidR="009274EA" w14:paraId="2DD62713" w14:textId="77777777">
        <w:trPr>
          <w:trHeight w:val="517"/>
        </w:trPr>
        <w:tc>
          <w:tcPr>
            <w:tcW w:w="1866" w:type="dxa"/>
            <w:vAlign w:val="center"/>
          </w:tcPr>
          <w:p w14:paraId="3629AFF6" w14:textId="77777777" w:rsidR="009274EA" w:rsidRDefault="00C53038">
            <w:pPr>
              <w:tabs>
                <w:tab w:val="left" w:pos="10620"/>
              </w:tabs>
            </w:pPr>
            <w:r>
              <w:t>View</w:t>
            </w:r>
          </w:p>
        </w:tc>
        <w:tc>
          <w:tcPr>
            <w:tcW w:w="1858" w:type="dxa"/>
            <w:vAlign w:val="center"/>
          </w:tcPr>
          <w:p w14:paraId="785038AB" w14:textId="77777777" w:rsidR="009274EA" w:rsidRDefault="00C53038">
            <w:pPr>
              <w:tabs>
                <w:tab w:val="left" w:pos="10620"/>
              </w:tabs>
            </w:pPr>
            <w:r>
              <w:t>Link</w:t>
            </w:r>
          </w:p>
        </w:tc>
        <w:tc>
          <w:tcPr>
            <w:tcW w:w="6513" w:type="dxa"/>
            <w:vAlign w:val="center"/>
          </w:tcPr>
          <w:p w14:paraId="389B0330" w14:textId="77777777" w:rsidR="009274EA" w:rsidRDefault="00C53038">
            <w:pPr>
              <w:tabs>
                <w:tab w:val="left" w:pos="10620"/>
              </w:tabs>
            </w:pPr>
            <w:r>
              <w:t>Display the record under view only.</w:t>
            </w:r>
          </w:p>
        </w:tc>
      </w:tr>
      <w:tr w:rsidR="009274EA" w14:paraId="7086B347" w14:textId="77777777">
        <w:trPr>
          <w:trHeight w:val="517"/>
        </w:trPr>
        <w:tc>
          <w:tcPr>
            <w:tcW w:w="1866" w:type="dxa"/>
            <w:vAlign w:val="center"/>
          </w:tcPr>
          <w:p w14:paraId="0BA5C731" w14:textId="77777777" w:rsidR="009274EA" w:rsidRDefault="00C53038">
            <w:pPr>
              <w:tabs>
                <w:tab w:val="left" w:pos="10620"/>
              </w:tabs>
            </w:pPr>
            <w:r>
              <w:t xml:space="preserve">Edit </w:t>
            </w:r>
          </w:p>
        </w:tc>
        <w:tc>
          <w:tcPr>
            <w:tcW w:w="1858" w:type="dxa"/>
            <w:vAlign w:val="center"/>
          </w:tcPr>
          <w:p w14:paraId="71D75A9F" w14:textId="77777777" w:rsidR="009274EA" w:rsidRDefault="00C53038">
            <w:pPr>
              <w:tabs>
                <w:tab w:val="left" w:pos="10620"/>
              </w:tabs>
            </w:pPr>
            <w:r>
              <w:t>Link</w:t>
            </w:r>
          </w:p>
        </w:tc>
        <w:tc>
          <w:tcPr>
            <w:tcW w:w="6513" w:type="dxa"/>
            <w:vAlign w:val="center"/>
          </w:tcPr>
          <w:p w14:paraId="6DBC6BF6" w14:textId="77777777" w:rsidR="009274EA" w:rsidRDefault="00C53038">
            <w:pPr>
              <w:tabs>
                <w:tab w:val="left" w:pos="10620"/>
              </w:tabs>
            </w:pPr>
            <w:r>
              <w:t>Provide the record under edit mode.</w:t>
            </w:r>
          </w:p>
        </w:tc>
      </w:tr>
      <w:tr w:rsidR="009274EA" w14:paraId="7B204819" w14:textId="77777777">
        <w:trPr>
          <w:trHeight w:val="517"/>
        </w:trPr>
        <w:tc>
          <w:tcPr>
            <w:tcW w:w="1866" w:type="dxa"/>
            <w:vAlign w:val="center"/>
          </w:tcPr>
          <w:p w14:paraId="7A988ED2" w14:textId="77777777" w:rsidR="009274EA" w:rsidRDefault="00C53038">
            <w:pPr>
              <w:tabs>
                <w:tab w:val="left" w:pos="10620"/>
              </w:tabs>
            </w:pPr>
            <w:r>
              <w:t>Active</w:t>
            </w:r>
          </w:p>
        </w:tc>
        <w:tc>
          <w:tcPr>
            <w:tcW w:w="1858" w:type="dxa"/>
            <w:vAlign w:val="center"/>
          </w:tcPr>
          <w:p w14:paraId="49ABFB02" w14:textId="77777777" w:rsidR="009274EA" w:rsidRDefault="00C53038">
            <w:pPr>
              <w:tabs>
                <w:tab w:val="left" w:pos="10620"/>
              </w:tabs>
            </w:pPr>
            <w:r>
              <w:t>Radio button</w:t>
            </w:r>
          </w:p>
        </w:tc>
        <w:tc>
          <w:tcPr>
            <w:tcW w:w="6513" w:type="dxa"/>
            <w:vAlign w:val="center"/>
          </w:tcPr>
          <w:p w14:paraId="65C96B25" w14:textId="77777777" w:rsidR="009274EA" w:rsidRDefault="00C53038">
            <w:pPr>
              <w:tabs>
                <w:tab w:val="left" w:pos="10620"/>
              </w:tabs>
            </w:pPr>
            <w:r>
              <w:t xml:space="preserve">Move the record in active </w:t>
            </w:r>
            <w:r>
              <w:rPr>
                <w:strike/>
              </w:rPr>
              <w:t>tab</w:t>
            </w:r>
            <w:r>
              <w:t>.</w:t>
            </w:r>
          </w:p>
        </w:tc>
      </w:tr>
      <w:tr w:rsidR="009274EA" w14:paraId="4E765730" w14:textId="77777777">
        <w:trPr>
          <w:trHeight w:val="517"/>
        </w:trPr>
        <w:tc>
          <w:tcPr>
            <w:tcW w:w="1866" w:type="dxa"/>
            <w:vAlign w:val="center"/>
          </w:tcPr>
          <w:p w14:paraId="207AE93C" w14:textId="77777777" w:rsidR="009274EA" w:rsidRDefault="00C53038">
            <w:pPr>
              <w:tabs>
                <w:tab w:val="left" w:pos="10620"/>
              </w:tabs>
            </w:pPr>
            <w:r>
              <w:t>Inactive</w:t>
            </w:r>
          </w:p>
        </w:tc>
        <w:tc>
          <w:tcPr>
            <w:tcW w:w="1858" w:type="dxa"/>
            <w:vAlign w:val="center"/>
          </w:tcPr>
          <w:p w14:paraId="265269E8" w14:textId="77777777" w:rsidR="009274EA" w:rsidRDefault="00C53038">
            <w:pPr>
              <w:tabs>
                <w:tab w:val="left" w:pos="10620"/>
              </w:tabs>
            </w:pPr>
            <w:r>
              <w:t>Radio button</w:t>
            </w:r>
          </w:p>
        </w:tc>
        <w:tc>
          <w:tcPr>
            <w:tcW w:w="6513" w:type="dxa"/>
            <w:vAlign w:val="center"/>
          </w:tcPr>
          <w:p w14:paraId="42B5AB38" w14:textId="77777777" w:rsidR="009274EA" w:rsidRDefault="00C53038">
            <w:pPr>
              <w:tabs>
                <w:tab w:val="left" w:pos="10620"/>
              </w:tabs>
            </w:pPr>
            <w:r>
              <w:t xml:space="preserve">Move the record in Inactive </w:t>
            </w:r>
            <w:r>
              <w:rPr>
                <w:strike/>
              </w:rPr>
              <w:t>tab</w:t>
            </w:r>
            <w:r>
              <w:t>.</w:t>
            </w:r>
          </w:p>
        </w:tc>
      </w:tr>
      <w:tr w:rsidR="009274EA" w14:paraId="6190FD8C" w14:textId="77777777">
        <w:trPr>
          <w:trHeight w:val="517"/>
        </w:trPr>
        <w:tc>
          <w:tcPr>
            <w:tcW w:w="1866" w:type="dxa"/>
            <w:vAlign w:val="center"/>
          </w:tcPr>
          <w:p w14:paraId="2CFBB018" w14:textId="77777777" w:rsidR="009274EA" w:rsidRDefault="00C53038">
            <w:pPr>
              <w:tabs>
                <w:tab w:val="left" w:pos="10620"/>
              </w:tabs>
            </w:pPr>
            <w:r>
              <w:t>Search</w:t>
            </w:r>
          </w:p>
        </w:tc>
        <w:tc>
          <w:tcPr>
            <w:tcW w:w="1858" w:type="dxa"/>
            <w:vAlign w:val="center"/>
          </w:tcPr>
          <w:p w14:paraId="4E9F5286" w14:textId="77777777" w:rsidR="009274EA" w:rsidRDefault="00C53038">
            <w:pPr>
              <w:tabs>
                <w:tab w:val="left" w:pos="10620"/>
              </w:tabs>
            </w:pPr>
            <w:r>
              <w:t>Button</w:t>
            </w:r>
          </w:p>
        </w:tc>
        <w:tc>
          <w:tcPr>
            <w:tcW w:w="6513" w:type="dxa"/>
            <w:vAlign w:val="center"/>
          </w:tcPr>
          <w:p w14:paraId="512DB54C" w14:textId="77777777" w:rsidR="009274EA" w:rsidRDefault="00C53038">
            <w:pPr>
              <w:tabs>
                <w:tab w:val="left" w:pos="10620"/>
              </w:tabs>
            </w:pPr>
            <w:r>
              <w:t>Search the record</w:t>
            </w:r>
          </w:p>
        </w:tc>
      </w:tr>
      <w:tr w:rsidR="009274EA" w14:paraId="1E6A3729" w14:textId="77777777">
        <w:trPr>
          <w:trHeight w:val="517"/>
        </w:trPr>
        <w:tc>
          <w:tcPr>
            <w:tcW w:w="1866" w:type="dxa"/>
            <w:vAlign w:val="center"/>
          </w:tcPr>
          <w:p w14:paraId="125BD501" w14:textId="77777777" w:rsidR="009274EA" w:rsidRDefault="00C53038">
            <w:pPr>
              <w:tabs>
                <w:tab w:val="left" w:pos="10620"/>
              </w:tabs>
            </w:pPr>
            <w:r>
              <w:t>Export to PDF</w:t>
            </w:r>
          </w:p>
        </w:tc>
        <w:tc>
          <w:tcPr>
            <w:tcW w:w="1858" w:type="dxa"/>
            <w:vAlign w:val="center"/>
          </w:tcPr>
          <w:p w14:paraId="6807457A" w14:textId="77777777" w:rsidR="009274EA" w:rsidRDefault="00C53038">
            <w:pPr>
              <w:tabs>
                <w:tab w:val="left" w:pos="10620"/>
              </w:tabs>
            </w:pPr>
            <w:r>
              <w:t>Image button</w:t>
            </w:r>
          </w:p>
        </w:tc>
        <w:tc>
          <w:tcPr>
            <w:tcW w:w="6513" w:type="dxa"/>
            <w:vAlign w:val="center"/>
          </w:tcPr>
          <w:p w14:paraId="7A014969" w14:textId="77777777" w:rsidR="009274EA" w:rsidRDefault="00C53038">
            <w:pPr>
              <w:tabs>
                <w:tab w:val="left" w:pos="10620"/>
              </w:tabs>
            </w:pPr>
            <w:r>
              <w:t>Export all record in PDF.</w:t>
            </w:r>
          </w:p>
        </w:tc>
      </w:tr>
      <w:tr w:rsidR="009274EA" w14:paraId="62DE1D1E" w14:textId="77777777">
        <w:trPr>
          <w:trHeight w:val="517"/>
        </w:trPr>
        <w:tc>
          <w:tcPr>
            <w:tcW w:w="1866" w:type="dxa"/>
            <w:vAlign w:val="center"/>
          </w:tcPr>
          <w:p w14:paraId="6BD2D6AA" w14:textId="77777777" w:rsidR="009274EA" w:rsidRDefault="00C53038">
            <w:pPr>
              <w:tabs>
                <w:tab w:val="left" w:pos="10620"/>
              </w:tabs>
            </w:pPr>
            <w:r>
              <w:t>Export to Excel</w:t>
            </w:r>
          </w:p>
        </w:tc>
        <w:tc>
          <w:tcPr>
            <w:tcW w:w="1858" w:type="dxa"/>
            <w:vAlign w:val="center"/>
          </w:tcPr>
          <w:p w14:paraId="12822F7F" w14:textId="77777777" w:rsidR="009274EA" w:rsidRDefault="00C53038">
            <w:pPr>
              <w:tabs>
                <w:tab w:val="left" w:pos="10620"/>
              </w:tabs>
            </w:pPr>
            <w:r>
              <w:t>Image button</w:t>
            </w:r>
          </w:p>
        </w:tc>
        <w:tc>
          <w:tcPr>
            <w:tcW w:w="6513" w:type="dxa"/>
            <w:vAlign w:val="center"/>
          </w:tcPr>
          <w:p w14:paraId="2764D8CE" w14:textId="77777777" w:rsidR="009274EA" w:rsidRDefault="00C53038">
            <w:pPr>
              <w:tabs>
                <w:tab w:val="left" w:pos="10620"/>
              </w:tabs>
            </w:pPr>
            <w:r>
              <w:t>Export all record in Excel.</w:t>
            </w:r>
          </w:p>
        </w:tc>
      </w:tr>
      <w:tr w:rsidR="009274EA" w14:paraId="1F7413A1" w14:textId="77777777">
        <w:trPr>
          <w:trHeight w:val="517"/>
        </w:trPr>
        <w:tc>
          <w:tcPr>
            <w:tcW w:w="1866" w:type="dxa"/>
            <w:vAlign w:val="center"/>
          </w:tcPr>
          <w:p w14:paraId="7E0FF045" w14:textId="77777777" w:rsidR="009274EA" w:rsidRDefault="00C53038">
            <w:pPr>
              <w:tabs>
                <w:tab w:val="left" w:pos="10620"/>
              </w:tabs>
            </w:pPr>
            <w:r>
              <w:t>State</w:t>
            </w:r>
          </w:p>
        </w:tc>
        <w:tc>
          <w:tcPr>
            <w:tcW w:w="1858" w:type="dxa"/>
            <w:vAlign w:val="center"/>
          </w:tcPr>
          <w:p w14:paraId="4481883E" w14:textId="77777777" w:rsidR="009274EA" w:rsidRDefault="00C53038">
            <w:pPr>
              <w:tabs>
                <w:tab w:val="left" w:pos="10620"/>
              </w:tabs>
            </w:pPr>
            <w:r>
              <w:t>Dropdown</w:t>
            </w:r>
          </w:p>
        </w:tc>
        <w:tc>
          <w:tcPr>
            <w:tcW w:w="6513" w:type="dxa"/>
            <w:vAlign w:val="center"/>
          </w:tcPr>
          <w:p w14:paraId="3854920F" w14:textId="77777777" w:rsidR="009274EA" w:rsidRDefault="00C53038">
            <w:pPr>
              <w:tabs>
                <w:tab w:val="left" w:pos="10620"/>
              </w:tabs>
            </w:pPr>
            <w:r>
              <w:t>Display data from master</w:t>
            </w:r>
          </w:p>
        </w:tc>
      </w:tr>
    </w:tbl>
    <w:p w14:paraId="4321DA95" w14:textId="77777777" w:rsidR="009274EA" w:rsidRDefault="009274EA">
      <w:pPr>
        <w:tabs>
          <w:tab w:val="left" w:pos="10620"/>
        </w:tabs>
      </w:pPr>
    </w:p>
    <w:p w14:paraId="04CB70D5" w14:textId="77777777" w:rsidR="009274EA" w:rsidRDefault="009274EA">
      <w:pPr>
        <w:tabs>
          <w:tab w:val="left" w:pos="10620"/>
        </w:tabs>
      </w:pPr>
    </w:p>
    <w:p w14:paraId="0BB441AC" w14:textId="77777777" w:rsidR="009274EA" w:rsidRDefault="009274EA">
      <w:pPr>
        <w:tabs>
          <w:tab w:val="left" w:pos="10620"/>
        </w:tabs>
      </w:pPr>
    </w:p>
    <w:p w14:paraId="1D480FFF" w14:textId="77777777" w:rsidR="009274EA" w:rsidRDefault="009274EA">
      <w:pPr>
        <w:tabs>
          <w:tab w:val="left" w:pos="10620"/>
        </w:tabs>
      </w:pPr>
    </w:p>
    <w:p w14:paraId="709A5910" w14:textId="77777777" w:rsidR="009274EA" w:rsidRDefault="009274EA">
      <w:pPr>
        <w:tabs>
          <w:tab w:val="left" w:pos="10620"/>
        </w:tabs>
      </w:pPr>
    </w:p>
    <w:p w14:paraId="6C57BA30" w14:textId="77777777" w:rsidR="009274EA" w:rsidRDefault="009274EA">
      <w:pPr>
        <w:tabs>
          <w:tab w:val="left" w:pos="10620"/>
        </w:tabs>
      </w:pPr>
    </w:p>
    <w:p w14:paraId="7C8EBB8B" w14:textId="77777777" w:rsidR="009274EA" w:rsidRDefault="009274EA">
      <w:pPr>
        <w:tabs>
          <w:tab w:val="left" w:pos="10620"/>
        </w:tabs>
      </w:pPr>
    </w:p>
    <w:p w14:paraId="0ABDCA4C" w14:textId="77777777" w:rsidR="009274EA" w:rsidRDefault="009274EA">
      <w:pPr>
        <w:tabs>
          <w:tab w:val="left" w:pos="10620"/>
        </w:tabs>
      </w:pPr>
    </w:p>
    <w:p w14:paraId="2E067065" w14:textId="77777777" w:rsidR="009274EA" w:rsidRDefault="009274EA">
      <w:pPr>
        <w:tabs>
          <w:tab w:val="left" w:pos="10620"/>
        </w:tabs>
      </w:pPr>
    </w:p>
    <w:p w14:paraId="4812A1AA" w14:textId="77777777" w:rsidR="009274EA" w:rsidRDefault="009274EA">
      <w:pPr>
        <w:tabs>
          <w:tab w:val="left" w:pos="10620"/>
        </w:tabs>
      </w:pPr>
    </w:p>
    <w:p w14:paraId="0DD0E1D5" w14:textId="77777777" w:rsidR="009274EA" w:rsidRDefault="009274EA">
      <w:pPr>
        <w:tabs>
          <w:tab w:val="left" w:pos="10620"/>
        </w:tabs>
      </w:pPr>
    </w:p>
    <w:p w14:paraId="21747183" w14:textId="77777777" w:rsidR="009274EA" w:rsidRDefault="009274EA">
      <w:pPr>
        <w:tabs>
          <w:tab w:val="left" w:pos="10620"/>
        </w:tabs>
      </w:pPr>
    </w:p>
    <w:p w14:paraId="0B336CDC" w14:textId="77777777" w:rsidR="009274EA" w:rsidRDefault="009274EA">
      <w:pPr>
        <w:tabs>
          <w:tab w:val="left" w:pos="10620"/>
        </w:tabs>
      </w:pPr>
    </w:p>
    <w:p w14:paraId="4EE3E539" w14:textId="77777777" w:rsidR="009274EA" w:rsidRDefault="009274EA">
      <w:pPr>
        <w:tabs>
          <w:tab w:val="left" w:pos="10620"/>
        </w:tabs>
      </w:pPr>
    </w:p>
    <w:p w14:paraId="17DDA97B" w14:textId="77777777" w:rsidR="009274EA" w:rsidRDefault="009274EA">
      <w:pPr>
        <w:tabs>
          <w:tab w:val="left" w:pos="10620"/>
        </w:tabs>
      </w:pPr>
    </w:p>
    <w:p w14:paraId="2DBB8B22" w14:textId="77777777" w:rsidR="009274EA" w:rsidRDefault="009274EA">
      <w:pPr>
        <w:tabs>
          <w:tab w:val="left" w:pos="10620"/>
        </w:tabs>
      </w:pPr>
    </w:p>
    <w:p w14:paraId="0ED55AB7" w14:textId="77777777" w:rsidR="009274EA" w:rsidRDefault="009274EA">
      <w:pPr>
        <w:tabs>
          <w:tab w:val="left" w:pos="10620"/>
        </w:tabs>
      </w:pPr>
    </w:p>
    <w:p w14:paraId="2A05DD46" w14:textId="77777777" w:rsidR="009274EA" w:rsidRDefault="009274EA">
      <w:pPr>
        <w:tabs>
          <w:tab w:val="left" w:pos="10620"/>
        </w:tabs>
      </w:pPr>
    </w:p>
    <w:p w14:paraId="3E068226" w14:textId="77777777" w:rsidR="009274EA" w:rsidRDefault="009274EA">
      <w:pPr>
        <w:tabs>
          <w:tab w:val="left" w:pos="10620"/>
        </w:tabs>
      </w:pPr>
    </w:p>
    <w:p w14:paraId="1ABBBCBB" w14:textId="77777777" w:rsidR="009274EA" w:rsidRDefault="009274EA">
      <w:pPr>
        <w:tabs>
          <w:tab w:val="left" w:pos="10620"/>
        </w:tabs>
      </w:pPr>
    </w:p>
    <w:p w14:paraId="2F440C01" w14:textId="77777777" w:rsidR="009274EA" w:rsidRDefault="009274EA">
      <w:pPr>
        <w:tabs>
          <w:tab w:val="left" w:pos="10620"/>
        </w:tabs>
      </w:pPr>
    </w:p>
    <w:p w14:paraId="608D536F" w14:textId="77777777" w:rsidR="009274EA" w:rsidRDefault="009274EA">
      <w:pPr>
        <w:tabs>
          <w:tab w:val="left" w:pos="10620"/>
        </w:tabs>
      </w:pPr>
    </w:p>
    <w:p w14:paraId="28C6B7B2" w14:textId="77777777" w:rsidR="009274EA" w:rsidRDefault="009274EA">
      <w:pPr>
        <w:tabs>
          <w:tab w:val="left" w:pos="10620"/>
        </w:tabs>
      </w:pPr>
    </w:p>
    <w:p w14:paraId="6A81F07E" w14:textId="77777777" w:rsidR="009274EA" w:rsidRDefault="009274EA">
      <w:pPr>
        <w:tabs>
          <w:tab w:val="left" w:pos="10620"/>
        </w:tabs>
      </w:pPr>
    </w:p>
    <w:p w14:paraId="15F400E5"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2363" w:name="_Toc137143961"/>
      <w:bookmarkStart w:id="2364" w:name="_Toc137818233"/>
      <w:bookmarkStart w:id="2365" w:name="_Toc137830911"/>
      <w:bookmarkStart w:id="2366" w:name="_Toc148377751"/>
      <w:r>
        <w:rPr>
          <w:rFonts w:ascii="Cambria" w:hAnsi="Cambria"/>
          <w:b/>
          <w:sz w:val="28"/>
        </w:rPr>
        <w:t>High Level Use Case of “Create Revenue District Master”</w:t>
      </w:r>
      <w:bookmarkEnd w:id="2363"/>
      <w:bookmarkEnd w:id="2364"/>
      <w:bookmarkEnd w:id="2365"/>
      <w:bookmarkEnd w:id="2366"/>
      <w:r>
        <w:rPr>
          <w:rFonts w:ascii="Cambria" w:hAnsi="Cambria"/>
          <w:b/>
          <w:sz w:val="28"/>
        </w:rPr>
        <w:t xml:space="preserve"> </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rsidR="009274EA" w14:paraId="0B13774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CD312FA" w14:textId="77777777" w:rsidR="009274EA" w:rsidRDefault="00C53038">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14:paraId="588BED17" w14:textId="77777777" w:rsidR="009274EA" w:rsidRDefault="00C53038">
            <w:pPr>
              <w:numPr>
                <w:ilvl w:val="0"/>
                <w:numId w:val="2"/>
              </w:numPr>
              <w:tabs>
                <w:tab w:val="left" w:pos="10620"/>
              </w:tabs>
              <w:spacing w:after="0" w:line="360" w:lineRule="auto"/>
            </w:pPr>
            <w:r>
              <w:t>To understand the functional logic for Creation of Revenue District.</w:t>
            </w:r>
          </w:p>
        </w:tc>
      </w:tr>
      <w:tr w:rsidR="009274EA" w14:paraId="4C736F5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4D2C1AC" w14:textId="77777777" w:rsidR="009274EA" w:rsidRDefault="00C53038">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14:paraId="245C9AC9" w14:textId="77777777" w:rsidR="009274EA" w:rsidRDefault="00C53038">
            <w:pPr>
              <w:numPr>
                <w:ilvl w:val="0"/>
                <w:numId w:val="2"/>
              </w:numPr>
              <w:tabs>
                <w:tab w:val="left" w:pos="10620"/>
              </w:tabs>
              <w:spacing w:after="0" w:line="360" w:lineRule="auto"/>
            </w:pPr>
            <w:r>
              <w:t>User should have rights for Administrator rights.</w:t>
            </w:r>
          </w:p>
          <w:p w14:paraId="0FAAC672" w14:textId="77777777" w:rsidR="009274EA" w:rsidRDefault="00C53038">
            <w:pPr>
              <w:numPr>
                <w:ilvl w:val="0"/>
                <w:numId w:val="2"/>
              </w:numPr>
              <w:tabs>
                <w:tab w:val="left" w:pos="10620"/>
              </w:tabs>
              <w:spacing w:after="0" w:line="360" w:lineRule="auto"/>
            </w:pPr>
            <w:r>
              <w:t>User should have “Create Revenue District” rights.</w:t>
            </w:r>
          </w:p>
          <w:p w14:paraId="258BCA73" w14:textId="77777777" w:rsidR="009274EA" w:rsidRDefault="00C53038">
            <w:pPr>
              <w:numPr>
                <w:ilvl w:val="0"/>
                <w:numId w:val="2"/>
              </w:numPr>
              <w:tabs>
                <w:tab w:val="left" w:pos="10620"/>
              </w:tabs>
              <w:spacing w:after="0" w:line="360" w:lineRule="auto"/>
            </w:pPr>
            <w:r>
              <w:t>State should be created.</w:t>
            </w:r>
          </w:p>
          <w:p w14:paraId="7EE258BE" w14:textId="77777777" w:rsidR="009274EA" w:rsidRDefault="00C53038">
            <w:pPr>
              <w:numPr>
                <w:ilvl w:val="0"/>
                <w:numId w:val="2"/>
              </w:numPr>
              <w:tabs>
                <w:tab w:val="left" w:pos="10620"/>
              </w:tabs>
              <w:spacing w:after="0" w:line="360" w:lineRule="auto"/>
            </w:pPr>
            <w:r>
              <w:t>Plantation district should be created.</w:t>
            </w:r>
          </w:p>
        </w:tc>
      </w:tr>
      <w:tr w:rsidR="009274EA" w14:paraId="19CAC07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383B321" w14:textId="77777777" w:rsidR="009274EA" w:rsidRDefault="00C53038">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6E7BADE3" w14:textId="77777777" w:rsidR="009274EA" w:rsidRDefault="00C53038">
            <w:pPr>
              <w:numPr>
                <w:ilvl w:val="0"/>
                <w:numId w:val="2"/>
              </w:numPr>
              <w:tabs>
                <w:tab w:val="left" w:pos="10620"/>
              </w:tabs>
              <w:spacing w:after="0" w:line="240" w:lineRule="auto"/>
            </w:pPr>
            <w:r>
              <w:t>System should reflect the newly added Revenue District in entire application.</w:t>
            </w:r>
          </w:p>
        </w:tc>
      </w:tr>
      <w:tr w:rsidR="009274EA" w14:paraId="4B3DAD2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245AD4F" w14:textId="77777777" w:rsidR="009274EA" w:rsidRDefault="00C53038">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161665A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744662C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4B474A9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0905AA5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Revenue District”.</w:t>
            </w:r>
          </w:p>
          <w:p w14:paraId="3963E45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483C455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011D55A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8282C4D" w14:textId="77777777" w:rsidR="009274EA" w:rsidRDefault="00C53038">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14:paraId="583840D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3BE766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D6B8257" w14:textId="77777777" w:rsidR="009274EA" w:rsidRDefault="00C53038">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14:paraId="007436ED" w14:textId="77777777" w:rsidR="009274EA" w:rsidRDefault="00C53038">
            <w:pPr>
              <w:pStyle w:val="Heading112pt"/>
              <w:tabs>
                <w:tab w:val="left" w:pos="10620"/>
              </w:tabs>
              <w:rPr>
                <w:rFonts w:ascii="Cambria" w:hAnsi="Cambria"/>
              </w:rPr>
            </w:pPr>
            <w:bookmarkStart w:id="2367" w:name="_Toc137818234"/>
            <w:bookmarkStart w:id="2368" w:name="_Toc137830912"/>
            <w:r>
              <w:rPr>
                <w:rFonts w:ascii="Cambria" w:hAnsi="Cambria"/>
                <w:b w:val="0"/>
              </w:rPr>
              <w:t>System should display below fields when authorized user clicks on “Create Revenue District”.</w:t>
            </w:r>
            <w:bookmarkEnd w:id="2367"/>
            <w:bookmarkEnd w:id="2368"/>
          </w:p>
          <w:p w14:paraId="056BCF95" w14:textId="77777777" w:rsidR="009274EA" w:rsidRDefault="00C53038">
            <w:pPr>
              <w:pStyle w:val="Heading112pt"/>
              <w:numPr>
                <w:ilvl w:val="1"/>
                <w:numId w:val="2"/>
              </w:numPr>
              <w:tabs>
                <w:tab w:val="left" w:pos="10620"/>
              </w:tabs>
              <w:rPr>
                <w:rFonts w:ascii="Cambria" w:hAnsi="Cambria"/>
              </w:rPr>
            </w:pPr>
            <w:bookmarkStart w:id="2369" w:name="_Toc137818235"/>
            <w:bookmarkStart w:id="2370" w:name="_Toc137830913"/>
            <w:r>
              <w:rPr>
                <w:rFonts w:ascii="Cambria" w:hAnsi="Cambria"/>
                <w:b w:val="0"/>
              </w:rPr>
              <w:t>Revenue District name</w:t>
            </w:r>
            <w:bookmarkEnd w:id="2369"/>
            <w:bookmarkEnd w:id="2370"/>
          </w:p>
          <w:p w14:paraId="1407446D" w14:textId="77777777" w:rsidR="009274EA" w:rsidRDefault="00C53038">
            <w:pPr>
              <w:pStyle w:val="Heading112pt"/>
              <w:numPr>
                <w:ilvl w:val="1"/>
                <w:numId w:val="2"/>
              </w:numPr>
              <w:tabs>
                <w:tab w:val="left" w:pos="10620"/>
              </w:tabs>
              <w:rPr>
                <w:rFonts w:ascii="Cambria" w:hAnsi="Cambria"/>
                <w:b w:val="0"/>
              </w:rPr>
            </w:pPr>
            <w:bookmarkStart w:id="2371" w:name="_Toc137818236"/>
            <w:bookmarkStart w:id="2372" w:name="_Toc137830914"/>
            <w:r>
              <w:rPr>
                <w:rFonts w:ascii="Cambria" w:hAnsi="Cambria"/>
                <w:b w:val="0"/>
              </w:rPr>
              <w:t>State Drop down</w:t>
            </w:r>
            <w:bookmarkEnd w:id="2371"/>
            <w:bookmarkEnd w:id="2372"/>
          </w:p>
          <w:p w14:paraId="75D8B888" w14:textId="77777777" w:rsidR="009274EA" w:rsidRDefault="00C53038">
            <w:pPr>
              <w:pStyle w:val="Heading112pt"/>
              <w:numPr>
                <w:ilvl w:val="1"/>
                <w:numId w:val="2"/>
              </w:numPr>
              <w:tabs>
                <w:tab w:val="left" w:pos="10620"/>
              </w:tabs>
              <w:rPr>
                <w:rFonts w:ascii="Cambria" w:hAnsi="Cambria"/>
                <w:b w:val="0"/>
              </w:rPr>
            </w:pPr>
            <w:bookmarkStart w:id="2373" w:name="_Toc137818237"/>
            <w:bookmarkStart w:id="2374" w:name="_Toc137830915"/>
            <w:r>
              <w:rPr>
                <w:rFonts w:ascii="Cambria" w:hAnsi="Cambria"/>
                <w:b w:val="0"/>
              </w:rPr>
              <w:t>Plantation District Drop down</w:t>
            </w:r>
            <w:bookmarkEnd w:id="2373"/>
            <w:bookmarkEnd w:id="2374"/>
          </w:p>
          <w:p w14:paraId="162C3D6A" w14:textId="77777777" w:rsidR="009274EA" w:rsidRDefault="00C53038">
            <w:pPr>
              <w:pStyle w:val="Heading112pt"/>
              <w:numPr>
                <w:ilvl w:val="1"/>
                <w:numId w:val="2"/>
              </w:numPr>
              <w:tabs>
                <w:tab w:val="left" w:pos="10620"/>
              </w:tabs>
              <w:rPr>
                <w:rFonts w:ascii="Cambria" w:hAnsi="Cambria"/>
              </w:rPr>
            </w:pPr>
            <w:bookmarkStart w:id="2375" w:name="_Toc137818238"/>
            <w:bookmarkStart w:id="2376" w:name="_Toc137830916"/>
            <w:r>
              <w:rPr>
                <w:rFonts w:ascii="Cambria" w:hAnsi="Cambria"/>
                <w:b w:val="0"/>
              </w:rPr>
              <w:t>Clear button.</w:t>
            </w:r>
            <w:bookmarkEnd w:id="2375"/>
            <w:bookmarkEnd w:id="2376"/>
          </w:p>
          <w:p w14:paraId="3A3CC8E0" w14:textId="77777777" w:rsidR="009274EA" w:rsidRDefault="00C53038">
            <w:pPr>
              <w:pStyle w:val="Heading112pt"/>
              <w:numPr>
                <w:ilvl w:val="1"/>
                <w:numId w:val="2"/>
              </w:numPr>
              <w:tabs>
                <w:tab w:val="left" w:pos="10620"/>
              </w:tabs>
              <w:rPr>
                <w:rFonts w:ascii="Cambria" w:hAnsi="Cambria"/>
              </w:rPr>
            </w:pPr>
            <w:bookmarkStart w:id="2377" w:name="_Toc137818239"/>
            <w:bookmarkStart w:id="2378" w:name="_Toc137830917"/>
            <w:r>
              <w:rPr>
                <w:rFonts w:ascii="Cambria" w:hAnsi="Cambria"/>
                <w:b w:val="0"/>
              </w:rPr>
              <w:t>Cancel button.</w:t>
            </w:r>
            <w:bookmarkEnd w:id="2377"/>
            <w:bookmarkEnd w:id="2378"/>
          </w:p>
          <w:p w14:paraId="48F30A26" w14:textId="77777777" w:rsidR="009274EA" w:rsidRDefault="00C53038">
            <w:pPr>
              <w:pStyle w:val="Heading112pt"/>
              <w:tabs>
                <w:tab w:val="left" w:pos="10620"/>
              </w:tabs>
              <w:rPr>
                <w:rFonts w:ascii="Cambria" w:hAnsi="Cambria"/>
              </w:rPr>
            </w:pPr>
            <w:bookmarkStart w:id="2379" w:name="_Toc137818240"/>
            <w:bookmarkStart w:id="2380" w:name="_Toc137830918"/>
            <w:r>
              <w:rPr>
                <w:rFonts w:ascii="Cambria" w:hAnsi="Cambria"/>
                <w:b w:val="0"/>
              </w:rPr>
              <w:t>System should provide above mentioned fields as a mandatory field.</w:t>
            </w:r>
            <w:bookmarkEnd w:id="2379"/>
            <w:bookmarkEnd w:id="2380"/>
          </w:p>
          <w:p w14:paraId="2ED9264D" w14:textId="77777777" w:rsidR="009274EA" w:rsidRDefault="00C53038">
            <w:pPr>
              <w:pStyle w:val="Heading112pt"/>
              <w:tabs>
                <w:tab w:val="left" w:pos="10620"/>
              </w:tabs>
              <w:rPr>
                <w:rFonts w:ascii="Cambria" w:hAnsi="Cambria"/>
              </w:rPr>
            </w:pPr>
            <w:bookmarkStart w:id="2381" w:name="_Toc137818241"/>
            <w:bookmarkStart w:id="2382" w:name="_Toc137830919"/>
            <w:r>
              <w:rPr>
                <w:rFonts w:ascii="Cambria" w:hAnsi="Cambria"/>
                <w:b w:val="0"/>
              </w:rPr>
              <w:lastRenderedPageBreak/>
              <w:t>System should display validation message “Please enter details” on click submit button with blank fields.</w:t>
            </w:r>
            <w:bookmarkEnd w:id="2381"/>
            <w:bookmarkEnd w:id="2382"/>
          </w:p>
          <w:p w14:paraId="5B9F3149" w14:textId="77777777" w:rsidR="009274EA" w:rsidRDefault="00C53038">
            <w:pPr>
              <w:pStyle w:val="Heading112pt"/>
              <w:tabs>
                <w:tab w:val="left" w:pos="10620"/>
              </w:tabs>
              <w:rPr>
                <w:rFonts w:ascii="Cambria" w:hAnsi="Cambria"/>
              </w:rPr>
            </w:pPr>
            <w:bookmarkStart w:id="2383" w:name="_Toc137818242"/>
            <w:bookmarkStart w:id="2384" w:name="_Toc137830920"/>
            <w:r>
              <w:rPr>
                <w:rFonts w:ascii="Cambria" w:hAnsi="Cambria"/>
                <w:b w:val="0"/>
              </w:rPr>
              <w:t>System should clear all input on click clear button.</w:t>
            </w:r>
            <w:bookmarkEnd w:id="2383"/>
            <w:bookmarkEnd w:id="2384"/>
          </w:p>
          <w:p w14:paraId="0532AB25" w14:textId="77777777" w:rsidR="009274EA" w:rsidRDefault="00C53038">
            <w:pPr>
              <w:pStyle w:val="Heading112pt"/>
              <w:tabs>
                <w:tab w:val="left" w:pos="10620"/>
              </w:tabs>
              <w:rPr>
                <w:rFonts w:ascii="Cambria" w:hAnsi="Cambria"/>
              </w:rPr>
            </w:pPr>
            <w:bookmarkStart w:id="2385" w:name="_Toc137818243"/>
            <w:bookmarkStart w:id="2386" w:name="_Toc137830921"/>
            <w:r>
              <w:rPr>
                <w:rFonts w:ascii="Cambria" w:hAnsi="Cambria"/>
                <w:b w:val="0"/>
              </w:rPr>
              <w:t>System should redirect on log in home page on click cancel button.</w:t>
            </w:r>
            <w:bookmarkEnd w:id="2385"/>
            <w:bookmarkEnd w:id="2386"/>
          </w:p>
          <w:p w14:paraId="03DC53F5" w14:textId="77777777" w:rsidR="009274EA" w:rsidRDefault="00C53038">
            <w:pPr>
              <w:pStyle w:val="Heading112pt"/>
              <w:tabs>
                <w:tab w:val="left" w:pos="10620"/>
              </w:tabs>
              <w:rPr>
                <w:rFonts w:ascii="Cambria" w:hAnsi="Cambria"/>
              </w:rPr>
            </w:pPr>
            <w:bookmarkStart w:id="2387" w:name="_Toc137818244"/>
            <w:bookmarkStart w:id="2388" w:name="_Toc137830922"/>
            <w:r>
              <w:rPr>
                <w:rFonts w:ascii="Cambria" w:hAnsi="Cambria"/>
                <w:b w:val="0"/>
              </w:rPr>
              <w:t xml:space="preserve">System should not allow to enter duplicate value in </w:t>
            </w:r>
            <w:r>
              <w:rPr>
                <w:rFonts w:ascii="Cambria" w:hAnsi="Cambria"/>
              </w:rPr>
              <w:t>Revenue District name</w:t>
            </w:r>
            <w:r>
              <w:rPr>
                <w:rFonts w:ascii="Cambria" w:hAnsi="Cambria"/>
                <w:b w:val="0"/>
              </w:rPr>
              <w:t xml:space="preserve"> field and should validation “Revenue District Name already exists”.</w:t>
            </w:r>
            <w:bookmarkEnd w:id="2387"/>
            <w:bookmarkEnd w:id="2388"/>
          </w:p>
          <w:p w14:paraId="368D833F" w14:textId="77777777" w:rsidR="009274EA" w:rsidRDefault="00C53038">
            <w:pPr>
              <w:pStyle w:val="Heading112pt"/>
              <w:tabs>
                <w:tab w:val="left" w:pos="10620"/>
              </w:tabs>
              <w:rPr>
                <w:rFonts w:ascii="Cambria" w:hAnsi="Cambria"/>
              </w:rPr>
            </w:pPr>
            <w:bookmarkStart w:id="2389" w:name="_Toc137818245"/>
            <w:bookmarkStart w:id="2390" w:name="_Toc137830923"/>
            <w:r>
              <w:rPr>
                <w:rFonts w:ascii="Cambria" w:hAnsi="Cambria"/>
                <w:b w:val="0"/>
              </w:rPr>
              <w:t>System should compulsory ask “</w:t>
            </w:r>
            <w:r>
              <w:rPr>
                <w:rFonts w:ascii="Cambria" w:hAnsi="Cambria"/>
              </w:rPr>
              <w:t>State</w:t>
            </w:r>
            <w:r>
              <w:rPr>
                <w:rFonts w:ascii="Cambria" w:hAnsi="Cambria"/>
                <w:b w:val="0"/>
              </w:rPr>
              <w:t>” selection dropdown.</w:t>
            </w:r>
            <w:bookmarkEnd w:id="2389"/>
            <w:bookmarkEnd w:id="2390"/>
          </w:p>
          <w:p w14:paraId="6DF0C5ED" w14:textId="77777777" w:rsidR="009274EA" w:rsidRDefault="00C53038">
            <w:pPr>
              <w:pStyle w:val="Heading112pt"/>
              <w:tabs>
                <w:tab w:val="left" w:pos="10620"/>
              </w:tabs>
              <w:rPr>
                <w:rFonts w:ascii="Cambria" w:hAnsi="Cambria"/>
                <w:b w:val="0"/>
              </w:rPr>
            </w:pPr>
            <w:bookmarkStart w:id="2391" w:name="_Toc137818246"/>
            <w:bookmarkStart w:id="2392" w:name="_Toc137830924"/>
            <w:r>
              <w:rPr>
                <w:rFonts w:ascii="Cambria" w:hAnsi="Cambria"/>
                <w:b w:val="0"/>
              </w:rPr>
              <w:t>System should auto display “</w:t>
            </w:r>
            <w:r>
              <w:rPr>
                <w:rFonts w:ascii="Cambria" w:hAnsi="Cambria"/>
                <w:color w:val="000000"/>
                <w:sz w:val="18"/>
                <w:szCs w:val="18"/>
                <w:shd w:val="clear" w:color="auto" w:fill="FFFFFF"/>
              </w:rPr>
              <w:t xml:space="preserve">Plantation District” </w:t>
            </w:r>
            <w:r>
              <w:rPr>
                <w:rFonts w:ascii="Cambria" w:hAnsi="Cambria"/>
                <w:b w:val="0"/>
                <w:color w:val="000000"/>
                <w:sz w:val="18"/>
                <w:szCs w:val="18"/>
                <w:shd w:val="clear" w:color="auto" w:fill="FFFFFF"/>
              </w:rPr>
              <w:t>value, based on selection of state.</w:t>
            </w:r>
            <w:bookmarkEnd w:id="2391"/>
            <w:bookmarkEnd w:id="2392"/>
          </w:p>
          <w:p w14:paraId="48E5FE39" w14:textId="77777777" w:rsidR="009274EA" w:rsidRDefault="00C53038">
            <w:pPr>
              <w:pStyle w:val="Heading112pt"/>
              <w:tabs>
                <w:tab w:val="left" w:pos="10620"/>
              </w:tabs>
              <w:rPr>
                <w:rFonts w:ascii="Cambria" w:hAnsi="Cambria"/>
              </w:rPr>
            </w:pPr>
            <w:bookmarkStart w:id="2393" w:name="_Toc137818247"/>
            <w:bookmarkStart w:id="2394" w:name="_Toc137830925"/>
            <w:r>
              <w:rPr>
                <w:rFonts w:ascii="Cambria" w:hAnsi="Cambria"/>
                <w:b w:val="0"/>
              </w:rPr>
              <w:t>System should compulsory ask “</w:t>
            </w:r>
            <w:r>
              <w:rPr>
                <w:rFonts w:ascii="Cambria" w:hAnsi="Cambria"/>
                <w:color w:val="000000"/>
                <w:sz w:val="18"/>
                <w:szCs w:val="18"/>
                <w:shd w:val="clear" w:color="auto" w:fill="FFFFFF"/>
              </w:rPr>
              <w:t>Plantation District</w:t>
            </w:r>
            <w:r>
              <w:rPr>
                <w:rFonts w:ascii="Cambria" w:hAnsi="Cambria"/>
                <w:b w:val="0"/>
              </w:rPr>
              <w:t>” selection dropdown once values are populated.</w:t>
            </w:r>
            <w:bookmarkEnd w:id="2393"/>
            <w:bookmarkEnd w:id="2394"/>
          </w:p>
          <w:p w14:paraId="3A56A48D" w14:textId="77777777" w:rsidR="009274EA" w:rsidRDefault="00C53038">
            <w:pPr>
              <w:pStyle w:val="Heading112pt"/>
              <w:tabs>
                <w:tab w:val="left" w:pos="10620"/>
              </w:tabs>
              <w:rPr>
                <w:rFonts w:ascii="Cambria" w:hAnsi="Cambria"/>
              </w:rPr>
            </w:pPr>
            <w:bookmarkStart w:id="2395" w:name="_Toc137818248"/>
            <w:bookmarkStart w:id="2396" w:name="_Toc137830926"/>
            <w:r>
              <w:rPr>
                <w:rFonts w:ascii="Cambria" w:hAnsi="Cambria"/>
                <w:b w:val="0"/>
              </w:rPr>
              <w:t xml:space="preserve">System should display confirmation message </w:t>
            </w:r>
            <w:r>
              <w:rPr>
                <w:rFonts w:ascii="Cambria" w:hAnsi="Cambria"/>
              </w:rPr>
              <w:t>“Revenue District created successfully</w:t>
            </w:r>
            <w:r>
              <w:rPr>
                <w:rFonts w:ascii="Cambria" w:hAnsi="Cambria"/>
                <w:b w:val="0"/>
              </w:rPr>
              <w:t>” on click of submit button.</w:t>
            </w:r>
            <w:bookmarkEnd w:id="2395"/>
            <w:bookmarkEnd w:id="2396"/>
          </w:p>
          <w:p w14:paraId="28F398E1" w14:textId="77777777" w:rsidR="009274EA" w:rsidRDefault="00C53038">
            <w:pPr>
              <w:pStyle w:val="Heading112pt"/>
              <w:tabs>
                <w:tab w:val="left" w:pos="10620"/>
              </w:tabs>
              <w:rPr>
                <w:rFonts w:ascii="Cambria" w:hAnsi="Cambria"/>
              </w:rPr>
            </w:pPr>
            <w:bookmarkStart w:id="2397" w:name="_Toc137818249"/>
            <w:bookmarkStart w:id="2398" w:name="_Toc137830927"/>
            <w:r>
              <w:rPr>
                <w:rFonts w:ascii="Cambria" w:hAnsi="Cambria"/>
                <w:b w:val="0"/>
              </w:rPr>
              <w:t>System should allow user to add multiple combination of Revenue District Name, State, and Plantation District.</w:t>
            </w:r>
            <w:bookmarkEnd w:id="2397"/>
            <w:bookmarkEnd w:id="2398"/>
            <w:r>
              <w:rPr>
                <w:rFonts w:ascii="Cambria" w:hAnsi="Cambria"/>
                <w:b w:val="0"/>
              </w:rPr>
              <w:t xml:space="preserve"> </w:t>
            </w:r>
          </w:p>
          <w:p w14:paraId="243CB98B"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8A6E01D" w14:textId="77777777" w:rsidR="009274EA" w:rsidRDefault="00C53038">
            <w:pPr>
              <w:pStyle w:val="Heading112pt"/>
              <w:rPr>
                <w:rFonts w:ascii="Cambria" w:hAnsi="Cambria"/>
                <w:b w:val="0"/>
              </w:rPr>
            </w:pPr>
            <w:r>
              <w:rPr>
                <w:rFonts w:ascii="Cambria" w:hAnsi="Cambria"/>
                <w:b w:val="0"/>
              </w:rPr>
              <w:t>System should capture the entry of “Revenue District” creation in audit trail report as “New Revenue District: &lt;Revenue District&gt; created”.</w:t>
            </w:r>
          </w:p>
          <w:p w14:paraId="44F0917A" w14:textId="77777777" w:rsidR="009274EA" w:rsidRDefault="009274EA">
            <w:pPr>
              <w:pStyle w:val="Heading112pt"/>
              <w:numPr>
                <w:ilvl w:val="0"/>
                <w:numId w:val="0"/>
              </w:numPr>
              <w:ind w:left="360"/>
              <w:rPr>
                <w:rFonts w:ascii="Cambria" w:hAnsi="Cambria"/>
                <w:b w:val="0"/>
              </w:rPr>
            </w:pPr>
          </w:p>
          <w:p w14:paraId="5C09C019" w14:textId="77777777" w:rsidR="009274EA" w:rsidRDefault="00C53038">
            <w:pPr>
              <w:pStyle w:val="Heading112pt"/>
              <w:numPr>
                <w:ilvl w:val="0"/>
                <w:numId w:val="0"/>
              </w:numPr>
              <w:tabs>
                <w:tab w:val="left" w:pos="10620"/>
              </w:tabs>
              <w:ind w:left="360" w:hanging="360"/>
              <w:rPr>
                <w:rFonts w:ascii="Cambria" w:hAnsi="Cambria"/>
                <w:b w:val="0"/>
              </w:rPr>
            </w:pPr>
            <w:bookmarkStart w:id="2399" w:name="_Toc137818250"/>
            <w:bookmarkStart w:id="2400" w:name="_Toc137830928"/>
            <w:r>
              <w:rPr>
                <w:rFonts w:ascii="Cambria" w:hAnsi="Cambria"/>
                <w:u w:val="single"/>
              </w:rPr>
              <w:t>Document Upload</w:t>
            </w:r>
            <w:r>
              <w:rPr>
                <w:rFonts w:ascii="Cambria" w:hAnsi="Cambria"/>
                <w:b w:val="0"/>
              </w:rPr>
              <w:t xml:space="preserve"> :</w:t>
            </w:r>
            <w:bookmarkEnd w:id="2399"/>
            <w:bookmarkEnd w:id="2400"/>
          </w:p>
          <w:p w14:paraId="7D1B638F" w14:textId="77777777" w:rsidR="009274EA" w:rsidRDefault="00C53038">
            <w:pPr>
              <w:pStyle w:val="Heading112pt"/>
              <w:tabs>
                <w:tab w:val="left" w:pos="10620"/>
              </w:tabs>
              <w:rPr>
                <w:rFonts w:ascii="Cambria" w:hAnsi="Cambria"/>
              </w:rPr>
            </w:pPr>
            <w:bookmarkStart w:id="2401" w:name="_Toc137818251"/>
            <w:bookmarkStart w:id="2402" w:name="_Toc137830929"/>
            <w:r>
              <w:rPr>
                <w:rFonts w:ascii="Cambria" w:hAnsi="Cambria"/>
                <w:b w:val="0"/>
              </w:rPr>
              <w:t>System should allow user to upload PDF file while creating any new value in master.</w:t>
            </w:r>
            <w:bookmarkEnd w:id="2401"/>
            <w:bookmarkEnd w:id="2402"/>
          </w:p>
          <w:p w14:paraId="1EC7550B" w14:textId="77777777" w:rsidR="009274EA" w:rsidRDefault="00C53038">
            <w:pPr>
              <w:pStyle w:val="Heading112pt"/>
              <w:tabs>
                <w:tab w:val="left" w:pos="10620"/>
              </w:tabs>
              <w:rPr>
                <w:rFonts w:ascii="Cambria" w:hAnsi="Cambria"/>
              </w:rPr>
            </w:pPr>
            <w:bookmarkStart w:id="2403" w:name="_Toc137818252"/>
            <w:bookmarkStart w:id="2404" w:name="_Toc137830930"/>
            <w:r>
              <w:rPr>
                <w:rFonts w:ascii="Cambria" w:hAnsi="Cambria"/>
                <w:b w:val="0"/>
              </w:rPr>
              <w:t>File upload functionality should be non-mandatory.</w:t>
            </w:r>
            <w:bookmarkEnd w:id="2403"/>
            <w:bookmarkEnd w:id="2404"/>
          </w:p>
          <w:p w14:paraId="601656A5" w14:textId="77777777" w:rsidR="009274EA" w:rsidRDefault="00C53038">
            <w:pPr>
              <w:pStyle w:val="Heading112pt"/>
              <w:tabs>
                <w:tab w:val="left" w:pos="10620"/>
              </w:tabs>
              <w:rPr>
                <w:rFonts w:ascii="Cambria" w:hAnsi="Cambria"/>
              </w:rPr>
            </w:pPr>
            <w:bookmarkStart w:id="2405" w:name="_Toc137818253"/>
            <w:bookmarkStart w:id="2406" w:name="_Toc137830931"/>
            <w:r>
              <w:rPr>
                <w:rFonts w:ascii="Cambria" w:hAnsi="Cambria"/>
                <w:b w:val="0"/>
              </w:rPr>
              <w:t>System should provide below options under file upload page.</w:t>
            </w:r>
            <w:bookmarkEnd w:id="2405"/>
            <w:bookmarkEnd w:id="2406"/>
          </w:p>
          <w:p w14:paraId="5406D500" w14:textId="77777777" w:rsidR="009274EA" w:rsidRDefault="00C53038">
            <w:pPr>
              <w:pStyle w:val="Heading112pt"/>
              <w:numPr>
                <w:ilvl w:val="1"/>
                <w:numId w:val="2"/>
              </w:numPr>
              <w:tabs>
                <w:tab w:val="left" w:pos="10620"/>
              </w:tabs>
              <w:rPr>
                <w:rFonts w:ascii="Cambria" w:hAnsi="Cambria"/>
              </w:rPr>
            </w:pPr>
            <w:bookmarkStart w:id="2407" w:name="_Toc137818254"/>
            <w:bookmarkStart w:id="2408" w:name="_Toc137830932"/>
            <w:r>
              <w:rPr>
                <w:rFonts w:ascii="Cambria" w:hAnsi="Cambria"/>
                <w:b w:val="0"/>
              </w:rPr>
              <w:t>Browser document button</w:t>
            </w:r>
            <w:bookmarkEnd w:id="2407"/>
            <w:bookmarkEnd w:id="2408"/>
          </w:p>
          <w:p w14:paraId="252651C5" w14:textId="77777777" w:rsidR="009274EA" w:rsidRDefault="00C53038">
            <w:pPr>
              <w:pStyle w:val="Heading112pt"/>
              <w:numPr>
                <w:ilvl w:val="1"/>
                <w:numId w:val="2"/>
              </w:numPr>
              <w:tabs>
                <w:tab w:val="left" w:pos="10620"/>
              </w:tabs>
              <w:rPr>
                <w:rFonts w:ascii="Cambria" w:hAnsi="Cambria"/>
              </w:rPr>
            </w:pPr>
            <w:bookmarkStart w:id="2409" w:name="_Toc137818255"/>
            <w:bookmarkStart w:id="2410" w:name="_Toc137830933"/>
            <w:r>
              <w:rPr>
                <w:rFonts w:ascii="Cambria" w:hAnsi="Cambria"/>
                <w:b w:val="0"/>
              </w:rPr>
              <w:t>Document Brief/Remarks textbox</w:t>
            </w:r>
            <w:bookmarkEnd w:id="2409"/>
            <w:bookmarkEnd w:id="2410"/>
          </w:p>
          <w:p w14:paraId="4A1BB434" w14:textId="77777777" w:rsidR="009274EA" w:rsidRDefault="00C53038">
            <w:pPr>
              <w:pStyle w:val="Heading112pt"/>
              <w:numPr>
                <w:ilvl w:val="1"/>
                <w:numId w:val="2"/>
              </w:numPr>
              <w:tabs>
                <w:tab w:val="left" w:pos="10620"/>
              </w:tabs>
              <w:rPr>
                <w:rFonts w:ascii="Cambria" w:hAnsi="Cambria"/>
              </w:rPr>
            </w:pPr>
            <w:bookmarkStart w:id="2411" w:name="_Toc137818256"/>
            <w:bookmarkStart w:id="2412" w:name="_Toc137830934"/>
            <w:r>
              <w:rPr>
                <w:rFonts w:ascii="Cambria" w:hAnsi="Cambria"/>
                <w:b w:val="0"/>
              </w:rPr>
              <w:t>Upload button</w:t>
            </w:r>
            <w:bookmarkEnd w:id="2411"/>
            <w:bookmarkEnd w:id="2412"/>
          </w:p>
          <w:p w14:paraId="23DD0D3A" w14:textId="77777777" w:rsidR="009274EA" w:rsidRDefault="00C53038">
            <w:pPr>
              <w:pStyle w:val="Heading112pt"/>
              <w:numPr>
                <w:ilvl w:val="1"/>
                <w:numId w:val="2"/>
              </w:numPr>
              <w:tabs>
                <w:tab w:val="left" w:pos="10620"/>
              </w:tabs>
              <w:rPr>
                <w:rFonts w:ascii="Cambria" w:hAnsi="Cambria"/>
              </w:rPr>
            </w:pPr>
            <w:bookmarkStart w:id="2413" w:name="_Toc137818257"/>
            <w:bookmarkStart w:id="2414" w:name="_Toc137830935"/>
            <w:r>
              <w:rPr>
                <w:rFonts w:ascii="Cambria" w:hAnsi="Cambria"/>
                <w:b w:val="0"/>
              </w:rPr>
              <w:t>Clear button.</w:t>
            </w:r>
            <w:bookmarkEnd w:id="2413"/>
            <w:bookmarkEnd w:id="2414"/>
          </w:p>
          <w:p w14:paraId="725137D8" w14:textId="77777777" w:rsidR="009274EA" w:rsidRDefault="00C53038">
            <w:pPr>
              <w:pStyle w:val="Heading112pt"/>
              <w:tabs>
                <w:tab w:val="left" w:pos="10620"/>
              </w:tabs>
              <w:rPr>
                <w:rFonts w:ascii="Cambria" w:hAnsi="Cambria"/>
              </w:rPr>
            </w:pPr>
            <w:bookmarkStart w:id="2415" w:name="_Toc137818258"/>
            <w:bookmarkStart w:id="2416" w:name="_Toc137830936"/>
            <w:r>
              <w:rPr>
                <w:rFonts w:ascii="Cambria" w:hAnsi="Cambria"/>
                <w:b w:val="0"/>
              </w:rPr>
              <w:t>System should allow to upload 10 MB Size per file.</w:t>
            </w:r>
            <w:bookmarkEnd w:id="2415"/>
            <w:bookmarkEnd w:id="2416"/>
          </w:p>
          <w:p w14:paraId="30D84824" w14:textId="77777777" w:rsidR="009274EA" w:rsidRDefault="00C53038">
            <w:pPr>
              <w:pStyle w:val="Heading112pt"/>
              <w:rPr>
                <w:rFonts w:ascii="Cambria" w:hAnsi="Cambria"/>
                <w:b w:val="0"/>
              </w:rPr>
            </w:pPr>
            <w:bookmarkStart w:id="2417" w:name="_Toc137818259"/>
            <w:bookmarkStart w:id="2418" w:name="_Toc137830937"/>
            <w:r>
              <w:rPr>
                <w:rFonts w:ascii="Cambria" w:hAnsi="Cambria"/>
                <w:b w:val="0"/>
              </w:rPr>
              <w:t>System should display message “Incorrect file type” on selecting other than PDF file.</w:t>
            </w:r>
            <w:bookmarkEnd w:id="2417"/>
            <w:bookmarkEnd w:id="2418"/>
          </w:p>
          <w:p w14:paraId="74544B7E"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60E10660"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Revenue District :&lt; Revenue District Name&gt;”.</w:t>
            </w:r>
          </w:p>
        </w:tc>
      </w:tr>
      <w:tr w:rsidR="009274EA" w14:paraId="279A28C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CD12BFB" w14:textId="77777777" w:rsidR="009274EA" w:rsidRDefault="00C53038">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14:paraId="6F90F880" w14:textId="77777777" w:rsidR="009274EA" w:rsidRDefault="00C53038">
            <w:pPr>
              <w:numPr>
                <w:ilvl w:val="0"/>
                <w:numId w:val="1"/>
              </w:numPr>
              <w:tabs>
                <w:tab w:val="left" w:pos="10620"/>
              </w:tabs>
              <w:spacing w:after="0" w:line="360" w:lineRule="auto"/>
            </w:pPr>
            <w:r>
              <w:t>TAO User/Tea Board Admin User/Authorized User</w:t>
            </w:r>
          </w:p>
        </w:tc>
      </w:tr>
    </w:tbl>
    <w:p w14:paraId="601C4CA9" w14:textId="77777777" w:rsidR="009274EA" w:rsidRDefault="009274EA">
      <w:pPr>
        <w:tabs>
          <w:tab w:val="left" w:pos="10620"/>
        </w:tabs>
      </w:pPr>
    </w:p>
    <w:p w14:paraId="38B5E9D4" w14:textId="77777777" w:rsidR="009274EA" w:rsidRDefault="009274EA">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rsidR="009274EA" w14:paraId="19DF6D37" w14:textId="77777777">
        <w:trPr>
          <w:trHeight w:val="940"/>
        </w:trPr>
        <w:tc>
          <w:tcPr>
            <w:tcW w:w="1150" w:type="dxa"/>
            <w:shd w:val="clear" w:color="auto" w:fill="C4BC96"/>
          </w:tcPr>
          <w:p w14:paraId="35D83C3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lastRenderedPageBreak/>
              <w:t>Field Name</w:t>
            </w:r>
          </w:p>
        </w:tc>
        <w:tc>
          <w:tcPr>
            <w:tcW w:w="918" w:type="dxa"/>
            <w:shd w:val="clear" w:color="auto" w:fill="C4BC96"/>
          </w:tcPr>
          <w:p w14:paraId="438AC76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3E1151F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3982B23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5FB01D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982F24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147" w:type="dxa"/>
            <w:shd w:val="clear" w:color="auto" w:fill="C4BC96"/>
          </w:tcPr>
          <w:p w14:paraId="5F9608E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7352706C" w14:textId="77777777">
        <w:trPr>
          <w:trHeight w:val="1735"/>
        </w:trPr>
        <w:tc>
          <w:tcPr>
            <w:tcW w:w="1150" w:type="dxa"/>
            <w:shd w:val="clear" w:color="auto" w:fill="auto"/>
          </w:tcPr>
          <w:p w14:paraId="2B6DA9C7" w14:textId="77777777" w:rsidR="009274EA" w:rsidRDefault="00C53038">
            <w:pPr>
              <w:tabs>
                <w:tab w:val="left" w:pos="10620"/>
              </w:tabs>
              <w:rPr>
                <w:color w:val="222222"/>
                <w:sz w:val="18"/>
                <w:szCs w:val="18"/>
              </w:rPr>
            </w:pPr>
            <w:r>
              <w:rPr>
                <w:rStyle w:val="brownfont"/>
                <w:color w:val="000000"/>
                <w:sz w:val="18"/>
                <w:szCs w:val="18"/>
              </w:rPr>
              <w:t>Revenue District Name</w:t>
            </w:r>
          </w:p>
          <w:p w14:paraId="2917061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3528A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0864CA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B37139B" w14:textId="77777777" w:rsidR="009274EA" w:rsidRDefault="00C53038">
            <w:pPr>
              <w:tabs>
                <w:tab w:val="center" w:pos="4320"/>
                <w:tab w:val="right" w:pos="8640"/>
                <w:tab w:val="left" w:pos="10620"/>
              </w:tabs>
            </w:pPr>
            <w:r>
              <w:t>The revenue district name should be a required field, meaning it cannot be left empty.</w:t>
            </w:r>
          </w:p>
          <w:p w14:paraId="0AF80DF5" w14:textId="77777777" w:rsidR="009274EA" w:rsidRDefault="00C53038">
            <w:pPr>
              <w:tabs>
                <w:tab w:val="center" w:pos="4320"/>
                <w:tab w:val="right" w:pos="8640"/>
                <w:tab w:val="left" w:pos="10620"/>
              </w:tabs>
            </w:pPr>
            <w:r>
              <w:t>The revenue district name should have a minimum length of 2 characters and a maximum length of 50 characters.</w:t>
            </w:r>
          </w:p>
          <w:p w14:paraId="693C32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revenue district name should not be allowed.</w:t>
            </w:r>
          </w:p>
        </w:tc>
        <w:tc>
          <w:tcPr>
            <w:tcW w:w="1352" w:type="dxa"/>
            <w:shd w:val="clear" w:color="auto" w:fill="auto"/>
          </w:tcPr>
          <w:p w14:paraId="455D5E02" w14:textId="77777777" w:rsidR="009274EA" w:rsidRDefault="00C53038">
            <w:pPr>
              <w:tabs>
                <w:tab w:val="center" w:pos="4320"/>
                <w:tab w:val="right" w:pos="8640"/>
                <w:tab w:val="left" w:pos="10620"/>
              </w:tabs>
            </w:pPr>
            <w:r>
              <w:t>If the revenue district name field is left empty: "Please enter the revenue district name."</w:t>
            </w:r>
          </w:p>
          <w:p w14:paraId="29EC4A05" w14:textId="77777777" w:rsidR="009274EA" w:rsidRDefault="00C53038">
            <w:pPr>
              <w:tabs>
                <w:tab w:val="center" w:pos="4320"/>
                <w:tab w:val="right" w:pos="8640"/>
                <w:tab w:val="left" w:pos="10620"/>
              </w:tabs>
            </w:pPr>
            <w:r>
              <w:t>If the revenue district name is shorter than 2 characters: "The revenue district name should be at least 2 characters long."</w:t>
            </w:r>
          </w:p>
          <w:p w14:paraId="68E06CBE" w14:textId="77777777" w:rsidR="009274EA" w:rsidRDefault="00C53038">
            <w:pPr>
              <w:tabs>
                <w:tab w:val="center" w:pos="4320"/>
                <w:tab w:val="right" w:pos="8640"/>
                <w:tab w:val="left" w:pos="10620"/>
              </w:tabs>
            </w:pPr>
            <w:r>
              <w:t>If the revenue district name exceeds 50 characters: "The revenue district name should not exceed 50 characters."</w:t>
            </w:r>
          </w:p>
          <w:p w14:paraId="04B8A7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a duplicate value for revenue district name is entered: "Revenue </w:t>
            </w:r>
            <w:r>
              <w:rPr>
                <w:rFonts w:ascii="Cambria" w:hAnsi="Cambria"/>
                <w:sz w:val="22"/>
                <w:szCs w:val="22"/>
              </w:rPr>
              <w:lastRenderedPageBreak/>
              <w:t>district name must be unique. The entered value already exists."</w:t>
            </w:r>
          </w:p>
        </w:tc>
        <w:tc>
          <w:tcPr>
            <w:tcW w:w="2904" w:type="dxa"/>
            <w:shd w:val="clear" w:color="auto" w:fill="auto"/>
          </w:tcPr>
          <w:p w14:paraId="3AFC5B8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E508D8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556F029" w14:textId="77777777">
        <w:trPr>
          <w:trHeight w:val="1735"/>
        </w:trPr>
        <w:tc>
          <w:tcPr>
            <w:tcW w:w="1150" w:type="dxa"/>
            <w:shd w:val="clear" w:color="auto" w:fill="auto"/>
          </w:tcPr>
          <w:p w14:paraId="3CAFCD28" w14:textId="77777777" w:rsidR="009274EA" w:rsidRDefault="00C53038">
            <w:pPr>
              <w:tabs>
                <w:tab w:val="left" w:pos="10620"/>
              </w:tabs>
              <w:rPr>
                <w:color w:val="222222"/>
                <w:sz w:val="18"/>
                <w:szCs w:val="18"/>
              </w:rPr>
            </w:pPr>
            <w:r>
              <w:rPr>
                <w:rStyle w:val="brownfont"/>
                <w:color w:val="000000"/>
                <w:sz w:val="18"/>
                <w:szCs w:val="18"/>
              </w:rPr>
              <w:t>State</w:t>
            </w:r>
          </w:p>
          <w:p w14:paraId="3F5E3CF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D569E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F0611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6CED34E" w14:textId="77777777" w:rsidR="009274EA" w:rsidRDefault="00C53038">
            <w:pPr>
              <w:tabs>
                <w:tab w:val="center" w:pos="4320"/>
                <w:tab w:val="right" w:pos="8640"/>
                <w:tab w:val="left" w:pos="10620"/>
              </w:tabs>
            </w:pPr>
            <w:r>
              <w:t>The state dropdown selection should be a required field.</w:t>
            </w:r>
          </w:p>
          <w:p w14:paraId="078D21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state dropdown menu.</w:t>
            </w:r>
          </w:p>
        </w:tc>
        <w:tc>
          <w:tcPr>
            <w:tcW w:w="1352" w:type="dxa"/>
            <w:shd w:val="clear" w:color="auto" w:fill="auto"/>
          </w:tcPr>
          <w:p w14:paraId="4C59F7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state dropdown selection is not made: "Please select a state from the dropdown menu."</w:t>
            </w:r>
          </w:p>
        </w:tc>
        <w:tc>
          <w:tcPr>
            <w:tcW w:w="2904" w:type="dxa"/>
            <w:shd w:val="clear" w:color="auto" w:fill="auto"/>
          </w:tcPr>
          <w:p w14:paraId="3275008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DA1701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EA7756E" w14:textId="77777777">
        <w:trPr>
          <w:trHeight w:val="1735"/>
        </w:trPr>
        <w:tc>
          <w:tcPr>
            <w:tcW w:w="1150" w:type="dxa"/>
            <w:shd w:val="clear" w:color="auto" w:fill="auto"/>
          </w:tcPr>
          <w:p w14:paraId="334836C1" w14:textId="77777777" w:rsidR="009274EA" w:rsidRDefault="00C53038">
            <w:pPr>
              <w:tabs>
                <w:tab w:val="left" w:pos="10620"/>
              </w:tabs>
              <w:rPr>
                <w:rStyle w:val="brownfont"/>
                <w:color w:val="000000"/>
                <w:sz w:val="18"/>
                <w:szCs w:val="18"/>
              </w:rPr>
            </w:pPr>
            <w:r>
              <w:rPr>
                <w:rStyle w:val="brownfont"/>
                <w:color w:val="000000"/>
                <w:sz w:val="18"/>
                <w:szCs w:val="18"/>
              </w:rPr>
              <w:t>Plantation District</w:t>
            </w:r>
          </w:p>
        </w:tc>
        <w:tc>
          <w:tcPr>
            <w:tcW w:w="918" w:type="dxa"/>
            <w:shd w:val="clear" w:color="auto" w:fill="auto"/>
          </w:tcPr>
          <w:p w14:paraId="746946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05B44C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0F28AF7" w14:textId="77777777" w:rsidR="009274EA" w:rsidRDefault="00C53038">
            <w:pPr>
              <w:tabs>
                <w:tab w:val="center" w:pos="4320"/>
                <w:tab w:val="right" w:pos="8640"/>
                <w:tab w:val="left" w:pos="10620"/>
              </w:tabs>
            </w:pPr>
            <w:r>
              <w:t>The plantation district dropdown selection should be a required field.</w:t>
            </w:r>
          </w:p>
          <w:p w14:paraId="23CA1E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plantation district dropdown menu.</w:t>
            </w:r>
          </w:p>
        </w:tc>
        <w:tc>
          <w:tcPr>
            <w:tcW w:w="1352" w:type="dxa"/>
            <w:shd w:val="clear" w:color="auto" w:fill="auto"/>
          </w:tcPr>
          <w:p w14:paraId="1C0740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plantation district dropdown selection is not made: "Please select a plantation district from the dropdown menu."</w:t>
            </w:r>
          </w:p>
        </w:tc>
        <w:tc>
          <w:tcPr>
            <w:tcW w:w="2904" w:type="dxa"/>
            <w:shd w:val="clear" w:color="auto" w:fill="auto"/>
          </w:tcPr>
          <w:p w14:paraId="5D3668D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0B622162"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0950EC15" w14:textId="77777777" w:rsidR="009274EA" w:rsidRDefault="009274EA">
      <w:pPr>
        <w:tabs>
          <w:tab w:val="left" w:pos="10620"/>
        </w:tabs>
        <w:rPr>
          <w:rFonts w:cs="Arial"/>
          <w:b/>
          <w:i/>
          <w:lang w:bidi="en-US"/>
        </w:rPr>
      </w:pPr>
    </w:p>
    <w:p w14:paraId="007DA36C"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3A744261" w14:textId="77777777">
        <w:trPr>
          <w:trHeight w:val="501"/>
        </w:trPr>
        <w:tc>
          <w:tcPr>
            <w:tcW w:w="1866" w:type="dxa"/>
            <w:shd w:val="clear" w:color="auto" w:fill="C4BC96"/>
            <w:vAlign w:val="center"/>
          </w:tcPr>
          <w:p w14:paraId="6EF305C7" w14:textId="77777777" w:rsidR="009274EA" w:rsidRDefault="00C53038">
            <w:pPr>
              <w:tabs>
                <w:tab w:val="left" w:pos="10620"/>
              </w:tabs>
              <w:rPr>
                <w:b/>
                <w:bCs/>
                <w:iCs/>
              </w:rPr>
            </w:pPr>
            <w:r>
              <w:rPr>
                <w:b/>
                <w:bCs/>
                <w:iCs/>
              </w:rPr>
              <w:t>Control</w:t>
            </w:r>
          </w:p>
        </w:tc>
        <w:tc>
          <w:tcPr>
            <w:tcW w:w="1858" w:type="dxa"/>
            <w:shd w:val="clear" w:color="auto" w:fill="C4BC96"/>
            <w:vAlign w:val="center"/>
          </w:tcPr>
          <w:p w14:paraId="7C318F30"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144F1F66" w14:textId="77777777" w:rsidR="009274EA" w:rsidRDefault="00C53038">
            <w:pPr>
              <w:tabs>
                <w:tab w:val="left" w:pos="10620"/>
              </w:tabs>
              <w:rPr>
                <w:b/>
                <w:bCs/>
                <w:iCs/>
              </w:rPr>
            </w:pPr>
            <w:r>
              <w:rPr>
                <w:b/>
                <w:bCs/>
                <w:iCs/>
              </w:rPr>
              <w:t>Behaviour</w:t>
            </w:r>
          </w:p>
        </w:tc>
      </w:tr>
      <w:tr w:rsidR="009274EA" w14:paraId="0FABDCE7" w14:textId="77777777">
        <w:trPr>
          <w:trHeight w:val="517"/>
        </w:trPr>
        <w:tc>
          <w:tcPr>
            <w:tcW w:w="1866" w:type="dxa"/>
            <w:vAlign w:val="center"/>
          </w:tcPr>
          <w:p w14:paraId="1923512B" w14:textId="77777777" w:rsidR="009274EA" w:rsidRDefault="00C53038">
            <w:pPr>
              <w:tabs>
                <w:tab w:val="left" w:pos="10620"/>
              </w:tabs>
            </w:pPr>
            <w:r>
              <w:t>Submit</w:t>
            </w:r>
          </w:p>
        </w:tc>
        <w:tc>
          <w:tcPr>
            <w:tcW w:w="1858" w:type="dxa"/>
            <w:vAlign w:val="center"/>
          </w:tcPr>
          <w:p w14:paraId="7AED8E7F" w14:textId="77777777" w:rsidR="009274EA" w:rsidRDefault="00C53038">
            <w:pPr>
              <w:tabs>
                <w:tab w:val="left" w:pos="10620"/>
              </w:tabs>
            </w:pPr>
            <w:r>
              <w:t>Button</w:t>
            </w:r>
          </w:p>
        </w:tc>
        <w:tc>
          <w:tcPr>
            <w:tcW w:w="6603" w:type="dxa"/>
            <w:vAlign w:val="center"/>
          </w:tcPr>
          <w:p w14:paraId="0680A0F7" w14:textId="77777777" w:rsidR="009274EA" w:rsidRDefault="00C53038">
            <w:pPr>
              <w:tabs>
                <w:tab w:val="left" w:pos="10620"/>
              </w:tabs>
            </w:pPr>
            <w:r>
              <w:t>Save the records</w:t>
            </w:r>
          </w:p>
        </w:tc>
      </w:tr>
      <w:tr w:rsidR="009274EA" w14:paraId="00154404" w14:textId="77777777">
        <w:trPr>
          <w:trHeight w:val="517"/>
        </w:trPr>
        <w:tc>
          <w:tcPr>
            <w:tcW w:w="1866" w:type="dxa"/>
            <w:vAlign w:val="center"/>
          </w:tcPr>
          <w:p w14:paraId="4F465419" w14:textId="77777777" w:rsidR="009274EA" w:rsidRDefault="00C53038">
            <w:pPr>
              <w:tabs>
                <w:tab w:val="left" w:pos="10620"/>
              </w:tabs>
            </w:pPr>
            <w:r>
              <w:t>Cancel</w:t>
            </w:r>
          </w:p>
        </w:tc>
        <w:tc>
          <w:tcPr>
            <w:tcW w:w="1858" w:type="dxa"/>
            <w:vAlign w:val="center"/>
          </w:tcPr>
          <w:p w14:paraId="5815162D" w14:textId="77777777" w:rsidR="009274EA" w:rsidRDefault="00C53038">
            <w:pPr>
              <w:tabs>
                <w:tab w:val="left" w:pos="10620"/>
              </w:tabs>
            </w:pPr>
            <w:r>
              <w:t>Button</w:t>
            </w:r>
          </w:p>
        </w:tc>
        <w:tc>
          <w:tcPr>
            <w:tcW w:w="6603" w:type="dxa"/>
            <w:vAlign w:val="center"/>
          </w:tcPr>
          <w:p w14:paraId="3C00A70C" w14:textId="77777777" w:rsidR="009274EA" w:rsidRDefault="00C53038">
            <w:pPr>
              <w:tabs>
                <w:tab w:val="left" w:pos="10620"/>
              </w:tabs>
            </w:pPr>
            <w:r>
              <w:t>Redirect on log in home page.</w:t>
            </w:r>
          </w:p>
        </w:tc>
      </w:tr>
      <w:tr w:rsidR="009274EA" w14:paraId="40BE35DB" w14:textId="77777777">
        <w:trPr>
          <w:trHeight w:val="517"/>
        </w:trPr>
        <w:tc>
          <w:tcPr>
            <w:tcW w:w="1866" w:type="dxa"/>
            <w:vAlign w:val="center"/>
          </w:tcPr>
          <w:p w14:paraId="4ADEF9F6" w14:textId="77777777" w:rsidR="009274EA" w:rsidRDefault="00C53038">
            <w:pPr>
              <w:tabs>
                <w:tab w:val="left" w:pos="10620"/>
              </w:tabs>
            </w:pPr>
            <w:r>
              <w:t xml:space="preserve">Clear </w:t>
            </w:r>
          </w:p>
        </w:tc>
        <w:tc>
          <w:tcPr>
            <w:tcW w:w="1858" w:type="dxa"/>
            <w:vAlign w:val="center"/>
          </w:tcPr>
          <w:p w14:paraId="67282829" w14:textId="77777777" w:rsidR="009274EA" w:rsidRDefault="00C53038">
            <w:pPr>
              <w:tabs>
                <w:tab w:val="left" w:pos="10620"/>
              </w:tabs>
            </w:pPr>
            <w:r>
              <w:t>Button</w:t>
            </w:r>
          </w:p>
        </w:tc>
        <w:tc>
          <w:tcPr>
            <w:tcW w:w="6603" w:type="dxa"/>
            <w:vAlign w:val="center"/>
          </w:tcPr>
          <w:p w14:paraId="0A99938D" w14:textId="77777777" w:rsidR="009274EA" w:rsidRDefault="00C53038">
            <w:pPr>
              <w:tabs>
                <w:tab w:val="left" w:pos="10620"/>
              </w:tabs>
            </w:pPr>
            <w:r>
              <w:t>Clear All Fields.</w:t>
            </w:r>
          </w:p>
        </w:tc>
      </w:tr>
      <w:tr w:rsidR="009274EA" w14:paraId="78D24B04" w14:textId="77777777">
        <w:trPr>
          <w:trHeight w:val="517"/>
        </w:trPr>
        <w:tc>
          <w:tcPr>
            <w:tcW w:w="1866" w:type="dxa"/>
            <w:vAlign w:val="center"/>
          </w:tcPr>
          <w:p w14:paraId="5C24DDC9" w14:textId="77777777" w:rsidR="009274EA" w:rsidRDefault="00C53038">
            <w:pPr>
              <w:tabs>
                <w:tab w:val="left" w:pos="10620"/>
              </w:tabs>
              <w:rPr>
                <w:color w:val="222222"/>
                <w:sz w:val="18"/>
                <w:szCs w:val="18"/>
              </w:rPr>
            </w:pPr>
            <w:r>
              <w:rPr>
                <w:rStyle w:val="brownfont"/>
                <w:color w:val="000000"/>
                <w:sz w:val="18"/>
                <w:szCs w:val="18"/>
              </w:rPr>
              <w:t>State</w:t>
            </w:r>
          </w:p>
          <w:p w14:paraId="0D5D4FF3" w14:textId="77777777" w:rsidR="009274EA" w:rsidRDefault="009274EA">
            <w:pPr>
              <w:tabs>
                <w:tab w:val="left" w:pos="10620"/>
              </w:tabs>
            </w:pPr>
          </w:p>
        </w:tc>
        <w:tc>
          <w:tcPr>
            <w:tcW w:w="1858" w:type="dxa"/>
            <w:vAlign w:val="center"/>
          </w:tcPr>
          <w:p w14:paraId="4FD0CE48" w14:textId="77777777" w:rsidR="009274EA" w:rsidRDefault="00C53038">
            <w:pPr>
              <w:tabs>
                <w:tab w:val="left" w:pos="10620"/>
              </w:tabs>
            </w:pPr>
            <w:r>
              <w:t>Drop Down</w:t>
            </w:r>
          </w:p>
        </w:tc>
        <w:tc>
          <w:tcPr>
            <w:tcW w:w="6603" w:type="dxa"/>
            <w:vAlign w:val="center"/>
          </w:tcPr>
          <w:p w14:paraId="1886720E" w14:textId="77777777" w:rsidR="009274EA" w:rsidRDefault="00C53038">
            <w:pPr>
              <w:tabs>
                <w:tab w:val="left" w:pos="10620"/>
              </w:tabs>
            </w:pPr>
            <w:r>
              <w:t>Display data from master.</w:t>
            </w:r>
          </w:p>
        </w:tc>
      </w:tr>
      <w:tr w:rsidR="009274EA" w14:paraId="71B2DFE2" w14:textId="77777777">
        <w:trPr>
          <w:trHeight w:val="517"/>
        </w:trPr>
        <w:tc>
          <w:tcPr>
            <w:tcW w:w="1866" w:type="dxa"/>
            <w:vAlign w:val="center"/>
          </w:tcPr>
          <w:p w14:paraId="3694C0AE" w14:textId="77777777" w:rsidR="009274EA" w:rsidRDefault="00C53038">
            <w:pPr>
              <w:tabs>
                <w:tab w:val="left" w:pos="10620"/>
              </w:tabs>
            </w:pPr>
            <w:r>
              <w:rPr>
                <w:rStyle w:val="brownfont"/>
                <w:color w:val="000000"/>
                <w:sz w:val="18"/>
                <w:szCs w:val="18"/>
              </w:rPr>
              <w:lastRenderedPageBreak/>
              <w:t>Plantation District</w:t>
            </w:r>
          </w:p>
        </w:tc>
        <w:tc>
          <w:tcPr>
            <w:tcW w:w="1858" w:type="dxa"/>
            <w:vAlign w:val="center"/>
          </w:tcPr>
          <w:p w14:paraId="03B0A02B" w14:textId="77777777" w:rsidR="009274EA" w:rsidRDefault="00C53038">
            <w:pPr>
              <w:tabs>
                <w:tab w:val="left" w:pos="10620"/>
              </w:tabs>
            </w:pPr>
            <w:r>
              <w:t>Drop Down</w:t>
            </w:r>
          </w:p>
        </w:tc>
        <w:tc>
          <w:tcPr>
            <w:tcW w:w="6603" w:type="dxa"/>
            <w:vAlign w:val="center"/>
          </w:tcPr>
          <w:p w14:paraId="29FD33A4" w14:textId="77777777" w:rsidR="009274EA" w:rsidRDefault="00C53038">
            <w:pPr>
              <w:tabs>
                <w:tab w:val="left" w:pos="10620"/>
              </w:tabs>
            </w:pPr>
            <w:r>
              <w:t>Display data from master.</w:t>
            </w:r>
          </w:p>
        </w:tc>
      </w:tr>
    </w:tbl>
    <w:p w14:paraId="7643E1FA" w14:textId="77777777" w:rsidR="009274EA" w:rsidRDefault="00C53038">
      <w:pPr>
        <w:pStyle w:val="Heading2"/>
        <w:tabs>
          <w:tab w:val="left" w:pos="10620"/>
        </w:tabs>
        <w:ind w:left="432"/>
        <w:rPr>
          <w:rFonts w:ascii="Cambria" w:hAnsi="Cambria"/>
          <w:sz w:val="22"/>
        </w:rPr>
      </w:pPr>
      <w:bookmarkStart w:id="2419" w:name="_Toc137143962"/>
      <w:bookmarkStart w:id="2420" w:name="_Toc137818260"/>
      <w:bookmarkStart w:id="2421" w:name="_Toc148377752"/>
      <w:r>
        <w:rPr>
          <w:rFonts w:ascii="Cambria" w:hAnsi="Cambria"/>
          <w:sz w:val="22"/>
          <w:lang w:val="en-US"/>
        </w:rPr>
        <w:t xml:space="preserve">7.1 </w:t>
      </w:r>
      <w:r>
        <w:rPr>
          <w:rFonts w:ascii="Cambria" w:hAnsi="Cambria"/>
          <w:sz w:val="22"/>
        </w:rPr>
        <w:t>High Level Use Case of Manage Revenue District Master.</w:t>
      </w:r>
      <w:bookmarkEnd w:id="2419"/>
      <w:bookmarkEnd w:id="2420"/>
      <w:bookmarkEnd w:id="2421"/>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rsidR="009274EA" w14:paraId="268143D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5411DD9" w14:textId="77777777" w:rsidR="009274EA" w:rsidRDefault="00C53038">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14:paraId="4E22C235" w14:textId="77777777" w:rsidR="009274EA" w:rsidRDefault="00C53038">
            <w:pPr>
              <w:numPr>
                <w:ilvl w:val="0"/>
                <w:numId w:val="2"/>
              </w:numPr>
              <w:tabs>
                <w:tab w:val="left" w:pos="10620"/>
              </w:tabs>
              <w:spacing w:after="0" w:line="360" w:lineRule="auto"/>
            </w:pPr>
            <w:r>
              <w:t>To understand the functional logic for Manage Revenue District.</w:t>
            </w:r>
          </w:p>
        </w:tc>
      </w:tr>
      <w:tr w:rsidR="009274EA" w14:paraId="314C1AF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8139D97" w14:textId="77777777" w:rsidR="009274EA" w:rsidRDefault="00C53038">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14:paraId="33917C94" w14:textId="77777777" w:rsidR="009274EA" w:rsidRDefault="00C53038">
            <w:pPr>
              <w:numPr>
                <w:ilvl w:val="0"/>
                <w:numId w:val="2"/>
              </w:numPr>
              <w:tabs>
                <w:tab w:val="left" w:pos="10620"/>
              </w:tabs>
              <w:spacing w:after="0" w:line="360" w:lineRule="auto"/>
            </w:pPr>
            <w:r>
              <w:t>User should have rights for Administrator rights.</w:t>
            </w:r>
          </w:p>
          <w:p w14:paraId="6F65019F" w14:textId="77777777" w:rsidR="009274EA" w:rsidRDefault="00C53038">
            <w:pPr>
              <w:numPr>
                <w:ilvl w:val="0"/>
                <w:numId w:val="2"/>
              </w:numPr>
              <w:tabs>
                <w:tab w:val="left" w:pos="10620"/>
              </w:tabs>
              <w:spacing w:after="0" w:line="360" w:lineRule="auto"/>
            </w:pPr>
            <w:r>
              <w:t>User should have “Manage Revenue District” rights.</w:t>
            </w:r>
          </w:p>
          <w:p w14:paraId="10FC1206" w14:textId="77777777" w:rsidR="009274EA" w:rsidRDefault="00C53038">
            <w:pPr>
              <w:numPr>
                <w:ilvl w:val="0"/>
                <w:numId w:val="2"/>
              </w:numPr>
              <w:tabs>
                <w:tab w:val="left" w:pos="10620"/>
              </w:tabs>
              <w:spacing w:after="0" w:line="360" w:lineRule="auto"/>
            </w:pPr>
            <w:r>
              <w:t>Revenue District should be created.</w:t>
            </w:r>
          </w:p>
        </w:tc>
      </w:tr>
      <w:tr w:rsidR="009274EA" w14:paraId="0D68D65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FB344B4" w14:textId="77777777" w:rsidR="009274EA" w:rsidRDefault="00C53038">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2B5F9877" w14:textId="77777777" w:rsidR="009274EA" w:rsidRDefault="00C53038">
            <w:pPr>
              <w:numPr>
                <w:ilvl w:val="0"/>
                <w:numId w:val="2"/>
              </w:numPr>
              <w:tabs>
                <w:tab w:val="left" w:pos="10620"/>
              </w:tabs>
              <w:spacing w:after="0" w:line="240" w:lineRule="auto"/>
            </w:pPr>
            <w:r>
              <w:t xml:space="preserve">System should reflect the updated Revenue District detail in </w:t>
            </w:r>
            <w:r>
              <w:rPr>
                <w:b/>
              </w:rPr>
              <w:t>entire application</w:t>
            </w:r>
            <w:r>
              <w:t xml:space="preserve"> where required.</w:t>
            </w:r>
          </w:p>
        </w:tc>
      </w:tr>
      <w:tr w:rsidR="009274EA" w14:paraId="2639590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9F46C0E" w14:textId="77777777" w:rsidR="009274EA" w:rsidRDefault="00C53038">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00E2066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7A1BF1B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D15971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6052DC1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Revenue District Master”.</w:t>
            </w:r>
          </w:p>
          <w:p w14:paraId="65D182A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318DC13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265770F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11A4947" w14:textId="77777777" w:rsidR="009274EA" w:rsidRDefault="00C53038">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14:paraId="6879DE7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E1A151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3967A59" w14:textId="77777777" w:rsidR="009274EA" w:rsidRDefault="00C53038">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14:paraId="3EE0530B" w14:textId="77777777" w:rsidR="009274EA" w:rsidRDefault="00C53038">
            <w:pPr>
              <w:pStyle w:val="Heading112pt"/>
              <w:tabs>
                <w:tab w:val="left" w:pos="10620"/>
              </w:tabs>
              <w:rPr>
                <w:rFonts w:ascii="Cambria" w:hAnsi="Cambria"/>
              </w:rPr>
            </w:pPr>
            <w:bookmarkStart w:id="2422" w:name="_Toc137818261"/>
            <w:bookmarkStart w:id="2423" w:name="_Toc137830938"/>
            <w:r>
              <w:rPr>
                <w:rFonts w:ascii="Cambria" w:hAnsi="Cambria"/>
                <w:b w:val="0"/>
              </w:rPr>
              <w:t>System should display below sections on “Manage Revenue District Master” page.</w:t>
            </w:r>
            <w:bookmarkEnd w:id="2422"/>
            <w:bookmarkEnd w:id="2423"/>
          </w:p>
          <w:p w14:paraId="3EDE9501" w14:textId="77777777" w:rsidR="009274EA" w:rsidRDefault="00C53038">
            <w:pPr>
              <w:pStyle w:val="Heading112pt"/>
              <w:numPr>
                <w:ilvl w:val="1"/>
                <w:numId w:val="2"/>
              </w:numPr>
              <w:tabs>
                <w:tab w:val="left" w:pos="10620"/>
              </w:tabs>
              <w:rPr>
                <w:rFonts w:ascii="Cambria" w:hAnsi="Cambria"/>
              </w:rPr>
            </w:pPr>
            <w:bookmarkStart w:id="2424" w:name="_Toc137818262"/>
            <w:bookmarkStart w:id="2425" w:name="_Toc137830939"/>
            <w:r>
              <w:rPr>
                <w:rFonts w:ascii="Cambria" w:hAnsi="Cambria"/>
                <w:b w:val="0"/>
              </w:rPr>
              <w:t>Search section.</w:t>
            </w:r>
            <w:bookmarkEnd w:id="2424"/>
            <w:bookmarkEnd w:id="2425"/>
          </w:p>
          <w:p w14:paraId="7C071031" w14:textId="77777777" w:rsidR="009274EA" w:rsidRDefault="00C53038">
            <w:pPr>
              <w:pStyle w:val="Heading112pt"/>
              <w:numPr>
                <w:ilvl w:val="1"/>
                <w:numId w:val="2"/>
              </w:numPr>
              <w:tabs>
                <w:tab w:val="left" w:pos="10620"/>
              </w:tabs>
              <w:rPr>
                <w:rFonts w:ascii="Cambria" w:hAnsi="Cambria"/>
              </w:rPr>
            </w:pPr>
            <w:bookmarkStart w:id="2426" w:name="_Toc137818263"/>
            <w:bookmarkStart w:id="2427" w:name="_Toc137830940"/>
            <w:r>
              <w:rPr>
                <w:rFonts w:ascii="Cambria" w:hAnsi="Cambria"/>
                <w:b w:val="0"/>
              </w:rPr>
              <w:t>Detail section.</w:t>
            </w:r>
            <w:bookmarkEnd w:id="2426"/>
            <w:bookmarkEnd w:id="2427"/>
          </w:p>
          <w:p w14:paraId="360516EC" w14:textId="77777777" w:rsidR="009274EA" w:rsidRDefault="00C53038">
            <w:pPr>
              <w:pStyle w:val="Heading112pt"/>
              <w:numPr>
                <w:ilvl w:val="1"/>
                <w:numId w:val="2"/>
              </w:numPr>
              <w:tabs>
                <w:tab w:val="left" w:pos="10620"/>
              </w:tabs>
              <w:rPr>
                <w:rFonts w:ascii="Cambria" w:hAnsi="Cambria"/>
              </w:rPr>
            </w:pPr>
            <w:bookmarkStart w:id="2428" w:name="_Toc137818264"/>
            <w:bookmarkStart w:id="2429" w:name="_Toc137830941"/>
            <w:r>
              <w:rPr>
                <w:rFonts w:ascii="Cambria" w:hAnsi="Cambria"/>
                <w:b w:val="0"/>
              </w:rPr>
              <w:t>Uploaded Document Section.</w:t>
            </w:r>
            <w:bookmarkEnd w:id="2428"/>
            <w:bookmarkEnd w:id="2429"/>
          </w:p>
          <w:p w14:paraId="7C4D1D98" w14:textId="77777777" w:rsidR="009274EA" w:rsidRDefault="00C53038">
            <w:pPr>
              <w:pStyle w:val="Heading112pt"/>
              <w:numPr>
                <w:ilvl w:val="0"/>
                <w:numId w:val="0"/>
              </w:numPr>
              <w:tabs>
                <w:tab w:val="left" w:pos="10620"/>
              </w:tabs>
              <w:ind w:left="360" w:hanging="360"/>
              <w:rPr>
                <w:rFonts w:ascii="Cambria" w:hAnsi="Cambria"/>
              </w:rPr>
            </w:pPr>
            <w:bookmarkStart w:id="2430" w:name="_Toc137818265"/>
            <w:bookmarkStart w:id="2431" w:name="_Toc137830942"/>
            <w:r>
              <w:rPr>
                <w:rFonts w:ascii="Cambria" w:hAnsi="Cambria"/>
                <w:u w:val="single"/>
              </w:rPr>
              <w:t>Search Section</w:t>
            </w:r>
            <w:r>
              <w:rPr>
                <w:rFonts w:ascii="Cambria" w:hAnsi="Cambria"/>
              </w:rPr>
              <w:t>:</w:t>
            </w:r>
            <w:bookmarkEnd w:id="2430"/>
            <w:bookmarkEnd w:id="2431"/>
          </w:p>
          <w:p w14:paraId="35754376" w14:textId="77777777" w:rsidR="009274EA" w:rsidRDefault="00C53038">
            <w:pPr>
              <w:pStyle w:val="Heading112pt"/>
              <w:tabs>
                <w:tab w:val="left" w:pos="10620"/>
              </w:tabs>
              <w:rPr>
                <w:rFonts w:ascii="Cambria" w:hAnsi="Cambria"/>
              </w:rPr>
            </w:pPr>
            <w:bookmarkStart w:id="2432" w:name="_Toc137818266"/>
            <w:bookmarkStart w:id="2433" w:name="_Toc137830943"/>
            <w:r>
              <w:rPr>
                <w:rFonts w:ascii="Cambria" w:hAnsi="Cambria"/>
                <w:b w:val="0"/>
              </w:rPr>
              <w:t>System should display below details on search section.</w:t>
            </w:r>
            <w:bookmarkEnd w:id="2432"/>
            <w:bookmarkEnd w:id="2433"/>
          </w:p>
          <w:p w14:paraId="6EA9C76D" w14:textId="77777777" w:rsidR="009274EA" w:rsidRDefault="00C53038">
            <w:pPr>
              <w:pStyle w:val="Heading112pt"/>
              <w:numPr>
                <w:ilvl w:val="1"/>
                <w:numId w:val="2"/>
              </w:numPr>
              <w:tabs>
                <w:tab w:val="left" w:pos="10620"/>
              </w:tabs>
              <w:rPr>
                <w:rFonts w:ascii="Cambria" w:hAnsi="Cambria"/>
              </w:rPr>
            </w:pPr>
            <w:bookmarkStart w:id="2434" w:name="_Toc137818267"/>
            <w:bookmarkStart w:id="2435" w:name="_Toc137830944"/>
            <w:r>
              <w:rPr>
                <w:rFonts w:ascii="Cambria" w:hAnsi="Cambria"/>
                <w:b w:val="0"/>
              </w:rPr>
              <w:t>Revenue District name textbox search.</w:t>
            </w:r>
            <w:bookmarkEnd w:id="2434"/>
            <w:bookmarkEnd w:id="2435"/>
          </w:p>
          <w:p w14:paraId="02549E55" w14:textId="77777777" w:rsidR="009274EA" w:rsidRDefault="00C53038">
            <w:pPr>
              <w:pStyle w:val="Heading112pt"/>
              <w:numPr>
                <w:ilvl w:val="1"/>
                <w:numId w:val="2"/>
              </w:numPr>
              <w:tabs>
                <w:tab w:val="left" w:pos="10620"/>
              </w:tabs>
              <w:rPr>
                <w:rFonts w:ascii="Cambria" w:hAnsi="Cambria"/>
              </w:rPr>
            </w:pPr>
            <w:bookmarkStart w:id="2436" w:name="_Toc137818268"/>
            <w:bookmarkStart w:id="2437" w:name="_Toc137830945"/>
            <w:r>
              <w:rPr>
                <w:rFonts w:ascii="Cambria" w:hAnsi="Cambria"/>
                <w:b w:val="0"/>
              </w:rPr>
              <w:t>State search dropdown.</w:t>
            </w:r>
            <w:bookmarkEnd w:id="2436"/>
            <w:bookmarkEnd w:id="2437"/>
          </w:p>
          <w:p w14:paraId="034ACE91" w14:textId="77777777" w:rsidR="009274EA" w:rsidRDefault="00C53038">
            <w:pPr>
              <w:pStyle w:val="Heading112pt"/>
              <w:numPr>
                <w:ilvl w:val="1"/>
                <w:numId w:val="2"/>
              </w:numPr>
              <w:tabs>
                <w:tab w:val="left" w:pos="10620"/>
              </w:tabs>
              <w:rPr>
                <w:rFonts w:ascii="Cambria" w:hAnsi="Cambria"/>
              </w:rPr>
            </w:pPr>
            <w:bookmarkStart w:id="2438" w:name="_Toc137818269"/>
            <w:bookmarkStart w:id="2439" w:name="_Toc137830946"/>
            <w:r>
              <w:rPr>
                <w:rFonts w:ascii="Cambria" w:hAnsi="Cambria"/>
                <w:b w:val="0"/>
              </w:rPr>
              <w:t>Plantation District search dropdown.</w:t>
            </w:r>
            <w:bookmarkEnd w:id="2438"/>
            <w:bookmarkEnd w:id="2439"/>
          </w:p>
          <w:p w14:paraId="67E3402E" w14:textId="77777777" w:rsidR="009274EA" w:rsidRDefault="00C53038">
            <w:pPr>
              <w:pStyle w:val="Heading112pt"/>
              <w:numPr>
                <w:ilvl w:val="1"/>
                <w:numId w:val="2"/>
              </w:numPr>
              <w:tabs>
                <w:tab w:val="left" w:pos="10620"/>
              </w:tabs>
              <w:rPr>
                <w:rFonts w:ascii="Cambria" w:hAnsi="Cambria"/>
              </w:rPr>
            </w:pPr>
            <w:bookmarkStart w:id="2440" w:name="_Toc137818270"/>
            <w:bookmarkStart w:id="2441" w:name="_Toc137830947"/>
            <w:r>
              <w:rPr>
                <w:rFonts w:ascii="Cambria" w:hAnsi="Cambria"/>
                <w:b w:val="0"/>
              </w:rPr>
              <w:t>Search button</w:t>
            </w:r>
            <w:bookmarkEnd w:id="2440"/>
            <w:bookmarkEnd w:id="2441"/>
          </w:p>
          <w:p w14:paraId="14221BB2" w14:textId="77777777" w:rsidR="009274EA" w:rsidRDefault="00C53038">
            <w:pPr>
              <w:pStyle w:val="Heading112pt"/>
              <w:numPr>
                <w:ilvl w:val="1"/>
                <w:numId w:val="2"/>
              </w:numPr>
              <w:tabs>
                <w:tab w:val="left" w:pos="10620"/>
              </w:tabs>
              <w:rPr>
                <w:rFonts w:ascii="Cambria" w:hAnsi="Cambria"/>
              </w:rPr>
            </w:pPr>
            <w:bookmarkStart w:id="2442" w:name="_Toc137818271"/>
            <w:bookmarkStart w:id="2443" w:name="_Toc137830948"/>
            <w:r>
              <w:rPr>
                <w:rFonts w:ascii="Cambria" w:hAnsi="Cambria"/>
                <w:b w:val="0"/>
              </w:rPr>
              <w:t>Clear button</w:t>
            </w:r>
            <w:bookmarkEnd w:id="2442"/>
            <w:bookmarkEnd w:id="2443"/>
          </w:p>
          <w:p w14:paraId="7B8D3894" w14:textId="77777777" w:rsidR="009274EA" w:rsidRDefault="00C53038">
            <w:pPr>
              <w:pStyle w:val="Heading112pt"/>
              <w:tabs>
                <w:tab w:val="left" w:pos="10620"/>
              </w:tabs>
              <w:rPr>
                <w:rFonts w:ascii="Cambria" w:hAnsi="Cambria"/>
              </w:rPr>
            </w:pPr>
            <w:bookmarkStart w:id="2444" w:name="_Toc137818272"/>
            <w:bookmarkStart w:id="2445" w:name="_Toc137830949"/>
            <w:r>
              <w:rPr>
                <w:rFonts w:ascii="Cambria" w:hAnsi="Cambria"/>
                <w:b w:val="0"/>
              </w:rPr>
              <w:t>System should display the result as per searched criteria after click on search button under detail section with record.</w:t>
            </w:r>
            <w:bookmarkEnd w:id="2444"/>
            <w:bookmarkEnd w:id="2445"/>
          </w:p>
          <w:p w14:paraId="73C07974" w14:textId="77777777" w:rsidR="009274EA" w:rsidRDefault="00C53038">
            <w:pPr>
              <w:pStyle w:val="Heading112pt"/>
              <w:tabs>
                <w:tab w:val="left" w:pos="10620"/>
              </w:tabs>
              <w:rPr>
                <w:rFonts w:ascii="Cambria" w:hAnsi="Cambria"/>
              </w:rPr>
            </w:pPr>
            <w:bookmarkStart w:id="2446" w:name="_Toc137818273"/>
            <w:bookmarkStart w:id="2447" w:name="_Toc137830950"/>
            <w:r>
              <w:rPr>
                <w:rFonts w:ascii="Cambria" w:hAnsi="Cambria"/>
                <w:b w:val="0"/>
              </w:rPr>
              <w:t>System should display “No record found” if searched detail does not exists.</w:t>
            </w:r>
            <w:bookmarkEnd w:id="2446"/>
            <w:bookmarkEnd w:id="2447"/>
          </w:p>
          <w:p w14:paraId="3A00425D" w14:textId="77777777" w:rsidR="009274EA" w:rsidRDefault="00C53038">
            <w:pPr>
              <w:pStyle w:val="Heading112pt"/>
              <w:tabs>
                <w:tab w:val="left" w:pos="10620"/>
              </w:tabs>
              <w:rPr>
                <w:rFonts w:ascii="Cambria" w:hAnsi="Cambria"/>
              </w:rPr>
            </w:pPr>
            <w:bookmarkStart w:id="2448" w:name="_Toc137818274"/>
            <w:bookmarkStart w:id="2449" w:name="_Toc137830951"/>
            <w:r>
              <w:rPr>
                <w:rFonts w:ascii="Cambria" w:hAnsi="Cambria"/>
                <w:b w:val="0"/>
              </w:rPr>
              <w:t>System should provide “suggestive search” in Revenue District name textbox search.</w:t>
            </w:r>
            <w:bookmarkEnd w:id="2448"/>
            <w:bookmarkEnd w:id="2449"/>
          </w:p>
          <w:p w14:paraId="36FEC0ED" w14:textId="77777777" w:rsidR="009274EA" w:rsidRDefault="00C53038">
            <w:pPr>
              <w:pStyle w:val="Heading112pt"/>
              <w:tabs>
                <w:tab w:val="left" w:pos="10620"/>
              </w:tabs>
              <w:rPr>
                <w:rFonts w:ascii="Cambria" w:hAnsi="Cambria"/>
              </w:rPr>
            </w:pPr>
            <w:bookmarkStart w:id="2450" w:name="_Toc137818275"/>
            <w:bookmarkStart w:id="2451" w:name="_Toc137830952"/>
            <w:r>
              <w:rPr>
                <w:rFonts w:ascii="Cambria" w:hAnsi="Cambria"/>
                <w:b w:val="0"/>
              </w:rPr>
              <w:lastRenderedPageBreak/>
              <w:t>System should perform search process “with” and “without” combination of fields.</w:t>
            </w:r>
            <w:bookmarkEnd w:id="2450"/>
            <w:bookmarkEnd w:id="2451"/>
          </w:p>
          <w:p w14:paraId="663C2773" w14:textId="77777777" w:rsidR="009274EA" w:rsidRDefault="00C53038">
            <w:pPr>
              <w:pStyle w:val="Heading112pt"/>
              <w:numPr>
                <w:ilvl w:val="0"/>
                <w:numId w:val="0"/>
              </w:numPr>
              <w:tabs>
                <w:tab w:val="left" w:pos="10620"/>
              </w:tabs>
              <w:ind w:left="360" w:hanging="360"/>
              <w:rPr>
                <w:rFonts w:ascii="Cambria" w:hAnsi="Cambria"/>
              </w:rPr>
            </w:pPr>
            <w:bookmarkStart w:id="2452" w:name="_Toc137818276"/>
            <w:bookmarkStart w:id="2453" w:name="_Toc137830953"/>
            <w:r>
              <w:rPr>
                <w:rFonts w:ascii="Cambria" w:hAnsi="Cambria"/>
                <w:u w:val="single"/>
              </w:rPr>
              <w:t>Detail Section</w:t>
            </w:r>
            <w:r>
              <w:rPr>
                <w:rFonts w:ascii="Cambria" w:hAnsi="Cambria"/>
              </w:rPr>
              <w:t>:</w:t>
            </w:r>
            <w:bookmarkEnd w:id="2452"/>
            <w:bookmarkEnd w:id="2453"/>
          </w:p>
          <w:p w14:paraId="2CC26170" w14:textId="77777777" w:rsidR="009274EA" w:rsidRDefault="00C53038">
            <w:pPr>
              <w:pStyle w:val="Heading112pt"/>
              <w:tabs>
                <w:tab w:val="left" w:pos="10620"/>
              </w:tabs>
              <w:rPr>
                <w:rFonts w:ascii="Cambria" w:hAnsi="Cambria"/>
              </w:rPr>
            </w:pPr>
            <w:bookmarkStart w:id="2454" w:name="_Toc137818277"/>
            <w:bookmarkStart w:id="2455" w:name="_Toc137830954"/>
            <w:r>
              <w:rPr>
                <w:rFonts w:ascii="Cambria" w:hAnsi="Cambria"/>
                <w:b w:val="0"/>
              </w:rPr>
              <w:t>Under detail section system should provide by default all records.</w:t>
            </w:r>
            <w:bookmarkEnd w:id="2454"/>
            <w:bookmarkEnd w:id="2455"/>
          </w:p>
          <w:p w14:paraId="3820C66D" w14:textId="77777777" w:rsidR="009274EA" w:rsidRDefault="00C53038">
            <w:pPr>
              <w:pStyle w:val="Heading112pt"/>
              <w:tabs>
                <w:tab w:val="left" w:pos="10620"/>
              </w:tabs>
              <w:rPr>
                <w:rFonts w:ascii="Cambria" w:hAnsi="Cambria"/>
              </w:rPr>
            </w:pPr>
            <w:bookmarkStart w:id="2456" w:name="_Toc137818278"/>
            <w:bookmarkStart w:id="2457" w:name="_Toc137830955"/>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2456"/>
            <w:bookmarkEnd w:id="2457"/>
          </w:p>
          <w:p w14:paraId="5C691B0A" w14:textId="77777777" w:rsidR="009274EA" w:rsidRDefault="00C53038">
            <w:pPr>
              <w:pStyle w:val="Heading112pt"/>
              <w:tabs>
                <w:tab w:val="left" w:pos="10620"/>
              </w:tabs>
              <w:rPr>
                <w:rFonts w:ascii="Cambria" w:hAnsi="Cambria"/>
              </w:rPr>
            </w:pPr>
            <w:bookmarkStart w:id="2458" w:name="_Toc137818279"/>
            <w:bookmarkStart w:id="2459" w:name="_Toc137830956"/>
            <w:r>
              <w:rPr>
                <w:rFonts w:ascii="Cambria" w:hAnsi="Cambria"/>
                <w:b w:val="0"/>
                <w:strike/>
              </w:rPr>
              <w:t>System should provide pagination option under each tab</w:t>
            </w:r>
            <w:r>
              <w:rPr>
                <w:rFonts w:ascii="Cambria" w:hAnsi="Cambria"/>
                <w:b w:val="0"/>
              </w:rPr>
              <w:t>.</w:t>
            </w:r>
            <w:bookmarkEnd w:id="2458"/>
            <w:bookmarkEnd w:id="2459"/>
          </w:p>
          <w:p w14:paraId="473F277F" w14:textId="77777777" w:rsidR="009274EA" w:rsidRDefault="00C53038">
            <w:pPr>
              <w:pStyle w:val="Heading112pt"/>
              <w:tabs>
                <w:tab w:val="left" w:pos="10620"/>
              </w:tabs>
              <w:rPr>
                <w:rFonts w:ascii="Cambria" w:hAnsi="Cambria"/>
              </w:rPr>
            </w:pPr>
            <w:bookmarkStart w:id="2460" w:name="_Toc137818280"/>
            <w:bookmarkStart w:id="2461" w:name="_Toc137830957"/>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2460"/>
            <w:bookmarkEnd w:id="2461"/>
          </w:p>
          <w:p w14:paraId="5CDB1D4F" w14:textId="77777777" w:rsidR="009274EA" w:rsidRDefault="00C53038">
            <w:pPr>
              <w:pStyle w:val="Heading112pt"/>
              <w:tabs>
                <w:tab w:val="left" w:pos="10620"/>
              </w:tabs>
              <w:rPr>
                <w:rFonts w:ascii="Cambria" w:hAnsi="Cambria"/>
              </w:rPr>
            </w:pPr>
            <w:bookmarkStart w:id="2462" w:name="_Toc137818281"/>
            <w:bookmarkStart w:id="2463" w:name="_Toc137830958"/>
            <w:r>
              <w:rPr>
                <w:rFonts w:ascii="Cambria" w:hAnsi="Cambria"/>
                <w:b w:val="0"/>
              </w:rPr>
              <w:t>System should export all records including Active/Inactive in EXCEL/PDF on click export to Excel/PDF.</w:t>
            </w:r>
            <w:bookmarkEnd w:id="2462"/>
            <w:bookmarkEnd w:id="2463"/>
          </w:p>
          <w:p w14:paraId="5D00484C" w14:textId="77777777" w:rsidR="009274EA" w:rsidRDefault="00C53038">
            <w:pPr>
              <w:pStyle w:val="Heading112pt"/>
              <w:tabs>
                <w:tab w:val="left" w:pos="10620"/>
              </w:tabs>
              <w:rPr>
                <w:rFonts w:ascii="Cambria" w:hAnsi="Cambria"/>
              </w:rPr>
            </w:pPr>
            <w:bookmarkStart w:id="2464" w:name="_Toc137818282"/>
            <w:bookmarkStart w:id="2465" w:name="_Toc137830959"/>
            <w:r>
              <w:rPr>
                <w:rFonts w:ascii="Cambria" w:hAnsi="Cambria"/>
                <w:b w:val="0"/>
              </w:rPr>
              <w:t>System should display below details in exported Excel/PDF file.</w:t>
            </w:r>
            <w:bookmarkEnd w:id="2464"/>
            <w:bookmarkEnd w:id="2465"/>
          </w:p>
          <w:p w14:paraId="6EE27B53" w14:textId="77777777" w:rsidR="009274EA" w:rsidRDefault="00C53038">
            <w:pPr>
              <w:pStyle w:val="Heading112pt"/>
              <w:numPr>
                <w:ilvl w:val="1"/>
                <w:numId w:val="2"/>
              </w:numPr>
              <w:tabs>
                <w:tab w:val="left" w:pos="10620"/>
              </w:tabs>
              <w:rPr>
                <w:rFonts w:ascii="Cambria" w:hAnsi="Cambria"/>
              </w:rPr>
            </w:pPr>
            <w:bookmarkStart w:id="2466" w:name="_Toc137818283"/>
            <w:bookmarkStart w:id="2467" w:name="_Toc137830960"/>
            <w:r>
              <w:rPr>
                <w:rFonts w:ascii="Cambria" w:hAnsi="Cambria"/>
                <w:b w:val="0"/>
              </w:rPr>
              <w:t>Sr.</w:t>
            </w:r>
            <w:bookmarkEnd w:id="2466"/>
            <w:bookmarkEnd w:id="2467"/>
          </w:p>
          <w:p w14:paraId="01A218B1" w14:textId="77777777" w:rsidR="009274EA" w:rsidRDefault="00C53038">
            <w:pPr>
              <w:pStyle w:val="Heading112pt"/>
              <w:numPr>
                <w:ilvl w:val="1"/>
                <w:numId w:val="2"/>
              </w:numPr>
              <w:tabs>
                <w:tab w:val="left" w:pos="10620"/>
              </w:tabs>
              <w:rPr>
                <w:rFonts w:ascii="Cambria" w:hAnsi="Cambria"/>
              </w:rPr>
            </w:pPr>
            <w:bookmarkStart w:id="2468" w:name="_Toc137818284"/>
            <w:bookmarkStart w:id="2469" w:name="_Toc137830961"/>
            <w:r>
              <w:rPr>
                <w:rFonts w:ascii="Cambria" w:hAnsi="Cambria"/>
                <w:b w:val="0"/>
              </w:rPr>
              <w:t>Revenue District Name</w:t>
            </w:r>
            <w:bookmarkEnd w:id="2468"/>
            <w:bookmarkEnd w:id="2469"/>
          </w:p>
          <w:p w14:paraId="4299E364" w14:textId="77777777" w:rsidR="009274EA" w:rsidRDefault="00C53038">
            <w:pPr>
              <w:pStyle w:val="Heading112pt"/>
              <w:numPr>
                <w:ilvl w:val="1"/>
                <w:numId w:val="2"/>
              </w:numPr>
              <w:tabs>
                <w:tab w:val="left" w:pos="10620"/>
              </w:tabs>
              <w:rPr>
                <w:rFonts w:ascii="Cambria" w:hAnsi="Cambria"/>
              </w:rPr>
            </w:pPr>
            <w:bookmarkStart w:id="2470" w:name="_Toc137818285"/>
            <w:bookmarkStart w:id="2471" w:name="_Toc137830962"/>
            <w:r>
              <w:rPr>
                <w:rFonts w:ascii="Cambria" w:hAnsi="Cambria"/>
                <w:b w:val="0"/>
              </w:rPr>
              <w:t>State search</w:t>
            </w:r>
            <w:bookmarkEnd w:id="2470"/>
            <w:bookmarkEnd w:id="2471"/>
            <w:r>
              <w:rPr>
                <w:rFonts w:ascii="Cambria" w:hAnsi="Cambria"/>
                <w:b w:val="0"/>
              </w:rPr>
              <w:t xml:space="preserve"> </w:t>
            </w:r>
          </w:p>
          <w:p w14:paraId="24B549CC" w14:textId="77777777" w:rsidR="009274EA" w:rsidRDefault="00C53038">
            <w:pPr>
              <w:pStyle w:val="Heading112pt"/>
              <w:numPr>
                <w:ilvl w:val="1"/>
                <w:numId w:val="2"/>
              </w:numPr>
              <w:tabs>
                <w:tab w:val="left" w:pos="10620"/>
              </w:tabs>
              <w:rPr>
                <w:rFonts w:ascii="Cambria" w:hAnsi="Cambria"/>
              </w:rPr>
            </w:pPr>
            <w:bookmarkStart w:id="2472" w:name="_Toc137818286"/>
            <w:bookmarkStart w:id="2473" w:name="_Toc137830963"/>
            <w:r>
              <w:rPr>
                <w:rFonts w:ascii="Cambria" w:hAnsi="Cambria"/>
                <w:b w:val="0"/>
              </w:rPr>
              <w:t>Plantation District Name</w:t>
            </w:r>
            <w:bookmarkEnd w:id="2472"/>
            <w:bookmarkEnd w:id="2473"/>
          </w:p>
          <w:p w14:paraId="59DCED93" w14:textId="77777777" w:rsidR="009274EA" w:rsidRDefault="00C53038">
            <w:pPr>
              <w:pStyle w:val="Heading112pt"/>
              <w:numPr>
                <w:ilvl w:val="1"/>
                <w:numId w:val="2"/>
              </w:numPr>
              <w:tabs>
                <w:tab w:val="left" w:pos="10620"/>
              </w:tabs>
              <w:rPr>
                <w:rFonts w:ascii="Cambria" w:hAnsi="Cambria"/>
              </w:rPr>
            </w:pPr>
            <w:bookmarkStart w:id="2474" w:name="_Toc137818287"/>
            <w:bookmarkStart w:id="2475" w:name="_Toc137830964"/>
            <w:r>
              <w:rPr>
                <w:rFonts w:ascii="Cambria" w:hAnsi="Cambria"/>
                <w:b w:val="0"/>
              </w:rPr>
              <w:t>State</w:t>
            </w:r>
            <w:bookmarkEnd w:id="2474"/>
            <w:bookmarkEnd w:id="2475"/>
          </w:p>
          <w:p w14:paraId="0B9311C6" w14:textId="77777777" w:rsidR="009274EA" w:rsidRDefault="00C53038">
            <w:pPr>
              <w:pStyle w:val="Heading112pt"/>
              <w:numPr>
                <w:ilvl w:val="1"/>
                <w:numId w:val="2"/>
              </w:numPr>
              <w:tabs>
                <w:tab w:val="left" w:pos="10620"/>
              </w:tabs>
              <w:rPr>
                <w:rFonts w:ascii="Cambria" w:hAnsi="Cambria"/>
              </w:rPr>
            </w:pPr>
            <w:bookmarkStart w:id="2476" w:name="_Toc137818288"/>
            <w:bookmarkStart w:id="2477" w:name="_Toc137830965"/>
            <w:r>
              <w:rPr>
                <w:rFonts w:ascii="Cambria" w:hAnsi="Cambria"/>
                <w:b w:val="0"/>
              </w:rPr>
              <w:t>Status</w:t>
            </w:r>
            <w:bookmarkEnd w:id="2476"/>
            <w:bookmarkEnd w:id="2477"/>
          </w:p>
          <w:p w14:paraId="241D8597" w14:textId="77777777" w:rsidR="009274EA" w:rsidRDefault="00C53038">
            <w:pPr>
              <w:pStyle w:val="Heading112pt"/>
              <w:numPr>
                <w:ilvl w:val="2"/>
                <w:numId w:val="2"/>
              </w:numPr>
              <w:tabs>
                <w:tab w:val="left" w:pos="10620"/>
              </w:tabs>
              <w:rPr>
                <w:rFonts w:ascii="Cambria" w:hAnsi="Cambria"/>
              </w:rPr>
            </w:pPr>
            <w:bookmarkStart w:id="2478" w:name="_Toc137818289"/>
            <w:bookmarkStart w:id="2479" w:name="_Toc137830966"/>
            <w:r>
              <w:rPr>
                <w:rFonts w:ascii="Cambria" w:hAnsi="Cambria"/>
                <w:b w:val="0"/>
              </w:rPr>
              <w:t>Active</w:t>
            </w:r>
            <w:bookmarkEnd w:id="2478"/>
            <w:bookmarkEnd w:id="2479"/>
          </w:p>
          <w:p w14:paraId="1B9AAF39" w14:textId="77777777" w:rsidR="009274EA" w:rsidRDefault="00C53038">
            <w:pPr>
              <w:pStyle w:val="Heading112pt"/>
              <w:numPr>
                <w:ilvl w:val="2"/>
                <w:numId w:val="2"/>
              </w:numPr>
              <w:tabs>
                <w:tab w:val="left" w:pos="10620"/>
              </w:tabs>
              <w:rPr>
                <w:rFonts w:ascii="Cambria" w:hAnsi="Cambria"/>
              </w:rPr>
            </w:pPr>
            <w:bookmarkStart w:id="2480" w:name="_Toc137818290"/>
            <w:bookmarkStart w:id="2481" w:name="_Toc137830967"/>
            <w:r>
              <w:rPr>
                <w:rFonts w:ascii="Cambria" w:hAnsi="Cambria"/>
                <w:b w:val="0"/>
              </w:rPr>
              <w:t>Inactive</w:t>
            </w:r>
            <w:bookmarkEnd w:id="2480"/>
            <w:bookmarkEnd w:id="2481"/>
          </w:p>
          <w:p w14:paraId="1840EE7C"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0E09B72F" w14:textId="77777777" w:rsidR="009274EA" w:rsidRDefault="00C53038">
            <w:pPr>
              <w:pStyle w:val="Heading112pt"/>
              <w:tabs>
                <w:tab w:val="left" w:pos="10620"/>
              </w:tabs>
              <w:rPr>
                <w:rFonts w:ascii="Cambria" w:hAnsi="Cambria"/>
              </w:rPr>
            </w:pPr>
            <w:bookmarkStart w:id="2482" w:name="_Toc137818292"/>
            <w:bookmarkStart w:id="2483" w:name="_Toc137830969"/>
            <w:r>
              <w:rPr>
                <w:rFonts w:ascii="Cambria" w:hAnsi="Cambria"/>
                <w:b w:val="0"/>
              </w:rPr>
              <w:t>System should record in latest created record first.</w:t>
            </w:r>
            <w:bookmarkEnd w:id="2482"/>
            <w:bookmarkEnd w:id="2483"/>
          </w:p>
          <w:p w14:paraId="25C53907" w14:textId="77777777" w:rsidR="009274EA" w:rsidRDefault="00C53038">
            <w:pPr>
              <w:pStyle w:val="Heading112pt"/>
              <w:tabs>
                <w:tab w:val="left" w:pos="10620"/>
              </w:tabs>
              <w:rPr>
                <w:rFonts w:ascii="Cambria" w:hAnsi="Cambria"/>
              </w:rPr>
            </w:pPr>
            <w:bookmarkStart w:id="2484" w:name="_Toc137818293"/>
            <w:bookmarkStart w:id="2485" w:name="_Toc137830970"/>
            <w:r>
              <w:rPr>
                <w:rFonts w:ascii="Cambria" w:hAnsi="Cambria"/>
                <w:b w:val="0"/>
              </w:rPr>
              <w:t>System should not display updated record as a first record.</w:t>
            </w:r>
            <w:bookmarkEnd w:id="2484"/>
            <w:bookmarkEnd w:id="2485"/>
          </w:p>
          <w:p w14:paraId="1A2988CD"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4671F059" w14:textId="77777777" w:rsidR="009274EA" w:rsidRDefault="00C53038">
            <w:pPr>
              <w:pStyle w:val="Heading112pt"/>
              <w:numPr>
                <w:ilvl w:val="1"/>
                <w:numId w:val="2"/>
              </w:numPr>
              <w:tabs>
                <w:tab w:val="left" w:pos="10620"/>
              </w:tabs>
              <w:rPr>
                <w:rFonts w:ascii="Cambria" w:hAnsi="Cambria"/>
              </w:rPr>
            </w:pPr>
            <w:bookmarkStart w:id="2486" w:name="_Toc137818295"/>
            <w:bookmarkStart w:id="2487" w:name="_Toc137830972"/>
            <w:r>
              <w:rPr>
                <w:rFonts w:ascii="Cambria" w:hAnsi="Cambria"/>
                <w:b w:val="0"/>
              </w:rPr>
              <w:t>Active ( By default active while created )</w:t>
            </w:r>
            <w:bookmarkEnd w:id="2486"/>
            <w:bookmarkEnd w:id="2487"/>
          </w:p>
          <w:p w14:paraId="1C1E51F0" w14:textId="77777777" w:rsidR="009274EA" w:rsidRDefault="00C53038">
            <w:pPr>
              <w:pStyle w:val="Heading112pt"/>
              <w:numPr>
                <w:ilvl w:val="1"/>
                <w:numId w:val="2"/>
              </w:numPr>
              <w:tabs>
                <w:tab w:val="left" w:pos="10620"/>
              </w:tabs>
              <w:rPr>
                <w:rFonts w:ascii="Cambria" w:hAnsi="Cambria"/>
              </w:rPr>
            </w:pPr>
            <w:bookmarkStart w:id="2488" w:name="_Toc137818296"/>
            <w:bookmarkStart w:id="2489" w:name="_Toc137830973"/>
            <w:r>
              <w:rPr>
                <w:rFonts w:ascii="Cambria" w:hAnsi="Cambria"/>
                <w:b w:val="0"/>
              </w:rPr>
              <w:t>Inactive</w:t>
            </w:r>
            <w:bookmarkEnd w:id="2488"/>
            <w:bookmarkEnd w:id="2489"/>
          </w:p>
          <w:p w14:paraId="523A223A" w14:textId="77777777" w:rsidR="009274EA" w:rsidRDefault="00C53038">
            <w:pPr>
              <w:pStyle w:val="Heading112pt"/>
              <w:tabs>
                <w:tab w:val="left" w:pos="10620"/>
              </w:tabs>
              <w:rPr>
                <w:rFonts w:ascii="Cambria" w:hAnsi="Cambria"/>
              </w:rPr>
            </w:pPr>
            <w:bookmarkStart w:id="2490" w:name="_Toc137818297"/>
            <w:bookmarkStart w:id="2491" w:name="_Toc137830974"/>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2490"/>
            <w:bookmarkEnd w:id="2491"/>
          </w:p>
          <w:p w14:paraId="1B3FF433" w14:textId="77777777" w:rsidR="009274EA" w:rsidRDefault="00C53038">
            <w:pPr>
              <w:pStyle w:val="Heading112pt"/>
              <w:numPr>
                <w:ilvl w:val="1"/>
                <w:numId w:val="2"/>
              </w:numPr>
              <w:tabs>
                <w:tab w:val="left" w:pos="10620"/>
              </w:tabs>
              <w:rPr>
                <w:rFonts w:ascii="Cambria" w:hAnsi="Cambria"/>
              </w:rPr>
            </w:pPr>
            <w:bookmarkStart w:id="2492" w:name="_Toc137818298"/>
            <w:bookmarkStart w:id="2493" w:name="_Toc137830975"/>
            <w:r>
              <w:rPr>
                <w:rFonts w:ascii="Cambria" w:hAnsi="Cambria"/>
                <w:b w:val="0"/>
              </w:rPr>
              <w:t>Sr.</w:t>
            </w:r>
            <w:bookmarkEnd w:id="2492"/>
            <w:bookmarkEnd w:id="2493"/>
          </w:p>
          <w:p w14:paraId="7F87F5EE" w14:textId="77777777" w:rsidR="009274EA" w:rsidRDefault="00C53038">
            <w:pPr>
              <w:pStyle w:val="Heading112pt"/>
              <w:numPr>
                <w:ilvl w:val="1"/>
                <w:numId w:val="2"/>
              </w:numPr>
              <w:tabs>
                <w:tab w:val="left" w:pos="10620"/>
              </w:tabs>
              <w:rPr>
                <w:rFonts w:ascii="Cambria" w:hAnsi="Cambria"/>
              </w:rPr>
            </w:pPr>
            <w:bookmarkStart w:id="2494" w:name="_Toc137818299"/>
            <w:bookmarkStart w:id="2495" w:name="_Toc137830976"/>
            <w:r>
              <w:rPr>
                <w:rFonts w:ascii="Cambria" w:hAnsi="Cambria"/>
                <w:b w:val="0"/>
              </w:rPr>
              <w:t>Revenue District name</w:t>
            </w:r>
            <w:bookmarkEnd w:id="2494"/>
            <w:bookmarkEnd w:id="2495"/>
          </w:p>
          <w:p w14:paraId="1DF2AE83" w14:textId="77777777" w:rsidR="009274EA" w:rsidRDefault="00C53038">
            <w:pPr>
              <w:pStyle w:val="Heading112pt"/>
              <w:numPr>
                <w:ilvl w:val="1"/>
                <w:numId w:val="2"/>
              </w:numPr>
              <w:tabs>
                <w:tab w:val="left" w:pos="10620"/>
              </w:tabs>
              <w:rPr>
                <w:rFonts w:ascii="Cambria" w:hAnsi="Cambria"/>
              </w:rPr>
            </w:pPr>
            <w:bookmarkStart w:id="2496" w:name="_Toc137818300"/>
            <w:bookmarkStart w:id="2497" w:name="_Toc137830977"/>
            <w:r>
              <w:rPr>
                <w:rFonts w:ascii="Cambria" w:hAnsi="Cambria"/>
                <w:b w:val="0"/>
              </w:rPr>
              <w:t>State Name</w:t>
            </w:r>
            <w:bookmarkEnd w:id="2496"/>
            <w:bookmarkEnd w:id="2497"/>
          </w:p>
          <w:p w14:paraId="021DA598" w14:textId="77777777" w:rsidR="009274EA" w:rsidRDefault="00C53038">
            <w:pPr>
              <w:pStyle w:val="Heading112pt"/>
              <w:numPr>
                <w:ilvl w:val="1"/>
                <w:numId w:val="2"/>
              </w:numPr>
              <w:tabs>
                <w:tab w:val="left" w:pos="10620"/>
              </w:tabs>
              <w:rPr>
                <w:rFonts w:ascii="Cambria" w:hAnsi="Cambria"/>
              </w:rPr>
            </w:pPr>
            <w:bookmarkStart w:id="2498" w:name="_Toc137818301"/>
            <w:bookmarkStart w:id="2499" w:name="_Toc137830978"/>
            <w:r>
              <w:rPr>
                <w:rFonts w:ascii="Cambria" w:hAnsi="Cambria"/>
                <w:b w:val="0"/>
              </w:rPr>
              <w:t>Plantation District Name</w:t>
            </w:r>
            <w:bookmarkEnd w:id="2498"/>
            <w:bookmarkEnd w:id="2499"/>
          </w:p>
          <w:p w14:paraId="46666F11" w14:textId="77777777" w:rsidR="009274EA" w:rsidRDefault="00C53038">
            <w:pPr>
              <w:pStyle w:val="Heading112pt"/>
              <w:numPr>
                <w:ilvl w:val="1"/>
                <w:numId w:val="2"/>
              </w:numPr>
              <w:tabs>
                <w:tab w:val="left" w:pos="10620"/>
              </w:tabs>
              <w:rPr>
                <w:rFonts w:ascii="Cambria" w:hAnsi="Cambria"/>
              </w:rPr>
            </w:pPr>
            <w:bookmarkStart w:id="2500" w:name="_Toc137818302"/>
            <w:bookmarkStart w:id="2501" w:name="_Toc137830979"/>
            <w:r>
              <w:rPr>
                <w:rFonts w:ascii="Cambria" w:hAnsi="Cambria"/>
                <w:b w:val="0"/>
              </w:rPr>
              <w:t>State</w:t>
            </w:r>
            <w:bookmarkEnd w:id="2500"/>
            <w:bookmarkEnd w:id="2501"/>
          </w:p>
          <w:p w14:paraId="62BFB784" w14:textId="77777777" w:rsidR="009274EA" w:rsidRDefault="00C53038">
            <w:pPr>
              <w:pStyle w:val="Heading112pt"/>
              <w:numPr>
                <w:ilvl w:val="1"/>
                <w:numId w:val="2"/>
              </w:numPr>
              <w:tabs>
                <w:tab w:val="left" w:pos="10620"/>
              </w:tabs>
              <w:rPr>
                <w:rFonts w:ascii="Cambria" w:hAnsi="Cambria"/>
                <w:b w:val="0"/>
              </w:rPr>
            </w:pPr>
            <w:bookmarkStart w:id="2502" w:name="_Toc137818303"/>
            <w:bookmarkStart w:id="2503" w:name="_Toc137830980"/>
            <w:r>
              <w:rPr>
                <w:rFonts w:ascii="Cambria" w:hAnsi="Cambria"/>
                <w:b w:val="0"/>
              </w:rPr>
              <w:t>Action</w:t>
            </w:r>
            <w:bookmarkEnd w:id="2502"/>
            <w:bookmarkEnd w:id="2503"/>
          </w:p>
          <w:p w14:paraId="6FF039B6" w14:textId="77777777" w:rsidR="009274EA" w:rsidRDefault="00C53038">
            <w:pPr>
              <w:pStyle w:val="Heading112pt"/>
              <w:numPr>
                <w:ilvl w:val="2"/>
                <w:numId w:val="2"/>
              </w:numPr>
              <w:tabs>
                <w:tab w:val="left" w:pos="10620"/>
              </w:tabs>
              <w:rPr>
                <w:rFonts w:ascii="Cambria" w:hAnsi="Cambria"/>
                <w:b w:val="0"/>
              </w:rPr>
            </w:pPr>
            <w:bookmarkStart w:id="2504" w:name="_Toc137818304"/>
            <w:bookmarkStart w:id="2505" w:name="_Toc137830981"/>
            <w:r>
              <w:rPr>
                <w:rFonts w:ascii="Cambria" w:hAnsi="Cambria"/>
                <w:b w:val="0"/>
              </w:rPr>
              <w:t>Edit link</w:t>
            </w:r>
            <w:bookmarkEnd w:id="2504"/>
            <w:bookmarkEnd w:id="2505"/>
          </w:p>
          <w:p w14:paraId="6DE2F77F" w14:textId="77777777" w:rsidR="009274EA" w:rsidRDefault="00C53038">
            <w:pPr>
              <w:pStyle w:val="Heading112pt"/>
              <w:numPr>
                <w:ilvl w:val="2"/>
                <w:numId w:val="2"/>
              </w:numPr>
              <w:tabs>
                <w:tab w:val="left" w:pos="10620"/>
              </w:tabs>
              <w:rPr>
                <w:rFonts w:ascii="Cambria" w:hAnsi="Cambria"/>
                <w:b w:val="0"/>
              </w:rPr>
            </w:pPr>
            <w:bookmarkStart w:id="2506" w:name="_Toc137818305"/>
            <w:bookmarkStart w:id="2507" w:name="_Toc137830982"/>
            <w:r>
              <w:rPr>
                <w:rFonts w:ascii="Cambria" w:hAnsi="Cambria"/>
                <w:b w:val="0"/>
              </w:rPr>
              <w:t>View link</w:t>
            </w:r>
            <w:bookmarkEnd w:id="2506"/>
            <w:bookmarkEnd w:id="2507"/>
          </w:p>
          <w:p w14:paraId="373DB10F" w14:textId="77777777" w:rsidR="009274EA" w:rsidRDefault="00C53038">
            <w:pPr>
              <w:pStyle w:val="Heading112pt"/>
              <w:tabs>
                <w:tab w:val="left" w:pos="10620"/>
              </w:tabs>
              <w:rPr>
                <w:rFonts w:ascii="Cambria" w:hAnsi="Cambria"/>
              </w:rPr>
            </w:pPr>
            <w:bookmarkStart w:id="2508" w:name="_Toc137818306"/>
            <w:bookmarkStart w:id="2509" w:name="_Toc137830983"/>
            <w:r>
              <w:rPr>
                <w:rFonts w:ascii="Cambria" w:hAnsi="Cambria"/>
                <w:b w:val="0"/>
              </w:rPr>
              <w:t>System should display below fields when authorized user clicks on “Edit Revenue District”.</w:t>
            </w:r>
            <w:bookmarkEnd w:id="2508"/>
            <w:bookmarkEnd w:id="2509"/>
          </w:p>
          <w:p w14:paraId="54BE51E8" w14:textId="77777777" w:rsidR="009274EA" w:rsidRDefault="00C53038">
            <w:pPr>
              <w:pStyle w:val="Heading112pt"/>
              <w:numPr>
                <w:ilvl w:val="1"/>
                <w:numId w:val="2"/>
              </w:numPr>
              <w:tabs>
                <w:tab w:val="left" w:pos="10620"/>
              </w:tabs>
              <w:rPr>
                <w:rFonts w:ascii="Cambria" w:hAnsi="Cambria"/>
              </w:rPr>
            </w:pPr>
            <w:bookmarkStart w:id="2510" w:name="_Toc137818307"/>
            <w:bookmarkStart w:id="2511" w:name="_Toc137830984"/>
            <w:r>
              <w:rPr>
                <w:rFonts w:ascii="Cambria" w:hAnsi="Cambria"/>
                <w:b w:val="0"/>
              </w:rPr>
              <w:lastRenderedPageBreak/>
              <w:t>Revenue District name</w:t>
            </w:r>
            <w:bookmarkEnd w:id="2510"/>
            <w:bookmarkEnd w:id="2511"/>
          </w:p>
          <w:p w14:paraId="245919BC" w14:textId="77777777" w:rsidR="009274EA" w:rsidRDefault="00C53038">
            <w:pPr>
              <w:pStyle w:val="Heading112pt"/>
              <w:numPr>
                <w:ilvl w:val="1"/>
                <w:numId w:val="2"/>
              </w:numPr>
              <w:tabs>
                <w:tab w:val="left" w:pos="10620"/>
              </w:tabs>
              <w:rPr>
                <w:rFonts w:ascii="Cambria" w:hAnsi="Cambria"/>
              </w:rPr>
            </w:pPr>
            <w:bookmarkStart w:id="2512" w:name="_Toc137818308"/>
            <w:bookmarkStart w:id="2513" w:name="_Toc137830985"/>
            <w:r>
              <w:rPr>
                <w:rFonts w:ascii="Cambria" w:hAnsi="Cambria"/>
                <w:b w:val="0"/>
              </w:rPr>
              <w:t>State dropdown.</w:t>
            </w:r>
            <w:bookmarkEnd w:id="2512"/>
            <w:bookmarkEnd w:id="2513"/>
          </w:p>
          <w:p w14:paraId="093CFCB8" w14:textId="77777777" w:rsidR="009274EA" w:rsidRDefault="00C53038">
            <w:pPr>
              <w:pStyle w:val="Heading112pt"/>
              <w:numPr>
                <w:ilvl w:val="1"/>
                <w:numId w:val="2"/>
              </w:numPr>
              <w:tabs>
                <w:tab w:val="left" w:pos="10620"/>
              </w:tabs>
              <w:rPr>
                <w:rFonts w:ascii="Cambria" w:hAnsi="Cambria"/>
              </w:rPr>
            </w:pPr>
            <w:bookmarkStart w:id="2514" w:name="_Toc137818309"/>
            <w:bookmarkStart w:id="2515" w:name="_Toc137830986"/>
            <w:r>
              <w:rPr>
                <w:rFonts w:ascii="Cambria" w:hAnsi="Cambria"/>
                <w:b w:val="0"/>
              </w:rPr>
              <w:t>Plantation District dropdown.</w:t>
            </w:r>
            <w:bookmarkEnd w:id="2514"/>
            <w:bookmarkEnd w:id="2515"/>
          </w:p>
          <w:p w14:paraId="03B7D3E6" w14:textId="77777777" w:rsidR="009274EA" w:rsidRDefault="00C53038">
            <w:pPr>
              <w:pStyle w:val="Heading112pt"/>
              <w:numPr>
                <w:ilvl w:val="1"/>
                <w:numId w:val="2"/>
              </w:numPr>
              <w:tabs>
                <w:tab w:val="left" w:pos="10620"/>
              </w:tabs>
              <w:rPr>
                <w:rFonts w:ascii="Cambria" w:hAnsi="Cambria"/>
                <w:b w:val="0"/>
              </w:rPr>
            </w:pPr>
            <w:bookmarkStart w:id="2516" w:name="_Toc137818310"/>
            <w:bookmarkStart w:id="2517" w:name="_Toc137830987"/>
            <w:r>
              <w:rPr>
                <w:rFonts w:ascii="Cambria" w:hAnsi="Cambria"/>
                <w:b w:val="0"/>
              </w:rPr>
              <w:t>Status</w:t>
            </w:r>
            <w:bookmarkEnd w:id="2516"/>
            <w:bookmarkEnd w:id="2517"/>
          </w:p>
          <w:p w14:paraId="3E48C2BF" w14:textId="77777777" w:rsidR="009274EA" w:rsidRDefault="00C53038">
            <w:pPr>
              <w:pStyle w:val="Heading112pt"/>
              <w:numPr>
                <w:ilvl w:val="2"/>
                <w:numId w:val="2"/>
              </w:numPr>
              <w:tabs>
                <w:tab w:val="left" w:pos="10620"/>
              </w:tabs>
              <w:rPr>
                <w:rFonts w:ascii="Cambria" w:hAnsi="Cambria"/>
                <w:b w:val="0"/>
              </w:rPr>
            </w:pPr>
            <w:bookmarkStart w:id="2518" w:name="_Toc137818311"/>
            <w:bookmarkStart w:id="2519" w:name="_Toc137830988"/>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2518"/>
            <w:bookmarkEnd w:id="2519"/>
          </w:p>
          <w:p w14:paraId="0863E8F7" w14:textId="77777777" w:rsidR="009274EA" w:rsidRDefault="00C53038">
            <w:pPr>
              <w:pStyle w:val="Heading112pt"/>
              <w:numPr>
                <w:ilvl w:val="2"/>
                <w:numId w:val="2"/>
              </w:numPr>
              <w:tabs>
                <w:tab w:val="left" w:pos="10620"/>
              </w:tabs>
              <w:rPr>
                <w:rFonts w:ascii="Cambria" w:hAnsi="Cambria"/>
                <w:b w:val="0"/>
              </w:rPr>
            </w:pPr>
            <w:bookmarkStart w:id="2520" w:name="_Toc137818312"/>
            <w:bookmarkStart w:id="2521" w:name="_Toc137830989"/>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2520"/>
            <w:bookmarkEnd w:id="2521"/>
          </w:p>
          <w:p w14:paraId="7BECFB75" w14:textId="77777777" w:rsidR="009274EA" w:rsidRDefault="00C53038">
            <w:pPr>
              <w:pStyle w:val="Heading112pt"/>
              <w:numPr>
                <w:ilvl w:val="1"/>
                <w:numId w:val="2"/>
              </w:numPr>
              <w:tabs>
                <w:tab w:val="left" w:pos="10620"/>
              </w:tabs>
              <w:rPr>
                <w:rFonts w:ascii="Cambria" w:hAnsi="Cambria"/>
              </w:rPr>
            </w:pPr>
            <w:bookmarkStart w:id="2522" w:name="_Toc137818313"/>
            <w:bookmarkStart w:id="2523" w:name="_Toc137830990"/>
            <w:r>
              <w:rPr>
                <w:rFonts w:ascii="Cambria" w:hAnsi="Cambria"/>
                <w:b w:val="0"/>
              </w:rPr>
              <w:t>Update button.</w:t>
            </w:r>
            <w:bookmarkEnd w:id="2522"/>
            <w:bookmarkEnd w:id="2523"/>
          </w:p>
          <w:p w14:paraId="4D77AC64" w14:textId="77777777" w:rsidR="009274EA" w:rsidRDefault="00C53038">
            <w:pPr>
              <w:pStyle w:val="Heading112pt"/>
              <w:numPr>
                <w:ilvl w:val="1"/>
                <w:numId w:val="2"/>
              </w:numPr>
              <w:tabs>
                <w:tab w:val="left" w:pos="10620"/>
              </w:tabs>
              <w:rPr>
                <w:rFonts w:ascii="Cambria" w:hAnsi="Cambria"/>
              </w:rPr>
            </w:pPr>
            <w:bookmarkStart w:id="2524" w:name="_Toc137818314"/>
            <w:bookmarkStart w:id="2525" w:name="_Toc137830991"/>
            <w:r>
              <w:rPr>
                <w:rFonts w:ascii="Cambria" w:hAnsi="Cambria"/>
                <w:b w:val="0"/>
              </w:rPr>
              <w:t>Clear button.</w:t>
            </w:r>
            <w:bookmarkEnd w:id="2524"/>
            <w:bookmarkEnd w:id="2525"/>
          </w:p>
          <w:p w14:paraId="031D5FF5" w14:textId="77777777" w:rsidR="009274EA" w:rsidRDefault="00C53038">
            <w:pPr>
              <w:pStyle w:val="Heading112pt"/>
              <w:numPr>
                <w:ilvl w:val="1"/>
                <w:numId w:val="2"/>
              </w:numPr>
              <w:tabs>
                <w:tab w:val="left" w:pos="10620"/>
              </w:tabs>
              <w:rPr>
                <w:rFonts w:ascii="Cambria" w:hAnsi="Cambria"/>
              </w:rPr>
            </w:pPr>
            <w:bookmarkStart w:id="2526" w:name="_Toc137818315"/>
            <w:bookmarkStart w:id="2527" w:name="_Toc137830992"/>
            <w:r>
              <w:rPr>
                <w:rFonts w:ascii="Cambria" w:hAnsi="Cambria"/>
                <w:b w:val="0"/>
              </w:rPr>
              <w:t>Cancel button.</w:t>
            </w:r>
            <w:bookmarkEnd w:id="2526"/>
            <w:bookmarkEnd w:id="2527"/>
          </w:p>
          <w:p w14:paraId="18F6F580" w14:textId="77777777" w:rsidR="009274EA" w:rsidRDefault="00C53038">
            <w:pPr>
              <w:pStyle w:val="Heading112pt"/>
              <w:tabs>
                <w:tab w:val="left" w:pos="10620"/>
              </w:tabs>
              <w:rPr>
                <w:rFonts w:ascii="Cambria" w:hAnsi="Cambria"/>
              </w:rPr>
            </w:pPr>
            <w:bookmarkStart w:id="2528" w:name="_Toc137818316"/>
            <w:bookmarkStart w:id="2529" w:name="_Toc137830993"/>
            <w:r>
              <w:rPr>
                <w:rFonts w:ascii="Cambria" w:hAnsi="Cambria"/>
                <w:b w:val="0"/>
              </w:rPr>
              <w:t>System should provide above mentioned fields as a mandatory fields.</w:t>
            </w:r>
            <w:bookmarkEnd w:id="2528"/>
            <w:bookmarkEnd w:id="2529"/>
          </w:p>
          <w:p w14:paraId="5534EB85" w14:textId="77777777" w:rsidR="009274EA" w:rsidRDefault="00C53038">
            <w:pPr>
              <w:pStyle w:val="Heading112pt"/>
              <w:tabs>
                <w:tab w:val="left" w:pos="10620"/>
              </w:tabs>
              <w:rPr>
                <w:rFonts w:ascii="Cambria" w:hAnsi="Cambria"/>
              </w:rPr>
            </w:pPr>
            <w:bookmarkStart w:id="2530" w:name="_Toc137818317"/>
            <w:bookmarkStart w:id="2531" w:name="_Toc137830994"/>
            <w:r>
              <w:rPr>
                <w:rFonts w:ascii="Cambria" w:hAnsi="Cambria"/>
                <w:b w:val="0"/>
              </w:rPr>
              <w:t>System should display validation message “Please enter details” on click update button with blank fields.</w:t>
            </w:r>
            <w:bookmarkEnd w:id="2530"/>
            <w:bookmarkEnd w:id="2531"/>
          </w:p>
          <w:p w14:paraId="6A3C2AC0" w14:textId="77777777" w:rsidR="009274EA" w:rsidRDefault="00C53038">
            <w:pPr>
              <w:pStyle w:val="Heading112pt"/>
              <w:tabs>
                <w:tab w:val="left" w:pos="10620"/>
              </w:tabs>
              <w:rPr>
                <w:rFonts w:ascii="Cambria" w:hAnsi="Cambria"/>
              </w:rPr>
            </w:pPr>
            <w:bookmarkStart w:id="2532" w:name="_Toc137818318"/>
            <w:bookmarkStart w:id="2533" w:name="_Toc137830995"/>
            <w:r>
              <w:rPr>
                <w:rFonts w:ascii="Cambria" w:hAnsi="Cambria"/>
                <w:b w:val="0"/>
              </w:rPr>
              <w:t>System should clear all input on click clear button.</w:t>
            </w:r>
            <w:bookmarkEnd w:id="2532"/>
            <w:bookmarkEnd w:id="2533"/>
          </w:p>
          <w:p w14:paraId="2140F4FF" w14:textId="77777777" w:rsidR="009274EA" w:rsidRDefault="00C53038">
            <w:pPr>
              <w:pStyle w:val="Heading112pt"/>
              <w:tabs>
                <w:tab w:val="left" w:pos="10620"/>
              </w:tabs>
              <w:rPr>
                <w:rFonts w:ascii="Cambria" w:hAnsi="Cambria"/>
              </w:rPr>
            </w:pPr>
            <w:bookmarkStart w:id="2534" w:name="_Toc137818319"/>
            <w:bookmarkStart w:id="2535" w:name="_Toc137830996"/>
            <w:r>
              <w:rPr>
                <w:rFonts w:ascii="Cambria" w:hAnsi="Cambria"/>
                <w:b w:val="0"/>
              </w:rPr>
              <w:t>System should redirect on log in home page on click cancel button.</w:t>
            </w:r>
            <w:bookmarkEnd w:id="2534"/>
            <w:bookmarkEnd w:id="2535"/>
          </w:p>
          <w:p w14:paraId="5403AE08" w14:textId="77777777" w:rsidR="009274EA" w:rsidRDefault="00C53038">
            <w:pPr>
              <w:pStyle w:val="Heading112pt"/>
              <w:tabs>
                <w:tab w:val="left" w:pos="10620"/>
              </w:tabs>
              <w:rPr>
                <w:rFonts w:ascii="Cambria" w:hAnsi="Cambria"/>
              </w:rPr>
            </w:pPr>
            <w:bookmarkStart w:id="2536" w:name="_Toc137818320"/>
            <w:bookmarkStart w:id="2537" w:name="_Toc137830997"/>
            <w:r>
              <w:rPr>
                <w:rFonts w:ascii="Cambria" w:hAnsi="Cambria"/>
                <w:b w:val="0"/>
              </w:rPr>
              <w:t>System should not allow to enter duplicate value in</w:t>
            </w:r>
            <w:r>
              <w:rPr>
                <w:rFonts w:ascii="Cambria" w:hAnsi="Cambria"/>
              </w:rPr>
              <w:t xml:space="preserve"> Revenue District Name </w:t>
            </w:r>
            <w:r>
              <w:rPr>
                <w:rFonts w:ascii="Cambria" w:hAnsi="Cambria"/>
                <w:b w:val="0"/>
              </w:rPr>
              <w:t>and should validation “Revenue District Name already exists”.</w:t>
            </w:r>
            <w:bookmarkEnd w:id="2536"/>
            <w:bookmarkEnd w:id="2537"/>
          </w:p>
          <w:p w14:paraId="2C38491E" w14:textId="77777777" w:rsidR="009274EA" w:rsidRDefault="00C53038">
            <w:pPr>
              <w:pStyle w:val="Heading112pt"/>
              <w:tabs>
                <w:tab w:val="left" w:pos="10620"/>
              </w:tabs>
              <w:rPr>
                <w:rFonts w:ascii="Cambria" w:hAnsi="Cambria"/>
              </w:rPr>
            </w:pPr>
            <w:bookmarkStart w:id="2538" w:name="_Toc137818321"/>
            <w:bookmarkStart w:id="2539" w:name="_Toc137830998"/>
            <w:r>
              <w:rPr>
                <w:rFonts w:ascii="Cambria" w:hAnsi="Cambria"/>
                <w:b w:val="0"/>
              </w:rPr>
              <w:t xml:space="preserve">System should display confirmation message </w:t>
            </w:r>
            <w:r>
              <w:rPr>
                <w:rFonts w:ascii="Cambria" w:hAnsi="Cambria"/>
              </w:rPr>
              <w:t>“Revenue District Updated successfully</w:t>
            </w:r>
            <w:r>
              <w:rPr>
                <w:rFonts w:ascii="Cambria" w:hAnsi="Cambria"/>
                <w:b w:val="0"/>
              </w:rPr>
              <w:t>” on click of submit button.</w:t>
            </w:r>
            <w:bookmarkEnd w:id="2538"/>
            <w:bookmarkEnd w:id="2539"/>
          </w:p>
          <w:p w14:paraId="0659C012" w14:textId="77777777" w:rsidR="009274EA" w:rsidRDefault="00C53038">
            <w:pPr>
              <w:pStyle w:val="Heading112pt"/>
              <w:tabs>
                <w:tab w:val="left" w:pos="10620"/>
              </w:tabs>
              <w:rPr>
                <w:rFonts w:ascii="Cambria" w:hAnsi="Cambria"/>
              </w:rPr>
            </w:pPr>
            <w:bookmarkStart w:id="2540" w:name="_Toc137818322"/>
            <w:bookmarkStart w:id="2541" w:name="_Toc137830999"/>
            <w:r>
              <w:rPr>
                <w:rFonts w:ascii="Cambria" w:hAnsi="Cambria"/>
                <w:b w:val="0"/>
              </w:rPr>
              <w:t xml:space="preserve">System should move Revenue District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2540"/>
            <w:bookmarkEnd w:id="2541"/>
          </w:p>
          <w:p w14:paraId="3C2A208C" w14:textId="77777777" w:rsidR="009274EA" w:rsidRDefault="00C53038">
            <w:pPr>
              <w:pStyle w:val="Heading112pt"/>
              <w:tabs>
                <w:tab w:val="left" w:pos="10620"/>
              </w:tabs>
              <w:rPr>
                <w:rFonts w:ascii="Cambria" w:hAnsi="Cambria"/>
              </w:rPr>
            </w:pPr>
            <w:bookmarkStart w:id="2542" w:name="_Toc137818323"/>
            <w:bookmarkStart w:id="2543" w:name="_Toc137831000"/>
            <w:r>
              <w:rPr>
                <w:rFonts w:ascii="Cambria" w:hAnsi="Cambria"/>
                <w:b w:val="0"/>
              </w:rPr>
              <w:t>In existing and past transaction system should display the inactivated values.</w:t>
            </w:r>
            <w:bookmarkEnd w:id="2542"/>
            <w:bookmarkEnd w:id="2543"/>
          </w:p>
          <w:p w14:paraId="372F6291" w14:textId="77777777" w:rsidR="009274EA" w:rsidRDefault="00C53038">
            <w:pPr>
              <w:pStyle w:val="Heading112pt"/>
              <w:tabs>
                <w:tab w:val="left" w:pos="10620"/>
              </w:tabs>
              <w:rPr>
                <w:rFonts w:ascii="Cambria" w:hAnsi="Cambria"/>
              </w:rPr>
            </w:pPr>
            <w:bookmarkStart w:id="2544" w:name="_Toc137818324"/>
            <w:bookmarkStart w:id="2545" w:name="_Toc137831001"/>
            <w:r>
              <w:rPr>
                <w:rFonts w:ascii="Cambria" w:hAnsi="Cambria"/>
                <w:b w:val="0"/>
              </w:rPr>
              <w:t xml:space="preserve">System should move Revenue District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2544"/>
            <w:bookmarkEnd w:id="2545"/>
          </w:p>
          <w:p w14:paraId="2FE527FF" w14:textId="77777777" w:rsidR="009274EA" w:rsidRDefault="00C53038">
            <w:pPr>
              <w:pStyle w:val="Heading112pt"/>
              <w:tabs>
                <w:tab w:val="left" w:pos="10620"/>
              </w:tabs>
              <w:rPr>
                <w:rFonts w:ascii="Cambria" w:hAnsi="Cambria"/>
              </w:rPr>
            </w:pPr>
            <w:bookmarkStart w:id="2546" w:name="_Toc137818325"/>
            <w:bookmarkStart w:id="2547" w:name="_Toc137831002"/>
            <w:r>
              <w:rPr>
                <w:rFonts w:ascii="Cambria" w:hAnsi="Cambria"/>
                <w:b w:val="0"/>
              </w:rPr>
              <w:t>In existing and past transaction system should not display the activated values.</w:t>
            </w:r>
            <w:bookmarkEnd w:id="2546"/>
            <w:bookmarkEnd w:id="2547"/>
          </w:p>
          <w:p w14:paraId="053C3AE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72AB8A06" w14:textId="77777777" w:rsidR="009274EA" w:rsidRDefault="00C53038">
            <w:pPr>
              <w:pStyle w:val="Heading112pt"/>
              <w:rPr>
                <w:rFonts w:ascii="Cambria" w:hAnsi="Cambria"/>
                <w:b w:val="0"/>
              </w:rPr>
            </w:pPr>
            <w:r>
              <w:rPr>
                <w:rFonts w:ascii="Cambria" w:hAnsi="Cambria"/>
                <w:b w:val="0"/>
              </w:rPr>
              <w:t>System should capture the entry of “Revenue District Name” update in audit trail report as “Revenue District Name”:&lt; Revenue District Name”  &gt; Updated”.</w:t>
            </w:r>
          </w:p>
          <w:p w14:paraId="39DB028A" w14:textId="77777777" w:rsidR="009274EA" w:rsidRDefault="009274EA">
            <w:pPr>
              <w:pStyle w:val="Heading112pt"/>
              <w:numPr>
                <w:ilvl w:val="0"/>
                <w:numId w:val="0"/>
              </w:numPr>
              <w:tabs>
                <w:tab w:val="left" w:pos="10620"/>
              </w:tabs>
              <w:rPr>
                <w:rFonts w:ascii="Cambria" w:hAnsi="Cambria"/>
                <w:u w:val="single"/>
              </w:rPr>
            </w:pPr>
            <w:bookmarkStart w:id="2548" w:name="_Toc137818326"/>
            <w:bookmarkStart w:id="2549" w:name="_Toc137831003"/>
          </w:p>
          <w:p w14:paraId="21FD3370" w14:textId="77777777" w:rsidR="009274EA" w:rsidRDefault="00C53038">
            <w:pPr>
              <w:pStyle w:val="Heading112pt"/>
              <w:numPr>
                <w:ilvl w:val="0"/>
                <w:numId w:val="0"/>
              </w:numPr>
              <w:tabs>
                <w:tab w:val="left" w:pos="10620"/>
              </w:tabs>
              <w:rPr>
                <w:rFonts w:ascii="Cambria" w:hAnsi="Cambria"/>
              </w:rPr>
            </w:pPr>
            <w:r>
              <w:rPr>
                <w:rFonts w:ascii="Cambria" w:hAnsi="Cambria"/>
                <w:u w:val="single"/>
              </w:rPr>
              <w:t>View Mode</w:t>
            </w:r>
            <w:r>
              <w:rPr>
                <w:rFonts w:ascii="Cambria" w:hAnsi="Cambria"/>
                <w:b w:val="0"/>
              </w:rPr>
              <w:t xml:space="preserve"> :</w:t>
            </w:r>
            <w:bookmarkEnd w:id="2548"/>
            <w:bookmarkEnd w:id="2549"/>
          </w:p>
          <w:p w14:paraId="09AB1839" w14:textId="77777777" w:rsidR="009274EA" w:rsidRDefault="00C53038">
            <w:pPr>
              <w:pStyle w:val="Heading112pt"/>
              <w:tabs>
                <w:tab w:val="left" w:pos="10620"/>
              </w:tabs>
              <w:rPr>
                <w:rFonts w:ascii="Cambria" w:hAnsi="Cambria"/>
              </w:rPr>
            </w:pPr>
            <w:bookmarkStart w:id="2550" w:name="_Toc137818327"/>
            <w:bookmarkStart w:id="2551" w:name="_Toc137831004"/>
            <w:r>
              <w:rPr>
                <w:rFonts w:ascii="Cambria" w:hAnsi="Cambria"/>
                <w:b w:val="0"/>
              </w:rPr>
              <w:t>System should display all details of respective “Revenue District Value” under view mode on click of view link.</w:t>
            </w:r>
            <w:bookmarkEnd w:id="2550"/>
            <w:bookmarkEnd w:id="2551"/>
          </w:p>
          <w:p w14:paraId="03CCEF98" w14:textId="77777777" w:rsidR="009274EA" w:rsidRDefault="00C53038">
            <w:pPr>
              <w:pStyle w:val="Heading112pt"/>
              <w:tabs>
                <w:tab w:val="left" w:pos="10620"/>
              </w:tabs>
              <w:rPr>
                <w:rFonts w:ascii="Cambria" w:hAnsi="Cambria"/>
              </w:rPr>
            </w:pPr>
            <w:bookmarkStart w:id="2552" w:name="_Toc137818328"/>
            <w:bookmarkStart w:id="2553" w:name="_Toc137831005"/>
            <w:r>
              <w:rPr>
                <w:rFonts w:ascii="Cambria" w:hAnsi="Cambria"/>
                <w:b w:val="0"/>
              </w:rPr>
              <w:t>System should provide export to PDF and Excel option.</w:t>
            </w:r>
            <w:bookmarkEnd w:id="2552"/>
            <w:bookmarkEnd w:id="2553"/>
          </w:p>
          <w:p w14:paraId="68104620" w14:textId="77777777" w:rsidR="009274EA" w:rsidRDefault="00C53038">
            <w:pPr>
              <w:pStyle w:val="Heading112pt"/>
              <w:tabs>
                <w:tab w:val="left" w:pos="10620"/>
              </w:tabs>
              <w:rPr>
                <w:rFonts w:ascii="Cambria" w:hAnsi="Cambria"/>
              </w:rPr>
            </w:pPr>
            <w:bookmarkStart w:id="2554" w:name="_Toc137818329"/>
            <w:bookmarkStart w:id="2555" w:name="_Toc137831006"/>
            <w:r>
              <w:rPr>
                <w:rFonts w:ascii="Cambria" w:hAnsi="Cambria"/>
                <w:b w:val="0"/>
              </w:rPr>
              <w:t>System should display below details in exported Excel/PDF file for respective Revenue District detail.</w:t>
            </w:r>
            <w:bookmarkEnd w:id="2554"/>
            <w:bookmarkEnd w:id="2555"/>
          </w:p>
          <w:p w14:paraId="535F2466" w14:textId="77777777" w:rsidR="009274EA" w:rsidRDefault="00C53038">
            <w:pPr>
              <w:pStyle w:val="Heading112pt"/>
              <w:numPr>
                <w:ilvl w:val="1"/>
                <w:numId w:val="2"/>
              </w:numPr>
              <w:tabs>
                <w:tab w:val="left" w:pos="10620"/>
              </w:tabs>
              <w:rPr>
                <w:rFonts w:ascii="Cambria" w:hAnsi="Cambria"/>
              </w:rPr>
            </w:pPr>
            <w:bookmarkStart w:id="2556" w:name="_Toc137818330"/>
            <w:bookmarkStart w:id="2557" w:name="_Toc137831007"/>
            <w:r>
              <w:rPr>
                <w:rFonts w:ascii="Cambria" w:hAnsi="Cambria"/>
                <w:b w:val="0"/>
              </w:rPr>
              <w:lastRenderedPageBreak/>
              <w:t>Sr.</w:t>
            </w:r>
            <w:bookmarkEnd w:id="2556"/>
            <w:bookmarkEnd w:id="2557"/>
          </w:p>
          <w:p w14:paraId="040430AE" w14:textId="77777777" w:rsidR="009274EA" w:rsidRDefault="00C53038">
            <w:pPr>
              <w:pStyle w:val="Heading112pt"/>
              <w:numPr>
                <w:ilvl w:val="1"/>
                <w:numId w:val="2"/>
              </w:numPr>
              <w:tabs>
                <w:tab w:val="left" w:pos="10620"/>
              </w:tabs>
              <w:rPr>
                <w:rFonts w:ascii="Cambria" w:hAnsi="Cambria"/>
              </w:rPr>
            </w:pPr>
            <w:bookmarkStart w:id="2558" w:name="_Toc137818331"/>
            <w:bookmarkStart w:id="2559" w:name="_Toc137831008"/>
            <w:r>
              <w:rPr>
                <w:rFonts w:ascii="Cambria" w:hAnsi="Cambria"/>
                <w:b w:val="0"/>
              </w:rPr>
              <w:t>Revenue District Name</w:t>
            </w:r>
            <w:bookmarkEnd w:id="2558"/>
            <w:bookmarkEnd w:id="2559"/>
          </w:p>
          <w:p w14:paraId="2FCC2B99" w14:textId="77777777" w:rsidR="009274EA" w:rsidRDefault="00C53038">
            <w:pPr>
              <w:pStyle w:val="Heading112pt"/>
              <w:numPr>
                <w:ilvl w:val="1"/>
                <w:numId w:val="2"/>
              </w:numPr>
              <w:tabs>
                <w:tab w:val="left" w:pos="10620"/>
              </w:tabs>
              <w:rPr>
                <w:rFonts w:ascii="Cambria" w:hAnsi="Cambria"/>
              </w:rPr>
            </w:pPr>
            <w:bookmarkStart w:id="2560" w:name="_Toc137818332"/>
            <w:bookmarkStart w:id="2561" w:name="_Toc137831009"/>
            <w:r>
              <w:rPr>
                <w:rFonts w:ascii="Cambria" w:hAnsi="Cambria"/>
                <w:b w:val="0"/>
              </w:rPr>
              <w:t>State Name</w:t>
            </w:r>
            <w:bookmarkEnd w:id="2560"/>
            <w:bookmarkEnd w:id="2561"/>
          </w:p>
          <w:p w14:paraId="46B162C0" w14:textId="77777777" w:rsidR="009274EA" w:rsidRDefault="00C53038">
            <w:pPr>
              <w:pStyle w:val="Heading112pt"/>
              <w:numPr>
                <w:ilvl w:val="1"/>
                <w:numId w:val="2"/>
              </w:numPr>
              <w:tabs>
                <w:tab w:val="left" w:pos="10620"/>
              </w:tabs>
              <w:rPr>
                <w:rFonts w:ascii="Cambria" w:hAnsi="Cambria"/>
              </w:rPr>
            </w:pPr>
            <w:bookmarkStart w:id="2562" w:name="_Toc137818333"/>
            <w:bookmarkStart w:id="2563" w:name="_Toc137831010"/>
            <w:r>
              <w:rPr>
                <w:rFonts w:ascii="Cambria" w:hAnsi="Cambria"/>
                <w:b w:val="0"/>
              </w:rPr>
              <w:t>Plantation District Name</w:t>
            </w:r>
            <w:bookmarkEnd w:id="2562"/>
            <w:bookmarkEnd w:id="2563"/>
          </w:p>
          <w:p w14:paraId="1E26353F" w14:textId="77777777" w:rsidR="009274EA" w:rsidRDefault="00C53038">
            <w:pPr>
              <w:pStyle w:val="Heading112pt"/>
              <w:numPr>
                <w:ilvl w:val="1"/>
                <w:numId w:val="2"/>
              </w:numPr>
              <w:tabs>
                <w:tab w:val="left" w:pos="10620"/>
              </w:tabs>
              <w:rPr>
                <w:rFonts w:ascii="Cambria" w:hAnsi="Cambria"/>
              </w:rPr>
            </w:pPr>
            <w:bookmarkStart w:id="2564" w:name="_Toc137818334"/>
            <w:bookmarkStart w:id="2565" w:name="_Toc137831011"/>
            <w:r>
              <w:rPr>
                <w:rFonts w:ascii="Cambria" w:hAnsi="Cambria"/>
                <w:b w:val="0"/>
              </w:rPr>
              <w:t>Status</w:t>
            </w:r>
            <w:bookmarkEnd w:id="2564"/>
            <w:bookmarkEnd w:id="2565"/>
          </w:p>
          <w:p w14:paraId="3AD56F07" w14:textId="77777777" w:rsidR="009274EA" w:rsidRDefault="00C53038">
            <w:pPr>
              <w:pStyle w:val="Heading112pt"/>
              <w:numPr>
                <w:ilvl w:val="2"/>
                <w:numId w:val="2"/>
              </w:numPr>
              <w:tabs>
                <w:tab w:val="left" w:pos="10620"/>
              </w:tabs>
              <w:rPr>
                <w:rFonts w:ascii="Cambria" w:hAnsi="Cambria"/>
              </w:rPr>
            </w:pPr>
            <w:bookmarkStart w:id="2566" w:name="_Toc137818335"/>
            <w:bookmarkStart w:id="2567" w:name="_Toc137831012"/>
            <w:r>
              <w:rPr>
                <w:rFonts w:ascii="Cambria" w:hAnsi="Cambria"/>
                <w:b w:val="0"/>
              </w:rPr>
              <w:t>Active</w:t>
            </w:r>
            <w:bookmarkEnd w:id="2566"/>
            <w:bookmarkEnd w:id="2567"/>
          </w:p>
          <w:p w14:paraId="291141C7" w14:textId="77777777" w:rsidR="009274EA" w:rsidRDefault="00C53038">
            <w:pPr>
              <w:pStyle w:val="Heading112pt"/>
              <w:numPr>
                <w:ilvl w:val="2"/>
                <w:numId w:val="2"/>
              </w:numPr>
              <w:tabs>
                <w:tab w:val="left" w:pos="10620"/>
              </w:tabs>
              <w:rPr>
                <w:rFonts w:ascii="Cambria" w:hAnsi="Cambria"/>
              </w:rPr>
            </w:pPr>
            <w:bookmarkStart w:id="2568" w:name="_Toc137818336"/>
            <w:bookmarkStart w:id="2569" w:name="_Toc137831013"/>
            <w:r>
              <w:rPr>
                <w:rFonts w:ascii="Cambria" w:hAnsi="Cambria"/>
                <w:b w:val="0"/>
              </w:rPr>
              <w:t>Inactive</w:t>
            </w:r>
            <w:bookmarkEnd w:id="2568"/>
            <w:bookmarkEnd w:id="2569"/>
          </w:p>
          <w:p w14:paraId="161527CB" w14:textId="77777777" w:rsidR="009274EA" w:rsidRDefault="00C53038">
            <w:pPr>
              <w:pStyle w:val="Heading112pt"/>
              <w:tabs>
                <w:tab w:val="left" w:pos="10620"/>
              </w:tabs>
              <w:rPr>
                <w:rFonts w:ascii="Cambria" w:hAnsi="Cambria"/>
              </w:rPr>
            </w:pPr>
            <w:bookmarkStart w:id="2570" w:name="_Toc137818337"/>
            <w:bookmarkStart w:id="2571" w:name="_Toc137831014"/>
            <w:r>
              <w:rPr>
                <w:rFonts w:ascii="Cambria" w:hAnsi="Cambria"/>
                <w:b w:val="0"/>
              </w:rPr>
              <w:t>System should not allow to change the detail in view mode.</w:t>
            </w:r>
            <w:bookmarkEnd w:id="2570"/>
            <w:bookmarkEnd w:id="2571"/>
          </w:p>
          <w:p w14:paraId="44A44893" w14:textId="77777777" w:rsidR="009274EA" w:rsidRDefault="00C53038">
            <w:pPr>
              <w:pStyle w:val="Heading112pt"/>
              <w:numPr>
                <w:ilvl w:val="0"/>
                <w:numId w:val="0"/>
              </w:numPr>
              <w:tabs>
                <w:tab w:val="left" w:pos="10620"/>
              </w:tabs>
              <w:ind w:left="360" w:hanging="360"/>
              <w:rPr>
                <w:rFonts w:ascii="Cambria" w:hAnsi="Cambria"/>
                <w:b w:val="0"/>
              </w:rPr>
            </w:pPr>
            <w:bookmarkStart w:id="2572" w:name="_Toc137818338"/>
            <w:bookmarkStart w:id="2573" w:name="_Toc137831015"/>
            <w:r>
              <w:rPr>
                <w:rFonts w:ascii="Cambria" w:hAnsi="Cambria"/>
                <w:u w:val="single"/>
              </w:rPr>
              <w:t>Uploaded Document section</w:t>
            </w:r>
            <w:r>
              <w:rPr>
                <w:rFonts w:ascii="Cambria" w:hAnsi="Cambria"/>
                <w:b w:val="0"/>
              </w:rPr>
              <w:t xml:space="preserve"> :</w:t>
            </w:r>
            <w:bookmarkEnd w:id="2572"/>
            <w:bookmarkEnd w:id="2573"/>
          </w:p>
          <w:p w14:paraId="6D810139" w14:textId="77777777" w:rsidR="009274EA" w:rsidRDefault="00C53038">
            <w:pPr>
              <w:pStyle w:val="Heading112pt"/>
              <w:tabs>
                <w:tab w:val="left" w:pos="10620"/>
              </w:tabs>
              <w:rPr>
                <w:rFonts w:ascii="Cambria" w:hAnsi="Cambria"/>
              </w:rPr>
            </w:pPr>
            <w:bookmarkStart w:id="2574" w:name="_Toc137818339"/>
            <w:bookmarkStart w:id="2575" w:name="_Toc137831016"/>
            <w:r>
              <w:rPr>
                <w:rFonts w:ascii="Cambria" w:hAnsi="Cambria"/>
                <w:b w:val="0"/>
              </w:rPr>
              <w:t>System should display the list of PDF documents uploaded while doing any activity in master.</w:t>
            </w:r>
            <w:bookmarkEnd w:id="2574"/>
            <w:bookmarkEnd w:id="2575"/>
          </w:p>
          <w:p w14:paraId="0918CF09" w14:textId="77777777" w:rsidR="009274EA" w:rsidRDefault="00C53038">
            <w:pPr>
              <w:pStyle w:val="Heading112pt"/>
              <w:tabs>
                <w:tab w:val="left" w:pos="10620"/>
              </w:tabs>
              <w:rPr>
                <w:rFonts w:ascii="Cambria" w:hAnsi="Cambria"/>
              </w:rPr>
            </w:pPr>
            <w:bookmarkStart w:id="2576" w:name="_Toc137818340"/>
            <w:bookmarkStart w:id="2577" w:name="_Toc137831017"/>
            <w:r>
              <w:rPr>
                <w:rFonts w:ascii="Cambria" w:hAnsi="Cambria"/>
                <w:b w:val="0"/>
              </w:rPr>
              <w:t>System should below detail in uploaded document section.</w:t>
            </w:r>
            <w:bookmarkEnd w:id="2576"/>
            <w:bookmarkEnd w:id="2577"/>
          </w:p>
          <w:p w14:paraId="17CB5255" w14:textId="77777777" w:rsidR="009274EA" w:rsidRDefault="00C53038">
            <w:pPr>
              <w:pStyle w:val="Heading112pt"/>
              <w:numPr>
                <w:ilvl w:val="1"/>
                <w:numId w:val="2"/>
              </w:numPr>
              <w:tabs>
                <w:tab w:val="left" w:pos="10620"/>
              </w:tabs>
              <w:rPr>
                <w:rFonts w:ascii="Cambria" w:hAnsi="Cambria"/>
              </w:rPr>
            </w:pPr>
            <w:bookmarkStart w:id="2578" w:name="_Toc137818341"/>
            <w:bookmarkStart w:id="2579" w:name="_Toc137831018"/>
            <w:r>
              <w:rPr>
                <w:rFonts w:ascii="Cambria" w:hAnsi="Cambria"/>
                <w:b w:val="0"/>
              </w:rPr>
              <w:t>Sr.</w:t>
            </w:r>
            <w:bookmarkEnd w:id="2578"/>
            <w:bookmarkEnd w:id="2579"/>
          </w:p>
          <w:p w14:paraId="6E2233FC" w14:textId="77777777" w:rsidR="009274EA" w:rsidRDefault="00C53038">
            <w:pPr>
              <w:pStyle w:val="Heading112pt"/>
              <w:numPr>
                <w:ilvl w:val="1"/>
                <w:numId w:val="2"/>
              </w:numPr>
              <w:tabs>
                <w:tab w:val="left" w:pos="10620"/>
              </w:tabs>
              <w:rPr>
                <w:rFonts w:ascii="Cambria" w:hAnsi="Cambria"/>
              </w:rPr>
            </w:pPr>
            <w:r>
              <w:rPr>
                <w:rFonts w:ascii="Cambria" w:hAnsi="Cambria"/>
                <w:b w:val="0"/>
              </w:rPr>
              <w:t>Revenue District Name</w:t>
            </w:r>
          </w:p>
          <w:p w14:paraId="313131B9" w14:textId="77777777" w:rsidR="009274EA" w:rsidRDefault="00C53038">
            <w:pPr>
              <w:pStyle w:val="Heading112pt"/>
              <w:numPr>
                <w:ilvl w:val="1"/>
                <w:numId w:val="2"/>
              </w:numPr>
              <w:tabs>
                <w:tab w:val="left" w:pos="10620"/>
              </w:tabs>
              <w:rPr>
                <w:rFonts w:ascii="Cambria" w:hAnsi="Cambria"/>
              </w:rPr>
            </w:pPr>
            <w:bookmarkStart w:id="2580" w:name="_Toc137818342"/>
            <w:bookmarkStart w:id="2581" w:name="_Toc137831019"/>
            <w:r>
              <w:rPr>
                <w:rFonts w:ascii="Cambria" w:hAnsi="Cambria"/>
                <w:b w:val="0"/>
              </w:rPr>
              <w:t>Document Brief/Remarks</w:t>
            </w:r>
            <w:bookmarkEnd w:id="2580"/>
            <w:bookmarkEnd w:id="2581"/>
          </w:p>
          <w:p w14:paraId="474D64B1" w14:textId="77777777" w:rsidR="009274EA" w:rsidRDefault="00C53038">
            <w:pPr>
              <w:pStyle w:val="Heading112pt"/>
              <w:numPr>
                <w:ilvl w:val="1"/>
                <w:numId w:val="2"/>
              </w:numPr>
              <w:tabs>
                <w:tab w:val="left" w:pos="10620"/>
              </w:tabs>
              <w:rPr>
                <w:rFonts w:ascii="Cambria" w:hAnsi="Cambria"/>
              </w:rPr>
            </w:pPr>
            <w:bookmarkStart w:id="2582" w:name="_Toc137818343"/>
            <w:bookmarkStart w:id="2583" w:name="_Toc137831020"/>
            <w:r>
              <w:rPr>
                <w:rFonts w:ascii="Cambria" w:hAnsi="Cambria"/>
                <w:b w:val="0"/>
              </w:rPr>
              <w:t>Document upload date and time</w:t>
            </w:r>
            <w:bookmarkEnd w:id="2582"/>
            <w:bookmarkEnd w:id="2583"/>
          </w:p>
          <w:p w14:paraId="7F1CB602" w14:textId="77777777" w:rsidR="009274EA" w:rsidRDefault="00C53038">
            <w:pPr>
              <w:pStyle w:val="Heading112pt"/>
              <w:numPr>
                <w:ilvl w:val="1"/>
                <w:numId w:val="2"/>
              </w:numPr>
              <w:tabs>
                <w:tab w:val="left" w:pos="10620"/>
              </w:tabs>
              <w:rPr>
                <w:rFonts w:ascii="Cambria" w:hAnsi="Cambria"/>
              </w:rPr>
            </w:pPr>
            <w:bookmarkStart w:id="2584" w:name="_Toc137818344"/>
            <w:bookmarkStart w:id="2585" w:name="_Toc137831021"/>
            <w:r>
              <w:rPr>
                <w:rFonts w:ascii="Cambria" w:hAnsi="Cambria"/>
                <w:b w:val="0"/>
              </w:rPr>
              <w:t>Action</w:t>
            </w:r>
            <w:bookmarkEnd w:id="2584"/>
            <w:bookmarkEnd w:id="2585"/>
            <w:r>
              <w:rPr>
                <w:rFonts w:ascii="Cambria" w:hAnsi="Cambria"/>
                <w:b w:val="0"/>
              </w:rPr>
              <w:t xml:space="preserve"> </w:t>
            </w:r>
          </w:p>
          <w:p w14:paraId="0B7F7785" w14:textId="77777777" w:rsidR="009274EA" w:rsidRDefault="00C53038">
            <w:pPr>
              <w:pStyle w:val="Heading112pt"/>
              <w:numPr>
                <w:ilvl w:val="2"/>
                <w:numId w:val="2"/>
              </w:numPr>
              <w:tabs>
                <w:tab w:val="left" w:pos="10620"/>
              </w:tabs>
              <w:rPr>
                <w:rFonts w:ascii="Cambria" w:hAnsi="Cambria"/>
              </w:rPr>
            </w:pPr>
            <w:bookmarkStart w:id="2586" w:name="_Toc137818345"/>
            <w:bookmarkStart w:id="2587" w:name="_Toc137831022"/>
            <w:r>
              <w:rPr>
                <w:rFonts w:ascii="Cambria" w:hAnsi="Cambria"/>
                <w:b w:val="0"/>
              </w:rPr>
              <w:t>Download document link.</w:t>
            </w:r>
            <w:bookmarkEnd w:id="2586"/>
            <w:bookmarkEnd w:id="2587"/>
          </w:p>
          <w:p w14:paraId="3418E87B" w14:textId="77777777" w:rsidR="009274EA" w:rsidRDefault="00C53038">
            <w:pPr>
              <w:pStyle w:val="Heading112pt"/>
              <w:numPr>
                <w:ilvl w:val="2"/>
                <w:numId w:val="2"/>
              </w:numPr>
              <w:tabs>
                <w:tab w:val="left" w:pos="10620"/>
              </w:tabs>
              <w:rPr>
                <w:rFonts w:ascii="Cambria" w:hAnsi="Cambria"/>
              </w:rPr>
            </w:pPr>
            <w:bookmarkStart w:id="2588" w:name="_Toc137818346"/>
            <w:bookmarkStart w:id="2589" w:name="_Toc137831023"/>
            <w:r>
              <w:rPr>
                <w:rFonts w:ascii="Cambria" w:hAnsi="Cambria"/>
                <w:b w:val="0"/>
              </w:rPr>
              <w:t>Preview document link.</w:t>
            </w:r>
            <w:bookmarkEnd w:id="2588"/>
            <w:bookmarkEnd w:id="2589"/>
          </w:p>
          <w:p w14:paraId="3A9B953E" w14:textId="77777777" w:rsidR="009274EA" w:rsidRDefault="00C53038">
            <w:pPr>
              <w:pStyle w:val="Heading112pt"/>
              <w:tabs>
                <w:tab w:val="left" w:pos="10620"/>
              </w:tabs>
              <w:rPr>
                <w:rFonts w:ascii="Cambria" w:hAnsi="Cambria"/>
              </w:rPr>
            </w:pPr>
            <w:bookmarkStart w:id="2590" w:name="_Toc137818347"/>
            <w:bookmarkStart w:id="2591" w:name="_Toc137831024"/>
            <w:r>
              <w:rPr>
                <w:rFonts w:ascii="Cambria" w:hAnsi="Cambria"/>
                <w:b w:val="0"/>
              </w:rPr>
              <w:t>System should download the document on click “Download document” link.</w:t>
            </w:r>
            <w:bookmarkEnd w:id="2590"/>
            <w:bookmarkEnd w:id="2591"/>
          </w:p>
          <w:p w14:paraId="7DB94E33" w14:textId="77777777" w:rsidR="009274EA" w:rsidRDefault="00C53038">
            <w:pPr>
              <w:pStyle w:val="Heading112pt"/>
              <w:tabs>
                <w:tab w:val="left" w:pos="10620"/>
              </w:tabs>
              <w:rPr>
                <w:rFonts w:ascii="Cambria" w:hAnsi="Cambria"/>
                <w:b w:val="0"/>
              </w:rPr>
            </w:pPr>
            <w:bookmarkStart w:id="2592" w:name="_Toc137818348"/>
            <w:bookmarkStart w:id="2593" w:name="_Toc137831025"/>
            <w:r>
              <w:rPr>
                <w:rFonts w:ascii="Cambria" w:hAnsi="Cambria"/>
                <w:b w:val="0"/>
              </w:rPr>
              <w:t>System should display the document without download on screen with PDF viewer on click “Preview Document” link.</w:t>
            </w:r>
            <w:bookmarkEnd w:id="2592"/>
            <w:bookmarkEnd w:id="2593"/>
          </w:p>
          <w:p w14:paraId="48FA0332" w14:textId="77777777" w:rsidR="009274EA" w:rsidRDefault="00C53038">
            <w:pPr>
              <w:pStyle w:val="Heading112pt"/>
              <w:numPr>
                <w:ilvl w:val="0"/>
                <w:numId w:val="0"/>
              </w:numPr>
              <w:tabs>
                <w:tab w:val="left" w:pos="10620"/>
              </w:tabs>
              <w:ind w:left="360" w:hanging="360"/>
              <w:rPr>
                <w:rFonts w:ascii="Cambria" w:hAnsi="Cambria"/>
                <w:b w:val="0"/>
              </w:rPr>
            </w:pPr>
            <w:bookmarkStart w:id="2594" w:name="_Toc137818349"/>
            <w:bookmarkStart w:id="2595" w:name="_Toc137831026"/>
            <w:r>
              <w:rPr>
                <w:rFonts w:ascii="Cambria" w:hAnsi="Cambria"/>
                <w:u w:val="single"/>
              </w:rPr>
              <w:t>View  History for &lt;Master Name&gt; Update</w:t>
            </w:r>
            <w:r>
              <w:rPr>
                <w:rFonts w:ascii="Cambria" w:hAnsi="Cambria"/>
                <w:b w:val="0"/>
              </w:rPr>
              <w:t>:</w:t>
            </w:r>
            <w:bookmarkEnd w:id="2594"/>
            <w:bookmarkEnd w:id="2595"/>
          </w:p>
          <w:p w14:paraId="3A597AFE" w14:textId="77777777" w:rsidR="009274EA" w:rsidRDefault="00C53038">
            <w:pPr>
              <w:pStyle w:val="Heading112pt"/>
              <w:tabs>
                <w:tab w:val="left" w:pos="10620"/>
              </w:tabs>
              <w:rPr>
                <w:rFonts w:ascii="Cambria" w:hAnsi="Cambria"/>
                <w:b w:val="0"/>
              </w:rPr>
            </w:pPr>
            <w:bookmarkStart w:id="2596" w:name="_Toc137818350"/>
            <w:bookmarkStart w:id="2597" w:name="_Toc137831027"/>
            <w:r>
              <w:rPr>
                <w:rFonts w:ascii="Cambria" w:hAnsi="Cambria"/>
                <w:b w:val="0"/>
              </w:rPr>
              <w:t>System should maintain and display history of every update for respective master value.</w:t>
            </w:r>
            <w:bookmarkEnd w:id="2596"/>
            <w:bookmarkEnd w:id="2597"/>
          </w:p>
          <w:p w14:paraId="15D03659" w14:textId="77777777" w:rsidR="009274EA" w:rsidRDefault="00C53038">
            <w:pPr>
              <w:pStyle w:val="Heading112pt"/>
              <w:tabs>
                <w:tab w:val="left" w:pos="10620"/>
              </w:tabs>
              <w:rPr>
                <w:rFonts w:ascii="Cambria" w:hAnsi="Cambria"/>
                <w:b w:val="0"/>
              </w:rPr>
            </w:pPr>
            <w:bookmarkStart w:id="2598" w:name="_Toc137818351"/>
            <w:bookmarkStart w:id="2599" w:name="_Toc137831028"/>
            <w:r>
              <w:rPr>
                <w:rFonts w:ascii="Cambria" w:hAnsi="Cambria"/>
                <w:b w:val="0"/>
              </w:rPr>
              <w:t>System should display below detail View History Section.</w:t>
            </w:r>
            <w:bookmarkEnd w:id="2598"/>
            <w:bookmarkEnd w:id="2599"/>
          </w:p>
          <w:p w14:paraId="6FC1A02A" w14:textId="77777777" w:rsidR="009274EA" w:rsidRDefault="00C53038">
            <w:pPr>
              <w:pStyle w:val="Heading112pt"/>
              <w:numPr>
                <w:ilvl w:val="1"/>
                <w:numId w:val="2"/>
              </w:numPr>
              <w:tabs>
                <w:tab w:val="left" w:pos="10620"/>
              </w:tabs>
              <w:rPr>
                <w:rFonts w:ascii="Cambria" w:hAnsi="Cambria"/>
                <w:b w:val="0"/>
              </w:rPr>
            </w:pPr>
            <w:bookmarkStart w:id="2600" w:name="_Toc137818352"/>
            <w:bookmarkStart w:id="2601" w:name="_Toc137831029"/>
            <w:r>
              <w:rPr>
                <w:rFonts w:ascii="Cambria" w:hAnsi="Cambria"/>
                <w:b w:val="0"/>
              </w:rPr>
              <w:t>Sr.</w:t>
            </w:r>
            <w:bookmarkEnd w:id="2600"/>
            <w:bookmarkEnd w:id="2601"/>
          </w:p>
          <w:p w14:paraId="722A4F0F" w14:textId="77777777" w:rsidR="009274EA" w:rsidRDefault="00C53038">
            <w:pPr>
              <w:pStyle w:val="Heading112pt"/>
              <w:numPr>
                <w:ilvl w:val="1"/>
                <w:numId w:val="2"/>
              </w:numPr>
              <w:tabs>
                <w:tab w:val="left" w:pos="10620"/>
              </w:tabs>
              <w:rPr>
                <w:rFonts w:ascii="Cambria" w:hAnsi="Cambria"/>
                <w:b w:val="0"/>
              </w:rPr>
            </w:pPr>
            <w:bookmarkStart w:id="2602" w:name="_Toc137818353"/>
            <w:bookmarkStart w:id="2603" w:name="_Toc137831030"/>
            <w:r>
              <w:rPr>
                <w:rFonts w:ascii="Cambria" w:hAnsi="Cambria"/>
                <w:b w:val="0"/>
              </w:rPr>
              <w:t>Old Value</w:t>
            </w:r>
            <w:bookmarkEnd w:id="2602"/>
            <w:bookmarkEnd w:id="2603"/>
          </w:p>
          <w:p w14:paraId="5C27F08D" w14:textId="77777777" w:rsidR="009274EA" w:rsidRDefault="00C53038">
            <w:pPr>
              <w:pStyle w:val="Heading112pt"/>
              <w:numPr>
                <w:ilvl w:val="1"/>
                <w:numId w:val="2"/>
              </w:numPr>
              <w:tabs>
                <w:tab w:val="left" w:pos="10620"/>
              </w:tabs>
              <w:rPr>
                <w:rFonts w:ascii="Cambria" w:hAnsi="Cambria"/>
                <w:b w:val="0"/>
              </w:rPr>
            </w:pPr>
            <w:bookmarkStart w:id="2604" w:name="_Toc137818354"/>
            <w:bookmarkStart w:id="2605" w:name="_Toc137831031"/>
            <w:r>
              <w:rPr>
                <w:rFonts w:ascii="Cambria" w:hAnsi="Cambria"/>
                <w:b w:val="0"/>
              </w:rPr>
              <w:t>New Value</w:t>
            </w:r>
            <w:bookmarkEnd w:id="2604"/>
            <w:bookmarkEnd w:id="2605"/>
          </w:p>
          <w:p w14:paraId="0344460A" w14:textId="77777777" w:rsidR="009274EA" w:rsidRDefault="00C53038">
            <w:pPr>
              <w:pStyle w:val="Heading112pt"/>
              <w:numPr>
                <w:ilvl w:val="1"/>
                <w:numId w:val="2"/>
              </w:numPr>
              <w:tabs>
                <w:tab w:val="left" w:pos="10620"/>
              </w:tabs>
              <w:rPr>
                <w:rFonts w:ascii="Cambria" w:hAnsi="Cambria"/>
                <w:b w:val="0"/>
              </w:rPr>
            </w:pPr>
            <w:bookmarkStart w:id="2606" w:name="_Toc137818355"/>
            <w:bookmarkStart w:id="2607" w:name="_Toc137831032"/>
            <w:r>
              <w:rPr>
                <w:rFonts w:ascii="Cambria" w:hAnsi="Cambria"/>
                <w:b w:val="0"/>
              </w:rPr>
              <w:t>Updated on Date and Time</w:t>
            </w:r>
            <w:bookmarkEnd w:id="2606"/>
            <w:bookmarkEnd w:id="2607"/>
          </w:p>
          <w:p w14:paraId="6D3FA7ED" w14:textId="77777777" w:rsidR="009274EA" w:rsidRDefault="00C53038">
            <w:pPr>
              <w:pStyle w:val="Heading112pt"/>
              <w:numPr>
                <w:ilvl w:val="1"/>
                <w:numId w:val="2"/>
              </w:numPr>
              <w:tabs>
                <w:tab w:val="left" w:pos="10620"/>
              </w:tabs>
              <w:rPr>
                <w:rFonts w:ascii="Cambria" w:hAnsi="Cambria"/>
                <w:b w:val="0"/>
              </w:rPr>
            </w:pPr>
            <w:bookmarkStart w:id="2608" w:name="_Toc137818356"/>
            <w:bookmarkStart w:id="2609" w:name="_Toc137831033"/>
            <w:r>
              <w:rPr>
                <w:rFonts w:ascii="Cambria" w:hAnsi="Cambria"/>
                <w:b w:val="0"/>
              </w:rPr>
              <w:t>Updated by</w:t>
            </w:r>
            <w:bookmarkEnd w:id="2608"/>
            <w:bookmarkEnd w:id="2609"/>
          </w:p>
        </w:tc>
      </w:tr>
      <w:tr w:rsidR="009274EA" w14:paraId="5636A59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9A772EA" w14:textId="77777777" w:rsidR="009274EA" w:rsidRDefault="00C53038">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14:paraId="77F03BE5" w14:textId="77777777" w:rsidR="009274EA" w:rsidRDefault="00C53038">
            <w:pPr>
              <w:numPr>
                <w:ilvl w:val="0"/>
                <w:numId w:val="1"/>
              </w:numPr>
              <w:tabs>
                <w:tab w:val="left" w:pos="10620"/>
              </w:tabs>
              <w:spacing w:after="0" w:line="360" w:lineRule="auto"/>
            </w:pPr>
            <w:r>
              <w:t>TAO User/Tea Board Admin User/Authorized User</w:t>
            </w:r>
          </w:p>
        </w:tc>
      </w:tr>
    </w:tbl>
    <w:p w14:paraId="097AA2BE" w14:textId="77777777" w:rsidR="009274EA" w:rsidRDefault="009274EA">
      <w:pPr>
        <w:tabs>
          <w:tab w:val="left" w:pos="10620"/>
        </w:tabs>
      </w:pPr>
    </w:p>
    <w:p w14:paraId="40C1F830" w14:textId="77777777" w:rsidR="009274EA" w:rsidRDefault="009274EA">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rsidR="009274EA" w14:paraId="0A2AC4B9" w14:textId="77777777">
        <w:trPr>
          <w:trHeight w:val="940"/>
        </w:trPr>
        <w:tc>
          <w:tcPr>
            <w:tcW w:w="1150" w:type="dxa"/>
            <w:shd w:val="clear" w:color="auto" w:fill="C4BC96"/>
          </w:tcPr>
          <w:p w14:paraId="6C5B26D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lastRenderedPageBreak/>
              <w:t>Field Name</w:t>
            </w:r>
          </w:p>
        </w:tc>
        <w:tc>
          <w:tcPr>
            <w:tcW w:w="918" w:type="dxa"/>
            <w:shd w:val="clear" w:color="auto" w:fill="C4BC96"/>
          </w:tcPr>
          <w:p w14:paraId="7FEF264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49B858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2D5E2D8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1105C20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24F1578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147" w:type="dxa"/>
            <w:shd w:val="clear" w:color="auto" w:fill="C4BC96"/>
          </w:tcPr>
          <w:p w14:paraId="59B8308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07AE1E1A" w14:textId="77777777">
        <w:trPr>
          <w:trHeight w:val="1735"/>
        </w:trPr>
        <w:tc>
          <w:tcPr>
            <w:tcW w:w="1150" w:type="dxa"/>
            <w:shd w:val="clear" w:color="auto" w:fill="auto"/>
          </w:tcPr>
          <w:p w14:paraId="25C9B597" w14:textId="77777777" w:rsidR="009274EA" w:rsidRDefault="00C53038">
            <w:pPr>
              <w:tabs>
                <w:tab w:val="left" w:pos="10620"/>
              </w:tabs>
              <w:rPr>
                <w:color w:val="222222"/>
                <w:sz w:val="18"/>
                <w:szCs w:val="18"/>
              </w:rPr>
            </w:pPr>
            <w:r>
              <w:rPr>
                <w:rStyle w:val="brownfont"/>
                <w:color w:val="000000"/>
                <w:sz w:val="18"/>
                <w:szCs w:val="18"/>
              </w:rPr>
              <w:t>Revenue District Name</w:t>
            </w:r>
          </w:p>
          <w:p w14:paraId="4648272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91350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50E7F9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8419E85" w14:textId="77777777" w:rsidR="009274EA" w:rsidRDefault="00C53038">
            <w:pPr>
              <w:tabs>
                <w:tab w:val="center" w:pos="4320"/>
                <w:tab w:val="right" w:pos="8640"/>
                <w:tab w:val="left" w:pos="10620"/>
              </w:tabs>
            </w:pPr>
            <w:r>
              <w:t>The revenue district name should be a required field, meaning it cannot be left empty.</w:t>
            </w:r>
          </w:p>
          <w:p w14:paraId="786B25E9" w14:textId="77777777" w:rsidR="009274EA" w:rsidRDefault="00C53038">
            <w:pPr>
              <w:tabs>
                <w:tab w:val="center" w:pos="4320"/>
                <w:tab w:val="right" w:pos="8640"/>
                <w:tab w:val="left" w:pos="10620"/>
              </w:tabs>
            </w:pPr>
            <w:r>
              <w:t>The revenue district name should have a minimum length of 2 characters and a maximum length of 50 characters.</w:t>
            </w:r>
          </w:p>
          <w:p w14:paraId="419A54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revenue district name should not be allowed.</w:t>
            </w:r>
          </w:p>
        </w:tc>
        <w:tc>
          <w:tcPr>
            <w:tcW w:w="1352" w:type="dxa"/>
            <w:shd w:val="clear" w:color="auto" w:fill="auto"/>
          </w:tcPr>
          <w:p w14:paraId="58A5D24E" w14:textId="77777777" w:rsidR="009274EA" w:rsidRDefault="00C53038">
            <w:pPr>
              <w:tabs>
                <w:tab w:val="center" w:pos="4320"/>
                <w:tab w:val="right" w:pos="8640"/>
                <w:tab w:val="left" w:pos="10620"/>
              </w:tabs>
            </w:pPr>
            <w:r>
              <w:t>If the revenue district name field is left empty: "Please enter the revenue district name."</w:t>
            </w:r>
          </w:p>
          <w:p w14:paraId="6C81EC13" w14:textId="77777777" w:rsidR="009274EA" w:rsidRDefault="00C53038">
            <w:pPr>
              <w:tabs>
                <w:tab w:val="center" w:pos="4320"/>
                <w:tab w:val="right" w:pos="8640"/>
                <w:tab w:val="left" w:pos="10620"/>
              </w:tabs>
            </w:pPr>
            <w:r>
              <w:t>If the revenue district name is shorter than 2 characters: "The revenue district name should be at least 2 characters long."</w:t>
            </w:r>
          </w:p>
          <w:p w14:paraId="4F4A8AC4" w14:textId="77777777" w:rsidR="009274EA" w:rsidRDefault="00C53038">
            <w:pPr>
              <w:tabs>
                <w:tab w:val="center" w:pos="4320"/>
                <w:tab w:val="right" w:pos="8640"/>
                <w:tab w:val="left" w:pos="10620"/>
              </w:tabs>
            </w:pPr>
            <w:r>
              <w:t>If the revenue district name exceeds 50 characters: "The revenue district name should not exceed 50 characters."</w:t>
            </w:r>
          </w:p>
          <w:p w14:paraId="79BA50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a duplicate value for revenue district name is entered: "Revenue </w:t>
            </w:r>
            <w:r>
              <w:rPr>
                <w:rFonts w:ascii="Cambria" w:hAnsi="Cambria"/>
                <w:sz w:val="22"/>
                <w:szCs w:val="22"/>
              </w:rPr>
              <w:lastRenderedPageBreak/>
              <w:t>district name must be unique. The entered value already exists."</w:t>
            </w:r>
          </w:p>
        </w:tc>
        <w:tc>
          <w:tcPr>
            <w:tcW w:w="2904" w:type="dxa"/>
            <w:shd w:val="clear" w:color="auto" w:fill="auto"/>
          </w:tcPr>
          <w:p w14:paraId="7BAB590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7836B0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B9C24C9" w14:textId="77777777">
        <w:trPr>
          <w:trHeight w:val="1735"/>
        </w:trPr>
        <w:tc>
          <w:tcPr>
            <w:tcW w:w="1150" w:type="dxa"/>
            <w:shd w:val="clear" w:color="auto" w:fill="auto"/>
          </w:tcPr>
          <w:p w14:paraId="3DC5793A" w14:textId="77777777" w:rsidR="009274EA" w:rsidRDefault="00C53038">
            <w:pPr>
              <w:tabs>
                <w:tab w:val="left" w:pos="10620"/>
              </w:tabs>
              <w:rPr>
                <w:color w:val="222222"/>
                <w:sz w:val="18"/>
                <w:szCs w:val="18"/>
              </w:rPr>
            </w:pPr>
            <w:r>
              <w:rPr>
                <w:rStyle w:val="brownfont"/>
                <w:color w:val="000000"/>
                <w:sz w:val="18"/>
                <w:szCs w:val="18"/>
              </w:rPr>
              <w:t>State</w:t>
            </w:r>
          </w:p>
          <w:p w14:paraId="5BC87F3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5C600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080D46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061F155" w14:textId="77777777" w:rsidR="009274EA" w:rsidRDefault="00C53038">
            <w:pPr>
              <w:tabs>
                <w:tab w:val="center" w:pos="4320"/>
                <w:tab w:val="right" w:pos="8640"/>
                <w:tab w:val="left" w:pos="10620"/>
              </w:tabs>
            </w:pPr>
            <w:r>
              <w:t>The state dropdown selection should be a required field.</w:t>
            </w:r>
          </w:p>
          <w:p w14:paraId="4873E8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state dropdown menu.</w:t>
            </w:r>
          </w:p>
        </w:tc>
        <w:tc>
          <w:tcPr>
            <w:tcW w:w="1352" w:type="dxa"/>
            <w:shd w:val="clear" w:color="auto" w:fill="auto"/>
          </w:tcPr>
          <w:p w14:paraId="21AF21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state dropdown selection is not made: "Please select a state from the dropdown menu."</w:t>
            </w:r>
          </w:p>
        </w:tc>
        <w:tc>
          <w:tcPr>
            <w:tcW w:w="2904" w:type="dxa"/>
            <w:shd w:val="clear" w:color="auto" w:fill="auto"/>
          </w:tcPr>
          <w:p w14:paraId="56A722F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4F6656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09D1A9C" w14:textId="77777777">
        <w:trPr>
          <w:trHeight w:val="1735"/>
        </w:trPr>
        <w:tc>
          <w:tcPr>
            <w:tcW w:w="1150" w:type="dxa"/>
            <w:shd w:val="clear" w:color="auto" w:fill="auto"/>
          </w:tcPr>
          <w:p w14:paraId="103C181A" w14:textId="77777777" w:rsidR="009274EA" w:rsidRDefault="00C53038">
            <w:pPr>
              <w:tabs>
                <w:tab w:val="left" w:pos="10620"/>
              </w:tabs>
              <w:rPr>
                <w:rStyle w:val="brownfont"/>
                <w:color w:val="000000"/>
                <w:sz w:val="18"/>
                <w:szCs w:val="18"/>
              </w:rPr>
            </w:pPr>
            <w:r>
              <w:rPr>
                <w:rStyle w:val="brownfont"/>
                <w:color w:val="000000"/>
                <w:sz w:val="18"/>
                <w:szCs w:val="18"/>
              </w:rPr>
              <w:t>Plantation District Name</w:t>
            </w:r>
          </w:p>
        </w:tc>
        <w:tc>
          <w:tcPr>
            <w:tcW w:w="918" w:type="dxa"/>
            <w:shd w:val="clear" w:color="auto" w:fill="auto"/>
          </w:tcPr>
          <w:p w14:paraId="6C7552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6BDF1D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9705A62" w14:textId="77777777" w:rsidR="009274EA" w:rsidRDefault="00C53038">
            <w:pPr>
              <w:tabs>
                <w:tab w:val="center" w:pos="4320"/>
                <w:tab w:val="right" w:pos="8640"/>
                <w:tab w:val="left" w:pos="10620"/>
              </w:tabs>
            </w:pPr>
            <w:r>
              <w:t>The plantation district dropdown selection should be a required field.</w:t>
            </w:r>
          </w:p>
          <w:p w14:paraId="164863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plantation district dropdown menu.</w:t>
            </w:r>
          </w:p>
        </w:tc>
        <w:tc>
          <w:tcPr>
            <w:tcW w:w="1352" w:type="dxa"/>
            <w:shd w:val="clear" w:color="auto" w:fill="auto"/>
          </w:tcPr>
          <w:p w14:paraId="7221EA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plantation district dropdown selection is not made: "Please select a plantation district from the dropdown menu."</w:t>
            </w:r>
          </w:p>
        </w:tc>
        <w:tc>
          <w:tcPr>
            <w:tcW w:w="2904" w:type="dxa"/>
            <w:shd w:val="clear" w:color="auto" w:fill="auto"/>
          </w:tcPr>
          <w:p w14:paraId="1A2A5AF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5F19990"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2612785D"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6CCAD014" w14:textId="77777777">
        <w:trPr>
          <w:trHeight w:val="501"/>
        </w:trPr>
        <w:tc>
          <w:tcPr>
            <w:tcW w:w="1866" w:type="dxa"/>
            <w:shd w:val="clear" w:color="auto" w:fill="C4BC96"/>
            <w:vAlign w:val="center"/>
          </w:tcPr>
          <w:p w14:paraId="2DA04946" w14:textId="77777777" w:rsidR="009274EA" w:rsidRDefault="00C53038">
            <w:pPr>
              <w:tabs>
                <w:tab w:val="left" w:pos="10620"/>
              </w:tabs>
              <w:rPr>
                <w:b/>
                <w:bCs/>
                <w:iCs/>
              </w:rPr>
            </w:pPr>
            <w:r>
              <w:rPr>
                <w:b/>
                <w:bCs/>
                <w:iCs/>
              </w:rPr>
              <w:t>Control</w:t>
            </w:r>
          </w:p>
        </w:tc>
        <w:tc>
          <w:tcPr>
            <w:tcW w:w="1858" w:type="dxa"/>
            <w:shd w:val="clear" w:color="auto" w:fill="C4BC96"/>
            <w:vAlign w:val="center"/>
          </w:tcPr>
          <w:p w14:paraId="7927DE53"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0989212F" w14:textId="77777777" w:rsidR="009274EA" w:rsidRDefault="00C53038">
            <w:pPr>
              <w:tabs>
                <w:tab w:val="left" w:pos="10620"/>
              </w:tabs>
              <w:rPr>
                <w:b/>
                <w:bCs/>
                <w:iCs/>
              </w:rPr>
            </w:pPr>
            <w:r>
              <w:rPr>
                <w:b/>
                <w:bCs/>
                <w:iCs/>
              </w:rPr>
              <w:t>Behaviour</w:t>
            </w:r>
          </w:p>
        </w:tc>
      </w:tr>
      <w:tr w:rsidR="009274EA" w14:paraId="0B93AAEB" w14:textId="77777777">
        <w:trPr>
          <w:trHeight w:val="517"/>
        </w:trPr>
        <w:tc>
          <w:tcPr>
            <w:tcW w:w="1866" w:type="dxa"/>
            <w:vAlign w:val="center"/>
          </w:tcPr>
          <w:p w14:paraId="3B9D7E76" w14:textId="77777777" w:rsidR="009274EA" w:rsidRDefault="00C53038">
            <w:pPr>
              <w:tabs>
                <w:tab w:val="left" w:pos="10620"/>
              </w:tabs>
            </w:pPr>
            <w:r>
              <w:t>Update</w:t>
            </w:r>
          </w:p>
        </w:tc>
        <w:tc>
          <w:tcPr>
            <w:tcW w:w="1858" w:type="dxa"/>
            <w:vAlign w:val="center"/>
          </w:tcPr>
          <w:p w14:paraId="24093DA0" w14:textId="77777777" w:rsidR="009274EA" w:rsidRDefault="00C53038">
            <w:pPr>
              <w:tabs>
                <w:tab w:val="left" w:pos="10620"/>
              </w:tabs>
            </w:pPr>
            <w:r>
              <w:t>Button</w:t>
            </w:r>
          </w:p>
        </w:tc>
        <w:tc>
          <w:tcPr>
            <w:tcW w:w="6513" w:type="dxa"/>
            <w:vAlign w:val="center"/>
          </w:tcPr>
          <w:p w14:paraId="118DE4EA" w14:textId="77777777" w:rsidR="009274EA" w:rsidRDefault="00C53038">
            <w:pPr>
              <w:tabs>
                <w:tab w:val="left" w:pos="10620"/>
              </w:tabs>
            </w:pPr>
            <w:r>
              <w:t>Update the records</w:t>
            </w:r>
          </w:p>
        </w:tc>
      </w:tr>
      <w:tr w:rsidR="009274EA" w14:paraId="423CA4B5" w14:textId="77777777">
        <w:trPr>
          <w:trHeight w:val="517"/>
        </w:trPr>
        <w:tc>
          <w:tcPr>
            <w:tcW w:w="1866" w:type="dxa"/>
            <w:vAlign w:val="center"/>
          </w:tcPr>
          <w:p w14:paraId="3B10BEE8" w14:textId="77777777" w:rsidR="009274EA" w:rsidRDefault="00C53038">
            <w:pPr>
              <w:tabs>
                <w:tab w:val="left" w:pos="10620"/>
              </w:tabs>
            </w:pPr>
            <w:r>
              <w:t>Cancel</w:t>
            </w:r>
          </w:p>
        </w:tc>
        <w:tc>
          <w:tcPr>
            <w:tcW w:w="1858" w:type="dxa"/>
            <w:vAlign w:val="center"/>
          </w:tcPr>
          <w:p w14:paraId="0C789357" w14:textId="77777777" w:rsidR="009274EA" w:rsidRDefault="00C53038">
            <w:pPr>
              <w:tabs>
                <w:tab w:val="left" w:pos="10620"/>
              </w:tabs>
            </w:pPr>
            <w:r>
              <w:t>Button</w:t>
            </w:r>
          </w:p>
        </w:tc>
        <w:tc>
          <w:tcPr>
            <w:tcW w:w="6513" w:type="dxa"/>
            <w:vAlign w:val="center"/>
          </w:tcPr>
          <w:p w14:paraId="08B927E8" w14:textId="77777777" w:rsidR="009274EA" w:rsidRDefault="00C53038">
            <w:pPr>
              <w:tabs>
                <w:tab w:val="left" w:pos="10620"/>
              </w:tabs>
            </w:pPr>
            <w:r>
              <w:t>Redirect on manage Revenue District home page.</w:t>
            </w:r>
          </w:p>
        </w:tc>
      </w:tr>
      <w:tr w:rsidR="009274EA" w14:paraId="2EE71CAD" w14:textId="77777777">
        <w:trPr>
          <w:trHeight w:val="517"/>
        </w:trPr>
        <w:tc>
          <w:tcPr>
            <w:tcW w:w="1866" w:type="dxa"/>
            <w:vAlign w:val="center"/>
          </w:tcPr>
          <w:p w14:paraId="2B877ACA" w14:textId="77777777" w:rsidR="009274EA" w:rsidRDefault="00C53038">
            <w:pPr>
              <w:tabs>
                <w:tab w:val="left" w:pos="10620"/>
              </w:tabs>
            </w:pPr>
            <w:r>
              <w:t xml:space="preserve">Clear </w:t>
            </w:r>
          </w:p>
        </w:tc>
        <w:tc>
          <w:tcPr>
            <w:tcW w:w="1858" w:type="dxa"/>
            <w:vAlign w:val="center"/>
          </w:tcPr>
          <w:p w14:paraId="077E525B" w14:textId="77777777" w:rsidR="009274EA" w:rsidRDefault="00C53038">
            <w:pPr>
              <w:tabs>
                <w:tab w:val="left" w:pos="10620"/>
              </w:tabs>
            </w:pPr>
            <w:r>
              <w:t>Button</w:t>
            </w:r>
          </w:p>
        </w:tc>
        <w:tc>
          <w:tcPr>
            <w:tcW w:w="6513" w:type="dxa"/>
            <w:vAlign w:val="center"/>
          </w:tcPr>
          <w:p w14:paraId="142A1EAA" w14:textId="77777777" w:rsidR="009274EA" w:rsidRDefault="00C53038">
            <w:pPr>
              <w:tabs>
                <w:tab w:val="left" w:pos="10620"/>
              </w:tabs>
            </w:pPr>
            <w:r>
              <w:t>Clear All Fields.</w:t>
            </w:r>
          </w:p>
        </w:tc>
      </w:tr>
      <w:tr w:rsidR="009274EA" w14:paraId="4C65070C" w14:textId="77777777">
        <w:trPr>
          <w:trHeight w:val="517"/>
        </w:trPr>
        <w:tc>
          <w:tcPr>
            <w:tcW w:w="1866" w:type="dxa"/>
            <w:vAlign w:val="center"/>
          </w:tcPr>
          <w:p w14:paraId="7343E62C" w14:textId="77777777" w:rsidR="009274EA" w:rsidRDefault="00C53038">
            <w:pPr>
              <w:tabs>
                <w:tab w:val="left" w:pos="10620"/>
              </w:tabs>
            </w:pPr>
            <w:r>
              <w:t>View</w:t>
            </w:r>
          </w:p>
        </w:tc>
        <w:tc>
          <w:tcPr>
            <w:tcW w:w="1858" w:type="dxa"/>
            <w:vAlign w:val="center"/>
          </w:tcPr>
          <w:p w14:paraId="0EE21136" w14:textId="77777777" w:rsidR="009274EA" w:rsidRDefault="00C53038">
            <w:pPr>
              <w:tabs>
                <w:tab w:val="left" w:pos="10620"/>
              </w:tabs>
            </w:pPr>
            <w:r>
              <w:t>Link</w:t>
            </w:r>
          </w:p>
        </w:tc>
        <w:tc>
          <w:tcPr>
            <w:tcW w:w="6513" w:type="dxa"/>
            <w:vAlign w:val="center"/>
          </w:tcPr>
          <w:p w14:paraId="11BAF566" w14:textId="77777777" w:rsidR="009274EA" w:rsidRDefault="00C53038">
            <w:pPr>
              <w:tabs>
                <w:tab w:val="left" w:pos="10620"/>
              </w:tabs>
            </w:pPr>
            <w:r>
              <w:t>Display the record under view only.</w:t>
            </w:r>
          </w:p>
        </w:tc>
      </w:tr>
      <w:tr w:rsidR="009274EA" w14:paraId="1F93DA98" w14:textId="77777777">
        <w:trPr>
          <w:trHeight w:val="517"/>
        </w:trPr>
        <w:tc>
          <w:tcPr>
            <w:tcW w:w="1866" w:type="dxa"/>
            <w:vAlign w:val="center"/>
          </w:tcPr>
          <w:p w14:paraId="5ACC2BA7" w14:textId="77777777" w:rsidR="009274EA" w:rsidRDefault="00C53038">
            <w:pPr>
              <w:tabs>
                <w:tab w:val="left" w:pos="10620"/>
              </w:tabs>
            </w:pPr>
            <w:r>
              <w:t xml:space="preserve">Edit </w:t>
            </w:r>
          </w:p>
        </w:tc>
        <w:tc>
          <w:tcPr>
            <w:tcW w:w="1858" w:type="dxa"/>
            <w:vAlign w:val="center"/>
          </w:tcPr>
          <w:p w14:paraId="65B38CC4" w14:textId="77777777" w:rsidR="009274EA" w:rsidRDefault="00C53038">
            <w:pPr>
              <w:tabs>
                <w:tab w:val="left" w:pos="10620"/>
              </w:tabs>
            </w:pPr>
            <w:r>
              <w:t>Link</w:t>
            </w:r>
          </w:p>
        </w:tc>
        <w:tc>
          <w:tcPr>
            <w:tcW w:w="6513" w:type="dxa"/>
            <w:vAlign w:val="center"/>
          </w:tcPr>
          <w:p w14:paraId="342C3902" w14:textId="77777777" w:rsidR="009274EA" w:rsidRDefault="00C53038">
            <w:pPr>
              <w:tabs>
                <w:tab w:val="left" w:pos="10620"/>
              </w:tabs>
            </w:pPr>
            <w:r>
              <w:t>Provide the record under edit mode.</w:t>
            </w:r>
          </w:p>
        </w:tc>
      </w:tr>
      <w:tr w:rsidR="009274EA" w14:paraId="61D6F747" w14:textId="77777777">
        <w:trPr>
          <w:trHeight w:val="517"/>
        </w:trPr>
        <w:tc>
          <w:tcPr>
            <w:tcW w:w="1866" w:type="dxa"/>
            <w:vAlign w:val="center"/>
          </w:tcPr>
          <w:p w14:paraId="0635BD08" w14:textId="77777777" w:rsidR="009274EA" w:rsidRDefault="00C53038">
            <w:pPr>
              <w:tabs>
                <w:tab w:val="left" w:pos="10620"/>
              </w:tabs>
            </w:pPr>
            <w:r>
              <w:t>Active</w:t>
            </w:r>
          </w:p>
        </w:tc>
        <w:tc>
          <w:tcPr>
            <w:tcW w:w="1858" w:type="dxa"/>
            <w:vAlign w:val="center"/>
          </w:tcPr>
          <w:p w14:paraId="56A19E24" w14:textId="77777777" w:rsidR="009274EA" w:rsidRDefault="00C53038">
            <w:pPr>
              <w:tabs>
                <w:tab w:val="left" w:pos="10620"/>
              </w:tabs>
            </w:pPr>
            <w:r>
              <w:t>Radio button</w:t>
            </w:r>
          </w:p>
        </w:tc>
        <w:tc>
          <w:tcPr>
            <w:tcW w:w="6513" w:type="dxa"/>
            <w:vAlign w:val="center"/>
          </w:tcPr>
          <w:p w14:paraId="113CBACD" w14:textId="77777777" w:rsidR="009274EA" w:rsidRDefault="00C53038">
            <w:pPr>
              <w:tabs>
                <w:tab w:val="left" w:pos="10620"/>
              </w:tabs>
            </w:pPr>
            <w:r>
              <w:t xml:space="preserve">Move the record in active </w:t>
            </w:r>
            <w:r>
              <w:rPr>
                <w:strike/>
              </w:rPr>
              <w:t>tab</w:t>
            </w:r>
            <w:r>
              <w:t>.</w:t>
            </w:r>
          </w:p>
        </w:tc>
      </w:tr>
      <w:tr w:rsidR="009274EA" w14:paraId="32FB873F" w14:textId="77777777">
        <w:trPr>
          <w:trHeight w:val="517"/>
        </w:trPr>
        <w:tc>
          <w:tcPr>
            <w:tcW w:w="1866" w:type="dxa"/>
            <w:vAlign w:val="center"/>
          </w:tcPr>
          <w:p w14:paraId="0ED95076" w14:textId="77777777" w:rsidR="009274EA" w:rsidRDefault="00C53038">
            <w:pPr>
              <w:tabs>
                <w:tab w:val="left" w:pos="10620"/>
              </w:tabs>
            </w:pPr>
            <w:r>
              <w:lastRenderedPageBreak/>
              <w:t>Inactive</w:t>
            </w:r>
          </w:p>
        </w:tc>
        <w:tc>
          <w:tcPr>
            <w:tcW w:w="1858" w:type="dxa"/>
            <w:vAlign w:val="center"/>
          </w:tcPr>
          <w:p w14:paraId="41F08766" w14:textId="77777777" w:rsidR="009274EA" w:rsidRDefault="00C53038">
            <w:pPr>
              <w:tabs>
                <w:tab w:val="left" w:pos="10620"/>
              </w:tabs>
            </w:pPr>
            <w:r>
              <w:t>Radio button</w:t>
            </w:r>
          </w:p>
        </w:tc>
        <w:tc>
          <w:tcPr>
            <w:tcW w:w="6513" w:type="dxa"/>
            <w:vAlign w:val="center"/>
          </w:tcPr>
          <w:p w14:paraId="4387274D" w14:textId="77777777" w:rsidR="009274EA" w:rsidRDefault="00C53038">
            <w:pPr>
              <w:tabs>
                <w:tab w:val="left" w:pos="10620"/>
              </w:tabs>
            </w:pPr>
            <w:r>
              <w:t xml:space="preserve">Move the record in Inactive </w:t>
            </w:r>
            <w:r>
              <w:rPr>
                <w:strike/>
              </w:rPr>
              <w:t>tab</w:t>
            </w:r>
            <w:r>
              <w:t>.</w:t>
            </w:r>
          </w:p>
        </w:tc>
      </w:tr>
      <w:tr w:rsidR="009274EA" w14:paraId="1AB49E3F" w14:textId="77777777">
        <w:trPr>
          <w:trHeight w:val="517"/>
        </w:trPr>
        <w:tc>
          <w:tcPr>
            <w:tcW w:w="1866" w:type="dxa"/>
            <w:vAlign w:val="center"/>
          </w:tcPr>
          <w:p w14:paraId="7680404B" w14:textId="77777777" w:rsidR="009274EA" w:rsidRDefault="00C53038">
            <w:pPr>
              <w:tabs>
                <w:tab w:val="left" w:pos="10620"/>
              </w:tabs>
            </w:pPr>
            <w:r>
              <w:t>Search</w:t>
            </w:r>
          </w:p>
        </w:tc>
        <w:tc>
          <w:tcPr>
            <w:tcW w:w="1858" w:type="dxa"/>
            <w:vAlign w:val="center"/>
          </w:tcPr>
          <w:p w14:paraId="312F773B" w14:textId="77777777" w:rsidR="009274EA" w:rsidRDefault="00C53038">
            <w:pPr>
              <w:tabs>
                <w:tab w:val="left" w:pos="10620"/>
              </w:tabs>
            </w:pPr>
            <w:r>
              <w:t>Button</w:t>
            </w:r>
          </w:p>
        </w:tc>
        <w:tc>
          <w:tcPr>
            <w:tcW w:w="6513" w:type="dxa"/>
            <w:vAlign w:val="center"/>
          </w:tcPr>
          <w:p w14:paraId="04FDE130" w14:textId="77777777" w:rsidR="009274EA" w:rsidRDefault="00C53038">
            <w:pPr>
              <w:tabs>
                <w:tab w:val="left" w:pos="10620"/>
              </w:tabs>
            </w:pPr>
            <w:r>
              <w:t>Search the record</w:t>
            </w:r>
          </w:p>
        </w:tc>
      </w:tr>
      <w:tr w:rsidR="009274EA" w14:paraId="78686BBA" w14:textId="77777777">
        <w:trPr>
          <w:trHeight w:val="517"/>
        </w:trPr>
        <w:tc>
          <w:tcPr>
            <w:tcW w:w="1866" w:type="dxa"/>
            <w:vAlign w:val="center"/>
          </w:tcPr>
          <w:p w14:paraId="1E278605" w14:textId="77777777" w:rsidR="009274EA" w:rsidRDefault="00C53038">
            <w:pPr>
              <w:tabs>
                <w:tab w:val="left" w:pos="10620"/>
              </w:tabs>
            </w:pPr>
            <w:r>
              <w:t>Export to PDF</w:t>
            </w:r>
          </w:p>
        </w:tc>
        <w:tc>
          <w:tcPr>
            <w:tcW w:w="1858" w:type="dxa"/>
            <w:vAlign w:val="center"/>
          </w:tcPr>
          <w:p w14:paraId="6D4D2AF5" w14:textId="77777777" w:rsidR="009274EA" w:rsidRDefault="00C53038">
            <w:pPr>
              <w:tabs>
                <w:tab w:val="left" w:pos="10620"/>
              </w:tabs>
            </w:pPr>
            <w:r>
              <w:t>Image button</w:t>
            </w:r>
          </w:p>
        </w:tc>
        <w:tc>
          <w:tcPr>
            <w:tcW w:w="6513" w:type="dxa"/>
            <w:vAlign w:val="center"/>
          </w:tcPr>
          <w:p w14:paraId="4475DB3C" w14:textId="77777777" w:rsidR="009274EA" w:rsidRDefault="00C53038">
            <w:pPr>
              <w:tabs>
                <w:tab w:val="left" w:pos="10620"/>
              </w:tabs>
            </w:pPr>
            <w:r>
              <w:t>Export all record in PDF.</w:t>
            </w:r>
          </w:p>
        </w:tc>
      </w:tr>
      <w:tr w:rsidR="009274EA" w14:paraId="7C01B7A5" w14:textId="77777777">
        <w:trPr>
          <w:trHeight w:val="517"/>
        </w:trPr>
        <w:tc>
          <w:tcPr>
            <w:tcW w:w="1866" w:type="dxa"/>
            <w:vAlign w:val="center"/>
          </w:tcPr>
          <w:p w14:paraId="58F9C417" w14:textId="77777777" w:rsidR="009274EA" w:rsidRDefault="00C53038">
            <w:pPr>
              <w:tabs>
                <w:tab w:val="left" w:pos="10620"/>
              </w:tabs>
            </w:pPr>
            <w:r>
              <w:t>Export to Excel</w:t>
            </w:r>
          </w:p>
        </w:tc>
        <w:tc>
          <w:tcPr>
            <w:tcW w:w="1858" w:type="dxa"/>
            <w:vAlign w:val="center"/>
          </w:tcPr>
          <w:p w14:paraId="00E49A93" w14:textId="77777777" w:rsidR="009274EA" w:rsidRDefault="00C53038">
            <w:pPr>
              <w:tabs>
                <w:tab w:val="left" w:pos="10620"/>
              </w:tabs>
            </w:pPr>
            <w:r>
              <w:t>Image button</w:t>
            </w:r>
          </w:p>
        </w:tc>
        <w:tc>
          <w:tcPr>
            <w:tcW w:w="6513" w:type="dxa"/>
            <w:vAlign w:val="center"/>
          </w:tcPr>
          <w:p w14:paraId="5D0AA250" w14:textId="77777777" w:rsidR="009274EA" w:rsidRDefault="00C53038">
            <w:pPr>
              <w:tabs>
                <w:tab w:val="left" w:pos="10620"/>
              </w:tabs>
            </w:pPr>
            <w:r>
              <w:t>Export all record in Excel.</w:t>
            </w:r>
          </w:p>
        </w:tc>
      </w:tr>
      <w:tr w:rsidR="009274EA" w14:paraId="7FB0BC68" w14:textId="77777777">
        <w:trPr>
          <w:trHeight w:val="517"/>
        </w:trPr>
        <w:tc>
          <w:tcPr>
            <w:tcW w:w="1866" w:type="dxa"/>
            <w:vAlign w:val="center"/>
          </w:tcPr>
          <w:p w14:paraId="68EF1F6A" w14:textId="77777777" w:rsidR="009274EA" w:rsidRDefault="00C53038">
            <w:pPr>
              <w:tabs>
                <w:tab w:val="left" w:pos="10620"/>
              </w:tabs>
            </w:pPr>
            <w:r>
              <w:t>State</w:t>
            </w:r>
          </w:p>
        </w:tc>
        <w:tc>
          <w:tcPr>
            <w:tcW w:w="1858" w:type="dxa"/>
            <w:vAlign w:val="center"/>
          </w:tcPr>
          <w:p w14:paraId="389503B2" w14:textId="77777777" w:rsidR="009274EA" w:rsidRDefault="00C53038">
            <w:pPr>
              <w:tabs>
                <w:tab w:val="left" w:pos="10620"/>
              </w:tabs>
            </w:pPr>
            <w:r>
              <w:t>Dropdown</w:t>
            </w:r>
          </w:p>
        </w:tc>
        <w:tc>
          <w:tcPr>
            <w:tcW w:w="6513" w:type="dxa"/>
            <w:vAlign w:val="center"/>
          </w:tcPr>
          <w:p w14:paraId="47BB8381" w14:textId="77777777" w:rsidR="009274EA" w:rsidRDefault="00C53038">
            <w:pPr>
              <w:tabs>
                <w:tab w:val="left" w:pos="10620"/>
              </w:tabs>
            </w:pPr>
            <w:r>
              <w:t>Display data from master</w:t>
            </w:r>
          </w:p>
        </w:tc>
      </w:tr>
      <w:tr w:rsidR="009274EA" w14:paraId="1655A4AE" w14:textId="77777777">
        <w:trPr>
          <w:trHeight w:val="517"/>
        </w:trPr>
        <w:tc>
          <w:tcPr>
            <w:tcW w:w="1866" w:type="dxa"/>
            <w:vAlign w:val="center"/>
          </w:tcPr>
          <w:p w14:paraId="3A38EC19" w14:textId="77777777" w:rsidR="009274EA" w:rsidRDefault="00C53038">
            <w:pPr>
              <w:tabs>
                <w:tab w:val="left" w:pos="10620"/>
              </w:tabs>
            </w:pPr>
            <w:r>
              <w:t>Plantation District Master</w:t>
            </w:r>
          </w:p>
        </w:tc>
        <w:tc>
          <w:tcPr>
            <w:tcW w:w="1858" w:type="dxa"/>
            <w:vAlign w:val="center"/>
          </w:tcPr>
          <w:p w14:paraId="34C660E9" w14:textId="77777777" w:rsidR="009274EA" w:rsidRDefault="00C53038">
            <w:pPr>
              <w:tabs>
                <w:tab w:val="left" w:pos="10620"/>
              </w:tabs>
            </w:pPr>
            <w:r>
              <w:t>Dropdown</w:t>
            </w:r>
          </w:p>
        </w:tc>
        <w:tc>
          <w:tcPr>
            <w:tcW w:w="6513" w:type="dxa"/>
            <w:vAlign w:val="center"/>
          </w:tcPr>
          <w:p w14:paraId="39809EB7" w14:textId="77777777" w:rsidR="009274EA" w:rsidRDefault="00C53038">
            <w:pPr>
              <w:tabs>
                <w:tab w:val="left" w:pos="10620"/>
              </w:tabs>
            </w:pPr>
            <w:r>
              <w:t>Display data from master</w:t>
            </w:r>
          </w:p>
        </w:tc>
      </w:tr>
    </w:tbl>
    <w:p w14:paraId="6E9B64A6" w14:textId="77777777" w:rsidR="009274EA" w:rsidRDefault="009274EA">
      <w:pPr>
        <w:tabs>
          <w:tab w:val="left" w:pos="10620"/>
        </w:tabs>
      </w:pPr>
    </w:p>
    <w:p w14:paraId="5A713268" w14:textId="77777777" w:rsidR="009274EA" w:rsidRDefault="009274EA">
      <w:pPr>
        <w:tabs>
          <w:tab w:val="left" w:pos="10620"/>
        </w:tabs>
      </w:pPr>
    </w:p>
    <w:p w14:paraId="43A7B498" w14:textId="77777777" w:rsidR="009274EA" w:rsidRDefault="009274EA">
      <w:pPr>
        <w:tabs>
          <w:tab w:val="left" w:pos="10620"/>
        </w:tabs>
      </w:pPr>
    </w:p>
    <w:p w14:paraId="13C80BE1"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2610" w:name="_Toc137143969"/>
      <w:bookmarkStart w:id="2611" w:name="_Toc137818357"/>
      <w:bookmarkStart w:id="2612" w:name="_Toc137831034"/>
      <w:bookmarkStart w:id="2613" w:name="_Toc148377753"/>
      <w:r>
        <w:rPr>
          <w:rFonts w:ascii="Cambria" w:hAnsi="Cambria"/>
          <w:b/>
          <w:sz w:val="28"/>
        </w:rPr>
        <w:t>High Level Use Case of “Create Grade”</w:t>
      </w:r>
      <w:bookmarkEnd w:id="2610"/>
      <w:bookmarkEnd w:id="2611"/>
      <w:bookmarkEnd w:id="2612"/>
      <w:bookmarkEnd w:id="2613"/>
      <w:r>
        <w:rPr>
          <w:rFonts w:ascii="Cambria" w:hAnsi="Cambria"/>
          <w:b/>
          <w:sz w:val="28"/>
        </w:rPr>
        <w:t xml:space="preserve"> </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rsidR="009274EA" w14:paraId="08868F5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C7C7659" w14:textId="77777777" w:rsidR="009274EA" w:rsidRDefault="00C53038">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14:paraId="4DD53CB3" w14:textId="77777777" w:rsidR="009274EA" w:rsidRDefault="00C53038">
            <w:pPr>
              <w:numPr>
                <w:ilvl w:val="0"/>
                <w:numId w:val="2"/>
              </w:numPr>
              <w:tabs>
                <w:tab w:val="left" w:pos="10620"/>
              </w:tabs>
              <w:spacing w:after="0" w:line="360" w:lineRule="auto"/>
            </w:pPr>
            <w:r>
              <w:t>To understand the functional logic for Creation of Create Grade.</w:t>
            </w:r>
          </w:p>
        </w:tc>
      </w:tr>
      <w:tr w:rsidR="009274EA" w14:paraId="4FFAB0A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D360786" w14:textId="77777777" w:rsidR="009274EA" w:rsidRDefault="00C53038">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14:paraId="0CCB7062" w14:textId="77777777" w:rsidR="009274EA" w:rsidRDefault="00C53038">
            <w:pPr>
              <w:numPr>
                <w:ilvl w:val="0"/>
                <w:numId w:val="2"/>
              </w:numPr>
              <w:tabs>
                <w:tab w:val="left" w:pos="10620"/>
              </w:tabs>
              <w:spacing w:after="0" w:line="360" w:lineRule="auto"/>
            </w:pPr>
            <w:r>
              <w:t>User should have rights for Administrator rights.</w:t>
            </w:r>
          </w:p>
          <w:p w14:paraId="73A304C3" w14:textId="77777777" w:rsidR="009274EA" w:rsidRDefault="00C53038">
            <w:pPr>
              <w:numPr>
                <w:ilvl w:val="0"/>
                <w:numId w:val="2"/>
              </w:numPr>
              <w:tabs>
                <w:tab w:val="left" w:pos="10620"/>
              </w:tabs>
              <w:spacing w:after="0" w:line="360" w:lineRule="auto"/>
            </w:pPr>
            <w:r>
              <w:t>User should have “Create Grade” rights.</w:t>
            </w:r>
          </w:p>
        </w:tc>
      </w:tr>
      <w:tr w:rsidR="009274EA" w14:paraId="6DE9A87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F574A89" w14:textId="77777777" w:rsidR="009274EA" w:rsidRDefault="00C53038">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32D34422" w14:textId="77777777" w:rsidR="009274EA" w:rsidRDefault="00C53038">
            <w:pPr>
              <w:numPr>
                <w:ilvl w:val="0"/>
                <w:numId w:val="2"/>
              </w:numPr>
              <w:tabs>
                <w:tab w:val="left" w:pos="10620"/>
              </w:tabs>
              <w:spacing w:after="0" w:line="240" w:lineRule="auto"/>
            </w:pPr>
            <w:r>
              <w:t>System should reflect the newly added grade in entire application.</w:t>
            </w:r>
          </w:p>
        </w:tc>
      </w:tr>
      <w:tr w:rsidR="009274EA" w14:paraId="37A5BD6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7EFB398" w14:textId="77777777" w:rsidR="009274EA" w:rsidRDefault="00C53038">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01C99F1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2EE828A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B6BF0C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1700BA9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Grade”.</w:t>
            </w:r>
          </w:p>
          <w:p w14:paraId="12020FF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742B2E8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2F1DE28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C60CF25" w14:textId="77777777" w:rsidR="009274EA" w:rsidRDefault="00C53038">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14:paraId="58F7A26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653B677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887DC63" w14:textId="77777777" w:rsidR="009274EA" w:rsidRDefault="00C53038">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14:paraId="7F1E9428" w14:textId="77777777" w:rsidR="009274EA" w:rsidRDefault="00C53038">
            <w:pPr>
              <w:pStyle w:val="Heading112pt"/>
              <w:tabs>
                <w:tab w:val="left" w:pos="10620"/>
              </w:tabs>
              <w:rPr>
                <w:rFonts w:ascii="Cambria" w:hAnsi="Cambria"/>
              </w:rPr>
            </w:pPr>
            <w:bookmarkStart w:id="2614" w:name="_Toc137818358"/>
            <w:bookmarkStart w:id="2615" w:name="_Toc137831035"/>
            <w:r>
              <w:rPr>
                <w:rFonts w:ascii="Cambria" w:hAnsi="Cambria"/>
                <w:b w:val="0"/>
              </w:rPr>
              <w:t>System should display below fields when authorized user clicks on “Create Grade”.</w:t>
            </w:r>
            <w:bookmarkEnd w:id="2614"/>
            <w:bookmarkEnd w:id="2615"/>
          </w:p>
          <w:p w14:paraId="5326CCB3" w14:textId="77777777" w:rsidR="009274EA" w:rsidRDefault="00C53038">
            <w:pPr>
              <w:pStyle w:val="Heading112pt"/>
              <w:numPr>
                <w:ilvl w:val="1"/>
                <w:numId w:val="2"/>
              </w:numPr>
              <w:tabs>
                <w:tab w:val="left" w:pos="10620"/>
              </w:tabs>
              <w:rPr>
                <w:rFonts w:ascii="Cambria" w:hAnsi="Cambria"/>
              </w:rPr>
            </w:pPr>
            <w:bookmarkStart w:id="2616" w:name="_Toc137818359"/>
            <w:bookmarkStart w:id="2617" w:name="_Toc137831036"/>
            <w:r>
              <w:rPr>
                <w:rFonts w:ascii="Cambria" w:hAnsi="Cambria"/>
                <w:b w:val="0"/>
              </w:rPr>
              <w:t>Grade name</w:t>
            </w:r>
            <w:bookmarkEnd w:id="2616"/>
            <w:bookmarkEnd w:id="2617"/>
          </w:p>
          <w:p w14:paraId="1287C6C5" w14:textId="2B58BECC" w:rsidR="009274EA" w:rsidRPr="002271BD" w:rsidRDefault="00C53038">
            <w:pPr>
              <w:pStyle w:val="Heading112pt"/>
              <w:numPr>
                <w:ilvl w:val="1"/>
                <w:numId w:val="2"/>
              </w:numPr>
              <w:tabs>
                <w:tab w:val="left" w:pos="10620"/>
              </w:tabs>
              <w:rPr>
                <w:ins w:id="2618" w:author="Sunil Vyas" w:date="2023-10-23T14:26:00Z"/>
                <w:rFonts w:ascii="Cambria" w:hAnsi="Cambria"/>
                <w:rPrChange w:id="2619" w:author="Sunil Vyas" w:date="2023-10-23T14:26:00Z">
                  <w:rPr>
                    <w:ins w:id="2620" w:author="Sunil Vyas" w:date="2023-10-23T14:26:00Z"/>
                    <w:rFonts w:ascii="Cambria" w:hAnsi="Cambria"/>
                    <w:b w:val="0"/>
                  </w:rPr>
                </w:rPrChange>
              </w:rPr>
            </w:pPr>
            <w:bookmarkStart w:id="2621" w:name="_Toc137818360"/>
            <w:bookmarkStart w:id="2622" w:name="_Toc137831037"/>
            <w:r>
              <w:rPr>
                <w:rFonts w:ascii="Cambria" w:hAnsi="Cambria"/>
                <w:b w:val="0"/>
              </w:rPr>
              <w:t>Grade code</w:t>
            </w:r>
            <w:bookmarkEnd w:id="2621"/>
            <w:bookmarkEnd w:id="2622"/>
          </w:p>
          <w:p w14:paraId="069C6F68" w14:textId="4615C683" w:rsidR="002271BD" w:rsidRDefault="002271BD">
            <w:pPr>
              <w:pStyle w:val="Heading112pt"/>
              <w:numPr>
                <w:ilvl w:val="1"/>
                <w:numId w:val="2"/>
              </w:numPr>
              <w:tabs>
                <w:tab w:val="left" w:pos="10620"/>
              </w:tabs>
              <w:rPr>
                <w:rFonts w:ascii="Cambria" w:hAnsi="Cambria"/>
              </w:rPr>
            </w:pPr>
            <w:ins w:id="2623" w:author="Sunil Vyas" w:date="2023-10-23T14:26:00Z">
              <w:r>
                <w:rPr>
                  <w:rFonts w:ascii="Cambria" w:hAnsi="Cambria"/>
                  <w:b w:val="0"/>
                </w:rPr>
                <w:t>Auction Center</w:t>
              </w:r>
            </w:ins>
          </w:p>
          <w:p w14:paraId="7DE141F0" w14:textId="77777777" w:rsidR="009274EA" w:rsidRDefault="00C53038">
            <w:pPr>
              <w:pStyle w:val="Heading112pt"/>
              <w:numPr>
                <w:ilvl w:val="1"/>
                <w:numId w:val="2"/>
              </w:numPr>
              <w:tabs>
                <w:tab w:val="left" w:pos="10620"/>
              </w:tabs>
              <w:rPr>
                <w:rFonts w:ascii="Cambria" w:hAnsi="Cambria"/>
              </w:rPr>
            </w:pPr>
            <w:bookmarkStart w:id="2624" w:name="_Toc137818361"/>
            <w:bookmarkStart w:id="2625" w:name="_Toc137831038"/>
            <w:r>
              <w:rPr>
                <w:rFonts w:ascii="Cambria" w:hAnsi="Cambria"/>
                <w:b w:val="0"/>
              </w:rPr>
              <w:t>Submit button.</w:t>
            </w:r>
            <w:bookmarkEnd w:id="2624"/>
            <w:bookmarkEnd w:id="2625"/>
          </w:p>
          <w:p w14:paraId="45AB943D" w14:textId="77777777" w:rsidR="009274EA" w:rsidRDefault="00C53038">
            <w:pPr>
              <w:pStyle w:val="Heading112pt"/>
              <w:numPr>
                <w:ilvl w:val="1"/>
                <w:numId w:val="2"/>
              </w:numPr>
              <w:tabs>
                <w:tab w:val="left" w:pos="10620"/>
              </w:tabs>
              <w:rPr>
                <w:rFonts w:ascii="Cambria" w:hAnsi="Cambria"/>
              </w:rPr>
            </w:pPr>
            <w:bookmarkStart w:id="2626" w:name="_Toc137818362"/>
            <w:bookmarkStart w:id="2627" w:name="_Toc137831039"/>
            <w:r>
              <w:rPr>
                <w:rFonts w:ascii="Cambria" w:hAnsi="Cambria"/>
                <w:b w:val="0"/>
              </w:rPr>
              <w:t>Clear button.</w:t>
            </w:r>
            <w:bookmarkEnd w:id="2626"/>
            <w:bookmarkEnd w:id="2627"/>
          </w:p>
          <w:p w14:paraId="6262D255" w14:textId="77777777" w:rsidR="009274EA" w:rsidRDefault="00C53038">
            <w:pPr>
              <w:pStyle w:val="Heading112pt"/>
              <w:numPr>
                <w:ilvl w:val="1"/>
                <w:numId w:val="2"/>
              </w:numPr>
              <w:tabs>
                <w:tab w:val="left" w:pos="10620"/>
              </w:tabs>
              <w:rPr>
                <w:rFonts w:ascii="Cambria" w:hAnsi="Cambria"/>
              </w:rPr>
            </w:pPr>
            <w:bookmarkStart w:id="2628" w:name="_Toc137818363"/>
            <w:bookmarkStart w:id="2629" w:name="_Toc137831040"/>
            <w:r>
              <w:rPr>
                <w:rFonts w:ascii="Cambria" w:hAnsi="Cambria"/>
                <w:b w:val="0"/>
              </w:rPr>
              <w:lastRenderedPageBreak/>
              <w:t>Cancel button.</w:t>
            </w:r>
            <w:bookmarkEnd w:id="2628"/>
            <w:bookmarkEnd w:id="2629"/>
          </w:p>
          <w:p w14:paraId="042BEF7C" w14:textId="77777777" w:rsidR="009274EA" w:rsidRDefault="00C53038">
            <w:pPr>
              <w:pStyle w:val="Heading112pt"/>
              <w:tabs>
                <w:tab w:val="left" w:pos="10620"/>
              </w:tabs>
              <w:rPr>
                <w:rFonts w:ascii="Cambria" w:hAnsi="Cambria"/>
              </w:rPr>
            </w:pPr>
            <w:bookmarkStart w:id="2630" w:name="_Toc137818364"/>
            <w:bookmarkStart w:id="2631" w:name="_Toc137831041"/>
            <w:r>
              <w:rPr>
                <w:rFonts w:ascii="Cambria" w:hAnsi="Cambria"/>
                <w:b w:val="0"/>
              </w:rPr>
              <w:t>System should provide above mentioned fields as a mandatory fields.</w:t>
            </w:r>
            <w:bookmarkEnd w:id="2630"/>
            <w:bookmarkEnd w:id="2631"/>
          </w:p>
          <w:p w14:paraId="248F0B0A" w14:textId="77777777" w:rsidR="009274EA" w:rsidRDefault="00C53038">
            <w:pPr>
              <w:pStyle w:val="Heading112pt"/>
              <w:tabs>
                <w:tab w:val="left" w:pos="10620"/>
              </w:tabs>
              <w:rPr>
                <w:rFonts w:ascii="Cambria" w:hAnsi="Cambria"/>
              </w:rPr>
            </w:pPr>
            <w:bookmarkStart w:id="2632" w:name="_Toc137818365"/>
            <w:bookmarkStart w:id="2633" w:name="_Toc137831042"/>
            <w:r>
              <w:rPr>
                <w:rFonts w:ascii="Cambria" w:hAnsi="Cambria"/>
                <w:b w:val="0"/>
              </w:rPr>
              <w:t>System should display validation message “Please enter details” on click submit button with blank fields.</w:t>
            </w:r>
            <w:bookmarkEnd w:id="2632"/>
            <w:bookmarkEnd w:id="2633"/>
          </w:p>
          <w:p w14:paraId="1EA751CE" w14:textId="77777777" w:rsidR="009274EA" w:rsidRDefault="00C53038">
            <w:pPr>
              <w:pStyle w:val="Heading112pt"/>
              <w:tabs>
                <w:tab w:val="left" w:pos="10620"/>
              </w:tabs>
              <w:rPr>
                <w:rFonts w:ascii="Cambria" w:hAnsi="Cambria"/>
              </w:rPr>
            </w:pPr>
            <w:bookmarkStart w:id="2634" w:name="_Toc137818366"/>
            <w:bookmarkStart w:id="2635" w:name="_Toc137831043"/>
            <w:r>
              <w:rPr>
                <w:rFonts w:ascii="Cambria" w:hAnsi="Cambria"/>
                <w:b w:val="0"/>
              </w:rPr>
              <w:t>System should clear all input on click clear button.</w:t>
            </w:r>
            <w:bookmarkEnd w:id="2634"/>
            <w:bookmarkEnd w:id="2635"/>
          </w:p>
          <w:p w14:paraId="13FA1724" w14:textId="77777777" w:rsidR="009274EA" w:rsidRDefault="00C53038">
            <w:pPr>
              <w:pStyle w:val="Heading112pt"/>
              <w:tabs>
                <w:tab w:val="left" w:pos="10620"/>
              </w:tabs>
              <w:rPr>
                <w:rFonts w:ascii="Cambria" w:hAnsi="Cambria"/>
              </w:rPr>
            </w:pPr>
            <w:bookmarkStart w:id="2636" w:name="_Toc137818367"/>
            <w:bookmarkStart w:id="2637" w:name="_Toc137831044"/>
            <w:r>
              <w:rPr>
                <w:rFonts w:ascii="Cambria" w:hAnsi="Cambria"/>
                <w:b w:val="0"/>
              </w:rPr>
              <w:t>System should redirect on log in home page on click cancel button.</w:t>
            </w:r>
            <w:bookmarkEnd w:id="2636"/>
            <w:bookmarkEnd w:id="2637"/>
          </w:p>
          <w:p w14:paraId="7C56889B" w14:textId="77777777" w:rsidR="009274EA" w:rsidRDefault="00C53038">
            <w:pPr>
              <w:pStyle w:val="Heading112pt"/>
              <w:tabs>
                <w:tab w:val="left" w:pos="10620"/>
              </w:tabs>
              <w:rPr>
                <w:rFonts w:ascii="Cambria" w:hAnsi="Cambria"/>
              </w:rPr>
            </w:pPr>
            <w:bookmarkStart w:id="2638" w:name="_Toc137818368"/>
            <w:bookmarkStart w:id="2639" w:name="_Toc137831045"/>
            <w:r>
              <w:rPr>
                <w:rFonts w:ascii="Cambria" w:hAnsi="Cambria"/>
                <w:b w:val="0"/>
              </w:rPr>
              <w:t xml:space="preserve">System should not allow to enter duplicate value in </w:t>
            </w:r>
            <w:r>
              <w:rPr>
                <w:rFonts w:ascii="Cambria" w:hAnsi="Cambria"/>
              </w:rPr>
              <w:t>Grade name</w:t>
            </w:r>
            <w:r>
              <w:rPr>
                <w:rFonts w:ascii="Cambria" w:hAnsi="Cambria"/>
                <w:b w:val="0"/>
              </w:rPr>
              <w:t xml:space="preserve"> field.</w:t>
            </w:r>
            <w:bookmarkEnd w:id="2638"/>
            <w:bookmarkEnd w:id="2639"/>
          </w:p>
          <w:p w14:paraId="1EC39BEB" w14:textId="4C6D5C17" w:rsidR="009274EA" w:rsidRPr="002271BD" w:rsidRDefault="00C53038">
            <w:pPr>
              <w:pStyle w:val="Heading112pt"/>
              <w:tabs>
                <w:tab w:val="left" w:pos="10620"/>
              </w:tabs>
              <w:rPr>
                <w:ins w:id="2640" w:author="Sunil Vyas" w:date="2023-10-23T14:26:00Z"/>
                <w:rFonts w:ascii="Cambria" w:hAnsi="Cambria"/>
                <w:rPrChange w:id="2641" w:author="Sunil Vyas" w:date="2023-10-23T14:26:00Z">
                  <w:rPr>
                    <w:ins w:id="2642" w:author="Sunil Vyas" w:date="2023-10-23T14:26:00Z"/>
                    <w:rFonts w:ascii="Cambria" w:hAnsi="Cambria"/>
                    <w:b w:val="0"/>
                  </w:rPr>
                </w:rPrChange>
              </w:rPr>
            </w:pPr>
            <w:bookmarkStart w:id="2643" w:name="_Toc137818369"/>
            <w:bookmarkStart w:id="2644" w:name="_Toc137831046"/>
            <w:r>
              <w:rPr>
                <w:rFonts w:ascii="Cambria" w:hAnsi="Cambria"/>
                <w:b w:val="0"/>
              </w:rPr>
              <w:t>System should not allow to enter duplicate value in</w:t>
            </w:r>
            <w:r>
              <w:rPr>
                <w:rFonts w:ascii="Cambria" w:hAnsi="Cambria"/>
              </w:rPr>
              <w:t xml:space="preserve"> Grade Code </w:t>
            </w:r>
            <w:r>
              <w:rPr>
                <w:rFonts w:ascii="Cambria" w:hAnsi="Cambria"/>
                <w:b w:val="0"/>
              </w:rPr>
              <w:t>and should validation “Grade code already exists”.</w:t>
            </w:r>
            <w:bookmarkEnd w:id="2643"/>
            <w:bookmarkEnd w:id="2644"/>
          </w:p>
          <w:p w14:paraId="1A72C9A8" w14:textId="22C1A879" w:rsidR="002271BD" w:rsidRDefault="002271BD">
            <w:pPr>
              <w:pStyle w:val="Heading112pt"/>
              <w:tabs>
                <w:tab w:val="left" w:pos="10620"/>
              </w:tabs>
              <w:rPr>
                <w:rFonts w:ascii="Cambria" w:hAnsi="Cambria"/>
              </w:rPr>
            </w:pPr>
            <w:ins w:id="2645" w:author="Sunil Vyas" w:date="2023-10-23T14:26:00Z">
              <w:r>
                <w:rPr>
                  <w:rFonts w:ascii="Cambria" w:hAnsi="Cambria"/>
                  <w:b w:val="0"/>
                </w:rPr>
                <w:t xml:space="preserve">System should provide List box under Auction Center Listbox. </w:t>
              </w:r>
            </w:ins>
          </w:p>
          <w:p w14:paraId="514158B7" w14:textId="77777777" w:rsidR="009274EA" w:rsidRDefault="00C53038">
            <w:pPr>
              <w:pStyle w:val="Heading112pt"/>
              <w:tabs>
                <w:tab w:val="left" w:pos="10620"/>
              </w:tabs>
              <w:rPr>
                <w:rFonts w:ascii="Cambria" w:hAnsi="Cambria"/>
              </w:rPr>
            </w:pPr>
            <w:bookmarkStart w:id="2646" w:name="_Toc137818370"/>
            <w:bookmarkStart w:id="2647" w:name="_Toc137831047"/>
            <w:r>
              <w:rPr>
                <w:rFonts w:ascii="Cambria" w:hAnsi="Cambria"/>
                <w:b w:val="0"/>
              </w:rPr>
              <w:t xml:space="preserve">System should display confirmation message </w:t>
            </w:r>
            <w:r>
              <w:rPr>
                <w:rFonts w:ascii="Cambria" w:hAnsi="Cambria"/>
              </w:rPr>
              <w:t>“Grade created successfully</w:t>
            </w:r>
            <w:r>
              <w:rPr>
                <w:rFonts w:ascii="Cambria" w:hAnsi="Cambria"/>
                <w:b w:val="0"/>
              </w:rPr>
              <w:t>” on click of submit button.</w:t>
            </w:r>
            <w:bookmarkEnd w:id="2646"/>
            <w:bookmarkEnd w:id="2647"/>
          </w:p>
          <w:p w14:paraId="52F55639"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8F99835" w14:textId="77777777" w:rsidR="009274EA" w:rsidRDefault="00C53038">
            <w:pPr>
              <w:pStyle w:val="Heading112pt"/>
              <w:rPr>
                <w:rFonts w:ascii="Cambria" w:hAnsi="Cambria"/>
                <w:b w:val="0"/>
              </w:rPr>
            </w:pPr>
            <w:r>
              <w:rPr>
                <w:rFonts w:ascii="Cambria" w:hAnsi="Cambria"/>
                <w:b w:val="0"/>
              </w:rPr>
              <w:t>System should capture the entry of “Grade” creation in audit trail report as “New Grade: &lt;Grade&gt; created”.</w:t>
            </w:r>
          </w:p>
          <w:p w14:paraId="0A50F862" w14:textId="77777777" w:rsidR="009274EA" w:rsidRDefault="009274EA">
            <w:pPr>
              <w:pStyle w:val="Heading112pt"/>
              <w:numPr>
                <w:ilvl w:val="0"/>
                <w:numId w:val="0"/>
              </w:numPr>
              <w:ind w:left="360"/>
              <w:rPr>
                <w:rFonts w:ascii="Cambria" w:hAnsi="Cambria"/>
                <w:b w:val="0"/>
              </w:rPr>
            </w:pPr>
          </w:p>
          <w:p w14:paraId="5F5573E2" w14:textId="77777777" w:rsidR="009274EA" w:rsidRDefault="00C53038">
            <w:pPr>
              <w:pStyle w:val="Heading112pt"/>
              <w:numPr>
                <w:ilvl w:val="0"/>
                <w:numId w:val="0"/>
              </w:numPr>
              <w:tabs>
                <w:tab w:val="left" w:pos="10620"/>
              </w:tabs>
              <w:ind w:left="360" w:hanging="360"/>
              <w:rPr>
                <w:rFonts w:ascii="Cambria" w:hAnsi="Cambria"/>
                <w:b w:val="0"/>
              </w:rPr>
            </w:pPr>
            <w:bookmarkStart w:id="2648" w:name="_Toc137818371"/>
            <w:bookmarkStart w:id="2649" w:name="_Toc137831048"/>
            <w:r>
              <w:rPr>
                <w:rFonts w:ascii="Cambria" w:hAnsi="Cambria"/>
                <w:u w:val="single"/>
              </w:rPr>
              <w:t>Document Upload</w:t>
            </w:r>
            <w:r>
              <w:rPr>
                <w:rFonts w:ascii="Cambria" w:hAnsi="Cambria"/>
                <w:b w:val="0"/>
              </w:rPr>
              <w:t xml:space="preserve"> :</w:t>
            </w:r>
            <w:bookmarkEnd w:id="2648"/>
            <w:bookmarkEnd w:id="2649"/>
          </w:p>
          <w:p w14:paraId="6C4B8C5A" w14:textId="77777777" w:rsidR="009274EA" w:rsidRDefault="00C53038">
            <w:pPr>
              <w:pStyle w:val="Heading112pt"/>
              <w:tabs>
                <w:tab w:val="left" w:pos="10620"/>
              </w:tabs>
              <w:rPr>
                <w:rFonts w:ascii="Cambria" w:hAnsi="Cambria"/>
              </w:rPr>
            </w:pPr>
            <w:bookmarkStart w:id="2650" w:name="_Toc137818372"/>
            <w:bookmarkStart w:id="2651" w:name="_Toc137831049"/>
            <w:r>
              <w:rPr>
                <w:rFonts w:ascii="Cambria" w:hAnsi="Cambria"/>
                <w:b w:val="0"/>
              </w:rPr>
              <w:t>System should allow user to upload PDF file while creating any new value in master.</w:t>
            </w:r>
            <w:bookmarkEnd w:id="2650"/>
            <w:bookmarkEnd w:id="2651"/>
          </w:p>
          <w:p w14:paraId="29543E13" w14:textId="77777777" w:rsidR="009274EA" w:rsidRDefault="00C53038">
            <w:pPr>
              <w:pStyle w:val="Heading112pt"/>
              <w:tabs>
                <w:tab w:val="left" w:pos="10620"/>
              </w:tabs>
              <w:rPr>
                <w:rFonts w:ascii="Cambria" w:hAnsi="Cambria"/>
              </w:rPr>
            </w:pPr>
            <w:bookmarkStart w:id="2652" w:name="_Toc137818373"/>
            <w:bookmarkStart w:id="2653" w:name="_Toc137831050"/>
            <w:r>
              <w:rPr>
                <w:rFonts w:ascii="Cambria" w:hAnsi="Cambria"/>
                <w:b w:val="0"/>
              </w:rPr>
              <w:t>File upload functionality should be non-mandatory.</w:t>
            </w:r>
            <w:bookmarkEnd w:id="2652"/>
            <w:bookmarkEnd w:id="2653"/>
          </w:p>
          <w:p w14:paraId="1FDE2F9A" w14:textId="77777777" w:rsidR="009274EA" w:rsidRDefault="00C53038">
            <w:pPr>
              <w:pStyle w:val="Heading112pt"/>
              <w:tabs>
                <w:tab w:val="left" w:pos="10620"/>
              </w:tabs>
              <w:rPr>
                <w:rFonts w:ascii="Cambria" w:hAnsi="Cambria"/>
              </w:rPr>
            </w:pPr>
            <w:bookmarkStart w:id="2654" w:name="_Toc137818374"/>
            <w:bookmarkStart w:id="2655" w:name="_Toc137831051"/>
            <w:r>
              <w:rPr>
                <w:rFonts w:ascii="Cambria" w:hAnsi="Cambria"/>
                <w:b w:val="0"/>
              </w:rPr>
              <w:t>System should provide below options under file upload page.</w:t>
            </w:r>
            <w:bookmarkEnd w:id="2654"/>
            <w:bookmarkEnd w:id="2655"/>
          </w:p>
          <w:p w14:paraId="29D4F27A" w14:textId="77777777" w:rsidR="009274EA" w:rsidRDefault="00C53038">
            <w:pPr>
              <w:pStyle w:val="Heading112pt"/>
              <w:numPr>
                <w:ilvl w:val="1"/>
                <w:numId w:val="2"/>
              </w:numPr>
              <w:tabs>
                <w:tab w:val="left" w:pos="10620"/>
              </w:tabs>
              <w:rPr>
                <w:rFonts w:ascii="Cambria" w:hAnsi="Cambria"/>
              </w:rPr>
            </w:pPr>
            <w:bookmarkStart w:id="2656" w:name="_Toc137818375"/>
            <w:bookmarkStart w:id="2657" w:name="_Toc137831052"/>
            <w:r>
              <w:rPr>
                <w:rFonts w:ascii="Cambria" w:hAnsi="Cambria"/>
                <w:b w:val="0"/>
              </w:rPr>
              <w:t>Browser document button</w:t>
            </w:r>
            <w:bookmarkEnd w:id="2656"/>
            <w:bookmarkEnd w:id="2657"/>
          </w:p>
          <w:p w14:paraId="6966E964" w14:textId="77777777" w:rsidR="009274EA" w:rsidRDefault="00C53038">
            <w:pPr>
              <w:pStyle w:val="Heading112pt"/>
              <w:numPr>
                <w:ilvl w:val="1"/>
                <w:numId w:val="2"/>
              </w:numPr>
              <w:tabs>
                <w:tab w:val="left" w:pos="10620"/>
              </w:tabs>
              <w:rPr>
                <w:rFonts w:ascii="Cambria" w:hAnsi="Cambria"/>
              </w:rPr>
            </w:pPr>
            <w:bookmarkStart w:id="2658" w:name="_Toc137818376"/>
            <w:bookmarkStart w:id="2659" w:name="_Toc137831053"/>
            <w:r>
              <w:rPr>
                <w:rFonts w:ascii="Cambria" w:hAnsi="Cambria"/>
                <w:b w:val="0"/>
              </w:rPr>
              <w:t>Document Brief/Remarks textbox</w:t>
            </w:r>
            <w:bookmarkEnd w:id="2658"/>
            <w:bookmarkEnd w:id="2659"/>
          </w:p>
          <w:p w14:paraId="2C148E93" w14:textId="77777777" w:rsidR="009274EA" w:rsidRDefault="00C53038">
            <w:pPr>
              <w:pStyle w:val="Heading112pt"/>
              <w:numPr>
                <w:ilvl w:val="1"/>
                <w:numId w:val="2"/>
              </w:numPr>
              <w:tabs>
                <w:tab w:val="left" w:pos="10620"/>
              </w:tabs>
              <w:rPr>
                <w:rFonts w:ascii="Cambria" w:hAnsi="Cambria"/>
              </w:rPr>
            </w:pPr>
            <w:bookmarkStart w:id="2660" w:name="_Toc137818377"/>
            <w:bookmarkStart w:id="2661" w:name="_Toc137831054"/>
            <w:r>
              <w:rPr>
                <w:rFonts w:ascii="Cambria" w:hAnsi="Cambria"/>
                <w:b w:val="0"/>
              </w:rPr>
              <w:t>Upload button</w:t>
            </w:r>
            <w:bookmarkEnd w:id="2660"/>
            <w:bookmarkEnd w:id="2661"/>
          </w:p>
          <w:p w14:paraId="2BAE70CD" w14:textId="77777777" w:rsidR="009274EA" w:rsidRDefault="00C53038">
            <w:pPr>
              <w:pStyle w:val="Heading112pt"/>
              <w:numPr>
                <w:ilvl w:val="1"/>
                <w:numId w:val="2"/>
              </w:numPr>
              <w:tabs>
                <w:tab w:val="left" w:pos="10620"/>
              </w:tabs>
              <w:rPr>
                <w:rFonts w:ascii="Cambria" w:hAnsi="Cambria"/>
              </w:rPr>
            </w:pPr>
            <w:bookmarkStart w:id="2662" w:name="_Toc137818378"/>
            <w:bookmarkStart w:id="2663" w:name="_Toc137831055"/>
            <w:r>
              <w:rPr>
                <w:rFonts w:ascii="Cambria" w:hAnsi="Cambria"/>
                <w:b w:val="0"/>
              </w:rPr>
              <w:t>Clear button.</w:t>
            </w:r>
            <w:bookmarkEnd w:id="2662"/>
            <w:bookmarkEnd w:id="2663"/>
          </w:p>
          <w:p w14:paraId="5E2A2251" w14:textId="77777777" w:rsidR="009274EA" w:rsidRDefault="00C53038">
            <w:pPr>
              <w:pStyle w:val="Heading112pt"/>
              <w:tabs>
                <w:tab w:val="left" w:pos="10620"/>
              </w:tabs>
              <w:rPr>
                <w:rFonts w:ascii="Cambria" w:hAnsi="Cambria"/>
              </w:rPr>
            </w:pPr>
            <w:bookmarkStart w:id="2664" w:name="_Toc137818379"/>
            <w:bookmarkStart w:id="2665" w:name="_Toc137831056"/>
            <w:r>
              <w:rPr>
                <w:rFonts w:ascii="Cambria" w:hAnsi="Cambria"/>
                <w:b w:val="0"/>
              </w:rPr>
              <w:t>System should allow to upload 10 MB Size per file.</w:t>
            </w:r>
            <w:bookmarkEnd w:id="2664"/>
            <w:bookmarkEnd w:id="2665"/>
          </w:p>
          <w:p w14:paraId="11735FF6" w14:textId="77777777" w:rsidR="009274EA" w:rsidRDefault="00C53038">
            <w:pPr>
              <w:pStyle w:val="Heading112pt"/>
              <w:rPr>
                <w:rFonts w:ascii="Cambria" w:hAnsi="Cambria"/>
                <w:b w:val="0"/>
              </w:rPr>
            </w:pPr>
            <w:bookmarkStart w:id="2666" w:name="_Toc137818380"/>
            <w:bookmarkStart w:id="2667" w:name="_Toc137831057"/>
            <w:r>
              <w:rPr>
                <w:rFonts w:ascii="Cambria" w:hAnsi="Cambria"/>
                <w:b w:val="0"/>
              </w:rPr>
              <w:t>System should display message “Incorrect file type” on selecting other than PDF file.</w:t>
            </w:r>
            <w:bookmarkEnd w:id="2666"/>
            <w:bookmarkEnd w:id="2667"/>
          </w:p>
          <w:p w14:paraId="12350E60"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8754096"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Grade :&lt; Grade Name&gt;”.</w:t>
            </w:r>
          </w:p>
        </w:tc>
      </w:tr>
      <w:tr w:rsidR="009274EA" w14:paraId="62B8DFC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2FC8005" w14:textId="77777777" w:rsidR="009274EA" w:rsidRDefault="00C53038">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14:paraId="1BC8001B" w14:textId="77777777" w:rsidR="009274EA" w:rsidRDefault="00C53038">
            <w:pPr>
              <w:numPr>
                <w:ilvl w:val="0"/>
                <w:numId w:val="1"/>
              </w:numPr>
              <w:tabs>
                <w:tab w:val="left" w:pos="10620"/>
              </w:tabs>
              <w:spacing w:after="0" w:line="360" w:lineRule="auto"/>
            </w:pPr>
            <w:r>
              <w:t>TAO User/Tea Board Admin User/Authorized User</w:t>
            </w:r>
          </w:p>
        </w:tc>
      </w:tr>
    </w:tbl>
    <w:p w14:paraId="696EAD10" w14:textId="77777777" w:rsidR="009274EA" w:rsidRDefault="009274EA">
      <w:pPr>
        <w:tabs>
          <w:tab w:val="left" w:pos="10620"/>
        </w:tabs>
      </w:pPr>
    </w:p>
    <w:p w14:paraId="55F226BD" w14:textId="77777777" w:rsidR="009274EA" w:rsidRDefault="009274EA">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rsidR="009274EA" w14:paraId="6F60EF71" w14:textId="77777777">
        <w:trPr>
          <w:trHeight w:val="940"/>
        </w:trPr>
        <w:tc>
          <w:tcPr>
            <w:tcW w:w="1150" w:type="dxa"/>
            <w:shd w:val="clear" w:color="auto" w:fill="C4BC96"/>
          </w:tcPr>
          <w:p w14:paraId="45C4F80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lastRenderedPageBreak/>
              <w:t>Field Name</w:t>
            </w:r>
          </w:p>
        </w:tc>
        <w:tc>
          <w:tcPr>
            <w:tcW w:w="918" w:type="dxa"/>
            <w:shd w:val="clear" w:color="auto" w:fill="C4BC96"/>
          </w:tcPr>
          <w:p w14:paraId="306BF67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38DA14F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2163C96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C328E0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0A7F3D9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147" w:type="dxa"/>
            <w:shd w:val="clear" w:color="auto" w:fill="C4BC96"/>
          </w:tcPr>
          <w:p w14:paraId="4E6AB9A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4EE49468" w14:textId="77777777">
        <w:trPr>
          <w:trHeight w:val="1735"/>
        </w:trPr>
        <w:tc>
          <w:tcPr>
            <w:tcW w:w="1150" w:type="dxa"/>
            <w:shd w:val="clear" w:color="auto" w:fill="auto"/>
          </w:tcPr>
          <w:p w14:paraId="74CEAF98" w14:textId="77777777" w:rsidR="009274EA" w:rsidRDefault="00C53038">
            <w:pPr>
              <w:tabs>
                <w:tab w:val="left" w:pos="10620"/>
              </w:tabs>
              <w:rPr>
                <w:color w:val="222222"/>
                <w:sz w:val="18"/>
                <w:szCs w:val="18"/>
              </w:rPr>
            </w:pPr>
            <w:r>
              <w:rPr>
                <w:rStyle w:val="brownfont"/>
                <w:color w:val="000000"/>
                <w:sz w:val="18"/>
                <w:szCs w:val="18"/>
              </w:rPr>
              <w:t>Grade Name</w:t>
            </w:r>
          </w:p>
          <w:p w14:paraId="383349A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29CCF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4E280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0569C2F" w14:textId="77777777" w:rsidR="009274EA" w:rsidRDefault="00C53038">
            <w:pPr>
              <w:tabs>
                <w:tab w:val="center" w:pos="4320"/>
                <w:tab w:val="right" w:pos="8640"/>
                <w:tab w:val="left" w:pos="10620"/>
              </w:tabs>
            </w:pPr>
            <w:r>
              <w:t>The grade name should be a required field, meaning it cannot be left empty.</w:t>
            </w:r>
          </w:p>
          <w:p w14:paraId="05B2727F" w14:textId="77777777" w:rsidR="009274EA" w:rsidRDefault="00C53038">
            <w:pPr>
              <w:tabs>
                <w:tab w:val="center" w:pos="4320"/>
                <w:tab w:val="right" w:pos="8640"/>
                <w:tab w:val="left" w:pos="10620"/>
              </w:tabs>
            </w:pPr>
            <w:r>
              <w:t>The grade name should have a minimum length of 2 characters and a maximum length of 50 characters.</w:t>
            </w:r>
          </w:p>
          <w:p w14:paraId="29DF27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grade name should not be allowed.</w:t>
            </w:r>
          </w:p>
        </w:tc>
        <w:tc>
          <w:tcPr>
            <w:tcW w:w="1352" w:type="dxa"/>
            <w:shd w:val="clear" w:color="auto" w:fill="auto"/>
          </w:tcPr>
          <w:p w14:paraId="70EF26FD" w14:textId="77777777" w:rsidR="009274EA" w:rsidRDefault="00C53038">
            <w:pPr>
              <w:tabs>
                <w:tab w:val="center" w:pos="4320"/>
                <w:tab w:val="right" w:pos="8640"/>
                <w:tab w:val="left" w:pos="10620"/>
              </w:tabs>
            </w:pPr>
            <w:r>
              <w:t>If the grade name field is left empty: "Please enter the grade name."</w:t>
            </w:r>
          </w:p>
          <w:p w14:paraId="21B7ADD9" w14:textId="77777777" w:rsidR="009274EA" w:rsidRDefault="00C53038">
            <w:pPr>
              <w:tabs>
                <w:tab w:val="center" w:pos="4320"/>
                <w:tab w:val="right" w:pos="8640"/>
                <w:tab w:val="left" w:pos="10620"/>
              </w:tabs>
            </w:pPr>
            <w:r>
              <w:t>If the grade name is shorter than 2 characters: "The grade name should be at least 2 characters long."</w:t>
            </w:r>
          </w:p>
          <w:p w14:paraId="1E953414" w14:textId="77777777" w:rsidR="009274EA" w:rsidRDefault="00C53038">
            <w:pPr>
              <w:tabs>
                <w:tab w:val="center" w:pos="4320"/>
                <w:tab w:val="right" w:pos="8640"/>
                <w:tab w:val="left" w:pos="10620"/>
              </w:tabs>
            </w:pPr>
            <w:r>
              <w:t>If the grade name exceeds 50 characters: "The grade name should not exceed 50 characters."</w:t>
            </w:r>
          </w:p>
          <w:p w14:paraId="5CFB99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grade name is entered: "Grade name must be unique. The entered value already exists."</w:t>
            </w:r>
          </w:p>
        </w:tc>
        <w:tc>
          <w:tcPr>
            <w:tcW w:w="2904" w:type="dxa"/>
            <w:shd w:val="clear" w:color="auto" w:fill="auto"/>
          </w:tcPr>
          <w:p w14:paraId="3B37642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570AA83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AE3A814" w14:textId="77777777">
        <w:trPr>
          <w:trHeight w:val="1735"/>
        </w:trPr>
        <w:tc>
          <w:tcPr>
            <w:tcW w:w="1150" w:type="dxa"/>
            <w:shd w:val="clear" w:color="auto" w:fill="auto"/>
          </w:tcPr>
          <w:p w14:paraId="321E43BB" w14:textId="77777777" w:rsidR="009274EA" w:rsidRDefault="00C53038">
            <w:pPr>
              <w:tabs>
                <w:tab w:val="left" w:pos="10620"/>
              </w:tabs>
              <w:rPr>
                <w:color w:val="222222"/>
                <w:sz w:val="18"/>
                <w:szCs w:val="18"/>
              </w:rPr>
            </w:pPr>
            <w:r>
              <w:rPr>
                <w:rStyle w:val="brownfont"/>
                <w:color w:val="000000"/>
                <w:sz w:val="18"/>
                <w:szCs w:val="18"/>
              </w:rPr>
              <w:lastRenderedPageBreak/>
              <w:t>Grade Code</w:t>
            </w:r>
          </w:p>
          <w:p w14:paraId="4E1930A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76B66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E3CD1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E364CD7" w14:textId="77777777" w:rsidR="009274EA" w:rsidRDefault="00C53038">
            <w:pPr>
              <w:tabs>
                <w:tab w:val="center" w:pos="4320"/>
                <w:tab w:val="right" w:pos="8640"/>
                <w:tab w:val="left" w:pos="10620"/>
              </w:tabs>
            </w:pPr>
            <w:r>
              <w:t>The grade code should be a required field, meaning it cannot be left empty.</w:t>
            </w:r>
          </w:p>
          <w:p w14:paraId="342EB417" w14:textId="77777777" w:rsidR="009274EA" w:rsidRDefault="00C53038">
            <w:pPr>
              <w:tabs>
                <w:tab w:val="center" w:pos="4320"/>
                <w:tab w:val="right" w:pos="8640"/>
                <w:tab w:val="left" w:pos="10620"/>
              </w:tabs>
            </w:pPr>
            <w:r>
              <w:t>The grade code should consist of alphanumeric characters.</w:t>
            </w:r>
          </w:p>
          <w:p w14:paraId="7EBFA40D" w14:textId="77777777" w:rsidR="009274EA" w:rsidRDefault="00C53038">
            <w:pPr>
              <w:tabs>
                <w:tab w:val="center" w:pos="4320"/>
                <w:tab w:val="right" w:pos="8640"/>
                <w:tab w:val="left" w:pos="10620"/>
              </w:tabs>
            </w:pPr>
            <w:r>
              <w:t>The grade code should have a minimum length of 2 characters and a maximum length of 10 characters.</w:t>
            </w:r>
          </w:p>
          <w:p w14:paraId="190594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grade code should not be allowed.</w:t>
            </w:r>
          </w:p>
        </w:tc>
        <w:tc>
          <w:tcPr>
            <w:tcW w:w="1352" w:type="dxa"/>
            <w:shd w:val="clear" w:color="auto" w:fill="auto"/>
          </w:tcPr>
          <w:p w14:paraId="0629CBD9" w14:textId="77777777" w:rsidR="009274EA" w:rsidRDefault="00C53038">
            <w:pPr>
              <w:tabs>
                <w:tab w:val="center" w:pos="4320"/>
                <w:tab w:val="right" w:pos="8640"/>
                <w:tab w:val="left" w:pos="10620"/>
              </w:tabs>
            </w:pPr>
            <w:r>
              <w:t>If the grade code field is left empty: "Please enter the grade code."</w:t>
            </w:r>
          </w:p>
          <w:p w14:paraId="0C7DFBBB" w14:textId="77777777" w:rsidR="009274EA" w:rsidRDefault="00C53038">
            <w:pPr>
              <w:tabs>
                <w:tab w:val="center" w:pos="4320"/>
                <w:tab w:val="right" w:pos="8640"/>
                <w:tab w:val="left" w:pos="10620"/>
              </w:tabs>
            </w:pPr>
            <w:r>
              <w:t>If the grade code contains non-alphanumeric characters: "The grade code should only contain alphanumeric characters."</w:t>
            </w:r>
          </w:p>
          <w:p w14:paraId="582EFBBD" w14:textId="77777777" w:rsidR="009274EA" w:rsidRDefault="00C53038">
            <w:pPr>
              <w:tabs>
                <w:tab w:val="center" w:pos="4320"/>
                <w:tab w:val="right" w:pos="8640"/>
                <w:tab w:val="left" w:pos="10620"/>
              </w:tabs>
            </w:pPr>
            <w:r>
              <w:t>If the grade code is shorter than 2 characters: "The grade code should be at least 2 characters long."</w:t>
            </w:r>
          </w:p>
          <w:p w14:paraId="1D7C7474" w14:textId="77777777" w:rsidR="009274EA" w:rsidRDefault="00C53038">
            <w:pPr>
              <w:tabs>
                <w:tab w:val="center" w:pos="4320"/>
                <w:tab w:val="right" w:pos="8640"/>
                <w:tab w:val="left" w:pos="10620"/>
              </w:tabs>
            </w:pPr>
            <w:r>
              <w:t>If the grade code exceeds 10 characters: "The grade code should not exceed 10 characters."</w:t>
            </w:r>
          </w:p>
          <w:p w14:paraId="4A8C44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a duplicate value for grade code is entered: "Grade code must be unique. The entered value </w:t>
            </w:r>
            <w:r>
              <w:rPr>
                <w:rFonts w:ascii="Cambria" w:hAnsi="Cambria"/>
                <w:sz w:val="22"/>
                <w:szCs w:val="22"/>
              </w:rPr>
              <w:lastRenderedPageBreak/>
              <w:t>already exists."</w:t>
            </w:r>
          </w:p>
        </w:tc>
        <w:tc>
          <w:tcPr>
            <w:tcW w:w="2904" w:type="dxa"/>
            <w:shd w:val="clear" w:color="auto" w:fill="auto"/>
          </w:tcPr>
          <w:p w14:paraId="021DA1F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5DB589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E544CA" w14:paraId="7A35B103" w14:textId="77777777">
        <w:trPr>
          <w:trHeight w:val="1735"/>
          <w:ins w:id="2668" w:author="Sunil Vyas" w:date="2023-10-23T14:26:00Z"/>
        </w:trPr>
        <w:tc>
          <w:tcPr>
            <w:tcW w:w="1150" w:type="dxa"/>
            <w:shd w:val="clear" w:color="auto" w:fill="auto"/>
          </w:tcPr>
          <w:p w14:paraId="048737C1" w14:textId="41A5C1FB" w:rsidR="00E544CA" w:rsidRDefault="00E544CA">
            <w:pPr>
              <w:tabs>
                <w:tab w:val="left" w:pos="10620"/>
              </w:tabs>
              <w:rPr>
                <w:ins w:id="2669" w:author="Sunil Vyas" w:date="2023-10-23T14:26:00Z"/>
                <w:rStyle w:val="brownfont"/>
                <w:color w:val="000000"/>
                <w:sz w:val="18"/>
                <w:szCs w:val="18"/>
              </w:rPr>
            </w:pPr>
            <w:ins w:id="2670" w:author="Sunil Vyas" w:date="2023-10-23T14:26:00Z">
              <w:r>
                <w:rPr>
                  <w:rStyle w:val="brownfont"/>
                  <w:color w:val="000000"/>
                  <w:sz w:val="18"/>
                  <w:szCs w:val="18"/>
                </w:rPr>
                <w:t xml:space="preserve">Auction Center </w:t>
              </w:r>
            </w:ins>
          </w:p>
        </w:tc>
        <w:tc>
          <w:tcPr>
            <w:tcW w:w="918" w:type="dxa"/>
            <w:shd w:val="clear" w:color="auto" w:fill="auto"/>
          </w:tcPr>
          <w:p w14:paraId="52728B01" w14:textId="55FFCBEF" w:rsidR="00E544CA" w:rsidRDefault="00E544CA">
            <w:pPr>
              <w:pStyle w:val="ListParagraph"/>
              <w:tabs>
                <w:tab w:val="center" w:pos="4320"/>
                <w:tab w:val="right" w:pos="8640"/>
                <w:tab w:val="left" w:pos="10620"/>
              </w:tabs>
              <w:ind w:left="0"/>
              <w:rPr>
                <w:ins w:id="2671" w:author="Sunil Vyas" w:date="2023-10-23T14:26:00Z"/>
                <w:rFonts w:ascii="Cambria" w:hAnsi="Cambria"/>
                <w:sz w:val="22"/>
                <w:szCs w:val="22"/>
              </w:rPr>
            </w:pPr>
            <w:ins w:id="2672" w:author="Sunil Vyas" w:date="2023-10-23T14:27:00Z">
              <w:r>
                <w:rPr>
                  <w:rFonts w:ascii="Cambria" w:hAnsi="Cambria"/>
                  <w:sz w:val="22"/>
                  <w:szCs w:val="22"/>
                </w:rPr>
                <w:t>List box</w:t>
              </w:r>
            </w:ins>
          </w:p>
        </w:tc>
        <w:tc>
          <w:tcPr>
            <w:tcW w:w="992" w:type="dxa"/>
            <w:shd w:val="clear" w:color="auto" w:fill="auto"/>
          </w:tcPr>
          <w:p w14:paraId="0F4B7F6E" w14:textId="07EBD148" w:rsidR="00E544CA" w:rsidRDefault="00E544CA">
            <w:pPr>
              <w:pStyle w:val="ListParagraph"/>
              <w:tabs>
                <w:tab w:val="center" w:pos="4320"/>
                <w:tab w:val="right" w:pos="8640"/>
                <w:tab w:val="left" w:pos="10620"/>
              </w:tabs>
              <w:ind w:left="0"/>
              <w:rPr>
                <w:ins w:id="2673" w:author="Sunil Vyas" w:date="2023-10-23T14:26:00Z"/>
                <w:rFonts w:ascii="Cambria" w:hAnsi="Cambria"/>
                <w:sz w:val="22"/>
                <w:szCs w:val="22"/>
              </w:rPr>
            </w:pPr>
            <w:ins w:id="2674" w:author="Sunil Vyas" w:date="2023-10-23T14:27:00Z">
              <w:r>
                <w:rPr>
                  <w:rFonts w:ascii="Cambria" w:hAnsi="Cambria"/>
                  <w:sz w:val="22"/>
                  <w:szCs w:val="22"/>
                </w:rPr>
                <w:t>M</w:t>
              </w:r>
            </w:ins>
          </w:p>
        </w:tc>
        <w:tc>
          <w:tcPr>
            <w:tcW w:w="1774" w:type="dxa"/>
            <w:shd w:val="clear" w:color="auto" w:fill="auto"/>
          </w:tcPr>
          <w:p w14:paraId="5E645F2C" w14:textId="41423A3F" w:rsidR="00E544CA" w:rsidRDefault="00E544CA">
            <w:pPr>
              <w:tabs>
                <w:tab w:val="center" w:pos="4320"/>
                <w:tab w:val="right" w:pos="8640"/>
                <w:tab w:val="left" w:pos="10620"/>
              </w:tabs>
              <w:rPr>
                <w:ins w:id="2675" w:author="Sunil Vyas" w:date="2023-10-23T14:26:00Z"/>
              </w:rPr>
            </w:pPr>
            <w:ins w:id="2676" w:author="Sunil Vyas" w:date="2023-10-23T14:27:00Z">
              <w:r>
                <w:t xml:space="preserve">Auction Center Selection is mandatory </w:t>
              </w:r>
            </w:ins>
          </w:p>
        </w:tc>
        <w:tc>
          <w:tcPr>
            <w:tcW w:w="1352" w:type="dxa"/>
            <w:shd w:val="clear" w:color="auto" w:fill="auto"/>
          </w:tcPr>
          <w:p w14:paraId="4BA40E60" w14:textId="6BC095B8" w:rsidR="00E544CA" w:rsidRDefault="00E544CA">
            <w:pPr>
              <w:tabs>
                <w:tab w:val="center" w:pos="4320"/>
                <w:tab w:val="right" w:pos="8640"/>
                <w:tab w:val="left" w:pos="10620"/>
              </w:tabs>
              <w:rPr>
                <w:ins w:id="2677" w:author="Sunil Vyas" w:date="2023-10-23T14:26:00Z"/>
              </w:rPr>
            </w:pPr>
            <w:ins w:id="2678" w:author="Sunil Vyas" w:date="2023-10-23T14:27:00Z">
              <w:r>
                <w:t>Please select at least one value from auction center.</w:t>
              </w:r>
            </w:ins>
          </w:p>
        </w:tc>
        <w:tc>
          <w:tcPr>
            <w:tcW w:w="2904" w:type="dxa"/>
            <w:shd w:val="clear" w:color="auto" w:fill="auto"/>
          </w:tcPr>
          <w:p w14:paraId="6FC84839" w14:textId="77777777" w:rsidR="00E544CA" w:rsidRDefault="00E544CA">
            <w:pPr>
              <w:pStyle w:val="ListParagraph"/>
              <w:tabs>
                <w:tab w:val="center" w:pos="4320"/>
                <w:tab w:val="right" w:pos="8640"/>
                <w:tab w:val="left" w:pos="10620"/>
              </w:tabs>
              <w:ind w:left="0"/>
              <w:rPr>
                <w:ins w:id="2679" w:author="Sunil Vyas" w:date="2023-10-23T14:26:00Z"/>
                <w:rFonts w:ascii="Cambria" w:hAnsi="Cambria"/>
                <w:sz w:val="22"/>
                <w:szCs w:val="22"/>
              </w:rPr>
            </w:pPr>
          </w:p>
        </w:tc>
        <w:tc>
          <w:tcPr>
            <w:tcW w:w="1147" w:type="dxa"/>
            <w:shd w:val="clear" w:color="auto" w:fill="auto"/>
          </w:tcPr>
          <w:p w14:paraId="71879A41" w14:textId="77777777" w:rsidR="00E544CA" w:rsidRDefault="00E544CA">
            <w:pPr>
              <w:pStyle w:val="ListParagraph"/>
              <w:tabs>
                <w:tab w:val="center" w:pos="4320"/>
                <w:tab w:val="right" w:pos="8640"/>
                <w:tab w:val="left" w:pos="10620"/>
              </w:tabs>
              <w:ind w:left="0"/>
              <w:rPr>
                <w:ins w:id="2680" w:author="Sunil Vyas" w:date="2023-10-23T14:26:00Z"/>
                <w:rFonts w:ascii="Cambria" w:hAnsi="Cambria"/>
                <w:sz w:val="22"/>
                <w:szCs w:val="22"/>
              </w:rPr>
            </w:pPr>
          </w:p>
        </w:tc>
      </w:tr>
    </w:tbl>
    <w:p w14:paraId="5AB3C95A"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107642C6" w14:textId="77777777">
        <w:trPr>
          <w:trHeight w:val="501"/>
        </w:trPr>
        <w:tc>
          <w:tcPr>
            <w:tcW w:w="1866" w:type="dxa"/>
            <w:shd w:val="clear" w:color="auto" w:fill="C4BC96"/>
            <w:vAlign w:val="center"/>
          </w:tcPr>
          <w:p w14:paraId="3E40637A"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7351ABC"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5B4F68D9" w14:textId="77777777" w:rsidR="009274EA" w:rsidRDefault="00C53038">
            <w:pPr>
              <w:tabs>
                <w:tab w:val="left" w:pos="10620"/>
              </w:tabs>
              <w:rPr>
                <w:b/>
                <w:bCs/>
                <w:iCs/>
              </w:rPr>
            </w:pPr>
            <w:r>
              <w:rPr>
                <w:b/>
                <w:bCs/>
                <w:iCs/>
              </w:rPr>
              <w:t>Behaviour</w:t>
            </w:r>
          </w:p>
        </w:tc>
      </w:tr>
      <w:tr w:rsidR="009274EA" w14:paraId="1B74907F" w14:textId="77777777">
        <w:trPr>
          <w:trHeight w:val="517"/>
        </w:trPr>
        <w:tc>
          <w:tcPr>
            <w:tcW w:w="1866" w:type="dxa"/>
            <w:vAlign w:val="center"/>
          </w:tcPr>
          <w:p w14:paraId="23EC55A9" w14:textId="77777777" w:rsidR="009274EA" w:rsidRDefault="00C53038">
            <w:pPr>
              <w:tabs>
                <w:tab w:val="left" w:pos="10620"/>
              </w:tabs>
            </w:pPr>
            <w:r>
              <w:t>Submit</w:t>
            </w:r>
          </w:p>
        </w:tc>
        <w:tc>
          <w:tcPr>
            <w:tcW w:w="1858" w:type="dxa"/>
            <w:vAlign w:val="center"/>
          </w:tcPr>
          <w:p w14:paraId="3C9F02EB" w14:textId="77777777" w:rsidR="009274EA" w:rsidRDefault="00C53038">
            <w:pPr>
              <w:tabs>
                <w:tab w:val="left" w:pos="10620"/>
              </w:tabs>
            </w:pPr>
            <w:r>
              <w:t>Button</w:t>
            </w:r>
          </w:p>
        </w:tc>
        <w:tc>
          <w:tcPr>
            <w:tcW w:w="6513" w:type="dxa"/>
            <w:vAlign w:val="center"/>
          </w:tcPr>
          <w:p w14:paraId="3B3FD8FF" w14:textId="77777777" w:rsidR="009274EA" w:rsidRDefault="00C53038">
            <w:pPr>
              <w:tabs>
                <w:tab w:val="left" w:pos="10620"/>
              </w:tabs>
            </w:pPr>
            <w:r>
              <w:t>Save the records</w:t>
            </w:r>
          </w:p>
        </w:tc>
      </w:tr>
      <w:tr w:rsidR="009274EA" w14:paraId="6EDAD4C8" w14:textId="77777777">
        <w:trPr>
          <w:trHeight w:val="517"/>
        </w:trPr>
        <w:tc>
          <w:tcPr>
            <w:tcW w:w="1866" w:type="dxa"/>
            <w:vAlign w:val="center"/>
          </w:tcPr>
          <w:p w14:paraId="61D81427" w14:textId="77777777" w:rsidR="009274EA" w:rsidRDefault="00C53038">
            <w:pPr>
              <w:tabs>
                <w:tab w:val="left" w:pos="10620"/>
              </w:tabs>
            </w:pPr>
            <w:r>
              <w:t>Cancel</w:t>
            </w:r>
          </w:p>
        </w:tc>
        <w:tc>
          <w:tcPr>
            <w:tcW w:w="1858" w:type="dxa"/>
            <w:vAlign w:val="center"/>
          </w:tcPr>
          <w:p w14:paraId="398A08F7" w14:textId="77777777" w:rsidR="009274EA" w:rsidRDefault="00C53038">
            <w:pPr>
              <w:tabs>
                <w:tab w:val="left" w:pos="10620"/>
              </w:tabs>
            </w:pPr>
            <w:r>
              <w:t>Button</w:t>
            </w:r>
          </w:p>
        </w:tc>
        <w:tc>
          <w:tcPr>
            <w:tcW w:w="6513" w:type="dxa"/>
            <w:vAlign w:val="center"/>
          </w:tcPr>
          <w:p w14:paraId="7F86BBAD" w14:textId="77777777" w:rsidR="009274EA" w:rsidRDefault="00C53038">
            <w:pPr>
              <w:tabs>
                <w:tab w:val="left" w:pos="10620"/>
              </w:tabs>
            </w:pPr>
            <w:r>
              <w:t>Redirect on log in home page.</w:t>
            </w:r>
          </w:p>
        </w:tc>
      </w:tr>
      <w:tr w:rsidR="009274EA" w14:paraId="61989FD0" w14:textId="77777777">
        <w:trPr>
          <w:trHeight w:val="517"/>
        </w:trPr>
        <w:tc>
          <w:tcPr>
            <w:tcW w:w="1866" w:type="dxa"/>
            <w:vAlign w:val="center"/>
          </w:tcPr>
          <w:p w14:paraId="5C21DD16" w14:textId="77777777" w:rsidR="009274EA" w:rsidRDefault="00C53038">
            <w:pPr>
              <w:tabs>
                <w:tab w:val="left" w:pos="10620"/>
              </w:tabs>
            </w:pPr>
            <w:r>
              <w:t xml:space="preserve">Clear </w:t>
            </w:r>
          </w:p>
        </w:tc>
        <w:tc>
          <w:tcPr>
            <w:tcW w:w="1858" w:type="dxa"/>
            <w:vAlign w:val="center"/>
          </w:tcPr>
          <w:p w14:paraId="1A2B8C81" w14:textId="77777777" w:rsidR="009274EA" w:rsidRDefault="00C53038">
            <w:pPr>
              <w:tabs>
                <w:tab w:val="left" w:pos="10620"/>
              </w:tabs>
            </w:pPr>
            <w:r>
              <w:t>Button</w:t>
            </w:r>
          </w:p>
        </w:tc>
        <w:tc>
          <w:tcPr>
            <w:tcW w:w="6513" w:type="dxa"/>
            <w:vAlign w:val="center"/>
          </w:tcPr>
          <w:p w14:paraId="13B9FFD7" w14:textId="77777777" w:rsidR="009274EA" w:rsidRDefault="00C53038">
            <w:pPr>
              <w:tabs>
                <w:tab w:val="left" w:pos="10620"/>
              </w:tabs>
            </w:pPr>
            <w:r>
              <w:t>Clear All Fields.</w:t>
            </w:r>
          </w:p>
        </w:tc>
      </w:tr>
    </w:tbl>
    <w:p w14:paraId="3737DE0F" w14:textId="77777777" w:rsidR="009274EA" w:rsidRDefault="00C53038">
      <w:pPr>
        <w:pStyle w:val="Heading2"/>
        <w:keepNext w:val="0"/>
        <w:keepLines w:val="0"/>
        <w:numPr>
          <w:ilvl w:val="1"/>
          <w:numId w:val="29"/>
        </w:numPr>
        <w:tabs>
          <w:tab w:val="left" w:pos="10620"/>
        </w:tabs>
        <w:spacing w:before="120" w:after="120" w:line="360" w:lineRule="auto"/>
        <w:jc w:val="both"/>
        <w:rPr>
          <w:rFonts w:ascii="Cambria" w:hAnsi="Cambria"/>
          <w:sz w:val="22"/>
        </w:rPr>
      </w:pPr>
      <w:bookmarkStart w:id="2681" w:name="_Toc137143970"/>
      <w:bookmarkStart w:id="2682" w:name="_Toc137818381"/>
      <w:bookmarkStart w:id="2683" w:name="_Toc148377754"/>
      <w:r>
        <w:rPr>
          <w:rFonts w:ascii="Cambria" w:hAnsi="Cambria"/>
          <w:sz w:val="22"/>
        </w:rPr>
        <w:t>High Level Use Case of Manage Grade.</w:t>
      </w:r>
      <w:bookmarkEnd w:id="2681"/>
      <w:bookmarkEnd w:id="2682"/>
      <w:bookmarkEnd w:id="2683"/>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rsidR="009274EA" w14:paraId="38E0285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54EA3B6" w14:textId="77777777" w:rsidR="009274EA" w:rsidRDefault="00C53038">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14:paraId="64EB7B25" w14:textId="77777777" w:rsidR="009274EA" w:rsidRDefault="00C53038">
            <w:pPr>
              <w:numPr>
                <w:ilvl w:val="0"/>
                <w:numId w:val="2"/>
              </w:numPr>
              <w:tabs>
                <w:tab w:val="left" w:pos="10620"/>
              </w:tabs>
              <w:spacing w:after="0" w:line="360" w:lineRule="auto"/>
            </w:pPr>
            <w:r>
              <w:t>To understand the functional logic for Manage Grade.</w:t>
            </w:r>
          </w:p>
        </w:tc>
      </w:tr>
      <w:tr w:rsidR="009274EA" w14:paraId="6FB1A69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A793D2C" w14:textId="77777777" w:rsidR="009274EA" w:rsidRDefault="00C53038">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14:paraId="682C7C1A" w14:textId="77777777" w:rsidR="009274EA" w:rsidRDefault="00C53038">
            <w:pPr>
              <w:numPr>
                <w:ilvl w:val="0"/>
                <w:numId w:val="2"/>
              </w:numPr>
              <w:tabs>
                <w:tab w:val="left" w:pos="10620"/>
              </w:tabs>
              <w:spacing w:after="0" w:line="360" w:lineRule="auto"/>
            </w:pPr>
            <w:r>
              <w:t>User should have rights for Administrator rights.</w:t>
            </w:r>
          </w:p>
          <w:p w14:paraId="0DA1D75A" w14:textId="77777777" w:rsidR="009274EA" w:rsidRDefault="00C53038">
            <w:pPr>
              <w:numPr>
                <w:ilvl w:val="0"/>
                <w:numId w:val="2"/>
              </w:numPr>
              <w:tabs>
                <w:tab w:val="left" w:pos="10620"/>
              </w:tabs>
              <w:spacing w:after="0" w:line="360" w:lineRule="auto"/>
            </w:pPr>
            <w:r>
              <w:t>User should have “Manage Grade” rights.</w:t>
            </w:r>
          </w:p>
          <w:p w14:paraId="14CF4C5F" w14:textId="77777777" w:rsidR="009274EA" w:rsidRDefault="00C53038">
            <w:pPr>
              <w:numPr>
                <w:ilvl w:val="0"/>
                <w:numId w:val="2"/>
              </w:numPr>
              <w:tabs>
                <w:tab w:val="left" w:pos="10620"/>
              </w:tabs>
              <w:spacing w:after="0" w:line="360" w:lineRule="auto"/>
            </w:pPr>
            <w:r>
              <w:t>Grade should be created.</w:t>
            </w:r>
          </w:p>
        </w:tc>
      </w:tr>
      <w:tr w:rsidR="009274EA" w14:paraId="0A5FB76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D50ACAD" w14:textId="77777777" w:rsidR="009274EA" w:rsidRDefault="00C53038">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6AFD16C7" w14:textId="77777777" w:rsidR="009274EA" w:rsidRDefault="00C53038">
            <w:pPr>
              <w:numPr>
                <w:ilvl w:val="0"/>
                <w:numId w:val="2"/>
              </w:numPr>
              <w:tabs>
                <w:tab w:val="left" w:pos="10620"/>
              </w:tabs>
              <w:spacing w:after="0" w:line="240" w:lineRule="auto"/>
            </w:pPr>
            <w:r>
              <w:t xml:space="preserve">System should reflect the updated grade detail in </w:t>
            </w:r>
            <w:r>
              <w:rPr>
                <w:b/>
              </w:rPr>
              <w:t>entire application</w:t>
            </w:r>
            <w:r>
              <w:t>.</w:t>
            </w:r>
          </w:p>
        </w:tc>
      </w:tr>
      <w:tr w:rsidR="009274EA" w14:paraId="4E6F2D8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50B7523" w14:textId="77777777" w:rsidR="009274EA" w:rsidRDefault="00C53038">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7399723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60BF922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3056CAD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0CB090C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Grade”.</w:t>
            </w:r>
          </w:p>
          <w:p w14:paraId="6CAF8AC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256C7FC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7CCA96B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A32FA13" w14:textId="77777777" w:rsidR="009274EA" w:rsidRDefault="00C53038">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14:paraId="30B076C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94F974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3061C65" w14:textId="77777777" w:rsidR="009274EA" w:rsidRDefault="00C53038">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14:paraId="1C7BFDAD" w14:textId="77777777" w:rsidR="009274EA" w:rsidRDefault="00C53038">
            <w:pPr>
              <w:pStyle w:val="Heading112pt"/>
              <w:tabs>
                <w:tab w:val="left" w:pos="10620"/>
              </w:tabs>
              <w:rPr>
                <w:rFonts w:ascii="Cambria" w:hAnsi="Cambria"/>
              </w:rPr>
            </w:pPr>
            <w:bookmarkStart w:id="2684" w:name="_Toc137818382"/>
            <w:bookmarkStart w:id="2685" w:name="_Toc137831058"/>
            <w:r>
              <w:rPr>
                <w:rFonts w:ascii="Cambria" w:hAnsi="Cambria"/>
                <w:b w:val="0"/>
              </w:rPr>
              <w:t>System should display below sections on “Manage Grade” page.</w:t>
            </w:r>
            <w:bookmarkEnd w:id="2684"/>
            <w:bookmarkEnd w:id="2685"/>
          </w:p>
          <w:p w14:paraId="5BBF850E" w14:textId="77777777" w:rsidR="009274EA" w:rsidRDefault="00C53038">
            <w:pPr>
              <w:pStyle w:val="Heading112pt"/>
              <w:numPr>
                <w:ilvl w:val="1"/>
                <w:numId w:val="2"/>
              </w:numPr>
              <w:tabs>
                <w:tab w:val="left" w:pos="10620"/>
              </w:tabs>
              <w:rPr>
                <w:rFonts w:ascii="Cambria" w:hAnsi="Cambria"/>
              </w:rPr>
            </w:pPr>
            <w:bookmarkStart w:id="2686" w:name="_Toc137818383"/>
            <w:bookmarkStart w:id="2687" w:name="_Toc137831059"/>
            <w:r>
              <w:rPr>
                <w:rFonts w:ascii="Cambria" w:hAnsi="Cambria"/>
                <w:b w:val="0"/>
              </w:rPr>
              <w:lastRenderedPageBreak/>
              <w:t>Search section.</w:t>
            </w:r>
            <w:bookmarkEnd w:id="2686"/>
            <w:bookmarkEnd w:id="2687"/>
          </w:p>
          <w:p w14:paraId="5D604533" w14:textId="77777777" w:rsidR="009274EA" w:rsidRDefault="00C53038">
            <w:pPr>
              <w:pStyle w:val="Heading112pt"/>
              <w:numPr>
                <w:ilvl w:val="1"/>
                <w:numId w:val="2"/>
              </w:numPr>
              <w:tabs>
                <w:tab w:val="left" w:pos="10620"/>
              </w:tabs>
              <w:rPr>
                <w:rFonts w:ascii="Cambria" w:hAnsi="Cambria"/>
              </w:rPr>
            </w:pPr>
            <w:bookmarkStart w:id="2688" w:name="_Toc137818384"/>
            <w:bookmarkStart w:id="2689" w:name="_Toc137831060"/>
            <w:r>
              <w:rPr>
                <w:rFonts w:ascii="Cambria" w:hAnsi="Cambria"/>
                <w:b w:val="0"/>
              </w:rPr>
              <w:t>Detail section.</w:t>
            </w:r>
            <w:bookmarkEnd w:id="2688"/>
            <w:bookmarkEnd w:id="2689"/>
          </w:p>
          <w:p w14:paraId="514B8A92" w14:textId="77777777" w:rsidR="009274EA" w:rsidRDefault="00C53038">
            <w:pPr>
              <w:pStyle w:val="Heading112pt"/>
              <w:numPr>
                <w:ilvl w:val="1"/>
                <w:numId w:val="2"/>
              </w:numPr>
              <w:tabs>
                <w:tab w:val="left" w:pos="10620"/>
              </w:tabs>
              <w:rPr>
                <w:rFonts w:ascii="Cambria" w:hAnsi="Cambria"/>
              </w:rPr>
            </w:pPr>
            <w:bookmarkStart w:id="2690" w:name="_Toc137818385"/>
            <w:bookmarkStart w:id="2691" w:name="_Toc137831061"/>
            <w:r>
              <w:rPr>
                <w:rFonts w:ascii="Cambria" w:hAnsi="Cambria"/>
                <w:b w:val="0"/>
              </w:rPr>
              <w:t>Uploaded Document Section.</w:t>
            </w:r>
            <w:bookmarkEnd w:id="2690"/>
            <w:bookmarkEnd w:id="2691"/>
          </w:p>
          <w:p w14:paraId="5A0FE319" w14:textId="77777777" w:rsidR="009274EA" w:rsidRDefault="00C53038">
            <w:pPr>
              <w:pStyle w:val="Heading112pt"/>
              <w:numPr>
                <w:ilvl w:val="0"/>
                <w:numId w:val="0"/>
              </w:numPr>
              <w:tabs>
                <w:tab w:val="left" w:pos="10620"/>
              </w:tabs>
              <w:ind w:left="360" w:hanging="360"/>
              <w:rPr>
                <w:rFonts w:ascii="Cambria" w:hAnsi="Cambria"/>
              </w:rPr>
            </w:pPr>
            <w:bookmarkStart w:id="2692" w:name="_Toc137818386"/>
            <w:bookmarkStart w:id="2693" w:name="_Toc137831062"/>
            <w:r>
              <w:rPr>
                <w:rFonts w:ascii="Cambria" w:hAnsi="Cambria"/>
                <w:u w:val="single"/>
              </w:rPr>
              <w:t>Search Section</w:t>
            </w:r>
            <w:r>
              <w:rPr>
                <w:rFonts w:ascii="Cambria" w:hAnsi="Cambria"/>
              </w:rPr>
              <w:t>:</w:t>
            </w:r>
            <w:bookmarkEnd w:id="2692"/>
            <w:bookmarkEnd w:id="2693"/>
          </w:p>
          <w:p w14:paraId="2E880AAD" w14:textId="77777777" w:rsidR="009274EA" w:rsidRDefault="00C53038">
            <w:pPr>
              <w:pStyle w:val="Heading112pt"/>
              <w:tabs>
                <w:tab w:val="left" w:pos="10620"/>
              </w:tabs>
              <w:rPr>
                <w:rFonts w:ascii="Cambria" w:hAnsi="Cambria"/>
              </w:rPr>
            </w:pPr>
            <w:bookmarkStart w:id="2694" w:name="_Toc137818387"/>
            <w:bookmarkStart w:id="2695" w:name="_Toc137831063"/>
            <w:r>
              <w:rPr>
                <w:rFonts w:ascii="Cambria" w:hAnsi="Cambria"/>
                <w:b w:val="0"/>
              </w:rPr>
              <w:t>System should display below details on search section.</w:t>
            </w:r>
            <w:bookmarkEnd w:id="2694"/>
            <w:bookmarkEnd w:id="2695"/>
          </w:p>
          <w:p w14:paraId="340E6B76" w14:textId="77777777" w:rsidR="009274EA" w:rsidRDefault="00C53038">
            <w:pPr>
              <w:pStyle w:val="Heading112pt"/>
              <w:numPr>
                <w:ilvl w:val="1"/>
                <w:numId w:val="2"/>
              </w:numPr>
              <w:tabs>
                <w:tab w:val="left" w:pos="10620"/>
              </w:tabs>
              <w:rPr>
                <w:rFonts w:ascii="Cambria" w:hAnsi="Cambria"/>
              </w:rPr>
            </w:pPr>
            <w:bookmarkStart w:id="2696" w:name="_Toc137818388"/>
            <w:bookmarkStart w:id="2697" w:name="_Toc137831064"/>
            <w:r>
              <w:rPr>
                <w:rFonts w:ascii="Cambria" w:hAnsi="Cambria"/>
                <w:b w:val="0"/>
              </w:rPr>
              <w:t>Grade name textbox search.</w:t>
            </w:r>
            <w:bookmarkEnd w:id="2696"/>
            <w:bookmarkEnd w:id="2697"/>
          </w:p>
          <w:p w14:paraId="283D54D3" w14:textId="3349ACFC" w:rsidR="009274EA" w:rsidRPr="005B49B7" w:rsidRDefault="00C53038">
            <w:pPr>
              <w:pStyle w:val="Heading112pt"/>
              <w:numPr>
                <w:ilvl w:val="1"/>
                <w:numId w:val="2"/>
              </w:numPr>
              <w:tabs>
                <w:tab w:val="left" w:pos="10620"/>
              </w:tabs>
              <w:rPr>
                <w:ins w:id="2698" w:author="Sunil Vyas" w:date="2023-10-23T14:28:00Z"/>
                <w:rFonts w:ascii="Cambria" w:hAnsi="Cambria"/>
                <w:rPrChange w:id="2699" w:author="Sunil Vyas" w:date="2023-10-23T14:28:00Z">
                  <w:rPr>
                    <w:ins w:id="2700" w:author="Sunil Vyas" w:date="2023-10-23T14:28:00Z"/>
                    <w:rFonts w:ascii="Cambria" w:hAnsi="Cambria"/>
                    <w:b w:val="0"/>
                  </w:rPr>
                </w:rPrChange>
              </w:rPr>
            </w:pPr>
            <w:bookmarkStart w:id="2701" w:name="_Toc137818389"/>
            <w:bookmarkStart w:id="2702" w:name="_Toc137831065"/>
            <w:r>
              <w:rPr>
                <w:rFonts w:ascii="Cambria" w:hAnsi="Cambria"/>
                <w:b w:val="0"/>
              </w:rPr>
              <w:t>Grade code search dropdown.</w:t>
            </w:r>
            <w:bookmarkEnd w:id="2701"/>
            <w:bookmarkEnd w:id="2702"/>
          </w:p>
          <w:p w14:paraId="2C7E18DD" w14:textId="7AE77633" w:rsidR="005B49B7" w:rsidRDefault="005B49B7">
            <w:pPr>
              <w:pStyle w:val="Heading112pt"/>
              <w:numPr>
                <w:ilvl w:val="1"/>
                <w:numId w:val="2"/>
              </w:numPr>
              <w:tabs>
                <w:tab w:val="left" w:pos="10620"/>
              </w:tabs>
              <w:rPr>
                <w:rFonts w:ascii="Cambria" w:hAnsi="Cambria"/>
              </w:rPr>
            </w:pPr>
            <w:ins w:id="2703" w:author="Sunil Vyas" w:date="2023-10-23T14:28:00Z">
              <w:r>
                <w:rPr>
                  <w:rFonts w:ascii="Cambria" w:hAnsi="Cambria"/>
                  <w:b w:val="0"/>
                </w:rPr>
                <w:t>Auction center list box.</w:t>
              </w:r>
            </w:ins>
          </w:p>
          <w:p w14:paraId="53EBFD04" w14:textId="77777777" w:rsidR="009274EA" w:rsidRDefault="00C53038">
            <w:pPr>
              <w:pStyle w:val="Heading112pt"/>
              <w:numPr>
                <w:ilvl w:val="1"/>
                <w:numId w:val="2"/>
              </w:numPr>
              <w:tabs>
                <w:tab w:val="left" w:pos="10620"/>
              </w:tabs>
              <w:rPr>
                <w:rFonts w:ascii="Cambria" w:hAnsi="Cambria"/>
              </w:rPr>
            </w:pPr>
            <w:bookmarkStart w:id="2704" w:name="_Toc137818390"/>
            <w:bookmarkStart w:id="2705" w:name="_Toc137831066"/>
            <w:r>
              <w:rPr>
                <w:rFonts w:ascii="Cambria" w:hAnsi="Cambria"/>
                <w:b w:val="0"/>
              </w:rPr>
              <w:t>Search button</w:t>
            </w:r>
            <w:bookmarkEnd w:id="2704"/>
            <w:bookmarkEnd w:id="2705"/>
          </w:p>
          <w:p w14:paraId="1F565E8B" w14:textId="77777777" w:rsidR="009274EA" w:rsidRDefault="00C53038">
            <w:pPr>
              <w:pStyle w:val="Heading112pt"/>
              <w:numPr>
                <w:ilvl w:val="1"/>
                <w:numId w:val="2"/>
              </w:numPr>
              <w:tabs>
                <w:tab w:val="left" w:pos="10620"/>
              </w:tabs>
              <w:rPr>
                <w:rFonts w:ascii="Cambria" w:hAnsi="Cambria"/>
              </w:rPr>
            </w:pPr>
            <w:bookmarkStart w:id="2706" w:name="_Toc137818391"/>
            <w:bookmarkStart w:id="2707" w:name="_Toc137831067"/>
            <w:r>
              <w:rPr>
                <w:rFonts w:ascii="Cambria" w:hAnsi="Cambria"/>
                <w:b w:val="0"/>
              </w:rPr>
              <w:t>Clear button.</w:t>
            </w:r>
            <w:bookmarkEnd w:id="2706"/>
            <w:bookmarkEnd w:id="2707"/>
          </w:p>
          <w:p w14:paraId="4F75B70A" w14:textId="77777777" w:rsidR="009274EA" w:rsidRDefault="00C53038">
            <w:pPr>
              <w:pStyle w:val="Heading112pt"/>
              <w:tabs>
                <w:tab w:val="left" w:pos="10620"/>
              </w:tabs>
              <w:rPr>
                <w:rFonts w:ascii="Cambria" w:hAnsi="Cambria"/>
              </w:rPr>
            </w:pPr>
            <w:bookmarkStart w:id="2708" w:name="_Toc137818392"/>
            <w:bookmarkStart w:id="2709" w:name="_Toc137831068"/>
            <w:r>
              <w:rPr>
                <w:rFonts w:ascii="Cambria" w:hAnsi="Cambria"/>
                <w:b w:val="0"/>
              </w:rPr>
              <w:t>System should display the result as per searched criteria after click on search button under detail section with record.</w:t>
            </w:r>
            <w:bookmarkEnd w:id="2708"/>
            <w:bookmarkEnd w:id="2709"/>
          </w:p>
          <w:p w14:paraId="71FBCB7A" w14:textId="77777777" w:rsidR="009274EA" w:rsidRDefault="00C53038">
            <w:pPr>
              <w:pStyle w:val="Heading112pt"/>
              <w:tabs>
                <w:tab w:val="left" w:pos="10620"/>
              </w:tabs>
              <w:rPr>
                <w:rFonts w:ascii="Cambria" w:hAnsi="Cambria"/>
              </w:rPr>
            </w:pPr>
            <w:bookmarkStart w:id="2710" w:name="_Toc137818393"/>
            <w:bookmarkStart w:id="2711" w:name="_Toc137831069"/>
            <w:r>
              <w:rPr>
                <w:rFonts w:ascii="Cambria" w:hAnsi="Cambria"/>
                <w:b w:val="0"/>
              </w:rPr>
              <w:t>System should display “No record found” if searched detail does not exists.</w:t>
            </w:r>
            <w:bookmarkEnd w:id="2710"/>
            <w:bookmarkEnd w:id="2711"/>
          </w:p>
          <w:p w14:paraId="63BA0725" w14:textId="77777777" w:rsidR="009274EA" w:rsidRDefault="00C53038">
            <w:pPr>
              <w:pStyle w:val="Heading112pt"/>
              <w:tabs>
                <w:tab w:val="left" w:pos="10620"/>
              </w:tabs>
              <w:rPr>
                <w:rFonts w:ascii="Cambria" w:hAnsi="Cambria"/>
              </w:rPr>
            </w:pPr>
            <w:bookmarkStart w:id="2712" w:name="_Toc137818394"/>
            <w:bookmarkStart w:id="2713" w:name="_Toc137831070"/>
            <w:r>
              <w:rPr>
                <w:rFonts w:ascii="Cambria" w:hAnsi="Cambria"/>
                <w:b w:val="0"/>
              </w:rPr>
              <w:t>System should provide “suggestive search” in Grade name textbox search.</w:t>
            </w:r>
            <w:bookmarkEnd w:id="2712"/>
            <w:bookmarkEnd w:id="2713"/>
          </w:p>
          <w:p w14:paraId="72B11225" w14:textId="77777777" w:rsidR="009274EA" w:rsidRDefault="00C53038">
            <w:pPr>
              <w:pStyle w:val="Heading112pt"/>
              <w:tabs>
                <w:tab w:val="left" w:pos="10620"/>
              </w:tabs>
              <w:rPr>
                <w:rFonts w:ascii="Cambria" w:hAnsi="Cambria"/>
              </w:rPr>
            </w:pPr>
            <w:bookmarkStart w:id="2714" w:name="_Toc137818395"/>
            <w:bookmarkStart w:id="2715" w:name="_Toc137831071"/>
            <w:r>
              <w:rPr>
                <w:rFonts w:ascii="Cambria" w:hAnsi="Cambria"/>
                <w:b w:val="0"/>
              </w:rPr>
              <w:t>System should perform search process “with” and “without” combination of fields.</w:t>
            </w:r>
            <w:bookmarkEnd w:id="2714"/>
            <w:bookmarkEnd w:id="2715"/>
          </w:p>
          <w:p w14:paraId="0E121160" w14:textId="77777777" w:rsidR="009274EA" w:rsidRDefault="00C53038">
            <w:pPr>
              <w:pStyle w:val="Heading112pt"/>
              <w:numPr>
                <w:ilvl w:val="0"/>
                <w:numId w:val="0"/>
              </w:numPr>
              <w:tabs>
                <w:tab w:val="left" w:pos="10620"/>
              </w:tabs>
              <w:ind w:left="360" w:hanging="360"/>
              <w:rPr>
                <w:rFonts w:ascii="Cambria" w:hAnsi="Cambria"/>
              </w:rPr>
            </w:pPr>
            <w:bookmarkStart w:id="2716" w:name="_Toc137818396"/>
            <w:bookmarkStart w:id="2717" w:name="_Toc137831072"/>
            <w:r>
              <w:rPr>
                <w:rFonts w:ascii="Cambria" w:hAnsi="Cambria"/>
                <w:u w:val="single"/>
              </w:rPr>
              <w:t>Detail Section</w:t>
            </w:r>
            <w:r>
              <w:rPr>
                <w:rFonts w:ascii="Cambria" w:hAnsi="Cambria"/>
              </w:rPr>
              <w:t>:</w:t>
            </w:r>
            <w:bookmarkEnd w:id="2716"/>
            <w:bookmarkEnd w:id="2717"/>
          </w:p>
          <w:p w14:paraId="66315422" w14:textId="77777777" w:rsidR="009274EA" w:rsidRDefault="00C53038">
            <w:pPr>
              <w:pStyle w:val="Heading112pt"/>
              <w:tabs>
                <w:tab w:val="left" w:pos="10620"/>
              </w:tabs>
              <w:rPr>
                <w:rFonts w:ascii="Cambria" w:hAnsi="Cambria"/>
              </w:rPr>
            </w:pPr>
            <w:bookmarkStart w:id="2718" w:name="_Toc137818397"/>
            <w:bookmarkStart w:id="2719" w:name="_Toc137831073"/>
            <w:r>
              <w:rPr>
                <w:rFonts w:ascii="Cambria" w:hAnsi="Cambria"/>
                <w:b w:val="0"/>
              </w:rPr>
              <w:t>Under detail section system should provide by default all records.</w:t>
            </w:r>
            <w:bookmarkEnd w:id="2718"/>
            <w:bookmarkEnd w:id="2719"/>
          </w:p>
          <w:p w14:paraId="0D758867" w14:textId="77777777" w:rsidR="009274EA" w:rsidRDefault="00C53038">
            <w:pPr>
              <w:pStyle w:val="Heading112pt"/>
              <w:tabs>
                <w:tab w:val="left" w:pos="10620"/>
              </w:tabs>
              <w:rPr>
                <w:rFonts w:ascii="Cambria" w:hAnsi="Cambria"/>
              </w:rPr>
            </w:pPr>
            <w:bookmarkStart w:id="2720" w:name="_Toc137818398"/>
            <w:bookmarkStart w:id="2721" w:name="_Toc137831074"/>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2720"/>
            <w:bookmarkEnd w:id="2721"/>
          </w:p>
          <w:p w14:paraId="70FE880B" w14:textId="77777777" w:rsidR="009274EA" w:rsidRDefault="00C53038">
            <w:pPr>
              <w:pStyle w:val="Heading112pt"/>
              <w:tabs>
                <w:tab w:val="left" w:pos="10620"/>
              </w:tabs>
              <w:rPr>
                <w:rFonts w:ascii="Cambria" w:hAnsi="Cambria"/>
              </w:rPr>
            </w:pPr>
            <w:bookmarkStart w:id="2722" w:name="_Toc137818399"/>
            <w:bookmarkStart w:id="2723" w:name="_Toc137831075"/>
            <w:r>
              <w:rPr>
                <w:rFonts w:ascii="Cambria" w:hAnsi="Cambria"/>
                <w:b w:val="0"/>
                <w:strike/>
              </w:rPr>
              <w:t>System should provide pagination option under each tab</w:t>
            </w:r>
            <w:r>
              <w:rPr>
                <w:rFonts w:ascii="Cambria" w:hAnsi="Cambria"/>
                <w:b w:val="0"/>
              </w:rPr>
              <w:t>.</w:t>
            </w:r>
            <w:bookmarkEnd w:id="2722"/>
            <w:bookmarkEnd w:id="2723"/>
          </w:p>
          <w:p w14:paraId="6FB609C6" w14:textId="77777777" w:rsidR="009274EA" w:rsidRDefault="00C53038">
            <w:pPr>
              <w:pStyle w:val="Heading112pt"/>
              <w:tabs>
                <w:tab w:val="left" w:pos="10620"/>
              </w:tabs>
              <w:rPr>
                <w:rFonts w:ascii="Cambria" w:hAnsi="Cambria"/>
              </w:rPr>
            </w:pPr>
            <w:bookmarkStart w:id="2724" w:name="_Toc137818400"/>
            <w:bookmarkStart w:id="2725" w:name="_Toc137831076"/>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2724"/>
            <w:bookmarkEnd w:id="2725"/>
          </w:p>
          <w:p w14:paraId="35A1F3D5" w14:textId="77777777" w:rsidR="009274EA" w:rsidRDefault="00C53038">
            <w:pPr>
              <w:pStyle w:val="Heading112pt"/>
              <w:tabs>
                <w:tab w:val="left" w:pos="10620"/>
              </w:tabs>
              <w:rPr>
                <w:rFonts w:ascii="Cambria" w:hAnsi="Cambria"/>
              </w:rPr>
            </w:pPr>
            <w:bookmarkStart w:id="2726" w:name="_Toc137818401"/>
            <w:bookmarkStart w:id="2727" w:name="_Toc137831077"/>
            <w:r>
              <w:rPr>
                <w:rFonts w:ascii="Cambria" w:hAnsi="Cambria"/>
                <w:b w:val="0"/>
              </w:rPr>
              <w:t>System should export all records including Active/Inactive in EXCEL/PDF on click export to Excel/PDF.</w:t>
            </w:r>
            <w:bookmarkEnd w:id="2726"/>
            <w:bookmarkEnd w:id="2727"/>
          </w:p>
          <w:p w14:paraId="2113F272" w14:textId="77777777" w:rsidR="009274EA" w:rsidRDefault="00C53038">
            <w:pPr>
              <w:pStyle w:val="Heading112pt"/>
              <w:tabs>
                <w:tab w:val="left" w:pos="10620"/>
              </w:tabs>
              <w:rPr>
                <w:rFonts w:ascii="Cambria" w:hAnsi="Cambria"/>
              </w:rPr>
            </w:pPr>
            <w:bookmarkStart w:id="2728" w:name="_Toc137818402"/>
            <w:bookmarkStart w:id="2729" w:name="_Toc137831078"/>
            <w:r>
              <w:rPr>
                <w:rFonts w:ascii="Cambria" w:hAnsi="Cambria"/>
                <w:b w:val="0"/>
              </w:rPr>
              <w:t>System should display below details in exported Excel/PDF file.</w:t>
            </w:r>
            <w:bookmarkEnd w:id="2728"/>
            <w:bookmarkEnd w:id="2729"/>
          </w:p>
          <w:p w14:paraId="1548BE82" w14:textId="77777777" w:rsidR="009274EA" w:rsidRDefault="00C53038">
            <w:pPr>
              <w:pStyle w:val="Heading112pt"/>
              <w:numPr>
                <w:ilvl w:val="1"/>
                <w:numId w:val="2"/>
              </w:numPr>
              <w:tabs>
                <w:tab w:val="left" w:pos="10620"/>
              </w:tabs>
              <w:rPr>
                <w:rFonts w:ascii="Cambria" w:hAnsi="Cambria"/>
              </w:rPr>
            </w:pPr>
            <w:bookmarkStart w:id="2730" w:name="_Toc137818403"/>
            <w:bookmarkStart w:id="2731" w:name="_Toc137831079"/>
            <w:r>
              <w:rPr>
                <w:rFonts w:ascii="Cambria" w:hAnsi="Cambria"/>
                <w:b w:val="0"/>
              </w:rPr>
              <w:t>Sr.</w:t>
            </w:r>
            <w:bookmarkEnd w:id="2730"/>
            <w:bookmarkEnd w:id="2731"/>
          </w:p>
          <w:p w14:paraId="22C13275" w14:textId="77777777" w:rsidR="009274EA" w:rsidRDefault="00C53038">
            <w:pPr>
              <w:pStyle w:val="Heading112pt"/>
              <w:numPr>
                <w:ilvl w:val="1"/>
                <w:numId w:val="2"/>
              </w:numPr>
              <w:tabs>
                <w:tab w:val="left" w:pos="10620"/>
              </w:tabs>
              <w:rPr>
                <w:rFonts w:ascii="Cambria" w:hAnsi="Cambria"/>
              </w:rPr>
            </w:pPr>
            <w:bookmarkStart w:id="2732" w:name="_Toc137818404"/>
            <w:bookmarkStart w:id="2733" w:name="_Toc137831080"/>
            <w:r>
              <w:rPr>
                <w:rFonts w:ascii="Cambria" w:hAnsi="Cambria"/>
                <w:b w:val="0"/>
              </w:rPr>
              <w:t>Grade Name</w:t>
            </w:r>
            <w:bookmarkEnd w:id="2732"/>
            <w:bookmarkEnd w:id="2733"/>
          </w:p>
          <w:p w14:paraId="68B972F1" w14:textId="77777777" w:rsidR="009274EA" w:rsidRDefault="00C53038">
            <w:pPr>
              <w:pStyle w:val="Heading112pt"/>
              <w:numPr>
                <w:ilvl w:val="1"/>
                <w:numId w:val="2"/>
              </w:numPr>
              <w:tabs>
                <w:tab w:val="left" w:pos="10620"/>
              </w:tabs>
              <w:rPr>
                <w:rFonts w:ascii="Cambria" w:hAnsi="Cambria"/>
              </w:rPr>
            </w:pPr>
            <w:bookmarkStart w:id="2734" w:name="_Toc137818405"/>
            <w:bookmarkStart w:id="2735" w:name="_Toc137831081"/>
            <w:r>
              <w:rPr>
                <w:rFonts w:ascii="Cambria" w:hAnsi="Cambria"/>
                <w:b w:val="0"/>
              </w:rPr>
              <w:t>Grade Code</w:t>
            </w:r>
            <w:bookmarkEnd w:id="2734"/>
            <w:bookmarkEnd w:id="2735"/>
          </w:p>
          <w:p w14:paraId="2D7B697C" w14:textId="77777777" w:rsidR="009274EA" w:rsidRDefault="00C53038">
            <w:pPr>
              <w:pStyle w:val="Heading112pt"/>
              <w:numPr>
                <w:ilvl w:val="1"/>
                <w:numId w:val="2"/>
              </w:numPr>
              <w:tabs>
                <w:tab w:val="left" w:pos="10620"/>
              </w:tabs>
              <w:rPr>
                <w:rFonts w:ascii="Cambria" w:hAnsi="Cambria"/>
              </w:rPr>
            </w:pPr>
            <w:bookmarkStart w:id="2736" w:name="_Toc137818406"/>
            <w:bookmarkStart w:id="2737" w:name="_Toc137831082"/>
            <w:r>
              <w:rPr>
                <w:rFonts w:ascii="Cambria" w:hAnsi="Cambria"/>
                <w:b w:val="0"/>
              </w:rPr>
              <w:t>Status</w:t>
            </w:r>
            <w:bookmarkEnd w:id="2736"/>
            <w:bookmarkEnd w:id="2737"/>
          </w:p>
          <w:p w14:paraId="728A7D08" w14:textId="77777777" w:rsidR="009274EA" w:rsidRDefault="00C53038">
            <w:pPr>
              <w:pStyle w:val="Heading112pt"/>
              <w:numPr>
                <w:ilvl w:val="2"/>
                <w:numId w:val="2"/>
              </w:numPr>
              <w:tabs>
                <w:tab w:val="left" w:pos="10620"/>
              </w:tabs>
              <w:rPr>
                <w:rFonts w:ascii="Cambria" w:hAnsi="Cambria"/>
              </w:rPr>
            </w:pPr>
            <w:bookmarkStart w:id="2738" w:name="_Toc137818407"/>
            <w:bookmarkStart w:id="2739" w:name="_Toc137831083"/>
            <w:r>
              <w:rPr>
                <w:rFonts w:ascii="Cambria" w:hAnsi="Cambria"/>
                <w:b w:val="0"/>
              </w:rPr>
              <w:t>Active</w:t>
            </w:r>
            <w:bookmarkEnd w:id="2738"/>
            <w:bookmarkEnd w:id="2739"/>
          </w:p>
          <w:p w14:paraId="45EB8495" w14:textId="77777777" w:rsidR="009274EA" w:rsidRDefault="00C53038">
            <w:pPr>
              <w:pStyle w:val="Heading112pt"/>
              <w:numPr>
                <w:ilvl w:val="2"/>
                <w:numId w:val="2"/>
              </w:numPr>
              <w:tabs>
                <w:tab w:val="left" w:pos="10620"/>
              </w:tabs>
              <w:rPr>
                <w:rFonts w:ascii="Cambria" w:hAnsi="Cambria"/>
              </w:rPr>
            </w:pPr>
            <w:bookmarkStart w:id="2740" w:name="_Toc137818408"/>
            <w:bookmarkStart w:id="2741" w:name="_Toc137831084"/>
            <w:r>
              <w:rPr>
                <w:rFonts w:ascii="Cambria" w:hAnsi="Cambria"/>
                <w:b w:val="0"/>
              </w:rPr>
              <w:t>Inactive</w:t>
            </w:r>
            <w:bookmarkEnd w:id="2740"/>
            <w:bookmarkEnd w:id="2741"/>
          </w:p>
          <w:p w14:paraId="774A1886"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709BC90F" w14:textId="77777777" w:rsidR="009274EA" w:rsidRDefault="00C53038">
            <w:pPr>
              <w:pStyle w:val="Heading112pt"/>
              <w:tabs>
                <w:tab w:val="left" w:pos="10620"/>
              </w:tabs>
              <w:rPr>
                <w:rFonts w:ascii="Cambria" w:hAnsi="Cambria"/>
              </w:rPr>
            </w:pPr>
            <w:bookmarkStart w:id="2742" w:name="_Toc137818410"/>
            <w:bookmarkStart w:id="2743" w:name="_Toc137831086"/>
            <w:r>
              <w:rPr>
                <w:rFonts w:ascii="Cambria" w:hAnsi="Cambria"/>
                <w:b w:val="0"/>
              </w:rPr>
              <w:t>System should record in latest created record first.</w:t>
            </w:r>
            <w:bookmarkEnd w:id="2742"/>
            <w:bookmarkEnd w:id="2743"/>
          </w:p>
          <w:p w14:paraId="237D325F" w14:textId="77777777" w:rsidR="009274EA" w:rsidRDefault="00C53038">
            <w:pPr>
              <w:pStyle w:val="Heading112pt"/>
              <w:tabs>
                <w:tab w:val="left" w:pos="10620"/>
              </w:tabs>
              <w:rPr>
                <w:rFonts w:ascii="Cambria" w:hAnsi="Cambria"/>
              </w:rPr>
            </w:pPr>
            <w:bookmarkStart w:id="2744" w:name="_Toc137818411"/>
            <w:bookmarkStart w:id="2745" w:name="_Toc137831087"/>
            <w:r>
              <w:rPr>
                <w:rFonts w:ascii="Cambria" w:hAnsi="Cambria"/>
                <w:b w:val="0"/>
              </w:rPr>
              <w:t>System should not display updated record as a first record.</w:t>
            </w:r>
            <w:bookmarkEnd w:id="2744"/>
            <w:bookmarkEnd w:id="2745"/>
          </w:p>
          <w:p w14:paraId="15022BF9"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0F5DB18C" w14:textId="77777777" w:rsidR="009274EA" w:rsidRDefault="00C53038">
            <w:pPr>
              <w:pStyle w:val="Heading112pt"/>
              <w:numPr>
                <w:ilvl w:val="1"/>
                <w:numId w:val="2"/>
              </w:numPr>
              <w:tabs>
                <w:tab w:val="left" w:pos="10620"/>
              </w:tabs>
              <w:rPr>
                <w:rFonts w:ascii="Cambria" w:hAnsi="Cambria"/>
              </w:rPr>
            </w:pPr>
            <w:bookmarkStart w:id="2746" w:name="_Toc137818413"/>
            <w:bookmarkStart w:id="2747" w:name="_Toc137831089"/>
            <w:r>
              <w:rPr>
                <w:rFonts w:ascii="Cambria" w:hAnsi="Cambria"/>
                <w:b w:val="0"/>
              </w:rPr>
              <w:t>Active ( By default active while created )</w:t>
            </w:r>
            <w:bookmarkEnd w:id="2746"/>
            <w:bookmarkEnd w:id="2747"/>
          </w:p>
          <w:p w14:paraId="18710348" w14:textId="77777777" w:rsidR="009274EA" w:rsidRDefault="00C53038">
            <w:pPr>
              <w:pStyle w:val="Heading112pt"/>
              <w:numPr>
                <w:ilvl w:val="1"/>
                <w:numId w:val="2"/>
              </w:numPr>
              <w:tabs>
                <w:tab w:val="left" w:pos="10620"/>
              </w:tabs>
              <w:rPr>
                <w:rFonts w:ascii="Cambria" w:hAnsi="Cambria"/>
              </w:rPr>
            </w:pPr>
            <w:bookmarkStart w:id="2748" w:name="_Toc137818414"/>
            <w:bookmarkStart w:id="2749" w:name="_Toc137831090"/>
            <w:r>
              <w:rPr>
                <w:rFonts w:ascii="Cambria" w:hAnsi="Cambria"/>
                <w:b w:val="0"/>
              </w:rPr>
              <w:lastRenderedPageBreak/>
              <w:t>Inactive</w:t>
            </w:r>
            <w:bookmarkEnd w:id="2748"/>
            <w:bookmarkEnd w:id="2749"/>
          </w:p>
          <w:p w14:paraId="42979635" w14:textId="77777777" w:rsidR="009274EA" w:rsidRDefault="00C53038">
            <w:pPr>
              <w:pStyle w:val="Heading112pt"/>
              <w:tabs>
                <w:tab w:val="left" w:pos="10620"/>
              </w:tabs>
              <w:rPr>
                <w:rFonts w:ascii="Cambria" w:hAnsi="Cambria"/>
              </w:rPr>
            </w:pPr>
            <w:bookmarkStart w:id="2750" w:name="_Toc137818415"/>
            <w:bookmarkStart w:id="2751" w:name="_Toc137831091"/>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2750"/>
            <w:bookmarkEnd w:id="2751"/>
          </w:p>
          <w:p w14:paraId="4C6A39CF" w14:textId="77777777" w:rsidR="009274EA" w:rsidRDefault="00C53038">
            <w:pPr>
              <w:pStyle w:val="Heading112pt"/>
              <w:numPr>
                <w:ilvl w:val="1"/>
                <w:numId w:val="2"/>
              </w:numPr>
              <w:tabs>
                <w:tab w:val="left" w:pos="10620"/>
              </w:tabs>
              <w:rPr>
                <w:rFonts w:ascii="Cambria" w:hAnsi="Cambria"/>
              </w:rPr>
            </w:pPr>
            <w:bookmarkStart w:id="2752" w:name="_Toc137818416"/>
            <w:bookmarkStart w:id="2753" w:name="_Toc137831092"/>
            <w:r>
              <w:rPr>
                <w:rFonts w:ascii="Cambria" w:hAnsi="Cambria"/>
                <w:b w:val="0"/>
              </w:rPr>
              <w:t>Sr.</w:t>
            </w:r>
            <w:bookmarkEnd w:id="2752"/>
            <w:bookmarkEnd w:id="2753"/>
          </w:p>
          <w:p w14:paraId="223889C6" w14:textId="77777777" w:rsidR="009274EA" w:rsidRDefault="00C53038">
            <w:pPr>
              <w:pStyle w:val="Heading112pt"/>
              <w:numPr>
                <w:ilvl w:val="1"/>
                <w:numId w:val="2"/>
              </w:numPr>
              <w:tabs>
                <w:tab w:val="left" w:pos="10620"/>
              </w:tabs>
              <w:rPr>
                <w:rFonts w:ascii="Cambria" w:hAnsi="Cambria"/>
              </w:rPr>
            </w:pPr>
            <w:bookmarkStart w:id="2754" w:name="_Toc137818417"/>
            <w:bookmarkStart w:id="2755" w:name="_Toc137831093"/>
            <w:r>
              <w:rPr>
                <w:rFonts w:ascii="Cambria" w:hAnsi="Cambria"/>
                <w:b w:val="0"/>
              </w:rPr>
              <w:t>Grade name</w:t>
            </w:r>
            <w:bookmarkEnd w:id="2754"/>
            <w:bookmarkEnd w:id="2755"/>
          </w:p>
          <w:p w14:paraId="6E0A4705" w14:textId="1CAE8A86" w:rsidR="009274EA" w:rsidRPr="005B49B7" w:rsidRDefault="00C53038">
            <w:pPr>
              <w:pStyle w:val="Heading112pt"/>
              <w:numPr>
                <w:ilvl w:val="1"/>
                <w:numId w:val="2"/>
              </w:numPr>
              <w:tabs>
                <w:tab w:val="left" w:pos="10620"/>
              </w:tabs>
              <w:rPr>
                <w:ins w:id="2756" w:author="Sunil Vyas" w:date="2023-10-23T14:28:00Z"/>
                <w:rFonts w:ascii="Cambria" w:hAnsi="Cambria"/>
                <w:rPrChange w:id="2757" w:author="Sunil Vyas" w:date="2023-10-23T14:28:00Z">
                  <w:rPr>
                    <w:ins w:id="2758" w:author="Sunil Vyas" w:date="2023-10-23T14:28:00Z"/>
                    <w:rFonts w:ascii="Cambria" w:hAnsi="Cambria"/>
                    <w:b w:val="0"/>
                  </w:rPr>
                </w:rPrChange>
              </w:rPr>
            </w:pPr>
            <w:bookmarkStart w:id="2759" w:name="_Toc137818418"/>
            <w:bookmarkStart w:id="2760" w:name="_Toc137831094"/>
            <w:r>
              <w:rPr>
                <w:rFonts w:ascii="Cambria" w:hAnsi="Cambria"/>
                <w:b w:val="0"/>
              </w:rPr>
              <w:t>Grade code</w:t>
            </w:r>
            <w:bookmarkEnd w:id="2759"/>
            <w:bookmarkEnd w:id="2760"/>
          </w:p>
          <w:p w14:paraId="6F05043A" w14:textId="4470C229" w:rsidR="005B49B7" w:rsidRDefault="005B49B7">
            <w:pPr>
              <w:pStyle w:val="Heading112pt"/>
              <w:numPr>
                <w:ilvl w:val="1"/>
                <w:numId w:val="2"/>
              </w:numPr>
              <w:tabs>
                <w:tab w:val="left" w:pos="10620"/>
              </w:tabs>
              <w:rPr>
                <w:rFonts w:ascii="Cambria" w:hAnsi="Cambria"/>
              </w:rPr>
            </w:pPr>
            <w:ins w:id="2761" w:author="Sunil Vyas" w:date="2023-10-23T14:28:00Z">
              <w:r>
                <w:rPr>
                  <w:rFonts w:ascii="Cambria" w:hAnsi="Cambria"/>
                  <w:b w:val="0"/>
                </w:rPr>
                <w:t>Auction Center</w:t>
              </w:r>
            </w:ins>
          </w:p>
          <w:p w14:paraId="1B537FB5" w14:textId="77777777" w:rsidR="009274EA" w:rsidRDefault="00C53038">
            <w:pPr>
              <w:pStyle w:val="Heading112pt"/>
              <w:numPr>
                <w:ilvl w:val="1"/>
                <w:numId w:val="2"/>
              </w:numPr>
              <w:tabs>
                <w:tab w:val="left" w:pos="10620"/>
              </w:tabs>
              <w:rPr>
                <w:rFonts w:ascii="Cambria" w:hAnsi="Cambria"/>
                <w:b w:val="0"/>
              </w:rPr>
            </w:pPr>
            <w:bookmarkStart w:id="2762" w:name="_Toc137818419"/>
            <w:bookmarkStart w:id="2763" w:name="_Toc137831095"/>
            <w:r>
              <w:rPr>
                <w:rFonts w:ascii="Cambria" w:hAnsi="Cambria"/>
                <w:b w:val="0"/>
              </w:rPr>
              <w:t>Action</w:t>
            </w:r>
            <w:bookmarkEnd w:id="2762"/>
            <w:bookmarkEnd w:id="2763"/>
          </w:p>
          <w:p w14:paraId="6D570404" w14:textId="77777777" w:rsidR="009274EA" w:rsidRDefault="00C53038">
            <w:pPr>
              <w:pStyle w:val="Heading112pt"/>
              <w:numPr>
                <w:ilvl w:val="2"/>
                <w:numId w:val="2"/>
              </w:numPr>
              <w:tabs>
                <w:tab w:val="left" w:pos="10620"/>
              </w:tabs>
              <w:rPr>
                <w:rFonts w:ascii="Cambria" w:hAnsi="Cambria"/>
                <w:b w:val="0"/>
              </w:rPr>
            </w:pPr>
            <w:bookmarkStart w:id="2764" w:name="_Toc137818420"/>
            <w:bookmarkStart w:id="2765" w:name="_Toc137831096"/>
            <w:r>
              <w:rPr>
                <w:rFonts w:ascii="Cambria" w:hAnsi="Cambria"/>
                <w:b w:val="0"/>
              </w:rPr>
              <w:t>Edit link</w:t>
            </w:r>
            <w:bookmarkEnd w:id="2764"/>
            <w:bookmarkEnd w:id="2765"/>
          </w:p>
          <w:p w14:paraId="3E41EF4F" w14:textId="77777777" w:rsidR="009274EA" w:rsidRDefault="00C53038">
            <w:pPr>
              <w:pStyle w:val="Heading112pt"/>
              <w:numPr>
                <w:ilvl w:val="2"/>
                <w:numId w:val="2"/>
              </w:numPr>
              <w:tabs>
                <w:tab w:val="left" w:pos="10620"/>
              </w:tabs>
              <w:rPr>
                <w:rFonts w:ascii="Cambria" w:hAnsi="Cambria"/>
                <w:b w:val="0"/>
              </w:rPr>
            </w:pPr>
            <w:bookmarkStart w:id="2766" w:name="_Toc137818421"/>
            <w:bookmarkStart w:id="2767" w:name="_Toc137831097"/>
            <w:r>
              <w:rPr>
                <w:rFonts w:ascii="Cambria" w:hAnsi="Cambria"/>
                <w:b w:val="0"/>
              </w:rPr>
              <w:t>View link</w:t>
            </w:r>
            <w:bookmarkEnd w:id="2766"/>
            <w:bookmarkEnd w:id="2767"/>
          </w:p>
          <w:p w14:paraId="02868C3C" w14:textId="77777777" w:rsidR="009274EA" w:rsidRDefault="00C53038">
            <w:pPr>
              <w:pStyle w:val="Heading112pt"/>
              <w:tabs>
                <w:tab w:val="left" w:pos="10620"/>
              </w:tabs>
              <w:rPr>
                <w:rFonts w:ascii="Cambria" w:hAnsi="Cambria"/>
              </w:rPr>
            </w:pPr>
            <w:bookmarkStart w:id="2768" w:name="_Toc137818422"/>
            <w:bookmarkStart w:id="2769" w:name="_Toc137831098"/>
            <w:r>
              <w:rPr>
                <w:rFonts w:ascii="Cambria" w:hAnsi="Cambria"/>
                <w:b w:val="0"/>
              </w:rPr>
              <w:t>System should display below fields when authorized user clicks on “Edit Grade”.</w:t>
            </w:r>
            <w:bookmarkEnd w:id="2768"/>
            <w:bookmarkEnd w:id="2769"/>
          </w:p>
          <w:p w14:paraId="7EBE87CD" w14:textId="77777777" w:rsidR="009274EA" w:rsidRDefault="00C53038">
            <w:pPr>
              <w:pStyle w:val="Heading112pt"/>
              <w:numPr>
                <w:ilvl w:val="1"/>
                <w:numId w:val="2"/>
              </w:numPr>
              <w:tabs>
                <w:tab w:val="left" w:pos="10620"/>
              </w:tabs>
              <w:rPr>
                <w:rFonts w:ascii="Cambria" w:hAnsi="Cambria"/>
              </w:rPr>
            </w:pPr>
            <w:bookmarkStart w:id="2770" w:name="_Toc137818423"/>
            <w:bookmarkStart w:id="2771" w:name="_Toc137831099"/>
            <w:r>
              <w:rPr>
                <w:rFonts w:ascii="Cambria" w:hAnsi="Cambria"/>
                <w:b w:val="0"/>
              </w:rPr>
              <w:t>Grade name</w:t>
            </w:r>
            <w:bookmarkEnd w:id="2770"/>
            <w:bookmarkEnd w:id="2771"/>
          </w:p>
          <w:p w14:paraId="6E6CB18B" w14:textId="7C68D742" w:rsidR="009274EA" w:rsidRPr="005B49B7" w:rsidRDefault="00C53038">
            <w:pPr>
              <w:pStyle w:val="Heading112pt"/>
              <w:numPr>
                <w:ilvl w:val="1"/>
                <w:numId w:val="2"/>
              </w:numPr>
              <w:tabs>
                <w:tab w:val="left" w:pos="10620"/>
              </w:tabs>
              <w:rPr>
                <w:ins w:id="2772" w:author="Sunil Vyas" w:date="2023-10-23T14:29:00Z"/>
                <w:rFonts w:ascii="Cambria" w:hAnsi="Cambria"/>
                <w:rPrChange w:id="2773" w:author="Sunil Vyas" w:date="2023-10-23T14:29:00Z">
                  <w:rPr>
                    <w:ins w:id="2774" w:author="Sunil Vyas" w:date="2023-10-23T14:29:00Z"/>
                    <w:rFonts w:ascii="Cambria" w:hAnsi="Cambria"/>
                    <w:b w:val="0"/>
                  </w:rPr>
                </w:rPrChange>
              </w:rPr>
            </w:pPr>
            <w:bookmarkStart w:id="2775" w:name="_Toc137818424"/>
            <w:bookmarkStart w:id="2776" w:name="_Toc137831100"/>
            <w:r>
              <w:rPr>
                <w:rFonts w:ascii="Cambria" w:hAnsi="Cambria"/>
                <w:b w:val="0"/>
              </w:rPr>
              <w:t>Grade code</w:t>
            </w:r>
            <w:bookmarkEnd w:id="2775"/>
            <w:bookmarkEnd w:id="2776"/>
          </w:p>
          <w:p w14:paraId="04ED6158" w14:textId="592F65F7" w:rsidR="005B49B7" w:rsidRDefault="005B49B7" w:rsidP="005B49B7">
            <w:pPr>
              <w:pStyle w:val="Heading112pt"/>
              <w:numPr>
                <w:ilvl w:val="1"/>
                <w:numId w:val="2"/>
              </w:numPr>
              <w:tabs>
                <w:tab w:val="left" w:pos="10620"/>
              </w:tabs>
              <w:rPr>
                <w:ins w:id="2777" w:author="Sunil Vyas" w:date="2023-10-23T14:29:00Z"/>
                <w:rFonts w:ascii="Cambria" w:hAnsi="Cambria"/>
              </w:rPr>
            </w:pPr>
            <w:ins w:id="2778" w:author="Sunil Vyas" w:date="2023-10-23T14:29:00Z">
              <w:r>
                <w:rPr>
                  <w:rFonts w:ascii="Cambria" w:hAnsi="Cambria"/>
                  <w:b w:val="0"/>
                </w:rPr>
                <w:t>Auction Center</w:t>
              </w:r>
            </w:ins>
          </w:p>
          <w:p w14:paraId="5D170193" w14:textId="0A679E62" w:rsidR="005B49B7" w:rsidDel="005B49B7" w:rsidRDefault="005B49B7">
            <w:pPr>
              <w:pStyle w:val="Heading112pt"/>
              <w:numPr>
                <w:ilvl w:val="1"/>
                <w:numId w:val="2"/>
              </w:numPr>
              <w:tabs>
                <w:tab w:val="left" w:pos="10620"/>
              </w:tabs>
              <w:rPr>
                <w:del w:id="2779" w:author="Sunil Vyas" w:date="2023-10-23T14:29:00Z"/>
                <w:rFonts w:ascii="Cambria" w:hAnsi="Cambria"/>
              </w:rPr>
            </w:pPr>
          </w:p>
          <w:p w14:paraId="5AE40BD1" w14:textId="77777777" w:rsidR="009274EA" w:rsidRDefault="00C53038">
            <w:pPr>
              <w:pStyle w:val="Heading112pt"/>
              <w:numPr>
                <w:ilvl w:val="1"/>
                <w:numId w:val="2"/>
              </w:numPr>
              <w:tabs>
                <w:tab w:val="left" w:pos="10620"/>
              </w:tabs>
              <w:rPr>
                <w:rFonts w:ascii="Cambria" w:hAnsi="Cambria"/>
                <w:b w:val="0"/>
              </w:rPr>
            </w:pPr>
            <w:bookmarkStart w:id="2780" w:name="_Toc137818425"/>
            <w:bookmarkStart w:id="2781" w:name="_Toc137831101"/>
            <w:r>
              <w:rPr>
                <w:rFonts w:ascii="Cambria" w:hAnsi="Cambria"/>
                <w:b w:val="0"/>
              </w:rPr>
              <w:t>Status</w:t>
            </w:r>
            <w:bookmarkEnd w:id="2780"/>
            <w:bookmarkEnd w:id="2781"/>
          </w:p>
          <w:p w14:paraId="79A64789" w14:textId="77777777" w:rsidR="009274EA" w:rsidRDefault="00C53038">
            <w:pPr>
              <w:pStyle w:val="Heading112pt"/>
              <w:numPr>
                <w:ilvl w:val="2"/>
                <w:numId w:val="2"/>
              </w:numPr>
              <w:tabs>
                <w:tab w:val="left" w:pos="10620"/>
              </w:tabs>
              <w:rPr>
                <w:rFonts w:ascii="Cambria" w:hAnsi="Cambria"/>
                <w:b w:val="0"/>
              </w:rPr>
            </w:pPr>
            <w:bookmarkStart w:id="2782" w:name="_Toc137818426"/>
            <w:bookmarkStart w:id="2783" w:name="_Toc137831102"/>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2782"/>
            <w:bookmarkEnd w:id="2783"/>
          </w:p>
          <w:p w14:paraId="7B134136" w14:textId="77777777" w:rsidR="009274EA" w:rsidRDefault="00C53038">
            <w:pPr>
              <w:pStyle w:val="Heading112pt"/>
              <w:numPr>
                <w:ilvl w:val="2"/>
                <w:numId w:val="2"/>
              </w:numPr>
              <w:tabs>
                <w:tab w:val="left" w:pos="10620"/>
              </w:tabs>
              <w:rPr>
                <w:rFonts w:ascii="Cambria" w:hAnsi="Cambria"/>
                <w:b w:val="0"/>
              </w:rPr>
            </w:pPr>
            <w:bookmarkStart w:id="2784" w:name="_Toc137818427"/>
            <w:bookmarkStart w:id="2785" w:name="_Toc137831103"/>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2784"/>
            <w:bookmarkEnd w:id="2785"/>
          </w:p>
          <w:p w14:paraId="2CB9AAEE" w14:textId="77777777" w:rsidR="009274EA" w:rsidRDefault="00C53038">
            <w:pPr>
              <w:pStyle w:val="Heading112pt"/>
              <w:numPr>
                <w:ilvl w:val="1"/>
                <w:numId w:val="2"/>
              </w:numPr>
              <w:tabs>
                <w:tab w:val="left" w:pos="10620"/>
              </w:tabs>
              <w:rPr>
                <w:rFonts w:ascii="Cambria" w:hAnsi="Cambria"/>
              </w:rPr>
            </w:pPr>
            <w:bookmarkStart w:id="2786" w:name="_Toc137818428"/>
            <w:bookmarkStart w:id="2787" w:name="_Toc137831104"/>
            <w:r>
              <w:rPr>
                <w:rFonts w:ascii="Cambria" w:hAnsi="Cambria"/>
                <w:b w:val="0"/>
              </w:rPr>
              <w:t>Update button.</w:t>
            </w:r>
            <w:bookmarkEnd w:id="2786"/>
            <w:bookmarkEnd w:id="2787"/>
          </w:p>
          <w:p w14:paraId="69DF3F1B" w14:textId="77777777" w:rsidR="009274EA" w:rsidRDefault="00C53038">
            <w:pPr>
              <w:pStyle w:val="Heading112pt"/>
              <w:numPr>
                <w:ilvl w:val="1"/>
                <w:numId w:val="2"/>
              </w:numPr>
              <w:tabs>
                <w:tab w:val="left" w:pos="10620"/>
              </w:tabs>
              <w:rPr>
                <w:rFonts w:ascii="Cambria" w:hAnsi="Cambria"/>
              </w:rPr>
            </w:pPr>
            <w:bookmarkStart w:id="2788" w:name="_Toc137818429"/>
            <w:bookmarkStart w:id="2789" w:name="_Toc137831105"/>
            <w:r>
              <w:rPr>
                <w:rFonts w:ascii="Cambria" w:hAnsi="Cambria"/>
                <w:b w:val="0"/>
              </w:rPr>
              <w:t>Clear button.</w:t>
            </w:r>
            <w:bookmarkEnd w:id="2788"/>
            <w:bookmarkEnd w:id="2789"/>
          </w:p>
          <w:p w14:paraId="3484D610" w14:textId="77777777" w:rsidR="009274EA" w:rsidRDefault="00C53038">
            <w:pPr>
              <w:pStyle w:val="Heading112pt"/>
              <w:numPr>
                <w:ilvl w:val="1"/>
                <w:numId w:val="2"/>
              </w:numPr>
              <w:tabs>
                <w:tab w:val="left" w:pos="10620"/>
              </w:tabs>
              <w:rPr>
                <w:rFonts w:ascii="Cambria" w:hAnsi="Cambria"/>
              </w:rPr>
            </w:pPr>
            <w:bookmarkStart w:id="2790" w:name="_Toc137818430"/>
            <w:bookmarkStart w:id="2791" w:name="_Toc137831106"/>
            <w:r>
              <w:rPr>
                <w:rFonts w:ascii="Cambria" w:hAnsi="Cambria"/>
                <w:b w:val="0"/>
              </w:rPr>
              <w:t>Cancel button.</w:t>
            </w:r>
            <w:bookmarkEnd w:id="2790"/>
            <w:bookmarkEnd w:id="2791"/>
          </w:p>
          <w:p w14:paraId="6714E2D3" w14:textId="77777777" w:rsidR="009274EA" w:rsidRDefault="00C53038">
            <w:pPr>
              <w:pStyle w:val="Heading112pt"/>
              <w:tabs>
                <w:tab w:val="left" w:pos="10620"/>
              </w:tabs>
              <w:rPr>
                <w:rFonts w:ascii="Cambria" w:hAnsi="Cambria"/>
              </w:rPr>
            </w:pPr>
            <w:bookmarkStart w:id="2792" w:name="_Toc137818431"/>
            <w:bookmarkStart w:id="2793" w:name="_Toc137831107"/>
            <w:r>
              <w:rPr>
                <w:rFonts w:ascii="Cambria" w:hAnsi="Cambria"/>
                <w:b w:val="0"/>
              </w:rPr>
              <w:t>System should provide above mentioned fields as a mandatory fields.</w:t>
            </w:r>
            <w:bookmarkEnd w:id="2792"/>
            <w:bookmarkEnd w:id="2793"/>
          </w:p>
          <w:p w14:paraId="274EAFA4" w14:textId="77777777" w:rsidR="009274EA" w:rsidRDefault="00C53038">
            <w:pPr>
              <w:pStyle w:val="Heading112pt"/>
              <w:tabs>
                <w:tab w:val="left" w:pos="10620"/>
              </w:tabs>
              <w:rPr>
                <w:rFonts w:ascii="Cambria" w:hAnsi="Cambria"/>
              </w:rPr>
            </w:pPr>
            <w:bookmarkStart w:id="2794" w:name="_Toc137818432"/>
            <w:bookmarkStart w:id="2795" w:name="_Toc137831108"/>
            <w:r>
              <w:rPr>
                <w:rFonts w:ascii="Cambria" w:hAnsi="Cambria"/>
                <w:b w:val="0"/>
              </w:rPr>
              <w:t>System should display validation message “Please enter details” on click update button with blank fields.</w:t>
            </w:r>
            <w:bookmarkEnd w:id="2794"/>
            <w:bookmarkEnd w:id="2795"/>
          </w:p>
          <w:p w14:paraId="10B4EB24" w14:textId="77777777" w:rsidR="009274EA" w:rsidRDefault="00C53038">
            <w:pPr>
              <w:pStyle w:val="Heading112pt"/>
              <w:tabs>
                <w:tab w:val="left" w:pos="10620"/>
              </w:tabs>
              <w:rPr>
                <w:rFonts w:ascii="Cambria" w:hAnsi="Cambria"/>
              </w:rPr>
            </w:pPr>
            <w:bookmarkStart w:id="2796" w:name="_Toc137818433"/>
            <w:bookmarkStart w:id="2797" w:name="_Toc137831109"/>
            <w:r>
              <w:rPr>
                <w:rFonts w:ascii="Cambria" w:hAnsi="Cambria"/>
                <w:b w:val="0"/>
              </w:rPr>
              <w:t>System should clear all input on click clear button.</w:t>
            </w:r>
            <w:bookmarkEnd w:id="2796"/>
            <w:bookmarkEnd w:id="2797"/>
          </w:p>
          <w:p w14:paraId="07AD7F46" w14:textId="77777777" w:rsidR="009274EA" w:rsidRDefault="00C53038">
            <w:pPr>
              <w:pStyle w:val="Heading112pt"/>
              <w:tabs>
                <w:tab w:val="left" w:pos="10620"/>
              </w:tabs>
              <w:rPr>
                <w:rFonts w:ascii="Cambria" w:hAnsi="Cambria"/>
              </w:rPr>
            </w:pPr>
            <w:bookmarkStart w:id="2798" w:name="_Toc137818434"/>
            <w:bookmarkStart w:id="2799" w:name="_Toc137831110"/>
            <w:r>
              <w:rPr>
                <w:rFonts w:ascii="Cambria" w:hAnsi="Cambria"/>
                <w:b w:val="0"/>
              </w:rPr>
              <w:t>System should redirect on log in home page on click cancel button.</w:t>
            </w:r>
            <w:bookmarkEnd w:id="2798"/>
            <w:bookmarkEnd w:id="2799"/>
          </w:p>
          <w:p w14:paraId="25F866F0" w14:textId="77777777" w:rsidR="009274EA" w:rsidRDefault="00C53038">
            <w:pPr>
              <w:pStyle w:val="Heading112pt"/>
              <w:tabs>
                <w:tab w:val="left" w:pos="10620"/>
              </w:tabs>
              <w:rPr>
                <w:rFonts w:ascii="Cambria" w:hAnsi="Cambria"/>
              </w:rPr>
            </w:pPr>
            <w:bookmarkStart w:id="2800" w:name="_Toc137818435"/>
            <w:bookmarkStart w:id="2801" w:name="_Toc137831111"/>
            <w:r>
              <w:rPr>
                <w:rFonts w:ascii="Cambria" w:hAnsi="Cambria"/>
                <w:b w:val="0"/>
              </w:rPr>
              <w:t xml:space="preserve">System should not allow to enter duplicate value in </w:t>
            </w:r>
            <w:r>
              <w:rPr>
                <w:rFonts w:ascii="Cambria" w:hAnsi="Cambria"/>
              </w:rPr>
              <w:t>Grade name</w:t>
            </w:r>
            <w:r>
              <w:rPr>
                <w:rFonts w:ascii="Cambria" w:hAnsi="Cambria"/>
                <w:b w:val="0"/>
              </w:rPr>
              <w:t xml:space="preserve"> field.</w:t>
            </w:r>
            <w:bookmarkEnd w:id="2800"/>
            <w:bookmarkEnd w:id="2801"/>
          </w:p>
          <w:p w14:paraId="4591DC1B" w14:textId="77777777" w:rsidR="009274EA" w:rsidRDefault="00C53038">
            <w:pPr>
              <w:pStyle w:val="Heading112pt"/>
              <w:tabs>
                <w:tab w:val="left" w:pos="10620"/>
              </w:tabs>
              <w:rPr>
                <w:rFonts w:ascii="Cambria" w:hAnsi="Cambria"/>
              </w:rPr>
            </w:pPr>
            <w:bookmarkStart w:id="2802" w:name="_Toc137818436"/>
            <w:bookmarkStart w:id="2803" w:name="_Toc137831112"/>
            <w:r>
              <w:rPr>
                <w:rFonts w:ascii="Cambria" w:hAnsi="Cambria"/>
                <w:b w:val="0"/>
              </w:rPr>
              <w:t>System should not allow to enter duplicate value in</w:t>
            </w:r>
            <w:r>
              <w:rPr>
                <w:rFonts w:ascii="Cambria" w:hAnsi="Cambria"/>
              </w:rPr>
              <w:t xml:space="preserve"> Grade Code </w:t>
            </w:r>
            <w:r>
              <w:rPr>
                <w:rFonts w:ascii="Cambria" w:hAnsi="Cambria"/>
                <w:b w:val="0"/>
              </w:rPr>
              <w:t>and should validation “Grade de already exists”.</w:t>
            </w:r>
            <w:bookmarkEnd w:id="2802"/>
            <w:bookmarkEnd w:id="2803"/>
          </w:p>
          <w:p w14:paraId="07B5C643" w14:textId="4433CD6C" w:rsidR="009274EA" w:rsidRPr="005B49B7" w:rsidRDefault="00C53038">
            <w:pPr>
              <w:pStyle w:val="Heading112pt"/>
              <w:tabs>
                <w:tab w:val="left" w:pos="10620"/>
              </w:tabs>
              <w:rPr>
                <w:ins w:id="2804" w:author="Sunil Vyas" w:date="2023-10-23T14:29:00Z"/>
                <w:rFonts w:ascii="Cambria" w:hAnsi="Cambria"/>
                <w:rPrChange w:id="2805" w:author="Sunil Vyas" w:date="2023-10-23T14:29:00Z">
                  <w:rPr>
                    <w:ins w:id="2806" w:author="Sunil Vyas" w:date="2023-10-23T14:29:00Z"/>
                    <w:rFonts w:ascii="Cambria" w:hAnsi="Cambria"/>
                    <w:b w:val="0"/>
                  </w:rPr>
                </w:rPrChange>
              </w:rPr>
            </w:pPr>
            <w:bookmarkStart w:id="2807" w:name="_Toc137818437"/>
            <w:bookmarkStart w:id="2808" w:name="_Toc137831113"/>
            <w:r>
              <w:rPr>
                <w:rFonts w:ascii="Cambria" w:hAnsi="Cambria"/>
                <w:b w:val="0"/>
              </w:rPr>
              <w:t xml:space="preserve">System should display confirmation message </w:t>
            </w:r>
            <w:r>
              <w:rPr>
                <w:rFonts w:ascii="Cambria" w:hAnsi="Cambria"/>
              </w:rPr>
              <w:t>“Grade Updated successfully</w:t>
            </w:r>
            <w:r>
              <w:rPr>
                <w:rFonts w:ascii="Cambria" w:hAnsi="Cambria"/>
                <w:b w:val="0"/>
              </w:rPr>
              <w:t>” on click of submit button.</w:t>
            </w:r>
            <w:bookmarkEnd w:id="2807"/>
            <w:bookmarkEnd w:id="2808"/>
          </w:p>
          <w:p w14:paraId="125C8E71" w14:textId="7F4365BF" w:rsidR="005B49B7" w:rsidRDefault="005B49B7">
            <w:pPr>
              <w:pStyle w:val="Heading112pt"/>
              <w:tabs>
                <w:tab w:val="left" w:pos="10620"/>
              </w:tabs>
              <w:rPr>
                <w:rFonts w:ascii="Cambria" w:hAnsi="Cambria"/>
              </w:rPr>
            </w:pPr>
            <w:ins w:id="2809" w:author="Sunil Vyas" w:date="2023-10-23T14:29:00Z">
              <w:r>
                <w:rPr>
                  <w:rFonts w:ascii="Cambria" w:hAnsi="Cambria"/>
                  <w:b w:val="0"/>
                </w:rPr>
                <w:t>System should provide all auction center list under auction center listbox.</w:t>
              </w:r>
            </w:ins>
          </w:p>
          <w:p w14:paraId="6383B2A2" w14:textId="77777777" w:rsidR="009274EA" w:rsidRDefault="00C53038">
            <w:pPr>
              <w:pStyle w:val="Heading112pt"/>
              <w:tabs>
                <w:tab w:val="left" w:pos="10620"/>
              </w:tabs>
              <w:rPr>
                <w:rFonts w:ascii="Cambria" w:hAnsi="Cambria"/>
              </w:rPr>
            </w:pPr>
            <w:bookmarkStart w:id="2810" w:name="_Toc137818438"/>
            <w:bookmarkStart w:id="2811" w:name="_Toc137831114"/>
            <w:r>
              <w:rPr>
                <w:rFonts w:ascii="Cambria" w:hAnsi="Cambria"/>
                <w:b w:val="0"/>
              </w:rPr>
              <w:t xml:space="preserve">System should move Grade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2810"/>
            <w:bookmarkEnd w:id="2811"/>
          </w:p>
          <w:p w14:paraId="4E68D6D4" w14:textId="77777777" w:rsidR="009274EA" w:rsidRDefault="00C53038">
            <w:pPr>
              <w:pStyle w:val="Heading112pt"/>
              <w:tabs>
                <w:tab w:val="left" w:pos="10620"/>
              </w:tabs>
              <w:rPr>
                <w:rFonts w:ascii="Cambria" w:hAnsi="Cambria"/>
              </w:rPr>
            </w:pPr>
            <w:bookmarkStart w:id="2812" w:name="_Toc137818439"/>
            <w:bookmarkStart w:id="2813" w:name="_Toc137831115"/>
            <w:r>
              <w:rPr>
                <w:rFonts w:ascii="Cambria" w:hAnsi="Cambria"/>
                <w:b w:val="0"/>
              </w:rPr>
              <w:t>In existing and past transaction system should display the inactivated values.</w:t>
            </w:r>
            <w:bookmarkEnd w:id="2812"/>
            <w:bookmarkEnd w:id="2813"/>
          </w:p>
          <w:p w14:paraId="27066506" w14:textId="77777777" w:rsidR="009274EA" w:rsidRDefault="00C53038">
            <w:pPr>
              <w:pStyle w:val="Heading112pt"/>
              <w:tabs>
                <w:tab w:val="left" w:pos="10620"/>
              </w:tabs>
              <w:rPr>
                <w:rFonts w:ascii="Cambria" w:hAnsi="Cambria"/>
              </w:rPr>
            </w:pPr>
            <w:bookmarkStart w:id="2814" w:name="_Toc137818440"/>
            <w:bookmarkStart w:id="2815" w:name="_Toc137831116"/>
            <w:r>
              <w:rPr>
                <w:rFonts w:ascii="Cambria" w:hAnsi="Cambria"/>
                <w:b w:val="0"/>
              </w:rPr>
              <w:lastRenderedPageBreak/>
              <w:t xml:space="preserve">System should move Grade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2814"/>
            <w:bookmarkEnd w:id="2815"/>
          </w:p>
          <w:p w14:paraId="3B5E6122" w14:textId="77777777" w:rsidR="009274EA" w:rsidRDefault="00C53038">
            <w:pPr>
              <w:pStyle w:val="Heading112pt"/>
              <w:tabs>
                <w:tab w:val="left" w:pos="10620"/>
              </w:tabs>
              <w:rPr>
                <w:rFonts w:ascii="Cambria" w:hAnsi="Cambria"/>
              </w:rPr>
            </w:pPr>
            <w:bookmarkStart w:id="2816" w:name="_Toc137818441"/>
            <w:bookmarkStart w:id="2817" w:name="_Toc137831117"/>
            <w:r>
              <w:rPr>
                <w:rFonts w:ascii="Cambria" w:hAnsi="Cambria"/>
                <w:b w:val="0"/>
              </w:rPr>
              <w:t>In existing and past transaction system should not display the activated values.</w:t>
            </w:r>
            <w:bookmarkEnd w:id="2816"/>
            <w:bookmarkEnd w:id="2817"/>
          </w:p>
          <w:p w14:paraId="2EC139E8"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5D749FB" w14:textId="77777777" w:rsidR="009274EA" w:rsidRDefault="00C53038">
            <w:pPr>
              <w:pStyle w:val="Heading112pt"/>
              <w:rPr>
                <w:rFonts w:ascii="Cambria" w:hAnsi="Cambria"/>
                <w:b w:val="0"/>
              </w:rPr>
            </w:pPr>
            <w:r>
              <w:rPr>
                <w:rFonts w:ascii="Cambria" w:hAnsi="Cambria"/>
                <w:b w:val="0"/>
              </w:rPr>
              <w:t>System should capture the entry of “Grade Name” update in audit trail report as “Grade Name”:&lt; Grade Name”  &gt; Updated”.</w:t>
            </w:r>
          </w:p>
          <w:p w14:paraId="6F3DEDB5" w14:textId="77777777" w:rsidR="009274EA" w:rsidRDefault="00C53038">
            <w:pPr>
              <w:pStyle w:val="Heading112pt"/>
              <w:rPr>
                <w:rFonts w:ascii="Cambria" w:hAnsi="Cambria"/>
                <w:b w:val="0"/>
              </w:rPr>
            </w:pPr>
            <w:r>
              <w:rPr>
                <w:rFonts w:ascii="Cambria" w:hAnsi="Cambria"/>
                <w:b w:val="0"/>
              </w:rPr>
              <w:t>System should capture the entry of “Grade Code” update in audit trail report as “Grade Code”:&lt; Grade Code  &gt; Updated.</w:t>
            </w:r>
          </w:p>
          <w:p w14:paraId="35D53C8E" w14:textId="77777777" w:rsidR="009274EA" w:rsidRDefault="009274EA">
            <w:pPr>
              <w:pStyle w:val="Heading112pt"/>
              <w:numPr>
                <w:ilvl w:val="0"/>
                <w:numId w:val="0"/>
              </w:numPr>
              <w:rPr>
                <w:rFonts w:ascii="Cambria" w:hAnsi="Cambria"/>
                <w:b w:val="0"/>
              </w:rPr>
            </w:pPr>
          </w:p>
          <w:p w14:paraId="5080DA8B" w14:textId="77777777" w:rsidR="009274EA" w:rsidRDefault="00C53038">
            <w:pPr>
              <w:pStyle w:val="Heading112pt"/>
              <w:numPr>
                <w:ilvl w:val="0"/>
                <w:numId w:val="0"/>
              </w:numPr>
              <w:tabs>
                <w:tab w:val="left" w:pos="10620"/>
              </w:tabs>
              <w:rPr>
                <w:rFonts w:ascii="Cambria" w:hAnsi="Cambria"/>
              </w:rPr>
            </w:pPr>
            <w:bookmarkStart w:id="2818" w:name="_Toc137818442"/>
            <w:bookmarkStart w:id="2819" w:name="_Toc137831118"/>
            <w:r>
              <w:rPr>
                <w:rFonts w:ascii="Cambria" w:hAnsi="Cambria"/>
                <w:u w:val="single"/>
              </w:rPr>
              <w:t>View Mode</w:t>
            </w:r>
            <w:r>
              <w:rPr>
                <w:rFonts w:ascii="Cambria" w:hAnsi="Cambria"/>
                <w:b w:val="0"/>
              </w:rPr>
              <w:t xml:space="preserve"> :</w:t>
            </w:r>
            <w:bookmarkEnd w:id="2818"/>
            <w:bookmarkEnd w:id="2819"/>
          </w:p>
          <w:p w14:paraId="7A4CE0DB" w14:textId="77777777" w:rsidR="009274EA" w:rsidRDefault="00C53038">
            <w:pPr>
              <w:pStyle w:val="Heading112pt"/>
              <w:tabs>
                <w:tab w:val="left" w:pos="10620"/>
              </w:tabs>
              <w:rPr>
                <w:rFonts w:ascii="Cambria" w:hAnsi="Cambria"/>
              </w:rPr>
            </w:pPr>
            <w:bookmarkStart w:id="2820" w:name="_Toc137818443"/>
            <w:bookmarkStart w:id="2821" w:name="_Toc137831119"/>
            <w:r>
              <w:rPr>
                <w:rFonts w:ascii="Cambria" w:hAnsi="Cambria"/>
                <w:b w:val="0"/>
              </w:rPr>
              <w:t>System should display all details of respective “Grade Value” under view mode on click of view link.</w:t>
            </w:r>
            <w:bookmarkEnd w:id="2820"/>
            <w:bookmarkEnd w:id="2821"/>
          </w:p>
          <w:p w14:paraId="725B3402" w14:textId="77777777" w:rsidR="009274EA" w:rsidRDefault="00C53038">
            <w:pPr>
              <w:pStyle w:val="Heading112pt"/>
              <w:tabs>
                <w:tab w:val="left" w:pos="10620"/>
              </w:tabs>
              <w:rPr>
                <w:rFonts w:ascii="Cambria" w:hAnsi="Cambria"/>
              </w:rPr>
            </w:pPr>
            <w:bookmarkStart w:id="2822" w:name="_Toc137818444"/>
            <w:bookmarkStart w:id="2823" w:name="_Toc137831120"/>
            <w:r>
              <w:rPr>
                <w:rFonts w:ascii="Cambria" w:hAnsi="Cambria"/>
                <w:b w:val="0"/>
              </w:rPr>
              <w:t>System should provide export to PDF and Excel option.</w:t>
            </w:r>
            <w:bookmarkEnd w:id="2822"/>
            <w:bookmarkEnd w:id="2823"/>
          </w:p>
          <w:p w14:paraId="2FE713B5" w14:textId="77777777" w:rsidR="009274EA" w:rsidRDefault="00C53038">
            <w:pPr>
              <w:pStyle w:val="Heading112pt"/>
              <w:tabs>
                <w:tab w:val="left" w:pos="10620"/>
              </w:tabs>
              <w:rPr>
                <w:rFonts w:ascii="Cambria" w:hAnsi="Cambria"/>
              </w:rPr>
            </w:pPr>
            <w:bookmarkStart w:id="2824" w:name="_Toc137818445"/>
            <w:bookmarkStart w:id="2825" w:name="_Toc137831121"/>
            <w:r>
              <w:rPr>
                <w:rFonts w:ascii="Cambria" w:hAnsi="Cambria"/>
                <w:b w:val="0"/>
              </w:rPr>
              <w:t>System should display below details in exported Excel/PDF file for respective Grade detail.</w:t>
            </w:r>
            <w:bookmarkEnd w:id="2824"/>
            <w:bookmarkEnd w:id="2825"/>
          </w:p>
          <w:p w14:paraId="4EEBDEA5" w14:textId="77777777" w:rsidR="009274EA" w:rsidRDefault="00C53038">
            <w:pPr>
              <w:pStyle w:val="Heading112pt"/>
              <w:numPr>
                <w:ilvl w:val="1"/>
                <w:numId w:val="2"/>
              </w:numPr>
              <w:tabs>
                <w:tab w:val="left" w:pos="10620"/>
              </w:tabs>
              <w:rPr>
                <w:rFonts w:ascii="Cambria" w:hAnsi="Cambria"/>
              </w:rPr>
            </w:pPr>
            <w:bookmarkStart w:id="2826" w:name="_Toc137818446"/>
            <w:bookmarkStart w:id="2827" w:name="_Toc137831122"/>
            <w:r>
              <w:rPr>
                <w:rFonts w:ascii="Cambria" w:hAnsi="Cambria"/>
                <w:b w:val="0"/>
              </w:rPr>
              <w:t>Sr.</w:t>
            </w:r>
            <w:bookmarkEnd w:id="2826"/>
            <w:bookmarkEnd w:id="2827"/>
          </w:p>
          <w:p w14:paraId="49C93C41" w14:textId="77777777" w:rsidR="009274EA" w:rsidRDefault="00C53038">
            <w:pPr>
              <w:pStyle w:val="Heading112pt"/>
              <w:numPr>
                <w:ilvl w:val="1"/>
                <w:numId w:val="2"/>
              </w:numPr>
              <w:tabs>
                <w:tab w:val="left" w:pos="10620"/>
              </w:tabs>
              <w:rPr>
                <w:rFonts w:ascii="Cambria" w:hAnsi="Cambria"/>
              </w:rPr>
            </w:pPr>
            <w:bookmarkStart w:id="2828" w:name="_Toc137818447"/>
            <w:bookmarkStart w:id="2829" w:name="_Toc137831123"/>
            <w:r>
              <w:rPr>
                <w:rFonts w:ascii="Cambria" w:hAnsi="Cambria"/>
                <w:b w:val="0"/>
              </w:rPr>
              <w:t>Grade Name</w:t>
            </w:r>
            <w:bookmarkEnd w:id="2828"/>
            <w:bookmarkEnd w:id="2829"/>
          </w:p>
          <w:p w14:paraId="48195B0F" w14:textId="57A34918" w:rsidR="009274EA" w:rsidRPr="005B49B7" w:rsidRDefault="00C53038">
            <w:pPr>
              <w:pStyle w:val="Heading112pt"/>
              <w:numPr>
                <w:ilvl w:val="1"/>
                <w:numId w:val="2"/>
              </w:numPr>
              <w:tabs>
                <w:tab w:val="left" w:pos="10620"/>
              </w:tabs>
              <w:rPr>
                <w:ins w:id="2830" w:author="Sunil Vyas" w:date="2023-10-23T14:29:00Z"/>
                <w:rFonts w:ascii="Cambria" w:hAnsi="Cambria"/>
                <w:rPrChange w:id="2831" w:author="Sunil Vyas" w:date="2023-10-23T14:29:00Z">
                  <w:rPr>
                    <w:ins w:id="2832" w:author="Sunil Vyas" w:date="2023-10-23T14:29:00Z"/>
                    <w:rFonts w:ascii="Cambria" w:hAnsi="Cambria"/>
                    <w:b w:val="0"/>
                  </w:rPr>
                </w:rPrChange>
              </w:rPr>
            </w:pPr>
            <w:bookmarkStart w:id="2833" w:name="_Toc137818448"/>
            <w:bookmarkStart w:id="2834" w:name="_Toc137831124"/>
            <w:r>
              <w:rPr>
                <w:rFonts w:ascii="Cambria" w:hAnsi="Cambria"/>
                <w:b w:val="0"/>
              </w:rPr>
              <w:t>Grade Code</w:t>
            </w:r>
            <w:bookmarkEnd w:id="2833"/>
            <w:bookmarkEnd w:id="2834"/>
          </w:p>
          <w:p w14:paraId="2C5C82B0" w14:textId="77777777" w:rsidR="005B49B7" w:rsidRDefault="005B49B7" w:rsidP="005B49B7">
            <w:pPr>
              <w:pStyle w:val="Heading112pt"/>
              <w:numPr>
                <w:ilvl w:val="1"/>
                <w:numId w:val="2"/>
              </w:numPr>
              <w:tabs>
                <w:tab w:val="left" w:pos="10620"/>
              </w:tabs>
              <w:rPr>
                <w:ins w:id="2835" w:author="Sunil Vyas" w:date="2023-10-23T14:29:00Z"/>
                <w:rFonts w:ascii="Cambria" w:hAnsi="Cambria"/>
              </w:rPr>
            </w:pPr>
            <w:ins w:id="2836" w:author="Sunil Vyas" w:date="2023-10-23T14:29:00Z">
              <w:r>
                <w:rPr>
                  <w:rFonts w:ascii="Cambria" w:hAnsi="Cambria"/>
                  <w:b w:val="0"/>
                </w:rPr>
                <w:t>Auction Center</w:t>
              </w:r>
            </w:ins>
          </w:p>
          <w:p w14:paraId="2E380F89" w14:textId="740E5462" w:rsidR="005B49B7" w:rsidDel="005B49B7" w:rsidRDefault="005B49B7">
            <w:pPr>
              <w:pStyle w:val="Heading112pt"/>
              <w:numPr>
                <w:ilvl w:val="1"/>
                <w:numId w:val="2"/>
              </w:numPr>
              <w:tabs>
                <w:tab w:val="left" w:pos="10620"/>
              </w:tabs>
              <w:rPr>
                <w:del w:id="2837" w:author="Sunil Vyas" w:date="2023-10-23T14:29:00Z"/>
                <w:rFonts w:ascii="Cambria" w:hAnsi="Cambria"/>
              </w:rPr>
            </w:pPr>
          </w:p>
          <w:p w14:paraId="0FC7394D" w14:textId="77777777" w:rsidR="009274EA" w:rsidRDefault="00C53038">
            <w:pPr>
              <w:pStyle w:val="Heading112pt"/>
              <w:numPr>
                <w:ilvl w:val="1"/>
                <w:numId w:val="2"/>
              </w:numPr>
              <w:tabs>
                <w:tab w:val="left" w:pos="10620"/>
              </w:tabs>
              <w:rPr>
                <w:rFonts w:ascii="Cambria" w:hAnsi="Cambria"/>
              </w:rPr>
            </w:pPr>
            <w:bookmarkStart w:id="2838" w:name="_Toc137818449"/>
            <w:bookmarkStart w:id="2839" w:name="_Toc137831125"/>
            <w:r>
              <w:rPr>
                <w:rFonts w:ascii="Cambria" w:hAnsi="Cambria"/>
                <w:b w:val="0"/>
              </w:rPr>
              <w:t>Status</w:t>
            </w:r>
            <w:bookmarkEnd w:id="2838"/>
            <w:bookmarkEnd w:id="2839"/>
          </w:p>
          <w:p w14:paraId="68EDF332" w14:textId="77777777" w:rsidR="009274EA" w:rsidRDefault="00C53038">
            <w:pPr>
              <w:pStyle w:val="Heading112pt"/>
              <w:numPr>
                <w:ilvl w:val="2"/>
                <w:numId w:val="2"/>
              </w:numPr>
              <w:tabs>
                <w:tab w:val="left" w:pos="10620"/>
              </w:tabs>
              <w:rPr>
                <w:rFonts w:ascii="Cambria" w:hAnsi="Cambria"/>
              </w:rPr>
            </w:pPr>
            <w:bookmarkStart w:id="2840" w:name="_Toc137818450"/>
            <w:bookmarkStart w:id="2841" w:name="_Toc137831126"/>
            <w:r>
              <w:rPr>
                <w:rFonts w:ascii="Cambria" w:hAnsi="Cambria"/>
                <w:b w:val="0"/>
              </w:rPr>
              <w:t>Active</w:t>
            </w:r>
            <w:bookmarkEnd w:id="2840"/>
            <w:bookmarkEnd w:id="2841"/>
          </w:p>
          <w:p w14:paraId="0B97B629" w14:textId="77777777" w:rsidR="009274EA" w:rsidRDefault="00C53038">
            <w:pPr>
              <w:pStyle w:val="Heading112pt"/>
              <w:numPr>
                <w:ilvl w:val="2"/>
                <w:numId w:val="2"/>
              </w:numPr>
              <w:tabs>
                <w:tab w:val="left" w:pos="10620"/>
              </w:tabs>
              <w:rPr>
                <w:rFonts w:ascii="Cambria" w:hAnsi="Cambria"/>
              </w:rPr>
            </w:pPr>
            <w:bookmarkStart w:id="2842" w:name="_Toc137818451"/>
            <w:bookmarkStart w:id="2843" w:name="_Toc137831127"/>
            <w:r>
              <w:rPr>
                <w:rFonts w:ascii="Cambria" w:hAnsi="Cambria"/>
                <w:b w:val="0"/>
              </w:rPr>
              <w:t>Inactive</w:t>
            </w:r>
            <w:bookmarkEnd w:id="2842"/>
            <w:bookmarkEnd w:id="2843"/>
          </w:p>
          <w:p w14:paraId="5633F313" w14:textId="77777777" w:rsidR="009274EA" w:rsidRDefault="00C53038">
            <w:pPr>
              <w:pStyle w:val="Heading112pt"/>
              <w:tabs>
                <w:tab w:val="left" w:pos="10620"/>
              </w:tabs>
              <w:rPr>
                <w:rFonts w:ascii="Cambria" w:hAnsi="Cambria"/>
              </w:rPr>
            </w:pPr>
            <w:bookmarkStart w:id="2844" w:name="_Toc137818452"/>
            <w:bookmarkStart w:id="2845" w:name="_Toc137831128"/>
            <w:r>
              <w:rPr>
                <w:rFonts w:ascii="Cambria" w:hAnsi="Cambria"/>
                <w:b w:val="0"/>
              </w:rPr>
              <w:t>System should not allow to change the detail in view mode.</w:t>
            </w:r>
            <w:bookmarkEnd w:id="2844"/>
            <w:bookmarkEnd w:id="2845"/>
          </w:p>
          <w:p w14:paraId="2200F1E0" w14:textId="77777777" w:rsidR="009274EA" w:rsidRDefault="00C53038">
            <w:pPr>
              <w:pStyle w:val="Heading112pt"/>
              <w:numPr>
                <w:ilvl w:val="0"/>
                <w:numId w:val="0"/>
              </w:numPr>
              <w:tabs>
                <w:tab w:val="left" w:pos="10620"/>
              </w:tabs>
              <w:ind w:left="360" w:hanging="360"/>
              <w:rPr>
                <w:rFonts w:ascii="Cambria" w:hAnsi="Cambria"/>
                <w:b w:val="0"/>
              </w:rPr>
            </w:pPr>
            <w:bookmarkStart w:id="2846" w:name="_Toc137818453"/>
            <w:bookmarkStart w:id="2847" w:name="_Toc137831129"/>
            <w:r>
              <w:rPr>
                <w:rFonts w:ascii="Cambria" w:hAnsi="Cambria"/>
                <w:u w:val="single"/>
              </w:rPr>
              <w:t>Uploaded Document section</w:t>
            </w:r>
            <w:r>
              <w:rPr>
                <w:rFonts w:ascii="Cambria" w:hAnsi="Cambria"/>
                <w:b w:val="0"/>
              </w:rPr>
              <w:t xml:space="preserve"> :</w:t>
            </w:r>
            <w:bookmarkEnd w:id="2846"/>
            <w:bookmarkEnd w:id="2847"/>
          </w:p>
          <w:p w14:paraId="194BED47" w14:textId="77777777" w:rsidR="009274EA" w:rsidRDefault="00C53038">
            <w:pPr>
              <w:pStyle w:val="Heading112pt"/>
              <w:tabs>
                <w:tab w:val="left" w:pos="10620"/>
              </w:tabs>
              <w:rPr>
                <w:rFonts w:ascii="Cambria" w:hAnsi="Cambria"/>
              </w:rPr>
            </w:pPr>
            <w:bookmarkStart w:id="2848" w:name="_Toc137818454"/>
            <w:bookmarkStart w:id="2849" w:name="_Toc137831130"/>
            <w:r>
              <w:rPr>
                <w:rFonts w:ascii="Cambria" w:hAnsi="Cambria"/>
                <w:b w:val="0"/>
              </w:rPr>
              <w:t>System should display the list of PDF documents uploaded while doing any activity in master.</w:t>
            </w:r>
            <w:bookmarkEnd w:id="2848"/>
            <w:bookmarkEnd w:id="2849"/>
          </w:p>
          <w:p w14:paraId="10DA7A89" w14:textId="77777777" w:rsidR="009274EA" w:rsidRDefault="00C53038">
            <w:pPr>
              <w:pStyle w:val="Heading112pt"/>
              <w:tabs>
                <w:tab w:val="left" w:pos="10620"/>
              </w:tabs>
              <w:rPr>
                <w:rFonts w:ascii="Cambria" w:hAnsi="Cambria"/>
              </w:rPr>
            </w:pPr>
            <w:bookmarkStart w:id="2850" w:name="_Toc137818455"/>
            <w:bookmarkStart w:id="2851" w:name="_Toc137831131"/>
            <w:r>
              <w:rPr>
                <w:rFonts w:ascii="Cambria" w:hAnsi="Cambria"/>
                <w:b w:val="0"/>
              </w:rPr>
              <w:t>System should below detail in uploaded document section.</w:t>
            </w:r>
            <w:bookmarkEnd w:id="2850"/>
            <w:bookmarkEnd w:id="2851"/>
          </w:p>
          <w:p w14:paraId="289BA706" w14:textId="77777777" w:rsidR="009274EA" w:rsidRDefault="00C53038">
            <w:pPr>
              <w:pStyle w:val="Heading112pt"/>
              <w:numPr>
                <w:ilvl w:val="1"/>
                <w:numId w:val="2"/>
              </w:numPr>
              <w:tabs>
                <w:tab w:val="left" w:pos="10620"/>
              </w:tabs>
              <w:rPr>
                <w:rFonts w:ascii="Cambria" w:hAnsi="Cambria"/>
              </w:rPr>
            </w:pPr>
            <w:bookmarkStart w:id="2852" w:name="_Toc137818456"/>
            <w:bookmarkStart w:id="2853" w:name="_Toc137831132"/>
            <w:r>
              <w:rPr>
                <w:rFonts w:ascii="Cambria" w:hAnsi="Cambria"/>
                <w:b w:val="0"/>
              </w:rPr>
              <w:t>Sr.</w:t>
            </w:r>
            <w:bookmarkEnd w:id="2852"/>
            <w:bookmarkEnd w:id="2853"/>
          </w:p>
          <w:p w14:paraId="76634F11" w14:textId="64C81827" w:rsidR="009274EA" w:rsidRPr="005B49B7" w:rsidRDefault="00C53038">
            <w:pPr>
              <w:pStyle w:val="Heading112pt"/>
              <w:numPr>
                <w:ilvl w:val="1"/>
                <w:numId w:val="2"/>
              </w:numPr>
              <w:tabs>
                <w:tab w:val="left" w:pos="10620"/>
              </w:tabs>
              <w:rPr>
                <w:ins w:id="2854" w:author="Sunil Vyas" w:date="2023-10-23T14:29:00Z"/>
                <w:rFonts w:ascii="Cambria" w:hAnsi="Cambria"/>
                <w:rPrChange w:id="2855" w:author="Sunil Vyas" w:date="2023-10-23T14:29:00Z">
                  <w:rPr>
                    <w:ins w:id="2856" w:author="Sunil Vyas" w:date="2023-10-23T14:29:00Z"/>
                    <w:rFonts w:ascii="Cambria" w:hAnsi="Cambria"/>
                    <w:b w:val="0"/>
                  </w:rPr>
                </w:rPrChange>
              </w:rPr>
            </w:pPr>
            <w:r>
              <w:rPr>
                <w:rFonts w:ascii="Cambria" w:hAnsi="Cambria"/>
                <w:b w:val="0"/>
              </w:rPr>
              <w:t>Grade Name</w:t>
            </w:r>
          </w:p>
          <w:p w14:paraId="1E266CF1" w14:textId="77777777" w:rsidR="005B49B7" w:rsidRDefault="005B49B7" w:rsidP="005B49B7">
            <w:pPr>
              <w:pStyle w:val="Heading112pt"/>
              <w:numPr>
                <w:ilvl w:val="1"/>
                <w:numId w:val="2"/>
              </w:numPr>
              <w:tabs>
                <w:tab w:val="left" w:pos="10620"/>
              </w:tabs>
              <w:rPr>
                <w:ins w:id="2857" w:author="Sunil Vyas" w:date="2023-10-23T14:29:00Z"/>
                <w:rFonts w:ascii="Cambria" w:hAnsi="Cambria"/>
              </w:rPr>
            </w:pPr>
            <w:ins w:id="2858" w:author="Sunil Vyas" w:date="2023-10-23T14:29:00Z">
              <w:r>
                <w:rPr>
                  <w:rFonts w:ascii="Cambria" w:hAnsi="Cambria"/>
                  <w:b w:val="0"/>
                </w:rPr>
                <w:t>Auction Center</w:t>
              </w:r>
            </w:ins>
          </w:p>
          <w:p w14:paraId="6B538760" w14:textId="432E24A1" w:rsidR="005B49B7" w:rsidDel="005B49B7" w:rsidRDefault="005B49B7">
            <w:pPr>
              <w:pStyle w:val="Heading112pt"/>
              <w:numPr>
                <w:ilvl w:val="1"/>
                <w:numId w:val="2"/>
              </w:numPr>
              <w:tabs>
                <w:tab w:val="left" w:pos="10620"/>
              </w:tabs>
              <w:rPr>
                <w:del w:id="2859" w:author="Sunil Vyas" w:date="2023-10-23T14:29:00Z"/>
                <w:rFonts w:ascii="Cambria" w:hAnsi="Cambria"/>
              </w:rPr>
            </w:pPr>
          </w:p>
          <w:p w14:paraId="5ADD40BA" w14:textId="77777777" w:rsidR="009274EA" w:rsidRDefault="00C53038">
            <w:pPr>
              <w:pStyle w:val="Heading112pt"/>
              <w:numPr>
                <w:ilvl w:val="1"/>
                <w:numId w:val="2"/>
              </w:numPr>
              <w:tabs>
                <w:tab w:val="left" w:pos="10620"/>
              </w:tabs>
              <w:rPr>
                <w:rFonts w:ascii="Cambria" w:hAnsi="Cambria"/>
              </w:rPr>
            </w:pPr>
            <w:bookmarkStart w:id="2860" w:name="_Toc137818457"/>
            <w:bookmarkStart w:id="2861" w:name="_Toc137831133"/>
            <w:r>
              <w:rPr>
                <w:rFonts w:ascii="Cambria" w:hAnsi="Cambria"/>
                <w:b w:val="0"/>
              </w:rPr>
              <w:t>Document Brief/Remarks</w:t>
            </w:r>
            <w:bookmarkEnd w:id="2860"/>
            <w:bookmarkEnd w:id="2861"/>
          </w:p>
          <w:p w14:paraId="7508FBA7" w14:textId="77777777" w:rsidR="009274EA" w:rsidRDefault="00C53038">
            <w:pPr>
              <w:pStyle w:val="Heading112pt"/>
              <w:numPr>
                <w:ilvl w:val="1"/>
                <w:numId w:val="2"/>
              </w:numPr>
              <w:tabs>
                <w:tab w:val="left" w:pos="10620"/>
              </w:tabs>
              <w:rPr>
                <w:rFonts w:ascii="Cambria" w:hAnsi="Cambria"/>
              </w:rPr>
            </w:pPr>
            <w:bookmarkStart w:id="2862" w:name="_Toc137818458"/>
            <w:bookmarkStart w:id="2863" w:name="_Toc137831134"/>
            <w:r>
              <w:rPr>
                <w:rFonts w:ascii="Cambria" w:hAnsi="Cambria"/>
                <w:b w:val="0"/>
              </w:rPr>
              <w:t>Document upload date and time</w:t>
            </w:r>
            <w:bookmarkEnd w:id="2862"/>
            <w:bookmarkEnd w:id="2863"/>
          </w:p>
          <w:p w14:paraId="74AB3EEF" w14:textId="77777777" w:rsidR="009274EA" w:rsidRDefault="00C53038">
            <w:pPr>
              <w:pStyle w:val="Heading112pt"/>
              <w:numPr>
                <w:ilvl w:val="1"/>
                <w:numId w:val="2"/>
              </w:numPr>
              <w:tabs>
                <w:tab w:val="left" w:pos="10620"/>
              </w:tabs>
              <w:rPr>
                <w:rFonts w:ascii="Cambria" w:hAnsi="Cambria"/>
              </w:rPr>
            </w:pPr>
            <w:bookmarkStart w:id="2864" w:name="_Toc137818459"/>
            <w:bookmarkStart w:id="2865" w:name="_Toc137831135"/>
            <w:r>
              <w:rPr>
                <w:rFonts w:ascii="Cambria" w:hAnsi="Cambria"/>
                <w:b w:val="0"/>
              </w:rPr>
              <w:t>Action</w:t>
            </w:r>
            <w:bookmarkEnd w:id="2864"/>
            <w:bookmarkEnd w:id="2865"/>
            <w:r>
              <w:rPr>
                <w:rFonts w:ascii="Cambria" w:hAnsi="Cambria"/>
                <w:b w:val="0"/>
              </w:rPr>
              <w:t xml:space="preserve"> </w:t>
            </w:r>
          </w:p>
          <w:p w14:paraId="689A4E08" w14:textId="77777777" w:rsidR="009274EA" w:rsidRDefault="00C53038">
            <w:pPr>
              <w:pStyle w:val="Heading112pt"/>
              <w:numPr>
                <w:ilvl w:val="2"/>
                <w:numId w:val="2"/>
              </w:numPr>
              <w:tabs>
                <w:tab w:val="left" w:pos="10620"/>
              </w:tabs>
              <w:rPr>
                <w:rFonts w:ascii="Cambria" w:hAnsi="Cambria"/>
              </w:rPr>
            </w:pPr>
            <w:bookmarkStart w:id="2866" w:name="_Toc137818460"/>
            <w:bookmarkStart w:id="2867" w:name="_Toc137831136"/>
            <w:r>
              <w:rPr>
                <w:rFonts w:ascii="Cambria" w:hAnsi="Cambria"/>
                <w:b w:val="0"/>
              </w:rPr>
              <w:t>Download document link.</w:t>
            </w:r>
            <w:bookmarkEnd w:id="2866"/>
            <w:bookmarkEnd w:id="2867"/>
          </w:p>
          <w:p w14:paraId="02B088D0" w14:textId="77777777" w:rsidR="009274EA" w:rsidRDefault="00C53038">
            <w:pPr>
              <w:pStyle w:val="Heading112pt"/>
              <w:numPr>
                <w:ilvl w:val="2"/>
                <w:numId w:val="2"/>
              </w:numPr>
              <w:tabs>
                <w:tab w:val="left" w:pos="10620"/>
              </w:tabs>
              <w:rPr>
                <w:rFonts w:ascii="Cambria" w:hAnsi="Cambria"/>
              </w:rPr>
            </w:pPr>
            <w:bookmarkStart w:id="2868" w:name="_Toc137818461"/>
            <w:bookmarkStart w:id="2869" w:name="_Toc137831137"/>
            <w:r>
              <w:rPr>
                <w:rFonts w:ascii="Cambria" w:hAnsi="Cambria"/>
                <w:b w:val="0"/>
              </w:rPr>
              <w:t>Preview document link.</w:t>
            </w:r>
            <w:bookmarkEnd w:id="2868"/>
            <w:bookmarkEnd w:id="2869"/>
          </w:p>
          <w:p w14:paraId="497D495C" w14:textId="77777777" w:rsidR="009274EA" w:rsidRDefault="00C53038">
            <w:pPr>
              <w:pStyle w:val="Heading112pt"/>
              <w:tabs>
                <w:tab w:val="left" w:pos="10620"/>
              </w:tabs>
              <w:rPr>
                <w:rFonts w:ascii="Cambria" w:hAnsi="Cambria"/>
              </w:rPr>
            </w:pPr>
            <w:bookmarkStart w:id="2870" w:name="_Toc137818462"/>
            <w:bookmarkStart w:id="2871" w:name="_Toc137831138"/>
            <w:r>
              <w:rPr>
                <w:rFonts w:ascii="Cambria" w:hAnsi="Cambria"/>
                <w:b w:val="0"/>
              </w:rPr>
              <w:lastRenderedPageBreak/>
              <w:t>System should download the document on click “Download document” link.</w:t>
            </w:r>
            <w:bookmarkEnd w:id="2870"/>
            <w:bookmarkEnd w:id="2871"/>
          </w:p>
          <w:p w14:paraId="6674384C" w14:textId="77777777" w:rsidR="009274EA" w:rsidRDefault="00C53038">
            <w:pPr>
              <w:pStyle w:val="Heading112pt"/>
              <w:tabs>
                <w:tab w:val="left" w:pos="10620"/>
              </w:tabs>
              <w:rPr>
                <w:rFonts w:ascii="Cambria" w:hAnsi="Cambria"/>
              </w:rPr>
            </w:pPr>
            <w:bookmarkStart w:id="2872" w:name="_Toc137818463"/>
            <w:bookmarkStart w:id="2873" w:name="_Toc137831139"/>
            <w:r>
              <w:rPr>
                <w:rFonts w:ascii="Cambria" w:hAnsi="Cambria"/>
                <w:b w:val="0"/>
              </w:rPr>
              <w:t>System should display the document without download on screen with PDF viewer on click “Preview Document” link.</w:t>
            </w:r>
            <w:bookmarkEnd w:id="2872"/>
            <w:bookmarkEnd w:id="2873"/>
          </w:p>
          <w:p w14:paraId="13A09F58" w14:textId="77777777" w:rsidR="009274EA" w:rsidRDefault="00C53038">
            <w:pPr>
              <w:pStyle w:val="Heading112pt"/>
              <w:numPr>
                <w:ilvl w:val="0"/>
                <w:numId w:val="0"/>
              </w:numPr>
              <w:tabs>
                <w:tab w:val="left" w:pos="10620"/>
              </w:tabs>
              <w:ind w:left="360" w:hanging="360"/>
              <w:rPr>
                <w:rFonts w:ascii="Cambria" w:hAnsi="Cambria"/>
                <w:b w:val="0"/>
              </w:rPr>
            </w:pPr>
            <w:bookmarkStart w:id="2874" w:name="_Toc137818464"/>
            <w:bookmarkStart w:id="2875" w:name="_Toc137831140"/>
            <w:r>
              <w:rPr>
                <w:rFonts w:ascii="Cambria" w:hAnsi="Cambria"/>
                <w:u w:val="single"/>
              </w:rPr>
              <w:t>View  History for &lt;Master Name&gt; Update</w:t>
            </w:r>
            <w:r>
              <w:rPr>
                <w:rFonts w:ascii="Cambria" w:hAnsi="Cambria"/>
                <w:b w:val="0"/>
              </w:rPr>
              <w:t>:</w:t>
            </w:r>
            <w:bookmarkEnd w:id="2874"/>
            <w:bookmarkEnd w:id="2875"/>
          </w:p>
          <w:p w14:paraId="140D9D62" w14:textId="77777777" w:rsidR="009274EA" w:rsidRDefault="00C53038">
            <w:pPr>
              <w:pStyle w:val="Heading112pt"/>
              <w:tabs>
                <w:tab w:val="left" w:pos="10620"/>
              </w:tabs>
              <w:rPr>
                <w:rFonts w:ascii="Cambria" w:hAnsi="Cambria"/>
                <w:b w:val="0"/>
              </w:rPr>
            </w:pPr>
            <w:bookmarkStart w:id="2876" w:name="_Toc137818465"/>
            <w:bookmarkStart w:id="2877" w:name="_Toc137831141"/>
            <w:r>
              <w:rPr>
                <w:rFonts w:ascii="Cambria" w:hAnsi="Cambria"/>
                <w:b w:val="0"/>
              </w:rPr>
              <w:t>System should maintain and display history of every update for respective master value.</w:t>
            </w:r>
            <w:bookmarkEnd w:id="2876"/>
            <w:bookmarkEnd w:id="2877"/>
          </w:p>
          <w:p w14:paraId="695B64BB" w14:textId="77777777" w:rsidR="009274EA" w:rsidRDefault="00C53038">
            <w:pPr>
              <w:pStyle w:val="Heading112pt"/>
              <w:tabs>
                <w:tab w:val="left" w:pos="10620"/>
              </w:tabs>
              <w:rPr>
                <w:rFonts w:ascii="Cambria" w:hAnsi="Cambria"/>
                <w:b w:val="0"/>
              </w:rPr>
            </w:pPr>
            <w:bookmarkStart w:id="2878" w:name="_Toc137818466"/>
            <w:bookmarkStart w:id="2879" w:name="_Toc137831142"/>
            <w:r>
              <w:rPr>
                <w:rFonts w:ascii="Cambria" w:hAnsi="Cambria"/>
                <w:b w:val="0"/>
              </w:rPr>
              <w:t>System should display below detail View History Section.</w:t>
            </w:r>
            <w:bookmarkEnd w:id="2878"/>
            <w:bookmarkEnd w:id="2879"/>
          </w:p>
          <w:p w14:paraId="7234599C" w14:textId="77777777" w:rsidR="009274EA" w:rsidRDefault="00C53038">
            <w:pPr>
              <w:pStyle w:val="Heading112pt"/>
              <w:numPr>
                <w:ilvl w:val="1"/>
                <w:numId w:val="2"/>
              </w:numPr>
              <w:tabs>
                <w:tab w:val="left" w:pos="10620"/>
              </w:tabs>
              <w:rPr>
                <w:rFonts w:ascii="Cambria" w:hAnsi="Cambria"/>
                <w:b w:val="0"/>
              </w:rPr>
            </w:pPr>
            <w:bookmarkStart w:id="2880" w:name="_Toc137818467"/>
            <w:bookmarkStart w:id="2881" w:name="_Toc137831143"/>
            <w:r>
              <w:rPr>
                <w:rFonts w:ascii="Cambria" w:hAnsi="Cambria"/>
                <w:b w:val="0"/>
              </w:rPr>
              <w:t>Sr.</w:t>
            </w:r>
            <w:bookmarkEnd w:id="2880"/>
            <w:bookmarkEnd w:id="2881"/>
          </w:p>
          <w:p w14:paraId="5D5EA34A" w14:textId="77777777" w:rsidR="009274EA" w:rsidRDefault="00C53038">
            <w:pPr>
              <w:pStyle w:val="Heading112pt"/>
              <w:numPr>
                <w:ilvl w:val="1"/>
                <w:numId w:val="2"/>
              </w:numPr>
              <w:tabs>
                <w:tab w:val="left" w:pos="10620"/>
              </w:tabs>
              <w:rPr>
                <w:rFonts w:ascii="Cambria" w:hAnsi="Cambria"/>
                <w:b w:val="0"/>
              </w:rPr>
            </w:pPr>
            <w:bookmarkStart w:id="2882" w:name="_Toc137818468"/>
            <w:bookmarkStart w:id="2883" w:name="_Toc137831144"/>
            <w:r>
              <w:rPr>
                <w:rFonts w:ascii="Cambria" w:hAnsi="Cambria"/>
                <w:b w:val="0"/>
              </w:rPr>
              <w:t>Old Value</w:t>
            </w:r>
            <w:bookmarkEnd w:id="2882"/>
            <w:bookmarkEnd w:id="2883"/>
          </w:p>
          <w:p w14:paraId="12AB4433" w14:textId="77777777" w:rsidR="009274EA" w:rsidRDefault="00C53038">
            <w:pPr>
              <w:pStyle w:val="Heading112pt"/>
              <w:numPr>
                <w:ilvl w:val="1"/>
                <w:numId w:val="2"/>
              </w:numPr>
              <w:tabs>
                <w:tab w:val="left" w:pos="10620"/>
              </w:tabs>
              <w:rPr>
                <w:rFonts w:ascii="Cambria" w:hAnsi="Cambria"/>
                <w:b w:val="0"/>
              </w:rPr>
            </w:pPr>
            <w:bookmarkStart w:id="2884" w:name="_Toc137818469"/>
            <w:bookmarkStart w:id="2885" w:name="_Toc137831145"/>
            <w:r>
              <w:rPr>
                <w:rFonts w:ascii="Cambria" w:hAnsi="Cambria"/>
                <w:b w:val="0"/>
              </w:rPr>
              <w:t>New Value</w:t>
            </w:r>
            <w:bookmarkEnd w:id="2884"/>
            <w:bookmarkEnd w:id="2885"/>
          </w:p>
          <w:p w14:paraId="4F6404BC" w14:textId="77777777" w:rsidR="009274EA" w:rsidRDefault="00C53038">
            <w:pPr>
              <w:pStyle w:val="Heading112pt"/>
              <w:numPr>
                <w:ilvl w:val="1"/>
                <w:numId w:val="2"/>
              </w:numPr>
              <w:tabs>
                <w:tab w:val="left" w:pos="10620"/>
              </w:tabs>
              <w:rPr>
                <w:rFonts w:ascii="Cambria" w:hAnsi="Cambria"/>
              </w:rPr>
            </w:pPr>
            <w:bookmarkStart w:id="2886" w:name="_Toc137818470"/>
            <w:bookmarkStart w:id="2887" w:name="_Toc137831146"/>
            <w:r>
              <w:rPr>
                <w:rFonts w:ascii="Cambria" w:hAnsi="Cambria"/>
                <w:b w:val="0"/>
              </w:rPr>
              <w:t>Updated on Date and Time</w:t>
            </w:r>
            <w:bookmarkEnd w:id="2886"/>
            <w:bookmarkEnd w:id="2887"/>
          </w:p>
          <w:p w14:paraId="4B168094" w14:textId="77777777" w:rsidR="009274EA" w:rsidRDefault="00C53038">
            <w:pPr>
              <w:pStyle w:val="Heading112pt"/>
              <w:numPr>
                <w:ilvl w:val="1"/>
                <w:numId w:val="2"/>
              </w:numPr>
              <w:tabs>
                <w:tab w:val="left" w:pos="10620"/>
              </w:tabs>
              <w:rPr>
                <w:rFonts w:ascii="Cambria" w:hAnsi="Cambria"/>
              </w:rPr>
            </w:pPr>
            <w:bookmarkStart w:id="2888" w:name="_Toc137818471"/>
            <w:bookmarkStart w:id="2889" w:name="_Toc137831147"/>
            <w:r>
              <w:rPr>
                <w:rFonts w:ascii="Cambria" w:hAnsi="Cambria"/>
                <w:b w:val="0"/>
              </w:rPr>
              <w:t>Updated by</w:t>
            </w:r>
            <w:bookmarkEnd w:id="2888"/>
            <w:bookmarkEnd w:id="2889"/>
          </w:p>
        </w:tc>
      </w:tr>
      <w:tr w:rsidR="009274EA" w14:paraId="50BA740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D6ADBF4" w14:textId="77777777" w:rsidR="009274EA" w:rsidRDefault="00C53038">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14:paraId="4784E7B9" w14:textId="77777777" w:rsidR="009274EA" w:rsidRDefault="00C53038">
            <w:pPr>
              <w:numPr>
                <w:ilvl w:val="0"/>
                <w:numId w:val="1"/>
              </w:numPr>
              <w:tabs>
                <w:tab w:val="left" w:pos="10620"/>
              </w:tabs>
              <w:spacing w:after="0" w:line="360" w:lineRule="auto"/>
            </w:pPr>
            <w:r>
              <w:t>TAO User/Tea Board Admin User/Authorized User</w:t>
            </w:r>
          </w:p>
        </w:tc>
      </w:tr>
    </w:tbl>
    <w:p w14:paraId="1C01355D" w14:textId="77777777" w:rsidR="009274EA" w:rsidRDefault="009274EA">
      <w:pPr>
        <w:tabs>
          <w:tab w:val="left" w:pos="10620"/>
        </w:tabs>
      </w:pPr>
    </w:p>
    <w:p w14:paraId="7568F2F2"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53CB3A44" w14:textId="77777777">
        <w:trPr>
          <w:trHeight w:val="940"/>
        </w:trPr>
        <w:tc>
          <w:tcPr>
            <w:tcW w:w="1150" w:type="dxa"/>
            <w:shd w:val="clear" w:color="auto" w:fill="C4BC96"/>
          </w:tcPr>
          <w:p w14:paraId="563D16A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009B4F3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613A306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05F568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3486609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22335C0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275DC7E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5BF86D3E" w14:textId="77777777">
        <w:trPr>
          <w:trHeight w:val="1735"/>
        </w:trPr>
        <w:tc>
          <w:tcPr>
            <w:tcW w:w="1150" w:type="dxa"/>
            <w:shd w:val="clear" w:color="auto" w:fill="auto"/>
          </w:tcPr>
          <w:p w14:paraId="36872FE0" w14:textId="77777777" w:rsidR="009274EA" w:rsidRDefault="00C53038">
            <w:pPr>
              <w:tabs>
                <w:tab w:val="left" w:pos="10620"/>
              </w:tabs>
              <w:rPr>
                <w:color w:val="222222"/>
                <w:sz w:val="18"/>
                <w:szCs w:val="18"/>
              </w:rPr>
            </w:pPr>
            <w:r>
              <w:rPr>
                <w:rStyle w:val="brownfont"/>
                <w:color w:val="000000"/>
                <w:sz w:val="18"/>
                <w:szCs w:val="18"/>
              </w:rPr>
              <w:t>Grade Name</w:t>
            </w:r>
          </w:p>
          <w:p w14:paraId="7B4470C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BA84C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29736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E1A7641" w14:textId="77777777" w:rsidR="009274EA" w:rsidRDefault="00C53038">
            <w:pPr>
              <w:tabs>
                <w:tab w:val="center" w:pos="4320"/>
                <w:tab w:val="right" w:pos="8640"/>
                <w:tab w:val="left" w:pos="10620"/>
              </w:tabs>
            </w:pPr>
            <w:r>
              <w:t>The grade name should be a required field, meaning it cannot be left empty.</w:t>
            </w:r>
          </w:p>
          <w:p w14:paraId="28374D71" w14:textId="77777777" w:rsidR="009274EA" w:rsidRDefault="00C53038">
            <w:pPr>
              <w:tabs>
                <w:tab w:val="center" w:pos="4320"/>
                <w:tab w:val="right" w:pos="8640"/>
                <w:tab w:val="left" w:pos="10620"/>
              </w:tabs>
            </w:pPr>
            <w:r>
              <w:t>The grade name should have a minimum length of 2 characters and a maximum length of 50 characters.</w:t>
            </w:r>
          </w:p>
          <w:p w14:paraId="6CA2B9D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grade name should not be allowed.</w:t>
            </w:r>
          </w:p>
        </w:tc>
        <w:tc>
          <w:tcPr>
            <w:tcW w:w="1352" w:type="dxa"/>
            <w:shd w:val="clear" w:color="auto" w:fill="auto"/>
          </w:tcPr>
          <w:p w14:paraId="39C18757" w14:textId="77777777" w:rsidR="009274EA" w:rsidRDefault="00C53038">
            <w:pPr>
              <w:tabs>
                <w:tab w:val="center" w:pos="4320"/>
                <w:tab w:val="right" w:pos="8640"/>
                <w:tab w:val="left" w:pos="10620"/>
              </w:tabs>
            </w:pPr>
            <w:r>
              <w:t>If the grade name field is left empty: "Please enter the grade name."</w:t>
            </w:r>
          </w:p>
          <w:p w14:paraId="5071DAAA" w14:textId="77777777" w:rsidR="009274EA" w:rsidRDefault="00C53038">
            <w:pPr>
              <w:tabs>
                <w:tab w:val="center" w:pos="4320"/>
                <w:tab w:val="right" w:pos="8640"/>
                <w:tab w:val="left" w:pos="10620"/>
              </w:tabs>
            </w:pPr>
            <w:r>
              <w:t>If the grade name is shorter than 2 characters: "The grade name should be at least 2 characters long."</w:t>
            </w:r>
          </w:p>
          <w:p w14:paraId="3ADE7F3B" w14:textId="77777777" w:rsidR="009274EA" w:rsidRDefault="00C53038">
            <w:pPr>
              <w:tabs>
                <w:tab w:val="center" w:pos="4320"/>
                <w:tab w:val="right" w:pos="8640"/>
                <w:tab w:val="left" w:pos="10620"/>
              </w:tabs>
            </w:pPr>
            <w:r>
              <w:t xml:space="preserve">If the grade name exceeds 50 characters: </w:t>
            </w:r>
            <w:r>
              <w:lastRenderedPageBreak/>
              <w:t>"The grade name should not exceed 50 characters."</w:t>
            </w:r>
          </w:p>
          <w:p w14:paraId="04C3BB4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grade name is entered: "Grade name must be unique. The entered value already exists."</w:t>
            </w:r>
          </w:p>
        </w:tc>
        <w:tc>
          <w:tcPr>
            <w:tcW w:w="2904" w:type="dxa"/>
            <w:shd w:val="clear" w:color="auto" w:fill="auto"/>
          </w:tcPr>
          <w:p w14:paraId="63F33E4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5A9BE5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EB4943D" w14:textId="77777777">
        <w:trPr>
          <w:trHeight w:val="1735"/>
        </w:trPr>
        <w:tc>
          <w:tcPr>
            <w:tcW w:w="1150" w:type="dxa"/>
            <w:shd w:val="clear" w:color="auto" w:fill="auto"/>
          </w:tcPr>
          <w:p w14:paraId="6483C89A" w14:textId="77777777" w:rsidR="009274EA" w:rsidRDefault="00C53038">
            <w:pPr>
              <w:tabs>
                <w:tab w:val="left" w:pos="10620"/>
              </w:tabs>
              <w:rPr>
                <w:color w:val="222222"/>
                <w:sz w:val="18"/>
                <w:szCs w:val="18"/>
              </w:rPr>
            </w:pPr>
            <w:r>
              <w:rPr>
                <w:rStyle w:val="brownfont"/>
                <w:color w:val="000000"/>
                <w:sz w:val="18"/>
                <w:szCs w:val="18"/>
              </w:rPr>
              <w:t>Grade Code</w:t>
            </w:r>
          </w:p>
          <w:p w14:paraId="2EB3970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AB6EF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70E94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57083FA" w14:textId="77777777" w:rsidR="009274EA" w:rsidRDefault="00C53038">
            <w:pPr>
              <w:tabs>
                <w:tab w:val="center" w:pos="4320"/>
                <w:tab w:val="right" w:pos="8640"/>
                <w:tab w:val="left" w:pos="10620"/>
              </w:tabs>
            </w:pPr>
            <w:r>
              <w:t>The grade code should be a required field, meaning it cannot be left empty.</w:t>
            </w:r>
          </w:p>
          <w:p w14:paraId="6883C411" w14:textId="77777777" w:rsidR="009274EA" w:rsidRDefault="00C53038">
            <w:pPr>
              <w:tabs>
                <w:tab w:val="center" w:pos="4320"/>
                <w:tab w:val="right" w:pos="8640"/>
                <w:tab w:val="left" w:pos="10620"/>
              </w:tabs>
            </w:pPr>
            <w:r>
              <w:t>The grade code should consist of alphanumeric characters.</w:t>
            </w:r>
          </w:p>
          <w:p w14:paraId="2205AD80" w14:textId="77777777" w:rsidR="009274EA" w:rsidRDefault="00C53038">
            <w:pPr>
              <w:tabs>
                <w:tab w:val="center" w:pos="4320"/>
                <w:tab w:val="right" w:pos="8640"/>
                <w:tab w:val="left" w:pos="10620"/>
              </w:tabs>
            </w:pPr>
            <w:r>
              <w:t>The grade code should have a minimum length of 2 characters and a maximum length of 10 characters.</w:t>
            </w:r>
          </w:p>
          <w:p w14:paraId="4EDDBB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grade code should not be allowed.</w:t>
            </w:r>
          </w:p>
        </w:tc>
        <w:tc>
          <w:tcPr>
            <w:tcW w:w="1352" w:type="dxa"/>
            <w:shd w:val="clear" w:color="auto" w:fill="auto"/>
          </w:tcPr>
          <w:p w14:paraId="2B6EF997" w14:textId="77777777" w:rsidR="009274EA" w:rsidRDefault="00C53038">
            <w:pPr>
              <w:tabs>
                <w:tab w:val="center" w:pos="4320"/>
                <w:tab w:val="right" w:pos="8640"/>
                <w:tab w:val="left" w:pos="10620"/>
              </w:tabs>
            </w:pPr>
            <w:r>
              <w:t>If the grade code field is left empty: "Please enter the grade code."</w:t>
            </w:r>
          </w:p>
          <w:p w14:paraId="5B69D265" w14:textId="77777777" w:rsidR="009274EA" w:rsidRDefault="00C53038">
            <w:pPr>
              <w:tabs>
                <w:tab w:val="center" w:pos="4320"/>
                <w:tab w:val="right" w:pos="8640"/>
                <w:tab w:val="left" w:pos="10620"/>
              </w:tabs>
            </w:pPr>
            <w:r>
              <w:t>If the grade code contains non-alphanumeric characters: "The grade code should only contain alphanumeric characters."</w:t>
            </w:r>
          </w:p>
          <w:p w14:paraId="05B963E8" w14:textId="77777777" w:rsidR="009274EA" w:rsidRDefault="00C53038">
            <w:pPr>
              <w:tabs>
                <w:tab w:val="center" w:pos="4320"/>
                <w:tab w:val="right" w:pos="8640"/>
                <w:tab w:val="left" w:pos="10620"/>
              </w:tabs>
            </w:pPr>
            <w:r>
              <w:t>If the grade code is shorter than 2 characters: "The grade code should be at least 2 characters long."</w:t>
            </w:r>
          </w:p>
          <w:p w14:paraId="343A6E62" w14:textId="77777777" w:rsidR="009274EA" w:rsidRDefault="00C53038">
            <w:pPr>
              <w:tabs>
                <w:tab w:val="center" w:pos="4320"/>
                <w:tab w:val="right" w:pos="8640"/>
                <w:tab w:val="left" w:pos="10620"/>
              </w:tabs>
            </w:pPr>
            <w:r>
              <w:t xml:space="preserve">If the grade code exceeds </w:t>
            </w:r>
            <w:r>
              <w:lastRenderedPageBreak/>
              <w:t>10 characters: "The grade code should not exceed 10 characters."</w:t>
            </w:r>
          </w:p>
          <w:p w14:paraId="40A97A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grade code is entered: "Grade code must be unique. The entered value already exists."</w:t>
            </w:r>
          </w:p>
        </w:tc>
        <w:tc>
          <w:tcPr>
            <w:tcW w:w="2904" w:type="dxa"/>
            <w:shd w:val="clear" w:color="auto" w:fill="auto"/>
          </w:tcPr>
          <w:p w14:paraId="40D8ABB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341646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5B49B7" w14:paraId="0315B2C3" w14:textId="77777777">
        <w:trPr>
          <w:trHeight w:val="1735"/>
          <w:ins w:id="2890" w:author="Sunil Vyas" w:date="2023-10-23T14:30:00Z"/>
        </w:trPr>
        <w:tc>
          <w:tcPr>
            <w:tcW w:w="1150" w:type="dxa"/>
            <w:shd w:val="clear" w:color="auto" w:fill="auto"/>
          </w:tcPr>
          <w:p w14:paraId="52030A08" w14:textId="29E12386" w:rsidR="005B49B7" w:rsidRDefault="005B49B7">
            <w:pPr>
              <w:tabs>
                <w:tab w:val="left" w:pos="10620"/>
              </w:tabs>
              <w:rPr>
                <w:ins w:id="2891" w:author="Sunil Vyas" w:date="2023-10-23T14:30:00Z"/>
                <w:rStyle w:val="brownfont"/>
                <w:color w:val="000000"/>
                <w:sz w:val="18"/>
                <w:szCs w:val="18"/>
              </w:rPr>
            </w:pPr>
            <w:ins w:id="2892" w:author="Sunil Vyas" w:date="2023-10-23T14:30:00Z">
              <w:r>
                <w:rPr>
                  <w:rStyle w:val="brownfont"/>
                  <w:color w:val="000000"/>
                  <w:sz w:val="18"/>
                  <w:szCs w:val="18"/>
                </w:rPr>
                <w:t>Auction Center</w:t>
              </w:r>
            </w:ins>
          </w:p>
        </w:tc>
        <w:tc>
          <w:tcPr>
            <w:tcW w:w="918" w:type="dxa"/>
            <w:shd w:val="clear" w:color="auto" w:fill="auto"/>
          </w:tcPr>
          <w:p w14:paraId="59A4C30D" w14:textId="558E06B6" w:rsidR="005B49B7" w:rsidRDefault="005B49B7">
            <w:pPr>
              <w:pStyle w:val="ListParagraph"/>
              <w:tabs>
                <w:tab w:val="center" w:pos="4320"/>
                <w:tab w:val="right" w:pos="8640"/>
                <w:tab w:val="left" w:pos="10620"/>
              </w:tabs>
              <w:ind w:left="0"/>
              <w:rPr>
                <w:ins w:id="2893" w:author="Sunil Vyas" w:date="2023-10-23T14:30:00Z"/>
                <w:rFonts w:ascii="Cambria" w:hAnsi="Cambria"/>
                <w:sz w:val="22"/>
                <w:szCs w:val="22"/>
              </w:rPr>
            </w:pPr>
            <w:ins w:id="2894" w:author="Sunil Vyas" w:date="2023-10-23T14:30:00Z">
              <w:r>
                <w:rPr>
                  <w:rFonts w:ascii="Cambria" w:hAnsi="Cambria"/>
                  <w:sz w:val="22"/>
                  <w:szCs w:val="22"/>
                </w:rPr>
                <w:t>Listbox</w:t>
              </w:r>
            </w:ins>
          </w:p>
        </w:tc>
        <w:tc>
          <w:tcPr>
            <w:tcW w:w="992" w:type="dxa"/>
            <w:shd w:val="clear" w:color="auto" w:fill="auto"/>
          </w:tcPr>
          <w:p w14:paraId="20DBA403" w14:textId="44A4633C" w:rsidR="005B49B7" w:rsidRDefault="005B49B7">
            <w:pPr>
              <w:pStyle w:val="ListParagraph"/>
              <w:tabs>
                <w:tab w:val="center" w:pos="4320"/>
                <w:tab w:val="right" w:pos="8640"/>
                <w:tab w:val="left" w:pos="10620"/>
              </w:tabs>
              <w:ind w:left="0"/>
              <w:rPr>
                <w:ins w:id="2895" w:author="Sunil Vyas" w:date="2023-10-23T14:30:00Z"/>
                <w:rFonts w:ascii="Cambria" w:hAnsi="Cambria"/>
                <w:sz w:val="22"/>
                <w:szCs w:val="22"/>
              </w:rPr>
            </w:pPr>
            <w:ins w:id="2896" w:author="Sunil Vyas" w:date="2023-10-23T14:30:00Z">
              <w:r>
                <w:rPr>
                  <w:rFonts w:ascii="Cambria" w:hAnsi="Cambria"/>
                  <w:sz w:val="22"/>
                  <w:szCs w:val="22"/>
                </w:rPr>
                <w:t>M</w:t>
              </w:r>
            </w:ins>
          </w:p>
        </w:tc>
        <w:tc>
          <w:tcPr>
            <w:tcW w:w="1774" w:type="dxa"/>
            <w:shd w:val="clear" w:color="auto" w:fill="auto"/>
          </w:tcPr>
          <w:p w14:paraId="252FDC36" w14:textId="77777777" w:rsidR="005B49B7" w:rsidRDefault="005B49B7">
            <w:pPr>
              <w:tabs>
                <w:tab w:val="center" w:pos="4320"/>
                <w:tab w:val="right" w:pos="8640"/>
                <w:tab w:val="left" w:pos="10620"/>
              </w:tabs>
              <w:rPr>
                <w:ins w:id="2897" w:author="Sunil Vyas" w:date="2023-10-23T14:30:00Z"/>
              </w:rPr>
            </w:pPr>
          </w:p>
        </w:tc>
        <w:tc>
          <w:tcPr>
            <w:tcW w:w="1352" w:type="dxa"/>
            <w:shd w:val="clear" w:color="auto" w:fill="auto"/>
          </w:tcPr>
          <w:p w14:paraId="381FC448" w14:textId="77777777" w:rsidR="005B49B7" w:rsidRDefault="005B49B7">
            <w:pPr>
              <w:tabs>
                <w:tab w:val="center" w:pos="4320"/>
                <w:tab w:val="right" w:pos="8640"/>
                <w:tab w:val="left" w:pos="10620"/>
              </w:tabs>
              <w:rPr>
                <w:ins w:id="2898" w:author="Sunil Vyas" w:date="2023-10-23T14:30:00Z"/>
              </w:rPr>
            </w:pPr>
          </w:p>
        </w:tc>
        <w:tc>
          <w:tcPr>
            <w:tcW w:w="2904" w:type="dxa"/>
            <w:shd w:val="clear" w:color="auto" w:fill="auto"/>
          </w:tcPr>
          <w:p w14:paraId="35B9CEA1" w14:textId="77777777" w:rsidR="005B49B7" w:rsidRDefault="005B49B7">
            <w:pPr>
              <w:pStyle w:val="ListParagraph"/>
              <w:tabs>
                <w:tab w:val="center" w:pos="4320"/>
                <w:tab w:val="right" w:pos="8640"/>
                <w:tab w:val="left" w:pos="10620"/>
              </w:tabs>
              <w:ind w:left="0"/>
              <w:rPr>
                <w:ins w:id="2899" w:author="Sunil Vyas" w:date="2023-10-23T14:30:00Z"/>
                <w:rFonts w:ascii="Cambria" w:hAnsi="Cambria"/>
                <w:sz w:val="22"/>
                <w:szCs w:val="22"/>
              </w:rPr>
            </w:pPr>
          </w:p>
        </w:tc>
        <w:tc>
          <w:tcPr>
            <w:tcW w:w="1237" w:type="dxa"/>
            <w:shd w:val="clear" w:color="auto" w:fill="auto"/>
          </w:tcPr>
          <w:p w14:paraId="3438D37A" w14:textId="77777777" w:rsidR="005B49B7" w:rsidRDefault="005B49B7">
            <w:pPr>
              <w:pStyle w:val="ListParagraph"/>
              <w:tabs>
                <w:tab w:val="center" w:pos="4320"/>
                <w:tab w:val="right" w:pos="8640"/>
                <w:tab w:val="left" w:pos="10620"/>
              </w:tabs>
              <w:ind w:left="0"/>
              <w:rPr>
                <w:ins w:id="2900" w:author="Sunil Vyas" w:date="2023-10-23T14:30:00Z"/>
                <w:rFonts w:ascii="Cambria" w:hAnsi="Cambria"/>
                <w:sz w:val="22"/>
                <w:szCs w:val="22"/>
              </w:rPr>
            </w:pPr>
          </w:p>
        </w:tc>
      </w:tr>
    </w:tbl>
    <w:p w14:paraId="40A7A813" w14:textId="77777777" w:rsidR="009274EA" w:rsidRDefault="009274EA">
      <w:pPr>
        <w:tabs>
          <w:tab w:val="left" w:pos="10620"/>
        </w:tabs>
        <w:spacing w:line="360" w:lineRule="auto"/>
        <w:rPr>
          <w:b/>
          <w:i/>
        </w:rPr>
      </w:pPr>
    </w:p>
    <w:p w14:paraId="7AE7B86A" w14:textId="77777777" w:rsidR="009274EA" w:rsidRDefault="009274EA">
      <w:pPr>
        <w:tabs>
          <w:tab w:val="left" w:pos="10620"/>
        </w:tabs>
        <w:spacing w:line="360" w:lineRule="auto"/>
        <w:rPr>
          <w:b/>
          <w:i/>
        </w:rPr>
      </w:pPr>
    </w:p>
    <w:p w14:paraId="269AC0B5"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3D159502" w14:textId="77777777">
        <w:trPr>
          <w:trHeight w:val="501"/>
        </w:trPr>
        <w:tc>
          <w:tcPr>
            <w:tcW w:w="1866" w:type="dxa"/>
            <w:shd w:val="clear" w:color="auto" w:fill="C4BC96"/>
            <w:vAlign w:val="center"/>
          </w:tcPr>
          <w:p w14:paraId="19DF9F85" w14:textId="77777777" w:rsidR="009274EA" w:rsidRDefault="00C53038">
            <w:pPr>
              <w:tabs>
                <w:tab w:val="left" w:pos="10620"/>
              </w:tabs>
              <w:rPr>
                <w:b/>
                <w:bCs/>
                <w:iCs/>
              </w:rPr>
            </w:pPr>
            <w:r>
              <w:rPr>
                <w:b/>
                <w:bCs/>
                <w:iCs/>
              </w:rPr>
              <w:t>Control</w:t>
            </w:r>
          </w:p>
        </w:tc>
        <w:tc>
          <w:tcPr>
            <w:tcW w:w="1858" w:type="dxa"/>
            <w:shd w:val="clear" w:color="auto" w:fill="C4BC96"/>
            <w:vAlign w:val="center"/>
          </w:tcPr>
          <w:p w14:paraId="32F77AE6"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5B328B44" w14:textId="77777777" w:rsidR="009274EA" w:rsidRDefault="00C53038">
            <w:pPr>
              <w:tabs>
                <w:tab w:val="left" w:pos="10620"/>
              </w:tabs>
              <w:rPr>
                <w:b/>
                <w:bCs/>
                <w:iCs/>
              </w:rPr>
            </w:pPr>
            <w:r>
              <w:rPr>
                <w:b/>
                <w:bCs/>
                <w:iCs/>
              </w:rPr>
              <w:t>Behaviour</w:t>
            </w:r>
          </w:p>
        </w:tc>
      </w:tr>
      <w:tr w:rsidR="009274EA" w14:paraId="1E414B80" w14:textId="77777777">
        <w:trPr>
          <w:trHeight w:val="517"/>
        </w:trPr>
        <w:tc>
          <w:tcPr>
            <w:tcW w:w="1866" w:type="dxa"/>
            <w:vAlign w:val="center"/>
          </w:tcPr>
          <w:p w14:paraId="00023763" w14:textId="77777777" w:rsidR="009274EA" w:rsidRDefault="00C53038">
            <w:pPr>
              <w:tabs>
                <w:tab w:val="left" w:pos="10620"/>
              </w:tabs>
            </w:pPr>
            <w:r>
              <w:t>Update</w:t>
            </w:r>
          </w:p>
        </w:tc>
        <w:tc>
          <w:tcPr>
            <w:tcW w:w="1858" w:type="dxa"/>
            <w:vAlign w:val="center"/>
          </w:tcPr>
          <w:p w14:paraId="70137348" w14:textId="77777777" w:rsidR="009274EA" w:rsidRDefault="00C53038">
            <w:pPr>
              <w:tabs>
                <w:tab w:val="left" w:pos="10620"/>
              </w:tabs>
            </w:pPr>
            <w:r>
              <w:t>Button</w:t>
            </w:r>
          </w:p>
        </w:tc>
        <w:tc>
          <w:tcPr>
            <w:tcW w:w="6513" w:type="dxa"/>
            <w:vAlign w:val="center"/>
          </w:tcPr>
          <w:p w14:paraId="353A7257" w14:textId="77777777" w:rsidR="009274EA" w:rsidRDefault="00C53038">
            <w:pPr>
              <w:tabs>
                <w:tab w:val="left" w:pos="10620"/>
              </w:tabs>
            </w:pPr>
            <w:r>
              <w:t>Update the records</w:t>
            </w:r>
          </w:p>
        </w:tc>
      </w:tr>
      <w:tr w:rsidR="009274EA" w14:paraId="04B7872E" w14:textId="77777777">
        <w:trPr>
          <w:trHeight w:val="517"/>
        </w:trPr>
        <w:tc>
          <w:tcPr>
            <w:tcW w:w="1866" w:type="dxa"/>
            <w:vAlign w:val="center"/>
          </w:tcPr>
          <w:p w14:paraId="49FA2373" w14:textId="77777777" w:rsidR="009274EA" w:rsidRDefault="00C53038">
            <w:pPr>
              <w:tabs>
                <w:tab w:val="left" w:pos="10620"/>
              </w:tabs>
            </w:pPr>
            <w:r>
              <w:t>Cancel</w:t>
            </w:r>
          </w:p>
        </w:tc>
        <w:tc>
          <w:tcPr>
            <w:tcW w:w="1858" w:type="dxa"/>
            <w:vAlign w:val="center"/>
          </w:tcPr>
          <w:p w14:paraId="1C2EC43A" w14:textId="77777777" w:rsidR="009274EA" w:rsidRDefault="00C53038">
            <w:pPr>
              <w:tabs>
                <w:tab w:val="left" w:pos="10620"/>
              </w:tabs>
            </w:pPr>
            <w:r>
              <w:t>Button</w:t>
            </w:r>
          </w:p>
        </w:tc>
        <w:tc>
          <w:tcPr>
            <w:tcW w:w="6513" w:type="dxa"/>
            <w:vAlign w:val="center"/>
          </w:tcPr>
          <w:p w14:paraId="492AA98E" w14:textId="77777777" w:rsidR="009274EA" w:rsidRDefault="00C53038">
            <w:pPr>
              <w:tabs>
                <w:tab w:val="left" w:pos="10620"/>
              </w:tabs>
            </w:pPr>
            <w:r>
              <w:t>Redirect on manage grade home page.</w:t>
            </w:r>
          </w:p>
        </w:tc>
      </w:tr>
      <w:tr w:rsidR="009274EA" w14:paraId="4FA75260" w14:textId="77777777">
        <w:trPr>
          <w:trHeight w:val="517"/>
        </w:trPr>
        <w:tc>
          <w:tcPr>
            <w:tcW w:w="1866" w:type="dxa"/>
            <w:vAlign w:val="center"/>
          </w:tcPr>
          <w:p w14:paraId="0FC993FB" w14:textId="77777777" w:rsidR="009274EA" w:rsidRDefault="00C53038">
            <w:pPr>
              <w:tabs>
                <w:tab w:val="left" w:pos="10620"/>
              </w:tabs>
            </w:pPr>
            <w:r>
              <w:t xml:space="preserve">Clear </w:t>
            </w:r>
          </w:p>
        </w:tc>
        <w:tc>
          <w:tcPr>
            <w:tcW w:w="1858" w:type="dxa"/>
            <w:vAlign w:val="center"/>
          </w:tcPr>
          <w:p w14:paraId="433EB45D" w14:textId="77777777" w:rsidR="009274EA" w:rsidRDefault="00C53038">
            <w:pPr>
              <w:tabs>
                <w:tab w:val="left" w:pos="10620"/>
              </w:tabs>
            </w:pPr>
            <w:r>
              <w:t>Button</w:t>
            </w:r>
          </w:p>
        </w:tc>
        <w:tc>
          <w:tcPr>
            <w:tcW w:w="6513" w:type="dxa"/>
            <w:vAlign w:val="center"/>
          </w:tcPr>
          <w:p w14:paraId="579A25C1" w14:textId="77777777" w:rsidR="009274EA" w:rsidRDefault="00C53038">
            <w:pPr>
              <w:tabs>
                <w:tab w:val="left" w:pos="10620"/>
              </w:tabs>
            </w:pPr>
            <w:r>
              <w:t>Clear All Fields.</w:t>
            </w:r>
          </w:p>
        </w:tc>
      </w:tr>
      <w:tr w:rsidR="009274EA" w14:paraId="216840F5" w14:textId="77777777">
        <w:trPr>
          <w:trHeight w:val="517"/>
        </w:trPr>
        <w:tc>
          <w:tcPr>
            <w:tcW w:w="1866" w:type="dxa"/>
            <w:vAlign w:val="center"/>
          </w:tcPr>
          <w:p w14:paraId="611010FA" w14:textId="77777777" w:rsidR="009274EA" w:rsidRDefault="00C53038">
            <w:pPr>
              <w:tabs>
                <w:tab w:val="left" w:pos="10620"/>
              </w:tabs>
            </w:pPr>
            <w:r>
              <w:t>View</w:t>
            </w:r>
          </w:p>
        </w:tc>
        <w:tc>
          <w:tcPr>
            <w:tcW w:w="1858" w:type="dxa"/>
            <w:vAlign w:val="center"/>
          </w:tcPr>
          <w:p w14:paraId="40683A6F" w14:textId="77777777" w:rsidR="009274EA" w:rsidRDefault="00C53038">
            <w:pPr>
              <w:tabs>
                <w:tab w:val="left" w:pos="10620"/>
              </w:tabs>
            </w:pPr>
            <w:r>
              <w:t>Link</w:t>
            </w:r>
          </w:p>
        </w:tc>
        <w:tc>
          <w:tcPr>
            <w:tcW w:w="6513" w:type="dxa"/>
            <w:vAlign w:val="center"/>
          </w:tcPr>
          <w:p w14:paraId="79969893" w14:textId="77777777" w:rsidR="009274EA" w:rsidRDefault="00C53038">
            <w:pPr>
              <w:tabs>
                <w:tab w:val="left" w:pos="10620"/>
              </w:tabs>
            </w:pPr>
            <w:r>
              <w:t>Display the record under view only.</w:t>
            </w:r>
          </w:p>
        </w:tc>
      </w:tr>
      <w:tr w:rsidR="009274EA" w14:paraId="1B830E17" w14:textId="77777777">
        <w:trPr>
          <w:trHeight w:val="517"/>
        </w:trPr>
        <w:tc>
          <w:tcPr>
            <w:tcW w:w="1866" w:type="dxa"/>
            <w:vAlign w:val="center"/>
          </w:tcPr>
          <w:p w14:paraId="3790ACBA" w14:textId="77777777" w:rsidR="009274EA" w:rsidRDefault="00C53038">
            <w:pPr>
              <w:tabs>
                <w:tab w:val="left" w:pos="10620"/>
              </w:tabs>
            </w:pPr>
            <w:r>
              <w:t xml:space="preserve">Edit </w:t>
            </w:r>
          </w:p>
        </w:tc>
        <w:tc>
          <w:tcPr>
            <w:tcW w:w="1858" w:type="dxa"/>
            <w:vAlign w:val="center"/>
          </w:tcPr>
          <w:p w14:paraId="443F3E7A" w14:textId="77777777" w:rsidR="009274EA" w:rsidRDefault="00C53038">
            <w:pPr>
              <w:tabs>
                <w:tab w:val="left" w:pos="10620"/>
              </w:tabs>
            </w:pPr>
            <w:r>
              <w:t>Link</w:t>
            </w:r>
          </w:p>
        </w:tc>
        <w:tc>
          <w:tcPr>
            <w:tcW w:w="6513" w:type="dxa"/>
            <w:vAlign w:val="center"/>
          </w:tcPr>
          <w:p w14:paraId="494C9F2B" w14:textId="77777777" w:rsidR="009274EA" w:rsidRDefault="00C53038">
            <w:pPr>
              <w:tabs>
                <w:tab w:val="left" w:pos="10620"/>
              </w:tabs>
            </w:pPr>
            <w:r>
              <w:t>Provide the record under edit mode.</w:t>
            </w:r>
          </w:p>
        </w:tc>
      </w:tr>
      <w:tr w:rsidR="009274EA" w14:paraId="49C06230" w14:textId="77777777">
        <w:trPr>
          <w:trHeight w:val="517"/>
        </w:trPr>
        <w:tc>
          <w:tcPr>
            <w:tcW w:w="1866" w:type="dxa"/>
            <w:vAlign w:val="center"/>
          </w:tcPr>
          <w:p w14:paraId="0DC03730" w14:textId="77777777" w:rsidR="009274EA" w:rsidRDefault="00C53038">
            <w:pPr>
              <w:tabs>
                <w:tab w:val="left" w:pos="10620"/>
              </w:tabs>
            </w:pPr>
            <w:r>
              <w:t>Active</w:t>
            </w:r>
          </w:p>
        </w:tc>
        <w:tc>
          <w:tcPr>
            <w:tcW w:w="1858" w:type="dxa"/>
            <w:vAlign w:val="center"/>
          </w:tcPr>
          <w:p w14:paraId="2211F412" w14:textId="77777777" w:rsidR="009274EA" w:rsidRDefault="00C53038">
            <w:pPr>
              <w:tabs>
                <w:tab w:val="left" w:pos="10620"/>
              </w:tabs>
            </w:pPr>
            <w:r>
              <w:t>Radio button</w:t>
            </w:r>
          </w:p>
        </w:tc>
        <w:tc>
          <w:tcPr>
            <w:tcW w:w="6513" w:type="dxa"/>
            <w:vAlign w:val="center"/>
          </w:tcPr>
          <w:p w14:paraId="25CD22E5" w14:textId="77777777" w:rsidR="009274EA" w:rsidRDefault="00C53038">
            <w:pPr>
              <w:tabs>
                <w:tab w:val="left" w:pos="10620"/>
              </w:tabs>
            </w:pPr>
            <w:r>
              <w:t xml:space="preserve">Move the record in active </w:t>
            </w:r>
            <w:r>
              <w:rPr>
                <w:strike/>
              </w:rPr>
              <w:t>tab</w:t>
            </w:r>
            <w:r>
              <w:t>.</w:t>
            </w:r>
          </w:p>
        </w:tc>
      </w:tr>
      <w:tr w:rsidR="009274EA" w14:paraId="26DFEFB9" w14:textId="77777777">
        <w:trPr>
          <w:trHeight w:val="517"/>
        </w:trPr>
        <w:tc>
          <w:tcPr>
            <w:tcW w:w="1866" w:type="dxa"/>
            <w:vAlign w:val="center"/>
          </w:tcPr>
          <w:p w14:paraId="7483B1B6" w14:textId="77777777" w:rsidR="009274EA" w:rsidRDefault="00C53038">
            <w:pPr>
              <w:tabs>
                <w:tab w:val="left" w:pos="10620"/>
              </w:tabs>
            </w:pPr>
            <w:r>
              <w:lastRenderedPageBreak/>
              <w:t>Inactive</w:t>
            </w:r>
          </w:p>
        </w:tc>
        <w:tc>
          <w:tcPr>
            <w:tcW w:w="1858" w:type="dxa"/>
            <w:vAlign w:val="center"/>
          </w:tcPr>
          <w:p w14:paraId="7B4590FE" w14:textId="77777777" w:rsidR="009274EA" w:rsidRDefault="00C53038">
            <w:pPr>
              <w:tabs>
                <w:tab w:val="left" w:pos="10620"/>
              </w:tabs>
            </w:pPr>
            <w:r>
              <w:t>Radio button</w:t>
            </w:r>
          </w:p>
        </w:tc>
        <w:tc>
          <w:tcPr>
            <w:tcW w:w="6513" w:type="dxa"/>
            <w:vAlign w:val="center"/>
          </w:tcPr>
          <w:p w14:paraId="36D86679" w14:textId="77777777" w:rsidR="009274EA" w:rsidRDefault="00C53038">
            <w:pPr>
              <w:tabs>
                <w:tab w:val="left" w:pos="10620"/>
              </w:tabs>
            </w:pPr>
            <w:r>
              <w:t xml:space="preserve">Move the record in Inactive </w:t>
            </w:r>
            <w:r>
              <w:rPr>
                <w:strike/>
              </w:rPr>
              <w:t>tab</w:t>
            </w:r>
            <w:r>
              <w:t>.</w:t>
            </w:r>
          </w:p>
        </w:tc>
      </w:tr>
      <w:tr w:rsidR="009274EA" w14:paraId="3E0B7DB5" w14:textId="77777777">
        <w:trPr>
          <w:trHeight w:val="517"/>
        </w:trPr>
        <w:tc>
          <w:tcPr>
            <w:tcW w:w="1866" w:type="dxa"/>
            <w:vAlign w:val="center"/>
          </w:tcPr>
          <w:p w14:paraId="77FC55C9" w14:textId="77777777" w:rsidR="009274EA" w:rsidRDefault="00C53038">
            <w:pPr>
              <w:tabs>
                <w:tab w:val="left" w:pos="10620"/>
              </w:tabs>
            </w:pPr>
            <w:r>
              <w:t>Search</w:t>
            </w:r>
          </w:p>
        </w:tc>
        <w:tc>
          <w:tcPr>
            <w:tcW w:w="1858" w:type="dxa"/>
            <w:vAlign w:val="center"/>
          </w:tcPr>
          <w:p w14:paraId="2673E819" w14:textId="77777777" w:rsidR="009274EA" w:rsidRDefault="00C53038">
            <w:pPr>
              <w:tabs>
                <w:tab w:val="left" w:pos="10620"/>
              </w:tabs>
            </w:pPr>
            <w:r>
              <w:t>Button</w:t>
            </w:r>
          </w:p>
        </w:tc>
        <w:tc>
          <w:tcPr>
            <w:tcW w:w="6513" w:type="dxa"/>
            <w:vAlign w:val="center"/>
          </w:tcPr>
          <w:p w14:paraId="479BC619" w14:textId="77777777" w:rsidR="009274EA" w:rsidRDefault="00C53038">
            <w:pPr>
              <w:tabs>
                <w:tab w:val="left" w:pos="10620"/>
              </w:tabs>
            </w:pPr>
            <w:r>
              <w:t>Search the record</w:t>
            </w:r>
          </w:p>
        </w:tc>
      </w:tr>
      <w:tr w:rsidR="009274EA" w14:paraId="2F3EEEFC" w14:textId="77777777">
        <w:trPr>
          <w:trHeight w:val="517"/>
        </w:trPr>
        <w:tc>
          <w:tcPr>
            <w:tcW w:w="1866" w:type="dxa"/>
            <w:vAlign w:val="center"/>
          </w:tcPr>
          <w:p w14:paraId="59E24D50" w14:textId="77777777" w:rsidR="009274EA" w:rsidRDefault="00C53038">
            <w:pPr>
              <w:tabs>
                <w:tab w:val="left" w:pos="10620"/>
              </w:tabs>
            </w:pPr>
            <w:r>
              <w:t>Export to PDF</w:t>
            </w:r>
          </w:p>
        </w:tc>
        <w:tc>
          <w:tcPr>
            <w:tcW w:w="1858" w:type="dxa"/>
            <w:vAlign w:val="center"/>
          </w:tcPr>
          <w:p w14:paraId="59BCD79E" w14:textId="77777777" w:rsidR="009274EA" w:rsidRDefault="00C53038">
            <w:pPr>
              <w:tabs>
                <w:tab w:val="left" w:pos="10620"/>
              </w:tabs>
            </w:pPr>
            <w:r>
              <w:t>Image button</w:t>
            </w:r>
          </w:p>
        </w:tc>
        <w:tc>
          <w:tcPr>
            <w:tcW w:w="6513" w:type="dxa"/>
            <w:vAlign w:val="center"/>
          </w:tcPr>
          <w:p w14:paraId="3CA8B545" w14:textId="77777777" w:rsidR="009274EA" w:rsidRDefault="00C53038">
            <w:pPr>
              <w:tabs>
                <w:tab w:val="left" w:pos="10620"/>
              </w:tabs>
            </w:pPr>
            <w:r>
              <w:t>Export all record in PDF.</w:t>
            </w:r>
          </w:p>
        </w:tc>
      </w:tr>
      <w:tr w:rsidR="009274EA" w14:paraId="748B55B6" w14:textId="77777777">
        <w:trPr>
          <w:trHeight w:val="517"/>
        </w:trPr>
        <w:tc>
          <w:tcPr>
            <w:tcW w:w="1866" w:type="dxa"/>
            <w:vAlign w:val="center"/>
          </w:tcPr>
          <w:p w14:paraId="1C630800" w14:textId="77777777" w:rsidR="009274EA" w:rsidRDefault="00C53038">
            <w:pPr>
              <w:tabs>
                <w:tab w:val="left" w:pos="10620"/>
              </w:tabs>
            </w:pPr>
            <w:r>
              <w:t>Export to Excel</w:t>
            </w:r>
          </w:p>
        </w:tc>
        <w:tc>
          <w:tcPr>
            <w:tcW w:w="1858" w:type="dxa"/>
            <w:vAlign w:val="center"/>
          </w:tcPr>
          <w:p w14:paraId="1E36A24C" w14:textId="77777777" w:rsidR="009274EA" w:rsidRDefault="00C53038">
            <w:pPr>
              <w:tabs>
                <w:tab w:val="left" w:pos="10620"/>
              </w:tabs>
            </w:pPr>
            <w:r>
              <w:t>Image button</w:t>
            </w:r>
          </w:p>
        </w:tc>
        <w:tc>
          <w:tcPr>
            <w:tcW w:w="6513" w:type="dxa"/>
            <w:vAlign w:val="center"/>
          </w:tcPr>
          <w:p w14:paraId="30FCFD3A" w14:textId="77777777" w:rsidR="009274EA" w:rsidRDefault="00C53038">
            <w:pPr>
              <w:tabs>
                <w:tab w:val="left" w:pos="10620"/>
              </w:tabs>
            </w:pPr>
            <w:r>
              <w:t>Export all record in Excel.</w:t>
            </w:r>
          </w:p>
        </w:tc>
      </w:tr>
    </w:tbl>
    <w:p w14:paraId="20641770" w14:textId="77777777" w:rsidR="009274EA" w:rsidRDefault="009274EA">
      <w:pPr>
        <w:tabs>
          <w:tab w:val="left" w:pos="10620"/>
        </w:tabs>
      </w:pPr>
    </w:p>
    <w:p w14:paraId="3AE3E1F4" w14:textId="77777777" w:rsidR="009274EA" w:rsidRDefault="009274EA">
      <w:pPr>
        <w:tabs>
          <w:tab w:val="left" w:pos="10620"/>
        </w:tabs>
      </w:pPr>
    </w:p>
    <w:p w14:paraId="5360254E" w14:textId="77777777" w:rsidR="009274EA" w:rsidRDefault="009274EA">
      <w:pPr>
        <w:tabs>
          <w:tab w:val="left" w:pos="10620"/>
        </w:tabs>
      </w:pPr>
    </w:p>
    <w:p w14:paraId="2A840F1C"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2901" w:name="_Toc137818472"/>
      <w:bookmarkStart w:id="2902" w:name="_Toc137831148"/>
      <w:bookmarkStart w:id="2903" w:name="_Toc148377755"/>
      <w:r>
        <w:rPr>
          <w:rFonts w:ascii="Cambria" w:hAnsi="Cambria"/>
          <w:b/>
          <w:sz w:val="28"/>
        </w:rPr>
        <w:t>High Level Use Case of “Create Factory Type”</w:t>
      </w:r>
      <w:bookmarkEnd w:id="2901"/>
      <w:bookmarkEnd w:id="2902"/>
      <w:bookmarkEnd w:id="2903"/>
      <w:r>
        <w:rPr>
          <w:rFonts w:ascii="Cambria" w:hAnsi="Cambria"/>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565EA16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7445C9F"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04A20320" w14:textId="77777777" w:rsidR="009274EA" w:rsidRDefault="00C53038">
            <w:pPr>
              <w:numPr>
                <w:ilvl w:val="0"/>
                <w:numId w:val="2"/>
              </w:numPr>
              <w:tabs>
                <w:tab w:val="left" w:pos="10620"/>
              </w:tabs>
              <w:spacing w:after="0" w:line="360" w:lineRule="auto"/>
            </w:pPr>
            <w:r>
              <w:t>To understand the functional logic for Creation of Create Factory Type.</w:t>
            </w:r>
          </w:p>
        </w:tc>
      </w:tr>
      <w:tr w:rsidR="009274EA" w14:paraId="5B1058A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7634198"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05D80EC8" w14:textId="77777777" w:rsidR="009274EA" w:rsidRDefault="00C53038">
            <w:pPr>
              <w:numPr>
                <w:ilvl w:val="0"/>
                <w:numId w:val="2"/>
              </w:numPr>
              <w:tabs>
                <w:tab w:val="left" w:pos="10620"/>
              </w:tabs>
              <w:spacing w:after="0" w:line="360" w:lineRule="auto"/>
            </w:pPr>
            <w:r>
              <w:t>User should have rights for Administrator rights.</w:t>
            </w:r>
          </w:p>
          <w:p w14:paraId="4CBBC8BA" w14:textId="77777777" w:rsidR="009274EA" w:rsidRDefault="00C53038">
            <w:pPr>
              <w:numPr>
                <w:ilvl w:val="0"/>
                <w:numId w:val="2"/>
              </w:numPr>
              <w:tabs>
                <w:tab w:val="left" w:pos="10620"/>
              </w:tabs>
              <w:spacing w:after="0" w:line="360" w:lineRule="auto"/>
            </w:pPr>
            <w:r>
              <w:t>User should have “Create Factory Type” rights.</w:t>
            </w:r>
          </w:p>
        </w:tc>
      </w:tr>
      <w:tr w:rsidR="009274EA" w14:paraId="1D4382E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D2579F3"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1C4281C" w14:textId="77777777" w:rsidR="009274EA" w:rsidRDefault="00C53038">
            <w:pPr>
              <w:numPr>
                <w:ilvl w:val="0"/>
                <w:numId w:val="2"/>
              </w:numPr>
              <w:tabs>
                <w:tab w:val="left" w:pos="10620"/>
              </w:tabs>
              <w:spacing w:after="0" w:line="240" w:lineRule="auto"/>
            </w:pPr>
            <w:r>
              <w:t>System should reflect the newly added Factory Type in entire application.</w:t>
            </w:r>
          </w:p>
        </w:tc>
      </w:tr>
      <w:tr w:rsidR="009274EA" w14:paraId="79BE984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202A640"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7AB0AB2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66A3096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7AD8A0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7794991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Factory Type”.</w:t>
            </w:r>
          </w:p>
          <w:p w14:paraId="1AC2C95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3DB23C4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725F8BA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FE4AFA4"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2332E3F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19BE7BD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67EB16F"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5569C8B6" w14:textId="77777777" w:rsidR="009274EA" w:rsidRDefault="00C53038">
            <w:pPr>
              <w:pStyle w:val="Heading112pt"/>
              <w:tabs>
                <w:tab w:val="left" w:pos="10620"/>
              </w:tabs>
              <w:rPr>
                <w:rFonts w:ascii="Cambria" w:hAnsi="Cambria"/>
              </w:rPr>
            </w:pPr>
            <w:bookmarkStart w:id="2904" w:name="_Toc137818473"/>
            <w:bookmarkStart w:id="2905" w:name="_Toc137831149"/>
            <w:r>
              <w:rPr>
                <w:rFonts w:ascii="Cambria" w:hAnsi="Cambria"/>
                <w:b w:val="0"/>
              </w:rPr>
              <w:t>System should display below fields when authorized user clicks on “Create Factory Type”.</w:t>
            </w:r>
            <w:bookmarkEnd w:id="2904"/>
            <w:bookmarkEnd w:id="2905"/>
          </w:p>
          <w:p w14:paraId="5645E2B4" w14:textId="77777777" w:rsidR="009274EA" w:rsidRDefault="00C53038">
            <w:pPr>
              <w:pStyle w:val="Heading112pt"/>
              <w:numPr>
                <w:ilvl w:val="1"/>
                <w:numId w:val="2"/>
              </w:numPr>
              <w:tabs>
                <w:tab w:val="left" w:pos="10620"/>
              </w:tabs>
              <w:rPr>
                <w:rFonts w:ascii="Cambria" w:hAnsi="Cambria"/>
              </w:rPr>
            </w:pPr>
            <w:bookmarkStart w:id="2906" w:name="_Toc137818474"/>
            <w:bookmarkStart w:id="2907" w:name="_Toc137831150"/>
            <w:r>
              <w:rPr>
                <w:rFonts w:ascii="Cambria" w:hAnsi="Cambria"/>
                <w:b w:val="0"/>
              </w:rPr>
              <w:t>Factory Type name</w:t>
            </w:r>
            <w:bookmarkEnd w:id="2906"/>
            <w:bookmarkEnd w:id="2907"/>
          </w:p>
          <w:p w14:paraId="52170581" w14:textId="77777777" w:rsidR="009274EA" w:rsidRDefault="00C53038">
            <w:pPr>
              <w:pStyle w:val="Heading112pt"/>
              <w:numPr>
                <w:ilvl w:val="1"/>
                <w:numId w:val="2"/>
              </w:numPr>
              <w:tabs>
                <w:tab w:val="left" w:pos="10620"/>
              </w:tabs>
              <w:rPr>
                <w:rFonts w:ascii="Cambria" w:hAnsi="Cambria"/>
              </w:rPr>
            </w:pPr>
            <w:bookmarkStart w:id="2908" w:name="_Toc137818475"/>
            <w:bookmarkStart w:id="2909" w:name="_Toc137831151"/>
            <w:r>
              <w:rPr>
                <w:rFonts w:ascii="Cambria" w:hAnsi="Cambria"/>
                <w:b w:val="0"/>
              </w:rPr>
              <w:t>Factory Type</w:t>
            </w:r>
            <w:bookmarkEnd w:id="2908"/>
            <w:bookmarkEnd w:id="2909"/>
          </w:p>
          <w:p w14:paraId="583B1834" w14:textId="77777777" w:rsidR="009274EA" w:rsidRDefault="00C53038">
            <w:pPr>
              <w:pStyle w:val="Heading112pt"/>
              <w:numPr>
                <w:ilvl w:val="1"/>
                <w:numId w:val="2"/>
              </w:numPr>
              <w:tabs>
                <w:tab w:val="left" w:pos="10620"/>
              </w:tabs>
              <w:rPr>
                <w:rFonts w:ascii="Cambria" w:hAnsi="Cambria"/>
              </w:rPr>
            </w:pPr>
            <w:bookmarkStart w:id="2910" w:name="_Toc137818476"/>
            <w:bookmarkStart w:id="2911" w:name="_Toc137831152"/>
            <w:r>
              <w:rPr>
                <w:rFonts w:ascii="Cambria" w:hAnsi="Cambria"/>
                <w:b w:val="0"/>
              </w:rPr>
              <w:t>Submit button.</w:t>
            </w:r>
            <w:bookmarkEnd w:id="2910"/>
            <w:bookmarkEnd w:id="2911"/>
          </w:p>
          <w:p w14:paraId="6E1C63C5" w14:textId="77777777" w:rsidR="009274EA" w:rsidRDefault="00C53038">
            <w:pPr>
              <w:pStyle w:val="Heading112pt"/>
              <w:numPr>
                <w:ilvl w:val="1"/>
                <w:numId w:val="2"/>
              </w:numPr>
              <w:tabs>
                <w:tab w:val="left" w:pos="10620"/>
              </w:tabs>
              <w:rPr>
                <w:rFonts w:ascii="Cambria" w:hAnsi="Cambria"/>
              </w:rPr>
            </w:pPr>
            <w:bookmarkStart w:id="2912" w:name="_Toc137818477"/>
            <w:bookmarkStart w:id="2913" w:name="_Toc137831153"/>
            <w:r>
              <w:rPr>
                <w:rFonts w:ascii="Cambria" w:hAnsi="Cambria"/>
                <w:b w:val="0"/>
              </w:rPr>
              <w:t>Clear button.</w:t>
            </w:r>
            <w:bookmarkEnd w:id="2912"/>
            <w:bookmarkEnd w:id="2913"/>
          </w:p>
          <w:p w14:paraId="522C7773" w14:textId="77777777" w:rsidR="009274EA" w:rsidRDefault="00C53038">
            <w:pPr>
              <w:pStyle w:val="Heading112pt"/>
              <w:numPr>
                <w:ilvl w:val="1"/>
                <w:numId w:val="2"/>
              </w:numPr>
              <w:tabs>
                <w:tab w:val="left" w:pos="10620"/>
              </w:tabs>
              <w:rPr>
                <w:rFonts w:ascii="Cambria" w:hAnsi="Cambria"/>
              </w:rPr>
            </w:pPr>
            <w:bookmarkStart w:id="2914" w:name="_Toc137818478"/>
            <w:bookmarkStart w:id="2915" w:name="_Toc137831154"/>
            <w:r>
              <w:rPr>
                <w:rFonts w:ascii="Cambria" w:hAnsi="Cambria"/>
                <w:b w:val="0"/>
              </w:rPr>
              <w:t>Cancel button.</w:t>
            </w:r>
            <w:bookmarkEnd w:id="2914"/>
            <w:bookmarkEnd w:id="2915"/>
          </w:p>
          <w:p w14:paraId="0EEF4C6C" w14:textId="77777777" w:rsidR="009274EA" w:rsidRDefault="00C53038">
            <w:pPr>
              <w:pStyle w:val="Heading112pt"/>
              <w:tabs>
                <w:tab w:val="left" w:pos="10620"/>
              </w:tabs>
              <w:rPr>
                <w:rFonts w:ascii="Cambria" w:hAnsi="Cambria"/>
              </w:rPr>
            </w:pPr>
            <w:bookmarkStart w:id="2916" w:name="_Toc137818479"/>
            <w:bookmarkStart w:id="2917" w:name="_Toc137831155"/>
            <w:r>
              <w:rPr>
                <w:rFonts w:ascii="Cambria" w:hAnsi="Cambria"/>
                <w:b w:val="0"/>
              </w:rPr>
              <w:t>System should provide above mentioned fields as a mandatory field.</w:t>
            </w:r>
            <w:bookmarkEnd w:id="2916"/>
            <w:bookmarkEnd w:id="2917"/>
          </w:p>
          <w:p w14:paraId="0D539651" w14:textId="77777777" w:rsidR="009274EA" w:rsidRDefault="00C53038">
            <w:pPr>
              <w:pStyle w:val="Heading112pt"/>
              <w:tabs>
                <w:tab w:val="left" w:pos="10620"/>
              </w:tabs>
              <w:rPr>
                <w:rFonts w:ascii="Cambria" w:hAnsi="Cambria"/>
              </w:rPr>
            </w:pPr>
            <w:bookmarkStart w:id="2918" w:name="_Toc137818480"/>
            <w:bookmarkStart w:id="2919" w:name="_Toc137831156"/>
            <w:r>
              <w:rPr>
                <w:rFonts w:ascii="Cambria" w:hAnsi="Cambria"/>
                <w:b w:val="0"/>
              </w:rPr>
              <w:t>System should display validation message “Please enter details” on click submit button with blank fields.</w:t>
            </w:r>
            <w:bookmarkEnd w:id="2918"/>
            <w:bookmarkEnd w:id="2919"/>
          </w:p>
          <w:p w14:paraId="5ABA550D" w14:textId="77777777" w:rsidR="009274EA" w:rsidRDefault="00C53038">
            <w:pPr>
              <w:pStyle w:val="Heading112pt"/>
              <w:tabs>
                <w:tab w:val="left" w:pos="10620"/>
              </w:tabs>
              <w:rPr>
                <w:rFonts w:ascii="Cambria" w:hAnsi="Cambria"/>
              </w:rPr>
            </w:pPr>
            <w:bookmarkStart w:id="2920" w:name="_Toc137818481"/>
            <w:bookmarkStart w:id="2921" w:name="_Toc137831157"/>
            <w:r>
              <w:rPr>
                <w:rFonts w:ascii="Cambria" w:hAnsi="Cambria"/>
                <w:b w:val="0"/>
              </w:rPr>
              <w:t>System should clear all input on click clear button.</w:t>
            </w:r>
            <w:bookmarkEnd w:id="2920"/>
            <w:bookmarkEnd w:id="2921"/>
          </w:p>
          <w:p w14:paraId="395DB355" w14:textId="77777777" w:rsidR="009274EA" w:rsidRDefault="00C53038">
            <w:pPr>
              <w:pStyle w:val="Heading112pt"/>
              <w:tabs>
                <w:tab w:val="left" w:pos="10620"/>
              </w:tabs>
              <w:rPr>
                <w:rFonts w:ascii="Cambria" w:hAnsi="Cambria"/>
              </w:rPr>
            </w:pPr>
            <w:bookmarkStart w:id="2922" w:name="_Toc137818482"/>
            <w:bookmarkStart w:id="2923" w:name="_Toc137831158"/>
            <w:r>
              <w:rPr>
                <w:rFonts w:ascii="Cambria" w:hAnsi="Cambria"/>
                <w:b w:val="0"/>
              </w:rPr>
              <w:lastRenderedPageBreak/>
              <w:t>System should redirect on log in home page on click cancel button.</w:t>
            </w:r>
            <w:bookmarkEnd w:id="2922"/>
            <w:bookmarkEnd w:id="2923"/>
          </w:p>
          <w:p w14:paraId="5AB59506" w14:textId="77777777" w:rsidR="009274EA" w:rsidRDefault="00C53038">
            <w:pPr>
              <w:pStyle w:val="Heading112pt"/>
              <w:tabs>
                <w:tab w:val="left" w:pos="10620"/>
              </w:tabs>
              <w:rPr>
                <w:rFonts w:ascii="Cambria" w:hAnsi="Cambria"/>
              </w:rPr>
            </w:pPr>
            <w:bookmarkStart w:id="2924" w:name="_Toc137818483"/>
            <w:bookmarkStart w:id="2925" w:name="_Toc137831159"/>
            <w:r>
              <w:rPr>
                <w:rFonts w:ascii="Cambria" w:hAnsi="Cambria"/>
                <w:b w:val="0"/>
              </w:rPr>
              <w:t xml:space="preserve">System should allow to enter duplicate value in </w:t>
            </w:r>
            <w:r>
              <w:rPr>
                <w:rFonts w:ascii="Cambria" w:hAnsi="Cambria"/>
              </w:rPr>
              <w:t>Factory Type name</w:t>
            </w:r>
            <w:r>
              <w:rPr>
                <w:rFonts w:ascii="Cambria" w:hAnsi="Cambria"/>
                <w:b w:val="0"/>
              </w:rPr>
              <w:t xml:space="preserve"> field.</w:t>
            </w:r>
            <w:bookmarkEnd w:id="2924"/>
            <w:bookmarkEnd w:id="2925"/>
          </w:p>
          <w:p w14:paraId="0322FC85" w14:textId="77777777" w:rsidR="009274EA" w:rsidRDefault="00C53038">
            <w:pPr>
              <w:pStyle w:val="Heading112pt"/>
              <w:tabs>
                <w:tab w:val="left" w:pos="10620"/>
              </w:tabs>
              <w:rPr>
                <w:rFonts w:ascii="Cambria" w:hAnsi="Cambria"/>
              </w:rPr>
            </w:pPr>
            <w:bookmarkStart w:id="2926" w:name="_Toc137818484"/>
            <w:bookmarkStart w:id="2927" w:name="_Toc137831160"/>
            <w:r>
              <w:rPr>
                <w:rFonts w:ascii="Cambria" w:hAnsi="Cambria"/>
                <w:b w:val="0"/>
              </w:rPr>
              <w:t>System should not allow to enter duplicate value in</w:t>
            </w:r>
            <w:r>
              <w:rPr>
                <w:rFonts w:ascii="Cambria" w:hAnsi="Cambria"/>
              </w:rPr>
              <w:t xml:space="preserve"> Factory Type </w:t>
            </w:r>
            <w:r>
              <w:rPr>
                <w:rFonts w:ascii="Cambria" w:hAnsi="Cambria"/>
                <w:b w:val="0"/>
              </w:rPr>
              <w:t>and should validation “Factory Type already exists”.</w:t>
            </w:r>
            <w:bookmarkEnd w:id="2926"/>
            <w:bookmarkEnd w:id="2927"/>
          </w:p>
          <w:p w14:paraId="703E3F06" w14:textId="77777777" w:rsidR="009274EA" w:rsidRDefault="00C53038">
            <w:pPr>
              <w:pStyle w:val="Heading112pt"/>
              <w:tabs>
                <w:tab w:val="left" w:pos="10620"/>
              </w:tabs>
              <w:rPr>
                <w:rFonts w:ascii="Cambria" w:hAnsi="Cambria"/>
              </w:rPr>
            </w:pPr>
            <w:bookmarkStart w:id="2928" w:name="_Toc137818485"/>
            <w:bookmarkStart w:id="2929" w:name="_Toc137831161"/>
            <w:r>
              <w:rPr>
                <w:rFonts w:ascii="Cambria" w:hAnsi="Cambria"/>
                <w:b w:val="0"/>
              </w:rPr>
              <w:t xml:space="preserve">System should display confirmation message </w:t>
            </w:r>
            <w:r>
              <w:rPr>
                <w:rFonts w:ascii="Cambria" w:hAnsi="Cambria"/>
              </w:rPr>
              <w:t>“Factory Type created successfully</w:t>
            </w:r>
            <w:r>
              <w:rPr>
                <w:rFonts w:ascii="Cambria" w:hAnsi="Cambria"/>
                <w:b w:val="0"/>
              </w:rPr>
              <w:t>” on click of submit button.</w:t>
            </w:r>
            <w:bookmarkEnd w:id="2928"/>
            <w:bookmarkEnd w:id="2929"/>
          </w:p>
          <w:p w14:paraId="1F04B8AD"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32D9A32" w14:textId="77777777" w:rsidR="009274EA" w:rsidRDefault="009274EA">
            <w:pPr>
              <w:pStyle w:val="Heading112pt"/>
              <w:numPr>
                <w:ilvl w:val="0"/>
                <w:numId w:val="0"/>
              </w:numPr>
              <w:tabs>
                <w:tab w:val="left" w:pos="10620"/>
              </w:tabs>
              <w:ind w:left="360"/>
              <w:rPr>
                <w:rFonts w:ascii="Cambria" w:hAnsi="Cambria"/>
              </w:rPr>
            </w:pPr>
          </w:p>
          <w:p w14:paraId="57811F5E" w14:textId="77777777" w:rsidR="009274EA" w:rsidRDefault="00C53038">
            <w:pPr>
              <w:pStyle w:val="Heading112pt"/>
              <w:rPr>
                <w:rFonts w:ascii="Cambria" w:hAnsi="Cambria"/>
                <w:b w:val="0"/>
              </w:rPr>
            </w:pPr>
            <w:r>
              <w:rPr>
                <w:rFonts w:ascii="Cambria" w:hAnsi="Cambria"/>
                <w:b w:val="0"/>
              </w:rPr>
              <w:t>System should capture the entry of “Factory Type” creation in audit trail report as “New Factory Type: &lt; Factory Type &gt; created”.</w:t>
            </w:r>
          </w:p>
          <w:p w14:paraId="0F9D43A0" w14:textId="77777777" w:rsidR="009274EA" w:rsidRDefault="009274EA">
            <w:pPr>
              <w:pStyle w:val="Heading112pt"/>
              <w:numPr>
                <w:ilvl w:val="0"/>
                <w:numId w:val="0"/>
              </w:numPr>
              <w:ind w:left="360"/>
              <w:rPr>
                <w:rFonts w:ascii="Cambria" w:hAnsi="Cambria"/>
                <w:b w:val="0"/>
              </w:rPr>
            </w:pPr>
          </w:p>
          <w:p w14:paraId="1F3808E0" w14:textId="77777777" w:rsidR="009274EA" w:rsidRDefault="00C53038">
            <w:pPr>
              <w:pStyle w:val="Heading112pt"/>
              <w:numPr>
                <w:ilvl w:val="0"/>
                <w:numId w:val="0"/>
              </w:numPr>
              <w:tabs>
                <w:tab w:val="left" w:pos="10620"/>
              </w:tabs>
              <w:ind w:left="360" w:hanging="360"/>
              <w:rPr>
                <w:rFonts w:ascii="Cambria" w:hAnsi="Cambria"/>
                <w:b w:val="0"/>
              </w:rPr>
            </w:pPr>
            <w:bookmarkStart w:id="2930" w:name="_Toc137818486"/>
            <w:bookmarkStart w:id="2931" w:name="_Toc137831162"/>
            <w:r>
              <w:rPr>
                <w:rFonts w:ascii="Cambria" w:hAnsi="Cambria"/>
                <w:u w:val="single"/>
              </w:rPr>
              <w:t xml:space="preserve">Document </w:t>
            </w:r>
            <w:bookmarkEnd w:id="2930"/>
            <w:bookmarkEnd w:id="2931"/>
            <w:r>
              <w:rPr>
                <w:rFonts w:ascii="Cambria" w:hAnsi="Cambria"/>
                <w:u w:val="single"/>
              </w:rPr>
              <w:t>Upload</w:t>
            </w:r>
            <w:r>
              <w:rPr>
                <w:rFonts w:ascii="Cambria" w:hAnsi="Cambria"/>
                <w:b w:val="0"/>
              </w:rPr>
              <w:t>:</w:t>
            </w:r>
          </w:p>
          <w:p w14:paraId="43B9323F" w14:textId="77777777" w:rsidR="009274EA" w:rsidRDefault="00C53038">
            <w:pPr>
              <w:pStyle w:val="Heading112pt"/>
              <w:tabs>
                <w:tab w:val="left" w:pos="10620"/>
              </w:tabs>
              <w:rPr>
                <w:rFonts w:ascii="Cambria" w:hAnsi="Cambria"/>
              </w:rPr>
            </w:pPr>
            <w:bookmarkStart w:id="2932" w:name="_Toc137818487"/>
            <w:bookmarkStart w:id="2933" w:name="_Toc137831163"/>
            <w:r>
              <w:rPr>
                <w:rFonts w:ascii="Cambria" w:hAnsi="Cambria"/>
                <w:b w:val="0"/>
              </w:rPr>
              <w:t>System should allow user to upload PDF file while creating any new value in master.</w:t>
            </w:r>
            <w:bookmarkEnd w:id="2932"/>
            <w:bookmarkEnd w:id="2933"/>
          </w:p>
          <w:p w14:paraId="32C96F8F" w14:textId="77777777" w:rsidR="009274EA" w:rsidRDefault="00C53038">
            <w:pPr>
              <w:pStyle w:val="Heading112pt"/>
              <w:tabs>
                <w:tab w:val="left" w:pos="10620"/>
              </w:tabs>
              <w:rPr>
                <w:rFonts w:ascii="Cambria" w:hAnsi="Cambria"/>
              </w:rPr>
            </w:pPr>
            <w:bookmarkStart w:id="2934" w:name="_Toc137818488"/>
            <w:bookmarkStart w:id="2935" w:name="_Toc137831164"/>
            <w:r>
              <w:rPr>
                <w:rFonts w:ascii="Cambria" w:hAnsi="Cambria"/>
                <w:b w:val="0"/>
              </w:rPr>
              <w:t>File upload functionality should be non-mandatory.</w:t>
            </w:r>
            <w:bookmarkEnd w:id="2934"/>
            <w:bookmarkEnd w:id="2935"/>
          </w:p>
          <w:p w14:paraId="74C97E2A" w14:textId="77777777" w:rsidR="009274EA" w:rsidRDefault="00C53038">
            <w:pPr>
              <w:pStyle w:val="Heading112pt"/>
              <w:tabs>
                <w:tab w:val="left" w:pos="10620"/>
              </w:tabs>
              <w:rPr>
                <w:rFonts w:ascii="Cambria" w:hAnsi="Cambria"/>
              </w:rPr>
            </w:pPr>
            <w:bookmarkStart w:id="2936" w:name="_Toc137818489"/>
            <w:bookmarkStart w:id="2937" w:name="_Toc137831165"/>
            <w:r>
              <w:rPr>
                <w:rFonts w:ascii="Cambria" w:hAnsi="Cambria"/>
                <w:b w:val="0"/>
              </w:rPr>
              <w:t>System should provide below options under file upload page.</w:t>
            </w:r>
            <w:bookmarkEnd w:id="2936"/>
            <w:bookmarkEnd w:id="2937"/>
          </w:p>
          <w:p w14:paraId="70F9FA74" w14:textId="77777777" w:rsidR="009274EA" w:rsidRDefault="00C53038">
            <w:pPr>
              <w:pStyle w:val="Heading112pt"/>
              <w:numPr>
                <w:ilvl w:val="1"/>
                <w:numId w:val="2"/>
              </w:numPr>
              <w:tabs>
                <w:tab w:val="left" w:pos="10620"/>
              </w:tabs>
              <w:rPr>
                <w:rFonts w:ascii="Cambria" w:hAnsi="Cambria"/>
              </w:rPr>
            </w:pPr>
            <w:bookmarkStart w:id="2938" w:name="_Toc137818490"/>
            <w:bookmarkStart w:id="2939" w:name="_Toc137831166"/>
            <w:r>
              <w:rPr>
                <w:rFonts w:ascii="Cambria" w:hAnsi="Cambria"/>
                <w:b w:val="0"/>
              </w:rPr>
              <w:t>Browser document button</w:t>
            </w:r>
            <w:bookmarkEnd w:id="2938"/>
            <w:bookmarkEnd w:id="2939"/>
          </w:p>
          <w:p w14:paraId="410A353E" w14:textId="77777777" w:rsidR="009274EA" w:rsidRDefault="00C53038">
            <w:pPr>
              <w:pStyle w:val="Heading112pt"/>
              <w:numPr>
                <w:ilvl w:val="1"/>
                <w:numId w:val="2"/>
              </w:numPr>
              <w:tabs>
                <w:tab w:val="left" w:pos="10620"/>
              </w:tabs>
              <w:rPr>
                <w:rFonts w:ascii="Cambria" w:hAnsi="Cambria"/>
              </w:rPr>
            </w:pPr>
            <w:bookmarkStart w:id="2940" w:name="_Toc137818491"/>
            <w:bookmarkStart w:id="2941" w:name="_Toc137831167"/>
            <w:r>
              <w:rPr>
                <w:rFonts w:ascii="Cambria" w:hAnsi="Cambria"/>
                <w:b w:val="0"/>
              </w:rPr>
              <w:t>Document Brief/Remarks textbox</w:t>
            </w:r>
            <w:bookmarkEnd w:id="2940"/>
            <w:bookmarkEnd w:id="2941"/>
          </w:p>
          <w:p w14:paraId="3FA9642A" w14:textId="77777777" w:rsidR="009274EA" w:rsidRDefault="00C53038">
            <w:pPr>
              <w:pStyle w:val="Heading112pt"/>
              <w:numPr>
                <w:ilvl w:val="1"/>
                <w:numId w:val="2"/>
              </w:numPr>
              <w:tabs>
                <w:tab w:val="left" w:pos="10620"/>
              </w:tabs>
              <w:rPr>
                <w:rFonts w:ascii="Cambria" w:hAnsi="Cambria"/>
              </w:rPr>
            </w:pPr>
            <w:bookmarkStart w:id="2942" w:name="_Toc137818492"/>
            <w:bookmarkStart w:id="2943" w:name="_Toc137831168"/>
            <w:r>
              <w:rPr>
                <w:rFonts w:ascii="Cambria" w:hAnsi="Cambria"/>
                <w:b w:val="0"/>
              </w:rPr>
              <w:t>Upload button</w:t>
            </w:r>
            <w:bookmarkEnd w:id="2942"/>
            <w:bookmarkEnd w:id="2943"/>
          </w:p>
          <w:p w14:paraId="60747486" w14:textId="77777777" w:rsidR="009274EA" w:rsidRDefault="00C53038">
            <w:pPr>
              <w:pStyle w:val="Heading112pt"/>
              <w:numPr>
                <w:ilvl w:val="1"/>
                <w:numId w:val="2"/>
              </w:numPr>
              <w:tabs>
                <w:tab w:val="left" w:pos="10620"/>
              </w:tabs>
              <w:rPr>
                <w:rFonts w:ascii="Cambria" w:hAnsi="Cambria"/>
              </w:rPr>
            </w:pPr>
            <w:bookmarkStart w:id="2944" w:name="_Toc137818493"/>
            <w:bookmarkStart w:id="2945" w:name="_Toc137831169"/>
            <w:r>
              <w:rPr>
                <w:rFonts w:ascii="Cambria" w:hAnsi="Cambria"/>
                <w:b w:val="0"/>
              </w:rPr>
              <w:t>Clear button.</w:t>
            </w:r>
            <w:bookmarkEnd w:id="2944"/>
            <w:bookmarkEnd w:id="2945"/>
          </w:p>
          <w:p w14:paraId="6EA72DA4" w14:textId="77777777" w:rsidR="009274EA" w:rsidRDefault="00C53038">
            <w:pPr>
              <w:pStyle w:val="Heading112pt"/>
              <w:tabs>
                <w:tab w:val="left" w:pos="10620"/>
              </w:tabs>
              <w:rPr>
                <w:rFonts w:ascii="Cambria" w:hAnsi="Cambria"/>
              </w:rPr>
            </w:pPr>
            <w:bookmarkStart w:id="2946" w:name="_Toc137818494"/>
            <w:bookmarkStart w:id="2947" w:name="_Toc137831170"/>
            <w:r>
              <w:rPr>
                <w:rFonts w:ascii="Cambria" w:hAnsi="Cambria"/>
                <w:b w:val="0"/>
              </w:rPr>
              <w:t>System should allow to upload 10 MB Size per file.</w:t>
            </w:r>
            <w:bookmarkEnd w:id="2946"/>
            <w:bookmarkEnd w:id="2947"/>
          </w:p>
          <w:p w14:paraId="1E8EDB2D" w14:textId="77777777" w:rsidR="009274EA" w:rsidRDefault="00C53038">
            <w:pPr>
              <w:pStyle w:val="Heading112pt"/>
              <w:rPr>
                <w:rFonts w:ascii="Cambria" w:hAnsi="Cambria"/>
                <w:b w:val="0"/>
              </w:rPr>
            </w:pPr>
            <w:bookmarkStart w:id="2948" w:name="_Toc137818495"/>
            <w:bookmarkStart w:id="2949" w:name="_Toc137831171"/>
            <w:r>
              <w:rPr>
                <w:rFonts w:ascii="Cambria" w:hAnsi="Cambria"/>
                <w:b w:val="0"/>
              </w:rPr>
              <w:t>System should display message “Incorrect file type” on selecting other than PDF file.</w:t>
            </w:r>
            <w:bookmarkEnd w:id="2948"/>
            <w:bookmarkEnd w:id="2949"/>
          </w:p>
          <w:p w14:paraId="697B04B8"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F70E99A"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Factory Type :&lt; Factory Type Name&gt;”.</w:t>
            </w:r>
          </w:p>
        </w:tc>
      </w:tr>
      <w:tr w:rsidR="009274EA" w14:paraId="3006437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BA26244"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5FA09F25" w14:textId="77777777" w:rsidR="009274EA" w:rsidRDefault="00C53038">
            <w:pPr>
              <w:numPr>
                <w:ilvl w:val="0"/>
                <w:numId w:val="1"/>
              </w:numPr>
              <w:tabs>
                <w:tab w:val="left" w:pos="10620"/>
              </w:tabs>
              <w:spacing w:after="0" w:line="360" w:lineRule="auto"/>
            </w:pPr>
            <w:r>
              <w:t>TAO User/Tea Board Admin User/Authorized User</w:t>
            </w:r>
          </w:p>
        </w:tc>
      </w:tr>
    </w:tbl>
    <w:p w14:paraId="7B5794E1" w14:textId="77777777" w:rsidR="009274EA" w:rsidRDefault="009274EA">
      <w:pPr>
        <w:tabs>
          <w:tab w:val="left" w:pos="10620"/>
        </w:tabs>
      </w:pPr>
    </w:p>
    <w:p w14:paraId="69F77BB7"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5FF55D98" w14:textId="77777777">
        <w:trPr>
          <w:trHeight w:val="940"/>
        </w:trPr>
        <w:tc>
          <w:tcPr>
            <w:tcW w:w="1150" w:type="dxa"/>
            <w:shd w:val="clear" w:color="auto" w:fill="C4BC96"/>
          </w:tcPr>
          <w:p w14:paraId="5651FE9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22A18C6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2A94FEB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30FBEF5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4C19E66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18A8B25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1ACDB06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AA379CA" w14:textId="77777777">
        <w:trPr>
          <w:trHeight w:val="1735"/>
        </w:trPr>
        <w:tc>
          <w:tcPr>
            <w:tcW w:w="1150" w:type="dxa"/>
            <w:shd w:val="clear" w:color="auto" w:fill="auto"/>
          </w:tcPr>
          <w:p w14:paraId="63148BEC" w14:textId="77777777" w:rsidR="009274EA" w:rsidRDefault="00C53038">
            <w:pPr>
              <w:tabs>
                <w:tab w:val="left" w:pos="10620"/>
              </w:tabs>
              <w:rPr>
                <w:color w:val="222222"/>
                <w:sz w:val="18"/>
                <w:szCs w:val="18"/>
              </w:rPr>
            </w:pPr>
            <w:r>
              <w:rPr>
                <w:rStyle w:val="brownfont"/>
                <w:color w:val="000000"/>
                <w:sz w:val="18"/>
                <w:szCs w:val="18"/>
              </w:rPr>
              <w:lastRenderedPageBreak/>
              <w:t>Factory Type Name</w:t>
            </w:r>
          </w:p>
          <w:p w14:paraId="2648D8A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3ACDC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989A18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00730BB" w14:textId="77777777" w:rsidR="009274EA" w:rsidRDefault="00C53038">
            <w:pPr>
              <w:tabs>
                <w:tab w:val="center" w:pos="4320"/>
                <w:tab w:val="right" w:pos="8640"/>
                <w:tab w:val="left" w:pos="10620"/>
              </w:tabs>
            </w:pPr>
            <w:r>
              <w:t>The factory type name should be a required field, meaning it cannot be left empty.</w:t>
            </w:r>
          </w:p>
          <w:p w14:paraId="4EE54A9A" w14:textId="77777777" w:rsidR="009274EA" w:rsidRDefault="00C53038">
            <w:pPr>
              <w:tabs>
                <w:tab w:val="center" w:pos="4320"/>
                <w:tab w:val="right" w:pos="8640"/>
                <w:tab w:val="left" w:pos="10620"/>
              </w:tabs>
            </w:pPr>
            <w:r>
              <w:t>The factory type name should have a minimum length of 2 characters and a maximum length of 50 characters.</w:t>
            </w:r>
          </w:p>
          <w:p w14:paraId="4D6BD98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factory type name should not be allowed.</w:t>
            </w:r>
          </w:p>
        </w:tc>
        <w:tc>
          <w:tcPr>
            <w:tcW w:w="1352" w:type="dxa"/>
            <w:shd w:val="clear" w:color="auto" w:fill="auto"/>
          </w:tcPr>
          <w:p w14:paraId="3D84D2E1" w14:textId="77777777" w:rsidR="009274EA" w:rsidRDefault="00C53038">
            <w:pPr>
              <w:tabs>
                <w:tab w:val="center" w:pos="4320"/>
                <w:tab w:val="right" w:pos="8640"/>
                <w:tab w:val="left" w:pos="10620"/>
              </w:tabs>
            </w:pPr>
            <w:r>
              <w:t>If the factory type name field is left empty: "Please enter the factory type name."</w:t>
            </w:r>
          </w:p>
          <w:p w14:paraId="2B9ADC7A" w14:textId="77777777" w:rsidR="009274EA" w:rsidRDefault="00C53038">
            <w:pPr>
              <w:tabs>
                <w:tab w:val="center" w:pos="4320"/>
                <w:tab w:val="right" w:pos="8640"/>
                <w:tab w:val="left" w:pos="10620"/>
              </w:tabs>
            </w:pPr>
            <w:r>
              <w:t>If the factory type name is shorter than 2 characters: "The factory type name should be at least 2 characters long."</w:t>
            </w:r>
          </w:p>
          <w:p w14:paraId="6F090CE2" w14:textId="77777777" w:rsidR="009274EA" w:rsidRDefault="00C53038">
            <w:pPr>
              <w:tabs>
                <w:tab w:val="center" w:pos="4320"/>
                <w:tab w:val="right" w:pos="8640"/>
                <w:tab w:val="left" w:pos="10620"/>
              </w:tabs>
            </w:pPr>
            <w:r>
              <w:t>If the factory type name exceeds 50 characters: "The factory type name should not exceed 50 characters."</w:t>
            </w:r>
          </w:p>
          <w:p w14:paraId="49402EC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factory type name is entered: "Factory type name must be unique. The entered value already exists."</w:t>
            </w:r>
          </w:p>
        </w:tc>
        <w:tc>
          <w:tcPr>
            <w:tcW w:w="2904" w:type="dxa"/>
            <w:shd w:val="clear" w:color="auto" w:fill="auto"/>
          </w:tcPr>
          <w:p w14:paraId="3E4EE80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42716D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6D62B2C" w14:textId="77777777">
        <w:trPr>
          <w:trHeight w:val="1735"/>
        </w:trPr>
        <w:tc>
          <w:tcPr>
            <w:tcW w:w="1150" w:type="dxa"/>
            <w:shd w:val="clear" w:color="auto" w:fill="auto"/>
          </w:tcPr>
          <w:p w14:paraId="0C840BD5" w14:textId="77777777" w:rsidR="009274EA" w:rsidRDefault="00C53038">
            <w:pPr>
              <w:tabs>
                <w:tab w:val="left" w:pos="10620"/>
              </w:tabs>
              <w:rPr>
                <w:color w:val="222222"/>
                <w:sz w:val="18"/>
                <w:szCs w:val="18"/>
              </w:rPr>
            </w:pPr>
            <w:r>
              <w:rPr>
                <w:rStyle w:val="brownfont"/>
                <w:color w:val="000000"/>
                <w:sz w:val="18"/>
                <w:szCs w:val="18"/>
              </w:rPr>
              <w:t xml:space="preserve">Factory Type </w:t>
            </w:r>
          </w:p>
          <w:p w14:paraId="40C6AED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12F2E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A2612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18D86E9" w14:textId="77777777" w:rsidR="009274EA" w:rsidRDefault="00C53038">
            <w:pPr>
              <w:tabs>
                <w:tab w:val="center" w:pos="4320"/>
                <w:tab w:val="right" w:pos="8640"/>
                <w:tab w:val="left" w:pos="10620"/>
              </w:tabs>
            </w:pPr>
            <w:r>
              <w:t>The factory type should be a required field, meaning it cannot be left empty.</w:t>
            </w:r>
          </w:p>
          <w:p w14:paraId="7D7D4440" w14:textId="77777777" w:rsidR="009274EA" w:rsidRDefault="00C53038">
            <w:pPr>
              <w:tabs>
                <w:tab w:val="center" w:pos="4320"/>
                <w:tab w:val="right" w:pos="8640"/>
                <w:tab w:val="left" w:pos="10620"/>
              </w:tabs>
            </w:pPr>
            <w:r>
              <w:lastRenderedPageBreak/>
              <w:t>The factory type should have a minimum length of 2 characters and a maximum length of 50 characters.</w:t>
            </w:r>
          </w:p>
          <w:p w14:paraId="49B040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factory type should not be allowed.</w:t>
            </w:r>
          </w:p>
        </w:tc>
        <w:tc>
          <w:tcPr>
            <w:tcW w:w="1352" w:type="dxa"/>
            <w:shd w:val="clear" w:color="auto" w:fill="auto"/>
          </w:tcPr>
          <w:p w14:paraId="09A7C5C6" w14:textId="77777777" w:rsidR="009274EA" w:rsidRDefault="00C53038">
            <w:pPr>
              <w:tabs>
                <w:tab w:val="center" w:pos="4320"/>
                <w:tab w:val="right" w:pos="8640"/>
                <w:tab w:val="left" w:pos="10620"/>
              </w:tabs>
            </w:pPr>
            <w:r>
              <w:lastRenderedPageBreak/>
              <w:t>If the factory type field is left empty: "Please enter the factory type."</w:t>
            </w:r>
          </w:p>
          <w:p w14:paraId="045AEACA" w14:textId="77777777" w:rsidR="009274EA" w:rsidRDefault="00C53038">
            <w:pPr>
              <w:tabs>
                <w:tab w:val="center" w:pos="4320"/>
                <w:tab w:val="right" w:pos="8640"/>
                <w:tab w:val="left" w:pos="10620"/>
              </w:tabs>
            </w:pPr>
            <w:r>
              <w:lastRenderedPageBreak/>
              <w:t>If the factory type is shorter than 2 characters: "The factory type should be at least 2 characters long."</w:t>
            </w:r>
          </w:p>
          <w:p w14:paraId="2EEE0127" w14:textId="77777777" w:rsidR="009274EA" w:rsidRDefault="00C53038">
            <w:pPr>
              <w:tabs>
                <w:tab w:val="center" w:pos="4320"/>
                <w:tab w:val="right" w:pos="8640"/>
                <w:tab w:val="left" w:pos="10620"/>
              </w:tabs>
            </w:pPr>
            <w:r>
              <w:t>If the factory type exceeds 50 characters: "The factory type should not exceed 50 characters."</w:t>
            </w:r>
          </w:p>
          <w:p w14:paraId="7BAF10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factory type is entered: "Factory type must be unique. The entered value already exists."</w:t>
            </w:r>
          </w:p>
        </w:tc>
        <w:tc>
          <w:tcPr>
            <w:tcW w:w="2904" w:type="dxa"/>
            <w:shd w:val="clear" w:color="auto" w:fill="auto"/>
          </w:tcPr>
          <w:p w14:paraId="0621AE6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52D5301"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214320B6"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0CEC4A31" w14:textId="77777777">
        <w:trPr>
          <w:trHeight w:val="501"/>
        </w:trPr>
        <w:tc>
          <w:tcPr>
            <w:tcW w:w="1866" w:type="dxa"/>
            <w:shd w:val="clear" w:color="auto" w:fill="C4BC96"/>
            <w:vAlign w:val="center"/>
          </w:tcPr>
          <w:p w14:paraId="274AA4E9" w14:textId="77777777" w:rsidR="009274EA" w:rsidRDefault="00C53038">
            <w:pPr>
              <w:tabs>
                <w:tab w:val="left" w:pos="10620"/>
              </w:tabs>
              <w:rPr>
                <w:b/>
                <w:bCs/>
                <w:iCs/>
              </w:rPr>
            </w:pPr>
            <w:r>
              <w:rPr>
                <w:b/>
                <w:bCs/>
                <w:iCs/>
              </w:rPr>
              <w:t>Control</w:t>
            </w:r>
          </w:p>
        </w:tc>
        <w:tc>
          <w:tcPr>
            <w:tcW w:w="1858" w:type="dxa"/>
            <w:shd w:val="clear" w:color="auto" w:fill="C4BC96"/>
            <w:vAlign w:val="center"/>
          </w:tcPr>
          <w:p w14:paraId="75A53A5C"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5EBCD2B5" w14:textId="77777777" w:rsidR="009274EA" w:rsidRDefault="00C53038">
            <w:pPr>
              <w:tabs>
                <w:tab w:val="left" w:pos="10620"/>
              </w:tabs>
              <w:rPr>
                <w:b/>
                <w:bCs/>
                <w:iCs/>
              </w:rPr>
            </w:pPr>
            <w:r>
              <w:rPr>
                <w:b/>
                <w:bCs/>
                <w:iCs/>
              </w:rPr>
              <w:t>Behaviour</w:t>
            </w:r>
          </w:p>
        </w:tc>
      </w:tr>
      <w:tr w:rsidR="009274EA" w14:paraId="02B3AE44" w14:textId="77777777">
        <w:trPr>
          <w:trHeight w:val="517"/>
        </w:trPr>
        <w:tc>
          <w:tcPr>
            <w:tcW w:w="1866" w:type="dxa"/>
            <w:vAlign w:val="center"/>
          </w:tcPr>
          <w:p w14:paraId="5FE6E482" w14:textId="77777777" w:rsidR="009274EA" w:rsidRDefault="00C53038">
            <w:pPr>
              <w:tabs>
                <w:tab w:val="left" w:pos="10620"/>
              </w:tabs>
            </w:pPr>
            <w:r>
              <w:t>Submit</w:t>
            </w:r>
          </w:p>
        </w:tc>
        <w:tc>
          <w:tcPr>
            <w:tcW w:w="1858" w:type="dxa"/>
            <w:vAlign w:val="center"/>
          </w:tcPr>
          <w:p w14:paraId="37D93D99" w14:textId="77777777" w:rsidR="009274EA" w:rsidRDefault="00C53038">
            <w:pPr>
              <w:tabs>
                <w:tab w:val="left" w:pos="10620"/>
              </w:tabs>
            </w:pPr>
            <w:r>
              <w:t>Button</w:t>
            </w:r>
          </w:p>
        </w:tc>
        <w:tc>
          <w:tcPr>
            <w:tcW w:w="6513" w:type="dxa"/>
            <w:vAlign w:val="center"/>
          </w:tcPr>
          <w:p w14:paraId="241CDF6A" w14:textId="77777777" w:rsidR="009274EA" w:rsidRDefault="00C53038">
            <w:pPr>
              <w:tabs>
                <w:tab w:val="left" w:pos="10620"/>
              </w:tabs>
            </w:pPr>
            <w:r>
              <w:t>Save the records</w:t>
            </w:r>
          </w:p>
        </w:tc>
      </w:tr>
      <w:tr w:rsidR="009274EA" w14:paraId="32E2FD9A" w14:textId="77777777">
        <w:trPr>
          <w:trHeight w:val="517"/>
        </w:trPr>
        <w:tc>
          <w:tcPr>
            <w:tcW w:w="1866" w:type="dxa"/>
            <w:vAlign w:val="center"/>
          </w:tcPr>
          <w:p w14:paraId="4231287E" w14:textId="77777777" w:rsidR="009274EA" w:rsidRDefault="00C53038">
            <w:pPr>
              <w:tabs>
                <w:tab w:val="left" w:pos="10620"/>
              </w:tabs>
            </w:pPr>
            <w:r>
              <w:t>Cancel</w:t>
            </w:r>
          </w:p>
        </w:tc>
        <w:tc>
          <w:tcPr>
            <w:tcW w:w="1858" w:type="dxa"/>
            <w:vAlign w:val="center"/>
          </w:tcPr>
          <w:p w14:paraId="72EB2FAE" w14:textId="77777777" w:rsidR="009274EA" w:rsidRDefault="00C53038">
            <w:pPr>
              <w:tabs>
                <w:tab w:val="left" w:pos="10620"/>
              </w:tabs>
            </w:pPr>
            <w:r>
              <w:t>Button</w:t>
            </w:r>
          </w:p>
        </w:tc>
        <w:tc>
          <w:tcPr>
            <w:tcW w:w="6513" w:type="dxa"/>
            <w:vAlign w:val="center"/>
          </w:tcPr>
          <w:p w14:paraId="4391291C" w14:textId="77777777" w:rsidR="009274EA" w:rsidRDefault="00C53038">
            <w:pPr>
              <w:tabs>
                <w:tab w:val="left" w:pos="10620"/>
              </w:tabs>
            </w:pPr>
            <w:r>
              <w:t>Redirect on log in home page.</w:t>
            </w:r>
          </w:p>
        </w:tc>
      </w:tr>
      <w:tr w:rsidR="009274EA" w14:paraId="3E009D24" w14:textId="77777777">
        <w:trPr>
          <w:trHeight w:val="517"/>
        </w:trPr>
        <w:tc>
          <w:tcPr>
            <w:tcW w:w="1866" w:type="dxa"/>
            <w:vAlign w:val="center"/>
          </w:tcPr>
          <w:p w14:paraId="4927BC09" w14:textId="77777777" w:rsidR="009274EA" w:rsidRDefault="00C53038">
            <w:pPr>
              <w:tabs>
                <w:tab w:val="left" w:pos="10620"/>
              </w:tabs>
            </w:pPr>
            <w:r>
              <w:t xml:space="preserve">Clear </w:t>
            </w:r>
          </w:p>
        </w:tc>
        <w:tc>
          <w:tcPr>
            <w:tcW w:w="1858" w:type="dxa"/>
            <w:vAlign w:val="center"/>
          </w:tcPr>
          <w:p w14:paraId="14657CDD" w14:textId="77777777" w:rsidR="009274EA" w:rsidRDefault="00C53038">
            <w:pPr>
              <w:tabs>
                <w:tab w:val="left" w:pos="10620"/>
              </w:tabs>
            </w:pPr>
            <w:r>
              <w:t>Button</w:t>
            </w:r>
          </w:p>
        </w:tc>
        <w:tc>
          <w:tcPr>
            <w:tcW w:w="6513" w:type="dxa"/>
            <w:vAlign w:val="center"/>
          </w:tcPr>
          <w:p w14:paraId="1473EABA" w14:textId="77777777" w:rsidR="009274EA" w:rsidRDefault="00C53038">
            <w:pPr>
              <w:tabs>
                <w:tab w:val="left" w:pos="10620"/>
              </w:tabs>
            </w:pPr>
            <w:r>
              <w:t>Clear All Fields.</w:t>
            </w:r>
          </w:p>
        </w:tc>
      </w:tr>
    </w:tbl>
    <w:p w14:paraId="38993111" w14:textId="77777777" w:rsidR="009274EA" w:rsidRDefault="00C53038">
      <w:pPr>
        <w:pStyle w:val="Heading2"/>
        <w:tabs>
          <w:tab w:val="left" w:pos="10620"/>
        </w:tabs>
        <w:ind w:left="432"/>
        <w:rPr>
          <w:rFonts w:ascii="Cambria" w:hAnsi="Cambria"/>
          <w:sz w:val="22"/>
        </w:rPr>
      </w:pPr>
      <w:bookmarkStart w:id="2950" w:name="_Toc137818496"/>
      <w:bookmarkStart w:id="2951" w:name="_Toc148377756"/>
      <w:r>
        <w:rPr>
          <w:rFonts w:ascii="Cambria" w:hAnsi="Cambria"/>
          <w:sz w:val="22"/>
          <w:lang w:val="en-US"/>
        </w:rPr>
        <w:t xml:space="preserve">9.1 </w:t>
      </w:r>
      <w:r>
        <w:rPr>
          <w:rFonts w:ascii="Cambria" w:hAnsi="Cambria"/>
          <w:sz w:val="22"/>
        </w:rPr>
        <w:t>High Level Use Case of Manage Factory Type.</w:t>
      </w:r>
      <w:bookmarkEnd w:id="2950"/>
      <w:bookmarkEnd w:id="2951"/>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rsidR="009274EA" w14:paraId="0E20AD5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7FC1B7C" w14:textId="77777777" w:rsidR="009274EA" w:rsidRDefault="00C53038">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14:paraId="4DB75ABC" w14:textId="77777777" w:rsidR="009274EA" w:rsidRDefault="00C53038">
            <w:pPr>
              <w:numPr>
                <w:ilvl w:val="0"/>
                <w:numId w:val="2"/>
              </w:numPr>
              <w:tabs>
                <w:tab w:val="left" w:pos="10620"/>
              </w:tabs>
              <w:spacing w:after="0" w:line="360" w:lineRule="auto"/>
            </w:pPr>
            <w:r>
              <w:t>To understand the functional logic for Manage Factory Type.</w:t>
            </w:r>
          </w:p>
        </w:tc>
      </w:tr>
      <w:tr w:rsidR="009274EA" w14:paraId="4A247EE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6A6FB03" w14:textId="77777777" w:rsidR="009274EA" w:rsidRDefault="00C53038">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14:paraId="1EF8671A" w14:textId="77777777" w:rsidR="009274EA" w:rsidRDefault="00C53038">
            <w:pPr>
              <w:numPr>
                <w:ilvl w:val="0"/>
                <w:numId w:val="2"/>
              </w:numPr>
              <w:tabs>
                <w:tab w:val="left" w:pos="10620"/>
              </w:tabs>
              <w:spacing w:after="0" w:line="360" w:lineRule="auto"/>
            </w:pPr>
            <w:r>
              <w:t>User should have rights for Administrator rights.</w:t>
            </w:r>
          </w:p>
          <w:p w14:paraId="3A980F16" w14:textId="77777777" w:rsidR="009274EA" w:rsidRDefault="00C53038">
            <w:pPr>
              <w:numPr>
                <w:ilvl w:val="0"/>
                <w:numId w:val="2"/>
              </w:numPr>
              <w:tabs>
                <w:tab w:val="left" w:pos="10620"/>
              </w:tabs>
              <w:spacing w:after="0" w:line="360" w:lineRule="auto"/>
            </w:pPr>
            <w:r>
              <w:t>User should have “Manage Factory Type” rights.</w:t>
            </w:r>
          </w:p>
          <w:p w14:paraId="76879322" w14:textId="77777777" w:rsidR="009274EA" w:rsidRDefault="00C53038">
            <w:pPr>
              <w:numPr>
                <w:ilvl w:val="0"/>
                <w:numId w:val="2"/>
              </w:numPr>
              <w:tabs>
                <w:tab w:val="left" w:pos="10620"/>
              </w:tabs>
              <w:spacing w:after="0" w:line="360" w:lineRule="auto"/>
            </w:pPr>
            <w:r>
              <w:lastRenderedPageBreak/>
              <w:t>Factory Type should be created.</w:t>
            </w:r>
          </w:p>
        </w:tc>
      </w:tr>
      <w:tr w:rsidR="009274EA" w14:paraId="5572AB7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5245D92" w14:textId="77777777" w:rsidR="009274EA" w:rsidRDefault="00C53038">
            <w:pPr>
              <w:tabs>
                <w:tab w:val="left" w:pos="10620"/>
              </w:tabs>
              <w:rPr>
                <w:b/>
                <w:i/>
              </w:rPr>
            </w:pPr>
            <w:r>
              <w:rPr>
                <w:b/>
                <w:i/>
              </w:rPr>
              <w:lastRenderedPageBreak/>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0F269018" w14:textId="77777777" w:rsidR="009274EA" w:rsidRDefault="00C53038">
            <w:pPr>
              <w:numPr>
                <w:ilvl w:val="0"/>
                <w:numId w:val="2"/>
              </w:numPr>
              <w:tabs>
                <w:tab w:val="left" w:pos="10620"/>
              </w:tabs>
              <w:spacing w:after="0" w:line="240" w:lineRule="auto"/>
            </w:pPr>
            <w:r>
              <w:t xml:space="preserve">System should reflect the updated Factory Type detail in </w:t>
            </w:r>
            <w:r>
              <w:rPr>
                <w:b/>
              </w:rPr>
              <w:t>entire application</w:t>
            </w:r>
            <w:r>
              <w:t>.</w:t>
            </w:r>
          </w:p>
        </w:tc>
      </w:tr>
      <w:tr w:rsidR="009274EA" w14:paraId="24524EA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B296174" w14:textId="77777777" w:rsidR="009274EA" w:rsidRDefault="00C53038">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6D8C7BD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417741F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72990C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30A4983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Factory Type”.</w:t>
            </w:r>
          </w:p>
          <w:p w14:paraId="357008A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260837D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3833C94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49F3A14" w14:textId="77777777" w:rsidR="009274EA" w:rsidRDefault="00C53038">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14:paraId="6B83BE9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48EAEB9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5BE6105" w14:textId="77777777" w:rsidR="009274EA" w:rsidRDefault="00C53038">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14:paraId="639CD2AF" w14:textId="77777777" w:rsidR="009274EA" w:rsidRDefault="00C53038">
            <w:pPr>
              <w:pStyle w:val="Heading112pt"/>
              <w:tabs>
                <w:tab w:val="left" w:pos="10620"/>
              </w:tabs>
              <w:rPr>
                <w:rFonts w:ascii="Cambria" w:hAnsi="Cambria"/>
              </w:rPr>
            </w:pPr>
            <w:bookmarkStart w:id="2952" w:name="_Toc137818497"/>
            <w:bookmarkStart w:id="2953" w:name="_Toc137831172"/>
            <w:r>
              <w:rPr>
                <w:rFonts w:ascii="Cambria" w:hAnsi="Cambria"/>
                <w:b w:val="0"/>
              </w:rPr>
              <w:t>System should display below sections on “Manage Factory Type” page.</w:t>
            </w:r>
            <w:bookmarkEnd w:id="2952"/>
            <w:bookmarkEnd w:id="2953"/>
          </w:p>
          <w:p w14:paraId="124B638F" w14:textId="77777777" w:rsidR="009274EA" w:rsidRDefault="00C53038">
            <w:pPr>
              <w:pStyle w:val="Heading112pt"/>
              <w:numPr>
                <w:ilvl w:val="1"/>
                <w:numId w:val="2"/>
              </w:numPr>
              <w:tabs>
                <w:tab w:val="left" w:pos="10620"/>
              </w:tabs>
              <w:rPr>
                <w:rFonts w:ascii="Cambria" w:hAnsi="Cambria"/>
              </w:rPr>
            </w:pPr>
            <w:bookmarkStart w:id="2954" w:name="_Toc137818498"/>
            <w:bookmarkStart w:id="2955" w:name="_Toc137831173"/>
            <w:r>
              <w:rPr>
                <w:rFonts w:ascii="Cambria" w:hAnsi="Cambria"/>
                <w:b w:val="0"/>
              </w:rPr>
              <w:t>Search section.</w:t>
            </w:r>
            <w:bookmarkEnd w:id="2954"/>
            <w:bookmarkEnd w:id="2955"/>
          </w:p>
          <w:p w14:paraId="71373292" w14:textId="77777777" w:rsidR="009274EA" w:rsidRDefault="00C53038">
            <w:pPr>
              <w:pStyle w:val="Heading112pt"/>
              <w:numPr>
                <w:ilvl w:val="1"/>
                <w:numId w:val="2"/>
              </w:numPr>
              <w:tabs>
                <w:tab w:val="left" w:pos="10620"/>
              </w:tabs>
              <w:rPr>
                <w:rFonts w:ascii="Cambria" w:hAnsi="Cambria"/>
              </w:rPr>
            </w:pPr>
            <w:bookmarkStart w:id="2956" w:name="_Toc137818499"/>
            <w:bookmarkStart w:id="2957" w:name="_Toc137831174"/>
            <w:r>
              <w:rPr>
                <w:rFonts w:ascii="Cambria" w:hAnsi="Cambria"/>
                <w:b w:val="0"/>
              </w:rPr>
              <w:t>Detail section.</w:t>
            </w:r>
            <w:bookmarkEnd w:id="2956"/>
            <w:bookmarkEnd w:id="2957"/>
          </w:p>
          <w:p w14:paraId="6D9C1222" w14:textId="77777777" w:rsidR="009274EA" w:rsidRDefault="00C53038">
            <w:pPr>
              <w:pStyle w:val="Heading112pt"/>
              <w:numPr>
                <w:ilvl w:val="1"/>
                <w:numId w:val="2"/>
              </w:numPr>
              <w:tabs>
                <w:tab w:val="left" w:pos="10620"/>
              </w:tabs>
              <w:rPr>
                <w:rFonts w:ascii="Cambria" w:hAnsi="Cambria"/>
              </w:rPr>
            </w:pPr>
            <w:bookmarkStart w:id="2958" w:name="_Toc137818500"/>
            <w:bookmarkStart w:id="2959" w:name="_Toc137831175"/>
            <w:r>
              <w:rPr>
                <w:rFonts w:ascii="Cambria" w:hAnsi="Cambria"/>
                <w:b w:val="0"/>
              </w:rPr>
              <w:t>Uploaded Document Section.</w:t>
            </w:r>
            <w:bookmarkEnd w:id="2958"/>
            <w:bookmarkEnd w:id="2959"/>
          </w:p>
          <w:p w14:paraId="17708F60" w14:textId="77777777" w:rsidR="009274EA" w:rsidRDefault="00C53038">
            <w:pPr>
              <w:pStyle w:val="Heading112pt"/>
              <w:numPr>
                <w:ilvl w:val="0"/>
                <w:numId w:val="0"/>
              </w:numPr>
              <w:tabs>
                <w:tab w:val="left" w:pos="10620"/>
              </w:tabs>
              <w:ind w:left="360" w:hanging="360"/>
              <w:rPr>
                <w:rFonts w:ascii="Cambria" w:hAnsi="Cambria"/>
              </w:rPr>
            </w:pPr>
            <w:bookmarkStart w:id="2960" w:name="_Toc137818501"/>
            <w:bookmarkStart w:id="2961" w:name="_Toc137831176"/>
            <w:r>
              <w:rPr>
                <w:rFonts w:ascii="Cambria" w:hAnsi="Cambria"/>
                <w:u w:val="single"/>
              </w:rPr>
              <w:t>Search Section</w:t>
            </w:r>
            <w:r>
              <w:rPr>
                <w:rFonts w:ascii="Cambria" w:hAnsi="Cambria"/>
              </w:rPr>
              <w:t>:</w:t>
            </w:r>
            <w:bookmarkEnd w:id="2960"/>
            <w:bookmarkEnd w:id="2961"/>
          </w:p>
          <w:p w14:paraId="54391470" w14:textId="77777777" w:rsidR="009274EA" w:rsidRDefault="00C53038">
            <w:pPr>
              <w:pStyle w:val="Heading112pt"/>
              <w:tabs>
                <w:tab w:val="left" w:pos="10620"/>
              </w:tabs>
              <w:rPr>
                <w:rFonts w:ascii="Cambria" w:hAnsi="Cambria"/>
              </w:rPr>
            </w:pPr>
            <w:bookmarkStart w:id="2962" w:name="_Toc137818502"/>
            <w:bookmarkStart w:id="2963" w:name="_Toc137831177"/>
            <w:r>
              <w:rPr>
                <w:rFonts w:ascii="Cambria" w:hAnsi="Cambria"/>
                <w:b w:val="0"/>
              </w:rPr>
              <w:t>System should display below details on search section.</w:t>
            </w:r>
            <w:bookmarkEnd w:id="2962"/>
            <w:bookmarkEnd w:id="2963"/>
          </w:p>
          <w:p w14:paraId="2CD2003A" w14:textId="77777777" w:rsidR="009274EA" w:rsidRDefault="00C53038">
            <w:pPr>
              <w:pStyle w:val="Heading112pt"/>
              <w:numPr>
                <w:ilvl w:val="1"/>
                <w:numId w:val="2"/>
              </w:numPr>
              <w:tabs>
                <w:tab w:val="left" w:pos="10620"/>
              </w:tabs>
              <w:rPr>
                <w:rFonts w:ascii="Cambria" w:hAnsi="Cambria"/>
              </w:rPr>
            </w:pPr>
            <w:bookmarkStart w:id="2964" w:name="_Toc137818503"/>
            <w:bookmarkStart w:id="2965" w:name="_Toc137831178"/>
            <w:r>
              <w:rPr>
                <w:rFonts w:ascii="Cambria" w:hAnsi="Cambria"/>
                <w:b w:val="0"/>
              </w:rPr>
              <w:t>Factory Type name textbox search.</w:t>
            </w:r>
            <w:bookmarkEnd w:id="2964"/>
            <w:bookmarkEnd w:id="2965"/>
          </w:p>
          <w:p w14:paraId="0F5F8E5C" w14:textId="77777777" w:rsidR="009274EA" w:rsidRDefault="00C53038">
            <w:pPr>
              <w:pStyle w:val="Heading112pt"/>
              <w:numPr>
                <w:ilvl w:val="1"/>
                <w:numId w:val="2"/>
              </w:numPr>
              <w:tabs>
                <w:tab w:val="left" w:pos="10620"/>
              </w:tabs>
              <w:rPr>
                <w:rFonts w:ascii="Cambria" w:hAnsi="Cambria"/>
              </w:rPr>
            </w:pPr>
            <w:bookmarkStart w:id="2966" w:name="_Toc137818504"/>
            <w:bookmarkStart w:id="2967" w:name="_Toc137831179"/>
            <w:r>
              <w:rPr>
                <w:rFonts w:ascii="Cambria" w:hAnsi="Cambria"/>
                <w:b w:val="0"/>
              </w:rPr>
              <w:t>Factory Type search dropdown.</w:t>
            </w:r>
            <w:bookmarkEnd w:id="2966"/>
            <w:bookmarkEnd w:id="2967"/>
          </w:p>
          <w:p w14:paraId="5FE5185E" w14:textId="77777777" w:rsidR="009274EA" w:rsidRDefault="00C53038">
            <w:pPr>
              <w:pStyle w:val="Heading112pt"/>
              <w:numPr>
                <w:ilvl w:val="1"/>
                <w:numId w:val="2"/>
              </w:numPr>
              <w:tabs>
                <w:tab w:val="left" w:pos="10620"/>
              </w:tabs>
              <w:rPr>
                <w:rFonts w:ascii="Cambria" w:hAnsi="Cambria"/>
              </w:rPr>
            </w:pPr>
            <w:bookmarkStart w:id="2968" w:name="_Toc137818505"/>
            <w:bookmarkStart w:id="2969" w:name="_Toc137831180"/>
            <w:r>
              <w:rPr>
                <w:rFonts w:ascii="Cambria" w:hAnsi="Cambria"/>
                <w:b w:val="0"/>
              </w:rPr>
              <w:t>Search button</w:t>
            </w:r>
            <w:bookmarkEnd w:id="2968"/>
            <w:bookmarkEnd w:id="2969"/>
          </w:p>
          <w:p w14:paraId="72E4A9C8" w14:textId="77777777" w:rsidR="009274EA" w:rsidRDefault="00C53038">
            <w:pPr>
              <w:pStyle w:val="Heading112pt"/>
              <w:numPr>
                <w:ilvl w:val="1"/>
                <w:numId w:val="2"/>
              </w:numPr>
              <w:tabs>
                <w:tab w:val="left" w:pos="10620"/>
              </w:tabs>
              <w:rPr>
                <w:rFonts w:ascii="Cambria" w:hAnsi="Cambria"/>
              </w:rPr>
            </w:pPr>
            <w:bookmarkStart w:id="2970" w:name="_Toc137818506"/>
            <w:bookmarkStart w:id="2971" w:name="_Toc137831181"/>
            <w:r>
              <w:rPr>
                <w:rFonts w:ascii="Cambria" w:hAnsi="Cambria"/>
                <w:b w:val="0"/>
              </w:rPr>
              <w:t>Clear button.</w:t>
            </w:r>
            <w:bookmarkEnd w:id="2970"/>
            <w:bookmarkEnd w:id="2971"/>
          </w:p>
          <w:p w14:paraId="4952637A" w14:textId="77777777" w:rsidR="009274EA" w:rsidRDefault="00C53038">
            <w:pPr>
              <w:pStyle w:val="Heading112pt"/>
              <w:tabs>
                <w:tab w:val="left" w:pos="10620"/>
              </w:tabs>
              <w:rPr>
                <w:rFonts w:ascii="Cambria" w:hAnsi="Cambria"/>
              </w:rPr>
            </w:pPr>
            <w:bookmarkStart w:id="2972" w:name="_Toc137818507"/>
            <w:bookmarkStart w:id="2973" w:name="_Toc137831182"/>
            <w:r>
              <w:rPr>
                <w:rFonts w:ascii="Cambria" w:hAnsi="Cambria"/>
                <w:b w:val="0"/>
              </w:rPr>
              <w:t>System should display the result as per searched criteria after click on search button under detail section with record.</w:t>
            </w:r>
            <w:bookmarkEnd w:id="2972"/>
            <w:bookmarkEnd w:id="2973"/>
          </w:p>
          <w:p w14:paraId="78BF290A" w14:textId="77777777" w:rsidR="009274EA" w:rsidRDefault="00C53038">
            <w:pPr>
              <w:pStyle w:val="Heading112pt"/>
              <w:tabs>
                <w:tab w:val="left" w:pos="10620"/>
              </w:tabs>
              <w:rPr>
                <w:rFonts w:ascii="Cambria" w:hAnsi="Cambria"/>
              </w:rPr>
            </w:pPr>
            <w:bookmarkStart w:id="2974" w:name="_Toc137818508"/>
            <w:bookmarkStart w:id="2975" w:name="_Toc137831183"/>
            <w:r>
              <w:rPr>
                <w:rFonts w:ascii="Cambria" w:hAnsi="Cambria"/>
                <w:b w:val="0"/>
              </w:rPr>
              <w:t>System should display “No record found” if searched detail does not exist.</w:t>
            </w:r>
            <w:bookmarkEnd w:id="2974"/>
            <w:bookmarkEnd w:id="2975"/>
          </w:p>
          <w:p w14:paraId="58967026" w14:textId="77777777" w:rsidR="009274EA" w:rsidRDefault="00C53038">
            <w:pPr>
              <w:pStyle w:val="Heading112pt"/>
              <w:tabs>
                <w:tab w:val="left" w:pos="10620"/>
              </w:tabs>
              <w:rPr>
                <w:rFonts w:ascii="Cambria" w:hAnsi="Cambria"/>
              </w:rPr>
            </w:pPr>
            <w:bookmarkStart w:id="2976" w:name="_Toc137818509"/>
            <w:bookmarkStart w:id="2977" w:name="_Toc137831184"/>
            <w:r>
              <w:rPr>
                <w:rFonts w:ascii="Cambria" w:hAnsi="Cambria"/>
                <w:b w:val="0"/>
              </w:rPr>
              <w:t>System should provide “suggestive search” in Factory Type name textbox search.</w:t>
            </w:r>
            <w:bookmarkEnd w:id="2976"/>
            <w:bookmarkEnd w:id="2977"/>
          </w:p>
          <w:p w14:paraId="1E59440A" w14:textId="77777777" w:rsidR="009274EA" w:rsidRDefault="00C53038">
            <w:pPr>
              <w:pStyle w:val="Heading112pt"/>
              <w:tabs>
                <w:tab w:val="left" w:pos="10620"/>
              </w:tabs>
              <w:rPr>
                <w:rFonts w:ascii="Cambria" w:hAnsi="Cambria"/>
              </w:rPr>
            </w:pPr>
            <w:bookmarkStart w:id="2978" w:name="_Toc137818510"/>
            <w:bookmarkStart w:id="2979" w:name="_Toc137831185"/>
            <w:r>
              <w:rPr>
                <w:rFonts w:ascii="Cambria" w:hAnsi="Cambria"/>
                <w:b w:val="0"/>
              </w:rPr>
              <w:t>System should perform search process “with” and “without” combination of fields.</w:t>
            </w:r>
            <w:bookmarkEnd w:id="2978"/>
            <w:bookmarkEnd w:id="2979"/>
          </w:p>
          <w:p w14:paraId="6193EC21" w14:textId="77777777" w:rsidR="009274EA" w:rsidRDefault="00C53038">
            <w:pPr>
              <w:pStyle w:val="Heading112pt"/>
              <w:numPr>
                <w:ilvl w:val="0"/>
                <w:numId w:val="0"/>
              </w:numPr>
              <w:tabs>
                <w:tab w:val="left" w:pos="10620"/>
              </w:tabs>
              <w:ind w:left="360" w:hanging="360"/>
              <w:rPr>
                <w:rFonts w:ascii="Cambria" w:hAnsi="Cambria"/>
              </w:rPr>
            </w:pPr>
            <w:bookmarkStart w:id="2980" w:name="_Toc137818511"/>
            <w:bookmarkStart w:id="2981" w:name="_Toc137831186"/>
            <w:r>
              <w:rPr>
                <w:rFonts w:ascii="Cambria" w:hAnsi="Cambria"/>
                <w:u w:val="single"/>
              </w:rPr>
              <w:t>Detail Section</w:t>
            </w:r>
            <w:r>
              <w:rPr>
                <w:rFonts w:ascii="Cambria" w:hAnsi="Cambria"/>
              </w:rPr>
              <w:t>:</w:t>
            </w:r>
            <w:bookmarkEnd w:id="2980"/>
            <w:bookmarkEnd w:id="2981"/>
          </w:p>
          <w:p w14:paraId="02D6862F" w14:textId="77777777" w:rsidR="009274EA" w:rsidRDefault="00C53038">
            <w:pPr>
              <w:pStyle w:val="Heading112pt"/>
              <w:tabs>
                <w:tab w:val="left" w:pos="10620"/>
              </w:tabs>
              <w:rPr>
                <w:rFonts w:ascii="Cambria" w:hAnsi="Cambria"/>
              </w:rPr>
            </w:pPr>
            <w:bookmarkStart w:id="2982" w:name="_Toc137818512"/>
            <w:bookmarkStart w:id="2983" w:name="_Toc137831187"/>
            <w:r>
              <w:rPr>
                <w:rFonts w:ascii="Cambria" w:hAnsi="Cambria"/>
                <w:b w:val="0"/>
              </w:rPr>
              <w:t>Under detail section system should provide by default all records.</w:t>
            </w:r>
            <w:bookmarkEnd w:id="2982"/>
            <w:bookmarkEnd w:id="2983"/>
          </w:p>
          <w:p w14:paraId="7AE66488" w14:textId="77777777" w:rsidR="009274EA" w:rsidRDefault="00C53038">
            <w:pPr>
              <w:pStyle w:val="Heading112pt"/>
              <w:tabs>
                <w:tab w:val="left" w:pos="10620"/>
              </w:tabs>
              <w:rPr>
                <w:rFonts w:ascii="Cambria" w:hAnsi="Cambria"/>
              </w:rPr>
            </w:pPr>
            <w:bookmarkStart w:id="2984" w:name="_Toc137818513"/>
            <w:bookmarkStart w:id="2985" w:name="_Toc137831188"/>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2984"/>
            <w:bookmarkEnd w:id="2985"/>
          </w:p>
          <w:p w14:paraId="73AB9CBB" w14:textId="77777777" w:rsidR="009274EA" w:rsidRDefault="00C53038">
            <w:pPr>
              <w:pStyle w:val="Heading112pt"/>
              <w:tabs>
                <w:tab w:val="left" w:pos="10620"/>
              </w:tabs>
              <w:rPr>
                <w:rFonts w:ascii="Cambria" w:hAnsi="Cambria"/>
              </w:rPr>
            </w:pPr>
            <w:bookmarkStart w:id="2986" w:name="_Toc137818514"/>
            <w:bookmarkStart w:id="2987" w:name="_Toc137831189"/>
            <w:r>
              <w:rPr>
                <w:rFonts w:ascii="Cambria" w:hAnsi="Cambria"/>
                <w:b w:val="0"/>
                <w:strike/>
              </w:rPr>
              <w:t>System should provide pagination option under each tab</w:t>
            </w:r>
            <w:r>
              <w:rPr>
                <w:rFonts w:ascii="Cambria" w:hAnsi="Cambria"/>
                <w:b w:val="0"/>
              </w:rPr>
              <w:t>.</w:t>
            </w:r>
            <w:bookmarkEnd w:id="2986"/>
            <w:bookmarkEnd w:id="2987"/>
          </w:p>
          <w:p w14:paraId="19A8B549" w14:textId="77777777" w:rsidR="009274EA" w:rsidRDefault="00C53038">
            <w:pPr>
              <w:pStyle w:val="Heading112pt"/>
              <w:tabs>
                <w:tab w:val="left" w:pos="10620"/>
              </w:tabs>
              <w:rPr>
                <w:rFonts w:ascii="Cambria" w:hAnsi="Cambria"/>
              </w:rPr>
            </w:pPr>
            <w:bookmarkStart w:id="2988" w:name="_Toc137818515"/>
            <w:bookmarkStart w:id="2989" w:name="_Toc137831190"/>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2988"/>
            <w:bookmarkEnd w:id="2989"/>
          </w:p>
          <w:p w14:paraId="783F7507" w14:textId="77777777" w:rsidR="009274EA" w:rsidRDefault="00C53038">
            <w:pPr>
              <w:pStyle w:val="Heading112pt"/>
              <w:tabs>
                <w:tab w:val="left" w:pos="10620"/>
              </w:tabs>
              <w:rPr>
                <w:rFonts w:ascii="Cambria" w:hAnsi="Cambria"/>
              </w:rPr>
            </w:pPr>
            <w:bookmarkStart w:id="2990" w:name="_Toc137818516"/>
            <w:bookmarkStart w:id="2991" w:name="_Toc137831191"/>
            <w:r>
              <w:rPr>
                <w:rFonts w:ascii="Cambria" w:hAnsi="Cambria"/>
                <w:b w:val="0"/>
              </w:rPr>
              <w:t>System should export all records including Active/Inactive in EXCEL/PDF on click export to Excel/PDF.</w:t>
            </w:r>
            <w:bookmarkEnd w:id="2990"/>
            <w:bookmarkEnd w:id="2991"/>
          </w:p>
          <w:p w14:paraId="357980A2" w14:textId="77777777" w:rsidR="009274EA" w:rsidRDefault="00C53038">
            <w:pPr>
              <w:pStyle w:val="Heading112pt"/>
              <w:tabs>
                <w:tab w:val="left" w:pos="10620"/>
              </w:tabs>
              <w:rPr>
                <w:rFonts w:ascii="Cambria" w:hAnsi="Cambria"/>
              </w:rPr>
            </w:pPr>
            <w:bookmarkStart w:id="2992" w:name="_Toc137818517"/>
            <w:bookmarkStart w:id="2993" w:name="_Toc137831192"/>
            <w:r>
              <w:rPr>
                <w:rFonts w:ascii="Cambria" w:hAnsi="Cambria"/>
                <w:b w:val="0"/>
              </w:rPr>
              <w:lastRenderedPageBreak/>
              <w:t>System should display below details in exported Excel/PDF file.</w:t>
            </w:r>
            <w:bookmarkEnd w:id="2992"/>
            <w:bookmarkEnd w:id="2993"/>
          </w:p>
          <w:p w14:paraId="1148A0B2" w14:textId="77777777" w:rsidR="009274EA" w:rsidRDefault="00C53038">
            <w:pPr>
              <w:pStyle w:val="Heading112pt"/>
              <w:numPr>
                <w:ilvl w:val="1"/>
                <w:numId w:val="2"/>
              </w:numPr>
              <w:tabs>
                <w:tab w:val="left" w:pos="10620"/>
              </w:tabs>
              <w:rPr>
                <w:rFonts w:ascii="Cambria" w:hAnsi="Cambria"/>
              </w:rPr>
            </w:pPr>
            <w:bookmarkStart w:id="2994" w:name="_Toc137818518"/>
            <w:bookmarkStart w:id="2995" w:name="_Toc137831193"/>
            <w:r>
              <w:rPr>
                <w:rFonts w:ascii="Cambria" w:hAnsi="Cambria"/>
                <w:b w:val="0"/>
              </w:rPr>
              <w:t>Sr.</w:t>
            </w:r>
            <w:bookmarkEnd w:id="2994"/>
            <w:bookmarkEnd w:id="2995"/>
          </w:p>
          <w:p w14:paraId="2A4977F9" w14:textId="77777777" w:rsidR="009274EA" w:rsidRDefault="00C53038">
            <w:pPr>
              <w:pStyle w:val="Heading112pt"/>
              <w:numPr>
                <w:ilvl w:val="1"/>
                <w:numId w:val="2"/>
              </w:numPr>
              <w:tabs>
                <w:tab w:val="left" w:pos="10620"/>
              </w:tabs>
              <w:rPr>
                <w:rFonts w:ascii="Cambria" w:hAnsi="Cambria"/>
              </w:rPr>
            </w:pPr>
            <w:bookmarkStart w:id="2996" w:name="_Toc137818519"/>
            <w:bookmarkStart w:id="2997" w:name="_Toc137831194"/>
            <w:r>
              <w:rPr>
                <w:rFonts w:ascii="Cambria" w:hAnsi="Cambria"/>
                <w:b w:val="0"/>
              </w:rPr>
              <w:t>Factory Type Name</w:t>
            </w:r>
            <w:bookmarkEnd w:id="2996"/>
            <w:bookmarkEnd w:id="2997"/>
          </w:p>
          <w:p w14:paraId="5F8C64D8" w14:textId="77777777" w:rsidR="009274EA" w:rsidRDefault="00C53038">
            <w:pPr>
              <w:pStyle w:val="Heading112pt"/>
              <w:numPr>
                <w:ilvl w:val="1"/>
                <w:numId w:val="2"/>
              </w:numPr>
              <w:tabs>
                <w:tab w:val="left" w:pos="10620"/>
              </w:tabs>
              <w:rPr>
                <w:rFonts w:ascii="Cambria" w:hAnsi="Cambria"/>
              </w:rPr>
            </w:pPr>
            <w:bookmarkStart w:id="2998" w:name="_Toc137818520"/>
            <w:bookmarkStart w:id="2999" w:name="_Toc137831195"/>
            <w:r>
              <w:rPr>
                <w:rFonts w:ascii="Cambria" w:hAnsi="Cambria"/>
                <w:b w:val="0"/>
              </w:rPr>
              <w:t>Factory Type</w:t>
            </w:r>
            <w:bookmarkEnd w:id="2998"/>
            <w:bookmarkEnd w:id="2999"/>
            <w:r>
              <w:rPr>
                <w:rFonts w:ascii="Cambria" w:hAnsi="Cambria"/>
                <w:b w:val="0"/>
              </w:rPr>
              <w:t xml:space="preserve"> </w:t>
            </w:r>
          </w:p>
          <w:p w14:paraId="2805A70F" w14:textId="77777777" w:rsidR="009274EA" w:rsidRDefault="00C53038">
            <w:pPr>
              <w:pStyle w:val="Heading112pt"/>
              <w:numPr>
                <w:ilvl w:val="1"/>
                <w:numId w:val="2"/>
              </w:numPr>
              <w:tabs>
                <w:tab w:val="left" w:pos="10620"/>
              </w:tabs>
              <w:rPr>
                <w:rFonts w:ascii="Cambria" w:hAnsi="Cambria"/>
              </w:rPr>
            </w:pPr>
            <w:bookmarkStart w:id="3000" w:name="_Toc137818521"/>
            <w:bookmarkStart w:id="3001" w:name="_Toc137831196"/>
            <w:r>
              <w:rPr>
                <w:rFonts w:ascii="Cambria" w:hAnsi="Cambria"/>
                <w:b w:val="0"/>
              </w:rPr>
              <w:t>Status</w:t>
            </w:r>
            <w:bookmarkEnd w:id="3000"/>
            <w:bookmarkEnd w:id="3001"/>
          </w:p>
          <w:p w14:paraId="7BE6B633" w14:textId="77777777" w:rsidR="009274EA" w:rsidRDefault="00C53038">
            <w:pPr>
              <w:pStyle w:val="Heading112pt"/>
              <w:numPr>
                <w:ilvl w:val="2"/>
                <w:numId w:val="2"/>
              </w:numPr>
              <w:tabs>
                <w:tab w:val="left" w:pos="10620"/>
              </w:tabs>
              <w:rPr>
                <w:rFonts w:ascii="Cambria" w:hAnsi="Cambria"/>
              </w:rPr>
            </w:pPr>
            <w:bookmarkStart w:id="3002" w:name="_Toc137818522"/>
            <w:bookmarkStart w:id="3003" w:name="_Toc137831197"/>
            <w:r>
              <w:rPr>
                <w:rFonts w:ascii="Cambria" w:hAnsi="Cambria"/>
                <w:b w:val="0"/>
              </w:rPr>
              <w:t>Active</w:t>
            </w:r>
            <w:bookmarkEnd w:id="3002"/>
            <w:bookmarkEnd w:id="3003"/>
          </w:p>
          <w:p w14:paraId="5CE8B4DE" w14:textId="77777777" w:rsidR="009274EA" w:rsidRDefault="00C53038">
            <w:pPr>
              <w:pStyle w:val="Heading112pt"/>
              <w:numPr>
                <w:ilvl w:val="2"/>
                <w:numId w:val="2"/>
              </w:numPr>
              <w:tabs>
                <w:tab w:val="left" w:pos="10620"/>
              </w:tabs>
              <w:rPr>
                <w:rFonts w:ascii="Cambria" w:hAnsi="Cambria"/>
              </w:rPr>
            </w:pPr>
            <w:bookmarkStart w:id="3004" w:name="_Toc137818523"/>
            <w:bookmarkStart w:id="3005" w:name="_Toc137831198"/>
            <w:r>
              <w:rPr>
                <w:rFonts w:ascii="Cambria" w:hAnsi="Cambria"/>
                <w:b w:val="0"/>
              </w:rPr>
              <w:t>Inactive</w:t>
            </w:r>
            <w:bookmarkEnd w:id="3004"/>
            <w:bookmarkEnd w:id="3005"/>
          </w:p>
          <w:p w14:paraId="666F89AE"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6001BAAA" w14:textId="77777777" w:rsidR="009274EA" w:rsidRDefault="00C53038">
            <w:pPr>
              <w:pStyle w:val="Heading112pt"/>
              <w:tabs>
                <w:tab w:val="left" w:pos="10620"/>
              </w:tabs>
              <w:rPr>
                <w:rFonts w:ascii="Cambria" w:hAnsi="Cambria"/>
              </w:rPr>
            </w:pPr>
            <w:bookmarkStart w:id="3006" w:name="_Toc137818525"/>
            <w:bookmarkStart w:id="3007" w:name="_Toc137831200"/>
            <w:r>
              <w:rPr>
                <w:rFonts w:ascii="Cambria" w:hAnsi="Cambria"/>
                <w:b w:val="0"/>
              </w:rPr>
              <w:t>System should record in latest created record first.</w:t>
            </w:r>
            <w:bookmarkEnd w:id="3006"/>
            <w:bookmarkEnd w:id="3007"/>
          </w:p>
          <w:p w14:paraId="3D62FF86" w14:textId="77777777" w:rsidR="009274EA" w:rsidRDefault="00C53038">
            <w:pPr>
              <w:pStyle w:val="Heading112pt"/>
              <w:tabs>
                <w:tab w:val="left" w:pos="10620"/>
              </w:tabs>
              <w:rPr>
                <w:rFonts w:ascii="Cambria" w:hAnsi="Cambria"/>
              </w:rPr>
            </w:pPr>
            <w:bookmarkStart w:id="3008" w:name="_Toc137818526"/>
            <w:bookmarkStart w:id="3009" w:name="_Toc137831201"/>
            <w:r>
              <w:rPr>
                <w:rFonts w:ascii="Cambria" w:hAnsi="Cambria"/>
                <w:b w:val="0"/>
              </w:rPr>
              <w:t>System should not display updated record as a first record.</w:t>
            </w:r>
            <w:bookmarkEnd w:id="3008"/>
            <w:bookmarkEnd w:id="3009"/>
          </w:p>
          <w:p w14:paraId="19F18383"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614EE52C" w14:textId="77777777" w:rsidR="009274EA" w:rsidRDefault="00C53038">
            <w:pPr>
              <w:pStyle w:val="Heading112pt"/>
              <w:numPr>
                <w:ilvl w:val="1"/>
                <w:numId w:val="2"/>
              </w:numPr>
              <w:tabs>
                <w:tab w:val="left" w:pos="10620"/>
              </w:tabs>
              <w:rPr>
                <w:rFonts w:ascii="Cambria" w:hAnsi="Cambria"/>
              </w:rPr>
            </w:pPr>
            <w:bookmarkStart w:id="3010" w:name="_Toc137818528"/>
            <w:bookmarkStart w:id="3011" w:name="_Toc137831203"/>
            <w:r>
              <w:rPr>
                <w:rFonts w:ascii="Cambria" w:hAnsi="Cambria"/>
                <w:b w:val="0"/>
              </w:rPr>
              <w:t>Active (By default active while created )</w:t>
            </w:r>
            <w:bookmarkEnd w:id="3010"/>
            <w:bookmarkEnd w:id="3011"/>
          </w:p>
          <w:p w14:paraId="2ABAA5BF" w14:textId="77777777" w:rsidR="009274EA" w:rsidRDefault="00C53038">
            <w:pPr>
              <w:pStyle w:val="Heading112pt"/>
              <w:numPr>
                <w:ilvl w:val="1"/>
                <w:numId w:val="2"/>
              </w:numPr>
              <w:tabs>
                <w:tab w:val="left" w:pos="10620"/>
              </w:tabs>
              <w:rPr>
                <w:rFonts w:ascii="Cambria" w:hAnsi="Cambria"/>
              </w:rPr>
            </w:pPr>
            <w:bookmarkStart w:id="3012" w:name="_Toc137818529"/>
            <w:bookmarkStart w:id="3013" w:name="_Toc137831204"/>
            <w:r>
              <w:rPr>
                <w:rFonts w:ascii="Cambria" w:hAnsi="Cambria"/>
                <w:b w:val="0"/>
              </w:rPr>
              <w:t>Inactive</w:t>
            </w:r>
            <w:bookmarkEnd w:id="3012"/>
            <w:bookmarkEnd w:id="3013"/>
          </w:p>
          <w:p w14:paraId="55756548" w14:textId="77777777" w:rsidR="009274EA" w:rsidRDefault="00C53038">
            <w:pPr>
              <w:pStyle w:val="Heading112pt"/>
              <w:tabs>
                <w:tab w:val="left" w:pos="10620"/>
              </w:tabs>
              <w:rPr>
                <w:rFonts w:ascii="Cambria" w:hAnsi="Cambria"/>
              </w:rPr>
            </w:pPr>
            <w:bookmarkStart w:id="3014" w:name="_Toc137818530"/>
            <w:bookmarkStart w:id="3015" w:name="_Toc137831205"/>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3014"/>
            <w:bookmarkEnd w:id="3015"/>
          </w:p>
          <w:p w14:paraId="13BB4D48" w14:textId="77777777" w:rsidR="009274EA" w:rsidRDefault="00C53038">
            <w:pPr>
              <w:pStyle w:val="Heading112pt"/>
              <w:numPr>
                <w:ilvl w:val="1"/>
                <w:numId w:val="2"/>
              </w:numPr>
              <w:tabs>
                <w:tab w:val="left" w:pos="10620"/>
              </w:tabs>
              <w:rPr>
                <w:rFonts w:ascii="Cambria" w:hAnsi="Cambria"/>
              </w:rPr>
            </w:pPr>
            <w:bookmarkStart w:id="3016" w:name="_Toc137818531"/>
            <w:bookmarkStart w:id="3017" w:name="_Toc137831206"/>
            <w:r>
              <w:rPr>
                <w:rFonts w:ascii="Cambria" w:hAnsi="Cambria"/>
                <w:b w:val="0"/>
              </w:rPr>
              <w:t>Sr.</w:t>
            </w:r>
            <w:bookmarkEnd w:id="3016"/>
            <w:bookmarkEnd w:id="3017"/>
          </w:p>
          <w:p w14:paraId="139079A2" w14:textId="77777777" w:rsidR="009274EA" w:rsidRDefault="00C53038">
            <w:pPr>
              <w:pStyle w:val="Heading112pt"/>
              <w:numPr>
                <w:ilvl w:val="1"/>
                <w:numId w:val="2"/>
              </w:numPr>
              <w:tabs>
                <w:tab w:val="left" w:pos="10620"/>
              </w:tabs>
              <w:rPr>
                <w:rFonts w:ascii="Cambria" w:hAnsi="Cambria"/>
              </w:rPr>
            </w:pPr>
            <w:bookmarkStart w:id="3018" w:name="_Toc137818532"/>
            <w:bookmarkStart w:id="3019" w:name="_Toc137831207"/>
            <w:r>
              <w:rPr>
                <w:rFonts w:ascii="Cambria" w:hAnsi="Cambria"/>
                <w:b w:val="0"/>
              </w:rPr>
              <w:t>Factory Type name</w:t>
            </w:r>
            <w:bookmarkEnd w:id="3018"/>
            <w:bookmarkEnd w:id="3019"/>
          </w:p>
          <w:p w14:paraId="2896F15A" w14:textId="77777777" w:rsidR="009274EA" w:rsidRDefault="00C53038">
            <w:pPr>
              <w:pStyle w:val="Heading112pt"/>
              <w:numPr>
                <w:ilvl w:val="1"/>
                <w:numId w:val="2"/>
              </w:numPr>
              <w:tabs>
                <w:tab w:val="left" w:pos="10620"/>
              </w:tabs>
              <w:rPr>
                <w:rFonts w:ascii="Cambria" w:hAnsi="Cambria"/>
              </w:rPr>
            </w:pPr>
            <w:bookmarkStart w:id="3020" w:name="_Toc137818533"/>
            <w:bookmarkStart w:id="3021" w:name="_Toc137831208"/>
            <w:r>
              <w:rPr>
                <w:rFonts w:ascii="Cambria" w:hAnsi="Cambria"/>
                <w:b w:val="0"/>
              </w:rPr>
              <w:t>Factory Type</w:t>
            </w:r>
            <w:bookmarkEnd w:id="3020"/>
            <w:bookmarkEnd w:id="3021"/>
            <w:r>
              <w:rPr>
                <w:rFonts w:ascii="Cambria" w:hAnsi="Cambria"/>
                <w:b w:val="0"/>
              </w:rPr>
              <w:t xml:space="preserve"> </w:t>
            </w:r>
          </w:p>
          <w:p w14:paraId="41B5D7B2" w14:textId="77777777" w:rsidR="009274EA" w:rsidRDefault="00C53038">
            <w:pPr>
              <w:pStyle w:val="Heading112pt"/>
              <w:numPr>
                <w:ilvl w:val="1"/>
                <w:numId w:val="2"/>
              </w:numPr>
              <w:tabs>
                <w:tab w:val="left" w:pos="10620"/>
              </w:tabs>
              <w:rPr>
                <w:rFonts w:ascii="Cambria" w:hAnsi="Cambria"/>
                <w:b w:val="0"/>
              </w:rPr>
            </w:pPr>
            <w:bookmarkStart w:id="3022" w:name="_Toc137818534"/>
            <w:bookmarkStart w:id="3023" w:name="_Toc137831209"/>
            <w:r>
              <w:rPr>
                <w:rFonts w:ascii="Cambria" w:hAnsi="Cambria"/>
                <w:b w:val="0"/>
              </w:rPr>
              <w:t>Action</w:t>
            </w:r>
            <w:bookmarkEnd w:id="3022"/>
            <w:bookmarkEnd w:id="3023"/>
          </w:p>
          <w:p w14:paraId="7820A4DF" w14:textId="77777777" w:rsidR="009274EA" w:rsidRDefault="00C53038">
            <w:pPr>
              <w:pStyle w:val="Heading112pt"/>
              <w:numPr>
                <w:ilvl w:val="2"/>
                <w:numId w:val="2"/>
              </w:numPr>
              <w:tabs>
                <w:tab w:val="left" w:pos="10620"/>
              </w:tabs>
              <w:rPr>
                <w:rFonts w:ascii="Cambria" w:hAnsi="Cambria"/>
                <w:b w:val="0"/>
              </w:rPr>
            </w:pPr>
            <w:bookmarkStart w:id="3024" w:name="_Toc137818535"/>
            <w:bookmarkStart w:id="3025" w:name="_Toc137831210"/>
            <w:r>
              <w:rPr>
                <w:rFonts w:ascii="Cambria" w:hAnsi="Cambria"/>
                <w:b w:val="0"/>
              </w:rPr>
              <w:t>Edit link</w:t>
            </w:r>
            <w:bookmarkEnd w:id="3024"/>
            <w:bookmarkEnd w:id="3025"/>
          </w:p>
          <w:p w14:paraId="1761FDB8" w14:textId="77777777" w:rsidR="009274EA" w:rsidRDefault="00C53038">
            <w:pPr>
              <w:pStyle w:val="Heading112pt"/>
              <w:numPr>
                <w:ilvl w:val="2"/>
                <w:numId w:val="2"/>
              </w:numPr>
              <w:tabs>
                <w:tab w:val="left" w:pos="10620"/>
              </w:tabs>
              <w:rPr>
                <w:rFonts w:ascii="Cambria" w:hAnsi="Cambria"/>
                <w:b w:val="0"/>
              </w:rPr>
            </w:pPr>
            <w:bookmarkStart w:id="3026" w:name="_Toc137818536"/>
            <w:bookmarkStart w:id="3027" w:name="_Toc137831211"/>
            <w:r>
              <w:rPr>
                <w:rFonts w:ascii="Cambria" w:hAnsi="Cambria"/>
                <w:b w:val="0"/>
              </w:rPr>
              <w:t>View link</w:t>
            </w:r>
            <w:bookmarkEnd w:id="3026"/>
            <w:bookmarkEnd w:id="3027"/>
          </w:p>
          <w:p w14:paraId="254F3551" w14:textId="77777777" w:rsidR="009274EA" w:rsidRDefault="00C53038">
            <w:pPr>
              <w:pStyle w:val="Heading112pt"/>
              <w:tabs>
                <w:tab w:val="left" w:pos="10620"/>
              </w:tabs>
              <w:rPr>
                <w:rFonts w:ascii="Cambria" w:hAnsi="Cambria"/>
              </w:rPr>
            </w:pPr>
            <w:bookmarkStart w:id="3028" w:name="_Toc137818537"/>
            <w:bookmarkStart w:id="3029" w:name="_Toc137831212"/>
            <w:r>
              <w:rPr>
                <w:rFonts w:ascii="Cambria" w:hAnsi="Cambria"/>
                <w:b w:val="0"/>
              </w:rPr>
              <w:t>System should display below fields when authorized user clicks on “Edit Factory Type”.</w:t>
            </w:r>
            <w:bookmarkEnd w:id="3028"/>
            <w:bookmarkEnd w:id="3029"/>
          </w:p>
          <w:p w14:paraId="6ABD241D" w14:textId="77777777" w:rsidR="009274EA" w:rsidRDefault="00C53038">
            <w:pPr>
              <w:pStyle w:val="Heading112pt"/>
              <w:numPr>
                <w:ilvl w:val="1"/>
                <w:numId w:val="2"/>
              </w:numPr>
              <w:tabs>
                <w:tab w:val="left" w:pos="10620"/>
              </w:tabs>
              <w:rPr>
                <w:rFonts w:ascii="Cambria" w:hAnsi="Cambria"/>
              </w:rPr>
            </w:pPr>
            <w:bookmarkStart w:id="3030" w:name="_Toc137818538"/>
            <w:bookmarkStart w:id="3031" w:name="_Toc137831213"/>
            <w:r>
              <w:rPr>
                <w:rFonts w:ascii="Cambria" w:hAnsi="Cambria"/>
                <w:b w:val="0"/>
              </w:rPr>
              <w:t>Factory Type name</w:t>
            </w:r>
            <w:bookmarkEnd w:id="3030"/>
            <w:bookmarkEnd w:id="3031"/>
          </w:p>
          <w:p w14:paraId="751F5582" w14:textId="77777777" w:rsidR="009274EA" w:rsidRDefault="00C53038">
            <w:pPr>
              <w:pStyle w:val="Heading112pt"/>
              <w:numPr>
                <w:ilvl w:val="1"/>
                <w:numId w:val="2"/>
              </w:numPr>
              <w:tabs>
                <w:tab w:val="left" w:pos="10620"/>
              </w:tabs>
              <w:rPr>
                <w:rFonts w:ascii="Cambria" w:hAnsi="Cambria"/>
              </w:rPr>
            </w:pPr>
            <w:bookmarkStart w:id="3032" w:name="_Toc137818539"/>
            <w:bookmarkStart w:id="3033" w:name="_Toc137831214"/>
            <w:r>
              <w:rPr>
                <w:rFonts w:ascii="Cambria" w:hAnsi="Cambria"/>
                <w:b w:val="0"/>
              </w:rPr>
              <w:t>Factory Type</w:t>
            </w:r>
            <w:bookmarkEnd w:id="3032"/>
            <w:bookmarkEnd w:id="3033"/>
            <w:r>
              <w:rPr>
                <w:rFonts w:ascii="Cambria" w:hAnsi="Cambria"/>
                <w:b w:val="0"/>
              </w:rPr>
              <w:t xml:space="preserve"> </w:t>
            </w:r>
          </w:p>
          <w:p w14:paraId="4E20486C" w14:textId="77777777" w:rsidR="009274EA" w:rsidRDefault="00C53038">
            <w:pPr>
              <w:pStyle w:val="Heading112pt"/>
              <w:numPr>
                <w:ilvl w:val="1"/>
                <w:numId w:val="2"/>
              </w:numPr>
              <w:tabs>
                <w:tab w:val="left" w:pos="10620"/>
              </w:tabs>
              <w:rPr>
                <w:rFonts w:ascii="Cambria" w:hAnsi="Cambria"/>
                <w:b w:val="0"/>
              </w:rPr>
            </w:pPr>
            <w:bookmarkStart w:id="3034" w:name="_Toc137818540"/>
            <w:bookmarkStart w:id="3035" w:name="_Toc137831215"/>
            <w:r>
              <w:rPr>
                <w:rFonts w:ascii="Cambria" w:hAnsi="Cambria"/>
                <w:b w:val="0"/>
              </w:rPr>
              <w:t>Status</w:t>
            </w:r>
            <w:bookmarkEnd w:id="3034"/>
            <w:bookmarkEnd w:id="3035"/>
          </w:p>
          <w:p w14:paraId="47873C2A" w14:textId="77777777" w:rsidR="009274EA" w:rsidRDefault="00C53038">
            <w:pPr>
              <w:pStyle w:val="Heading112pt"/>
              <w:numPr>
                <w:ilvl w:val="2"/>
                <w:numId w:val="2"/>
              </w:numPr>
              <w:tabs>
                <w:tab w:val="left" w:pos="10620"/>
              </w:tabs>
              <w:rPr>
                <w:rFonts w:ascii="Cambria" w:hAnsi="Cambria"/>
                <w:b w:val="0"/>
              </w:rPr>
            </w:pPr>
            <w:bookmarkStart w:id="3036" w:name="_Toc137818541"/>
            <w:bookmarkStart w:id="3037" w:name="_Toc137831216"/>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3036"/>
            <w:bookmarkEnd w:id="3037"/>
          </w:p>
          <w:p w14:paraId="2A1BE470" w14:textId="77777777" w:rsidR="009274EA" w:rsidRDefault="00C53038">
            <w:pPr>
              <w:pStyle w:val="Heading112pt"/>
              <w:numPr>
                <w:ilvl w:val="2"/>
                <w:numId w:val="2"/>
              </w:numPr>
              <w:tabs>
                <w:tab w:val="left" w:pos="10620"/>
              </w:tabs>
              <w:rPr>
                <w:rFonts w:ascii="Cambria" w:hAnsi="Cambria"/>
                <w:b w:val="0"/>
              </w:rPr>
            </w:pPr>
            <w:bookmarkStart w:id="3038" w:name="_Toc137818542"/>
            <w:bookmarkStart w:id="3039" w:name="_Toc137831217"/>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3038"/>
            <w:bookmarkEnd w:id="3039"/>
          </w:p>
          <w:p w14:paraId="0B17539D" w14:textId="77777777" w:rsidR="009274EA" w:rsidRDefault="00C53038">
            <w:pPr>
              <w:pStyle w:val="Heading112pt"/>
              <w:numPr>
                <w:ilvl w:val="1"/>
                <w:numId w:val="2"/>
              </w:numPr>
              <w:tabs>
                <w:tab w:val="left" w:pos="10620"/>
              </w:tabs>
              <w:rPr>
                <w:rFonts w:ascii="Cambria" w:hAnsi="Cambria"/>
              </w:rPr>
            </w:pPr>
            <w:bookmarkStart w:id="3040" w:name="_Toc137818543"/>
            <w:bookmarkStart w:id="3041" w:name="_Toc137831218"/>
            <w:r>
              <w:rPr>
                <w:rFonts w:ascii="Cambria" w:hAnsi="Cambria"/>
                <w:b w:val="0"/>
              </w:rPr>
              <w:t>Update button.</w:t>
            </w:r>
            <w:bookmarkEnd w:id="3040"/>
            <w:bookmarkEnd w:id="3041"/>
          </w:p>
          <w:p w14:paraId="18EF66FC" w14:textId="77777777" w:rsidR="009274EA" w:rsidRDefault="00C53038">
            <w:pPr>
              <w:pStyle w:val="Heading112pt"/>
              <w:numPr>
                <w:ilvl w:val="1"/>
                <w:numId w:val="2"/>
              </w:numPr>
              <w:tabs>
                <w:tab w:val="left" w:pos="10620"/>
              </w:tabs>
              <w:rPr>
                <w:rFonts w:ascii="Cambria" w:hAnsi="Cambria"/>
              </w:rPr>
            </w:pPr>
            <w:bookmarkStart w:id="3042" w:name="_Toc137818544"/>
            <w:bookmarkStart w:id="3043" w:name="_Toc137831219"/>
            <w:r>
              <w:rPr>
                <w:rFonts w:ascii="Cambria" w:hAnsi="Cambria"/>
                <w:b w:val="0"/>
              </w:rPr>
              <w:t>Clear button.</w:t>
            </w:r>
            <w:bookmarkEnd w:id="3042"/>
            <w:bookmarkEnd w:id="3043"/>
          </w:p>
          <w:p w14:paraId="334E86D2" w14:textId="77777777" w:rsidR="009274EA" w:rsidRDefault="00C53038">
            <w:pPr>
              <w:pStyle w:val="Heading112pt"/>
              <w:numPr>
                <w:ilvl w:val="1"/>
                <w:numId w:val="2"/>
              </w:numPr>
              <w:tabs>
                <w:tab w:val="left" w:pos="10620"/>
              </w:tabs>
              <w:rPr>
                <w:rFonts w:ascii="Cambria" w:hAnsi="Cambria"/>
              </w:rPr>
            </w:pPr>
            <w:bookmarkStart w:id="3044" w:name="_Toc137818545"/>
            <w:bookmarkStart w:id="3045" w:name="_Toc137831220"/>
            <w:r>
              <w:rPr>
                <w:rFonts w:ascii="Cambria" w:hAnsi="Cambria"/>
                <w:b w:val="0"/>
              </w:rPr>
              <w:t>Cancel button.</w:t>
            </w:r>
            <w:bookmarkEnd w:id="3044"/>
            <w:bookmarkEnd w:id="3045"/>
          </w:p>
          <w:p w14:paraId="669705BF" w14:textId="77777777" w:rsidR="009274EA" w:rsidRDefault="00C53038">
            <w:pPr>
              <w:pStyle w:val="Heading112pt"/>
              <w:tabs>
                <w:tab w:val="left" w:pos="10620"/>
              </w:tabs>
              <w:rPr>
                <w:rFonts w:ascii="Cambria" w:hAnsi="Cambria"/>
              </w:rPr>
            </w:pPr>
            <w:bookmarkStart w:id="3046" w:name="_Toc137818546"/>
            <w:bookmarkStart w:id="3047" w:name="_Toc137831221"/>
            <w:r>
              <w:rPr>
                <w:rFonts w:ascii="Cambria" w:hAnsi="Cambria"/>
                <w:b w:val="0"/>
              </w:rPr>
              <w:t>System should provide above mentioned fields as a mandatory fields.</w:t>
            </w:r>
            <w:bookmarkEnd w:id="3046"/>
            <w:bookmarkEnd w:id="3047"/>
          </w:p>
          <w:p w14:paraId="4AC459F6" w14:textId="77777777" w:rsidR="009274EA" w:rsidRDefault="00C53038">
            <w:pPr>
              <w:pStyle w:val="Heading112pt"/>
              <w:tabs>
                <w:tab w:val="left" w:pos="10620"/>
              </w:tabs>
              <w:rPr>
                <w:rFonts w:ascii="Cambria" w:hAnsi="Cambria"/>
              </w:rPr>
            </w:pPr>
            <w:bookmarkStart w:id="3048" w:name="_Toc137818547"/>
            <w:bookmarkStart w:id="3049" w:name="_Toc137831222"/>
            <w:r>
              <w:rPr>
                <w:rFonts w:ascii="Cambria" w:hAnsi="Cambria"/>
                <w:b w:val="0"/>
              </w:rPr>
              <w:t>System should display validation message “Please enter details” on click update button with blank fields.</w:t>
            </w:r>
            <w:bookmarkEnd w:id="3048"/>
            <w:bookmarkEnd w:id="3049"/>
          </w:p>
          <w:p w14:paraId="69BC0995" w14:textId="77777777" w:rsidR="009274EA" w:rsidRDefault="00C53038">
            <w:pPr>
              <w:pStyle w:val="Heading112pt"/>
              <w:tabs>
                <w:tab w:val="left" w:pos="10620"/>
              </w:tabs>
              <w:rPr>
                <w:rFonts w:ascii="Cambria" w:hAnsi="Cambria"/>
              </w:rPr>
            </w:pPr>
            <w:bookmarkStart w:id="3050" w:name="_Toc137818548"/>
            <w:bookmarkStart w:id="3051" w:name="_Toc137831223"/>
            <w:r>
              <w:rPr>
                <w:rFonts w:ascii="Cambria" w:hAnsi="Cambria"/>
                <w:b w:val="0"/>
              </w:rPr>
              <w:t>System should clear all input on click clear button.</w:t>
            </w:r>
            <w:bookmarkEnd w:id="3050"/>
            <w:bookmarkEnd w:id="3051"/>
          </w:p>
          <w:p w14:paraId="6DC88373" w14:textId="77777777" w:rsidR="009274EA" w:rsidRDefault="00C53038">
            <w:pPr>
              <w:pStyle w:val="Heading112pt"/>
              <w:tabs>
                <w:tab w:val="left" w:pos="10620"/>
              </w:tabs>
              <w:rPr>
                <w:rFonts w:ascii="Cambria" w:hAnsi="Cambria"/>
              </w:rPr>
            </w:pPr>
            <w:bookmarkStart w:id="3052" w:name="_Toc137818549"/>
            <w:bookmarkStart w:id="3053" w:name="_Toc137831224"/>
            <w:r>
              <w:rPr>
                <w:rFonts w:ascii="Cambria" w:hAnsi="Cambria"/>
                <w:b w:val="0"/>
              </w:rPr>
              <w:t>System should redirect on log in home page on click cancel button.</w:t>
            </w:r>
            <w:bookmarkEnd w:id="3052"/>
            <w:bookmarkEnd w:id="3053"/>
          </w:p>
          <w:p w14:paraId="4067C950" w14:textId="77777777" w:rsidR="009274EA" w:rsidRDefault="00C53038">
            <w:pPr>
              <w:pStyle w:val="Heading112pt"/>
              <w:tabs>
                <w:tab w:val="left" w:pos="10620"/>
              </w:tabs>
              <w:rPr>
                <w:rFonts w:ascii="Cambria" w:hAnsi="Cambria"/>
              </w:rPr>
            </w:pPr>
            <w:bookmarkStart w:id="3054" w:name="_Toc137818550"/>
            <w:bookmarkStart w:id="3055" w:name="_Toc137831225"/>
            <w:r>
              <w:rPr>
                <w:rFonts w:ascii="Cambria" w:hAnsi="Cambria"/>
                <w:b w:val="0"/>
              </w:rPr>
              <w:lastRenderedPageBreak/>
              <w:t xml:space="preserve">System should allow to enter duplicate value in </w:t>
            </w:r>
            <w:r>
              <w:rPr>
                <w:rFonts w:ascii="Cambria" w:hAnsi="Cambria"/>
              </w:rPr>
              <w:t>Factory Type name</w:t>
            </w:r>
            <w:r>
              <w:rPr>
                <w:rFonts w:ascii="Cambria" w:hAnsi="Cambria"/>
                <w:b w:val="0"/>
              </w:rPr>
              <w:t xml:space="preserve"> field.</w:t>
            </w:r>
            <w:bookmarkEnd w:id="3054"/>
            <w:bookmarkEnd w:id="3055"/>
          </w:p>
          <w:p w14:paraId="68A2E9B0" w14:textId="77777777" w:rsidR="009274EA" w:rsidRDefault="00C53038">
            <w:pPr>
              <w:pStyle w:val="Heading112pt"/>
              <w:tabs>
                <w:tab w:val="left" w:pos="10620"/>
              </w:tabs>
              <w:rPr>
                <w:rFonts w:ascii="Cambria" w:hAnsi="Cambria"/>
              </w:rPr>
            </w:pPr>
            <w:bookmarkStart w:id="3056" w:name="_Toc137818551"/>
            <w:bookmarkStart w:id="3057" w:name="_Toc137831226"/>
            <w:r>
              <w:rPr>
                <w:rFonts w:ascii="Cambria" w:hAnsi="Cambria"/>
                <w:b w:val="0"/>
              </w:rPr>
              <w:t>System should not allow to enter duplicate value in</w:t>
            </w:r>
            <w:r>
              <w:rPr>
                <w:rFonts w:ascii="Cambria" w:hAnsi="Cambria"/>
              </w:rPr>
              <w:t xml:space="preserve"> Factory Type </w:t>
            </w:r>
            <w:r>
              <w:rPr>
                <w:rFonts w:ascii="Cambria" w:hAnsi="Cambria"/>
                <w:b w:val="0"/>
              </w:rPr>
              <w:t>and should validation “Factory Type already exists”.</w:t>
            </w:r>
            <w:bookmarkEnd w:id="3056"/>
            <w:bookmarkEnd w:id="3057"/>
          </w:p>
          <w:p w14:paraId="4CEBE6CB" w14:textId="77777777" w:rsidR="009274EA" w:rsidRDefault="00C53038">
            <w:pPr>
              <w:pStyle w:val="Heading112pt"/>
              <w:tabs>
                <w:tab w:val="left" w:pos="10620"/>
              </w:tabs>
              <w:rPr>
                <w:rFonts w:ascii="Cambria" w:hAnsi="Cambria"/>
              </w:rPr>
            </w:pPr>
            <w:bookmarkStart w:id="3058" w:name="_Toc137818552"/>
            <w:bookmarkStart w:id="3059" w:name="_Toc137831227"/>
            <w:r>
              <w:rPr>
                <w:rFonts w:ascii="Cambria" w:hAnsi="Cambria"/>
                <w:b w:val="0"/>
              </w:rPr>
              <w:t xml:space="preserve">System should display confirmation message </w:t>
            </w:r>
            <w:r>
              <w:rPr>
                <w:rFonts w:ascii="Cambria" w:hAnsi="Cambria"/>
              </w:rPr>
              <w:t>“Factory Type Updated successfully</w:t>
            </w:r>
            <w:r>
              <w:rPr>
                <w:rFonts w:ascii="Cambria" w:hAnsi="Cambria"/>
                <w:b w:val="0"/>
              </w:rPr>
              <w:t>” on click of submit button.</w:t>
            </w:r>
            <w:bookmarkEnd w:id="3058"/>
            <w:bookmarkEnd w:id="3059"/>
          </w:p>
          <w:p w14:paraId="1101DC21" w14:textId="77777777" w:rsidR="009274EA" w:rsidRDefault="00C53038">
            <w:pPr>
              <w:pStyle w:val="Heading112pt"/>
              <w:tabs>
                <w:tab w:val="left" w:pos="10620"/>
              </w:tabs>
              <w:rPr>
                <w:rFonts w:ascii="Cambria" w:hAnsi="Cambria"/>
              </w:rPr>
            </w:pPr>
            <w:bookmarkStart w:id="3060" w:name="_Toc137818553"/>
            <w:bookmarkStart w:id="3061" w:name="_Toc137831228"/>
            <w:r>
              <w:rPr>
                <w:rFonts w:ascii="Cambria" w:hAnsi="Cambria"/>
                <w:b w:val="0"/>
              </w:rPr>
              <w:t xml:space="preserve">System should move Factory Type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3060"/>
            <w:bookmarkEnd w:id="3061"/>
          </w:p>
          <w:p w14:paraId="0F66A46D" w14:textId="77777777" w:rsidR="009274EA" w:rsidRDefault="00C53038">
            <w:pPr>
              <w:pStyle w:val="Heading112pt"/>
              <w:tabs>
                <w:tab w:val="left" w:pos="10620"/>
              </w:tabs>
              <w:rPr>
                <w:rFonts w:ascii="Cambria" w:hAnsi="Cambria"/>
              </w:rPr>
            </w:pPr>
            <w:bookmarkStart w:id="3062" w:name="_Toc137818554"/>
            <w:bookmarkStart w:id="3063" w:name="_Toc137831229"/>
            <w:r>
              <w:rPr>
                <w:rFonts w:ascii="Cambria" w:hAnsi="Cambria"/>
                <w:b w:val="0"/>
              </w:rPr>
              <w:t>In existing and past transaction system should display the inactivated values.</w:t>
            </w:r>
            <w:bookmarkEnd w:id="3062"/>
            <w:bookmarkEnd w:id="3063"/>
          </w:p>
          <w:p w14:paraId="6FBE932E" w14:textId="77777777" w:rsidR="009274EA" w:rsidRDefault="00C53038">
            <w:pPr>
              <w:pStyle w:val="Heading112pt"/>
              <w:tabs>
                <w:tab w:val="left" w:pos="10620"/>
              </w:tabs>
              <w:rPr>
                <w:rFonts w:ascii="Cambria" w:hAnsi="Cambria"/>
              </w:rPr>
            </w:pPr>
            <w:bookmarkStart w:id="3064" w:name="_Toc137818555"/>
            <w:bookmarkStart w:id="3065" w:name="_Toc137831230"/>
            <w:r>
              <w:rPr>
                <w:rFonts w:ascii="Cambria" w:hAnsi="Cambria"/>
                <w:b w:val="0"/>
              </w:rPr>
              <w:t xml:space="preserve">System should move Factory Type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3064"/>
            <w:bookmarkEnd w:id="3065"/>
          </w:p>
          <w:p w14:paraId="7D2144A4" w14:textId="77777777" w:rsidR="009274EA" w:rsidRDefault="00C53038">
            <w:pPr>
              <w:pStyle w:val="Heading112pt"/>
              <w:tabs>
                <w:tab w:val="left" w:pos="10620"/>
              </w:tabs>
              <w:rPr>
                <w:rFonts w:ascii="Cambria" w:hAnsi="Cambria"/>
              </w:rPr>
            </w:pPr>
            <w:bookmarkStart w:id="3066" w:name="_Toc137818556"/>
            <w:bookmarkStart w:id="3067" w:name="_Toc137831231"/>
            <w:r>
              <w:rPr>
                <w:rFonts w:ascii="Cambria" w:hAnsi="Cambria"/>
                <w:b w:val="0"/>
              </w:rPr>
              <w:t>In existing and past transaction system should not display the activated values.</w:t>
            </w:r>
            <w:bookmarkEnd w:id="3066"/>
            <w:bookmarkEnd w:id="3067"/>
          </w:p>
          <w:p w14:paraId="00534E6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6F28A06" w14:textId="77777777" w:rsidR="009274EA" w:rsidRDefault="00C53038">
            <w:pPr>
              <w:pStyle w:val="Heading112pt"/>
              <w:rPr>
                <w:rFonts w:ascii="Cambria" w:hAnsi="Cambria"/>
                <w:b w:val="0"/>
              </w:rPr>
            </w:pPr>
            <w:r>
              <w:rPr>
                <w:rFonts w:ascii="Cambria" w:hAnsi="Cambria"/>
                <w:b w:val="0"/>
              </w:rPr>
              <w:t>System should capture the entry of “Factory Type Name” update in audit trail report as “Factory Type Name”:&lt; Factory Type Name”  &gt; Updated”.</w:t>
            </w:r>
          </w:p>
          <w:p w14:paraId="71A5D727" w14:textId="77777777" w:rsidR="009274EA" w:rsidRDefault="00C53038">
            <w:pPr>
              <w:pStyle w:val="Heading112pt"/>
              <w:rPr>
                <w:rFonts w:ascii="Cambria" w:hAnsi="Cambria"/>
                <w:b w:val="0"/>
              </w:rPr>
            </w:pPr>
            <w:r>
              <w:rPr>
                <w:rFonts w:ascii="Cambria" w:hAnsi="Cambria"/>
                <w:b w:val="0"/>
              </w:rPr>
              <w:t>System should capture the entry of “Factory Type Code” update in audit trail report as “Factory Type Code”:&lt; Factory Type Code  &gt; Updated.</w:t>
            </w:r>
          </w:p>
          <w:p w14:paraId="023BEC9D" w14:textId="77777777" w:rsidR="009274EA" w:rsidRDefault="009274EA">
            <w:pPr>
              <w:pStyle w:val="Heading112pt"/>
              <w:numPr>
                <w:ilvl w:val="0"/>
                <w:numId w:val="0"/>
              </w:numPr>
              <w:tabs>
                <w:tab w:val="left" w:pos="10620"/>
              </w:tabs>
              <w:ind w:left="360"/>
              <w:rPr>
                <w:rFonts w:ascii="Cambria" w:hAnsi="Cambria"/>
              </w:rPr>
            </w:pPr>
          </w:p>
          <w:p w14:paraId="4FF0E8E0" w14:textId="77777777" w:rsidR="009274EA" w:rsidRDefault="00C53038">
            <w:pPr>
              <w:pStyle w:val="Heading112pt"/>
              <w:numPr>
                <w:ilvl w:val="0"/>
                <w:numId w:val="0"/>
              </w:numPr>
              <w:tabs>
                <w:tab w:val="left" w:pos="10620"/>
              </w:tabs>
              <w:rPr>
                <w:rFonts w:ascii="Cambria" w:hAnsi="Cambria"/>
              </w:rPr>
            </w:pPr>
            <w:bookmarkStart w:id="3068" w:name="_Toc137818557"/>
            <w:bookmarkStart w:id="3069" w:name="_Toc137831232"/>
            <w:r>
              <w:rPr>
                <w:rFonts w:ascii="Cambria" w:hAnsi="Cambria"/>
                <w:u w:val="single"/>
              </w:rPr>
              <w:t>View Mode</w:t>
            </w:r>
            <w:r>
              <w:rPr>
                <w:rFonts w:ascii="Cambria" w:hAnsi="Cambria"/>
                <w:b w:val="0"/>
              </w:rPr>
              <w:t xml:space="preserve"> :</w:t>
            </w:r>
            <w:bookmarkEnd w:id="3068"/>
            <w:bookmarkEnd w:id="3069"/>
          </w:p>
          <w:p w14:paraId="6822A8CD" w14:textId="77777777" w:rsidR="009274EA" w:rsidRDefault="00C53038">
            <w:pPr>
              <w:pStyle w:val="Heading112pt"/>
              <w:tabs>
                <w:tab w:val="left" w:pos="10620"/>
              </w:tabs>
              <w:rPr>
                <w:rFonts w:ascii="Cambria" w:hAnsi="Cambria"/>
              </w:rPr>
            </w:pPr>
            <w:bookmarkStart w:id="3070" w:name="_Toc137818558"/>
            <w:bookmarkStart w:id="3071" w:name="_Toc137831233"/>
            <w:r>
              <w:rPr>
                <w:rFonts w:ascii="Cambria" w:hAnsi="Cambria"/>
                <w:b w:val="0"/>
              </w:rPr>
              <w:t>System should display all details of respective “Factory Type Value” under view mode on click of view link.</w:t>
            </w:r>
            <w:bookmarkEnd w:id="3070"/>
            <w:bookmarkEnd w:id="3071"/>
          </w:p>
          <w:p w14:paraId="14B29FA2" w14:textId="77777777" w:rsidR="009274EA" w:rsidRDefault="00C53038">
            <w:pPr>
              <w:pStyle w:val="Heading112pt"/>
              <w:tabs>
                <w:tab w:val="left" w:pos="10620"/>
              </w:tabs>
              <w:rPr>
                <w:rFonts w:ascii="Cambria" w:hAnsi="Cambria"/>
              </w:rPr>
            </w:pPr>
            <w:bookmarkStart w:id="3072" w:name="_Toc137818559"/>
            <w:bookmarkStart w:id="3073" w:name="_Toc137831234"/>
            <w:r>
              <w:rPr>
                <w:rFonts w:ascii="Cambria" w:hAnsi="Cambria"/>
                <w:b w:val="0"/>
              </w:rPr>
              <w:t>System should provide export to PDF and Excel option.</w:t>
            </w:r>
            <w:bookmarkEnd w:id="3072"/>
            <w:bookmarkEnd w:id="3073"/>
          </w:p>
          <w:p w14:paraId="23A2D78E" w14:textId="77777777" w:rsidR="009274EA" w:rsidRDefault="00C53038">
            <w:pPr>
              <w:pStyle w:val="Heading112pt"/>
              <w:tabs>
                <w:tab w:val="left" w:pos="10620"/>
              </w:tabs>
              <w:rPr>
                <w:rFonts w:ascii="Cambria" w:hAnsi="Cambria"/>
              </w:rPr>
            </w:pPr>
            <w:bookmarkStart w:id="3074" w:name="_Toc137818560"/>
            <w:bookmarkStart w:id="3075" w:name="_Toc137831235"/>
            <w:r>
              <w:rPr>
                <w:rFonts w:ascii="Cambria" w:hAnsi="Cambria"/>
                <w:b w:val="0"/>
              </w:rPr>
              <w:t>System should display below details in exported Excel/PDF file for respective Factory Type detail.</w:t>
            </w:r>
            <w:bookmarkEnd w:id="3074"/>
            <w:bookmarkEnd w:id="3075"/>
          </w:p>
          <w:p w14:paraId="393423ED" w14:textId="77777777" w:rsidR="009274EA" w:rsidRDefault="00C53038">
            <w:pPr>
              <w:pStyle w:val="Heading112pt"/>
              <w:numPr>
                <w:ilvl w:val="1"/>
                <w:numId w:val="2"/>
              </w:numPr>
              <w:tabs>
                <w:tab w:val="left" w:pos="10620"/>
              </w:tabs>
              <w:rPr>
                <w:rFonts w:ascii="Cambria" w:hAnsi="Cambria"/>
              </w:rPr>
            </w:pPr>
            <w:bookmarkStart w:id="3076" w:name="_Toc137818561"/>
            <w:bookmarkStart w:id="3077" w:name="_Toc137831236"/>
            <w:r>
              <w:rPr>
                <w:rFonts w:ascii="Cambria" w:hAnsi="Cambria"/>
                <w:b w:val="0"/>
              </w:rPr>
              <w:t>Sr.</w:t>
            </w:r>
            <w:bookmarkEnd w:id="3076"/>
            <w:bookmarkEnd w:id="3077"/>
          </w:p>
          <w:p w14:paraId="2052FD90" w14:textId="77777777" w:rsidR="009274EA" w:rsidRDefault="00C53038">
            <w:pPr>
              <w:pStyle w:val="Heading112pt"/>
              <w:numPr>
                <w:ilvl w:val="1"/>
                <w:numId w:val="2"/>
              </w:numPr>
              <w:tabs>
                <w:tab w:val="left" w:pos="10620"/>
              </w:tabs>
              <w:rPr>
                <w:rFonts w:ascii="Cambria" w:hAnsi="Cambria"/>
              </w:rPr>
            </w:pPr>
            <w:bookmarkStart w:id="3078" w:name="_Toc137818562"/>
            <w:bookmarkStart w:id="3079" w:name="_Toc137831237"/>
            <w:r>
              <w:rPr>
                <w:rFonts w:ascii="Cambria" w:hAnsi="Cambria"/>
                <w:b w:val="0"/>
              </w:rPr>
              <w:t>Factory Type Name</w:t>
            </w:r>
            <w:bookmarkEnd w:id="3078"/>
            <w:bookmarkEnd w:id="3079"/>
          </w:p>
          <w:p w14:paraId="2AD63536" w14:textId="77777777" w:rsidR="009274EA" w:rsidRDefault="00C53038">
            <w:pPr>
              <w:pStyle w:val="Heading112pt"/>
              <w:numPr>
                <w:ilvl w:val="1"/>
                <w:numId w:val="2"/>
              </w:numPr>
              <w:tabs>
                <w:tab w:val="left" w:pos="10620"/>
              </w:tabs>
              <w:rPr>
                <w:rFonts w:ascii="Cambria" w:hAnsi="Cambria"/>
              </w:rPr>
            </w:pPr>
            <w:bookmarkStart w:id="3080" w:name="_Toc137818563"/>
            <w:bookmarkStart w:id="3081" w:name="_Toc137831238"/>
            <w:r>
              <w:rPr>
                <w:rFonts w:ascii="Cambria" w:hAnsi="Cambria"/>
                <w:b w:val="0"/>
              </w:rPr>
              <w:t>Factory Type</w:t>
            </w:r>
            <w:bookmarkEnd w:id="3080"/>
            <w:bookmarkEnd w:id="3081"/>
            <w:r>
              <w:rPr>
                <w:rFonts w:ascii="Cambria" w:hAnsi="Cambria"/>
                <w:b w:val="0"/>
              </w:rPr>
              <w:t xml:space="preserve"> </w:t>
            </w:r>
          </w:p>
          <w:p w14:paraId="76C41F6C" w14:textId="77777777" w:rsidR="009274EA" w:rsidRDefault="00C53038">
            <w:pPr>
              <w:pStyle w:val="Heading112pt"/>
              <w:numPr>
                <w:ilvl w:val="1"/>
                <w:numId w:val="2"/>
              </w:numPr>
              <w:tabs>
                <w:tab w:val="left" w:pos="10620"/>
              </w:tabs>
              <w:rPr>
                <w:rFonts w:ascii="Cambria" w:hAnsi="Cambria"/>
              </w:rPr>
            </w:pPr>
            <w:bookmarkStart w:id="3082" w:name="_Toc137818564"/>
            <w:bookmarkStart w:id="3083" w:name="_Toc137831239"/>
            <w:r>
              <w:rPr>
                <w:rFonts w:ascii="Cambria" w:hAnsi="Cambria"/>
                <w:b w:val="0"/>
              </w:rPr>
              <w:t>Status</w:t>
            </w:r>
            <w:bookmarkEnd w:id="3082"/>
            <w:bookmarkEnd w:id="3083"/>
          </w:p>
          <w:p w14:paraId="5CF66506" w14:textId="77777777" w:rsidR="009274EA" w:rsidRDefault="00C53038">
            <w:pPr>
              <w:pStyle w:val="Heading112pt"/>
              <w:numPr>
                <w:ilvl w:val="2"/>
                <w:numId w:val="2"/>
              </w:numPr>
              <w:tabs>
                <w:tab w:val="left" w:pos="10620"/>
              </w:tabs>
              <w:rPr>
                <w:rFonts w:ascii="Cambria" w:hAnsi="Cambria"/>
              </w:rPr>
            </w:pPr>
            <w:bookmarkStart w:id="3084" w:name="_Toc137818565"/>
            <w:bookmarkStart w:id="3085" w:name="_Toc137831240"/>
            <w:r>
              <w:rPr>
                <w:rFonts w:ascii="Cambria" w:hAnsi="Cambria"/>
                <w:b w:val="0"/>
              </w:rPr>
              <w:t>Active</w:t>
            </w:r>
            <w:bookmarkEnd w:id="3084"/>
            <w:bookmarkEnd w:id="3085"/>
          </w:p>
          <w:p w14:paraId="738E7B81" w14:textId="77777777" w:rsidR="009274EA" w:rsidRDefault="00C53038">
            <w:pPr>
              <w:pStyle w:val="Heading112pt"/>
              <w:numPr>
                <w:ilvl w:val="2"/>
                <w:numId w:val="2"/>
              </w:numPr>
              <w:tabs>
                <w:tab w:val="left" w:pos="10620"/>
              </w:tabs>
              <w:rPr>
                <w:rFonts w:ascii="Cambria" w:hAnsi="Cambria"/>
              </w:rPr>
            </w:pPr>
            <w:bookmarkStart w:id="3086" w:name="_Toc137818566"/>
            <w:bookmarkStart w:id="3087" w:name="_Toc137831241"/>
            <w:r>
              <w:rPr>
                <w:rFonts w:ascii="Cambria" w:hAnsi="Cambria"/>
                <w:b w:val="0"/>
              </w:rPr>
              <w:t>Inactive</w:t>
            </w:r>
            <w:bookmarkEnd w:id="3086"/>
            <w:bookmarkEnd w:id="3087"/>
          </w:p>
          <w:p w14:paraId="3C250C62" w14:textId="77777777" w:rsidR="009274EA" w:rsidRDefault="00C53038">
            <w:pPr>
              <w:pStyle w:val="Heading112pt"/>
              <w:tabs>
                <w:tab w:val="left" w:pos="10620"/>
              </w:tabs>
              <w:rPr>
                <w:rFonts w:ascii="Cambria" w:hAnsi="Cambria"/>
              </w:rPr>
            </w:pPr>
            <w:bookmarkStart w:id="3088" w:name="_Toc137818567"/>
            <w:bookmarkStart w:id="3089" w:name="_Toc137831242"/>
            <w:r>
              <w:rPr>
                <w:rFonts w:ascii="Cambria" w:hAnsi="Cambria"/>
                <w:b w:val="0"/>
              </w:rPr>
              <w:t>System should not allow to change the detail in view mode.</w:t>
            </w:r>
            <w:bookmarkEnd w:id="3088"/>
            <w:bookmarkEnd w:id="3089"/>
          </w:p>
          <w:p w14:paraId="7458E3A4" w14:textId="77777777" w:rsidR="009274EA" w:rsidRDefault="00C53038">
            <w:pPr>
              <w:pStyle w:val="Heading112pt"/>
              <w:numPr>
                <w:ilvl w:val="0"/>
                <w:numId w:val="0"/>
              </w:numPr>
              <w:tabs>
                <w:tab w:val="left" w:pos="10620"/>
              </w:tabs>
              <w:ind w:left="360" w:hanging="360"/>
              <w:rPr>
                <w:rFonts w:ascii="Cambria" w:hAnsi="Cambria"/>
                <w:b w:val="0"/>
              </w:rPr>
            </w:pPr>
            <w:bookmarkStart w:id="3090" w:name="_Toc137818568"/>
            <w:bookmarkStart w:id="3091" w:name="_Toc137831243"/>
            <w:r>
              <w:rPr>
                <w:rFonts w:ascii="Cambria" w:hAnsi="Cambria"/>
                <w:u w:val="single"/>
              </w:rPr>
              <w:t>Uploaded Document section</w:t>
            </w:r>
            <w:r>
              <w:rPr>
                <w:rFonts w:ascii="Cambria" w:hAnsi="Cambria"/>
                <w:b w:val="0"/>
              </w:rPr>
              <w:t xml:space="preserve"> :</w:t>
            </w:r>
            <w:bookmarkEnd w:id="3090"/>
            <w:bookmarkEnd w:id="3091"/>
          </w:p>
          <w:p w14:paraId="1121F4D4" w14:textId="77777777" w:rsidR="009274EA" w:rsidRDefault="00C53038">
            <w:pPr>
              <w:pStyle w:val="Heading112pt"/>
              <w:tabs>
                <w:tab w:val="left" w:pos="10620"/>
              </w:tabs>
              <w:rPr>
                <w:rFonts w:ascii="Cambria" w:hAnsi="Cambria"/>
              </w:rPr>
            </w:pPr>
            <w:bookmarkStart w:id="3092" w:name="_Toc137818569"/>
            <w:bookmarkStart w:id="3093" w:name="_Toc137831244"/>
            <w:r>
              <w:rPr>
                <w:rFonts w:ascii="Cambria" w:hAnsi="Cambria"/>
                <w:b w:val="0"/>
              </w:rPr>
              <w:t>System should display the list of PDF documents uploaded while doing any activity in master.</w:t>
            </w:r>
            <w:bookmarkEnd w:id="3092"/>
            <w:bookmarkEnd w:id="3093"/>
          </w:p>
          <w:p w14:paraId="5EBA325E" w14:textId="77777777" w:rsidR="009274EA" w:rsidRDefault="00C53038">
            <w:pPr>
              <w:pStyle w:val="Heading112pt"/>
              <w:tabs>
                <w:tab w:val="left" w:pos="10620"/>
              </w:tabs>
              <w:rPr>
                <w:rFonts w:ascii="Cambria" w:hAnsi="Cambria"/>
              </w:rPr>
            </w:pPr>
            <w:bookmarkStart w:id="3094" w:name="_Toc137818570"/>
            <w:bookmarkStart w:id="3095" w:name="_Toc137831245"/>
            <w:r>
              <w:rPr>
                <w:rFonts w:ascii="Cambria" w:hAnsi="Cambria"/>
                <w:b w:val="0"/>
              </w:rPr>
              <w:t>System should below detail in uploaded document section.</w:t>
            </w:r>
            <w:bookmarkEnd w:id="3094"/>
            <w:bookmarkEnd w:id="3095"/>
          </w:p>
          <w:p w14:paraId="282B39AF" w14:textId="77777777" w:rsidR="009274EA" w:rsidRDefault="00C53038">
            <w:pPr>
              <w:pStyle w:val="Heading112pt"/>
              <w:numPr>
                <w:ilvl w:val="1"/>
                <w:numId w:val="2"/>
              </w:numPr>
              <w:tabs>
                <w:tab w:val="left" w:pos="10620"/>
              </w:tabs>
              <w:rPr>
                <w:rFonts w:ascii="Cambria" w:hAnsi="Cambria"/>
              </w:rPr>
            </w:pPr>
            <w:bookmarkStart w:id="3096" w:name="_Toc137818571"/>
            <w:bookmarkStart w:id="3097" w:name="_Toc137831246"/>
            <w:r>
              <w:rPr>
                <w:rFonts w:ascii="Cambria" w:hAnsi="Cambria"/>
                <w:b w:val="0"/>
              </w:rPr>
              <w:t>Sr.</w:t>
            </w:r>
            <w:bookmarkEnd w:id="3096"/>
            <w:bookmarkEnd w:id="3097"/>
          </w:p>
          <w:p w14:paraId="1D50B9E1" w14:textId="77777777" w:rsidR="009274EA" w:rsidRDefault="00C53038">
            <w:pPr>
              <w:pStyle w:val="Heading112pt"/>
              <w:numPr>
                <w:ilvl w:val="1"/>
                <w:numId w:val="2"/>
              </w:numPr>
              <w:tabs>
                <w:tab w:val="left" w:pos="10620"/>
              </w:tabs>
              <w:rPr>
                <w:rFonts w:ascii="Cambria" w:hAnsi="Cambria"/>
              </w:rPr>
            </w:pPr>
            <w:r>
              <w:rPr>
                <w:rFonts w:ascii="Cambria" w:hAnsi="Cambria"/>
                <w:b w:val="0"/>
              </w:rPr>
              <w:lastRenderedPageBreak/>
              <w:t>Factory Type</w:t>
            </w:r>
          </w:p>
          <w:p w14:paraId="3CF7B545" w14:textId="77777777" w:rsidR="009274EA" w:rsidRDefault="00C53038">
            <w:pPr>
              <w:pStyle w:val="Heading112pt"/>
              <w:numPr>
                <w:ilvl w:val="1"/>
                <w:numId w:val="2"/>
              </w:numPr>
              <w:tabs>
                <w:tab w:val="left" w:pos="10620"/>
              </w:tabs>
              <w:rPr>
                <w:rFonts w:ascii="Cambria" w:hAnsi="Cambria"/>
              </w:rPr>
            </w:pPr>
            <w:bookmarkStart w:id="3098" w:name="_Toc137818572"/>
            <w:bookmarkStart w:id="3099" w:name="_Toc137831247"/>
            <w:r>
              <w:rPr>
                <w:rFonts w:ascii="Cambria" w:hAnsi="Cambria"/>
                <w:b w:val="0"/>
              </w:rPr>
              <w:t>Document Brief/Remarks</w:t>
            </w:r>
            <w:bookmarkEnd w:id="3098"/>
            <w:bookmarkEnd w:id="3099"/>
          </w:p>
          <w:p w14:paraId="05F1EB51" w14:textId="77777777" w:rsidR="009274EA" w:rsidRDefault="00C53038">
            <w:pPr>
              <w:pStyle w:val="Heading112pt"/>
              <w:numPr>
                <w:ilvl w:val="1"/>
                <w:numId w:val="2"/>
              </w:numPr>
              <w:tabs>
                <w:tab w:val="left" w:pos="10620"/>
              </w:tabs>
              <w:rPr>
                <w:rFonts w:ascii="Cambria" w:hAnsi="Cambria"/>
              </w:rPr>
            </w:pPr>
            <w:bookmarkStart w:id="3100" w:name="_Toc137818573"/>
            <w:bookmarkStart w:id="3101" w:name="_Toc137831248"/>
            <w:r>
              <w:rPr>
                <w:rFonts w:ascii="Cambria" w:hAnsi="Cambria"/>
                <w:b w:val="0"/>
              </w:rPr>
              <w:t>Document upload date and time</w:t>
            </w:r>
            <w:bookmarkEnd w:id="3100"/>
            <w:bookmarkEnd w:id="3101"/>
          </w:p>
          <w:p w14:paraId="2CDD2E56" w14:textId="77777777" w:rsidR="009274EA" w:rsidRDefault="00C53038">
            <w:pPr>
              <w:pStyle w:val="Heading112pt"/>
              <w:numPr>
                <w:ilvl w:val="1"/>
                <w:numId w:val="2"/>
              </w:numPr>
              <w:tabs>
                <w:tab w:val="left" w:pos="10620"/>
              </w:tabs>
              <w:rPr>
                <w:rFonts w:ascii="Cambria" w:hAnsi="Cambria"/>
              </w:rPr>
            </w:pPr>
            <w:bookmarkStart w:id="3102" w:name="_Toc137818574"/>
            <w:bookmarkStart w:id="3103" w:name="_Toc137831249"/>
            <w:r>
              <w:rPr>
                <w:rFonts w:ascii="Cambria" w:hAnsi="Cambria"/>
                <w:b w:val="0"/>
              </w:rPr>
              <w:t>Action</w:t>
            </w:r>
            <w:bookmarkEnd w:id="3102"/>
            <w:bookmarkEnd w:id="3103"/>
            <w:r>
              <w:rPr>
                <w:rFonts w:ascii="Cambria" w:hAnsi="Cambria"/>
                <w:b w:val="0"/>
              </w:rPr>
              <w:t xml:space="preserve"> </w:t>
            </w:r>
          </w:p>
          <w:p w14:paraId="3C475DA7" w14:textId="77777777" w:rsidR="009274EA" w:rsidRDefault="00C53038">
            <w:pPr>
              <w:pStyle w:val="Heading112pt"/>
              <w:numPr>
                <w:ilvl w:val="2"/>
                <w:numId w:val="2"/>
              </w:numPr>
              <w:tabs>
                <w:tab w:val="left" w:pos="10620"/>
              </w:tabs>
              <w:rPr>
                <w:rFonts w:ascii="Cambria" w:hAnsi="Cambria"/>
              </w:rPr>
            </w:pPr>
            <w:bookmarkStart w:id="3104" w:name="_Toc137818575"/>
            <w:bookmarkStart w:id="3105" w:name="_Toc137831250"/>
            <w:r>
              <w:rPr>
                <w:rFonts w:ascii="Cambria" w:hAnsi="Cambria"/>
                <w:b w:val="0"/>
              </w:rPr>
              <w:t>Download document link.</w:t>
            </w:r>
            <w:bookmarkEnd w:id="3104"/>
            <w:bookmarkEnd w:id="3105"/>
          </w:p>
          <w:p w14:paraId="18E0A34A" w14:textId="77777777" w:rsidR="009274EA" w:rsidRDefault="00C53038">
            <w:pPr>
              <w:pStyle w:val="Heading112pt"/>
              <w:numPr>
                <w:ilvl w:val="2"/>
                <w:numId w:val="2"/>
              </w:numPr>
              <w:tabs>
                <w:tab w:val="left" w:pos="10620"/>
              </w:tabs>
              <w:rPr>
                <w:rFonts w:ascii="Cambria" w:hAnsi="Cambria"/>
              </w:rPr>
            </w:pPr>
            <w:bookmarkStart w:id="3106" w:name="_Toc137818576"/>
            <w:bookmarkStart w:id="3107" w:name="_Toc137831251"/>
            <w:r>
              <w:rPr>
                <w:rFonts w:ascii="Cambria" w:hAnsi="Cambria"/>
                <w:b w:val="0"/>
              </w:rPr>
              <w:t>Preview document link.</w:t>
            </w:r>
            <w:bookmarkEnd w:id="3106"/>
            <w:bookmarkEnd w:id="3107"/>
          </w:p>
          <w:p w14:paraId="7CE51CA1" w14:textId="77777777" w:rsidR="009274EA" w:rsidRDefault="00C53038">
            <w:pPr>
              <w:pStyle w:val="Heading112pt"/>
              <w:tabs>
                <w:tab w:val="left" w:pos="10620"/>
              </w:tabs>
              <w:rPr>
                <w:rFonts w:ascii="Cambria" w:hAnsi="Cambria"/>
              </w:rPr>
            </w:pPr>
            <w:bookmarkStart w:id="3108" w:name="_Toc137818577"/>
            <w:bookmarkStart w:id="3109" w:name="_Toc137831252"/>
            <w:r>
              <w:rPr>
                <w:rFonts w:ascii="Cambria" w:hAnsi="Cambria"/>
                <w:b w:val="0"/>
              </w:rPr>
              <w:t>System should download the document on click “Download document” link.</w:t>
            </w:r>
            <w:bookmarkEnd w:id="3108"/>
            <w:bookmarkEnd w:id="3109"/>
          </w:p>
          <w:p w14:paraId="7C884904" w14:textId="77777777" w:rsidR="009274EA" w:rsidRDefault="00C53038">
            <w:pPr>
              <w:pStyle w:val="Heading112pt"/>
              <w:tabs>
                <w:tab w:val="left" w:pos="10620"/>
              </w:tabs>
              <w:rPr>
                <w:rFonts w:ascii="Cambria" w:hAnsi="Cambria"/>
              </w:rPr>
            </w:pPr>
            <w:bookmarkStart w:id="3110" w:name="_Toc137818578"/>
            <w:bookmarkStart w:id="3111" w:name="_Toc137831253"/>
            <w:r>
              <w:rPr>
                <w:rFonts w:ascii="Cambria" w:hAnsi="Cambria"/>
                <w:b w:val="0"/>
              </w:rPr>
              <w:t>System should display the document without download on screen with PDF viewer on click “Preview Document” link.</w:t>
            </w:r>
            <w:bookmarkEnd w:id="3110"/>
            <w:bookmarkEnd w:id="3111"/>
          </w:p>
          <w:p w14:paraId="13661A76" w14:textId="77777777" w:rsidR="009274EA" w:rsidRDefault="00C53038">
            <w:pPr>
              <w:pStyle w:val="Heading112pt"/>
              <w:numPr>
                <w:ilvl w:val="0"/>
                <w:numId w:val="0"/>
              </w:numPr>
              <w:tabs>
                <w:tab w:val="left" w:pos="10620"/>
              </w:tabs>
              <w:ind w:left="360" w:hanging="360"/>
              <w:rPr>
                <w:rFonts w:ascii="Cambria" w:hAnsi="Cambria"/>
                <w:b w:val="0"/>
              </w:rPr>
            </w:pPr>
            <w:bookmarkStart w:id="3112" w:name="_Toc137818579"/>
            <w:bookmarkStart w:id="3113" w:name="_Toc137831254"/>
            <w:r>
              <w:rPr>
                <w:rFonts w:ascii="Cambria" w:hAnsi="Cambria"/>
                <w:u w:val="single"/>
              </w:rPr>
              <w:t>View  History for &lt;Master Name&gt; Update</w:t>
            </w:r>
            <w:r>
              <w:rPr>
                <w:rFonts w:ascii="Cambria" w:hAnsi="Cambria"/>
                <w:b w:val="0"/>
              </w:rPr>
              <w:t>:</w:t>
            </w:r>
            <w:bookmarkEnd w:id="3112"/>
            <w:bookmarkEnd w:id="3113"/>
          </w:p>
          <w:p w14:paraId="4F11EC05" w14:textId="77777777" w:rsidR="009274EA" w:rsidRDefault="00C53038">
            <w:pPr>
              <w:pStyle w:val="Heading112pt"/>
              <w:tabs>
                <w:tab w:val="left" w:pos="10620"/>
              </w:tabs>
              <w:rPr>
                <w:rFonts w:ascii="Cambria" w:hAnsi="Cambria"/>
                <w:b w:val="0"/>
              </w:rPr>
            </w:pPr>
            <w:bookmarkStart w:id="3114" w:name="_Toc137818580"/>
            <w:bookmarkStart w:id="3115" w:name="_Toc137831255"/>
            <w:r>
              <w:rPr>
                <w:rFonts w:ascii="Cambria" w:hAnsi="Cambria"/>
                <w:b w:val="0"/>
              </w:rPr>
              <w:t>System should maintain and display history of every update for respective master value.</w:t>
            </w:r>
            <w:bookmarkEnd w:id="3114"/>
            <w:bookmarkEnd w:id="3115"/>
          </w:p>
          <w:p w14:paraId="7D985CC5" w14:textId="77777777" w:rsidR="009274EA" w:rsidRDefault="00C53038">
            <w:pPr>
              <w:pStyle w:val="Heading112pt"/>
              <w:tabs>
                <w:tab w:val="left" w:pos="10620"/>
              </w:tabs>
              <w:rPr>
                <w:rFonts w:ascii="Cambria" w:hAnsi="Cambria"/>
                <w:b w:val="0"/>
              </w:rPr>
            </w:pPr>
            <w:bookmarkStart w:id="3116" w:name="_Toc137818581"/>
            <w:bookmarkStart w:id="3117" w:name="_Toc137831256"/>
            <w:r>
              <w:rPr>
                <w:rFonts w:ascii="Cambria" w:hAnsi="Cambria"/>
                <w:b w:val="0"/>
              </w:rPr>
              <w:t>System should display below detail View History Section.</w:t>
            </w:r>
            <w:bookmarkEnd w:id="3116"/>
            <w:bookmarkEnd w:id="3117"/>
          </w:p>
          <w:p w14:paraId="592BF36A" w14:textId="77777777" w:rsidR="009274EA" w:rsidRDefault="00C53038">
            <w:pPr>
              <w:pStyle w:val="Heading112pt"/>
              <w:numPr>
                <w:ilvl w:val="1"/>
                <w:numId w:val="2"/>
              </w:numPr>
              <w:tabs>
                <w:tab w:val="left" w:pos="10620"/>
              </w:tabs>
              <w:rPr>
                <w:rFonts w:ascii="Cambria" w:hAnsi="Cambria"/>
                <w:b w:val="0"/>
              </w:rPr>
            </w:pPr>
            <w:bookmarkStart w:id="3118" w:name="_Toc137818582"/>
            <w:bookmarkStart w:id="3119" w:name="_Toc137831257"/>
            <w:r>
              <w:rPr>
                <w:rFonts w:ascii="Cambria" w:hAnsi="Cambria"/>
                <w:b w:val="0"/>
              </w:rPr>
              <w:t>Sr.</w:t>
            </w:r>
            <w:bookmarkEnd w:id="3118"/>
            <w:bookmarkEnd w:id="3119"/>
          </w:p>
          <w:p w14:paraId="06262179" w14:textId="77777777" w:rsidR="009274EA" w:rsidRDefault="00C53038">
            <w:pPr>
              <w:pStyle w:val="Heading112pt"/>
              <w:numPr>
                <w:ilvl w:val="1"/>
                <w:numId w:val="2"/>
              </w:numPr>
              <w:tabs>
                <w:tab w:val="left" w:pos="10620"/>
              </w:tabs>
              <w:rPr>
                <w:rFonts w:ascii="Cambria" w:hAnsi="Cambria"/>
                <w:b w:val="0"/>
              </w:rPr>
            </w:pPr>
            <w:bookmarkStart w:id="3120" w:name="_Toc137818583"/>
            <w:bookmarkStart w:id="3121" w:name="_Toc137831258"/>
            <w:r>
              <w:rPr>
                <w:rFonts w:ascii="Cambria" w:hAnsi="Cambria"/>
                <w:b w:val="0"/>
              </w:rPr>
              <w:t>Old Value</w:t>
            </w:r>
            <w:bookmarkEnd w:id="3120"/>
            <w:bookmarkEnd w:id="3121"/>
          </w:p>
          <w:p w14:paraId="7FDECB03" w14:textId="77777777" w:rsidR="009274EA" w:rsidRDefault="00C53038">
            <w:pPr>
              <w:pStyle w:val="Heading112pt"/>
              <w:numPr>
                <w:ilvl w:val="1"/>
                <w:numId w:val="2"/>
              </w:numPr>
              <w:tabs>
                <w:tab w:val="left" w:pos="10620"/>
              </w:tabs>
              <w:rPr>
                <w:rFonts w:ascii="Cambria" w:hAnsi="Cambria"/>
                <w:b w:val="0"/>
              </w:rPr>
            </w:pPr>
            <w:bookmarkStart w:id="3122" w:name="_Toc137818584"/>
            <w:bookmarkStart w:id="3123" w:name="_Toc137831259"/>
            <w:r>
              <w:rPr>
                <w:rFonts w:ascii="Cambria" w:hAnsi="Cambria"/>
                <w:b w:val="0"/>
              </w:rPr>
              <w:t>New Value</w:t>
            </w:r>
            <w:bookmarkEnd w:id="3122"/>
            <w:bookmarkEnd w:id="3123"/>
          </w:p>
          <w:p w14:paraId="211F2ACD" w14:textId="77777777" w:rsidR="009274EA" w:rsidRDefault="00C53038">
            <w:pPr>
              <w:pStyle w:val="Heading112pt"/>
              <w:numPr>
                <w:ilvl w:val="1"/>
                <w:numId w:val="2"/>
              </w:numPr>
              <w:tabs>
                <w:tab w:val="left" w:pos="10620"/>
              </w:tabs>
              <w:rPr>
                <w:rFonts w:ascii="Cambria" w:hAnsi="Cambria"/>
              </w:rPr>
            </w:pPr>
            <w:bookmarkStart w:id="3124" w:name="_Toc137818585"/>
            <w:bookmarkStart w:id="3125" w:name="_Toc137831260"/>
            <w:r>
              <w:rPr>
                <w:rFonts w:ascii="Cambria" w:hAnsi="Cambria"/>
                <w:b w:val="0"/>
              </w:rPr>
              <w:t>Updated on Date and Time</w:t>
            </w:r>
            <w:bookmarkEnd w:id="3124"/>
            <w:bookmarkEnd w:id="3125"/>
          </w:p>
          <w:p w14:paraId="43B9C5ED" w14:textId="77777777" w:rsidR="009274EA" w:rsidRDefault="00C53038">
            <w:pPr>
              <w:pStyle w:val="Heading112pt"/>
              <w:numPr>
                <w:ilvl w:val="1"/>
                <w:numId w:val="2"/>
              </w:numPr>
              <w:tabs>
                <w:tab w:val="left" w:pos="10620"/>
              </w:tabs>
              <w:rPr>
                <w:rFonts w:ascii="Cambria" w:hAnsi="Cambria"/>
              </w:rPr>
            </w:pPr>
            <w:bookmarkStart w:id="3126" w:name="_Toc137818586"/>
            <w:bookmarkStart w:id="3127" w:name="_Toc137831261"/>
            <w:r>
              <w:rPr>
                <w:rFonts w:ascii="Cambria" w:hAnsi="Cambria"/>
                <w:b w:val="0"/>
              </w:rPr>
              <w:t>Updated by</w:t>
            </w:r>
            <w:bookmarkEnd w:id="3126"/>
            <w:bookmarkEnd w:id="3127"/>
          </w:p>
        </w:tc>
      </w:tr>
      <w:tr w:rsidR="009274EA" w14:paraId="68D54D2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75BE4AD" w14:textId="77777777" w:rsidR="009274EA" w:rsidRDefault="00C53038">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14:paraId="1B60BA3C" w14:textId="77777777" w:rsidR="009274EA" w:rsidRDefault="00C53038">
            <w:pPr>
              <w:numPr>
                <w:ilvl w:val="0"/>
                <w:numId w:val="1"/>
              </w:numPr>
              <w:tabs>
                <w:tab w:val="left" w:pos="10620"/>
              </w:tabs>
              <w:spacing w:after="0" w:line="360" w:lineRule="auto"/>
            </w:pPr>
            <w:r>
              <w:t>TAO User/Tea Board Admin User/Authorized User</w:t>
            </w:r>
          </w:p>
        </w:tc>
      </w:tr>
    </w:tbl>
    <w:p w14:paraId="59FE1507" w14:textId="77777777" w:rsidR="009274EA" w:rsidRDefault="009274EA">
      <w:pPr>
        <w:tabs>
          <w:tab w:val="left" w:pos="10620"/>
        </w:tabs>
      </w:pPr>
    </w:p>
    <w:p w14:paraId="0379A668" w14:textId="77777777" w:rsidR="009274EA" w:rsidRDefault="009274EA">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rsidR="009274EA" w14:paraId="45677C44" w14:textId="77777777">
        <w:trPr>
          <w:trHeight w:val="940"/>
        </w:trPr>
        <w:tc>
          <w:tcPr>
            <w:tcW w:w="1150" w:type="dxa"/>
            <w:shd w:val="clear" w:color="auto" w:fill="C4BC96"/>
          </w:tcPr>
          <w:p w14:paraId="6CF196B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0B30718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5C81248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61636E5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3E8CDFE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D75F0F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147" w:type="dxa"/>
            <w:shd w:val="clear" w:color="auto" w:fill="C4BC96"/>
          </w:tcPr>
          <w:p w14:paraId="70AA03F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5EC508E8" w14:textId="77777777">
        <w:trPr>
          <w:trHeight w:val="1735"/>
        </w:trPr>
        <w:tc>
          <w:tcPr>
            <w:tcW w:w="1150" w:type="dxa"/>
            <w:shd w:val="clear" w:color="auto" w:fill="auto"/>
          </w:tcPr>
          <w:p w14:paraId="2E170CA7" w14:textId="77777777" w:rsidR="009274EA" w:rsidRDefault="00C53038">
            <w:pPr>
              <w:tabs>
                <w:tab w:val="left" w:pos="10620"/>
              </w:tabs>
              <w:rPr>
                <w:color w:val="222222"/>
                <w:sz w:val="18"/>
                <w:szCs w:val="18"/>
              </w:rPr>
            </w:pPr>
            <w:r>
              <w:rPr>
                <w:rStyle w:val="brownfont"/>
                <w:color w:val="000000"/>
                <w:sz w:val="18"/>
                <w:szCs w:val="18"/>
              </w:rPr>
              <w:t>Factory Type Name</w:t>
            </w:r>
          </w:p>
          <w:p w14:paraId="454D353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E0045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B74E9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F309679" w14:textId="77777777" w:rsidR="009274EA" w:rsidRDefault="00C53038">
            <w:pPr>
              <w:tabs>
                <w:tab w:val="center" w:pos="4320"/>
                <w:tab w:val="right" w:pos="8640"/>
                <w:tab w:val="left" w:pos="10620"/>
              </w:tabs>
            </w:pPr>
            <w:r>
              <w:t>The factory type name should be a required field, meaning it cannot be left empty.</w:t>
            </w:r>
          </w:p>
          <w:p w14:paraId="4609680A" w14:textId="77777777" w:rsidR="009274EA" w:rsidRDefault="00C53038">
            <w:pPr>
              <w:tabs>
                <w:tab w:val="center" w:pos="4320"/>
                <w:tab w:val="right" w:pos="8640"/>
                <w:tab w:val="left" w:pos="10620"/>
              </w:tabs>
            </w:pPr>
            <w:r>
              <w:t xml:space="preserve">The factory type name should have a minimum length of 2 characters and a </w:t>
            </w:r>
            <w:r>
              <w:lastRenderedPageBreak/>
              <w:t>maximum length of 50 characters.</w:t>
            </w:r>
          </w:p>
          <w:p w14:paraId="71E917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factory type name should not be allowed.</w:t>
            </w:r>
          </w:p>
        </w:tc>
        <w:tc>
          <w:tcPr>
            <w:tcW w:w="1352" w:type="dxa"/>
            <w:shd w:val="clear" w:color="auto" w:fill="auto"/>
          </w:tcPr>
          <w:p w14:paraId="1634C1F6" w14:textId="77777777" w:rsidR="009274EA" w:rsidRDefault="00C53038">
            <w:pPr>
              <w:tabs>
                <w:tab w:val="center" w:pos="4320"/>
                <w:tab w:val="right" w:pos="8640"/>
                <w:tab w:val="left" w:pos="10620"/>
              </w:tabs>
            </w:pPr>
            <w:r>
              <w:lastRenderedPageBreak/>
              <w:t>If the factory type name field is left empty: "Please enter the factory type name."</w:t>
            </w:r>
          </w:p>
          <w:p w14:paraId="0101BC88" w14:textId="77777777" w:rsidR="009274EA" w:rsidRDefault="00C53038">
            <w:pPr>
              <w:tabs>
                <w:tab w:val="center" w:pos="4320"/>
                <w:tab w:val="right" w:pos="8640"/>
                <w:tab w:val="left" w:pos="10620"/>
              </w:tabs>
            </w:pPr>
            <w:r>
              <w:t xml:space="preserve">If the factory type name is shorter than 2 characters: </w:t>
            </w:r>
            <w:r>
              <w:lastRenderedPageBreak/>
              <w:t>"The factory type name should be at least 2 characters long."</w:t>
            </w:r>
          </w:p>
          <w:p w14:paraId="3AAA6FCB" w14:textId="77777777" w:rsidR="009274EA" w:rsidRDefault="00C53038">
            <w:pPr>
              <w:tabs>
                <w:tab w:val="center" w:pos="4320"/>
                <w:tab w:val="right" w:pos="8640"/>
                <w:tab w:val="left" w:pos="10620"/>
              </w:tabs>
            </w:pPr>
            <w:r>
              <w:t>If the factory type name exceeds 50 characters: "The factory type name should not exceed 50 characters."</w:t>
            </w:r>
          </w:p>
          <w:p w14:paraId="378F960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factory type name is entered: "Factory type name must be unique. The entered value already exists."</w:t>
            </w:r>
          </w:p>
        </w:tc>
        <w:tc>
          <w:tcPr>
            <w:tcW w:w="2904" w:type="dxa"/>
            <w:shd w:val="clear" w:color="auto" w:fill="auto"/>
          </w:tcPr>
          <w:p w14:paraId="1A7BD40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B81D49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33E8B72" w14:textId="77777777">
        <w:trPr>
          <w:trHeight w:val="1735"/>
        </w:trPr>
        <w:tc>
          <w:tcPr>
            <w:tcW w:w="1150" w:type="dxa"/>
            <w:shd w:val="clear" w:color="auto" w:fill="auto"/>
          </w:tcPr>
          <w:p w14:paraId="47F38FA3" w14:textId="77777777" w:rsidR="009274EA" w:rsidRDefault="00C53038">
            <w:pPr>
              <w:tabs>
                <w:tab w:val="left" w:pos="10620"/>
              </w:tabs>
              <w:rPr>
                <w:color w:val="222222"/>
                <w:sz w:val="18"/>
                <w:szCs w:val="18"/>
              </w:rPr>
            </w:pPr>
            <w:r>
              <w:rPr>
                <w:rStyle w:val="brownfont"/>
                <w:color w:val="000000"/>
                <w:sz w:val="18"/>
                <w:szCs w:val="18"/>
              </w:rPr>
              <w:t xml:space="preserve">Factory Type </w:t>
            </w:r>
          </w:p>
          <w:p w14:paraId="65DA348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F1D465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11FDB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E461EF1" w14:textId="77777777" w:rsidR="009274EA" w:rsidRDefault="00C53038">
            <w:pPr>
              <w:tabs>
                <w:tab w:val="center" w:pos="4320"/>
                <w:tab w:val="right" w:pos="8640"/>
                <w:tab w:val="left" w:pos="10620"/>
              </w:tabs>
            </w:pPr>
            <w:r>
              <w:t>The factory type should be a required field, meaning it cannot be left empty.</w:t>
            </w:r>
          </w:p>
          <w:p w14:paraId="431DF4B1" w14:textId="77777777" w:rsidR="009274EA" w:rsidRDefault="00C53038">
            <w:pPr>
              <w:tabs>
                <w:tab w:val="center" w:pos="4320"/>
                <w:tab w:val="right" w:pos="8640"/>
                <w:tab w:val="left" w:pos="10620"/>
              </w:tabs>
            </w:pPr>
            <w:r>
              <w:t>The factory type should have a minimum length of 2 characters and a maximum length of 50 characters.</w:t>
            </w:r>
          </w:p>
          <w:p w14:paraId="6F410E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factory type should not be allowed.</w:t>
            </w:r>
          </w:p>
        </w:tc>
        <w:tc>
          <w:tcPr>
            <w:tcW w:w="1352" w:type="dxa"/>
            <w:shd w:val="clear" w:color="auto" w:fill="auto"/>
          </w:tcPr>
          <w:p w14:paraId="2DE0D863" w14:textId="77777777" w:rsidR="009274EA" w:rsidRDefault="00C53038">
            <w:pPr>
              <w:tabs>
                <w:tab w:val="center" w:pos="4320"/>
                <w:tab w:val="right" w:pos="8640"/>
                <w:tab w:val="left" w:pos="10620"/>
              </w:tabs>
            </w:pPr>
            <w:r>
              <w:t>If the factory type field is left empty: "Please enter the factory type."</w:t>
            </w:r>
          </w:p>
          <w:p w14:paraId="25DA1D9E" w14:textId="77777777" w:rsidR="009274EA" w:rsidRDefault="00C53038">
            <w:pPr>
              <w:tabs>
                <w:tab w:val="center" w:pos="4320"/>
                <w:tab w:val="right" w:pos="8640"/>
                <w:tab w:val="left" w:pos="10620"/>
              </w:tabs>
            </w:pPr>
            <w:r>
              <w:t>If the factory type is shorter than 2 characters: "The factory type should be at least 2 characters long."</w:t>
            </w:r>
          </w:p>
          <w:p w14:paraId="3BAEED19" w14:textId="77777777" w:rsidR="009274EA" w:rsidRDefault="00C53038">
            <w:pPr>
              <w:tabs>
                <w:tab w:val="center" w:pos="4320"/>
                <w:tab w:val="right" w:pos="8640"/>
                <w:tab w:val="left" w:pos="10620"/>
              </w:tabs>
            </w:pPr>
            <w:r>
              <w:t xml:space="preserve">If the factory type exceeds </w:t>
            </w:r>
            <w:r>
              <w:lastRenderedPageBreak/>
              <w:t>50 characters: "The factory type should not exceed 50 characters."</w:t>
            </w:r>
          </w:p>
          <w:p w14:paraId="40CAA27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factory type is entered: "Factory type must be unique. The entered value already exists."</w:t>
            </w:r>
          </w:p>
        </w:tc>
        <w:tc>
          <w:tcPr>
            <w:tcW w:w="2904" w:type="dxa"/>
            <w:shd w:val="clear" w:color="auto" w:fill="auto"/>
          </w:tcPr>
          <w:p w14:paraId="38C8570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8C045B1"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11783682" w14:textId="77777777" w:rsidR="009274EA" w:rsidRDefault="009274EA">
      <w:pPr>
        <w:tabs>
          <w:tab w:val="left" w:pos="10620"/>
        </w:tabs>
        <w:spacing w:line="360" w:lineRule="auto"/>
        <w:rPr>
          <w:b/>
          <w:i/>
        </w:rPr>
      </w:pPr>
    </w:p>
    <w:p w14:paraId="4BCFE581" w14:textId="77777777" w:rsidR="009274EA" w:rsidRDefault="009274EA">
      <w:pPr>
        <w:tabs>
          <w:tab w:val="left" w:pos="10620"/>
        </w:tabs>
        <w:spacing w:line="360" w:lineRule="auto"/>
        <w:rPr>
          <w:b/>
          <w:i/>
        </w:rPr>
      </w:pPr>
    </w:p>
    <w:p w14:paraId="01A47343"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0E3CAC26" w14:textId="77777777">
        <w:trPr>
          <w:trHeight w:val="501"/>
        </w:trPr>
        <w:tc>
          <w:tcPr>
            <w:tcW w:w="1866" w:type="dxa"/>
            <w:shd w:val="clear" w:color="auto" w:fill="C4BC96"/>
            <w:vAlign w:val="center"/>
          </w:tcPr>
          <w:p w14:paraId="1CE68C50" w14:textId="77777777" w:rsidR="009274EA" w:rsidRDefault="00C53038">
            <w:pPr>
              <w:tabs>
                <w:tab w:val="left" w:pos="10620"/>
              </w:tabs>
              <w:rPr>
                <w:b/>
                <w:bCs/>
                <w:iCs/>
              </w:rPr>
            </w:pPr>
            <w:r>
              <w:rPr>
                <w:b/>
                <w:bCs/>
                <w:iCs/>
              </w:rPr>
              <w:t>Control</w:t>
            </w:r>
          </w:p>
        </w:tc>
        <w:tc>
          <w:tcPr>
            <w:tcW w:w="1858" w:type="dxa"/>
            <w:shd w:val="clear" w:color="auto" w:fill="C4BC96"/>
            <w:vAlign w:val="center"/>
          </w:tcPr>
          <w:p w14:paraId="53A18AAA"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77518A89" w14:textId="77777777" w:rsidR="009274EA" w:rsidRDefault="00C53038">
            <w:pPr>
              <w:tabs>
                <w:tab w:val="left" w:pos="10620"/>
              </w:tabs>
              <w:rPr>
                <w:b/>
                <w:bCs/>
                <w:iCs/>
              </w:rPr>
            </w:pPr>
            <w:r>
              <w:rPr>
                <w:b/>
                <w:bCs/>
                <w:iCs/>
              </w:rPr>
              <w:t>Behaviour</w:t>
            </w:r>
          </w:p>
        </w:tc>
      </w:tr>
      <w:tr w:rsidR="009274EA" w14:paraId="7C16A7C1" w14:textId="77777777">
        <w:trPr>
          <w:trHeight w:val="517"/>
        </w:trPr>
        <w:tc>
          <w:tcPr>
            <w:tcW w:w="1866" w:type="dxa"/>
            <w:vAlign w:val="center"/>
          </w:tcPr>
          <w:p w14:paraId="48A4E361" w14:textId="77777777" w:rsidR="009274EA" w:rsidRDefault="00C53038">
            <w:pPr>
              <w:tabs>
                <w:tab w:val="left" w:pos="10620"/>
              </w:tabs>
            </w:pPr>
            <w:r>
              <w:t>Update</w:t>
            </w:r>
          </w:p>
        </w:tc>
        <w:tc>
          <w:tcPr>
            <w:tcW w:w="1858" w:type="dxa"/>
            <w:vAlign w:val="center"/>
          </w:tcPr>
          <w:p w14:paraId="78B3D534" w14:textId="77777777" w:rsidR="009274EA" w:rsidRDefault="00C53038">
            <w:pPr>
              <w:tabs>
                <w:tab w:val="left" w:pos="10620"/>
              </w:tabs>
            </w:pPr>
            <w:r>
              <w:t>Button</w:t>
            </w:r>
          </w:p>
        </w:tc>
        <w:tc>
          <w:tcPr>
            <w:tcW w:w="6513" w:type="dxa"/>
            <w:vAlign w:val="center"/>
          </w:tcPr>
          <w:p w14:paraId="26072B58" w14:textId="77777777" w:rsidR="009274EA" w:rsidRDefault="00C53038">
            <w:pPr>
              <w:tabs>
                <w:tab w:val="left" w:pos="10620"/>
              </w:tabs>
            </w:pPr>
            <w:r>
              <w:t>Update the records</w:t>
            </w:r>
          </w:p>
        </w:tc>
      </w:tr>
      <w:tr w:rsidR="009274EA" w14:paraId="1953A1AE" w14:textId="77777777">
        <w:trPr>
          <w:trHeight w:val="517"/>
        </w:trPr>
        <w:tc>
          <w:tcPr>
            <w:tcW w:w="1866" w:type="dxa"/>
            <w:vAlign w:val="center"/>
          </w:tcPr>
          <w:p w14:paraId="0C2EA0AF" w14:textId="77777777" w:rsidR="009274EA" w:rsidRDefault="00C53038">
            <w:pPr>
              <w:tabs>
                <w:tab w:val="left" w:pos="10620"/>
              </w:tabs>
            </w:pPr>
            <w:r>
              <w:t>Cancel</w:t>
            </w:r>
          </w:p>
        </w:tc>
        <w:tc>
          <w:tcPr>
            <w:tcW w:w="1858" w:type="dxa"/>
            <w:vAlign w:val="center"/>
          </w:tcPr>
          <w:p w14:paraId="73D71FEE" w14:textId="77777777" w:rsidR="009274EA" w:rsidRDefault="00C53038">
            <w:pPr>
              <w:tabs>
                <w:tab w:val="left" w:pos="10620"/>
              </w:tabs>
            </w:pPr>
            <w:r>
              <w:t>Button</w:t>
            </w:r>
          </w:p>
        </w:tc>
        <w:tc>
          <w:tcPr>
            <w:tcW w:w="6513" w:type="dxa"/>
            <w:vAlign w:val="center"/>
          </w:tcPr>
          <w:p w14:paraId="1EF0DCCF" w14:textId="77777777" w:rsidR="009274EA" w:rsidRDefault="00C53038">
            <w:pPr>
              <w:tabs>
                <w:tab w:val="left" w:pos="10620"/>
              </w:tabs>
            </w:pPr>
            <w:r>
              <w:t>Redirect on manage Factory Type home page.</w:t>
            </w:r>
          </w:p>
        </w:tc>
      </w:tr>
      <w:tr w:rsidR="009274EA" w14:paraId="0FDDB42E" w14:textId="77777777">
        <w:trPr>
          <w:trHeight w:val="517"/>
        </w:trPr>
        <w:tc>
          <w:tcPr>
            <w:tcW w:w="1866" w:type="dxa"/>
            <w:vAlign w:val="center"/>
          </w:tcPr>
          <w:p w14:paraId="386E57B1" w14:textId="77777777" w:rsidR="009274EA" w:rsidRDefault="00C53038">
            <w:pPr>
              <w:tabs>
                <w:tab w:val="left" w:pos="10620"/>
              </w:tabs>
            </w:pPr>
            <w:r>
              <w:t xml:space="preserve">Clear </w:t>
            </w:r>
          </w:p>
        </w:tc>
        <w:tc>
          <w:tcPr>
            <w:tcW w:w="1858" w:type="dxa"/>
            <w:vAlign w:val="center"/>
          </w:tcPr>
          <w:p w14:paraId="7C270613" w14:textId="77777777" w:rsidR="009274EA" w:rsidRDefault="00C53038">
            <w:pPr>
              <w:tabs>
                <w:tab w:val="left" w:pos="10620"/>
              </w:tabs>
            </w:pPr>
            <w:r>
              <w:t>Button</w:t>
            </w:r>
          </w:p>
        </w:tc>
        <w:tc>
          <w:tcPr>
            <w:tcW w:w="6513" w:type="dxa"/>
            <w:vAlign w:val="center"/>
          </w:tcPr>
          <w:p w14:paraId="002112DF" w14:textId="77777777" w:rsidR="009274EA" w:rsidRDefault="00C53038">
            <w:pPr>
              <w:tabs>
                <w:tab w:val="left" w:pos="10620"/>
              </w:tabs>
            </w:pPr>
            <w:r>
              <w:t>Clear All Fields.</w:t>
            </w:r>
          </w:p>
        </w:tc>
      </w:tr>
      <w:tr w:rsidR="009274EA" w14:paraId="6C76EDD0" w14:textId="77777777">
        <w:trPr>
          <w:trHeight w:val="517"/>
        </w:trPr>
        <w:tc>
          <w:tcPr>
            <w:tcW w:w="1866" w:type="dxa"/>
            <w:vAlign w:val="center"/>
          </w:tcPr>
          <w:p w14:paraId="475600E9" w14:textId="77777777" w:rsidR="009274EA" w:rsidRDefault="00C53038">
            <w:pPr>
              <w:tabs>
                <w:tab w:val="left" w:pos="10620"/>
              </w:tabs>
            </w:pPr>
            <w:r>
              <w:t>View</w:t>
            </w:r>
          </w:p>
        </w:tc>
        <w:tc>
          <w:tcPr>
            <w:tcW w:w="1858" w:type="dxa"/>
            <w:vAlign w:val="center"/>
          </w:tcPr>
          <w:p w14:paraId="496DB554" w14:textId="77777777" w:rsidR="009274EA" w:rsidRDefault="00C53038">
            <w:pPr>
              <w:tabs>
                <w:tab w:val="left" w:pos="10620"/>
              </w:tabs>
            </w:pPr>
            <w:r>
              <w:t>Link</w:t>
            </w:r>
          </w:p>
        </w:tc>
        <w:tc>
          <w:tcPr>
            <w:tcW w:w="6513" w:type="dxa"/>
            <w:vAlign w:val="center"/>
          </w:tcPr>
          <w:p w14:paraId="10D23CE6" w14:textId="77777777" w:rsidR="009274EA" w:rsidRDefault="00C53038">
            <w:pPr>
              <w:tabs>
                <w:tab w:val="left" w:pos="10620"/>
              </w:tabs>
            </w:pPr>
            <w:r>
              <w:t>Display the record under view only.</w:t>
            </w:r>
          </w:p>
        </w:tc>
      </w:tr>
      <w:tr w:rsidR="009274EA" w14:paraId="6ED723BB" w14:textId="77777777">
        <w:trPr>
          <w:trHeight w:val="517"/>
        </w:trPr>
        <w:tc>
          <w:tcPr>
            <w:tcW w:w="1866" w:type="dxa"/>
            <w:vAlign w:val="center"/>
          </w:tcPr>
          <w:p w14:paraId="298E2F7D" w14:textId="77777777" w:rsidR="009274EA" w:rsidRDefault="00C53038">
            <w:pPr>
              <w:tabs>
                <w:tab w:val="left" w:pos="10620"/>
              </w:tabs>
            </w:pPr>
            <w:r>
              <w:t xml:space="preserve">Edit </w:t>
            </w:r>
          </w:p>
        </w:tc>
        <w:tc>
          <w:tcPr>
            <w:tcW w:w="1858" w:type="dxa"/>
            <w:vAlign w:val="center"/>
          </w:tcPr>
          <w:p w14:paraId="4EC089AE" w14:textId="77777777" w:rsidR="009274EA" w:rsidRDefault="00C53038">
            <w:pPr>
              <w:tabs>
                <w:tab w:val="left" w:pos="10620"/>
              </w:tabs>
            </w:pPr>
            <w:r>
              <w:t>Link</w:t>
            </w:r>
          </w:p>
        </w:tc>
        <w:tc>
          <w:tcPr>
            <w:tcW w:w="6513" w:type="dxa"/>
            <w:vAlign w:val="center"/>
          </w:tcPr>
          <w:p w14:paraId="4B6EA5B0" w14:textId="77777777" w:rsidR="009274EA" w:rsidRDefault="00C53038">
            <w:pPr>
              <w:tabs>
                <w:tab w:val="left" w:pos="10620"/>
              </w:tabs>
            </w:pPr>
            <w:r>
              <w:t>Provide the record under edit mode.</w:t>
            </w:r>
          </w:p>
        </w:tc>
      </w:tr>
      <w:tr w:rsidR="009274EA" w14:paraId="2585377B" w14:textId="77777777">
        <w:trPr>
          <w:trHeight w:val="517"/>
        </w:trPr>
        <w:tc>
          <w:tcPr>
            <w:tcW w:w="1866" w:type="dxa"/>
            <w:vAlign w:val="center"/>
          </w:tcPr>
          <w:p w14:paraId="4E82B21F" w14:textId="77777777" w:rsidR="009274EA" w:rsidRDefault="00C53038">
            <w:pPr>
              <w:tabs>
                <w:tab w:val="left" w:pos="10620"/>
              </w:tabs>
            </w:pPr>
            <w:r>
              <w:t>Active</w:t>
            </w:r>
          </w:p>
        </w:tc>
        <w:tc>
          <w:tcPr>
            <w:tcW w:w="1858" w:type="dxa"/>
            <w:vAlign w:val="center"/>
          </w:tcPr>
          <w:p w14:paraId="06F82C67" w14:textId="77777777" w:rsidR="009274EA" w:rsidRDefault="00C53038">
            <w:pPr>
              <w:tabs>
                <w:tab w:val="left" w:pos="10620"/>
              </w:tabs>
            </w:pPr>
            <w:r>
              <w:t>Radio button</w:t>
            </w:r>
          </w:p>
        </w:tc>
        <w:tc>
          <w:tcPr>
            <w:tcW w:w="6513" w:type="dxa"/>
            <w:vAlign w:val="center"/>
          </w:tcPr>
          <w:p w14:paraId="79CC166C" w14:textId="77777777" w:rsidR="009274EA" w:rsidRDefault="00C53038">
            <w:pPr>
              <w:tabs>
                <w:tab w:val="left" w:pos="10620"/>
              </w:tabs>
            </w:pPr>
            <w:r>
              <w:t xml:space="preserve">Move the record in active </w:t>
            </w:r>
            <w:r>
              <w:rPr>
                <w:strike/>
              </w:rPr>
              <w:t>tab</w:t>
            </w:r>
            <w:r>
              <w:t>.</w:t>
            </w:r>
          </w:p>
        </w:tc>
      </w:tr>
      <w:tr w:rsidR="009274EA" w14:paraId="38D399CA" w14:textId="77777777">
        <w:trPr>
          <w:trHeight w:val="517"/>
        </w:trPr>
        <w:tc>
          <w:tcPr>
            <w:tcW w:w="1866" w:type="dxa"/>
            <w:vAlign w:val="center"/>
          </w:tcPr>
          <w:p w14:paraId="02AE221C" w14:textId="77777777" w:rsidR="009274EA" w:rsidRDefault="00C53038">
            <w:pPr>
              <w:tabs>
                <w:tab w:val="left" w:pos="10620"/>
              </w:tabs>
            </w:pPr>
            <w:r>
              <w:t>Inactive</w:t>
            </w:r>
          </w:p>
        </w:tc>
        <w:tc>
          <w:tcPr>
            <w:tcW w:w="1858" w:type="dxa"/>
            <w:vAlign w:val="center"/>
          </w:tcPr>
          <w:p w14:paraId="6D5F3707" w14:textId="77777777" w:rsidR="009274EA" w:rsidRDefault="00C53038">
            <w:pPr>
              <w:tabs>
                <w:tab w:val="left" w:pos="10620"/>
              </w:tabs>
            </w:pPr>
            <w:r>
              <w:t>Radio button</w:t>
            </w:r>
          </w:p>
        </w:tc>
        <w:tc>
          <w:tcPr>
            <w:tcW w:w="6513" w:type="dxa"/>
            <w:vAlign w:val="center"/>
          </w:tcPr>
          <w:p w14:paraId="78CF03D9" w14:textId="77777777" w:rsidR="009274EA" w:rsidRDefault="00C53038">
            <w:pPr>
              <w:tabs>
                <w:tab w:val="left" w:pos="10620"/>
              </w:tabs>
            </w:pPr>
            <w:r>
              <w:t xml:space="preserve">Move the record in Inactive </w:t>
            </w:r>
            <w:r>
              <w:rPr>
                <w:strike/>
              </w:rPr>
              <w:t>tab</w:t>
            </w:r>
            <w:r>
              <w:t>.</w:t>
            </w:r>
          </w:p>
        </w:tc>
      </w:tr>
      <w:tr w:rsidR="009274EA" w14:paraId="42F1642E" w14:textId="77777777">
        <w:trPr>
          <w:trHeight w:val="517"/>
        </w:trPr>
        <w:tc>
          <w:tcPr>
            <w:tcW w:w="1866" w:type="dxa"/>
            <w:vAlign w:val="center"/>
          </w:tcPr>
          <w:p w14:paraId="28BF9AE6" w14:textId="77777777" w:rsidR="009274EA" w:rsidRDefault="00C53038">
            <w:pPr>
              <w:tabs>
                <w:tab w:val="left" w:pos="10620"/>
              </w:tabs>
            </w:pPr>
            <w:r>
              <w:t>Search</w:t>
            </w:r>
          </w:p>
        </w:tc>
        <w:tc>
          <w:tcPr>
            <w:tcW w:w="1858" w:type="dxa"/>
            <w:vAlign w:val="center"/>
          </w:tcPr>
          <w:p w14:paraId="59A62C17" w14:textId="77777777" w:rsidR="009274EA" w:rsidRDefault="00C53038">
            <w:pPr>
              <w:tabs>
                <w:tab w:val="left" w:pos="10620"/>
              </w:tabs>
            </w:pPr>
            <w:r>
              <w:t>Button</w:t>
            </w:r>
          </w:p>
        </w:tc>
        <w:tc>
          <w:tcPr>
            <w:tcW w:w="6513" w:type="dxa"/>
            <w:vAlign w:val="center"/>
          </w:tcPr>
          <w:p w14:paraId="56F65395" w14:textId="77777777" w:rsidR="009274EA" w:rsidRDefault="00C53038">
            <w:pPr>
              <w:tabs>
                <w:tab w:val="left" w:pos="10620"/>
              </w:tabs>
            </w:pPr>
            <w:r>
              <w:t>Search the record</w:t>
            </w:r>
          </w:p>
        </w:tc>
      </w:tr>
      <w:tr w:rsidR="009274EA" w14:paraId="7D153D12" w14:textId="77777777">
        <w:trPr>
          <w:trHeight w:val="517"/>
        </w:trPr>
        <w:tc>
          <w:tcPr>
            <w:tcW w:w="1866" w:type="dxa"/>
            <w:vAlign w:val="center"/>
          </w:tcPr>
          <w:p w14:paraId="419D0583" w14:textId="77777777" w:rsidR="009274EA" w:rsidRDefault="00C53038">
            <w:pPr>
              <w:tabs>
                <w:tab w:val="left" w:pos="10620"/>
              </w:tabs>
            </w:pPr>
            <w:r>
              <w:t>Export to PDF</w:t>
            </w:r>
          </w:p>
        </w:tc>
        <w:tc>
          <w:tcPr>
            <w:tcW w:w="1858" w:type="dxa"/>
            <w:vAlign w:val="center"/>
          </w:tcPr>
          <w:p w14:paraId="3FE95366" w14:textId="77777777" w:rsidR="009274EA" w:rsidRDefault="00C53038">
            <w:pPr>
              <w:tabs>
                <w:tab w:val="left" w:pos="10620"/>
              </w:tabs>
            </w:pPr>
            <w:r>
              <w:t>Image button</w:t>
            </w:r>
          </w:p>
        </w:tc>
        <w:tc>
          <w:tcPr>
            <w:tcW w:w="6513" w:type="dxa"/>
            <w:vAlign w:val="center"/>
          </w:tcPr>
          <w:p w14:paraId="75313D9A" w14:textId="77777777" w:rsidR="009274EA" w:rsidRDefault="00C53038">
            <w:pPr>
              <w:tabs>
                <w:tab w:val="left" w:pos="10620"/>
              </w:tabs>
            </w:pPr>
            <w:r>
              <w:t>Export all record in PDF.</w:t>
            </w:r>
          </w:p>
        </w:tc>
      </w:tr>
      <w:tr w:rsidR="009274EA" w14:paraId="0043B7A7" w14:textId="77777777">
        <w:trPr>
          <w:trHeight w:val="517"/>
        </w:trPr>
        <w:tc>
          <w:tcPr>
            <w:tcW w:w="1866" w:type="dxa"/>
            <w:vAlign w:val="center"/>
          </w:tcPr>
          <w:p w14:paraId="32D4CCC2" w14:textId="77777777" w:rsidR="009274EA" w:rsidRDefault="00C53038">
            <w:pPr>
              <w:tabs>
                <w:tab w:val="left" w:pos="10620"/>
              </w:tabs>
            </w:pPr>
            <w:r>
              <w:t>Export to Excel</w:t>
            </w:r>
          </w:p>
        </w:tc>
        <w:tc>
          <w:tcPr>
            <w:tcW w:w="1858" w:type="dxa"/>
            <w:vAlign w:val="center"/>
          </w:tcPr>
          <w:p w14:paraId="28BFF3A3" w14:textId="77777777" w:rsidR="009274EA" w:rsidRDefault="00C53038">
            <w:pPr>
              <w:tabs>
                <w:tab w:val="left" w:pos="10620"/>
              </w:tabs>
            </w:pPr>
            <w:r>
              <w:t>Image button</w:t>
            </w:r>
          </w:p>
        </w:tc>
        <w:tc>
          <w:tcPr>
            <w:tcW w:w="6513" w:type="dxa"/>
            <w:vAlign w:val="center"/>
          </w:tcPr>
          <w:p w14:paraId="66F280CA" w14:textId="77777777" w:rsidR="009274EA" w:rsidRDefault="00C53038">
            <w:pPr>
              <w:tabs>
                <w:tab w:val="left" w:pos="10620"/>
              </w:tabs>
            </w:pPr>
            <w:r>
              <w:t>Export all record in Excel.</w:t>
            </w:r>
          </w:p>
        </w:tc>
      </w:tr>
    </w:tbl>
    <w:p w14:paraId="40E93538" w14:textId="77777777" w:rsidR="009274EA" w:rsidRDefault="009274EA">
      <w:pPr>
        <w:tabs>
          <w:tab w:val="left" w:pos="10620"/>
        </w:tabs>
      </w:pPr>
    </w:p>
    <w:p w14:paraId="4DAB7DFC" w14:textId="77777777" w:rsidR="009274EA" w:rsidRDefault="009274EA">
      <w:pPr>
        <w:tabs>
          <w:tab w:val="left" w:pos="10620"/>
        </w:tabs>
      </w:pPr>
    </w:p>
    <w:p w14:paraId="470D1034" w14:textId="77777777" w:rsidR="009274EA" w:rsidRDefault="009274EA">
      <w:pPr>
        <w:tabs>
          <w:tab w:val="left" w:pos="10620"/>
        </w:tabs>
      </w:pPr>
    </w:p>
    <w:p w14:paraId="5B3364B2"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3128" w:name="_Toc137818587"/>
      <w:bookmarkStart w:id="3129" w:name="_Toc137831262"/>
      <w:bookmarkStart w:id="3130" w:name="_Toc148377757"/>
      <w:r>
        <w:rPr>
          <w:rFonts w:ascii="Cambria" w:hAnsi="Cambria"/>
          <w:b/>
          <w:sz w:val="28"/>
        </w:rPr>
        <w:t>High Level Use Case of “Create Role”</w:t>
      </w:r>
      <w:bookmarkEnd w:id="3128"/>
      <w:bookmarkEnd w:id="3129"/>
      <w:bookmarkEnd w:id="3130"/>
      <w:r>
        <w:rPr>
          <w:rFonts w:ascii="Cambria" w:hAnsi="Cambria"/>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09B68FD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DAAD748"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7E11BE18" w14:textId="77777777" w:rsidR="009274EA" w:rsidRDefault="00C53038">
            <w:pPr>
              <w:numPr>
                <w:ilvl w:val="0"/>
                <w:numId w:val="2"/>
              </w:numPr>
              <w:tabs>
                <w:tab w:val="left" w:pos="10620"/>
              </w:tabs>
              <w:spacing w:after="0" w:line="360" w:lineRule="auto"/>
            </w:pPr>
            <w:r>
              <w:t>To understand the functional logic for Creation of Create Role.</w:t>
            </w:r>
          </w:p>
        </w:tc>
      </w:tr>
      <w:tr w:rsidR="009274EA" w14:paraId="4E2C889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BB9CF8D"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625C2BE3" w14:textId="77777777" w:rsidR="009274EA" w:rsidRDefault="00C53038">
            <w:pPr>
              <w:numPr>
                <w:ilvl w:val="0"/>
                <w:numId w:val="2"/>
              </w:numPr>
              <w:tabs>
                <w:tab w:val="left" w:pos="10620"/>
              </w:tabs>
              <w:spacing w:after="0" w:line="360" w:lineRule="auto"/>
            </w:pPr>
            <w:r>
              <w:t>User should have rights for Administrator rights.</w:t>
            </w:r>
          </w:p>
          <w:p w14:paraId="050C913D" w14:textId="77777777" w:rsidR="009274EA" w:rsidRDefault="00C53038">
            <w:pPr>
              <w:numPr>
                <w:ilvl w:val="0"/>
                <w:numId w:val="2"/>
              </w:numPr>
              <w:tabs>
                <w:tab w:val="left" w:pos="10620"/>
              </w:tabs>
              <w:spacing w:after="0" w:line="360" w:lineRule="auto"/>
            </w:pPr>
            <w:r>
              <w:t>User should have “Create Role” rights.</w:t>
            </w:r>
          </w:p>
        </w:tc>
      </w:tr>
      <w:tr w:rsidR="009274EA" w14:paraId="49D0C58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D818C09"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0DE5F410" w14:textId="77777777" w:rsidR="009274EA" w:rsidRDefault="00C53038">
            <w:pPr>
              <w:numPr>
                <w:ilvl w:val="0"/>
                <w:numId w:val="2"/>
              </w:numPr>
              <w:tabs>
                <w:tab w:val="left" w:pos="10620"/>
              </w:tabs>
              <w:spacing w:after="0" w:line="240" w:lineRule="auto"/>
            </w:pPr>
            <w:r>
              <w:t>System should reflect the newly added Role in entire application.</w:t>
            </w:r>
          </w:p>
        </w:tc>
      </w:tr>
      <w:tr w:rsidR="009274EA" w14:paraId="207B803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936C354"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74F04DF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41EB345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774428D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0CE009F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Role”.</w:t>
            </w:r>
          </w:p>
          <w:p w14:paraId="09EB096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18D4382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44725D9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CF3B453"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6C5999E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676A339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27DD4C1"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6057DAF6" w14:textId="77777777" w:rsidR="009274EA" w:rsidRDefault="00C53038">
            <w:pPr>
              <w:pStyle w:val="Heading112pt"/>
              <w:tabs>
                <w:tab w:val="left" w:pos="10620"/>
              </w:tabs>
              <w:rPr>
                <w:rFonts w:ascii="Cambria" w:hAnsi="Cambria"/>
              </w:rPr>
            </w:pPr>
            <w:bookmarkStart w:id="3131" w:name="_Toc137818588"/>
            <w:bookmarkStart w:id="3132" w:name="_Toc137831263"/>
            <w:r>
              <w:rPr>
                <w:rFonts w:ascii="Cambria" w:hAnsi="Cambria"/>
                <w:b w:val="0"/>
              </w:rPr>
              <w:t>System should display below fields when authorized user clicks on “Create Role”.</w:t>
            </w:r>
            <w:bookmarkEnd w:id="3131"/>
            <w:bookmarkEnd w:id="3132"/>
          </w:p>
          <w:p w14:paraId="2577EA1B" w14:textId="77777777" w:rsidR="009274EA" w:rsidRDefault="00C53038">
            <w:pPr>
              <w:pStyle w:val="Heading112pt"/>
              <w:numPr>
                <w:ilvl w:val="1"/>
                <w:numId w:val="2"/>
              </w:numPr>
              <w:tabs>
                <w:tab w:val="left" w:pos="10620"/>
              </w:tabs>
              <w:rPr>
                <w:rFonts w:ascii="Cambria" w:hAnsi="Cambria"/>
                <w:b w:val="0"/>
              </w:rPr>
            </w:pPr>
            <w:bookmarkStart w:id="3133" w:name="_Toc137818589"/>
            <w:bookmarkStart w:id="3134" w:name="_Toc137831264"/>
            <w:r>
              <w:rPr>
                <w:rFonts w:ascii="Cambria" w:hAnsi="Cambria"/>
                <w:b w:val="0"/>
              </w:rPr>
              <w:t>Role name</w:t>
            </w:r>
            <w:bookmarkEnd w:id="3133"/>
            <w:bookmarkEnd w:id="3134"/>
          </w:p>
          <w:p w14:paraId="045CE661" w14:textId="77777777" w:rsidR="009274EA" w:rsidRDefault="00C53038">
            <w:pPr>
              <w:pStyle w:val="Heading112pt"/>
              <w:numPr>
                <w:ilvl w:val="1"/>
                <w:numId w:val="2"/>
              </w:numPr>
              <w:tabs>
                <w:tab w:val="left" w:pos="10620"/>
              </w:tabs>
              <w:rPr>
                <w:rFonts w:ascii="Cambria" w:hAnsi="Cambria"/>
                <w:b w:val="0"/>
              </w:rPr>
            </w:pPr>
            <w:bookmarkStart w:id="3135" w:name="_Toc137818590"/>
            <w:bookmarkStart w:id="3136" w:name="_Toc137831265"/>
            <w:r>
              <w:rPr>
                <w:rFonts w:ascii="Cambria" w:hAnsi="Cambria"/>
                <w:b w:val="0"/>
              </w:rPr>
              <w:t>Submit button.</w:t>
            </w:r>
            <w:bookmarkEnd w:id="3135"/>
            <w:bookmarkEnd w:id="3136"/>
          </w:p>
          <w:p w14:paraId="7AFEBF2C" w14:textId="77777777" w:rsidR="009274EA" w:rsidRDefault="00C53038">
            <w:pPr>
              <w:pStyle w:val="Heading112pt"/>
              <w:numPr>
                <w:ilvl w:val="1"/>
                <w:numId w:val="2"/>
              </w:numPr>
              <w:tabs>
                <w:tab w:val="left" w:pos="10620"/>
              </w:tabs>
              <w:rPr>
                <w:rFonts w:ascii="Cambria" w:hAnsi="Cambria"/>
                <w:b w:val="0"/>
              </w:rPr>
            </w:pPr>
            <w:bookmarkStart w:id="3137" w:name="_Toc137818591"/>
            <w:bookmarkStart w:id="3138" w:name="_Toc137831266"/>
            <w:r>
              <w:rPr>
                <w:rFonts w:ascii="Cambria" w:hAnsi="Cambria"/>
                <w:b w:val="0"/>
              </w:rPr>
              <w:t>Clear button.</w:t>
            </w:r>
            <w:bookmarkEnd w:id="3137"/>
            <w:bookmarkEnd w:id="3138"/>
          </w:p>
          <w:p w14:paraId="19F8F412" w14:textId="77777777" w:rsidR="009274EA" w:rsidRDefault="00C53038">
            <w:pPr>
              <w:pStyle w:val="Heading112pt"/>
              <w:numPr>
                <w:ilvl w:val="1"/>
                <w:numId w:val="2"/>
              </w:numPr>
              <w:tabs>
                <w:tab w:val="left" w:pos="10620"/>
              </w:tabs>
              <w:rPr>
                <w:rFonts w:ascii="Cambria" w:hAnsi="Cambria"/>
                <w:b w:val="0"/>
              </w:rPr>
            </w:pPr>
            <w:bookmarkStart w:id="3139" w:name="_Toc137818592"/>
            <w:bookmarkStart w:id="3140" w:name="_Toc137831267"/>
            <w:r>
              <w:rPr>
                <w:rFonts w:ascii="Cambria" w:hAnsi="Cambria"/>
                <w:b w:val="0"/>
              </w:rPr>
              <w:t>Cancel button.</w:t>
            </w:r>
            <w:bookmarkEnd w:id="3139"/>
            <w:bookmarkEnd w:id="3140"/>
          </w:p>
          <w:p w14:paraId="7EB81E64" w14:textId="77777777" w:rsidR="009274EA" w:rsidRDefault="00C53038">
            <w:pPr>
              <w:pStyle w:val="Heading112pt"/>
              <w:tabs>
                <w:tab w:val="left" w:pos="10620"/>
              </w:tabs>
              <w:rPr>
                <w:rFonts w:ascii="Cambria" w:hAnsi="Cambria"/>
              </w:rPr>
            </w:pPr>
            <w:bookmarkStart w:id="3141" w:name="_Toc137818593"/>
            <w:bookmarkStart w:id="3142" w:name="_Toc137831268"/>
            <w:r>
              <w:rPr>
                <w:rFonts w:ascii="Cambria" w:hAnsi="Cambria"/>
                <w:b w:val="0"/>
              </w:rPr>
              <w:t>System should provide above mentioned fields as a mandatory field.</w:t>
            </w:r>
            <w:bookmarkEnd w:id="3141"/>
            <w:bookmarkEnd w:id="3142"/>
          </w:p>
          <w:p w14:paraId="7872E9F2" w14:textId="77777777" w:rsidR="009274EA" w:rsidRDefault="00C53038">
            <w:pPr>
              <w:pStyle w:val="Heading112pt"/>
              <w:tabs>
                <w:tab w:val="left" w:pos="10620"/>
              </w:tabs>
              <w:rPr>
                <w:rFonts w:ascii="Cambria" w:hAnsi="Cambria"/>
              </w:rPr>
            </w:pPr>
            <w:bookmarkStart w:id="3143" w:name="_Toc137818594"/>
            <w:bookmarkStart w:id="3144" w:name="_Toc137831269"/>
            <w:r>
              <w:rPr>
                <w:rFonts w:ascii="Cambria" w:hAnsi="Cambria"/>
                <w:b w:val="0"/>
              </w:rPr>
              <w:t>System should display validation message “Please enter details” on click submit button with blank fields.</w:t>
            </w:r>
            <w:bookmarkEnd w:id="3143"/>
            <w:bookmarkEnd w:id="3144"/>
          </w:p>
          <w:p w14:paraId="6B85E06C" w14:textId="77777777" w:rsidR="009274EA" w:rsidRDefault="00C53038">
            <w:pPr>
              <w:pStyle w:val="Heading112pt"/>
              <w:tabs>
                <w:tab w:val="left" w:pos="10620"/>
              </w:tabs>
              <w:rPr>
                <w:rFonts w:ascii="Cambria" w:hAnsi="Cambria"/>
              </w:rPr>
            </w:pPr>
            <w:bookmarkStart w:id="3145" w:name="_Toc137818595"/>
            <w:bookmarkStart w:id="3146" w:name="_Toc137831270"/>
            <w:r>
              <w:rPr>
                <w:rFonts w:ascii="Cambria" w:hAnsi="Cambria"/>
                <w:b w:val="0"/>
              </w:rPr>
              <w:t>System should clear all input on click clear button.</w:t>
            </w:r>
            <w:bookmarkEnd w:id="3145"/>
            <w:bookmarkEnd w:id="3146"/>
          </w:p>
          <w:p w14:paraId="09FF84A7" w14:textId="77777777" w:rsidR="009274EA" w:rsidRDefault="00C53038">
            <w:pPr>
              <w:pStyle w:val="Heading112pt"/>
              <w:tabs>
                <w:tab w:val="left" w:pos="10620"/>
              </w:tabs>
              <w:rPr>
                <w:rFonts w:ascii="Cambria" w:hAnsi="Cambria"/>
              </w:rPr>
            </w:pPr>
            <w:bookmarkStart w:id="3147" w:name="_Toc137818596"/>
            <w:bookmarkStart w:id="3148" w:name="_Toc137831271"/>
            <w:r>
              <w:rPr>
                <w:rFonts w:ascii="Cambria" w:hAnsi="Cambria"/>
                <w:b w:val="0"/>
              </w:rPr>
              <w:t>System should redirect on log in home page on click cancel button.</w:t>
            </w:r>
            <w:bookmarkEnd w:id="3147"/>
            <w:bookmarkEnd w:id="3148"/>
          </w:p>
          <w:p w14:paraId="2A90A00F" w14:textId="77777777" w:rsidR="009274EA" w:rsidRDefault="00C53038">
            <w:pPr>
              <w:pStyle w:val="Heading112pt"/>
              <w:tabs>
                <w:tab w:val="left" w:pos="10620"/>
              </w:tabs>
              <w:rPr>
                <w:rFonts w:ascii="Cambria" w:hAnsi="Cambria"/>
              </w:rPr>
            </w:pPr>
            <w:bookmarkStart w:id="3149" w:name="_Toc137818597"/>
            <w:bookmarkStart w:id="3150" w:name="_Toc137831272"/>
            <w:r>
              <w:rPr>
                <w:rFonts w:ascii="Cambria" w:hAnsi="Cambria"/>
                <w:b w:val="0"/>
              </w:rPr>
              <w:t xml:space="preserve">System should not allow to enter duplicate value in </w:t>
            </w:r>
            <w:r>
              <w:rPr>
                <w:rFonts w:ascii="Cambria" w:hAnsi="Cambria"/>
              </w:rPr>
              <w:t>Role name</w:t>
            </w:r>
            <w:r>
              <w:rPr>
                <w:rFonts w:ascii="Cambria" w:hAnsi="Cambria"/>
                <w:b w:val="0"/>
              </w:rPr>
              <w:t xml:space="preserve"> field.</w:t>
            </w:r>
            <w:bookmarkEnd w:id="3149"/>
            <w:bookmarkEnd w:id="3150"/>
          </w:p>
          <w:p w14:paraId="09592B6E" w14:textId="77777777" w:rsidR="009274EA" w:rsidRDefault="00C53038">
            <w:pPr>
              <w:pStyle w:val="Heading112pt"/>
              <w:tabs>
                <w:tab w:val="left" w:pos="10620"/>
              </w:tabs>
              <w:rPr>
                <w:rFonts w:ascii="Cambria" w:hAnsi="Cambria"/>
              </w:rPr>
            </w:pPr>
            <w:bookmarkStart w:id="3151" w:name="_Toc137818598"/>
            <w:bookmarkStart w:id="3152" w:name="_Toc137831273"/>
            <w:r>
              <w:rPr>
                <w:rFonts w:ascii="Cambria" w:hAnsi="Cambria"/>
                <w:b w:val="0"/>
              </w:rPr>
              <w:t xml:space="preserve">System should display confirmation message </w:t>
            </w:r>
            <w:r>
              <w:rPr>
                <w:rFonts w:ascii="Cambria" w:hAnsi="Cambria"/>
              </w:rPr>
              <w:t>“Role created successfully</w:t>
            </w:r>
            <w:r>
              <w:rPr>
                <w:rFonts w:ascii="Cambria" w:hAnsi="Cambria"/>
                <w:b w:val="0"/>
              </w:rPr>
              <w:t>” on click of submit button.</w:t>
            </w:r>
            <w:bookmarkEnd w:id="3151"/>
            <w:bookmarkEnd w:id="3152"/>
          </w:p>
          <w:p w14:paraId="3CE3D57B"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B81A435" w14:textId="77777777" w:rsidR="009274EA" w:rsidRDefault="00C53038">
            <w:pPr>
              <w:pStyle w:val="Heading112pt"/>
              <w:rPr>
                <w:rFonts w:ascii="Cambria" w:hAnsi="Cambria"/>
                <w:b w:val="0"/>
              </w:rPr>
            </w:pPr>
            <w:r>
              <w:rPr>
                <w:rFonts w:ascii="Cambria" w:hAnsi="Cambria"/>
                <w:b w:val="0"/>
              </w:rPr>
              <w:t>System should capture the entry of “Role” creation in audit trail report as “New Role: &lt; Role &gt; created”.</w:t>
            </w:r>
          </w:p>
          <w:p w14:paraId="0785348A" w14:textId="77777777" w:rsidR="009274EA" w:rsidRDefault="00C53038">
            <w:pPr>
              <w:pStyle w:val="Heading112pt"/>
              <w:numPr>
                <w:ilvl w:val="0"/>
                <w:numId w:val="0"/>
              </w:numPr>
              <w:tabs>
                <w:tab w:val="left" w:pos="10620"/>
              </w:tabs>
              <w:ind w:left="360" w:hanging="360"/>
              <w:rPr>
                <w:rFonts w:ascii="Cambria" w:hAnsi="Cambria"/>
                <w:b w:val="0"/>
              </w:rPr>
            </w:pPr>
            <w:bookmarkStart w:id="3153" w:name="_Toc137818599"/>
            <w:bookmarkStart w:id="3154" w:name="_Toc137831274"/>
            <w:r>
              <w:rPr>
                <w:rFonts w:ascii="Cambria" w:hAnsi="Cambria"/>
                <w:u w:val="single"/>
              </w:rPr>
              <w:lastRenderedPageBreak/>
              <w:t xml:space="preserve">Document </w:t>
            </w:r>
            <w:bookmarkEnd w:id="3153"/>
            <w:bookmarkEnd w:id="3154"/>
            <w:r>
              <w:rPr>
                <w:rFonts w:ascii="Cambria" w:hAnsi="Cambria"/>
                <w:u w:val="single"/>
              </w:rPr>
              <w:t>Upload</w:t>
            </w:r>
            <w:r>
              <w:rPr>
                <w:rFonts w:ascii="Cambria" w:hAnsi="Cambria"/>
                <w:b w:val="0"/>
              </w:rPr>
              <w:t>:</w:t>
            </w:r>
          </w:p>
          <w:p w14:paraId="1C3D36DA" w14:textId="77777777" w:rsidR="009274EA" w:rsidRDefault="00C53038">
            <w:pPr>
              <w:pStyle w:val="Heading112pt"/>
              <w:tabs>
                <w:tab w:val="left" w:pos="10620"/>
              </w:tabs>
              <w:rPr>
                <w:rFonts w:ascii="Cambria" w:hAnsi="Cambria"/>
              </w:rPr>
            </w:pPr>
            <w:bookmarkStart w:id="3155" w:name="_Toc137818600"/>
            <w:bookmarkStart w:id="3156" w:name="_Toc137831275"/>
            <w:r>
              <w:rPr>
                <w:rFonts w:ascii="Cambria" w:hAnsi="Cambria"/>
                <w:b w:val="0"/>
              </w:rPr>
              <w:t>System should allow user to upload PDF file while creating any new value in master.</w:t>
            </w:r>
            <w:bookmarkEnd w:id="3155"/>
            <w:bookmarkEnd w:id="3156"/>
          </w:p>
          <w:p w14:paraId="736DFCD1" w14:textId="77777777" w:rsidR="009274EA" w:rsidRDefault="00C53038">
            <w:pPr>
              <w:pStyle w:val="Heading112pt"/>
              <w:tabs>
                <w:tab w:val="left" w:pos="10620"/>
              </w:tabs>
              <w:rPr>
                <w:rFonts w:ascii="Cambria" w:hAnsi="Cambria"/>
              </w:rPr>
            </w:pPr>
            <w:bookmarkStart w:id="3157" w:name="_Toc137818601"/>
            <w:bookmarkStart w:id="3158" w:name="_Toc137831276"/>
            <w:r>
              <w:rPr>
                <w:rFonts w:ascii="Cambria" w:hAnsi="Cambria"/>
                <w:b w:val="0"/>
              </w:rPr>
              <w:t>File upload functionality should be non-mandatory.</w:t>
            </w:r>
            <w:bookmarkEnd w:id="3157"/>
            <w:bookmarkEnd w:id="3158"/>
          </w:p>
          <w:p w14:paraId="5D88E3E5" w14:textId="77777777" w:rsidR="009274EA" w:rsidRDefault="00C53038">
            <w:pPr>
              <w:pStyle w:val="Heading112pt"/>
              <w:tabs>
                <w:tab w:val="left" w:pos="10620"/>
              </w:tabs>
              <w:rPr>
                <w:rFonts w:ascii="Cambria" w:hAnsi="Cambria"/>
              </w:rPr>
            </w:pPr>
            <w:bookmarkStart w:id="3159" w:name="_Toc137818602"/>
            <w:bookmarkStart w:id="3160" w:name="_Toc137831277"/>
            <w:r>
              <w:rPr>
                <w:rFonts w:ascii="Cambria" w:hAnsi="Cambria"/>
                <w:b w:val="0"/>
              </w:rPr>
              <w:t>System should provide below options under file upload page.</w:t>
            </w:r>
            <w:bookmarkEnd w:id="3159"/>
            <w:bookmarkEnd w:id="3160"/>
          </w:p>
          <w:p w14:paraId="679BBFB3" w14:textId="77777777" w:rsidR="009274EA" w:rsidRDefault="00C53038">
            <w:pPr>
              <w:pStyle w:val="Heading112pt"/>
              <w:numPr>
                <w:ilvl w:val="1"/>
                <w:numId w:val="2"/>
              </w:numPr>
              <w:tabs>
                <w:tab w:val="left" w:pos="10620"/>
              </w:tabs>
              <w:rPr>
                <w:rFonts w:ascii="Cambria" w:hAnsi="Cambria"/>
              </w:rPr>
            </w:pPr>
            <w:bookmarkStart w:id="3161" w:name="_Toc137818603"/>
            <w:bookmarkStart w:id="3162" w:name="_Toc137831278"/>
            <w:r>
              <w:rPr>
                <w:rFonts w:ascii="Cambria" w:hAnsi="Cambria"/>
                <w:b w:val="0"/>
              </w:rPr>
              <w:t>Browser document button</w:t>
            </w:r>
            <w:bookmarkEnd w:id="3161"/>
            <w:bookmarkEnd w:id="3162"/>
          </w:p>
          <w:p w14:paraId="5D162B5D" w14:textId="77777777" w:rsidR="009274EA" w:rsidRDefault="00C53038">
            <w:pPr>
              <w:pStyle w:val="Heading112pt"/>
              <w:numPr>
                <w:ilvl w:val="1"/>
                <w:numId w:val="2"/>
              </w:numPr>
              <w:tabs>
                <w:tab w:val="left" w:pos="10620"/>
              </w:tabs>
              <w:rPr>
                <w:rFonts w:ascii="Cambria" w:hAnsi="Cambria"/>
              </w:rPr>
            </w:pPr>
            <w:bookmarkStart w:id="3163" w:name="_Toc137818604"/>
            <w:bookmarkStart w:id="3164" w:name="_Toc137831279"/>
            <w:r>
              <w:rPr>
                <w:rFonts w:ascii="Cambria" w:hAnsi="Cambria"/>
                <w:b w:val="0"/>
              </w:rPr>
              <w:t>Document Brief/Remarks textbox</w:t>
            </w:r>
            <w:bookmarkEnd w:id="3163"/>
            <w:bookmarkEnd w:id="3164"/>
          </w:p>
          <w:p w14:paraId="368A79DC" w14:textId="77777777" w:rsidR="009274EA" w:rsidRDefault="00C53038">
            <w:pPr>
              <w:pStyle w:val="Heading112pt"/>
              <w:numPr>
                <w:ilvl w:val="1"/>
                <w:numId w:val="2"/>
              </w:numPr>
              <w:tabs>
                <w:tab w:val="left" w:pos="10620"/>
              </w:tabs>
              <w:rPr>
                <w:rFonts w:ascii="Cambria" w:hAnsi="Cambria"/>
              </w:rPr>
            </w:pPr>
            <w:bookmarkStart w:id="3165" w:name="_Toc137818605"/>
            <w:bookmarkStart w:id="3166" w:name="_Toc137831280"/>
            <w:r>
              <w:rPr>
                <w:rFonts w:ascii="Cambria" w:hAnsi="Cambria"/>
                <w:b w:val="0"/>
              </w:rPr>
              <w:t>Upload button</w:t>
            </w:r>
            <w:bookmarkEnd w:id="3165"/>
            <w:bookmarkEnd w:id="3166"/>
          </w:p>
          <w:p w14:paraId="7971B60C" w14:textId="77777777" w:rsidR="009274EA" w:rsidRDefault="00C53038">
            <w:pPr>
              <w:pStyle w:val="Heading112pt"/>
              <w:numPr>
                <w:ilvl w:val="1"/>
                <w:numId w:val="2"/>
              </w:numPr>
              <w:tabs>
                <w:tab w:val="left" w:pos="10620"/>
              </w:tabs>
              <w:rPr>
                <w:rFonts w:ascii="Cambria" w:hAnsi="Cambria"/>
              </w:rPr>
            </w:pPr>
            <w:bookmarkStart w:id="3167" w:name="_Toc137818606"/>
            <w:bookmarkStart w:id="3168" w:name="_Toc137831281"/>
            <w:r>
              <w:rPr>
                <w:rFonts w:ascii="Cambria" w:hAnsi="Cambria"/>
                <w:b w:val="0"/>
              </w:rPr>
              <w:t>Clear button.</w:t>
            </w:r>
            <w:bookmarkEnd w:id="3167"/>
            <w:bookmarkEnd w:id="3168"/>
          </w:p>
          <w:p w14:paraId="1A61F55B" w14:textId="77777777" w:rsidR="009274EA" w:rsidRDefault="00C53038">
            <w:pPr>
              <w:pStyle w:val="Heading112pt"/>
              <w:tabs>
                <w:tab w:val="left" w:pos="10620"/>
              </w:tabs>
              <w:rPr>
                <w:rFonts w:ascii="Cambria" w:hAnsi="Cambria"/>
              </w:rPr>
            </w:pPr>
            <w:bookmarkStart w:id="3169" w:name="_Toc137818607"/>
            <w:bookmarkStart w:id="3170" w:name="_Toc137831282"/>
            <w:r>
              <w:rPr>
                <w:rFonts w:ascii="Cambria" w:hAnsi="Cambria"/>
                <w:b w:val="0"/>
              </w:rPr>
              <w:t>System should allow to upload 10 MB Size per file.</w:t>
            </w:r>
            <w:bookmarkEnd w:id="3169"/>
            <w:bookmarkEnd w:id="3170"/>
          </w:p>
          <w:p w14:paraId="3B0E5570" w14:textId="77777777" w:rsidR="009274EA" w:rsidRDefault="00C53038">
            <w:pPr>
              <w:pStyle w:val="Heading112pt"/>
              <w:rPr>
                <w:rFonts w:ascii="Cambria" w:hAnsi="Cambria"/>
                <w:b w:val="0"/>
              </w:rPr>
            </w:pPr>
            <w:bookmarkStart w:id="3171" w:name="_Toc137818608"/>
            <w:bookmarkStart w:id="3172" w:name="_Toc137831283"/>
            <w:r>
              <w:rPr>
                <w:rFonts w:ascii="Cambria" w:hAnsi="Cambria"/>
                <w:b w:val="0"/>
              </w:rPr>
              <w:t>System should display message “Incorrect file type” on selecting other than PDF file.</w:t>
            </w:r>
            <w:bookmarkEnd w:id="3171"/>
            <w:bookmarkEnd w:id="3172"/>
          </w:p>
          <w:p w14:paraId="2FF07810"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73AD781"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Role :&lt; Role Name&gt;”.</w:t>
            </w:r>
          </w:p>
        </w:tc>
      </w:tr>
      <w:tr w:rsidR="009274EA" w14:paraId="4740E07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04A5636"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6EDA4974" w14:textId="77777777" w:rsidR="009274EA" w:rsidRDefault="00C53038">
            <w:pPr>
              <w:numPr>
                <w:ilvl w:val="0"/>
                <w:numId w:val="1"/>
              </w:numPr>
              <w:tabs>
                <w:tab w:val="left" w:pos="10620"/>
              </w:tabs>
              <w:spacing w:after="0" w:line="360" w:lineRule="auto"/>
            </w:pPr>
            <w:r>
              <w:t>TAO User/Tea Board Admin User/Authorized User</w:t>
            </w:r>
          </w:p>
        </w:tc>
      </w:tr>
    </w:tbl>
    <w:p w14:paraId="1EEF789E" w14:textId="77777777" w:rsidR="009274EA" w:rsidRDefault="009274EA">
      <w:pPr>
        <w:tabs>
          <w:tab w:val="left" w:pos="10620"/>
        </w:tabs>
      </w:pPr>
    </w:p>
    <w:p w14:paraId="63F2FAE5"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038285D8" w14:textId="77777777">
        <w:trPr>
          <w:trHeight w:val="940"/>
        </w:trPr>
        <w:tc>
          <w:tcPr>
            <w:tcW w:w="1150" w:type="dxa"/>
            <w:shd w:val="clear" w:color="auto" w:fill="C4BC96"/>
          </w:tcPr>
          <w:p w14:paraId="7B90178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61E47FC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6078D7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3ACA548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7F19EAD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20539A4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4252F4B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09E807EA" w14:textId="77777777">
        <w:trPr>
          <w:trHeight w:val="1735"/>
        </w:trPr>
        <w:tc>
          <w:tcPr>
            <w:tcW w:w="1150" w:type="dxa"/>
            <w:shd w:val="clear" w:color="auto" w:fill="auto"/>
          </w:tcPr>
          <w:p w14:paraId="41556AE3" w14:textId="77777777" w:rsidR="009274EA" w:rsidRDefault="00C53038">
            <w:pPr>
              <w:tabs>
                <w:tab w:val="left" w:pos="10620"/>
              </w:tabs>
              <w:rPr>
                <w:color w:val="222222"/>
                <w:sz w:val="18"/>
                <w:szCs w:val="18"/>
              </w:rPr>
            </w:pPr>
            <w:r>
              <w:rPr>
                <w:rStyle w:val="brownfont"/>
                <w:color w:val="000000"/>
                <w:sz w:val="18"/>
                <w:szCs w:val="18"/>
              </w:rPr>
              <w:t>Role Name</w:t>
            </w:r>
          </w:p>
          <w:p w14:paraId="04F261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61A1BF4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5346F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7B2A162" w14:textId="77777777" w:rsidR="009274EA" w:rsidRDefault="00C53038">
            <w:pPr>
              <w:tabs>
                <w:tab w:val="center" w:pos="4320"/>
                <w:tab w:val="right" w:pos="8640"/>
                <w:tab w:val="left" w:pos="10620"/>
              </w:tabs>
            </w:pPr>
            <w:r>
              <w:t>The role name should be a required field, meaning it cannot be left empty.</w:t>
            </w:r>
          </w:p>
          <w:p w14:paraId="3AE5FB21" w14:textId="77777777" w:rsidR="009274EA" w:rsidRDefault="00C53038">
            <w:pPr>
              <w:tabs>
                <w:tab w:val="center" w:pos="4320"/>
                <w:tab w:val="right" w:pos="8640"/>
                <w:tab w:val="left" w:pos="10620"/>
              </w:tabs>
            </w:pPr>
            <w:r>
              <w:t>The role name should have a minimum length of 2 characters and a maximum length of 50 characters.</w:t>
            </w:r>
          </w:p>
          <w:p w14:paraId="23DFE2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role name should not be allowed.</w:t>
            </w:r>
          </w:p>
        </w:tc>
        <w:tc>
          <w:tcPr>
            <w:tcW w:w="1352" w:type="dxa"/>
            <w:shd w:val="clear" w:color="auto" w:fill="auto"/>
          </w:tcPr>
          <w:p w14:paraId="5EF7931B" w14:textId="77777777" w:rsidR="009274EA" w:rsidRDefault="00C53038">
            <w:pPr>
              <w:tabs>
                <w:tab w:val="center" w:pos="4320"/>
                <w:tab w:val="right" w:pos="8640"/>
                <w:tab w:val="left" w:pos="10620"/>
              </w:tabs>
            </w:pPr>
            <w:r>
              <w:t>If the role name field is left empty: "Please enter the role name."</w:t>
            </w:r>
          </w:p>
          <w:p w14:paraId="5AD35530" w14:textId="77777777" w:rsidR="009274EA" w:rsidRDefault="00C53038">
            <w:pPr>
              <w:tabs>
                <w:tab w:val="center" w:pos="4320"/>
                <w:tab w:val="right" w:pos="8640"/>
                <w:tab w:val="left" w:pos="10620"/>
              </w:tabs>
            </w:pPr>
            <w:r>
              <w:t>If the role name is shorter than 2 characters: "The role name should be at least 2 characters long."</w:t>
            </w:r>
          </w:p>
          <w:p w14:paraId="7877FF3B" w14:textId="77777777" w:rsidR="009274EA" w:rsidRDefault="00C53038">
            <w:pPr>
              <w:tabs>
                <w:tab w:val="center" w:pos="4320"/>
                <w:tab w:val="right" w:pos="8640"/>
                <w:tab w:val="left" w:pos="10620"/>
              </w:tabs>
            </w:pPr>
            <w:r>
              <w:lastRenderedPageBreak/>
              <w:t>If the role name exceeds 50 characters: "The role name should not exceed 50 characters."</w:t>
            </w:r>
          </w:p>
          <w:p w14:paraId="2E8770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role name is entered: "Role name must be unique. The entered value already exists."</w:t>
            </w:r>
          </w:p>
        </w:tc>
        <w:tc>
          <w:tcPr>
            <w:tcW w:w="2904" w:type="dxa"/>
            <w:shd w:val="clear" w:color="auto" w:fill="auto"/>
          </w:tcPr>
          <w:p w14:paraId="1CFD220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60F7429"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25844645" w14:textId="77777777" w:rsidR="009274EA" w:rsidRDefault="009274EA">
      <w:pPr>
        <w:tabs>
          <w:tab w:val="left" w:pos="10620"/>
        </w:tabs>
      </w:pPr>
    </w:p>
    <w:p w14:paraId="5E8889A0"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7C5E754E" w14:textId="77777777">
        <w:trPr>
          <w:trHeight w:val="501"/>
        </w:trPr>
        <w:tc>
          <w:tcPr>
            <w:tcW w:w="1866" w:type="dxa"/>
            <w:shd w:val="clear" w:color="auto" w:fill="C4BC96"/>
            <w:vAlign w:val="center"/>
          </w:tcPr>
          <w:p w14:paraId="3714A0AF" w14:textId="77777777" w:rsidR="009274EA" w:rsidRDefault="00C53038">
            <w:pPr>
              <w:tabs>
                <w:tab w:val="left" w:pos="10620"/>
              </w:tabs>
              <w:rPr>
                <w:b/>
                <w:bCs/>
                <w:iCs/>
              </w:rPr>
            </w:pPr>
            <w:r>
              <w:rPr>
                <w:b/>
                <w:bCs/>
                <w:iCs/>
              </w:rPr>
              <w:t>Control</w:t>
            </w:r>
          </w:p>
        </w:tc>
        <w:tc>
          <w:tcPr>
            <w:tcW w:w="1858" w:type="dxa"/>
            <w:shd w:val="clear" w:color="auto" w:fill="C4BC96"/>
            <w:vAlign w:val="center"/>
          </w:tcPr>
          <w:p w14:paraId="2D652015"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1B8C9C8C" w14:textId="77777777" w:rsidR="009274EA" w:rsidRDefault="00C53038">
            <w:pPr>
              <w:tabs>
                <w:tab w:val="left" w:pos="10620"/>
              </w:tabs>
              <w:rPr>
                <w:b/>
                <w:bCs/>
                <w:iCs/>
              </w:rPr>
            </w:pPr>
            <w:r>
              <w:rPr>
                <w:b/>
                <w:bCs/>
                <w:iCs/>
              </w:rPr>
              <w:t>Behaviour</w:t>
            </w:r>
          </w:p>
        </w:tc>
      </w:tr>
      <w:tr w:rsidR="009274EA" w14:paraId="54305987" w14:textId="77777777">
        <w:trPr>
          <w:trHeight w:val="517"/>
        </w:trPr>
        <w:tc>
          <w:tcPr>
            <w:tcW w:w="1866" w:type="dxa"/>
            <w:vAlign w:val="center"/>
          </w:tcPr>
          <w:p w14:paraId="4EC7385B" w14:textId="77777777" w:rsidR="009274EA" w:rsidRDefault="00C53038">
            <w:pPr>
              <w:tabs>
                <w:tab w:val="left" w:pos="10620"/>
              </w:tabs>
            </w:pPr>
            <w:r>
              <w:t>Submit</w:t>
            </w:r>
          </w:p>
        </w:tc>
        <w:tc>
          <w:tcPr>
            <w:tcW w:w="1858" w:type="dxa"/>
            <w:vAlign w:val="center"/>
          </w:tcPr>
          <w:p w14:paraId="4BC9E12F" w14:textId="77777777" w:rsidR="009274EA" w:rsidRDefault="00C53038">
            <w:pPr>
              <w:tabs>
                <w:tab w:val="left" w:pos="10620"/>
              </w:tabs>
            </w:pPr>
            <w:r>
              <w:t>Button</w:t>
            </w:r>
          </w:p>
        </w:tc>
        <w:tc>
          <w:tcPr>
            <w:tcW w:w="6603" w:type="dxa"/>
            <w:vAlign w:val="center"/>
          </w:tcPr>
          <w:p w14:paraId="1AD0B805" w14:textId="77777777" w:rsidR="009274EA" w:rsidRDefault="00C53038">
            <w:pPr>
              <w:tabs>
                <w:tab w:val="left" w:pos="10620"/>
              </w:tabs>
            </w:pPr>
            <w:r>
              <w:t>Save the records</w:t>
            </w:r>
          </w:p>
        </w:tc>
      </w:tr>
      <w:tr w:rsidR="009274EA" w14:paraId="4C4CCC09" w14:textId="77777777">
        <w:trPr>
          <w:trHeight w:val="517"/>
        </w:trPr>
        <w:tc>
          <w:tcPr>
            <w:tcW w:w="1866" w:type="dxa"/>
            <w:vAlign w:val="center"/>
          </w:tcPr>
          <w:p w14:paraId="5DE77558" w14:textId="77777777" w:rsidR="009274EA" w:rsidRDefault="00C53038">
            <w:pPr>
              <w:tabs>
                <w:tab w:val="left" w:pos="10620"/>
              </w:tabs>
            </w:pPr>
            <w:r>
              <w:t>Cancel</w:t>
            </w:r>
          </w:p>
        </w:tc>
        <w:tc>
          <w:tcPr>
            <w:tcW w:w="1858" w:type="dxa"/>
            <w:vAlign w:val="center"/>
          </w:tcPr>
          <w:p w14:paraId="138DA0FD" w14:textId="77777777" w:rsidR="009274EA" w:rsidRDefault="00C53038">
            <w:pPr>
              <w:tabs>
                <w:tab w:val="left" w:pos="10620"/>
              </w:tabs>
            </w:pPr>
            <w:r>
              <w:t>Button</w:t>
            </w:r>
          </w:p>
        </w:tc>
        <w:tc>
          <w:tcPr>
            <w:tcW w:w="6603" w:type="dxa"/>
            <w:vAlign w:val="center"/>
          </w:tcPr>
          <w:p w14:paraId="3B65D297" w14:textId="77777777" w:rsidR="009274EA" w:rsidRDefault="00C53038">
            <w:pPr>
              <w:tabs>
                <w:tab w:val="left" w:pos="10620"/>
              </w:tabs>
            </w:pPr>
            <w:r>
              <w:t>Redirect on log in home page.</w:t>
            </w:r>
          </w:p>
        </w:tc>
      </w:tr>
      <w:tr w:rsidR="009274EA" w14:paraId="76F6F42D" w14:textId="77777777">
        <w:trPr>
          <w:trHeight w:val="517"/>
        </w:trPr>
        <w:tc>
          <w:tcPr>
            <w:tcW w:w="1866" w:type="dxa"/>
            <w:vAlign w:val="center"/>
          </w:tcPr>
          <w:p w14:paraId="393C65AA" w14:textId="77777777" w:rsidR="009274EA" w:rsidRDefault="00C53038">
            <w:pPr>
              <w:tabs>
                <w:tab w:val="left" w:pos="10620"/>
              </w:tabs>
            </w:pPr>
            <w:r>
              <w:t xml:space="preserve">Clear </w:t>
            </w:r>
          </w:p>
        </w:tc>
        <w:tc>
          <w:tcPr>
            <w:tcW w:w="1858" w:type="dxa"/>
            <w:vAlign w:val="center"/>
          </w:tcPr>
          <w:p w14:paraId="5D14EFEA" w14:textId="77777777" w:rsidR="009274EA" w:rsidRDefault="00C53038">
            <w:pPr>
              <w:tabs>
                <w:tab w:val="left" w:pos="10620"/>
              </w:tabs>
            </w:pPr>
            <w:r>
              <w:t>Button</w:t>
            </w:r>
          </w:p>
        </w:tc>
        <w:tc>
          <w:tcPr>
            <w:tcW w:w="6603" w:type="dxa"/>
            <w:vAlign w:val="center"/>
          </w:tcPr>
          <w:p w14:paraId="0744D6F4" w14:textId="77777777" w:rsidR="009274EA" w:rsidRDefault="00C53038">
            <w:pPr>
              <w:tabs>
                <w:tab w:val="left" w:pos="10620"/>
              </w:tabs>
            </w:pPr>
            <w:r>
              <w:t>Clear All Fields.</w:t>
            </w:r>
          </w:p>
        </w:tc>
      </w:tr>
    </w:tbl>
    <w:p w14:paraId="7B02629F" w14:textId="77777777" w:rsidR="009274EA" w:rsidRDefault="00C53038">
      <w:pPr>
        <w:pStyle w:val="Heading2"/>
        <w:tabs>
          <w:tab w:val="left" w:pos="10620"/>
        </w:tabs>
        <w:ind w:left="360" w:hanging="360"/>
        <w:rPr>
          <w:rFonts w:ascii="Cambria" w:hAnsi="Cambria"/>
          <w:sz w:val="22"/>
          <w:lang w:val="en-US"/>
        </w:rPr>
      </w:pPr>
      <w:r>
        <w:rPr>
          <w:rFonts w:ascii="Cambria" w:hAnsi="Cambria"/>
          <w:sz w:val="22"/>
          <w:lang w:val="en-US"/>
        </w:rPr>
        <w:t xml:space="preserve"> </w:t>
      </w:r>
      <w:bookmarkStart w:id="3173" w:name="_Toc137818609"/>
      <w:bookmarkStart w:id="3174" w:name="_Toc148377758"/>
      <w:r>
        <w:rPr>
          <w:rFonts w:ascii="Cambria" w:hAnsi="Cambria"/>
          <w:sz w:val="22"/>
          <w:lang w:val="en-US"/>
        </w:rPr>
        <w:t>10.1 High Level Use Case of Manage Role.</w:t>
      </w:r>
      <w:bookmarkEnd w:id="3173"/>
      <w:bookmarkEnd w:id="3174"/>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73BD806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58E6CC4"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63EF708B" w14:textId="77777777" w:rsidR="009274EA" w:rsidRDefault="00C53038">
            <w:pPr>
              <w:numPr>
                <w:ilvl w:val="0"/>
                <w:numId w:val="2"/>
              </w:numPr>
              <w:tabs>
                <w:tab w:val="left" w:pos="10620"/>
              </w:tabs>
              <w:spacing w:after="0" w:line="360" w:lineRule="auto"/>
            </w:pPr>
            <w:r>
              <w:t>To understand the functional logic for Manage Role.</w:t>
            </w:r>
          </w:p>
        </w:tc>
      </w:tr>
      <w:tr w:rsidR="009274EA" w14:paraId="3A74AD4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7F4C012"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137950BA" w14:textId="77777777" w:rsidR="009274EA" w:rsidRDefault="00C53038">
            <w:pPr>
              <w:numPr>
                <w:ilvl w:val="0"/>
                <w:numId w:val="2"/>
              </w:numPr>
              <w:tabs>
                <w:tab w:val="left" w:pos="10620"/>
              </w:tabs>
              <w:spacing w:after="0" w:line="360" w:lineRule="auto"/>
            </w:pPr>
            <w:r>
              <w:t>User should have rights for Administrator rights.</w:t>
            </w:r>
          </w:p>
          <w:p w14:paraId="301AAF69" w14:textId="77777777" w:rsidR="009274EA" w:rsidRDefault="00C53038">
            <w:pPr>
              <w:numPr>
                <w:ilvl w:val="0"/>
                <w:numId w:val="2"/>
              </w:numPr>
              <w:tabs>
                <w:tab w:val="left" w:pos="10620"/>
              </w:tabs>
              <w:spacing w:after="0" w:line="360" w:lineRule="auto"/>
            </w:pPr>
            <w:r>
              <w:t>User should have “Manage Role” rights.</w:t>
            </w:r>
          </w:p>
          <w:p w14:paraId="0AC81FB2" w14:textId="77777777" w:rsidR="009274EA" w:rsidRDefault="00C53038">
            <w:pPr>
              <w:numPr>
                <w:ilvl w:val="0"/>
                <w:numId w:val="2"/>
              </w:numPr>
              <w:tabs>
                <w:tab w:val="left" w:pos="10620"/>
              </w:tabs>
              <w:spacing w:after="0" w:line="360" w:lineRule="auto"/>
            </w:pPr>
            <w:r>
              <w:t>Role should be created.</w:t>
            </w:r>
          </w:p>
        </w:tc>
      </w:tr>
      <w:tr w:rsidR="009274EA" w14:paraId="7DD2D6A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9277C4B"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6AD80F60" w14:textId="77777777" w:rsidR="009274EA" w:rsidRDefault="00C53038">
            <w:pPr>
              <w:numPr>
                <w:ilvl w:val="0"/>
                <w:numId w:val="2"/>
              </w:numPr>
              <w:tabs>
                <w:tab w:val="left" w:pos="10620"/>
              </w:tabs>
              <w:spacing w:after="0" w:line="240" w:lineRule="auto"/>
            </w:pPr>
            <w:r>
              <w:t xml:space="preserve">System should reflect the updated Role detail in </w:t>
            </w:r>
            <w:r>
              <w:rPr>
                <w:b/>
              </w:rPr>
              <w:t>entire application</w:t>
            </w:r>
            <w:r>
              <w:t>.</w:t>
            </w:r>
          </w:p>
        </w:tc>
      </w:tr>
      <w:tr w:rsidR="009274EA" w14:paraId="5B496ED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C828DFB"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78D95A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6DB2D55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00B0961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117A146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lastRenderedPageBreak/>
              <w:t>Click on “Manage Role”.</w:t>
            </w:r>
          </w:p>
          <w:p w14:paraId="136E2B9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048AC8E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1FE1037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B2D088E" w14:textId="77777777" w:rsidR="009274EA" w:rsidRDefault="00C53038">
            <w:pPr>
              <w:tabs>
                <w:tab w:val="left" w:pos="10620"/>
              </w:tabs>
              <w:rPr>
                <w:b/>
                <w:i/>
              </w:rPr>
            </w:pPr>
            <w:r>
              <w:rPr>
                <w:b/>
                <w:i/>
              </w:rPr>
              <w:lastRenderedPageBreak/>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79ADE96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1F8506E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64FCD38"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0E80AC06" w14:textId="77777777" w:rsidR="009274EA" w:rsidRDefault="00C53038">
            <w:pPr>
              <w:pStyle w:val="Heading112pt"/>
              <w:tabs>
                <w:tab w:val="left" w:pos="10620"/>
              </w:tabs>
              <w:rPr>
                <w:rFonts w:ascii="Cambria" w:hAnsi="Cambria"/>
              </w:rPr>
            </w:pPr>
            <w:bookmarkStart w:id="3175" w:name="_Toc137818610"/>
            <w:bookmarkStart w:id="3176" w:name="_Toc137831284"/>
            <w:r>
              <w:rPr>
                <w:rFonts w:ascii="Cambria" w:hAnsi="Cambria"/>
                <w:b w:val="0"/>
              </w:rPr>
              <w:t>System should display below sections on “Manage Role” page.</w:t>
            </w:r>
            <w:bookmarkEnd w:id="3175"/>
            <w:bookmarkEnd w:id="3176"/>
          </w:p>
          <w:p w14:paraId="79540B03" w14:textId="77777777" w:rsidR="009274EA" w:rsidRDefault="00C53038">
            <w:pPr>
              <w:pStyle w:val="Heading112pt"/>
              <w:numPr>
                <w:ilvl w:val="1"/>
                <w:numId w:val="2"/>
              </w:numPr>
              <w:tabs>
                <w:tab w:val="left" w:pos="10620"/>
              </w:tabs>
              <w:rPr>
                <w:rFonts w:ascii="Cambria" w:hAnsi="Cambria"/>
              </w:rPr>
            </w:pPr>
            <w:bookmarkStart w:id="3177" w:name="_Toc137818611"/>
            <w:bookmarkStart w:id="3178" w:name="_Toc137831285"/>
            <w:r>
              <w:rPr>
                <w:rFonts w:ascii="Cambria" w:hAnsi="Cambria"/>
                <w:b w:val="0"/>
              </w:rPr>
              <w:t>Search section.</w:t>
            </w:r>
            <w:bookmarkEnd w:id="3177"/>
            <w:bookmarkEnd w:id="3178"/>
          </w:p>
          <w:p w14:paraId="28377212" w14:textId="77777777" w:rsidR="009274EA" w:rsidRDefault="00C53038">
            <w:pPr>
              <w:pStyle w:val="Heading112pt"/>
              <w:numPr>
                <w:ilvl w:val="1"/>
                <w:numId w:val="2"/>
              </w:numPr>
              <w:tabs>
                <w:tab w:val="left" w:pos="10620"/>
              </w:tabs>
              <w:rPr>
                <w:rFonts w:ascii="Cambria" w:hAnsi="Cambria"/>
              </w:rPr>
            </w:pPr>
            <w:bookmarkStart w:id="3179" w:name="_Toc137818612"/>
            <w:bookmarkStart w:id="3180" w:name="_Toc137831286"/>
            <w:r>
              <w:rPr>
                <w:rFonts w:ascii="Cambria" w:hAnsi="Cambria"/>
                <w:b w:val="0"/>
              </w:rPr>
              <w:t>Detail section.</w:t>
            </w:r>
            <w:bookmarkEnd w:id="3179"/>
            <w:bookmarkEnd w:id="3180"/>
          </w:p>
          <w:p w14:paraId="721FD94E" w14:textId="77777777" w:rsidR="009274EA" w:rsidRDefault="00C53038">
            <w:pPr>
              <w:pStyle w:val="Heading112pt"/>
              <w:numPr>
                <w:ilvl w:val="1"/>
                <w:numId w:val="2"/>
              </w:numPr>
              <w:tabs>
                <w:tab w:val="left" w:pos="10620"/>
              </w:tabs>
              <w:rPr>
                <w:rFonts w:ascii="Cambria" w:hAnsi="Cambria"/>
              </w:rPr>
            </w:pPr>
            <w:bookmarkStart w:id="3181" w:name="_Toc137818613"/>
            <w:bookmarkStart w:id="3182" w:name="_Toc137831287"/>
            <w:r>
              <w:rPr>
                <w:rFonts w:ascii="Cambria" w:hAnsi="Cambria"/>
                <w:b w:val="0"/>
              </w:rPr>
              <w:t>Uploaded Document Section.</w:t>
            </w:r>
            <w:bookmarkEnd w:id="3181"/>
            <w:bookmarkEnd w:id="3182"/>
          </w:p>
          <w:p w14:paraId="4AE06B17" w14:textId="77777777" w:rsidR="009274EA" w:rsidRDefault="00C53038">
            <w:pPr>
              <w:pStyle w:val="Heading112pt"/>
              <w:numPr>
                <w:ilvl w:val="0"/>
                <w:numId w:val="0"/>
              </w:numPr>
              <w:tabs>
                <w:tab w:val="left" w:pos="10620"/>
              </w:tabs>
              <w:ind w:left="360" w:hanging="360"/>
              <w:rPr>
                <w:rFonts w:ascii="Cambria" w:hAnsi="Cambria"/>
              </w:rPr>
            </w:pPr>
            <w:bookmarkStart w:id="3183" w:name="_Toc137818614"/>
            <w:bookmarkStart w:id="3184" w:name="_Toc137831288"/>
            <w:r>
              <w:rPr>
                <w:rFonts w:ascii="Cambria" w:hAnsi="Cambria"/>
                <w:u w:val="single"/>
              </w:rPr>
              <w:t>Search Section</w:t>
            </w:r>
            <w:r>
              <w:rPr>
                <w:rFonts w:ascii="Cambria" w:hAnsi="Cambria"/>
              </w:rPr>
              <w:t>:</w:t>
            </w:r>
            <w:bookmarkEnd w:id="3183"/>
            <w:bookmarkEnd w:id="3184"/>
          </w:p>
          <w:p w14:paraId="1E791E9C" w14:textId="77777777" w:rsidR="009274EA" w:rsidRDefault="00C53038">
            <w:pPr>
              <w:pStyle w:val="Heading112pt"/>
              <w:tabs>
                <w:tab w:val="left" w:pos="10620"/>
              </w:tabs>
              <w:rPr>
                <w:rFonts w:ascii="Cambria" w:hAnsi="Cambria"/>
              </w:rPr>
            </w:pPr>
            <w:bookmarkStart w:id="3185" w:name="_Toc137818615"/>
            <w:bookmarkStart w:id="3186" w:name="_Toc137831289"/>
            <w:r>
              <w:rPr>
                <w:rFonts w:ascii="Cambria" w:hAnsi="Cambria"/>
                <w:b w:val="0"/>
              </w:rPr>
              <w:t>System should display below details on search section.</w:t>
            </w:r>
            <w:bookmarkEnd w:id="3185"/>
            <w:bookmarkEnd w:id="3186"/>
          </w:p>
          <w:p w14:paraId="27980491" w14:textId="77777777" w:rsidR="009274EA" w:rsidRDefault="00C53038">
            <w:pPr>
              <w:pStyle w:val="Heading112pt"/>
              <w:numPr>
                <w:ilvl w:val="1"/>
                <w:numId w:val="2"/>
              </w:numPr>
              <w:tabs>
                <w:tab w:val="left" w:pos="10620"/>
              </w:tabs>
              <w:rPr>
                <w:rFonts w:ascii="Cambria" w:hAnsi="Cambria"/>
                <w:b w:val="0"/>
              </w:rPr>
            </w:pPr>
            <w:bookmarkStart w:id="3187" w:name="_Toc137818616"/>
            <w:bookmarkStart w:id="3188" w:name="_Toc137831290"/>
            <w:r>
              <w:rPr>
                <w:rFonts w:ascii="Cambria" w:hAnsi="Cambria"/>
                <w:b w:val="0"/>
              </w:rPr>
              <w:t>Role name dropdown search.</w:t>
            </w:r>
            <w:bookmarkEnd w:id="3187"/>
            <w:bookmarkEnd w:id="3188"/>
          </w:p>
          <w:p w14:paraId="0DF3E381" w14:textId="77777777" w:rsidR="009274EA" w:rsidRDefault="00C53038">
            <w:pPr>
              <w:pStyle w:val="Heading112pt"/>
              <w:numPr>
                <w:ilvl w:val="1"/>
                <w:numId w:val="2"/>
              </w:numPr>
              <w:tabs>
                <w:tab w:val="left" w:pos="10620"/>
              </w:tabs>
              <w:rPr>
                <w:rFonts w:ascii="Cambria" w:hAnsi="Cambria"/>
                <w:b w:val="0"/>
              </w:rPr>
            </w:pPr>
            <w:bookmarkStart w:id="3189" w:name="_Toc137818617"/>
            <w:bookmarkStart w:id="3190" w:name="_Toc137831291"/>
            <w:r>
              <w:rPr>
                <w:rFonts w:ascii="Cambria" w:hAnsi="Cambria"/>
                <w:b w:val="0"/>
              </w:rPr>
              <w:t>Search button</w:t>
            </w:r>
            <w:bookmarkEnd w:id="3189"/>
            <w:bookmarkEnd w:id="3190"/>
          </w:p>
          <w:p w14:paraId="606B8183" w14:textId="77777777" w:rsidR="009274EA" w:rsidRDefault="00C53038">
            <w:pPr>
              <w:pStyle w:val="Heading112pt"/>
              <w:numPr>
                <w:ilvl w:val="1"/>
                <w:numId w:val="2"/>
              </w:numPr>
              <w:tabs>
                <w:tab w:val="left" w:pos="10620"/>
              </w:tabs>
              <w:rPr>
                <w:rFonts w:ascii="Cambria" w:hAnsi="Cambria"/>
                <w:b w:val="0"/>
              </w:rPr>
            </w:pPr>
            <w:bookmarkStart w:id="3191" w:name="_Toc137818618"/>
            <w:bookmarkStart w:id="3192" w:name="_Toc137831292"/>
            <w:r>
              <w:rPr>
                <w:rFonts w:ascii="Cambria" w:hAnsi="Cambria"/>
                <w:b w:val="0"/>
              </w:rPr>
              <w:t>Clear button.</w:t>
            </w:r>
            <w:bookmarkEnd w:id="3191"/>
            <w:bookmarkEnd w:id="3192"/>
          </w:p>
          <w:p w14:paraId="17545A88" w14:textId="77777777" w:rsidR="009274EA" w:rsidRDefault="00C53038">
            <w:pPr>
              <w:pStyle w:val="Heading112pt"/>
              <w:tabs>
                <w:tab w:val="left" w:pos="10620"/>
              </w:tabs>
              <w:rPr>
                <w:rFonts w:ascii="Cambria" w:hAnsi="Cambria"/>
              </w:rPr>
            </w:pPr>
            <w:bookmarkStart w:id="3193" w:name="_Toc137818619"/>
            <w:bookmarkStart w:id="3194" w:name="_Toc137831293"/>
            <w:r>
              <w:rPr>
                <w:rFonts w:ascii="Cambria" w:hAnsi="Cambria"/>
                <w:b w:val="0"/>
              </w:rPr>
              <w:t>System should display the result as per searched criteria after click on search button under detail section with record.</w:t>
            </w:r>
            <w:bookmarkEnd w:id="3193"/>
            <w:bookmarkEnd w:id="3194"/>
          </w:p>
          <w:p w14:paraId="1A21C204" w14:textId="77777777" w:rsidR="009274EA" w:rsidRDefault="00C53038">
            <w:pPr>
              <w:pStyle w:val="Heading112pt"/>
              <w:tabs>
                <w:tab w:val="left" w:pos="10620"/>
              </w:tabs>
              <w:rPr>
                <w:rFonts w:ascii="Cambria" w:hAnsi="Cambria"/>
              </w:rPr>
            </w:pPr>
            <w:bookmarkStart w:id="3195" w:name="_Toc137818620"/>
            <w:bookmarkStart w:id="3196" w:name="_Toc137831294"/>
            <w:r>
              <w:rPr>
                <w:rFonts w:ascii="Cambria" w:hAnsi="Cambria"/>
                <w:b w:val="0"/>
              </w:rPr>
              <w:t>System should display “No record found” if searched detail does not exist.</w:t>
            </w:r>
            <w:bookmarkEnd w:id="3195"/>
            <w:bookmarkEnd w:id="3196"/>
          </w:p>
          <w:p w14:paraId="1C1CC62F" w14:textId="77777777" w:rsidR="009274EA" w:rsidRDefault="00C53038">
            <w:pPr>
              <w:pStyle w:val="Heading112pt"/>
              <w:tabs>
                <w:tab w:val="left" w:pos="10620"/>
              </w:tabs>
              <w:rPr>
                <w:rFonts w:ascii="Cambria" w:hAnsi="Cambria"/>
              </w:rPr>
            </w:pPr>
            <w:bookmarkStart w:id="3197" w:name="_Toc137818621"/>
            <w:bookmarkStart w:id="3198" w:name="_Toc137831295"/>
            <w:r>
              <w:rPr>
                <w:rFonts w:ascii="Cambria" w:hAnsi="Cambria"/>
                <w:b w:val="0"/>
              </w:rPr>
              <w:t>System should provide “suggestive search” in Role name drop box search.</w:t>
            </w:r>
            <w:bookmarkEnd w:id="3197"/>
            <w:bookmarkEnd w:id="3198"/>
          </w:p>
          <w:p w14:paraId="16EBAB6E" w14:textId="77777777" w:rsidR="009274EA" w:rsidRDefault="00C53038">
            <w:pPr>
              <w:pStyle w:val="Heading112pt"/>
              <w:numPr>
                <w:ilvl w:val="0"/>
                <w:numId w:val="0"/>
              </w:numPr>
              <w:tabs>
                <w:tab w:val="left" w:pos="10620"/>
              </w:tabs>
              <w:ind w:left="360" w:hanging="360"/>
              <w:rPr>
                <w:rFonts w:ascii="Cambria" w:hAnsi="Cambria"/>
              </w:rPr>
            </w:pPr>
            <w:bookmarkStart w:id="3199" w:name="_Toc137818622"/>
            <w:bookmarkStart w:id="3200" w:name="_Toc137831296"/>
            <w:r>
              <w:rPr>
                <w:rFonts w:ascii="Cambria" w:hAnsi="Cambria"/>
                <w:u w:val="single"/>
              </w:rPr>
              <w:t>Detail Section</w:t>
            </w:r>
            <w:r>
              <w:rPr>
                <w:rFonts w:ascii="Cambria" w:hAnsi="Cambria"/>
              </w:rPr>
              <w:t>:</w:t>
            </w:r>
            <w:bookmarkEnd w:id="3199"/>
            <w:bookmarkEnd w:id="3200"/>
          </w:p>
          <w:p w14:paraId="6A1C50D5" w14:textId="77777777" w:rsidR="009274EA" w:rsidRDefault="00C53038">
            <w:pPr>
              <w:pStyle w:val="Heading112pt"/>
              <w:tabs>
                <w:tab w:val="left" w:pos="10620"/>
              </w:tabs>
              <w:rPr>
                <w:rFonts w:ascii="Cambria" w:hAnsi="Cambria"/>
              </w:rPr>
            </w:pPr>
            <w:bookmarkStart w:id="3201" w:name="_Toc137818623"/>
            <w:bookmarkStart w:id="3202" w:name="_Toc137831297"/>
            <w:r>
              <w:rPr>
                <w:rFonts w:ascii="Cambria" w:hAnsi="Cambria"/>
                <w:b w:val="0"/>
              </w:rPr>
              <w:t>Under detail section system should provide by default all records.</w:t>
            </w:r>
            <w:bookmarkEnd w:id="3201"/>
            <w:bookmarkEnd w:id="3202"/>
          </w:p>
          <w:p w14:paraId="5B55EC38" w14:textId="77777777" w:rsidR="009274EA" w:rsidRDefault="00C53038">
            <w:pPr>
              <w:pStyle w:val="Heading112pt"/>
              <w:tabs>
                <w:tab w:val="left" w:pos="10620"/>
              </w:tabs>
              <w:rPr>
                <w:rFonts w:ascii="Cambria" w:hAnsi="Cambria"/>
              </w:rPr>
            </w:pPr>
            <w:bookmarkStart w:id="3203" w:name="_Toc137818624"/>
            <w:bookmarkStart w:id="3204" w:name="_Toc137831298"/>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3203"/>
            <w:bookmarkEnd w:id="3204"/>
          </w:p>
          <w:p w14:paraId="0A540F51" w14:textId="77777777" w:rsidR="009274EA" w:rsidRDefault="00C53038">
            <w:pPr>
              <w:pStyle w:val="Heading112pt"/>
              <w:tabs>
                <w:tab w:val="left" w:pos="10620"/>
              </w:tabs>
              <w:rPr>
                <w:rFonts w:ascii="Cambria" w:hAnsi="Cambria"/>
              </w:rPr>
            </w:pPr>
            <w:bookmarkStart w:id="3205" w:name="_Toc137818625"/>
            <w:bookmarkStart w:id="3206" w:name="_Toc137831299"/>
            <w:r>
              <w:rPr>
                <w:rFonts w:ascii="Cambria" w:hAnsi="Cambria"/>
                <w:b w:val="0"/>
                <w:strike/>
              </w:rPr>
              <w:t>System should provide pagination option under each tab</w:t>
            </w:r>
            <w:r>
              <w:rPr>
                <w:rFonts w:ascii="Cambria" w:hAnsi="Cambria"/>
                <w:b w:val="0"/>
              </w:rPr>
              <w:t>.</w:t>
            </w:r>
            <w:bookmarkEnd w:id="3205"/>
            <w:bookmarkEnd w:id="3206"/>
          </w:p>
          <w:p w14:paraId="55DC4A46" w14:textId="77777777" w:rsidR="009274EA" w:rsidRDefault="00C53038">
            <w:pPr>
              <w:pStyle w:val="Heading112pt"/>
              <w:tabs>
                <w:tab w:val="left" w:pos="10620"/>
              </w:tabs>
              <w:rPr>
                <w:rFonts w:ascii="Cambria" w:hAnsi="Cambria"/>
              </w:rPr>
            </w:pPr>
            <w:bookmarkStart w:id="3207" w:name="_Toc137818626"/>
            <w:bookmarkStart w:id="3208" w:name="_Toc137831300"/>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3207"/>
            <w:bookmarkEnd w:id="3208"/>
          </w:p>
          <w:p w14:paraId="7F1A53F1" w14:textId="77777777" w:rsidR="009274EA" w:rsidRDefault="00C53038">
            <w:pPr>
              <w:pStyle w:val="Heading112pt"/>
              <w:tabs>
                <w:tab w:val="left" w:pos="10620"/>
              </w:tabs>
              <w:rPr>
                <w:rFonts w:ascii="Cambria" w:hAnsi="Cambria"/>
              </w:rPr>
            </w:pPr>
            <w:bookmarkStart w:id="3209" w:name="_Toc137818627"/>
            <w:bookmarkStart w:id="3210" w:name="_Toc137831301"/>
            <w:r>
              <w:rPr>
                <w:rFonts w:ascii="Cambria" w:hAnsi="Cambria"/>
                <w:b w:val="0"/>
              </w:rPr>
              <w:t>System should export all records including Active/Inactive in EXCEL/PDF on click export to Excel/PDF.</w:t>
            </w:r>
            <w:bookmarkEnd w:id="3209"/>
            <w:bookmarkEnd w:id="3210"/>
          </w:p>
          <w:p w14:paraId="30132FB3" w14:textId="77777777" w:rsidR="009274EA" w:rsidRDefault="00C53038">
            <w:pPr>
              <w:pStyle w:val="Heading112pt"/>
              <w:tabs>
                <w:tab w:val="left" w:pos="10620"/>
              </w:tabs>
              <w:rPr>
                <w:rFonts w:ascii="Cambria" w:hAnsi="Cambria"/>
              </w:rPr>
            </w:pPr>
            <w:bookmarkStart w:id="3211" w:name="_Toc137818628"/>
            <w:bookmarkStart w:id="3212" w:name="_Toc137831302"/>
            <w:r>
              <w:rPr>
                <w:rFonts w:ascii="Cambria" w:hAnsi="Cambria"/>
                <w:b w:val="0"/>
              </w:rPr>
              <w:t>System should display below details in exported Excel/PDF file.</w:t>
            </w:r>
            <w:bookmarkEnd w:id="3211"/>
            <w:bookmarkEnd w:id="3212"/>
          </w:p>
          <w:p w14:paraId="6B19B646" w14:textId="77777777" w:rsidR="009274EA" w:rsidRDefault="00C53038">
            <w:pPr>
              <w:pStyle w:val="Heading112pt"/>
              <w:numPr>
                <w:ilvl w:val="1"/>
                <w:numId w:val="2"/>
              </w:numPr>
              <w:tabs>
                <w:tab w:val="left" w:pos="10620"/>
              </w:tabs>
              <w:rPr>
                <w:rFonts w:ascii="Cambria" w:hAnsi="Cambria"/>
                <w:b w:val="0"/>
              </w:rPr>
            </w:pPr>
            <w:bookmarkStart w:id="3213" w:name="_Toc137818629"/>
            <w:bookmarkStart w:id="3214" w:name="_Toc137831303"/>
            <w:r>
              <w:rPr>
                <w:rFonts w:ascii="Cambria" w:hAnsi="Cambria"/>
                <w:b w:val="0"/>
              </w:rPr>
              <w:t>Sr.</w:t>
            </w:r>
            <w:bookmarkEnd w:id="3213"/>
            <w:bookmarkEnd w:id="3214"/>
          </w:p>
          <w:p w14:paraId="547289E0" w14:textId="77777777" w:rsidR="009274EA" w:rsidRDefault="00C53038">
            <w:pPr>
              <w:pStyle w:val="Heading112pt"/>
              <w:numPr>
                <w:ilvl w:val="1"/>
                <w:numId w:val="2"/>
              </w:numPr>
              <w:tabs>
                <w:tab w:val="left" w:pos="10620"/>
              </w:tabs>
              <w:rPr>
                <w:rFonts w:ascii="Cambria" w:hAnsi="Cambria"/>
                <w:b w:val="0"/>
              </w:rPr>
            </w:pPr>
            <w:bookmarkStart w:id="3215" w:name="_Toc137818630"/>
            <w:bookmarkStart w:id="3216" w:name="_Toc137831304"/>
            <w:r>
              <w:rPr>
                <w:rFonts w:ascii="Cambria" w:hAnsi="Cambria"/>
                <w:b w:val="0"/>
              </w:rPr>
              <w:t>Role Name</w:t>
            </w:r>
            <w:bookmarkEnd w:id="3215"/>
            <w:bookmarkEnd w:id="3216"/>
          </w:p>
          <w:p w14:paraId="49202653" w14:textId="77777777" w:rsidR="009274EA" w:rsidRDefault="00C53038">
            <w:pPr>
              <w:pStyle w:val="Heading112pt"/>
              <w:numPr>
                <w:ilvl w:val="1"/>
                <w:numId w:val="2"/>
              </w:numPr>
              <w:tabs>
                <w:tab w:val="left" w:pos="10620"/>
              </w:tabs>
              <w:rPr>
                <w:rFonts w:ascii="Cambria" w:hAnsi="Cambria"/>
                <w:b w:val="0"/>
              </w:rPr>
            </w:pPr>
            <w:bookmarkStart w:id="3217" w:name="_Toc137818631"/>
            <w:bookmarkStart w:id="3218" w:name="_Toc137831305"/>
            <w:r>
              <w:rPr>
                <w:rFonts w:ascii="Cambria" w:hAnsi="Cambria"/>
                <w:b w:val="0"/>
              </w:rPr>
              <w:t>Status</w:t>
            </w:r>
            <w:bookmarkEnd w:id="3217"/>
            <w:bookmarkEnd w:id="3218"/>
          </w:p>
          <w:p w14:paraId="716B10B8" w14:textId="77777777" w:rsidR="009274EA" w:rsidRDefault="00C53038">
            <w:pPr>
              <w:pStyle w:val="Heading112pt"/>
              <w:numPr>
                <w:ilvl w:val="2"/>
                <w:numId w:val="2"/>
              </w:numPr>
              <w:tabs>
                <w:tab w:val="left" w:pos="10620"/>
              </w:tabs>
              <w:rPr>
                <w:rFonts w:ascii="Cambria" w:hAnsi="Cambria"/>
              </w:rPr>
            </w:pPr>
            <w:bookmarkStart w:id="3219" w:name="_Toc137818632"/>
            <w:bookmarkStart w:id="3220" w:name="_Toc137831306"/>
            <w:r>
              <w:rPr>
                <w:rFonts w:ascii="Cambria" w:hAnsi="Cambria"/>
                <w:b w:val="0"/>
              </w:rPr>
              <w:t>Active</w:t>
            </w:r>
            <w:bookmarkEnd w:id="3219"/>
            <w:bookmarkEnd w:id="3220"/>
          </w:p>
          <w:p w14:paraId="336D697E" w14:textId="77777777" w:rsidR="009274EA" w:rsidRDefault="00C53038">
            <w:pPr>
              <w:pStyle w:val="Heading112pt"/>
              <w:numPr>
                <w:ilvl w:val="2"/>
                <w:numId w:val="2"/>
              </w:numPr>
              <w:tabs>
                <w:tab w:val="left" w:pos="10620"/>
              </w:tabs>
              <w:rPr>
                <w:rFonts w:ascii="Cambria" w:hAnsi="Cambria"/>
              </w:rPr>
            </w:pPr>
            <w:bookmarkStart w:id="3221" w:name="_Toc137818633"/>
            <w:bookmarkStart w:id="3222" w:name="_Toc137831307"/>
            <w:r>
              <w:rPr>
                <w:rFonts w:ascii="Cambria" w:hAnsi="Cambria"/>
                <w:b w:val="0"/>
              </w:rPr>
              <w:t>Inactive</w:t>
            </w:r>
            <w:bookmarkEnd w:id="3221"/>
            <w:bookmarkEnd w:id="3222"/>
          </w:p>
          <w:p w14:paraId="0774C9FD"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26759FC4" w14:textId="77777777" w:rsidR="009274EA" w:rsidRDefault="00C53038">
            <w:pPr>
              <w:pStyle w:val="Heading112pt"/>
              <w:tabs>
                <w:tab w:val="left" w:pos="10620"/>
              </w:tabs>
              <w:rPr>
                <w:rFonts w:ascii="Cambria" w:hAnsi="Cambria"/>
              </w:rPr>
            </w:pPr>
            <w:bookmarkStart w:id="3223" w:name="_Toc137818635"/>
            <w:bookmarkStart w:id="3224" w:name="_Toc137831309"/>
            <w:r>
              <w:rPr>
                <w:rFonts w:ascii="Cambria" w:hAnsi="Cambria"/>
                <w:b w:val="0"/>
              </w:rPr>
              <w:t>System should record in latest created record first.</w:t>
            </w:r>
            <w:bookmarkEnd w:id="3223"/>
            <w:bookmarkEnd w:id="3224"/>
          </w:p>
          <w:p w14:paraId="097EE62B" w14:textId="77777777" w:rsidR="009274EA" w:rsidRDefault="00C53038">
            <w:pPr>
              <w:pStyle w:val="Heading112pt"/>
              <w:tabs>
                <w:tab w:val="left" w:pos="10620"/>
              </w:tabs>
              <w:rPr>
                <w:rFonts w:ascii="Cambria" w:hAnsi="Cambria"/>
              </w:rPr>
            </w:pPr>
            <w:bookmarkStart w:id="3225" w:name="_Toc137818636"/>
            <w:bookmarkStart w:id="3226" w:name="_Toc137831310"/>
            <w:r>
              <w:rPr>
                <w:rFonts w:ascii="Cambria" w:hAnsi="Cambria"/>
                <w:b w:val="0"/>
              </w:rPr>
              <w:t>System should not display updated record as a first record.</w:t>
            </w:r>
            <w:bookmarkEnd w:id="3225"/>
            <w:bookmarkEnd w:id="3226"/>
          </w:p>
          <w:p w14:paraId="6450A96E"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0580C871" w14:textId="77777777" w:rsidR="009274EA" w:rsidRDefault="00C53038">
            <w:pPr>
              <w:pStyle w:val="Heading112pt"/>
              <w:numPr>
                <w:ilvl w:val="1"/>
                <w:numId w:val="2"/>
              </w:numPr>
              <w:tabs>
                <w:tab w:val="left" w:pos="10620"/>
              </w:tabs>
              <w:rPr>
                <w:rFonts w:ascii="Cambria" w:hAnsi="Cambria"/>
                <w:b w:val="0"/>
              </w:rPr>
            </w:pPr>
            <w:bookmarkStart w:id="3227" w:name="_Toc137818638"/>
            <w:bookmarkStart w:id="3228" w:name="_Toc137831312"/>
            <w:r>
              <w:rPr>
                <w:rFonts w:ascii="Cambria" w:hAnsi="Cambria"/>
                <w:b w:val="0"/>
              </w:rPr>
              <w:lastRenderedPageBreak/>
              <w:t>Active ( By default active while created )</w:t>
            </w:r>
            <w:bookmarkEnd w:id="3227"/>
            <w:bookmarkEnd w:id="3228"/>
          </w:p>
          <w:p w14:paraId="3896449C" w14:textId="77777777" w:rsidR="009274EA" w:rsidRDefault="00C53038">
            <w:pPr>
              <w:pStyle w:val="Heading112pt"/>
              <w:numPr>
                <w:ilvl w:val="1"/>
                <w:numId w:val="2"/>
              </w:numPr>
              <w:tabs>
                <w:tab w:val="left" w:pos="10620"/>
              </w:tabs>
              <w:rPr>
                <w:rFonts w:ascii="Cambria" w:hAnsi="Cambria"/>
                <w:b w:val="0"/>
              </w:rPr>
            </w:pPr>
            <w:bookmarkStart w:id="3229" w:name="_Toc137818639"/>
            <w:bookmarkStart w:id="3230" w:name="_Toc137831313"/>
            <w:r>
              <w:rPr>
                <w:rFonts w:ascii="Cambria" w:hAnsi="Cambria"/>
                <w:b w:val="0"/>
              </w:rPr>
              <w:t>Inactive</w:t>
            </w:r>
            <w:bookmarkEnd w:id="3229"/>
            <w:bookmarkEnd w:id="3230"/>
          </w:p>
          <w:p w14:paraId="77D2D8EE" w14:textId="77777777" w:rsidR="009274EA" w:rsidRDefault="00C53038">
            <w:pPr>
              <w:pStyle w:val="Heading112pt"/>
              <w:tabs>
                <w:tab w:val="left" w:pos="10620"/>
              </w:tabs>
              <w:rPr>
                <w:rFonts w:ascii="Cambria" w:hAnsi="Cambria"/>
              </w:rPr>
            </w:pPr>
            <w:bookmarkStart w:id="3231" w:name="_Toc137818640"/>
            <w:bookmarkStart w:id="3232" w:name="_Toc137831314"/>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3231"/>
            <w:bookmarkEnd w:id="3232"/>
          </w:p>
          <w:p w14:paraId="6ED90E81" w14:textId="77777777" w:rsidR="009274EA" w:rsidRDefault="00C53038">
            <w:pPr>
              <w:pStyle w:val="Heading112pt"/>
              <w:numPr>
                <w:ilvl w:val="1"/>
                <w:numId w:val="2"/>
              </w:numPr>
              <w:tabs>
                <w:tab w:val="left" w:pos="10620"/>
              </w:tabs>
              <w:rPr>
                <w:rFonts w:ascii="Cambria" w:hAnsi="Cambria"/>
                <w:b w:val="0"/>
              </w:rPr>
            </w:pPr>
            <w:bookmarkStart w:id="3233" w:name="_Toc137818641"/>
            <w:bookmarkStart w:id="3234" w:name="_Toc137831315"/>
            <w:r>
              <w:rPr>
                <w:rFonts w:ascii="Cambria" w:hAnsi="Cambria"/>
                <w:b w:val="0"/>
              </w:rPr>
              <w:t>Sr.</w:t>
            </w:r>
            <w:bookmarkEnd w:id="3233"/>
            <w:bookmarkEnd w:id="3234"/>
          </w:p>
          <w:p w14:paraId="180E685F" w14:textId="77777777" w:rsidR="009274EA" w:rsidRDefault="00C53038">
            <w:pPr>
              <w:pStyle w:val="Heading112pt"/>
              <w:numPr>
                <w:ilvl w:val="1"/>
                <w:numId w:val="2"/>
              </w:numPr>
              <w:tabs>
                <w:tab w:val="left" w:pos="10620"/>
              </w:tabs>
              <w:rPr>
                <w:rFonts w:ascii="Cambria" w:hAnsi="Cambria"/>
                <w:b w:val="0"/>
              </w:rPr>
            </w:pPr>
            <w:bookmarkStart w:id="3235" w:name="_Toc137818642"/>
            <w:bookmarkStart w:id="3236" w:name="_Toc137831316"/>
            <w:r>
              <w:rPr>
                <w:rFonts w:ascii="Cambria" w:hAnsi="Cambria"/>
                <w:b w:val="0"/>
              </w:rPr>
              <w:t>Role name</w:t>
            </w:r>
            <w:bookmarkEnd w:id="3235"/>
            <w:bookmarkEnd w:id="3236"/>
          </w:p>
          <w:p w14:paraId="7BC6C193" w14:textId="77777777" w:rsidR="009274EA" w:rsidRDefault="00C53038">
            <w:pPr>
              <w:pStyle w:val="Heading112pt"/>
              <w:numPr>
                <w:ilvl w:val="1"/>
                <w:numId w:val="2"/>
              </w:numPr>
              <w:tabs>
                <w:tab w:val="left" w:pos="10620"/>
              </w:tabs>
              <w:rPr>
                <w:rFonts w:ascii="Cambria" w:hAnsi="Cambria"/>
                <w:b w:val="0"/>
              </w:rPr>
            </w:pPr>
            <w:bookmarkStart w:id="3237" w:name="_Toc137818643"/>
            <w:bookmarkStart w:id="3238" w:name="_Toc137831317"/>
            <w:r>
              <w:rPr>
                <w:rFonts w:ascii="Cambria" w:hAnsi="Cambria"/>
                <w:b w:val="0"/>
              </w:rPr>
              <w:t>Action</w:t>
            </w:r>
            <w:bookmarkEnd w:id="3237"/>
            <w:bookmarkEnd w:id="3238"/>
          </w:p>
          <w:p w14:paraId="12FD2608" w14:textId="77777777" w:rsidR="009274EA" w:rsidRDefault="00C53038">
            <w:pPr>
              <w:pStyle w:val="Heading112pt"/>
              <w:numPr>
                <w:ilvl w:val="2"/>
                <w:numId w:val="2"/>
              </w:numPr>
              <w:tabs>
                <w:tab w:val="left" w:pos="10620"/>
              </w:tabs>
              <w:rPr>
                <w:rFonts w:ascii="Cambria" w:hAnsi="Cambria"/>
                <w:b w:val="0"/>
              </w:rPr>
            </w:pPr>
            <w:bookmarkStart w:id="3239" w:name="_Toc137818644"/>
            <w:bookmarkStart w:id="3240" w:name="_Toc137831318"/>
            <w:r>
              <w:rPr>
                <w:rFonts w:ascii="Cambria" w:hAnsi="Cambria"/>
                <w:b w:val="0"/>
              </w:rPr>
              <w:t>Edit link</w:t>
            </w:r>
            <w:bookmarkEnd w:id="3239"/>
            <w:bookmarkEnd w:id="3240"/>
          </w:p>
          <w:p w14:paraId="14A8BDAD" w14:textId="77777777" w:rsidR="009274EA" w:rsidRDefault="00C53038">
            <w:pPr>
              <w:pStyle w:val="Heading112pt"/>
              <w:numPr>
                <w:ilvl w:val="2"/>
                <w:numId w:val="2"/>
              </w:numPr>
              <w:tabs>
                <w:tab w:val="left" w:pos="10620"/>
              </w:tabs>
              <w:rPr>
                <w:rFonts w:ascii="Cambria" w:hAnsi="Cambria"/>
                <w:b w:val="0"/>
              </w:rPr>
            </w:pPr>
            <w:bookmarkStart w:id="3241" w:name="_Toc137818645"/>
            <w:bookmarkStart w:id="3242" w:name="_Toc137831319"/>
            <w:r>
              <w:rPr>
                <w:rFonts w:ascii="Cambria" w:hAnsi="Cambria"/>
                <w:b w:val="0"/>
              </w:rPr>
              <w:t>View link</w:t>
            </w:r>
            <w:bookmarkEnd w:id="3241"/>
            <w:bookmarkEnd w:id="3242"/>
          </w:p>
          <w:p w14:paraId="2881553D" w14:textId="77777777" w:rsidR="009274EA" w:rsidRDefault="00C53038">
            <w:pPr>
              <w:pStyle w:val="Heading112pt"/>
              <w:tabs>
                <w:tab w:val="left" w:pos="10620"/>
              </w:tabs>
              <w:rPr>
                <w:rFonts w:ascii="Cambria" w:hAnsi="Cambria"/>
              </w:rPr>
            </w:pPr>
            <w:bookmarkStart w:id="3243" w:name="_Toc137818646"/>
            <w:bookmarkStart w:id="3244" w:name="_Toc137831320"/>
            <w:r>
              <w:rPr>
                <w:rFonts w:ascii="Cambria" w:hAnsi="Cambria"/>
                <w:b w:val="0"/>
              </w:rPr>
              <w:t>System should display below fields when authorized user clicks on “Edit Role”.</w:t>
            </w:r>
            <w:bookmarkEnd w:id="3243"/>
            <w:bookmarkEnd w:id="3244"/>
          </w:p>
          <w:p w14:paraId="04AFD244" w14:textId="77777777" w:rsidR="009274EA" w:rsidRDefault="00C53038">
            <w:pPr>
              <w:pStyle w:val="Heading112pt"/>
              <w:numPr>
                <w:ilvl w:val="1"/>
                <w:numId w:val="2"/>
              </w:numPr>
              <w:tabs>
                <w:tab w:val="left" w:pos="10620"/>
              </w:tabs>
              <w:rPr>
                <w:rFonts w:ascii="Cambria" w:hAnsi="Cambria"/>
              </w:rPr>
            </w:pPr>
            <w:bookmarkStart w:id="3245" w:name="_Toc137818647"/>
            <w:bookmarkStart w:id="3246" w:name="_Toc137831321"/>
            <w:r>
              <w:rPr>
                <w:rFonts w:ascii="Cambria" w:hAnsi="Cambria"/>
                <w:b w:val="0"/>
              </w:rPr>
              <w:t>Role name</w:t>
            </w:r>
            <w:bookmarkEnd w:id="3245"/>
            <w:bookmarkEnd w:id="3246"/>
          </w:p>
          <w:p w14:paraId="68222AA8" w14:textId="77777777" w:rsidR="009274EA" w:rsidRDefault="00C53038">
            <w:pPr>
              <w:pStyle w:val="Heading112pt"/>
              <w:numPr>
                <w:ilvl w:val="1"/>
                <w:numId w:val="2"/>
              </w:numPr>
              <w:tabs>
                <w:tab w:val="left" w:pos="10620"/>
              </w:tabs>
              <w:rPr>
                <w:rFonts w:ascii="Cambria" w:hAnsi="Cambria"/>
                <w:b w:val="0"/>
              </w:rPr>
            </w:pPr>
            <w:bookmarkStart w:id="3247" w:name="_Toc137818648"/>
            <w:bookmarkStart w:id="3248" w:name="_Toc137831322"/>
            <w:r>
              <w:rPr>
                <w:rFonts w:ascii="Cambria" w:hAnsi="Cambria"/>
                <w:b w:val="0"/>
              </w:rPr>
              <w:t>Status</w:t>
            </w:r>
            <w:bookmarkEnd w:id="3247"/>
            <w:bookmarkEnd w:id="3248"/>
          </w:p>
          <w:p w14:paraId="01CB5277" w14:textId="77777777" w:rsidR="009274EA" w:rsidRDefault="00C53038">
            <w:pPr>
              <w:pStyle w:val="Heading112pt"/>
              <w:numPr>
                <w:ilvl w:val="2"/>
                <w:numId w:val="2"/>
              </w:numPr>
              <w:tabs>
                <w:tab w:val="left" w:pos="10620"/>
              </w:tabs>
              <w:rPr>
                <w:rFonts w:ascii="Cambria" w:hAnsi="Cambria"/>
                <w:b w:val="0"/>
              </w:rPr>
            </w:pPr>
            <w:bookmarkStart w:id="3249" w:name="_Toc137818649"/>
            <w:bookmarkStart w:id="3250" w:name="_Toc137831323"/>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3249"/>
            <w:bookmarkEnd w:id="3250"/>
          </w:p>
          <w:p w14:paraId="70275421" w14:textId="77777777" w:rsidR="009274EA" w:rsidRDefault="00C53038">
            <w:pPr>
              <w:pStyle w:val="Heading112pt"/>
              <w:numPr>
                <w:ilvl w:val="2"/>
                <w:numId w:val="2"/>
              </w:numPr>
              <w:tabs>
                <w:tab w:val="left" w:pos="10620"/>
              </w:tabs>
              <w:rPr>
                <w:rFonts w:ascii="Cambria" w:hAnsi="Cambria"/>
                <w:b w:val="0"/>
              </w:rPr>
            </w:pPr>
            <w:bookmarkStart w:id="3251" w:name="_Toc137818650"/>
            <w:bookmarkStart w:id="3252" w:name="_Toc137831324"/>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3251"/>
            <w:bookmarkEnd w:id="3252"/>
          </w:p>
          <w:p w14:paraId="2FD358F9" w14:textId="77777777" w:rsidR="009274EA" w:rsidRDefault="00C53038">
            <w:pPr>
              <w:pStyle w:val="Heading112pt"/>
              <w:numPr>
                <w:ilvl w:val="1"/>
                <w:numId w:val="2"/>
              </w:numPr>
              <w:tabs>
                <w:tab w:val="left" w:pos="10620"/>
              </w:tabs>
              <w:rPr>
                <w:rFonts w:ascii="Cambria" w:hAnsi="Cambria"/>
              </w:rPr>
            </w:pPr>
            <w:bookmarkStart w:id="3253" w:name="_Toc137818651"/>
            <w:bookmarkStart w:id="3254" w:name="_Toc137831325"/>
            <w:r>
              <w:rPr>
                <w:rFonts w:ascii="Cambria" w:hAnsi="Cambria"/>
                <w:b w:val="0"/>
              </w:rPr>
              <w:t>Update button.</w:t>
            </w:r>
            <w:bookmarkEnd w:id="3253"/>
            <w:bookmarkEnd w:id="3254"/>
          </w:p>
          <w:p w14:paraId="5A0910E9" w14:textId="77777777" w:rsidR="009274EA" w:rsidRDefault="00C53038">
            <w:pPr>
              <w:pStyle w:val="Heading112pt"/>
              <w:numPr>
                <w:ilvl w:val="1"/>
                <w:numId w:val="2"/>
              </w:numPr>
              <w:tabs>
                <w:tab w:val="left" w:pos="10620"/>
              </w:tabs>
              <w:rPr>
                <w:rFonts w:ascii="Cambria" w:hAnsi="Cambria"/>
              </w:rPr>
            </w:pPr>
            <w:bookmarkStart w:id="3255" w:name="_Toc137818652"/>
            <w:bookmarkStart w:id="3256" w:name="_Toc137831326"/>
            <w:r>
              <w:rPr>
                <w:rFonts w:ascii="Cambria" w:hAnsi="Cambria"/>
                <w:b w:val="0"/>
              </w:rPr>
              <w:t>Clear button.</w:t>
            </w:r>
            <w:bookmarkEnd w:id="3255"/>
            <w:bookmarkEnd w:id="3256"/>
          </w:p>
          <w:p w14:paraId="28DAAD49" w14:textId="77777777" w:rsidR="009274EA" w:rsidRDefault="00C53038">
            <w:pPr>
              <w:pStyle w:val="Heading112pt"/>
              <w:numPr>
                <w:ilvl w:val="1"/>
                <w:numId w:val="2"/>
              </w:numPr>
              <w:tabs>
                <w:tab w:val="left" w:pos="10620"/>
              </w:tabs>
              <w:rPr>
                <w:rFonts w:ascii="Cambria" w:hAnsi="Cambria"/>
              </w:rPr>
            </w:pPr>
            <w:bookmarkStart w:id="3257" w:name="_Toc137818653"/>
            <w:bookmarkStart w:id="3258" w:name="_Toc137831327"/>
            <w:r>
              <w:rPr>
                <w:rFonts w:ascii="Cambria" w:hAnsi="Cambria"/>
                <w:b w:val="0"/>
              </w:rPr>
              <w:t>Cancel button.</w:t>
            </w:r>
            <w:bookmarkEnd w:id="3257"/>
            <w:bookmarkEnd w:id="3258"/>
          </w:p>
          <w:p w14:paraId="68369FE9" w14:textId="77777777" w:rsidR="009274EA" w:rsidRDefault="00C53038">
            <w:pPr>
              <w:pStyle w:val="Heading112pt"/>
              <w:tabs>
                <w:tab w:val="left" w:pos="10620"/>
              </w:tabs>
              <w:rPr>
                <w:rFonts w:ascii="Cambria" w:hAnsi="Cambria"/>
              </w:rPr>
            </w:pPr>
            <w:bookmarkStart w:id="3259" w:name="_Toc137818654"/>
            <w:bookmarkStart w:id="3260" w:name="_Toc137831328"/>
            <w:r>
              <w:rPr>
                <w:rFonts w:ascii="Cambria" w:hAnsi="Cambria"/>
                <w:b w:val="0"/>
              </w:rPr>
              <w:t>System should provide above mentioned fields as a mandatory fields.</w:t>
            </w:r>
            <w:bookmarkEnd w:id="3259"/>
            <w:bookmarkEnd w:id="3260"/>
          </w:p>
          <w:p w14:paraId="12A1980C" w14:textId="77777777" w:rsidR="009274EA" w:rsidRDefault="00C53038">
            <w:pPr>
              <w:pStyle w:val="Heading112pt"/>
              <w:tabs>
                <w:tab w:val="left" w:pos="10620"/>
              </w:tabs>
              <w:rPr>
                <w:rFonts w:ascii="Cambria" w:hAnsi="Cambria"/>
              </w:rPr>
            </w:pPr>
            <w:bookmarkStart w:id="3261" w:name="_Toc137818655"/>
            <w:bookmarkStart w:id="3262" w:name="_Toc137831329"/>
            <w:r>
              <w:rPr>
                <w:rFonts w:ascii="Cambria" w:hAnsi="Cambria"/>
                <w:b w:val="0"/>
              </w:rPr>
              <w:t>System should display validation message “Please enter details” on click update button with blank fields.</w:t>
            </w:r>
            <w:bookmarkEnd w:id="3261"/>
            <w:bookmarkEnd w:id="3262"/>
          </w:p>
          <w:p w14:paraId="5C52B523" w14:textId="77777777" w:rsidR="009274EA" w:rsidRDefault="00C53038">
            <w:pPr>
              <w:pStyle w:val="Heading112pt"/>
              <w:tabs>
                <w:tab w:val="left" w:pos="10620"/>
              </w:tabs>
              <w:rPr>
                <w:rFonts w:ascii="Cambria" w:hAnsi="Cambria"/>
              </w:rPr>
            </w:pPr>
            <w:bookmarkStart w:id="3263" w:name="_Toc137818656"/>
            <w:bookmarkStart w:id="3264" w:name="_Toc137831330"/>
            <w:r>
              <w:rPr>
                <w:rFonts w:ascii="Cambria" w:hAnsi="Cambria"/>
                <w:b w:val="0"/>
              </w:rPr>
              <w:t>System should clear all input on click clear button.</w:t>
            </w:r>
            <w:bookmarkEnd w:id="3263"/>
            <w:bookmarkEnd w:id="3264"/>
          </w:p>
          <w:p w14:paraId="6BFBE311" w14:textId="77777777" w:rsidR="009274EA" w:rsidRDefault="00C53038">
            <w:pPr>
              <w:pStyle w:val="Heading112pt"/>
              <w:tabs>
                <w:tab w:val="left" w:pos="10620"/>
              </w:tabs>
              <w:rPr>
                <w:rFonts w:ascii="Cambria" w:hAnsi="Cambria"/>
              </w:rPr>
            </w:pPr>
            <w:bookmarkStart w:id="3265" w:name="_Toc137818657"/>
            <w:bookmarkStart w:id="3266" w:name="_Toc137831331"/>
            <w:r>
              <w:rPr>
                <w:rFonts w:ascii="Cambria" w:hAnsi="Cambria"/>
                <w:b w:val="0"/>
              </w:rPr>
              <w:t>System should redirect on log in home page on click cancel button.</w:t>
            </w:r>
            <w:bookmarkEnd w:id="3265"/>
            <w:bookmarkEnd w:id="3266"/>
          </w:p>
          <w:p w14:paraId="3942FDD6" w14:textId="77777777" w:rsidR="009274EA" w:rsidRDefault="00C53038">
            <w:pPr>
              <w:pStyle w:val="Heading112pt"/>
              <w:tabs>
                <w:tab w:val="left" w:pos="10620"/>
              </w:tabs>
              <w:rPr>
                <w:rFonts w:ascii="Cambria" w:hAnsi="Cambria"/>
              </w:rPr>
            </w:pPr>
            <w:bookmarkStart w:id="3267" w:name="_Toc137818658"/>
            <w:bookmarkStart w:id="3268" w:name="_Toc137831332"/>
            <w:r>
              <w:rPr>
                <w:rFonts w:ascii="Cambria" w:hAnsi="Cambria"/>
                <w:b w:val="0"/>
              </w:rPr>
              <w:t xml:space="preserve">System should not allow to enter duplicate value in </w:t>
            </w:r>
            <w:r>
              <w:rPr>
                <w:rFonts w:ascii="Cambria" w:hAnsi="Cambria"/>
              </w:rPr>
              <w:t>Role name</w:t>
            </w:r>
            <w:r>
              <w:rPr>
                <w:rFonts w:ascii="Cambria" w:hAnsi="Cambria"/>
                <w:b w:val="0"/>
              </w:rPr>
              <w:t xml:space="preserve"> field.</w:t>
            </w:r>
            <w:bookmarkEnd w:id="3267"/>
            <w:bookmarkEnd w:id="3268"/>
          </w:p>
          <w:p w14:paraId="5A10BB8E" w14:textId="77777777" w:rsidR="009274EA" w:rsidRDefault="00C53038">
            <w:pPr>
              <w:pStyle w:val="Heading112pt"/>
              <w:tabs>
                <w:tab w:val="left" w:pos="10620"/>
              </w:tabs>
              <w:rPr>
                <w:rFonts w:ascii="Cambria" w:hAnsi="Cambria"/>
              </w:rPr>
            </w:pPr>
            <w:bookmarkStart w:id="3269" w:name="_Toc137818659"/>
            <w:bookmarkStart w:id="3270" w:name="_Toc137831333"/>
            <w:r>
              <w:rPr>
                <w:rFonts w:ascii="Cambria" w:hAnsi="Cambria"/>
                <w:b w:val="0"/>
              </w:rPr>
              <w:t xml:space="preserve">System should display confirmation message </w:t>
            </w:r>
            <w:r>
              <w:rPr>
                <w:rFonts w:ascii="Cambria" w:hAnsi="Cambria"/>
              </w:rPr>
              <w:t>“Role Name Updated successfully</w:t>
            </w:r>
            <w:r>
              <w:rPr>
                <w:rFonts w:ascii="Cambria" w:hAnsi="Cambria"/>
                <w:b w:val="0"/>
              </w:rPr>
              <w:t>” on click of submit button.</w:t>
            </w:r>
            <w:bookmarkEnd w:id="3269"/>
            <w:bookmarkEnd w:id="3270"/>
          </w:p>
          <w:p w14:paraId="4EF814FF" w14:textId="77777777" w:rsidR="009274EA" w:rsidRDefault="00C53038">
            <w:pPr>
              <w:pStyle w:val="Heading112pt"/>
              <w:tabs>
                <w:tab w:val="left" w:pos="10620"/>
              </w:tabs>
              <w:rPr>
                <w:rFonts w:ascii="Cambria" w:hAnsi="Cambria"/>
              </w:rPr>
            </w:pPr>
            <w:bookmarkStart w:id="3271" w:name="_Toc137818660"/>
            <w:bookmarkStart w:id="3272" w:name="_Toc137831334"/>
            <w:r>
              <w:rPr>
                <w:rFonts w:ascii="Cambria" w:hAnsi="Cambria"/>
                <w:b w:val="0"/>
              </w:rPr>
              <w:t xml:space="preserve">System should move Role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3271"/>
            <w:bookmarkEnd w:id="3272"/>
          </w:p>
          <w:p w14:paraId="1E4A4F62" w14:textId="77777777" w:rsidR="009274EA" w:rsidRDefault="00C53038">
            <w:pPr>
              <w:pStyle w:val="Heading112pt"/>
              <w:tabs>
                <w:tab w:val="left" w:pos="10620"/>
              </w:tabs>
              <w:rPr>
                <w:rFonts w:ascii="Cambria" w:hAnsi="Cambria"/>
              </w:rPr>
            </w:pPr>
            <w:bookmarkStart w:id="3273" w:name="_Toc137818661"/>
            <w:bookmarkStart w:id="3274" w:name="_Toc137831335"/>
            <w:r>
              <w:rPr>
                <w:rFonts w:ascii="Cambria" w:hAnsi="Cambria"/>
                <w:b w:val="0"/>
              </w:rPr>
              <w:t xml:space="preserve">System should not allow user to log in whose </w:t>
            </w:r>
            <w:r>
              <w:rPr>
                <w:rFonts w:ascii="Cambria" w:hAnsi="Cambria"/>
              </w:rPr>
              <w:t>ROLE</w:t>
            </w:r>
            <w:r>
              <w:rPr>
                <w:rFonts w:ascii="Cambria" w:hAnsi="Cambria"/>
                <w:b w:val="0"/>
              </w:rPr>
              <w:t xml:space="preserve"> is inactivated.</w:t>
            </w:r>
            <w:bookmarkEnd w:id="3273"/>
            <w:bookmarkEnd w:id="3274"/>
          </w:p>
          <w:p w14:paraId="23D426CA" w14:textId="77777777" w:rsidR="009274EA" w:rsidRDefault="00C53038">
            <w:pPr>
              <w:pStyle w:val="Heading112pt"/>
              <w:numPr>
                <w:ilvl w:val="0"/>
                <w:numId w:val="0"/>
              </w:numPr>
              <w:tabs>
                <w:tab w:val="left" w:pos="10620"/>
              </w:tabs>
              <w:ind w:left="1080"/>
              <w:rPr>
                <w:rFonts w:ascii="Cambria" w:hAnsi="Cambria"/>
              </w:rPr>
            </w:pPr>
            <w:bookmarkStart w:id="3275" w:name="_Toc137818662"/>
            <w:bookmarkStart w:id="3276" w:name="_Toc137831336"/>
            <w:r>
              <w:rPr>
                <w:rFonts w:ascii="Cambria" w:hAnsi="Cambria"/>
                <w:b w:val="0"/>
              </w:rPr>
              <w:t>I.E. if ROLE= Buyer is inactivated then All profile which are registered under Buyer ROLE will get locked for login.</w:t>
            </w:r>
            <w:bookmarkEnd w:id="3275"/>
            <w:bookmarkEnd w:id="3276"/>
          </w:p>
          <w:p w14:paraId="1CE0D21A" w14:textId="77777777" w:rsidR="009274EA" w:rsidRDefault="00C53038">
            <w:pPr>
              <w:pStyle w:val="Heading112pt"/>
              <w:tabs>
                <w:tab w:val="left" w:pos="10620"/>
              </w:tabs>
              <w:rPr>
                <w:rFonts w:ascii="Cambria" w:hAnsi="Cambria"/>
              </w:rPr>
            </w:pPr>
            <w:bookmarkStart w:id="3277" w:name="_Toc137818663"/>
            <w:bookmarkStart w:id="3278" w:name="_Toc137831337"/>
            <w:r>
              <w:rPr>
                <w:rFonts w:ascii="Cambria" w:hAnsi="Cambria"/>
                <w:b w:val="0"/>
              </w:rPr>
              <w:t>In existing and past transaction system should display the inactivated values.</w:t>
            </w:r>
            <w:bookmarkEnd w:id="3277"/>
            <w:bookmarkEnd w:id="3278"/>
          </w:p>
          <w:p w14:paraId="77E8E431" w14:textId="77777777" w:rsidR="009274EA" w:rsidRDefault="00C53038">
            <w:pPr>
              <w:pStyle w:val="Heading112pt"/>
              <w:tabs>
                <w:tab w:val="left" w:pos="10620"/>
              </w:tabs>
              <w:rPr>
                <w:rFonts w:ascii="Cambria" w:hAnsi="Cambria"/>
              </w:rPr>
            </w:pPr>
            <w:bookmarkStart w:id="3279" w:name="_Toc137818664"/>
            <w:bookmarkStart w:id="3280" w:name="_Toc137831338"/>
            <w:r>
              <w:rPr>
                <w:rFonts w:ascii="Cambria" w:hAnsi="Cambria"/>
                <w:b w:val="0"/>
              </w:rPr>
              <w:t xml:space="preserve">System should move Role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3279"/>
            <w:bookmarkEnd w:id="3280"/>
          </w:p>
          <w:p w14:paraId="3C872735" w14:textId="77777777" w:rsidR="009274EA" w:rsidRDefault="00C53038">
            <w:pPr>
              <w:pStyle w:val="Heading112pt"/>
              <w:tabs>
                <w:tab w:val="left" w:pos="10620"/>
              </w:tabs>
              <w:rPr>
                <w:rFonts w:ascii="Cambria" w:hAnsi="Cambria"/>
              </w:rPr>
            </w:pPr>
            <w:bookmarkStart w:id="3281" w:name="_Toc137818665"/>
            <w:bookmarkStart w:id="3282" w:name="_Toc137831339"/>
            <w:r>
              <w:rPr>
                <w:rFonts w:ascii="Cambria" w:hAnsi="Cambria"/>
                <w:b w:val="0"/>
              </w:rPr>
              <w:t>In existing and past transaction system should not display the activated values.</w:t>
            </w:r>
            <w:bookmarkEnd w:id="3281"/>
            <w:bookmarkEnd w:id="3282"/>
          </w:p>
          <w:p w14:paraId="27F7FC64" w14:textId="77777777" w:rsidR="009274EA" w:rsidRDefault="00C53038">
            <w:pPr>
              <w:pStyle w:val="Heading112pt"/>
              <w:tabs>
                <w:tab w:val="left" w:pos="10620"/>
              </w:tabs>
              <w:rPr>
                <w:rFonts w:ascii="Cambria" w:hAnsi="Cambria"/>
              </w:rPr>
            </w:pPr>
            <w:r>
              <w:rPr>
                <w:rFonts w:ascii="Cambria" w:hAnsi="Cambria"/>
                <w:b w:val="0"/>
              </w:rPr>
              <w:lastRenderedPageBreak/>
              <w:t>System should by default display below created Roles.</w:t>
            </w:r>
          </w:p>
          <w:p w14:paraId="6F9A3D86" w14:textId="77777777" w:rsidR="009274EA" w:rsidRDefault="00C53038">
            <w:pPr>
              <w:pStyle w:val="Heading112pt"/>
              <w:numPr>
                <w:ilvl w:val="1"/>
                <w:numId w:val="2"/>
              </w:numPr>
              <w:tabs>
                <w:tab w:val="left" w:pos="10620"/>
              </w:tabs>
              <w:rPr>
                <w:rFonts w:ascii="Cambria" w:hAnsi="Cambria"/>
              </w:rPr>
            </w:pPr>
            <w:r>
              <w:rPr>
                <w:rFonts w:ascii="Cambria" w:hAnsi="Cambria"/>
                <w:b w:val="0"/>
              </w:rPr>
              <w:t>Auctioneer</w:t>
            </w:r>
          </w:p>
          <w:p w14:paraId="0B373C89" w14:textId="77777777" w:rsidR="009274EA" w:rsidRDefault="00C53038">
            <w:pPr>
              <w:pStyle w:val="Heading112pt"/>
              <w:numPr>
                <w:ilvl w:val="1"/>
                <w:numId w:val="2"/>
              </w:numPr>
              <w:tabs>
                <w:tab w:val="left" w:pos="10620"/>
              </w:tabs>
              <w:rPr>
                <w:rFonts w:ascii="Cambria" w:hAnsi="Cambria"/>
              </w:rPr>
            </w:pPr>
            <w:r>
              <w:rPr>
                <w:rFonts w:ascii="Cambria" w:hAnsi="Cambria"/>
                <w:b w:val="0"/>
              </w:rPr>
              <w:t>Buyer</w:t>
            </w:r>
          </w:p>
          <w:p w14:paraId="611A1B2D" w14:textId="77777777" w:rsidR="009274EA" w:rsidRDefault="00C53038">
            <w:pPr>
              <w:pStyle w:val="Heading112pt"/>
              <w:numPr>
                <w:ilvl w:val="1"/>
                <w:numId w:val="2"/>
              </w:numPr>
              <w:tabs>
                <w:tab w:val="left" w:pos="10620"/>
              </w:tabs>
              <w:rPr>
                <w:rFonts w:ascii="Cambria" w:hAnsi="Cambria"/>
              </w:rPr>
            </w:pPr>
            <w:r>
              <w:rPr>
                <w:rFonts w:ascii="Cambria" w:hAnsi="Cambria"/>
                <w:b w:val="0"/>
              </w:rPr>
              <w:t>Ware House</w:t>
            </w:r>
          </w:p>
          <w:p w14:paraId="41916B28" w14:textId="77777777" w:rsidR="009274EA" w:rsidRDefault="00C53038">
            <w:pPr>
              <w:pStyle w:val="Heading112pt"/>
              <w:numPr>
                <w:ilvl w:val="1"/>
                <w:numId w:val="2"/>
              </w:numPr>
              <w:tabs>
                <w:tab w:val="left" w:pos="10620"/>
              </w:tabs>
              <w:rPr>
                <w:rFonts w:ascii="Cambria" w:hAnsi="Cambria"/>
              </w:rPr>
            </w:pPr>
            <w:r>
              <w:rPr>
                <w:rFonts w:ascii="Cambria" w:hAnsi="Cambria"/>
                <w:b w:val="0"/>
              </w:rPr>
              <w:t>Seller</w:t>
            </w:r>
          </w:p>
          <w:p w14:paraId="02C8C742" w14:textId="77777777" w:rsidR="009274EA" w:rsidRDefault="00C53038">
            <w:pPr>
              <w:pStyle w:val="Heading112pt"/>
              <w:numPr>
                <w:ilvl w:val="1"/>
                <w:numId w:val="2"/>
              </w:numPr>
              <w:tabs>
                <w:tab w:val="left" w:pos="10620"/>
              </w:tabs>
              <w:rPr>
                <w:rFonts w:ascii="Cambria" w:hAnsi="Cambria"/>
              </w:rPr>
            </w:pPr>
            <w:r>
              <w:rPr>
                <w:rFonts w:ascii="Cambria" w:hAnsi="Cambria"/>
                <w:b w:val="0"/>
              </w:rPr>
              <w:t>Tea Board</w:t>
            </w:r>
          </w:p>
          <w:p w14:paraId="6B90EDC4" w14:textId="77777777" w:rsidR="009274EA" w:rsidRDefault="00C53038">
            <w:pPr>
              <w:pStyle w:val="Heading112pt"/>
              <w:numPr>
                <w:ilvl w:val="1"/>
                <w:numId w:val="2"/>
              </w:numPr>
              <w:tabs>
                <w:tab w:val="left" w:pos="10620"/>
              </w:tabs>
              <w:rPr>
                <w:rFonts w:ascii="Cambria" w:hAnsi="Cambria"/>
              </w:rPr>
            </w:pPr>
            <w:r>
              <w:rPr>
                <w:rFonts w:ascii="Cambria" w:hAnsi="Cambria"/>
                <w:b w:val="0"/>
              </w:rPr>
              <w:t>TAO</w:t>
            </w:r>
          </w:p>
          <w:p w14:paraId="31FE5A4A"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5DA8A73" w14:textId="77777777" w:rsidR="009274EA" w:rsidRDefault="00C53038">
            <w:pPr>
              <w:pStyle w:val="Heading112pt"/>
              <w:rPr>
                <w:rFonts w:ascii="Cambria" w:hAnsi="Cambria"/>
                <w:b w:val="0"/>
              </w:rPr>
            </w:pPr>
            <w:r>
              <w:rPr>
                <w:rFonts w:ascii="Cambria" w:hAnsi="Cambria"/>
                <w:b w:val="0"/>
              </w:rPr>
              <w:t>System should capture the entry of “Role  Name” update in audit trail report as “Role  Name”:&lt; Role  Name”  &gt; Updated”.</w:t>
            </w:r>
          </w:p>
          <w:p w14:paraId="2BFE0EC8" w14:textId="77777777" w:rsidR="009274EA" w:rsidRDefault="009274EA">
            <w:pPr>
              <w:pStyle w:val="Heading112pt"/>
              <w:numPr>
                <w:ilvl w:val="0"/>
                <w:numId w:val="0"/>
              </w:numPr>
              <w:ind w:left="360"/>
              <w:rPr>
                <w:rFonts w:ascii="Cambria" w:hAnsi="Cambria"/>
                <w:b w:val="0"/>
              </w:rPr>
            </w:pPr>
          </w:p>
          <w:p w14:paraId="4C89E08D" w14:textId="77777777" w:rsidR="009274EA" w:rsidRDefault="00C53038">
            <w:pPr>
              <w:pStyle w:val="Heading112pt"/>
              <w:numPr>
                <w:ilvl w:val="0"/>
                <w:numId w:val="0"/>
              </w:numPr>
              <w:tabs>
                <w:tab w:val="left" w:pos="10620"/>
              </w:tabs>
              <w:rPr>
                <w:rFonts w:ascii="Cambria" w:hAnsi="Cambria"/>
              </w:rPr>
            </w:pPr>
            <w:bookmarkStart w:id="3283" w:name="_Toc137818666"/>
            <w:bookmarkStart w:id="3284" w:name="_Toc137831340"/>
            <w:r>
              <w:rPr>
                <w:rFonts w:ascii="Cambria" w:hAnsi="Cambria"/>
                <w:u w:val="single"/>
              </w:rPr>
              <w:t>View Mode</w:t>
            </w:r>
            <w:r>
              <w:rPr>
                <w:rFonts w:ascii="Cambria" w:hAnsi="Cambria"/>
                <w:b w:val="0"/>
              </w:rPr>
              <w:t xml:space="preserve"> :</w:t>
            </w:r>
            <w:bookmarkEnd w:id="3283"/>
            <w:bookmarkEnd w:id="3284"/>
          </w:p>
          <w:p w14:paraId="60786F84" w14:textId="77777777" w:rsidR="009274EA" w:rsidRDefault="00C53038">
            <w:pPr>
              <w:pStyle w:val="Heading112pt"/>
              <w:tabs>
                <w:tab w:val="left" w:pos="10620"/>
              </w:tabs>
              <w:rPr>
                <w:rFonts w:ascii="Cambria" w:hAnsi="Cambria"/>
              </w:rPr>
            </w:pPr>
            <w:bookmarkStart w:id="3285" w:name="_Toc137818667"/>
            <w:bookmarkStart w:id="3286" w:name="_Toc137831341"/>
            <w:r>
              <w:rPr>
                <w:rFonts w:ascii="Cambria" w:hAnsi="Cambria"/>
                <w:b w:val="0"/>
              </w:rPr>
              <w:t>System should display all details of respective “Role Value” under view mode on click of view link.</w:t>
            </w:r>
            <w:bookmarkEnd w:id="3285"/>
            <w:bookmarkEnd w:id="3286"/>
          </w:p>
          <w:p w14:paraId="075B032F" w14:textId="77777777" w:rsidR="009274EA" w:rsidRDefault="00C53038">
            <w:pPr>
              <w:pStyle w:val="Heading112pt"/>
              <w:tabs>
                <w:tab w:val="left" w:pos="10620"/>
              </w:tabs>
              <w:rPr>
                <w:rFonts w:ascii="Cambria" w:hAnsi="Cambria"/>
              </w:rPr>
            </w:pPr>
            <w:bookmarkStart w:id="3287" w:name="_Toc137818668"/>
            <w:bookmarkStart w:id="3288" w:name="_Toc137831342"/>
            <w:r>
              <w:rPr>
                <w:rFonts w:ascii="Cambria" w:hAnsi="Cambria"/>
                <w:b w:val="0"/>
              </w:rPr>
              <w:t>System should provide export to PDF and Excel option.</w:t>
            </w:r>
            <w:bookmarkEnd w:id="3287"/>
            <w:bookmarkEnd w:id="3288"/>
          </w:p>
          <w:p w14:paraId="4995C896" w14:textId="77777777" w:rsidR="009274EA" w:rsidRDefault="00C53038">
            <w:pPr>
              <w:pStyle w:val="Heading112pt"/>
              <w:tabs>
                <w:tab w:val="left" w:pos="10620"/>
              </w:tabs>
              <w:rPr>
                <w:rFonts w:ascii="Cambria" w:hAnsi="Cambria"/>
              </w:rPr>
            </w:pPr>
            <w:bookmarkStart w:id="3289" w:name="_Toc137818669"/>
            <w:bookmarkStart w:id="3290" w:name="_Toc137831343"/>
            <w:r>
              <w:rPr>
                <w:rFonts w:ascii="Cambria" w:hAnsi="Cambria"/>
                <w:b w:val="0"/>
              </w:rPr>
              <w:t>System should display below details in exported Excel/PDF file for respective Role detail.</w:t>
            </w:r>
            <w:bookmarkEnd w:id="3289"/>
            <w:bookmarkEnd w:id="3290"/>
          </w:p>
          <w:p w14:paraId="123D0A45" w14:textId="77777777" w:rsidR="009274EA" w:rsidRDefault="00C53038">
            <w:pPr>
              <w:pStyle w:val="Heading112pt"/>
              <w:numPr>
                <w:ilvl w:val="1"/>
                <w:numId w:val="2"/>
              </w:numPr>
              <w:tabs>
                <w:tab w:val="left" w:pos="10620"/>
              </w:tabs>
              <w:rPr>
                <w:rFonts w:ascii="Cambria" w:hAnsi="Cambria"/>
                <w:b w:val="0"/>
              </w:rPr>
            </w:pPr>
            <w:bookmarkStart w:id="3291" w:name="_Toc137818670"/>
            <w:bookmarkStart w:id="3292" w:name="_Toc137831344"/>
            <w:r>
              <w:rPr>
                <w:rFonts w:ascii="Cambria" w:hAnsi="Cambria"/>
                <w:b w:val="0"/>
              </w:rPr>
              <w:t>Sr.</w:t>
            </w:r>
            <w:bookmarkEnd w:id="3291"/>
            <w:bookmarkEnd w:id="3292"/>
          </w:p>
          <w:p w14:paraId="4ABFC27F" w14:textId="77777777" w:rsidR="009274EA" w:rsidRDefault="00C53038">
            <w:pPr>
              <w:pStyle w:val="Heading112pt"/>
              <w:numPr>
                <w:ilvl w:val="1"/>
                <w:numId w:val="2"/>
              </w:numPr>
              <w:tabs>
                <w:tab w:val="left" w:pos="10620"/>
              </w:tabs>
              <w:rPr>
                <w:rFonts w:ascii="Cambria" w:hAnsi="Cambria"/>
                <w:b w:val="0"/>
              </w:rPr>
            </w:pPr>
            <w:bookmarkStart w:id="3293" w:name="_Toc137818671"/>
            <w:bookmarkStart w:id="3294" w:name="_Toc137831345"/>
            <w:r>
              <w:rPr>
                <w:rFonts w:ascii="Cambria" w:hAnsi="Cambria"/>
                <w:b w:val="0"/>
              </w:rPr>
              <w:t>Role Name</w:t>
            </w:r>
            <w:bookmarkEnd w:id="3293"/>
            <w:bookmarkEnd w:id="3294"/>
          </w:p>
          <w:p w14:paraId="39955C47" w14:textId="77777777" w:rsidR="009274EA" w:rsidRDefault="00C53038">
            <w:pPr>
              <w:pStyle w:val="Heading112pt"/>
              <w:numPr>
                <w:ilvl w:val="1"/>
                <w:numId w:val="2"/>
              </w:numPr>
              <w:tabs>
                <w:tab w:val="left" w:pos="10620"/>
              </w:tabs>
              <w:rPr>
                <w:rFonts w:ascii="Cambria" w:hAnsi="Cambria"/>
                <w:b w:val="0"/>
              </w:rPr>
            </w:pPr>
            <w:bookmarkStart w:id="3295" w:name="_Toc137818672"/>
            <w:bookmarkStart w:id="3296" w:name="_Toc137831346"/>
            <w:r>
              <w:rPr>
                <w:rFonts w:ascii="Cambria" w:hAnsi="Cambria"/>
                <w:b w:val="0"/>
              </w:rPr>
              <w:t>Status</w:t>
            </w:r>
            <w:bookmarkEnd w:id="3295"/>
            <w:bookmarkEnd w:id="3296"/>
          </w:p>
          <w:p w14:paraId="3201D6FA" w14:textId="77777777" w:rsidR="009274EA" w:rsidRDefault="00C53038">
            <w:pPr>
              <w:pStyle w:val="Heading112pt"/>
              <w:numPr>
                <w:ilvl w:val="2"/>
                <w:numId w:val="2"/>
              </w:numPr>
              <w:tabs>
                <w:tab w:val="left" w:pos="10620"/>
              </w:tabs>
              <w:rPr>
                <w:rFonts w:ascii="Cambria" w:hAnsi="Cambria"/>
              </w:rPr>
            </w:pPr>
            <w:bookmarkStart w:id="3297" w:name="_Toc137818673"/>
            <w:bookmarkStart w:id="3298" w:name="_Toc137831347"/>
            <w:r>
              <w:rPr>
                <w:rFonts w:ascii="Cambria" w:hAnsi="Cambria"/>
                <w:b w:val="0"/>
              </w:rPr>
              <w:t>Active</w:t>
            </w:r>
            <w:bookmarkEnd w:id="3297"/>
            <w:bookmarkEnd w:id="3298"/>
          </w:p>
          <w:p w14:paraId="0BA0FDBB" w14:textId="77777777" w:rsidR="009274EA" w:rsidRDefault="00C53038">
            <w:pPr>
              <w:pStyle w:val="Heading112pt"/>
              <w:numPr>
                <w:ilvl w:val="2"/>
                <w:numId w:val="2"/>
              </w:numPr>
              <w:tabs>
                <w:tab w:val="left" w:pos="10620"/>
              </w:tabs>
              <w:rPr>
                <w:rFonts w:ascii="Cambria" w:hAnsi="Cambria"/>
              </w:rPr>
            </w:pPr>
            <w:bookmarkStart w:id="3299" w:name="_Toc137818674"/>
            <w:bookmarkStart w:id="3300" w:name="_Toc137831348"/>
            <w:r>
              <w:rPr>
                <w:rFonts w:ascii="Cambria" w:hAnsi="Cambria"/>
                <w:b w:val="0"/>
              </w:rPr>
              <w:t>Inactive</w:t>
            </w:r>
            <w:bookmarkEnd w:id="3299"/>
            <w:bookmarkEnd w:id="3300"/>
          </w:p>
          <w:p w14:paraId="3A32984B" w14:textId="77777777" w:rsidR="009274EA" w:rsidRDefault="00C53038">
            <w:pPr>
              <w:pStyle w:val="Heading112pt"/>
              <w:tabs>
                <w:tab w:val="left" w:pos="10620"/>
              </w:tabs>
              <w:rPr>
                <w:rFonts w:ascii="Cambria" w:hAnsi="Cambria"/>
              </w:rPr>
            </w:pPr>
            <w:bookmarkStart w:id="3301" w:name="_Toc137818675"/>
            <w:bookmarkStart w:id="3302" w:name="_Toc137831349"/>
            <w:r>
              <w:rPr>
                <w:rFonts w:ascii="Cambria" w:hAnsi="Cambria"/>
                <w:b w:val="0"/>
              </w:rPr>
              <w:t>System should not allow to change the detail in view mode.</w:t>
            </w:r>
            <w:bookmarkEnd w:id="3301"/>
            <w:bookmarkEnd w:id="3302"/>
          </w:p>
          <w:p w14:paraId="42095947" w14:textId="77777777" w:rsidR="009274EA" w:rsidRDefault="00C53038">
            <w:pPr>
              <w:pStyle w:val="Heading112pt"/>
              <w:numPr>
                <w:ilvl w:val="0"/>
                <w:numId w:val="0"/>
              </w:numPr>
              <w:tabs>
                <w:tab w:val="left" w:pos="10620"/>
              </w:tabs>
              <w:ind w:left="360" w:hanging="360"/>
              <w:rPr>
                <w:rFonts w:ascii="Cambria" w:hAnsi="Cambria"/>
                <w:b w:val="0"/>
              </w:rPr>
            </w:pPr>
            <w:bookmarkStart w:id="3303" w:name="_Toc137818676"/>
            <w:bookmarkStart w:id="3304" w:name="_Toc137831350"/>
            <w:r>
              <w:rPr>
                <w:rFonts w:ascii="Cambria" w:hAnsi="Cambria"/>
                <w:u w:val="single"/>
              </w:rPr>
              <w:t>Uploaded Document section</w:t>
            </w:r>
            <w:r>
              <w:rPr>
                <w:rFonts w:ascii="Cambria" w:hAnsi="Cambria"/>
                <w:b w:val="0"/>
              </w:rPr>
              <w:t xml:space="preserve"> :</w:t>
            </w:r>
            <w:bookmarkEnd w:id="3303"/>
            <w:bookmarkEnd w:id="3304"/>
          </w:p>
          <w:p w14:paraId="7BB2BF13" w14:textId="77777777" w:rsidR="009274EA" w:rsidRDefault="00C53038">
            <w:pPr>
              <w:pStyle w:val="Heading112pt"/>
              <w:tabs>
                <w:tab w:val="left" w:pos="10620"/>
              </w:tabs>
              <w:rPr>
                <w:rFonts w:ascii="Cambria" w:hAnsi="Cambria"/>
              </w:rPr>
            </w:pPr>
            <w:bookmarkStart w:id="3305" w:name="_Toc137818677"/>
            <w:bookmarkStart w:id="3306" w:name="_Toc137831351"/>
            <w:r>
              <w:rPr>
                <w:rFonts w:ascii="Cambria" w:hAnsi="Cambria"/>
                <w:b w:val="0"/>
              </w:rPr>
              <w:t>System should display the list of PDF documents uploaded while doing any activity in master.</w:t>
            </w:r>
            <w:bookmarkEnd w:id="3305"/>
            <w:bookmarkEnd w:id="3306"/>
          </w:p>
          <w:p w14:paraId="13592448" w14:textId="77777777" w:rsidR="009274EA" w:rsidRDefault="00C53038">
            <w:pPr>
              <w:pStyle w:val="Heading112pt"/>
              <w:tabs>
                <w:tab w:val="left" w:pos="10620"/>
              </w:tabs>
              <w:rPr>
                <w:rFonts w:ascii="Cambria" w:hAnsi="Cambria"/>
              </w:rPr>
            </w:pPr>
            <w:bookmarkStart w:id="3307" w:name="_Toc137818678"/>
            <w:bookmarkStart w:id="3308" w:name="_Toc137831352"/>
            <w:r>
              <w:rPr>
                <w:rFonts w:ascii="Cambria" w:hAnsi="Cambria"/>
                <w:b w:val="0"/>
              </w:rPr>
              <w:t>System should below detail in uploaded document section.</w:t>
            </w:r>
            <w:bookmarkEnd w:id="3307"/>
            <w:bookmarkEnd w:id="3308"/>
          </w:p>
          <w:p w14:paraId="5DD192AE" w14:textId="77777777" w:rsidR="009274EA" w:rsidRDefault="00C53038">
            <w:pPr>
              <w:pStyle w:val="Heading112pt"/>
              <w:numPr>
                <w:ilvl w:val="1"/>
                <w:numId w:val="2"/>
              </w:numPr>
              <w:tabs>
                <w:tab w:val="left" w:pos="10620"/>
              </w:tabs>
              <w:rPr>
                <w:rFonts w:ascii="Cambria" w:hAnsi="Cambria"/>
              </w:rPr>
            </w:pPr>
            <w:bookmarkStart w:id="3309" w:name="_Toc137818679"/>
            <w:bookmarkStart w:id="3310" w:name="_Toc137831353"/>
            <w:r>
              <w:rPr>
                <w:rFonts w:ascii="Cambria" w:hAnsi="Cambria"/>
                <w:b w:val="0"/>
              </w:rPr>
              <w:t>Sr.</w:t>
            </w:r>
            <w:bookmarkEnd w:id="3309"/>
            <w:bookmarkEnd w:id="3310"/>
          </w:p>
          <w:p w14:paraId="4BF503B6" w14:textId="77777777" w:rsidR="009274EA" w:rsidRDefault="00C53038">
            <w:pPr>
              <w:pStyle w:val="Heading112pt"/>
              <w:numPr>
                <w:ilvl w:val="1"/>
                <w:numId w:val="2"/>
              </w:numPr>
              <w:tabs>
                <w:tab w:val="left" w:pos="10620"/>
              </w:tabs>
              <w:rPr>
                <w:rFonts w:ascii="Cambria" w:hAnsi="Cambria"/>
              </w:rPr>
            </w:pPr>
            <w:r>
              <w:rPr>
                <w:rFonts w:ascii="Cambria" w:hAnsi="Cambria"/>
                <w:b w:val="0"/>
              </w:rPr>
              <w:t>Role Name</w:t>
            </w:r>
          </w:p>
          <w:p w14:paraId="119C498B" w14:textId="77777777" w:rsidR="009274EA" w:rsidRDefault="00C53038">
            <w:pPr>
              <w:pStyle w:val="Heading112pt"/>
              <w:numPr>
                <w:ilvl w:val="1"/>
                <w:numId w:val="2"/>
              </w:numPr>
              <w:tabs>
                <w:tab w:val="left" w:pos="10620"/>
              </w:tabs>
              <w:rPr>
                <w:rFonts w:ascii="Cambria" w:hAnsi="Cambria"/>
              </w:rPr>
            </w:pPr>
            <w:bookmarkStart w:id="3311" w:name="_Toc137818680"/>
            <w:bookmarkStart w:id="3312" w:name="_Toc137831354"/>
            <w:r>
              <w:rPr>
                <w:rFonts w:ascii="Cambria" w:hAnsi="Cambria"/>
                <w:b w:val="0"/>
              </w:rPr>
              <w:t>Document Brief/Remarks</w:t>
            </w:r>
            <w:bookmarkEnd w:id="3311"/>
            <w:bookmarkEnd w:id="3312"/>
          </w:p>
          <w:p w14:paraId="33BE069B" w14:textId="77777777" w:rsidR="009274EA" w:rsidRDefault="00C53038">
            <w:pPr>
              <w:pStyle w:val="Heading112pt"/>
              <w:numPr>
                <w:ilvl w:val="1"/>
                <w:numId w:val="2"/>
              </w:numPr>
              <w:tabs>
                <w:tab w:val="left" w:pos="10620"/>
              </w:tabs>
              <w:rPr>
                <w:rFonts w:ascii="Cambria" w:hAnsi="Cambria"/>
              </w:rPr>
            </w:pPr>
            <w:bookmarkStart w:id="3313" w:name="_Toc137818681"/>
            <w:bookmarkStart w:id="3314" w:name="_Toc137831355"/>
            <w:r>
              <w:rPr>
                <w:rFonts w:ascii="Cambria" w:hAnsi="Cambria"/>
                <w:b w:val="0"/>
              </w:rPr>
              <w:t>Document upload date and time</w:t>
            </w:r>
            <w:bookmarkEnd w:id="3313"/>
            <w:bookmarkEnd w:id="3314"/>
          </w:p>
          <w:p w14:paraId="1C102920" w14:textId="77777777" w:rsidR="009274EA" w:rsidRDefault="00C53038">
            <w:pPr>
              <w:pStyle w:val="Heading112pt"/>
              <w:numPr>
                <w:ilvl w:val="1"/>
                <w:numId w:val="2"/>
              </w:numPr>
              <w:tabs>
                <w:tab w:val="left" w:pos="10620"/>
              </w:tabs>
              <w:rPr>
                <w:rFonts w:ascii="Cambria" w:hAnsi="Cambria"/>
              </w:rPr>
            </w:pPr>
            <w:bookmarkStart w:id="3315" w:name="_Toc137818682"/>
            <w:bookmarkStart w:id="3316" w:name="_Toc137831356"/>
            <w:r>
              <w:rPr>
                <w:rFonts w:ascii="Cambria" w:hAnsi="Cambria"/>
                <w:b w:val="0"/>
              </w:rPr>
              <w:t>Action</w:t>
            </w:r>
            <w:bookmarkEnd w:id="3315"/>
            <w:bookmarkEnd w:id="3316"/>
            <w:r>
              <w:rPr>
                <w:rFonts w:ascii="Cambria" w:hAnsi="Cambria"/>
                <w:b w:val="0"/>
              </w:rPr>
              <w:t xml:space="preserve"> </w:t>
            </w:r>
          </w:p>
          <w:p w14:paraId="330668AC" w14:textId="77777777" w:rsidR="009274EA" w:rsidRDefault="00C53038">
            <w:pPr>
              <w:pStyle w:val="Heading112pt"/>
              <w:numPr>
                <w:ilvl w:val="2"/>
                <w:numId w:val="2"/>
              </w:numPr>
              <w:tabs>
                <w:tab w:val="left" w:pos="10620"/>
              </w:tabs>
              <w:rPr>
                <w:rFonts w:ascii="Cambria" w:hAnsi="Cambria"/>
              </w:rPr>
            </w:pPr>
            <w:bookmarkStart w:id="3317" w:name="_Toc137818683"/>
            <w:bookmarkStart w:id="3318" w:name="_Toc137831357"/>
            <w:r>
              <w:rPr>
                <w:rFonts w:ascii="Cambria" w:hAnsi="Cambria"/>
                <w:b w:val="0"/>
              </w:rPr>
              <w:t>Download document link.</w:t>
            </w:r>
            <w:bookmarkEnd w:id="3317"/>
            <w:bookmarkEnd w:id="3318"/>
          </w:p>
          <w:p w14:paraId="17EA633B" w14:textId="77777777" w:rsidR="009274EA" w:rsidRDefault="00C53038">
            <w:pPr>
              <w:pStyle w:val="Heading112pt"/>
              <w:numPr>
                <w:ilvl w:val="2"/>
                <w:numId w:val="2"/>
              </w:numPr>
              <w:tabs>
                <w:tab w:val="left" w:pos="10620"/>
              </w:tabs>
              <w:rPr>
                <w:rFonts w:ascii="Cambria" w:hAnsi="Cambria"/>
              </w:rPr>
            </w:pPr>
            <w:bookmarkStart w:id="3319" w:name="_Toc137818684"/>
            <w:bookmarkStart w:id="3320" w:name="_Toc137831358"/>
            <w:r>
              <w:rPr>
                <w:rFonts w:ascii="Cambria" w:hAnsi="Cambria"/>
                <w:b w:val="0"/>
              </w:rPr>
              <w:t>Preview document link.</w:t>
            </w:r>
            <w:bookmarkEnd w:id="3319"/>
            <w:bookmarkEnd w:id="3320"/>
          </w:p>
          <w:p w14:paraId="15ED929F" w14:textId="77777777" w:rsidR="009274EA" w:rsidRDefault="00C53038">
            <w:pPr>
              <w:pStyle w:val="Heading112pt"/>
              <w:tabs>
                <w:tab w:val="left" w:pos="10620"/>
              </w:tabs>
              <w:rPr>
                <w:rFonts w:ascii="Cambria" w:hAnsi="Cambria"/>
              </w:rPr>
            </w:pPr>
            <w:bookmarkStart w:id="3321" w:name="_Toc137818685"/>
            <w:bookmarkStart w:id="3322" w:name="_Toc137831359"/>
            <w:r>
              <w:rPr>
                <w:rFonts w:ascii="Cambria" w:hAnsi="Cambria"/>
                <w:b w:val="0"/>
              </w:rPr>
              <w:t>System should download the document on click “Download document” link.</w:t>
            </w:r>
            <w:bookmarkEnd w:id="3321"/>
            <w:bookmarkEnd w:id="3322"/>
          </w:p>
          <w:p w14:paraId="561E9C7A" w14:textId="77777777" w:rsidR="009274EA" w:rsidRDefault="00C53038">
            <w:pPr>
              <w:pStyle w:val="Heading112pt"/>
              <w:tabs>
                <w:tab w:val="left" w:pos="10620"/>
              </w:tabs>
              <w:rPr>
                <w:rFonts w:ascii="Cambria" w:hAnsi="Cambria"/>
                <w:b w:val="0"/>
              </w:rPr>
            </w:pPr>
            <w:bookmarkStart w:id="3323" w:name="_Toc137818686"/>
            <w:bookmarkStart w:id="3324" w:name="_Toc137831360"/>
            <w:r>
              <w:rPr>
                <w:rFonts w:ascii="Cambria" w:hAnsi="Cambria"/>
                <w:b w:val="0"/>
              </w:rPr>
              <w:lastRenderedPageBreak/>
              <w:t>System should display the document without download on screen with PDF viewer on click “Preview Document” link.</w:t>
            </w:r>
            <w:bookmarkEnd w:id="3323"/>
            <w:bookmarkEnd w:id="3324"/>
          </w:p>
          <w:p w14:paraId="6F65CF6E" w14:textId="77777777" w:rsidR="009274EA" w:rsidRDefault="00C53038">
            <w:pPr>
              <w:pStyle w:val="Heading112pt"/>
              <w:numPr>
                <w:ilvl w:val="0"/>
                <w:numId w:val="0"/>
              </w:numPr>
              <w:tabs>
                <w:tab w:val="left" w:pos="10620"/>
              </w:tabs>
              <w:ind w:left="360" w:hanging="360"/>
              <w:rPr>
                <w:rFonts w:ascii="Cambria" w:hAnsi="Cambria"/>
                <w:b w:val="0"/>
              </w:rPr>
            </w:pPr>
            <w:bookmarkStart w:id="3325" w:name="_Toc137818687"/>
            <w:bookmarkStart w:id="3326" w:name="_Toc137831361"/>
            <w:r>
              <w:rPr>
                <w:rFonts w:ascii="Cambria" w:hAnsi="Cambria"/>
                <w:u w:val="single"/>
              </w:rPr>
              <w:t>View History for &lt;Master Name&gt; Update</w:t>
            </w:r>
            <w:r>
              <w:rPr>
                <w:rFonts w:ascii="Cambria" w:hAnsi="Cambria"/>
                <w:b w:val="0"/>
              </w:rPr>
              <w:t>:</w:t>
            </w:r>
            <w:bookmarkEnd w:id="3325"/>
            <w:bookmarkEnd w:id="3326"/>
          </w:p>
          <w:p w14:paraId="2FD3AA5F" w14:textId="77777777" w:rsidR="009274EA" w:rsidRDefault="00C53038">
            <w:pPr>
              <w:pStyle w:val="Heading112pt"/>
              <w:tabs>
                <w:tab w:val="left" w:pos="10620"/>
              </w:tabs>
              <w:rPr>
                <w:rFonts w:ascii="Cambria" w:hAnsi="Cambria"/>
                <w:b w:val="0"/>
              </w:rPr>
            </w:pPr>
            <w:bookmarkStart w:id="3327" w:name="_Toc137818688"/>
            <w:bookmarkStart w:id="3328" w:name="_Toc137831362"/>
            <w:r>
              <w:rPr>
                <w:rFonts w:ascii="Cambria" w:hAnsi="Cambria"/>
                <w:b w:val="0"/>
              </w:rPr>
              <w:t>System should maintain and display history of every update for respective master value.</w:t>
            </w:r>
            <w:bookmarkEnd w:id="3327"/>
            <w:bookmarkEnd w:id="3328"/>
          </w:p>
          <w:p w14:paraId="663BB848" w14:textId="77777777" w:rsidR="009274EA" w:rsidRDefault="00C53038">
            <w:pPr>
              <w:pStyle w:val="Heading112pt"/>
              <w:tabs>
                <w:tab w:val="left" w:pos="10620"/>
              </w:tabs>
              <w:rPr>
                <w:rFonts w:ascii="Cambria" w:hAnsi="Cambria"/>
                <w:b w:val="0"/>
              </w:rPr>
            </w:pPr>
            <w:bookmarkStart w:id="3329" w:name="_Toc137818689"/>
            <w:bookmarkStart w:id="3330" w:name="_Toc137831363"/>
            <w:r>
              <w:rPr>
                <w:rFonts w:ascii="Cambria" w:hAnsi="Cambria"/>
                <w:b w:val="0"/>
              </w:rPr>
              <w:t>System should display below detail View History Section.</w:t>
            </w:r>
            <w:bookmarkEnd w:id="3329"/>
            <w:bookmarkEnd w:id="3330"/>
          </w:p>
          <w:p w14:paraId="1C197DB9" w14:textId="77777777" w:rsidR="009274EA" w:rsidRDefault="00C53038">
            <w:pPr>
              <w:pStyle w:val="Heading112pt"/>
              <w:numPr>
                <w:ilvl w:val="1"/>
                <w:numId w:val="2"/>
              </w:numPr>
              <w:tabs>
                <w:tab w:val="left" w:pos="10620"/>
              </w:tabs>
              <w:rPr>
                <w:rFonts w:ascii="Cambria" w:hAnsi="Cambria"/>
                <w:b w:val="0"/>
              </w:rPr>
            </w:pPr>
            <w:bookmarkStart w:id="3331" w:name="_Toc137818690"/>
            <w:bookmarkStart w:id="3332" w:name="_Toc137831364"/>
            <w:r>
              <w:rPr>
                <w:rFonts w:ascii="Cambria" w:hAnsi="Cambria"/>
                <w:b w:val="0"/>
              </w:rPr>
              <w:t>Sr.</w:t>
            </w:r>
            <w:bookmarkEnd w:id="3331"/>
            <w:bookmarkEnd w:id="3332"/>
          </w:p>
          <w:p w14:paraId="18F8D456" w14:textId="77777777" w:rsidR="009274EA" w:rsidRDefault="00C53038">
            <w:pPr>
              <w:pStyle w:val="Heading112pt"/>
              <w:numPr>
                <w:ilvl w:val="1"/>
                <w:numId w:val="2"/>
              </w:numPr>
              <w:tabs>
                <w:tab w:val="left" w:pos="10620"/>
              </w:tabs>
              <w:rPr>
                <w:rFonts w:ascii="Cambria" w:hAnsi="Cambria"/>
                <w:b w:val="0"/>
              </w:rPr>
            </w:pPr>
            <w:bookmarkStart w:id="3333" w:name="_Toc137818691"/>
            <w:bookmarkStart w:id="3334" w:name="_Toc137831365"/>
            <w:r>
              <w:rPr>
                <w:rFonts w:ascii="Cambria" w:hAnsi="Cambria"/>
                <w:b w:val="0"/>
              </w:rPr>
              <w:t>Old Value</w:t>
            </w:r>
            <w:bookmarkEnd w:id="3333"/>
            <w:bookmarkEnd w:id="3334"/>
          </w:p>
          <w:p w14:paraId="1CF6AE94" w14:textId="77777777" w:rsidR="009274EA" w:rsidRDefault="00C53038">
            <w:pPr>
              <w:pStyle w:val="Heading112pt"/>
              <w:numPr>
                <w:ilvl w:val="1"/>
                <w:numId w:val="2"/>
              </w:numPr>
              <w:tabs>
                <w:tab w:val="left" w:pos="10620"/>
              </w:tabs>
              <w:rPr>
                <w:rFonts w:ascii="Cambria" w:hAnsi="Cambria"/>
                <w:b w:val="0"/>
              </w:rPr>
            </w:pPr>
            <w:bookmarkStart w:id="3335" w:name="_Toc137818692"/>
            <w:bookmarkStart w:id="3336" w:name="_Toc137831366"/>
            <w:r>
              <w:rPr>
                <w:rFonts w:ascii="Cambria" w:hAnsi="Cambria"/>
                <w:b w:val="0"/>
              </w:rPr>
              <w:t>New Value</w:t>
            </w:r>
            <w:bookmarkEnd w:id="3335"/>
            <w:bookmarkEnd w:id="3336"/>
          </w:p>
          <w:p w14:paraId="3E94143F" w14:textId="77777777" w:rsidR="009274EA" w:rsidRDefault="00C53038">
            <w:pPr>
              <w:pStyle w:val="Heading112pt"/>
              <w:numPr>
                <w:ilvl w:val="1"/>
                <w:numId w:val="2"/>
              </w:numPr>
              <w:tabs>
                <w:tab w:val="left" w:pos="10620"/>
              </w:tabs>
              <w:rPr>
                <w:rFonts w:ascii="Cambria" w:hAnsi="Cambria"/>
              </w:rPr>
            </w:pPr>
            <w:bookmarkStart w:id="3337" w:name="_Toc137818693"/>
            <w:bookmarkStart w:id="3338" w:name="_Toc137831367"/>
            <w:r>
              <w:rPr>
                <w:rFonts w:ascii="Cambria" w:hAnsi="Cambria"/>
                <w:b w:val="0"/>
              </w:rPr>
              <w:t>Updated on Date and Time</w:t>
            </w:r>
            <w:bookmarkEnd w:id="3337"/>
            <w:bookmarkEnd w:id="3338"/>
          </w:p>
          <w:p w14:paraId="51D97C5E" w14:textId="77777777" w:rsidR="009274EA" w:rsidRDefault="00C53038">
            <w:pPr>
              <w:pStyle w:val="Heading112pt"/>
              <w:numPr>
                <w:ilvl w:val="1"/>
                <w:numId w:val="2"/>
              </w:numPr>
              <w:tabs>
                <w:tab w:val="left" w:pos="10620"/>
              </w:tabs>
              <w:rPr>
                <w:rFonts w:ascii="Cambria" w:hAnsi="Cambria"/>
              </w:rPr>
            </w:pPr>
            <w:bookmarkStart w:id="3339" w:name="_Toc137818694"/>
            <w:bookmarkStart w:id="3340" w:name="_Toc137831368"/>
            <w:r>
              <w:rPr>
                <w:rFonts w:ascii="Cambria" w:hAnsi="Cambria"/>
                <w:b w:val="0"/>
              </w:rPr>
              <w:t>Updated by</w:t>
            </w:r>
            <w:bookmarkEnd w:id="3339"/>
            <w:bookmarkEnd w:id="3340"/>
          </w:p>
        </w:tc>
      </w:tr>
      <w:tr w:rsidR="009274EA" w14:paraId="47B08D2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D6797B3"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1A33938F" w14:textId="77777777" w:rsidR="009274EA" w:rsidRDefault="00C53038">
            <w:pPr>
              <w:numPr>
                <w:ilvl w:val="0"/>
                <w:numId w:val="1"/>
              </w:numPr>
              <w:tabs>
                <w:tab w:val="left" w:pos="10620"/>
              </w:tabs>
              <w:spacing w:after="0" w:line="360" w:lineRule="auto"/>
            </w:pPr>
            <w:r>
              <w:t>TAO User/Tea Board Admin User/Authorized User</w:t>
            </w:r>
          </w:p>
        </w:tc>
      </w:tr>
    </w:tbl>
    <w:p w14:paraId="5B23A71F" w14:textId="77777777" w:rsidR="009274EA" w:rsidRDefault="009274EA">
      <w:pPr>
        <w:tabs>
          <w:tab w:val="left" w:pos="10620"/>
        </w:tabs>
      </w:pPr>
    </w:p>
    <w:p w14:paraId="01CF3292"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6DFEC114" w14:textId="77777777">
        <w:trPr>
          <w:trHeight w:val="940"/>
        </w:trPr>
        <w:tc>
          <w:tcPr>
            <w:tcW w:w="1150" w:type="dxa"/>
            <w:shd w:val="clear" w:color="auto" w:fill="C4BC96"/>
          </w:tcPr>
          <w:p w14:paraId="04D3CA8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C0C8AE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83ADC0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251750E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A87AAC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11AE52C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67A9892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06DD3C80" w14:textId="77777777">
        <w:trPr>
          <w:trHeight w:val="1735"/>
        </w:trPr>
        <w:tc>
          <w:tcPr>
            <w:tcW w:w="1150" w:type="dxa"/>
            <w:shd w:val="clear" w:color="auto" w:fill="auto"/>
          </w:tcPr>
          <w:p w14:paraId="61421366" w14:textId="77777777" w:rsidR="009274EA" w:rsidRDefault="00C53038">
            <w:pPr>
              <w:tabs>
                <w:tab w:val="left" w:pos="10620"/>
              </w:tabs>
              <w:rPr>
                <w:color w:val="222222"/>
                <w:sz w:val="18"/>
                <w:szCs w:val="18"/>
              </w:rPr>
            </w:pPr>
            <w:r>
              <w:rPr>
                <w:rStyle w:val="brownfont"/>
                <w:color w:val="000000"/>
                <w:sz w:val="18"/>
                <w:szCs w:val="18"/>
              </w:rPr>
              <w:t>Role Name</w:t>
            </w:r>
          </w:p>
          <w:p w14:paraId="3EEF291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80732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Dropdown/Textbox</w:t>
            </w:r>
          </w:p>
        </w:tc>
        <w:tc>
          <w:tcPr>
            <w:tcW w:w="992" w:type="dxa"/>
            <w:shd w:val="clear" w:color="auto" w:fill="auto"/>
          </w:tcPr>
          <w:p w14:paraId="471875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054A980" w14:textId="77777777" w:rsidR="009274EA" w:rsidRDefault="00C53038">
            <w:pPr>
              <w:tabs>
                <w:tab w:val="center" w:pos="4320"/>
                <w:tab w:val="right" w:pos="8640"/>
                <w:tab w:val="left" w:pos="10620"/>
              </w:tabs>
            </w:pPr>
            <w:r>
              <w:t>The role name should be a required field, meaning it cannot be left empty.</w:t>
            </w:r>
          </w:p>
          <w:p w14:paraId="1AF75F08" w14:textId="77777777" w:rsidR="009274EA" w:rsidRDefault="00C53038">
            <w:pPr>
              <w:tabs>
                <w:tab w:val="center" w:pos="4320"/>
                <w:tab w:val="right" w:pos="8640"/>
                <w:tab w:val="left" w:pos="10620"/>
              </w:tabs>
            </w:pPr>
            <w:r>
              <w:t>The role name should have a minimum length of 2 characters and a maximum length of 50 characters.</w:t>
            </w:r>
          </w:p>
          <w:p w14:paraId="1F056C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role name should not be allowed.</w:t>
            </w:r>
          </w:p>
        </w:tc>
        <w:tc>
          <w:tcPr>
            <w:tcW w:w="1352" w:type="dxa"/>
            <w:shd w:val="clear" w:color="auto" w:fill="auto"/>
          </w:tcPr>
          <w:p w14:paraId="2E32A011" w14:textId="77777777" w:rsidR="009274EA" w:rsidRDefault="00C53038">
            <w:pPr>
              <w:tabs>
                <w:tab w:val="center" w:pos="4320"/>
                <w:tab w:val="right" w:pos="8640"/>
                <w:tab w:val="left" w:pos="10620"/>
              </w:tabs>
            </w:pPr>
            <w:r>
              <w:t>If the role name field is left empty: "Please enter the role name."</w:t>
            </w:r>
          </w:p>
          <w:p w14:paraId="67337F92" w14:textId="77777777" w:rsidR="009274EA" w:rsidRDefault="00C53038">
            <w:pPr>
              <w:tabs>
                <w:tab w:val="center" w:pos="4320"/>
                <w:tab w:val="right" w:pos="8640"/>
                <w:tab w:val="left" w:pos="10620"/>
              </w:tabs>
            </w:pPr>
            <w:r>
              <w:t>If the role name is shorter than 2 characters: "The role name should be at least 2 characters long."</w:t>
            </w:r>
          </w:p>
          <w:p w14:paraId="3DB1E43F" w14:textId="77777777" w:rsidR="009274EA" w:rsidRDefault="00C53038">
            <w:pPr>
              <w:tabs>
                <w:tab w:val="center" w:pos="4320"/>
                <w:tab w:val="right" w:pos="8640"/>
                <w:tab w:val="left" w:pos="10620"/>
              </w:tabs>
            </w:pPr>
            <w:r>
              <w:t xml:space="preserve">If the role name exceeds 50 characters: "The role name should </w:t>
            </w:r>
            <w:r>
              <w:lastRenderedPageBreak/>
              <w:t>not exceed 50 characters."</w:t>
            </w:r>
          </w:p>
          <w:p w14:paraId="6C8E27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role name is entered: "Role name must be unique. The entered value already exists."</w:t>
            </w:r>
          </w:p>
        </w:tc>
        <w:tc>
          <w:tcPr>
            <w:tcW w:w="2904" w:type="dxa"/>
            <w:shd w:val="clear" w:color="auto" w:fill="auto"/>
          </w:tcPr>
          <w:p w14:paraId="248B083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4C7FA62"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7066A522" w14:textId="77777777" w:rsidR="009274EA" w:rsidRDefault="009274EA">
      <w:pPr>
        <w:tabs>
          <w:tab w:val="left" w:pos="10620"/>
        </w:tabs>
      </w:pPr>
    </w:p>
    <w:p w14:paraId="2CD9F0C1" w14:textId="77777777" w:rsidR="009274EA" w:rsidRDefault="009274EA">
      <w:pPr>
        <w:tabs>
          <w:tab w:val="left" w:pos="10620"/>
        </w:tabs>
        <w:rPr>
          <w:rFonts w:cs="Arial"/>
          <w:b/>
          <w:i/>
          <w:lang w:bidi="en-US"/>
        </w:rPr>
      </w:pPr>
    </w:p>
    <w:p w14:paraId="3FF5E911"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7286936E" w14:textId="77777777">
        <w:trPr>
          <w:trHeight w:val="501"/>
        </w:trPr>
        <w:tc>
          <w:tcPr>
            <w:tcW w:w="1866" w:type="dxa"/>
            <w:shd w:val="clear" w:color="auto" w:fill="C4BC96"/>
            <w:vAlign w:val="center"/>
          </w:tcPr>
          <w:p w14:paraId="57FAF98E" w14:textId="77777777" w:rsidR="009274EA" w:rsidRDefault="00C53038">
            <w:pPr>
              <w:tabs>
                <w:tab w:val="left" w:pos="10620"/>
              </w:tabs>
              <w:rPr>
                <w:b/>
                <w:bCs/>
                <w:iCs/>
              </w:rPr>
            </w:pPr>
            <w:r>
              <w:rPr>
                <w:b/>
                <w:bCs/>
                <w:iCs/>
              </w:rPr>
              <w:t>Control</w:t>
            </w:r>
          </w:p>
        </w:tc>
        <w:tc>
          <w:tcPr>
            <w:tcW w:w="1858" w:type="dxa"/>
            <w:shd w:val="clear" w:color="auto" w:fill="C4BC96"/>
            <w:vAlign w:val="center"/>
          </w:tcPr>
          <w:p w14:paraId="5244A842"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2EF7C67E" w14:textId="77777777" w:rsidR="009274EA" w:rsidRDefault="00C53038">
            <w:pPr>
              <w:tabs>
                <w:tab w:val="left" w:pos="10620"/>
              </w:tabs>
              <w:rPr>
                <w:b/>
                <w:bCs/>
                <w:iCs/>
              </w:rPr>
            </w:pPr>
            <w:r>
              <w:rPr>
                <w:b/>
                <w:bCs/>
                <w:iCs/>
              </w:rPr>
              <w:t>Behaviour</w:t>
            </w:r>
          </w:p>
        </w:tc>
      </w:tr>
      <w:tr w:rsidR="009274EA" w14:paraId="3B36C16F" w14:textId="77777777">
        <w:trPr>
          <w:trHeight w:val="517"/>
        </w:trPr>
        <w:tc>
          <w:tcPr>
            <w:tcW w:w="1866" w:type="dxa"/>
            <w:vAlign w:val="center"/>
          </w:tcPr>
          <w:p w14:paraId="2FD2E3FD" w14:textId="77777777" w:rsidR="009274EA" w:rsidRDefault="00C53038">
            <w:pPr>
              <w:tabs>
                <w:tab w:val="left" w:pos="10620"/>
              </w:tabs>
            </w:pPr>
            <w:r>
              <w:t>Update</w:t>
            </w:r>
          </w:p>
        </w:tc>
        <w:tc>
          <w:tcPr>
            <w:tcW w:w="1858" w:type="dxa"/>
            <w:vAlign w:val="center"/>
          </w:tcPr>
          <w:p w14:paraId="488132A8" w14:textId="77777777" w:rsidR="009274EA" w:rsidRDefault="00C53038">
            <w:pPr>
              <w:tabs>
                <w:tab w:val="left" w:pos="10620"/>
              </w:tabs>
            </w:pPr>
            <w:r>
              <w:t>Button</w:t>
            </w:r>
          </w:p>
        </w:tc>
        <w:tc>
          <w:tcPr>
            <w:tcW w:w="6513" w:type="dxa"/>
            <w:vAlign w:val="center"/>
          </w:tcPr>
          <w:p w14:paraId="1F813764" w14:textId="77777777" w:rsidR="009274EA" w:rsidRDefault="00C53038">
            <w:pPr>
              <w:tabs>
                <w:tab w:val="left" w:pos="10620"/>
              </w:tabs>
            </w:pPr>
            <w:r>
              <w:t>Update the records</w:t>
            </w:r>
          </w:p>
        </w:tc>
      </w:tr>
      <w:tr w:rsidR="009274EA" w14:paraId="592CB450" w14:textId="77777777">
        <w:trPr>
          <w:trHeight w:val="517"/>
        </w:trPr>
        <w:tc>
          <w:tcPr>
            <w:tcW w:w="1866" w:type="dxa"/>
            <w:vAlign w:val="center"/>
          </w:tcPr>
          <w:p w14:paraId="3EA78B74" w14:textId="77777777" w:rsidR="009274EA" w:rsidRDefault="00C53038">
            <w:pPr>
              <w:tabs>
                <w:tab w:val="left" w:pos="10620"/>
              </w:tabs>
            </w:pPr>
            <w:r>
              <w:t>Cancel</w:t>
            </w:r>
          </w:p>
        </w:tc>
        <w:tc>
          <w:tcPr>
            <w:tcW w:w="1858" w:type="dxa"/>
            <w:vAlign w:val="center"/>
          </w:tcPr>
          <w:p w14:paraId="3C9DA999" w14:textId="77777777" w:rsidR="009274EA" w:rsidRDefault="00C53038">
            <w:pPr>
              <w:tabs>
                <w:tab w:val="left" w:pos="10620"/>
              </w:tabs>
            </w:pPr>
            <w:r>
              <w:t>Button</w:t>
            </w:r>
          </w:p>
        </w:tc>
        <w:tc>
          <w:tcPr>
            <w:tcW w:w="6513" w:type="dxa"/>
            <w:vAlign w:val="center"/>
          </w:tcPr>
          <w:p w14:paraId="07801EDD" w14:textId="77777777" w:rsidR="009274EA" w:rsidRDefault="00C53038">
            <w:pPr>
              <w:tabs>
                <w:tab w:val="left" w:pos="10620"/>
              </w:tabs>
            </w:pPr>
            <w:r>
              <w:t>Redirect on manage Role home page.</w:t>
            </w:r>
          </w:p>
        </w:tc>
      </w:tr>
      <w:tr w:rsidR="009274EA" w14:paraId="5CBF1712" w14:textId="77777777">
        <w:trPr>
          <w:trHeight w:val="517"/>
        </w:trPr>
        <w:tc>
          <w:tcPr>
            <w:tcW w:w="1866" w:type="dxa"/>
            <w:vAlign w:val="center"/>
          </w:tcPr>
          <w:p w14:paraId="230E4B76" w14:textId="77777777" w:rsidR="009274EA" w:rsidRDefault="00C53038">
            <w:pPr>
              <w:tabs>
                <w:tab w:val="left" w:pos="10620"/>
              </w:tabs>
            </w:pPr>
            <w:r>
              <w:t xml:space="preserve">Clear </w:t>
            </w:r>
          </w:p>
        </w:tc>
        <w:tc>
          <w:tcPr>
            <w:tcW w:w="1858" w:type="dxa"/>
            <w:vAlign w:val="center"/>
          </w:tcPr>
          <w:p w14:paraId="7671C501" w14:textId="77777777" w:rsidR="009274EA" w:rsidRDefault="00C53038">
            <w:pPr>
              <w:tabs>
                <w:tab w:val="left" w:pos="10620"/>
              </w:tabs>
            </w:pPr>
            <w:r>
              <w:t>Button</w:t>
            </w:r>
          </w:p>
        </w:tc>
        <w:tc>
          <w:tcPr>
            <w:tcW w:w="6513" w:type="dxa"/>
            <w:vAlign w:val="center"/>
          </w:tcPr>
          <w:p w14:paraId="059FC116" w14:textId="77777777" w:rsidR="009274EA" w:rsidRDefault="00C53038">
            <w:pPr>
              <w:tabs>
                <w:tab w:val="left" w:pos="10620"/>
              </w:tabs>
            </w:pPr>
            <w:r>
              <w:t>Clear All Fields.</w:t>
            </w:r>
          </w:p>
        </w:tc>
      </w:tr>
      <w:tr w:rsidR="009274EA" w14:paraId="6A924219" w14:textId="77777777">
        <w:trPr>
          <w:trHeight w:val="517"/>
        </w:trPr>
        <w:tc>
          <w:tcPr>
            <w:tcW w:w="1866" w:type="dxa"/>
            <w:vAlign w:val="center"/>
          </w:tcPr>
          <w:p w14:paraId="29E50294" w14:textId="77777777" w:rsidR="009274EA" w:rsidRDefault="00C53038">
            <w:pPr>
              <w:tabs>
                <w:tab w:val="left" w:pos="10620"/>
              </w:tabs>
            </w:pPr>
            <w:r>
              <w:t>View</w:t>
            </w:r>
          </w:p>
        </w:tc>
        <w:tc>
          <w:tcPr>
            <w:tcW w:w="1858" w:type="dxa"/>
            <w:vAlign w:val="center"/>
          </w:tcPr>
          <w:p w14:paraId="51A0B6F7" w14:textId="77777777" w:rsidR="009274EA" w:rsidRDefault="00C53038">
            <w:pPr>
              <w:tabs>
                <w:tab w:val="left" w:pos="10620"/>
              </w:tabs>
            </w:pPr>
            <w:r>
              <w:t>Link</w:t>
            </w:r>
          </w:p>
        </w:tc>
        <w:tc>
          <w:tcPr>
            <w:tcW w:w="6513" w:type="dxa"/>
            <w:vAlign w:val="center"/>
          </w:tcPr>
          <w:p w14:paraId="1D97FB59" w14:textId="77777777" w:rsidR="009274EA" w:rsidRDefault="00C53038">
            <w:pPr>
              <w:tabs>
                <w:tab w:val="left" w:pos="10620"/>
              </w:tabs>
            </w:pPr>
            <w:r>
              <w:t>Display the record under view only.</w:t>
            </w:r>
          </w:p>
        </w:tc>
      </w:tr>
      <w:tr w:rsidR="009274EA" w14:paraId="15D84A74" w14:textId="77777777">
        <w:trPr>
          <w:trHeight w:val="517"/>
        </w:trPr>
        <w:tc>
          <w:tcPr>
            <w:tcW w:w="1866" w:type="dxa"/>
            <w:vAlign w:val="center"/>
          </w:tcPr>
          <w:p w14:paraId="07FE9ED7" w14:textId="77777777" w:rsidR="009274EA" w:rsidRDefault="00C53038">
            <w:pPr>
              <w:tabs>
                <w:tab w:val="left" w:pos="10620"/>
              </w:tabs>
            </w:pPr>
            <w:r>
              <w:t xml:space="preserve">Edit </w:t>
            </w:r>
          </w:p>
        </w:tc>
        <w:tc>
          <w:tcPr>
            <w:tcW w:w="1858" w:type="dxa"/>
            <w:vAlign w:val="center"/>
          </w:tcPr>
          <w:p w14:paraId="4E2044D8" w14:textId="77777777" w:rsidR="009274EA" w:rsidRDefault="00C53038">
            <w:pPr>
              <w:tabs>
                <w:tab w:val="left" w:pos="10620"/>
              </w:tabs>
            </w:pPr>
            <w:r>
              <w:t>Link</w:t>
            </w:r>
          </w:p>
        </w:tc>
        <w:tc>
          <w:tcPr>
            <w:tcW w:w="6513" w:type="dxa"/>
            <w:vAlign w:val="center"/>
          </w:tcPr>
          <w:p w14:paraId="46FDE8C9" w14:textId="77777777" w:rsidR="009274EA" w:rsidRDefault="00C53038">
            <w:pPr>
              <w:tabs>
                <w:tab w:val="left" w:pos="10620"/>
              </w:tabs>
            </w:pPr>
            <w:r>
              <w:t>Provide the record under edit mode.</w:t>
            </w:r>
          </w:p>
        </w:tc>
      </w:tr>
      <w:tr w:rsidR="009274EA" w14:paraId="71E57589" w14:textId="77777777">
        <w:trPr>
          <w:trHeight w:val="517"/>
        </w:trPr>
        <w:tc>
          <w:tcPr>
            <w:tcW w:w="1866" w:type="dxa"/>
            <w:vAlign w:val="center"/>
          </w:tcPr>
          <w:p w14:paraId="25ACF90B" w14:textId="77777777" w:rsidR="009274EA" w:rsidRDefault="00C53038">
            <w:pPr>
              <w:tabs>
                <w:tab w:val="left" w:pos="10620"/>
              </w:tabs>
            </w:pPr>
            <w:r>
              <w:t>Active</w:t>
            </w:r>
          </w:p>
        </w:tc>
        <w:tc>
          <w:tcPr>
            <w:tcW w:w="1858" w:type="dxa"/>
            <w:vAlign w:val="center"/>
          </w:tcPr>
          <w:p w14:paraId="77DAD79C" w14:textId="77777777" w:rsidR="009274EA" w:rsidRDefault="00C53038">
            <w:pPr>
              <w:tabs>
                <w:tab w:val="left" w:pos="10620"/>
              </w:tabs>
            </w:pPr>
            <w:r>
              <w:t>Radio button</w:t>
            </w:r>
          </w:p>
        </w:tc>
        <w:tc>
          <w:tcPr>
            <w:tcW w:w="6513" w:type="dxa"/>
            <w:vAlign w:val="center"/>
          </w:tcPr>
          <w:p w14:paraId="218E79DA" w14:textId="77777777" w:rsidR="009274EA" w:rsidRDefault="00C53038">
            <w:pPr>
              <w:tabs>
                <w:tab w:val="left" w:pos="10620"/>
              </w:tabs>
            </w:pPr>
            <w:r>
              <w:t xml:space="preserve">Move the record in active </w:t>
            </w:r>
            <w:r>
              <w:rPr>
                <w:strike/>
              </w:rPr>
              <w:t>tab</w:t>
            </w:r>
            <w:r>
              <w:t>.</w:t>
            </w:r>
          </w:p>
        </w:tc>
      </w:tr>
      <w:tr w:rsidR="009274EA" w14:paraId="5D40E8B0" w14:textId="77777777">
        <w:trPr>
          <w:trHeight w:val="517"/>
        </w:trPr>
        <w:tc>
          <w:tcPr>
            <w:tcW w:w="1866" w:type="dxa"/>
            <w:vAlign w:val="center"/>
          </w:tcPr>
          <w:p w14:paraId="0ADB04B4" w14:textId="77777777" w:rsidR="009274EA" w:rsidRDefault="00C53038">
            <w:pPr>
              <w:tabs>
                <w:tab w:val="left" w:pos="10620"/>
              </w:tabs>
            </w:pPr>
            <w:r>
              <w:t>Inactive</w:t>
            </w:r>
          </w:p>
        </w:tc>
        <w:tc>
          <w:tcPr>
            <w:tcW w:w="1858" w:type="dxa"/>
            <w:vAlign w:val="center"/>
          </w:tcPr>
          <w:p w14:paraId="0F5031A7" w14:textId="77777777" w:rsidR="009274EA" w:rsidRDefault="00C53038">
            <w:pPr>
              <w:tabs>
                <w:tab w:val="left" w:pos="10620"/>
              </w:tabs>
            </w:pPr>
            <w:r>
              <w:t>Radio button</w:t>
            </w:r>
          </w:p>
        </w:tc>
        <w:tc>
          <w:tcPr>
            <w:tcW w:w="6513" w:type="dxa"/>
            <w:vAlign w:val="center"/>
          </w:tcPr>
          <w:p w14:paraId="128D995B" w14:textId="77777777" w:rsidR="009274EA" w:rsidRDefault="00C53038">
            <w:pPr>
              <w:tabs>
                <w:tab w:val="left" w:pos="10620"/>
              </w:tabs>
            </w:pPr>
            <w:r>
              <w:t xml:space="preserve">Move the record in Inactive </w:t>
            </w:r>
            <w:r>
              <w:rPr>
                <w:strike/>
              </w:rPr>
              <w:t>tab</w:t>
            </w:r>
            <w:r>
              <w:t>.</w:t>
            </w:r>
          </w:p>
        </w:tc>
      </w:tr>
      <w:tr w:rsidR="009274EA" w14:paraId="72D8C085" w14:textId="77777777">
        <w:trPr>
          <w:trHeight w:val="517"/>
        </w:trPr>
        <w:tc>
          <w:tcPr>
            <w:tcW w:w="1866" w:type="dxa"/>
            <w:vAlign w:val="center"/>
          </w:tcPr>
          <w:p w14:paraId="1E2B7D5C" w14:textId="77777777" w:rsidR="009274EA" w:rsidRDefault="00C53038">
            <w:pPr>
              <w:tabs>
                <w:tab w:val="left" w:pos="10620"/>
              </w:tabs>
            </w:pPr>
            <w:r>
              <w:t>Search</w:t>
            </w:r>
          </w:p>
        </w:tc>
        <w:tc>
          <w:tcPr>
            <w:tcW w:w="1858" w:type="dxa"/>
            <w:vAlign w:val="center"/>
          </w:tcPr>
          <w:p w14:paraId="0574E899" w14:textId="77777777" w:rsidR="009274EA" w:rsidRDefault="00C53038">
            <w:pPr>
              <w:tabs>
                <w:tab w:val="left" w:pos="10620"/>
              </w:tabs>
            </w:pPr>
            <w:r>
              <w:t>Button</w:t>
            </w:r>
          </w:p>
        </w:tc>
        <w:tc>
          <w:tcPr>
            <w:tcW w:w="6513" w:type="dxa"/>
            <w:vAlign w:val="center"/>
          </w:tcPr>
          <w:p w14:paraId="710BF591" w14:textId="77777777" w:rsidR="009274EA" w:rsidRDefault="00C53038">
            <w:pPr>
              <w:tabs>
                <w:tab w:val="left" w:pos="10620"/>
              </w:tabs>
            </w:pPr>
            <w:r>
              <w:t>Search the record</w:t>
            </w:r>
          </w:p>
        </w:tc>
      </w:tr>
      <w:tr w:rsidR="009274EA" w14:paraId="280429C0" w14:textId="77777777">
        <w:trPr>
          <w:trHeight w:val="517"/>
        </w:trPr>
        <w:tc>
          <w:tcPr>
            <w:tcW w:w="1866" w:type="dxa"/>
            <w:vAlign w:val="center"/>
          </w:tcPr>
          <w:p w14:paraId="005EB079" w14:textId="77777777" w:rsidR="009274EA" w:rsidRDefault="00C53038">
            <w:pPr>
              <w:tabs>
                <w:tab w:val="left" w:pos="10620"/>
              </w:tabs>
            </w:pPr>
            <w:r>
              <w:t>Export to PDF</w:t>
            </w:r>
          </w:p>
        </w:tc>
        <w:tc>
          <w:tcPr>
            <w:tcW w:w="1858" w:type="dxa"/>
            <w:vAlign w:val="center"/>
          </w:tcPr>
          <w:p w14:paraId="4BA4B2B3" w14:textId="77777777" w:rsidR="009274EA" w:rsidRDefault="00C53038">
            <w:pPr>
              <w:tabs>
                <w:tab w:val="left" w:pos="10620"/>
              </w:tabs>
            </w:pPr>
            <w:r>
              <w:t>Image button</w:t>
            </w:r>
          </w:p>
        </w:tc>
        <w:tc>
          <w:tcPr>
            <w:tcW w:w="6513" w:type="dxa"/>
            <w:vAlign w:val="center"/>
          </w:tcPr>
          <w:p w14:paraId="08686555" w14:textId="77777777" w:rsidR="009274EA" w:rsidRDefault="00C53038">
            <w:pPr>
              <w:tabs>
                <w:tab w:val="left" w:pos="10620"/>
              </w:tabs>
            </w:pPr>
            <w:r>
              <w:t>Export all record in PDF.</w:t>
            </w:r>
          </w:p>
        </w:tc>
      </w:tr>
      <w:tr w:rsidR="009274EA" w14:paraId="3C5D6052" w14:textId="77777777">
        <w:trPr>
          <w:trHeight w:val="517"/>
        </w:trPr>
        <w:tc>
          <w:tcPr>
            <w:tcW w:w="1866" w:type="dxa"/>
            <w:vAlign w:val="center"/>
          </w:tcPr>
          <w:p w14:paraId="42C2633F" w14:textId="77777777" w:rsidR="009274EA" w:rsidRDefault="00C53038">
            <w:pPr>
              <w:tabs>
                <w:tab w:val="left" w:pos="10620"/>
              </w:tabs>
            </w:pPr>
            <w:r>
              <w:t>Export to Excel</w:t>
            </w:r>
          </w:p>
        </w:tc>
        <w:tc>
          <w:tcPr>
            <w:tcW w:w="1858" w:type="dxa"/>
            <w:vAlign w:val="center"/>
          </w:tcPr>
          <w:p w14:paraId="36664014" w14:textId="77777777" w:rsidR="009274EA" w:rsidRDefault="00C53038">
            <w:pPr>
              <w:tabs>
                <w:tab w:val="left" w:pos="10620"/>
              </w:tabs>
            </w:pPr>
            <w:r>
              <w:t>Image button</w:t>
            </w:r>
          </w:p>
        </w:tc>
        <w:tc>
          <w:tcPr>
            <w:tcW w:w="6513" w:type="dxa"/>
            <w:vAlign w:val="center"/>
          </w:tcPr>
          <w:p w14:paraId="0BB51117" w14:textId="77777777" w:rsidR="009274EA" w:rsidRDefault="00C53038">
            <w:pPr>
              <w:tabs>
                <w:tab w:val="left" w:pos="10620"/>
              </w:tabs>
            </w:pPr>
            <w:r>
              <w:t>Export all record in Excel.</w:t>
            </w:r>
          </w:p>
        </w:tc>
      </w:tr>
      <w:tr w:rsidR="009274EA" w14:paraId="5B101003" w14:textId="77777777">
        <w:trPr>
          <w:trHeight w:val="517"/>
        </w:trPr>
        <w:tc>
          <w:tcPr>
            <w:tcW w:w="1866" w:type="dxa"/>
            <w:vAlign w:val="center"/>
          </w:tcPr>
          <w:p w14:paraId="6544EFC5" w14:textId="77777777" w:rsidR="009274EA" w:rsidRDefault="00C53038">
            <w:pPr>
              <w:tabs>
                <w:tab w:val="left" w:pos="10620"/>
              </w:tabs>
            </w:pPr>
            <w:r>
              <w:t>Role Name</w:t>
            </w:r>
          </w:p>
        </w:tc>
        <w:tc>
          <w:tcPr>
            <w:tcW w:w="1858" w:type="dxa"/>
            <w:vAlign w:val="center"/>
          </w:tcPr>
          <w:p w14:paraId="20AF4B6F" w14:textId="77777777" w:rsidR="009274EA" w:rsidRDefault="00C53038">
            <w:pPr>
              <w:tabs>
                <w:tab w:val="left" w:pos="10620"/>
              </w:tabs>
            </w:pPr>
            <w:r>
              <w:t>Drop Down</w:t>
            </w:r>
          </w:p>
        </w:tc>
        <w:tc>
          <w:tcPr>
            <w:tcW w:w="6513" w:type="dxa"/>
            <w:vAlign w:val="center"/>
          </w:tcPr>
          <w:p w14:paraId="7FEDA641" w14:textId="77777777" w:rsidR="009274EA" w:rsidRDefault="00C53038">
            <w:pPr>
              <w:tabs>
                <w:tab w:val="left" w:pos="10620"/>
              </w:tabs>
            </w:pPr>
            <w:r>
              <w:t>Display the data from master.</w:t>
            </w:r>
          </w:p>
        </w:tc>
      </w:tr>
    </w:tbl>
    <w:p w14:paraId="12431B6F"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3341" w:name="_Toc137143951"/>
      <w:bookmarkStart w:id="3342" w:name="_Toc137818695"/>
      <w:bookmarkStart w:id="3343" w:name="_Toc137831369"/>
      <w:r>
        <w:rPr>
          <w:rFonts w:ascii="Cambria" w:hAnsi="Cambria"/>
          <w:b/>
          <w:sz w:val="28"/>
        </w:rPr>
        <w:t xml:space="preserve"> </w:t>
      </w:r>
      <w:bookmarkStart w:id="3344" w:name="_Toc148377759"/>
      <w:r>
        <w:rPr>
          <w:rFonts w:ascii="Cambria" w:hAnsi="Cambria"/>
          <w:b/>
          <w:sz w:val="28"/>
        </w:rPr>
        <w:t>High Level Use Case of “Create Charge Code.”</w:t>
      </w:r>
      <w:bookmarkEnd w:id="3341"/>
      <w:bookmarkEnd w:id="3342"/>
      <w:bookmarkEnd w:id="3343"/>
      <w:bookmarkEnd w:id="3344"/>
      <w:r>
        <w:rPr>
          <w:rFonts w:ascii="Cambria" w:hAnsi="Cambria"/>
          <w:b/>
          <w:sz w:val="28"/>
        </w:rPr>
        <w:t xml:space="preserve"> </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rsidR="009274EA" w14:paraId="5E4A783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3802AB8" w14:textId="77777777" w:rsidR="009274EA" w:rsidRDefault="00C53038">
            <w:pPr>
              <w:tabs>
                <w:tab w:val="left" w:pos="10620"/>
              </w:tabs>
              <w:rPr>
                <w:b/>
                <w:i/>
              </w:rPr>
            </w:pPr>
            <w:r>
              <w:rPr>
                <w:b/>
                <w:i/>
              </w:rPr>
              <w:lastRenderedPageBreak/>
              <w:t>Objective</w:t>
            </w:r>
          </w:p>
        </w:tc>
        <w:tc>
          <w:tcPr>
            <w:tcW w:w="6817" w:type="dxa"/>
            <w:tcBorders>
              <w:top w:val="single" w:sz="4" w:space="0" w:color="auto"/>
              <w:left w:val="single" w:sz="4" w:space="0" w:color="auto"/>
              <w:bottom w:val="single" w:sz="4" w:space="0" w:color="auto"/>
              <w:right w:val="single" w:sz="4" w:space="0" w:color="auto"/>
            </w:tcBorders>
          </w:tcPr>
          <w:p w14:paraId="56F3B3ED" w14:textId="77777777" w:rsidR="009274EA" w:rsidRDefault="00C53038">
            <w:pPr>
              <w:numPr>
                <w:ilvl w:val="0"/>
                <w:numId w:val="2"/>
              </w:numPr>
              <w:tabs>
                <w:tab w:val="left" w:pos="10620"/>
              </w:tabs>
              <w:spacing w:after="0" w:line="360" w:lineRule="auto"/>
            </w:pPr>
            <w:r>
              <w:t>To understand the functional logic for Creation of Create Charge Code.</w:t>
            </w:r>
          </w:p>
        </w:tc>
      </w:tr>
      <w:tr w:rsidR="009274EA" w14:paraId="47257C8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9F1DB9F" w14:textId="77777777" w:rsidR="009274EA" w:rsidRDefault="00C53038">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14:paraId="7E834B35" w14:textId="77777777" w:rsidR="009274EA" w:rsidRDefault="00C53038">
            <w:pPr>
              <w:numPr>
                <w:ilvl w:val="0"/>
                <w:numId w:val="2"/>
              </w:numPr>
              <w:tabs>
                <w:tab w:val="left" w:pos="10620"/>
              </w:tabs>
              <w:spacing w:after="0" w:line="360" w:lineRule="auto"/>
            </w:pPr>
            <w:r>
              <w:t>User should have rights for Administrator rights.</w:t>
            </w:r>
          </w:p>
          <w:p w14:paraId="0DE93867" w14:textId="77777777" w:rsidR="009274EA" w:rsidRDefault="00C53038">
            <w:pPr>
              <w:numPr>
                <w:ilvl w:val="0"/>
                <w:numId w:val="2"/>
              </w:numPr>
              <w:tabs>
                <w:tab w:val="left" w:pos="10620"/>
              </w:tabs>
              <w:spacing w:after="0" w:line="360" w:lineRule="auto"/>
            </w:pPr>
            <w:r>
              <w:t>User should have “Create Charge Code” rights.</w:t>
            </w:r>
          </w:p>
        </w:tc>
      </w:tr>
      <w:tr w:rsidR="009274EA" w14:paraId="51396E8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427B206" w14:textId="77777777" w:rsidR="009274EA" w:rsidRDefault="00C53038">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01E53546" w14:textId="77777777" w:rsidR="009274EA" w:rsidRDefault="00C53038">
            <w:pPr>
              <w:numPr>
                <w:ilvl w:val="0"/>
                <w:numId w:val="2"/>
              </w:numPr>
              <w:tabs>
                <w:tab w:val="left" w:pos="10620"/>
              </w:tabs>
              <w:spacing w:after="0" w:line="240" w:lineRule="auto"/>
            </w:pPr>
            <w:r>
              <w:t>System should reflect the newly added Charge Code in entire application.</w:t>
            </w:r>
          </w:p>
        </w:tc>
      </w:tr>
      <w:tr w:rsidR="009274EA" w14:paraId="01C9820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35248C7" w14:textId="77777777" w:rsidR="009274EA" w:rsidRDefault="00C53038">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26BEBDF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7E8A144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239C5F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4D6B345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Charge Code”.</w:t>
            </w:r>
          </w:p>
          <w:p w14:paraId="24C3071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68F45E1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352683B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A8EF854" w14:textId="77777777" w:rsidR="009274EA" w:rsidRDefault="00C53038">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14:paraId="49D96C8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5A5787E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197CE30" w14:textId="77777777" w:rsidR="009274EA" w:rsidRDefault="00C53038">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14:paraId="57CDBE95" w14:textId="77777777" w:rsidR="009274EA" w:rsidRDefault="00C53038">
            <w:pPr>
              <w:pStyle w:val="Heading112pt"/>
              <w:tabs>
                <w:tab w:val="left" w:pos="10620"/>
              </w:tabs>
              <w:rPr>
                <w:rFonts w:ascii="Cambria" w:hAnsi="Cambria"/>
              </w:rPr>
            </w:pPr>
            <w:bookmarkStart w:id="3345" w:name="_Toc137818696"/>
            <w:bookmarkStart w:id="3346" w:name="_Toc137831370"/>
            <w:r>
              <w:rPr>
                <w:rFonts w:ascii="Cambria" w:hAnsi="Cambria"/>
                <w:b w:val="0"/>
              </w:rPr>
              <w:t>System should display below fields when authorized user clicks on “Create Charge Code”.</w:t>
            </w:r>
            <w:bookmarkEnd w:id="3345"/>
            <w:bookmarkEnd w:id="3346"/>
          </w:p>
          <w:p w14:paraId="0B154E59" w14:textId="77777777" w:rsidR="009274EA" w:rsidRDefault="00C53038">
            <w:pPr>
              <w:pStyle w:val="Heading112pt"/>
              <w:numPr>
                <w:ilvl w:val="1"/>
                <w:numId w:val="2"/>
              </w:numPr>
              <w:tabs>
                <w:tab w:val="left" w:pos="10620"/>
              </w:tabs>
              <w:rPr>
                <w:rFonts w:ascii="Cambria" w:hAnsi="Cambria"/>
              </w:rPr>
            </w:pPr>
            <w:bookmarkStart w:id="3347" w:name="_Toc137818697"/>
            <w:bookmarkStart w:id="3348" w:name="_Toc137831371"/>
            <w:r>
              <w:rPr>
                <w:rFonts w:ascii="Cambria" w:hAnsi="Cambria"/>
                <w:b w:val="0"/>
              </w:rPr>
              <w:t>Charge Code name</w:t>
            </w:r>
            <w:bookmarkEnd w:id="3347"/>
            <w:bookmarkEnd w:id="3348"/>
          </w:p>
          <w:p w14:paraId="4B6B553E" w14:textId="77777777" w:rsidR="009274EA" w:rsidRDefault="00C53038">
            <w:pPr>
              <w:pStyle w:val="Heading112pt"/>
              <w:numPr>
                <w:ilvl w:val="1"/>
                <w:numId w:val="2"/>
              </w:numPr>
              <w:tabs>
                <w:tab w:val="left" w:pos="10620"/>
              </w:tabs>
              <w:rPr>
                <w:rFonts w:ascii="Cambria" w:hAnsi="Cambria"/>
              </w:rPr>
            </w:pPr>
            <w:bookmarkStart w:id="3349" w:name="_Toc137818698"/>
            <w:bookmarkStart w:id="3350" w:name="_Toc137831372"/>
            <w:r>
              <w:rPr>
                <w:rFonts w:ascii="Cambria" w:hAnsi="Cambria"/>
                <w:b w:val="0"/>
              </w:rPr>
              <w:t>Charge Code</w:t>
            </w:r>
            <w:bookmarkEnd w:id="3349"/>
            <w:bookmarkEnd w:id="3350"/>
          </w:p>
          <w:p w14:paraId="6FB20C1A" w14:textId="77777777" w:rsidR="009274EA" w:rsidRDefault="00C53038">
            <w:pPr>
              <w:pStyle w:val="Heading112pt"/>
              <w:numPr>
                <w:ilvl w:val="1"/>
                <w:numId w:val="2"/>
              </w:numPr>
              <w:tabs>
                <w:tab w:val="left" w:pos="10620"/>
              </w:tabs>
              <w:rPr>
                <w:rFonts w:ascii="Cambria" w:hAnsi="Cambria"/>
              </w:rPr>
            </w:pPr>
            <w:bookmarkStart w:id="3351" w:name="_Toc137818699"/>
            <w:bookmarkStart w:id="3352" w:name="_Toc137831373"/>
            <w:r>
              <w:rPr>
                <w:rFonts w:ascii="Cambria" w:hAnsi="Cambria"/>
                <w:b w:val="0"/>
              </w:rPr>
              <w:t>Submit button.</w:t>
            </w:r>
            <w:bookmarkEnd w:id="3351"/>
            <w:bookmarkEnd w:id="3352"/>
          </w:p>
          <w:p w14:paraId="1C8746D2" w14:textId="77777777" w:rsidR="009274EA" w:rsidRDefault="00C53038">
            <w:pPr>
              <w:pStyle w:val="Heading112pt"/>
              <w:numPr>
                <w:ilvl w:val="1"/>
                <w:numId w:val="2"/>
              </w:numPr>
              <w:tabs>
                <w:tab w:val="left" w:pos="10620"/>
              </w:tabs>
              <w:rPr>
                <w:rFonts w:ascii="Cambria" w:hAnsi="Cambria"/>
              </w:rPr>
            </w:pPr>
            <w:bookmarkStart w:id="3353" w:name="_Toc137818700"/>
            <w:bookmarkStart w:id="3354" w:name="_Toc137831374"/>
            <w:r>
              <w:rPr>
                <w:rFonts w:ascii="Cambria" w:hAnsi="Cambria"/>
                <w:b w:val="0"/>
              </w:rPr>
              <w:t>Clear button.</w:t>
            </w:r>
            <w:bookmarkEnd w:id="3353"/>
            <w:bookmarkEnd w:id="3354"/>
          </w:p>
          <w:p w14:paraId="0CB4A60E" w14:textId="77777777" w:rsidR="009274EA" w:rsidRDefault="00C53038">
            <w:pPr>
              <w:pStyle w:val="Heading112pt"/>
              <w:numPr>
                <w:ilvl w:val="1"/>
                <w:numId w:val="2"/>
              </w:numPr>
              <w:tabs>
                <w:tab w:val="left" w:pos="10620"/>
              </w:tabs>
              <w:rPr>
                <w:rFonts w:ascii="Cambria" w:hAnsi="Cambria"/>
              </w:rPr>
            </w:pPr>
            <w:bookmarkStart w:id="3355" w:name="_Toc137818701"/>
            <w:bookmarkStart w:id="3356" w:name="_Toc137831375"/>
            <w:r>
              <w:rPr>
                <w:rFonts w:ascii="Cambria" w:hAnsi="Cambria"/>
                <w:b w:val="0"/>
              </w:rPr>
              <w:t>Cancel button.</w:t>
            </w:r>
            <w:bookmarkEnd w:id="3355"/>
            <w:bookmarkEnd w:id="3356"/>
          </w:p>
          <w:p w14:paraId="095330AB" w14:textId="77777777" w:rsidR="009274EA" w:rsidRDefault="00C53038">
            <w:pPr>
              <w:pStyle w:val="Heading112pt"/>
              <w:tabs>
                <w:tab w:val="left" w:pos="10620"/>
              </w:tabs>
              <w:rPr>
                <w:rFonts w:ascii="Cambria" w:hAnsi="Cambria"/>
              </w:rPr>
            </w:pPr>
            <w:bookmarkStart w:id="3357" w:name="_Toc137818702"/>
            <w:bookmarkStart w:id="3358" w:name="_Toc137831376"/>
            <w:r>
              <w:rPr>
                <w:rFonts w:ascii="Cambria" w:hAnsi="Cambria"/>
                <w:b w:val="0"/>
              </w:rPr>
              <w:t>System should provide above mentioned fields as a mandatory field.</w:t>
            </w:r>
            <w:bookmarkEnd w:id="3357"/>
            <w:bookmarkEnd w:id="3358"/>
          </w:p>
          <w:p w14:paraId="577ED1D5" w14:textId="77777777" w:rsidR="009274EA" w:rsidRDefault="00C53038">
            <w:pPr>
              <w:pStyle w:val="Heading112pt"/>
              <w:tabs>
                <w:tab w:val="left" w:pos="10620"/>
              </w:tabs>
              <w:rPr>
                <w:rFonts w:ascii="Cambria" w:hAnsi="Cambria"/>
              </w:rPr>
            </w:pPr>
            <w:bookmarkStart w:id="3359" w:name="_Toc137818703"/>
            <w:bookmarkStart w:id="3360" w:name="_Toc137831377"/>
            <w:r>
              <w:rPr>
                <w:rFonts w:ascii="Cambria" w:hAnsi="Cambria"/>
                <w:b w:val="0"/>
              </w:rPr>
              <w:t>System should display validation message “Please enter details” on click submit button with blank fields.</w:t>
            </w:r>
            <w:bookmarkEnd w:id="3359"/>
            <w:bookmarkEnd w:id="3360"/>
          </w:p>
          <w:p w14:paraId="3744BDAF" w14:textId="77777777" w:rsidR="009274EA" w:rsidRDefault="00C53038">
            <w:pPr>
              <w:pStyle w:val="Heading112pt"/>
              <w:tabs>
                <w:tab w:val="left" w:pos="10620"/>
              </w:tabs>
              <w:rPr>
                <w:rFonts w:ascii="Cambria" w:hAnsi="Cambria"/>
              </w:rPr>
            </w:pPr>
            <w:bookmarkStart w:id="3361" w:name="_Toc137818704"/>
            <w:bookmarkStart w:id="3362" w:name="_Toc137831378"/>
            <w:r>
              <w:rPr>
                <w:rFonts w:ascii="Cambria" w:hAnsi="Cambria"/>
                <w:b w:val="0"/>
              </w:rPr>
              <w:t>System should clear all input on click clear button.</w:t>
            </w:r>
            <w:bookmarkEnd w:id="3361"/>
            <w:bookmarkEnd w:id="3362"/>
          </w:p>
          <w:p w14:paraId="632DAC3A" w14:textId="77777777" w:rsidR="009274EA" w:rsidRDefault="00C53038">
            <w:pPr>
              <w:pStyle w:val="Heading112pt"/>
              <w:tabs>
                <w:tab w:val="left" w:pos="10620"/>
              </w:tabs>
              <w:rPr>
                <w:rFonts w:ascii="Cambria" w:hAnsi="Cambria"/>
              </w:rPr>
            </w:pPr>
            <w:bookmarkStart w:id="3363" w:name="_Toc137818705"/>
            <w:bookmarkStart w:id="3364" w:name="_Toc137831379"/>
            <w:r>
              <w:rPr>
                <w:rFonts w:ascii="Cambria" w:hAnsi="Cambria"/>
                <w:b w:val="0"/>
              </w:rPr>
              <w:t>System should redirect on log in home page on click cancel button.</w:t>
            </w:r>
            <w:bookmarkEnd w:id="3363"/>
            <w:bookmarkEnd w:id="3364"/>
          </w:p>
          <w:p w14:paraId="6A351C1D" w14:textId="77777777" w:rsidR="009274EA" w:rsidRDefault="00C53038">
            <w:pPr>
              <w:pStyle w:val="Heading112pt"/>
              <w:tabs>
                <w:tab w:val="left" w:pos="10620"/>
              </w:tabs>
              <w:rPr>
                <w:rFonts w:ascii="Cambria" w:hAnsi="Cambria"/>
              </w:rPr>
            </w:pPr>
            <w:bookmarkStart w:id="3365" w:name="_Toc137818706"/>
            <w:bookmarkStart w:id="3366" w:name="_Toc137831380"/>
            <w:r>
              <w:rPr>
                <w:rFonts w:ascii="Cambria" w:hAnsi="Cambria"/>
                <w:b w:val="0"/>
              </w:rPr>
              <w:t xml:space="preserve">System should allow to enter duplicate value in </w:t>
            </w:r>
            <w:r>
              <w:rPr>
                <w:rFonts w:ascii="Cambria" w:hAnsi="Cambria"/>
              </w:rPr>
              <w:t>Charge Code name</w:t>
            </w:r>
            <w:r>
              <w:rPr>
                <w:rFonts w:ascii="Cambria" w:hAnsi="Cambria"/>
                <w:b w:val="0"/>
              </w:rPr>
              <w:t xml:space="preserve"> field.</w:t>
            </w:r>
            <w:bookmarkEnd w:id="3365"/>
            <w:bookmarkEnd w:id="3366"/>
          </w:p>
          <w:p w14:paraId="128465B8" w14:textId="77777777" w:rsidR="009274EA" w:rsidRDefault="00C53038">
            <w:pPr>
              <w:pStyle w:val="Heading112pt"/>
              <w:tabs>
                <w:tab w:val="left" w:pos="10620"/>
              </w:tabs>
              <w:rPr>
                <w:rFonts w:ascii="Cambria" w:hAnsi="Cambria"/>
              </w:rPr>
            </w:pPr>
            <w:bookmarkStart w:id="3367" w:name="_Toc137818707"/>
            <w:bookmarkStart w:id="3368" w:name="_Toc137831381"/>
            <w:r>
              <w:rPr>
                <w:rFonts w:ascii="Cambria" w:hAnsi="Cambria"/>
                <w:b w:val="0"/>
              </w:rPr>
              <w:t>System should not allow to enter duplicate value in</w:t>
            </w:r>
            <w:r>
              <w:rPr>
                <w:rFonts w:ascii="Cambria" w:hAnsi="Cambria"/>
              </w:rPr>
              <w:t xml:space="preserve"> Charge Code </w:t>
            </w:r>
            <w:r>
              <w:rPr>
                <w:rFonts w:ascii="Cambria" w:hAnsi="Cambria"/>
                <w:b w:val="0"/>
              </w:rPr>
              <w:t>and should validation “Charge Code de already exists”.</w:t>
            </w:r>
            <w:bookmarkEnd w:id="3367"/>
            <w:bookmarkEnd w:id="3368"/>
          </w:p>
          <w:p w14:paraId="7C3F0DDF" w14:textId="77777777" w:rsidR="009274EA" w:rsidRDefault="00C53038">
            <w:pPr>
              <w:pStyle w:val="Heading112pt"/>
              <w:tabs>
                <w:tab w:val="left" w:pos="10620"/>
              </w:tabs>
              <w:rPr>
                <w:rFonts w:ascii="Cambria" w:hAnsi="Cambria"/>
              </w:rPr>
            </w:pPr>
            <w:bookmarkStart w:id="3369" w:name="_Toc137818708"/>
            <w:bookmarkStart w:id="3370" w:name="_Toc137831382"/>
            <w:r>
              <w:rPr>
                <w:rFonts w:ascii="Cambria" w:hAnsi="Cambria"/>
                <w:b w:val="0"/>
              </w:rPr>
              <w:t xml:space="preserve">System should display confirmation message </w:t>
            </w:r>
            <w:r>
              <w:rPr>
                <w:rFonts w:ascii="Cambria" w:hAnsi="Cambria"/>
              </w:rPr>
              <w:t>“Charge Code created successfully</w:t>
            </w:r>
            <w:r>
              <w:rPr>
                <w:rFonts w:ascii="Cambria" w:hAnsi="Cambria"/>
                <w:b w:val="0"/>
              </w:rPr>
              <w:t>” on click of submit button.</w:t>
            </w:r>
            <w:bookmarkEnd w:id="3369"/>
            <w:bookmarkEnd w:id="3370"/>
          </w:p>
          <w:p w14:paraId="1A040F89" w14:textId="77777777" w:rsidR="009274EA" w:rsidRDefault="00C53038">
            <w:pPr>
              <w:pStyle w:val="Heading112pt"/>
              <w:tabs>
                <w:tab w:val="left" w:pos="10620"/>
              </w:tabs>
              <w:rPr>
                <w:rFonts w:ascii="Cambria" w:hAnsi="Cambria"/>
              </w:rPr>
            </w:pPr>
            <w:bookmarkStart w:id="3371" w:name="_Toc137818709"/>
            <w:bookmarkStart w:id="3372" w:name="_Toc137831383"/>
            <w:r>
              <w:rPr>
                <w:rFonts w:ascii="Cambria" w:hAnsi="Cambria"/>
                <w:b w:val="0"/>
              </w:rPr>
              <w:t>System should reflect created charge code in charge creation master page for buyer/seller/warehouse.</w:t>
            </w:r>
            <w:bookmarkEnd w:id="3371"/>
            <w:bookmarkEnd w:id="3372"/>
            <w:r>
              <w:rPr>
                <w:rFonts w:ascii="Cambria" w:hAnsi="Cambria"/>
                <w:b w:val="0"/>
              </w:rPr>
              <w:t xml:space="preserve"> </w:t>
            </w:r>
          </w:p>
          <w:p w14:paraId="28D4C76C"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5F34D1C" w14:textId="77777777" w:rsidR="009274EA" w:rsidRDefault="00C53038">
            <w:pPr>
              <w:pStyle w:val="Heading112pt"/>
              <w:rPr>
                <w:rFonts w:ascii="Cambria" w:hAnsi="Cambria"/>
                <w:b w:val="0"/>
              </w:rPr>
            </w:pPr>
            <w:r>
              <w:rPr>
                <w:rFonts w:ascii="Cambria" w:hAnsi="Cambria"/>
                <w:b w:val="0"/>
              </w:rPr>
              <w:t>System should capture the entry of “Charge Code” creation in audit trail report as “New Charge Code: &lt; Charge Code &gt; created”.</w:t>
            </w:r>
          </w:p>
          <w:p w14:paraId="61E1DA9A" w14:textId="77777777" w:rsidR="009274EA" w:rsidRDefault="00C53038">
            <w:pPr>
              <w:pStyle w:val="Heading112pt"/>
              <w:numPr>
                <w:ilvl w:val="0"/>
                <w:numId w:val="0"/>
              </w:numPr>
              <w:tabs>
                <w:tab w:val="left" w:pos="10620"/>
              </w:tabs>
              <w:ind w:left="360" w:hanging="360"/>
              <w:rPr>
                <w:rFonts w:ascii="Cambria" w:hAnsi="Cambria"/>
                <w:b w:val="0"/>
              </w:rPr>
            </w:pPr>
            <w:bookmarkStart w:id="3373" w:name="_Toc137818710"/>
            <w:bookmarkStart w:id="3374" w:name="_Toc137831384"/>
            <w:r>
              <w:rPr>
                <w:rFonts w:ascii="Cambria" w:hAnsi="Cambria"/>
                <w:u w:val="single"/>
              </w:rPr>
              <w:t xml:space="preserve">Document </w:t>
            </w:r>
            <w:bookmarkEnd w:id="3373"/>
            <w:bookmarkEnd w:id="3374"/>
            <w:r>
              <w:rPr>
                <w:rFonts w:ascii="Cambria" w:hAnsi="Cambria"/>
                <w:u w:val="single"/>
              </w:rPr>
              <w:t>Upload</w:t>
            </w:r>
            <w:r>
              <w:rPr>
                <w:rFonts w:ascii="Cambria" w:hAnsi="Cambria"/>
                <w:b w:val="0"/>
              </w:rPr>
              <w:t>:</w:t>
            </w:r>
          </w:p>
          <w:p w14:paraId="308C1EF6" w14:textId="77777777" w:rsidR="009274EA" w:rsidRDefault="00C53038">
            <w:pPr>
              <w:pStyle w:val="Heading112pt"/>
              <w:tabs>
                <w:tab w:val="left" w:pos="10620"/>
              </w:tabs>
              <w:rPr>
                <w:rFonts w:ascii="Cambria" w:hAnsi="Cambria"/>
              </w:rPr>
            </w:pPr>
            <w:bookmarkStart w:id="3375" w:name="_Toc137818711"/>
            <w:bookmarkStart w:id="3376" w:name="_Toc137831385"/>
            <w:r>
              <w:rPr>
                <w:rFonts w:ascii="Cambria" w:hAnsi="Cambria"/>
                <w:b w:val="0"/>
              </w:rPr>
              <w:lastRenderedPageBreak/>
              <w:t>System should allow user to upload PDF file while creating any new value in master.</w:t>
            </w:r>
            <w:bookmarkEnd w:id="3375"/>
            <w:bookmarkEnd w:id="3376"/>
          </w:p>
          <w:p w14:paraId="0A8C951E" w14:textId="77777777" w:rsidR="009274EA" w:rsidRDefault="00C53038">
            <w:pPr>
              <w:pStyle w:val="Heading112pt"/>
              <w:tabs>
                <w:tab w:val="left" w:pos="10620"/>
              </w:tabs>
              <w:rPr>
                <w:rFonts w:ascii="Cambria" w:hAnsi="Cambria"/>
              </w:rPr>
            </w:pPr>
            <w:bookmarkStart w:id="3377" w:name="_Toc137818712"/>
            <w:bookmarkStart w:id="3378" w:name="_Toc137831386"/>
            <w:r>
              <w:rPr>
                <w:rFonts w:ascii="Cambria" w:hAnsi="Cambria"/>
                <w:b w:val="0"/>
              </w:rPr>
              <w:t>File upload functionality should be non-mandatory.</w:t>
            </w:r>
            <w:bookmarkEnd w:id="3377"/>
            <w:bookmarkEnd w:id="3378"/>
          </w:p>
          <w:p w14:paraId="4E4159E4" w14:textId="77777777" w:rsidR="009274EA" w:rsidRDefault="00C53038">
            <w:pPr>
              <w:pStyle w:val="Heading112pt"/>
              <w:tabs>
                <w:tab w:val="left" w:pos="10620"/>
              </w:tabs>
              <w:rPr>
                <w:rFonts w:ascii="Cambria" w:hAnsi="Cambria"/>
              </w:rPr>
            </w:pPr>
            <w:bookmarkStart w:id="3379" w:name="_Toc137818713"/>
            <w:bookmarkStart w:id="3380" w:name="_Toc137831387"/>
            <w:r>
              <w:rPr>
                <w:rFonts w:ascii="Cambria" w:hAnsi="Cambria"/>
                <w:b w:val="0"/>
              </w:rPr>
              <w:t>System should provide below options under file upload page.</w:t>
            </w:r>
            <w:bookmarkEnd w:id="3379"/>
            <w:bookmarkEnd w:id="3380"/>
          </w:p>
          <w:p w14:paraId="3C22704C" w14:textId="77777777" w:rsidR="009274EA" w:rsidRDefault="00C53038">
            <w:pPr>
              <w:pStyle w:val="Heading112pt"/>
              <w:numPr>
                <w:ilvl w:val="1"/>
                <w:numId w:val="2"/>
              </w:numPr>
              <w:tabs>
                <w:tab w:val="left" w:pos="10620"/>
              </w:tabs>
              <w:rPr>
                <w:rFonts w:ascii="Cambria" w:hAnsi="Cambria"/>
              </w:rPr>
            </w:pPr>
            <w:bookmarkStart w:id="3381" w:name="_Toc137818714"/>
            <w:bookmarkStart w:id="3382" w:name="_Toc137831388"/>
            <w:r>
              <w:rPr>
                <w:rFonts w:ascii="Cambria" w:hAnsi="Cambria"/>
                <w:b w:val="0"/>
              </w:rPr>
              <w:t>Browser document button</w:t>
            </w:r>
            <w:bookmarkEnd w:id="3381"/>
            <w:bookmarkEnd w:id="3382"/>
          </w:p>
          <w:p w14:paraId="103ADFBD" w14:textId="77777777" w:rsidR="009274EA" w:rsidRDefault="00C53038">
            <w:pPr>
              <w:pStyle w:val="Heading112pt"/>
              <w:numPr>
                <w:ilvl w:val="1"/>
                <w:numId w:val="2"/>
              </w:numPr>
              <w:tabs>
                <w:tab w:val="left" w:pos="10620"/>
              </w:tabs>
              <w:rPr>
                <w:rFonts w:ascii="Cambria" w:hAnsi="Cambria"/>
              </w:rPr>
            </w:pPr>
            <w:bookmarkStart w:id="3383" w:name="_Toc137818715"/>
            <w:bookmarkStart w:id="3384" w:name="_Toc137831389"/>
            <w:r>
              <w:rPr>
                <w:rFonts w:ascii="Cambria" w:hAnsi="Cambria"/>
                <w:b w:val="0"/>
              </w:rPr>
              <w:t>Document Brief/Remarks textbox</w:t>
            </w:r>
            <w:bookmarkEnd w:id="3383"/>
            <w:bookmarkEnd w:id="3384"/>
          </w:p>
          <w:p w14:paraId="3DA61E1E" w14:textId="77777777" w:rsidR="009274EA" w:rsidRDefault="00C53038">
            <w:pPr>
              <w:pStyle w:val="Heading112pt"/>
              <w:numPr>
                <w:ilvl w:val="1"/>
                <w:numId w:val="2"/>
              </w:numPr>
              <w:tabs>
                <w:tab w:val="left" w:pos="10620"/>
              </w:tabs>
              <w:rPr>
                <w:rFonts w:ascii="Cambria" w:hAnsi="Cambria"/>
              </w:rPr>
            </w:pPr>
            <w:bookmarkStart w:id="3385" w:name="_Toc137818716"/>
            <w:bookmarkStart w:id="3386" w:name="_Toc137831390"/>
            <w:r>
              <w:rPr>
                <w:rFonts w:ascii="Cambria" w:hAnsi="Cambria"/>
                <w:b w:val="0"/>
              </w:rPr>
              <w:t>Upload button</w:t>
            </w:r>
            <w:bookmarkEnd w:id="3385"/>
            <w:bookmarkEnd w:id="3386"/>
          </w:p>
          <w:p w14:paraId="28DE312D" w14:textId="77777777" w:rsidR="009274EA" w:rsidRDefault="00C53038">
            <w:pPr>
              <w:pStyle w:val="Heading112pt"/>
              <w:numPr>
                <w:ilvl w:val="1"/>
                <w:numId w:val="2"/>
              </w:numPr>
              <w:tabs>
                <w:tab w:val="left" w:pos="10620"/>
              </w:tabs>
              <w:rPr>
                <w:rFonts w:ascii="Cambria" w:hAnsi="Cambria"/>
              </w:rPr>
            </w:pPr>
            <w:bookmarkStart w:id="3387" w:name="_Toc137818717"/>
            <w:bookmarkStart w:id="3388" w:name="_Toc137831391"/>
            <w:r>
              <w:rPr>
                <w:rFonts w:ascii="Cambria" w:hAnsi="Cambria"/>
                <w:b w:val="0"/>
              </w:rPr>
              <w:t>Clear button.</w:t>
            </w:r>
            <w:bookmarkEnd w:id="3387"/>
            <w:bookmarkEnd w:id="3388"/>
          </w:p>
          <w:p w14:paraId="6F1161BD" w14:textId="77777777" w:rsidR="009274EA" w:rsidRDefault="00C53038">
            <w:pPr>
              <w:pStyle w:val="Heading112pt"/>
              <w:tabs>
                <w:tab w:val="left" w:pos="10620"/>
              </w:tabs>
              <w:rPr>
                <w:rFonts w:ascii="Cambria" w:hAnsi="Cambria"/>
              </w:rPr>
            </w:pPr>
            <w:bookmarkStart w:id="3389" w:name="_Toc137818718"/>
            <w:bookmarkStart w:id="3390" w:name="_Toc137831392"/>
            <w:r>
              <w:rPr>
                <w:rFonts w:ascii="Cambria" w:hAnsi="Cambria"/>
                <w:b w:val="0"/>
              </w:rPr>
              <w:t>System should allow to upload 10 MB Size per file.</w:t>
            </w:r>
            <w:bookmarkEnd w:id="3389"/>
            <w:bookmarkEnd w:id="3390"/>
          </w:p>
          <w:p w14:paraId="08DF7A10" w14:textId="77777777" w:rsidR="009274EA" w:rsidRDefault="00C53038">
            <w:pPr>
              <w:pStyle w:val="Heading112pt"/>
              <w:rPr>
                <w:rFonts w:ascii="Cambria" w:hAnsi="Cambria"/>
                <w:b w:val="0"/>
              </w:rPr>
            </w:pPr>
            <w:bookmarkStart w:id="3391" w:name="_Toc137818719"/>
            <w:bookmarkStart w:id="3392" w:name="_Toc137831393"/>
            <w:r>
              <w:rPr>
                <w:rFonts w:ascii="Cambria" w:hAnsi="Cambria"/>
                <w:b w:val="0"/>
              </w:rPr>
              <w:t>System should display message “Incorrect file type” on selecting other than PDF file.</w:t>
            </w:r>
            <w:bookmarkEnd w:id="3391"/>
            <w:bookmarkEnd w:id="3392"/>
          </w:p>
          <w:p w14:paraId="005A6898"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76B4C36"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Charge Code :&lt; Charge Code Name&gt;”.</w:t>
            </w:r>
          </w:p>
        </w:tc>
      </w:tr>
      <w:tr w:rsidR="009274EA" w14:paraId="5495A2F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B05EB21" w14:textId="77777777" w:rsidR="009274EA" w:rsidRDefault="00C53038">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14:paraId="5D1A49FF" w14:textId="77777777" w:rsidR="009274EA" w:rsidRDefault="00C53038">
            <w:pPr>
              <w:numPr>
                <w:ilvl w:val="0"/>
                <w:numId w:val="1"/>
              </w:numPr>
              <w:tabs>
                <w:tab w:val="left" w:pos="10620"/>
              </w:tabs>
              <w:spacing w:after="0" w:line="360" w:lineRule="auto"/>
            </w:pPr>
            <w:r>
              <w:t>TAO User/Tea Board Admin User/Authorized User</w:t>
            </w:r>
          </w:p>
        </w:tc>
      </w:tr>
    </w:tbl>
    <w:p w14:paraId="0B99A3B8" w14:textId="77777777" w:rsidR="009274EA" w:rsidRDefault="009274EA">
      <w:pPr>
        <w:tabs>
          <w:tab w:val="left" w:pos="10620"/>
        </w:tabs>
      </w:pPr>
    </w:p>
    <w:p w14:paraId="202A6FFC"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798051C0" w14:textId="77777777">
        <w:trPr>
          <w:trHeight w:val="940"/>
        </w:trPr>
        <w:tc>
          <w:tcPr>
            <w:tcW w:w="1150" w:type="dxa"/>
            <w:shd w:val="clear" w:color="auto" w:fill="C4BC96"/>
          </w:tcPr>
          <w:p w14:paraId="1716DB7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62EEDBB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006FFA1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62DADCF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15BAC9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4F8553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35EA530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3FFC72C3" w14:textId="77777777">
        <w:trPr>
          <w:trHeight w:val="1735"/>
        </w:trPr>
        <w:tc>
          <w:tcPr>
            <w:tcW w:w="1150" w:type="dxa"/>
            <w:shd w:val="clear" w:color="auto" w:fill="auto"/>
          </w:tcPr>
          <w:p w14:paraId="4ACD343A" w14:textId="77777777" w:rsidR="009274EA" w:rsidRDefault="00C53038">
            <w:pPr>
              <w:tabs>
                <w:tab w:val="left" w:pos="10620"/>
              </w:tabs>
              <w:rPr>
                <w:color w:val="222222"/>
                <w:sz w:val="18"/>
                <w:szCs w:val="18"/>
              </w:rPr>
            </w:pPr>
            <w:r>
              <w:rPr>
                <w:rStyle w:val="brownfont"/>
                <w:color w:val="000000"/>
                <w:sz w:val="18"/>
                <w:szCs w:val="18"/>
              </w:rPr>
              <w:t>Charge Code Name</w:t>
            </w:r>
          </w:p>
          <w:p w14:paraId="3D596A1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A48BA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32B2D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A89612C" w14:textId="77777777" w:rsidR="009274EA" w:rsidRDefault="00C53038">
            <w:pPr>
              <w:tabs>
                <w:tab w:val="center" w:pos="4320"/>
                <w:tab w:val="right" w:pos="8640"/>
                <w:tab w:val="left" w:pos="10620"/>
              </w:tabs>
            </w:pPr>
            <w:r>
              <w:t>The charge code name should be a required field, meaning it cannot be left empty.</w:t>
            </w:r>
          </w:p>
          <w:p w14:paraId="3361C24E" w14:textId="77777777" w:rsidR="009274EA" w:rsidRDefault="00C53038">
            <w:pPr>
              <w:tabs>
                <w:tab w:val="center" w:pos="4320"/>
                <w:tab w:val="right" w:pos="8640"/>
                <w:tab w:val="left" w:pos="10620"/>
              </w:tabs>
            </w:pPr>
            <w:r>
              <w:t>The charge code name should have a minimum length of 2 characters and a maximum length of 50 characters.</w:t>
            </w:r>
          </w:p>
          <w:p w14:paraId="486804B3"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Duplicate values for charge code name should not be allowed.</w:t>
            </w:r>
          </w:p>
        </w:tc>
        <w:tc>
          <w:tcPr>
            <w:tcW w:w="1352" w:type="dxa"/>
            <w:shd w:val="clear" w:color="auto" w:fill="auto"/>
          </w:tcPr>
          <w:p w14:paraId="5989231D" w14:textId="77777777" w:rsidR="009274EA" w:rsidRDefault="00C53038">
            <w:pPr>
              <w:tabs>
                <w:tab w:val="center" w:pos="4320"/>
                <w:tab w:val="right" w:pos="8640"/>
                <w:tab w:val="left" w:pos="10620"/>
              </w:tabs>
            </w:pPr>
            <w:r>
              <w:t>If the charge code name field is left empty: "Please enter the charge code name."</w:t>
            </w:r>
          </w:p>
          <w:p w14:paraId="7D14F270" w14:textId="77777777" w:rsidR="009274EA" w:rsidRDefault="00C53038">
            <w:pPr>
              <w:tabs>
                <w:tab w:val="center" w:pos="4320"/>
                <w:tab w:val="right" w:pos="8640"/>
                <w:tab w:val="left" w:pos="10620"/>
              </w:tabs>
            </w:pPr>
            <w:r>
              <w:t>If the charge code name is shorter than 2 characters: "The charge code name should be at least 2 characters long."</w:t>
            </w:r>
          </w:p>
          <w:p w14:paraId="27A5A9E6" w14:textId="77777777" w:rsidR="009274EA" w:rsidRDefault="00C53038">
            <w:pPr>
              <w:tabs>
                <w:tab w:val="center" w:pos="4320"/>
                <w:tab w:val="right" w:pos="8640"/>
                <w:tab w:val="left" w:pos="10620"/>
              </w:tabs>
            </w:pPr>
            <w:r>
              <w:lastRenderedPageBreak/>
              <w:t>If the charge code name exceeds 50 characters: "The charge code name should not exceed 50 characters."</w:t>
            </w:r>
          </w:p>
          <w:p w14:paraId="1973B619"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If a duplicate value for charge code name is entered: "Charge code name must be unique. The entered value already exists."</w:t>
            </w:r>
          </w:p>
        </w:tc>
        <w:tc>
          <w:tcPr>
            <w:tcW w:w="2904" w:type="dxa"/>
            <w:shd w:val="clear" w:color="auto" w:fill="auto"/>
          </w:tcPr>
          <w:p w14:paraId="071D92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498AB9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B7D87C8" w14:textId="77777777">
        <w:trPr>
          <w:trHeight w:val="1735"/>
        </w:trPr>
        <w:tc>
          <w:tcPr>
            <w:tcW w:w="1150" w:type="dxa"/>
            <w:shd w:val="clear" w:color="auto" w:fill="auto"/>
          </w:tcPr>
          <w:p w14:paraId="52CB7CAE" w14:textId="77777777" w:rsidR="009274EA" w:rsidRDefault="00C53038">
            <w:pPr>
              <w:tabs>
                <w:tab w:val="left" w:pos="10620"/>
              </w:tabs>
              <w:rPr>
                <w:color w:val="222222"/>
                <w:sz w:val="18"/>
                <w:szCs w:val="18"/>
              </w:rPr>
            </w:pPr>
            <w:r>
              <w:rPr>
                <w:rStyle w:val="brownfont"/>
                <w:color w:val="000000"/>
                <w:sz w:val="18"/>
                <w:szCs w:val="18"/>
              </w:rPr>
              <w:t>Charge Code</w:t>
            </w:r>
          </w:p>
          <w:p w14:paraId="637AF0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E77E7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8F89AF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45F1AC0" w14:textId="77777777" w:rsidR="009274EA" w:rsidRDefault="00C53038">
            <w:pPr>
              <w:tabs>
                <w:tab w:val="center" w:pos="4320"/>
                <w:tab w:val="right" w:pos="8640"/>
                <w:tab w:val="left" w:pos="10620"/>
              </w:tabs>
            </w:pPr>
            <w:r>
              <w:t>The charge code should be a required field, meaning it cannot be left empty.</w:t>
            </w:r>
          </w:p>
          <w:p w14:paraId="5F922A17" w14:textId="77777777" w:rsidR="009274EA" w:rsidRDefault="00C53038">
            <w:pPr>
              <w:tabs>
                <w:tab w:val="center" w:pos="4320"/>
                <w:tab w:val="right" w:pos="8640"/>
                <w:tab w:val="left" w:pos="10620"/>
              </w:tabs>
            </w:pPr>
            <w:r>
              <w:t>The charge code should consist of alphanumeric characters.</w:t>
            </w:r>
          </w:p>
          <w:p w14:paraId="0565953E" w14:textId="77777777" w:rsidR="009274EA" w:rsidRDefault="00C53038">
            <w:pPr>
              <w:tabs>
                <w:tab w:val="center" w:pos="4320"/>
                <w:tab w:val="right" w:pos="8640"/>
                <w:tab w:val="left" w:pos="10620"/>
              </w:tabs>
            </w:pPr>
            <w:r>
              <w:t>The charge code should have a minimum length of 2 characters and a maximum length of 10 characters.</w:t>
            </w:r>
          </w:p>
          <w:p w14:paraId="251B19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charge code should not be allowed.</w:t>
            </w:r>
          </w:p>
        </w:tc>
        <w:tc>
          <w:tcPr>
            <w:tcW w:w="1352" w:type="dxa"/>
            <w:shd w:val="clear" w:color="auto" w:fill="auto"/>
          </w:tcPr>
          <w:p w14:paraId="1BB4FDDB" w14:textId="77777777" w:rsidR="009274EA" w:rsidRDefault="00C53038">
            <w:pPr>
              <w:tabs>
                <w:tab w:val="center" w:pos="4320"/>
                <w:tab w:val="right" w:pos="8640"/>
                <w:tab w:val="left" w:pos="10620"/>
              </w:tabs>
            </w:pPr>
            <w:r>
              <w:t>If the charge code field is left empty: "Please enter the charge code."</w:t>
            </w:r>
          </w:p>
          <w:p w14:paraId="097B85A4" w14:textId="77777777" w:rsidR="009274EA" w:rsidRDefault="00C53038">
            <w:pPr>
              <w:tabs>
                <w:tab w:val="center" w:pos="4320"/>
                <w:tab w:val="right" w:pos="8640"/>
                <w:tab w:val="left" w:pos="10620"/>
              </w:tabs>
            </w:pPr>
            <w:r>
              <w:t>If the charge code contains non-alphanumeric characters: "The charge code should only contain alphanumeric characters."</w:t>
            </w:r>
          </w:p>
          <w:p w14:paraId="62C29834" w14:textId="77777777" w:rsidR="009274EA" w:rsidRDefault="00C53038">
            <w:pPr>
              <w:tabs>
                <w:tab w:val="center" w:pos="4320"/>
                <w:tab w:val="right" w:pos="8640"/>
                <w:tab w:val="left" w:pos="10620"/>
              </w:tabs>
            </w:pPr>
            <w:r>
              <w:t xml:space="preserve">If the charge code is shorter than 2 characters: "The charge code should </w:t>
            </w:r>
            <w:r>
              <w:lastRenderedPageBreak/>
              <w:t>be at least 2 characters long."</w:t>
            </w:r>
          </w:p>
          <w:p w14:paraId="5E55E27F" w14:textId="77777777" w:rsidR="009274EA" w:rsidRDefault="00C53038">
            <w:pPr>
              <w:tabs>
                <w:tab w:val="center" w:pos="4320"/>
                <w:tab w:val="right" w:pos="8640"/>
                <w:tab w:val="left" w:pos="10620"/>
              </w:tabs>
            </w:pPr>
            <w:r>
              <w:t>If the charge code exceeds 10 characters: "The charge code should not exceed 10 characters."</w:t>
            </w:r>
          </w:p>
          <w:p w14:paraId="1FDF19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charge code is entered: "Charge code must be unique. The entered value already exists."</w:t>
            </w:r>
          </w:p>
        </w:tc>
        <w:tc>
          <w:tcPr>
            <w:tcW w:w="2904" w:type="dxa"/>
            <w:shd w:val="clear" w:color="auto" w:fill="auto"/>
          </w:tcPr>
          <w:p w14:paraId="4CE7C44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261C2DD"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09CEC1ED" w14:textId="77777777" w:rsidR="009274EA" w:rsidRDefault="009274EA">
      <w:pPr>
        <w:tabs>
          <w:tab w:val="left" w:pos="10620"/>
        </w:tabs>
        <w:rPr>
          <w:rFonts w:cs="Arial"/>
          <w:b/>
          <w:i/>
          <w:lang w:bidi="en-US"/>
        </w:rPr>
      </w:pPr>
    </w:p>
    <w:p w14:paraId="5BF25266"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14DA1A03" w14:textId="77777777">
        <w:trPr>
          <w:trHeight w:val="501"/>
        </w:trPr>
        <w:tc>
          <w:tcPr>
            <w:tcW w:w="1866" w:type="dxa"/>
            <w:shd w:val="clear" w:color="auto" w:fill="C4BC96"/>
            <w:vAlign w:val="center"/>
          </w:tcPr>
          <w:p w14:paraId="7A5000D2"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A3C7C76"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2D7FA498" w14:textId="77777777" w:rsidR="009274EA" w:rsidRDefault="00C53038">
            <w:pPr>
              <w:tabs>
                <w:tab w:val="left" w:pos="10620"/>
              </w:tabs>
              <w:rPr>
                <w:b/>
                <w:bCs/>
                <w:iCs/>
              </w:rPr>
            </w:pPr>
            <w:r>
              <w:rPr>
                <w:b/>
                <w:bCs/>
                <w:iCs/>
              </w:rPr>
              <w:t>Behaviour</w:t>
            </w:r>
          </w:p>
        </w:tc>
      </w:tr>
      <w:tr w:rsidR="009274EA" w14:paraId="2A62F4BD" w14:textId="77777777">
        <w:trPr>
          <w:trHeight w:val="517"/>
        </w:trPr>
        <w:tc>
          <w:tcPr>
            <w:tcW w:w="1866" w:type="dxa"/>
            <w:vAlign w:val="center"/>
          </w:tcPr>
          <w:p w14:paraId="0E24A0D0" w14:textId="77777777" w:rsidR="009274EA" w:rsidRDefault="00C53038">
            <w:pPr>
              <w:tabs>
                <w:tab w:val="left" w:pos="10620"/>
              </w:tabs>
            </w:pPr>
            <w:r>
              <w:t>Submit</w:t>
            </w:r>
          </w:p>
        </w:tc>
        <w:tc>
          <w:tcPr>
            <w:tcW w:w="1858" w:type="dxa"/>
            <w:vAlign w:val="center"/>
          </w:tcPr>
          <w:p w14:paraId="2E39F620" w14:textId="77777777" w:rsidR="009274EA" w:rsidRDefault="00C53038">
            <w:pPr>
              <w:tabs>
                <w:tab w:val="left" w:pos="10620"/>
              </w:tabs>
            </w:pPr>
            <w:r>
              <w:t>Button</w:t>
            </w:r>
          </w:p>
        </w:tc>
        <w:tc>
          <w:tcPr>
            <w:tcW w:w="6693" w:type="dxa"/>
            <w:vAlign w:val="center"/>
          </w:tcPr>
          <w:p w14:paraId="00A3E3B3" w14:textId="77777777" w:rsidR="009274EA" w:rsidRDefault="00C53038">
            <w:pPr>
              <w:tabs>
                <w:tab w:val="left" w:pos="10620"/>
              </w:tabs>
            </w:pPr>
            <w:r>
              <w:t>Save the records</w:t>
            </w:r>
          </w:p>
        </w:tc>
      </w:tr>
      <w:tr w:rsidR="009274EA" w14:paraId="2F7A3C2C" w14:textId="77777777">
        <w:trPr>
          <w:trHeight w:val="517"/>
        </w:trPr>
        <w:tc>
          <w:tcPr>
            <w:tcW w:w="1866" w:type="dxa"/>
            <w:vAlign w:val="center"/>
          </w:tcPr>
          <w:p w14:paraId="3153BEAB" w14:textId="77777777" w:rsidR="009274EA" w:rsidRDefault="00C53038">
            <w:pPr>
              <w:tabs>
                <w:tab w:val="left" w:pos="10620"/>
              </w:tabs>
            </w:pPr>
            <w:r>
              <w:t>Cancel</w:t>
            </w:r>
          </w:p>
        </w:tc>
        <w:tc>
          <w:tcPr>
            <w:tcW w:w="1858" w:type="dxa"/>
            <w:vAlign w:val="center"/>
          </w:tcPr>
          <w:p w14:paraId="74C67A73" w14:textId="77777777" w:rsidR="009274EA" w:rsidRDefault="00C53038">
            <w:pPr>
              <w:tabs>
                <w:tab w:val="left" w:pos="10620"/>
              </w:tabs>
            </w:pPr>
            <w:r>
              <w:t>Button</w:t>
            </w:r>
          </w:p>
        </w:tc>
        <w:tc>
          <w:tcPr>
            <w:tcW w:w="6693" w:type="dxa"/>
            <w:vAlign w:val="center"/>
          </w:tcPr>
          <w:p w14:paraId="7D548B8B" w14:textId="77777777" w:rsidR="009274EA" w:rsidRDefault="00C53038">
            <w:pPr>
              <w:tabs>
                <w:tab w:val="left" w:pos="10620"/>
              </w:tabs>
            </w:pPr>
            <w:r>
              <w:t>Redirect on log in home page.</w:t>
            </w:r>
          </w:p>
        </w:tc>
      </w:tr>
      <w:tr w:rsidR="009274EA" w14:paraId="14C3CF2D" w14:textId="77777777">
        <w:trPr>
          <w:trHeight w:val="517"/>
        </w:trPr>
        <w:tc>
          <w:tcPr>
            <w:tcW w:w="1866" w:type="dxa"/>
            <w:vAlign w:val="center"/>
          </w:tcPr>
          <w:p w14:paraId="7F633461" w14:textId="77777777" w:rsidR="009274EA" w:rsidRDefault="00C53038">
            <w:pPr>
              <w:tabs>
                <w:tab w:val="left" w:pos="10620"/>
              </w:tabs>
            </w:pPr>
            <w:r>
              <w:t xml:space="preserve">Clear </w:t>
            </w:r>
          </w:p>
        </w:tc>
        <w:tc>
          <w:tcPr>
            <w:tcW w:w="1858" w:type="dxa"/>
            <w:vAlign w:val="center"/>
          </w:tcPr>
          <w:p w14:paraId="1BDD699F" w14:textId="77777777" w:rsidR="009274EA" w:rsidRDefault="00C53038">
            <w:pPr>
              <w:tabs>
                <w:tab w:val="left" w:pos="10620"/>
              </w:tabs>
            </w:pPr>
            <w:r>
              <w:t>Button</w:t>
            </w:r>
          </w:p>
        </w:tc>
        <w:tc>
          <w:tcPr>
            <w:tcW w:w="6693" w:type="dxa"/>
            <w:vAlign w:val="center"/>
          </w:tcPr>
          <w:p w14:paraId="1829C052" w14:textId="77777777" w:rsidR="009274EA" w:rsidRDefault="00C53038">
            <w:pPr>
              <w:tabs>
                <w:tab w:val="left" w:pos="10620"/>
              </w:tabs>
            </w:pPr>
            <w:r>
              <w:t>Clear All Fields.</w:t>
            </w:r>
          </w:p>
        </w:tc>
      </w:tr>
    </w:tbl>
    <w:p w14:paraId="36EFAC78" w14:textId="77777777" w:rsidR="009274EA" w:rsidRDefault="00C53038">
      <w:pPr>
        <w:pStyle w:val="Heading2"/>
        <w:keepNext w:val="0"/>
        <w:keepLines w:val="0"/>
        <w:numPr>
          <w:ilvl w:val="1"/>
          <w:numId w:val="30"/>
        </w:numPr>
        <w:tabs>
          <w:tab w:val="left" w:pos="10620"/>
        </w:tabs>
        <w:spacing w:before="120" w:after="120" w:line="360" w:lineRule="auto"/>
        <w:jc w:val="both"/>
        <w:rPr>
          <w:rFonts w:ascii="Cambria" w:hAnsi="Cambria"/>
        </w:rPr>
      </w:pPr>
      <w:bookmarkStart w:id="3393" w:name="_Toc137143952"/>
      <w:bookmarkStart w:id="3394" w:name="_Toc137818720"/>
      <w:bookmarkStart w:id="3395" w:name="_Toc148377760"/>
      <w:r>
        <w:rPr>
          <w:rFonts w:ascii="Cambria" w:hAnsi="Cambria"/>
        </w:rPr>
        <w:t>High Level Use Case of Manage Charge Code.</w:t>
      </w:r>
      <w:bookmarkEnd w:id="3393"/>
      <w:bookmarkEnd w:id="3394"/>
      <w:bookmarkEnd w:id="3395"/>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2FF1406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3B83723"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6D27EE63" w14:textId="77777777" w:rsidR="009274EA" w:rsidRDefault="00C53038">
            <w:pPr>
              <w:numPr>
                <w:ilvl w:val="0"/>
                <w:numId w:val="2"/>
              </w:numPr>
              <w:tabs>
                <w:tab w:val="left" w:pos="10620"/>
              </w:tabs>
              <w:spacing w:after="0" w:line="360" w:lineRule="auto"/>
            </w:pPr>
            <w:r>
              <w:t>To understand the functional logic for Manage Charge Code.</w:t>
            </w:r>
          </w:p>
        </w:tc>
      </w:tr>
      <w:tr w:rsidR="009274EA" w14:paraId="4A73B33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54093BF"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2970E88B" w14:textId="77777777" w:rsidR="009274EA" w:rsidRDefault="00C53038">
            <w:pPr>
              <w:numPr>
                <w:ilvl w:val="0"/>
                <w:numId w:val="2"/>
              </w:numPr>
              <w:tabs>
                <w:tab w:val="left" w:pos="10620"/>
              </w:tabs>
              <w:spacing w:after="0" w:line="360" w:lineRule="auto"/>
            </w:pPr>
            <w:r>
              <w:t>User should have rights for Administrator rights.</w:t>
            </w:r>
          </w:p>
          <w:p w14:paraId="6B95F462" w14:textId="77777777" w:rsidR="009274EA" w:rsidRDefault="00C53038">
            <w:pPr>
              <w:numPr>
                <w:ilvl w:val="0"/>
                <w:numId w:val="2"/>
              </w:numPr>
              <w:tabs>
                <w:tab w:val="left" w:pos="10620"/>
              </w:tabs>
              <w:spacing w:after="0" w:line="360" w:lineRule="auto"/>
            </w:pPr>
            <w:r>
              <w:t>User should have “Manage Charge Code” rights.</w:t>
            </w:r>
          </w:p>
          <w:p w14:paraId="72CD5646" w14:textId="77777777" w:rsidR="009274EA" w:rsidRDefault="00C53038">
            <w:pPr>
              <w:numPr>
                <w:ilvl w:val="0"/>
                <w:numId w:val="2"/>
              </w:numPr>
              <w:tabs>
                <w:tab w:val="left" w:pos="10620"/>
              </w:tabs>
              <w:spacing w:after="0" w:line="360" w:lineRule="auto"/>
            </w:pPr>
            <w:r>
              <w:t>Charge Code should be created.</w:t>
            </w:r>
          </w:p>
        </w:tc>
      </w:tr>
      <w:tr w:rsidR="009274EA" w14:paraId="706FC8F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3B01615"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254C0530" w14:textId="77777777" w:rsidR="009274EA" w:rsidRDefault="00C53038">
            <w:pPr>
              <w:numPr>
                <w:ilvl w:val="0"/>
                <w:numId w:val="2"/>
              </w:numPr>
              <w:tabs>
                <w:tab w:val="left" w:pos="10620"/>
              </w:tabs>
              <w:spacing w:after="0" w:line="240" w:lineRule="auto"/>
            </w:pPr>
            <w:r>
              <w:t xml:space="preserve">System should reflect the updated Charge Code detail in </w:t>
            </w:r>
            <w:r>
              <w:rPr>
                <w:b/>
              </w:rPr>
              <w:t>entire application</w:t>
            </w:r>
            <w:r>
              <w:t>.</w:t>
            </w:r>
          </w:p>
        </w:tc>
      </w:tr>
      <w:tr w:rsidR="009274EA" w14:paraId="299BED7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B7CC2D6" w14:textId="77777777" w:rsidR="009274EA" w:rsidRDefault="00C53038">
            <w:pPr>
              <w:tabs>
                <w:tab w:val="left" w:pos="10620"/>
              </w:tabs>
              <w:rPr>
                <w:b/>
                <w:i/>
              </w:rPr>
            </w:pPr>
            <w:r>
              <w:rPr>
                <w:b/>
                <w:i/>
              </w:rPr>
              <w:lastRenderedPageBreak/>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C4B33D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7C102CA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38EA87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62E198F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Charge Code”.</w:t>
            </w:r>
          </w:p>
          <w:p w14:paraId="03B5733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63114BF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6660CAE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DF0D00E"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7A6A984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5871389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A5534DF"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21DA1BE4" w14:textId="77777777" w:rsidR="009274EA" w:rsidRDefault="00C53038">
            <w:pPr>
              <w:pStyle w:val="Heading112pt"/>
              <w:tabs>
                <w:tab w:val="left" w:pos="10620"/>
              </w:tabs>
              <w:rPr>
                <w:rFonts w:ascii="Cambria" w:hAnsi="Cambria"/>
              </w:rPr>
            </w:pPr>
            <w:bookmarkStart w:id="3396" w:name="_Toc137818721"/>
            <w:bookmarkStart w:id="3397" w:name="_Toc137831394"/>
            <w:r>
              <w:rPr>
                <w:rFonts w:ascii="Cambria" w:hAnsi="Cambria"/>
                <w:b w:val="0"/>
              </w:rPr>
              <w:t>System should display below sections on “Manage Charge Code” page.</w:t>
            </w:r>
            <w:bookmarkEnd w:id="3396"/>
            <w:bookmarkEnd w:id="3397"/>
          </w:p>
          <w:p w14:paraId="476CBB3E" w14:textId="77777777" w:rsidR="009274EA" w:rsidRDefault="00C53038">
            <w:pPr>
              <w:pStyle w:val="Heading112pt"/>
              <w:numPr>
                <w:ilvl w:val="1"/>
                <w:numId w:val="2"/>
              </w:numPr>
              <w:tabs>
                <w:tab w:val="left" w:pos="10620"/>
              </w:tabs>
              <w:rPr>
                <w:rFonts w:ascii="Cambria" w:hAnsi="Cambria"/>
              </w:rPr>
            </w:pPr>
            <w:bookmarkStart w:id="3398" w:name="_Toc137818722"/>
            <w:bookmarkStart w:id="3399" w:name="_Toc137831395"/>
            <w:r>
              <w:rPr>
                <w:rFonts w:ascii="Cambria" w:hAnsi="Cambria"/>
                <w:b w:val="0"/>
              </w:rPr>
              <w:t>Search section.</w:t>
            </w:r>
            <w:bookmarkEnd w:id="3398"/>
            <w:bookmarkEnd w:id="3399"/>
          </w:p>
          <w:p w14:paraId="315802F4" w14:textId="77777777" w:rsidR="009274EA" w:rsidRDefault="00C53038">
            <w:pPr>
              <w:pStyle w:val="Heading112pt"/>
              <w:numPr>
                <w:ilvl w:val="1"/>
                <w:numId w:val="2"/>
              </w:numPr>
              <w:tabs>
                <w:tab w:val="left" w:pos="10620"/>
              </w:tabs>
              <w:rPr>
                <w:rFonts w:ascii="Cambria" w:hAnsi="Cambria"/>
              </w:rPr>
            </w:pPr>
            <w:bookmarkStart w:id="3400" w:name="_Toc137818723"/>
            <w:bookmarkStart w:id="3401" w:name="_Toc137831396"/>
            <w:r>
              <w:rPr>
                <w:rFonts w:ascii="Cambria" w:hAnsi="Cambria"/>
                <w:b w:val="0"/>
              </w:rPr>
              <w:t>Detail section.</w:t>
            </w:r>
            <w:bookmarkEnd w:id="3400"/>
            <w:bookmarkEnd w:id="3401"/>
          </w:p>
          <w:p w14:paraId="187624C8" w14:textId="77777777" w:rsidR="009274EA" w:rsidRDefault="00C53038">
            <w:pPr>
              <w:pStyle w:val="Heading112pt"/>
              <w:numPr>
                <w:ilvl w:val="1"/>
                <w:numId w:val="2"/>
              </w:numPr>
              <w:tabs>
                <w:tab w:val="left" w:pos="10620"/>
              </w:tabs>
              <w:rPr>
                <w:rFonts w:ascii="Cambria" w:hAnsi="Cambria"/>
              </w:rPr>
            </w:pPr>
            <w:bookmarkStart w:id="3402" w:name="_Toc137818724"/>
            <w:bookmarkStart w:id="3403" w:name="_Toc137831397"/>
            <w:r>
              <w:rPr>
                <w:rFonts w:ascii="Cambria" w:hAnsi="Cambria"/>
                <w:b w:val="0"/>
              </w:rPr>
              <w:t>Uploaded Document Section.</w:t>
            </w:r>
            <w:bookmarkEnd w:id="3402"/>
            <w:bookmarkEnd w:id="3403"/>
          </w:p>
          <w:p w14:paraId="076DD3D8" w14:textId="77777777" w:rsidR="009274EA" w:rsidRDefault="00C53038">
            <w:pPr>
              <w:pStyle w:val="Heading112pt"/>
              <w:numPr>
                <w:ilvl w:val="0"/>
                <w:numId w:val="0"/>
              </w:numPr>
              <w:tabs>
                <w:tab w:val="left" w:pos="10620"/>
              </w:tabs>
              <w:ind w:left="360" w:hanging="360"/>
              <w:rPr>
                <w:rFonts w:ascii="Cambria" w:hAnsi="Cambria"/>
              </w:rPr>
            </w:pPr>
            <w:bookmarkStart w:id="3404" w:name="_Toc137818725"/>
            <w:bookmarkStart w:id="3405" w:name="_Toc137831398"/>
            <w:r>
              <w:rPr>
                <w:rFonts w:ascii="Cambria" w:hAnsi="Cambria"/>
                <w:u w:val="single"/>
              </w:rPr>
              <w:t>Search Section</w:t>
            </w:r>
            <w:r>
              <w:rPr>
                <w:rFonts w:ascii="Cambria" w:hAnsi="Cambria"/>
              </w:rPr>
              <w:t>:</w:t>
            </w:r>
            <w:bookmarkEnd w:id="3404"/>
            <w:bookmarkEnd w:id="3405"/>
          </w:p>
          <w:p w14:paraId="1B64A803" w14:textId="77777777" w:rsidR="009274EA" w:rsidRDefault="00C53038">
            <w:pPr>
              <w:pStyle w:val="Heading112pt"/>
              <w:tabs>
                <w:tab w:val="left" w:pos="10620"/>
              </w:tabs>
              <w:rPr>
                <w:rFonts w:ascii="Cambria" w:hAnsi="Cambria"/>
              </w:rPr>
            </w:pPr>
            <w:bookmarkStart w:id="3406" w:name="_Toc137818726"/>
            <w:bookmarkStart w:id="3407" w:name="_Toc137831399"/>
            <w:r>
              <w:rPr>
                <w:rFonts w:ascii="Cambria" w:hAnsi="Cambria"/>
                <w:b w:val="0"/>
              </w:rPr>
              <w:t>System should display below details on search section.</w:t>
            </w:r>
            <w:bookmarkEnd w:id="3406"/>
            <w:bookmarkEnd w:id="3407"/>
          </w:p>
          <w:p w14:paraId="7F8E4ACF" w14:textId="77777777" w:rsidR="009274EA" w:rsidRDefault="00C53038">
            <w:pPr>
              <w:pStyle w:val="Heading112pt"/>
              <w:numPr>
                <w:ilvl w:val="1"/>
                <w:numId w:val="2"/>
              </w:numPr>
              <w:tabs>
                <w:tab w:val="left" w:pos="10620"/>
              </w:tabs>
              <w:rPr>
                <w:rFonts w:ascii="Cambria" w:hAnsi="Cambria"/>
              </w:rPr>
            </w:pPr>
            <w:bookmarkStart w:id="3408" w:name="_Toc137818727"/>
            <w:bookmarkStart w:id="3409" w:name="_Toc137831400"/>
            <w:r>
              <w:rPr>
                <w:rFonts w:ascii="Cambria" w:hAnsi="Cambria"/>
                <w:b w:val="0"/>
              </w:rPr>
              <w:t>Charge Code name textbox search.</w:t>
            </w:r>
            <w:bookmarkEnd w:id="3408"/>
            <w:bookmarkEnd w:id="3409"/>
          </w:p>
          <w:p w14:paraId="10D8F198" w14:textId="77777777" w:rsidR="009274EA" w:rsidRDefault="00C53038">
            <w:pPr>
              <w:pStyle w:val="Heading112pt"/>
              <w:numPr>
                <w:ilvl w:val="1"/>
                <w:numId w:val="2"/>
              </w:numPr>
              <w:tabs>
                <w:tab w:val="left" w:pos="10620"/>
              </w:tabs>
              <w:rPr>
                <w:rFonts w:ascii="Cambria" w:hAnsi="Cambria"/>
              </w:rPr>
            </w:pPr>
            <w:bookmarkStart w:id="3410" w:name="_Toc137818728"/>
            <w:bookmarkStart w:id="3411" w:name="_Toc137831401"/>
            <w:r>
              <w:rPr>
                <w:rFonts w:ascii="Cambria" w:hAnsi="Cambria"/>
                <w:b w:val="0"/>
              </w:rPr>
              <w:t>Charge Code search dropdown.</w:t>
            </w:r>
            <w:bookmarkEnd w:id="3410"/>
            <w:bookmarkEnd w:id="3411"/>
          </w:p>
          <w:p w14:paraId="6DB91A93" w14:textId="77777777" w:rsidR="009274EA" w:rsidRDefault="00C53038">
            <w:pPr>
              <w:pStyle w:val="Heading112pt"/>
              <w:numPr>
                <w:ilvl w:val="1"/>
                <w:numId w:val="2"/>
              </w:numPr>
              <w:tabs>
                <w:tab w:val="left" w:pos="10620"/>
              </w:tabs>
              <w:rPr>
                <w:rFonts w:ascii="Cambria" w:hAnsi="Cambria"/>
              </w:rPr>
            </w:pPr>
            <w:bookmarkStart w:id="3412" w:name="_Toc137818729"/>
            <w:bookmarkStart w:id="3413" w:name="_Toc137831402"/>
            <w:r>
              <w:rPr>
                <w:rFonts w:ascii="Cambria" w:hAnsi="Cambria"/>
                <w:b w:val="0"/>
              </w:rPr>
              <w:t>Search button</w:t>
            </w:r>
            <w:bookmarkEnd w:id="3412"/>
            <w:bookmarkEnd w:id="3413"/>
          </w:p>
          <w:p w14:paraId="713D68BE" w14:textId="77777777" w:rsidR="009274EA" w:rsidRDefault="00C53038">
            <w:pPr>
              <w:pStyle w:val="Heading112pt"/>
              <w:numPr>
                <w:ilvl w:val="1"/>
                <w:numId w:val="2"/>
              </w:numPr>
              <w:tabs>
                <w:tab w:val="left" w:pos="10620"/>
              </w:tabs>
              <w:rPr>
                <w:rFonts w:ascii="Cambria" w:hAnsi="Cambria"/>
              </w:rPr>
            </w:pPr>
            <w:bookmarkStart w:id="3414" w:name="_Toc137818730"/>
            <w:bookmarkStart w:id="3415" w:name="_Toc137831403"/>
            <w:r>
              <w:rPr>
                <w:rFonts w:ascii="Cambria" w:hAnsi="Cambria"/>
                <w:b w:val="0"/>
              </w:rPr>
              <w:t>Clear button.</w:t>
            </w:r>
            <w:bookmarkEnd w:id="3414"/>
            <w:bookmarkEnd w:id="3415"/>
          </w:p>
          <w:p w14:paraId="5BE83E3A" w14:textId="77777777" w:rsidR="009274EA" w:rsidRDefault="00C53038">
            <w:pPr>
              <w:pStyle w:val="Heading112pt"/>
              <w:tabs>
                <w:tab w:val="left" w:pos="10620"/>
              </w:tabs>
              <w:rPr>
                <w:rFonts w:ascii="Cambria" w:hAnsi="Cambria"/>
              </w:rPr>
            </w:pPr>
            <w:bookmarkStart w:id="3416" w:name="_Toc137818731"/>
            <w:bookmarkStart w:id="3417" w:name="_Toc137831404"/>
            <w:r>
              <w:rPr>
                <w:rFonts w:ascii="Cambria" w:hAnsi="Cambria"/>
                <w:b w:val="0"/>
              </w:rPr>
              <w:t>System should display the result as per searched criteria after click on search button under detail section with record.</w:t>
            </w:r>
            <w:bookmarkEnd w:id="3416"/>
            <w:bookmarkEnd w:id="3417"/>
          </w:p>
          <w:p w14:paraId="77A824FD" w14:textId="77777777" w:rsidR="009274EA" w:rsidRDefault="00C53038">
            <w:pPr>
              <w:pStyle w:val="Heading112pt"/>
              <w:tabs>
                <w:tab w:val="left" w:pos="10620"/>
              </w:tabs>
              <w:rPr>
                <w:rFonts w:ascii="Cambria" w:hAnsi="Cambria"/>
              </w:rPr>
            </w:pPr>
            <w:bookmarkStart w:id="3418" w:name="_Toc137818732"/>
            <w:bookmarkStart w:id="3419" w:name="_Toc137831405"/>
            <w:r>
              <w:rPr>
                <w:rFonts w:ascii="Cambria" w:hAnsi="Cambria"/>
                <w:b w:val="0"/>
              </w:rPr>
              <w:t>System should display “No record found” if searched detail does not exists.</w:t>
            </w:r>
            <w:bookmarkEnd w:id="3418"/>
            <w:bookmarkEnd w:id="3419"/>
          </w:p>
          <w:p w14:paraId="089FE9A9" w14:textId="77777777" w:rsidR="009274EA" w:rsidRDefault="00C53038">
            <w:pPr>
              <w:pStyle w:val="Heading112pt"/>
              <w:tabs>
                <w:tab w:val="left" w:pos="10620"/>
              </w:tabs>
              <w:rPr>
                <w:rFonts w:ascii="Cambria" w:hAnsi="Cambria"/>
              </w:rPr>
            </w:pPr>
            <w:bookmarkStart w:id="3420" w:name="_Toc137818733"/>
            <w:bookmarkStart w:id="3421" w:name="_Toc137831406"/>
            <w:r>
              <w:rPr>
                <w:rFonts w:ascii="Cambria" w:hAnsi="Cambria"/>
                <w:b w:val="0"/>
              </w:rPr>
              <w:t>System should provide “suggestive search” in Charge Code name textbox search.</w:t>
            </w:r>
            <w:bookmarkEnd w:id="3420"/>
            <w:bookmarkEnd w:id="3421"/>
          </w:p>
          <w:p w14:paraId="79D3B3A9" w14:textId="77777777" w:rsidR="009274EA" w:rsidRDefault="00C53038">
            <w:pPr>
              <w:pStyle w:val="Heading112pt"/>
              <w:tabs>
                <w:tab w:val="left" w:pos="10620"/>
              </w:tabs>
              <w:rPr>
                <w:rFonts w:ascii="Cambria" w:hAnsi="Cambria"/>
              </w:rPr>
            </w:pPr>
            <w:bookmarkStart w:id="3422" w:name="_Toc137818734"/>
            <w:bookmarkStart w:id="3423" w:name="_Toc137831407"/>
            <w:r>
              <w:rPr>
                <w:rFonts w:ascii="Cambria" w:hAnsi="Cambria"/>
                <w:b w:val="0"/>
              </w:rPr>
              <w:t>System should perform search process “with” and “without” combination of fields.</w:t>
            </w:r>
            <w:bookmarkEnd w:id="3422"/>
            <w:bookmarkEnd w:id="3423"/>
          </w:p>
          <w:p w14:paraId="49A04E3C" w14:textId="77777777" w:rsidR="009274EA" w:rsidRDefault="00C53038">
            <w:pPr>
              <w:pStyle w:val="Heading112pt"/>
              <w:numPr>
                <w:ilvl w:val="0"/>
                <w:numId w:val="0"/>
              </w:numPr>
              <w:tabs>
                <w:tab w:val="left" w:pos="10620"/>
              </w:tabs>
              <w:ind w:left="360" w:hanging="360"/>
              <w:rPr>
                <w:rFonts w:ascii="Cambria" w:hAnsi="Cambria"/>
              </w:rPr>
            </w:pPr>
            <w:bookmarkStart w:id="3424" w:name="_Toc137818735"/>
            <w:bookmarkStart w:id="3425" w:name="_Toc137831408"/>
            <w:r>
              <w:rPr>
                <w:rFonts w:ascii="Cambria" w:hAnsi="Cambria"/>
                <w:u w:val="single"/>
              </w:rPr>
              <w:t>Detail Section</w:t>
            </w:r>
            <w:r>
              <w:rPr>
                <w:rFonts w:ascii="Cambria" w:hAnsi="Cambria"/>
              </w:rPr>
              <w:t>:</w:t>
            </w:r>
            <w:bookmarkEnd w:id="3424"/>
            <w:bookmarkEnd w:id="3425"/>
          </w:p>
          <w:p w14:paraId="25E626BF" w14:textId="77777777" w:rsidR="009274EA" w:rsidRDefault="00C53038">
            <w:pPr>
              <w:pStyle w:val="Heading112pt"/>
              <w:tabs>
                <w:tab w:val="left" w:pos="10620"/>
              </w:tabs>
              <w:rPr>
                <w:rFonts w:ascii="Cambria" w:hAnsi="Cambria"/>
              </w:rPr>
            </w:pPr>
            <w:bookmarkStart w:id="3426" w:name="_Toc137818736"/>
            <w:bookmarkStart w:id="3427" w:name="_Toc137831409"/>
            <w:r>
              <w:rPr>
                <w:rFonts w:ascii="Cambria" w:hAnsi="Cambria"/>
                <w:b w:val="0"/>
              </w:rPr>
              <w:t>Under detail section system should provide by default all records.</w:t>
            </w:r>
            <w:bookmarkEnd w:id="3426"/>
            <w:bookmarkEnd w:id="3427"/>
          </w:p>
          <w:p w14:paraId="096923CA" w14:textId="77777777" w:rsidR="009274EA" w:rsidRDefault="00C53038">
            <w:pPr>
              <w:pStyle w:val="Heading112pt"/>
              <w:tabs>
                <w:tab w:val="left" w:pos="10620"/>
              </w:tabs>
              <w:rPr>
                <w:rFonts w:ascii="Cambria" w:hAnsi="Cambria"/>
              </w:rPr>
            </w:pPr>
            <w:bookmarkStart w:id="3428" w:name="_Toc137818737"/>
            <w:bookmarkStart w:id="3429" w:name="_Toc137831410"/>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3428"/>
            <w:bookmarkEnd w:id="3429"/>
          </w:p>
          <w:p w14:paraId="218EAAEA" w14:textId="77777777" w:rsidR="009274EA" w:rsidRDefault="00C53038">
            <w:pPr>
              <w:pStyle w:val="Heading112pt"/>
              <w:tabs>
                <w:tab w:val="left" w:pos="10620"/>
              </w:tabs>
              <w:rPr>
                <w:rFonts w:ascii="Cambria" w:hAnsi="Cambria"/>
              </w:rPr>
            </w:pPr>
            <w:bookmarkStart w:id="3430" w:name="_Toc137818738"/>
            <w:bookmarkStart w:id="3431" w:name="_Toc137831411"/>
            <w:r>
              <w:rPr>
                <w:rFonts w:ascii="Cambria" w:hAnsi="Cambria"/>
                <w:b w:val="0"/>
                <w:strike/>
              </w:rPr>
              <w:t>System should provide pagination option under each tab</w:t>
            </w:r>
            <w:r>
              <w:rPr>
                <w:rFonts w:ascii="Cambria" w:hAnsi="Cambria"/>
                <w:b w:val="0"/>
              </w:rPr>
              <w:t>.</w:t>
            </w:r>
            <w:bookmarkEnd w:id="3430"/>
            <w:bookmarkEnd w:id="3431"/>
          </w:p>
          <w:p w14:paraId="793FA520" w14:textId="77777777" w:rsidR="009274EA" w:rsidRDefault="00C53038">
            <w:pPr>
              <w:pStyle w:val="Heading112pt"/>
              <w:tabs>
                <w:tab w:val="left" w:pos="10620"/>
              </w:tabs>
              <w:rPr>
                <w:rFonts w:ascii="Cambria" w:hAnsi="Cambria"/>
              </w:rPr>
            </w:pPr>
            <w:bookmarkStart w:id="3432" w:name="_Toc137818739"/>
            <w:bookmarkStart w:id="3433" w:name="_Toc137831412"/>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3432"/>
            <w:bookmarkEnd w:id="3433"/>
          </w:p>
          <w:p w14:paraId="19AEBFD4" w14:textId="77777777" w:rsidR="009274EA" w:rsidRDefault="00C53038">
            <w:pPr>
              <w:pStyle w:val="Heading112pt"/>
              <w:tabs>
                <w:tab w:val="left" w:pos="10620"/>
              </w:tabs>
              <w:rPr>
                <w:rFonts w:ascii="Cambria" w:hAnsi="Cambria"/>
              </w:rPr>
            </w:pPr>
            <w:bookmarkStart w:id="3434" w:name="_Toc137818740"/>
            <w:bookmarkStart w:id="3435" w:name="_Toc137831413"/>
            <w:r>
              <w:rPr>
                <w:rFonts w:ascii="Cambria" w:hAnsi="Cambria"/>
                <w:b w:val="0"/>
              </w:rPr>
              <w:t>System should export all records including Active/Inactive in EXCEL/PDF on click export to Excel/PDF.</w:t>
            </w:r>
            <w:bookmarkEnd w:id="3434"/>
            <w:bookmarkEnd w:id="3435"/>
          </w:p>
          <w:p w14:paraId="6001DD96" w14:textId="77777777" w:rsidR="009274EA" w:rsidRDefault="00C53038">
            <w:pPr>
              <w:pStyle w:val="Heading112pt"/>
              <w:tabs>
                <w:tab w:val="left" w:pos="10620"/>
              </w:tabs>
              <w:rPr>
                <w:rFonts w:ascii="Cambria" w:hAnsi="Cambria"/>
              </w:rPr>
            </w:pPr>
            <w:bookmarkStart w:id="3436" w:name="_Toc137818741"/>
            <w:bookmarkStart w:id="3437" w:name="_Toc137831414"/>
            <w:r>
              <w:rPr>
                <w:rFonts w:ascii="Cambria" w:hAnsi="Cambria"/>
                <w:b w:val="0"/>
              </w:rPr>
              <w:t>System should display below details in exported Excel/PDF file.</w:t>
            </w:r>
            <w:bookmarkEnd w:id="3436"/>
            <w:bookmarkEnd w:id="3437"/>
          </w:p>
          <w:p w14:paraId="429EBED3" w14:textId="77777777" w:rsidR="009274EA" w:rsidRDefault="00C53038">
            <w:pPr>
              <w:pStyle w:val="Heading112pt"/>
              <w:numPr>
                <w:ilvl w:val="1"/>
                <w:numId w:val="2"/>
              </w:numPr>
              <w:tabs>
                <w:tab w:val="left" w:pos="10620"/>
              </w:tabs>
              <w:rPr>
                <w:rFonts w:ascii="Cambria" w:hAnsi="Cambria"/>
              </w:rPr>
            </w:pPr>
            <w:bookmarkStart w:id="3438" w:name="_Toc137818742"/>
            <w:bookmarkStart w:id="3439" w:name="_Toc137831415"/>
            <w:r>
              <w:rPr>
                <w:rFonts w:ascii="Cambria" w:hAnsi="Cambria"/>
                <w:b w:val="0"/>
              </w:rPr>
              <w:t>Sr.</w:t>
            </w:r>
            <w:bookmarkEnd w:id="3438"/>
            <w:bookmarkEnd w:id="3439"/>
          </w:p>
          <w:p w14:paraId="5F0B7DBE" w14:textId="77777777" w:rsidR="009274EA" w:rsidRDefault="00C53038">
            <w:pPr>
              <w:pStyle w:val="Heading112pt"/>
              <w:numPr>
                <w:ilvl w:val="1"/>
                <w:numId w:val="2"/>
              </w:numPr>
              <w:tabs>
                <w:tab w:val="left" w:pos="10620"/>
              </w:tabs>
              <w:rPr>
                <w:rFonts w:ascii="Cambria" w:hAnsi="Cambria"/>
              </w:rPr>
            </w:pPr>
            <w:bookmarkStart w:id="3440" w:name="_Toc137818743"/>
            <w:bookmarkStart w:id="3441" w:name="_Toc137831416"/>
            <w:r>
              <w:rPr>
                <w:rFonts w:ascii="Cambria" w:hAnsi="Cambria"/>
                <w:b w:val="0"/>
              </w:rPr>
              <w:t>Charge Code Name</w:t>
            </w:r>
            <w:bookmarkEnd w:id="3440"/>
            <w:bookmarkEnd w:id="3441"/>
          </w:p>
          <w:p w14:paraId="56E3BABD" w14:textId="77777777" w:rsidR="009274EA" w:rsidRDefault="00C53038">
            <w:pPr>
              <w:pStyle w:val="Heading112pt"/>
              <w:numPr>
                <w:ilvl w:val="1"/>
                <w:numId w:val="2"/>
              </w:numPr>
              <w:tabs>
                <w:tab w:val="left" w:pos="10620"/>
              </w:tabs>
              <w:rPr>
                <w:rFonts w:ascii="Cambria" w:hAnsi="Cambria"/>
              </w:rPr>
            </w:pPr>
            <w:bookmarkStart w:id="3442" w:name="_Toc137818744"/>
            <w:bookmarkStart w:id="3443" w:name="_Toc137831417"/>
            <w:r>
              <w:rPr>
                <w:rFonts w:ascii="Cambria" w:hAnsi="Cambria"/>
                <w:b w:val="0"/>
              </w:rPr>
              <w:lastRenderedPageBreak/>
              <w:t>Charge Code</w:t>
            </w:r>
            <w:bookmarkEnd w:id="3442"/>
            <w:bookmarkEnd w:id="3443"/>
            <w:r>
              <w:rPr>
                <w:rFonts w:ascii="Cambria" w:hAnsi="Cambria"/>
                <w:b w:val="0"/>
              </w:rPr>
              <w:t xml:space="preserve"> </w:t>
            </w:r>
          </w:p>
          <w:p w14:paraId="797FC0E5" w14:textId="77777777" w:rsidR="009274EA" w:rsidRDefault="00C53038">
            <w:pPr>
              <w:pStyle w:val="Heading112pt"/>
              <w:numPr>
                <w:ilvl w:val="1"/>
                <w:numId w:val="2"/>
              </w:numPr>
              <w:tabs>
                <w:tab w:val="left" w:pos="10620"/>
              </w:tabs>
              <w:rPr>
                <w:rFonts w:ascii="Cambria" w:hAnsi="Cambria"/>
              </w:rPr>
            </w:pPr>
            <w:bookmarkStart w:id="3444" w:name="_Toc137818745"/>
            <w:bookmarkStart w:id="3445" w:name="_Toc137831418"/>
            <w:r>
              <w:rPr>
                <w:rFonts w:ascii="Cambria" w:hAnsi="Cambria"/>
                <w:b w:val="0"/>
              </w:rPr>
              <w:t>Status</w:t>
            </w:r>
            <w:bookmarkEnd w:id="3444"/>
            <w:bookmarkEnd w:id="3445"/>
          </w:p>
          <w:p w14:paraId="35180209" w14:textId="77777777" w:rsidR="009274EA" w:rsidRDefault="00C53038">
            <w:pPr>
              <w:pStyle w:val="Heading112pt"/>
              <w:numPr>
                <w:ilvl w:val="2"/>
                <w:numId w:val="2"/>
              </w:numPr>
              <w:tabs>
                <w:tab w:val="left" w:pos="10620"/>
              </w:tabs>
              <w:rPr>
                <w:rFonts w:ascii="Cambria" w:hAnsi="Cambria"/>
              </w:rPr>
            </w:pPr>
            <w:bookmarkStart w:id="3446" w:name="_Toc137818746"/>
            <w:bookmarkStart w:id="3447" w:name="_Toc137831419"/>
            <w:r>
              <w:rPr>
                <w:rFonts w:ascii="Cambria" w:hAnsi="Cambria"/>
                <w:b w:val="0"/>
              </w:rPr>
              <w:t>Active</w:t>
            </w:r>
            <w:bookmarkEnd w:id="3446"/>
            <w:bookmarkEnd w:id="3447"/>
          </w:p>
          <w:p w14:paraId="7512DC06" w14:textId="77777777" w:rsidR="009274EA" w:rsidRDefault="00C53038">
            <w:pPr>
              <w:pStyle w:val="Heading112pt"/>
              <w:numPr>
                <w:ilvl w:val="2"/>
                <w:numId w:val="2"/>
              </w:numPr>
              <w:tabs>
                <w:tab w:val="left" w:pos="10620"/>
              </w:tabs>
              <w:rPr>
                <w:rFonts w:ascii="Cambria" w:hAnsi="Cambria"/>
              </w:rPr>
            </w:pPr>
            <w:bookmarkStart w:id="3448" w:name="_Toc137818747"/>
            <w:bookmarkStart w:id="3449" w:name="_Toc137831420"/>
            <w:r>
              <w:rPr>
                <w:rFonts w:ascii="Cambria" w:hAnsi="Cambria"/>
                <w:b w:val="0"/>
              </w:rPr>
              <w:t>Inactive</w:t>
            </w:r>
            <w:bookmarkEnd w:id="3448"/>
            <w:bookmarkEnd w:id="3449"/>
          </w:p>
          <w:p w14:paraId="6F8FBA54"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77EC14EF" w14:textId="77777777" w:rsidR="009274EA" w:rsidRDefault="00C53038">
            <w:pPr>
              <w:pStyle w:val="Heading112pt"/>
              <w:tabs>
                <w:tab w:val="left" w:pos="10620"/>
              </w:tabs>
              <w:rPr>
                <w:rFonts w:ascii="Cambria" w:hAnsi="Cambria"/>
              </w:rPr>
            </w:pPr>
            <w:bookmarkStart w:id="3450" w:name="_Toc137818749"/>
            <w:bookmarkStart w:id="3451" w:name="_Toc137831422"/>
            <w:r>
              <w:rPr>
                <w:rFonts w:ascii="Cambria" w:hAnsi="Cambria"/>
                <w:b w:val="0"/>
              </w:rPr>
              <w:t>System should record in latest created record first.</w:t>
            </w:r>
            <w:bookmarkEnd w:id="3450"/>
            <w:bookmarkEnd w:id="3451"/>
          </w:p>
          <w:p w14:paraId="36EC0EBC" w14:textId="77777777" w:rsidR="009274EA" w:rsidRDefault="00C53038">
            <w:pPr>
              <w:pStyle w:val="Heading112pt"/>
              <w:tabs>
                <w:tab w:val="left" w:pos="10620"/>
              </w:tabs>
              <w:rPr>
                <w:rFonts w:ascii="Cambria" w:hAnsi="Cambria"/>
              </w:rPr>
            </w:pPr>
            <w:bookmarkStart w:id="3452" w:name="_Toc137818750"/>
            <w:bookmarkStart w:id="3453" w:name="_Toc137831423"/>
            <w:r>
              <w:rPr>
                <w:rFonts w:ascii="Cambria" w:hAnsi="Cambria"/>
                <w:b w:val="0"/>
              </w:rPr>
              <w:t>System should not display updated record as a first record.</w:t>
            </w:r>
            <w:bookmarkEnd w:id="3452"/>
            <w:bookmarkEnd w:id="3453"/>
          </w:p>
          <w:p w14:paraId="18FE0A28"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64D85B6C" w14:textId="77777777" w:rsidR="009274EA" w:rsidRDefault="00C53038">
            <w:pPr>
              <w:pStyle w:val="Heading112pt"/>
              <w:numPr>
                <w:ilvl w:val="1"/>
                <w:numId w:val="2"/>
              </w:numPr>
              <w:tabs>
                <w:tab w:val="left" w:pos="10620"/>
              </w:tabs>
              <w:rPr>
                <w:rFonts w:ascii="Cambria" w:hAnsi="Cambria"/>
              </w:rPr>
            </w:pPr>
            <w:bookmarkStart w:id="3454" w:name="_Toc137818752"/>
            <w:bookmarkStart w:id="3455" w:name="_Toc137831425"/>
            <w:r>
              <w:rPr>
                <w:rFonts w:ascii="Cambria" w:hAnsi="Cambria"/>
                <w:b w:val="0"/>
              </w:rPr>
              <w:t>Active ( By default active while created )</w:t>
            </w:r>
            <w:bookmarkEnd w:id="3454"/>
            <w:bookmarkEnd w:id="3455"/>
          </w:p>
          <w:p w14:paraId="5B383598" w14:textId="77777777" w:rsidR="009274EA" w:rsidRDefault="00C53038">
            <w:pPr>
              <w:pStyle w:val="Heading112pt"/>
              <w:numPr>
                <w:ilvl w:val="1"/>
                <w:numId w:val="2"/>
              </w:numPr>
              <w:tabs>
                <w:tab w:val="left" w:pos="10620"/>
              </w:tabs>
              <w:rPr>
                <w:rFonts w:ascii="Cambria" w:hAnsi="Cambria"/>
              </w:rPr>
            </w:pPr>
            <w:bookmarkStart w:id="3456" w:name="_Toc137818753"/>
            <w:bookmarkStart w:id="3457" w:name="_Toc137831426"/>
            <w:r>
              <w:rPr>
                <w:rFonts w:ascii="Cambria" w:hAnsi="Cambria"/>
                <w:b w:val="0"/>
              </w:rPr>
              <w:t>Inactive</w:t>
            </w:r>
            <w:bookmarkEnd w:id="3456"/>
            <w:bookmarkEnd w:id="3457"/>
          </w:p>
          <w:p w14:paraId="166CEF9F" w14:textId="77777777" w:rsidR="009274EA" w:rsidRDefault="00C53038">
            <w:pPr>
              <w:pStyle w:val="Heading112pt"/>
              <w:tabs>
                <w:tab w:val="left" w:pos="10620"/>
              </w:tabs>
              <w:rPr>
                <w:rFonts w:ascii="Cambria" w:hAnsi="Cambria"/>
              </w:rPr>
            </w:pPr>
            <w:bookmarkStart w:id="3458" w:name="_Toc137818754"/>
            <w:bookmarkStart w:id="3459" w:name="_Toc137831427"/>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3458"/>
            <w:bookmarkEnd w:id="3459"/>
          </w:p>
          <w:p w14:paraId="6C3173B6" w14:textId="77777777" w:rsidR="009274EA" w:rsidRDefault="00C53038">
            <w:pPr>
              <w:pStyle w:val="Heading112pt"/>
              <w:numPr>
                <w:ilvl w:val="1"/>
                <w:numId w:val="2"/>
              </w:numPr>
              <w:tabs>
                <w:tab w:val="left" w:pos="10620"/>
              </w:tabs>
              <w:rPr>
                <w:rFonts w:ascii="Cambria" w:hAnsi="Cambria"/>
              </w:rPr>
            </w:pPr>
            <w:bookmarkStart w:id="3460" w:name="_Toc137818755"/>
            <w:bookmarkStart w:id="3461" w:name="_Toc137831428"/>
            <w:r>
              <w:rPr>
                <w:rFonts w:ascii="Cambria" w:hAnsi="Cambria"/>
                <w:b w:val="0"/>
              </w:rPr>
              <w:t>Sr.</w:t>
            </w:r>
            <w:bookmarkEnd w:id="3460"/>
            <w:bookmarkEnd w:id="3461"/>
          </w:p>
          <w:p w14:paraId="4030FBDD" w14:textId="77777777" w:rsidR="009274EA" w:rsidRDefault="00C53038">
            <w:pPr>
              <w:pStyle w:val="Heading112pt"/>
              <w:numPr>
                <w:ilvl w:val="1"/>
                <w:numId w:val="2"/>
              </w:numPr>
              <w:tabs>
                <w:tab w:val="left" w:pos="10620"/>
              </w:tabs>
              <w:rPr>
                <w:rFonts w:ascii="Cambria" w:hAnsi="Cambria"/>
              </w:rPr>
            </w:pPr>
            <w:bookmarkStart w:id="3462" w:name="_Toc137818756"/>
            <w:bookmarkStart w:id="3463" w:name="_Toc137831429"/>
            <w:r>
              <w:rPr>
                <w:rFonts w:ascii="Cambria" w:hAnsi="Cambria"/>
                <w:b w:val="0"/>
              </w:rPr>
              <w:t>Charge Code name</w:t>
            </w:r>
            <w:bookmarkEnd w:id="3462"/>
            <w:bookmarkEnd w:id="3463"/>
          </w:p>
          <w:p w14:paraId="323B12BF" w14:textId="77777777" w:rsidR="009274EA" w:rsidRDefault="00C53038">
            <w:pPr>
              <w:pStyle w:val="Heading112pt"/>
              <w:numPr>
                <w:ilvl w:val="1"/>
                <w:numId w:val="2"/>
              </w:numPr>
              <w:tabs>
                <w:tab w:val="left" w:pos="10620"/>
              </w:tabs>
              <w:rPr>
                <w:rFonts w:ascii="Cambria" w:hAnsi="Cambria"/>
              </w:rPr>
            </w:pPr>
            <w:bookmarkStart w:id="3464" w:name="_Toc137818757"/>
            <w:bookmarkStart w:id="3465" w:name="_Toc137831430"/>
            <w:r>
              <w:rPr>
                <w:rFonts w:ascii="Cambria" w:hAnsi="Cambria"/>
                <w:b w:val="0"/>
              </w:rPr>
              <w:t>Charge Code</w:t>
            </w:r>
            <w:bookmarkEnd w:id="3464"/>
            <w:bookmarkEnd w:id="3465"/>
            <w:r>
              <w:rPr>
                <w:rFonts w:ascii="Cambria" w:hAnsi="Cambria"/>
                <w:b w:val="0"/>
              </w:rPr>
              <w:t xml:space="preserve"> </w:t>
            </w:r>
          </w:p>
          <w:p w14:paraId="1F4AEB7A" w14:textId="77777777" w:rsidR="009274EA" w:rsidRDefault="00C53038">
            <w:pPr>
              <w:pStyle w:val="Heading112pt"/>
              <w:numPr>
                <w:ilvl w:val="1"/>
                <w:numId w:val="2"/>
              </w:numPr>
              <w:tabs>
                <w:tab w:val="left" w:pos="10620"/>
              </w:tabs>
              <w:rPr>
                <w:rFonts w:ascii="Cambria" w:hAnsi="Cambria"/>
                <w:b w:val="0"/>
              </w:rPr>
            </w:pPr>
            <w:bookmarkStart w:id="3466" w:name="_Toc137818758"/>
            <w:bookmarkStart w:id="3467" w:name="_Toc137831431"/>
            <w:r>
              <w:rPr>
                <w:rFonts w:ascii="Cambria" w:hAnsi="Cambria"/>
                <w:b w:val="0"/>
              </w:rPr>
              <w:t>Action</w:t>
            </w:r>
            <w:bookmarkEnd w:id="3466"/>
            <w:bookmarkEnd w:id="3467"/>
          </w:p>
          <w:p w14:paraId="183862BE" w14:textId="77777777" w:rsidR="009274EA" w:rsidRDefault="00C53038">
            <w:pPr>
              <w:pStyle w:val="Heading112pt"/>
              <w:numPr>
                <w:ilvl w:val="2"/>
                <w:numId w:val="2"/>
              </w:numPr>
              <w:tabs>
                <w:tab w:val="left" w:pos="10620"/>
              </w:tabs>
              <w:rPr>
                <w:rFonts w:ascii="Cambria" w:hAnsi="Cambria"/>
                <w:b w:val="0"/>
              </w:rPr>
            </w:pPr>
            <w:bookmarkStart w:id="3468" w:name="_Toc137818759"/>
            <w:bookmarkStart w:id="3469" w:name="_Toc137831432"/>
            <w:r>
              <w:rPr>
                <w:rFonts w:ascii="Cambria" w:hAnsi="Cambria"/>
                <w:b w:val="0"/>
              </w:rPr>
              <w:t>Edit link</w:t>
            </w:r>
            <w:bookmarkEnd w:id="3468"/>
            <w:bookmarkEnd w:id="3469"/>
          </w:p>
          <w:p w14:paraId="4630C813" w14:textId="77777777" w:rsidR="009274EA" w:rsidRDefault="00C53038">
            <w:pPr>
              <w:pStyle w:val="Heading112pt"/>
              <w:numPr>
                <w:ilvl w:val="2"/>
                <w:numId w:val="2"/>
              </w:numPr>
              <w:tabs>
                <w:tab w:val="left" w:pos="10620"/>
              </w:tabs>
              <w:rPr>
                <w:rFonts w:ascii="Cambria" w:hAnsi="Cambria"/>
                <w:b w:val="0"/>
              </w:rPr>
            </w:pPr>
            <w:bookmarkStart w:id="3470" w:name="_Toc137818760"/>
            <w:bookmarkStart w:id="3471" w:name="_Toc137831433"/>
            <w:r>
              <w:rPr>
                <w:rFonts w:ascii="Cambria" w:hAnsi="Cambria"/>
                <w:b w:val="0"/>
              </w:rPr>
              <w:t>View link</w:t>
            </w:r>
            <w:bookmarkEnd w:id="3470"/>
            <w:bookmarkEnd w:id="3471"/>
          </w:p>
          <w:p w14:paraId="58784B74" w14:textId="77777777" w:rsidR="009274EA" w:rsidRDefault="00C53038">
            <w:pPr>
              <w:pStyle w:val="Heading112pt"/>
              <w:tabs>
                <w:tab w:val="left" w:pos="10620"/>
              </w:tabs>
              <w:rPr>
                <w:rFonts w:ascii="Cambria" w:hAnsi="Cambria"/>
              </w:rPr>
            </w:pPr>
            <w:bookmarkStart w:id="3472" w:name="_Toc137818761"/>
            <w:bookmarkStart w:id="3473" w:name="_Toc137831434"/>
            <w:r>
              <w:rPr>
                <w:rFonts w:ascii="Cambria" w:hAnsi="Cambria"/>
                <w:b w:val="0"/>
              </w:rPr>
              <w:t>System should display below fields when authorized user clicks on “Edit Charge Code”.</w:t>
            </w:r>
            <w:bookmarkEnd w:id="3472"/>
            <w:bookmarkEnd w:id="3473"/>
          </w:p>
          <w:p w14:paraId="19F39715" w14:textId="77777777" w:rsidR="009274EA" w:rsidRDefault="00C53038">
            <w:pPr>
              <w:pStyle w:val="Heading112pt"/>
              <w:numPr>
                <w:ilvl w:val="1"/>
                <w:numId w:val="2"/>
              </w:numPr>
              <w:tabs>
                <w:tab w:val="left" w:pos="10620"/>
              </w:tabs>
              <w:rPr>
                <w:rFonts w:ascii="Cambria" w:hAnsi="Cambria"/>
              </w:rPr>
            </w:pPr>
            <w:bookmarkStart w:id="3474" w:name="_Toc137818762"/>
            <w:bookmarkStart w:id="3475" w:name="_Toc137831435"/>
            <w:r>
              <w:rPr>
                <w:rFonts w:ascii="Cambria" w:hAnsi="Cambria"/>
                <w:b w:val="0"/>
              </w:rPr>
              <w:t>Charge Code name</w:t>
            </w:r>
            <w:bookmarkEnd w:id="3474"/>
            <w:bookmarkEnd w:id="3475"/>
          </w:p>
          <w:p w14:paraId="30F7B05C" w14:textId="77777777" w:rsidR="009274EA" w:rsidRDefault="00C53038">
            <w:pPr>
              <w:pStyle w:val="Heading112pt"/>
              <w:numPr>
                <w:ilvl w:val="1"/>
                <w:numId w:val="2"/>
              </w:numPr>
              <w:tabs>
                <w:tab w:val="left" w:pos="10620"/>
              </w:tabs>
              <w:rPr>
                <w:rFonts w:ascii="Cambria" w:hAnsi="Cambria"/>
              </w:rPr>
            </w:pPr>
            <w:bookmarkStart w:id="3476" w:name="_Toc137818763"/>
            <w:bookmarkStart w:id="3477" w:name="_Toc137831436"/>
            <w:r>
              <w:rPr>
                <w:rFonts w:ascii="Cambria" w:hAnsi="Cambria"/>
                <w:b w:val="0"/>
              </w:rPr>
              <w:t>Charge Code</w:t>
            </w:r>
            <w:bookmarkEnd w:id="3476"/>
            <w:bookmarkEnd w:id="3477"/>
            <w:r>
              <w:rPr>
                <w:rFonts w:ascii="Cambria" w:hAnsi="Cambria"/>
                <w:b w:val="0"/>
              </w:rPr>
              <w:t xml:space="preserve"> </w:t>
            </w:r>
          </w:p>
          <w:p w14:paraId="293587F3" w14:textId="77777777" w:rsidR="009274EA" w:rsidRDefault="00C53038">
            <w:pPr>
              <w:pStyle w:val="Heading112pt"/>
              <w:numPr>
                <w:ilvl w:val="1"/>
                <w:numId w:val="2"/>
              </w:numPr>
              <w:tabs>
                <w:tab w:val="left" w:pos="10620"/>
              </w:tabs>
              <w:rPr>
                <w:rFonts w:ascii="Cambria" w:hAnsi="Cambria"/>
                <w:b w:val="0"/>
              </w:rPr>
            </w:pPr>
            <w:bookmarkStart w:id="3478" w:name="_Toc137818764"/>
            <w:bookmarkStart w:id="3479" w:name="_Toc137831437"/>
            <w:r>
              <w:rPr>
                <w:rFonts w:ascii="Cambria" w:hAnsi="Cambria"/>
                <w:b w:val="0"/>
              </w:rPr>
              <w:t>Status</w:t>
            </w:r>
            <w:bookmarkEnd w:id="3478"/>
            <w:bookmarkEnd w:id="3479"/>
          </w:p>
          <w:p w14:paraId="05AD368B" w14:textId="77777777" w:rsidR="009274EA" w:rsidRDefault="00C53038">
            <w:pPr>
              <w:pStyle w:val="Heading112pt"/>
              <w:numPr>
                <w:ilvl w:val="2"/>
                <w:numId w:val="2"/>
              </w:numPr>
              <w:tabs>
                <w:tab w:val="left" w:pos="10620"/>
              </w:tabs>
              <w:rPr>
                <w:rFonts w:ascii="Cambria" w:hAnsi="Cambria"/>
                <w:b w:val="0"/>
              </w:rPr>
            </w:pPr>
            <w:bookmarkStart w:id="3480" w:name="_Toc137818765"/>
            <w:bookmarkStart w:id="3481" w:name="_Toc137831438"/>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3480"/>
            <w:bookmarkEnd w:id="3481"/>
          </w:p>
          <w:p w14:paraId="61122DFD" w14:textId="77777777" w:rsidR="009274EA" w:rsidRDefault="00C53038">
            <w:pPr>
              <w:pStyle w:val="Heading112pt"/>
              <w:numPr>
                <w:ilvl w:val="2"/>
                <w:numId w:val="2"/>
              </w:numPr>
              <w:tabs>
                <w:tab w:val="left" w:pos="10620"/>
              </w:tabs>
              <w:rPr>
                <w:rFonts w:ascii="Cambria" w:hAnsi="Cambria"/>
                <w:b w:val="0"/>
              </w:rPr>
            </w:pPr>
            <w:bookmarkStart w:id="3482" w:name="_Toc137818766"/>
            <w:bookmarkStart w:id="3483" w:name="_Toc137831439"/>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3482"/>
            <w:bookmarkEnd w:id="3483"/>
          </w:p>
          <w:p w14:paraId="117B254B" w14:textId="77777777" w:rsidR="009274EA" w:rsidRDefault="00C53038">
            <w:pPr>
              <w:pStyle w:val="Heading112pt"/>
              <w:numPr>
                <w:ilvl w:val="1"/>
                <w:numId w:val="2"/>
              </w:numPr>
              <w:tabs>
                <w:tab w:val="left" w:pos="10620"/>
              </w:tabs>
              <w:rPr>
                <w:rFonts w:ascii="Cambria" w:hAnsi="Cambria"/>
              </w:rPr>
            </w:pPr>
            <w:bookmarkStart w:id="3484" w:name="_Toc137818767"/>
            <w:bookmarkStart w:id="3485" w:name="_Toc137831440"/>
            <w:r>
              <w:rPr>
                <w:rFonts w:ascii="Cambria" w:hAnsi="Cambria"/>
                <w:b w:val="0"/>
              </w:rPr>
              <w:t>Update button.</w:t>
            </w:r>
            <w:bookmarkEnd w:id="3484"/>
            <w:bookmarkEnd w:id="3485"/>
          </w:p>
          <w:p w14:paraId="3C5274AE" w14:textId="77777777" w:rsidR="009274EA" w:rsidRDefault="00C53038">
            <w:pPr>
              <w:pStyle w:val="Heading112pt"/>
              <w:numPr>
                <w:ilvl w:val="1"/>
                <w:numId w:val="2"/>
              </w:numPr>
              <w:tabs>
                <w:tab w:val="left" w:pos="10620"/>
              </w:tabs>
              <w:rPr>
                <w:rFonts w:ascii="Cambria" w:hAnsi="Cambria"/>
              </w:rPr>
            </w:pPr>
            <w:bookmarkStart w:id="3486" w:name="_Toc137818768"/>
            <w:bookmarkStart w:id="3487" w:name="_Toc137831441"/>
            <w:r>
              <w:rPr>
                <w:rFonts w:ascii="Cambria" w:hAnsi="Cambria"/>
                <w:b w:val="0"/>
              </w:rPr>
              <w:t>Clear button.</w:t>
            </w:r>
            <w:bookmarkEnd w:id="3486"/>
            <w:bookmarkEnd w:id="3487"/>
          </w:p>
          <w:p w14:paraId="42530729" w14:textId="77777777" w:rsidR="009274EA" w:rsidRDefault="00C53038">
            <w:pPr>
              <w:pStyle w:val="Heading112pt"/>
              <w:numPr>
                <w:ilvl w:val="1"/>
                <w:numId w:val="2"/>
              </w:numPr>
              <w:tabs>
                <w:tab w:val="left" w:pos="10620"/>
              </w:tabs>
              <w:rPr>
                <w:rFonts w:ascii="Cambria" w:hAnsi="Cambria"/>
              </w:rPr>
            </w:pPr>
            <w:bookmarkStart w:id="3488" w:name="_Toc137818769"/>
            <w:bookmarkStart w:id="3489" w:name="_Toc137831442"/>
            <w:r>
              <w:rPr>
                <w:rFonts w:ascii="Cambria" w:hAnsi="Cambria"/>
                <w:b w:val="0"/>
              </w:rPr>
              <w:t>Cancel button.</w:t>
            </w:r>
            <w:bookmarkEnd w:id="3488"/>
            <w:bookmarkEnd w:id="3489"/>
          </w:p>
          <w:p w14:paraId="06468278" w14:textId="77777777" w:rsidR="009274EA" w:rsidRDefault="00C53038">
            <w:pPr>
              <w:pStyle w:val="Heading112pt"/>
              <w:tabs>
                <w:tab w:val="left" w:pos="10620"/>
              </w:tabs>
              <w:rPr>
                <w:rFonts w:ascii="Cambria" w:hAnsi="Cambria"/>
              </w:rPr>
            </w:pPr>
            <w:bookmarkStart w:id="3490" w:name="_Toc137818770"/>
            <w:bookmarkStart w:id="3491" w:name="_Toc137831443"/>
            <w:r>
              <w:rPr>
                <w:rFonts w:ascii="Cambria" w:hAnsi="Cambria"/>
                <w:b w:val="0"/>
              </w:rPr>
              <w:t>System should provide above mentioned fields as a mandatory fields.</w:t>
            </w:r>
            <w:bookmarkEnd w:id="3490"/>
            <w:bookmarkEnd w:id="3491"/>
          </w:p>
          <w:p w14:paraId="5A07EF83" w14:textId="77777777" w:rsidR="009274EA" w:rsidRDefault="00C53038">
            <w:pPr>
              <w:pStyle w:val="Heading112pt"/>
              <w:tabs>
                <w:tab w:val="left" w:pos="10620"/>
              </w:tabs>
              <w:rPr>
                <w:rFonts w:ascii="Cambria" w:hAnsi="Cambria"/>
              </w:rPr>
            </w:pPr>
            <w:bookmarkStart w:id="3492" w:name="_Toc137818771"/>
            <w:bookmarkStart w:id="3493" w:name="_Toc137831444"/>
            <w:r>
              <w:rPr>
                <w:rFonts w:ascii="Cambria" w:hAnsi="Cambria"/>
                <w:b w:val="0"/>
              </w:rPr>
              <w:t>System should display validation message “Please enter details” on click update button with blank fields.</w:t>
            </w:r>
            <w:bookmarkEnd w:id="3492"/>
            <w:bookmarkEnd w:id="3493"/>
          </w:p>
          <w:p w14:paraId="7D7C5E16" w14:textId="77777777" w:rsidR="009274EA" w:rsidRDefault="00C53038">
            <w:pPr>
              <w:pStyle w:val="Heading112pt"/>
              <w:tabs>
                <w:tab w:val="left" w:pos="10620"/>
              </w:tabs>
              <w:rPr>
                <w:rFonts w:ascii="Cambria" w:hAnsi="Cambria"/>
              </w:rPr>
            </w:pPr>
            <w:bookmarkStart w:id="3494" w:name="_Toc137818772"/>
            <w:bookmarkStart w:id="3495" w:name="_Toc137831445"/>
            <w:r>
              <w:rPr>
                <w:rFonts w:ascii="Cambria" w:hAnsi="Cambria"/>
                <w:b w:val="0"/>
              </w:rPr>
              <w:t>System should clear all input on click clear button.</w:t>
            </w:r>
            <w:bookmarkEnd w:id="3494"/>
            <w:bookmarkEnd w:id="3495"/>
          </w:p>
          <w:p w14:paraId="2732689B" w14:textId="77777777" w:rsidR="009274EA" w:rsidRDefault="00C53038">
            <w:pPr>
              <w:pStyle w:val="Heading112pt"/>
              <w:tabs>
                <w:tab w:val="left" w:pos="10620"/>
              </w:tabs>
              <w:rPr>
                <w:rFonts w:ascii="Cambria" w:hAnsi="Cambria"/>
              </w:rPr>
            </w:pPr>
            <w:bookmarkStart w:id="3496" w:name="_Toc137818773"/>
            <w:bookmarkStart w:id="3497" w:name="_Toc137831446"/>
            <w:r>
              <w:rPr>
                <w:rFonts w:ascii="Cambria" w:hAnsi="Cambria"/>
                <w:b w:val="0"/>
              </w:rPr>
              <w:t>System should redirect on log in home page on click cancel button.</w:t>
            </w:r>
            <w:bookmarkEnd w:id="3496"/>
            <w:bookmarkEnd w:id="3497"/>
          </w:p>
          <w:p w14:paraId="53E3CA77" w14:textId="77777777" w:rsidR="009274EA" w:rsidRDefault="00C53038">
            <w:pPr>
              <w:pStyle w:val="Heading112pt"/>
              <w:tabs>
                <w:tab w:val="left" w:pos="10620"/>
              </w:tabs>
              <w:rPr>
                <w:rFonts w:ascii="Cambria" w:hAnsi="Cambria"/>
              </w:rPr>
            </w:pPr>
            <w:bookmarkStart w:id="3498" w:name="_Toc137818774"/>
            <w:bookmarkStart w:id="3499" w:name="_Toc137831447"/>
            <w:r>
              <w:rPr>
                <w:rFonts w:ascii="Cambria" w:hAnsi="Cambria"/>
                <w:b w:val="0"/>
              </w:rPr>
              <w:t xml:space="preserve">System should allow to enter duplicate value in </w:t>
            </w:r>
            <w:r>
              <w:rPr>
                <w:rFonts w:ascii="Cambria" w:hAnsi="Cambria"/>
              </w:rPr>
              <w:t>Charge Code name</w:t>
            </w:r>
            <w:r>
              <w:rPr>
                <w:rFonts w:ascii="Cambria" w:hAnsi="Cambria"/>
                <w:b w:val="0"/>
              </w:rPr>
              <w:t xml:space="preserve"> field.</w:t>
            </w:r>
            <w:bookmarkEnd w:id="3498"/>
            <w:bookmarkEnd w:id="3499"/>
          </w:p>
          <w:p w14:paraId="64DB0DFF" w14:textId="77777777" w:rsidR="009274EA" w:rsidRDefault="00C53038">
            <w:pPr>
              <w:pStyle w:val="Heading112pt"/>
              <w:tabs>
                <w:tab w:val="left" w:pos="10620"/>
              </w:tabs>
              <w:rPr>
                <w:rFonts w:ascii="Cambria" w:hAnsi="Cambria"/>
              </w:rPr>
            </w:pPr>
            <w:bookmarkStart w:id="3500" w:name="_Toc137818775"/>
            <w:bookmarkStart w:id="3501" w:name="_Toc137831448"/>
            <w:r>
              <w:rPr>
                <w:rFonts w:ascii="Cambria" w:hAnsi="Cambria"/>
                <w:b w:val="0"/>
              </w:rPr>
              <w:t>System should not allow to enter duplicate value in</w:t>
            </w:r>
            <w:r>
              <w:rPr>
                <w:rFonts w:ascii="Cambria" w:hAnsi="Cambria"/>
              </w:rPr>
              <w:t xml:space="preserve"> Charge Code </w:t>
            </w:r>
            <w:r>
              <w:rPr>
                <w:rFonts w:ascii="Cambria" w:hAnsi="Cambria"/>
                <w:b w:val="0"/>
              </w:rPr>
              <w:t>and should validation “Charge Code de already exists”.</w:t>
            </w:r>
            <w:bookmarkEnd w:id="3500"/>
            <w:bookmarkEnd w:id="3501"/>
          </w:p>
          <w:p w14:paraId="42B4D683" w14:textId="77777777" w:rsidR="009274EA" w:rsidRDefault="00C53038">
            <w:pPr>
              <w:pStyle w:val="Heading112pt"/>
              <w:tabs>
                <w:tab w:val="left" w:pos="10620"/>
              </w:tabs>
              <w:rPr>
                <w:rFonts w:ascii="Cambria" w:hAnsi="Cambria"/>
              </w:rPr>
            </w:pPr>
            <w:bookmarkStart w:id="3502" w:name="_Toc137818776"/>
            <w:bookmarkStart w:id="3503" w:name="_Toc137831449"/>
            <w:r>
              <w:rPr>
                <w:rFonts w:ascii="Cambria" w:hAnsi="Cambria"/>
                <w:b w:val="0"/>
              </w:rPr>
              <w:lastRenderedPageBreak/>
              <w:t xml:space="preserve">System should display confirmation message </w:t>
            </w:r>
            <w:r>
              <w:rPr>
                <w:rFonts w:ascii="Cambria" w:hAnsi="Cambria"/>
              </w:rPr>
              <w:t>“Charge Code Updated successfully</w:t>
            </w:r>
            <w:r>
              <w:rPr>
                <w:rFonts w:ascii="Cambria" w:hAnsi="Cambria"/>
                <w:b w:val="0"/>
              </w:rPr>
              <w:t>” on click of submit button.</w:t>
            </w:r>
            <w:bookmarkEnd w:id="3502"/>
            <w:bookmarkEnd w:id="3503"/>
          </w:p>
          <w:p w14:paraId="2E96487E" w14:textId="77777777" w:rsidR="009274EA" w:rsidRDefault="00C53038">
            <w:pPr>
              <w:pStyle w:val="Heading112pt"/>
              <w:tabs>
                <w:tab w:val="left" w:pos="10620"/>
              </w:tabs>
              <w:rPr>
                <w:rFonts w:ascii="Cambria" w:hAnsi="Cambria"/>
              </w:rPr>
            </w:pPr>
            <w:bookmarkStart w:id="3504" w:name="_Toc137818777"/>
            <w:bookmarkStart w:id="3505" w:name="_Toc137831450"/>
            <w:r>
              <w:rPr>
                <w:rFonts w:ascii="Cambria" w:hAnsi="Cambria"/>
                <w:b w:val="0"/>
              </w:rPr>
              <w:t xml:space="preserve">System should move Charge Code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3504"/>
            <w:bookmarkEnd w:id="3505"/>
          </w:p>
          <w:p w14:paraId="5667C8A3" w14:textId="77777777" w:rsidR="009274EA" w:rsidRDefault="00C53038">
            <w:pPr>
              <w:pStyle w:val="Heading112pt"/>
              <w:tabs>
                <w:tab w:val="left" w:pos="10620"/>
              </w:tabs>
              <w:rPr>
                <w:rFonts w:ascii="Cambria" w:hAnsi="Cambria"/>
              </w:rPr>
            </w:pPr>
            <w:bookmarkStart w:id="3506" w:name="_Toc137818778"/>
            <w:bookmarkStart w:id="3507" w:name="_Toc137831451"/>
            <w:r>
              <w:rPr>
                <w:rFonts w:ascii="Cambria" w:hAnsi="Cambria"/>
                <w:b w:val="0"/>
              </w:rPr>
              <w:t>In existing and past transaction system should display the inactivated values.</w:t>
            </w:r>
            <w:bookmarkEnd w:id="3506"/>
            <w:bookmarkEnd w:id="3507"/>
          </w:p>
          <w:p w14:paraId="6688FE43" w14:textId="77777777" w:rsidR="009274EA" w:rsidRDefault="00C53038">
            <w:pPr>
              <w:pStyle w:val="Heading112pt"/>
              <w:tabs>
                <w:tab w:val="left" w:pos="10620"/>
              </w:tabs>
              <w:rPr>
                <w:rFonts w:ascii="Cambria" w:hAnsi="Cambria"/>
              </w:rPr>
            </w:pPr>
            <w:bookmarkStart w:id="3508" w:name="_Toc137818779"/>
            <w:bookmarkStart w:id="3509" w:name="_Toc137831452"/>
            <w:r>
              <w:rPr>
                <w:rFonts w:ascii="Cambria" w:hAnsi="Cambria"/>
                <w:b w:val="0"/>
              </w:rPr>
              <w:t xml:space="preserve">System should move Charge Code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3508"/>
            <w:bookmarkEnd w:id="3509"/>
          </w:p>
          <w:p w14:paraId="308F4382" w14:textId="77777777" w:rsidR="009274EA" w:rsidRDefault="00C53038">
            <w:pPr>
              <w:pStyle w:val="Heading112pt"/>
              <w:tabs>
                <w:tab w:val="left" w:pos="10620"/>
              </w:tabs>
              <w:rPr>
                <w:rFonts w:ascii="Cambria" w:hAnsi="Cambria"/>
              </w:rPr>
            </w:pPr>
            <w:bookmarkStart w:id="3510" w:name="_Toc137818780"/>
            <w:bookmarkStart w:id="3511" w:name="_Toc137831453"/>
            <w:r>
              <w:rPr>
                <w:rFonts w:ascii="Cambria" w:hAnsi="Cambria"/>
                <w:b w:val="0"/>
              </w:rPr>
              <w:t>In existing and past transaction system should not display the activated values.</w:t>
            </w:r>
            <w:bookmarkEnd w:id="3510"/>
            <w:bookmarkEnd w:id="3511"/>
          </w:p>
          <w:p w14:paraId="031D8CAD"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FAA700A" w14:textId="77777777" w:rsidR="009274EA" w:rsidRDefault="00C53038">
            <w:pPr>
              <w:pStyle w:val="Heading112pt"/>
              <w:rPr>
                <w:rFonts w:ascii="Cambria" w:hAnsi="Cambria"/>
                <w:b w:val="0"/>
              </w:rPr>
            </w:pPr>
            <w:r>
              <w:rPr>
                <w:rFonts w:ascii="Cambria" w:hAnsi="Cambria"/>
                <w:b w:val="0"/>
              </w:rPr>
              <w:t>System should capture the entry of “Charge  Name” update in audit trail report as “Charge  Name”:&lt; Charge  Name”  &gt; Updated”.</w:t>
            </w:r>
          </w:p>
          <w:p w14:paraId="6898E309" w14:textId="77777777" w:rsidR="009274EA" w:rsidRDefault="00C53038">
            <w:pPr>
              <w:pStyle w:val="Heading112pt"/>
              <w:rPr>
                <w:rFonts w:ascii="Cambria" w:hAnsi="Cambria"/>
                <w:b w:val="0"/>
              </w:rPr>
            </w:pPr>
            <w:r>
              <w:rPr>
                <w:rFonts w:ascii="Cambria" w:hAnsi="Cambria"/>
                <w:b w:val="0"/>
              </w:rPr>
              <w:t>System should capture the entry of “Charge  Code” update in audit trail report as “Charge  Code”:&lt; Charge  Code  &gt; Updated”.</w:t>
            </w:r>
          </w:p>
          <w:p w14:paraId="4C4AB1FA" w14:textId="77777777" w:rsidR="009274EA" w:rsidRDefault="009274EA">
            <w:pPr>
              <w:pStyle w:val="Heading112pt"/>
              <w:numPr>
                <w:ilvl w:val="0"/>
                <w:numId w:val="0"/>
              </w:numPr>
              <w:tabs>
                <w:tab w:val="left" w:pos="10620"/>
              </w:tabs>
              <w:rPr>
                <w:rFonts w:ascii="Cambria" w:hAnsi="Cambria"/>
                <w:u w:val="single"/>
              </w:rPr>
            </w:pPr>
            <w:bookmarkStart w:id="3512" w:name="_Toc137818781"/>
            <w:bookmarkStart w:id="3513" w:name="_Toc137831454"/>
          </w:p>
          <w:p w14:paraId="689A9843" w14:textId="77777777" w:rsidR="009274EA" w:rsidRDefault="00C53038">
            <w:pPr>
              <w:pStyle w:val="Heading112pt"/>
              <w:numPr>
                <w:ilvl w:val="0"/>
                <w:numId w:val="0"/>
              </w:numPr>
              <w:tabs>
                <w:tab w:val="left" w:pos="10620"/>
              </w:tabs>
              <w:rPr>
                <w:rFonts w:ascii="Cambria" w:hAnsi="Cambria"/>
              </w:rPr>
            </w:pPr>
            <w:r>
              <w:rPr>
                <w:rFonts w:ascii="Cambria" w:hAnsi="Cambria"/>
                <w:u w:val="single"/>
              </w:rPr>
              <w:t>View Mode</w:t>
            </w:r>
            <w:r>
              <w:rPr>
                <w:rFonts w:ascii="Cambria" w:hAnsi="Cambria"/>
                <w:b w:val="0"/>
              </w:rPr>
              <w:t xml:space="preserve"> :</w:t>
            </w:r>
            <w:bookmarkEnd w:id="3512"/>
            <w:bookmarkEnd w:id="3513"/>
          </w:p>
          <w:p w14:paraId="0DD03762" w14:textId="77777777" w:rsidR="009274EA" w:rsidRDefault="00C53038">
            <w:pPr>
              <w:pStyle w:val="Heading112pt"/>
              <w:tabs>
                <w:tab w:val="left" w:pos="10620"/>
              </w:tabs>
              <w:rPr>
                <w:rFonts w:ascii="Cambria" w:hAnsi="Cambria"/>
              </w:rPr>
            </w:pPr>
            <w:bookmarkStart w:id="3514" w:name="_Toc137818782"/>
            <w:bookmarkStart w:id="3515" w:name="_Toc137831455"/>
            <w:r>
              <w:rPr>
                <w:rFonts w:ascii="Cambria" w:hAnsi="Cambria"/>
                <w:b w:val="0"/>
              </w:rPr>
              <w:t>System should display all details of respective “Charge Code Value” under view mode on click of view link.</w:t>
            </w:r>
            <w:bookmarkEnd w:id="3514"/>
            <w:bookmarkEnd w:id="3515"/>
          </w:p>
          <w:p w14:paraId="07E95371" w14:textId="77777777" w:rsidR="009274EA" w:rsidRDefault="00C53038">
            <w:pPr>
              <w:pStyle w:val="Heading112pt"/>
              <w:tabs>
                <w:tab w:val="left" w:pos="10620"/>
              </w:tabs>
              <w:rPr>
                <w:rFonts w:ascii="Cambria" w:hAnsi="Cambria"/>
              </w:rPr>
            </w:pPr>
            <w:bookmarkStart w:id="3516" w:name="_Toc137818783"/>
            <w:bookmarkStart w:id="3517" w:name="_Toc137831456"/>
            <w:r>
              <w:rPr>
                <w:rFonts w:ascii="Cambria" w:hAnsi="Cambria"/>
                <w:b w:val="0"/>
              </w:rPr>
              <w:t>System should provide export to PDF and Excel option.</w:t>
            </w:r>
            <w:bookmarkEnd w:id="3516"/>
            <w:bookmarkEnd w:id="3517"/>
          </w:p>
          <w:p w14:paraId="1D32C94E" w14:textId="77777777" w:rsidR="009274EA" w:rsidRDefault="00C53038">
            <w:pPr>
              <w:pStyle w:val="Heading112pt"/>
              <w:tabs>
                <w:tab w:val="left" w:pos="10620"/>
              </w:tabs>
              <w:rPr>
                <w:rFonts w:ascii="Cambria" w:hAnsi="Cambria"/>
              </w:rPr>
            </w:pPr>
            <w:bookmarkStart w:id="3518" w:name="_Toc137818784"/>
            <w:bookmarkStart w:id="3519" w:name="_Toc137831457"/>
            <w:r>
              <w:rPr>
                <w:rFonts w:ascii="Cambria" w:hAnsi="Cambria"/>
                <w:b w:val="0"/>
              </w:rPr>
              <w:t>System should display below details in exported Excel/PDF file for respective Charge Code detail.</w:t>
            </w:r>
            <w:bookmarkEnd w:id="3518"/>
            <w:bookmarkEnd w:id="3519"/>
          </w:p>
          <w:p w14:paraId="4061721A" w14:textId="77777777" w:rsidR="009274EA" w:rsidRDefault="00C53038">
            <w:pPr>
              <w:pStyle w:val="Heading112pt"/>
              <w:numPr>
                <w:ilvl w:val="1"/>
                <w:numId w:val="2"/>
              </w:numPr>
              <w:tabs>
                <w:tab w:val="left" w:pos="10620"/>
              </w:tabs>
              <w:rPr>
                <w:rFonts w:ascii="Cambria" w:hAnsi="Cambria"/>
              </w:rPr>
            </w:pPr>
            <w:bookmarkStart w:id="3520" w:name="_Toc137818785"/>
            <w:bookmarkStart w:id="3521" w:name="_Toc137831458"/>
            <w:r>
              <w:rPr>
                <w:rFonts w:ascii="Cambria" w:hAnsi="Cambria"/>
                <w:b w:val="0"/>
              </w:rPr>
              <w:t>Sr.</w:t>
            </w:r>
            <w:bookmarkEnd w:id="3520"/>
            <w:bookmarkEnd w:id="3521"/>
          </w:p>
          <w:p w14:paraId="75633532" w14:textId="77777777" w:rsidR="009274EA" w:rsidRDefault="00C53038">
            <w:pPr>
              <w:pStyle w:val="Heading112pt"/>
              <w:numPr>
                <w:ilvl w:val="1"/>
                <w:numId w:val="2"/>
              </w:numPr>
              <w:tabs>
                <w:tab w:val="left" w:pos="10620"/>
              </w:tabs>
              <w:rPr>
                <w:rFonts w:ascii="Cambria" w:hAnsi="Cambria"/>
              </w:rPr>
            </w:pPr>
            <w:bookmarkStart w:id="3522" w:name="_Toc137818786"/>
            <w:bookmarkStart w:id="3523" w:name="_Toc137831459"/>
            <w:r>
              <w:rPr>
                <w:rFonts w:ascii="Cambria" w:hAnsi="Cambria"/>
                <w:b w:val="0"/>
              </w:rPr>
              <w:t>Charge Code Name</w:t>
            </w:r>
            <w:bookmarkEnd w:id="3522"/>
            <w:bookmarkEnd w:id="3523"/>
          </w:p>
          <w:p w14:paraId="79FCB2A0" w14:textId="77777777" w:rsidR="009274EA" w:rsidRDefault="00C53038">
            <w:pPr>
              <w:pStyle w:val="Heading112pt"/>
              <w:numPr>
                <w:ilvl w:val="1"/>
                <w:numId w:val="2"/>
              </w:numPr>
              <w:tabs>
                <w:tab w:val="left" w:pos="10620"/>
              </w:tabs>
              <w:rPr>
                <w:rFonts w:ascii="Cambria" w:hAnsi="Cambria"/>
              </w:rPr>
            </w:pPr>
            <w:bookmarkStart w:id="3524" w:name="_Toc137818787"/>
            <w:bookmarkStart w:id="3525" w:name="_Toc137831460"/>
            <w:r>
              <w:rPr>
                <w:rFonts w:ascii="Cambria" w:hAnsi="Cambria"/>
                <w:b w:val="0"/>
              </w:rPr>
              <w:t>Charge Code</w:t>
            </w:r>
            <w:bookmarkEnd w:id="3524"/>
            <w:bookmarkEnd w:id="3525"/>
            <w:r>
              <w:rPr>
                <w:rFonts w:ascii="Cambria" w:hAnsi="Cambria"/>
                <w:b w:val="0"/>
              </w:rPr>
              <w:t xml:space="preserve"> </w:t>
            </w:r>
          </w:p>
          <w:p w14:paraId="6E5DA0E1" w14:textId="77777777" w:rsidR="009274EA" w:rsidRDefault="00C53038">
            <w:pPr>
              <w:pStyle w:val="Heading112pt"/>
              <w:numPr>
                <w:ilvl w:val="1"/>
                <w:numId w:val="2"/>
              </w:numPr>
              <w:tabs>
                <w:tab w:val="left" w:pos="10620"/>
              </w:tabs>
              <w:rPr>
                <w:rFonts w:ascii="Cambria" w:hAnsi="Cambria"/>
              </w:rPr>
            </w:pPr>
            <w:bookmarkStart w:id="3526" w:name="_Toc137818788"/>
            <w:bookmarkStart w:id="3527" w:name="_Toc137831461"/>
            <w:r>
              <w:rPr>
                <w:rFonts w:ascii="Cambria" w:hAnsi="Cambria"/>
                <w:b w:val="0"/>
              </w:rPr>
              <w:t>Status</w:t>
            </w:r>
            <w:bookmarkEnd w:id="3526"/>
            <w:bookmarkEnd w:id="3527"/>
          </w:p>
          <w:p w14:paraId="18F1C237" w14:textId="77777777" w:rsidR="009274EA" w:rsidRDefault="00C53038">
            <w:pPr>
              <w:pStyle w:val="Heading112pt"/>
              <w:numPr>
                <w:ilvl w:val="2"/>
                <w:numId w:val="2"/>
              </w:numPr>
              <w:tabs>
                <w:tab w:val="left" w:pos="10620"/>
              </w:tabs>
              <w:rPr>
                <w:rFonts w:ascii="Cambria" w:hAnsi="Cambria"/>
              </w:rPr>
            </w:pPr>
            <w:bookmarkStart w:id="3528" w:name="_Toc137818789"/>
            <w:bookmarkStart w:id="3529" w:name="_Toc137831462"/>
            <w:r>
              <w:rPr>
                <w:rFonts w:ascii="Cambria" w:hAnsi="Cambria"/>
                <w:b w:val="0"/>
              </w:rPr>
              <w:t>Active</w:t>
            </w:r>
            <w:bookmarkEnd w:id="3528"/>
            <w:bookmarkEnd w:id="3529"/>
          </w:p>
          <w:p w14:paraId="0DB46FCE" w14:textId="77777777" w:rsidR="009274EA" w:rsidRDefault="00C53038">
            <w:pPr>
              <w:pStyle w:val="Heading112pt"/>
              <w:numPr>
                <w:ilvl w:val="2"/>
                <w:numId w:val="2"/>
              </w:numPr>
              <w:tabs>
                <w:tab w:val="left" w:pos="10620"/>
              </w:tabs>
              <w:rPr>
                <w:rFonts w:ascii="Cambria" w:hAnsi="Cambria"/>
              </w:rPr>
            </w:pPr>
            <w:bookmarkStart w:id="3530" w:name="_Toc137818790"/>
            <w:bookmarkStart w:id="3531" w:name="_Toc137831463"/>
            <w:r>
              <w:rPr>
                <w:rFonts w:ascii="Cambria" w:hAnsi="Cambria"/>
                <w:b w:val="0"/>
              </w:rPr>
              <w:t>Inactive</w:t>
            </w:r>
            <w:bookmarkEnd w:id="3530"/>
            <w:bookmarkEnd w:id="3531"/>
          </w:p>
          <w:p w14:paraId="5E31F1AC" w14:textId="77777777" w:rsidR="009274EA" w:rsidRDefault="00C53038">
            <w:pPr>
              <w:pStyle w:val="Heading112pt"/>
              <w:tabs>
                <w:tab w:val="left" w:pos="10620"/>
              </w:tabs>
              <w:rPr>
                <w:rFonts w:ascii="Cambria" w:hAnsi="Cambria"/>
              </w:rPr>
            </w:pPr>
            <w:bookmarkStart w:id="3532" w:name="_Toc137818791"/>
            <w:bookmarkStart w:id="3533" w:name="_Toc137831464"/>
            <w:r>
              <w:rPr>
                <w:rFonts w:ascii="Cambria" w:hAnsi="Cambria"/>
                <w:b w:val="0"/>
              </w:rPr>
              <w:t>System should not allow to change the detail in view mode.</w:t>
            </w:r>
            <w:bookmarkEnd w:id="3532"/>
            <w:bookmarkEnd w:id="3533"/>
          </w:p>
          <w:p w14:paraId="3D114A65" w14:textId="77777777" w:rsidR="009274EA" w:rsidRDefault="00C53038">
            <w:pPr>
              <w:pStyle w:val="Heading112pt"/>
              <w:numPr>
                <w:ilvl w:val="0"/>
                <w:numId w:val="0"/>
              </w:numPr>
              <w:tabs>
                <w:tab w:val="left" w:pos="10620"/>
              </w:tabs>
              <w:ind w:left="360" w:hanging="360"/>
              <w:rPr>
                <w:rFonts w:ascii="Cambria" w:hAnsi="Cambria"/>
                <w:b w:val="0"/>
              </w:rPr>
            </w:pPr>
            <w:bookmarkStart w:id="3534" w:name="_Toc137818792"/>
            <w:bookmarkStart w:id="3535" w:name="_Toc137831465"/>
            <w:r>
              <w:rPr>
                <w:rFonts w:ascii="Cambria" w:hAnsi="Cambria"/>
                <w:u w:val="single"/>
              </w:rPr>
              <w:t>Uploaded Document section</w:t>
            </w:r>
            <w:r>
              <w:rPr>
                <w:rFonts w:ascii="Cambria" w:hAnsi="Cambria"/>
                <w:b w:val="0"/>
              </w:rPr>
              <w:t xml:space="preserve"> :</w:t>
            </w:r>
            <w:bookmarkEnd w:id="3534"/>
            <w:bookmarkEnd w:id="3535"/>
          </w:p>
          <w:p w14:paraId="5B5FE8A5" w14:textId="77777777" w:rsidR="009274EA" w:rsidRDefault="00C53038">
            <w:pPr>
              <w:pStyle w:val="Heading112pt"/>
              <w:tabs>
                <w:tab w:val="left" w:pos="10620"/>
              </w:tabs>
              <w:rPr>
                <w:rFonts w:ascii="Cambria" w:hAnsi="Cambria"/>
              </w:rPr>
            </w:pPr>
            <w:bookmarkStart w:id="3536" w:name="_Toc137818793"/>
            <w:bookmarkStart w:id="3537" w:name="_Toc137831466"/>
            <w:r>
              <w:rPr>
                <w:rFonts w:ascii="Cambria" w:hAnsi="Cambria"/>
                <w:b w:val="0"/>
              </w:rPr>
              <w:t>System should display the list of PDF documents uploaded while doing any activity in master.</w:t>
            </w:r>
            <w:bookmarkEnd w:id="3536"/>
            <w:bookmarkEnd w:id="3537"/>
          </w:p>
          <w:p w14:paraId="096CE79F" w14:textId="77777777" w:rsidR="009274EA" w:rsidRDefault="00C53038">
            <w:pPr>
              <w:pStyle w:val="Heading112pt"/>
              <w:tabs>
                <w:tab w:val="left" w:pos="10620"/>
              </w:tabs>
              <w:rPr>
                <w:rFonts w:ascii="Cambria" w:hAnsi="Cambria"/>
              </w:rPr>
            </w:pPr>
            <w:bookmarkStart w:id="3538" w:name="_Toc137818794"/>
            <w:bookmarkStart w:id="3539" w:name="_Toc137831467"/>
            <w:r>
              <w:rPr>
                <w:rFonts w:ascii="Cambria" w:hAnsi="Cambria"/>
                <w:b w:val="0"/>
              </w:rPr>
              <w:t>System should below detail in uploaded document section.</w:t>
            </w:r>
            <w:bookmarkEnd w:id="3538"/>
            <w:bookmarkEnd w:id="3539"/>
          </w:p>
          <w:p w14:paraId="31FE84E5" w14:textId="77777777" w:rsidR="009274EA" w:rsidRDefault="00C53038">
            <w:pPr>
              <w:pStyle w:val="Heading112pt"/>
              <w:numPr>
                <w:ilvl w:val="1"/>
                <w:numId w:val="2"/>
              </w:numPr>
              <w:tabs>
                <w:tab w:val="left" w:pos="10620"/>
              </w:tabs>
              <w:rPr>
                <w:rFonts w:ascii="Cambria" w:hAnsi="Cambria"/>
              </w:rPr>
            </w:pPr>
            <w:bookmarkStart w:id="3540" w:name="_Toc137818795"/>
            <w:bookmarkStart w:id="3541" w:name="_Toc137831468"/>
            <w:r>
              <w:rPr>
                <w:rFonts w:ascii="Cambria" w:hAnsi="Cambria"/>
                <w:b w:val="0"/>
              </w:rPr>
              <w:t>Sr.</w:t>
            </w:r>
            <w:bookmarkEnd w:id="3540"/>
            <w:bookmarkEnd w:id="3541"/>
          </w:p>
          <w:p w14:paraId="0C3D1FA2" w14:textId="77777777" w:rsidR="009274EA" w:rsidRDefault="00C53038">
            <w:pPr>
              <w:pStyle w:val="Heading112pt"/>
              <w:numPr>
                <w:ilvl w:val="1"/>
                <w:numId w:val="2"/>
              </w:numPr>
              <w:tabs>
                <w:tab w:val="left" w:pos="10620"/>
              </w:tabs>
              <w:rPr>
                <w:rFonts w:ascii="Cambria" w:hAnsi="Cambria"/>
              </w:rPr>
            </w:pPr>
            <w:r>
              <w:rPr>
                <w:rFonts w:ascii="Cambria" w:hAnsi="Cambria"/>
                <w:b w:val="0"/>
              </w:rPr>
              <w:t>Charge Code</w:t>
            </w:r>
          </w:p>
          <w:p w14:paraId="1FF3468C" w14:textId="77777777" w:rsidR="009274EA" w:rsidRDefault="00C53038">
            <w:pPr>
              <w:pStyle w:val="Heading112pt"/>
              <w:numPr>
                <w:ilvl w:val="1"/>
                <w:numId w:val="2"/>
              </w:numPr>
              <w:tabs>
                <w:tab w:val="left" w:pos="10620"/>
              </w:tabs>
              <w:rPr>
                <w:rFonts w:ascii="Cambria" w:hAnsi="Cambria"/>
              </w:rPr>
            </w:pPr>
            <w:bookmarkStart w:id="3542" w:name="_Toc137818796"/>
            <w:bookmarkStart w:id="3543" w:name="_Toc137831469"/>
            <w:r>
              <w:rPr>
                <w:rFonts w:ascii="Cambria" w:hAnsi="Cambria"/>
                <w:b w:val="0"/>
              </w:rPr>
              <w:t>Document Brief/Remarks</w:t>
            </w:r>
            <w:bookmarkEnd w:id="3542"/>
            <w:bookmarkEnd w:id="3543"/>
          </w:p>
          <w:p w14:paraId="52E62148" w14:textId="77777777" w:rsidR="009274EA" w:rsidRDefault="00C53038">
            <w:pPr>
              <w:pStyle w:val="Heading112pt"/>
              <w:numPr>
                <w:ilvl w:val="1"/>
                <w:numId w:val="2"/>
              </w:numPr>
              <w:tabs>
                <w:tab w:val="left" w:pos="10620"/>
              </w:tabs>
              <w:rPr>
                <w:rFonts w:ascii="Cambria" w:hAnsi="Cambria"/>
              </w:rPr>
            </w:pPr>
            <w:bookmarkStart w:id="3544" w:name="_Toc137818797"/>
            <w:bookmarkStart w:id="3545" w:name="_Toc137831470"/>
            <w:r>
              <w:rPr>
                <w:rFonts w:ascii="Cambria" w:hAnsi="Cambria"/>
                <w:b w:val="0"/>
              </w:rPr>
              <w:lastRenderedPageBreak/>
              <w:t>Document upload date and time</w:t>
            </w:r>
            <w:bookmarkEnd w:id="3544"/>
            <w:bookmarkEnd w:id="3545"/>
          </w:p>
          <w:p w14:paraId="61979860" w14:textId="77777777" w:rsidR="009274EA" w:rsidRDefault="00C53038">
            <w:pPr>
              <w:pStyle w:val="Heading112pt"/>
              <w:numPr>
                <w:ilvl w:val="1"/>
                <w:numId w:val="2"/>
              </w:numPr>
              <w:tabs>
                <w:tab w:val="left" w:pos="10620"/>
              </w:tabs>
              <w:rPr>
                <w:rFonts w:ascii="Cambria" w:hAnsi="Cambria"/>
              </w:rPr>
            </w:pPr>
            <w:bookmarkStart w:id="3546" w:name="_Toc137818798"/>
            <w:bookmarkStart w:id="3547" w:name="_Toc137831471"/>
            <w:r>
              <w:rPr>
                <w:rFonts w:ascii="Cambria" w:hAnsi="Cambria"/>
                <w:b w:val="0"/>
              </w:rPr>
              <w:t>Action</w:t>
            </w:r>
            <w:bookmarkEnd w:id="3546"/>
            <w:bookmarkEnd w:id="3547"/>
            <w:r>
              <w:rPr>
                <w:rFonts w:ascii="Cambria" w:hAnsi="Cambria"/>
                <w:b w:val="0"/>
              </w:rPr>
              <w:t xml:space="preserve"> </w:t>
            </w:r>
          </w:p>
          <w:p w14:paraId="0FBD972F" w14:textId="77777777" w:rsidR="009274EA" w:rsidRDefault="00C53038">
            <w:pPr>
              <w:pStyle w:val="Heading112pt"/>
              <w:numPr>
                <w:ilvl w:val="2"/>
                <w:numId w:val="2"/>
              </w:numPr>
              <w:tabs>
                <w:tab w:val="left" w:pos="10620"/>
              </w:tabs>
              <w:rPr>
                <w:rFonts w:ascii="Cambria" w:hAnsi="Cambria"/>
              </w:rPr>
            </w:pPr>
            <w:bookmarkStart w:id="3548" w:name="_Toc137818799"/>
            <w:bookmarkStart w:id="3549" w:name="_Toc137831472"/>
            <w:r>
              <w:rPr>
                <w:rFonts w:ascii="Cambria" w:hAnsi="Cambria"/>
                <w:b w:val="0"/>
              </w:rPr>
              <w:t>Download document link.</w:t>
            </w:r>
            <w:bookmarkEnd w:id="3548"/>
            <w:bookmarkEnd w:id="3549"/>
          </w:p>
          <w:p w14:paraId="775DA6A9" w14:textId="77777777" w:rsidR="009274EA" w:rsidRDefault="00C53038">
            <w:pPr>
              <w:pStyle w:val="Heading112pt"/>
              <w:numPr>
                <w:ilvl w:val="2"/>
                <w:numId w:val="2"/>
              </w:numPr>
              <w:tabs>
                <w:tab w:val="left" w:pos="10620"/>
              </w:tabs>
              <w:rPr>
                <w:rFonts w:ascii="Cambria" w:hAnsi="Cambria"/>
              </w:rPr>
            </w:pPr>
            <w:bookmarkStart w:id="3550" w:name="_Toc137818800"/>
            <w:bookmarkStart w:id="3551" w:name="_Toc137831473"/>
            <w:r>
              <w:rPr>
                <w:rFonts w:ascii="Cambria" w:hAnsi="Cambria"/>
                <w:b w:val="0"/>
              </w:rPr>
              <w:t>Preview document link.</w:t>
            </w:r>
            <w:bookmarkEnd w:id="3550"/>
            <w:bookmarkEnd w:id="3551"/>
          </w:p>
          <w:p w14:paraId="5ECF9143" w14:textId="77777777" w:rsidR="009274EA" w:rsidRDefault="00C53038">
            <w:pPr>
              <w:pStyle w:val="Heading112pt"/>
              <w:tabs>
                <w:tab w:val="left" w:pos="10620"/>
              </w:tabs>
              <w:rPr>
                <w:rFonts w:ascii="Cambria" w:hAnsi="Cambria"/>
              </w:rPr>
            </w:pPr>
            <w:bookmarkStart w:id="3552" w:name="_Toc137818801"/>
            <w:bookmarkStart w:id="3553" w:name="_Toc137831474"/>
            <w:r>
              <w:rPr>
                <w:rFonts w:ascii="Cambria" w:hAnsi="Cambria"/>
                <w:b w:val="0"/>
              </w:rPr>
              <w:t>System should download the document on click “Download document” link.</w:t>
            </w:r>
            <w:bookmarkEnd w:id="3552"/>
            <w:bookmarkEnd w:id="3553"/>
          </w:p>
          <w:p w14:paraId="5C049885" w14:textId="77777777" w:rsidR="009274EA" w:rsidRDefault="00C53038">
            <w:pPr>
              <w:pStyle w:val="Heading112pt"/>
              <w:tabs>
                <w:tab w:val="left" w:pos="10620"/>
              </w:tabs>
              <w:rPr>
                <w:rFonts w:ascii="Cambria" w:hAnsi="Cambria"/>
                <w:b w:val="0"/>
              </w:rPr>
            </w:pPr>
            <w:bookmarkStart w:id="3554" w:name="_Toc137818802"/>
            <w:bookmarkStart w:id="3555" w:name="_Toc137831475"/>
            <w:r>
              <w:rPr>
                <w:rFonts w:ascii="Cambria" w:hAnsi="Cambria"/>
                <w:b w:val="0"/>
              </w:rPr>
              <w:t>System should display the document without download on screen with PDF viewer on click “Preview Document” link.</w:t>
            </w:r>
            <w:bookmarkEnd w:id="3554"/>
            <w:bookmarkEnd w:id="3555"/>
          </w:p>
          <w:p w14:paraId="375C16B6" w14:textId="77777777" w:rsidR="009274EA" w:rsidRDefault="00C53038">
            <w:pPr>
              <w:pStyle w:val="Heading112pt"/>
              <w:numPr>
                <w:ilvl w:val="0"/>
                <w:numId w:val="0"/>
              </w:numPr>
              <w:tabs>
                <w:tab w:val="left" w:pos="10620"/>
              </w:tabs>
              <w:ind w:left="360" w:hanging="360"/>
              <w:rPr>
                <w:rFonts w:ascii="Cambria" w:hAnsi="Cambria"/>
                <w:b w:val="0"/>
              </w:rPr>
            </w:pPr>
            <w:bookmarkStart w:id="3556" w:name="_Toc137818803"/>
            <w:bookmarkStart w:id="3557" w:name="_Toc137831476"/>
            <w:r>
              <w:rPr>
                <w:rFonts w:ascii="Cambria" w:hAnsi="Cambria"/>
                <w:u w:val="single"/>
              </w:rPr>
              <w:t>View  History for &lt;Master Name&gt; Update</w:t>
            </w:r>
            <w:r>
              <w:rPr>
                <w:rFonts w:ascii="Cambria" w:hAnsi="Cambria"/>
                <w:b w:val="0"/>
              </w:rPr>
              <w:t>:</w:t>
            </w:r>
            <w:bookmarkEnd w:id="3556"/>
            <w:bookmarkEnd w:id="3557"/>
          </w:p>
          <w:p w14:paraId="62E00946" w14:textId="77777777" w:rsidR="009274EA" w:rsidRDefault="00C53038">
            <w:pPr>
              <w:pStyle w:val="Heading112pt"/>
              <w:tabs>
                <w:tab w:val="left" w:pos="10620"/>
              </w:tabs>
              <w:rPr>
                <w:rFonts w:ascii="Cambria" w:hAnsi="Cambria"/>
                <w:b w:val="0"/>
              </w:rPr>
            </w:pPr>
            <w:bookmarkStart w:id="3558" w:name="_Toc137818804"/>
            <w:bookmarkStart w:id="3559" w:name="_Toc137831477"/>
            <w:r>
              <w:rPr>
                <w:rFonts w:ascii="Cambria" w:hAnsi="Cambria"/>
                <w:b w:val="0"/>
              </w:rPr>
              <w:t>System should maintain and display history of every update for respective master value.</w:t>
            </w:r>
            <w:bookmarkEnd w:id="3558"/>
            <w:bookmarkEnd w:id="3559"/>
          </w:p>
          <w:p w14:paraId="47D0B55F" w14:textId="77777777" w:rsidR="009274EA" w:rsidRDefault="00C53038">
            <w:pPr>
              <w:pStyle w:val="Heading112pt"/>
              <w:tabs>
                <w:tab w:val="left" w:pos="10620"/>
              </w:tabs>
              <w:rPr>
                <w:rFonts w:ascii="Cambria" w:hAnsi="Cambria"/>
                <w:b w:val="0"/>
              </w:rPr>
            </w:pPr>
            <w:bookmarkStart w:id="3560" w:name="_Toc137818805"/>
            <w:bookmarkStart w:id="3561" w:name="_Toc137831478"/>
            <w:r>
              <w:rPr>
                <w:rFonts w:ascii="Cambria" w:hAnsi="Cambria"/>
                <w:b w:val="0"/>
              </w:rPr>
              <w:t>System should display below detail View History Section.</w:t>
            </w:r>
            <w:bookmarkEnd w:id="3560"/>
            <w:bookmarkEnd w:id="3561"/>
          </w:p>
          <w:p w14:paraId="2CCAC96A" w14:textId="77777777" w:rsidR="009274EA" w:rsidRDefault="00C53038">
            <w:pPr>
              <w:pStyle w:val="Heading112pt"/>
              <w:numPr>
                <w:ilvl w:val="1"/>
                <w:numId w:val="2"/>
              </w:numPr>
              <w:tabs>
                <w:tab w:val="left" w:pos="10620"/>
              </w:tabs>
              <w:rPr>
                <w:rFonts w:ascii="Cambria" w:hAnsi="Cambria"/>
                <w:b w:val="0"/>
              </w:rPr>
            </w:pPr>
            <w:bookmarkStart w:id="3562" w:name="_Toc137818806"/>
            <w:bookmarkStart w:id="3563" w:name="_Toc137831479"/>
            <w:r>
              <w:rPr>
                <w:rFonts w:ascii="Cambria" w:hAnsi="Cambria"/>
                <w:b w:val="0"/>
              </w:rPr>
              <w:t>Sr.</w:t>
            </w:r>
            <w:bookmarkEnd w:id="3562"/>
            <w:bookmarkEnd w:id="3563"/>
          </w:p>
          <w:p w14:paraId="7A9DC16B" w14:textId="77777777" w:rsidR="009274EA" w:rsidRDefault="00C53038">
            <w:pPr>
              <w:pStyle w:val="Heading112pt"/>
              <w:numPr>
                <w:ilvl w:val="1"/>
                <w:numId w:val="2"/>
              </w:numPr>
              <w:tabs>
                <w:tab w:val="left" w:pos="10620"/>
              </w:tabs>
              <w:rPr>
                <w:rFonts w:ascii="Cambria" w:hAnsi="Cambria"/>
                <w:b w:val="0"/>
              </w:rPr>
            </w:pPr>
            <w:bookmarkStart w:id="3564" w:name="_Toc137818807"/>
            <w:bookmarkStart w:id="3565" w:name="_Toc137831480"/>
            <w:r>
              <w:rPr>
                <w:rFonts w:ascii="Cambria" w:hAnsi="Cambria"/>
                <w:b w:val="0"/>
              </w:rPr>
              <w:t>Old Value</w:t>
            </w:r>
            <w:bookmarkEnd w:id="3564"/>
            <w:bookmarkEnd w:id="3565"/>
          </w:p>
          <w:p w14:paraId="111224E1" w14:textId="77777777" w:rsidR="009274EA" w:rsidRDefault="00C53038">
            <w:pPr>
              <w:pStyle w:val="Heading112pt"/>
              <w:numPr>
                <w:ilvl w:val="1"/>
                <w:numId w:val="2"/>
              </w:numPr>
              <w:tabs>
                <w:tab w:val="left" w:pos="10620"/>
              </w:tabs>
              <w:rPr>
                <w:rFonts w:ascii="Cambria" w:hAnsi="Cambria"/>
                <w:b w:val="0"/>
              </w:rPr>
            </w:pPr>
            <w:bookmarkStart w:id="3566" w:name="_Toc137818808"/>
            <w:bookmarkStart w:id="3567" w:name="_Toc137831481"/>
            <w:r>
              <w:rPr>
                <w:rFonts w:ascii="Cambria" w:hAnsi="Cambria"/>
                <w:b w:val="0"/>
              </w:rPr>
              <w:t>New Value</w:t>
            </w:r>
            <w:bookmarkEnd w:id="3566"/>
            <w:bookmarkEnd w:id="3567"/>
          </w:p>
          <w:p w14:paraId="001D7AB9" w14:textId="77777777" w:rsidR="009274EA" w:rsidRDefault="00C53038">
            <w:pPr>
              <w:pStyle w:val="Heading112pt"/>
              <w:numPr>
                <w:ilvl w:val="1"/>
                <w:numId w:val="2"/>
              </w:numPr>
              <w:tabs>
                <w:tab w:val="left" w:pos="10620"/>
              </w:tabs>
              <w:rPr>
                <w:rFonts w:ascii="Cambria" w:hAnsi="Cambria"/>
              </w:rPr>
            </w:pPr>
            <w:bookmarkStart w:id="3568" w:name="_Toc137818809"/>
            <w:bookmarkStart w:id="3569" w:name="_Toc137831482"/>
            <w:r>
              <w:rPr>
                <w:rFonts w:ascii="Cambria" w:hAnsi="Cambria"/>
                <w:b w:val="0"/>
              </w:rPr>
              <w:t>Updated on Date and Time</w:t>
            </w:r>
            <w:bookmarkEnd w:id="3568"/>
            <w:bookmarkEnd w:id="3569"/>
          </w:p>
          <w:p w14:paraId="05F9BA6A" w14:textId="77777777" w:rsidR="009274EA" w:rsidRDefault="00C53038">
            <w:pPr>
              <w:pStyle w:val="Heading112pt"/>
              <w:numPr>
                <w:ilvl w:val="1"/>
                <w:numId w:val="2"/>
              </w:numPr>
              <w:tabs>
                <w:tab w:val="left" w:pos="10620"/>
              </w:tabs>
              <w:rPr>
                <w:rFonts w:ascii="Cambria" w:hAnsi="Cambria"/>
              </w:rPr>
            </w:pPr>
            <w:bookmarkStart w:id="3570" w:name="_Toc137818810"/>
            <w:bookmarkStart w:id="3571" w:name="_Toc137831483"/>
            <w:r>
              <w:rPr>
                <w:rFonts w:ascii="Cambria" w:hAnsi="Cambria"/>
                <w:b w:val="0"/>
              </w:rPr>
              <w:t>Updated by</w:t>
            </w:r>
            <w:bookmarkEnd w:id="3570"/>
            <w:bookmarkEnd w:id="3571"/>
          </w:p>
        </w:tc>
      </w:tr>
      <w:tr w:rsidR="009274EA" w14:paraId="38A4E9A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A95F1E2"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356D2EB0" w14:textId="77777777" w:rsidR="009274EA" w:rsidRDefault="00C53038">
            <w:pPr>
              <w:numPr>
                <w:ilvl w:val="0"/>
                <w:numId w:val="1"/>
              </w:numPr>
              <w:tabs>
                <w:tab w:val="left" w:pos="10620"/>
              </w:tabs>
              <w:spacing w:after="0" w:line="360" w:lineRule="auto"/>
            </w:pPr>
            <w:r>
              <w:t>TAO User/Tea Board Admin User/Authorized User</w:t>
            </w:r>
          </w:p>
        </w:tc>
      </w:tr>
    </w:tbl>
    <w:p w14:paraId="29A3C192" w14:textId="77777777" w:rsidR="009274EA" w:rsidRDefault="009274EA">
      <w:pPr>
        <w:tabs>
          <w:tab w:val="left" w:pos="10620"/>
        </w:tabs>
      </w:pPr>
    </w:p>
    <w:p w14:paraId="0A45D017"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1525D9BD" w14:textId="77777777">
        <w:trPr>
          <w:trHeight w:val="940"/>
        </w:trPr>
        <w:tc>
          <w:tcPr>
            <w:tcW w:w="1150" w:type="dxa"/>
            <w:shd w:val="clear" w:color="auto" w:fill="C4BC96"/>
          </w:tcPr>
          <w:p w14:paraId="334CB1D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205024E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3DA4A5E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707D960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1CF0DE0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5F82DD4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3A70D19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4B32C633" w14:textId="77777777">
        <w:trPr>
          <w:trHeight w:val="1735"/>
        </w:trPr>
        <w:tc>
          <w:tcPr>
            <w:tcW w:w="1150" w:type="dxa"/>
            <w:shd w:val="clear" w:color="auto" w:fill="auto"/>
          </w:tcPr>
          <w:p w14:paraId="681EE480" w14:textId="77777777" w:rsidR="009274EA" w:rsidRDefault="00C53038">
            <w:pPr>
              <w:tabs>
                <w:tab w:val="left" w:pos="10620"/>
              </w:tabs>
              <w:rPr>
                <w:color w:val="222222"/>
                <w:sz w:val="18"/>
                <w:szCs w:val="18"/>
              </w:rPr>
            </w:pPr>
            <w:r>
              <w:rPr>
                <w:rStyle w:val="brownfont"/>
                <w:color w:val="000000"/>
                <w:sz w:val="18"/>
                <w:szCs w:val="18"/>
              </w:rPr>
              <w:t>Charge Code Name</w:t>
            </w:r>
          </w:p>
          <w:p w14:paraId="0430EF3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645626A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81704A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6197466" w14:textId="77777777" w:rsidR="009274EA" w:rsidRDefault="00C53038">
            <w:pPr>
              <w:tabs>
                <w:tab w:val="center" w:pos="4320"/>
                <w:tab w:val="right" w:pos="8640"/>
                <w:tab w:val="left" w:pos="10620"/>
              </w:tabs>
            </w:pPr>
            <w:r>
              <w:t>The charge code name should be a required field, meaning it cannot be left empty.</w:t>
            </w:r>
          </w:p>
          <w:p w14:paraId="199333B7" w14:textId="77777777" w:rsidR="009274EA" w:rsidRDefault="00C53038">
            <w:pPr>
              <w:tabs>
                <w:tab w:val="center" w:pos="4320"/>
                <w:tab w:val="right" w:pos="8640"/>
                <w:tab w:val="left" w:pos="10620"/>
              </w:tabs>
            </w:pPr>
            <w:r>
              <w:t>The charge code name should have a minimum length of 2 characters and a maximum length of 50 characters.</w:t>
            </w:r>
          </w:p>
          <w:p w14:paraId="3F33B1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Duplicate values for charge code </w:t>
            </w:r>
            <w:r>
              <w:rPr>
                <w:rFonts w:ascii="Cambria" w:hAnsi="Cambria"/>
                <w:sz w:val="22"/>
                <w:szCs w:val="22"/>
              </w:rPr>
              <w:lastRenderedPageBreak/>
              <w:t>name should not be allowed.</w:t>
            </w:r>
          </w:p>
        </w:tc>
        <w:tc>
          <w:tcPr>
            <w:tcW w:w="1352" w:type="dxa"/>
            <w:shd w:val="clear" w:color="auto" w:fill="auto"/>
          </w:tcPr>
          <w:p w14:paraId="3D3F63AA" w14:textId="77777777" w:rsidR="009274EA" w:rsidRDefault="00C53038">
            <w:pPr>
              <w:tabs>
                <w:tab w:val="center" w:pos="4320"/>
                <w:tab w:val="right" w:pos="8640"/>
                <w:tab w:val="left" w:pos="10620"/>
              </w:tabs>
            </w:pPr>
            <w:r>
              <w:lastRenderedPageBreak/>
              <w:t>If the charge code name field is left empty: "Please enter the charge code name."</w:t>
            </w:r>
          </w:p>
          <w:p w14:paraId="43DF522A" w14:textId="77777777" w:rsidR="009274EA" w:rsidRDefault="00C53038">
            <w:pPr>
              <w:tabs>
                <w:tab w:val="center" w:pos="4320"/>
                <w:tab w:val="right" w:pos="8640"/>
                <w:tab w:val="left" w:pos="10620"/>
              </w:tabs>
            </w:pPr>
            <w:r>
              <w:t xml:space="preserve">If the charge code name is shorter than 2 characters: "The charge code name should be at least 2 </w:t>
            </w:r>
            <w:r>
              <w:lastRenderedPageBreak/>
              <w:t>characters long."</w:t>
            </w:r>
          </w:p>
          <w:p w14:paraId="695FF431" w14:textId="77777777" w:rsidR="009274EA" w:rsidRDefault="00C53038">
            <w:pPr>
              <w:tabs>
                <w:tab w:val="center" w:pos="4320"/>
                <w:tab w:val="right" w:pos="8640"/>
                <w:tab w:val="left" w:pos="10620"/>
              </w:tabs>
            </w:pPr>
            <w:r>
              <w:t>If the charge code name exceeds 50 characters: "The charge code name should not exceed 50 characters."</w:t>
            </w:r>
          </w:p>
          <w:p w14:paraId="2127DA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charge code name is entered: "Charge code name must be unique. The entered value already exists."</w:t>
            </w:r>
          </w:p>
        </w:tc>
        <w:tc>
          <w:tcPr>
            <w:tcW w:w="2904" w:type="dxa"/>
            <w:shd w:val="clear" w:color="auto" w:fill="auto"/>
          </w:tcPr>
          <w:p w14:paraId="1107DD1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5B8BCE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FE613AD" w14:textId="77777777">
        <w:trPr>
          <w:trHeight w:val="1735"/>
        </w:trPr>
        <w:tc>
          <w:tcPr>
            <w:tcW w:w="1150" w:type="dxa"/>
            <w:shd w:val="clear" w:color="auto" w:fill="auto"/>
          </w:tcPr>
          <w:p w14:paraId="75EA70DC" w14:textId="77777777" w:rsidR="009274EA" w:rsidRDefault="00C53038">
            <w:pPr>
              <w:tabs>
                <w:tab w:val="left" w:pos="10620"/>
              </w:tabs>
              <w:rPr>
                <w:color w:val="222222"/>
                <w:sz w:val="18"/>
                <w:szCs w:val="18"/>
              </w:rPr>
            </w:pPr>
            <w:r>
              <w:rPr>
                <w:rStyle w:val="brownfont"/>
                <w:color w:val="000000"/>
                <w:sz w:val="18"/>
                <w:szCs w:val="18"/>
              </w:rPr>
              <w:t xml:space="preserve">Charge Code </w:t>
            </w:r>
          </w:p>
          <w:p w14:paraId="3DF89C1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587DA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7CD55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B4FE75D" w14:textId="77777777" w:rsidR="009274EA" w:rsidRDefault="00C53038">
            <w:pPr>
              <w:tabs>
                <w:tab w:val="center" w:pos="4320"/>
                <w:tab w:val="right" w:pos="8640"/>
                <w:tab w:val="left" w:pos="10620"/>
              </w:tabs>
            </w:pPr>
            <w:r>
              <w:t>The charge code should be a required field, meaning it cannot be left empty.</w:t>
            </w:r>
          </w:p>
          <w:p w14:paraId="336B9ED2" w14:textId="77777777" w:rsidR="009274EA" w:rsidRDefault="00C53038">
            <w:pPr>
              <w:tabs>
                <w:tab w:val="center" w:pos="4320"/>
                <w:tab w:val="right" w:pos="8640"/>
                <w:tab w:val="left" w:pos="10620"/>
              </w:tabs>
            </w:pPr>
            <w:r>
              <w:t>The charge code should consist of alphanumeric characters.</w:t>
            </w:r>
          </w:p>
          <w:p w14:paraId="42B8B56E" w14:textId="77777777" w:rsidR="009274EA" w:rsidRDefault="00C53038">
            <w:pPr>
              <w:tabs>
                <w:tab w:val="center" w:pos="4320"/>
                <w:tab w:val="right" w:pos="8640"/>
                <w:tab w:val="left" w:pos="10620"/>
              </w:tabs>
            </w:pPr>
            <w:r>
              <w:t>The charge code should have a minimum length of 2 characters and a maximum length of 10 characters.</w:t>
            </w:r>
          </w:p>
          <w:p w14:paraId="4315205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Duplicate values for charge code should not be allowed.</w:t>
            </w:r>
          </w:p>
        </w:tc>
        <w:tc>
          <w:tcPr>
            <w:tcW w:w="1352" w:type="dxa"/>
            <w:shd w:val="clear" w:color="auto" w:fill="auto"/>
          </w:tcPr>
          <w:p w14:paraId="1C8597B9" w14:textId="77777777" w:rsidR="009274EA" w:rsidRDefault="00C53038">
            <w:pPr>
              <w:tabs>
                <w:tab w:val="center" w:pos="4320"/>
                <w:tab w:val="right" w:pos="8640"/>
                <w:tab w:val="left" w:pos="10620"/>
              </w:tabs>
            </w:pPr>
            <w:r>
              <w:t>If the charge code field is left empty: "Please enter the charge code."</w:t>
            </w:r>
          </w:p>
          <w:p w14:paraId="4C1A54F2" w14:textId="77777777" w:rsidR="009274EA" w:rsidRDefault="00C53038">
            <w:pPr>
              <w:tabs>
                <w:tab w:val="center" w:pos="4320"/>
                <w:tab w:val="right" w:pos="8640"/>
                <w:tab w:val="left" w:pos="10620"/>
              </w:tabs>
            </w:pPr>
            <w:r>
              <w:t>If the charge code contains non-alphanumeric characters: "The charge code should only contain alphanumeric characters."</w:t>
            </w:r>
          </w:p>
          <w:p w14:paraId="29399F5B" w14:textId="77777777" w:rsidR="009274EA" w:rsidRDefault="00C53038">
            <w:pPr>
              <w:tabs>
                <w:tab w:val="center" w:pos="4320"/>
                <w:tab w:val="right" w:pos="8640"/>
                <w:tab w:val="left" w:pos="10620"/>
              </w:tabs>
            </w:pPr>
            <w:r>
              <w:t xml:space="preserve">If the charge code is shorter than </w:t>
            </w:r>
            <w:r>
              <w:lastRenderedPageBreak/>
              <w:t>2 characters: "The charge code should be at least 2 characters long."</w:t>
            </w:r>
          </w:p>
          <w:p w14:paraId="22A33EED" w14:textId="77777777" w:rsidR="009274EA" w:rsidRDefault="00C53038">
            <w:pPr>
              <w:tabs>
                <w:tab w:val="center" w:pos="4320"/>
                <w:tab w:val="right" w:pos="8640"/>
                <w:tab w:val="left" w:pos="10620"/>
              </w:tabs>
            </w:pPr>
            <w:r>
              <w:t>If the charge code exceeds 10 characters: "The charge code should not exceed 10 characters."</w:t>
            </w:r>
          </w:p>
          <w:p w14:paraId="6BB1CD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a duplicate value for charge code is entered: "Charge code must be unique. The entered value already exists."</w:t>
            </w:r>
          </w:p>
        </w:tc>
        <w:tc>
          <w:tcPr>
            <w:tcW w:w="2904" w:type="dxa"/>
            <w:shd w:val="clear" w:color="auto" w:fill="auto"/>
          </w:tcPr>
          <w:p w14:paraId="1F3525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4FB1875"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788D9F26" w14:textId="77777777" w:rsidR="009274EA" w:rsidRDefault="009274EA">
      <w:pPr>
        <w:tabs>
          <w:tab w:val="left" w:pos="10620"/>
        </w:tabs>
        <w:spacing w:line="360" w:lineRule="auto"/>
        <w:rPr>
          <w:b/>
          <w:i/>
        </w:rPr>
      </w:pPr>
    </w:p>
    <w:p w14:paraId="6C1F63B2" w14:textId="77777777" w:rsidR="009274EA" w:rsidRDefault="009274EA">
      <w:pPr>
        <w:tabs>
          <w:tab w:val="left" w:pos="10620"/>
        </w:tabs>
        <w:spacing w:line="360" w:lineRule="auto"/>
        <w:rPr>
          <w:b/>
          <w:i/>
        </w:rPr>
      </w:pPr>
    </w:p>
    <w:p w14:paraId="0B409D47" w14:textId="77777777" w:rsidR="009274EA" w:rsidRDefault="00C53038">
      <w:pPr>
        <w:tabs>
          <w:tab w:val="left" w:pos="10620"/>
        </w:tabs>
        <w:spacing w:line="360" w:lineRule="auto"/>
        <w:rPr>
          <w:b/>
          <w:i/>
        </w:rPr>
      </w:pPr>
      <w:r>
        <w:rPr>
          <w:b/>
          <w:i/>
        </w:rPr>
        <w:t>Controls:</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783"/>
      </w:tblGrid>
      <w:tr w:rsidR="009274EA" w14:paraId="48CAB0AC" w14:textId="77777777">
        <w:trPr>
          <w:trHeight w:val="501"/>
        </w:trPr>
        <w:tc>
          <w:tcPr>
            <w:tcW w:w="1866" w:type="dxa"/>
            <w:shd w:val="clear" w:color="auto" w:fill="C4BC96"/>
            <w:vAlign w:val="center"/>
          </w:tcPr>
          <w:p w14:paraId="48DE58C7" w14:textId="77777777" w:rsidR="009274EA" w:rsidRDefault="00C53038">
            <w:pPr>
              <w:tabs>
                <w:tab w:val="left" w:pos="10620"/>
              </w:tabs>
              <w:rPr>
                <w:b/>
                <w:bCs/>
                <w:iCs/>
              </w:rPr>
            </w:pPr>
            <w:r>
              <w:rPr>
                <w:b/>
                <w:bCs/>
                <w:iCs/>
              </w:rPr>
              <w:t>Control</w:t>
            </w:r>
          </w:p>
        </w:tc>
        <w:tc>
          <w:tcPr>
            <w:tcW w:w="1858" w:type="dxa"/>
            <w:shd w:val="clear" w:color="auto" w:fill="C4BC96"/>
            <w:vAlign w:val="center"/>
          </w:tcPr>
          <w:p w14:paraId="150095AC" w14:textId="77777777" w:rsidR="009274EA" w:rsidRDefault="00C53038">
            <w:pPr>
              <w:tabs>
                <w:tab w:val="left" w:pos="10620"/>
              </w:tabs>
              <w:rPr>
                <w:b/>
                <w:bCs/>
                <w:iCs/>
              </w:rPr>
            </w:pPr>
            <w:r>
              <w:rPr>
                <w:b/>
                <w:bCs/>
                <w:iCs/>
              </w:rPr>
              <w:t>Control Type</w:t>
            </w:r>
          </w:p>
        </w:tc>
        <w:tc>
          <w:tcPr>
            <w:tcW w:w="6783" w:type="dxa"/>
            <w:shd w:val="clear" w:color="auto" w:fill="C4BC96"/>
            <w:vAlign w:val="center"/>
          </w:tcPr>
          <w:p w14:paraId="527AB6FC" w14:textId="77777777" w:rsidR="009274EA" w:rsidRDefault="00C53038">
            <w:pPr>
              <w:tabs>
                <w:tab w:val="left" w:pos="10620"/>
              </w:tabs>
              <w:rPr>
                <w:b/>
                <w:bCs/>
                <w:iCs/>
              </w:rPr>
            </w:pPr>
            <w:r>
              <w:rPr>
                <w:b/>
                <w:bCs/>
                <w:iCs/>
              </w:rPr>
              <w:t>Behaviour</w:t>
            </w:r>
          </w:p>
        </w:tc>
      </w:tr>
      <w:tr w:rsidR="009274EA" w14:paraId="5143D1C1" w14:textId="77777777">
        <w:trPr>
          <w:trHeight w:val="517"/>
        </w:trPr>
        <w:tc>
          <w:tcPr>
            <w:tcW w:w="1866" w:type="dxa"/>
            <w:vAlign w:val="center"/>
          </w:tcPr>
          <w:p w14:paraId="22E88922" w14:textId="77777777" w:rsidR="009274EA" w:rsidRDefault="00C53038">
            <w:pPr>
              <w:tabs>
                <w:tab w:val="left" w:pos="10620"/>
              </w:tabs>
            </w:pPr>
            <w:r>
              <w:t>Update</w:t>
            </w:r>
          </w:p>
        </w:tc>
        <w:tc>
          <w:tcPr>
            <w:tcW w:w="1858" w:type="dxa"/>
            <w:vAlign w:val="center"/>
          </w:tcPr>
          <w:p w14:paraId="4DE19E3D" w14:textId="77777777" w:rsidR="009274EA" w:rsidRDefault="00C53038">
            <w:pPr>
              <w:tabs>
                <w:tab w:val="left" w:pos="10620"/>
              </w:tabs>
            </w:pPr>
            <w:r>
              <w:t>Button</w:t>
            </w:r>
          </w:p>
        </w:tc>
        <w:tc>
          <w:tcPr>
            <w:tcW w:w="6783" w:type="dxa"/>
            <w:vAlign w:val="center"/>
          </w:tcPr>
          <w:p w14:paraId="63806F89" w14:textId="77777777" w:rsidR="009274EA" w:rsidRDefault="00C53038">
            <w:pPr>
              <w:tabs>
                <w:tab w:val="left" w:pos="10620"/>
              </w:tabs>
            </w:pPr>
            <w:r>
              <w:t>Update the records</w:t>
            </w:r>
          </w:p>
        </w:tc>
      </w:tr>
      <w:tr w:rsidR="009274EA" w14:paraId="4A2CC8AC" w14:textId="77777777">
        <w:trPr>
          <w:trHeight w:val="517"/>
        </w:trPr>
        <w:tc>
          <w:tcPr>
            <w:tcW w:w="1866" w:type="dxa"/>
            <w:vAlign w:val="center"/>
          </w:tcPr>
          <w:p w14:paraId="31D2C40A" w14:textId="77777777" w:rsidR="009274EA" w:rsidRDefault="00C53038">
            <w:pPr>
              <w:tabs>
                <w:tab w:val="left" w:pos="10620"/>
              </w:tabs>
            </w:pPr>
            <w:r>
              <w:t>Cancel</w:t>
            </w:r>
          </w:p>
        </w:tc>
        <w:tc>
          <w:tcPr>
            <w:tcW w:w="1858" w:type="dxa"/>
            <w:vAlign w:val="center"/>
          </w:tcPr>
          <w:p w14:paraId="7DB76ED3" w14:textId="77777777" w:rsidR="009274EA" w:rsidRDefault="00C53038">
            <w:pPr>
              <w:tabs>
                <w:tab w:val="left" w:pos="10620"/>
              </w:tabs>
            </w:pPr>
            <w:r>
              <w:t>Button</w:t>
            </w:r>
          </w:p>
        </w:tc>
        <w:tc>
          <w:tcPr>
            <w:tcW w:w="6783" w:type="dxa"/>
            <w:vAlign w:val="center"/>
          </w:tcPr>
          <w:p w14:paraId="01238187" w14:textId="77777777" w:rsidR="009274EA" w:rsidRDefault="00C53038">
            <w:pPr>
              <w:tabs>
                <w:tab w:val="left" w:pos="10620"/>
              </w:tabs>
            </w:pPr>
            <w:r>
              <w:t>Redirect on manage Charge Code home page.</w:t>
            </w:r>
          </w:p>
        </w:tc>
      </w:tr>
      <w:tr w:rsidR="009274EA" w14:paraId="4C1E4A87" w14:textId="77777777">
        <w:trPr>
          <w:trHeight w:val="517"/>
        </w:trPr>
        <w:tc>
          <w:tcPr>
            <w:tcW w:w="1866" w:type="dxa"/>
            <w:vAlign w:val="center"/>
          </w:tcPr>
          <w:p w14:paraId="331B43E8" w14:textId="77777777" w:rsidR="009274EA" w:rsidRDefault="00C53038">
            <w:pPr>
              <w:tabs>
                <w:tab w:val="left" w:pos="10620"/>
              </w:tabs>
            </w:pPr>
            <w:r>
              <w:t xml:space="preserve">Clear </w:t>
            </w:r>
          </w:p>
        </w:tc>
        <w:tc>
          <w:tcPr>
            <w:tcW w:w="1858" w:type="dxa"/>
            <w:vAlign w:val="center"/>
          </w:tcPr>
          <w:p w14:paraId="3808DCEB" w14:textId="77777777" w:rsidR="009274EA" w:rsidRDefault="00C53038">
            <w:pPr>
              <w:tabs>
                <w:tab w:val="left" w:pos="10620"/>
              </w:tabs>
            </w:pPr>
            <w:r>
              <w:t>Button</w:t>
            </w:r>
          </w:p>
        </w:tc>
        <w:tc>
          <w:tcPr>
            <w:tcW w:w="6783" w:type="dxa"/>
            <w:vAlign w:val="center"/>
          </w:tcPr>
          <w:p w14:paraId="471001B5" w14:textId="77777777" w:rsidR="009274EA" w:rsidRDefault="00C53038">
            <w:pPr>
              <w:tabs>
                <w:tab w:val="left" w:pos="10620"/>
              </w:tabs>
            </w:pPr>
            <w:r>
              <w:t>Clear All Fields.</w:t>
            </w:r>
          </w:p>
        </w:tc>
      </w:tr>
      <w:tr w:rsidR="009274EA" w14:paraId="2DC8B662" w14:textId="77777777">
        <w:trPr>
          <w:trHeight w:val="517"/>
        </w:trPr>
        <w:tc>
          <w:tcPr>
            <w:tcW w:w="1866" w:type="dxa"/>
            <w:vAlign w:val="center"/>
          </w:tcPr>
          <w:p w14:paraId="411E0BB6" w14:textId="77777777" w:rsidR="009274EA" w:rsidRDefault="00C53038">
            <w:pPr>
              <w:tabs>
                <w:tab w:val="left" w:pos="10620"/>
              </w:tabs>
            </w:pPr>
            <w:r>
              <w:t>View</w:t>
            </w:r>
          </w:p>
        </w:tc>
        <w:tc>
          <w:tcPr>
            <w:tcW w:w="1858" w:type="dxa"/>
            <w:vAlign w:val="center"/>
          </w:tcPr>
          <w:p w14:paraId="38B429D2" w14:textId="77777777" w:rsidR="009274EA" w:rsidRDefault="00C53038">
            <w:pPr>
              <w:tabs>
                <w:tab w:val="left" w:pos="10620"/>
              </w:tabs>
            </w:pPr>
            <w:r>
              <w:t>Link</w:t>
            </w:r>
          </w:p>
        </w:tc>
        <w:tc>
          <w:tcPr>
            <w:tcW w:w="6783" w:type="dxa"/>
            <w:vAlign w:val="center"/>
          </w:tcPr>
          <w:p w14:paraId="72B53BEC" w14:textId="77777777" w:rsidR="009274EA" w:rsidRDefault="00C53038">
            <w:pPr>
              <w:tabs>
                <w:tab w:val="left" w:pos="10620"/>
              </w:tabs>
            </w:pPr>
            <w:r>
              <w:t>Display the record under view only.</w:t>
            </w:r>
          </w:p>
        </w:tc>
      </w:tr>
      <w:tr w:rsidR="009274EA" w14:paraId="1D33950D" w14:textId="77777777">
        <w:trPr>
          <w:trHeight w:val="517"/>
        </w:trPr>
        <w:tc>
          <w:tcPr>
            <w:tcW w:w="1866" w:type="dxa"/>
            <w:vAlign w:val="center"/>
          </w:tcPr>
          <w:p w14:paraId="0809ABF1" w14:textId="77777777" w:rsidR="009274EA" w:rsidRDefault="00C53038">
            <w:pPr>
              <w:tabs>
                <w:tab w:val="left" w:pos="10620"/>
              </w:tabs>
            </w:pPr>
            <w:r>
              <w:t xml:space="preserve">Edit </w:t>
            </w:r>
          </w:p>
        </w:tc>
        <w:tc>
          <w:tcPr>
            <w:tcW w:w="1858" w:type="dxa"/>
            <w:vAlign w:val="center"/>
          </w:tcPr>
          <w:p w14:paraId="7615E3F6" w14:textId="77777777" w:rsidR="009274EA" w:rsidRDefault="00C53038">
            <w:pPr>
              <w:tabs>
                <w:tab w:val="left" w:pos="10620"/>
              </w:tabs>
            </w:pPr>
            <w:r>
              <w:t>Link</w:t>
            </w:r>
          </w:p>
        </w:tc>
        <w:tc>
          <w:tcPr>
            <w:tcW w:w="6783" w:type="dxa"/>
            <w:vAlign w:val="center"/>
          </w:tcPr>
          <w:p w14:paraId="40D74309" w14:textId="77777777" w:rsidR="009274EA" w:rsidRDefault="00C53038">
            <w:pPr>
              <w:tabs>
                <w:tab w:val="left" w:pos="10620"/>
              </w:tabs>
            </w:pPr>
            <w:r>
              <w:t>Provide the record under edit mode.</w:t>
            </w:r>
          </w:p>
        </w:tc>
      </w:tr>
      <w:tr w:rsidR="009274EA" w14:paraId="6D34276E" w14:textId="77777777">
        <w:trPr>
          <w:trHeight w:val="517"/>
        </w:trPr>
        <w:tc>
          <w:tcPr>
            <w:tcW w:w="1866" w:type="dxa"/>
            <w:vAlign w:val="center"/>
          </w:tcPr>
          <w:p w14:paraId="5EE9D2F6" w14:textId="77777777" w:rsidR="009274EA" w:rsidRDefault="00C53038">
            <w:pPr>
              <w:tabs>
                <w:tab w:val="left" w:pos="10620"/>
              </w:tabs>
            </w:pPr>
            <w:r>
              <w:t>Active</w:t>
            </w:r>
          </w:p>
        </w:tc>
        <w:tc>
          <w:tcPr>
            <w:tcW w:w="1858" w:type="dxa"/>
            <w:vAlign w:val="center"/>
          </w:tcPr>
          <w:p w14:paraId="4B4F0CE5" w14:textId="77777777" w:rsidR="009274EA" w:rsidRDefault="00C53038">
            <w:pPr>
              <w:tabs>
                <w:tab w:val="left" w:pos="10620"/>
              </w:tabs>
            </w:pPr>
            <w:r>
              <w:t>Radio button</w:t>
            </w:r>
          </w:p>
        </w:tc>
        <w:tc>
          <w:tcPr>
            <w:tcW w:w="6783" w:type="dxa"/>
            <w:vAlign w:val="center"/>
          </w:tcPr>
          <w:p w14:paraId="32AE8BC1" w14:textId="77777777" w:rsidR="009274EA" w:rsidRDefault="00C53038">
            <w:pPr>
              <w:tabs>
                <w:tab w:val="left" w:pos="10620"/>
              </w:tabs>
            </w:pPr>
            <w:r>
              <w:t xml:space="preserve">Move the record in active </w:t>
            </w:r>
            <w:r>
              <w:rPr>
                <w:strike/>
              </w:rPr>
              <w:t>tab</w:t>
            </w:r>
            <w:r>
              <w:t>.</w:t>
            </w:r>
          </w:p>
        </w:tc>
      </w:tr>
      <w:tr w:rsidR="009274EA" w14:paraId="14B34E85" w14:textId="77777777">
        <w:trPr>
          <w:trHeight w:val="517"/>
        </w:trPr>
        <w:tc>
          <w:tcPr>
            <w:tcW w:w="1866" w:type="dxa"/>
            <w:vAlign w:val="center"/>
          </w:tcPr>
          <w:p w14:paraId="04D98945" w14:textId="77777777" w:rsidR="009274EA" w:rsidRDefault="00C53038">
            <w:pPr>
              <w:tabs>
                <w:tab w:val="left" w:pos="10620"/>
              </w:tabs>
            </w:pPr>
            <w:r>
              <w:lastRenderedPageBreak/>
              <w:t>Inactive</w:t>
            </w:r>
          </w:p>
        </w:tc>
        <w:tc>
          <w:tcPr>
            <w:tcW w:w="1858" w:type="dxa"/>
            <w:vAlign w:val="center"/>
          </w:tcPr>
          <w:p w14:paraId="2873DB88" w14:textId="77777777" w:rsidR="009274EA" w:rsidRDefault="00C53038">
            <w:pPr>
              <w:tabs>
                <w:tab w:val="left" w:pos="10620"/>
              </w:tabs>
            </w:pPr>
            <w:r>
              <w:t>Radio button</w:t>
            </w:r>
          </w:p>
        </w:tc>
        <w:tc>
          <w:tcPr>
            <w:tcW w:w="6783" w:type="dxa"/>
            <w:vAlign w:val="center"/>
          </w:tcPr>
          <w:p w14:paraId="7FB9C479" w14:textId="77777777" w:rsidR="009274EA" w:rsidRDefault="00C53038">
            <w:pPr>
              <w:tabs>
                <w:tab w:val="left" w:pos="10620"/>
              </w:tabs>
            </w:pPr>
            <w:r>
              <w:t xml:space="preserve">Move the record in Inactive </w:t>
            </w:r>
            <w:r>
              <w:rPr>
                <w:strike/>
              </w:rPr>
              <w:t>tab</w:t>
            </w:r>
            <w:r>
              <w:t>.</w:t>
            </w:r>
          </w:p>
        </w:tc>
      </w:tr>
      <w:tr w:rsidR="009274EA" w14:paraId="3F3EA5BC" w14:textId="77777777">
        <w:trPr>
          <w:trHeight w:val="517"/>
        </w:trPr>
        <w:tc>
          <w:tcPr>
            <w:tcW w:w="1866" w:type="dxa"/>
            <w:vAlign w:val="center"/>
          </w:tcPr>
          <w:p w14:paraId="3DD801D5" w14:textId="77777777" w:rsidR="009274EA" w:rsidRDefault="00C53038">
            <w:pPr>
              <w:tabs>
                <w:tab w:val="left" w:pos="10620"/>
              </w:tabs>
            </w:pPr>
            <w:r>
              <w:t>Search</w:t>
            </w:r>
          </w:p>
        </w:tc>
        <w:tc>
          <w:tcPr>
            <w:tcW w:w="1858" w:type="dxa"/>
            <w:vAlign w:val="center"/>
          </w:tcPr>
          <w:p w14:paraId="22CB2717" w14:textId="77777777" w:rsidR="009274EA" w:rsidRDefault="00C53038">
            <w:pPr>
              <w:tabs>
                <w:tab w:val="left" w:pos="10620"/>
              </w:tabs>
            </w:pPr>
            <w:r>
              <w:t>Button</w:t>
            </w:r>
          </w:p>
        </w:tc>
        <w:tc>
          <w:tcPr>
            <w:tcW w:w="6783" w:type="dxa"/>
            <w:vAlign w:val="center"/>
          </w:tcPr>
          <w:p w14:paraId="66A7679B" w14:textId="77777777" w:rsidR="009274EA" w:rsidRDefault="00C53038">
            <w:pPr>
              <w:tabs>
                <w:tab w:val="left" w:pos="10620"/>
              </w:tabs>
            </w:pPr>
            <w:r>
              <w:t>Search the record</w:t>
            </w:r>
          </w:p>
        </w:tc>
      </w:tr>
      <w:tr w:rsidR="009274EA" w14:paraId="44D3A9C1" w14:textId="77777777">
        <w:trPr>
          <w:trHeight w:val="517"/>
        </w:trPr>
        <w:tc>
          <w:tcPr>
            <w:tcW w:w="1866" w:type="dxa"/>
            <w:vAlign w:val="center"/>
          </w:tcPr>
          <w:p w14:paraId="616903DF" w14:textId="77777777" w:rsidR="009274EA" w:rsidRDefault="00C53038">
            <w:pPr>
              <w:tabs>
                <w:tab w:val="left" w:pos="10620"/>
              </w:tabs>
            </w:pPr>
            <w:r>
              <w:t>Export to PDF</w:t>
            </w:r>
          </w:p>
        </w:tc>
        <w:tc>
          <w:tcPr>
            <w:tcW w:w="1858" w:type="dxa"/>
            <w:vAlign w:val="center"/>
          </w:tcPr>
          <w:p w14:paraId="14C67567" w14:textId="77777777" w:rsidR="009274EA" w:rsidRDefault="00C53038">
            <w:pPr>
              <w:tabs>
                <w:tab w:val="left" w:pos="10620"/>
              </w:tabs>
            </w:pPr>
            <w:r>
              <w:t>Image button</w:t>
            </w:r>
          </w:p>
        </w:tc>
        <w:tc>
          <w:tcPr>
            <w:tcW w:w="6783" w:type="dxa"/>
            <w:vAlign w:val="center"/>
          </w:tcPr>
          <w:p w14:paraId="1C92BFC5" w14:textId="77777777" w:rsidR="009274EA" w:rsidRDefault="00C53038">
            <w:pPr>
              <w:tabs>
                <w:tab w:val="left" w:pos="10620"/>
              </w:tabs>
            </w:pPr>
            <w:r>
              <w:t>Export all record in PDF.</w:t>
            </w:r>
          </w:p>
        </w:tc>
      </w:tr>
      <w:tr w:rsidR="009274EA" w14:paraId="40B91534" w14:textId="77777777">
        <w:trPr>
          <w:trHeight w:val="517"/>
        </w:trPr>
        <w:tc>
          <w:tcPr>
            <w:tcW w:w="1866" w:type="dxa"/>
            <w:vAlign w:val="center"/>
          </w:tcPr>
          <w:p w14:paraId="07242C01" w14:textId="77777777" w:rsidR="009274EA" w:rsidRDefault="00C53038">
            <w:pPr>
              <w:tabs>
                <w:tab w:val="left" w:pos="10620"/>
              </w:tabs>
            </w:pPr>
            <w:r>
              <w:t>Export to Excel</w:t>
            </w:r>
          </w:p>
        </w:tc>
        <w:tc>
          <w:tcPr>
            <w:tcW w:w="1858" w:type="dxa"/>
            <w:vAlign w:val="center"/>
          </w:tcPr>
          <w:p w14:paraId="11B8E281" w14:textId="77777777" w:rsidR="009274EA" w:rsidRDefault="00C53038">
            <w:pPr>
              <w:tabs>
                <w:tab w:val="left" w:pos="10620"/>
              </w:tabs>
            </w:pPr>
            <w:r>
              <w:t>Image button</w:t>
            </w:r>
          </w:p>
        </w:tc>
        <w:tc>
          <w:tcPr>
            <w:tcW w:w="6783" w:type="dxa"/>
            <w:vAlign w:val="center"/>
          </w:tcPr>
          <w:p w14:paraId="7CD634EB" w14:textId="77777777" w:rsidR="009274EA" w:rsidRDefault="00C53038">
            <w:pPr>
              <w:tabs>
                <w:tab w:val="left" w:pos="10620"/>
              </w:tabs>
            </w:pPr>
            <w:r>
              <w:t>Export all record in Excel.</w:t>
            </w:r>
          </w:p>
        </w:tc>
      </w:tr>
    </w:tbl>
    <w:p w14:paraId="176F5338" w14:textId="77777777" w:rsidR="009274EA" w:rsidRDefault="009274EA">
      <w:pPr>
        <w:tabs>
          <w:tab w:val="left" w:pos="10620"/>
        </w:tabs>
      </w:pPr>
    </w:p>
    <w:p w14:paraId="24D85154" w14:textId="77777777" w:rsidR="009274EA" w:rsidRDefault="009274EA">
      <w:pPr>
        <w:tabs>
          <w:tab w:val="left" w:pos="10620"/>
        </w:tabs>
      </w:pPr>
    </w:p>
    <w:p w14:paraId="19B4D005" w14:textId="77777777" w:rsidR="009274EA" w:rsidRDefault="009274EA">
      <w:pPr>
        <w:tabs>
          <w:tab w:val="left" w:pos="10620"/>
        </w:tabs>
      </w:pPr>
    </w:p>
    <w:p w14:paraId="489D14C0" w14:textId="77777777" w:rsidR="009274EA" w:rsidRDefault="009274EA">
      <w:pPr>
        <w:tabs>
          <w:tab w:val="left" w:pos="10620"/>
        </w:tabs>
      </w:pPr>
    </w:p>
    <w:p w14:paraId="4D31E7C9" w14:textId="77777777" w:rsidR="009274EA" w:rsidRDefault="009274EA">
      <w:pPr>
        <w:tabs>
          <w:tab w:val="left" w:pos="10620"/>
        </w:tabs>
      </w:pPr>
    </w:p>
    <w:p w14:paraId="0E95E24A" w14:textId="77777777" w:rsidR="009274EA" w:rsidRDefault="009274EA">
      <w:pPr>
        <w:tabs>
          <w:tab w:val="left" w:pos="10620"/>
        </w:tabs>
      </w:pPr>
    </w:p>
    <w:p w14:paraId="2716E350" w14:textId="77777777" w:rsidR="009274EA" w:rsidRDefault="009274EA">
      <w:pPr>
        <w:tabs>
          <w:tab w:val="left" w:pos="10620"/>
        </w:tabs>
      </w:pPr>
    </w:p>
    <w:p w14:paraId="341B30E8" w14:textId="77777777" w:rsidR="009274EA" w:rsidRDefault="009274EA">
      <w:pPr>
        <w:tabs>
          <w:tab w:val="left" w:pos="10620"/>
        </w:tabs>
      </w:pPr>
    </w:p>
    <w:p w14:paraId="122FFAA4" w14:textId="77777777" w:rsidR="009274EA" w:rsidRDefault="009274EA">
      <w:pPr>
        <w:tabs>
          <w:tab w:val="left" w:pos="10620"/>
        </w:tabs>
      </w:pPr>
    </w:p>
    <w:p w14:paraId="55AF2E8F" w14:textId="77777777" w:rsidR="009274EA" w:rsidRDefault="009274EA">
      <w:pPr>
        <w:tabs>
          <w:tab w:val="left" w:pos="10620"/>
        </w:tabs>
      </w:pPr>
    </w:p>
    <w:p w14:paraId="3C99FAA4" w14:textId="77777777" w:rsidR="009274EA" w:rsidRDefault="009274EA">
      <w:pPr>
        <w:tabs>
          <w:tab w:val="left" w:pos="10620"/>
        </w:tabs>
      </w:pPr>
    </w:p>
    <w:p w14:paraId="7A31457C" w14:textId="77777777" w:rsidR="009274EA" w:rsidRDefault="009274EA">
      <w:pPr>
        <w:tabs>
          <w:tab w:val="left" w:pos="10620"/>
        </w:tabs>
      </w:pPr>
    </w:p>
    <w:p w14:paraId="4F439311" w14:textId="77777777" w:rsidR="009274EA" w:rsidRDefault="009274EA">
      <w:pPr>
        <w:tabs>
          <w:tab w:val="left" w:pos="10620"/>
        </w:tabs>
      </w:pPr>
    </w:p>
    <w:p w14:paraId="6E6DD81A" w14:textId="77777777" w:rsidR="009274EA" w:rsidRDefault="009274EA">
      <w:pPr>
        <w:tabs>
          <w:tab w:val="left" w:pos="10620"/>
        </w:tabs>
      </w:pPr>
    </w:p>
    <w:p w14:paraId="070850FD" w14:textId="77777777" w:rsidR="009274EA" w:rsidRDefault="009274EA">
      <w:pPr>
        <w:tabs>
          <w:tab w:val="left" w:pos="10620"/>
        </w:tabs>
      </w:pPr>
    </w:p>
    <w:p w14:paraId="6517B0FB" w14:textId="77777777" w:rsidR="009274EA" w:rsidRDefault="009274EA">
      <w:pPr>
        <w:tabs>
          <w:tab w:val="left" w:pos="10620"/>
        </w:tabs>
      </w:pPr>
    </w:p>
    <w:p w14:paraId="58ED7A6E"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trike/>
          <w:sz w:val="28"/>
        </w:rPr>
      </w:pPr>
      <w:bookmarkStart w:id="3572" w:name="_Toc137818811"/>
      <w:bookmarkStart w:id="3573" w:name="_Toc137831484"/>
      <w:bookmarkStart w:id="3574" w:name="_Toc148377761"/>
      <w:r>
        <w:rPr>
          <w:rFonts w:ascii="Cambria" w:hAnsi="Cambria"/>
          <w:b/>
          <w:strike/>
          <w:sz w:val="28"/>
        </w:rPr>
        <w:t>High Level Use Case of “Create Charges in.”</w:t>
      </w:r>
      <w:bookmarkEnd w:id="3572"/>
      <w:bookmarkEnd w:id="3573"/>
      <w:bookmarkEnd w:id="3574"/>
      <w:r>
        <w:rPr>
          <w:rFonts w:ascii="Cambria" w:hAnsi="Cambria"/>
          <w:b/>
          <w:strike/>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1374133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97EA15C" w14:textId="77777777" w:rsidR="009274EA" w:rsidRDefault="00C53038">
            <w:pPr>
              <w:tabs>
                <w:tab w:val="left" w:pos="10620"/>
              </w:tabs>
              <w:rPr>
                <w:b/>
                <w:i/>
                <w:strike/>
              </w:rPr>
            </w:pPr>
            <w:r>
              <w:rPr>
                <w:b/>
                <w:i/>
                <w:strike/>
              </w:rPr>
              <w:t>Objective</w:t>
            </w:r>
          </w:p>
        </w:tc>
        <w:tc>
          <w:tcPr>
            <w:tcW w:w="6997" w:type="dxa"/>
            <w:tcBorders>
              <w:top w:val="single" w:sz="4" w:space="0" w:color="auto"/>
              <w:left w:val="single" w:sz="4" w:space="0" w:color="auto"/>
              <w:bottom w:val="single" w:sz="4" w:space="0" w:color="auto"/>
              <w:right w:val="single" w:sz="4" w:space="0" w:color="auto"/>
            </w:tcBorders>
          </w:tcPr>
          <w:p w14:paraId="7A010043" w14:textId="77777777" w:rsidR="009274EA" w:rsidRDefault="00C53038">
            <w:pPr>
              <w:numPr>
                <w:ilvl w:val="0"/>
                <w:numId w:val="2"/>
              </w:numPr>
              <w:tabs>
                <w:tab w:val="left" w:pos="10620"/>
              </w:tabs>
              <w:spacing w:after="0" w:line="360" w:lineRule="auto"/>
              <w:rPr>
                <w:strike/>
              </w:rPr>
            </w:pPr>
            <w:r>
              <w:rPr>
                <w:strike/>
              </w:rPr>
              <w:t>To understand the functional logic for Creation of Create Charges In.</w:t>
            </w:r>
          </w:p>
        </w:tc>
      </w:tr>
      <w:tr w:rsidR="009274EA" w14:paraId="555CBE2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712B93D" w14:textId="77777777" w:rsidR="009274EA" w:rsidRDefault="00C53038">
            <w:pPr>
              <w:tabs>
                <w:tab w:val="left" w:pos="10620"/>
              </w:tabs>
              <w:rPr>
                <w:b/>
                <w:i/>
                <w:strike/>
              </w:rPr>
            </w:pPr>
            <w:r>
              <w:rPr>
                <w:b/>
                <w:i/>
                <w:strike/>
              </w:rPr>
              <w:t>Pre-Conditions</w:t>
            </w:r>
          </w:p>
        </w:tc>
        <w:tc>
          <w:tcPr>
            <w:tcW w:w="6997" w:type="dxa"/>
            <w:tcBorders>
              <w:top w:val="single" w:sz="4" w:space="0" w:color="auto"/>
              <w:left w:val="single" w:sz="4" w:space="0" w:color="auto"/>
              <w:bottom w:val="single" w:sz="4" w:space="0" w:color="auto"/>
              <w:right w:val="single" w:sz="4" w:space="0" w:color="auto"/>
            </w:tcBorders>
          </w:tcPr>
          <w:p w14:paraId="54594E32" w14:textId="77777777" w:rsidR="009274EA" w:rsidRDefault="00C53038">
            <w:pPr>
              <w:numPr>
                <w:ilvl w:val="0"/>
                <w:numId w:val="2"/>
              </w:numPr>
              <w:tabs>
                <w:tab w:val="left" w:pos="10620"/>
              </w:tabs>
              <w:spacing w:after="0" w:line="360" w:lineRule="auto"/>
              <w:rPr>
                <w:strike/>
              </w:rPr>
            </w:pPr>
            <w:r>
              <w:rPr>
                <w:strike/>
              </w:rPr>
              <w:t>User should have rights for Administrator rights.</w:t>
            </w:r>
          </w:p>
          <w:p w14:paraId="0119C9BB" w14:textId="77777777" w:rsidR="009274EA" w:rsidRDefault="00C53038">
            <w:pPr>
              <w:numPr>
                <w:ilvl w:val="0"/>
                <w:numId w:val="2"/>
              </w:numPr>
              <w:tabs>
                <w:tab w:val="left" w:pos="10620"/>
              </w:tabs>
              <w:spacing w:after="0" w:line="360" w:lineRule="auto"/>
              <w:rPr>
                <w:strike/>
              </w:rPr>
            </w:pPr>
            <w:r>
              <w:rPr>
                <w:strike/>
              </w:rPr>
              <w:t>User should have “Create Charges In” rights.</w:t>
            </w:r>
          </w:p>
        </w:tc>
      </w:tr>
      <w:tr w:rsidR="009274EA" w14:paraId="4A1CD74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1F8F434" w14:textId="77777777" w:rsidR="009274EA" w:rsidRDefault="00C53038">
            <w:pPr>
              <w:tabs>
                <w:tab w:val="left" w:pos="10620"/>
              </w:tabs>
              <w:rPr>
                <w:b/>
                <w:i/>
                <w:strike/>
              </w:rPr>
            </w:pPr>
            <w:r>
              <w:rPr>
                <w:b/>
                <w:i/>
                <w:strike/>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26BD601C" w14:textId="77777777" w:rsidR="009274EA" w:rsidRDefault="00C53038">
            <w:pPr>
              <w:numPr>
                <w:ilvl w:val="0"/>
                <w:numId w:val="2"/>
              </w:numPr>
              <w:tabs>
                <w:tab w:val="left" w:pos="10620"/>
              </w:tabs>
              <w:spacing w:after="0" w:line="240" w:lineRule="auto"/>
              <w:rPr>
                <w:strike/>
              </w:rPr>
            </w:pPr>
            <w:r>
              <w:rPr>
                <w:strike/>
              </w:rPr>
              <w:t>System should reflect the newly added Charges In in entire application.</w:t>
            </w:r>
          </w:p>
        </w:tc>
      </w:tr>
      <w:tr w:rsidR="009274EA" w14:paraId="057CB4B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F7AC496" w14:textId="77777777" w:rsidR="009274EA" w:rsidRDefault="00C53038">
            <w:pPr>
              <w:tabs>
                <w:tab w:val="left" w:pos="10620"/>
              </w:tabs>
              <w:rPr>
                <w:b/>
                <w:i/>
                <w:strike/>
              </w:rPr>
            </w:pPr>
            <w:r>
              <w:rPr>
                <w:b/>
                <w:i/>
                <w:strike/>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33D47E84"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Tea board user Logs in</w:t>
            </w:r>
          </w:p>
          <w:p w14:paraId="7A06677D"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Click on Administration</w:t>
            </w:r>
          </w:p>
          <w:p w14:paraId="62BD28EF"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Click on Tea Board Masters.</w:t>
            </w:r>
          </w:p>
          <w:p w14:paraId="0DD842DA"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lastRenderedPageBreak/>
              <w:t>Click on “Create Charges in”.</w:t>
            </w:r>
          </w:p>
          <w:p w14:paraId="3C89597F"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Fill the detail.</w:t>
            </w:r>
          </w:p>
          <w:p w14:paraId="7C3B2EBB"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Click on submit button.</w:t>
            </w:r>
          </w:p>
        </w:tc>
      </w:tr>
      <w:tr w:rsidR="009274EA" w14:paraId="52EE3C3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C2DC931" w14:textId="77777777" w:rsidR="009274EA" w:rsidRDefault="00C53038">
            <w:pPr>
              <w:tabs>
                <w:tab w:val="left" w:pos="10620"/>
              </w:tabs>
              <w:rPr>
                <w:b/>
                <w:i/>
                <w:strike/>
              </w:rPr>
            </w:pPr>
            <w:r>
              <w:rPr>
                <w:b/>
                <w:i/>
                <w:strike/>
              </w:rPr>
              <w:lastRenderedPageBreak/>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238C282E"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NA</w:t>
            </w:r>
          </w:p>
        </w:tc>
      </w:tr>
      <w:tr w:rsidR="009274EA" w14:paraId="1684E62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888B2BF" w14:textId="77777777" w:rsidR="009274EA" w:rsidRDefault="00C53038">
            <w:pPr>
              <w:tabs>
                <w:tab w:val="left" w:pos="10620"/>
              </w:tabs>
              <w:rPr>
                <w:b/>
                <w:i/>
                <w:strike/>
              </w:rPr>
            </w:pPr>
            <w:r>
              <w:rPr>
                <w:b/>
                <w:i/>
                <w:strike/>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4F3DF5AB" w14:textId="77777777" w:rsidR="009274EA" w:rsidRDefault="00C53038">
            <w:pPr>
              <w:pStyle w:val="Heading112pt"/>
              <w:tabs>
                <w:tab w:val="left" w:pos="10620"/>
              </w:tabs>
              <w:rPr>
                <w:rFonts w:ascii="Cambria" w:hAnsi="Cambria"/>
                <w:strike/>
              </w:rPr>
            </w:pPr>
            <w:bookmarkStart w:id="3575" w:name="_Toc137818812"/>
            <w:bookmarkStart w:id="3576" w:name="_Toc137831485"/>
            <w:r>
              <w:rPr>
                <w:rFonts w:ascii="Cambria" w:hAnsi="Cambria"/>
                <w:b w:val="0"/>
                <w:strike/>
              </w:rPr>
              <w:t>System should display below fields when authorized user clicks on “Create Charges In”.</w:t>
            </w:r>
            <w:bookmarkEnd w:id="3575"/>
            <w:bookmarkEnd w:id="3576"/>
          </w:p>
          <w:p w14:paraId="17068860" w14:textId="77777777" w:rsidR="009274EA" w:rsidRDefault="00C53038">
            <w:pPr>
              <w:pStyle w:val="Heading112pt"/>
              <w:numPr>
                <w:ilvl w:val="1"/>
                <w:numId w:val="2"/>
              </w:numPr>
              <w:tabs>
                <w:tab w:val="left" w:pos="10620"/>
              </w:tabs>
              <w:rPr>
                <w:rFonts w:ascii="Cambria" w:hAnsi="Cambria"/>
                <w:strike/>
              </w:rPr>
            </w:pPr>
            <w:bookmarkStart w:id="3577" w:name="_Toc137818813"/>
            <w:bookmarkStart w:id="3578" w:name="_Toc137831486"/>
            <w:r>
              <w:rPr>
                <w:rFonts w:ascii="Cambria" w:hAnsi="Cambria"/>
                <w:b w:val="0"/>
                <w:strike/>
              </w:rPr>
              <w:t>Charges In name</w:t>
            </w:r>
            <w:bookmarkEnd w:id="3577"/>
            <w:bookmarkEnd w:id="3578"/>
          </w:p>
          <w:p w14:paraId="70AA89E3" w14:textId="77777777" w:rsidR="009274EA" w:rsidRDefault="00C53038">
            <w:pPr>
              <w:pStyle w:val="Heading112pt"/>
              <w:numPr>
                <w:ilvl w:val="1"/>
                <w:numId w:val="2"/>
              </w:numPr>
              <w:tabs>
                <w:tab w:val="left" w:pos="10620"/>
              </w:tabs>
              <w:rPr>
                <w:rFonts w:ascii="Cambria" w:hAnsi="Cambria"/>
                <w:strike/>
              </w:rPr>
            </w:pPr>
            <w:bookmarkStart w:id="3579" w:name="_Toc137818814"/>
            <w:bookmarkStart w:id="3580" w:name="_Toc137831487"/>
            <w:r>
              <w:rPr>
                <w:rFonts w:ascii="Cambria" w:hAnsi="Cambria"/>
                <w:b w:val="0"/>
                <w:strike/>
              </w:rPr>
              <w:t>Charges In</w:t>
            </w:r>
            <w:bookmarkEnd w:id="3579"/>
            <w:bookmarkEnd w:id="3580"/>
          </w:p>
          <w:p w14:paraId="5978C073" w14:textId="77777777" w:rsidR="009274EA" w:rsidRDefault="00C53038">
            <w:pPr>
              <w:pStyle w:val="Heading112pt"/>
              <w:numPr>
                <w:ilvl w:val="1"/>
                <w:numId w:val="2"/>
              </w:numPr>
              <w:tabs>
                <w:tab w:val="left" w:pos="10620"/>
              </w:tabs>
              <w:rPr>
                <w:rFonts w:ascii="Cambria" w:hAnsi="Cambria"/>
                <w:strike/>
              </w:rPr>
            </w:pPr>
            <w:bookmarkStart w:id="3581" w:name="_Toc137818815"/>
            <w:bookmarkStart w:id="3582" w:name="_Toc137831488"/>
            <w:r>
              <w:rPr>
                <w:rFonts w:ascii="Cambria" w:hAnsi="Cambria"/>
                <w:b w:val="0"/>
                <w:strike/>
              </w:rPr>
              <w:t>Submit button.</w:t>
            </w:r>
            <w:bookmarkEnd w:id="3581"/>
            <w:bookmarkEnd w:id="3582"/>
          </w:p>
          <w:p w14:paraId="087BE6B4" w14:textId="77777777" w:rsidR="009274EA" w:rsidRDefault="00C53038">
            <w:pPr>
              <w:pStyle w:val="Heading112pt"/>
              <w:numPr>
                <w:ilvl w:val="1"/>
                <w:numId w:val="2"/>
              </w:numPr>
              <w:tabs>
                <w:tab w:val="left" w:pos="10620"/>
              </w:tabs>
              <w:rPr>
                <w:rFonts w:ascii="Cambria" w:hAnsi="Cambria"/>
                <w:strike/>
              </w:rPr>
            </w:pPr>
            <w:bookmarkStart w:id="3583" w:name="_Toc137818816"/>
            <w:bookmarkStart w:id="3584" w:name="_Toc137831489"/>
            <w:r>
              <w:rPr>
                <w:rFonts w:ascii="Cambria" w:hAnsi="Cambria"/>
                <w:b w:val="0"/>
                <w:strike/>
              </w:rPr>
              <w:t>Clear button.</w:t>
            </w:r>
            <w:bookmarkEnd w:id="3583"/>
            <w:bookmarkEnd w:id="3584"/>
          </w:p>
          <w:p w14:paraId="144E4296" w14:textId="77777777" w:rsidR="009274EA" w:rsidRDefault="00C53038">
            <w:pPr>
              <w:pStyle w:val="Heading112pt"/>
              <w:numPr>
                <w:ilvl w:val="1"/>
                <w:numId w:val="2"/>
              </w:numPr>
              <w:tabs>
                <w:tab w:val="left" w:pos="10620"/>
              </w:tabs>
              <w:rPr>
                <w:rFonts w:ascii="Cambria" w:hAnsi="Cambria"/>
                <w:strike/>
              </w:rPr>
            </w:pPr>
            <w:bookmarkStart w:id="3585" w:name="_Toc137818817"/>
            <w:bookmarkStart w:id="3586" w:name="_Toc137831490"/>
            <w:r>
              <w:rPr>
                <w:rFonts w:ascii="Cambria" w:hAnsi="Cambria"/>
                <w:b w:val="0"/>
                <w:strike/>
              </w:rPr>
              <w:t>Cancel button.</w:t>
            </w:r>
            <w:bookmarkEnd w:id="3585"/>
            <w:bookmarkEnd w:id="3586"/>
          </w:p>
          <w:p w14:paraId="195D3B01" w14:textId="77777777" w:rsidR="009274EA" w:rsidRDefault="00C53038">
            <w:pPr>
              <w:pStyle w:val="Heading112pt"/>
              <w:tabs>
                <w:tab w:val="left" w:pos="10620"/>
              </w:tabs>
              <w:rPr>
                <w:rFonts w:ascii="Cambria" w:hAnsi="Cambria"/>
                <w:strike/>
              </w:rPr>
            </w:pPr>
            <w:bookmarkStart w:id="3587" w:name="_Toc137818818"/>
            <w:bookmarkStart w:id="3588" w:name="_Toc137831491"/>
            <w:r>
              <w:rPr>
                <w:rFonts w:ascii="Cambria" w:hAnsi="Cambria"/>
                <w:b w:val="0"/>
                <w:strike/>
              </w:rPr>
              <w:t>System should provide above mentioned fields as a mandatory field.</w:t>
            </w:r>
            <w:bookmarkEnd w:id="3587"/>
            <w:bookmarkEnd w:id="3588"/>
          </w:p>
          <w:p w14:paraId="28AD45EB" w14:textId="77777777" w:rsidR="009274EA" w:rsidRDefault="00C53038">
            <w:pPr>
              <w:pStyle w:val="Heading112pt"/>
              <w:tabs>
                <w:tab w:val="left" w:pos="10620"/>
              </w:tabs>
              <w:rPr>
                <w:rFonts w:ascii="Cambria" w:hAnsi="Cambria"/>
                <w:strike/>
              </w:rPr>
            </w:pPr>
            <w:bookmarkStart w:id="3589" w:name="_Toc137818819"/>
            <w:bookmarkStart w:id="3590" w:name="_Toc137831492"/>
            <w:r>
              <w:rPr>
                <w:rFonts w:ascii="Cambria" w:hAnsi="Cambria"/>
                <w:b w:val="0"/>
                <w:strike/>
              </w:rPr>
              <w:t>System should display validation message “Please enter details” on click submit button with blank fields.</w:t>
            </w:r>
            <w:bookmarkEnd w:id="3589"/>
            <w:bookmarkEnd w:id="3590"/>
          </w:p>
          <w:p w14:paraId="1A6016D3" w14:textId="77777777" w:rsidR="009274EA" w:rsidRDefault="00C53038">
            <w:pPr>
              <w:pStyle w:val="Heading112pt"/>
              <w:tabs>
                <w:tab w:val="left" w:pos="10620"/>
              </w:tabs>
              <w:rPr>
                <w:rFonts w:ascii="Cambria" w:hAnsi="Cambria"/>
                <w:strike/>
              </w:rPr>
            </w:pPr>
            <w:bookmarkStart w:id="3591" w:name="_Toc137818820"/>
            <w:bookmarkStart w:id="3592" w:name="_Toc137831493"/>
            <w:r>
              <w:rPr>
                <w:rFonts w:ascii="Cambria" w:hAnsi="Cambria"/>
                <w:b w:val="0"/>
                <w:strike/>
              </w:rPr>
              <w:t>System should clear all input on click clear button.</w:t>
            </w:r>
            <w:bookmarkEnd w:id="3591"/>
            <w:bookmarkEnd w:id="3592"/>
          </w:p>
          <w:p w14:paraId="735856F2" w14:textId="77777777" w:rsidR="009274EA" w:rsidRDefault="00C53038">
            <w:pPr>
              <w:pStyle w:val="Heading112pt"/>
              <w:tabs>
                <w:tab w:val="left" w:pos="10620"/>
              </w:tabs>
              <w:rPr>
                <w:rFonts w:ascii="Cambria" w:hAnsi="Cambria"/>
                <w:strike/>
              </w:rPr>
            </w:pPr>
            <w:bookmarkStart w:id="3593" w:name="_Toc137818821"/>
            <w:bookmarkStart w:id="3594" w:name="_Toc137831494"/>
            <w:r>
              <w:rPr>
                <w:rFonts w:ascii="Cambria" w:hAnsi="Cambria"/>
                <w:b w:val="0"/>
                <w:strike/>
              </w:rPr>
              <w:t>System should redirect on log in home page on click cancel button.</w:t>
            </w:r>
            <w:bookmarkEnd w:id="3593"/>
            <w:bookmarkEnd w:id="3594"/>
          </w:p>
          <w:p w14:paraId="1F0C67E5" w14:textId="77777777" w:rsidR="009274EA" w:rsidRDefault="00C53038">
            <w:pPr>
              <w:pStyle w:val="Heading112pt"/>
              <w:tabs>
                <w:tab w:val="left" w:pos="10620"/>
              </w:tabs>
              <w:rPr>
                <w:rFonts w:ascii="Cambria" w:hAnsi="Cambria"/>
                <w:strike/>
              </w:rPr>
            </w:pPr>
            <w:bookmarkStart w:id="3595" w:name="_Toc137818822"/>
            <w:bookmarkStart w:id="3596" w:name="_Toc137831495"/>
            <w:r>
              <w:rPr>
                <w:rFonts w:ascii="Cambria" w:hAnsi="Cambria"/>
                <w:b w:val="0"/>
                <w:strike/>
              </w:rPr>
              <w:t xml:space="preserve">System should allow to enter duplicate value in </w:t>
            </w:r>
            <w:r>
              <w:rPr>
                <w:rFonts w:ascii="Cambria" w:hAnsi="Cambria"/>
                <w:strike/>
              </w:rPr>
              <w:t>Charges In name</w:t>
            </w:r>
            <w:r>
              <w:rPr>
                <w:rFonts w:ascii="Cambria" w:hAnsi="Cambria"/>
                <w:b w:val="0"/>
                <w:strike/>
              </w:rPr>
              <w:t xml:space="preserve"> field.</w:t>
            </w:r>
            <w:bookmarkEnd w:id="3595"/>
            <w:bookmarkEnd w:id="3596"/>
          </w:p>
          <w:p w14:paraId="39FA77E9" w14:textId="77777777" w:rsidR="009274EA" w:rsidRDefault="00C53038">
            <w:pPr>
              <w:pStyle w:val="Heading112pt"/>
              <w:tabs>
                <w:tab w:val="left" w:pos="10620"/>
              </w:tabs>
              <w:rPr>
                <w:rFonts w:ascii="Cambria" w:hAnsi="Cambria"/>
                <w:strike/>
              </w:rPr>
            </w:pPr>
            <w:bookmarkStart w:id="3597" w:name="_Toc137818823"/>
            <w:bookmarkStart w:id="3598" w:name="_Toc137831496"/>
            <w:r>
              <w:rPr>
                <w:rFonts w:ascii="Cambria" w:hAnsi="Cambria"/>
                <w:b w:val="0"/>
                <w:strike/>
              </w:rPr>
              <w:t>System should not allow to enter duplicate value in</w:t>
            </w:r>
            <w:r>
              <w:rPr>
                <w:rFonts w:ascii="Cambria" w:hAnsi="Cambria"/>
                <w:strike/>
              </w:rPr>
              <w:t xml:space="preserve"> Charges In </w:t>
            </w:r>
            <w:r>
              <w:rPr>
                <w:rFonts w:ascii="Cambria" w:hAnsi="Cambria"/>
                <w:b w:val="0"/>
                <w:strike/>
              </w:rPr>
              <w:t>and should validation “Charges In de already exists”.</w:t>
            </w:r>
            <w:bookmarkEnd w:id="3597"/>
            <w:bookmarkEnd w:id="3598"/>
          </w:p>
          <w:p w14:paraId="58D6F691" w14:textId="77777777" w:rsidR="009274EA" w:rsidRDefault="00C53038">
            <w:pPr>
              <w:pStyle w:val="Heading112pt"/>
              <w:tabs>
                <w:tab w:val="left" w:pos="10620"/>
              </w:tabs>
              <w:rPr>
                <w:rFonts w:ascii="Cambria" w:hAnsi="Cambria"/>
                <w:strike/>
              </w:rPr>
            </w:pPr>
            <w:bookmarkStart w:id="3599" w:name="_Toc137818824"/>
            <w:bookmarkStart w:id="3600" w:name="_Toc137831497"/>
            <w:r>
              <w:rPr>
                <w:rFonts w:ascii="Cambria" w:hAnsi="Cambria"/>
                <w:b w:val="0"/>
                <w:strike/>
              </w:rPr>
              <w:t xml:space="preserve">System should display confirmation message </w:t>
            </w:r>
            <w:r>
              <w:rPr>
                <w:rFonts w:ascii="Cambria" w:hAnsi="Cambria"/>
                <w:strike/>
              </w:rPr>
              <w:t>“Charges In created successfully</w:t>
            </w:r>
            <w:r>
              <w:rPr>
                <w:rFonts w:ascii="Cambria" w:hAnsi="Cambria"/>
                <w:b w:val="0"/>
                <w:strike/>
              </w:rPr>
              <w:t>” on click of submit button.</w:t>
            </w:r>
            <w:bookmarkEnd w:id="3599"/>
            <w:bookmarkEnd w:id="3600"/>
          </w:p>
          <w:p w14:paraId="49BDF91C" w14:textId="77777777" w:rsidR="009274EA" w:rsidRDefault="00C53038">
            <w:pPr>
              <w:pStyle w:val="Heading112pt"/>
              <w:tabs>
                <w:tab w:val="left" w:pos="10620"/>
              </w:tabs>
              <w:rPr>
                <w:rFonts w:ascii="Cambria" w:hAnsi="Cambria"/>
                <w:strike/>
              </w:rPr>
            </w:pPr>
            <w:bookmarkStart w:id="3601" w:name="_Toc137818825"/>
            <w:bookmarkStart w:id="3602" w:name="_Toc137831498"/>
            <w:r>
              <w:rPr>
                <w:rFonts w:ascii="Cambria" w:hAnsi="Cambria"/>
                <w:b w:val="0"/>
                <w:strike/>
              </w:rPr>
              <w:t>System should reflect created Charges In in charge creation master page for buyer/seller/warehouse.</w:t>
            </w:r>
            <w:bookmarkEnd w:id="3601"/>
            <w:bookmarkEnd w:id="3602"/>
            <w:r>
              <w:rPr>
                <w:rFonts w:ascii="Cambria" w:hAnsi="Cambria"/>
                <w:b w:val="0"/>
                <w:strike/>
              </w:rPr>
              <w:t xml:space="preserve"> </w:t>
            </w:r>
          </w:p>
          <w:p w14:paraId="180A783F" w14:textId="77777777" w:rsidR="009274EA" w:rsidRDefault="00C53038">
            <w:pPr>
              <w:pStyle w:val="Heading112pt"/>
              <w:numPr>
                <w:ilvl w:val="0"/>
                <w:numId w:val="0"/>
              </w:numPr>
              <w:tabs>
                <w:tab w:val="left" w:pos="10620"/>
              </w:tabs>
              <w:ind w:left="360" w:hanging="360"/>
              <w:rPr>
                <w:rFonts w:ascii="Cambria" w:hAnsi="Cambria"/>
                <w:b w:val="0"/>
                <w:strike/>
              </w:rPr>
            </w:pPr>
            <w:bookmarkStart w:id="3603" w:name="_Toc137818826"/>
            <w:bookmarkStart w:id="3604" w:name="_Toc137831499"/>
            <w:r>
              <w:rPr>
                <w:rFonts w:ascii="Cambria" w:hAnsi="Cambria"/>
                <w:strike/>
                <w:u w:val="single"/>
              </w:rPr>
              <w:t>Document Upload</w:t>
            </w:r>
            <w:r>
              <w:rPr>
                <w:rFonts w:ascii="Cambria" w:hAnsi="Cambria"/>
                <w:b w:val="0"/>
                <w:strike/>
              </w:rPr>
              <w:t xml:space="preserve"> :</w:t>
            </w:r>
            <w:bookmarkEnd w:id="3603"/>
            <w:bookmarkEnd w:id="3604"/>
          </w:p>
          <w:p w14:paraId="64B3D0E4" w14:textId="77777777" w:rsidR="009274EA" w:rsidRDefault="00C53038">
            <w:pPr>
              <w:pStyle w:val="Heading112pt"/>
              <w:tabs>
                <w:tab w:val="left" w:pos="10620"/>
              </w:tabs>
              <w:rPr>
                <w:rFonts w:ascii="Cambria" w:hAnsi="Cambria"/>
                <w:strike/>
              </w:rPr>
            </w:pPr>
            <w:bookmarkStart w:id="3605" w:name="_Toc137818827"/>
            <w:bookmarkStart w:id="3606" w:name="_Toc137831500"/>
            <w:r>
              <w:rPr>
                <w:rFonts w:ascii="Cambria" w:hAnsi="Cambria"/>
                <w:b w:val="0"/>
                <w:strike/>
              </w:rPr>
              <w:t>System should allow user to upload PDF file while creating any new value in master.</w:t>
            </w:r>
            <w:bookmarkEnd w:id="3605"/>
            <w:bookmarkEnd w:id="3606"/>
          </w:p>
          <w:p w14:paraId="6161AA05" w14:textId="77777777" w:rsidR="009274EA" w:rsidRDefault="00C53038">
            <w:pPr>
              <w:pStyle w:val="Heading112pt"/>
              <w:tabs>
                <w:tab w:val="left" w:pos="10620"/>
              </w:tabs>
              <w:rPr>
                <w:rFonts w:ascii="Cambria" w:hAnsi="Cambria"/>
                <w:strike/>
              </w:rPr>
            </w:pPr>
            <w:bookmarkStart w:id="3607" w:name="_Toc137818828"/>
            <w:bookmarkStart w:id="3608" w:name="_Toc137831501"/>
            <w:r>
              <w:rPr>
                <w:rFonts w:ascii="Cambria" w:hAnsi="Cambria"/>
                <w:b w:val="0"/>
                <w:strike/>
              </w:rPr>
              <w:t>File upload functionality should be non-mandatory.</w:t>
            </w:r>
            <w:bookmarkEnd w:id="3607"/>
            <w:bookmarkEnd w:id="3608"/>
          </w:p>
          <w:p w14:paraId="7AC470EF" w14:textId="77777777" w:rsidR="009274EA" w:rsidRDefault="00C53038">
            <w:pPr>
              <w:pStyle w:val="Heading112pt"/>
              <w:tabs>
                <w:tab w:val="left" w:pos="10620"/>
              </w:tabs>
              <w:rPr>
                <w:rFonts w:ascii="Cambria" w:hAnsi="Cambria"/>
                <w:strike/>
              </w:rPr>
            </w:pPr>
            <w:bookmarkStart w:id="3609" w:name="_Toc137818829"/>
            <w:bookmarkStart w:id="3610" w:name="_Toc137831502"/>
            <w:r>
              <w:rPr>
                <w:rFonts w:ascii="Cambria" w:hAnsi="Cambria"/>
                <w:b w:val="0"/>
                <w:strike/>
              </w:rPr>
              <w:t>System should provide below options under file upload page.</w:t>
            </w:r>
            <w:bookmarkEnd w:id="3609"/>
            <w:bookmarkEnd w:id="3610"/>
          </w:p>
          <w:p w14:paraId="5D2D68F9" w14:textId="77777777" w:rsidR="009274EA" w:rsidRDefault="00C53038">
            <w:pPr>
              <w:pStyle w:val="Heading112pt"/>
              <w:numPr>
                <w:ilvl w:val="1"/>
                <w:numId w:val="2"/>
              </w:numPr>
              <w:tabs>
                <w:tab w:val="left" w:pos="10620"/>
              </w:tabs>
              <w:rPr>
                <w:rFonts w:ascii="Cambria" w:hAnsi="Cambria"/>
                <w:strike/>
              </w:rPr>
            </w:pPr>
            <w:bookmarkStart w:id="3611" w:name="_Toc137818830"/>
            <w:bookmarkStart w:id="3612" w:name="_Toc137831503"/>
            <w:r>
              <w:rPr>
                <w:rFonts w:ascii="Cambria" w:hAnsi="Cambria"/>
                <w:b w:val="0"/>
                <w:strike/>
              </w:rPr>
              <w:t>Browser document button</w:t>
            </w:r>
            <w:bookmarkEnd w:id="3611"/>
            <w:bookmarkEnd w:id="3612"/>
          </w:p>
          <w:p w14:paraId="322104E1" w14:textId="77777777" w:rsidR="009274EA" w:rsidRDefault="00C53038">
            <w:pPr>
              <w:pStyle w:val="Heading112pt"/>
              <w:numPr>
                <w:ilvl w:val="1"/>
                <w:numId w:val="2"/>
              </w:numPr>
              <w:tabs>
                <w:tab w:val="left" w:pos="10620"/>
              </w:tabs>
              <w:rPr>
                <w:rFonts w:ascii="Cambria" w:hAnsi="Cambria"/>
                <w:strike/>
              </w:rPr>
            </w:pPr>
            <w:bookmarkStart w:id="3613" w:name="_Toc137818831"/>
            <w:bookmarkStart w:id="3614" w:name="_Toc137831504"/>
            <w:r>
              <w:rPr>
                <w:rFonts w:ascii="Cambria" w:hAnsi="Cambria"/>
                <w:b w:val="0"/>
                <w:strike/>
              </w:rPr>
              <w:t>Document Brief/Remarks textbox</w:t>
            </w:r>
            <w:bookmarkEnd w:id="3613"/>
            <w:bookmarkEnd w:id="3614"/>
          </w:p>
          <w:p w14:paraId="37C4FF36" w14:textId="77777777" w:rsidR="009274EA" w:rsidRDefault="00C53038">
            <w:pPr>
              <w:pStyle w:val="Heading112pt"/>
              <w:numPr>
                <w:ilvl w:val="1"/>
                <w:numId w:val="2"/>
              </w:numPr>
              <w:tabs>
                <w:tab w:val="left" w:pos="10620"/>
              </w:tabs>
              <w:rPr>
                <w:rFonts w:ascii="Cambria" w:hAnsi="Cambria"/>
                <w:strike/>
              </w:rPr>
            </w:pPr>
            <w:bookmarkStart w:id="3615" w:name="_Toc137818832"/>
            <w:bookmarkStart w:id="3616" w:name="_Toc137831505"/>
            <w:r>
              <w:rPr>
                <w:rFonts w:ascii="Cambria" w:hAnsi="Cambria"/>
                <w:b w:val="0"/>
                <w:strike/>
              </w:rPr>
              <w:t>Upload button</w:t>
            </w:r>
            <w:bookmarkEnd w:id="3615"/>
            <w:bookmarkEnd w:id="3616"/>
          </w:p>
          <w:p w14:paraId="1B7F7B6F" w14:textId="77777777" w:rsidR="009274EA" w:rsidRDefault="00C53038">
            <w:pPr>
              <w:pStyle w:val="Heading112pt"/>
              <w:numPr>
                <w:ilvl w:val="1"/>
                <w:numId w:val="2"/>
              </w:numPr>
              <w:tabs>
                <w:tab w:val="left" w:pos="10620"/>
              </w:tabs>
              <w:rPr>
                <w:rFonts w:ascii="Cambria" w:hAnsi="Cambria"/>
                <w:strike/>
              </w:rPr>
            </w:pPr>
            <w:bookmarkStart w:id="3617" w:name="_Toc137818833"/>
            <w:bookmarkStart w:id="3618" w:name="_Toc137831506"/>
            <w:r>
              <w:rPr>
                <w:rFonts w:ascii="Cambria" w:hAnsi="Cambria"/>
                <w:b w:val="0"/>
                <w:strike/>
              </w:rPr>
              <w:t>Clear button.</w:t>
            </w:r>
            <w:bookmarkEnd w:id="3617"/>
            <w:bookmarkEnd w:id="3618"/>
          </w:p>
          <w:p w14:paraId="04AF0960" w14:textId="77777777" w:rsidR="009274EA" w:rsidRDefault="00C53038">
            <w:pPr>
              <w:pStyle w:val="Heading112pt"/>
              <w:tabs>
                <w:tab w:val="left" w:pos="10620"/>
              </w:tabs>
              <w:rPr>
                <w:rFonts w:ascii="Cambria" w:hAnsi="Cambria"/>
                <w:strike/>
              </w:rPr>
            </w:pPr>
            <w:bookmarkStart w:id="3619" w:name="_Toc137818834"/>
            <w:bookmarkStart w:id="3620" w:name="_Toc137831507"/>
            <w:r>
              <w:rPr>
                <w:rFonts w:ascii="Cambria" w:hAnsi="Cambria"/>
                <w:b w:val="0"/>
                <w:strike/>
              </w:rPr>
              <w:t>System should allow to upload 10 MB Size per file.</w:t>
            </w:r>
            <w:bookmarkEnd w:id="3619"/>
            <w:bookmarkEnd w:id="3620"/>
          </w:p>
          <w:p w14:paraId="4A075641" w14:textId="77777777" w:rsidR="009274EA" w:rsidRDefault="00C53038">
            <w:pPr>
              <w:pStyle w:val="Heading112pt"/>
              <w:numPr>
                <w:ilvl w:val="0"/>
                <w:numId w:val="0"/>
              </w:numPr>
              <w:tabs>
                <w:tab w:val="left" w:pos="10620"/>
              </w:tabs>
              <w:ind w:left="360" w:hanging="360"/>
              <w:rPr>
                <w:rFonts w:ascii="Cambria" w:hAnsi="Cambria"/>
                <w:strike/>
              </w:rPr>
            </w:pPr>
            <w:bookmarkStart w:id="3621" w:name="_Toc137818835"/>
            <w:bookmarkStart w:id="3622" w:name="_Toc137831508"/>
            <w:r>
              <w:rPr>
                <w:rFonts w:ascii="Cambria" w:hAnsi="Cambria"/>
                <w:b w:val="0"/>
                <w:strike/>
              </w:rPr>
              <w:t>System should display message “Incorrect file type” on selecting other than PDF file.</w:t>
            </w:r>
            <w:bookmarkEnd w:id="3621"/>
            <w:bookmarkEnd w:id="3622"/>
          </w:p>
        </w:tc>
      </w:tr>
      <w:tr w:rsidR="009274EA" w14:paraId="4B9DE41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37E97FA" w14:textId="77777777" w:rsidR="009274EA" w:rsidRDefault="00C53038">
            <w:pPr>
              <w:tabs>
                <w:tab w:val="left" w:pos="10620"/>
              </w:tabs>
              <w:rPr>
                <w:b/>
                <w:i/>
                <w:strike/>
              </w:rPr>
            </w:pPr>
            <w:r>
              <w:rPr>
                <w:b/>
                <w:i/>
                <w:strike/>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2A990692" w14:textId="77777777" w:rsidR="009274EA" w:rsidRDefault="00C53038">
            <w:pPr>
              <w:numPr>
                <w:ilvl w:val="0"/>
                <w:numId w:val="1"/>
              </w:numPr>
              <w:tabs>
                <w:tab w:val="left" w:pos="10620"/>
              </w:tabs>
              <w:spacing w:after="0" w:line="360" w:lineRule="auto"/>
              <w:rPr>
                <w:strike/>
              </w:rPr>
            </w:pPr>
            <w:r>
              <w:rPr>
                <w:strike/>
              </w:rPr>
              <w:t>TAO User/Tea Board Admin User/Authorized User</w:t>
            </w:r>
          </w:p>
        </w:tc>
      </w:tr>
    </w:tbl>
    <w:p w14:paraId="0343D9B1" w14:textId="77777777" w:rsidR="009274EA" w:rsidRDefault="009274EA">
      <w:pPr>
        <w:tabs>
          <w:tab w:val="left" w:pos="10620"/>
        </w:tabs>
        <w:rPr>
          <w:strike/>
        </w:rPr>
      </w:pPr>
    </w:p>
    <w:p w14:paraId="5D030988" w14:textId="77777777" w:rsidR="009274EA" w:rsidRDefault="009274EA">
      <w:pPr>
        <w:tabs>
          <w:tab w:val="left" w:pos="10620"/>
        </w:tabs>
        <w:rPr>
          <w:strike/>
        </w:rPr>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2E1F50E4" w14:textId="77777777">
        <w:trPr>
          <w:trHeight w:val="940"/>
        </w:trPr>
        <w:tc>
          <w:tcPr>
            <w:tcW w:w="1150" w:type="dxa"/>
            <w:shd w:val="clear" w:color="auto" w:fill="C4BC96"/>
          </w:tcPr>
          <w:p w14:paraId="58918305"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Field Name</w:t>
            </w:r>
          </w:p>
        </w:tc>
        <w:tc>
          <w:tcPr>
            <w:tcW w:w="918" w:type="dxa"/>
            <w:shd w:val="clear" w:color="auto" w:fill="C4BC96"/>
          </w:tcPr>
          <w:p w14:paraId="615C34C6"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Field Type</w:t>
            </w:r>
          </w:p>
        </w:tc>
        <w:tc>
          <w:tcPr>
            <w:tcW w:w="992" w:type="dxa"/>
            <w:shd w:val="clear" w:color="auto" w:fill="C4BC96"/>
          </w:tcPr>
          <w:p w14:paraId="29618798"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Mandatory / Non Mandatory</w:t>
            </w:r>
          </w:p>
        </w:tc>
        <w:tc>
          <w:tcPr>
            <w:tcW w:w="1774" w:type="dxa"/>
            <w:shd w:val="clear" w:color="auto" w:fill="C4BC96"/>
          </w:tcPr>
          <w:p w14:paraId="1D9B88C5"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Validation</w:t>
            </w:r>
          </w:p>
        </w:tc>
        <w:tc>
          <w:tcPr>
            <w:tcW w:w="1352" w:type="dxa"/>
            <w:shd w:val="clear" w:color="auto" w:fill="C4BC96"/>
          </w:tcPr>
          <w:p w14:paraId="72DAAA08"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Validation Message</w:t>
            </w:r>
          </w:p>
        </w:tc>
        <w:tc>
          <w:tcPr>
            <w:tcW w:w="2904" w:type="dxa"/>
            <w:shd w:val="clear" w:color="auto" w:fill="C4BC96"/>
          </w:tcPr>
          <w:p w14:paraId="49B9E526"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Test Data</w:t>
            </w:r>
          </w:p>
        </w:tc>
        <w:tc>
          <w:tcPr>
            <w:tcW w:w="1327" w:type="dxa"/>
            <w:shd w:val="clear" w:color="auto" w:fill="C4BC96"/>
          </w:tcPr>
          <w:p w14:paraId="7B98C089"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Remarks</w:t>
            </w:r>
          </w:p>
        </w:tc>
      </w:tr>
      <w:tr w:rsidR="009274EA" w14:paraId="43A2763D" w14:textId="77777777">
        <w:trPr>
          <w:trHeight w:val="1735"/>
        </w:trPr>
        <w:tc>
          <w:tcPr>
            <w:tcW w:w="1150" w:type="dxa"/>
            <w:shd w:val="clear" w:color="auto" w:fill="auto"/>
          </w:tcPr>
          <w:p w14:paraId="026EFDE5" w14:textId="77777777" w:rsidR="009274EA" w:rsidRDefault="00C53038">
            <w:pPr>
              <w:tabs>
                <w:tab w:val="left" w:pos="10620"/>
              </w:tabs>
              <w:rPr>
                <w:strike/>
                <w:color w:val="222222"/>
                <w:sz w:val="18"/>
                <w:szCs w:val="18"/>
              </w:rPr>
            </w:pPr>
            <w:r>
              <w:rPr>
                <w:rStyle w:val="brownfont"/>
                <w:strike/>
                <w:color w:val="000000"/>
                <w:sz w:val="18"/>
                <w:szCs w:val="18"/>
              </w:rPr>
              <w:t>Charges In Name</w:t>
            </w:r>
          </w:p>
          <w:p w14:paraId="770EDD1B" w14:textId="77777777" w:rsidR="009274EA" w:rsidRDefault="009274EA">
            <w:pPr>
              <w:pStyle w:val="ListParagraph"/>
              <w:tabs>
                <w:tab w:val="center" w:pos="4320"/>
                <w:tab w:val="right" w:pos="8640"/>
                <w:tab w:val="left" w:pos="10620"/>
              </w:tabs>
              <w:ind w:left="0"/>
              <w:rPr>
                <w:rFonts w:ascii="Cambria" w:hAnsi="Cambria"/>
                <w:strike/>
                <w:sz w:val="22"/>
                <w:szCs w:val="22"/>
              </w:rPr>
            </w:pPr>
          </w:p>
        </w:tc>
        <w:tc>
          <w:tcPr>
            <w:tcW w:w="918" w:type="dxa"/>
            <w:shd w:val="clear" w:color="auto" w:fill="auto"/>
          </w:tcPr>
          <w:p w14:paraId="10454761"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Textbox</w:t>
            </w:r>
          </w:p>
        </w:tc>
        <w:tc>
          <w:tcPr>
            <w:tcW w:w="992" w:type="dxa"/>
            <w:shd w:val="clear" w:color="auto" w:fill="auto"/>
          </w:tcPr>
          <w:p w14:paraId="4CD0144D"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M</w:t>
            </w:r>
          </w:p>
        </w:tc>
        <w:tc>
          <w:tcPr>
            <w:tcW w:w="1774" w:type="dxa"/>
            <w:shd w:val="clear" w:color="auto" w:fill="auto"/>
          </w:tcPr>
          <w:p w14:paraId="65A7B36C" w14:textId="77777777" w:rsidR="009274EA" w:rsidRDefault="00C53038">
            <w:pPr>
              <w:tabs>
                <w:tab w:val="center" w:pos="4320"/>
                <w:tab w:val="right" w:pos="8640"/>
                <w:tab w:val="left" w:pos="10620"/>
              </w:tabs>
              <w:rPr>
                <w:strike/>
              </w:rPr>
            </w:pPr>
            <w:r>
              <w:rPr>
                <w:strike/>
              </w:rPr>
              <w:t>The charges in name should be a required field, meaning it cannot be left empty.</w:t>
            </w:r>
          </w:p>
          <w:p w14:paraId="6D9B3430" w14:textId="77777777" w:rsidR="009274EA" w:rsidRDefault="00C53038">
            <w:pPr>
              <w:tabs>
                <w:tab w:val="center" w:pos="4320"/>
                <w:tab w:val="right" w:pos="8640"/>
                <w:tab w:val="left" w:pos="10620"/>
              </w:tabs>
              <w:rPr>
                <w:strike/>
              </w:rPr>
            </w:pPr>
            <w:r>
              <w:rPr>
                <w:strike/>
              </w:rPr>
              <w:t>The charges in name should have a minimum length of 2 characters and a maximum length of 50 characters.</w:t>
            </w:r>
          </w:p>
          <w:p w14:paraId="762DFC3C"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Duplicate values for charges in name should not be allowed.</w:t>
            </w:r>
          </w:p>
        </w:tc>
        <w:tc>
          <w:tcPr>
            <w:tcW w:w="1352" w:type="dxa"/>
            <w:shd w:val="clear" w:color="auto" w:fill="auto"/>
          </w:tcPr>
          <w:p w14:paraId="5D329217" w14:textId="77777777" w:rsidR="009274EA" w:rsidRDefault="00C53038">
            <w:pPr>
              <w:tabs>
                <w:tab w:val="center" w:pos="4320"/>
                <w:tab w:val="right" w:pos="8640"/>
                <w:tab w:val="left" w:pos="10620"/>
              </w:tabs>
              <w:rPr>
                <w:strike/>
              </w:rPr>
            </w:pPr>
            <w:r>
              <w:rPr>
                <w:strike/>
              </w:rPr>
              <w:t>If the charges in name field is left empty: "Please enter the charges in name."</w:t>
            </w:r>
          </w:p>
          <w:p w14:paraId="781B65C7" w14:textId="77777777" w:rsidR="009274EA" w:rsidRDefault="00C53038">
            <w:pPr>
              <w:tabs>
                <w:tab w:val="center" w:pos="4320"/>
                <w:tab w:val="right" w:pos="8640"/>
                <w:tab w:val="left" w:pos="10620"/>
              </w:tabs>
              <w:rPr>
                <w:strike/>
              </w:rPr>
            </w:pPr>
            <w:r>
              <w:rPr>
                <w:strike/>
              </w:rPr>
              <w:t>If the charges in name is shorter than 2 characters: "The charges in name should be at least 2 characters long."</w:t>
            </w:r>
          </w:p>
          <w:p w14:paraId="4E1C72F0" w14:textId="77777777" w:rsidR="009274EA" w:rsidRDefault="00C53038">
            <w:pPr>
              <w:tabs>
                <w:tab w:val="center" w:pos="4320"/>
                <w:tab w:val="right" w:pos="8640"/>
                <w:tab w:val="left" w:pos="10620"/>
              </w:tabs>
              <w:rPr>
                <w:strike/>
              </w:rPr>
            </w:pPr>
            <w:r>
              <w:rPr>
                <w:strike/>
              </w:rPr>
              <w:t>If the charges in name exceeds 50 characters: "The charges in name should not exceed 50 characters."</w:t>
            </w:r>
          </w:p>
          <w:p w14:paraId="34722D8A"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 xml:space="preserve">If a duplicate value for charges in name is entered: "Charges in name must </w:t>
            </w:r>
            <w:r>
              <w:rPr>
                <w:rFonts w:ascii="Cambria" w:hAnsi="Cambria"/>
                <w:strike/>
                <w:sz w:val="22"/>
                <w:szCs w:val="22"/>
              </w:rPr>
              <w:lastRenderedPageBreak/>
              <w:t>be unique. The entered value already exists."</w:t>
            </w:r>
          </w:p>
        </w:tc>
        <w:tc>
          <w:tcPr>
            <w:tcW w:w="2904" w:type="dxa"/>
            <w:shd w:val="clear" w:color="auto" w:fill="auto"/>
          </w:tcPr>
          <w:p w14:paraId="1B49E47F" w14:textId="77777777" w:rsidR="009274EA" w:rsidRDefault="009274EA">
            <w:pPr>
              <w:pStyle w:val="ListParagraph"/>
              <w:tabs>
                <w:tab w:val="center" w:pos="4320"/>
                <w:tab w:val="right" w:pos="8640"/>
                <w:tab w:val="left" w:pos="10620"/>
              </w:tabs>
              <w:ind w:left="0"/>
              <w:rPr>
                <w:rFonts w:ascii="Cambria" w:hAnsi="Cambria"/>
                <w:strike/>
                <w:sz w:val="22"/>
                <w:szCs w:val="22"/>
              </w:rPr>
            </w:pPr>
          </w:p>
        </w:tc>
        <w:tc>
          <w:tcPr>
            <w:tcW w:w="1327" w:type="dxa"/>
            <w:shd w:val="clear" w:color="auto" w:fill="auto"/>
          </w:tcPr>
          <w:p w14:paraId="7CCF9C0C" w14:textId="77777777" w:rsidR="009274EA" w:rsidRDefault="009274EA">
            <w:pPr>
              <w:pStyle w:val="ListParagraph"/>
              <w:tabs>
                <w:tab w:val="center" w:pos="4320"/>
                <w:tab w:val="right" w:pos="8640"/>
                <w:tab w:val="left" w:pos="10620"/>
              </w:tabs>
              <w:ind w:left="0"/>
              <w:rPr>
                <w:rFonts w:ascii="Cambria" w:hAnsi="Cambria"/>
                <w:strike/>
                <w:sz w:val="22"/>
                <w:szCs w:val="22"/>
              </w:rPr>
            </w:pPr>
          </w:p>
        </w:tc>
      </w:tr>
      <w:tr w:rsidR="009274EA" w14:paraId="18FFA6C9" w14:textId="77777777">
        <w:trPr>
          <w:trHeight w:val="1735"/>
        </w:trPr>
        <w:tc>
          <w:tcPr>
            <w:tcW w:w="1150" w:type="dxa"/>
            <w:shd w:val="clear" w:color="auto" w:fill="auto"/>
          </w:tcPr>
          <w:p w14:paraId="4A9EE1FE" w14:textId="77777777" w:rsidR="009274EA" w:rsidRDefault="00C53038">
            <w:pPr>
              <w:tabs>
                <w:tab w:val="left" w:pos="10620"/>
              </w:tabs>
              <w:rPr>
                <w:strike/>
                <w:color w:val="222222"/>
                <w:sz w:val="18"/>
                <w:szCs w:val="18"/>
              </w:rPr>
            </w:pPr>
            <w:r>
              <w:rPr>
                <w:rStyle w:val="brownfont"/>
                <w:strike/>
                <w:color w:val="000000"/>
                <w:sz w:val="18"/>
                <w:szCs w:val="18"/>
              </w:rPr>
              <w:t>Charges In</w:t>
            </w:r>
          </w:p>
          <w:p w14:paraId="4C50B353" w14:textId="77777777" w:rsidR="009274EA" w:rsidRDefault="009274EA">
            <w:pPr>
              <w:pStyle w:val="ListParagraph"/>
              <w:tabs>
                <w:tab w:val="center" w:pos="4320"/>
                <w:tab w:val="right" w:pos="8640"/>
                <w:tab w:val="left" w:pos="10620"/>
              </w:tabs>
              <w:ind w:left="0"/>
              <w:rPr>
                <w:rFonts w:ascii="Cambria" w:hAnsi="Cambria"/>
                <w:strike/>
                <w:sz w:val="22"/>
                <w:szCs w:val="22"/>
              </w:rPr>
            </w:pPr>
          </w:p>
        </w:tc>
        <w:tc>
          <w:tcPr>
            <w:tcW w:w="918" w:type="dxa"/>
            <w:shd w:val="clear" w:color="auto" w:fill="auto"/>
          </w:tcPr>
          <w:p w14:paraId="4EFC6020"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Textbox</w:t>
            </w:r>
          </w:p>
        </w:tc>
        <w:tc>
          <w:tcPr>
            <w:tcW w:w="992" w:type="dxa"/>
            <w:shd w:val="clear" w:color="auto" w:fill="auto"/>
          </w:tcPr>
          <w:p w14:paraId="430097D2"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M</w:t>
            </w:r>
          </w:p>
        </w:tc>
        <w:tc>
          <w:tcPr>
            <w:tcW w:w="1774" w:type="dxa"/>
            <w:shd w:val="clear" w:color="auto" w:fill="auto"/>
          </w:tcPr>
          <w:p w14:paraId="08CD3839" w14:textId="77777777" w:rsidR="009274EA" w:rsidRDefault="00C53038">
            <w:pPr>
              <w:tabs>
                <w:tab w:val="center" w:pos="4320"/>
                <w:tab w:val="right" w:pos="8640"/>
                <w:tab w:val="left" w:pos="10620"/>
              </w:tabs>
              <w:rPr>
                <w:strike/>
              </w:rPr>
            </w:pPr>
            <w:r>
              <w:rPr>
                <w:strike/>
              </w:rPr>
              <w:t>The charges in should be a required field, meaning it cannot be left empty.</w:t>
            </w:r>
          </w:p>
          <w:p w14:paraId="43F28985"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The charges in should have a predefined list of options from which the user can select.</w:t>
            </w:r>
          </w:p>
        </w:tc>
        <w:tc>
          <w:tcPr>
            <w:tcW w:w="1352" w:type="dxa"/>
            <w:shd w:val="clear" w:color="auto" w:fill="auto"/>
          </w:tcPr>
          <w:p w14:paraId="4A92909A"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If the charges in field is not selected: "Please select the charges in."</w:t>
            </w:r>
          </w:p>
        </w:tc>
        <w:tc>
          <w:tcPr>
            <w:tcW w:w="2904" w:type="dxa"/>
            <w:shd w:val="clear" w:color="auto" w:fill="auto"/>
          </w:tcPr>
          <w:p w14:paraId="73C24340" w14:textId="77777777" w:rsidR="009274EA" w:rsidRDefault="009274EA">
            <w:pPr>
              <w:pStyle w:val="ListParagraph"/>
              <w:tabs>
                <w:tab w:val="center" w:pos="4320"/>
                <w:tab w:val="right" w:pos="8640"/>
                <w:tab w:val="left" w:pos="10620"/>
              </w:tabs>
              <w:ind w:left="0"/>
              <w:rPr>
                <w:rFonts w:ascii="Cambria" w:hAnsi="Cambria"/>
                <w:strike/>
                <w:sz w:val="22"/>
                <w:szCs w:val="22"/>
              </w:rPr>
            </w:pPr>
          </w:p>
        </w:tc>
        <w:tc>
          <w:tcPr>
            <w:tcW w:w="1327" w:type="dxa"/>
            <w:shd w:val="clear" w:color="auto" w:fill="auto"/>
          </w:tcPr>
          <w:p w14:paraId="7E9AF03F" w14:textId="77777777" w:rsidR="009274EA" w:rsidRDefault="009274EA">
            <w:pPr>
              <w:pStyle w:val="ListParagraph"/>
              <w:tabs>
                <w:tab w:val="center" w:pos="4320"/>
                <w:tab w:val="right" w:pos="8640"/>
                <w:tab w:val="left" w:pos="10620"/>
              </w:tabs>
              <w:ind w:left="0"/>
              <w:rPr>
                <w:rFonts w:ascii="Cambria" w:hAnsi="Cambria"/>
                <w:strike/>
                <w:sz w:val="22"/>
                <w:szCs w:val="22"/>
              </w:rPr>
            </w:pPr>
          </w:p>
        </w:tc>
      </w:tr>
    </w:tbl>
    <w:p w14:paraId="22AE3747" w14:textId="77777777" w:rsidR="009274EA" w:rsidRDefault="009274EA">
      <w:pPr>
        <w:tabs>
          <w:tab w:val="left" w:pos="10620"/>
        </w:tabs>
        <w:rPr>
          <w:rFonts w:cs="Arial"/>
          <w:b/>
          <w:i/>
          <w:strike/>
          <w:lang w:bidi="en-US"/>
        </w:rPr>
      </w:pPr>
    </w:p>
    <w:p w14:paraId="108B527F" w14:textId="77777777" w:rsidR="009274EA" w:rsidRDefault="00C53038">
      <w:pPr>
        <w:tabs>
          <w:tab w:val="left" w:pos="10620"/>
        </w:tabs>
        <w:spacing w:line="360" w:lineRule="auto"/>
        <w:rPr>
          <w:b/>
          <w:i/>
          <w:strike/>
        </w:rPr>
      </w:pPr>
      <w:r>
        <w:rPr>
          <w:b/>
          <w:i/>
          <w:strike/>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272EC224" w14:textId="77777777">
        <w:trPr>
          <w:trHeight w:val="501"/>
        </w:trPr>
        <w:tc>
          <w:tcPr>
            <w:tcW w:w="1866" w:type="dxa"/>
            <w:shd w:val="clear" w:color="auto" w:fill="C4BC96"/>
            <w:vAlign w:val="center"/>
          </w:tcPr>
          <w:p w14:paraId="4BE8925A" w14:textId="77777777" w:rsidR="009274EA" w:rsidRDefault="00C53038">
            <w:pPr>
              <w:tabs>
                <w:tab w:val="left" w:pos="10620"/>
              </w:tabs>
              <w:rPr>
                <w:b/>
                <w:bCs/>
                <w:iCs/>
                <w:strike/>
              </w:rPr>
            </w:pPr>
            <w:r>
              <w:rPr>
                <w:b/>
                <w:bCs/>
                <w:iCs/>
                <w:strike/>
              </w:rPr>
              <w:t>Control</w:t>
            </w:r>
          </w:p>
        </w:tc>
        <w:tc>
          <w:tcPr>
            <w:tcW w:w="1858" w:type="dxa"/>
            <w:shd w:val="clear" w:color="auto" w:fill="C4BC96"/>
            <w:vAlign w:val="center"/>
          </w:tcPr>
          <w:p w14:paraId="344353B9" w14:textId="77777777" w:rsidR="009274EA" w:rsidRDefault="00C53038">
            <w:pPr>
              <w:tabs>
                <w:tab w:val="left" w:pos="10620"/>
              </w:tabs>
              <w:rPr>
                <w:b/>
                <w:bCs/>
                <w:iCs/>
                <w:strike/>
              </w:rPr>
            </w:pPr>
            <w:r>
              <w:rPr>
                <w:b/>
                <w:bCs/>
                <w:iCs/>
                <w:strike/>
              </w:rPr>
              <w:t>Control Type</w:t>
            </w:r>
          </w:p>
        </w:tc>
        <w:tc>
          <w:tcPr>
            <w:tcW w:w="6693" w:type="dxa"/>
            <w:shd w:val="clear" w:color="auto" w:fill="C4BC96"/>
            <w:vAlign w:val="center"/>
          </w:tcPr>
          <w:p w14:paraId="15EFAF8F" w14:textId="77777777" w:rsidR="009274EA" w:rsidRDefault="00C53038">
            <w:pPr>
              <w:tabs>
                <w:tab w:val="left" w:pos="10620"/>
              </w:tabs>
              <w:rPr>
                <w:b/>
                <w:bCs/>
                <w:iCs/>
                <w:strike/>
              </w:rPr>
            </w:pPr>
            <w:r>
              <w:rPr>
                <w:b/>
                <w:bCs/>
                <w:iCs/>
                <w:strike/>
              </w:rPr>
              <w:t>Behaviour</w:t>
            </w:r>
          </w:p>
        </w:tc>
      </w:tr>
      <w:tr w:rsidR="009274EA" w14:paraId="21276B37" w14:textId="77777777">
        <w:trPr>
          <w:trHeight w:val="517"/>
        </w:trPr>
        <w:tc>
          <w:tcPr>
            <w:tcW w:w="1866" w:type="dxa"/>
            <w:vAlign w:val="center"/>
          </w:tcPr>
          <w:p w14:paraId="47DA939A" w14:textId="77777777" w:rsidR="009274EA" w:rsidRDefault="00C53038">
            <w:pPr>
              <w:tabs>
                <w:tab w:val="left" w:pos="10620"/>
              </w:tabs>
              <w:rPr>
                <w:strike/>
              </w:rPr>
            </w:pPr>
            <w:r>
              <w:rPr>
                <w:strike/>
              </w:rPr>
              <w:t>Submit</w:t>
            </w:r>
          </w:p>
        </w:tc>
        <w:tc>
          <w:tcPr>
            <w:tcW w:w="1858" w:type="dxa"/>
            <w:vAlign w:val="center"/>
          </w:tcPr>
          <w:p w14:paraId="275D6173" w14:textId="77777777" w:rsidR="009274EA" w:rsidRDefault="00C53038">
            <w:pPr>
              <w:tabs>
                <w:tab w:val="left" w:pos="10620"/>
              </w:tabs>
              <w:rPr>
                <w:strike/>
              </w:rPr>
            </w:pPr>
            <w:r>
              <w:rPr>
                <w:strike/>
              </w:rPr>
              <w:t>Button</w:t>
            </w:r>
          </w:p>
        </w:tc>
        <w:tc>
          <w:tcPr>
            <w:tcW w:w="6693" w:type="dxa"/>
            <w:vAlign w:val="center"/>
          </w:tcPr>
          <w:p w14:paraId="44703ED6" w14:textId="77777777" w:rsidR="009274EA" w:rsidRDefault="00C53038">
            <w:pPr>
              <w:tabs>
                <w:tab w:val="left" w:pos="10620"/>
              </w:tabs>
              <w:rPr>
                <w:strike/>
              </w:rPr>
            </w:pPr>
            <w:r>
              <w:rPr>
                <w:strike/>
              </w:rPr>
              <w:t>Save the records</w:t>
            </w:r>
          </w:p>
        </w:tc>
      </w:tr>
      <w:tr w:rsidR="009274EA" w14:paraId="51F38859" w14:textId="77777777">
        <w:trPr>
          <w:trHeight w:val="517"/>
        </w:trPr>
        <w:tc>
          <w:tcPr>
            <w:tcW w:w="1866" w:type="dxa"/>
            <w:vAlign w:val="center"/>
          </w:tcPr>
          <w:p w14:paraId="0048DDCC" w14:textId="77777777" w:rsidR="009274EA" w:rsidRDefault="00C53038">
            <w:pPr>
              <w:tabs>
                <w:tab w:val="left" w:pos="10620"/>
              </w:tabs>
              <w:rPr>
                <w:strike/>
              </w:rPr>
            </w:pPr>
            <w:r>
              <w:rPr>
                <w:strike/>
              </w:rPr>
              <w:t>Cancel</w:t>
            </w:r>
          </w:p>
        </w:tc>
        <w:tc>
          <w:tcPr>
            <w:tcW w:w="1858" w:type="dxa"/>
            <w:vAlign w:val="center"/>
          </w:tcPr>
          <w:p w14:paraId="06719329" w14:textId="77777777" w:rsidR="009274EA" w:rsidRDefault="00C53038">
            <w:pPr>
              <w:tabs>
                <w:tab w:val="left" w:pos="10620"/>
              </w:tabs>
              <w:rPr>
                <w:strike/>
              </w:rPr>
            </w:pPr>
            <w:r>
              <w:rPr>
                <w:strike/>
              </w:rPr>
              <w:t>Button</w:t>
            </w:r>
          </w:p>
        </w:tc>
        <w:tc>
          <w:tcPr>
            <w:tcW w:w="6693" w:type="dxa"/>
            <w:vAlign w:val="center"/>
          </w:tcPr>
          <w:p w14:paraId="4E273A47" w14:textId="77777777" w:rsidR="009274EA" w:rsidRDefault="00C53038">
            <w:pPr>
              <w:tabs>
                <w:tab w:val="left" w:pos="10620"/>
              </w:tabs>
              <w:rPr>
                <w:strike/>
              </w:rPr>
            </w:pPr>
            <w:r>
              <w:rPr>
                <w:strike/>
              </w:rPr>
              <w:t>Redirect on log in home page.</w:t>
            </w:r>
          </w:p>
        </w:tc>
      </w:tr>
      <w:tr w:rsidR="009274EA" w14:paraId="41786005" w14:textId="77777777">
        <w:trPr>
          <w:trHeight w:val="517"/>
        </w:trPr>
        <w:tc>
          <w:tcPr>
            <w:tcW w:w="1866" w:type="dxa"/>
            <w:vAlign w:val="center"/>
          </w:tcPr>
          <w:p w14:paraId="06C2AE21" w14:textId="77777777" w:rsidR="009274EA" w:rsidRDefault="00C53038">
            <w:pPr>
              <w:tabs>
                <w:tab w:val="left" w:pos="10620"/>
              </w:tabs>
              <w:rPr>
                <w:strike/>
              </w:rPr>
            </w:pPr>
            <w:r>
              <w:rPr>
                <w:strike/>
              </w:rPr>
              <w:t xml:space="preserve">Clear </w:t>
            </w:r>
          </w:p>
        </w:tc>
        <w:tc>
          <w:tcPr>
            <w:tcW w:w="1858" w:type="dxa"/>
            <w:vAlign w:val="center"/>
          </w:tcPr>
          <w:p w14:paraId="759EDBC3" w14:textId="77777777" w:rsidR="009274EA" w:rsidRDefault="00C53038">
            <w:pPr>
              <w:tabs>
                <w:tab w:val="left" w:pos="10620"/>
              </w:tabs>
              <w:rPr>
                <w:strike/>
              </w:rPr>
            </w:pPr>
            <w:r>
              <w:rPr>
                <w:strike/>
              </w:rPr>
              <w:t>Button</w:t>
            </w:r>
          </w:p>
        </w:tc>
        <w:tc>
          <w:tcPr>
            <w:tcW w:w="6693" w:type="dxa"/>
            <w:vAlign w:val="center"/>
          </w:tcPr>
          <w:p w14:paraId="6A61B562" w14:textId="77777777" w:rsidR="009274EA" w:rsidRDefault="00C53038">
            <w:pPr>
              <w:tabs>
                <w:tab w:val="left" w:pos="10620"/>
              </w:tabs>
              <w:rPr>
                <w:strike/>
              </w:rPr>
            </w:pPr>
            <w:r>
              <w:rPr>
                <w:strike/>
              </w:rPr>
              <w:t>Clear All Fields.</w:t>
            </w:r>
          </w:p>
        </w:tc>
      </w:tr>
    </w:tbl>
    <w:p w14:paraId="42087D7A" w14:textId="77777777" w:rsidR="009274EA" w:rsidRDefault="00C53038">
      <w:pPr>
        <w:pStyle w:val="Heading2"/>
        <w:keepNext w:val="0"/>
        <w:keepLines w:val="0"/>
        <w:numPr>
          <w:ilvl w:val="1"/>
          <w:numId w:val="31"/>
        </w:numPr>
        <w:tabs>
          <w:tab w:val="left" w:pos="10620"/>
        </w:tabs>
        <w:spacing w:before="120" w:after="120" w:line="360" w:lineRule="auto"/>
        <w:jc w:val="both"/>
        <w:rPr>
          <w:rFonts w:ascii="Cambria" w:hAnsi="Cambria"/>
          <w:strike/>
        </w:rPr>
      </w:pPr>
      <w:bookmarkStart w:id="3623" w:name="_Toc137818836"/>
      <w:bookmarkStart w:id="3624" w:name="_Toc148377762"/>
      <w:r>
        <w:rPr>
          <w:rFonts w:ascii="Cambria" w:hAnsi="Cambria"/>
          <w:strike/>
        </w:rPr>
        <w:t>High Level Use Case of Manage Charges In.</w:t>
      </w:r>
      <w:bookmarkEnd w:id="3623"/>
      <w:bookmarkEnd w:id="3624"/>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0D0ED63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AC28D1B" w14:textId="77777777" w:rsidR="009274EA" w:rsidRDefault="00C53038">
            <w:pPr>
              <w:tabs>
                <w:tab w:val="left" w:pos="10620"/>
              </w:tabs>
              <w:rPr>
                <w:b/>
                <w:i/>
                <w:strike/>
              </w:rPr>
            </w:pPr>
            <w:r>
              <w:rPr>
                <w:b/>
                <w:i/>
                <w:strike/>
              </w:rPr>
              <w:t>Objective</w:t>
            </w:r>
          </w:p>
        </w:tc>
        <w:tc>
          <w:tcPr>
            <w:tcW w:w="6997" w:type="dxa"/>
            <w:tcBorders>
              <w:top w:val="single" w:sz="4" w:space="0" w:color="auto"/>
              <w:left w:val="single" w:sz="4" w:space="0" w:color="auto"/>
              <w:bottom w:val="single" w:sz="4" w:space="0" w:color="auto"/>
              <w:right w:val="single" w:sz="4" w:space="0" w:color="auto"/>
            </w:tcBorders>
          </w:tcPr>
          <w:p w14:paraId="74AC3233" w14:textId="77777777" w:rsidR="009274EA" w:rsidRDefault="00C53038">
            <w:pPr>
              <w:numPr>
                <w:ilvl w:val="0"/>
                <w:numId w:val="2"/>
              </w:numPr>
              <w:tabs>
                <w:tab w:val="left" w:pos="10620"/>
              </w:tabs>
              <w:spacing w:after="0" w:line="360" w:lineRule="auto"/>
              <w:rPr>
                <w:strike/>
              </w:rPr>
            </w:pPr>
            <w:r>
              <w:rPr>
                <w:strike/>
              </w:rPr>
              <w:t>To understand the functional logic for Manage Charges In.</w:t>
            </w:r>
          </w:p>
        </w:tc>
      </w:tr>
      <w:tr w:rsidR="009274EA" w14:paraId="2092860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D3D20C0" w14:textId="77777777" w:rsidR="009274EA" w:rsidRDefault="00C53038">
            <w:pPr>
              <w:tabs>
                <w:tab w:val="left" w:pos="10620"/>
              </w:tabs>
              <w:rPr>
                <w:b/>
                <w:i/>
                <w:strike/>
              </w:rPr>
            </w:pPr>
            <w:r>
              <w:rPr>
                <w:b/>
                <w:i/>
                <w:strike/>
              </w:rPr>
              <w:t>Pre-Conditions</w:t>
            </w:r>
          </w:p>
        </w:tc>
        <w:tc>
          <w:tcPr>
            <w:tcW w:w="6997" w:type="dxa"/>
            <w:tcBorders>
              <w:top w:val="single" w:sz="4" w:space="0" w:color="auto"/>
              <w:left w:val="single" w:sz="4" w:space="0" w:color="auto"/>
              <w:bottom w:val="single" w:sz="4" w:space="0" w:color="auto"/>
              <w:right w:val="single" w:sz="4" w:space="0" w:color="auto"/>
            </w:tcBorders>
          </w:tcPr>
          <w:p w14:paraId="7D1E29A2" w14:textId="77777777" w:rsidR="009274EA" w:rsidRDefault="00C53038">
            <w:pPr>
              <w:numPr>
                <w:ilvl w:val="0"/>
                <w:numId w:val="2"/>
              </w:numPr>
              <w:tabs>
                <w:tab w:val="left" w:pos="10620"/>
              </w:tabs>
              <w:spacing w:after="0" w:line="360" w:lineRule="auto"/>
              <w:rPr>
                <w:strike/>
              </w:rPr>
            </w:pPr>
            <w:r>
              <w:rPr>
                <w:strike/>
              </w:rPr>
              <w:t>User should have rights for Administrator rights.</w:t>
            </w:r>
          </w:p>
          <w:p w14:paraId="09301B6C" w14:textId="77777777" w:rsidR="009274EA" w:rsidRDefault="00C53038">
            <w:pPr>
              <w:numPr>
                <w:ilvl w:val="0"/>
                <w:numId w:val="2"/>
              </w:numPr>
              <w:tabs>
                <w:tab w:val="left" w:pos="10620"/>
              </w:tabs>
              <w:spacing w:after="0" w:line="360" w:lineRule="auto"/>
              <w:rPr>
                <w:strike/>
              </w:rPr>
            </w:pPr>
            <w:r>
              <w:rPr>
                <w:strike/>
              </w:rPr>
              <w:t>User should have “Manage Charges In” rights.</w:t>
            </w:r>
          </w:p>
          <w:p w14:paraId="1598C38C" w14:textId="77777777" w:rsidR="009274EA" w:rsidRDefault="00C53038">
            <w:pPr>
              <w:numPr>
                <w:ilvl w:val="0"/>
                <w:numId w:val="2"/>
              </w:numPr>
              <w:tabs>
                <w:tab w:val="left" w:pos="10620"/>
              </w:tabs>
              <w:spacing w:after="0" w:line="360" w:lineRule="auto"/>
              <w:rPr>
                <w:strike/>
              </w:rPr>
            </w:pPr>
            <w:r>
              <w:rPr>
                <w:strike/>
              </w:rPr>
              <w:t>Charges In should be created.</w:t>
            </w:r>
          </w:p>
        </w:tc>
      </w:tr>
      <w:tr w:rsidR="009274EA" w14:paraId="7CC5D81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02BE4C0" w14:textId="77777777" w:rsidR="009274EA" w:rsidRDefault="00C53038">
            <w:pPr>
              <w:tabs>
                <w:tab w:val="left" w:pos="10620"/>
              </w:tabs>
              <w:rPr>
                <w:b/>
                <w:i/>
                <w:strike/>
              </w:rPr>
            </w:pPr>
            <w:r>
              <w:rPr>
                <w:b/>
                <w:i/>
                <w:strike/>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1EF3746A" w14:textId="77777777" w:rsidR="009274EA" w:rsidRDefault="00C53038">
            <w:pPr>
              <w:numPr>
                <w:ilvl w:val="0"/>
                <w:numId w:val="2"/>
              </w:numPr>
              <w:tabs>
                <w:tab w:val="left" w:pos="10620"/>
              </w:tabs>
              <w:spacing w:after="0" w:line="240" w:lineRule="auto"/>
              <w:rPr>
                <w:strike/>
              </w:rPr>
            </w:pPr>
            <w:r>
              <w:rPr>
                <w:strike/>
              </w:rPr>
              <w:t xml:space="preserve">System should reflect the updated Charges In detail in </w:t>
            </w:r>
            <w:r>
              <w:rPr>
                <w:b/>
                <w:strike/>
              </w:rPr>
              <w:t>entire application</w:t>
            </w:r>
            <w:r>
              <w:rPr>
                <w:strike/>
              </w:rPr>
              <w:t>.</w:t>
            </w:r>
          </w:p>
        </w:tc>
      </w:tr>
      <w:tr w:rsidR="009274EA" w14:paraId="29CE36A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D00563B" w14:textId="77777777" w:rsidR="009274EA" w:rsidRDefault="00C53038">
            <w:pPr>
              <w:tabs>
                <w:tab w:val="left" w:pos="10620"/>
              </w:tabs>
              <w:rPr>
                <w:b/>
                <w:i/>
                <w:strike/>
              </w:rPr>
            </w:pPr>
            <w:r>
              <w:rPr>
                <w:b/>
                <w:i/>
                <w:strike/>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20F8E7C8"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Tea board user Logs in</w:t>
            </w:r>
          </w:p>
          <w:p w14:paraId="07E0AF0A"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Click on Administration</w:t>
            </w:r>
          </w:p>
          <w:p w14:paraId="51A7BBC5"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Click on Tea Board Masters.</w:t>
            </w:r>
          </w:p>
          <w:p w14:paraId="2ADB43B1"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Click on “Manage Charges in”.</w:t>
            </w:r>
          </w:p>
          <w:p w14:paraId="38C0AFF3"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lastRenderedPageBreak/>
              <w:t>Update the detail.</w:t>
            </w:r>
          </w:p>
          <w:p w14:paraId="532ABE2A"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Click on update button.</w:t>
            </w:r>
          </w:p>
        </w:tc>
      </w:tr>
      <w:tr w:rsidR="009274EA" w14:paraId="6662DA5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712DBD6" w14:textId="77777777" w:rsidR="009274EA" w:rsidRDefault="00C53038">
            <w:pPr>
              <w:tabs>
                <w:tab w:val="left" w:pos="10620"/>
              </w:tabs>
              <w:rPr>
                <w:b/>
                <w:i/>
                <w:strike/>
              </w:rPr>
            </w:pPr>
            <w:r>
              <w:rPr>
                <w:b/>
                <w:i/>
                <w:strike/>
              </w:rPr>
              <w:lastRenderedPageBreak/>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59888BAA" w14:textId="77777777" w:rsidR="009274EA" w:rsidRDefault="00C53038">
            <w:pPr>
              <w:pStyle w:val="ListParagraph"/>
              <w:numPr>
                <w:ilvl w:val="0"/>
                <w:numId w:val="2"/>
              </w:numPr>
              <w:tabs>
                <w:tab w:val="left" w:pos="10620"/>
              </w:tabs>
              <w:spacing w:before="0" w:after="0" w:line="360" w:lineRule="auto"/>
              <w:rPr>
                <w:rFonts w:ascii="Cambria" w:hAnsi="Cambria"/>
                <w:strike/>
                <w:sz w:val="22"/>
                <w:szCs w:val="22"/>
              </w:rPr>
            </w:pPr>
            <w:r>
              <w:rPr>
                <w:rFonts w:ascii="Cambria" w:hAnsi="Cambria"/>
                <w:strike/>
                <w:sz w:val="22"/>
                <w:szCs w:val="22"/>
              </w:rPr>
              <w:t>NA</w:t>
            </w:r>
          </w:p>
        </w:tc>
      </w:tr>
      <w:tr w:rsidR="009274EA" w14:paraId="6639CB5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95E1BEE" w14:textId="77777777" w:rsidR="009274EA" w:rsidRDefault="00C53038">
            <w:pPr>
              <w:tabs>
                <w:tab w:val="left" w:pos="10620"/>
              </w:tabs>
              <w:rPr>
                <w:b/>
                <w:i/>
                <w:strike/>
              </w:rPr>
            </w:pPr>
            <w:r>
              <w:rPr>
                <w:b/>
                <w:i/>
                <w:strike/>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2A6276BE" w14:textId="77777777" w:rsidR="009274EA" w:rsidRDefault="00C53038">
            <w:pPr>
              <w:pStyle w:val="Heading112pt"/>
              <w:tabs>
                <w:tab w:val="left" w:pos="10620"/>
              </w:tabs>
              <w:rPr>
                <w:rFonts w:ascii="Cambria" w:hAnsi="Cambria"/>
                <w:strike/>
              </w:rPr>
            </w:pPr>
            <w:bookmarkStart w:id="3625" w:name="_Toc137818837"/>
            <w:bookmarkStart w:id="3626" w:name="_Toc137831509"/>
            <w:r>
              <w:rPr>
                <w:rFonts w:ascii="Cambria" w:hAnsi="Cambria"/>
                <w:b w:val="0"/>
                <w:strike/>
              </w:rPr>
              <w:t>System should display below sections on “Manage Charges In” page.</w:t>
            </w:r>
            <w:bookmarkEnd w:id="3625"/>
            <w:bookmarkEnd w:id="3626"/>
          </w:p>
          <w:p w14:paraId="1E72257A" w14:textId="77777777" w:rsidR="009274EA" w:rsidRDefault="00C53038">
            <w:pPr>
              <w:pStyle w:val="Heading112pt"/>
              <w:numPr>
                <w:ilvl w:val="1"/>
                <w:numId w:val="2"/>
              </w:numPr>
              <w:tabs>
                <w:tab w:val="left" w:pos="10620"/>
              </w:tabs>
              <w:rPr>
                <w:rFonts w:ascii="Cambria" w:hAnsi="Cambria"/>
                <w:strike/>
              </w:rPr>
            </w:pPr>
            <w:bookmarkStart w:id="3627" w:name="_Toc137818838"/>
            <w:bookmarkStart w:id="3628" w:name="_Toc137831510"/>
            <w:r>
              <w:rPr>
                <w:rFonts w:ascii="Cambria" w:hAnsi="Cambria"/>
                <w:b w:val="0"/>
                <w:strike/>
              </w:rPr>
              <w:t>Search section.</w:t>
            </w:r>
            <w:bookmarkEnd w:id="3627"/>
            <w:bookmarkEnd w:id="3628"/>
          </w:p>
          <w:p w14:paraId="1C14739E" w14:textId="77777777" w:rsidR="009274EA" w:rsidRDefault="00C53038">
            <w:pPr>
              <w:pStyle w:val="Heading112pt"/>
              <w:numPr>
                <w:ilvl w:val="1"/>
                <w:numId w:val="2"/>
              </w:numPr>
              <w:tabs>
                <w:tab w:val="left" w:pos="10620"/>
              </w:tabs>
              <w:rPr>
                <w:rFonts w:ascii="Cambria" w:hAnsi="Cambria"/>
                <w:strike/>
              </w:rPr>
            </w:pPr>
            <w:bookmarkStart w:id="3629" w:name="_Toc137818839"/>
            <w:bookmarkStart w:id="3630" w:name="_Toc137831511"/>
            <w:r>
              <w:rPr>
                <w:rFonts w:ascii="Cambria" w:hAnsi="Cambria"/>
                <w:b w:val="0"/>
                <w:strike/>
              </w:rPr>
              <w:t>Detail section.</w:t>
            </w:r>
            <w:bookmarkEnd w:id="3629"/>
            <w:bookmarkEnd w:id="3630"/>
          </w:p>
          <w:p w14:paraId="57A43403" w14:textId="77777777" w:rsidR="009274EA" w:rsidRDefault="00C53038">
            <w:pPr>
              <w:pStyle w:val="Heading112pt"/>
              <w:numPr>
                <w:ilvl w:val="1"/>
                <w:numId w:val="2"/>
              </w:numPr>
              <w:tabs>
                <w:tab w:val="left" w:pos="10620"/>
              </w:tabs>
              <w:rPr>
                <w:rFonts w:ascii="Cambria" w:hAnsi="Cambria"/>
                <w:strike/>
              </w:rPr>
            </w:pPr>
            <w:bookmarkStart w:id="3631" w:name="_Toc137818840"/>
            <w:bookmarkStart w:id="3632" w:name="_Toc137831512"/>
            <w:r>
              <w:rPr>
                <w:rFonts w:ascii="Cambria" w:hAnsi="Cambria"/>
                <w:b w:val="0"/>
                <w:strike/>
              </w:rPr>
              <w:t>Uploaded Document Section.</w:t>
            </w:r>
            <w:bookmarkEnd w:id="3631"/>
            <w:bookmarkEnd w:id="3632"/>
          </w:p>
          <w:p w14:paraId="516C3918" w14:textId="77777777" w:rsidR="009274EA" w:rsidRDefault="00C53038">
            <w:pPr>
              <w:pStyle w:val="Heading112pt"/>
              <w:numPr>
                <w:ilvl w:val="0"/>
                <w:numId w:val="0"/>
              </w:numPr>
              <w:tabs>
                <w:tab w:val="left" w:pos="10620"/>
              </w:tabs>
              <w:ind w:left="360" w:hanging="360"/>
              <w:rPr>
                <w:rFonts w:ascii="Cambria" w:hAnsi="Cambria"/>
                <w:strike/>
              </w:rPr>
            </w:pPr>
            <w:bookmarkStart w:id="3633" w:name="_Toc137818841"/>
            <w:bookmarkStart w:id="3634" w:name="_Toc137831513"/>
            <w:r>
              <w:rPr>
                <w:rFonts w:ascii="Cambria" w:hAnsi="Cambria"/>
                <w:strike/>
                <w:u w:val="single"/>
              </w:rPr>
              <w:t>Search Section</w:t>
            </w:r>
            <w:r>
              <w:rPr>
                <w:rFonts w:ascii="Cambria" w:hAnsi="Cambria"/>
                <w:strike/>
              </w:rPr>
              <w:t>:</w:t>
            </w:r>
            <w:bookmarkEnd w:id="3633"/>
            <w:bookmarkEnd w:id="3634"/>
          </w:p>
          <w:p w14:paraId="3FD73E09" w14:textId="77777777" w:rsidR="009274EA" w:rsidRDefault="00C53038">
            <w:pPr>
              <w:pStyle w:val="Heading112pt"/>
              <w:tabs>
                <w:tab w:val="left" w:pos="10620"/>
              </w:tabs>
              <w:rPr>
                <w:rFonts w:ascii="Cambria" w:hAnsi="Cambria"/>
                <w:strike/>
              </w:rPr>
            </w:pPr>
            <w:bookmarkStart w:id="3635" w:name="_Toc137818842"/>
            <w:bookmarkStart w:id="3636" w:name="_Toc137831514"/>
            <w:r>
              <w:rPr>
                <w:rFonts w:ascii="Cambria" w:hAnsi="Cambria"/>
                <w:b w:val="0"/>
                <w:strike/>
              </w:rPr>
              <w:t>System should display below details on search section.</w:t>
            </w:r>
            <w:bookmarkEnd w:id="3635"/>
            <w:bookmarkEnd w:id="3636"/>
          </w:p>
          <w:p w14:paraId="3F73C3D3" w14:textId="77777777" w:rsidR="009274EA" w:rsidRDefault="00C53038">
            <w:pPr>
              <w:pStyle w:val="Heading112pt"/>
              <w:numPr>
                <w:ilvl w:val="1"/>
                <w:numId w:val="2"/>
              </w:numPr>
              <w:tabs>
                <w:tab w:val="left" w:pos="10620"/>
              </w:tabs>
              <w:rPr>
                <w:rFonts w:ascii="Cambria" w:hAnsi="Cambria"/>
                <w:strike/>
              </w:rPr>
            </w:pPr>
            <w:bookmarkStart w:id="3637" w:name="_Toc137818843"/>
            <w:bookmarkStart w:id="3638" w:name="_Toc137831515"/>
            <w:r>
              <w:rPr>
                <w:rFonts w:ascii="Cambria" w:hAnsi="Cambria"/>
                <w:b w:val="0"/>
                <w:strike/>
              </w:rPr>
              <w:t>Charges In name textbox search.</w:t>
            </w:r>
            <w:bookmarkEnd w:id="3637"/>
            <w:bookmarkEnd w:id="3638"/>
          </w:p>
          <w:p w14:paraId="572C4659" w14:textId="77777777" w:rsidR="009274EA" w:rsidRDefault="00C53038">
            <w:pPr>
              <w:pStyle w:val="Heading112pt"/>
              <w:numPr>
                <w:ilvl w:val="1"/>
                <w:numId w:val="2"/>
              </w:numPr>
              <w:tabs>
                <w:tab w:val="left" w:pos="10620"/>
              </w:tabs>
              <w:rPr>
                <w:rFonts w:ascii="Cambria" w:hAnsi="Cambria"/>
                <w:strike/>
              </w:rPr>
            </w:pPr>
            <w:bookmarkStart w:id="3639" w:name="_Toc137818844"/>
            <w:bookmarkStart w:id="3640" w:name="_Toc137831516"/>
            <w:r>
              <w:rPr>
                <w:rFonts w:ascii="Cambria" w:hAnsi="Cambria"/>
                <w:b w:val="0"/>
                <w:strike/>
              </w:rPr>
              <w:t>Charges In calculation search dropdown.</w:t>
            </w:r>
            <w:bookmarkEnd w:id="3639"/>
            <w:bookmarkEnd w:id="3640"/>
          </w:p>
          <w:p w14:paraId="5893B639" w14:textId="77777777" w:rsidR="009274EA" w:rsidRDefault="00C53038">
            <w:pPr>
              <w:pStyle w:val="Heading112pt"/>
              <w:numPr>
                <w:ilvl w:val="1"/>
                <w:numId w:val="2"/>
              </w:numPr>
              <w:tabs>
                <w:tab w:val="left" w:pos="10620"/>
              </w:tabs>
              <w:rPr>
                <w:rFonts w:ascii="Cambria" w:hAnsi="Cambria"/>
                <w:strike/>
              </w:rPr>
            </w:pPr>
            <w:bookmarkStart w:id="3641" w:name="_Toc137818845"/>
            <w:bookmarkStart w:id="3642" w:name="_Toc137831517"/>
            <w:r>
              <w:rPr>
                <w:rFonts w:ascii="Cambria" w:hAnsi="Cambria"/>
                <w:b w:val="0"/>
                <w:strike/>
              </w:rPr>
              <w:t>Search button</w:t>
            </w:r>
            <w:bookmarkEnd w:id="3641"/>
            <w:bookmarkEnd w:id="3642"/>
          </w:p>
          <w:p w14:paraId="35C28625" w14:textId="77777777" w:rsidR="009274EA" w:rsidRDefault="00C53038">
            <w:pPr>
              <w:pStyle w:val="Heading112pt"/>
              <w:numPr>
                <w:ilvl w:val="1"/>
                <w:numId w:val="2"/>
              </w:numPr>
              <w:tabs>
                <w:tab w:val="left" w:pos="10620"/>
              </w:tabs>
              <w:rPr>
                <w:rFonts w:ascii="Cambria" w:hAnsi="Cambria"/>
                <w:strike/>
              </w:rPr>
            </w:pPr>
            <w:bookmarkStart w:id="3643" w:name="_Toc137818846"/>
            <w:bookmarkStart w:id="3644" w:name="_Toc137831518"/>
            <w:r>
              <w:rPr>
                <w:rFonts w:ascii="Cambria" w:hAnsi="Cambria"/>
                <w:b w:val="0"/>
                <w:strike/>
              </w:rPr>
              <w:t>Clear button.</w:t>
            </w:r>
            <w:bookmarkEnd w:id="3643"/>
            <w:bookmarkEnd w:id="3644"/>
          </w:p>
          <w:p w14:paraId="02A10054" w14:textId="77777777" w:rsidR="009274EA" w:rsidRDefault="00C53038">
            <w:pPr>
              <w:pStyle w:val="Heading112pt"/>
              <w:tabs>
                <w:tab w:val="left" w:pos="10620"/>
              </w:tabs>
              <w:rPr>
                <w:rFonts w:ascii="Cambria" w:hAnsi="Cambria"/>
                <w:strike/>
              </w:rPr>
            </w:pPr>
            <w:bookmarkStart w:id="3645" w:name="_Toc137818847"/>
            <w:bookmarkStart w:id="3646" w:name="_Toc137831519"/>
            <w:r>
              <w:rPr>
                <w:rFonts w:ascii="Cambria" w:hAnsi="Cambria"/>
                <w:b w:val="0"/>
                <w:strike/>
              </w:rPr>
              <w:t>System should display the result as per searched criteria after click on search button under detail section with record.</w:t>
            </w:r>
            <w:bookmarkEnd w:id="3645"/>
            <w:bookmarkEnd w:id="3646"/>
          </w:p>
          <w:p w14:paraId="7596438B" w14:textId="77777777" w:rsidR="009274EA" w:rsidRDefault="00C53038">
            <w:pPr>
              <w:pStyle w:val="Heading112pt"/>
              <w:tabs>
                <w:tab w:val="left" w:pos="10620"/>
              </w:tabs>
              <w:rPr>
                <w:rFonts w:ascii="Cambria" w:hAnsi="Cambria"/>
                <w:strike/>
              </w:rPr>
            </w:pPr>
            <w:bookmarkStart w:id="3647" w:name="_Toc137818848"/>
            <w:bookmarkStart w:id="3648" w:name="_Toc137831520"/>
            <w:r>
              <w:rPr>
                <w:rFonts w:ascii="Cambria" w:hAnsi="Cambria"/>
                <w:b w:val="0"/>
                <w:strike/>
              </w:rPr>
              <w:t>System should display “No record found” if searched detail does not exists.</w:t>
            </w:r>
            <w:bookmarkEnd w:id="3647"/>
            <w:bookmarkEnd w:id="3648"/>
          </w:p>
          <w:p w14:paraId="20AA3212" w14:textId="77777777" w:rsidR="009274EA" w:rsidRDefault="00C53038">
            <w:pPr>
              <w:pStyle w:val="Heading112pt"/>
              <w:tabs>
                <w:tab w:val="left" w:pos="10620"/>
              </w:tabs>
              <w:rPr>
                <w:rFonts w:ascii="Cambria" w:hAnsi="Cambria"/>
                <w:strike/>
              </w:rPr>
            </w:pPr>
            <w:bookmarkStart w:id="3649" w:name="_Toc137818849"/>
            <w:bookmarkStart w:id="3650" w:name="_Toc137831521"/>
            <w:r>
              <w:rPr>
                <w:rFonts w:ascii="Cambria" w:hAnsi="Cambria"/>
                <w:b w:val="0"/>
                <w:strike/>
              </w:rPr>
              <w:t>System should provide “suggestive search” in Charges In name textbox search.</w:t>
            </w:r>
            <w:bookmarkEnd w:id="3649"/>
            <w:bookmarkEnd w:id="3650"/>
          </w:p>
          <w:p w14:paraId="3C4FAFC9" w14:textId="77777777" w:rsidR="009274EA" w:rsidRDefault="00C53038">
            <w:pPr>
              <w:pStyle w:val="Heading112pt"/>
              <w:tabs>
                <w:tab w:val="left" w:pos="10620"/>
              </w:tabs>
              <w:rPr>
                <w:rFonts w:ascii="Cambria" w:hAnsi="Cambria"/>
                <w:strike/>
              </w:rPr>
            </w:pPr>
            <w:bookmarkStart w:id="3651" w:name="_Toc137818850"/>
            <w:bookmarkStart w:id="3652" w:name="_Toc137831522"/>
            <w:r>
              <w:rPr>
                <w:rFonts w:ascii="Cambria" w:hAnsi="Cambria"/>
                <w:b w:val="0"/>
                <w:strike/>
              </w:rPr>
              <w:t>System should perform search process “with” and “without” combination of fields.</w:t>
            </w:r>
            <w:bookmarkEnd w:id="3651"/>
            <w:bookmarkEnd w:id="3652"/>
          </w:p>
          <w:p w14:paraId="5817844A" w14:textId="77777777" w:rsidR="009274EA" w:rsidRDefault="00C53038">
            <w:pPr>
              <w:pStyle w:val="Heading112pt"/>
              <w:numPr>
                <w:ilvl w:val="0"/>
                <w:numId w:val="0"/>
              </w:numPr>
              <w:tabs>
                <w:tab w:val="left" w:pos="10620"/>
              </w:tabs>
              <w:ind w:left="360" w:hanging="360"/>
              <w:rPr>
                <w:rFonts w:ascii="Cambria" w:hAnsi="Cambria"/>
                <w:strike/>
              </w:rPr>
            </w:pPr>
            <w:bookmarkStart w:id="3653" w:name="_Toc137818851"/>
            <w:bookmarkStart w:id="3654" w:name="_Toc137831523"/>
            <w:r>
              <w:rPr>
                <w:rFonts w:ascii="Cambria" w:hAnsi="Cambria"/>
                <w:strike/>
                <w:u w:val="single"/>
              </w:rPr>
              <w:t>Detail Section</w:t>
            </w:r>
            <w:r>
              <w:rPr>
                <w:rFonts w:ascii="Cambria" w:hAnsi="Cambria"/>
                <w:strike/>
              </w:rPr>
              <w:t>:</w:t>
            </w:r>
            <w:bookmarkEnd w:id="3653"/>
            <w:bookmarkEnd w:id="3654"/>
          </w:p>
          <w:p w14:paraId="193AF5A9" w14:textId="77777777" w:rsidR="009274EA" w:rsidRDefault="00C53038">
            <w:pPr>
              <w:pStyle w:val="Heading112pt"/>
              <w:tabs>
                <w:tab w:val="left" w:pos="10620"/>
              </w:tabs>
              <w:rPr>
                <w:rFonts w:ascii="Cambria" w:hAnsi="Cambria"/>
                <w:strike/>
              </w:rPr>
            </w:pPr>
            <w:bookmarkStart w:id="3655" w:name="_Toc137818852"/>
            <w:bookmarkStart w:id="3656" w:name="_Toc137831524"/>
            <w:r>
              <w:rPr>
                <w:rFonts w:ascii="Cambria" w:hAnsi="Cambria"/>
                <w:b w:val="0"/>
                <w:strike/>
              </w:rPr>
              <w:t>Under detail section system should provide by default all records.</w:t>
            </w:r>
            <w:bookmarkEnd w:id="3655"/>
            <w:bookmarkEnd w:id="3656"/>
          </w:p>
          <w:p w14:paraId="05EF01A8" w14:textId="77777777" w:rsidR="009274EA" w:rsidRDefault="00C53038">
            <w:pPr>
              <w:pStyle w:val="Heading112pt"/>
              <w:tabs>
                <w:tab w:val="left" w:pos="10620"/>
              </w:tabs>
              <w:rPr>
                <w:rFonts w:ascii="Cambria" w:hAnsi="Cambria"/>
                <w:strike/>
              </w:rPr>
            </w:pPr>
            <w:bookmarkStart w:id="3657" w:name="_Toc137818853"/>
            <w:bookmarkStart w:id="3658" w:name="_Toc137831525"/>
            <w:r>
              <w:rPr>
                <w:rFonts w:ascii="Cambria" w:hAnsi="Cambria"/>
                <w:b w:val="0"/>
                <w:strike/>
              </w:rPr>
              <w:t>System should by default display “Active Tab”.</w:t>
            </w:r>
            <w:bookmarkEnd w:id="3657"/>
            <w:bookmarkEnd w:id="3658"/>
          </w:p>
          <w:p w14:paraId="3D1F326B" w14:textId="77777777" w:rsidR="009274EA" w:rsidRDefault="00C53038">
            <w:pPr>
              <w:pStyle w:val="Heading112pt"/>
              <w:tabs>
                <w:tab w:val="left" w:pos="10620"/>
              </w:tabs>
              <w:rPr>
                <w:rFonts w:ascii="Cambria" w:hAnsi="Cambria"/>
                <w:strike/>
              </w:rPr>
            </w:pPr>
            <w:bookmarkStart w:id="3659" w:name="_Toc137818854"/>
            <w:bookmarkStart w:id="3660" w:name="_Toc137831526"/>
            <w:r>
              <w:rPr>
                <w:rFonts w:ascii="Cambria" w:hAnsi="Cambria"/>
                <w:b w:val="0"/>
                <w:strike/>
              </w:rPr>
              <w:t>System should provide pagination option under each tab.</w:t>
            </w:r>
            <w:bookmarkEnd w:id="3659"/>
            <w:bookmarkEnd w:id="3660"/>
          </w:p>
          <w:p w14:paraId="70DE0909" w14:textId="77777777" w:rsidR="009274EA" w:rsidRDefault="00C53038">
            <w:pPr>
              <w:pStyle w:val="Heading112pt"/>
              <w:tabs>
                <w:tab w:val="left" w:pos="10620"/>
              </w:tabs>
              <w:rPr>
                <w:rFonts w:ascii="Cambria" w:hAnsi="Cambria"/>
                <w:strike/>
              </w:rPr>
            </w:pPr>
            <w:bookmarkStart w:id="3661" w:name="_Toc137818855"/>
            <w:bookmarkStart w:id="3662" w:name="_Toc137831527"/>
            <w:r>
              <w:rPr>
                <w:rFonts w:ascii="Cambria" w:hAnsi="Cambria"/>
                <w:b w:val="0"/>
                <w:strike/>
              </w:rPr>
              <w:t>System should provide Export to PDF and Excel in each tab.</w:t>
            </w:r>
            <w:bookmarkEnd w:id="3661"/>
            <w:bookmarkEnd w:id="3662"/>
          </w:p>
          <w:p w14:paraId="110D9A21" w14:textId="77777777" w:rsidR="009274EA" w:rsidRDefault="00C53038">
            <w:pPr>
              <w:pStyle w:val="Heading112pt"/>
              <w:tabs>
                <w:tab w:val="left" w:pos="10620"/>
              </w:tabs>
              <w:rPr>
                <w:rFonts w:ascii="Cambria" w:hAnsi="Cambria"/>
                <w:strike/>
              </w:rPr>
            </w:pPr>
            <w:bookmarkStart w:id="3663" w:name="_Toc137818856"/>
            <w:bookmarkStart w:id="3664" w:name="_Toc137831528"/>
            <w:r>
              <w:rPr>
                <w:rFonts w:ascii="Cambria" w:hAnsi="Cambria"/>
                <w:b w:val="0"/>
                <w:strike/>
              </w:rPr>
              <w:t>System should export all records including Active/Inactive in EXCEL/PDF on click export to Excel/PDF.</w:t>
            </w:r>
            <w:bookmarkEnd w:id="3663"/>
            <w:bookmarkEnd w:id="3664"/>
          </w:p>
          <w:p w14:paraId="51DEA134" w14:textId="77777777" w:rsidR="009274EA" w:rsidRDefault="00C53038">
            <w:pPr>
              <w:pStyle w:val="Heading112pt"/>
              <w:tabs>
                <w:tab w:val="left" w:pos="10620"/>
              </w:tabs>
              <w:rPr>
                <w:rFonts w:ascii="Cambria" w:hAnsi="Cambria"/>
                <w:strike/>
              </w:rPr>
            </w:pPr>
            <w:bookmarkStart w:id="3665" w:name="_Toc137818857"/>
            <w:bookmarkStart w:id="3666" w:name="_Toc137831529"/>
            <w:r>
              <w:rPr>
                <w:rFonts w:ascii="Cambria" w:hAnsi="Cambria"/>
                <w:b w:val="0"/>
                <w:strike/>
              </w:rPr>
              <w:t>System should display below details in exported Excel/PDF file.</w:t>
            </w:r>
            <w:bookmarkEnd w:id="3665"/>
            <w:bookmarkEnd w:id="3666"/>
          </w:p>
          <w:p w14:paraId="64DB3117" w14:textId="77777777" w:rsidR="009274EA" w:rsidRDefault="00C53038">
            <w:pPr>
              <w:pStyle w:val="Heading112pt"/>
              <w:numPr>
                <w:ilvl w:val="1"/>
                <w:numId w:val="2"/>
              </w:numPr>
              <w:tabs>
                <w:tab w:val="left" w:pos="10620"/>
              </w:tabs>
              <w:rPr>
                <w:rFonts w:ascii="Cambria" w:hAnsi="Cambria"/>
                <w:strike/>
              </w:rPr>
            </w:pPr>
            <w:bookmarkStart w:id="3667" w:name="_Toc137818858"/>
            <w:bookmarkStart w:id="3668" w:name="_Toc137831530"/>
            <w:r>
              <w:rPr>
                <w:rFonts w:ascii="Cambria" w:hAnsi="Cambria"/>
                <w:b w:val="0"/>
                <w:strike/>
              </w:rPr>
              <w:t>Sr.</w:t>
            </w:r>
            <w:bookmarkEnd w:id="3667"/>
            <w:bookmarkEnd w:id="3668"/>
          </w:p>
          <w:p w14:paraId="47F71A18" w14:textId="77777777" w:rsidR="009274EA" w:rsidRDefault="00C53038">
            <w:pPr>
              <w:pStyle w:val="Heading112pt"/>
              <w:numPr>
                <w:ilvl w:val="1"/>
                <w:numId w:val="2"/>
              </w:numPr>
              <w:tabs>
                <w:tab w:val="left" w:pos="10620"/>
              </w:tabs>
              <w:rPr>
                <w:rFonts w:ascii="Cambria" w:hAnsi="Cambria"/>
                <w:strike/>
              </w:rPr>
            </w:pPr>
            <w:bookmarkStart w:id="3669" w:name="_Toc137818859"/>
            <w:bookmarkStart w:id="3670" w:name="_Toc137831531"/>
            <w:r>
              <w:rPr>
                <w:rFonts w:ascii="Cambria" w:hAnsi="Cambria"/>
                <w:b w:val="0"/>
                <w:strike/>
              </w:rPr>
              <w:t>Charges In Name</w:t>
            </w:r>
            <w:bookmarkEnd w:id="3669"/>
            <w:bookmarkEnd w:id="3670"/>
          </w:p>
          <w:p w14:paraId="6DB0E348" w14:textId="77777777" w:rsidR="009274EA" w:rsidRDefault="00C53038">
            <w:pPr>
              <w:pStyle w:val="Heading112pt"/>
              <w:numPr>
                <w:ilvl w:val="1"/>
                <w:numId w:val="2"/>
              </w:numPr>
              <w:tabs>
                <w:tab w:val="left" w:pos="10620"/>
              </w:tabs>
              <w:rPr>
                <w:rFonts w:ascii="Cambria" w:hAnsi="Cambria"/>
                <w:strike/>
              </w:rPr>
            </w:pPr>
            <w:bookmarkStart w:id="3671" w:name="_Toc137818860"/>
            <w:bookmarkStart w:id="3672" w:name="_Toc137831532"/>
            <w:r>
              <w:rPr>
                <w:rFonts w:ascii="Cambria" w:hAnsi="Cambria"/>
                <w:b w:val="0"/>
                <w:strike/>
              </w:rPr>
              <w:t>Charges In calculation</w:t>
            </w:r>
            <w:bookmarkEnd w:id="3671"/>
            <w:bookmarkEnd w:id="3672"/>
          </w:p>
          <w:p w14:paraId="360C35D2" w14:textId="77777777" w:rsidR="009274EA" w:rsidRDefault="00C53038">
            <w:pPr>
              <w:pStyle w:val="Heading112pt"/>
              <w:numPr>
                <w:ilvl w:val="1"/>
                <w:numId w:val="2"/>
              </w:numPr>
              <w:tabs>
                <w:tab w:val="left" w:pos="10620"/>
              </w:tabs>
              <w:rPr>
                <w:rFonts w:ascii="Cambria" w:hAnsi="Cambria"/>
                <w:strike/>
              </w:rPr>
            </w:pPr>
            <w:bookmarkStart w:id="3673" w:name="_Toc137818861"/>
            <w:bookmarkStart w:id="3674" w:name="_Toc137831533"/>
            <w:r>
              <w:rPr>
                <w:rFonts w:ascii="Cambria" w:hAnsi="Cambria"/>
                <w:b w:val="0"/>
                <w:strike/>
              </w:rPr>
              <w:t>Status</w:t>
            </w:r>
            <w:bookmarkEnd w:id="3673"/>
            <w:bookmarkEnd w:id="3674"/>
          </w:p>
          <w:p w14:paraId="0D798C17" w14:textId="77777777" w:rsidR="009274EA" w:rsidRDefault="00C53038">
            <w:pPr>
              <w:pStyle w:val="Heading112pt"/>
              <w:numPr>
                <w:ilvl w:val="2"/>
                <w:numId w:val="2"/>
              </w:numPr>
              <w:tabs>
                <w:tab w:val="left" w:pos="10620"/>
              </w:tabs>
              <w:rPr>
                <w:rFonts w:ascii="Cambria" w:hAnsi="Cambria"/>
                <w:strike/>
              </w:rPr>
            </w:pPr>
            <w:bookmarkStart w:id="3675" w:name="_Toc137818862"/>
            <w:bookmarkStart w:id="3676" w:name="_Toc137831534"/>
            <w:r>
              <w:rPr>
                <w:rFonts w:ascii="Cambria" w:hAnsi="Cambria"/>
                <w:b w:val="0"/>
                <w:strike/>
              </w:rPr>
              <w:t>Active</w:t>
            </w:r>
            <w:bookmarkEnd w:id="3675"/>
            <w:bookmarkEnd w:id="3676"/>
          </w:p>
          <w:p w14:paraId="0AFFF6D2" w14:textId="77777777" w:rsidR="009274EA" w:rsidRDefault="00C53038">
            <w:pPr>
              <w:pStyle w:val="Heading112pt"/>
              <w:numPr>
                <w:ilvl w:val="2"/>
                <w:numId w:val="2"/>
              </w:numPr>
              <w:tabs>
                <w:tab w:val="left" w:pos="10620"/>
              </w:tabs>
              <w:rPr>
                <w:rFonts w:ascii="Cambria" w:hAnsi="Cambria"/>
                <w:strike/>
              </w:rPr>
            </w:pPr>
            <w:bookmarkStart w:id="3677" w:name="_Toc137818863"/>
            <w:bookmarkStart w:id="3678" w:name="_Toc137831535"/>
            <w:r>
              <w:rPr>
                <w:rFonts w:ascii="Cambria" w:hAnsi="Cambria"/>
                <w:b w:val="0"/>
                <w:strike/>
              </w:rPr>
              <w:t>Inactive</w:t>
            </w:r>
            <w:bookmarkEnd w:id="3677"/>
            <w:bookmarkEnd w:id="3678"/>
          </w:p>
          <w:p w14:paraId="18AC8D10" w14:textId="77777777" w:rsidR="009274EA" w:rsidRDefault="00C53038">
            <w:pPr>
              <w:pStyle w:val="Heading112pt"/>
              <w:tabs>
                <w:tab w:val="left" w:pos="10620"/>
              </w:tabs>
              <w:rPr>
                <w:rFonts w:ascii="Cambria" w:hAnsi="Cambria"/>
                <w:strike/>
              </w:rPr>
            </w:pPr>
            <w:r>
              <w:rPr>
                <w:rFonts w:ascii="Cambria" w:hAnsi="Cambria"/>
                <w:b w:val="0"/>
                <w:strike/>
              </w:rPr>
              <w:lastRenderedPageBreak/>
              <w:t>System should render/display by default 20 records.</w:t>
            </w:r>
          </w:p>
          <w:p w14:paraId="2EAC7030" w14:textId="77777777" w:rsidR="009274EA" w:rsidRDefault="00C53038">
            <w:pPr>
              <w:pStyle w:val="Heading112pt"/>
              <w:tabs>
                <w:tab w:val="left" w:pos="10620"/>
              </w:tabs>
              <w:rPr>
                <w:rFonts w:ascii="Cambria" w:hAnsi="Cambria"/>
                <w:strike/>
              </w:rPr>
            </w:pPr>
            <w:bookmarkStart w:id="3679" w:name="_Toc137818865"/>
            <w:bookmarkStart w:id="3680" w:name="_Toc137831537"/>
            <w:r>
              <w:rPr>
                <w:rFonts w:ascii="Cambria" w:hAnsi="Cambria"/>
                <w:b w:val="0"/>
                <w:strike/>
              </w:rPr>
              <w:t>System should record in latest created record first.</w:t>
            </w:r>
            <w:bookmarkEnd w:id="3679"/>
            <w:bookmarkEnd w:id="3680"/>
          </w:p>
          <w:p w14:paraId="28589EF5" w14:textId="77777777" w:rsidR="009274EA" w:rsidRDefault="00C53038">
            <w:pPr>
              <w:pStyle w:val="Heading112pt"/>
              <w:tabs>
                <w:tab w:val="left" w:pos="10620"/>
              </w:tabs>
              <w:rPr>
                <w:rFonts w:ascii="Cambria" w:hAnsi="Cambria"/>
                <w:strike/>
              </w:rPr>
            </w:pPr>
            <w:bookmarkStart w:id="3681" w:name="_Toc137818866"/>
            <w:bookmarkStart w:id="3682" w:name="_Toc137831538"/>
            <w:r>
              <w:rPr>
                <w:rFonts w:ascii="Cambria" w:hAnsi="Cambria"/>
                <w:b w:val="0"/>
                <w:strike/>
              </w:rPr>
              <w:t>System should not display updated record as a first record.</w:t>
            </w:r>
            <w:bookmarkEnd w:id="3681"/>
            <w:bookmarkEnd w:id="3682"/>
          </w:p>
          <w:p w14:paraId="6AD6D559" w14:textId="77777777" w:rsidR="009274EA" w:rsidRDefault="00C53038">
            <w:pPr>
              <w:pStyle w:val="Heading112pt"/>
              <w:tabs>
                <w:tab w:val="left" w:pos="10620"/>
              </w:tabs>
              <w:rPr>
                <w:rFonts w:ascii="Cambria" w:hAnsi="Cambria"/>
                <w:strike/>
              </w:rPr>
            </w:pPr>
            <w:r>
              <w:rPr>
                <w:rFonts w:ascii="Cambria" w:hAnsi="Cambria"/>
                <w:b w:val="0"/>
                <w:strike/>
              </w:rPr>
              <w:t>System should display both type of record under detail section.</w:t>
            </w:r>
          </w:p>
          <w:p w14:paraId="4EC3A7F3" w14:textId="77777777" w:rsidR="009274EA" w:rsidRDefault="00C53038">
            <w:pPr>
              <w:pStyle w:val="Heading112pt"/>
              <w:numPr>
                <w:ilvl w:val="1"/>
                <w:numId w:val="2"/>
              </w:numPr>
              <w:tabs>
                <w:tab w:val="left" w:pos="10620"/>
              </w:tabs>
              <w:rPr>
                <w:rFonts w:ascii="Cambria" w:hAnsi="Cambria"/>
                <w:strike/>
              </w:rPr>
            </w:pPr>
            <w:bookmarkStart w:id="3683" w:name="_Toc137818868"/>
            <w:bookmarkStart w:id="3684" w:name="_Toc137831540"/>
            <w:r>
              <w:rPr>
                <w:rFonts w:ascii="Cambria" w:hAnsi="Cambria"/>
                <w:b w:val="0"/>
                <w:strike/>
              </w:rPr>
              <w:t>Active ( By default active while created )</w:t>
            </w:r>
            <w:bookmarkEnd w:id="3683"/>
            <w:bookmarkEnd w:id="3684"/>
          </w:p>
          <w:p w14:paraId="430EEF6B" w14:textId="77777777" w:rsidR="009274EA" w:rsidRDefault="00C53038">
            <w:pPr>
              <w:pStyle w:val="Heading112pt"/>
              <w:numPr>
                <w:ilvl w:val="1"/>
                <w:numId w:val="2"/>
              </w:numPr>
              <w:tabs>
                <w:tab w:val="left" w:pos="10620"/>
              </w:tabs>
              <w:rPr>
                <w:rFonts w:ascii="Cambria" w:hAnsi="Cambria"/>
                <w:strike/>
              </w:rPr>
            </w:pPr>
            <w:bookmarkStart w:id="3685" w:name="_Toc137818869"/>
            <w:bookmarkStart w:id="3686" w:name="_Toc137831541"/>
            <w:r>
              <w:rPr>
                <w:rFonts w:ascii="Cambria" w:hAnsi="Cambria"/>
                <w:b w:val="0"/>
                <w:strike/>
              </w:rPr>
              <w:t>Inactive</w:t>
            </w:r>
            <w:bookmarkEnd w:id="3685"/>
            <w:bookmarkEnd w:id="3686"/>
          </w:p>
          <w:p w14:paraId="2F03A30E" w14:textId="77777777" w:rsidR="009274EA" w:rsidRDefault="00C53038">
            <w:pPr>
              <w:pStyle w:val="Heading112pt"/>
              <w:tabs>
                <w:tab w:val="left" w:pos="10620"/>
              </w:tabs>
              <w:rPr>
                <w:rFonts w:ascii="Cambria" w:hAnsi="Cambria"/>
                <w:strike/>
              </w:rPr>
            </w:pPr>
            <w:bookmarkStart w:id="3687" w:name="_Toc137818870"/>
            <w:bookmarkStart w:id="3688" w:name="_Toc137831542"/>
            <w:r>
              <w:rPr>
                <w:rFonts w:ascii="Cambria" w:hAnsi="Cambria"/>
                <w:b w:val="0"/>
                <w:strike/>
              </w:rPr>
              <w:t>Under Active and Inactive tab system should provide below details.</w:t>
            </w:r>
            <w:bookmarkEnd w:id="3687"/>
            <w:bookmarkEnd w:id="3688"/>
          </w:p>
          <w:p w14:paraId="399318FE" w14:textId="77777777" w:rsidR="009274EA" w:rsidRDefault="00C53038">
            <w:pPr>
              <w:pStyle w:val="Heading112pt"/>
              <w:numPr>
                <w:ilvl w:val="1"/>
                <w:numId w:val="2"/>
              </w:numPr>
              <w:tabs>
                <w:tab w:val="left" w:pos="10620"/>
              </w:tabs>
              <w:rPr>
                <w:rFonts w:ascii="Cambria" w:hAnsi="Cambria"/>
                <w:strike/>
              </w:rPr>
            </w:pPr>
            <w:bookmarkStart w:id="3689" w:name="_Toc137818871"/>
            <w:bookmarkStart w:id="3690" w:name="_Toc137831543"/>
            <w:r>
              <w:rPr>
                <w:rFonts w:ascii="Cambria" w:hAnsi="Cambria"/>
                <w:b w:val="0"/>
                <w:strike/>
              </w:rPr>
              <w:t>Sr.</w:t>
            </w:r>
            <w:bookmarkEnd w:id="3689"/>
            <w:bookmarkEnd w:id="3690"/>
          </w:p>
          <w:p w14:paraId="5B3297FF" w14:textId="77777777" w:rsidR="009274EA" w:rsidRDefault="00C53038">
            <w:pPr>
              <w:pStyle w:val="Heading112pt"/>
              <w:numPr>
                <w:ilvl w:val="1"/>
                <w:numId w:val="2"/>
              </w:numPr>
              <w:tabs>
                <w:tab w:val="left" w:pos="10620"/>
              </w:tabs>
              <w:rPr>
                <w:rFonts w:ascii="Cambria" w:hAnsi="Cambria"/>
                <w:strike/>
              </w:rPr>
            </w:pPr>
            <w:bookmarkStart w:id="3691" w:name="_Toc137818872"/>
            <w:bookmarkStart w:id="3692" w:name="_Toc137831544"/>
            <w:r>
              <w:rPr>
                <w:rFonts w:ascii="Cambria" w:hAnsi="Cambria"/>
                <w:b w:val="0"/>
                <w:strike/>
              </w:rPr>
              <w:t>Charges In name</w:t>
            </w:r>
            <w:bookmarkEnd w:id="3691"/>
            <w:bookmarkEnd w:id="3692"/>
          </w:p>
          <w:p w14:paraId="3EFDF5AB" w14:textId="77777777" w:rsidR="009274EA" w:rsidRDefault="00C53038">
            <w:pPr>
              <w:pStyle w:val="Heading112pt"/>
              <w:numPr>
                <w:ilvl w:val="1"/>
                <w:numId w:val="2"/>
              </w:numPr>
              <w:tabs>
                <w:tab w:val="left" w:pos="10620"/>
              </w:tabs>
              <w:rPr>
                <w:rFonts w:ascii="Cambria" w:hAnsi="Cambria"/>
                <w:strike/>
              </w:rPr>
            </w:pPr>
            <w:bookmarkStart w:id="3693" w:name="_Toc137818873"/>
            <w:bookmarkStart w:id="3694" w:name="_Toc137831545"/>
            <w:r>
              <w:rPr>
                <w:rFonts w:ascii="Cambria" w:hAnsi="Cambria"/>
                <w:b w:val="0"/>
                <w:strike/>
              </w:rPr>
              <w:t>Charges In calculation</w:t>
            </w:r>
            <w:bookmarkEnd w:id="3693"/>
            <w:bookmarkEnd w:id="3694"/>
          </w:p>
          <w:p w14:paraId="2FC66768" w14:textId="77777777" w:rsidR="009274EA" w:rsidRDefault="00C53038">
            <w:pPr>
              <w:pStyle w:val="Heading112pt"/>
              <w:numPr>
                <w:ilvl w:val="1"/>
                <w:numId w:val="2"/>
              </w:numPr>
              <w:tabs>
                <w:tab w:val="left" w:pos="10620"/>
              </w:tabs>
              <w:rPr>
                <w:rFonts w:ascii="Cambria" w:hAnsi="Cambria"/>
                <w:b w:val="0"/>
                <w:strike/>
              </w:rPr>
            </w:pPr>
            <w:bookmarkStart w:id="3695" w:name="_Toc137818874"/>
            <w:bookmarkStart w:id="3696" w:name="_Toc137831546"/>
            <w:r>
              <w:rPr>
                <w:rFonts w:ascii="Cambria" w:hAnsi="Cambria"/>
                <w:b w:val="0"/>
                <w:strike/>
              </w:rPr>
              <w:t>Action</w:t>
            </w:r>
            <w:bookmarkEnd w:id="3695"/>
            <w:bookmarkEnd w:id="3696"/>
          </w:p>
          <w:p w14:paraId="6979C2CA" w14:textId="77777777" w:rsidR="009274EA" w:rsidRDefault="00C53038">
            <w:pPr>
              <w:pStyle w:val="Heading112pt"/>
              <w:numPr>
                <w:ilvl w:val="2"/>
                <w:numId w:val="2"/>
              </w:numPr>
              <w:tabs>
                <w:tab w:val="left" w:pos="10620"/>
              </w:tabs>
              <w:rPr>
                <w:rFonts w:ascii="Cambria" w:hAnsi="Cambria"/>
                <w:b w:val="0"/>
                <w:strike/>
              </w:rPr>
            </w:pPr>
            <w:bookmarkStart w:id="3697" w:name="_Toc137818875"/>
            <w:bookmarkStart w:id="3698" w:name="_Toc137831547"/>
            <w:r>
              <w:rPr>
                <w:rFonts w:ascii="Cambria" w:hAnsi="Cambria"/>
                <w:b w:val="0"/>
                <w:strike/>
              </w:rPr>
              <w:t>Edit link</w:t>
            </w:r>
            <w:bookmarkEnd w:id="3697"/>
            <w:bookmarkEnd w:id="3698"/>
          </w:p>
          <w:p w14:paraId="7F32C08E" w14:textId="77777777" w:rsidR="009274EA" w:rsidRDefault="00C53038">
            <w:pPr>
              <w:pStyle w:val="Heading112pt"/>
              <w:numPr>
                <w:ilvl w:val="2"/>
                <w:numId w:val="2"/>
              </w:numPr>
              <w:tabs>
                <w:tab w:val="left" w:pos="10620"/>
              </w:tabs>
              <w:rPr>
                <w:rFonts w:ascii="Cambria" w:hAnsi="Cambria"/>
                <w:b w:val="0"/>
                <w:strike/>
              </w:rPr>
            </w:pPr>
            <w:bookmarkStart w:id="3699" w:name="_Toc137818876"/>
            <w:bookmarkStart w:id="3700" w:name="_Toc137831548"/>
            <w:r>
              <w:rPr>
                <w:rFonts w:ascii="Cambria" w:hAnsi="Cambria"/>
                <w:b w:val="0"/>
                <w:strike/>
              </w:rPr>
              <w:t>View link</w:t>
            </w:r>
            <w:bookmarkEnd w:id="3699"/>
            <w:bookmarkEnd w:id="3700"/>
          </w:p>
          <w:p w14:paraId="59120D7B" w14:textId="77777777" w:rsidR="009274EA" w:rsidRDefault="00C53038">
            <w:pPr>
              <w:pStyle w:val="Heading112pt"/>
              <w:tabs>
                <w:tab w:val="left" w:pos="10620"/>
              </w:tabs>
              <w:rPr>
                <w:rFonts w:ascii="Cambria" w:hAnsi="Cambria"/>
                <w:strike/>
              </w:rPr>
            </w:pPr>
            <w:bookmarkStart w:id="3701" w:name="_Toc137818877"/>
            <w:bookmarkStart w:id="3702" w:name="_Toc137831549"/>
            <w:r>
              <w:rPr>
                <w:rFonts w:ascii="Cambria" w:hAnsi="Cambria"/>
                <w:b w:val="0"/>
                <w:strike/>
              </w:rPr>
              <w:t>System should display below fields when authorized user clicks on “Edit Charges In”.</w:t>
            </w:r>
            <w:bookmarkEnd w:id="3701"/>
            <w:bookmarkEnd w:id="3702"/>
          </w:p>
          <w:p w14:paraId="249C184E" w14:textId="77777777" w:rsidR="009274EA" w:rsidRDefault="00C53038">
            <w:pPr>
              <w:pStyle w:val="Heading112pt"/>
              <w:numPr>
                <w:ilvl w:val="1"/>
                <w:numId w:val="2"/>
              </w:numPr>
              <w:tabs>
                <w:tab w:val="left" w:pos="10620"/>
              </w:tabs>
              <w:rPr>
                <w:rFonts w:ascii="Cambria" w:hAnsi="Cambria"/>
                <w:strike/>
              </w:rPr>
            </w:pPr>
            <w:bookmarkStart w:id="3703" w:name="_Toc137818878"/>
            <w:bookmarkStart w:id="3704" w:name="_Toc137831550"/>
            <w:r>
              <w:rPr>
                <w:rFonts w:ascii="Cambria" w:hAnsi="Cambria"/>
                <w:b w:val="0"/>
                <w:strike/>
              </w:rPr>
              <w:t>Charges In name</w:t>
            </w:r>
            <w:bookmarkEnd w:id="3703"/>
            <w:bookmarkEnd w:id="3704"/>
          </w:p>
          <w:p w14:paraId="135D1C0A" w14:textId="77777777" w:rsidR="009274EA" w:rsidRDefault="00C53038">
            <w:pPr>
              <w:pStyle w:val="Heading112pt"/>
              <w:numPr>
                <w:ilvl w:val="1"/>
                <w:numId w:val="2"/>
              </w:numPr>
              <w:tabs>
                <w:tab w:val="left" w:pos="10620"/>
              </w:tabs>
              <w:rPr>
                <w:rFonts w:ascii="Cambria" w:hAnsi="Cambria"/>
                <w:strike/>
              </w:rPr>
            </w:pPr>
            <w:bookmarkStart w:id="3705" w:name="_Toc137818879"/>
            <w:bookmarkStart w:id="3706" w:name="_Toc137831551"/>
            <w:r>
              <w:rPr>
                <w:rFonts w:ascii="Cambria" w:hAnsi="Cambria"/>
                <w:b w:val="0"/>
                <w:strike/>
              </w:rPr>
              <w:t>Charges In calculation</w:t>
            </w:r>
            <w:bookmarkEnd w:id="3705"/>
            <w:bookmarkEnd w:id="3706"/>
          </w:p>
          <w:p w14:paraId="76096BD8" w14:textId="77777777" w:rsidR="009274EA" w:rsidRDefault="00C53038">
            <w:pPr>
              <w:pStyle w:val="Heading112pt"/>
              <w:numPr>
                <w:ilvl w:val="1"/>
                <w:numId w:val="2"/>
              </w:numPr>
              <w:tabs>
                <w:tab w:val="left" w:pos="10620"/>
              </w:tabs>
              <w:rPr>
                <w:rFonts w:ascii="Cambria" w:hAnsi="Cambria"/>
                <w:b w:val="0"/>
                <w:strike/>
              </w:rPr>
            </w:pPr>
            <w:bookmarkStart w:id="3707" w:name="_Toc137818880"/>
            <w:bookmarkStart w:id="3708" w:name="_Toc137831552"/>
            <w:r>
              <w:rPr>
                <w:rFonts w:ascii="Cambria" w:hAnsi="Cambria"/>
                <w:b w:val="0"/>
                <w:strike/>
              </w:rPr>
              <w:t>Status</w:t>
            </w:r>
            <w:bookmarkEnd w:id="3707"/>
            <w:bookmarkEnd w:id="3708"/>
          </w:p>
          <w:p w14:paraId="627B30DB" w14:textId="77777777" w:rsidR="009274EA" w:rsidRDefault="00C53038">
            <w:pPr>
              <w:pStyle w:val="Heading112pt"/>
              <w:numPr>
                <w:ilvl w:val="2"/>
                <w:numId w:val="2"/>
              </w:numPr>
              <w:tabs>
                <w:tab w:val="left" w:pos="10620"/>
              </w:tabs>
              <w:rPr>
                <w:rFonts w:ascii="Cambria" w:hAnsi="Cambria"/>
                <w:b w:val="0"/>
                <w:strike/>
              </w:rPr>
            </w:pPr>
            <w:bookmarkStart w:id="3709" w:name="_Toc137818881"/>
            <w:bookmarkStart w:id="3710" w:name="_Toc137831553"/>
            <w:r>
              <w:rPr>
                <w:rFonts w:ascii="Cambria" w:hAnsi="Cambria"/>
                <w:b w:val="0"/>
                <w:strike/>
              </w:rPr>
              <w:t>Active radio button ( In inactive tab )</w:t>
            </w:r>
            <w:bookmarkEnd w:id="3709"/>
            <w:bookmarkEnd w:id="3710"/>
          </w:p>
          <w:p w14:paraId="2B0E3746" w14:textId="77777777" w:rsidR="009274EA" w:rsidRDefault="00C53038">
            <w:pPr>
              <w:pStyle w:val="Heading112pt"/>
              <w:numPr>
                <w:ilvl w:val="2"/>
                <w:numId w:val="2"/>
              </w:numPr>
              <w:tabs>
                <w:tab w:val="left" w:pos="10620"/>
              </w:tabs>
              <w:rPr>
                <w:rFonts w:ascii="Cambria" w:hAnsi="Cambria"/>
                <w:b w:val="0"/>
                <w:strike/>
              </w:rPr>
            </w:pPr>
            <w:bookmarkStart w:id="3711" w:name="_Toc137818882"/>
            <w:bookmarkStart w:id="3712" w:name="_Toc137831554"/>
            <w:r>
              <w:rPr>
                <w:rFonts w:ascii="Cambria" w:hAnsi="Cambria"/>
                <w:b w:val="0"/>
                <w:strike/>
              </w:rPr>
              <w:t>Inactive radio button ( In active tab )</w:t>
            </w:r>
            <w:bookmarkEnd w:id="3711"/>
            <w:bookmarkEnd w:id="3712"/>
          </w:p>
          <w:p w14:paraId="5B6B399E" w14:textId="77777777" w:rsidR="009274EA" w:rsidRDefault="00C53038">
            <w:pPr>
              <w:pStyle w:val="Heading112pt"/>
              <w:numPr>
                <w:ilvl w:val="1"/>
                <w:numId w:val="2"/>
              </w:numPr>
              <w:tabs>
                <w:tab w:val="left" w:pos="10620"/>
              </w:tabs>
              <w:rPr>
                <w:rFonts w:ascii="Cambria" w:hAnsi="Cambria"/>
                <w:strike/>
              </w:rPr>
            </w:pPr>
            <w:bookmarkStart w:id="3713" w:name="_Toc137818883"/>
            <w:bookmarkStart w:id="3714" w:name="_Toc137831555"/>
            <w:r>
              <w:rPr>
                <w:rFonts w:ascii="Cambria" w:hAnsi="Cambria"/>
                <w:b w:val="0"/>
                <w:strike/>
              </w:rPr>
              <w:t>Update button.</w:t>
            </w:r>
            <w:bookmarkEnd w:id="3713"/>
            <w:bookmarkEnd w:id="3714"/>
          </w:p>
          <w:p w14:paraId="3B8E3D49" w14:textId="77777777" w:rsidR="009274EA" w:rsidRDefault="00C53038">
            <w:pPr>
              <w:pStyle w:val="Heading112pt"/>
              <w:numPr>
                <w:ilvl w:val="1"/>
                <w:numId w:val="2"/>
              </w:numPr>
              <w:tabs>
                <w:tab w:val="left" w:pos="10620"/>
              </w:tabs>
              <w:rPr>
                <w:rFonts w:ascii="Cambria" w:hAnsi="Cambria"/>
                <w:strike/>
              </w:rPr>
            </w:pPr>
            <w:bookmarkStart w:id="3715" w:name="_Toc137818884"/>
            <w:bookmarkStart w:id="3716" w:name="_Toc137831556"/>
            <w:r>
              <w:rPr>
                <w:rFonts w:ascii="Cambria" w:hAnsi="Cambria"/>
                <w:b w:val="0"/>
                <w:strike/>
              </w:rPr>
              <w:t>Clear button.</w:t>
            </w:r>
            <w:bookmarkEnd w:id="3715"/>
            <w:bookmarkEnd w:id="3716"/>
          </w:p>
          <w:p w14:paraId="5AD20005" w14:textId="77777777" w:rsidR="009274EA" w:rsidRDefault="00C53038">
            <w:pPr>
              <w:pStyle w:val="Heading112pt"/>
              <w:numPr>
                <w:ilvl w:val="1"/>
                <w:numId w:val="2"/>
              </w:numPr>
              <w:tabs>
                <w:tab w:val="left" w:pos="10620"/>
              </w:tabs>
              <w:rPr>
                <w:rFonts w:ascii="Cambria" w:hAnsi="Cambria"/>
                <w:strike/>
              </w:rPr>
            </w:pPr>
            <w:bookmarkStart w:id="3717" w:name="_Toc137818885"/>
            <w:bookmarkStart w:id="3718" w:name="_Toc137831557"/>
            <w:r>
              <w:rPr>
                <w:rFonts w:ascii="Cambria" w:hAnsi="Cambria"/>
                <w:b w:val="0"/>
                <w:strike/>
              </w:rPr>
              <w:t>Cancel button.</w:t>
            </w:r>
            <w:bookmarkEnd w:id="3717"/>
            <w:bookmarkEnd w:id="3718"/>
          </w:p>
          <w:p w14:paraId="4557AC3D" w14:textId="77777777" w:rsidR="009274EA" w:rsidRDefault="00C53038">
            <w:pPr>
              <w:pStyle w:val="Heading112pt"/>
              <w:tabs>
                <w:tab w:val="left" w:pos="10620"/>
              </w:tabs>
              <w:rPr>
                <w:rFonts w:ascii="Cambria" w:hAnsi="Cambria"/>
                <w:strike/>
              </w:rPr>
            </w:pPr>
            <w:bookmarkStart w:id="3719" w:name="_Toc137818886"/>
            <w:bookmarkStart w:id="3720" w:name="_Toc137831558"/>
            <w:r>
              <w:rPr>
                <w:rFonts w:ascii="Cambria" w:hAnsi="Cambria"/>
                <w:b w:val="0"/>
                <w:strike/>
              </w:rPr>
              <w:t>System should provide above mentioned fields as a mandatory fields.</w:t>
            </w:r>
            <w:bookmarkEnd w:id="3719"/>
            <w:bookmarkEnd w:id="3720"/>
          </w:p>
          <w:p w14:paraId="4F7773A1" w14:textId="77777777" w:rsidR="009274EA" w:rsidRDefault="00C53038">
            <w:pPr>
              <w:pStyle w:val="Heading112pt"/>
              <w:tabs>
                <w:tab w:val="left" w:pos="10620"/>
              </w:tabs>
              <w:rPr>
                <w:rFonts w:ascii="Cambria" w:hAnsi="Cambria"/>
                <w:strike/>
              </w:rPr>
            </w:pPr>
            <w:bookmarkStart w:id="3721" w:name="_Toc137818887"/>
            <w:bookmarkStart w:id="3722" w:name="_Toc137831559"/>
            <w:r>
              <w:rPr>
                <w:rFonts w:ascii="Cambria" w:hAnsi="Cambria"/>
                <w:b w:val="0"/>
                <w:strike/>
              </w:rPr>
              <w:t>System should display validation message “Please enter details” on click update button with blank fields.</w:t>
            </w:r>
            <w:bookmarkEnd w:id="3721"/>
            <w:bookmarkEnd w:id="3722"/>
          </w:p>
          <w:p w14:paraId="349BCEAA" w14:textId="77777777" w:rsidR="009274EA" w:rsidRDefault="00C53038">
            <w:pPr>
              <w:pStyle w:val="Heading112pt"/>
              <w:tabs>
                <w:tab w:val="left" w:pos="10620"/>
              </w:tabs>
              <w:rPr>
                <w:rFonts w:ascii="Cambria" w:hAnsi="Cambria"/>
                <w:strike/>
              </w:rPr>
            </w:pPr>
            <w:bookmarkStart w:id="3723" w:name="_Toc137818888"/>
            <w:bookmarkStart w:id="3724" w:name="_Toc137831560"/>
            <w:r>
              <w:rPr>
                <w:rFonts w:ascii="Cambria" w:hAnsi="Cambria"/>
                <w:b w:val="0"/>
                <w:strike/>
              </w:rPr>
              <w:t>System should clear all input on click clear button.</w:t>
            </w:r>
            <w:bookmarkEnd w:id="3723"/>
            <w:bookmarkEnd w:id="3724"/>
          </w:p>
          <w:p w14:paraId="58542E2B" w14:textId="77777777" w:rsidR="009274EA" w:rsidRDefault="00C53038">
            <w:pPr>
              <w:pStyle w:val="Heading112pt"/>
              <w:tabs>
                <w:tab w:val="left" w:pos="10620"/>
              </w:tabs>
              <w:rPr>
                <w:rFonts w:ascii="Cambria" w:hAnsi="Cambria"/>
                <w:strike/>
              </w:rPr>
            </w:pPr>
            <w:bookmarkStart w:id="3725" w:name="_Toc137818889"/>
            <w:bookmarkStart w:id="3726" w:name="_Toc137831561"/>
            <w:r>
              <w:rPr>
                <w:rFonts w:ascii="Cambria" w:hAnsi="Cambria"/>
                <w:b w:val="0"/>
                <w:strike/>
              </w:rPr>
              <w:t>System should redirect on log in home page on click cancel button.</w:t>
            </w:r>
            <w:bookmarkEnd w:id="3725"/>
            <w:bookmarkEnd w:id="3726"/>
          </w:p>
          <w:p w14:paraId="307BFC5E" w14:textId="77777777" w:rsidR="009274EA" w:rsidRDefault="00C53038">
            <w:pPr>
              <w:pStyle w:val="Heading112pt"/>
              <w:tabs>
                <w:tab w:val="left" w:pos="10620"/>
              </w:tabs>
              <w:rPr>
                <w:rFonts w:ascii="Cambria" w:hAnsi="Cambria"/>
                <w:strike/>
              </w:rPr>
            </w:pPr>
            <w:bookmarkStart w:id="3727" w:name="_Toc137818890"/>
            <w:bookmarkStart w:id="3728" w:name="_Toc137831562"/>
            <w:r>
              <w:rPr>
                <w:rFonts w:ascii="Cambria" w:hAnsi="Cambria"/>
                <w:b w:val="0"/>
                <w:strike/>
              </w:rPr>
              <w:t xml:space="preserve">System should allow to enter duplicate value in </w:t>
            </w:r>
            <w:r>
              <w:rPr>
                <w:rFonts w:ascii="Cambria" w:hAnsi="Cambria"/>
                <w:strike/>
              </w:rPr>
              <w:t>Charges In name</w:t>
            </w:r>
            <w:r>
              <w:rPr>
                <w:rFonts w:ascii="Cambria" w:hAnsi="Cambria"/>
                <w:b w:val="0"/>
                <w:strike/>
              </w:rPr>
              <w:t xml:space="preserve"> field.</w:t>
            </w:r>
            <w:bookmarkEnd w:id="3727"/>
            <w:bookmarkEnd w:id="3728"/>
          </w:p>
          <w:p w14:paraId="1F8D6656" w14:textId="77777777" w:rsidR="009274EA" w:rsidRDefault="00C53038">
            <w:pPr>
              <w:pStyle w:val="Heading112pt"/>
              <w:tabs>
                <w:tab w:val="left" w:pos="10620"/>
              </w:tabs>
              <w:rPr>
                <w:rFonts w:ascii="Cambria" w:hAnsi="Cambria"/>
                <w:strike/>
              </w:rPr>
            </w:pPr>
            <w:bookmarkStart w:id="3729" w:name="_Toc137818891"/>
            <w:bookmarkStart w:id="3730" w:name="_Toc137831563"/>
            <w:r>
              <w:rPr>
                <w:rFonts w:ascii="Cambria" w:hAnsi="Cambria"/>
                <w:b w:val="0"/>
                <w:strike/>
              </w:rPr>
              <w:t>System should not allow to enter duplicate value in</w:t>
            </w:r>
            <w:r>
              <w:rPr>
                <w:rFonts w:ascii="Cambria" w:hAnsi="Cambria"/>
                <w:strike/>
              </w:rPr>
              <w:t xml:space="preserve"> Charges In Calculation </w:t>
            </w:r>
            <w:r>
              <w:rPr>
                <w:rFonts w:ascii="Cambria" w:hAnsi="Cambria"/>
                <w:b w:val="0"/>
                <w:strike/>
              </w:rPr>
              <w:t>and should validation “Charges In already exists”.</w:t>
            </w:r>
            <w:bookmarkEnd w:id="3729"/>
            <w:bookmarkEnd w:id="3730"/>
          </w:p>
          <w:p w14:paraId="0E9BAFF6" w14:textId="77777777" w:rsidR="009274EA" w:rsidRDefault="00C53038">
            <w:pPr>
              <w:pStyle w:val="Heading112pt"/>
              <w:tabs>
                <w:tab w:val="left" w:pos="10620"/>
              </w:tabs>
              <w:rPr>
                <w:rFonts w:ascii="Cambria" w:hAnsi="Cambria"/>
                <w:strike/>
              </w:rPr>
            </w:pPr>
            <w:bookmarkStart w:id="3731" w:name="_Toc137818892"/>
            <w:bookmarkStart w:id="3732" w:name="_Toc137831564"/>
            <w:r>
              <w:rPr>
                <w:rFonts w:ascii="Cambria" w:hAnsi="Cambria"/>
                <w:b w:val="0"/>
                <w:strike/>
              </w:rPr>
              <w:t xml:space="preserve">System should display confirmation message </w:t>
            </w:r>
            <w:r>
              <w:rPr>
                <w:rFonts w:ascii="Cambria" w:hAnsi="Cambria"/>
                <w:strike/>
              </w:rPr>
              <w:t>“Charges In Updated successfully</w:t>
            </w:r>
            <w:r>
              <w:rPr>
                <w:rFonts w:ascii="Cambria" w:hAnsi="Cambria"/>
                <w:b w:val="0"/>
                <w:strike/>
              </w:rPr>
              <w:t>” on click of submit button.</w:t>
            </w:r>
            <w:bookmarkEnd w:id="3731"/>
            <w:bookmarkEnd w:id="3732"/>
          </w:p>
          <w:p w14:paraId="05BA251F" w14:textId="77777777" w:rsidR="009274EA" w:rsidRDefault="00C53038">
            <w:pPr>
              <w:pStyle w:val="Heading112pt"/>
              <w:tabs>
                <w:tab w:val="left" w:pos="10620"/>
              </w:tabs>
              <w:rPr>
                <w:rFonts w:ascii="Cambria" w:hAnsi="Cambria"/>
                <w:strike/>
              </w:rPr>
            </w:pPr>
            <w:bookmarkStart w:id="3733" w:name="_Toc137818893"/>
            <w:bookmarkStart w:id="3734" w:name="_Toc137831565"/>
            <w:r>
              <w:rPr>
                <w:rFonts w:ascii="Cambria" w:hAnsi="Cambria"/>
                <w:b w:val="0"/>
                <w:strike/>
              </w:rPr>
              <w:t>System should move Charges In value under Inactive tab on selection of status as an “Inactive” and should not allow to use the same value in future of any transaction until it again moved under active tab.</w:t>
            </w:r>
            <w:bookmarkEnd w:id="3733"/>
            <w:bookmarkEnd w:id="3734"/>
          </w:p>
          <w:p w14:paraId="512EC4F1" w14:textId="77777777" w:rsidR="009274EA" w:rsidRDefault="00C53038">
            <w:pPr>
              <w:pStyle w:val="Heading112pt"/>
              <w:tabs>
                <w:tab w:val="left" w:pos="10620"/>
              </w:tabs>
              <w:rPr>
                <w:rFonts w:ascii="Cambria" w:hAnsi="Cambria"/>
                <w:strike/>
              </w:rPr>
            </w:pPr>
            <w:bookmarkStart w:id="3735" w:name="_Toc137818894"/>
            <w:bookmarkStart w:id="3736" w:name="_Toc137831566"/>
            <w:r>
              <w:rPr>
                <w:rFonts w:ascii="Cambria" w:hAnsi="Cambria"/>
                <w:b w:val="0"/>
                <w:strike/>
              </w:rPr>
              <w:lastRenderedPageBreak/>
              <w:t>In existing and past transaction system should display the inactivated values.</w:t>
            </w:r>
            <w:bookmarkEnd w:id="3735"/>
            <w:bookmarkEnd w:id="3736"/>
          </w:p>
          <w:p w14:paraId="0A46319D" w14:textId="77777777" w:rsidR="009274EA" w:rsidRDefault="00C53038">
            <w:pPr>
              <w:pStyle w:val="Heading112pt"/>
              <w:tabs>
                <w:tab w:val="left" w:pos="10620"/>
              </w:tabs>
              <w:rPr>
                <w:rFonts w:ascii="Cambria" w:hAnsi="Cambria"/>
                <w:strike/>
              </w:rPr>
            </w:pPr>
            <w:bookmarkStart w:id="3737" w:name="_Toc137818895"/>
            <w:bookmarkStart w:id="3738" w:name="_Toc137831567"/>
            <w:r>
              <w:rPr>
                <w:rFonts w:ascii="Cambria" w:hAnsi="Cambria"/>
                <w:b w:val="0"/>
                <w:strike/>
              </w:rPr>
              <w:t>System should move Charges In value under Active tab on selection of status as an “Active” and allow to use the same value in future of any transaction until it again moved under active tab.</w:t>
            </w:r>
            <w:bookmarkEnd w:id="3737"/>
            <w:bookmarkEnd w:id="3738"/>
          </w:p>
          <w:p w14:paraId="41EA0244" w14:textId="77777777" w:rsidR="009274EA" w:rsidRDefault="00C53038">
            <w:pPr>
              <w:pStyle w:val="Heading112pt"/>
              <w:tabs>
                <w:tab w:val="left" w:pos="10620"/>
              </w:tabs>
              <w:rPr>
                <w:rFonts w:ascii="Cambria" w:hAnsi="Cambria"/>
                <w:strike/>
              </w:rPr>
            </w:pPr>
            <w:bookmarkStart w:id="3739" w:name="_Toc137818896"/>
            <w:bookmarkStart w:id="3740" w:name="_Toc137831568"/>
            <w:r>
              <w:rPr>
                <w:rFonts w:ascii="Cambria" w:hAnsi="Cambria"/>
                <w:b w:val="0"/>
                <w:strike/>
              </w:rPr>
              <w:t>In existing and past transaction system should not display the activated values.</w:t>
            </w:r>
            <w:bookmarkEnd w:id="3739"/>
            <w:bookmarkEnd w:id="3740"/>
          </w:p>
          <w:p w14:paraId="4965C750" w14:textId="77777777" w:rsidR="009274EA" w:rsidRDefault="00C53038">
            <w:pPr>
              <w:pStyle w:val="Heading112pt"/>
              <w:numPr>
                <w:ilvl w:val="0"/>
                <w:numId w:val="0"/>
              </w:numPr>
              <w:tabs>
                <w:tab w:val="left" w:pos="10620"/>
              </w:tabs>
              <w:rPr>
                <w:rFonts w:ascii="Cambria" w:hAnsi="Cambria"/>
                <w:strike/>
              </w:rPr>
            </w:pPr>
            <w:bookmarkStart w:id="3741" w:name="_Toc137818897"/>
            <w:bookmarkStart w:id="3742" w:name="_Toc137831569"/>
            <w:r>
              <w:rPr>
                <w:rFonts w:ascii="Cambria" w:hAnsi="Cambria"/>
                <w:strike/>
                <w:u w:val="single"/>
              </w:rPr>
              <w:t>View Mode</w:t>
            </w:r>
            <w:r>
              <w:rPr>
                <w:rFonts w:ascii="Cambria" w:hAnsi="Cambria"/>
                <w:b w:val="0"/>
                <w:strike/>
              </w:rPr>
              <w:t xml:space="preserve"> :</w:t>
            </w:r>
            <w:bookmarkEnd w:id="3741"/>
            <w:bookmarkEnd w:id="3742"/>
          </w:p>
          <w:p w14:paraId="609C3562" w14:textId="77777777" w:rsidR="009274EA" w:rsidRDefault="00C53038">
            <w:pPr>
              <w:pStyle w:val="Heading112pt"/>
              <w:tabs>
                <w:tab w:val="left" w:pos="10620"/>
              </w:tabs>
              <w:rPr>
                <w:rFonts w:ascii="Cambria" w:hAnsi="Cambria"/>
                <w:strike/>
              </w:rPr>
            </w:pPr>
            <w:bookmarkStart w:id="3743" w:name="_Toc137818898"/>
            <w:bookmarkStart w:id="3744" w:name="_Toc137831570"/>
            <w:r>
              <w:rPr>
                <w:rFonts w:ascii="Cambria" w:hAnsi="Cambria"/>
                <w:b w:val="0"/>
                <w:strike/>
              </w:rPr>
              <w:t>System should display all details of respective “Charges In Value” under view mode on click of view link.</w:t>
            </w:r>
            <w:bookmarkEnd w:id="3743"/>
            <w:bookmarkEnd w:id="3744"/>
          </w:p>
          <w:p w14:paraId="63B8CAF7" w14:textId="77777777" w:rsidR="009274EA" w:rsidRDefault="00C53038">
            <w:pPr>
              <w:pStyle w:val="Heading112pt"/>
              <w:tabs>
                <w:tab w:val="left" w:pos="10620"/>
              </w:tabs>
              <w:rPr>
                <w:rFonts w:ascii="Cambria" w:hAnsi="Cambria"/>
                <w:strike/>
              </w:rPr>
            </w:pPr>
            <w:bookmarkStart w:id="3745" w:name="_Toc137818899"/>
            <w:bookmarkStart w:id="3746" w:name="_Toc137831571"/>
            <w:r>
              <w:rPr>
                <w:rFonts w:ascii="Cambria" w:hAnsi="Cambria"/>
                <w:b w:val="0"/>
                <w:strike/>
              </w:rPr>
              <w:t>System should provide export to PDF and Excel option.</w:t>
            </w:r>
            <w:bookmarkEnd w:id="3745"/>
            <w:bookmarkEnd w:id="3746"/>
          </w:p>
          <w:p w14:paraId="434F41D1" w14:textId="77777777" w:rsidR="009274EA" w:rsidRDefault="00C53038">
            <w:pPr>
              <w:pStyle w:val="Heading112pt"/>
              <w:tabs>
                <w:tab w:val="left" w:pos="10620"/>
              </w:tabs>
              <w:rPr>
                <w:rFonts w:ascii="Cambria" w:hAnsi="Cambria"/>
                <w:strike/>
              </w:rPr>
            </w:pPr>
            <w:bookmarkStart w:id="3747" w:name="_Toc137818900"/>
            <w:bookmarkStart w:id="3748" w:name="_Toc137831572"/>
            <w:r>
              <w:rPr>
                <w:rFonts w:ascii="Cambria" w:hAnsi="Cambria"/>
                <w:b w:val="0"/>
                <w:strike/>
              </w:rPr>
              <w:t>System should display below details in exported Excel/PDF file for respective Charges In detail.</w:t>
            </w:r>
            <w:bookmarkEnd w:id="3747"/>
            <w:bookmarkEnd w:id="3748"/>
          </w:p>
          <w:p w14:paraId="529CD1D5" w14:textId="77777777" w:rsidR="009274EA" w:rsidRDefault="00C53038">
            <w:pPr>
              <w:pStyle w:val="Heading112pt"/>
              <w:numPr>
                <w:ilvl w:val="1"/>
                <w:numId w:val="2"/>
              </w:numPr>
              <w:tabs>
                <w:tab w:val="left" w:pos="10620"/>
              </w:tabs>
              <w:rPr>
                <w:rFonts w:ascii="Cambria" w:hAnsi="Cambria"/>
                <w:strike/>
              </w:rPr>
            </w:pPr>
            <w:bookmarkStart w:id="3749" w:name="_Toc137818901"/>
            <w:bookmarkStart w:id="3750" w:name="_Toc137831573"/>
            <w:r>
              <w:rPr>
                <w:rFonts w:ascii="Cambria" w:hAnsi="Cambria"/>
                <w:b w:val="0"/>
                <w:strike/>
              </w:rPr>
              <w:t>Sr.</w:t>
            </w:r>
            <w:bookmarkEnd w:id="3749"/>
            <w:bookmarkEnd w:id="3750"/>
          </w:p>
          <w:p w14:paraId="652AA939" w14:textId="77777777" w:rsidR="009274EA" w:rsidRDefault="00C53038">
            <w:pPr>
              <w:pStyle w:val="Heading112pt"/>
              <w:numPr>
                <w:ilvl w:val="1"/>
                <w:numId w:val="2"/>
              </w:numPr>
              <w:tabs>
                <w:tab w:val="left" w:pos="10620"/>
              </w:tabs>
              <w:rPr>
                <w:rFonts w:ascii="Cambria" w:hAnsi="Cambria"/>
                <w:strike/>
              </w:rPr>
            </w:pPr>
            <w:bookmarkStart w:id="3751" w:name="_Toc137818902"/>
            <w:bookmarkStart w:id="3752" w:name="_Toc137831574"/>
            <w:r>
              <w:rPr>
                <w:rFonts w:ascii="Cambria" w:hAnsi="Cambria"/>
                <w:b w:val="0"/>
                <w:strike/>
              </w:rPr>
              <w:t>Charges In Name</w:t>
            </w:r>
            <w:bookmarkEnd w:id="3751"/>
            <w:bookmarkEnd w:id="3752"/>
          </w:p>
          <w:p w14:paraId="30AAEF89" w14:textId="77777777" w:rsidR="009274EA" w:rsidRDefault="00C53038">
            <w:pPr>
              <w:pStyle w:val="Heading112pt"/>
              <w:numPr>
                <w:ilvl w:val="1"/>
                <w:numId w:val="2"/>
              </w:numPr>
              <w:tabs>
                <w:tab w:val="left" w:pos="10620"/>
              </w:tabs>
              <w:rPr>
                <w:rFonts w:ascii="Cambria" w:hAnsi="Cambria"/>
                <w:strike/>
              </w:rPr>
            </w:pPr>
            <w:bookmarkStart w:id="3753" w:name="_Toc137818903"/>
            <w:bookmarkStart w:id="3754" w:name="_Toc137831575"/>
            <w:r>
              <w:rPr>
                <w:rFonts w:ascii="Cambria" w:hAnsi="Cambria"/>
                <w:b w:val="0"/>
                <w:strike/>
              </w:rPr>
              <w:t>Charges In calculation</w:t>
            </w:r>
            <w:bookmarkEnd w:id="3753"/>
            <w:bookmarkEnd w:id="3754"/>
          </w:p>
          <w:p w14:paraId="28B42FF7" w14:textId="77777777" w:rsidR="009274EA" w:rsidRDefault="00C53038">
            <w:pPr>
              <w:pStyle w:val="Heading112pt"/>
              <w:numPr>
                <w:ilvl w:val="1"/>
                <w:numId w:val="2"/>
              </w:numPr>
              <w:tabs>
                <w:tab w:val="left" w:pos="10620"/>
              </w:tabs>
              <w:rPr>
                <w:rFonts w:ascii="Cambria" w:hAnsi="Cambria"/>
                <w:strike/>
              </w:rPr>
            </w:pPr>
            <w:bookmarkStart w:id="3755" w:name="_Toc137818904"/>
            <w:bookmarkStart w:id="3756" w:name="_Toc137831576"/>
            <w:r>
              <w:rPr>
                <w:rFonts w:ascii="Cambria" w:hAnsi="Cambria"/>
                <w:b w:val="0"/>
                <w:strike/>
              </w:rPr>
              <w:t>Status</w:t>
            </w:r>
            <w:bookmarkEnd w:id="3755"/>
            <w:bookmarkEnd w:id="3756"/>
          </w:p>
          <w:p w14:paraId="23A0DE5D" w14:textId="77777777" w:rsidR="009274EA" w:rsidRDefault="00C53038">
            <w:pPr>
              <w:pStyle w:val="Heading112pt"/>
              <w:numPr>
                <w:ilvl w:val="2"/>
                <w:numId w:val="2"/>
              </w:numPr>
              <w:tabs>
                <w:tab w:val="left" w:pos="10620"/>
              </w:tabs>
              <w:rPr>
                <w:rFonts w:ascii="Cambria" w:hAnsi="Cambria"/>
                <w:strike/>
              </w:rPr>
            </w:pPr>
            <w:bookmarkStart w:id="3757" w:name="_Toc137818905"/>
            <w:bookmarkStart w:id="3758" w:name="_Toc137831577"/>
            <w:r>
              <w:rPr>
                <w:rFonts w:ascii="Cambria" w:hAnsi="Cambria"/>
                <w:b w:val="0"/>
                <w:strike/>
              </w:rPr>
              <w:t>Active</w:t>
            </w:r>
            <w:bookmarkEnd w:id="3757"/>
            <w:bookmarkEnd w:id="3758"/>
          </w:p>
          <w:p w14:paraId="6D7F6222" w14:textId="77777777" w:rsidR="009274EA" w:rsidRDefault="00C53038">
            <w:pPr>
              <w:pStyle w:val="Heading112pt"/>
              <w:numPr>
                <w:ilvl w:val="2"/>
                <w:numId w:val="2"/>
              </w:numPr>
              <w:tabs>
                <w:tab w:val="left" w:pos="10620"/>
              </w:tabs>
              <w:rPr>
                <w:rFonts w:ascii="Cambria" w:hAnsi="Cambria"/>
                <w:strike/>
              </w:rPr>
            </w:pPr>
            <w:bookmarkStart w:id="3759" w:name="_Toc137818906"/>
            <w:bookmarkStart w:id="3760" w:name="_Toc137831578"/>
            <w:r>
              <w:rPr>
                <w:rFonts w:ascii="Cambria" w:hAnsi="Cambria"/>
                <w:b w:val="0"/>
                <w:strike/>
              </w:rPr>
              <w:t>Inactive</w:t>
            </w:r>
            <w:bookmarkEnd w:id="3759"/>
            <w:bookmarkEnd w:id="3760"/>
          </w:p>
          <w:p w14:paraId="4AE4B613" w14:textId="77777777" w:rsidR="009274EA" w:rsidRDefault="00C53038">
            <w:pPr>
              <w:pStyle w:val="Heading112pt"/>
              <w:tabs>
                <w:tab w:val="left" w:pos="10620"/>
              </w:tabs>
              <w:rPr>
                <w:rFonts w:ascii="Cambria" w:hAnsi="Cambria"/>
                <w:strike/>
              </w:rPr>
            </w:pPr>
            <w:bookmarkStart w:id="3761" w:name="_Toc137818907"/>
            <w:bookmarkStart w:id="3762" w:name="_Toc137831579"/>
            <w:r>
              <w:rPr>
                <w:rFonts w:ascii="Cambria" w:hAnsi="Cambria"/>
                <w:b w:val="0"/>
                <w:strike/>
              </w:rPr>
              <w:t>System should not allow to change the detail in view mode.</w:t>
            </w:r>
            <w:bookmarkEnd w:id="3761"/>
            <w:bookmarkEnd w:id="3762"/>
          </w:p>
          <w:p w14:paraId="4329DD54" w14:textId="77777777" w:rsidR="009274EA" w:rsidRDefault="00C53038">
            <w:pPr>
              <w:pStyle w:val="Heading112pt"/>
              <w:numPr>
                <w:ilvl w:val="0"/>
                <w:numId w:val="0"/>
              </w:numPr>
              <w:tabs>
                <w:tab w:val="left" w:pos="10620"/>
              </w:tabs>
              <w:ind w:left="360" w:hanging="360"/>
              <w:rPr>
                <w:rFonts w:ascii="Cambria" w:hAnsi="Cambria"/>
                <w:b w:val="0"/>
                <w:strike/>
              </w:rPr>
            </w:pPr>
            <w:bookmarkStart w:id="3763" w:name="_Toc137818908"/>
            <w:bookmarkStart w:id="3764" w:name="_Toc137831580"/>
            <w:r>
              <w:rPr>
                <w:rFonts w:ascii="Cambria" w:hAnsi="Cambria"/>
                <w:strike/>
                <w:u w:val="single"/>
              </w:rPr>
              <w:t>Uploaded Document section</w:t>
            </w:r>
            <w:r>
              <w:rPr>
                <w:rFonts w:ascii="Cambria" w:hAnsi="Cambria"/>
                <w:b w:val="0"/>
                <w:strike/>
              </w:rPr>
              <w:t xml:space="preserve"> :</w:t>
            </w:r>
            <w:bookmarkEnd w:id="3763"/>
            <w:bookmarkEnd w:id="3764"/>
          </w:p>
          <w:p w14:paraId="381CC4F8" w14:textId="77777777" w:rsidR="009274EA" w:rsidRDefault="00C53038">
            <w:pPr>
              <w:pStyle w:val="Heading112pt"/>
              <w:tabs>
                <w:tab w:val="left" w:pos="10620"/>
              </w:tabs>
              <w:rPr>
                <w:rFonts w:ascii="Cambria" w:hAnsi="Cambria"/>
                <w:strike/>
              </w:rPr>
            </w:pPr>
            <w:bookmarkStart w:id="3765" w:name="_Toc137818909"/>
            <w:bookmarkStart w:id="3766" w:name="_Toc137831581"/>
            <w:r>
              <w:rPr>
                <w:rFonts w:ascii="Cambria" w:hAnsi="Cambria"/>
                <w:b w:val="0"/>
                <w:strike/>
              </w:rPr>
              <w:t>System should display the list of PDF documents uploaded while doing any activity in master.</w:t>
            </w:r>
            <w:bookmarkEnd w:id="3765"/>
            <w:bookmarkEnd w:id="3766"/>
          </w:p>
          <w:p w14:paraId="42BD35AF" w14:textId="77777777" w:rsidR="009274EA" w:rsidRDefault="00C53038">
            <w:pPr>
              <w:pStyle w:val="Heading112pt"/>
              <w:tabs>
                <w:tab w:val="left" w:pos="10620"/>
              </w:tabs>
              <w:rPr>
                <w:rFonts w:ascii="Cambria" w:hAnsi="Cambria"/>
                <w:strike/>
              </w:rPr>
            </w:pPr>
            <w:bookmarkStart w:id="3767" w:name="_Toc137818910"/>
            <w:bookmarkStart w:id="3768" w:name="_Toc137831582"/>
            <w:r>
              <w:rPr>
                <w:rFonts w:ascii="Cambria" w:hAnsi="Cambria"/>
                <w:b w:val="0"/>
                <w:strike/>
              </w:rPr>
              <w:t>System should below detail in uploaded document section.</w:t>
            </w:r>
            <w:bookmarkEnd w:id="3767"/>
            <w:bookmarkEnd w:id="3768"/>
          </w:p>
          <w:p w14:paraId="6FC16160" w14:textId="77777777" w:rsidR="009274EA" w:rsidRDefault="00C53038">
            <w:pPr>
              <w:pStyle w:val="Heading112pt"/>
              <w:numPr>
                <w:ilvl w:val="1"/>
                <w:numId w:val="2"/>
              </w:numPr>
              <w:tabs>
                <w:tab w:val="left" w:pos="10620"/>
              </w:tabs>
              <w:rPr>
                <w:rFonts w:ascii="Cambria" w:hAnsi="Cambria"/>
                <w:strike/>
              </w:rPr>
            </w:pPr>
            <w:bookmarkStart w:id="3769" w:name="_Toc137818911"/>
            <w:bookmarkStart w:id="3770" w:name="_Toc137831583"/>
            <w:r>
              <w:rPr>
                <w:rFonts w:ascii="Cambria" w:hAnsi="Cambria"/>
                <w:b w:val="0"/>
                <w:strike/>
              </w:rPr>
              <w:t>Sr.</w:t>
            </w:r>
            <w:bookmarkEnd w:id="3769"/>
            <w:bookmarkEnd w:id="3770"/>
          </w:p>
          <w:p w14:paraId="68C181CE" w14:textId="77777777" w:rsidR="009274EA" w:rsidRDefault="00C53038">
            <w:pPr>
              <w:pStyle w:val="Heading112pt"/>
              <w:numPr>
                <w:ilvl w:val="1"/>
                <w:numId w:val="2"/>
              </w:numPr>
              <w:tabs>
                <w:tab w:val="left" w:pos="10620"/>
              </w:tabs>
              <w:rPr>
                <w:rFonts w:ascii="Cambria" w:hAnsi="Cambria"/>
                <w:strike/>
              </w:rPr>
            </w:pPr>
            <w:bookmarkStart w:id="3771" w:name="_Toc137818912"/>
            <w:bookmarkStart w:id="3772" w:name="_Toc137831584"/>
            <w:r>
              <w:rPr>
                <w:rFonts w:ascii="Cambria" w:hAnsi="Cambria"/>
                <w:b w:val="0"/>
                <w:strike/>
              </w:rPr>
              <w:t>Document Brief/Remarks</w:t>
            </w:r>
            <w:bookmarkEnd w:id="3771"/>
            <w:bookmarkEnd w:id="3772"/>
          </w:p>
          <w:p w14:paraId="629DA542" w14:textId="77777777" w:rsidR="009274EA" w:rsidRDefault="00C53038">
            <w:pPr>
              <w:pStyle w:val="Heading112pt"/>
              <w:numPr>
                <w:ilvl w:val="1"/>
                <w:numId w:val="2"/>
              </w:numPr>
              <w:tabs>
                <w:tab w:val="left" w:pos="10620"/>
              </w:tabs>
              <w:rPr>
                <w:rFonts w:ascii="Cambria" w:hAnsi="Cambria"/>
                <w:strike/>
              </w:rPr>
            </w:pPr>
            <w:bookmarkStart w:id="3773" w:name="_Toc137818913"/>
            <w:bookmarkStart w:id="3774" w:name="_Toc137831585"/>
            <w:r>
              <w:rPr>
                <w:rFonts w:ascii="Cambria" w:hAnsi="Cambria"/>
                <w:b w:val="0"/>
                <w:strike/>
              </w:rPr>
              <w:t>Document upload date and time</w:t>
            </w:r>
            <w:bookmarkEnd w:id="3773"/>
            <w:bookmarkEnd w:id="3774"/>
          </w:p>
          <w:p w14:paraId="54D9C49E" w14:textId="77777777" w:rsidR="009274EA" w:rsidRDefault="00C53038">
            <w:pPr>
              <w:pStyle w:val="Heading112pt"/>
              <w:numPr>
                <w:ilvl w:val="1"/>
                <w:numId w:val="2"/>
              </w:numPr>
              <w:tabs>
                <w:tab w:val="left" w:pos="10620"/>
              </w:tabs>
              <w:rPr>
                <w:rFonts w:ascii="Cambria" w:hAnsi="Cambria"/>
                <w:strike/>
              </w:rPr>
            </w:pPr>
            <w:bookmarkStart w:id="3775" w:name="_Toc137818914"/>
            <w:bookmarkStart w:id="3776" w:name="_Toc137831586"/>
            <w:r>
              <w:rPr>
                <w:rFonts w:ascii="Cambria" w:hAnsi="Cambria"/>
                <w:b w:val="0"/>
                <w:strike/>
              </w:rPr>
              <w:t>Action</w:t>
            </w:r>
            <w:bookmarkEnd w:id="3775"/>
            <w:bookmarkEnd w:id="3776"/>
            <w:r>
              <w:rPr>
                <w:rFonts w:ascii="Cambria" w:hAnsi="Cambria"/>
                <w:b w:val="0"/>
                <w:strike/>
              </w:rPr>
              <w:t xml:space="preserve"> </w:t>
            </w:r>
          </w:p>
          <w:p w14:paraId="4158D3F7" w14:textId="77777777" w:rsidR="009274EA" w:rsidRDefault="00C53038">
            <w:pPr>
              <w:pStyle w:val="Heading112pt"/>
              <w:numPr>
                <w:ilvl w:val="2"/>
                <w:numId w:val="2"/>
              </w:numPr>
              <w:tabs>
                <w:tab w:val="left" w:pos="10620"/>
              </w:tabs>
              <w:rPr>
                <w:rFonts w:ascii="Cambria" w:hAnsi="Cambria"/>
                <w:strike/>
              </w:rPr>
            </w:pPr>
            <w:bookmarkStart w:id="3777" w:name="_Toc137818915"/>
            <w:bookmarkStart w:id="3778" w:name="_Toc137831587"/>
            <w:r>
              <w:rPr>
                <w:rFonts w:ascii="Cambria" w:hAnsi="Cambria"/>
                <w:b w:val="0"/>
                <w:strike/>
              </w:rPr>
              <w:t>Download document link.</w:t>
            </w:r>
            <w:bookmarkEnd w:id="3777"/>
            <w:bookmarkEnd w:id="3778"/>
          </w:p>
          <w:p w14:paraId="07C87A29" w14:textId="77777777" w:rsidR="009274EA" w:rsidRDefault="00C53038">
            <w:pPr>
              <w:pStyle w:val="Heading112pt"/>
              <w:numPr>
                <w:ilvl w:val="2"/>
                <w:numId w:val="2"/>
              </w:numPr>
              <w:tabs>
                <w:tab w:val="left" w:pos="10620"/>
              </w:tabs>
              <w:rPr>
                <w:rFonts w:ascii="Cambria" w:hAnsi="Cambria"/>
                <w:strike/>
              </w:rPr>
            </w:pPr>
            <w:bookmarkStart w:id="3779" w:name="_Toc137818916"/>
            <w:bookmarkStart w:id="3780" w:name="_Toc137831588"/>
            <w:r>
              <w:rPr>
                <w:rFonts w:ascii="Cambria" w:hAnsi="Cambria"/>
                <w:b w:val="0"/>
                <w:strike/>
              </w:rPr>
              <w:t>Preview document link.</w:t>
            </w:r>
            <w:bookmarkEnd w:id="3779"/>
            <w:bookmarkEnd w:id="3780"/>
          </w:p>
          <w:p w14:paraId="310318B0" w14:textId="77777777" w:rsidR="009274EA" w:rsidRDefault="00C53038">
            <w:pPr>
              <w:pStyle w:val="Heading112pt"/>
              <w:tabs>
                <w:tab w:val="left" w:pos="10620"/>
              </w:tabs>
              <w:rPr>
                <w:rFonts w:ascii="Cambria" w:hAnsi="Cambria"/>
                <w:strike/>
              </w:rPr>
            </w:pPr>
            <w:bookmarkStart w:id="3781" w:name="_Toc137818917"/>
            <w:bookmarkStart w:id="3782" w:name="_Toc137831589"/>
            <w:r>
              <w:rPr>
                <w:rFonts w:ascii="Cambria" w:hAnsi="Cambria"/>
                <w:b w:val="0"/>
                <w:strike/>
              </w:rPr>
              <w:t>System should download the document on click “Download document” link.</w:t>
            </w:r>
            <w:bookmarkEnd w:id="3781"/>
            <w:bookmarkEnd w:id="3782"/>
          </w:p>
          <w:p w14:paraId="5ED6EEB4" w14:textId="77777777" w:rsidR="009274EA" w:rsidRDefault="00C53038">
            <w:pPr>
              <w:pStyle w:val="Heading112pt"/>
              <w:tabs>
                <w:tab w:val="left" w:pos="10620"/>
              </w:tabs>
              <w:rPr>
                <w:rFonts w:ascii="Cambria" w:hAnsi="Cambria"/>
                <w:b w:val="0"/>
                <w:strike/>
              </w:rPr>
            </w:pPr>
            <w:bookmarkStart w:id="3783" w:name="_Toc137818918"/>
            <w:bookmarkStart w:id="3784" w:name="_Toc137831590"/>
            <w:r>
              <w:rPr>
                <w:rFonts w:ascii="Cambria" w:hAnsi="Cambria"/>
                <w:b w:val="0"/>
                <w:strike/>
              </w:rPr>
              <w:t>System should display the document without download on screen with PDF viewer on click “Preview Document” link.</w:t>
            </w:r>
            <w:bookmarkEnd w:id="3783"/>
            <w:bookmarkEnd w:id="3784"/>
          </w:p>
          <w:p w14:paraId="76905644" w14:textId="77777777" w:rsidR="009274EA" w:rsidRDefault="00C53038">
            <w:pPr>
              <w:pStyle w:val="Heading112pt"/>
              <w:numPr>
                <w:ilvl w:val="0"/>
                <w:numId w:val="0"/>
              </w:numPr>
              <w:tabs>
                <w:tab w:val="left" w:pos="10620"/>
              </w:tabs>
              <w:ind w:left="360" w:hanging="360"/>
              <w:rPr>
                <w:rFonts w:ascii="Cambria" w:hAnsi="Cambria"/>
                <w:b w:val="0"/>
                <w:strike/>
              </w:rPr>
            </w:pPr>
            <w:bookmarkStart w:id="3785" w:name="_Toc137818919"/>
            <w:bookmarkStart w:id="3786" w:name="_Toc137831591"/>
            <w:r>
              <w:rPr>
                <w:rFonts w:ascii="Cambria" w:hAnsi="Cambria"/>
                <w:strike/>
                <w:u w:val="single"/>
              </w:rPr>
              <w:t>View  History for &lt;Master Name&gt; Update</w:t>
            </w:r>
            <w:r>
              <w:rPr>
                <w:rFonts w:ascii="Cambria" w:hAnsi="Cambria"/>
                <w:b w:val="0"/>
                <w:strike/>
              </w:rPr>
              <w:t>:</w:t>
            </w:r>
            <w:bookmarkEnd w:id="3785"/>
            <w:bookmarkEnd w:id="3786"/>
          </w:p>
          <w:p w14:paraId="1A4A579B" w14:textId="77777777" w:rsidR="009274EA" w:rsidRDefault="00C53038">
            <w:pPr>
              <w:pStyle w:val="Heading112pt"/>
              <w:tabs>
                <w:tab w:val="left" w:pos="10620"/>
              </w:tabs>
              <w:rPr>
                <w:rFonts w:ascii="Cambria" w:hAnsi="Cambria"/>
                <w:b w:val="0"/>
                <w:strike/>
              </w:rPr>
            </w:pPr>
            <w:bookmarkStart w:id="3787" w:name="_Toc137818920"/>
            <w:bookmarkStart w:id="3788" w:name="_Toc137831592"/>
            <w:r>
              <w:rPr>
                <w:rFonts w:ascii="Cambria" w:hAnsi="Cambria"/>
                <w:b w:val="0"/>
                <w:strike/>
              </w:rPr>
              <w:t>System should maintain and display history of every update for respective master value.</w:t>
            </w:r>
            <w:bookmarkEnd w:id="3787"/>
            <w:bookmarkEnd w:id="3788"/>
          </w:p>
          <w:p w14:paraId="310F942D" w14:textId="77777777" w:rsidR="009274EA" w:rsidRDefault="00C53038">
            <w:pPr>
              <w:pStyle w:val="Heading112pt"/>
              <w:tabs>
                <w:tab w:val="left" w:pos="10620"/>
              </w:tabs>
              <w:rPr>
                <w:rFonts w:ascii="Cambria" w:hAnsi="Cambria"/>
                <w:b w:val="0"/>
                <w:strike/>
              </w:rPr>
            </w:pPr>
            <w:bookmarkStart w:id="3789" w:name="_Toc137818921"/>
            <w:bookmarkStart w:id="3790" w:name="_Toc137831593"/>
            <w:r>
              <w:rPr>
                <w:rFonts w:ascii="Cambria" w:hAnsi="Cambria"/>
                <w:b w:val="0"/>
                <w:strike/>
              </w:rPr>
              <w:t>System should display below detail View History Section.</w:t>
            </w:r>
            <w:bookmarkEnd w:id="3789"/>
            <w:bookmarkEnd w:id="3790"/>
          </w:p>
          <w:p w14:paraId="3DB44509" w14:textId="77777777" w:rsidR="009274EA" w:rsidRDefault="00C53038">
            <w:pPr>
              <w:pStyle w:val="Heading112pt"/>
              <w:numPr>
                <w:ilvl w:val="1"/>
                <w:numId w:val="2"/>
              </w:numPr>
              <w:tabs>
                <w:tab w:val="left" w:pos="10620"/>
              </w:tabs>
              <w:rPr>
                <w:rFonts w:ascii="Cambria" w:hAnsi="Cambria"/>
                <w:b w:val="0"/>
                <w:strike/>
              </w:rPr>
            </w:pPr>
            <w:bookmarkStart w:id="3791" w:name="_Toc137818922"/>
            <w:bookmarkStart w:id="3792" w:name="_Toc137831594"/>
            <w:r>
              <w:rPr>
                <w:rFonts w:ascii="Cambria" w:hAnsi="Cambria"/>
                <w:b w:val="0"/>
                <w:strike/>
              </w:rPr>
              <w:lastRenderedPageBreak/>
              <w:t>Sr.</w:t>
            </w:r>
            <w:bookmarkEnd w:id="3791"/>
            <w:bookmarkEnd w:id="3792"/>
          </w:p>
          <w:p w14:paraId="47C93712" w14:textId="77777777" w:rsidR="009274EA" w:rsidRDefault="00C53038">
            <w:pPr>
              <w:pStyle w:val="Heading112pt"/>
              <w:numPr>
                <w:ilvl w:val="1"/>
                <w:numId w:val="2"/>
              </w:numPr>
              <w:tabs>
                <w:tab w:val="left" w:pos="10620"/>
              </w:tabs>
              <w:rPr>
                <w:rFonts w:ascii="Cambria" w:hAnsi="Cambria"/>
                <w:b w:val="0"/>
                <w:strike/>
              </w:rPr>
            </w:pPr>
            <w:bookmarkStart w:id="3793" w:name="_Toc137818923"/>
            <w:bookmarkStart w:id="3794" w:name="_Toc137831595"/>
            <w:r>
              <w:rPr>
                <w:rFonts w:ascii="Cambria" w:hAnsi="Cambria"/>
                <w:b w:val="0"/>
                <w:strike/>
              </w:rPr>
              <w:t>Old Value</w:t>
            </w:r>
            <w:bookmarkEnd w:id="3793"/>
            <w:bookmarkEnd w:id="3794"/>
          </w:p>
          <w:p w14:paraId="0D528E5A" w14:textId="77777777" w:rsidR="009274EA" w:rsidRDefault="00C53038">
            <w:pPr>
              <w:pStyle w:val="Heading112pt"/>
              <w:numPr>
                <w:ilvl w:val="1"/>
                <w:numId w:val="2"/>
              </w:numPr>
              <w:tabs>
                <w:tab w:val="left" w:pos="10620"/>
              </w:tabs>
              <w:rPr>
                <w:rFonts w:ascii="Cambria" w:hAnsi="Cambria"/>
                <w:b w:val="0"/>
                <w:strike/>
              </w:rPr>
            </w:pPr>
            <w:bookmarkStart w:id="3795" w:name="_Toc137818924"/>
            <w:bookmarkStart w:id="3796" w:name="_Toc137831596"/>
            <w:r>
              <w:rPr>
                <w:rFonts w:ascii="Cambria" w:hAnsi="Cambria"/>
                <w:b w:val="0"/>
                <w:strike/>
              </w:rPr>
              <w:t>New Value</w:t>
            </w:r>
            <w:bookmarkEnd w:id="3795"/>
            <w:bookmarkEnd w:id="3796"/>
          </w:p>
          <w:p w14:paraId="332BB9E2" w14:textId="77777777" w:rsidR="009274EA" w:rsidRDefault="00C53038">
            <w:pPr>
              <w:pStyle w:val="Heading112pt"/>
              <w:numPr>
                <w:ilvl w:val="1"/>
                <w:numId w:val="2"/>
              </w:numPr>
              <w:tabs>
                <w:tab w:val="left" w:pos="10620"/>
              </w:tabs>
              <w:rPr>
                <w:rFonts w:ascii="Cambria" w:hAnsi="Cambria"/>
                <w:strike/>
              </w:rPr>
            </w:pPr>
            <w:bookmarkStart w:id="3797" w:name="_Toc137818925"/>
            <w:bookmarkStart w:id="3798" w:name="_Toc137831597"/>
            <w:r>
              <w:rPr>
                <w:rFonts w:ascii="Cambria" w:hAnsi="Cambria"/>
                <w:b w:val="0"/>
                <w:strike/>
              </w:rPr>
              <w:t>Updated on Date and Time</w:t>
            </w:r>
            <w:bookmarkEnd w:id="3797"/>
            <w:bookmarkEnd w:id="3798"/>
          </w:p>
          <w:p w14:paraId="2F86ECDE" w14:textId="77777777" w:rsidR="009274EA" w:rsidRDefault="00C53038">
            <w:pPr>
              <w:pStyle w:val="Heading112pt"/>
              <w:numPr>
                <w:ilvl w:val="1"/>
                <w:numId w:val="2"/>
              </w:numPr>
              <w:tabs>
                <w:tab w:val="left" w:pos="10620"/>
              </w:tabs>
              <w:rPr>
                <w:rFonts w:ascii="Cambria" w:hAnsi="Cambria"/>
                <w:strike/>
              </w:rPr>
            </w:pPr>
            <w:bookmarkStart w:id="3799" w:name="_Toc137818926"/>
            <w:bookmarkStart w:id="3800" w:name="_Toc137831598"/>
            <w:r>
              <w:rPr>
                <w:rFonts w:ascii="Cambria" w:hAnsi="Cambria"/>
                <w:b w:val="0"/>
                <w:strike/>
              </w:rPr>
              <w:t>Updated by</w:t>
            </w:r>
            <w:bookmarkEnd w:id="3799"/>
            <w:bookmarkEnd w:id="3800"/>
          </w:p>
        </w:tc>
      </w:tr>
      <w:tr w:rsidR="009274EA" w14:paraId="5ECFDF1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23B1934" w14:textId="77777777" w:rsidR="009274EA" w:rsidRDefault="00C53038">
            <w:pPr>
              <w:tabs>
                <w:tab w:val="left" w:pos="10620"/>
              </w:tabs>
              <w:rPr>
                <w:b/>
                <w:i/>
                <w:strike/>
              </w:rPr>
            </w:pPr>
            <w:r>
              <w:rPr>
                <w:b/>
                <w:i/>
                <w:strike/>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4042D41B" w14:textId="77777777" w:rsidR="009274EA" w:rsidRDefault="00C53038">
            <w:pPr>
              <w:numPr>
                <w:ilvl w:val="0"/>
                <w:numId w:val="1"/>
              </w:numPr>
              <w:tabs>
                <w:tab w:val="left" w:pos="10620"/>
              </w:tabs>
              <w:spacing w:after="0" w:line="360" w:lineRule="auto"/>
              <w:rPr>
                <w:strike/>
              </w:rPr>
            </w:pPr>
            <w:r>
              <w:rPr>
                <w:strike/>
              </w:rPr>
              <w:t>TAO User/Tea Board Admin User/Authorized User</w:t>
            </w:r>
          </w:p>
        </w:tc>
      </w:tr>
    </w:tbl>
    <w:p w14:paraId="67AE0936" w14:textId="77777777" w:rsidR="009274EA" w:rsidRDefault="009274EA">
      <w:pPr>
        <w:tabs>
          <w:tab w:val="left" w:pos="10620"/>
        </w:tabs>
        <w:rPr>
          <w:strike/>
        </w:rPr>
      </w:pPr>
    </w:p>
    <w:p w14:paraId="1AA43BA1" w14:textId="77777777" w:rsidR="009274EA" w:rsidRDefault="009274EA">
      <w:pPr>
        <w:tabs>
          <w:tab w:val="left" w:pos="10620"/>
        </w:tabs>
        <w:rPr>
          <w:strike/>
        </w:rPr>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67FAAC0E" w14:textId="77777777">
        <w:trPr>
          <w:trHeight w:val="940"/>
        </w:trPr>
        <w:tc>
          <w:tcPr>
            <w:tcW w:w="1150" w:type="dxa"/>
            <w:shd w:val="clear" w:color="auto" w:fill="C4BC96"/>
          </w:tcPr>
          <w:p w14:paraId="29904F41"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Field Name</w:t>
            </w:r>
          </w:p>
        </w:tc>
        <w:tc>
          <w:tcPr>
            <w:tcW w:w="918" w:type="dxa"/>
            <w:shd w:val="clear" w:color="auto" w:fill="C4BC96"/>
          </w:tcPr>
          <w:p w14:paraId="203D3A32"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Field Type</w:t>
            </w:r>
          </w:p>
        </w:tc>
        <w:tc>
          <w:tcPr>
            <w:tcW w:w="992" w:type="dxa"/>
            <w:shd w:val="clear" w:color="auto" w:fill="C4BC96"/>
          </w:tcPr>
          <w:p w14:paraId="67EE51E0"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Mandatory / Non Mandatory</w:t>
            </w:r>
          </w:p>
        </w:tc>
        <w:tc>
          <w:tcPr>
            <w:tcW w:w="1774" w:type="dxa"/>
            <w:shd w:val="clear" w:color="auto" w:fill="C4BC96"/>
          </w:tcPr>
          <w:p w14:paraId="3CC7E3AE"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Validation</w:t>
            </w:r>
          </w:p>
        </w:tc>
        <w:tc>
          <w:tcPr>
            <w:tcW w:w="1352" w:type="dxa"/>
            <w:shd w:val="clear" w:color="auto" w:fill="C4BC96"/>
          </w:tcPr>
          <w:p w14:paraId="5B7653DD"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Validation Message</w:t>
            </w:r>
          </w:p>
        </w:tc>
        <w:tc>
          <w:tcPr>
            <w:tcW w:w="2904" w:type="dxa"/>
            <w:shd w:val="clear" w:color="auto" w:fill="C4BC96"/>
          </w:tcPr>
          <w:p w14:paraId="657C3454"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Test Data</w:t>
            </w:r>
          </w:p>
        </w:tc>
        <w:tc>
          <w:tcPr>
            <w:tcW w:w="1327" w:type="dxa"/>
            <w:shd w:val="clear" w:color="auto" w:fill="C4BC96"/>
          </w:tcPr>
          <w:p w14:paraId="68F05BB2" w14:textId="77777777" w:rsidR="009274EA" w:rsidRDefault="00C53038">
            <w:pPr>
              <w:pStyle w:val="ListParagraph"/>
              <w:tabs>
                <w:tab w:val="center" w:pos="4320"/>
                <w:tab w:val="right" w:pos="8640"/>
                <w:tab w:val="left" w:pos="10620"/>
              </w:tabs>
              <w:ind w:left="0"/>
              <w:rPr>
                <w:rFonts w:ascii="Cambria" w:hAnsi="Cambria"/>
                <w:b/>
                <w:strike/>
                <w:sz w:val="22"/>
                <w:szCs w:val="22"/>
              </w:rPr>
            </w:pPr>
            <w:r>
              <w:rPr>
                <w:rFonts w:ascii="Cambria" w:hAnsi="Cambria"/>
                <w:b/>
                <w:strike/>
                <w:sz w:val="22"/>
                <w:szCs w:val="22"/>
              </w:rPr>
              <w:t>Remarks</w:t>
            </w:r>
          </w:p>
        </w:tc>
      </w:tr>
      <w:tr w:rsidR="009274EA" w14:paraId="66AFEF46" w14:textId="77777777">
        <w:trPr>
          <w:trHeight w:val="1735"/>
        </w:trPr>
        <w:tc>
          <w:tcPr>
            <w:tcW w:w="1150" w:type="dxa"/>
            <w:shd w:val="clear" w:color="auto" w:fill="auto"/>
          </w:tcPr>
          <w:p w14:paraId="16A7809C" w14:textId="77777777" w:rsidR="009274EA" w:rsidRDefault="00C53038">
            <w:pPr>
              <w:tabs>
                <w:tab w:val="left" w:pos="10620"/>
              </w:tabs>
              <w:rPr>
                <w:strike/>
                <w:color w:val="222222"/>
                <w:sz w:val="18"/>
                <w:szCs w:val="18"/>
              </w:rPr>
            </w:pPr>
            <w:r>
              <w:rPr>
                <w:rStyle w:val="brownfont"/>
                <w:strike/>
                <w:color w:val="000000"/>
                <w:sz w:val="18"/>
                <w:szCs w:val="18"/>
              </w:rPr>
              <w:t>Charges In Name</w:t>
            </w:r>
          </w:p>
          <w:p w14:paraId="32FDAD40" w14:textId="77777777" w:rsidR="009274EA" w:rsidRDefault="009274EA">
            <w:pPr>
              <w:pStyle w:val="ListParagraph"/>
              <w:tabs>
                <w:tab w:val="center" w:pos="4320"/>
                <w:tab w:val="right" w:pos="8640"/>
                <w:tab w:val="left" w:pos="10620"/>
              </w:tabs>
              <w:ind w:left="0"/>
              <w:rPr>
                <w:rFonts w:ascii="Cambria" w:hAnsi="Cambria"/>
                <w:strike/>
                <w:sz w:val="22"/>
                <w:szCs w:val="22"/>
              </w:rPr>
            </w:pPr>
          </w:p>
        </w:tc>
        <w:tc>
          <w:tcPr>
            <w:tcW w:w="918" w:type="dxa"/>
            <w:shd w:val="clear" w:color="auto" w:fill="auto"/>
          </w:tcPr>
          <w:p w14:paraId="48EC3C27"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Textbox</w:t>
            </w:r>
          </w:p>
        </w:tc>
        <w:tc>
          <w:tcPr>
            <w:tcW w:w="992" w:type="dxa"/>
            <w:shd w:val="clear" w:color="auto" w:fill="auto"/>
          </w:tcPr>
          <w:p w14:paraId="29CC7E15"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M</w:t>
            </w:r>
          </w:p>
        </w:tc>
        <w:tc>
          <w:tcPr>
            <w:tcW w:w="1774" w:type="dxa"/>
            <w:shd w:val="clear" w:color="auto" w:fill="auto"/>
          </w:tcPr>
          <w:p w14:paraId="250DC445" w14:textId="77777777" w:rsidR="009274EA" w:rsidRDefault="00C53038">
            <w:pPr>
              <w:tabs>
                <w:tab w:val="center" w:pos="4320"/>
                <w:tab w:val="right" w:pos="8640"/>
                <w:tab w:val="left" w:pos="10620"/>
              </w:tabs>
              <w:rPr>
                <w:strike/>
              </w:rPr>
            </w:pPr>
            <w:r>
              <w:rPr>
                <w:strike/>
              </w:rPr>
              <w:t>The charges in name should be a required field, meaning it cannot be left empty.</w:t>
            </w:r>
          </w:p>
          <w:p w14:paraId="1C2F6056" w14:textId="77777777" w:rsidR="009274EA" w:rsidRDefault="00C53038">
            <w:pPr>
              <w:tabs>
                <w:tab w:val="center" w:pos="4320"/>
                <w:tab w:val="right" w:pos="8640"/>
                <w:tab w:val="left" w:pos="10620"/>
              </w:tabs>
              <w:rPr>
                <w:strike/>
              </w:rPr>
            </w:pPr>
            <w:r>
              <w:rPr>
                <w:strike/>
              </w:rPr>
              <w:t>The charges in name should have a minimum length of 2 characters and a maximum length of 50 characters.</w:t>
            </w:r>
          </w:p>
          <w:p w14:paraId="608F91D7"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Duplicate values for charges in name should not be allowed.</w:t>
            </w:r>
          </w:p>
        </w:tc>
        <w:tc>
          <w:tcPr>
            <w:tcW w:w="1352" w:type="dxa"/>
            <w:shd w:val="clear" w:color="auto" w:fill="auto"/>
          </w:tcPr>
          <w:p w14:paraId="7EDAD3B2" w14:textId="77777777" w:rsidR="009274EA" w:rsidRDefault="00C53038">
            <w:pPr>
              <w:tabs>
                <w:tab w:val="center" w:pos="4320"/>
                <w:tab w:val="right" w:pos="8640"/>
                <w:tab w:val="left" w:pos="10620"/>
              </w:tabs>
              <w:rPr>
                <w:strike/>
              </w:rPr>
            </w:pPr>
            <w:r>
              <w:rPr>
                <w:strike/>
              </w:rPr>
              <w:t>If the charges in name field is left empty: "Please enter the charges in name."</w:t>
            </w:r>
          </w:p>
          <w:p w14:paraId="2BF857C4" w14:textId="77777777" w:rsidR="009274EA" w:rsidRDefault="00C53038">
            <w:pPr>
              <w:tabs>
                <w:tab w:val="center" w:pos="4320"/>
                <w:tab w:val="right" w:pos="8640"/>
                <w:tab w:val="left" w:pos="10620"/>
              </w:tabs>
              <w:rPr>
                <w:strike/>
              </w:rPr>
            </w:pPr>
            <w:r>
              <w:rPr>
                <w:strike/>
              </w:rPr>
              <w:t>If the charges in name is shorter than 2 characters: "The charges in name should be at least 2 characters long."</w:t>
            </w:r>
          </w:p>
          <w:p w14:paraId="714BB6AB" w14:textId="77777777" w:rsidR="009274EA" w:rsidRDefault="00C53038">
            <w:pPr>
              <w:tabs>
                <w:tab w:val="center" w:pos="4320"/>
                <w:tab w:val="right" w:pos="8640"/>
                <w:tab w:val="left" w:pos="10620"/>
              </w:tabs>
              <w:rPr>
                <w:strike/>
              </w:rPr>
            </w:pPr>
            <w:r>
              <w:rPr>
                <w:strike/>
              </w:rPr>
              <w:t>If the charges in name exceeds 50 characters: "The charges in name should not exceed 50 characters."</w:t>
            </w:r>
          </w:p>
          <w:p w14:paraId="00ABAE5E"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lastRenderedPageBreak/>
              <w:t>If a duplicate value for charges in name is entered: "Charges in name must be unique. The entered value already exists."</w:t>
            </w:r>
          </w:p>
        </w:tc>
        <w:tc>
          <w:tcPr>
            <w:tcW w:w="2904" w:type="dxa"/>
            <w:shd w:val="clear" w:color="auto" w:fill="auto"/>
          </w:tcPr>
          <w:p w14:paraId="554D0385" w14:textId="77777777" w:rsidR="009274EA" w:rsidRDefault="009274EA">
            <w:pPr>
              <w:pStyle w:val="ListParagraph"/>
              <w:tabs>
                <w:tab w:val="center" w:pos="4320"/>
                <w:tab w:val="right" w:pos="8640"/>
                <w:tab w:val="left" w:pos="10620"/>
              </w:tabs>
              <w:ind w:left="0"/>
              <w:rPr>
                <w:rFonts w:ascii="Cambria" w:hAnsi="Cambria"/>
                <w:strike/>
                <w:sz w:val="22"/>
                <w:szCs w:val="22"/>
              </w:rPr>
            </w:pPr>
          </w:p>
        </w:tc>
        <w:tc>
          <w:tcPr>
            <w:tcW w:w="1327" w:type="dxa"/>
            <w:shd w:val="clear" w:color="auto" w:fill="auto"/>
          </w:tcPr>
          <w:p w14:paraId="068CE814" w14:textId="77777777" w:rsidR="009274EA" w:rsidRDefault="009274EA">
            <w:pPr>
              <w:pStyle w:val="ListParagraph"/>
              <w:tabs>
                <w:tab w:val="center" w:pos="4320"/>
                <w:tab w:val="right" w:pos="8640"/>
                <w:tab w:val="left" w:pos="10620"/>
              </w:tabs>
              <w:ind w:left="0"/>
              <w:rPr>
                <w:rFonts w:ascii="Cambria" w:hAnsi="Cambria"/>
                <w:strike/>
                <w:sz w:val="22"/>
                <w:szCs w:val="22"/>
              </w:rPr>
            </w:pPr>
          </w:p>
        </w:tc>
      </w:tr>
      <w:tr w:rsidR="009274EA" w14:paraId="5BBFD0A3" w14:textId="77777777">
        <w:trPr>
          <w:trHeight w:val="1735"/>
        </w:trPr>
        <w:tc>
          <w:tcPr>
            <w:tcW w:w="1150" w:type="dxa"/>
            <w:shd w:val="clear" w:color="auto" w:fill="auto"/>
          </w:tcPr>
          <w:p w14:paraId="067B507C" w14:textId="77777777" w:rsidR="009274EA" w:rsidRDefault="00C53038">
            <w:pPr>
              <w:tabs>
                <w:tab w:val="left" w:pos="10620"/>
              </w:tabs>
              <w:rPr>
                <w:strike/>
                <w:color w:val="222222"/>
                <w:sz w:val="18"/>
                <w:szCs w:val="18"/>
              </w:rPr>
            </w:pPr>
            <w:r>
              <w:rPr>
                <w:rStyle w:val="brownfont"/>
                <w:strike/>
                <w:color w:val="000000"/>
                <w:sz w:val="18"/>
                <w:szCs w:val="18"/>
              </w:rPr>
              <w:t>Charges In calculation</w:t>
            </w:r>
          </w:p>
          <w:p w14:paraId="43CB68C8" w14:textId="77777777" w:rsidR="009274EA" w:rsidRDefault="009274EA">
            <w:pPr>
              <w:pStyle w:val="ListParagraph"/>
              <w:tabs>
                <w:tab w:val="center" w:pos="4320"/>
                <w:tab w:val="right" w:pos="8640"/>
                <w:tab w:val="left" w:pos="10620"/>
              </w:tabs>
              <w:ind w:left="0"/>
              <w:rPr>
                <w:rFonts w:ascii="Cambria" w:hAnsi="Cambria"/>
                <w:strike/>
                <w:sz w:val="22"/>
                <w:szCs w:val="22"/>
              </w:rPr>
            </w:pPr>
          </w:p>
        </w:tc>
        <w:tc>
          <w:tcPr>
            <w:tcW w:w="918" w:type="dxa"/>
            <w:shd w:val="clear" w:color="auto" w:fill="auto"/>
          </w:tcPr>
          <w:p w14:paraId="6D7FA249"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Textbox</w:t>
            </w:r>
          </w:p>
        </w:tc>
        <w:tc>
          <w:tcPr>
            <w:tcW w:w="992" w:type="dxa"/>
            <w:shd w:val="clear" w:color="auto" w:fill="auto"/>
          </w:tcPr>
          <w:p w14:paraId="5481BE5C"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M</w:t>
            </w:r>
          </w:p>
        </w:tc>
        <w:tc>
          <w:tcPr>
            <w:tcW w:w="1774" w:type="dxa"/>
            <w:shd w:val="clear" w:color="auto" w:fill="auto"/>
          </w:tcPr>
          <w:p w14:paraId="1070A25F" w14:textId="77777777" w:rsidR="009274EA" w:rsidRDefault="00C53038">
            <w:pPr>
              <w:tabs>
                <w:tab w:val="center" w:pos="4320"/>
                <w:tab w:val="right" w:pos="8640"/>
                <w:tab w:val="left" w:pos="10620"/>
              </w:tabs>
              <w:rPr>
                <w:strike/>
              </w:rPr>
            </w:pPr>
            <w:r>
              <w:rPr>
                <w:strike/>
              </w:rPr>
              <w:t>The charges in should be a required field, meaning it cannot be left empty.</w:t>
            </w:r>
          </w:p>
          <w:p w14:paraId="4C11CCE9"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The charges in should have a predefined list of options from which the user can select.</w:t>
            </w:r>
          </w:p>
        </w:tc>
        <w:tc>
          <w:tcPr>
            <w:tcW w:w="1352" w:type="dxa"/>
            <w:shd w:val="clear" w:color="auto" w:fill="auto"/>
          </w:tcPr>
          <w:p w14:paraId="61EEDB89"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If the charges in field is not selected: "Please select the charges in."</w:t>
            </w:r>
          </w:p>
        </w:tc>
        <w:tc>
          <w:tcPr>
            <w:tcW w:w="2904" w:type="dxa"/>
            <w:shd w:val="clear" w:color="auto" w:fill="auto"/>
          </w:tcPr>
          <w:p w14:paraId="23690F42" w14:textId="77777777" w:rsidR="009274EA" w:rsidRDefault="009274EA">
            <w:pPr>
              <w:pStyle w:val="ListParagraph"/>
              <w:tabs>
                <w:tab w:val="center" w:pos="4320"/>
                <w:tab w:val="right" w:pos="8640"/>
                <w:tab w:val="left" w:pos="10620"/>
              </w:tabs>
              <w:ind w:left="0"/>
              <w:rPr>
                <w:rFonts w:ascii="Cambria" w:hAnsi="Cambria"/>
                <w:strike/>
                <w:sz w:val="22"/>
                <w:szCs w:val="22"/>
              </w:rPr>
            </w:pPr>
          </w:p>
        </w:tc>
        <w:tc>
          <w:tcPr>
            <w:tcW w:w="1327" w:type="dxa"/>
            <w:shd w:val="clear" w:color="auto" w:fill="auto"/>
          </w:tcPr>
          <w:p w14:paraId="107B0D74" w14:textId="77777777" w:rsidR="009274EA" w:rsidRDefault="009274EA">
            <w:pPr>
              <w:pStyle w:val="ListParagraph"/>
              <w:tabs>
                <w:tab w:val="center" w:pos="4320"/>
                <w:tab w:val="right" w:pos="8640"/>
                <w:tab w:val="left" w:pos="10620"/>
              </w:tabs>
              <w:ind w:left="0"/>
              <w:rPr>
                <w:rFonts w:ascii="Cambria" w:hAnsi="Cambria"/>
                <w:strike/>
                <w:sz w:val="22"/>
                <w:szCs w:val="22"/>
              </w:rPr>
            </w:pPr>
          </w:p>
        </w:tc>
      </w:tr>
    </w:tbl>
    <w:p w14:paraId="68B3F194" w14:textId="77777777" w:rsidR="009274EA" w:rsidRDefault="009274EA">
      <w:pPr>
        <w:tabs>
          <w:tab w:val="left" w:pos="10620"/>
        </w:tabs>
        <w:spacing w:line="360" w:lineRule="auto"/>
        <w:rPr>
          <w:b/>
          <w:i/>
          <w:strike/>
        </w:rPr>
      </w:pPr>
    </w:p>
    <w:p w14:paraId="5A4797FA" w14:textId="77777777" w:rsidR="009274EA" w:rsidRDefault="00C53038">
      <w:pPr>
        <w:tabs>
          <w:tab w:val="left" w:pos="10620"/>
        </w:tabs>
        <w:spacing w:line="360" w:lineRule="auto"/>
        <w:rPr>
          <w:b/>
          <w:i/>
          <w:strike/>
        </w:rPr>
      </w:pPr>
      <w:r>
        <w:rPr>
          <w:b/>
          <w:i/>
          <w:strike/>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34B4D9D9" w14:textId="77777777">
        <w:trPr>
          <w:trHeight w:val="501"/>
        </w:trPr>
        <w:tc>
          <w:tcPr>
            <w:tcW w:w="1866" w:type="dxa"/>
            <w:shd w:val="clear" w:color="auto" w:fill="C4BC96"/>
            <w:vAlign w:val="center"/>
          </w:tcPr>
          <w:p w14:paraId="079E2A2A" w14:textId="77777777" w:rsidR="009274EA" w:rsidRDefault="00C53038">
            <w:pPr>
              <w:tabs>
                <w:tab w:val="left" w:pos="10620"/>
              </w:tabs>
              <w:rPr>
                <w:b/>
                <w:bCs/>
                <w:iCs/>
                <w:strike/>
              </w:rPr>
            </w:pPr>
            <w:r>
              <w:rPr>
                <w:b/>
                <w:bCs/>
                <w:iCs/>
                <w:strike/>
              </w:rPr>
              <w:t>Control</w:t>
            </w:r>
          </w:p>
        </w:tc>
        <w:tc>
          <w:tcPr>
            <w:tcW w:w="1858" w:type="dxa"/>
            <w:shd w:val="clear" w:color="auto" w:fill="C4BC96"/>
            <w:vAlign w:val="center"/>
          </w:tcPr>
          <w:p w14:paraId="59C446A7" w14:textId="77777777" w:rsidR="009274EA" w:rsidRDefault="00C53038">
            <w:pPr>
              <w:tabs>
                <w:tab w:val="left" w:pos="10620"/>
              </w:tabs>
              <w:rPr>
                <w:b/>
                <w:bCs/>
                <w:iCs/>
                <w:strike/>
              </w:rPr>
            </w:pPr>
            <w:r>
              <w:rPr>
                <w:b/>
                <w:bCs/>
                <w:iCs/>
                <w:strike/>
              </w:rPr>
              <w:t>Control Type</w:t>
            </w:r>
          </w:p>
        </w:tc>
        <w:tc>
          <w:tcPr>
            <w:tcW w:w="6693" w:type="dxa"/>
            <w:shd w:val="clear" w:color="auto" w:fill="C4BC96"/>
            <w:vAlign w:val="center"/>
          </w:tcPr>
          <w:p w14:paraId="59D753C0" w14:textId="77777777" w:rsidR="009274EA" w:rsidRDefault="00C53038">
            <w:pPr>
              <w:tabs>
                <w:tab w:val="left" w:pos="10620"/>
              </w:tabs>
              <w:rPr>
                <w:b/>
                <w:bCs/>
                <w:iCs/>
                <w:strike/>
              </w:rPr>
            </w:pPr>
            <w:r>
              <w:rPr>
                <w:b/>
                <w:bCs/>
                <w:iCs/>
                <w:strike/>
              </w:rPr>
              <w:t>Behaviour</w:t>
            </w:r>
          </w:p>
        </w:tc>
      </w:tr>
      <w:tr w:rsidR="009274EA" w14:paraId="51A966CF" w14:textId="77777777">
        <w:trPr>
          <w:trHeight w:val="517"/>
        </w:trPr>
        <w:tc>
          <w:tcPr>
            <w:tcW w:w="1866" w:type="dxa"/>
            <w:vAlign w:val="center"/>
          </w:tcPr>
          <w:p w14:paraId="19161F4B" w14:textId="77777777" w:rsidR="009274EA" w:rsidRDefault="00C53038">
            <w:pPr>
              <w:tabs>
                <w:tab w:val="left" w:pos="10620"/>
              </w:tabs>
              <w:rPr>
                <w:strike/>
              </w:rPr>
            </w:pPr>
            <w:r>
              <w:rPr>
                <w:strike/>
              </w:rPr>
              <w:t>Update</w:t>
            </w:r>
          </w:p>
        </w:tc>
        <w:tc>
          <w:tcPr>
            <w:tcW w:w="1858" w:type="dxa"/>
            <w:vAlign w:val="center"/>
          </w:tcPr>
          <w:p w14:paraId="00BB4256" w14:textId="77777777" w:rsidR="009274EA" w:rsidRDefault="00C53038">
            <w:pPr>
              <w:tabs>
                <w:tab w:val="left" w:pos="10620"/>
              </w:tabs>
              <w:rPr>
                <w:strike/>
              </w:rPr>
            </w:pPr>
            <w:r>
              <w:rPr>
                <w:strike/>
              </w:rPr>
              <w:t>Button</w:t>
            </w:r>
          </w:p>
        </w:tc>
        <w:tc>
          <w:tcPr>
            <w:tcW w:w="6693" w:type="dxa"/>
            <w:vAlign w:val="center"/>
          </w:tcPr>
          <w:p w14:paraId="2AEC98A9" w14:textId="77777777" w:rsidR="009274EA" w:rsidRDefault="00C53038">
            <w:pPr>
              <w:tabs>
                <w:tab w:val="left" w:pos="10620"/>
              </w:tabs>
              <w:rPr>
                <w:strike/>
              </w:rPr>
            </w:pPr>
            <w:r>
              <w:rPr>
                <w:strike/>
              </w:rPr>
              <w:t>Update the records</w:t>
            </w:r>
          </w:p>
        </w:tc>
      </w:tr>
      <w:tr w:rsidR="009274EA" w14:paraId="5577CF3E" w14:textId="77777777">
        <w:trPr>
          <w:trHeight w:val="517"/>
        </w:trPr>
        <w:tc>
          <w:tcPr>
            <w:tcW w:w="1866" w:type="dxa"/>
            <w:vAlign w:val="center"/>
          </w:tcPr>
          <w:p w14:paraId="6AD9E941" w14:textId="77777777" w:rsidR="009274EA" w:rsidRDefault="00C53038">
            <w:pPr>
              <w:tabs>
                <w:tab w:val="left" w:pos="10620"/>
              </w:tabs>
              <w:rPr>
                <w:strike/>
              </w:rPr>
            </w:pPr>
            <w:r>
              <w:rPr>
                <w:strike/>
              </w:rPr>
              <w:t>Cancel</w:t>
            </w:r>
          </w:p>
        </w:tc>
        <w:tc>
          <w:tcPr>
            <w:tcW w:w="1858" w:type="dxa"/>
            <w:vAlign w:val="center"/>
          </w:tcPr>
          <w:p w14:paraId="44D640E0" w14:textId="77777777" w:rsidR="009274EA" w:rsidRDefault="00C53038">
            <w:pPr>
              <w:tabs>
                <w:tab w:val="left" w:pos="10620"/>
              </w:tabs>
              <w:rPr>
                <w:strike/>
              </w:rPr>
            </w:pPr>
            <w:r>
              <w:rPr>
                <w:strike/>
              </w:rPr>
              <w:t>Button</w:t>
            </w:r>
          </w:p>
        </w:tc>
        <w:tc>
          <w:tcPr>
            <w:tcW w:w="6693" w:type="dxa"/>
            <w:vAlign w:val="center"/>
          </w:tcPr>
          <w:p w14:paraId="6A839854" w14:textId="77777777" w:rsidR="009274EA" w:rsidRDefault="00C53038">
            <w:pPr>
              <w:tabs>
                <w:tab w:val="left" w:pos="10620"/>
              </w:tabs>
              <w:rPr>
                <w:strike/>
              </w:rPr>
            </w:pPr>
            <w:r>
              <w:rPr>
                <w:strike/>
              </w:rPr>
              <w:t>Redirect on manage Charges In home page.</w:t>
            </w:r>
          </w:p>
        </w:tc>
      </w:tr>
      <w:tr w:rsidR="009274EA" w14:paraId="3CB5FE80" w14:textId="77777777">
        <w:trPr>
          <w:trHeight w:val="517"/>
        </w:trPr>
        <w:tc>
          <w:tcPr>
            <w:tcW w:w="1866" w:type="dxa"/>
            <w:vAlign w:val="center"/>
          </w:tcPr>
          <w:p w14:paraId="7056599C" w14:textId="77777777" w:rsidR="009274EA" w:rsidRDefault="00C53038">
            <w:pPr>
              <w:tabs>
                <w:tab w:val="left" w:pos="10620"/>
              </w:tabs>
              <w:rPr>
                <w:strike/>
              </w:rPr>
            </w:pPr>
            <w:r>
              <w:rPr>
                <w:strike/>
              </w:rPr>
              <w:t xml:space="preserve">Clear </w:t>
            </w:r>
          </w:p>
        </w:tc>
        <w:tc>
          <w:tcPr>
            <w:tcW w:w="1858" w:type="dxa"/>
            <w:vAlign w:val="center"/>
          </w:tcPr>
          <w:p w14:paraId="3BB89894" w14:textId="77777777" w:rsidR="009274EA" w:rsidRDefault="00C53038">
            <w:pPr>
              <w:tabs>
                <w:tab w:val="left" w:pos="10620"/>
              </w:tabs>
              <w:rPr>
                <w:strike/>
              </w:rPr>
            </w:pPr>
            <w:r>
              <w:rPr>
                <w:strike/>
              </w:rPr>
              <w:t>Button</w:t>
            </w:r>
          </w:p>
        </w:tc>
        <w:tc>
          <w:tcPr>
            <w:tcW w:w="6693" w:type="dxa"/>
            <w:vAlign w:val="center"/>
          </w:tcPr>
          <w:p w14:paraId="33C2369D" w14:textId="77777777" w:rsidR="009274EA" w:rsidRDefault="00C53038">
            <w:pPr>
              <w:tabs>
                <w:tab w:val="left" w:pos="10620"/>
              </w:tabs>
              <w:rPr>
                <w:strike/>
              </w:rPr>
            </w:pPr>
            <w:r>
              <w:rPr>
                <w:strike/>
              </w:rPr>
              <w:t>Clear All Fields.</w:t>
            </w:r>
          </w:p>
        </w:tc>
      </w:tr>
      <w:tr w:rsidR="009274EA" w14:paraId="15514EBB" w14:textId="77777777">
        <w:trPr>
          <w:trHeight w:val="517"/>
        </w:trPr>
        <w:tc>
          <w:tcPr>
            <w:tcW w:w="1866" w:type="dxa"/>
            <w:vAlign w:val="center"/>
          </w:tcPr>
          <w:p w14:paraId="2CF149B2" w14:textId="77777777" w:rsidR="009274EA" w:rsidRDefault="00C53038">
            <w:pPr>
              <w:tabs>
                <w:tab w:val="left" w:pos="10620"/>
              </w:tabs>
              <w:rPr>
                <w:strike/>
              </w:rPr>
            </w:pPr>
            <w:r>
              <w:rPr>
                <w:strike/>
              </w:rPr>
              <w:t>View</w:t>
            </w:r>
          </w:p>
        </w:tc>
        <w:tc>
          <w:tcPr>
            <w:tcW w:w="1858" w:type="dxa"/>
            <w:vAlign w:val="center"/>
          </w:tcPr>
          <w:p w14:paraId="3FA4F94C" w14:textId="77777777" w:rsidR="009274EA" w:rsidRDefault="00C53038">
            <w:pPr>
              <w:tabs>
                <w:tab w:val="left" w:pos="10620"/>
              </w:tabs>
              <w:rPr>
                <w:strike/>
              </w:rPr>
            </w:pPr>
            <w:r>
              <w:rPr>
                <w:strike/>
              </w:rPr>
              <w:t>Link</w:t>
            </w:r>
          </w:p>
        </w:tc>
        <w:tc>
          <w:tcPr>
            <w:tcW w:w="6693" w:type="dxa"/>
            <w:vAlign w:val="center"/>
          </w:tcPr>
          <w:p w14:paraId="36FCA4F6" w14:textId="77777777" w:rsidR="009274EA" w:rsidRDefault="00C53038">
            <w:pPr>
              <w:tabs>
                <w:tab w:val="left" w:pos="10620"/>
              </w:tabs>
              <w:rPr>
                <w:strike/>
              </w:rPr>
            </w:pPr>
            <w:r>
              <w:rPr>
                <w:strike/>
              </w:rPr>
              <w:t>Display the record under view only.</w:t>
            </w:r>
          </w:p>
        </w:tc>
      </w:tr>
      <w:tr w:rsidR="009274EA" w14:paraId="6D9C9262" w14:textId="77777777">
        <w:trPr>
          <w:trHeight w:val="517"/>
        </w:trPr>
        <w:tc>
          <w:tcPr>
            <w:tcW w:w="1866" w:type="dxa"/>
            <w:vAlign w:val="center"/>
          </w:tcPr>
          <w:p w14:paraId="6B461BD8" w14:textId="77777777" w:rsidR="009274EA" w:rsidRDefault="00C53038">
            <w:pPr>
              <w:tabs>
                <w:tab w:val="left" w:pos="10620"/>
              </w:tabs>
              <w:rPr>
                <w:strike/>
              </w:rPr>
            </w:pPr>
            <w:r>
              <w:rPr>
                <w:strike/>
              </w:rPr>
              <w:t xml:space="preserve">Edit </w:t>
            </w:r>
          </w:p>
        </w:tc>
        <w:tc>
          <w:tcPr>
            <w:tcW w:w="1858" w:type="dxa"/>
            <w:vAlign w:val="center"/>
          </w:tcPr>
          <w:p w14:paraId="7BA72B58" w14:textId="77777777" w:rsidR="009274EA" w:rsidRDefault="00C53038">
            <w:pPr>
              <w:tabs>
                <w:tab w:val="left" w:pos="10620"/>
              </w:tabs>
              <w:rPr>
                <w:strike/>
              </w:rPr>
            </w:pPr>
            <w:r>
              <w:rPr>
                <w:strike/>
              </w:rPr>
              <w:t>Link</w:t>
            </w:r>
          </w:p>
        </w:tc>
        <w:tc>
          <w:tcPr>
            <w:tcW w:w="6693" w:type="dxa"/>
            <w:vAlign w:val="center"/>
          </w:tcPr>
          <w:p w14:paraId="5736D52A" w14:textId="77777777" w:rsidR="009274EA" w:rsidRDefault="00C53038">
            <w:pPr>
              <w:tabs>
                <w:tab w:val="left" w:pos="10620"/>
              </w:tabs>
              <w:rPr>
                <w:strike/>
              </w:rPr>
            </w:pPr>
            <w:r>
              <w:rPr>
                <w:strike/>
              </w:rPr>
              <w:t>Provide the record under edit mode.</w:t>
            </w:r>
          </w:p>
        </w:tc>
      </w:tr>
      <w:tr w:rsidR="009274EA" w14:paraId="5A48A467" w14:textId="77777777">
        <w:trPr>
          <w:trHeight w:val="517"/>
        </w:trPr>
        <w:tc>
          <w:tcPr>
            <w:tcW w:w="1866" w:type="dxa"/>
            <w:vAlign w:val="center"/>
          </w:tcPr>
          <w:p w14:paraId="2AA8A98C" w14:textId="77777777" w:rsidR="009274EA" w:rsidRDefault="00C53038">
            <w:pPr>
              <w:tabs>
                <w:tab w:val="left" w:pos="10620"/>
              </w:tabs>
              <w:rPr>
                <w:strike/>
              </w:rPr>
            </w:pPr>
            <w:r>
              <w:rPr>
                <w:strike/>
              </w:rPr>
              <w:t>Active</w:t>
            </w:r>
          </w:p>
        </w:tc>
        <w:tc>
          <w:tcPr>
            <w:tcW w:w="1858" w:type="dxa"/>
            <w:vAlign w:val="center"/>
          </w:tcPr>
          <w:p w14:paraId="237D21B9" w14:textId="77777777" w:rsidR="009274EA" w:rsidRDefault="00C53038">
            <w:pPr>
              <w:tabs>
                <w:tab w:val="left" w:pos="10620"/>
              </w:tabs>
              <w:rPr>
                <w:strike/>
              </w:rPr>
            </w:pPr>
            <w:r>
              <w:rPr>
                <w:strike/>
              </w:rPr>
              <w:t>Radio button</w:t>
            </w:r>
          </w:p>
        </w:tc>
        <w:tc>
          <w:tcPr>
            <w:tcW w:w="6693" w:type="dxa"/>
            <w:vAlign w:val="center"/>
          </w:tcPr>
          <w:p w14:paraId="12838316" w14:textId="77777777" w:rsidR="009274EA" w:rsidRDefault="00C53038">
            <w:pPr>
              <w:tabs>
                <w:tab w:val="left" w:pos="10620"/>
              </w:tabs>
              <w:rPr>
                <w:strike/>
              </w:rPr>
            </w:pPr>
            <w:r>
              <w:rPr>
                <w:strike/>
              </w:rPr>
              <w:t>Move the record in active tab.</w:t>
            </w:r>
          </w:p>
        </w:tc>
      </w:tr>
      <w:tr w:rsidR="009274EA" w14:paraId="25FDE94D" w14:textId="77777777">
        <w:trPr>
          <w:trHeight w:val="517"/>
        </w:trPr>
        <w:tc>
          <w:tcPr>
            <w:tcW w:w="1866" w:type="dxa"/>
            <w:vAlign w:val="center"/>
          </w:tcPr>
          <w:p w14:paraId="2FD7F336" w14:textId="77777777" w:rsidR="009274EA" w:rsidRDefault="00C53038">
            <w:pPr>
              <w:tabs>
                <w:tab w:val="left" w:pos="10620"/>
              </w:tabs>
              <w:rPr>
                <w:strike/>
              </w:rPr>
            </w:pPr>
            <w:r>
              <w:rPr>
                <w:strike/>
              </w:rPr>
              <w:t>Inactive</w:t>
            </w:r>
          </w:p>
        </w:tc>
        <w:tc>
          <w:tcPr>
            <w:tcW w:w="1858" w:type="dxa"/>
            <w:vAlign w:val="center"/>
          </w:tcPr>
          <w:p w14:paraId="0A9A38C2" w14:textId="77777777" w:rsidR="009274EA" w:rsidRDefault="00C53038">
            <w:pPr>
              <w:tabs>
                <w:tab w:val="left" w:pos="10620"/>
              </w:tabs>
              <w:rPr>
                <w:strike/>
              </w:rPr>
            </w:pPr>
            <w:r>
              <w:rPr>
                <w:strike/>
              </w:rPr>
              <w:t>Radio button</w:t>
            </w:r>
          </w:p>
        </w:tc>
        <w:tc>
          <w:tcPr>
            <w:tcW w:w="6693" w:type="dxa"/>
            <w:vAlign w:val="center"/>
          </w:tcPr>
          <w:p w14:paraId="598031A8" w14:textId="77777777" w:rsidR="009274EA" w:rsidRDefault="00C53038">
            <w:pPr>
              <w:tabs>
                <w:tab w:val="left" w:pos="10620"/>
              </w:tabs>
              <w:rPr>
                <w:strike/>
              </w:rPr>
            </w:pPr>
            <w:r>
              <w:rPr>
                <w:strike/>
              </w:rPr>
              <w:t>Move the record in Inactive tab.</w:t>
            </w:r>
          </w:p>
        </w:tc>
      </w:tr>
      <w:tr w:rsidR="009274EA" w14:paraId="7FDD9C49" w14:textId="77777777">
        <w:trPr>
          <w:trHeight w:val="517"/>
        </w:trPr>
        <w:tc>
          <w:tcPr>
            <w:tcW w:w="1866" w:type="dxa"/>
            <w:vAlign w:val="center"/>
          </w:tcPr>
          <w:p w14:paraId="18EBFEB3" w14:textId="77777777" w:rsidR="009274EA" w:rsidRDefault="00C53038">
            <w:pPr>
              <w:tabs>
                <w:tab w:val="left" w:pos="10620"/>
              </w:tabs>
              <w:rPr>
                <w:strike/>
              </w:rPr>
            </w:pPr>
            <w:r>
              <w:rPr>
                <w:strike/>
              </w:rPr>
              <w:t>Search</w:t>
            </w:r>
          </w:p>
        </w:tc>
        <w:tc>
          <w:tcPr>
            <w:tcW w:w="1858" w:type="dxa"/>
            <w:vAlign w:val="center"/>
          </w:tcPr>
          <w:p w14:paraId="3096D6B2" w14:textId="77777777" w:rsidR="009274EA" w:rsidRDefault="00C53038">
            <w:pPr>
              <w:tabs>
                <w:tab w:val="left" w:pos="10620"/>
              </w:tabs>
              <w:rPr>
                <w:strike/>
              </w:rPr>
            </w:pPr>
            <w:r>
              <w:rPr>
                <w:strike/>
              </w:rPr>
              <w:t>Button</w:t>
            </w:r>
          </w:p>
        </w:tc>
        <w:tc>
          <w:tcPr>
            <w:tcW w:w="6693" w:type="dxa"/>
            <w:vAlign w:val="center"/>
          </w:tcPr>
          <w:p w14:paraId="25B730F3" w14:textId="77777777" w:rsidR="009274EA" w:rsidRDefault="00C53038">
            <w:pPr>
              <w:tabs>
                <w:tab w:val="left" w:pos="10620"/>
              </w:tabs>
              <w:rPr>
                <w:strike/>
              </w:rPr>
            </w:pPr>
            <w:r>
              <w:rPr>
                <w:strike/>
              </w:rPr>
              <w:t>Search the record</w:t>
            </w:r>
          </w:p>
        </w:tc>
      </w:tr>
      <w:tr w:rsidR="009274EA" w14:paraId="5EC3C5B8" w14:textId="77777777">
        <w:trPr>
          <w:trHeight w:val="517"/>
        </w:trPr>
        <w:tc>
          <w:tcPr>
            <w:tcW w:w="1866" w:type="dxa"/>
            <w:vAlign w:val="center"/>
          </w:tcPr>
          <w:p w14:paraId="73C19DB1" w14:textId="77777777" w:rsidR="009274EA" w:rsidRDefault="00C53038">
            <w:pPr>
              <w:tabs>
                <w:tab w:val="left" w:pos="10620"/>
              </w:tabs>
              <w:rPr>
                <w:strike/>
              </w:rPr>
            </w:pPr>
            <w:r>
              <w:rPr>
                <w:strike/>
              </w:rPr>
              <w:lastRenderedPageBreak/>
              <w:t>Export to PDF</w:t>
            </w:r>
          </w:p>
        </w:tc>
        <w:tc>
          <w:tcPr>
            <w:tcW w:w="1858" w:type="dxa"/>
            <w:vAlign w:val="center"/>
          </w:tcPr>
          <w:p w14:paraId="65CB9532" w14:textId="77777777" w:rsidR="009274EA" w:rsidRDefault="00C53038">
            <w:pPr>
              <w:tabs>
                <w:tab w:val="left" w:pos="10620"/>
              </w:tabs>
              <w:rPr>
                <w:strike/>
              </w:rPr>
            </w:pPr>
            <w:r>
              <w:rPr>
                <w:strike/>
              </w:rPr>
              <w:t>Image button</w:t>
            </w:r>
          </w:p>
        </w:tc>
        <w:tc>
          <w:tcPr>
            <w:tcW w:w="6693" w:type="dxa"/>
            <w:vAlign w:val="center"/>
          </w:tcPr>
          <w:p w14:paraId="4E278FC8" w14:textId="77777777" w:rsidR="009274EA" w:rsidRDefault="00C53038">
            <w:pPr>
              <w:tabs>
                <w:tab w:val="left" w:pos="10620"/>
              </w:tabs>
              <w:rPr>
                <w:strike/>
              </w:rPr>
            </w:pPr>
            <w:r>
              <w:rPr>
                <w:strike/>
              </w:rPr>
              <w:t>Export all record in PDF.</w:t>
            </w:r>
          </w:p>
        </w:tc>
      </w:tr>
      <w:tr w:rsidR="009274EA" w14:paraId="2DE12A7D" w14:textId="77777777">
        <w:trPr>
          <w:trHeight w:val="517"/>
        </w:trPr>
        <w:tc>
          <w:tcPr>
            <w:tcW w:w="1866" w:type="dxa"/>
            <w:vAlign w:val="center"/>
          </w:tcPr>
          <w:p w14:paraId="17850A6C" w14:textId="77777777" w:rsidR="009274EA" w:rsidRDefault="00C53038">
            <w:pPr>
              <w:tabs>
                <w:tab w:val="left" w:pos="10620"/>
              </w:tabs>
              <w:rPr>
                <w:strike/>
              </w:rPr>
            </w:pPr>
            <w:r>
              <w:rPr>
                <w:strike/>
              </w:rPr>
              <w:t>Export to Excel</w:t>
            </w:r>
          </w:p>
        </w:tc>
        <w:tc>
          <w:tcPr>
            <w:tcW w:w="1858" w:type="dxa"/>
            <w:vAlign w:val="center"/>
          </w:tcPr>
          <w:p w14:paraId="65ED9E42" w14:textId="77777777" w:rsidR="009274EA" w:rsidRDefault="00C53038">
            <w:pPr>
              <w:tabs>
                <w:tab w:val="left" w:pos="10620"/>
              </w:tabs>
              <w:rPr>
                <w:strike/>
              </w:rPr>
            </w:pPr>
            <w:r>
              <w:rPr>
                <w:strike/>
              </w:rPr>
              <w:t>Image button</w:t>
            </w:r>
          </w:p>
        </w:tc>
        <w:tc>
          <w:tcPr>
            <w:tcW w:w="6693" w:type="dxa"/>
            <w:vAlign w:val="center"/>
          </w:tcPr>
          <w:p w14:paraId="67DD3FB0" w14:textId="77777777" w:rsidR="009274EA" w:rsidRDefault="00C53038">
            <w:pPr>
              <w:tabs>
                <w:tab w:val="left" w:pos="10620"/>
              </w:tabs>
              <w:rPr>
                <w:strike/>
              </w:rPr>
            </w:pPr>
            <w:r>
              <w:rPr>
                <w:strike/>
              </w:rPr>
              <w:t>Export all record in Excel.</w:t>
            </w:r>
          </w:p>
        </w:tc>
      </w:tr>
    </w:tbl>
    <w:p w14:paraId="3227D84D"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3801" w:name="_Toc137143948"/>
      <w:bookmarkStart w:id="3802" w:name="_Toc137818927"/>
      <w:bookmarkStart w:id="3803" w:name="_Toc137831599"/>
      <w:bookmarkStart w:id="3804" w:name="_Toc148377763"/>
      <w:r>
        <w:rPr>
          <w:rFonts w:ascii="Cambria" w:hAnsi="Cambria"/>
          <w:b/>
          <w:sz w:val="28"/>
        </w:rPr>
        <w:t>High Level Use Case of “Create Charge Master”</w:t>
      </w:r>
      <w:bookmarkEnd w:id="3801"/>
      <w:bookmarkEnd w:id="3802"/>
      <w:bookmarkEnd w:id="3803"/>
      <w:bookmarkEnd w:id="3804"/>
      <w:r>
        <w:rPr>
          <w:rFonts w:ascii="Cambria" w:hAnsi="Cambria"/>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090AD2B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DA1C21D"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01A09899" w14:textId="77777777" w:rsidR="009274EA" w:rsidRDefault="00C53038">
            <w:pPr>
              <w:numPr>
                <w:ilvl w:val="0"/>
                <w:numId w:val="2"/>
              </w:numPr>
              <w:tabs>
                <w:tab w:val="left" w:pos="10620"/>
              </w:tabs>
              <w:spacing w:after="0" w:line="360" w:lineRule="auto"/>
            </w:pPr>
            <w:r>
              <w:t>To understand the functional logic for Creation of Create Charge Master.</w:t>
            </w:r>
          </w:p>
        </w:tc>
      </w:tr>
      <w:tr w:rsidR="009274EA" w14:paraId="727100E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F41911D"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1168EF73" w14:textId="77777777" w:rsidR="009274EA" w:rsidRDefault="00C53038">
            <w:pPr>
              <w:numPr>
                <w:ilvl w:val="0"/>
                <w:numId w:val="2"/>
              </w:numPr>
              <w:tabs>
                <w:tab w:val="left" w:pos="10620"/>
              </w:tabs>
              <w:spacing w:after="0" w:line="360" w:lineRule="auto"/>
            </w:pPr>
            <w:r>
              <w:t>User should have rights for Administrator rights.</w:t>
            </w:r>
          </w:p>
          <w:p w14:paraId="01B6CBD9" w14:textId="77777777" w:rsidR="009274EA" w:rsidRDefault="00C53038">
            <w:pPr>
              <w:numPr>
                <w:ilvl w:val="0"/>
                <w:numId w:val="2"/>
              </w:numPr>
              <w:tabs>
                <w:tab w:val="left" w:pos="10620"/>
              </w:tabs>
              <w:spacing w:after="0" w:line="360" w:lineRule="auto"/>
            </w:pPr>
            <w:r>
              <w:t>User should have “Create Charge Master” rights.</w:t>
            </w:r>
          </w:p>
          <w:p w14:paraId="5CB6F8BB" w14:textId="77777777" w:rsidR="009274EA" w:rsidRDefault="00C53038">
            <w:pPr>
              <w:numPr>
                <w:ilvl w:val="0"/>
                <w:numId w:val="2"/>
              </w:numPr>
              <w:tabs>
                <w:tab w:val="left" w:pos="10620"/>
              </w:tabs>
              <w:spacing w:after="0" w:line="360" w:lineRule="auto"/>
            </w:pPr>
            <w:r>
              <w:t>Auction Center should be created.</w:t>
            </w:r>
          </w:p>
        </w:tc>
      </w:tr>
      <w:tr w:rsidR="009274EA" w14:paraId="79735C5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43CFFD3"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632F345E" w14:textId="77777777" w:rsidR="009274EA" w:rsidRDefault="00C53038">
            <w:pPr>
              <w:pStyle w:val="Heading112pt"/>
              <w:tabs>
                <w:tab w:val="left" w:pos="10620"/>
              </w:tabs>
              <w:rPr>
                <w:rFonts w:ascii="Cambria" w:hAnsi="Cambria"/>
                <w:b w:val="0"/>
              </w:rPr>
            </w:pPr>
            <w:bookmarkStart w:id="3805" w:name="_Toc137818928"/>
            <w:bookmarkStart w:id="3806" w:name="_Toc137831600"/>
            <w:r>
              <w:rPr>
                <w:rFonts w:ascii="Cambria" w:hAnsi="Cambria"/>
                <w:b w:val="0"/>
              </w:rPr>
              <w:t>System should reflect the newly added Charge Master in entire application where required.</w:t>
            </w:r>
            <w:bookmarkEnd w:id="3805"/>
            <w:bookmarkEnd w:id="3806"/>
          </w:p>
          <w:p w14:paraId="24F8D796" w14:textId="77777777" w:rsidR="009274EA" w:rsidRDefault="00C53038">
            <w:pPr>
              <w:pStyle w:val="Heading112pt"/>
              <w:tabs>
                <w:tab w:val="left" w:pos="10620"/>
              </w:tabs>
              <w:rPr>
                <w:rFonts w:ascii="Cambria" w:hAnsi="Cambria"/>
              </w:rPr>
            </w:pPr>
            <w:bookmarkStart w:id="3807" w:name="_Toc137143949"/>
            <w:bookmarkStart w:id="3808" w:name="_Toc137818929"/>
            <w:bookmarkStart w:id="3809" w:name="_Toc137831601"/>
            <w:r>
              <w:rPr>
                <w:rFonts w:ascii="Cambria" w:hAnsi="Cambria"/>
                <w:b w:val="0"/>
              </w:rPr>
              <w:t>These charges shall be maintained separately for Buyers and Sellers and Warehouse, which shall be in turn used for creation of Contract Notes</w:t>
            </w:r>
            <w:r>
              <w:rPr>
                <w:rFonts w:ascii="Cambria" w:hAnsi="Cambria" w:cs="Arial"/>
                <w:b w:val="0"/>
                <w:sz w:val="22"/>
                <w:szCs w:val="22"/>
              </w:rPr>
              <w:t>.</w:t>
            </w:r>
            <w:bookmarkEnd w:id="3807"/>
            <w:bookmarkEnd w:id="3808"/>
            <w:bookmarkEnd w:id="3809"/>
          </w:p>
        </w:tc>
      </w:tr>
      <w:tr w:rsidR="009274EA" w14:paraId="15D3C1D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9ABA245"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287D115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610F6CD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27CEF7A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49FEA39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Charge Master”.</w:t>
            </w:r>
          </w:p>
          <w:p w14:paraId="48D5E7D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dropdown option “For Buyer/Seller/Warehouse”</w:t>
            </w:r>
          </w:p>
          <w:p w14:paraId="512BE7B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1C66263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2646E28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7BF92F1"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0B7518D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2DD1703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86CF02C"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56467205" w14:textId="77777777" w:rsidR="009274EA" w:rsidRDefault="00C53038">
            <w:pPr>
              <w:pStyle w:val="Heading112pt"/>
              <w:tabs>
                <w:tab w:val="left" w:pos="10620"/>
              </w:tabs>
              <w:rPr>
                <w:rFonts w:ascii="Cambria" w:hAnsi="Cambria"/>
                <w:b w:val="0"/>
              </w:rPr>
            </w:pPr>
            <w:bookmarkStart w:id="3810" w:name="_Toc137818930"/>
            <w:bookmarkStart w:id="3811" w:name="_Toc137831602"/>
            <w:r>
              <w:rPr>
                <w:rFonts w:ascii="Cambria" w:hAnsi="Cambria"/>
                <w:b w:val="0"/>
              </w:rPr>
              <w:t>The Charge Master allows Auction Admin to configure charges and taxes applicable at their respective auction centers.</w:t>
            </w:r>
            <w:bookmarkEnd w:id="3810"/>
            <w:bookmarkEnd w:id="3811"/>
            <w:r>
              <w:rPr>
                <w:rFonts w:ascii="Cambria" w:hAnsi="Cambria" w:cs="Arial"/>
                <w:b w:val="0"/>
                <w:sz w:val="22"/>
                <w:szCs w:val="22"/>
              </w:rPr>
              <w:t xml:space="preserve"> </w:t>
            </w:r>
          </w:p>
          <w:p w14:paraId="6790FFD5" w14:textId="77777777" w:rsidR="009274EA" w:rsidRDefault="00C53038">
            <w:pPr>
              <w:pStyle w:val="Heading112pt"/>
              <w:tabs>
                <w:tab w:val="left" w:pos="10620"/>
              </w:tabs>
              <w:rPr>
                <w:rFonts w:ascii="Cambria" w:hAnsi="Cambria"/>
                <w:b w:val="0"/>
              </w:rPr>
            </w:pPr>
            <w:bookmarkStart w:id="3812" w:name="_Toc137818931"/>
            <w:bookmarkStart w:id="3813" w:name="_Toc137831603"/>
            <w:r>
              <w:rPr>
                <w:rFonts w:ascii="Cambria" w:hAnsi="Cambria"/>
                <w:b w:val="0"/>
              </w:rPr>
              <w:t>TAO can also define the rates applicable and the value on which those charges or taxes are levied.</w:t>
            </w:r>
            <w:bookmarkEnd w:id="3812"/>
            <w:bookmarkEnd w:id="3813"/>
            <w:r>
              <w:rPr>
                <w:rFonts w:ascii="Cambria" w:hAnsi="Cambria"/>
                <w:b w:val="0"/>
              </w:rPr>
              <w:t xml:space="preserve"> </w:t>
            </w:r>
          </w:p>
          <w:p w14:paraId="40B37C4D" w14:textId="77777777" w:rsidR="009274EA" w:rsidRDefault="00C53038">
            <w:pPr>
              <w:pStyle w:val="Heading112pt"/>
              <w:tabs>
                <w:tab w:val="left" w:pos="10620"/>
              </w:tabs>
              <w:rPr>
                <w:rFonts w:ascii="Cambria" w:hAnsi="Cambria"/>
              </w:rPr>
            </w:pPr>
            <w:bookmarkStart w:id="3814" w:name="_Toc137818932"/>
            <w:bookmarkStart w:id="3815" w:name="_Toc137831604"/>
            <w:r>
              <w:rPr>
                <w:rFonts w:ascii="Cambria" w:hAnsi="Cambria"/>
                <w:b w:val="0"/>
              </w:rPr>
              <w:t>System should display three option to authorized user on click of create charge master from administrator.</w:t>
            </w:r>
            <w:bookmarkEnd w:id="3814"/>
            <w:bookmarkEnd w:id="3815"/>
          </w:p>
          <w:p w14:paraId="40B45B5B" w14:textId="77777777" w:rsidR="009274EA" w:rsidRDefault="00C53038">
            <w:pPr>
              <w:pStyle w:val="Heading112pt"/>
              <w:numPr>
                <w:ilvl w:val="1"/>
                <w:numId w:val="2"/>
              </w:numPr>
              <w:tabs>
                <w:tab w:val="left" w:pos="10620"/>
              </w:tabs>
              <w:rPr>
                <w:rFonts w:ascii="Cambria" w:hAnsi="Cambria"/>
              </w:rPr>
            </w:pPr>
            <w:bookmarkStart w:id="3816" w:name="_Toc137818933"/>
            <w:bookmarkStart w:id="3817" w:name="_Toc137831605"/>
            <w:r>
              <w:rPr>
                <w:rFonts w:ascii="Cambria" w:hAnsi="Cambria"/>
                <w:b w:val="0"/>
              </w:rPr>
              <w:t>For Buyer</w:t>
            </w:r>
            <w:bookmarkEnd w:id="3816"/>
            <w:bookmarkEnd w:id="3817"/>
          </w:p>
          <w:p w14:paraId="6221938A" w14:textId="77777777" w:rsidR="009274EA" w:rsidRDefault="00C53038">
            <w:pPr>
              <w:pStyle w:val="Heading112pt"/>
              <w:numPr>
                <w:ilvl w:val="1"/>
                <w:numId w:val="2"/>
              </w:numPr>
              <w:tabs>
                <w:tab w:val="left" w:pos="10620"/>
              </w:tabs>
              <w:rPr>
                <w:rFonts w:ascii="Cambria" w:hAnsi="Cambria"/>
              </w:rPr>
            </w:pPr>
            <w:bookmarkStart w:id="3818" w:name="_Toc137818934"/>
            <w:bookmarkStart w:id="3819" w:name="_Toc137831606"/>
            <w:r>
              <w:rPr>
                <w:rFonts w:ascii="Cambria" w:hAnsi="Cambria"/>
                <w:b w:val="0"/>
              </w:rPr>
              <w:t>For Seller</w:t>
            </w:r>
            <w:bookmarkEnd w:id="3818"/>
            <w:bookmarkEnd w:id="3819"/>
          </w:p>
          <w:p w14:paraId="3D25FB09" w14:textId="77777777" w:rsidR="009274EA" w:rsidRDefault="00C53038">
            <w:pPr>
              <w:pStyle w:val="Heading112pt"/>
              <w:numPr>
                <w:ilvl w:val="1"/>
                <w:numId w:val="2"/>
              </w:numPr>
              <w:tabs>
                <w:tab w:val="left" w:pos="10620"/>
              </w:tabs>
              <w:rPr>
                <w:rFonts w:ascii="Cambria" w:hAnsi="Cambria"/>
              </w:rPr>
            </w:pPr>
            <w:bookmarkStart w:id="3820" w:name="_Toc137818935"/>
            <w:bookmarkStart w:id="3821" w:name="_Toc137831607"/>
            <w:r>
              <w:rPr>
                <w:rFonts w:ascii="Cambria" w:hAnsi="Cambria"/>
                <w:b w:val="0"/>
              </w:rPr>
              <w:t>For Warehouse</w:t>
            </w:r>
            <w:bookmarkEnd w:id="3820"/>
            <w:bookmarkEnd w:id="3821"/>
          </w:p>
          <w:p w14:paraId="751C634E" w14:textId="77777777" w:rsidR="009274EA" w:rsidRDefault="00C53038">
            <w:pPr>
              <w:pStyle w:val="Heading112pt"/>
              <w:numPr>
                <w:ilvl w:val="1"/>
                <w:numId w:val="2"/>
              </w:numPr>
              <w:tabs>
                <w:tab w:val="left" w:pos="10620"/>
              </w:tabs>
              <w:rPr>
                <w:rFonts w:ascii="Cambria" w:hAnsi="Cambria"/>
              </w:rPr>
            </w:pPr>
            <w:r>
              <w:rPr>
                <w:rFonts w:ascii="Cambria" w:hAnsi="Cambria"/>
                <w:b w:val="0"/>
              </w:rPr>
              <w:t>For Tea Board ( Need to take input from Tea Board )</w:t>
            </w:r>
          </w:p>
          <w:p w14:paraId="5D1A9BC6" w14:textId="77777777" w:rsidR="009274EA" w:rsidRDefault="00C53038">
            <w:pPr>
              <w:pStyle w:val="Heading112pt"/>
              <w:tabs>
                <w:tab w:val="left" w:pos="10620"/>
              </w:tabs>
              <w:rPr>
                <w:rFonts w:ascii="Cambria" w:hAnsi="Cambria"/>
              </w:rPr>
            </w:pPr>
            <w:bookmarkStart w:id="3822" w:name="_Toc137818936"/>
            <w:bookmarkStart w:id="3823" w:name="_Toc137831608"/>
            <w:r>
              <w:rPr>
                <w:rFonts w:ascii="Cambria" w:hAnsi="Cambria"/>
                <w:b w:val="0"/>
              </w:rPr>
              <w:t>System should display below fields on selecting of any above value on “Create Charge Master” page.</w:t>
            </w:r>
            <w:bookmarkEnd w:id="3822"/>
            <w:bookmarkEnd w:id="3823"/>
          </w:p>
          <w:p w14:paraId="60D6DF42" w14:textId="77777777" w:rsidR="009274EA" w:rsidRDefault="00C53038">
            <w:pPr>
              <w:pStyle w:val="Heading112pt"/>
              <w:numPr>
                <w:ilvl w:val="1"/>
                <w:numId w:val="2"/>
              </w:numPr>
              <w:tabs>
                <w:tab w:val="left" w:pos="10620"/>
              </w:tabs>
              <w:rPr>
                <w:rFonts w:ascii="Cambria" w:hAnsi="Cambria"/>
                <w:b w:val="0"/>
              </w:rPr>
            </w:pPr>
            <w:bookmarkStart w:id="3824" w:name="_Toc137818937"/>
            <w:bookmarkStart w:id="3825" w:name="_Toc137831609"/>
            <w:r>
              <w:rPr>
                <w:rFonts w:ascii="Cambria" w:hAnsi="Cambria"/>
                <w:b w:val="0"/>
              </w:rPr>
              <w:t>Charge Name</w:t>
            </w:r>
            <w:bookmarkEnd w:id="3824"/>
            <w:bookmarkEnd w:id="3825"/>
          </w:p>
          <w:p w14:paraId="2E3FC922" w14:textId="77777777" w:rsidR="009274EA" w:rsidRDefault="00C53038">
            <w:pPr>
              <w:pStyle w:val="Heading112pt"/>
              <w:numPr>
                <w:ilvl w:val="1"/>
                <w:numId w:val="2"/>
              </w:numPr>
              <w:tabs>
                <w:tab w:val="left" w:pos="10620"/>
              </w:tabs>
              <w:rPr>
                <w:rFonts w:ascii="Cambria" w:hAnsi="Cambria"/>
                <w:b w:val="0"/>
              </w:rPr>
            </w:pPr>
            <w:bookmarkStart w:id="3826" w:name="_Toc137818938"/>
            <w:bookmarkStart w:id="3827" w:name="_Toc137831610"/>
            <w:r>
              <w:rPr>
                <w:rFonts w:ascii="Cambria" w:hAnsi="Cambria"/>
                <w:b w:val="0"/>
              </w:rPr>
              <w:lastRenderedPageBreak/>
              <w:t>Charge Code dropdown</w:t>
            </w:r>
            <w:bookmarkEnd w:id="3826"/>
            <w:bookmarkEnd w:id="3827"/>
          </w:p>
          <w:p w14:paraId="6013F53E" w14:textId="77777777" w:rsidR="009274EA" w:rsidRDefault="00C53038">
            <w:pPr>
              <w:pStyle w:val="Heading112pt"/>
              <w:numPr>
                <w:ilvl w:val="1"/>
                <w:numId w:val="2"/>
              </w:numPr>
              <w:tabs>
                <w:tab w:val="left" w:pos="10620"/>
              </w:tabs>
              <w:rPr>
                <w:rFonts w:ascii="Cambria" w:hAnsi="Cambria"/>
                <w:b w:val="0"/>
              </w:rPr>
            </w:pPr>
            <w:bookmarkStart w:id="3828" w:name="_Toc137818939"/>
            <w:bookmarkStart w:id="3829" w:name="_Toc137831611"/>
            <w:r>
              <w:rPr>
                <w:rFonts w:ascii="Cambria" w:hAnsi="Cambria"/>
                <w:b w:val="0"/>
              </w:rPr>
              <w:t>Charges in % or Rs. Dropdown.</w:t>
            </w:r>
            <w:bookmarkEnd w:id="3828"/>
            <w:bookmarkEnd w:id="3829"/>
          </w:p>
          <w:p w14:paraId="78B427D5" w14:textId="77777777" w:rsidR="009274EA" w:rsidRDefault="00C53038">
            <w:pPr>
              <w:pStyle w:val="Heading112pt"/>
              <w:numPr>
                <w:ilvl w:val="2"/>
                <w:numId w:val="2"/>
              </w:numPr>
              <w:tabs>
                <w:tab w:val="left" w:pos="10620"/>
              </w:tabs>
              <w:rPr>
                <w:rFonts w:ascii="Cambria" w:hAnsi="Cambria"/>
                <w:b w:val="0"/>
              </w:rPr>
            </w:pPr>
            <w:bookmarkStart w:id="3830" w:name="_Toc137818940"/>
            <w:bookmarkStart w:id="3831" w:name="_Toc137831612"/>
            <w:r>
              <w:rPr>
                <w:rFonts w:ascii="Cambria" w:hAnsi="Cambria"/>
                <w:b w:val="0"/>
              </w:rPr>
              <w:t>%</w:t>
            </w:r>
            <w:bookmarkEnd w:id="3830"/>
            <w:bookmarkEnd w:id="3831"/>
          </w:p>
          <w:p w14:paraId="32690E31" w14:textId="77777777" w:rsidR="009274EA" w:rsidRDefault="00C53038">
            <w:pPr>
              <w:pStyle w:val="Heading112pt"/>
              <w:numPr>
                <w:ilvl w:val="2"/>
                <w:numId w:val="2"/>
              </w:numPr>
              <w:tabs>
                <w:tab w:val="left" w:pos="10620"/>
              </w:tabs>
              <w:rPr>
                <w:rFonts w:ascii="Cambria" w:hAnsi="Cambria"/>
                <w:b w:val="0"/>
              </w:rPr>
            </w:pPr>
            <w:bookmarkStart w:id="3832" w:name="_Toc137818941"/>
            <w:bookmarkStart w:id="3833" w:name="_Toc137831613"/>
            <w:r>
              <w:rPr>
                <w:rFonts w:ascii="Cambria" w:hAnsi="Cambria"/>
                <w:b w:val="0"/>
              </w:rPr>
              <w:t>Rs.</w:t>
            </w:r>
            <w:bookmarkEnd w:id="3832"/>
            <w:bookmarkEnd w:id="3833"/>
          </w:p>
          <w:p w14:paraId="0352325D" w14:textId="77777777" w:rsidR="009274EA" w:rsidRDefault="00C53038">
            <w:pPr>
              <w:pStyle w:val="Heading112pt"/>
              <w:numPr>
                <w:ilvl w:val="1"/>
                <w:numId w:val="2"/>
              </w:numPr>
              <w:tabs>
                <w:tab w:val="left" w:pos="10620"/>
              </w:tabs>
              <w:rPr>
                <w:rFonts w:ascii="Cambria" w:hAnsi="Cambria"/>
                <w:b w:val="0"/>
              </w:rPr>
            </w:pPr>
            <w:bookmarkStart w:id="3834" w:name="_Toc137818942"/>
            <w:bookmarkStart w:id="3835" w:name="_Toc137831614"/>
            <w:r>
              <w:rPr>
                <w:rFonts w:ascii="Cambria" w:hAnsi="Cambria"/>
                <w:b w:val="0"/>
              </w:rPr>
              <w:t>Charges value</w:t>
            </w:r>
            <w:bookmarkEnd w:id="3834"/>
            <w:bookmarkEnd w:id="3835"/>
            <w:r>
              <w:rPr>
                <w:rFonts w:ascii="Cambria" w:hAnsi="Cambria"/>
                <w:b w:val="0"/>
              </w:rPr>
              <w:t xml:space="preserve"> </w:t>
            </w:r>
          </w:p>
          <w:p w14:paraId="0362D4FC" w14:textId="77777777" w:rsidR="009274EA" w:rsidRDefault="00C53038">
            <w:pPr>
              <w:pStyle w:val="Heading112pt"/>
              <w:numPr>
                <w:ilvl w:val="1"/>
                <w:numId w:val="2"/>
              </w:numPr>
              <w:tabs>
                <w:tab w:val="left" w:pos="10620"/>
              </w:tabs>
              <w:rPr>
                <w:rFonts w:ascii="Cambria" w:hAnsi="Cambria"/>
                <w:b w:val="0"/>
              </w:rPr>
            </w:pPr>
            <w:bookmarkStart w:id="3836" w:name="_Toc137818943"/>
            <w:bookmarkStart w:id="3837" w:name="_Toc137831615"/>
            <w:r>
              <w:rPr>
                <w:rFonts w:ascii="Cambria" w:hAnsi="Cambria"/>
                <w:b w:val="0"/>
              </w:rPr>
              <w:t>Effective from Date</w:t>
            </w:r>
            <w:bookmarkEnd w:id="3836"/>
            <w:bookmarkEnd w:id="3837"/>
          </w:p>
          <w:p w14:paraId="019167B3" w14:textId="77777777" w:rsidR="009274EA" w:rsidRDefault="00C53038">
            <w:pPr>
              <w:pStyle w:val="Heading112pt"/>
              <w:numPr>
                <w:ilvl w:val="1"/>
                <w:numId w:val="2"/>
              </w:numPr>
              <w:tabs>
                <w:tab w:val="left" w:pos="10620"/>
              </w:tabs>
              <w:rPr>
                <w:rFonts w:ascii="Cambria" w:hAnsi="Cambria"/>
                <w:b w:val="0"/>
              </w:rPr>
            </w:pPr>
            <w:bookmarkStart w:id="3838" w:name="_Toc137818944"/>
            <w:bookmarkStart w:id="3839" w:name="_Toc137831616"/>
            <w:r>
              <w:rPr>
                <w:rFonts w:ascii="Cambria" w:hAnsi="Cambria"/>
                <w:b w:val="0"/>
              </w:rPr>
              <w:t>Effective End Date</w:t>
            </w:r>
            <w:bookmarkEnd w:id="3838"/>
            <w:bookmarkEnd w:id="3839"/>
          </w:p>
          <w:p w14:paraId="4243DF36"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Dropdown</w:t>
            </w:r>
          </w:p>
          <w:p w14:paraId="40D6F71C" w14:textId="77777777" w:rsidR="009274EA" w:rsidRDefault="00C53038">
            <w:pPr>
              <w:pStyle w:val="Heading112pt"/>
              <w:numPr>
                <w:ilvl w:val="1"/>
                <w:numId w:val="2"/>
              </w:numPr>
              <w:tabs>
                <w:tab w:val="left" w:pos="10620"/>
              </w:tabs>
              <w:rPr>
                <w:rFonts w:ascii="Cambria" w:hAnsi="Cambria"/>
                <w:b w:val="0"/>
              </w:rPr>
            </w:pPr>
            <w:bookmarkStart w:id="3840" w:name="_Toc137818945"/>
            <w:bookmarkStart w:id="3841" w:name="_Toc137831617"/>
            <w:r>
              <w:rPr>
                <w:rFonts w:ascii="Cambria" w:hAnsi="Cambria"/>
                <w:b w:val="0"/>
              </w:rPr>
              <w:t>Submit button.</w:t>
            </w:r>
            <w:bookmarkEnd w:id="3840"/>
            <w:bookmarkEnd w:id="3841"/>
          </w:p>
          <w:p w14:paraId="11D2B914" w14:textId="77777777" w:rsidR="009274EA" w:rsidRDefault="00C53038">
            <w:pPr>
              <w:pStyle w:val="Heading112pt"/>
              <w:numPr>
                <w:ilvl w:val="1"/>
                <w:numId w:val="2"/>
              </w:numPr>
              <w:tabs>
                <w:tab w:val="left" w:pos="10620"/>
              </w:tabs>
              <w:rPr>
                <w:rFonts w:ascii="Cambria" w:hAnsi="Cambria"/>
                <w:b w:val="0"/>
              </w:rPr>
            </w:pPr>
            <w:bookmarkStart w:id="3842" w:name="_Toc137818946"/>
            <w:bookmarkStart w:id="3843" w:name="_Toc137831618"/>
            <w:r>
              <w:rPr>
                <w:rFonts w:ascii="Cambria" w:hAnsi="Cambria"/>
                <w:b w:val="0"/>
              </w:rPr>
              <w:t>Clear button.</w:t>
            </w:r>
            <w:bookmarkEnd w:id="3842"/>
            <w:bookmarkEnd w:id="3843"/>
          </w:p>
          <w:p w14:paraId="5C12E7D1" w14:textId="77777777" w:rsidR="009274EA" w:rsidRDefault="00C53038">
            <w:pPr>
              <w:pStyle w:val="Heading112pt"/>
              <w:numPr>
                <w:ilvl w:val="1"/>
                <w:numId w:val="2"/>
              </w:numPr>
              <w:tabs>
                <w:tab w:val="left" w:pos="10620"/>
              </w:tabs>
              <w:rPr>
                <w:rFonts w:ascii="Cambria" w:hAnsi="Cambria"/>
                <w:b w:val="0"/>
              </w:rPr>
            </w:pPr>
            <w:bookmarkStart w:id="3844" w:name="_Toc137818947"/>
            <w:bookmarkStart w:id="3845" w:name="_Toc137831619"/>
            <w:r>
              <w:rPr>
                <w:rFonts w:ascii="Cambria" w:hAnsi="Cambria"/>
                <w:b w:val="0"/>
              </w:rPr>
              <w:t>Cancel button.</w:t>
            </w:r>
            <w:bookmarkEnd w:id="3844"/>
            <w:bookmarkEnd w:id="3845"/>
          </w:p>
          <w:p w14:paraId="5C541591" w14:textId="77777777" w:rsidR="009274EA" w:rsidRDefault="00C53038">
            <w:pPr>
              <w:pStyle w:val="Heading112pt"/>
              <w:tabs>
                <w:tab w:val="left" w:pos="10620"/>
              </w:tabs>
              <w:rPr>
                <w:rFonts w:ascii="Cambria" w:hAnsi="Cambria"/>
              </w:rPr>
            </w:pPr>
            <w:bookmarkStart w:id="3846" w:name="_Toc137818948"/>
            <w:bookmarkStart w:id="3847" w:name="_Toc137831620"/>
            <w:r>
              <w:rPr>
                <w:rFonts w:ascii="Cambria" w:hAnsi="Cambria"/>
                <w:b w:val="0"/>
              </w:rPr>
              <w:t>System should provide above mentioned fields as a mandatory field.</w:t>
            </w:r>
            <w:bookmarkEnd w:id="3846"/>
            <w:bookmarkEnd w:id="3847"/>
          </w:p>
          <w:p w14:paraId="20CC30F2" w14:textId="77777777" w:rsidR="009274EA" w:rsidRDefault="00C53038">
            <w:pPr>
              <w:pStyle w:val="Heading112pt"/>
              <w:tabs>
                <w:tab w:val="left" w:pos="10620"/>
              </w:tabs>
              <w:rPr>
                <w:rFonts w:ascii="Cambria" w:hAnsi="Cambria"/>
              </w:rPr>
            </w:pPr>
            <w:bookmarkStart w:id="3848" w:name="_Toc137818949"/>
            <w:bookmarkStart w:id="3849" w:name="_Toc137831621"/>
            <w:r>
              <w:rPr>
                <w:rFonts w:ascii="Cambria" w:hAnsi="Cambria"/>
                <w:b w:val="0"/>
              </w:rPr>
              <w:t>System should display validation message “Please enter details” on click submit button with blank fields.</w:t>
            </w:r>
            <w:bookmarkEnd w:id="3848"/>
            <w:bookmarkEnd w:id="3849"/>
          </w:p>
          <w:p w14:paraId="547E8283" w14:textId="77777777" w:rsidR="009274EA" w:rsidRDefault="00C53038">
            <w:pPr>
              <w:pStyle w:val="Heading112pt"/>
              <w:tabs>
                <w:tab w:val="left" w:pos="10620"/>
              </w:tabs>
              <w:rPr>
                <w:rFonts w:ascii="Cambria" w:hAnsi="Cambria"/>
              </w:rPr>
            </w:pPr>
            <w:bookmarkStart w:id="3850" w:name="_Toc137818950"/>
            <w:bookmarkStart w:id="3851" w:name="_Toc137831622"/>
            <w:r>
              <w:rPr>
                <w:rFonts w:ascii="Cambria" w:hAnsi="Cambria"/>
                <w:b w:val="0"/>
              </w:rPr>
              <w:t>System should not allow to enter value in Charge Name textbox.</w:t>
            </w:r>
            <w:bookmarkEnd w:id="3850"/>
            <w:bookmarkEnd w:id="3851"/>
          </w:p>
          <w:p w14:paraId="1461CA30" w14:textId="77777777" w:rsidR="009274EA" w:rsidRDefault="00C53038">
            <w:pPr>
              <w:pStyle w:val="Heading112pt"/>
              <w:tabs>
                <w:tab w:val="left" w:pos="10620"/>
              </w:tabs>
              <w:rPr>
                <w:rFonts w:ascii="Cambria" w:hAnsi="Cambria"/>
              </w:rPr>
            </w:pPr>
            <w:bookmarkStart w:id="3852" w:name="_Toc137818951"/>
            <w:bookmarkStart w:id="3853" w:name="_Toc137831623"/>
            <w:r>
              <w:rPr>
                <w:rFonts w:ascii="Cambria" w:hAnsi="Cambria"/>
                <w:b w:val="0"/>
              </w:rPr>
              <w:t>System should auto fetch Charge Name textbox value automatically from charge code master on selection of charge code from given dropdown.</w:t>
            </w:r>
            <w:bookmarkEnd w:id="3852"/>
            <w:bookmarkEnd w:id="3853"/>
          </w:p>
          <w:p w14:paraId="06964AD0" w14:textId="77777777" w:rsidR="009274EA" w:rsidRDefault="00C53038">
            <w:pPr>
              <w:pStyle w:val="Heading112pt"/>
              <w:tabs>
                <w:tab w:val="left" w:pos="10620"/>
              </w:tabs>
              <w:rPr>
                <w:rFonts w:ascii="Cambria" w:hAnsi="Cambria"/>
              </w:rPr>
            </w:pPr>
            <w:bookmarkStart w:id="3854" w:name="_Toc137818952"/>
            <w:bookmarkStart w:id="3855" w:name="_Toc137831624"/>
            <w:r>
              <w:rPr>
                <w:rFonts w:ascii="Cambria" w:hAnsi="Cambria"/>
                <w:b w:val="0"/>
              </w:rPr>
              <w:t>System should allow to select only one type of charge code at a same time.</w:t>
            </w:r>
            <w:bookmarkEnd w:id="3854"/>
            <w:bookmarkEnd w:id="3855"/>
          </w:p>
          <w:p w14:paraId="4EC0C9F4" w14:textId="77777777" w:rsidR="009274EA" w:rsidRDefault="00C53038">
            <w:pPr>
              <w:pStyle w:val="Heading112pt"/>
              <w:tabs>
                <w:tab w:val="left" w:pos="10620"/>
              </w:tabs>
              <w:rPr>
                <w:rFonts w:ascii="Cambria" w:hAnsi="Cambria"/>
              </w:rPr>
            </w:pPr>
            <w:bookmarkStart w:id="3856" w:name="_Toc137818953"/>
            <w:bookmarkStart w:id="3857" w:name="_Toc137831625"/>
            <w:r>
              <w:rPr>
                <w:rFonts w:ascii="Cambria" w:hAnsi="Cambria"/>
                <w:b w:val="0"/>
              </w:rPr>
              <w:t>System should compulsory ask authorized user for numeric value only in</w:t>
            </w:r>
            <w:bookmarkEnd w:id="3856"/>
            <w:bookmarkEnd w:id="3857"/>
            <w:r>
              <w:rPr>
                <w:rFonts w:ascii="Cambria" w:hAnsi="Cambria"/>
                <w:b w:val="0"/>
              </w:rPr>
              <w:t xml:space="preserve"> </w:t>
            </w:r>
          </w:p>
          <w:p w14:paraId="55107EEA" w14:textId="77777777" w:rsidR="009274EA" w:rsidRDefault="00C53038">
            <w:pPr>
              <w:pStyle w:val="Heading112pt"/>
              <w:numPr>
                <w:ilvl w:val="0"/>
                <w:numId w:val="0"/>
              </w:numPr>
              <w:tabs>
                <w:tab w:val="left" w:pos="10620"/>
              </w:tabs>
              <w:ind w:left="360"/>
              <w:rPr>
                <w:rFonts w:ascii="Cambria" w:hAnsi="Cambria"/>
                <w:b w:val="0"/>
              </w:rPr>
            </w:pPr>
            <w:bookmarkStart w:id="3858" w:name="_Toc137818954"/>
            <w:bookmarkStart w:id="3859" w:name="_Toc137831626"/>
            <w:r>
              <w:rPr>
                <w:rFonts w:ascii="Cambria" w:hAnsi="Cambria"/>
                <w:b w:val="0"/>
              </w:rPr>
              <w:t>Charges value textbox.</w:t>
            </w:r>
            <w:bookmarkEnd w:id="3858"/>
            <w:bookmarkEnd w:id="3859"/>
          </w:p>
          <w:p w14:paraId="74E1B8B6" w14:textId="77777777" w:rsidR="009274EA" w:rsidRDefault="00C53038">
            <w:pPr>
              <w:pStyle w:val="Heading112pt"/>
              <w:tabs>
                <w:tab w:val="left" w:pos="10620"/>
              </w:tabs>
              <w:rPr>
                <w:rFonts w:ascii="Cambria" w:hAnsi="Cambria"/>
              </w:rPr>
            </w:pPr>
            <w:bookmarkStart w:id="3860" w:name="_Toc137818955"/>
            <w:bookmarkStart w:id="3861" w:name="_Toc137831627"/>
            <w:r>
              <w:rPr>
                <w:rFonts w:ascii="Cambria" w:hAnsi="Cambria"/>
                <w:b w:val="0"/>
              </w:rPr>
              <w:t>System should provide Date picker option in below fields.</w:t>
            </w:r>
            <w:bookmarkEnd w:id="3860"/>
            <w:bookmarkEnd w:id="3861"/>
          </w:p>
          <w:p w14:paraId="127818EE" w14:textId="77777777" w:rsidR="009274EA" w:rsidRDefault="00C53038">
            <w:pPr>
              <w:pStyle w:val="Heading112pt"/>
              <w:numPr>
                <w:ilvl w:val="1"/>
                <w:numId w:val="2"/>
              </w:numPr>
              <w:tabs>
                <w:tab w:val="left" w:pos="10620"/>
              </w:tabs>
              <w:rPr>
                <w:rFonts w:ascii="Cambria" w:hAnsi="Cambria"/>
                <w:b w:val="0"/>
              </w:rPr>
            </w:pPr>
            <w:bookmarkStart w:id="3862" w:name="_Toc137818956"/>
            <w:bookmarkStart w:id="3863" w:name="_Toc137831628"/>
            <w:r>
              <w:rPr>
                <w:rFonts w:ascii="Cambria" w:hAnsi="Cambria"/>
                <w:b w:val="0"/>
              </w:rPr>
              <w:t>Effective from Date</w:t>
            </w:r>
            <w:bookmarkEnd w:id="3862"/>
            <w:bookmarkEnd w:id="3863"/>
          </w:p>
          <w:p w14:paraId="24610AD9" w14:textId="77777777" w:rsidR="009274EA" w:rsidRDefault="00C53038">
            <w:pPr>
              <w:pStyle w:val="Heading112pt"/>
              <w:numPr>
                <w:ilvl w:val="1"/>
                <w:numId w:val="2"/>
              </w:numPr>
              <w:tabs>
                <w:tab w:val="left" w:pos="10620"/>
              </w:tabs>
              <w:rPr>
                <w:rFonts w:ascii="Cambria" w:hAnsi="Cambria"/>
                <w:b w:val="0"/>
              </w:rPr>
            </w:pPr>
            <w:bookmarkStart w:id="3864" w:name="_Toc137818957"/>
            <w:bookmarkStart w:id="3865" w:name="_Toc137831629"/>
            <w:r>
              <w:rPr>
                <w:rFonts w:ascii="Cambria" w:hAnsi="Cambria"/>
                <w:b w:val="0"/>
              </w:rPr>
              <w:t>Effective End Date</w:t>
            </w:r>
            <w:bookmarkEnd w:id="3864"/>
            <w:bookmarkEnd w:id="3865"/>
          </w:p>
          <w:p w14:paraId="39E9FD00" w14:textId="77777777" w:rsidR="009274EA" w:rsidRDefault="00C53038">
            <w:pPr>
              <w:pStyle w:val="Heading112pt"/>
              <w:tabs>
                <w:tab w:val="left" w:pos="10620"/>
              </w:tabs>
              <w:rPr>
                <w:rFonts w:ascii="Cambria" w:hAnsi="Cambria"/>
              </w:rPr>
            </w:pPr>
            <w:bookmarkStart w:id="3866" w:name="_Toc137818958"/>
            <w:bookmarkStart w:id="3867" w:name="_Toc137831630"/>
            <w:r>
              <w:rPr>
                <w:rFonts w:ascii="Cambria" w:hAnsi="Cambria"/>
                <w:b w:val="0"/>
              </w:rPr>
              <w:t>System should not allow user to configure charges in back dated.</w:t>
            </w:r>
            <w:bookmarkEnd w:id="3866"/>
            <w:bookmarkEnd w:id="3867"/>
          </w:p>
          <w:p w14:paraId="609BBE7E" w14:textId="77777777" w:rsidR="009274EA" w:rsidRDefault="00C53038">
            <w:pPr>
              <w:pStyle w:val="Heading112pt"/>
              <w:numPr>
                <w:ilvl w:val="1"/>
                <w:numId w:val="2"/>
              </w:numPr>
              <w:tabs>
                <w:tab w:val="left" w:pos="10620"/>
              </w:tabs>
              <w:rPr>
                <w:rFonts w:ascii="Cambria" w:hAnsi="Cambria"/>
                <w:b w:val="0"/>
              </w:rPr>
            </w:pPr>
            <w:bookmarkStart w:id="3868" w:name="_Toc137818959"/>
            <w:bookmarkStart w:id="3869" w:name="_Toc137831631"/>
            <w:r>
              <w:rPr>
                <w:rFonts w:ascii="Cambria" w:hAnsi="Cambria"/>
                <w:b w:val="0"/>
              </w:rPr>
              <w:t>System should not allow user to configure</w:t>
            </w:r>
            <w:r>
              <w:rPr>
                <w:rFonts w:ascii="Cambria" w:hAnsi="Cambria"/>
              </w:rPr>
              <w:t xml:space="preserve"> “Effective from Date/</w:t>
            </w:r>
            <w:r>
              <w:rPr>
                <w:rFonts w:ascii="Cambria" w:hAnsi="Cambria"/>
                <w:b w:val="0"/>
              </w:rPr>
              <w:t xml:space="preserve"> </w:t>
            </w:r>
            <w:r>
              <w:rPr>
                <w:rFonts w:ascii="Cambria" w:hAnsi="Cambria"/>
              </w:rPr>
              <w:t>Effective End Date”</w:t>
            </w:r>
            <w:r>
              <w:rPr>
                <w:rFonts w:ascii="Cambria" w:hAnsi="Cambria"/>
                <w:b w:val="0"/>
              </w:rPr>
              <w:t xml:space="preserve"> with less than current date.</w:t>
            </w:r>
            <w:bookmarkEnd w:id="3868"/>
            <w:bookmarkEnd w:id="3869"/>
          </w:p>
          <w:p w14:paraId="51E7CB47" w14:textId="77777777" w:rsidR="009274EA" w:rsidRDefault="00C53038">
            <w:pPr>
              <w:pStyle w:val="Heading112pt"/>
              <w:tabs>
                <w:tab w:val="left" w:pos="10620"/>
              </w:tabs>
              <w:rPr>
                <w:rFonts w:ascii="Cambria" w:hAnsi="Cambria"/>
              </w:rPr>
            </w:pPr>
            <w:bookmarkStart w:id="3870" w:name="_Toc137818960"/>
            <w:bookmarkStart w:id="3871" w:name="_Toc137831632"/>
            <w:r>
              <w:rPr>
                <w:rFonts w:ascii="Cambria" w:hAnsi="Cambria"/>
                <w:b w:val="0"/>
              </w:rPr>
              <w:t>System should clear all input on click clear button.</w:t>
            </w:r>
            <w:bookmarkEnd w:id="3870"/>
            <w:bookmarkEnd w:id="3871"/>
          </w:p>
          <w:p w14:paraId="446E4506" w14:textId="77777777" w:rsidR="009274EA" w:rsidRDefault="00C53038">
            <w:pPr>
              <w:pStyle w:val="Heading112pt"/>
              <w:tabs>
                <w:tab w:val="left" w:pos="10620"/>
              </w:tabs>
              <w:rPr>
                <w:rFonts w:ascii="Cambria" w:hAnsi="Cambria"/>
              </w:rPr>
            </w:pPr>
            <w:bookmarkStart w:id="3872" w:name="_Toc137818961"/>
            <w:bookmarkStart w:id="3873" w:name="_Toc137831633"/>
            <w:r>
              <w:rPr>
                <w:rFonts w:ascii="Cambria" w:hAnsi="Cambria"/>
                <w:b w:val="0"/>
              </w:rPr>
              <w:t>System should redirect on log in home page on click cancel button.</w:t>
            </w:r>
            <w:bookmarkEnd w:id="3872"/>
            <w:bookmarkEnd w:id="3873"/>
          </w:p>
          <w:p w14:paraId="555AD60A" w14:textId="77777777" w:rsidR="009274EA" w:rsidRDefault="00C53038">
            <w:pPr>
              <w:pStyle w:val="Heading112pt"/>
              <w:tabs>
                <w:tab w:val="left" w:pos="10620"/>
              </w:tabs>
              <w:rPr>
                <w:rFonts w:ascii="Cambria" w:hAnsi="Cambria"/>
              </w:rPr>
            </w:pPr>
            <w:bookmarkStart w:id="3874" w:name="_Toc137818962"/>
            <w:bookmarkStart w:id="3875" w:name="_Toc137831634"/>
            <w:r>
              <w:rPr>
                <w:rFonts w:ascii="Cambria" w:hAnsi="Cambria"/>
                <w:b w:val="0"/>
              </w:rPr>
              <w:t>System should provide dropdown option with suggestive search under Charge Code.</w:t>
            </w:r>
            <w:bookmarkEnd w:id="3874"/>
            <w:bookmarkEnd w:id="3875"/>
          </w:p>
          <w:p w14:paraId="18D215D3" w14:textId="77777777" w:rsidR="009274EA" w:rsidRDefault="00C53038">
            <w:pPr>
              <w:pStyle w:val="Heading112pt"/>
              <w:tabs>
                <w:tab w:val="left" w:pos="10620"/>
              </w:tabs>
              <w:rPr>
                <w:rFonts w:ascii="Cambria" w:hAnsi="Cambria"/>
              </w:rPr>
            </w:pPr>
            <w:bookmarkStart w:id="3876" w:name="_Toc137818963"/>
            <w:bookmarkStart w:id="3877" w:name="_Toc137831635"/>
            <w:r>
              <w:rPr>
                <w:rFonts w:ascii="Cambria" w:hAnsi="Cambria"/>
                <w:b w:val="0"/>
              </w:rPr>
              <w:t xml:space="preserve">System should display confirmation message </w:t>
            </w:r>
            <w:r>
              <w:rPr>
                <w:rFonts w:ascii="Cambria" w:hAnsi="Cambria"/>
              </w:rPr>
              <w:t>“Charge Master created successfully for &lt;Buyer/Seller/Warehouse&gt;</w:t>
            </w:r>
            <w:r>
              <w:rPr>
                <w:rFonts w:ascii="Cambria" w:hAnsi="Cambria"/>
                <w:b w:val="0"/>
              </w:rPr>
              <w:t>” on click of submit button.</w:t>
            </w:r>
            <w:bookmarkEnd w:id="3876"/>
            <w:bookmarkEnd w:id="3877"/>
          </w:p>
          <w:p w14:paraId="4E9C1179" w14:textId="77777777" w:rsidR="009274EA" w:rsidRDefault="00C53038">
            <w:pPr>
              <w:pStyle w:val="Heading112pt"/>
              <w:tabs>
                <w:tab w:val="left" w:pos="10620"/>
              </w:tabs>
              <w:rPr>
                <w:rFonts w:ascii="Cambria" w:hAnsi="Cambria"/>
              </w:rPr>
            </w:pPr>
            <w:bookmarkStart w:id="3878" w:name="_Toc137818964"/>
            <w:bookmarkStart w:id="3879" w:name="_Toc137831636"/>
            <w:r>
              <w:rPr>
                <w:rFonts w:ascii="Cambria" w:hAnsi="Cambria"/>
                <w:b w:val="0"/>
              </w:rPr>
              <w:t xml:space="preserve">System should allow to create multiple charge master for </w:t>
            </w:r>
            <w:r>
              <w:rPr>
                <w:rFonts w:ascii="Cambria" w:hAnsi="Cambria"/>
              </w:rPr>
              <w:t>Buyer/Seller/Warehouse.</w:t>
            </w:r>
            <w:bookmarkEnd w:id="3878"/>
            <w:bookmarkEnd w:id="3879"/>
          </w:p>
          <w:p w14:paraId="54573648" w14:textId="77777777" w:rsidR="009274EA" w:rsidRDefault="00C53038">
            <w:pPr>
              <w:pStyle w:val="Heading112pt"/>
              <w:tabs>
                <w:tab w:val="left" w:pos="10620"/>
              </w:tabs>
              <w:rPr>
                <w:rFonts w:ascii="Cambria" w:hAnsi="Cambria"/>
              </w:rPr>
            </w:pPr>
            <w:bookmarkStart w:id="3880" w:name="_Toc137818965"/>
            <w:bookmarkStart w:id="3881" w:name="_Toc137831637"/>
            <w:r>
              <w:rPr>
                <w:rFonts w:ascii="Cambria" w:hAnsi="Cambria"/>
                <w:b w:val="0"/>
              </w:rPr>
              <w:t>System should provide confided charges of effect in creation/modification of Contract Notes</w:t>
            </w:r>
            <w:r>
              <w:rPr>
                <w:rFonts w:ascii="Cambria" w:hAnsi="Cambria" w:cs="Arial"/>
                <w:b w:val="0"/>
                <w:sz w:val="22"/>
                <w:szCs w:val="22"/>
              </w:rPr>
              <w:t>.</w:t>
            </w:r>
            <w:bookmarkEnd w:id="3880"/>
            <w:bookmarkEnd w:id="3881"/>
          </w:p>
          <w:p w14:paraId="30CA5481" w14:textId="77777777" w:rsidR="009274EA" w:rsidRDefault="00C53038">
            <w:pPr>
              <w:pStyle w:val="Heading112pt"/>
              <w:tabs>
                <w:tab w:val="left" w:pos="10620"/>
              </w:tabs>
              <w:rPr>
                <w:rFonts w:ascii="Cambria" w:hAnsi="Cambria"/>
              </w:rPr>
            </w:pPr>
            <w:bookmarkStart w:id="3882" w:name="_Toc137818966"/>
            <w:bookmarkStart w:id="3883" w:name="_Toc137831638"/>
            <w:r>
              <w:rPr>
                <w:rFonts w:ascii="Cambria" w:hAnsi="Cambria" w:cs="Arial"/>
                <w:b w:val="0"/>
                <w:sz w:val="22"/>
                <w:szCs w:val="22"/>
              </w:rPr>
              <w:lastRenderedPageBreak/>
              <w:t>System should not provide created charges in contract notes creation page once “</w:t>
            </w:r>
            <w:r>
              <w:rPr>
                <w:rFonts w:ascii="Cambria" w:hAnsi="Cambria"/>
              </w:rPr>
              <w:t xml:space="preserve">Effective End Date” </w:t>
            </w:r>
            <w:r>
              <w:rPr>
                <w:rFonts w:ascii="Cambria" w:hAnsi="Cambria"/>
                <w:b w:val="0"/>
              </w:rPr>
              <w:t>completed.</w:t>
            </w:r>
            <w:bookmarkEnd w:id="3882"/>
            <w:bookmarkEnd w:id="3883"/>
          </w:p>
          <w:p w14:paraId="5D18A55D" w14:textId="77777777" w:rsidR="009274EA" w:rsidRDefault="00C53038">
            <w:pPr>
              <w:pStyle w:val="Heading112pt"/>
              <w:tabs>
                <w:tab w:val="left" w:pos="10620"/>
              </w:tabs>
              <w:rPr>
                <w:rFonts w:ascii="Cambria" w:hAnsi="Cambria"/>
              </w:rPr>
            </w:pPr>
            <w:bookmarkStart w:id="3884" w:name="_Toc137818967"/>
            <w:bookmarkStart w:id="3885" w:name="_Toc137831639"/>
            <w:r>
              <w:rPr>
                <w:rFonts w:ascii="Cambria" w:hAnsi="Cambria"/>
                <w:b w:val="0"/>
              </w:rPr>
              <w:t>System should perform calculation in Contract note using “%” if user have configured Charges in = %.</w:t>
            </w:r>
            <w:bookmarkEnd w:id="3884"/>
            <w:bookmarkEnd w:id="3885"/>
          </w:p>
          <w:p w14:paraId="158CCC16" w14:textId="77777777" w:rsidR="009274EA" w:rsidRDefault="00C53038">
            <w:pPr>
              <w:pStyle w:val="Heading112pt"/>
              <w:tabs>
                <w:tab w:val="left" w:pos="10620"/>
              </w:tabs>
              <w:rPr>
                <w:rFonts w:ascii="Cambria" w:hAnsi="Cambria"/>
              </w:rPr>
            </w:pPr>
            <w:bookmarkStart w:id="3886" w:name="_Toc137818968"/>
            <w:bookmarkStart w:id="3887" w:name="_Toc137831640"/>
            <w:r>
              <w:rPr>
                <w:rFonts w:ascii="Cambria" w:hAnsi="Cambria"/>
                <w:b w:val="0"/>
              </w:rPr>
              <w:t>System should perform calculation in Contract note using “Rs.” if user have configured Charges in = Rs.</w:t>
            </w:r>
            <w:bookmarkEnd w:id="3886"/>
            <w:bookmarkEnd w:id="3887"/>
          </w:p>
          <w:p w14:paraId="557E1FAA"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62919506" w14:textId="77777777" w:rsidR="009274EA" w:rsidRDefault="00C53038">
            <w:pPr>
              <w:pStyle w:val="Heading112pt"/>
              <w:rPr>
                <w:rFonts w:ascii="Cambria" w:hAnsi="Cambria"/>
                <w:b w:val="0"/>
              </w:rPr>
            </w:pPr>
            <w:r>
              <w:rPr>
                <w:rFonts w:ascii="Cambria" w:hAnsi="Cambria"/>
                <w:b w:val="0"/>
              </w:rPr>
              <w:t>System should capture the entry of “Charge Master” creation in audit trail report as “New Charge Master: &lt; Charge Master &gt; created”.</w:t>
            </w:r>
          </w:p>
          <w:p w14:paraId="060EDFF9" w14:textId="77777777" w:rsidR="009274EA" w:rsidRDefault="009274EA">
            <w:pPr>
              <w:pStyle w:val="Heading112pt"/>
              <w:numPr>
                <w:ilvl w:val="0"/>
                <w:numId w:val="0"/>
              </w:numPr>
              <w:ind w:left="360"/>
              <w:rPr>
                <w:rFonts w:ascii="Cambria" w:hAnsi="Cambria"/>
                <w:b w:val="0"/>
              </w:rPr>
            </w:pPr>
          </w:p>
          <w:p w14:paraId="03B3104E" w14:textId="77777777" w:rsidR="009274EA" w:rsidRDefault="00C53038">
            <w:pPr>
              <w:pStyle w:val="Heading112pt"/>
              <w:numPr>
                <w:ilvl w:val="0"/>
                <w:numId w:val="0"/>
              </w:numPr>
              <w:tabs>
                <w:tab w:val="left" w:pos="10620"/>
              </w:tabs>
              <w:ind w:left="360" w:hanging="360"/>
              <w:rPr>
                <w:rFonts w:ascii="Cambria" w:hAnsi="Cambria"/>
                <w:b w:val="0"/>
              </w:rPr>
            </w:pPr>
            <w:bookmarkStart w:id="3888" w:name="_Toc137818969"/>
            <w:bookmarkStart w:id="3889" w:name="_Toc137831641"/>
            <w:r>
              <w:rPr>
                <w:rFonts w:ascii="Cambria" w:hAnsi="Cambria"/>
                <w:u w:val="single"/>
              </w:rPr>
              <w:t xml:space="preserve">Document </w:t>
            </w:r>
            <w:bookmarkEnd w:id="3888"/>
            <w:bookmarkEnd w:id="3889"/>
            <w:r>
              <w:rPr>
                <w:rFonts w:ascii="Cambria" w:hAnsi="Cambria"/>
                <w:u w:val="single"/>
              </w:rPr>
              <w:t>Upload</w:t>
            </w:r>
            <w:r>
              <w:rPr>
                <w:rFonts w:ascii="Cambria" w:hAnsi="Cambria"/>
                <w:b w:val="0"/>
              </w:rPr>
              <w:t>:</w:t>
            </w:r>
          </w:p>
          <w:p w14:paraId="07852056" w14:textId="77777777" w:rsidR="009274EA" w:rsidRDefault="00C53038">
            <w:pPr>
              <w:pStyle w:val="Heading112pt"/>
              <w:tabs>
                <w:tab w:val="left" w:pos="10620"/>
              </w:tabs>
              <w:rPr>
                <w:rFonts w:ascii="Cambria" w:hAnsi="Cambria"/>
              </w:rPr>
            </w:pPr>
            <w:bookmarkStart w:id="3890" w:name="_Toc137818970"/>
            <w:bookmarkStart w:id="3891" w:name="_Toc137831642"/>
            <w:r>
              <w:rPr>
                <w:rFonts w:ascii="Cambria" w:hAnsi="Cambria"/>
                <w:b w:val="0"/>
              </w:rPr>
              <w:t>System should allow user to upload PDF file while creating any new value in master.</w:t>
            </w:r>
            <w:bookmarkEnd w:id="3890"/>
            <w:bookmarkEnd w:id="3891"/>
          </w:p>
          <w:p w14:paraId="193625DD" w14:textId="77777777" w:rsidR="009274EA" w:rsidRDefault="00C53038">
            <w:pPr>
              <w:pStyle w:val="Heading112pt"/>
              <w:tabs>
                <w:tab w:val="left" w:pos="10620"/>
              </w:tabs>
              <w:rPr>
                <w:rFonts w:ascii="Cambria" w:hAnsi="Cambria"/>
              </w:rPr>
            </w:pPr>
            <w:bookmarkStart w:id="3892" w:name="_Toc137818971"/>
            <w:bookmarkStart w:id="3893" w:name="_Toc137831643"/>
            <w:r>
              <w:rPr>
                <w:rFonts w:ascii="Cambria" w:hAnsi="Cambria"/>
                <w:b w:val="0"/>
              </w:rPr>
              <w:t>File upload functionality should be non-mandatory.</w:t>
            </w:r>
            <w:bookmarkEnd w:id="3892"/>
            <w:bookmarkEnd w:id="3893"/>
          </w:p>
          <w:p w14:paraId="4D573F9D" w14:textId="77777777" w:rsidR="009274EA" w:rsidRDefault="00C53038">
            <w:pPr>
              <w:pStyle w:val="Heading112pt"/>
              <w:tabs>
                <w:tab w:val="left" w:pos="10620"/>
              </w:tabs>
              <w:rPr>
                <w:rFonts w:ascii="Cambria" w:hAnsi="Cambria"/>
              </w:rPr>
            </w:pPr>
            <w:bookmarkStart w:id="3894" w:name="_Toc137818972"/>
            <w:bookmarkStart w:id="3895" w:name="_Toc137831644"/>
            <w:r>
              <w:rPr>
                <w:rFonts w:ascii="Cambria" w:hAnsi="Cambria"/>
                <w:b w:val="0"/>
              </w:rPr>
              <w:t>System should provide below options under file upload page.</w:t>
            </w:r>
            <w:bookmarkEnd w:id="3894"/>
            <w:bookmarkEnd w:id="3895"/>
          </w:p>
          <w:p w14:paraId="273049F2" w14:textId="77777777" w:rsidR="009274EA" w:rsidRDefault="00C53038">
            <w:pPr>
              <w:pStyle w:val="Heading112pt"/>
              <w:numPr>
                <w:ilvl w:val="1"/>
                <w:numId w:val="2"/>
              </w:numPr>
              <w:tabs>
                <w:tab w:val="left" w:pos="10620"/>
              </w:tabs>
              <w:rPr>
                <w:rFonts w:ascii="Cambria" w:hAnsi="Cambria"/>
              </w:rPr>
            </w:pPr>
            <w:bookmarkStart w:id="3896" w:name="_Toc137818973"/>
            <w:bookmarkStart w:id="3897" w:name="_Toc137831645"/>
            <w:r>
              <w:rPr>
                <w:rFonts w:ascii="Cambria" w:hAnsi="Cambria"/>
                <w:b w:val="0"/>
              </w:rPr>
              <w:t>Browser document button</w:t>
            </w:r>
            <w:bookmarkEnd w:id="3896"/>
            <w:bookmarkEnd w:id="3897"/>
          </w:p>
          <w:p w14:paraId="02918F93" w14:textId="77777777" w:rsidR="009274EA" w:rsidRDefault="00C53038">
            <w:pPr>
              <w:pStyle w:val="Heading112pt"/>
              <w:numPr>
                <w:ilvl w:val="1"/>
                <w:numId w:val="2"/>
              </w:numPr>
              <w:tabs>
                <w:tab w:val="left" w:pos="10620"/>
              </w:tabs>
              <w:rPr>
                <w:rFonts w:ascii="Cambria" w:hAnsi="Cambria"/>
              </w:rPr>
            </w:pPr>
            <w:bookmarkStart w:id="3898" w:name="_Toc137818974"/>
            <w:bookmarkStart w:id="3899" w:name="_Toc137831646"/>
            <w:r>
              <w:rPr>
                <w:rFonts w:ascii="Cambria" w:hAnsi="Cambria"/>
                <w:b w:val="0"/>
              </w:rPr>
              <w:t>Document Brief/Remarks textbox</w:t>
            </w:r>
            <w:bookmarkEnd w:id="3898"/>
            <w:bookmarkEnd w:id="3899"/>
          </w:p>
          <w:p w14:paraId="253DB8E5" w14:textId="77777777" w:rsidR="009274EA" w:rsidRDefault="00C53038">
            <w:pPr>
              <w:pStyle w:val="Heading112pt"/>
              <w:numPr>
                <w:ilvl w:val="1"/>
                <w:numId w:val="2"/>
              </w:numPr>
              <w:tabs>
                <w:tab w:val="left" w:pos="10620"/>
              </w:tabs>
              <w:rPr>
                <w:rFonts w:ascii="Cambria" w:hAnsi="Cambria"/>
              </w:rPr>
            </w:pPr>
            <w:bookmarkStart w:id="3900" w:name="_Toc137818975"/>
            <w:bookmarkStart w:id="3901" w:name="_Toc137831647"/>
            <w:r>
              <w:rPr>
                <w:rFonts w:ascii="Cambria" w:hAnsi="Cambria"/>
                <w:b w:val="0"/>
              </w:rPr>
              <w:t>Upload button</w:t>
            </w:r>
            <w:bookmarkEnd w:id="3900"/>
            <w:bookmarkEnd w:id="3901"/>
          </w:p>
          <w:p w14:paraId="4BEAEF67" w14:textId="77777777" w:rsidR="009274EA" w:rsidRDefault="00C53038">
            <w:pPr>
              <w:pStyle w:val="Heading112pt"/>
              <w:numPr>
                <w:ilvl w:val="1"/>
                <w:numId w:val="2"/>
              </w:numPr>
              <w:tabs>
                <w:tab w:val="left" w:pos="10620"/>
              </w:tabs>
              <w:rPr>
                <w:rFonts w:ascii="Cambria" w:hAnsi="Cambria"/>
              </w:rPr>
            </w:pPr>
            <w:bookmarkStart w:id="3902" w:name="_Toc137818976"/>
            <w:bookmarkStart w:id="3903" w:name="_Toc137831648"/>
            <w:r>
              <w:rPr>
                <w:rFonts w:ascii="Cambria" w:hAnsi="Cambria"/>
                <w:b w:val="0"/>
              </w:rPr>
              <w:t>Clear button.</w:t>
            </w:r>
            <w:bookmarkEnd w:id="3902"/>
            <w:bookmarkEnd w:id="3903"/>
          </w:p>
          <w:p w14:paraId="0EEF1478" w14:textId="77777777" w:rsidR="009274EA" w:rsidRDefault="00C53038">
            <w:pPr>
              <w:pStyle w:val="Heading112pt"/>
              <w:tabs>
                <w:tab w:val="left" w:pos="10620"/>
              </w:tabs>
              <w:rPr>
                <w:rFonts w:ascii="Cambria" w:hAnsi="Cambria"/>
              </w:rPr>
            </w:pPr>
            <w:bookmarkStart w:id="3904" w:name="_Toc137818977"/>
            <w:bookmarkStart w:id="3905" w:name="_Toc137831649"/>
            <w:r>
              <w:rPr>
                <w:rFonts w:ascii="Cambria" w:hAnsi="Cambria"/>
                <w:b w:val="0"/>
              </w:rPr>
              <w:t>System should allow to upload 10 MB Size per file.</w:t>
            </w:r>
            <w:bookmarkEnd w:id="3904"/>
            <w:bookmarkEnd w:id="3905"/>
          </w:p>
          <w:p w14:paraId="04F0EF1A" w14:textId="77777777" w:rsidR="009274EA" w:rsidRDefault="00C53038">
            <w:pPr>
              <w:pStyle w:val="Heading112pt"/>
              <w:tabs>
                <w:tab w:val="left" w:pos="10620"/>
              </w:tabs>
              <w:rPr>
                <w:rFonts w:ascii="Cambria" w:hAnsi="Cambria"/>
                <w:b w:val="0"/>
              </w:rPr>
            </w:pPr>
            <w:bookmarkStart w:id="3906" w:name="_Toc137818978"/>
            <w:bookmarkStart w:id="3907" w:name="_Toc137831650"/>
            <w:r>
              <w:rPr>
                <w:rFonts w:ascii="Cambria" w:hAnsi="Cambria"/>
                <w:b w:val="0"/>
              </w:rPr>
              <w:t>System should display message “Incorrect file type” on selecting other than PDF file.</w:t>
            </w:r>
            <w:bookmarkEnd w:id="3906"/>
            <w:bookmarkEnd w:id="3907"/>
          </w:p>
          <w:p w14:paraId="2A11721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7A51C3CC" w14:textId="77777777" w:rsidR="009274EA" w:rsidRDefault="00C53038">
            <w:pPr>
              <w:pStyle w:val="Heading112pt"/>
              <w:tabs>
                <w:tab w:val="left" w:pos="10620"/>
              </w:tabs>
              <w:rPr>
                <w:rFonts w:ascii="Cambria" w:hAnsi="Cambria"/>
                <w:b w:val="0"/>
              </w:rPr>
            </w:pPr>
            <w:r>
              <w:rPr>
                <w:rFonts w:ascii="Cambria" w:hAnsi="Cambria"/>
                <w:b w:val="0"/>
              </w:rPr>
              <w:t>System should capture the entry of “Document Uploaded” in audit trail report as “New document uploaded for Charge Master :&lt; Charge Master Name&gt;”.</w:t>
            </w:r>
          </w:p>
        </w:tc>
      </w:tr>
      <w:tr w:rsidR="009274EA" w14:paraId="002E06B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6CA67E9"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2E013A80" w14:textId="77777777" w:rsidR="009274EA" w:rsidRDefault="00C53038">
            <w:pPr>
              <w:numPr>
                <w:ilvl w:val="0"/>
                <w:numId w:val="1"/>
              </w:numPr>
              <w:tabs>
                <w:tab w:val="left" w:pos="10620"/>
              </w:tabs>
              <w:spacing w:after="0" w:line="360" w:lineRule="auto"/>
            </w:pPr>
            <w:r>
              <w:t>TAO User/Tea Board Admin User/Authorized User</w:t>
            </w:r>
          </w:p>
        </w:tc>
      </w:tr>
    </w:tbl>
    <w:p w14:paraId="00C42F2A" w14:textId="77777777" w:rsidR="009274EA" w:rsidRDefault="009274EA">
      <w:pPr>
        <w:tabs>
          <w:tab w:val="left" w:pos="10620"/>
        </w:tabs>
      </w:pPr>
    </w:p>
    <w:p w14:paraId="015216D6"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76387EB3" w14:textId="77777777">
        <w:trPr>
          <w:trHeight w:val="940"/>
        </w:trPr>
        <w:tc>
          <w:tcPr>
            <w:tcW w:w="1150" w:type="dxa"/>
            <w:shd w:val="clear" w:color="auto" w:fill="C4BC96"/>
          </w:tcPr>
          <w:p w14:paraId="4542B08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2A7BCEB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6AB71E5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0E150A1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582FE2B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4018D38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1377CE7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20C6FA2B" w14:textId="77777777">
        <w:trPr>
          <w:trHeight w:val="1735"/>
        </w:trPr>
        <w:tc>
          <w:tcPr>
            <w:tcW w:w="1150" w:type="dxa"/>
            <w:shd w:val="clear" w:color="auto" w:fill="auto"/>
          </w:tcPr>
          <w:p w14:paraId="70618033" w14:textId="77777777" w:rsidR="009274EA" w:rsidRDefault="00C53038">
            <w:pPr>
              <w:tabs>
                <w:tab w:val="left" w:pos="10620"/>
              </w:tabs>
              <w:rPr>
                <w:color w:val="222222"/>
                <w:sz w:val="18"/>
                <w:szCs w:val="18"/>
              </w:rPr>
            </w:pPr>
            <w:r>
              <w:rPr>
                <w:rStyle w:val="brownfont"/>
                <w:color w:val="000000"/>
                <w:sz w:val="18"/>
                <w:szCs w:val="18"/>
              </w:rPr>
              <w:lastRenderedPageBreak/>
              <w:t>Charge Master Name</w:t>
            </w:r>
          </w:p>
          <w:p w14:paraId="6780296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AC023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7824F7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D42E1B7" w14:textId="77777777" w:rsidR="009274EA" w:rsidRDefault="00C53038">
            <w:pPr>
              <w:tabs>
                <w:tab w:val="center" w:pos="4320"/>
                <w:tab w:val="right" w:pos="8640"/>
                <w:tab w:val="left" w:pos="10620"/>
              </w:tabs>
            </w:pPr>
            <w:r>
              <w:t>The charge name should be automatically reflected based on the selection of the charge code.</w:t>
            </w:r>
          </w:p>
          <w:p w14:paraId="49DA0185" w14:textId="77777777" w:rsidR="009274EA" w:rsidRDefault="00C53038">
            <w:pPr>
              <w:tabs>
                <w:tab w:val="center" w:pos="4320"/>
                <w:tab w:val="right" w:pos="8640"/>
                <w:tab w:val="left" w:pos="10620"/>
              </w:tabs>
            </w:pPr>
            <w:r>
              <w:t>The charge name should be a non-edi</w:t>
            </w:r>
            <w:r>
              <w:rPr>
                <w:strike/>
              </w:rPr>
              <w:t>tab</w:t>
            </w:r>
            <w:r>
              <w:t>le field.</w:t>
            </w:r>
          </w:p>
          <w:p w14:paraId="4B7935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charge name should display the corresponding name associated with the selected charge code.</w:t>
            </w:r>
          </w:p>
        </w:tc>
        <w:tc>
          <w:tcPr>
            <w:tcW w:w="1352" w:type="dxa"/>
            <w:shd w:val="clear" w:color="auto" w:fill="auto"/>
          </w:tcPr>
          <w:p w14:paraId="0408C4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N/A (The field is automatically populated based on the selected charge code and cannot be edited directly.)</w:t>
            </w:r>
          </w:p>
        </w:tc>
        <w:tc>
          <w:tcPr>
            <w:tcW w:w="2904" w:type="dxa"/>
            <w:shd w:val="clear" w:color="auto" w:fill="auto"/>
          </w:tcPr>
          <w:p w14:paraId="5F75D75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6D2D1C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02EC538" w14:textId="77777777">
        <w:trPr>
          <w:trHeight w:val="1735"/>
        </w:trPr>
        <w:tc>
          <w:tcPr>
            <w:tcW w:w="1150" w:type="dxa"/>
            <w:shd w:val="clear" w:color="auto" w:fill="auto"/>
          </w:tcPr>
          <w:p w14:paraId="0C77F78D" w14:textId="77777777" w:rsidR="009274EA" w:rsidRDefault="00C53038">
            <w:pPr>
              <w:tabs>
                <w:tab w:val="left" w:pos="10620"/>
              </w:tabs>
              <w:rPr>
                <w:color w:val="222222"/>
                <w:sz w:val="18"/>
                <w:szCs w:val="18"/>
              </w:rPr>
            </w:pPr>
            <w:r>
              <w:rPr>
                <w:rStyle w:val="brownfont"/>
                <w:color w:val="000000"/>
                <w:sz w:val="18"/>
                <w:szCs w:val="18"/>
              </w:rPr>
              <w:t>Charge Code</w:t>
            </w:r>
          </w:p>
          <w:p w14:paraId="71608AF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FC07F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36F5786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2180532" w14:textId="77777777" w:rsidR="009274EA" w:rsidRDefault="00C53038">
            <w:pPr>
              <w:tabs>
                <w:tab w:val="center" w:pos="4320"/>
                <w:tab w:val="right" w:pos="8640"/>
                <w:tab w:val="left" w:pos="10620"/>
              </w:tabs>
            </w:pPr>
            <w:r>
              <w:t>The charge code dropdown should be a required field.</w:t>
            </w:r>
          </w:p>
          <w:p w14:paraId="6E8C0E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charge code dropdown menu.</w:t>
            </w:r>
          </w:p>
        </w:tc>
        <w:tc>
          <w:tcPr>
            <w:tcW w:w="1352" w:type="dxa"/>
            <w:shd w:val="clear" w:color="auto" w:fill="auto"/>
          </w:tcPr>
          <w:p w14:paraId="0E144A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charge code dropdown selection is not made: "Please select a charge code from the dropdown menu."</w:t>
            </w:r>
          </w:p>
        </w:tc>
        <w:tc>
          <w:tcPr>
            <w:tcW w:w="2904" w:type="dxa"/>
            <w:shd w:val="clear" w:color="auto" w:fill="auto"/>
          </w:tcPr>
          <w:p w14:paraId="3B87257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AB4410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1B7EBD2" w14:textId="77777777">
        <w:trPr>
          <w:trHeight w:val="1735"/>
        </w:trPr>
        <w:tc>
          <w:tcPr>
            <w:tcW w:w="1150" w:type="dxa"/>
            <w:shd w:val="clear" w:color="auto" w:fill="auto"/>
          </w:tcPr>
          <w:p w14:paraId="1D50A081" w14:textId="77777777" w:rsidR="009274EA" w:rsidRDefault="00C53038">
            <w:pPr>
              <w:tabs>
                <w:tab w:val="left" w:pos="10620"/>
              </w:tabs>
              <w:rPr>
                <w:rStyle w:val="brownfont"/>
                <w:color w:val="000000"/>
                <w:sz w:val="18"/>
                <w:szCs w:val="18"/>
              </w:rPr>
            </w:pPr>
            <w:r>
              <w:rPr>
                <w:rStyle w:val="brownfont"/>
                <w:color w:val="000000"/>
                <w:sz w:val="18"/>
                <w:szCs w:val="18"/>
              </w:rPr>
              <w:t>Charge Value</w:t>
            </w:r>
          </w:p>
        </w:tc>
        <w:tc>
          <w:tcPr>
            <w:tcW w:w="918" w:type="dxa"/>
            <w:shd w:val="clear" w:color="auto" w:fill="auto"/>
          </w:tcPr>
          <w:p w14:paraId="392A405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4F248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DCBB85C" w14:textId="77777777" w:rsidR="009274EA" w:rsidRDefault="00C53038">
            <w:pPr>
              <w:tabs>
                <w:tab w:val="center" w:pos="4320"/>
                <w:tab w:val="right" w:pos="8640"/>
                <w:tab w:val="left" w:pos="10620"/>
              </w:tabs>
            </w:pPr>
            <w:r>
              <w:t>The charge value should be a required field, meaning it cannot be left empty.</w:t>
            </w:r>
          </w:p>
          <w:p w14:paraId="0B6CA932" w14:textId="77777777" w:rsidR="009274EA" w:rsidRDefault="00C53038">
            <w:pPr>
              <w:tabs>
                <w:tab w:val="center" w:pos="4320"/>
                <w:tab w:val="right" w:pos="8640"/>
                <w:tab w:val="left" w:pos="10620"/>
              </w:tabs>
            </w:pPr>
            <w:r>
              <w:t>The charge value should be a numeric value.</w:t>
            </w:r>
          </w:p>
          <w:p w14:paraId="62A39BBC" w14:textId="77777777" w:rsidR="009274EA" w:rsidRDefault="00C53038">
            <w:pPr>
              <w:tabs>
                <w:tab w:val="center" w:pos="4320"/>
                <w:tab w:val="right" w:pos="8640"/>
                <w:tab w:val="left" w:pos="10620"/>
              </w:tabs>
            </w:pPr>
            <w:r>
              <w:t>If the charges in dropdown is set to "Percentage", the charge value should be a positive number between 0 and 100.</w:t>
            </w:r>
          </w:p>
          <w:p w14:paraId="399A5A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If the charges in dropdown is set to "Rupees", the charge value should be a positive number greater than 0.</w:t>
            </w:r>
          </w:p>
        </w:tc>
        <w:tc>
          <w:tcPr>
            <w:tcW w:w="1352" w:type="dxa"/>
            <w:shd w:val="clear" w:color="auto" w:fill="auto"/>
          </w:tcPr>
          <w:p w14:paraId="718D0834" w14:textId="77777777" w:rsidR="009274EA" w:rsidRDefault="00C53038">
            <w:pPr>
              <w:tabs>
                <w:tab w:val="center" w:pos="4320"/>
                <w:tab w:val="right" w:pos="8640"/>
                <w:tab w:val="left" w:pos="10620"/>
              </w:tabs>
            </w:pPr>
            <w:r>
              <w:lastRenderedPageBreak/>
              <w:t>If the charge value field is left empty: "Please enter the charge value."</w:t>
            </w:r>
          </w:p>
          <w:p w14:paraId="4A809A97" w14:textId="77777777" w:rsidR="009274EA" w:rsidRDefault="00C53038">
            <w:pPr>
              <w:tabs>
                <w:tab w:val="center" w:pos="4320"/>
                <w:tab w:val="right" w:pos="8640"/>
                <w:tab w:val="left" w:pos="10620"/>
              </w:tabs>
            </w:pPr>
            <w:r>
              <w:t>If the charge value is not a numeric value: "The charge value should be a numeric value."</w:t>
            </w:r>
          </w:p>
          <w:p w14:paraId="42B77BAE" w14:textId="77777777" w:rsidR="009274EA" w:rsidRDefault="00C53038">
            <w:pPr>
              <w:tabs>
                <w:tab w:val="center" w:pos="4320"/>
                <w:tab w:val="right" w:pos="8640"/>
                <w:tab w:val="left" w:pos="10620"/>
              </w:tabs>
            </w:pPr>
            <w:r>
              <w:t xml:space="preserve">If the charges in dropdown is </w:t>
            </w:r>
            <w:r>
              <w:lastRenderedPageBreak/>
              <w:t>set to "Percentage" and the charge value is not between 0 and 100: "The charge value should be a percentage between 0 and 100."</w:t>
            </w:r>
          </w:p>
          <w:p w14:paraId="1410A0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charges in dropdown is set to "Rupees" and the charge value is not greater than 0: "The charge value should be a positive number greater than 0."</w:t>
            </w:r>
          </w:p>
        </w:tc>
        <w:tc>
          <w:tcPr>
            <w:tcW w:w="2904" w:type="dxa"/>
            <w:shd w:val="clear" w:color="auto" w:fill="auto"/>
          </w:tcPr>
          <w:p w14:paraId="5CE908C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30213A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F07735B" w14:textId="77777777">
        <w:trPr>
          <w:trHeight w:val="1735"/>
        </w:trPr>
        <w:tc>
          <w:tcPr>
            <w:tcW w:w="1150" w:type="dxa"/>
            <w:shd w:val="clear" w:color="auto" w:fill="auto"/>
          </w:tcPr>
          <w:p w14:paraId="77DE9327" w14:textId="77777777" w:rsidR="009274EA" w:rsidRDefault="00C53038">
            <w:pPr>
              <w:tabs>
                <w:tab w:val="left" w:pos="10620"/>
              </w:tabs>
              <w:rPr>
                <w:rStyle w:val="brownfont"/>
                <w:color w:val="000000"/>
                <w:sz w:val="18"/>
                <w:szCs w:val="18"/>
              </w:rPr>
            </w:pPr>
            <w:r>
              <w:rPr>
                <w:rStyle w:val="brownfont"/>
                <w:color w:val="000000"/>
                <w:sz w:val="18"/>
                <w:szCs w:val="18"/>
              </w:rPr>
              <w:t>Charges value in</w:t>
            </w:r>
          </w:p>
        </w:tc>
        <w:tc>
          <w:tcPr>
            <w:tcW w:w="918" w:type="dxa"/>
            <w:shd w:val="clear" w:color="auto" w:fill="auto"/>
          </w:tcPr>
          <w:p w14:paraId="30C044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5B0C88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AE3E7E2" w14:textId="77777777" w:rsidR="009274EA" w:rsidRDefault="00C53038">
            <w:pPr>
              <w:tabs>
                <w:tab w:val="center" w:pos="4320"/>
                <w:tab w:val="right" w:pos="8640"/>
                <w:tab w:val="left" w:pos="10620"/>
              </w:tabs>
            </w:pPr>
            <w:r>
              <w:t>The charges in dropdown should be a required field.</w:t>
            </w:r>
          </w:p>
          <w:p w14:paraId="644381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charges in dropdown menu.</w:t>
            </w:r>
          </w:p>
        </w:tc>
        <w:tc>
          <w:tcPr>
            <w:tcW w:w="1352" w:type="dxa"/>
            <w:shd w:val="clear" w:color="auto" w:fill="auto"/>
          </w:tcPr>
          <w:p w14:paraId="0CD842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charges in dropdown selection is not made: "Please select whether the charges are in percentage or rupees from the dropdown menu."</w:t>
            </w:r>
          </w:p>
        </w:tc>
        <w:tc>
          <w:tcPr>
            <w:tcW w:w="2904" w:type="dxa"/>
            <w:shd w:val="clear" w:color="auto" w:fill="auto"/>
          </w:tcPr>
          <w:p w14:paraId="5F77956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9AC38B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DFDEE2D" w14:textId="77777777">
        <w:trPr>
          <w:trHeight w:val="1735"/>
        </w:trPr>
        <w:tc>
          <w:tcPr>
            <w:tcW w:w="1150" w:type="dxa"/>
            <w:shd w:val="clear" w:color="auto" w:fill="auto"/>
          </w:tcPr>
          <w:p w14:paraId="4BE14579" w14:textId="77777777" w:rsidR="009274EA" w:rsidRDefault="00C53038">
            <w:pPr>
              <w:tabs>
                <w:tab w:val="left" w:pos="10620"/>
              </w:tabs>
              <w:rPr>
                <w:rStyle w:val="brownfont"/>
                <w:color w:val="000000"/>
                <w:sz w:val="18"/>
                <w:szCs w:val="18"/>
              </w:rPr>
            </w:pPr>
            <w:r>
              <w:rPr>
                <w:rStyle w:val="brownfont"/>
                <w:color w:val="000000"/>
                <w:sz w:val="18"/>
                <w:szCs w:val="18"/>
              </w:rPr>
              <w:lastRenderedPageBreak/>
              <w:t>Effective From Date</w:t>
            </w:r>
          </w:p>
        </w:tc>
        <w:tc>
          <w:tcPr>
            <w:tcW w:w="918" w:type="dxa"/>
            <w:shd w:val="clear" w:color="auto" w:fill="auto"/>
          </w:tcPr>
          <w:p w14:paraId="1C32FD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6B345A2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273D35A" w14:textId="77777777" w:rsidR="009274EA" w:rsidRDefault="00C53038">
            <w:pPr>
              <w:tabs>
                <w:tab w:val="center" w:pos="4320"/>
                <w:tab w:val="right" w:pos="8640"/>
                <w:tab w:val="left" w:pos="10620"/>
              </w:tabs>
            </w:pPr>
            <w:r>
              <w:t>The effective from date should be a required field, meaning it cannot be left empty.</w:t>
            </w:r>
          </w:p>
          <w:p w14:paraId="407FF24C" w14:textId="77777777" w:rsidR="009274EA" w:rsidRDefault="00C53038">
            <w:pPr>
              <w:tabs>
                <w:tab w:val="center" w:pos="4320"/>
                <w:tab w:val="right" w:pos="8640"/>
                <w:tab w:val="left" w:pos="10620"/>
              </w:tabs>
            </w:pPr>
            <w:r>
              <w:t>The effective from date should be a valid date format.</w:t>
            </w:r>
          </w:p>
          <w:p w14:paraId="077F15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should not be a past date.</w:t>
            </w:r>
          </w:p>
        </w:tc>
        <w:tc>
          <w:tcPr>
            <w:tcW w:w="1352" w:type="dxa"/>
            <w:shd w:val="clear" w:color="auto" w:fill="auto"/>
          </w:tcPr>
          <w:p w14:paraId="3175B6D8" w14:textId="77777777" w:rsidR="009274EA" w:rsidRDefault="00C53038">
            <w:pPr>
              <w:tabs>
                <w:tab w:val="center" w:pos="4320"/>
                <w:tab w:val="right" w:pos="8640"/>
                <w:tab w:val="left" w:pos="10620"/>
              </w:tabs>
            </w:pPr>
            <w:r>
              <w:t>If the effective from date field is left empty: "Please enter the effective from date."</w:t>
            </w:r>
          </w:p>
          <w:p w14:paraId="0BF438DD" w14:textId="77777777" w:rsidR="009274EA" w:rsidRDefault="00C53038">
            <w:pPr>
              <w:tabs>
                <w:tab w:val="center" w:pos="4320"/>
                <w:tab w:val="right" w:pos="8640"/>
                <w:tab w:val="left" w:pos="10620"/>
              </w:tabs>
            </w:pPr>
            <w:r>
              <w:t>If the effective from date is not a valid date format: "Please enter a valid date for the effective from date."</w:t>
            </w:r>
          </w:p>
          <w:p w14:paraId="333639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effective from date is a past date: "The effective from date cannot be a past date. Please select a current or future date."</w:t>
            </w:r>
          </w:p>
        </w:tc>
        <w:tc>
          <w:tcPr>
            <w:tcW w:w="2904" w:type="dxa"/>
            <w:shd w:val="clear" w:color="auto" w:fill="auto"/>
          </w:tcPr>
          <w:p w14:paraId="423D14D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C56837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15930AA" w14:textId="77777777">
        <w:trPr>
          <w:trHeight w:val="1735"/>
        </w:trPr>
        <w:tc>
          <w:tcPr>
            <w:tcW w:w="1150" w:type="dxa"/>
            <w:shd w:val="clear" w:color="auto" w:fill="auto"/>
          </w:tcPr>
          <w:p w14:paraId="71A729E8" w14:textId="77777777" w:rsidR="009274EA" w:rsidRDefault="00C53038">
            <w:pPr>
              <w:tabs>
                <w:tab w:val="left" w:pos="10620"/>
              </w:tabs>
              <w:rPr>
                <w:rStyle w:val="brownfont"/>
                <w:color w:val="000000"/>
                <w:sz w:val="18"/>
                <w:szCs w:val="18"/>
              </w:rPr>
            </w:pPr>
            <w:r>
              <w:rPr>
                <w:rStyle w:val="brownfont"/>
                <w:color w:val="000000"/>
                <w:sz w:val="18"/>
                <w:szCs w:val="18"/>
              </w:rPr>
              <w:t>Effective END Date</w:t>
            </w:r>
          </w:p>
        </w:tc>
        <w:tc>
          <w:tcPr>
            <w:tcW w:w="918" w:type="dxa"/>
            <w:shd w:val="clear" w:color="auto" w:fill="auto"/>
          </w:tcPr>
          <w:p w14:paraId="34FFA9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4F0D2C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761ED90" w14:textId="77777777" w:rsidR="009274EA" w:rsidRDefault="00C53038">
            <w:pPr>
              <w:tabs>
                <w:tab w:val="center" w:pos="4320"/>
                <w:tab w:val="right" w:pos="8640"/>
                <w:tab w:val="left" w:pos="10620"/>
              </w:tabs>
            </w:pPr>
            <w:r>
              <w:t>The effective end date should be an optional field.</w:t>
            </w:r>
          </w:p>
          <w:p w14:paraId="12E37A6B" w14:textId="77777777" w:rsidR="009274EA" w:rsidRDefault="00C53038">
            <w:pPr>
              <w:tabs>
                <w:tab w:val="center" w:pos="4320"/>
                <w:tab w:val="right" w:pos="8640"/>
                <w:tab w:val="left" w:pos="10620"/>
              </w:tabs>
            </w:pPr>
            <w:r>
              <w:t>If entered, the effective end date should be a valid date format.</w:t>
            </w:r>
          </w:p>
          <w:p w14:paraId="3BDC0A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should be later than the effective from date, if both are provided.</w:t>
            </w:r>
          </w:p>
        </w:tc>
        <w:tc>
          <w:tcPr>
            <w:tcW w:w="1352" w:type="dxa"/>
            <w:shd w:val="clear" w:color="auto" w:fill="auto"/>
          </w:tcPr>
          <w:p w14:paraId="03982416" w14:textId="77777777" w:rsidR="009274EA" w:rsidRDefault="00C53038">
            <w:pPr>
              <w:tabs>
                <w:tab w:val="center" w:pos="4320"/>
                <w:tab w:val="right" w:pos="8640"/>
                <w:tab w:val="left" w:pos="10620"/>
              </w:tabs>
            </w:pPr>
            <w:r>
              <w:t>If the effective end date is not a valid date format: "Please enter a valid date for the effective end date."</w:t>
            </w:r>
          </w:p>
          <w:p w14:paraId="7EAD14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the effective end date is earlier than </w:t>
            </w:r>
            <w:r>
              <w:rPr>
                <w:rFonts w:ascii="Cambria" w:hAnsi="Cambria"/>
                <w:sz w:val="22"/>
                <w:szCs w:val="22"/>
              </w:rPr>
              <w:lastRenderedPageBreak/>
              <w:t>the effective from date: "The effective end date should be later than the effective from date."</w:t>
            </w:r>
          </w:p>
        </w:tc>
        <w:tc>
          <w:tcPr>
            <w:tcW w:w="2904" w:type="dxa"/>
            <w:shd w:val="clear" w:color="auto" w:fill="auto"/>
          </w:tcPr>
          <w:p w14:paraId="510751C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0DA4A1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8285B72" w14:textId="77777777">
        <w:trPr>
          <w:trHeight w:val="1735"/>
        </w:trPr>
        <w:tc>
          <w:tcPr>
            <w:tcW w:w="1150" w:type="dxa"/>
            <w:shd w:val="clear" w:color="auto" w:fill="auto"/>
          </w:tcPr>
          <w:p w14:paraId="05ACE192" w14:textId="77777777" w:rsidR="009274EA" w:rsidRDefault="00C53038">
            <w:pPr>
              <w:tabs>
                <w:tab w:val="left" w:pos="10620"/>
              </w:tabs>
              <w:rPr>
                <w:rStyle w:val="brownfont"/>
                <w:color w:val="000000"/>
                <w:sz w:val="18"/>
                <w:szCs w:val="18"/>
              </w:rPr>
            </w:pPr>
            <w:r>
              <w:rPr>
                <w:rStyle w:val="brownfont"/>
                <w:color w:val="000000"/>
                <w:sz w:val="18"/>
                <w:szCs w:val="18"/>
              </w:rPr>
              <w:t>Auction Center Name</w:t>
            </w:r>
          </w:p>
        </w:tc>
        <w:tc>
          <w:tcPr>
            <w:tcW w:w="918" w:type="dxa"/>
            <w:shd w:val="clear" w:color="auto" w:fill="auto"/>
          </w:tcPr>
          <w:p w14:paraId="545662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111692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3FB5095" w14:textId="77777777" w:rsidR="009274EA" w:rsidRDefault="00C53038">
            <w:pPr>
              <w:tabs>
                <w:tab w:val="center" w:pos="4320"/>
                <w:tab w:val="right" w:pos="8640"/>
                <w:tab w:val="left" w:pos="10620"/>
              </w:tabs>
            </w:pPr>
            <w:r>
              <w:t>The auction center name dropdown should be a required field.</w:t>
            </w:r>
          </w:p>
          <w:p w14:paraId="3B4F61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auction center name dropdown menu.</w:t>
            </w:r>
          </w:p>
        </w:tc>
        <w:tc>
          <w:tcPr>
            <w:tcW w:w="1352" w:type="dxa"/>
            <w:shd w:val="clear" w:color="auto" w:fill="auto"/>
          </w:tcPr>
          <w:p w14:paraId="6F58C7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auction center name dropdown selection is not made: "Please select an auction center name from the dropdown menu."</w:t>
            </w:r>
          </w:p>
        </w:tc>
        <w:tc>
          <w:tcPr>
            <w:tcW w:w="2904" w:type="dxa"/>
            <w:shd w:val="clear" w:color="auto" w:fill="auto"/>
          </w:tcPr>
          <w:p w14:paraId="3BEDF2E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28B6181"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2F48E621" w14:textId="77777777" w:rsidR="009274EA" w:rsidRDefault="009274EA">
      <w:pPr>
        <w:tabs>
          <w:tab w:val="left" w:pos="10620"/>
        </w:tabs>
      </w:pPr>
    </w:p>
    <w:p w14:paraId="1AB13EEE"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7F34EB4E" w14:textId="77777777">
        <w:trPr>
          <w:trHeight w:val="501"/>
        </w:trPr>
        <w:tc>
          <w:tcPr>
            <w:tcW w:w="1866" w:type="dxa"/>
            <w:shd w:val="clear" w:color="auto" w:fill="C4BC96"/>
            <w:vAlign w:val="center"/>
          </w:tcPr>
          <w:p w14:paraId="1CC7FA1E" w14:textId="77777777" w:rsidR="009274EA" w:rsidRDefault="00C53038">
            <w:pPr>
              <w:tabs>
                <w:tab w:val="left" w:pos="10620"/>
              </w:tabs>
              <w:rPr>
                <w:b/>
                <w:bCs/>
                <w:iCs/>
              </w:rPr>
            </w:pPr>
            <w:r>
              <w:rPr>
                <w:b/>
                <w:bCs/>
                <w:iCs/>
              </w:rPr>
              <w:t>Control</w:t>
            </w:r>
          </w:p>
        </w:tc>
        <w:tc>
          <w:tcPr>
            <w:tcW w:w="1858" w:type="dxa"/>
            <w:shd w:val="clear" w:color="auto" w:fill="C4BC96"/>
            <w:vAlign w:val="center"/>
          </w:tcPr>
          <w:p w14:paraId="3ED31994"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438923F3" w14:textId="77777777" w:rsidR="009274EA" w:rsidRDefault="00C53038">
            <w:pPr>
              <w:tabs>
                <w:tab w:val="left" w:pos="10620"/>
              </w:tabs>
              <w:rPr>
                <w:b/>
                <w:bCs/>
                <w:iCs/>
              </w:rPr>
            </w:pPr>
            <w:r>
              <w:rPr>
                <w:b/>
                <w:bCs/>
                <w:iCs/>
              </w:rPr>
              <w:t>Behaviour</w:t>
            </w:r>
          </w:p>
        </w:tc>
      </w:tr>
      <w:tr w:rsidR="009274EA" w14:paraId="06134B3A" w14:textId="77777777">
        <w:trPr>
          <w:trHeight w:val="517"/>
        </w:trPr>
        <w:tc>
          <w:tcPr>
            <w:tcW w:w="1866" w:type="dxa"/>
            <w:vAlign w:val="center"/>
          </w:tcPr>
          <w:p w14:paraId="2C33FADC" w14:textId="77777777" w:rsidR="009274EA" w:rsidRDefault="00C53038">
            <w:pPr>
              <w:tabs>
                <w:tab w:val="left" w:pos="10620"/>
              </w:tabs>
            </w:pPr>
            <w:r>
              <w:t>Submit</w:t>
            </w:r>
          </w:p>
        </w:tc>
        <w:tc>
          <w:tcPr>
            <w:tcW w:w="1858" w:type="dxa"/>
            <w:vAlign w:val="center"/>
          </w:tcPr>
          <w:p w14:paraId="612B9692" w14:textId="77777777" w:rsidR="009274EA" w:rsidRDefault="00C53038">
            <w:pPr>
              <w:tabs>
                <w:tab w:val="left" w:pos="10620"/>
              </w:tabs>
            </w:pPr>
            <w:r>
              <w:t>Button</w:t>
            </w:r>
          </w:p>
        </w:tc>
        <w:tc>
          <w:tcPr>
            <w:tcW w:w="6693" w:type="dxa"/>
            <w:vAlign w:val="center"/>
          </w:tcPr>
          <w:p w14:paraId="603C5845" w14:textId="77777777" w:rsidR="009274EA" w:rsidRDefault="00C53038">
            <w:pPr>
              <w:tabs>
                <w:tab w:val="left" w:pos="10620"/>
              </w:tabs>
            </w:pPr>
            <w:r>
              <w:t>Save the records</w:t>
            </w:r>
          </w:p>
        </w:tc>
      </w:tr>
      <w:tr w:rsidR="009274EA" w14:paraId="782F5B1A" w14:textId="77777777">
        <w:trPr>
          <w:trHeight w:val="517"/>
        </w:trPr>
        <w:tc>
          <w:tcPr>
            <w:tcW w:w="1866" w:type="dxa"/>
            <w:vAlign w:val="center"/>
          </w:tcPr>
          <w:p w14:paraId="2D39A2B9" w14:textId="77777777" w:rsidR="009274EA" w:rsidRDefault="00C53038">
            <w:pPr>
              <w:tabs>
                <w:tab w:val="left" w:pos="10620"/>
              </w:tabs>
            </w:pPr>
            <w:r>
              <w:t>Cancel</w:t>
            </w:r>
          </w:p>
        </w:tc>
        <w:tc>
          <w:tcPr>
            <w:tcW w:w="1858" w:type="dxa"/>
            <w:vAlign w:val="center"/>
          </w:tcPr>
          <w:p w14:paraId="172464F5" w14:textId="77777777" w:rsidR="009274EA" w:rsidRDefault="00C53038">
            <w:pPr>
              <w:tabs>
                <w:tab w:val="left" w:pos="10620"/>
              </w:tabs>
            </w:pPr>
            <w:r>
              <w:t>Button</w:t>
            </w:r>
          </w:p>
        </w:tc>
        <w:tc>
          <w:tcPr>
            <w:tcW w:w="6693" w:type="dxa"/>
            <w:vAlign w:val="center"/>
          </w:tcPr>
          <w:p w14:paraId="6A41C4FF" w14:textId="77777777" w:rsidR="009274EA" w:rsidRDefault="00C53038">
            <w:pPr>
              <w:tabs>
                <w:tab w:val="left" w:pos="10620"/>
              </w:tabs>
            </w:pPr>
            <w:r>
              <w:t>Redirect on log in home page.</w:t>
            </w:r>
          </w:p>
        </w:tc>
      </w:tr>
      <w:tr w:rsidR="009274EA" w14:paraId="51765DBC" w14:textId="77777777">
        <w:trPr>
          <w:trHeight w:val="517"/>
        </w:trPr>
        <w:tc>
          <w:tcPr>
            <w:tcW w:w="1866" w:type="dxa"/>
            <w:vAlign w:val="center"/>
          </w:tcPr>
          <w:p w14:paraId="4BC6E6EF" w14:textId="77777777" w:rsidR="009274EA" w:rsidRDefault="00C53038">
            <w:pPr>
              <w:tabs>
                <w:tab w:val="left" w:pos="10620"/>
              </w:tabs>
            </w:pPr>
            <w:r>
              <w:t xml:space="preserve">Clear </w:t>
            </w:r>
          </w:p>
        </w:tc>
        <w:tc>
          <w:tcPr>
            <w:tcW w:w="1858" w:type="dxa"/>
            <w:vAlign w:val="center"/>
          </w:tcPr>
          <w:p w14:paraId="28964DA5" w14:textId="77777777" w:rsidR="009274EA" w:rsidRDefault="00C53038">
            <w:pPr>
              <w:tabs>
                <w:tab w:val="left" w:pos="10620"/>
              </w:tabs>
            </w:pPr>
            <w:r>
              <w:t>Button</w:t>
            </w:r>
          </w:p>
        </w:tc>
        <w:tc>
          <w:tcPr>
            <w:tcW w:w="6693" w:type="dxa"/>
            <w:vAlign w:val="center"/>
          </w:tcPr>
          <w:p w14:paraId="292D7F38" w14:textId="77777777" w:rsidR="009274EA" w:rsidRDefault="00C53038">
            <w:pPr>
              <w:tabs>
                <w:tab w:val="left" w:pos="10620"/>
              </w:tabs>
            </w:pPr>
            <w:r>
              <w:t>Clear All Fields.</w:t>
            </w:r>
          </w:p>
        </w:tc>
      </w:tr>
      <w:tr w:rsidR="009274EA" w14:paraId="378CDC19" w14:textId="77777777">
        <w:trPr>
          <w:trHeight w:val="517"/>
        </w:trPr>
        <w:tc>
          <w:tcPr>
            <w:tcW w:w="1866" w:type="dxa"/>
            <w:vAlign w:val="center"/>
          </w:tcPr>
          <w:p w14:paraId="44F6DFB2" w14:textId="77777777" w:rsidR="009274EA" w:rsidRDefault="00C53038">
            <w:pPr>
              <w:tabs>
                <w:tab w:val="left" w:pos="10620"/>
              </w:tabs>
            </w:pPr>
            <w:r>
              <w:t>Charge code</w:t>
            </w:r>
          </w:p>
        </w:tc>
        <w:tc>
          <w:tcPr>
            <w:tcW w:w="1858" w:type="dxa"/>
            <w:vAlign w:val="center"/>
          </w:tcPr>
          <w:p w14:paraId="4DF086CE" w14:textId="77777777" w:rsidR="009274EA" w:rsidRDefault="00C53038">
            <w:pPr>
              <w:tabs>
                <w:tab w:val="left" w:pos="10620"/>
              </w:tabs>
            </w:pPr>
            <w:r>
              <w:t>Dropdown</w:t>
            </w:r>
          </w:p>
        </w:tc>
        <w:tc>
          <w:tcPr>
            <w:tcW w:w="6693" w:type="dxa"/>
            <w:vAlign w:val="center"/>
          </w:tcPr>
          <w:p w14:paraId="1F707031" w14:textId="77777777" w:rsidR="009274EA" w:rsidRDefault="00C53038">
            <w:pPr>
              <w:tabs>
                <w:tab w:val="left" w:pos="10620"/>
              </w:tabs>
            </w:pPr>
            <w:r>
              <w:t>Display charge code from master</w:t>
            </w:r>
          </w:p>
        </w:tc>
      </w:tr>
      <w:tr w:rsidR="009274EA" w14:paraId="25234049" w14:textId="77777777">
        <w:trPr>
          <w:trHeight w:val="517"/>
        </w:trPr>
        <w:tc>
          <w:tcPr>
            <w:tcW w:w="1866" w:type="dxa"/>
          </w:tcPr>
          <w:p w14:paraId="31E46BD2" w14:textId="77777777" w:rsidR="009274EA" w:rsidRDefault="00C53038">
            <w:pPr>
              <w:tabs>
                <w:tab w:val="left" w:pos="10620"/>
              </w:tabs>
              <w:rPr>
                <w:rStyle w:val="brownfont"/>
                <w:color w:val="000000"/>
                <w:sz w:val="18"/>
                <w:szCs w:val="18"/>
              </w:rPr>
            </w:pPr>
            <w:r>
              <w:rPr>
                <w:rStyle w:val="brownfont"/>
                <w:color w:val="000000"/>
                <w:sz w:val="18"/>
                <w:szCs w:val="18"/>
              </w:rPr>
              <w:t>Effective From Date</w:t>
            </w:r>
          </w:p>
        </w:tc>
        <w:tc>
          <w:tcPr>
            <w:tcW w:w="1858" w:type="dxa"/>
            <w:vAlign w:val="center"/>
          </w:tcPr>
          <w:p w14:paraId="23092EBC" w14:textId="77777777" w:rsidR="009274EA" w:rsidRDefault="00C53038">
            <w:pPr>
              <w:tabs>
                <w:tab w:val="left" w:pos="10620"/>
              </w:tabs>
            </w:pPr>
            <w:r>
              <w:t>Date Picker</w:t>
            </w:r>
          </w:p>
        </w:tc>
        <w:tc>
          <w:tcPr>
            <w:tcW w:w="6693" w:type="dxa"/>
            <w:vAlign w:val="center"/>
          </w:tcPr>
          <w:p w14:paraId="325294CD" w14:textId="77777777" w:rsidR="009274EA" w:rsidRDefault="00C53038">
            <w:pPr>
              <w:tabs>
                <w:tab w:val="left" w:pos="10620"/>
              </w:tabs>
            </w:pPr>
            <w:r>
              <w:t>Provide date picker</w:t>
            </w:r>
          </w:p>
        </w:tc>
      </w:tr>
      <w:tr w:rsidR="009274EA" w14:paraId="7F309F86" w14:textId="77777777">
        <w:trPr>
          <w:trHeight w:val="517"/>
        </w:trPr>
        <w:tc>
          <w:tcPr>
            <w:tcW w:w="1866" w:type="dxa"/>
          </w:tcPr>
          <w:p w14:paraId="5465F2C1" w14:textId="77777777" w:rsidR="009274EA" w:rsidRDefault="00C53038">
            <w:pPr>
              <w:tabs>
                <w:tab w:val="left" w:pos="10620"/>
              </w:tabs>
              <w:rPr>
                <w:rStyle w:val="brownfont"/>
                <w:color w:val="000000"/>
                <w:sz w:val="18"/>
                <w:szCs w:val="18"/>
              </w:rPr>
            </w:pPr>
            <w:r>
              <w:rPr>
                <w:rStyle w:val="brownfont"/>
                <w:color w:val="000000"/>
                <w:sz w:val="18"/>
                <w:szCs w:val="18"/>
              </w:rPr>
              <w:t>Effective END Date</w:t>
            </w:r>
          </w:p>
        </w:tc>
        <w:tc>
          <w:tcPr>
            <w:tcW w:w="1858" w:type="dxa"/>
            <w:vAlign w:val="center"/>
          </w:tcPr>
          <w:p w14:paraId="661EC5D4" w14:textId="77777777" w:rsidR="009274EA" w:rsidRDefault="00C53038">
            <w:pPr>
              <w:tabs>
                <w:tab w:val="left" w:pos="10620"/>
              </w:tabs>
            </w:pPr>
            <w:r>
              <w:t>Date Picker</w:t>
            </w:r>
          </w:p>
        </w:tc>
        <w:tc>
          <w:tcPr>
            <w:tcW w:w="6693" w:type="dxa"/>
            <w:vAlign w:val="center"/>
          </w:tcPr>
          <w:p w14:paraId="45984F8D" w14:textId="77777777" w:rsidR="009274EA" w:rsidRDefault="00C53038">
            <w:pPr>
              <w:tabs>
                <w:tab w:val="left" w:pos="10620"/>
              </w:tabs>
            </w:pPr>
            <w:r>
              <w:t>Provide date picker</w:t>
            </w:r>
          </w:p>
        </w:tc>
      </w:tr>
      <w:tr w:rsidR="009274EA" w14:paraId="5137A42D" w14:textId="77777777">
        <w:trPr>
          <w:trHeight w:val="517"/>
        </w:trPr>
        <w:tc>
          <w:tcPr>
            <w:tcW w:w="1866" w:type="dxa"/>
          </w:tcPr>
          <w:p w14:paraId="0764C694" w14:textId="77777777" w:rsidR="009274EA" w:rsidRDefault="00C53038">
            <w:pPr>
              <w:tabs>
                <w:tab w:val="left" w:pos="10620"/>
              </w:tabs>
              <w:rPr>
                <w:rStyle w:val="brownfont"/>
                <w:color w:val="000000"/>
                <w:sz w:val="18"/>
                <w:szCs w:val="18"/>
              </w:rPr>
            </w:pPr>
            <w:r>
              <w:rPr>
                <w:rStyle w:val="brownfont"/>
                <w:color w:val="000000"/>
                <w:sz w:val="18"/>
                <w:szCs w:val="18"/>
              </w:rPr>
              <w:t>Auction Center</w:t>
            </w:r>
          </w:p>
        </w:tc>
        <w:tc>
          <w:tcPr>
            <w:tcW w:w="1858" w:type="dxa"/>
            <w:vAlign w:val="center"/>
          </w:tcPr>
          <w:p w14:paraId="4022C8A6" w14:textId="77777777" w:rsidR="009274EA" w:rsidRDefault="00C53038">
            <w:pPr>
              <w:tabs>
                <w:tab w:val="left" w:pos="10620"/>
              </w:tabs>
            </w:pPr>
            <w:r>
              <w:t>Dropdown</w:t>
            </w:r>
          </w:p>
        </w:tc>
        <w:tc>
          <w:tcPr>
            <w:tcW w:w="6693" w:type="dxa"/>
            <w:vAlign w:val="center"/>
          </w:tcPr>
          <w:p w14:paraId="11785A94" w14:textId="77777777" w:rsidR="009274EA" w:rsidRDefault="00C53038">
            <w:pPr>
              <w:tabs>
                <w:tab w:val="left" w:pos="10620"/>
              </w:tabs>
            </w:pPr>
            <w:r>
              <w:t>Provide list of auction center</w:t>
            </w:r>
          </w:p>
        </w:tc>
      </w:tr>
    </w:tbl>
    <w:p w14:paraId="5EA225F7" w14:textId="77777777" w:rsidR="009274EA" w:rsidRDefault="00C53038">
      <w:pPr>
        <w:pStyle w:val="Heading2"/>
        <w:keepNext w:val="0"/>
        <w:keepLines w:val="0"/>
        <w:numPr>
          <w:ilvl w:val="1"/>
          <w:numId w:val="32"/>
        </w:numPr>
        <w:tabs>
          <w:tab w:val="left" w:pos="10620"/>
        </w:tabs>
        <w:spacing w:before="120" w:after="120" w:line="360" w:lineRule="auto"/>
        <w:jc w:val="both"/>
        <w:rPr>
          <w:rFonts w:ascii="Cambria" w:hAnsi="Cambria"/>
        </w:rPr>
      </w:pPr>
      <w:bookmarkStart w:id="3908" w:name="_Toc137143950"/>
      <w:bookmarkStart w:id="3909" w:name="_Toc137818979"/>
      <w:bookmarkStart w:id="3910" w:name="_Toc148377764"/>
      <w:r>
        <w:rPr>
          <w:rFonts w:ascii="Cambria" w:hAnsi="Cambria"/>
        </w:rPr>
        <w:lastRenderedPageBreak/>
        <w:t>High Level Use Case of Manage Charge Master.</w:t>
      </w:r>
      <w:bookmarkEnd w:id="3908"/>
      <w:bookmarkEnd w:id="3909"/>
      <w:bookmarkEnd w:id="3910"/>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7BAF97B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D9769D9"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04C459A4" w14:textId="77777777" w:rsidR="009274EA" w:rsidRDefault="00C53038">
            <w:pPr>
              <w:numPr>
                <w:ilvl w:val="0"/>
                <w:numId w:val="2"/>
              </w:numPr>
              <w:tabs>
                <w:tab w:val="left" w:pos="10620"/>
              </w:tabs>
              <w:spacing w:after="0" w:line="360" w:lineRule="auto"/>
            </w:pPr>
            <w:r>
              <w:t>To understand the functional logic for Manage Charge  Master.</w:t>
            </w:r>
          </w:p>
        </w:tc>
      </w:tr>
      <w:tr w:rsidR="009274EA" w14:paraId="0DE28D7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A5BDE43"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516A6C35" w14:textId="77777777" w:rsidR="009274EA" w:rsidRDefault="00C53038">
            <w:pPr>
              <w:numPr>
                <w:ilvl w:val="0"/>
                <w:numId w:val="2"/>
              </w:numPr>
              <w:tabs>
                <w:tab w:val="left" w:pos="10620"/>
              </w:tabs>
              <w:spacing w:after="0" w:line="360" w:lineRule="auto"/>
            </w:pPr>
            <w:r>
              <w:t>User should have rights for Administrator rights.</w:t>
            </w:r>
          </w:p>
          <w:p w14:paraId="7AC60C1C" w14:textId="77777777" w:rsidR="009274EA" w:rsidRDefault="00C53038">
            <w:pPr>
              <w:numPr>
                <w:ilvl w:val="0"/>
                <w:numId w:val="2"/>
              </w:numPr>
              <w:tabs>
                <w:tab w:val="left" w:pos="10620"/>
              </w:tabs>
              <w:spacing w:after="0" w:line="360" w:lineRule="auto"/>
            </w:pPr>
            <w:r>
              <w:t>User should have “Manage Charge Master” rights.</w:t>
            </w:r>
          </w:p>
          <w:p w14:paraId="1ACB8CBA" w14:textId="77777777" w:rsidR="009274EA" w:rsidRDefault="00C53038">
            <w:pPr>
              <w:numPr>
                <w:ilvl w:val="0"/>
                <w:numId w:val="2"/>
              </w:numPr>
              <w:tabs>
                <w:tab w:val="left" w:pos="10620"/>
              </w:tabs>
              <w:spacing w:after="0" w:line="360" w:lineRule="auto"/>
            </w:pPr>
            <w:r>
              <w:t>Tax Master should be created.</w:t>
            </w:r>
          </w:p>
        </w:tc>
      </w:tr>
      <w:tr w:rsidR="009274EA" w14:paraId="5445F92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759FC86"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623988E7" w14:textId="77777777" w:rsidR="009274EA" w:rsidRDefault="00C53038">
            <w:pPr>
              <w:numPr>
                <w:ilvl w:val="0"/>
                <w:numId w:val="2"/>
              </w:numPr>
              <w:tabs>
                <w:tab w:val="left" w:pos="10620"/>
              </w:tabs>
              <w:spacing w:after="0" w:line="240" w:lineRule="auto"/>
            </w:pPr>
            <w:r>
              <w:t xml:space="preserve">System should reflect the updated Charge Master detail in </w:t>
            </w:r>
            <w:r>
              <w:rPr>
                <w:b/>
              </w:rPr>
              <w:t>entire application</w:t>
            </w:r>
            <w:r>
              <w:t>.</w:t>
            </w:r>
          </w:p>
        </w:tc>
      </w:tr>
      <w:tr w:rsidR="009274EA" w14:paraId="7B3F45C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B745B4F"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59DFAF2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754E5F2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5AA43C2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69A52D0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Charge Master”.</w:t>
            </w:r>
          </w:p>
          <w:p w14:paraId="00BDB64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dropdown option “For Buyer/Seller/Warehouse”</w:t>
            </w:r>
          </w:p>
          <w:p w14:paraId="0907370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Change the detail.</w:t>
            </w:r>
          </w:p>
          <w:p w14:paraId="74D71B4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6909A3C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565D690"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6EE52D5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5974D18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1DCA0E6"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78155358" w14:textId="77777777" w:rsidR="009274EA" w:rsidRDefault="00C53038">
            <w:pPr>
              <w:pStyle w:val="Heading112pt"/>
              <w:tabs>
                <w:tab w:val="left" w:pos="10620"/>
              </w:tabs>
              <w:rPr>
                <w:rFonts w:ascii="Cambria" w:hAnsi="Cambria"/>
              </w:rPr>
            </w:pPr>
            <w:bookmarkStart w:id="3911" w:name="_Toc137818980"/>
            <w:bookmarkStart w:id="3912" w:name="_Toc137831651"/>
            <w:r>
              <w:rPr>
                <w:rFonts w:ascii="Cambria" w:hAnsi="Cambria"/>
                <w:b w:val="0"/>
              </w:rPr>
              <w:t>System should display below sections on “Manage Charge Master” page.</w:t>
            </w:r>
            <w:bookmarkEnd w:id="3911"/>
            <w:bookmarkEnd w:id="3912"/>
          </w:p>
          <w:p w14:paraId="652B5539" w14:textId="77777777" w:rsidR="009274EA" w:rsidRDefault="00C53038">
            <w:pPr>
              <w:pStyle w:val="Heading112pt"/>
              <w:numPr>
                <w:ilvl w:val="1"/>
                <w:numId w:val="2"/>
              </w:numPr>
              <w:tabs>
                <w:tab w:val="left" w:pos="10620"/>
              </w:tabs>
              <w:rPr>
                <w:rFonts w:ascii="Cambria" w:hAnsi="Cambria"/>
              </w:rPr>
            </w:pPr>
            <w:bookmarkStart w:id="3913" w:name="_Toc137818981"/>
            <w:bookmarkStart w:id="3914" w:name="_Toc137831652"/>
            <w:r>
              <w:rPr>
                <w:rFonts w:ascii="Cambria" w:hAnsi="Cambria"/>
                <w:b w:val="0"/>
              </w:rPr>
              <w:t>Search section.</w:t>
            </w:r>
            <w:bookmarkEnd w:id="3913"/>
            <w:bookmarkEnd w:id="3914"/>
          </w:p>
          <w:p w14:paraId="4A714818" w14:textId="77777777" w:rsidR="009274EA" w:rsidRDefault="00C53038">
            <w:pPr>
              <w:pStyle w:val="Heading112pt"/>
              <w:numPr>
                <w:ilvl w:val="1"/>
                <w:numId w:val="2"/>
              </w:numPr>
              <w:tabs>
                <w:tab w:val="left" w:pos="10620"/>
              </w:tabs>
              <w:rPr>
                <w:rFonts w:ascii="Cambria" w:hAnsi="Cambria"/>
              </w:rPr>
            </w:pPr>
            <w:bookmarkStart w:id="3915" w:name="_Toc137818982"/>
            <w:bookmarkStart w:id="3916" w:name="_Toc137831653"/>
            <w:r>
              <w:rPr>
                <w:rFonts w:ascii="Cambria" w:hAnsi="Cambria"/>
                <w:b w:val="0"/>
              </w:rPr>
              <w:t>Detail section.</w:t>
            </w:r>
            <w:bookmarkEnd w:id="3915"/>
            <w:bookmarkEnd w:id="3916"/>
          </w:p>
          <w:p w14:paraId="76E79922" w14:textId="77777777" w:rsidR="009274EA" w:rsidRDefault="00C53038">
            <w:pPr>
              <w:pStyle w:val="Heading112pt"/>
              <w:numPr>
                <w:ilvl w:val="1"/>
                <w:numId w:val="2"/>
              </w:numPr>
              <w:tabs>
                <w:tab w:val="left" w:pos="10620"/>
              </w:tabs>
              <w:rPr>
                <w:rFonts w:ascii="Cambria" w:hAnsi="Cambria"/>
              </w:rPr>
            </w:pPr>
            <w:bookmarkStart w:id="3917" w:name="_Toc137818983"/>
            <w:bookmarkStart w:id="3918" w:name="_Toc137831654"/>
            <w:r>
              <w:rPr>
                <w:rFonts w:ascii="Cambria" w:hAnsi="Cambria"/>
                <w:b w:val="0"/>
              </w:rPr>
              <w:t>Uploaded Document Section.</w:t>
            </w:r>
            <w:bookmarkEnd w:id="3917"/>
            <w:bookmarkEnd w:id="3918"/>
          </w:p>
          <w:p w14:paraId="2DEA9414" w14:textId="77777777" w:rsidR="009274EA" w:rsidRDefault="00C53038">
            <w:pPr>
              <w:pStyle w:val="Heading112pt"/>
              <w:numPr>
                <w:ilvl w:val="0"/>
                <w:numId w:val="0"/>
              </w:numPr>
              <w:tabs>
                <w:tab w:val="left" w:pos="10620"/>
              </w:tabs>
              <w:ind w:left="360" w:hanging="360"/>
              <w:rPr>
                <w:rFonts w:ascii="Cambria" w:hAnsi="Cambria"/>
              </w:rPr>
            </w:pPr>
            <w:bookmarkStart w:id="3919" w:name="_Toc137818984"/>
            <w:bookmarkStart w:id="3920" w:name="_Toc137831655"/>
            <w:r>
              <w:rPr>
                <w:rFonts w:ascii="Cambria" w:hAnsi="Cambria"/>
                <w:u w:val="single"/>
              </w:rPr>
              <w:t>Search Section</w:t>
            </w:r>
            <w:r>
              <w:rPr>
                <w:rFonts w:ascii="Cambria" w:hAnsi="Cambria"/>
              </w:rPr>
              <w:t>:</w:t>
            </w:r>
            <w:bookmarkEnd w:id="3919"/>
            <w:bookmarkEnd w:id="3920"/>
          </w:p>
          <w:p w14:paraId="1B3F9E4E" w14:textId="77777777" w:rsidR="009274EA" w:rsidRDefault="00C53038">
            <w:pPr>
              <w:pStyle w:val="Heading112pt"/>
              <w:tabs>
                <w:tab w:val="left" w:pos="10620"/>
              </w:tabs>
              <w:rPr>
                <w:rFonts w:ascii="Cambria" w:hAnsi="Cambria"/>
              </w:rPr>
            </w:pPr>
            <w:bookmarkStart w:id="3921" w:name="_Toc137818985"/>
            <w:bookmarkStart w:id="3922" w:name="_Toc137831656"/>
            <w:r>
              <w:rPr>
                <w:rFonts w:ascii="Cambria" w:hAnsi="Cambria"/>
                <w:b w:val="0"/>
              </w:rPr>
              <w:t>System should display below details on search section.</w:t>
            </w:r>
            <w:bookmarkEnd w:id="3921"/>
            <w:bookmarkEnd w:id="3922"/>
          </w:p>
          <w:p w14:paraId="72A8E469" w14:textId="77777777" w:rsidR="009274EA" w:rsidRDefault="00C53038">
            <w:pPr>
              <w:pStyle w:val="Heading112pt"/>
              <w:numPr>
                <w:ilvl w:val="1"/>
                <w:numId w:val="2"/>
              </w:numPr>
              <w:tabs>
                <w:tab w:val="left" w:pos="10620"/>
              </w:tabs>
              <w:rPr>
                <w:rFonts w:ascii="Cambria" w:hAnsi="Cambria"/>
                <w:b w:val="0"/>
              </w:rPr>
            </w:pPr>
            <w:bookmarkStart w:id="3923" w:name="_Toc137818986"/>
            <w:bookmarkStart w:id="3924" w:name="_Toc137831657"/>
            <w:r>
              <w:rPr>
                <w:rFonts w:ascii="Cambria" w:hAnsi="Cambria"/>
                <w:b w:val="0"/>
              </w:rPr>
              <w:t xml:space="preserve">Charge </w:t>
            </w:r>
            <w:r>
              <w:rPr>
                <w:rFonts w:ascii="Cambria" w:hAnsi="Cambria"/>
                <w:b w:val="0"/>
                <w:strike/>
              </w:rPr>
              <w:t>Master</w:t>
            </w:r>
            <w:r>
              <w:rPr>
                <w:rFonts w:ascii="Cambria" w:hAnsi="Cambria"/>
                <w:b w:val="0"/>
              </w:rPr>
              <w:t xml:space="preserve"> Name textbox search.</w:t>
            </w:r>
            <w:bookmarkEnd w:id="3923"/>
            <w:bookmarkEnd w:id="3924"/>
          </w:p>
          <w:p w14:paraId="544F7453" w14:textId="77777777" w:rsidR="009274EA" w:rsidRDefault="00C53038">
            <w:pPr>
              <w:pStyle w:val="Heading112pt"/>
              <w:numPr>
                <w:ilvl w:val="1"/>
                <w:numId w:val="2"/>
              </w:numPr>
              <w:tabs>
                <w:tab w:val="left" w:pos="10620"/>
              </w:tabs>
              <w:rPr>
                <w:rFonts w:ascii="Cambria" w:hAnsi="Cambria"/>
                <w:b w:val="0"/>
              </w:rPr>
            </w:pPr>
            <w:bookmarkStart w:id="3925" w:name="_Toc137818987"/>
            <w:bookmarkStart w:id="3926" w:name="_Toc137831658"/>
            <w:r>
              <w:rPr>
                <w:rFonts w:ascii="Cambria" w:hAnsi="Cambria"/>
                <w:b w:val="0"/>
              </w:rPr>
              <w:t xml:space="preserve">Charge </w:t>
            </w:r>
            <w:r>
              <w:rPr>
                <w:rFonts w:ascii="Cambria" w:hAnsi="Cambria"/>
                <w:b w:val="0"/>
                <w:strike/>
              </w:rPr>
              <w:t>Master</w:t>
            </w:r>
            <w:r>
              <w:rPr>
                <w:rFonts w:ascii="Cambria" w:hAnsi="Cambria"/>
                <w:b w:val="0"/>
              </w:rPr>
              <w:t xml:space="preserve"> Code drop down search.</w:t>
            </w:r>
            <w:bookmarkEnd w:id="3925"/>
            <w:bookmarkEnd w:id="3926"/>
          </w:p>
          <w:p w14:paraId="072E6873" w14:textId="77777777" w:rsidR="009274EA" w:rsidRDefault="00C53038">
            <w:pPr>
              <w:pStyle w:val="Heading112pt"/>
              <w:numPr>
                <w:ilvl w:val="1"/>
                <w:numId w:val="2"/>
              </w:numPr>
              <w:tabs>
                <w:tab w:val="left" w:pos="10620"/>
              </w:tabs>
              <w:rPr>
                <w:rFonts w:ascii="Cambria" w:hAnsi="Cambria"/>
                <w:b w:val="0"/>
              </w:rPr>
            </w:pPr>
            <w:bookmarkStart w:id="3927" w:name="_Toc137818988"/>
            <w:bookmarkStart w:id="3928" w:name="_Toc137831659"/>
            <w:r>
              <w:rPr>
                <w:rFonts w:ascii="Cambria" w:hAnsi="Cambria"/>
                <w:b w:val="0"/>
              </w:rPr>
              <w:t>Search button</w:t>
            </w:r>
            <w:bookmarkEnd w:id="3927"/>
            <w:bookmarkEnd w:id="3928"/>
          </w:p>
          <w:p w14:paraId="1A69C485" w14:textId="77777777" w:rsidR="009274EA" w:rsidRDefault="00C53038">
            <w:pPr>
              <w:pStyle w:val="Heading112pt"/>
              <w:numPr>
                <w:ilvl w:val="1"/>
                <w:numId w:val="2"/>
              </w:numPr>
              <w:tabs>
                <w:tab w:val="left" w:pos="10620"/>
              </w:tabs>
              <w:rPr>
                <w:rFonts w:ascii="Cambria" w:hAnsi="Cambria"/>
                <w:b w:val="0"/>
              </w:rPr>
            </w:pPr>
            <w:bookmarkStart w:id="3929" w:name="_Toc137818989"/>
            <w:bookmarkStart w:id="3930" w:name="_Toc137831660"/>
            <w:r>
              <w:rPr>
                <w:rFonts w:ascii="Cambria" w:hAnsi="Cambria"/>
                <w:b w:val="0"/>
              </w:rPr>
              <w:t>Clear button.</w:t>
            </w:r>
            <w:bookmarkEnd w:id="3929"/>
            <w:bookmarkEnd w:id="3930"/>
          </w:p>
          <w:p w14:paraId="66A4D364" w14:textId="77777777" w:rsidR="009274EA" w:rsidRDefault="00C53038">
            <w:pPr>
              <w:pStyle w:val="Heading112pt"/>
              <w:tabs>
                <w:tab w:val="left" w:pos="10620"/>
              </w:tabs>
              <w:rPr>
                <w:rFonts w:ascii="Cambria" w:hAnsi="Cambria"/>
              </w:rPr>
            </w:pPr>
            <w:bookmarkStart w:id="3931" w:name="_Toc137818990"/>
            <w:bookmarkStart w:id="3932" w:name="_Toc137831661"/>
            <w:r>
              <w:rPr>
                <w:rFonts w:ascii="Cambria" w:hAnsi="Cambria"/>
                <w:b w:val="0"/>
              </w:rPr>
              <w:t>System should display the result as per searched criteria after click on search button under detail section with record.</w:t>
            </w:r>
            <w:bookmarkEnd w:id="3931"/>
            <w:bookmarkEnd w:id="3932"/>
          </w:p>
          <w:p w14:paraId="5C4EA28E" w14:textId="77777777" w:rsidR="009274EA" w:rsidRDefault="00C53038">
            <w:pPr>
              <w:pStyle w:val="Heading112pt"/>
              <w:tabs>
                <w:tab w:val="left" w:pos="10620"/>
              </w:tabs>
              <w:rPr>
                <w:rFonts w:ascii="Cambria" w:hAnsi="Cambria"/>
              </w:rPr>
            </w:pPr>
            <w:bookmarkStart w:id="3933" w:name="_Toc137818991"/>
            <w:bookmarkStart w:id="3934" w:name="_Toc137831662"/>
            <w:r>
              <w:rPr>
                <w:rFonts w:ascii="Cambria" w:hAnsi="Cambria"/>
                <w:b w:val="0"/>
              </w:rPr>
              <w:t>System should display “No record found” if searched detail does not exists.</w:t>
            </w:r>
            <w:bookmarkEnd w:id="3933"/>
            <w:bookmarkEnd w:id="3934"/>
          </w:p>
          <w:p w14:paraId="4FBF0BC2" w14:textId="77777777" w:rsidR="009274EA" w:rsidRDefault="00C53038">
            <w:pPr>
              <w:pStyle w:val="Heading112pt"/>
              <w:tabs>
                <w:tab w:val="left" w:pos="10620"/>
              </w:tabs>
              <w:rPr>
                <w:rFonts w:ascii="Cambria" w:hAnsi="Cambria"/>
              </w:rPr>
            </w:pPr>
            <w:bookmarkStart w:id="3935" w:name="_Toc137818992"/>
            <w:bookmarkStart w:id="3936" w:name="_Toc137831663"/>
            <w:r>
              <w:rPr>
                <w:rFonts w:ascii="Cambria" w:hAnsi="Cambria"/>
                <w:b w:val="0"/>
              </w:rPr>
              <w:t>System should provide “suggestive search” in Charge Master Name textbox search.</w:t>
            </w:r>
            <w:bookmarkEnd w:id="3935"/>
            <w:bookmarkEnd w:id="3936"/>
          </w:p>
          <w:p w14:paraId="6F32FA13" w14:textId="77777777" w:rsidR="009274EA" w:rsidRDefault="00C53038">
            <w:pPr>
              <w:pStyle w:val="Heading112pt"/>
              <w:tabs>
                <w:tab w:val="left" w:pos="10620"/>
              </w:tabs>
              <w:rPr>
                <w:rFonts w:ascii="Cambria" w:hAnsi="Cambria"/>
              </w:rPr>
            </w:pPr>
            <w:bookmarkStart w:id="3937" w:name="_Toc137818993"/>
            <w:bookmarkStart w:id="3938" w:name="_Toc137831664"/>
            <w:r>
              <w:rPr>
                <w:rFonts w:ascii="Cambria" w:hAnsi="Cambria"/>
                <w:b w:val="0"/>
              </w:rPr>
              <w:t>System should perform search process “with” and “without” combination of fields.</w:t>
            </w:r>
            <w:bookmarkEnd w:id="3937"/>
            <w:bookmarkEnd w:id="3938"/>
          </w:p>
          <w:p w14:paraId="11B09AA0" w14:textId="77777777" w:rsidR="009274EA" w:rsidRDefault="00C53038">
            <w:pPr>
              <w:pStyle w:val="Heading112pt"/>
              <w:numPr>
                <w:ilvl w:val="0"/>
                <w:numId w:val="0"/>
              </w:numPr>
              <w:tabs>
                <w:tab w:val="left" w:pos="10620"/>
              </w:tabs>
              <w:ind w:left="360" w:hanging="360"/>
              <w:rPr>
                <w:rFonts w:ascii="Cambria" w:hAnsi="Cambria"/>
              </w:rPr>
            </w:pPr>
            <w:bookmarkStart w:id="3939" w:name="_Toc137818994"/>
            <w:bookmarkStart w:id="3940" w:name="_Toc137831665"/>
            <w:r>
              <w:rPr>
                <w:rFonts w:ascii="Cambria" w:hAnsi="Cambria"/>
                <w:u w:val="single"/>
              </w:rPr>
              <w:t>Detail Section</w:t>
            </w:r>
            <w:r>
              <w:rPr>
                <w:rFonts w:ascii="Cambria" w:hAnsi="Cambria"/>
              </w:rPr>
              <w:t>:</w:t>
            </w:r>
            <w:bookmarkEnd w:id="3939"/>
            <w:bookmarkEnd w:id="3940"/>
          </w:p>
          <w:p w14:paraId="3F289902" w14:textId="77777777" w:rsidR="009274EA" w:rsidRDefault="00C53038">
            <w:pPr>
              <w:pStyle w:val="Heading112pt"/>
              <w:tabs>
                <w:tab w:val="left" w:pos="10620"/>
              </w:tabs>
              <w:rPr>
                <w:rFonts w:ascii="Cambria" w:hAnsi="Cambria"/>
              </w:rPr>
            </w:pPr>
            <w:bookmarkStart w:id="3941" w:name="_Toc137818995"/>
            <w:bookmarkStart w:id="3942" w:name="_Toc137831666"/>
            <w:r>
              <w:rPr>
                <w:rFonts w:ascii="Cambria" w:hAnsi="Cambria"/>
                <w:b w:val="0"/>
              </w:rPr>
              <w:lastRenderedPageBreak/>
              <w:t>Under detail section system should provide by default all records.</w:t>
            </w:r>
            <w:bookmarkEnd w:id="3941"/>
            <w:bookmarkEnd w:id="3942"/>
          </w:p>
          <w:p w14:paraId="1382B400" w14:textId="77777777" w:rsidR="009274EA" w:rsidRDefault="00C53038">
            <w:pPr>
              <w:pStyle w:val="Heading112pt"/>
              <w:tabs>
                <w:tab w:val="left" w:pos="10620"/>
              </w:tabs>
              <w:rPr>
                <w:rFonts w:ascii="Cambria" w:hAnsi="Cambria"/>
              </w:rPr>
            </w:pPr>
            <w:bookmarkStart w:id="3943" w:name="_Toc137818996"/>
            <w:bookmarkStart w:id="3944" w:name="_Toc137831667"/>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3943"/>
            <w:bookmarkEnd w:id="3944"/>
          </w:p>
          <w:p w14:paraId="1840286A" w14:textId="77777777" w:rsidR="009274EA" w:rsidRDefault="00C53038">
            <w:pPr>
              <w:pStyle w:val="Heading112pt"/>
              <w:tabs>
                <w:tab w:val="left" w:pos="10620"/>
              </w:tabs>
              <w:rPr>
                <w:rFonts w:ascii="Cambria" w:hAnsi="Cambria"/>
              </w:rPr>
            </w:pPr>
            <w:bookmarkStart w:id="3945" w:name="_Toc137818997"/>
            <w:bookmarkStart w:id="3946" w:name="_Toc137831668"/>
            <w:r>
              <w:rPr>
                <w:rFonts w:ascii="Cambria" w:hAnsi="Cambria"/>
                <w:b w:val="0"/>
                <w:strike/>
              </w:rPr>
              <w:t>System should provide pagination option under each tab</w:t>
            </w:r>
            <w:r>
              <w:rPr>
                <w:rFonts w:ascii="Cambria" w:hAnsi="Cambria"/>
                <w:b w:val="0"/>
              </w:rPr>
              <w:t>.</w:t>
            </w:r>
            <w:bookmarkEnd w:id="3945"/>
            <w:bookmarkEnd w:id="3946"/>
          </w:p>
          <w:p w14:paraId="705B17C3" w14:textId="77777777" w:rsidR="009274EA" w:rsidRDefault="00C53038">
            <w:pPr>
              <w:pStyle w:val="Heading112pt"/>
              <w:tabs>
                <w:tab w:val="left" w:pos="10620"/>
              </w:tabs>
              <w:rPr>
                <w:rFonts w:ascii="Cambria" w:hAnsi="Cambria"/>
              </w:rPr>
            </w:pPr>
            <w:bookmarkStart w:id="3947" w:name="_Toc137818998"/>
            <w:bookmarkStart w:id="3948" w:name="_Toc137831669"/>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3947"/>
            <w:bookmarkEnd w:id="3948"/>
          </w:p>
          <w:p w14:paraId="71AB88F3" w14:textId="77777777" w:rsidR="009274EA" w:rsidRDefault="00C53038">
            <w:pPr>
              <w:pStyle w:val="Heading112pt"/>
              <w:tabs>
                <w:tab w:val="left" w:pos="10620"/>
              </w:tabs>
              <w:rPr>
                <w:rFonts w:ascii="Cambria" w:hAnsi="Cambria"/>
              </w:rPr>
            </w:pPr>
            <w:bookmarkStart w:id="3949" w:name="_Toc137818999"/>
            <w:bookmarkStart w:id="3950" w:name="_Toc137831670"/>
            <w:r>
              <w:rPr>
                <w:rFonts w:ascii="Cambria" w:hAnsi="Cambria"/>
                <w:b w:val="0"/>
              </w:rPr>
              <w:t>System should export all records including Active/Inactive in EXCEL/PDF on click export to Excel/PDF.</w:t>
            </w:r>
            <w:bookmarkEnd w:id="3949"/>
            <w:bookmarkEnd w:id="3950"/>
          </w:p>
          <w:p w14:paraId="5CB1CEE2" w14:textId="77777777" w:rsidR="009274EA" w:rsidRDefault="00C53038">
            <w:pPr>
              <w:pStyle w:val="Heading112pt"/>
              <w:tabs>
                <w:tab w:val="left" w:pos="10620"/>
              </w:tabs>
              <w:rPr>
                <w:rFonts w:ascii="Cambria" w:hAnsi="Cambria"/>
              </w:rPr>
            </w:pPr>
            <w:bookmarkStart w:id="3951" w:name="_Toc137819000"/>
            <w:bookmarkStart w:id="3952" w:name="_Toc137831671"/>
            <w:r>
              <w:rPr>
                <w:rFonts w:ascii="Cambria" w:hAnsi="Cambria"/>
                <w:b w:val="0"/>
              </w:rPr>
              <w:t>System should display below details in exported Excel/PDF file.</w:t>
            </w:r>
            <w:bookmarkEnd w:id="3951"/>
            <w:bookmarkEnd w:id="3952"/>
          </w:p>
          <w:p w14:paraId="2C5A90A4" w14:textId="77777777" w:rsidR="009274EA" w:rsidRDefault="00C53038">
            <w:pPr>
              <w:pStyle w:val="Heading112pt"/>
              <w:numPr>
                <w:ilvl w:val="1"/>
                <w:numId w:val="2"/>
              </w:numPr>
              <w:tabs>
                <w:tab w:val="left" w:pos="10620"/>
              </w:tabs>
              <w:rPr>
                <w:rFonts w:ascii="Cambria" w:hAnsi="Cambria"/>
                <w:b w:val="0"/>
              </w:rPr>
            </w:pPr>
            <w:bookmarkStart w:id="3953" w:name="_Toc137819001"/>
            <w:bookmarkStart w:id="3954" w:name="_Toc137831672"/>
            <w:r>
              <w:rPr>
                <w:rFonts w:ascii="Cambria" w:hAnsi="Cambria"/>
                <w:b w:val="0"/>
              </w:rPr>
              <w:t>Sr.</w:t>
            </w:r>
            <w:bookmarkEnd w:id="3953"/>
            <w:bookmarkEnd w:id="3954"/>
          </w:p>
          <w:p w14:paraId="296BA392" w14:textId="77777777" w:rsidR="009274EA" w:rsidRDefault="00C53038">
            <w:pPr>
              <w:pStyle w:val="Heading112pt"/>
              <w:numPr>
                <w:ilvl w:val="1"/>
                <w:numId w:val="2"/>
              </w:numPr>
              <w:tabs>
                <w:tab w:val="left" w:pos="10620"/>
              </w:tabs>
              <w:rPr>
                <w:rFonts w:ascii="Cambria" w:hAnsi="Cambria"/>
                <w:b w:val="0"/>
              </w:rPr>
            </w:pPr>
            <w:bookmarkStart w:id="3955" w:name="_Toc137819002"/>
            <w:bookmarkStart w:id="3956" w:name="_Toc137831673"/>
            <w:r>
              <w:rPr>
                <w:rFonts w:ascii="Cambria" w:hAnsi="Cambria"/>
                <w:b w:val="0"/>
              </w:rPr>
              <w:t>Charge Name</w:t>
            </w:r>
            <w:bookmarkEnd w:id="3955"/>
            <w:bookmarkEnd w:id="3956"/>
          </w:p>
          <w:p w14:paraId="216ED02A" w14:textId="77777777" w:rsidR="009274EA" w:rsidRDefault="00C53038">
            <w:pPr>
              <w:pStyle w:val="Heading112pt"/>
              <w:numPr>
                <w:ilvl w:val="1"/>
                <w:numId w:val="2"/>
              </w:numPr>
              <w:tabs>
                <w:tab w:val="left" w:pos="10620"/>
              </w:tabs>
              <w:rPr>
                <w:rFonts w:ascii="Cambria" w:hAnsi="Cambria"/>
                <w:b w:val="0"/>
              </w:rPr>
            </w:pPr>
            <w:bookmarkStart w:id="3957" w:name="_Toc137819003"/>
            <w:bookmarkStart w:id="3958" w:name="_Toc137831674"/>
            <w:r>
              <w:rPr>
                <w:rFonts w:ascii="Cambria" w:hAnsi="Cambria"/>
                <w:b w:val="0"/>
              </w:rPr>
              <w:t>Charge Code dropdown</w:t>
            </w:r>
            <w:bookmarkEnd w:id="3957"/>
            <w:bookmarkEnd w:id="3958"/>
          </w:p>
          <w:p w14:paraId="3334909C" w14:textId="77777777" w:rsidR="009274EA" w:rsidRDefault="00C53038">
            <w:pPr>
              <w:pStyle w:val="Heading112pt"/>
              <w:numPr>
                <w:ilvl w:val="1"/>
                <w:numId w:val="2"/>
              </w:numPr>
              <w:tabs>
                <w:tab w:val="left" w:pos="10620"/>
              </w:tabs>
              <w:rPr>
                <w:rFonts w:ascii="Cambria" w:hAnsi="Cambria"/>
                <w:b w:val="0"/>
              </w:rPr>
            </w:pPr>
            <w:bookmarkStart w:id="3959" w:name="_Toc137819004"/>
            <w:bookmarkStart w:id="3960" w:name="_Toc137831675"/>
            <w:r>
              <w:rPr>
                <w:rFonts w:ascii="Cambria" w:hAnsi="Cambria"/>
                <w:b w:val="0"/>
              </w:rPr>
              <w:t>Charges in % or Rs. Dropdown.</w:t>
            </w:r>
            <w:bookmarkEnd w:id="3959"/>
            <w:bookmarkEnd w:id="3960"/>
          </w:p>
          <w:p w14:paraId="029C70BD" w14:textId="77777777" w:rsidR="009274EA" w:rsidRDefault="00C53038">
            <w:pPr>
              <w:pStyle w:val="Heading112pt"/>
              <w:numPr>
                <w:ilvl w:val="1"/>
                <w:numId w:val="2"/>
              </w:numPr>
              <w:tabs>
                <w:tab w:val="left" w:pos="10620"/>
              </w:tabs>
              <w:rPr>
                <w:rFonts w:ascii="Cambria" w:hAnsi="Cambria"/>
                <w:b w:val="0"/>
              </w:rPr>
            </w:pPr>
            <w:bookmarkStart w:id="3961" w:name="_Toc137819005"/>
            <w:bookmarkStart w:id="3962" w:name="_Toc137831676"/>
            <w:r>
              <w:rPr>
                <w:rFonts w:ascii="Cambria" w:hAnsi="Cambria"/>
                <w:b w:val="0"/>
              </w:rPr>
              <w:t>Charges value</w:t>
            </w:r>
            <w:bookmarkEnd w:id="3961"/>
            <w:bookmarkEnd w:id="3962"/>
            <w:r>
              <w:rPr>
                <w:rFonts w:ascii="Cambria" w:hAnsi="Cambria"/>
                <w:b w:val="0"/>
              </w:rPr>
              <w:t xml:space="preserve"> </w:t>
            </w:r>
          </w:p>
          <w:p w14:paraId="469DC1C0" w14:textId="77777777" w:rsidR="009274EA" w:rsidRDefault="00C53038">
            <w:pPr>
              <w:pStyle w:val="Heading112pt"/>
              <w:numPr>
                <w:ilvl w:val="1"/>
                <w:numId w:val="2"/>
              </w:numPr>
              <w:tabs>
                <w:tab w:val="left" w:pos="10620"/>
              </w:tabs>
              <w:rPr>
                <w:rFonts w:ascii="Cambria" w:hAnsi="Cambria"/>
                <w:b w:val="0"/>
              </w:rPr>
            </w:pPr>
            <w:bookmarkStart w:id="3963" w:name="_Toc137819006"/>
            <w:bookmarkStart w:id="3964" w:name="_Toc137831677"/>
            <w:r>
              <w:rPr>
                <w:rFonts w:ascii="Cambria" w:hAnsi="Cambria"/>
                <w:b w:val="0"/>
              </w:rPr>
              <w:t>Effective From Date</w:t>
            </w:r>
            <w:bookmarkEnd w:id="3963"/>
            <w:bookmarkEnd w:id="3964"/>
          </w:p>
          <w:p w14:paraId="2D1EBA58" w14:textId="77777777" w:rsidR="009274EA" w:rsidRDefault="00C53038">
            <w:pPr>
              <w:pStyle w:val="Heading112pt"/>
              <w:numPr>
                <w:ilvl w:val="1"/>
                <w:numId w:val="2"/>
              </w:numPr>
              <w:tabs>
                <w:tab w:val="left" w:pos="10620"/>
              </w:tabs>
              <w:rPr>
                <w:rFonts w:ascii="Cambria" w:hAnsi="Cambria"/>
                <w:b w:val="0"/>
              </w:rPr>
            </w:pPr>
            <w:bookmarkStart w:id="3965" w:name="_Toc137819007"/>
            <w:bookmarkStart w:id="3966" w:name="_Toc137831678"/>
            <w:r>
              <w:rPr>
                <w:rFonts w:ascii="Cambria" w:hAnsi="Cambria"/>
                <w:b w:val="0"/>
              </w:rPr>
              <w:t>Effective End Date</w:t>
            </w:r>
            <w:bookmarkEnd w:id="3965"/>
            <w:bookmarkEnd w:id="3966"/>
          </w:p>
          <w:p w14:paraId="0EDF996A" w14:textId="77777777" w:rsidR="009274EA" w:rsidRDefault="00C53038">
            <w:pPr>
              <w:pStyle w:val="Heading112pt"/>
              <w:numPr>
                <w:ilvl w:val="1"/>
                <w:numId w:val="2"/>
              </w:numPr>
              <w:tabs>
                <w:tab w:val="left" w:pos="10620"/>
              </w:tabs>
              <w:rPr>
                <w:rFonts w:ascii="Cambria" w:hAnsi="Cambria"/>
                <w:b w:val="0"/>
              </w:rPr>
            </w:pPr>
            <w:bookmarkStart w:id="3967" w:name="_Toc137819008"/>
            <w:bookmarkStart w:id="3968" w:name="_Toc137831679"/>
            <w:r>
              <w:rPr>
                <w:rFonts w:ascii="Cambria" w:hAnsi="Cambria"/>
                <w:b w:val="0"/>
              </w:rPr>
              <w:t>Status</w:t>
            </w:r>
            <w:bookmarkEnd w:id="3967"/>
            <w:bookmarkEnd w:id="3968"/>
          </w:p>
          <w:p w14:paraId="330D2A03" w14:textId="77777777" w:rsidR="009274EA" w:rsidRDefault="00C53038">
            <w:pPr>
              <w:pStyle w:val="Heading112pt"/>
              <w:numPr>
                <w:ilvl w:val="2"/>
                <w:numId w:val="2"/>
              </w:numPr>
              <w:tabs>
                <w:tab w:val="left" w:pos="10620"/>
              </w:tabs>
              <w:rPr>
                <w:rFonts w:ascii="Cambria" w:hAnsi="Cambria"/>
              </w:rPr>
            </w:pPr>
            <w:bookmarkStart w:id="3969" w:name="_Toc137819009"/>
            <w:bookmarkStart w:id="3970" w:name="_Toc137831680"/>
            <w:r>
              <w:rPr>
                <w:rFonts w:ascii="Cambria" w:hAnsi="Cambria"/>
                <w:b w:val="0"/>
              </w:rPr>
              <w:t>Active</w:t>
            </w:r>
            <w:bookmarkEnd w:id="3969"/>
            <w:bookmarkEnd w:id="3970"/>
          </w:p>
          <w:p w14:paraId="1B1178E7" w14:textId="77777777" w:rsidR="009274EA" w:rsidRDefault="00C53038">
            <w:pPr>
              <w:pStyle w:val="Heading112pt"/>
              <w:numPr>
                <w:ilvl w:val="2"/>
                <w:numId w:val="2"/>
              </w:numPr>
              <w:tabs>
                <w:tab w:val="left" w:pos="10620"/>
              </w:tabs>
              <w:rPr>
                <w:rFonts w:ascii="Cambria" w:hAnsi="Cambria"/>
              </w:rPr>
            </w:pPr>
            <w:bookmarkStart w:id="3971" w:name="_Toc137819010"/>
            <w:bookmarkStart w:id="3972" w:name="_Toc137831681"/>
            <w:r>
              <w:rPr>
                <w:rFonts w:ascii="Cambria" w:hAnsi="Cambria"/>
                <w:b w:val="0"/>
              </w:rPr>
              <w:t>Inactive</w:t>
            </w:r>
            <w:bookmarkEnd w:id="3971"/>
            <w:bookmarkEnd w:id="3972"/>
          </w:p>
          <w:p w14:paraId="0857F829"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31D7DFE3" w14:textId="77777777" w:rsidR="009274EA" w:rsidRDefault="00C53038">
            <w:pPr>
              <w:pStyle w:val="Heading112pt"/>
              <w:tabs>
                <w:tab w:val="left" w:pos="10620"/>
              </w:tabs>
              <w:rPr>
                <w:rFonts w:ascii="Cambria" w:hAnsi="Cambria"/>
              </w:rPr>
            </w:pPr>
            <w:bookmarkStart w:id="3973" w:name="_Toc137819012"/>
            <w:bookmarkStart w:id="3974" w:name="_Toc137831683"/>
            <w:r>
              <w:rPr>
                <w:rFonts w:ascii="Cambria" w:hAnsi="Cambria"/>
                <w:b w:val="0"/>
              </w:rPr>
              <w:t>System should record in latest created record first.</w:t>
            </w:r>
            <w:bookmarkEnd w:id="3973"/>
            <w:bookmarkEnd w:id="3974"/>
          </w:p>
          <w:p w14:paraId="41B4DAA3" w14:textId="77777777" w:rsidR="009274EA" w:rsidRDefault="00C53038">
            <w:pPr>
              <w:pStyle w:val="Heading112pt"/>
              <w:tabs>
                <w:tab w:val="left" w:pos="10620"/>
              </w:tabs>
              <w:rPr>
                <w:rFonts w:ascii="Cambria" w:hAnsi="Cambria"/>
              </w:rPr>
            </w:pPr>
            <w:bookmarkStart w:id="3975" w:name="_Toc137819013"/>
            <w:bookmarkStart w:id="3976" w:name="_Toc137831684"/>
            <w:r>
              <w:rPr>
                <w:rFonts w:ascii="Cambria" w:hAnsi="Cambria"/>
                <w:b w:val="0"/>
              </w:rPr>
              <w:t>System should not display updated record as a first record.</w:t>
            </w:r>
            <w:bookmarkEnd w:id="3975"/>
            <w:bookmarkEnd w:id="3976"/>
          </w:p>
          <w:p w14:paraId="52346A84"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3FE738D9" w14:textId="77777777" w:rsidR="009274EA" w:rsidRDefault="00C53038">
            <w:pPr>
              <w:pStyle w:val="Heading112pt"/>
              <w:numPr>
                <w:ilvl w:val="1"/>
                <w:numId w:val="2"/>
              </w:numPr>
              <w:tabs>
                <w:tab w:val="left" w:pos="10620"/>
              </w:tabs>
              <w:rPr>
                <w:rFonts w:ascii="Cambria" w:hAnsi="Cambria"/>
                <w:b w:val="0"/>
              </w:rPr>
            </w:pPr>
            <w:bookmarkStart w:id="3977" w:name="_Toc137819015"/>
            <w:bookmarkStart w:id="3978" w:name="_Toc137831686"/>
            <w:r>
              <w:rPr>
                <w:rFonts w:ascii="Cambria" w:hAnsi="Cambria"/>
                <w:b w:val="0"/>
              </w:rPr>
              <w:t>Active ( By default active while created )</w:t>
            </w:r>
            <w:bookmarkEnd w:id="3977"/>
            <w:bookmarkEnd w:id="3978"/>
          </w:p>
          <w:p w14:paraId="247CB014" w14:textId="77777777" w:rsidR="009274EA" w:rsidRDefault="00C53038">
            <w:pPr>
              <w:pStyle w:val="Heading112pt"/>
              <w:numPr>
                <w:ilvl w:val="1"/>
                <w:numId w:val="2"/>
              </w:numPr>
              <w:tabs>
                <w:tab w:val="left" w:pos="10620"/>
              </w:tabs>
              <w:rPr>
                <w:rFonts w:ascii="Cambria" w:hAnsi="Cambria"/>
                <w:b w:val="0"/>
              </w:rPr>
            </w:pPr>
            <w:bookmarkStart w:id="3979" w:name="_Toc137819016"/>
            <w:bookmarkStart w:id="3980" w:name="_Toc137831687"/>
            <w:r>
              <w:rPr>
                <w:rFonts w:ascii="Cambria" w:hAnsi="Cambria"/>
                <w:b w:val="0"/>
              </w:rPr>
              <w:t>Inactive</w:t>
            </w:r>
            <w:bookmarkEnd w:id="3979"/>
            <w:bookmarkEnd w:id="3980"/>
          </w:p>
          <w:p w14:paraId="5E7BC189" w14:textId="77777777" w:rsidR="009274EA" w:rsidRDefault="00C53038">
            <w:pPr>
              <w:pStyle w:val="Heading112pt"/>
              <w:tabs>
                <w:tab w:val="left" w:pos="10620"/>
              </w:tabs>
              <w:rPr>
                <w:rFonts w:ascii="Cambria" w:hAnsi="Cambria"/>
              </w:rPr>
            </w:pPr>
            <w:bookmarkStart w:id="3981" w:name="_Toc137819017"/>
            <w:bookmarkStart w:id="3982" w:name="_Toc137831688"/>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3981"/>
            <w:bookmarkEnd w:id="3982"/>
          </w:p>
          <w:p w14:paraId="4CBC8F8B" w14:textId="77777777" w:rsidR="009274EA" w:rsidRDefault="00C53038">
            <w:pPr>
              <w:pStyle w:val="Heading112pt"/>
              <w:numPr>
                <w:ilvl w:val="1"/>
                <w:numId w:val="2"/>
              </w:numPr>
              <w:tabs>
                <w:tab w:val="left" w:pos="10620"/>
              </w:tabs>
              <w:rPr>
                <w:rFonts w:ascii="Cambria" w:hAnsi="Cambria"/>
                <w:b w:val="0"/>
              </w:rPr>
            </w:pPr>
            <w:bookmarkStart w:id="3983" w:name="_Toc137819018"/>
            <w:bookmarkStart w:id="3984" w:name="_Toc137831689"/>
            <w:r>
              <w:rPr>
                <w:rFonts w:ascii="Cambria" w:hAnsi="Cambria"/>
                <w:b w:val="0"/>
              </w:rPr>
              <w:t>Sr.</w:t>
            </w:r>
            <w:bookmarkEnd w:id="3983"/>
            <w:bookmarkEnd w:id="3984"/>
          </w:p>
          <w:p w14:paraId="78DB9B1D" w14:textId="77777777" w:rsidR="009274EA" w:rsidRDefault="00C53038">
            <w:pPr>
              <w:pStyle w:val="Heading112pt"/>
              <w:numPr>
                <w:ilvl w:val="1"/>
                <w:numId w:val="2"/>
              </w:numPr>
              <w:tabs>
                <w:tab w:val="left" w:pos="10620"/>
              </w:tabs>
              <w:rPr>
                <w:rFonts w:ascii="Cambria" w:hAnsi="Cambria"/>
                <w:b w:val="0"/>
              </w:rPr>
            </w:pPr>
            <w:bookmarkStart w:id="3985" w:name="_Toc137819019"/>
            <w:bookmarkStart w:id="3986" w:name="_Toc137831690"/>
            <w:r>
              <w:rPr>
                <w:rFonts w:ascii="Cambria" w:hAnsi="Cambria"/>
                <w:b w:val="0"/>
              </w:rPr>
              <w:t>Charge Master Name</w:t>
            </w:r>
            <w:bookmarkEnd w:id="3985"/>
            <w:bookmarkEnd w:id="3986"/>
          </w:p>
          <w:p w14:paraId="1BDA9CA7" w14:textId="77777777" w:rsidR="009274EA" w:rsidRDefault="00C53038">
            <w:pPr>
              <w:pStyle w:val="Heading112pt"/>
              <w:numPr>
                <w:ilvl w:val="1"/>
                <w:numId w:val="2"/>
              </w:numPr>
              <w:tabs>
                <w:tab w:val="left" w:pos="10620"/>
              </w:tabs>
              <w:rPr>
                <w:rFonts w:ascii="Cambria" w:hAnsi="Cambria"/>
                <w:b w:val="0"/>
              </w:rPr>
            </w:pPr>
            <w:bookmarkStart w:id="3987" w:name="_Toc137819020"/>
            <w:bookmarkStart w:id="3988" w:name="_Toc137831691"/>
            <w:r>
              <w:rPr>
                <w:rFonts w:ascii="Cambria" w:hAnsi="Cambria"/>
                <w:b w:val="0"/>
              </w:rPr>
              <w:t>Charge Master Code</w:t>
            </w:r>
            <w:bookmarkEnd w:id="3987"/>
            <w:bookmarkEnd w:id="3988"/>
          </w:p>
          <w:p w14:paraId="2CB8628C" w14:textId="77777777" w:rsidR="009274EA" w:rsidRDefault="00C53038">
            <w:pPr>
              <w:pStyle w:val="Heading112pt"/>
              <w:numPr>
                <w:ilvl w:val="1"/>
                <w:numId w:val="2"/>
              </w:numPr>
              <w:tabs>
                <w:tab w:val="left" w:pos="10620"/>
              </w:tabs>
              <w:rPr>
                <w:rFonts w:ascii="Cambria" w:hAnsi="Cambria"/>
                <w:b w:val="0"/>
              </w:rPr>
            </w:pPr>
            <w:bookmarkStart w:id="3989" w:name="_Toc137819021"/>
            <w:bookmarkStart w:id="3990" w:name="_Toc137831692"/>
            <w:r>
              <w:rPr>
                <w:rFonts w:ascii="Cambria" w:hAnsi="Cambria"/>
                <w:b w:val="0"/>
              </w:rPr>
              <w:t>Action</w:t>
            </w:r>
            <w:bookmarkEnd w:id="3989"/>
            <w:bookmarkEnd w:id="3990"/>
          </w:p>
          <w:p w14:paraId="38A97152" w14:textId="77777777" w:rsidR="009274EA" w:rsidRDefault="00C53038">
            <w:pPr>
              <w:pStyle w:val="Heading112pt"/>
              <w:numPr>
                <w:ilvl w:val="2"/>
                <w:numId w:val="2"/>
              </w:numPr>
              <w:tabs>
                <w:tab w:val="left" w:pos="10620"/>
              </w:tabs>
              <w:rPr>
                <w:rFonts w:ascii="Cambria" w:hAnsi="Cambria"/>
                <w:b w:val="0"/>
              </w:rPr>
            </w:pPr>
            <w:bookmarkStart w:id="3991" w:name="_Toc137819022"/>
            <w:bookmarkStart w:id="3992" w:name="_Toc137831693"/>
            <w:r>
              <w:rPr>
                <w:rFonts w:ascii="Cambria" w:hAnsi="Cambria"/>
                <w:b w:val="0"/>
              </w:rPr>
              <w:t>Edit link</w:t>
            </w:r>
            <w:bookmarkEnd w:id="3991"/>
            <w:bookmarkEnd w:id="3992"/>
          </w:p>
          <w:p w14:paraId="576D362C" w14:textId="77777777" w:rsidR="009274EA" w:rsidRDefault="00C53038">
            <w:pPr>
              <w:pStyle w:val="Heading112pt"/>
              <w:numPr>
                <w:ilvl w:val="2"/>
                <w:numId w:val="2"/>
              </w:numPr>
              <w:tabs>
                <w:tab w:val="left" w:pos="10620"/>
              </w:tabs>
              <w:rPr>
                <w:rFonts w:ascii="Cambria" w:hAnsi="Cambria"/>
                <w:b w:val="0"/>
              </w:rPr>
            </w:pPr>
            <w:bookmarkStart w:id="3993" w:name="_Toc137819023"/>
            <w:bookmarkStart w:id="3994" w:name="_Toc137831694"/>
            <w:r>
              <w:rPr>
                <w:rFonts w:ascii="Cambria" w:hAnsi="Cambria"/>
                <w:b w:val="0"/>
              </w:rPr>
              <w:t>View link</w:t>
            </w:r>
            <w:bookmarkEnd w:id="3993"/>
            <w:bookmarkEnd w:id="3994"/>
          </w:p>
          <w:p w14:paraId="13C41898" w14:textId="77777777" w:rsidR="009274EA" w:rsidRDefault="00C53038">
            <w:pPr>
              <w:pStyle w:val="Heading112pt"/>
              <w:tabs>
                <w:tab w:val="left" w:pos="10620"/>
              </w:tabs>
              <w:rPr>
                <w:rFonts w:ascii="Cambria" w:hAnsi="Cambria"/>
              </w:rPr>
            </w:pPr>
            <w:bookmarkStart w:id="3995" w:name="_Toc137819024"/>
            <w:bookmarkStart w:id="3996" w:name="_Toc137831695"/>
            <w:r>
              <w:rPr>
                <w:rFonts w:ascii="Cambria" w:hAnsi="Cambria"/>
                <w:b w:val="0"/>
              </w:rPr>
              <w:t>System should display below fields when authorized user clicks on “Edit Charge Master”.</w:t>
            </w:r>
            <w:bookmarkEnd w:id="3995"/>
            <w:bookmarkEnd w:id="3996"/>
          </w:p>
          <w:p w14:paraId="64F03431" w14:textId="77777777" w:rsidR="009274EA" w:rsidRDefault="00C53038">
            <w:pPr>
              <w:pStyle w:val="Heading112pt"/>
              <w:numPr>
                <w:ilvl w:val="1"/>
                <w:numId w:val="2"/>
              </w:numPr>
              <w:tabs>
                <w:tab w:val="left" w:pos="10620"/>
              </w:tabs>
              <w:rPr>
                <w:rFonts w:ascii="Cambria" w:hAnsi="Cambria"/>
                <w:b w:val="0"/>
              </w:rPr>
            </w:pPr>
            <w:bookmarkStart w:id="3997" w:name="_Toc137819025"/>
            <w:bookmarkStart w:id="3998" w:name="_Toc137831696"/>
            <w:r>
              <w:rPr>
                <w:rFonts w:ascii="Cambria" w:hAnsi="Cambria"/>
                <w:b w:val="0"/>
              </w:rPr>
              <w:t>Charge Name – Auto fetch</w:t>
            </w:r>
            <w:bookmarkEnd w:id="3997"/>
            <w:bookmarkEnd w:id="3998"/>
          </w:p>
          <w:p w14:paraId="6E0F25BF" w14:textId="77777777" w:rsidR="009274EA" w:rsidRDefault="00C53038">
            <w:pPr>
              <w:pStyle w:val="Heading112pt"/>
              <w:numPr>
                <w:ilvl w:val="1"/>
                <w:numId w:val="2"/>
              </w:numPr>
              <w:tabs>
                <w:tab w:val="left" w:pos="10620"/>
              </w:tabs>
              <w:rPr>
                <w:rFonts w:ascii="Cambria" w:hAnsi="Cambria"/>
                <w:b w:val="0"/>
              </w:rPr>
            </w:pPr>
            <w:bookmarkStart w:id="3999" w:name="_Toc137819026"/>
            <w:bookmarkStart w:id="4000" w:name="_Toc137831697"/>
            <w:r>
              <w:rPr>
                <w:rFonts w:ascii="Cambria" w:hAnsi="Cambria"/>
                <w:b w:val="0"/>
              </w:rPr>
              <w:t>Charge Code dropdown</w:t>
            </w:r>
            <w:bookmarkEnd w:id="3999"/>
            <w:bookmarkEnd w:id="4000"/>
          </w:p>
          <w:p w14:paraId="56280A72" w14:textId="77777777" w:rsidR="009274EA" w:rsidRDefault="00C53038">
            <w:pPr>
              <w:pStyle w:val="Heading112pt"/>
              <w:numPr>
                <w:ilvl w:val="1"/>
                <w:numId w:val="2"/>
              </w:numPr>
              <w:tabs>
                <w:tab w:val="left" w:pos="10620"/>
              </w:tabs>
              <w:rPr>
                <w:rFonts w:ascii="Cambria" w:hAnsi="Cambria"/>
                <w:b w:val="0"/>
              </w:rPr>
            </w:pPr>
            <w:bookmarkStart w:id="4001" w:name="_Toc137819027"/>
            <w:bookmarkStart w:id="4002" w:name="_Toc137831698"/>
            <w:r>
              <w:rPr>
                <w:rFonts w:ascii="Cambria" w:hAnsi="Cambria"/>
                <w:b w:val="0"/>
              </w:rPr>
              <w:t>Charges in % or Rs. Dropdown.</w:t>
            </w:r>
            <w:bookmarkEnd w:id="4001"/>
            <w:bookmarkEnd w:id="4002"/>
          </w:p>
          <w:p w14:paraId="59258D35" w14:textId="77777777" w:rsidR="009274EA" w:rsidRDefault="00C53038">
            <w:pPr>
              <w:pStyle w:val="Heading112pt"/>
              <w:numPr>
                <w:ilvl w:val="1"/>
                <w:numId w:val="2"/>
              </w:numPr>
              <w:tabs>
                <w:tab w:val="left" w:pos="10620"/>
              </w:tabs>
              <w:rPr>
                <w:rFonts w:ascii="Cambria" w:hAnsi="Cambria"/>
                <w:b w:val="0"/>
              </w:rPr>
            </w:pPr>
            <w:bookmarkStart w:id="4003" w:name="_Toc137819028"/>
            <w:bookmarkStart w:id="4004" w:name="_Toc137831699"/>
            <w:r>
              <w:rPr>
                <w:rFonts w:ascii="Cambria" w:hAnsi="Cambria"/>
                <w:b w:val="0"/>
              </w:rPr>
              <w:lastRenderedPageBreak/>
              <w:t>Charges value</w:t>
            </w:r>
            <w:bookmarkEnd w:id="4003"/>
            <w:bookmarkEnd w:id="4004"/>
            <w:r>
              <w:rPr>
                <w:rFonts w:ascii="Cambria" w:hAnsi="Cambria"/>
                <w:b w:val="0"/>
              </w:rPr>
              <w:t xml:space="preserve"> </w:t>
            </w:r>
          </w:p>
          <w:p w14:paraId="10A70346" w14:textId="77777777" w:rsidR="009274EA" w:rsidRDefault="00C53038">
            <w:pPr>
              <w:pStyle w:val="Heading112pt"/>
              <w:numPr>
                <w:ilvl w:val="1"/>
                <w:numId w:val="2"/>
              </w:numPr>
              <w:tabs>
                <w:tab w:val="left" w:pos="10620"/>
              </w:tabs>
              <w:rPr>
                <w:rFonts w:ascii="Cambria" w:hAnsi="Cambria"/>
                <w:b w:val="0"/>
              </w:rPr>
            </w:pPr>
            <w:bookmarkStart w:id="4005" w:name="_Toc137819029"/>
            <w:bookmarkStart w:id="4006" w:name="_Toc137831700"/>
            <w:r>
              <w:rPr>
                <w:rFonts w:ascii="Cambria" w:hAnsi="Cambria"/>
                <w:b w:val="0"/>
              </w:rPr>
              <w:t>Effective From Date</w:t>
            </w:r>
            <w:bookmarkEnd w:id="4005"/>
            <w:bookmarkEnd w:id="4006"/>
          </w:p>
          <w:p w14:paraId="72353FCF" w14:textId="77777777" w:rsidR="009274EA" w:rsidRDefault="00C53038">
            <w:pPr>
              <w:pStyle w:val="Heading112pt"/>
              <w:numPr>
                <w:ilvl w:val="1"/>
                <w:numId w:val="2"/>
              </w:numPr>
              <w:tabs>
                <w:tab w:val="left" w:pos="10620"/>
              </w:tabs>
              <w:rPr>
                <w:rFonts w:ascii="Cambria" w:hAnsi="Cambria"/>
                <w:b w:val="0"/>
              </w:rPr>
            </w:pPr>
            <w:bookmarkStart w:id="4007" w:name="_Toc137819030"/>
            <w:bookmarkStart w:id="4008" w:name="_Toc137831701"/>
            <w:r>
              <w:rPr>
                <w:rFonts w:ascii="Cambria" w:hAnsi="Cambria"/>
                <w:b w:val="0"/>
              </w:rPr>
              <w:t>Effective End Date</w:t>
            </w:r>
            <w:bookmarkEnd w:id="4007"/>
            <w:bookmarkEnd w:id="4008"/>
          </w:p>
          <w:p w14:paraId="7FDDEEEB" w14:textId="77777777" w:rsidR="009274EA" w:rsidRDefault="00C53038">
            <w:pPr>
              <w:pStyle w:val="Heading112pt"/>
              <w:numPr>
                <w:ilvl w:val="1"/>
                <w:numId w:val="2"/>
              </w:numPr>
              <w:tabs>
                <w:tab w:val="left" w:pos="10620"/>
              </w:tabs>
              <w:rPr>
                <w:rFonts w:ascii="Cambria" w:hAnsi="Cambria"/>
                <w:b w:val="0"/>
              </w:rPr>
            </w:pPr>
            <w:bookmarkStart w:id="4009" w:name="_Toc137819031"/>
            <w:bookmarkStart w:id="4010" w:name="_Toc137831702"/>
            <w:r>
              <w:rPr>
                <w:rFonts w:ascii="Cambria" w:hAnsi="Cambria"/>
                <w:b w:val="0"/>
              </w:rPr>
              <w:t>Status</w:t>
            </w:r>
            <w:bookmarkEnd w:id="4009"/>
            <w:bookmarkEnd w:id="4010"/>
          </w:p>
          <w:p w14:paraId="00239DFE" w14:textId="77777777" w:rsidR="009274EA" w:rsidRDefault="00C53038">
            <w:pPr>
              <w:pStyle w:val="Heading112pt"/>
              <w:numPr>
                <w:ilvl w:val="2"/>
                <w:numId w:val="2"/>
              </w:numPr>
              <w:tabs>
                <w:tab w:val="left" w:pos="10620"/>
              </w:tabs>
              <w:rPr>
                <w:rFonts w:ascii="Cambria" w:hAnsi="Cambria"/>
                <w:b w:val="0"/>
              </w:rPr>
            </w:pPr>
            <w:bookmarkStart w:id="4011" w:name="_Toc137819032"/>
            <w:bookmarkStart w:id="4012" w:name="_Toc137831703"/>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4011"/>
            <w:bookmarkEnd w:id="4012"/>
          </w:p>
          <w:p w14:paraId="7170CD0C" w14:textId="77777777" w:rsidR="009274EA" w:rsidRDefault="00C53038">
            <w:pPr>
              <w:pStyle w:val="Heading112pt"/>
              <w:numPr>
                <w:ilvl w:val="2"/>
                <w:numId w:val="2"/>
              </w:numPr>
              <w:tabs>
                <w:tab w:val="left" w:pos="10620"/>
              </w:tabs>
              <w:rPr>
                <w:rFonts w:ascii="Cambria" w:hAnsi="Cambria"/>
                <w:b w:val="0"/>
              </w:rPr>
            </w:pPr>
            <w:bookmarkStart w:id="4013" w:name="_Toc137819033"/>
            <w:bookmarkStart w:id="4014" w:name="_Toc137831704"/>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4013"/>
            <w:bookmarkEnd w:id="4014"/>
          </w:p>
          <w:p w14:paraId="0F7732E9" w14:textId="77777777" w:rsidR="009274EA" w:rsidRDefault="00C53038">
            <w:pPr>
              <w:pStyle w:val="Heading112pt"/>
              <w:numPr>
                <w:ilvl w:val="1"/>
                <w:numId w:val="2"/>
              </w:numPr>
              <w:tabs>
                <w:tab w:val="left" w:pos="10620"/>
              </w:tabs>
              <w:rPr>
                <w:rFonts w:ascii="Cambria" w:hAnsi="Cambria"/>
              </w:rPr>
            </w:pPr>
            <w:bookmarkStart w:id="4015" w:name="_Toc137819034"/>
            <w:bookmarkStart w:id="4016" w:name="_Toc137831705"/>
            <w:r>
              <w:rPr>
                <w:rFonts w:ascii="Cambria" w:hAnsi="Cambria"/>
                <w:b w:val="0"/>
              </w:rPr>
              <w:t>Update button.</w:t>
            </w:r>
            <w:bookmarkEnd w:id="4015"/>
            <w:bookmarkEnd w:id="4016"/>
          </w:p>
          <w:p w14:paraId="6AE8C592" w14:textId="77777777" w:rsidR="009274EA" w:rsidRDefault="00C53038">
            <w:pPr>
              <w:pStyle w:val="Heading112pt"/>
              <w:numPr>
                <w:ilvl w:val="1"/>
                <w:numId w:val="2"/>
              </w:numPr>
              <w:tabs>
                <w:tab w:val="left" w:pos="10620"/>
              </w:tabs>
              <w:rPr>
                <w:rFonts w:ascii="Cambria" w:hAnsi="Cambria"/>
              </w:rPr>
            </w:pPr>
            <w:bookmarkStart w:id="4017" w:name="_Toc137819035"/>
            <w:bookmarkStart w:id="4018" w:name="_Toc137831706"/>
            <w:r>
              <w:rPr>
                <w:rFonts w:ascii="Cambria" w:hAnsi="Cambria"/>
                <w:b w:val="0"/>
              </w:rPr>
              <w:t>Clear button.</w:t>
            </w:r>
            <w:bookmarkEnd w:id="4017"/>
            <w:bookmarkEnd w:id="4018"/>
          </w:p>
          <w:p w14:paraId="7EF06354" w14:textId="77777777" w:rsidR="009274EA" w:rsidRDefault="00C53038">
            <w:pPr>
              <w:pStyle w:val="Heading112pt"/>
              <w:numPr>
                <w:ilvl w:val="1"/>
                <w:numId w:val="2"/>
              </w:numPr>
              <w:tabs>
                <w:tab w:val="left" w:pos="10620"/>
              </w:tabs>
              <w:rPr>
                <w:rFonts w:ascii="Cambria" w:hAnsi="Cambria"/>
              </w:rPr>
            </w:pPr>
            <w:bookmarkStart w:id="4019" w:name="_Toc137819036"/>
            <w:bookmarkStart w:id="4020" w:name="_Toc137831707"/>
            <w:r>
              <w:rPr>
                <w:rFonts w:ascii="Cambria" w:hAnsi="Cambria"/>
                <w:b w:val="0"/>
              </w:rPr>
              <w:t>Cancel button.</w:t>
            </w:r>
            <w:bookmarkEnd w:id="4019"/>
            <w:bookmarkEnd w:id="4020"/>
          </w:p>
          <w:p w14:paraId="671F7FEE" w14:textId="77777777" w:rsidR="009274EA" w:rsidRDefault="00C53038">
            <w:pPr>
              <w:pStyle w:val="Heading112pt"/>
              <w:tabs>
                <w:tab w:val="left" w:pos="10620"/>
              </w:tabs>
              <w:rPr>
                <w:rFonts w:ascii="Cambria" w:hAnsi="Cambria"/>
              </w:rPr>
            </w:pPr>
            <w:bookmarkStart w:id="4021" w:name="_Toc137819037"/>
            <w:bookmarkStart w:id="4022" w:name="_Toc137831708"/>
            <w:r>
              <w:rPr>
                <w:rFonts w:ascii="Cambria" w:hAnsi="Cambria"/>
                <w:b w:val="0"/>
              </w:rPr>
              <w:t>System should provide above mentioned fields as a mandatory fields.</w:t>
            </w:r>
            <w:bookmarkEnd w:id="4021"/>
            <w:bookmarkEnd w:id="4022"/>
          </w:p>
          <w:p w14:paraId="3E7BB563" w14:textId="77777777" w:rsidR="009274EA" w:rsidRDefault="00C53038">
            <w:pPr>
              <w:pStyle w:val="Heading112pt"/>
              <w:tabs>
                <w:tab w:val="left" w:pos="10620"/>
              </w:tabs>
              <w:rPr>
                <w:rFonts w:ascii="Cambria" w:hAnsi="Cambria"/>
              </w:rPr>
            </w:pPr>
            <w:bookmarkStart w:id="4023" w:name="_Toc137819038"/>
            <w:bookmarkStart w:id="4024" w:name="_Toc137831709"/>
            <w:r>
              <w:rPr>
                <w:rFonts w:ascii="Cambria" w:hAnsi="Cambria"/>
                <w:b w:val="0"/>
              </w:rPr>
              <w:t>System should display validation message “Please enter details” on click update button with blank fields.</w:t>
            </w:r>
            <w:bookmarkEnd w:id="4023"/>
            <w:bookmarkEnd w:id="4024"/>
          </w:p>
          <w:p w14:paraId="2AEA6E55" w14:textId="77777777" w:rsidR="009274EA" w:rsidRDefault="00C53038">
            <w:pPr>
              <w:pStyle w:val="Heading112pt"/>
              <w:tabs>
                <w:tab w:val="left" w:pos="10620"/>
              </w:tabs>
              <w:rPr>
                <w:rFonts w:ascii="Cambria" w:hAnsi="Cambria"/>
              </w:rPr>
            </w:pPr>
            <w:bookmarkStart w:id="4025" w:name="_Toc137819039"/>
            <w:bookmarkStart w:id="4026" w:name="_Toc137831710"/>
            <w:r>
              <w:rPr>
                <w:rFonts w:ascii="Cambria" w:hAnsi="Cambria"/>
                <w:b w:val="0"/>
              </w:rPr>
              <w:t>System should clear all input on click clear button.</w:t>
            </w:r>
            <w:bookmarkEnd w:id="4025"/>
            <w:bookmarkEnd w:id="4026"/>
          </w:p>
          <w:p w14:paraId="7E9784C6" w14:textId="77777777" w:rsidR="009274EA" w:rsidRDefault="00C53038">
            <w:pPr>
              <w:pStyle w:val="Heading112pt"/>
              <w:tabs>
                <w:tab w:val="left" w:pos="10620"/>
              </w:tabs>
              <w:rPr>
                <w:rFonts w:ascii="Cambria" w:hAnsi="Cambria"/>
              </w:rPr>
            </w:pPr>
            <w:bookmarkStart w:id="4027" w:name="_Toc137819040"/>
            <w:bookmarkStart w:id="4028" w:name="_Toc137831711"/>
            <w:r>
              <w:rPr>
                <w:rFonts w:ascii="Cambria" w:hAnsi="Cambria"/>
                <w:b w:val="0"/>
              </w:rPr>
              <w:t>System should redirect on log in home page on click cancel button.</w:t>
            </w:r>
            <w:bookmarkEnd w:id="4027"/>
            <w:bookmarkEnd w:id="4028"/>
          </w:p>
          <w:p w14:paraId="15CD8E3A" w14:textId="77777777" w:rsidR="009274EA" w:rsidRDefault="00C53038">
            <w:pPr>
              <w:pStyle w:val="Heading112pt"/>
              <w:tabs>
                <w:tab w:val="left" w:pos="10620"/>
              </w:tabs>
              <w:rPr>
                <w:rFonts w:ascii="Cambria" w:hAnsi="Cambria"/>
              </w:rPr>
            </w:pPr>
            <w:bookmarkStart w:id="4029" w:name="_Toc137819041"/>
            <w:bookmarkStart w:id="4030" w:name="_Toc137831712"/>
            <w:r>
              <w:rPr>
                <w:rFonts w:ascii="Cambria" w:hAnsi="Cambria"/>
                <w:b w:val="0"/>
              </w:rPr>
              <w:t xml:space="preserve">System should display confirmation message </w:t>
            </w:r>
            <w:r>
              <w:rPr>
                <w:rFonts w:ascii="Cambria" w:hAnsi="Cambria"/>
              </w:rPr>
              <w:t>“Charge Master/Code Updated successfully</w:t>
            </w:r>
            <w:r>
              <w:rPr>
                <w:rFonts w:ascii="Cambria" w:hAnsi="Cambria"/>
                <w:b w:val="0"/>
              </w:rPr>
              <w:t>” on click of submit button.</w:t>
            </w:r>
            <w:bookmarkEnd w:id="4029"/>
            <w:bookmarkEnd w:id="4030"/>
          </w:p>
          <w:p w14:paraId="09D608F0" w14:textId="77777777" w:rsidR="009274EA" w:rsidRDefault="00C53038">
            <w:pPr>
              <w:pStyle w:val="Heading112pt"/>
              <w:tabs>
                <w:tab w:val="left" w:pos="10620"/>
              </w:tabs>
              <w:rPr>
                <w:rFonts w:ascii="Cambria" w:hAnsi="Cambria"/>
              </w:rPr>
            </w:pPr>
            <w:bookmarkStart w:id="4031" w:name="_Toc137819042"/>
            <w:bookmarkStart w:id="4032" w:name="_Toc137831713"/>
            <w:r>
              <w:rPr>
                <w:rFonts w:ascii="Cambria" w:hAnsi="Cambria"/>
                <w:b w:val="0"/>
              </w:rPr>
              <w:t xml:space="preserve">System should move Charge Master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4031"/>
            <w:bookmarkEnd w:id="4032"/>
          </w:p>
          <w:p w14:paraId="732185B3" w14:textId="77777777" w:rsidR="009274EA" w:rsidRDefault="00C53038">
            <w:pPr>
              <w:pStyle w:val="Heading112pt"/>
              <w:tabs>
                <w:tab w:val="left" w:pos="10620"/>
              </w:tabs>
              <w:rPr>
                <w:rFonts w:ascii="Cambria" w:hAnsi="Cambria"/>
              </w:rPr>
            </w:pPr>
            <w:bookmarkStart w:id="4033" w:name="_Toc137819043"/>
            <w:bookmarkStart w:id="4034" w:name="_Toc137831714"/>
            <w:r>
              <w:rPr>
                <w:rFonts w:ascii="Cambria" w:hAnsi="Cambria"/>
                <w:b w:val="0"/>
              </w:rPr>
              <w:t>In existing and past transaction system should display the inactivated values.</w:t>
            </w:r>
            <w:bookmarkEnd w:id="4033"/>
            <w:bookmarkEnd w:id="4034"/>
          </w:p>
          <w:p w14:paraId="68130BCD" w14:textId="77777777" w:rsidR="009274EA" w:rsidRDefault="00C53038">
            <w:pPr>
              <w:pStyle w:val="Heading112pt"/>
              <w:tabs>
                <w:tab w:val="left" w:pos="10620"/>
              </w:tabs>
              <w:rPr>
                <w:rFonts w:ascii="Cambria" w:hAnsi="Cambria"/>
              </w:rPr>
            </w:pPr>
            <w:bookmarkStart w:id="4035" w:name="_Toc137819044"/>
            <w:bookmarkStart w:id="4036" w:name="_Toc137831715"/>
            <w:r>
              <w:rPr>
                <w:rFonts w:ascii="Cambria" w:hAnsi="Cambria"/>
                <w:b w:val="0"/>
              </w:rPr>
              <w:t xml:space="preserve">System should move Charge Master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4035"/>
            <w:bookmarkEnd w:id="4036"/>
          </w:p>
          <w:p w14:paraId="3DB8A757" w14:textId="77777777" w:rsidR="009274EA" w:rsidRDefault="00C53038">
            <w:pPr>
              <w:pStyle w:val="Heading112pt"/>
              <w:tabs>
                <w:tab w:val="left" w:pos="10620"/>
              </w:tabs>
              <w:rPr>
                <w:rFonts w:ascii="Cambria" w:hAnsi="Cambria"/>
              </w:rPr>
            </w:pPr>
            <w:bookmarkStart w:id="4037" w:name="_Toc137819045"/>
            <w:bookmarkStart w:id="4038" w:name="_Toc137831716"/>
            <w:r>
              <w:rPr>
                <w:rFonts w:ascii="Cambria" w:hAnsi="Cambria"/>
                <w:b w:val="0"/>
              </w:rPr>
              <w:t>In existing and past transaction system should not display the activated values.</w:t>
            </w:r>
            <w:bookmarkEnd w:id="4037"/>
            <w:bookmarkEnd w:id="4038"/>
          </w:p>
          <w:p w14:paraId="6FF895B6" w14:textId="77777777" w:rsidR="009274EA" w:rsidRDefault="00C53038">
            <w:pPr>
              <w:pStyle w:val="Heading112pt"/>
              <w:tabs>
                <w:tab w:val="left" w:pos="10620"/>
              </w:tabs>
              <w:rPr>
                <w:rFonts w:ascii="Cambria" w:hAnsi="Cambria"/>
              </w:rPr>
            </w:pPr>
            <w:bookmarkStart w:id="4039" w:name="_Toc137819046"/>
            <w:bookmarkStart w:id="4040" w:name="_Toc137831717"/>
            <w:r>
              <w:rPr>
                <w:rFonts w:ascii="Cambria" w:hAnsi="Cambria"/>
                <w:b w:val="0"/>
              </w:rPr>
              <w:t>System should provide effect of changes in contract note for new contract note creation not in existing transaction.</w:t>
            </w:r>
            <w:bookmarkEnd w:id="4039"/>
            <w:bookmarkEnd w:id="4040"/>
          </w:p>
          <w:p w14:paraId="2E94508B"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AE2ADDB" w14:textId="77777777" w:rsidR="009274EA" w:rsidRDefault="00C53038">
            <w:pPr>
              <w:pStyle w:val="Heading112pt"/>
              <w:rPr>
                <w:rFonts w:ascii="Cambria" w:hAnsi="Cambria"/>
                <w:b w:val="0"/>
              </w:rPr>
            </w:pPr>
            <w:r>
              <w:rPr>
                <w:rFonts w:ascii="Cambria" w:hAnsi="Cambria"/>
                <w:b w:val="0"/>
              </w:rPr>
              <w:t>System should capture the entry of “Charge  Master” update in audit trail report as “Charge  Master”:&lt; Charge  Master  &gt; Updated”.</w:t>
            </w:r>
          </w:p>
          <w:p w14:paraId="3534575E" w14:textId="77777777" w:rsidR="009274EA" w:rsidRDefault="009274EA">
            <w:pPr>
              <w:pStyle w:val="Heading112pt"/>
              <w:numPr>
                <w:ilvl w:val="0"/>
                <w:numId w:val="0"/>
              </w:numPr>
              <w:tabs>
                <w:tab w:val="left" w:pos="10620"/>
              </w:tabs>
              <w:ind w:left="360"/>
              <w:rPr>
                <w:rFonts w:ascii="Cambria" w:hAnsi="Cambria"/>
              </w:rPr>
            </w:pPr>
          </w:p>
          <w:p w14:paraId="34087C74" w14:textId="77777777" w:rsidR="009274EA" w:rsidRDefault="00C53038">
            <w:pPr>
              <w:pStyle w:val="Heading112pt"/>
              <w:numPr>
                <w:ilvl w:val="0"/>
                <w:numId w:val="0"/>
              </w:numPr>
              <w:tabs>
                <w:tab w:val="left" w:pos="10620"/>
              </w:tabs>
              <w:rPr>
                <w:rFonts w:ascii="Cambria" w:hAnsi="Cambria"/>
              </w:rPr>
            </w:pPr>
            <w:bookmarkStart w:id="4041" w:name="_Toc137819047"/>
            <w:bookmarkStart w:id="4042" w:name="_Toc137831718"/>
            <w:r>
              <w:rPr>
                <w:rFonts w:ascii="Cambria" w:hAnsi="Cambria"/>
                <w:u w:val="single"/>
              </w:rPr>
              <w:t>View Mode</w:t>
            </w:r>
            <w:r>
              <w:rPr>
                <w:rFonts w:ascii="Cambria" w:hAnsi="Cambria"/>
                <w:b w:val="0"/>
              </w:rPr>
              <w:t xml:space="preserve"> :</w:t>
            </w:r>
            <w:bookmarkEnd w:id="4041"/>
            <w:bookmarkEnd w:id="4042"/>
          </w:p>
          <w:p w14:paraId="449B36AC" w14:textId="77777777" w:rsidR="009274EA" w:rsidRDefault="00C53038">
            <w:pPr>
              <w:pStyle w:val="Heading112pt"/>
              <w:tabs>
                <w:tab w:val="left" w:pos="10620"/>
              </w:tabs>
              <w:rPr>
                <w:rFonts w:ascii="Cambria" w:hAnsi="Cambria"/>
              </w:rPr>
            </w:pPr>
            <w:bookmarkStart w:id="4043" w:name="_Toc137819048"/>
            <w:bookmarkStart w:id="4044" w:name="_Toc137831719"/>
            <w:r>
              <w:rPr>
                <w:rFonts w:ascii="Cambria" w:hAnsi="Cambria"/>
                <w:b w:val="0"/>
              </w:rPr>
              <w:t>System should display all details of respective “Charge Master Value” under view mode on click of view link.</w:t>
            </w:r>
            <w:bookmarkEnd w:id="4043"/>
            <w:bookmarkEnd w:id="4044"/>
          </w:p>
          <w:p w14:paraId="118D37BC" w14:textId="77777777" w:rsidR="009274EA" w:rsidRDefault="00C53038">
            <w:pPr>
              <w:pStyle w:val="Heading112pt"/>
              <w:tabs>
                <w:tab w:val="left" w:pos="10620"/>
              </w:tabs>
              <w:rPr>
                <w:rFonts w:ascii="Cambria" w:hAnsi="Cambria"/>
              </w:rPr>
            </w:pPr>
            <w:bookmarkStart w:id="4045" w:name="_Toc137819049"/>
            <w:bookmarkStart w:id="4046" w:name="_Toc137831720"/>
            <w:r>
              <w:rPr>
                <w:rFonts w:ascii="Cambria" w:hAnsi="Cambria"/>
                <w:b w:val="0"/>
              </w:rPr>
              <w:t>System should provide export to PDF and Excel option.</w:t>
            </w:r>
            <w:bookmarkEnd w:id="4045"/>
            <w:bookmarkEnd w:id="4046"/>
          </w:p>
          <w:p w14:paraId="719FD334" w14:textId="77777777" w:rsidR="009274EA" w:rsidRDefault="00C53038">
            <w:pPr>
              <w:pStyle w:val="Heading112pt"/>
              <w:tabs>
                <w:tab w:val="left" w:pos="10620"/>
              </w:tabs>
              <w:rPr>
                <w:rFonts w:ascii="Cambria" w:hAnsi="Cambria"/>
              </w:rPr>
            </w:pPr>
            <w:bookmarkStart w:id="4047" w:name="_Toc137819050"/>
            <w:bookmarkStart w:id="4048" w:name="_Toc137831721"/>
            <w:r>
              <w:rPr>
                <w:rFonts w:ascii="Cambria" w:hAnsi="Cambria"/>
                <w:b w:val="0"/>
              </w:rPr>
              <w:t>System should display below details in exported Excel/PDF file for respective Charge Master Detail.</w:t>
            </w:r>
            <w:bookmarkEnd w:id="4047"/>
            <w:bookmarkEnd w:id="4048"/>
          </w:p>
          <w:p w14:paraId="1B765CAA" w14:textId="77777777" w:rsidR="009274EA" w:rsidRDefault="00C53038">
            <w:pPr>
              <w:pStyle w:val="Heading112pt"/>
              <w:numPr>
                <w:ilvl w:val="1"/>
                <w:numId w:val="2"/>
              </w:numPr>
              <w:tabs>
                <w:tab w:val="left" w:pos="10620"/>
              </w:tabs>
              <w:rPr>
                <w:rFonts w:ascii="Cambria" w:hAnsi="Cambria"/>
                <w:b w:val="0"/>
              </w:rPr>
            </w:pPr>
            <w:bookmarkStart w:id="4049" w:name="_Toc137819051"/>
            <w:bookmarkStart w:id="4050" w:name="_Toc137831722"/>
            <w:r>
              <w:rPr>
                <w:rFonts w:ascii="Cambria" w:hAnsi="Cambria"/>
                <w:b w:val="0"/>
              </w:rPr>
              <w:lastRenderedPageBreak/>
              <w:t>Sr.</w:t>
            </w:r>
            <w:bookmarkEnd w:id="4049"/>
            <w:bookmarkEnd w:id="4050"/>
          </w:p>
          <w:p w14:paraId="26CDB974" w14:textId="77777777" w:rsidR="009274EA" w:rsidRDefault="00C53038">
            <w:pPr>
              <w:pStyle w:val="Heading112pt"/>
              <w:numPr>
                <w:ilvl w:val="1"/>
                <w:numId w:val="2"/>
              </w:numPr>
              <w:tabs>
                <w:tab w:val="left" w:pos="10620"/>
              </w:tabs>
              <w:rPr>
                <w:rFonts w:ascii="Cambria" w:hAnsi="Cambria"/>
                <w:b w:val="0"/>
              </w:rPr>
            </w:pPr>
            <w:bookmarkStart w:id="4051" w:name="_Toc137819052"/>
            <w:bookmarkStart w:id="4052" w:name="_Toc137831723"/>
            <w:r>
              <w:rPr>
                <w:rFonts w:ascii="Cambria" w:hAnsi="Cambria"/>
                <w:b w:val="0"/>
              </w:rPr>
              <w:t>Charge Name</w:t>
            </w:r>
            <w:bookmarkEnd w:id="4051"/>
            <w:bookmarkEnd w:id="4052"/>
          </w:p>
          <w:p w14:paraId="3D506CDC" w14:textId="77777777" w:rsidR="009274EA" w:rsidRDefault="00C53038">
            <w:pPr>
              <w:pStyle w:val="Heading112pt"/>
              <w:numPr>
                <w:ilvl w:val="1"/>
                <w:numId w:val="2"/>
              </w:numPr>
              <w:tabs>
                <w:tab w:val="left" w:pos="10620"/>
              </w:tabs>
              <w:rPr>
                <w:rFonts w:ascii="Cambria" w:hAnsi="Cambria"/>
                <w:b w:val="0"/>
              </w:rPr>
            </w:pPr>
            <w:bookmarkStart w:id="4053" w:name="_Toc137819053"/>
            <w:bookmarkStart w:id="4054" w:name="_Toc137831724"/>
            <w:r>
              <w:rPr>
                <w:rFonts w:ascii="Cambria" w:hAnsi="Cambria"/>
                <w:b w:val="0"/>
              </w:rPr>
              <w:t>Charge Code dropdown</w:t>
            </w:r>
            <w:bookmarkEnd w:id="4053"/>
            <w:bookmarkEnd w:id="4054"/>
          </w:p>
          <w:p w14:paraId="516D05F8" w14:textId="77777777" w:rsidR="009274EA" w:rsidRDefault="00C53038">
            <w:pPr>
              <w:pStyle w:val="Heading112pt"/>
              <w:numPr>
                <w:ilvl w:val="1"/>
                <w:numId w:val="2"/>
              </w:numPr>
              <w:tabs>
                <w:tab w:val="left" w:pos="10620"/>
              </w:tabs>
              <w:rPr>
                <w:rFonts w:ascii="Cambria" w:hAnsi="Cambria"/>
                <w:b w:val="0"/>
              </w:rPr>
            </w:pPr>
            <w:bookmarkStart w:id="4055" w:name="_Toc137819054"/>
            <w:bookmarkStart w:id="4056" w:name="_Toc137831725"/>
            <w:r>
              <w:rPr>
                <w:rFonts w:ascii="Cambria" w:hAnsi="Cambria"/>
                <w:b w:val="0"/>
              </w:rPr>
              <w:t>Charges in % or Rs. Dropdown.</w:t>
            </w:r>
            <w:bookmarkEnd w:id="4055"/>
            <w:bookmarkEnd w:id="4056"/>
          </w:p>
          <w:p w14:paraId="5E8AD0F6" w14:textId="77777777" w:rsidR="009274EA" w:rsidRDefault="00C53038">
            <w:pPr>
              <w:pStyle w:val="Heading112pt"/>
              <w:numPr>
                <w:ilvl w:val="1"/>
                <w:numId w:val="2"/>
              </w:numPr>
              <w:tabs>
                <w:tab w:val="left" w:pos="10620"/>
              </w:tabs>
              <w:rPr>
                <w:rFonts w:ascii="Cambria" w:hAnsi="Cambria"/>
                <w:b w:val="0"/>
              </w:rPr>
            </w:pPr>
            <w:bookmarkStart w:id="4057" w:name="_Toc137819055"/>
            <w:bookmarkStart w:id="4058" w:name="_Toc137831726"/>
            <w:r>
              <w:rPr>
                <w:rFonts w:ascii="Cambria" w:hAnsi="Cambria"/>
                <w:b w:val="0"/>
              </w:rPr>
              <w:t>Charges value</w:t>
            </w:r>
            <w:bookmarkEnd w:id="4057"/>
            <w:bookmarkEnd w:id="4058"/>
            <w:r>
              <w:rPr>
                <w:rFonts w:ascii="Cambria" w:hAnsi="Cambria"/>
                <w:b w:val="0"/>
              </w:rPr>
              <w:t xml:space="preserve"> </w:t>
            </w:r>
          </w:p>
          <w:p w14:paraId="0E7F4D5B" w14:textId="77777777" w:rsidR="009274EA" w:rsidRDefault="00C53038">
            <w:pPr>
              <w:pStyle w:val="Heading112pt"/>
              <w:numPr>
                <w:ilvl w:val="1"/>
                <w:numId w:val="2"/>
              </w:numPr>
              <w:tabs>
                <w:tab w:val="left" w:pos="10620"/>
              </w:tabs>
              <w:rPr>
                <w:rFonts w:ascii="Cambria" w:hAnsi="Cambria"/>
                <w:b w:val="0"/>
              </w:rPr>
            </w:pPr>
            <w:bookmarkStart w:id="4059" w:name="_Toc137819056"/>
            <w:bookmarkStart w:id="4060" w:name="_Toc137831727"/>
            <w:r>
              <w:rPr>
                <w:rFonts w:ascii="Cambria" w:hAnsi="Cambria"/>
                <w:b w:val="0"/>
              </w:rPr>
              <w:t>Effective From Date</w:t>
            </w:r>
            <w:bookmarkEnd w:id="4059"/>
            <w:bookmarkEnd w:id="4060"/>
          </w:p>
          <w:p w14:paraId="44C74352" w14:textId="77777777" w:rsidR="009274EA" w:rsidRDefault="00C53038">
            <w:pPr>
              <w:pStyle w:val="Heading112pt"/>
              <w:numPr>
                <w:ilvl w:val="1"/>
                <w:numId w:val="2"/>
              </w:numPr>
              <w:tabs>
                <w:tab w:val="left" w:pos="10620"/>
              </w:tabs>
              <w:rPr>
                <w:rFonts w:ascii="Cambria" w:hAnsi="Cambria"/>
                <w:b w:val="0"/>
              </w:rPr>
            </w:pPr>
            <w:bookmarkStart w:id="4061" w:name="_Toc137819057"/>
            <w:bookmarkStart w:id="4062" w:name="_Toc137831728"/>
            <w:r>
              <w:rPr>
                <w:rFonts w:ascii="Cambria" w:hAnsi="Cambria"/>
                <w:b w:val="0"/>
              </w:rPr>
              <w:t>Effective End Date</w:t>
            </w:r>
            <w:bookmarkEnd w:id="4061"/>
            <w:bookmarkEnd w:id="4062"/>
          </w:p>
          <w:p w14:paraId="2B6E8186" w14:textId="77777777" w:rsidR="009274EA" w:rsidRDefault="00C53038">
            <w:pPr>
              <w:pStyle w:val="Heading112pt"/>
              <w:numPr>
                <w:ilvl w:val="1"/>
                <w:numId w:val="2"/>
              </w:numPr>
              <w:tabs>
                <w:tab w:val="left" w:pos="10620"/>
              </w:tabs>
              <w:rPr>
                <w:rFonts w:ascii="Cambria" w:hAnsi="Cambria"/>
                <w:b w:val="0"/>
              </w:rPr>
            </w:pPr>
            <w:bookmarkStart w:id="4063" w:name="_Toc137819058"/>
            <w:bookmarkStart w:id="4064" w:name="_Toc137831729"/>
            <w:r>
              <w:rPr>
                <w:rFonts w:ascii="Cambria" w:hAnsi="Cambria"/>
                <w:b w:val="0"/>
              </w:rPr>
              <w:t>Status</w:t>
            </w:r>
            <w:bookmarkEnd w:id="4063"/>
            <w:bookmarkEnd w:id="4064"/>
          </w:p>
          <w:p w14:paraId="496BB843" w14:textId="77777777" w:rsidR="009274EA" w:rsidRDefault="00C53038">
            <w:pPr>
              <w:pStyle w:val="Heading112pt"/>
              <w:numPr>
                <w:ilvl w:val="2"/>
                <w:numId w:val="2"/>
              </w:numPr>
              <w:tabs>
                <w:tab w:val="left" w:pos="10620"/>
              </w:tabs>
              <w:rPr>
                <w:rFonts w:ascii="Cambria" w:hAnsi="Cambria"/>
              </w:rPr>
            </w:pPr>
            <w:bookmarkStart w:id="4065" w:name="_Toc137819059"/>
            <w:bookmarkStart w:id="4066" w:name="_Toc137831730"/>
            <w:r>
              <w:rPr>
                <w:rFonts w:ascii="Cambria" w:hAnsi="Cambria"/>
                <w:b w:val="0"/>
              </w:rPr>
              <w:t>Active</w:t>
            </w:r>
            <w:bookmarkEnd w:id="4065"/>
            <w:bookmarkEnd w:id="4066"/>
          </w:p>
          <w:p w14:paraId="4488C03A" w14:textId="77777777" w:rsidR="009274EA" w:rsidRDefault="00C53038">
            <w:pPr>
              <w:pStyle w:val="Heading112pt"/>
              <w:numPr>
                <w:ilvl w:val="2"/>
                <w:numId w:val="2"/>
              </w:numPr>
              <w:tabs>
                <w:tab w:val="left" w:pos="10620"/>
              </w:tabs>
              <w:rPr>
                <w:rFonts w:ascii="Cambria" w:hAnsi="Cambria"/>
              </w:rPr>
            </w:pPr>
            <w:bookmarkStart w:id="4067" w:name="_Toc137819060"/>
            <w:bookmarkStart w:id="4068" w:name="_Toc137831731"/>
            <w:r>
              <w:rPr>
                <w:rFonts w:ascii="Cambria" w:hAnsi="Cambria"/>
                <w:b w:val="0"/>
              </w:rPr>
              <w:t>Inactive</w:t>
            </w:r>
            <w:bookmarkEnd w:id="4067"/>
            <w:bookmarkEnd w:id="4068"/>
          </w:p>
          <w:p w14:paraId="4D433B66" w14:textId="77777777" w:rsidR="009274EA" w:rsidRDefault="00C53038">
            <w:pPr>
              <w:pStyle w:val="Heading112pt"/>
              <w:tabs>
                <w:tab w:val="left" w:pos="10620"/>
              </w:tabs>
              <w:rPr>
                <w:rFonts w:ascii="Cambria" w:hAnsi="Cambria"/>
              </w:rPr>
            </w:pPr>
            <w:bookmarkStart w:id="4069" w:name="_Toc137819061"/>
            <w:bookmarkStart w:id="4070" w:name="_Toc137831732"/>
            <w:r>
              <w:rPr>
                <w:rFonts w:ascii="Cambria" w:hAnsi="Cambria"/>
                <w:b w:val="0"/>
              </w:rPr>
              <w:t>System should not allow to change the detail in view mode.</w:t>
            </w:r>
            <w:bookmarkEnd w:id="4069"/>
            <w:bookmarkEnd w:id="4070"/>
          </w:p>
          <w:p w14:paraId="274A9917" w14:textId="77777777" w:rsidR="009274EA" w:rsidRDefault="00C53038">
            <w:pPr>
              <w:pStyle w:val="Heading112pt"/>
              <w:tabs>
                <w:tab w:val="left" w:pos="10620"/>
              </w:tabs>
              <w:rPr>
                <w:rFonts w:ascii="Cambria" w:hAnsi="Cambria"/>
              </w:rPr>
            </w:pPr>
            <w:bookmarkStart w:id="4071" w:name="_Toc137819062"/>
            <w:bookmarkStart w:id="4072" w:name="_Toc137831733"/>
            <w:r>
              <w:rPr>
                <w:rFonts w:ascii="Cambria" w:hAnsi="Cambria"/>
                <w:b w:val="0"/>
              </w:rPr>
              <w:t xml:space="preserve">System should provide above mentioned detail individually for </w:t>
            </w:r>
            <w:r>
              <w:rPr>
                <w:rFonts w:ascii="Cambria" w:hAnsi="Cambria"/>
              </w:rPr>
              <w:t>&lt;Buyer/Seller/Warehouse&gt;</w:t>
            </w:r>
            <w:bookmarkEnd w:id="4071"/>
            <w:bookmarkEnd w:id="4072"/>
            <w:r>
              <w:rPr>
                <w:rFonts w:ascii="Cambria" w:hAnsi="Cambria"/>
                <w:b w:val="0"/>
              </w:rPr>
              <w:t xml:space="preserve"> </w:t>
            </w:r>
          </w:p>
          <w:p w14:paraId="73DFC372" w14:textId="77777777" w:rsidR="009274EA" w:rsidRDefault="00C53038">
            <w:pPr>
              <w:pStyle w:val="Heading112pt"/>
              <w:numPr>
                <w:ilvl w:val="0"/>
                <w:numId w:val="0"/>
              </w:numPr>
              <w:tabs>
                <w:tab w:val="left" w:pos="10620"/>
              </w:tabs>
              <w:ind w:left="360" w:hanging="360"/>
              <w:rPr>
                <w:rFonts w:ascii="Cambria" w:hAnsi="Cambria"/>
                <w:b w:val="0"/>
              </w:rPr>
            </w:pPr>
            <w:bookmarkStart w:id="4073" w:name="_Toc137819063"/>
            <w:bookmarkStart w:id="4074" w:name="_Toc137831734"/>
            <w:r>
              <w:rPr>
                <w:rFonts w:ascii="Cambria" w:hAnsi="Cambria"/>
                <w:u w:val="single"/>
              </w:rPr>
              <w:t>Uploaded Document section</w:t>
            </w:r>
            <w:r>
              <w:rPr>
                <w:rFonts w:ascii="Cambria" w:hAnsi="Cambria"/>
                <w:b w:val="0"/>
              </w:rPr>
              <w:t xml:space="preserve"> :</w:t>
            </w:r>
            <w:bookmarkEnd w:id="4073"/>
            <w:bookmarkEnd w:id="4074"/>
          </w:p>
          <w:p w14:paraId="6A59E02D" w14:textId="77777777" w:rsidR="009274EA" w:rsidRDefault="00C53038">
            <w:pPr>
              <w:pStyle w:val="Heading112pt"/>
              <w:tabs>
                <w:tab w:val="left" w:pos="10620"/>
              </w:tabs>
              <w:rPr>
                <w:rFonts w:ascii="Cambria" w:hAnsi="Cambria"/>
              </w:rPr>
            </w:pPr>
            <w:bookmarkStart w:id="4075" w:name="_Toc137819064"/>
            <w:bookmarkStart w:id="4076" w:name="_Toc137831735"/>
            <w:r>
              <w:rPr>
                <w:rFonts w:ascii="Cambria" w:hAnsi="Cambria"/>
                <w:b w:val="0"/>
              </w:rPr>
              <w:t>System should display the list of PDF documents uploaded while doing any activity in master.</w:t>
            </w:r>
            <w:bookmarkEnd w:id="4075"/>
            <w:bookmarkEnd w:id="4076"/>
          </w:p>
          <w:p w14:paraId="14FA109E" w14:textId="77777777" w:rsidR="009274EA" w:rsidRDefault="00C53038">
            <w:pPr>
              <w:pStyle w:val="Heading112pt"/>
              <w:tabs>
                <w:tab w:val="left" w:pos="10620"/>
              </w:tabs>
              <w:rPr>
                <w:rFonts w:ascii="Cambria" w:hAnsi="Cambria"/>
              </w:rPr>
            </w:pPr>
            <w:bookmarkStart w:id="4077" w:name="_Toc137819065"/>
            <w:bookmarkStart w:id="4078" w:name="_Toc137831736"/>
            <w:r>
              <w:rPr>
                <w:rFonts w:ascii="Cambria" w:hAnsi="Cambria"/>
                <w:b w:val="0"/>
              </w:rPr>
              <w:t>System should below detail in uploaded document section.</w:t>
            </w:r>
            <w:bookmarkEnd w:id="4077"/>
            <w:bookmarkEnd w:id="4078"/>
          </w:p>
          <w:p w14:paraId="585C30F3" w14:textId="77777777" w:rsidR="009274EA" w:rsidRDefault="00C53038">
            <w:pPr>
              <w:pStyle w:val="Heading112pt"/>
              <w:numPr>
                <w:ilvl w:val="1"/>
                <w:numId w:val="2"/>
              </w:numPr>
              <w:tabs>
                <w:tab w:val="left" w:pos="10620"/>
              </w:tabs>
              <w:rPr>
                <w:rFonts w:ascii="Cambria" w:hAnsi="Cambria"/>
              </w:rPr>
            </w:pPr>
            <w:bookmarkStart w:id="4079" w:name="_Toc137819066"/>
            <w:bookmarkStart w:id="4080" w:name="_Toc137831737"/>
            <w:r>
              <w:rPr>
                <w:rFonts w:ascii="Cambria" w:hAnsi="Cambria"/>
                <w:b w:val="0"/>
              </w:rPr>
              <w:t>Sr.</w:t>
            </w:r>
            <w:bookmarkEnd w:id="4079"/>
            <w:bookmarkEnd w:id="4080"/>
          </w:p>
          <w:p w14:paraId="63CEB2EA" w14:textId="77777777" w:rsidR="009274EA" w:rsidRDefault="00C53038">
            <w:pPr>
              <w:pStyle w:val="Heading112pt"/>
              <w:numPr>
                <w:ilvl w:val="1"/>
                <w:numId w:val="2"/>
              </w:numPr>
              <w:tabs>
                <w:tab w:val="left" w:pos="10620"/>
              </w:tabs>
              <w:rPr>
                <w:rFonts w:ascii="Cambria" w:hAnsi="Cambria"/>
              </w:rPr>
            </w:pPr>
            <w:r>
              <w:rPr>
                <w:rFonts w:ascii="Cambria" w:hAnsi="Cambria"/>
                <w:b w:val="0"/>
              </w:rPr>
              <w:t>Charge Name</w:t>
            </w:r>
          </w:p>
          <w:p w14:paraId="0BB2B6A5" w14:textId="77777777" w:rsidR="009274EA" w:rsidRDefault="00C53038">
            <w:pPr>
              <w:pStyle w:val="Heading112pt"/>
              <w:numPr>
                <w:ilvl w:val="1"/>
                <w:numId w:val="2"/>
              </w:numPr>
              <w:tabs>
                <w:tab w:val="left" w:pos="10620"/>
              </w:tabs>
              <w:rPr>
                <w:rFonts w:ascii="Cambria" w:hAnsi="Cambria"/>
              </w:rPr>
            </w:pPr>
            <w:bookmarkStart w:id="4081" w:name="_Toc137819067"/>
            <w:bookmarkStart w:id="4082" w:name="_Toc137831738"/>
            <w:r>
              <w:rPr>
                <w:rFonts w:ascii="Cambria" w:hAnsi="Cambria"/>
                <w:b w:val="0"/>
              </w:rPr>
              <w:t>Document Brief/Remarks</w:t>
            </w:r>
            <w:bookmarkEnd w:id="4081"/>
            <w:bookmarkEnd w:id="4082"/>
          </w:p>
          <w:p w14:paraId="6215802D" w14:textId="77777777" w:rsidR="009274EA" w:rsidRDefault="00C53038">
            <w:pPr>
              <w:pStyle w:val="Heading112pt"/>
              <w:numPr>
                <w:ilvl w:val="1"/>
                <w:numId w:val="2"/>
              </w:numPr>
              <w:tabs>
                <w:tab w:val="left" w:pos="10620"/>
              </w:tabs>
              <w:rPr>
                <w:rFonts w:ascii="Cambria" w:hAnsi="Cambria"/>
              </w:rPr>
            </w:pPr>
            <w:bookmarkStart w:id="4083" w:name="_Toc137819068"/>
            <w:bookmarkStart w:id="4084" w:name="_Toc137831739"/>
            <w:r>
              <w:rPr>
                <w:rFonts w:ascii="Cambria" w:hAnsi="Cambria"/>
                <w:b w:val="0"/>
              </w:rPr>
              <w:t>Document upload date and time</w:t>
            </w:r>
            <w:bookmarkEnd w:id="4083"/>
            <w:bookmarkEnd w:id="4084"/>
          </w:p>
          <w:p w14:paraId="6DE32CF0" w14:textId="77777777" w:rsidR="009274EA" w:rsidRDefault="00C53038">
            <w:pPr>
              <w:pStyle w:val="Heading112pt"/>
              <w:numPr>
                <w:ilvl w:val="1"/>
                <w:numId w:val="2"/>
              </w:numPr>
              <w:tabs>
                <w:tab w:val="left" w:pos="10620"/>
              </w:tabs>
              <w:rPr>
                <w:rFonts w:ascii="Cambria" w:hAnsi="Cambria"/>
              </w:rPr>
            </w:pPr>
            <w:bookmarkStart w:id="4085" w:name="_Toc137819069"/>
            <w:bookmarkStart w:id="4086" w:name="_Toc137831740"/>
            <w:r>
              <w:rPr>
                <w:rFonts w:ascii="Cambria" w:hAnsi="Cambria"/>
                <w:b w:val="0"/>
              </w:rPr>
              <w:t>Action</w:t>
            </w:r>
            <w:bookmarkEnd w:id="4085"/>
            <w:bookmarkEnd w:id="4086"/>
            <w:r>
              <w:rPr>
                <w:rFonts w:ascii="Cambria" w:hAnsi="Cambria"/>
                <w:b w:val="0"/>
              </w:rPr>
              <w:t xml:space="preserve"> </w:t>
            </w:r>
          </w:p>
          <w:p w14:paraId="3F3FF749" w14:textId="77777777" w:rsidR="009274EA" w:rsidRDefault="00C53038">
            <w:pPr>
              <w:pStyle w:val="Heading112pt"/>
              <w:numPr>
                <w:ilvl w:val="2"/>
                <w:numId w:val="2"/>
              </w:numPr>
              <w:tabs>
                <w:tab w:val="left" w:pos="10620"/>
              </w:tabs>
              <w:rPr>
                <w:rFonts w:ascii="Cambria" w:hAnsi="Cambria"/>
              </w:rPr>
            </w:pPr>
            <w:bookmarkStart w:id="4087" w:name="_Toc137819070"/>
            <w:bookmarkStart w:id="4088" w:name="_Toc137831741"/>
            <w:r>
              <w:rPr>
                <w:rFonts w:ascii="Cambria" w:hAnsi="Cambria"/>
                <w:b w:val="0"/>
              </w:rPr>
              <w:t>Download document link.</w:t>
            </w:r>
            <w:bookmarkEnd w:id="4087"/>
            <w:bookmarkEnd w:id="4088"/>
          </w:p>
          <w:p w14:paraId="13FE8E5A" w14:textId="77777777" w:rsidR="009274EA" w:rsidRDefault="00C53038">
            <w:pPr>
              <w:pStyle w:val="Heading112pt"/>
              <w:numPr>
                <w:ilvl w:val="2"/>
                <w:numId w:val="2"/>
              </w:numPr>
              <w:tabs>
                <w:tab w:val="left" w:pos="10620"/>
              </w:tabs>
              <w:rPr>
                <w:rFonts w:ascii="Cambria" w:hAnsi="Cambria"/>
              </w:rPr>
            </w:pPr>
            <w:bookmarkStart w:id="4089" w:name="_Toc137819071"/>
            <w:bookmarkStart w:id="4090" w:name="_Toc137831742"/>
            <w:r>
              <w:rPr>
                <w:rFonts w:ascii="Cambria" w:hAnsi="Cambria"/>
                <w:b w:val="0"/>
              </w:rPr>
              <w:t>Preview document link.</w:t>
            </w:r>
            <w:bookmarkEnd w:id="4089"/>
            <w:bookmarkEnd w:id="4090"/>
          </w:p>
          <w:p w14:paraId="27A7DC94" w14:textId="77777777" w:rsidR="009274EA" w:rsidRDefault="00C53038">
            <w:pPr>
              <w:pStyle w:val="Heading112pt"/>
              <w:tabs>
                <w:tab w:val="left" w:pos="10620"/>
              </w:tabs>
              <w:rPr>
                <w:rFonts w:ascii="Cambria" w:hAnsi="Cambria"/>
              </w:rPr>
            </w:pPr>
            <w:bookmarkStart w:id="4091" w:name="_Toc137819072"/>
            <w:bookmarkStart w:id="4092" w:name="_Toc137831743"/>
            <w:r>
              <w:rPr>
                <w:rFonts w:ascii="Cambria" w:hAnsi="Cambria"/>
                <w:b w:val="0"/>
              </w:rPr>
              <w:t>System should download the document on click “Download document” link.</w:t>
            </w:r>
            <w:bookmarkEnd w:id="4091"/>
            <w:bookmarkEnd w:id="4092"/>
          </w:p>
          <w:p w14:paraId="6DC5D0FC" w14:textId="77777777" w:rsidR="009274EA" w:rsidRDefault="00C53038">
            <w:pPr>
              <w:pStyle w:val="Heading112pt"/>
              <w:tabs>
                <w:tab w:val="left" w:pos="10620"/>
              </w:tabs>
              <w:rPr>
                <w:rFonts w:ascii="Cambria" w:hAnsi="Cambria"/>
                <w:b w:val="0"/>
              </w:rPr>
            </w:pPr>
            <w:bookmarkStart w:id="4093" w:name="_Toc137819073"/>
            <w:bookmarkStart w:id="4094" w:name="_Toc137831744"/>
            <w:r>
              <w:rPr>
                <w:rFonts w:ascii="Cambria" w:hAnsi="Cambria"/>
                <w:b w:val="0"/>
              </w:rPr>
              <w:t>System should display the document without download on screen with PDF viewer on click “Preview Document” link.</w:t>
            </w:r>
            <w:bookmarkEnd w:id="4093"/>
            <w:bookmarkEnd w:id="4094"/>
          </w:p>
          <w:p w14:paraId="58EF4EBA" w14:textId="77777777" w:rsidR="009274EA" w:rsidRDefault="00C53038">
            <w:pPr>
              <w:pStyle w:val="Heading112pt"/>
              <w:numPr>
                <w:ilvl w:val="0"/>
                <w:numId w:val="0"/>
              </w:numPr>
              <w:tabs>
                <w:tab w:val="left" w:pos="10620"/>
              </w:tabs>
              <w:ind w:left="360" w:hanging="360"/>
              <w:rPr>
                <w:rFonts w:ascii="Cambria" w:hAnsi="Cambria"/>
                <w:b w:val="0"/>
              </w:rPr>
            </w:pPr>
            <w:bookmarkStart w:id="4095" w:name="_Toc137819074"/>
            <w:bookmarkStart w:id="4096" w:name="_Toc137831745"/>
            <w:r>
              <w:rPr>
                <w:rFonts w:ascii="Cambria" w:hAnsi="Cambria"/>
                <w:u w:val="single"/>
              </w:rPr>
              <w:t>View  History for &lt;Master Name&gt; Update</w:t>
            </w:r>
            <w:r>
              <w:rPr>
                <w:rFonts w:ascii="Cambria" w:hAnsi="Cambria"/>
                <w:b w:val="0"/>
              </w:rPr>
              <w:t>:</w:t>
            </w:r>
            <w:bookmarkEnd w:id="4095"/>
            <w:bookmarkEnd w:id="4096"/>
          </w:p>
          <w:p w14:paraId="6FAC2716" w14:textId="77777777" w:rsidR="009274EA" w:rsidRDefault="00C53038">
            <w:pPr>
              <w:pStyle w:val="Heading112pt"/>
              <w:tabs>
                <w:tab w:val="left" w:pos="10620"/>
              </w:tabs>
              <w:rPr>
                <w:rFonts w:ascii="Cambria" w:hAnsi="Cambria"/>
                <w:b w:val="0"/>
              </w:rPr>
            </w:pPr>
            <w:bookmarkStart w:id="4097" w:name="_Toc137819075"/>
            <w:bookmarkStart w:id="4098" w:name="_Toc137831746"/>
            <w:r>
              <w:rPr>
                <w:rFonts w:ascii="Cambria" w:hAnsi="Cambria"/>
                <w:b w:val="0"/>
              </w:rPr>
              <w:t>System should maintain and display history of every update for respective master value.</w:t>
            </w:r>
            <w:bookmarkEnd w:id="4097"/>
            <w:bookmarkEnd w:id="4098"/>
          </w:p>
          <w:p w14:paraId="3A6457F3" w14:textId="77777777" w:rsidR="009274EA" w:rsidRDefault="00C53038">
            <w:pPr>
              <w:pStyle w:val="Heading112pt"/>
              <w:tabs>
                <w:tab w:val="left" w:pos="10620"/>
              </w:tabs>
              <w:rPr>
                <w:rFonts w:ascii="Cambria" w:hAnsi="Cambria"/>
                <w:b w:val="0"/>
              </w:rPr>
            </w:pPr>
            <w:bookmarkStart w:id="4099" w:name="_Toc137819076"/>
            <w:bookmarkStart w:id="4100" w:name="_Toc137831747"/>
            <w:r>
              <w:rPr>
                <w:rFonts w:ascii="Cambria" w:hAnsi="Cambria"/>
                <w:b w:val="0"/>
              </w:rPr>
              <w:t>System should display below detail View History Section.</w:t>
            </w:r>
            <w:bookmarkEnd w:id="4099"/>
            <w:bookmarkEnd w:id="4100"/>
          </w:p>
          <w:p w14:paraId="368EE0EA" w14:textId="77777777" w:rsidR="009274EA" w:rsidRDefault="00C53038">
            <w:pPr>
              <w:pStyle w:val="Heading112pt"/>
              <w:numPr>
                <w:ilvl w:val="1"/>
                <w:numId w:val="2"/>
              </w:numPr>
              <w:tabs>
                <w:tab w:val="left" w:pos="10620"/>
              </w:tabs>
              <w:rPr>
                <w:rFonts w:ascii="Cambria" w:hAnsi="Cambria"/>
                <w:b w:val="0"/>
              </w:rPr>
            </w:pPr>
            <w:bookmarkStart w:id="4101" w:name="_Toc137819077"/>
            <w:bookmarkStart w:id="4102" w:name="_Toc137831748"/>
            <w:r>
              <w:rPr>
                <w:rFonts w:ascii="Cambria" w:hAnsi="Cambria"/>
                <w:b w:val="0"/>
              </w:rPr>
              <w:t>Sr.</w:t>
            </w:r>
            <w:bookmarkEnd w:id="4101"/>
            <w:bookmarkEnd w:id="4102"/>
          </w:p>
          <w:p w14:paraId="22575078" w14:textId="77777777" w:rsidR="009274EA" w:rsidRDefault="00C53038">
            <w:pPr>
              <w:pStyle w:val="Heading112pt"/>
              <w:numPr>
                <w:ilvl w:val="1"/>
                <w:numId w:val="2"/>
              </w:numPr>
              <w:tabs>
                <w:tab w:val="left" w:pos="10620"/>
              </w:tabs>
              <w:rPr>
                <w:rFonts w:ascii="Cambria" w:hAnsi="Cambria"/>
                <w:b w:val="0"/>
              </w:rPr>
            </w:pPr>
            <w:bookmarkStart w:id="4103" w:name="_Toc137819078"/>
            <w:bookmarkStart w:id="4104" w:name="_Toc137831749"/>
            <w:r>
              <w:rPr>
                <w:rFonts w:ascii="Cambria" w:hAnsi="Cambria"/>
                <w:b w:val="0"/>
              </w:rPr>
              <w:t>Old Value</w:t>
            </w:r>
            <w:bookmarkEnd w:id="4103"/>
            <w:bookmarkEnd w:id="4104"/>
          </w:p>
          <w:p w14:paraId="0AB6CECF" w14:textId="77777777" w:rsidR="009274EA" w:rsidRDefault="00C53038">
            <w:pPr>
              <w:pStyle w:val="Heading112pt"/>
              <w:numPr>
                <w:ilvl w:val="1"/>
                <w:numId w:val="2"/>
              </w:numPr>
              <w:tabs>
                <w:tab w:val="left" w:pos="10620"/>
              </w:tabs>
              <w:rPr>
                <w:rFonts w:ascii="Cambria" w:hAnsi="Cambria"/>
                <w:b w:val="0"/>
              </w:rPr>
            </w:pPr>
            <w:bookmarkStart w:id="4105" w:name="_Toc137819079"/>
            <w:bookmarkStart w:id="4106" w:name="_Toc137831750"/>
            <w:r>
              <w:rPr>
                <w:rFonts w:ascii="Cambria" w:hAnsi="Cambria"/>
                <w:b w:val="0"/>
              </w:rPr>
              <w:t>New Value</w:t>
            </w:r>
            <w:bookmarkEnd w:id="4105"/>
            <w:bookmarkEnd w:id="4106"/>
          </w:p>
          <w:p w14:paraId="22288C0E" w14:textId="77777777" w:rsidR="009274EA" w:rsidRDefault="00C53038">
            <w:pPr>
              <w:pStyle w:val="Heading112pt"/>
              <w:numPr>
                <w:ilvl w:val="1"/>
                <w:numId w:val="2"/>
              </w:numPr>
              <w:tabs>
                <w:tab w:val="left" w:pos="10620"/>
              </w:tabs>
              <w:rPr>
                <w:rFonts w:ascii="Cambria" w:hAnsi="Cambria"/>
                <w:b w:val="0"/>
              </w:rPr>
            </w:pPr>
            <w:bookmarkStart w:id="4107" w:name="_Toc137819080"/>
            <w:bookmarkStart w:id="4108" w:name="_Toc137831751"/>
            <w:r>
              <w:rPr>
                <w:rFonts w:ascii="Cambria" w:hAnsi="Cambria"/>
                <w:b w:val="0"/>
              </w:rPr>
              <w:t>Updated on Date and Time</w:t>
            </w:r>
            <w:bookmarkEnd w:id="4107"/>
            <w:bookmarkEnd w:id="4108"/>
          </w:p>
          <w:p w14:paraId="0891B90D" w14:textId="77777777" w:rsidR="009274EA" w:rsidRDefault="00C53038">
            <w:pPr>
              <w:pStyle w:val="Heading112pt"/>
              <w:numPr>
                <w:ilvl w:val="1"/>
                <w:numId w:val="2"/>
              </w:numPr>
              <w:tabs>
                <w:tab w:val="left" w:pos="10620"/>
              </w:tabs>
              <w:rPr>
                <w:rFonts w:ascii="Cambria" w:hAnsi="Cambria"/>
                <w:b w:val="0"/>
              </w:rPr>
            </w:pPr>
            <w:bookmarkStart w:id="4109" w:name="_Toc137819081"/>
            <w:bookmarkStart w:id="4110" w:name="_Toc137831752"/>
            <w:r>
              <w:rPr>
                <w:rFonts w:ascii="Cambria" w:hAnsi="Cambria"/>
                <w:b w:val="0"/>
              </w:rPr>
              <w:t>Updated by</w:t>
            </w:r>
            <w:bookmarkEnd w:id="4109"/>
            <w:bookmarkEnd w:id="4110"/>
          </w:p>
        </w:tc>
      </w:tr>
      <w:tr w:rsidR="009274EA" w14:paraId="4649F17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19735E1"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50FAF305" w14:textId="77777777" w:rsidR="009274EA" w:rsidRDefault="00C53038">
            <w:pPr>
              <w:numPr>
                <w:ilvl w:val="0"/>
                <w:numId w:val="1"/>
              </w:numPr>
              <w:tabs>
                <w:tab w:val="left" w:pos="10620"/>
              </w:tabs>
              <w:spacing w:after="0" w:line="360" w:lineRule="auto"/>
            </w:pPr>
            <w:r>
              <w:t>TAO User/Tea Board Admin User/Authorized User</w:t>
            </w:r>
          </w:p>
        </w:tc>
      </w:tr>
    </w:tbl>
    <w:p w14:paraId="1DC041BD" w14:textId="77777777" w:rsidR="009274EA" w:rsidRDefault="009274EA">
      <w:pPr>
        <w:tabs>
          <w:tab w:val="left" w:pos="10620"/>
        </w:tabs>
      </w:pPr>
    </w:p>
    <w:p w14:paraId="73A6A049"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19DDC91F" w14:textId="77777777">
        <w:trPr>
          <w:trHeight w:val="940"/>
        </w:trPr>
        <w:tc>
          <w:tcPr>
            <w:tcW w:w="1150" w:type="dxa"/>
            <w:shd w:val="clear" w:color="auto" w:fill="C4BC96"/>
          </w:tcPr>
          <w:p w14:paraId="5A600C4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31C4C28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6466DB9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59029B4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540AC1F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BBFE0C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4B1FB13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7AD3037" w14:textId="77777777">
        <w:trPr>
          <w:trHeight w:val="1735"/>
        </w:trPr>
        <w:tc>
          <w:tcPr>
            <w:tcW w:w="1150" w:type="dxa"/>
            <w:shd w:val="clear" w:color="auto" w:fill="auto"/>
          </w:tcPr>
          <w:p w14:paraId="6C796AB3" w14:textId="77777777" w:rsidR="009274EA" w:rsidRDefault="00C53038">
            <w:pPr>
              <w:tabs>
                <w:tab w:val="left" w:pos="10620"/>
              </w:tabs>
              <w:rPr>
                <w:color w:val="222222"/>
                <w:sz w:val="18"/>
                <w:szCs w:val="18"/>
              </w:rPr>
            </w:pPr>
            <w:r>
              <w:rPr>
                <w:rStyle w:val="brownfont"/>
                <w:color w:val="000000"/>
                <w:sz w:val="18"/>
                <w:szCs w:val="18"/>
              </w:rPr>
              <w:t>Charge Master Name</w:t>
            </w:r>
          </w:p>
          <w:p w14:paraId="08FF36F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1EC3E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1F23CB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B38D5BA" w14:textId="77777777" w:rsidR="009274EA" w:rsidRDefault="00C53038">
            <w:pPr>
              <w:tabs>
                <w:tab w:val="center" w:pos="4320"/>
                <w:tab w:val="right" w:pos="8640"/>
                <w:tab w:val="left" w:pos="10620"/>
              </w:tabs>
            </w:pPr>
            <w:r>
              <w:t>The charge name should be automatically reflected based on the selection of the charge code.</w:t>
            </w:r>
          </w:p>
          <w:p w14:paraId="0E6C0FFF" w14:textId="77777777" w:rsidR="009274EA" w:rsidRDefault="00C53038">
            <w:pPr>
              <w:tabs>
                <w:tab w:val="center" w:pos="4320"/>
                <w:tab w:val="right" w:pos="8640"/>
                <w:tab w:val="left" w:pos="10620"/>
              </w:tabs>
            </w:pPr>
            <w:r>
              <w:t>The charge name should be a non-edi</w:t>
            </w:r>
            <w:r>
              <w:rPr>
                <w:strike/>
              </w:rPr>
              <w:t>tab</w:t>
            </w:r>
            <w:r>
              <w:t>le field.</w:t>
            </w:r>
          </w:p>
          <w:p w14:paraId="62AE71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charge name should display the corresponding name associated with the selected charge code.</w:t>
            </w:r>
          </w:p>
        </w:tc>
        <w:tc>
          <w:tcPr>
            <w:tcW w:w="1352" w:type="dxa"/>
            <w:shd w:val="clear" w:color="auto" w:fill="auto"/>
          </w:tcPr>
          <w:p w14:paraId="59504F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N/A (The field is automatically populated based on the selected charge code and cannot be edited directly.)</w:t>
            </w:r>
          </w:p>
        </w:tc>
        <w:tc>
          <w:tcPr>
            <w:tcW w:w="2904" w:type="dxa"/>
            <w:shd w:val="clear" w:color="auto" w:fill="auto"/>
          </w:tcPr>
          <w:p w14:paraId="79073B7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5812D2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80927B9" w14:textId="77777777">
        <w:trPr>
          <w:trHeight w:val="1735"/>
        </w:trPr>
        <w:tc>
          <w:tcPr>
            <w:tcW w:w="1150" w:type="dxa"/>
            <w:shd w:val="clear" w:color="auto" w:fill="auto"/>
          </w:tcPr>
          <w:p w14:paraId="7A1F9707" w14:textId="77777777" w:rsidR="009274EA" w:rsidRDefault="00C53038">
            <w:pPr>
              <w:tabs>
                <w:tab w:val="left" w:pos="10620"/>
              </w:tabs>
              <w:rPr>
                <w:color w:val="222222"/>
                <w:sz w:val="18"/>
                <w:szCs w:val="18"/>
              </w:rPr>
            </w:pPr>
            <w:r>
              <w:rPr>
                <w:rStyle w:val="brownfont"/>
                <w:color w:val="000000"/>
                <w:sz w:val="18"/>
                <w:szCs w:val="18"/>
              </w:rPr>
              <w:t>Charge Code</w:t>
            </w:r>
          </w:p>
          <w:p w14:paraId="28F1DAB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616032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42836B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6C8E0F1" w14:textId="77777777" w:rsidR="009274EA" w:rsidRDefault="00C53038">
            <w:pPr>
              <w:tabs>
                <w:tab w:val="center" w:pos="4320"/>
                <w:tab w:val="right" w:pos="8640"/>
                <w:tab w:val="left" w:pos="10620"/>
              </w:tabs>
            </w:pPr>
            <w:r>
              <w:t>The charge code dropdown should be a required field.</w:t>
            </w:r>
          </w:p>
          <w:p w14:paraId="236A48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charge code dropdown menu.</w:t>
            </w:r>
          </w:p>
        </w:tc>
        <w:tc>
          <w:tcPr>
            <w:tcW w:w="1352" w:type="dxa"/>
            <w:shd w:val="clear" w:color="auto" w:fill="auto"/>
          </w:tcPr>
          <w:p w14:paraId="3F7122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charge code dropdown selection is not made: "Please select a charge code from the dropdown menu."</w:t>
            </w:r>
          </w:p>
        </w:tc>
        <w:tc>
          <w:tcPr>
            <w:tcW w:w="2904" w:type="dxa"/>
            <w:shd w:val="clear" w:color="auto" w:fill="auto"/>
          </w:tcPr>
          <w:p w14:paraId="724481E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939589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07FCC1B" w14:textId="77777777">
        <w:trPr>
          <w:trHeight w:val="1735"/>
        </w:trPr>
        <w:tc>
          <w:tcPr>
            <w:tcW w:w="1150" w:type="dxa"/>
            <w:shd w:val="clear" w:color="auto" w:fill="auto"/>
          </w:tcPr>
          <w:p w14:paraId="5245AFE2" w14:textId="77777777" w:rsidR="009274EA" w:rsidRDefault="00C53038">
            <w:pPr>
              <w:tabs>
                <w:tab w:val="left" w:pos="10620"/>
              </w:tabs>
              <w:rPr>
                <w:rStyle w:val="brownfont"/>
                <w:color w:val="000000"/>
                <w:sz w:val="18"/>
                <w:szCs w:val="18"/>
              </w:rPr>
            </w:pPr>
            <w:r>
              <w:rPr>
                <w:rStyle w:val="brownfont"/>
                <w:color w:val="000000"/>
                <w:sz w:val="18"/>
                <w:szCs w:val="18"/>
              </w:rPr>
              <w:t>Charge Value</w:t>
            </w:r>
          </w:p>
        </w:tc>
        <w:tc>
          <w:tcPr>
            <w:tcW w:w="918" w:type="dxa"/>
            <w:shd w:val="clear" w:color="auto" w:fill="auto"/>
          </w:tcPr>
          <w:p w14:paraId="56795C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8DD72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2901B83" w14:textId="77777777" w:rsidR="009274EA" w:rsidRDefault="00C53038">
            <w:pPr>
              <w:tabs>
                <w:tab w:val="center" w:pos="4320"/>
                <w:tab w:val="right" w:pos="8640"/>
                <w:tab w:val="left" w:pos="10620"/>
              </w:tabs>
            </w:pPr>
            <w:r>
              <w:t>The charge value should be a required field, meaning it cannot be left empty.</w:t>
            </w:r>
          </w:p>
          <w:p w14:paraId="5D7C49C1" w14:textId="77777777" w:rsidR="009274EA" w:rsidRDefault="00C53038">
            <w:pPr>
              <w:tabs>
                <w:tab w:val="center" w:pos="4320"/>
                <w:tab w:val="right" w:pos="8640"/>
                <w:tab w:val="left" w:pos="10620"/>
              </w:tabs>
            </w:pPr>
            <w:r>
              <w:lastRenderedPageBreak/>
              <w:t>The charge value should be a numeric value.</w:t>
            </w:r>
          </w:p>
          <w:p w14:paraId="042650CD" w14:textId="77777777" w:rsidR="009274EA" w:rsidRDefault="00C53038">
            <w:pPr>
              <w:tabs>
                <w:tab w:val="center" w:pos="4320"/>
                <w:tab w:val="right" w:pos="8640"/>
                <w:tab w:val="left" w:pos="10620"/>
              </w:tabs>
            </w:pPr>
            <w:r>
              <w:t>If the charges in dropdown is set to "Percentage", the charge value should be a positive number between 0 and 100.</w:t>
            </w:r>
          </w:p>
          <w:p w14:paraId="4CF67A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charges in dropdown is set to "Rupees", the charge value should be a positive number greater than 0.</w:t>
            </w:r>
          </w:p>
        </w:tc>
        <w:tc>
          <w:tcPr>
            <w:tcW w:w="1352" w:type="dxa"/>
            <w:shd w:val="clear" w:color="auto" w:fill="auto"/>
          </w:tcPr>
          <w:p w14:paraId="26BBCDED" w14:textId="77777777" w:rsidR="009274EA" w:rsidRDefault="00C53038">
            <w:pPr>
              <w:tabs>
                <w:tab w:val="center" w:pos="4320"/>
                <w:tab w:val="right" w:pos="8640"/>
                <w:tab w:val="left" w:pos="10620"/>
              </w:tabs>
            </w:pPr>
            <w:r>
              <w:lastRenderedPageBreak/>
              <w:t>If the charge value field is left empty: "Please enter the charge value."</w:t>
            </w:r>
          </w:p>
          <w:p w14:paraId="0DD7C22F" w14:textId="77777777" w:rsidR="009274EA" w:rsidRDefault="00C53038">
            <w:pPr>
              <w:tabs>
                <w:tab w:val="center" w:pos="4320"/>
                <w:tab w:val="right" w:pos="8640"/>
                <w:tab w:val="left" w:pos="10620"/>
              </w:tabs>
            </w:pPr>
            <w:r>
              <w:lastRenderedPageBreak/>
              <w:t>If the charge value is not a numeric value: "The charge value should be a numeric value."</w:t>
            </w:r>
          </w:p>
          <w:p w14:paraId="29414AAF" w14:textId="77777777" w:rsidR="009274EA" w:rsidRDefault="00C53038">
            <w:pPr>
              <w:tabs>
                <w:tab w:val="center" w:pos="4320"/>
                <w:tab w:val="right" w:pos="8640"/>
                <w:tab w:val="left" w:pos="10620"/>
              </w:tabs>
            </w:pPr>
            <w:r>
              <w:t>If the charges in dropdown is set to "Percentage" and the charge value is not between 0 and 100: "The charge value should be a percentage between 0 and 100."</w:t>
            </w:r>
          </w:p>
          <w:p w14:paraId="48DAEB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charges in dropdown is set to "Rupees" and the charge value is not greater than 0: "The charge value should be a positive number greater than 0."</w:t>
            </w:r>
          </w:p>
        </w:tc>
        <w:tc>
          <w:tcPr>
            <w:tcW w:w="2904" w:type="dxa"/>
            <w:shd w:val="clear" w:color="auto" w:fill="auto"/>
          </w:tcPr>
          <w:p w14:paraId="118D262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EFC4F6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45345A4" w14:textId="77777777">
        <w:trPr>
          <w:trHeight w:val="1735"/>
        </w:trPr>
        <w:tc>
          <w:tcPr>
            <w:tcW w:w="1150" w:type="dxa"/>
            <w:shd w:val="clear" w:color="auto" w:fill="auto"/>
          </w:tcPr>
          <w:p w14:paraId="21C61AFA" w14:textId="77777777" w:rsidR="009274EA" w:rsidRDefault="00C53038">
            <w:pPr>
              <w:tabs>
                <w:tab w:val="left" w:pos="10620"/>
              </w:tabs>
              <w:rPr>
                <w:rStyle w:val="brownfont"/>
                <w:color w:val="000000"/>
                <w:sz w:val="18"/>
                <w:szCs w:val="18"/>
              </w:rPr>
            </w:pPr>
            <w:r>
              <w:rPr>
                <w:rStyle w:val="brownfont"/>
                <w:color w:val="000000"/>
                <w:sz w:val="18"/>
                <w:szCs w:val="18"/>
              </w:rPr>
              <w:lastRenderedPageBreak/>
              <w:t>Charges value in</w:t>
            </w:r>
          </w:p>
        </w:tc>
        <w:tc>
          <w:tcPr>
            <w:tcW w:w="918" w:type="dxa"/>
            <w:shd w:val="clear" w:color="auto" w:fill="auto"/>
          </w:tcPr>
          <w:p w14:paraId="4805A3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1B55354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EE8D861" w14:textId="77777777" w:rsidR="009274EA" w:rsidRDefault="00C53038">
            <w:pPr>
              <w:tabs>
                <w:tab w:val="center" w:pos="4320"/>
                <w:tab w:val="right" w:pos="8640"/>
                <w:tab w:val="left" w:pos="10620"/>
              </w:tabs>
            </w:pPr>
            <w:r>
              <w:t>The charges in dropdown should be a required field.</w:t>
            </w:r>
          </w:p>
          <w:p w14:paraId="35C1CB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charges in dropdown menu.</w:t>
            </w:r>
          </w:p>
        </w:tc>
        <w:tc>
          <w:tcPr>
            <w:tcW w:w="1352" w:type="dxa"/>
            <w:shd w:val="clear" w:color="auto" w:fill="auto"/>
          </w:tcPr>
          <w:p w14:paraId="66B9BA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charges in dropdown selection is not made: "Please select whether the charges are in percentage or rupees from the dropdown menu."</w:t>
            </w:r>
          </w:p>
        </w:tc>
        <w:tc>
          <w:tcPr>
            <w:tcW w:w="2904" w:type="dxa"/>
            <w:shd w:val="clear" w:color="auto" w:fill="auto"/>
          </w:tcPr>
          <w:p w14:paraId="7E23C5A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D62DA0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4F4BA2E" w14:textId="77777777">
        <w:trPr>
          <w:trHeight w:val="1735"/>
        </w:trPr>
        <w:tc>
          <w:tcPr>
            <w:tcW w:w="1150" w:type="dxa"/>
            <w:shd w:val="clear" w:color="auto" w:fill="auto"/>
          </w:tcPr>
          <w:p w14:paraId="59A36B29" w14:textId="77777777" w:rsidR="009274EA" w:rsidRDefault="00C53038">
            <w:pPr>
              <w:tabs>
                <w:tab w:val="left" w:pos="10620"/>
              </w:tabs>
              <w:rPr>
                <w:rStyle w:val="brownfont"/>
                <w:color w:val="000000"/>
                <w:sz w:val="18"/>
                <w:szCs w:val="18"/>
              </w:rPr>
            </w:pPr>
            <w:r>
              <w:rPr>
                <w:rStyle w:val="brownfont"/>
                <w:color w:val="000000"/>
                <w:sz w:val="18"/>
                <w:szCs w:val="18"/>
              </w:rPr>
              <w:t>Effective From Date</w:t>
            </w:r>
          </w:p>
        </w:tc>
        <w:tc>
          <w:tcPr>
            <w:tcW w:w="918" w:type="dxa"/>
            <w:shd w:val="clear" w:color="auto" w:fill="auto"/>
          </w:tcPr>
          <w:p w14:paraId="6D52E1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1FAC7F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7B6C794" w14:textId="77777777" w:rsidR="009274EA" w:rsidRDefault="00C53038">
            <w:pPr>
              <w:tabs>
                <w:tab w:val="center" w:pos="4320"/>
                <w:tab w:val="right" w:pos="8640"/>
                <w:tab w:val="left" w:pos="10620"/>
              </w:tabs>
            </w:pPr>
            <w:r>
              <w:t>The effective from date should be a required field, meaning it cannot be left empty.</w:t>
            </w:r>
          </w:p>
          <w:p w14:paraId="7A135B38" w14:textId="77777777" w:rsidR="009274EA" w:rsidRDefault="00C53038">
            <w:pPr>
              <w:tabs>
                <w:tab w:val="center" w:pos="4320"/>
                <w:tab w:val="right" w:pos="8640"/>
                <w:tab w:val="left" w:pos="10620"/>
              </w:tabs>
            </w:pPr>
            <w:r>
              <w:t>The effective from date should be a valid date format.</w:t>
            </w:r>
          </w:p>
          <w:p w14:paraId="539F67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should not be a past date.</w:t>
            </w:r>
          </w:p>
        </w:tc>
        <w:tc>
          <w:tcPr>
            <w:tcW w:w="1352" w:type="dxa"/>
            <w:shd w:val="clear" w:color="auto" w:fill="auto"/>
          </w:tcPr>
          <w:p w14:paraId="25436914" w14:textId="77777777" w:rsidR="009274EA" w:rsidRDefault="00C53038">
            <w:pPr>
              <w:tabs>
                <w:tab w:val="center" w:pos="4320"/>
                <w:tab w:val="right" w:pos="8640"/>
                <w:tab w:val="left" w:pos="10620"/>
              </w:tabs>
            </w:pPr>
            <w:r>
              <w:t>If the effective from date field is left empty: "Please enter the effective from date."</w:t>
            </w:r>
          </w:p>
          <w:p w14:paraId="2622D7D1" w14:textId="77777777" w:rsidR="009274EA" w:rsidRDefault="00C53038">
            <w:pPr>
              <w:tabs>
                <w:tab w:val="center" w:pos="4320"/>
                <w:tab w:val="right" w:pos="8640"/>
                <w:tab w:val="left" w:pos="10620"/>
              </w:tabs>
            </w:pPr>
            <w:r>
              <w:t>If the effective from date is not a valid date format: "Please enter a valid date for the effective from date."</w:t>
            </w:r>
          </w:p>
          <w:p w14:paraId="21BE459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If the effective from date is a past date: "The effective from date cannot be a past date. Please select a current or </w:t>
            </w:r>
            <w:r>
              <w:rPr>
                <w:rFonts w:ascii="Cambria" w:hAnsi="Cambria"/>
                <w:sz w:val="22"/>
                <w:szCs w:val="22"/>
              </w:rPr>
              <w:lastRenderedPageBreak/>
              <w:t>future date."</w:t>
            </w:r>
          </w:p>
        </w:tc>
        <w:tc>
          <w:tcPr>
            <w:tcW w:w="2904" w:type="dxa"/>
            <w:shd w:val="clear" w:color="auto" w:fill="auto"/>
          </w:tcPr>
          <w:p w14:paraId="1B7FA0F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A4E328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739F568" w14:textId="77777777">
        <w:trPr>
          <w:trHeight w:val="1735"/>
        </w:trPr>
        <w:tc>
          <w:tcPr>
            <w:tcW w:w="1150" w:type="dxa"/>
            <w:shd w:val="clear" w:color="auto" w:fill="auto"/>
          </w:tcPr>
          <w:p w14:paraId="6B977ACF" w14:textId="77777777" w:rsidR="009274EA" w:rsidRDefault="00C53038">
            <w:pPr>
              <w:tabs>
                <w:tab w:val="left" w:pos="10620"/>
              </w:tabs>
              <w:rPr>
                <w:rStyle w:val="brownfont"/>
                <w:color w:val="000000"/>
                <w:sz w:val="18"/>
                <w:szCs w:val="18"/>
              </w:rPr>
            </w:pPr>
            <w:r>
              <w:rPr>
                <w:rStyle w:val="brownfont"/>
                <w:color w:val="000000"/>
                <w:sz w:val="18"/>
                <w:szCs w:val="18"/>
              </w:rPr>
              <w:t>Effective END Date</w:t>
            </w:r>
          </w:p>
        </w:tc>
        <w:tc>
          <w:tcPr>
            <w:tcW w:w="918" w:type="dxa"/>
            <w:shd w:val="clear" w:color="auto" w:fill="auto"/>
          </w:tcPr>
          <w:p w14:paraId="2D4F3A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53720E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9B0F279" w14:textId="77777777" w:rsidR="009274EA" w:rsidRDefault="00C53038">
            <w:pPr>
              <w:tabs>
                <w:tab w:val="center" w:pos="4320"/>
                <w:tab w:val="right" w:pos="8640"/>
                <w:tab w:val="left" w:pos="10620"/>
              </w:tabs>
            </w:pPr>
            <w:r>
              <w:t>The effective end date should be an optional field.</w:t>
            </w:r>
          </w:p>
          <w:p w14:paraId="74530304" w14:textId="77777777" w:rsidR="009274EA" w:rsidRDefault="00C53038">
            <w:pPr>
              <w:tabs>
                <w:tab w:val="center" w:pos="4320"/>
                <w:tab w:val="right" w:pos="8640"/>
                <w:tab w:val="left" w:pos="10620"/>
              </w:tabs>
            </w:pPr>
            <w:r>
              <w:t>If entered, the effective end date should be a valid date format.</w:t>
            </w:r>
          </w:p>
          <w:p w14:paraId="2FA7A2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should be later than the effective from date, if both are provided.</w:t>
            </w:r>
          </w:p>
        </w:tc>
        <w:tc>
          <w:tcPr>
            <w:tcW w:w="1352" w:type="dxa"/>
            <w:shd w:val="clear" w:color="auto" w:fill="auto"/>
          </w:tcPr>
          <w:p w14:paraId="4D0BE767" w14:textId="77777777" w:rsidR="009274EA" w:rsidRDefault="00C53038">
            <w:pPr>
              <w:tabs>
                <w:tab w:val="center" w:pos="4320"/>
                <w:tab w:val="right" w:pos="8640"/>
                <w:tab w:val="left" w:pos="10620"/>
              </w:tabs>
            </w:pPr>
            <w:r>
              <w:t>If the effective end date is not a valid date format: "Please enter a valid date for the effective end date."</w:t>
            </w:r>
          </w:p>
          <w:p w14:paraId="5CB947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effective end date is earlier than the effective from date: "The effective end date should be later than the effective from date."</w:t>
            </w:r>
          </w:p>
        </w:tc>
        <w:tc>
          <w:tcPr>
            <w:tcW w:w="2904" w:type="dxa"/>
            <w:shd w:val="clear" w:color="auto" w:fill="auto"/>
          </w:tcPr>
          <w:p w14:paraId="4AFF182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74E706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44A108C" w14:textId="77777777">
        <w:trPr>
          <w:trHeight w:val="1735"/>
        </w:trPr>
        <w:tc>
          <w:tcPr>
            <w:tcW w:w="1150" w:type="dxa"/>
            <w:shd w:val="clear" w:color="auto" w:fill="auto"/>
          </w:tcPr>
          <w:p w14:paraId="65886B26" w14:textId="77777777" w:rsidR="009274EA" w:rsidRDefault="009274EA">
            <w:pPr>
              <w:tabs>
                <w:tab w:val="left" w:pos="10620"/>
              </w:tabs>
              <w:rPr>
                <w:rStyle w:val="brownfont"/>
                <w:color w:val="000000"/>
                <w:sz w:val="18"/>
                <w:szCs w:val="18"/>
              </w:rPr>
            </w:pPr>
          </w:p>
        </w:tc>
        <w:tc>
          <w:tcPr>
            <w:tcW w:w="918" w:type="dxa"/>
            <w:shd w:val="clear" w:color="auto" w:fill="auto"/>
          </w:tcPr>
          <w:p w14:paraId="3D837EE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92" w:type="dxa"/>
            <w:shd w:val="clear" w:color="auto" w:fill="auto"/>
          </w:tcPr>
          <w:p w14:paraId="78A72AB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774" w:type="dxa"/>
            <w:shd w:val="clear" w:color="auto" w:fill="auto"/>
          </w:tcPr>
          <w:p w14:paraId="401DC7E7" w14:textId="77777777" w:rsidR="009274EA" w:rsidRDefault="00C53038">
            <w:pPr>
              <w:tabs>
                <w:tab w:val="center" w:pos="4320"/>
                <w:tab w:val="right" w:pos="8640"/>
                <w:tab w:val="left" w:pos="10620"/>
              </w:tabs>
            </w:pPr>
            <w:r>
              <w:t>The auction center name dropdown should be a required field.</w:t>
            </w:r>
          </w:p>
          <w:p w14:paraId="518ACF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auction center name dropdown menu.</w:t>
            </w:r>
          </w:p>
        </w:tc>
        <w:tc>
          <w:tcPr>
            <w:tcW w:w="1352" w:type="dxa"/>
            <w:shd w:val="clear" w:color="auto" w:fill="auto"/>
          </w:tcPr>
          <w:p w14:paraId="554CC7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auction center name dropdown selection is not made: "Please select an auction center name from the dropdown menu."</w:t>
            </w:r>
          </w:p>
        </w:tc>
        <w:tc>
          <w:tcPr>
            <w:tcW w:w="2904" w:type="dxa"/>
            <w:shd w:val="clear" w:color="auto" w:fill="auto"/>
          </w:tcPr>
          <w:p w14:paraId="7D9DD66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B367C44"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0869AE85" w14:textId="77777777" w:rsidR="009274EA" w:rsidRDefault="009274EA">
      <w:pPr>
        <w:tabs>
          <w:tab w:val="left" w:pos="10620"/>
        </w:tabs>
        <w:rPr>
          <w:rFonts w:cs="Arial"/>
          <w:b/>
          <w:i/>
          <w:lang w:bidi="en-US"/>
        </w:rPr>
      </w:pPr>
    </w:p>
    <w:p w14:paraId="5958C7C2" w14:textId="77777777" w:rsidR="009274EA" w:rsidRDefault="009274EA">
      <w:pPr>
        <w:tabs>
          <w:tab w:val="left" w:pos="10620"/>
        </w:tabs>
        <w:rPr>
          <w:rFonts w:cs="Arial"/>
          <w:b/>
          <w:i/>
          <w:lang w:bidi="en-US"/>
        </w:rPr>
      </w:pPr>
    </w:p>
    <w:p w14:paraId="3DF43418" w14:textId="77777777" w:rsidR="009274EA" w:rsidRDefault="009274EA">
      <w:pPr>
        <w:tabs>
          <w:tab w:val="left" w:pos="10620"/>
        </w:tabs>
        <w:rPr>
          <w:rFonts w:cs="Arial"/>
          <w:b/>
          <w:i/>
          <w:lang w:bidi="en-US"/>
        </w:rPr>
      </w:pPr>
    </w:p>
    <w:p w14:paraId="5C7F55A8"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11F36A05" w14:textId="77777777">
        <w:trPr>
          <w:trHeight w:val="501"/>
        </w:trPr>
        <w:tc>
          <w:tcPr>
            <w:tcW w:w="1866" w:type="dxa"/>
            <w:shd w:val="clear" w:color="auto" w:fill="C4BC96"/>
            <w:vAlign w:val="center"/>
          </w:tcPr>
          <w:p w14:paraId="1C05FF2D" w14:textId="77777777" w:rsidR="009274EA" w:rsidRDefault="00C53038">
            <w:pPr>
              <w:tabs>
                <w:tab w:val="left" w:pos="10620"/>
              </w:tabs>
              <w:rPr>
                <w:b/>
                <w:bCs/>
                <w:iCs/>
              </w:rPr>
            </w:pPr>
            <w:r>
              <w:rPr>
                <w:b/>
                <w:bCs/>
                <w:iCs/>
              </w:rPr>
              <w:t>Control</w:t>
            </w:r>
          </w:p>
        </w:tc>
        <w:tc>
          <w:tcPr>
            <w:tcW w:w="1858" w:type="dxa"/>
            <w:shd w:val="clear" w:color="auto" w:fill="C4BC96"/>
            <w:vAlign w:val="center"/>
          </w:tcPr>
          <w:p w14:paraId="2D1B1F77"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0492E1F7" w14:textId="77777777" w:rsidR="009274EA" w:rsidRDefault="00C53038">
            <w:pPr>
              <w:tabs>
                <w:tab w:val="left" w:pos="10620"/>
              </w:tabs>
              <w:rPr>
                <w:b/>
                <w:bCs/>
                <w:iCs/>
              </w:rPr>
            </w:pPr>
            <w:r>
              <w:rPr>
                <w:b/>
                <w:bCs/>
                <w:iCs/>
              </w:rPr>
              <w:t>Behaviour</w:t>
            </w:r>
          </w:p>
        </w:tc>
      </w:tr>
      <w:tr w:rsidR="009274EA" w14:paraId="4F8516C9" w14:textId="77777777">
        <w:trPr>
          <w:trHeight w:val="517"/>
        </w:trPr>
        <w:tc>
          <w:tcPr>
            <w:tcW w:w="1866" w:type="dxa"/>
            <w:vAlign w:val="center"/>
          </w:tcPr>
          <w:p w14:paraId="4236F884" w14:textId="77777777" w:rsidR="009274EA" w:rsidRDefault="00C53038">
            <w:pPr>
              <w:tabs>
                <w:tab w:val="left" w:pos="10620"/>
              </w:tabs>
            </w:pPr>
            <w:r>
              <w:t>Update</w:t>
            </w:r>
          </w:p>
        </w:tc>
        <w:tc>
          <w:tcPr>
            <w:tcW w:w="1858" w:type="dxa"/>
            <w:vAlign w:val="center"/>
          </w:tcPr>
          <w:p w14:paraId="51E8AA5B" w14:textId="77777777" w:rsidR="009274EA" w:rsidRDefault="00C53038">
            <w:pPr>
              <w:tabs>
                <w:tab w:val="left" w:pos="10620"/>
              </w:tabs>
            </w:pPr>
            <w:r>
              <w:t>Button</w:t>
            </w:r>
          </w:p>
        </w:tc>
        <w:tc>
          <w:tcPr>
            <w:tcW w:w="6603" w:type="dxa"/>
            <w:vAlign w:val="center"/>
          </w:tcPr>
          <w:p w14:paraId="65DC4D0F" w14:textId="77777777" w:rsidR="009274EA" w:rsidRDefault="00C53038">
            <w:pPr>
              <w:tabs>
                <w:tab w:val="left" w:pos="10620"/>
              </w:tabs>
            </w:pPr>
            <w:r>
              <w:t>Update the records</w:t>
            </w:r>
          </w:p>
        </w:tc>
      </w:tr>
      <w:tr w:rsidR="009274EA" w14:paraId="02467D41" w14:textId="77777777">
        <w:trPr>
          <w:trHeight w:val="517"/>
        </w:trPr>
        <w:tc>
          <w:tcPr>
            <w:tcW w:w="1866" w:type="dxa"/>
            <w:vAlign w:val="center"/>
          </w:tcPr>
          <w:p w14:paraId="3FC7EACC" w14:textId="77777777" w:rsidR="009274EA" w:rsidRDefault="00C53038">
            <w:pPr>
              <w:tabs>
                <w:tab w:val="left" w:pos="10620"/>
              </w:tabs>
            </w:pPr>
            <w:r>
              <w:t>Cancel</w:t>
            </w:r>
          </w:p>
        </w:tc>
        <w:tc>
          <w:tcPr>
            <w:tcW w:w="1858" w:type="dxa"/>
            <w:vAlign w:val="center"/>
          </w:tcPr>
          <w:p w14:paraId="73875C6A" w14:textId="77777777" w:rsidR="009274EA" w:rsidRDefault="00C53038">
            <w:pPr>
              <w:tabs>
                <w:tab w:val="left" w:pos="10620"/>
              </w:tabs>
            </w:pPr>
            <w:r>
              <w:t>Button</w:t>
            </w:r>
          </w:p>
        </w:tc>
        <w:tc>
          <w:tcPr>
            <w:tcW w:w="6603" w:type="dxa"/>
            <w:vAlign w:val="center"/>
          </w:tcPr>
          <w:p w14:paraId="2AF13337" w14:textId="77777777" w:rsidR="009274EA" w:rsidRDefault="00C53038">
            <w:pPr>
              <w:tabs>
                <w:tab w:val="left" w:pos="10620"/>
              </w:tabs>
            </w:pPr>
            <w:r>
              <w:t>Redirect on manage Charge Master home page.</w:t>
            </w:r>
          </w:p>
        </w:tc>
      </w:tr>
      <w:tr w:rsidR="009274EA" w14:paraId="431C0921" w14:textId="77777777">
        <w:trPr>
          <w:trHeight w:val="517"/>
        </w:trPr>
        <w:tc>
          <w:tcPr>
            <w:tcW w:w="1866" w:type="dxa"/>
            <w:vAlign w:val="center"/>
          </w:tcPr>
          <w:p w14:paraId="653FE9E6" w14:textId="77777777" w:rsidR="009274EA" w:rsidRDefault="00C53038">
            <w:pPr>
              <w:tabs>
                <w:tab w:val="left" w:pos="10620"/>
              </w:tabs>
            </w:pPr>
            <w:r>
              <w:t xml:space="preserve">Clear </w:t>
            </w:r>
          </w:p>
        </w:tc>
        <w:tc>
          <w:tcPr>
            <w:tcW w:w="1858" w:type="dxa"/>
            <w:vAlign w:val="center"/>
          </w:tcPr>
          <w:p w14:paraId="5FFCFABE" w14:textId="77777777" w:rsidR="009274EA" w:rsidRDefault="00C53038">
            <w:pPr>
              <w:tabs>
                <w:tab w:val="left" w:pos="10620"/>
              </w:tabs>
            </w:pPr>
            <w:r>
              <w:t>Button</w:t>
            </w:r>
          </w:p>
        </w:tc>
        <w:tc>
          <w:tcPr>
            <w:tcW w:w="6603" w:type="dxa"/>
            <w:vAlign w:val="center"/>
          </w:tcPr>
          <w:p w14:paraId="072C21DE" w14:textId="77777777" w:rsidR="009274EA" w:rsidRDefault="00C53038">
            <w:pPr>
              <w:tabs>
                <w:tab w:val="left" w:pos="10620"/>
              </w:tabs>
            </w:pPr>
            <w:r>
              <w:t>Clear All Fields.</w:t>
            </w:r>
          </w:p>
        </w:tc>
      </w:tr>
      <w:tr w:rsidR="009274EA" w14:paraId="4787ED58" w14:textId="77777777">
        <w:trPr>
          <w:trHeight w:val="517"/>
        </w:trPr>
        <w:tc>
          <w:tcPr>
            <w:tcW w:w="1866" w:type="dxa"/>
            <w:vAlign w:val="center"/>
          </w:tcPr>
          <w:p w14:paraId="25971BC5" w14:textId="77777777" w:rsidR="009274EA" w:rsidRDefault="00C53038">
            <w:pPr>
              <w:tabs>
                <w:tab w:val="left" w:pos="10620"/>
              </w:tabs>
            </w:pPr>
            <w:r>
              <w:t>View</w:t>
            </w:r>
          </w:p>
        </w:tc>
        <w:tc>
          <w:tcPr>
            <w:tcW w:w="1858" w:type="dxa"/>
            <w:vAlign w:val="center"/>
          </w:tcPr>
          <w:p w14:paraId="311113CF" w14:textId="77777777" w:rsidR="009274EA" w:rsidRDefault="00C53038">
            <w:pPr>
              <w:tabs>
                <w:tab w:val="left" w:pos="10620"/>
              </w:tabs>
            </w:pPr>
            <w:r>
              <w:t>Link</w:t>
            </w:r>
          </w:p>
        </w:tc>
        <w:tc>
          <w:tcPr>
            <w:tcW w:w="6603" w:type="dxa"/>
            <w:vAlign w:val="center"/>
          </w:tcPr>
          <w:p w14:paraId="7731AB5C" w14:textId="77777777" w:rsidR="009274EA" w:rsidRDefault="00C53038">
            <w:pPr>
              <w:tabs>
                <w:tab w:val="left" w:pos="10620"/>
              </w:tabs>
            </w:pPr>
            <w:r>
              <w:t>Display the record under view only.</w:t>
            </w:r>
          </w:p>
        </w:tc>
      </w:tr>
      <w:tr w:rsidR="009274EA" w14:paraId="410F39FA" w14:textId="77777777">
        <w:trPr>
          <w:trHeight w:val="517"/>
        </w:trPr>
        <w:tc>
          <w:tcPr>
            <w:tcW w:w="1866" w:type="dxa"/>
            <w:vAlign w:val="center"/>
          </w:tcPr>
          <w:p w14:paraId="44A92BCD" w14:textId="77777777" w:rsidR="009274EA" w:rsidRDefault="00C53038">
            <w:pPr>
              <w:tabs>
                <w:tab w:val="left" w:pos="10620"/>
              </w:tabs>
            </w:pPr>
            <w:r>
              <w:t xml:space="preserve">Edit </w:t>
            </w:r>
          </w:p>
        </w:tc>
        <w:tc>
          <w:tcPr>
            <w:tcW w:w="1858" w:type="dxa"/>
            <w:vAlign w:val="center"/>
          </w:tcPr>
          <w:p w14:paraId="2902215B" w14:textId="77777777" w:rsidR="009274EA" w:rsidRDefault="00C53038">
            <w:pPr>
              <w:tabs>
                <w:tab w:val="left" w:pos="10620"/>
              </w:tabs>
            </w:pPr>
            <w:r>
              <w:t>Link</w:t>
            </w:r>
          </w:p>
        </w:tc>
        <w:tc>
          <w:tcPr>
            <w:tcW w:w="6603" w:type="dxa"/>
            <w:vAlign w:val="center"/>
          </w:tcPr>
          <w:p w14:paraId="51C65748" w14:textId="77777777" w:rsidR="009274EA" w:rsidRDefault="00C53038">
            <w:pPr>
              <w:tabs>
                <w:tab w:val="left" w:pos="10620"/>
              </w:tabs>
            </w:pPr>
            <w:r>
              <w:t>Provide the record under edit mode.</w:t>
            </w:r>
          </w:p>
        </w:tc>
      </w:tr>
      <w:tr w:rsidR="009274EA" w14:paraId="6B67068B" w14:textId="77777777">
        <w:trPr>
          <w:trHeight w:val="517"/>
        </w:trPr>
        <w:tc>
          <w:tcPr>
            <w:tcW w:w="1866" w:type="dxa"/>
            <w:vAlign w:val="center"/>
          </w:tcPr>
          <w:p w14:paraId="002FF6FA" w14:textId="77777777" w:rsidR="009274EA" w:rsidRDefault="00C53038">
            <w:pPr>
              <w:tabs>
                <w:tab w:val="left" w:pos="10620"/>
              </w:tabs>
            </w:pPr>
            <w:r>
              <w:t>Active</w:t>
            </w:r>
          </w:p>
        </w:tc>
        <w:tc>
          <w:tcPr>
            <w:tcW w:w="1858" w:type="dxa"/>
            <w:vAlign w:val="center"/>
          </w:tcPr>
          <w:p w14:paraId="4B228F6A" w14:textId="77777777" w:rsidR="009274EA" w:rsidRDefault="00C53038">
            <w:pPr>
              <w:tabs>
                <w:tab w:val="left" w:pos="10620"/>
              </w:tabs>
            </w:pPr>
            <w:r>
              <w:t>Radio button</w:t>
            </w:r>
          </w:p>
        </w:tc>
        <w:tc>
          <w:tcPr>
            <w:tcW w:w="6603" w:type="dxa"/>
            <w:vAlign w:val="center"/>
          </w:tcPr>
          <w:p w14:paraId="07E4B100" w14:textId="77777777" w:rsidR="009274EA" w:rsidRDefault="00C53038">
            <w:pPr>
              <w:tabs>
                <w:tab w:val="left" w:pos="10620"/>
              </w:tabs>
            </w:pPr>
            <w:r>
              <w:t xml:space="preserve">Move the record in active </w:t>
            </w:r>
            <w:r>
              <w:rPr>
                <w:strike/>
              </w:rPr>
              <w:t>tab</w:t>
            </w:r>
            <w:r>
              <w:t>.</w:t>
            </w:r>
          </w:p>
        </w:tc>
      </w:tr>
      <w:tr w:rsidR="009274EA" w14:paraId="04075715" w14:textId="77777777">
        <w:trPr>
          <w:trHeight w:val="517"/>
        </w:trPr>
        <w:tc>
          <w:tcPr>
            <w:tcW w:w="1866" w:type="dxa"/>
            <w:vAlign w:val="center"/>
          </w:tcPr>
          <w:p w14:paraId="6A72EF84" w14:textId="77777777" w:rsidR="009274EA" w:rsidRDefault="00C53038">
            <w:pPr>
              <w:tabs>
                <w:tab w:val="left" w:pos="10620"/>
              </w:tabs>
            </w:pPr>
            <w:r>
              <w:t>Inactive</w:t>
            </w:r>
          </w:p>
        </w:tc>
        <w:tc>
          <w:tcPr>
            <w:tcW w:w="1858" w:type="dxa"/>
            <w:vAlign w:val="center"/>
          </w:tcPr>
          <w:p w14:paraId="565B7FE1" w14:textId="77777777" w:rsidR="009274EA" w:rsidRDefault="00C53038">
            <w:pPr>
              <w:tabs>
                <w:tab w:val="left" w:pos="10620"/>
              </w:tabs>
            </w:pPr>
            <w:r>
              <w:t>Radio button</w:t>
            </w:r>
          </w:p>
        </w:tc>
        <w:tc>
          <w:tcPr>
            <w:tcW w:w="6603" w:type="dxa"/>
            <w:vAlign w:val="center"/>
          </w:tcPr>
          <w:p w14:paraId="0F45CE48" w14:textId="77777777" w:rsidR="009274EA" w:rsidRDefault="00C53038">
            <w:pPr>
              <w:tabs>
                <w:tab w:val="left" w:pos="10620"/>
              </w:tabs>
            </w:pPr>
            <w:r>
              <w:t xml:space="preserve">Move the record in Inactive </w:t>
            </w:r>
            <w:r>
              <w:rPr>
                <w:strike/>
              </w:rPr>
              <w:t>tab</w:t>
            </w:r>
            <w:r>
              <w:t>.</w:t>
            </w:r>
          </w:p>
        </w:tc>
      </w:tr>
      <w:tr w:rsidR="009274EA" w14:paraId="031C76EF" w14:textId="77777777">
        <w:trPr>
          <w:trHeight w:val="517"/>
        </w:trPr>
        <w:tc>
          <w:tcPr>
            <w:tcW w:w="1866" w:type="dxa"/>
            <w:vAlign w:val="center"/>
          </w:tcPr>
          <w:p w14:paraId="28A47993" w14:textId="77777777" w:rsidR="009274EA" w:rsidRDefault="00C53038">
            <w:pPr>
              <w:tabs>
                <w:tab w:val="left" w:pos="10620"/>
              </w:tabs>
            </w:pPr>
            <w:r>
              <w:t>Search</w:t>
            </w:r>
          </w:p>
        </w:tc>
        <w:tc>
          <w:tcPr>
            <w:tcW w:w="1858" w:type="dxa"/>
            <w:vAlign w:val="center"/>
          </w:tcPr>
          <w:p w14:paraId="48D8D80A" w14:textId="77777777" w:rsidR="009274EA" w:rsidRDefault="00C53038">
            <w:pPr>
              <w:tabs>
                <w:tab w:val="left" w:pos="10620"/>
              </w:tabs>
            </w:pPr>
            <w:r>
              <w:t>Button</w:t>
            </w:r>
          </w:p>
        </w:tc>
        <w:tc>
          <w:tcPr>
            <w:tcW w:w="6603" w:type="dxa"/>
            <w:vAlign w:val="center"/>
          </w:tcPr>
          <w:p w14:paraId="41E4D717" w14:textId="77777777" w:rsidR="009274EA" w:rsidRDefault="00C53038">
            <w:pPr>
              <w:tabs>
                <w:tab w:val="left" w:pos="10620"/>
              </w:tabs>
            </w:pPr>
            <w:r>
              <w:t>Search the record</w:t>
            </w:r>
          </w:p>
        </w:tc>
      </w:tr>
      <w:tr w:rsidR="009274EA" w14:paraId="3AACD04E" w14:textId="77777777">
        <w:trPr>
          <w:trHeight w:val="517"/>
        </w:trPr>
        <w:tc>
          <w:tcPr>
            <w:tcW w:w="1866" w:type="dxa"/>
            <w:vAlign w:val="center"/>
          </w:tcPr>
          <w:p w14:paraId="760B5FAD" w14:textId="77777777" w:rsidR="009274EA" w:rsidRDefault="00C53038">
            <w:pPr>
              <w:tabs>
                <w:tab w:val="left" w:pos="10620"/>
              </w:tabs>
            </w:pPr>
            <w:r>
              <w:t>Export to PDF</w:t>
            </w:r>
          </w:p>
        </w:tc>
        <w:tc>
          <w:tcPr>
            <w:tcW w:w="1858" w:type="dxa"/>
            <w:vAlign w:val="center"/>
          </w:tcPr>
          <w:p w14:paraId="2D625A2D" w14:textId="77777777" w:rsidR="009274EA" w:rsidRDefault="00C53038">
            <w:pPr>
              <w:tabs>
                <w:tab w:val="left" w:pos="10620"/>
              </w:tabs>
            </w:pPr>
            <w:r>
              <w:t>Image button</w:t>
            </w:r>
          </w:p>
        </w:tc>
        <w:tc>
          <w:tcPr>
            <w:tcW w:w="6603" w:type="dxa"/>
            <w:vAlign w:val="center"/>
          </w:tcPr>
          <w:p w14:paraId="312A3129" w14:textId="77777777" w:rsidR="009274EA" w:rsidRDefault="00C53038">
            <w:pPr>
              <w:tabs>
                <w:tab w:val="left" w:pos="10620"/>
              </w:tabs>
            </w:pPr>
            <w:r>
              <w:t>Export all record in PDF.</w:t>
            </w:r>
          </w:p>
        </w:tc>
      </w:tr>
      <w:tr w:rsidR="009274EA" w14:paraId="173298C5" w14:textId="77777777">
        <w:trPr>
          <w:trHeight w:val="517"/>
        </w:trPr>
        <w:tc>
          <w:tcPr>
            <w:tcW w:w="1866" w:type="dxa"/>
            <w:vAlign w:val="center"/>
          </w:tcPr>
          <w:p w14:paraId="12C01515" w14:textId="77777777" w:rsidR="009274EA" w:rsidRDefault="00C53038">
            <w:pPr>
              <w:tabs>
                <w:tab w:val="left" w:pos="10620"/>
              </w:tabs>
            </w:pPr>
            <w:r>
              <w:t>Export to Excel</w:t>
            </w:r>
          </w:p>
        </w:tc>
        <w:tc>
          <w:tcPr>
            <w:tcW w:w="1858" w:type="dxa"/>
            <w:vAlign w:val="center"/>
          </w:tcPr>
          <w:p w14:paraId="6DF58AD0" w14:textId="77777777" w:rsidR="009274EA" w:rsidRDefault="00C53038">
            <w:pPr>
              <w:tabs>
                <w:tab w:val="left" w:pos="10620"/>
              </w:tabs>
            </w:pPr>
            <w:r>
              <w:t>Image button</w:t>
            </w:r>
          </w:p>
        </w:tc>
        <w:tc>
          <w:tcPr>
            <w:tcW w:w="6603" w:type="dxa"/>
            <w:vAlign w:val="center"/>
          </w:tcPr>
          <w:p w14:paraId="7FDB32A3" w14:textId="77777777" w:rsidR="009274EA" w:rsidRDefault="00C53038">
            <w:pPr>
              <w:tabs>
                <w:tab w:val="left" w:pos="10620"/>
              </w:tabs>
            </w:pPr>
            <w:r>
              <w:t>Export all record in Excel.</w:t>
            </w:r>
          </w:p>
        </w:tc>
      </w:tr>
      <w:tr w:rsidR="009274EA" w14:paraId="11096EE7" w14:textId="77777777">
        <w:trPr>
          <w:trHeight w:val="517"/>
        </w:trPr>
        <w:tc>
          <w:tcPr>
            <w:tcW w:w="1866" w:type="dxa"/>
            <w:vAlign w:val="center"/>
          </w:tcPr>
          <w:p w14:paraId="0B1B734B" w14:textId="77777777" w:rsidR="009274EA" w:rsidRDefault="00C53038">
            <w:pPr>
              <w:tabs>
                <w:tab w:val="left" w:pos="10620"/>
              </w:tabs>
            </w:pPr>
            <w:r>
              <w:t xml:space="preserve">Charges Value In </w:t>
            </w:r>
          </w:p>
        </w:tc>
        <w:tc>
          <w:tcPr>
            <w:tcW w:w="1858" w:type="dxa"/>
            <w:vAlign w:val="center"/>
          </w:tcPr>
          <w:p w14:paraId="3722C0CA" w14:textId="77777777" w:rsidR="009274EA" w:rsidRDefault="00C53038">
            <w:pPr>
              <w:tabs>
                <w:tab w:val="left" w:pos="10620"/>
              </w:tabs>
            </w:pPr>
            <w:r>
              <w:t>Dropdown</w:t>
            </w:r>
          </w:p>
        </w:tc>
        <w:tc>
          <w:tcPr>
            <w:tcW w:w="6603" w:type="dxa"/>
            <w:vAlign w:val="center"/>
          </w:tcPr>
          <w:p w14:paraId="4B4AD63B" w14:textId="77777777" w:rsidR="009274EA" w:rsidRDefault="00C53038">
            <w:pPr>
              <w:tabs>
                <w:tab w:val="left" w:pos="10620"/>
              </w:tabs>
            </w:pPr>
            <w:r>
              <w:t>Provide calculation configuration in % or Rs.</w:t>
            </w:r>
          </w:p>
        </w:tc>
      </w:tr>
      <w:tr w:rsidR="009274EA" w14:paraId="4F691C00" w14:textId="77777777">
        <w:trPr>
          <w:trHeight w:val="517"/>
        </w:trPr>
        <w:tc>
          <w:tcPr>
            <w:tcW w:w="1866" w:type="dxa"/>
            <w:vAlign w:val="center"/>
          </w:tcPr>
          <w:p w14:paraId="31F042C0" w14:textId="77777777" w:rsidR="009274EA" w:rsidRDefault="00C53038">
            <w:pPr>
              <w:tabs>
                <w:tab w:val="left" w:pos="10620"/>
              </w:tabs>
            </w:pPr>
            <w:r>
              <w:t>Charge Master</w:t>
            </w:r>
          </w:p>
        </w:tc>
        <w:tc>
          <w:tcPr>
            <w:tcW w:w="1858" w:type="dxa"/>
            <w:vAlign w:val="center"/>
          </w:tcPr>
          <w:p w14:paraId="693D8761" w14:textId="77777777" w:rsidR="009274EA" w:rsidRDefault="00C53038">
            <w:pPr>
              <w:tabs>
                <w:tab w:val="left" w:pos="10620"/>
              </w:tabs>
            </w:pPr>
            <w:r>
              <w:t xml:space="preserve">Dropdown </w:t>
            </w:r>
          </w:p>
        </w:tc>
        <w:tc>
          <w:tcPr>
            <w:tcW w:w="6603" w:type="dxa"/>
            <w:vAlign w:val="center"/>
          </w:tcPr>
          <w:p w14:paraId="787F86F3" w14:textId="77777777" w:rsidR="009274EA" w:rsidRDefault="00C53038">
            <w:pPr>
              <w:tabs>
                <w:tab w:val="left" w:pos="10620"/>
              </w:tabs>
            </w:pPr>
            <w:r>
              <w:t>Display the data from master.</w:t>
            </w:r>
          </w:p>
        </w:tc>
      </w:tr>
    </w:tbl>
    <w:p w14:paraId="0E64126E" w14:textId="77777777" w:rsidR="009274EA" w:rsidRDefault="009274EA">
      <w:pPr>
        <w:tabs>
          <w:tab w:val="left" w:pos="10620"/>
        </w:tabs>
      </w:pPr>
    </w:p>
    <w:p w14:paraId="3023C50D" w14:textId="77777777" w:rsidR="009274EA" w:rsidRDefault="009274EA">
      <w:pPr>
        <w:tabs>
          <w:tab w:val="left" w:pos="10620"/>
        </w:tabs>
      </w:pPr>
    </w:p>
    <w:p w14:paraId="674B5B50" w14:textId="77777777" w:rsidR="009274EA" w:rsidRDefault="009274EA">
      <w:pPr>
        <w:tabs>
          <w:tab w:val="left" w:pos="10620"/>
        </w:tabs>
      </w:pPr>
    </w:p>
    <w:p w14:paraId="50FAF2DD" w14:textId="77777777" w:rsidR="009274EA" w:rsidRDefault="009274EA">
      <w:pPr>
        <w:tabs>
          <w:tab w:val="left" w:pos="10620"/>
        </w:tabs>
      </w:pPr>
    </w:p>
    <w:p w14:paraId="4643EA37" w14:textId="77777777" w:rsidR="009274EA" w:rsidRDefault="009274EA">
      <w:pPr>
        <w:tabs>
          <w:tab w:val="left" w:pos="10620"/>
        </w:tabs>
      </w:pPr>
    </w:p>
    <w:p w14:paraId="367D2955" w14:textId="77777777" w:rsidR="009274EA" w:rsidRDefault="009274EA">
      <w:pPr>
        <w:tabs>
          <w:tab w:val="left" w:pos="10620"/>
        </w:tabs>
      </w:pPr>
    </w:p>
    <w:p w14:paraId="7AA76430" w14:textId="77777777" w:rsidR="009274EA" w:rsidRDefault="009274EA">
      <w:pPr>
        <w:tabs>
          <w:tab w:val="left" w:pos="10620"/>
        </w:tabs>
      </w:pPr>
    </w:p>
    <w:p w14:paraId="02BB7C21" w14:textId="77777777" w:rsidR="009274EA" w:rsidRDefault="009274EA">
      <w:pPr>
        <w:tabs>
          <w:tab w:val="left" w:pos="10620"/>
        </w:tabs>
      </w:pPr>
    </w:p>
    <w:p w14:paraId="6D95A6AC" w14:textId="77777777" w:rsidR="009274EA" w:rsidRDefault="009274EA">
      <w:pPr>
        <w:tabs>
          <w:tab w:val="left" w:pos="10620"/>
        </w:tabs>
      </w:pPr>
    </w:p>
    <w:p w14:paraId="21280688" w14:textId="77777777" w:rsidR="009274EA" w:rsidRDefault="009274EA">
      <w:pPr>
        <w:tabs>
          <w:tab w:val="left" w:pos="10620"/>
        </w:tabs>
      </w:pPr>
    </w:p>
    <w:p w14:paraId="178F4522" w14:textId="77777777" w:rsidR="009274EA" w:rsidRDefault="009274EA">
      <w:pPr>
        <w:tabs>
          <w:tab w:val="left" w:pos="10620"/>
        </w:tabs>
      </w:pPr>
    </w:p>
    <w:p w14:paraId="6E5BE5E4" w14:textId="77777777" w:rsidR="009274EA" w:rsidRDefault="009274EA">
      <w:pPr>
        <w:tabs>
          <w:tab w:val="left" w:pos="10620"/>
        </w:tabs>
      </w:pPr>
    </w:p>
    <w:p w14:paraId="568F530A" w14:textId="77777777" w:rsidR="009274EA" w:rsidRDefault="009274EA">
      <w:pPr>
        <w:tabs>
          <w:tab w:val="left" w:pos="10620"/>
        </w:tabs>
      </w:pPr>
    </w:p>
    <w:p w14:paraId="5371802C" w14:textId="77777777" w:rsidR="009274EA" w:rsidRDefault="009274EA">
      <w:pPr>
        <w:tabs>
          <w:tab w:val="left" w:pos="10620"/>
        </w:tabs>
      </w:pPr>
    </w:p>
    <w:p w14:paraId="444EF425" w14:textId="77777777" w:rsidR="009274EA" w:rsidRDefault="009274EA">
      <w:pPr>
        <w:tabs>
          <w:tab w:val="left" w:pos="10620"/>
        </w:tabs>
      </w:pPr>
    </w:p>
    <w:p w14:paraId="23F91951" w14:textId="77777777" w:rsidR="009274EA" w:rsidRDefault="009274EA">
      <w:pPr>
        <w:tabs>
          <w:tab w:val="left" w:pos="10620"/>
        </w:tabs>
      </w:pPr>
    </w:p>
    <w:p w14:paraId="264D0527" w14:textId="77777777" w:rsidR="009274EA" w:rsidRDefault="009274EA">
      <w:pPr>
        <w:tabs>
          <w:tab w:val="left" w:pos="10620"/>
        </w:tabs>
      </w:pPr>
    </w:p>
    <w:p w14:paraId="73CB8301" w14:textId="77777777" w:rsidR="009274EA" w:rsidRDefault="009274EA">
      <w:pPr>
        <w:tabs>
          <w:tab w:val="left" w:pos="10620"/>
        </w:tabs>
      </w:pPr>
    </w:p>
    <w:p w14:paraId="616DB566" w14:textId="77777777" w:rsidR="009274EA" w:rsidRDefault="009274EA">
      <w:pPr>
        <w:tabs>
          <w:tab w:val="left" w:pos="10620"/>
        </w:tabs>
      </w:pPr>
    </w:p>
    <w:p w14:paraId="48D4E398" w14:textId="77777777" w:rsidR="009274EA" w:rsidRDefault="009274EA">
      <w:pPr>
        <w:tabs>
          <w:tab w:val="left" w:pos="10620"/>
        </w:tabs>
      </w:pPr>
    </w:p>
    <w:p w14:paraId="2A2C1A62" w14:textId="77777777" w:rsidR="009274EA" w:rsidRDefault="009274EA">
      <w:pPr>
        <w:tabs>
          <w:tab w:val="left" w:pos="10620"/>
        </w:tabs>
      </w:pPr>
    </w:p>
    <w:p w14:paraId="78FCE51C" w14:textId="77777777" w:rsidR="009274EA" w:rsidRDefault="009274EA">
      <w:pPr>
        <w:tabs>
          <w:tab w:val="left" w:pos="10620"/>
        </w:tabs>
      </w:pPr>
    </w:p>
    <w:p w14:paraId="18EE5644" w14:textId="77777777" w:rsidR="009274EA" w:rsidRDefault="009274EA">
      <w:pPr>
        <w:tabs>
          <w:tab w:val="left" w:pos="10620"/>
        </w:tabs>
      </w:pPr>
    </w:p>
    <w:p w14:paraId="0A70222F"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4111" w:name="_Toc137819082"/>
      <w:bookmarkStart w:id="4112" w:name="_Toc137831753"/>
      <w:bookmarkStart w:id="4113" w:name="_Toc148377765"/>
      <w:r>
        <w:rPr>
          <w:rFonts w:ascii="Cambria" w:hAnsi="Cambria"/>
          <w:b/>
          <w:sz w:val="28"/>
        </w:rPr>
        <w:t>High Level Use Case of “Create Tax Master”</w:t>
      </w:r>
      <w:bookmarkEnd w:id="4111"/>
      <w:bookmarkEnd w:id="4112"/>
      <w:bookmarkEnd w:id="4113"/>
      <w:r>
        <w:rPr>
          <w:rFonts w:ascii="Cambria" w:hAnsi="Cambria"/>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78FBD67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ADC1063"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376D58FE" w14:textId="77777777" w:rsidR="009274EA" w:rsidRDefault="00C53038">
            <w:pPr>
              <w:numPr>
                <w:ilvl w:val="0"/>
                <w:numId w:val="2"/>
              </w:numPr>
              <w:tabs>
                <w:tab w:val="left" w:pos="10620"/>
              </w:tabs>
              <w:spacing w:after="0" w:line="360" w:lineRule="auto"/>
            </w:pPr>
            <w:r>
              <w:t>To understand the functional logic for Creation of Create Tax Master.</w:t>
            </w:r>
          </w:p>
        </w:tc>
      </w:tr>
      <w:tr w:rsidR="009274EA" w14:paraId="32F876F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060B840"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498961AA" w14:textId="77777777" w:rsidR="009274EA" w:rsidRDefault="00C53038">
            <w:pPr>
              <w:numPr>
                <w:ilvl w:val="0"/>
                <w:numId w:val="2"/>
              </w:numPr>
              <w:tabs>
                <w:tab w:val="left" w:pos="10620"/>
              </w:tabs>
              <w:spacing w:after="0" w:line="360" w:lineRule="auto"/>
            </w:pPr>
            <w:r>
              <w:t>User should have rights for Administrator rights.</w:t>
            </w:r>
          </w:p>
          <w:p w14:paraId="36749EAF" w14:textId="77777777" w:rsidR="009274EA" w:rsidRDefault="00C53038">
            <w:pPr>
              <w:numPr>
                <w:ilvl w:val="0"/>
                <w:numId w:val="2"/>
              </w:numPr>
              <w:tabs>
                <w:tab w:val="left" w:pos="10620"/>
              </w:tabs>
              <w:spacing w:after="0" w:line="360" w:lineRule="auto"/>
            </w:pPr>
            <w:r>
              <w:t>User should have “Create Tax Master” rights.</w:t>
            </w:r>
          </w:p>
        </w:tc>
      </w:tr>
      <w:tr w:rsidR="009274EA" w14:paraId="2D8D5C8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0F7CD74"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3D917CB5" w14:textId="77777777" w:rsidR="009274EA" w:rsidRDefault="00C53038">
            <w:pPr>
              <w:pStyle w:val="Heading112pt"/>
              <w:tabs>
                <w:tab w:val="left" w:pos="10620"/>
              </w:tabs>
              <w:rPr>
                <w:rFonts w:ascii="Cambria" w:hAnsi="Cambria"/>
                <w:b w:val="0"/>
              </w:rPr>
            </w:pPr>
            <w:bookmarkStart w:id="4114" w:name="_Toc137819083"/>
            <w:bookmarkStart w:id="4115" w:name="_Toc137831754"/>
            <w:r>
              <w:rPr>
                <w:rFonts w:ascii="Cambria" w:hAnsi="Cambria"/>
                <w:b w:val="0"/>
              </w:rPr>
              <w:t>System should reflect the newly added Tax Master in entire application where required.</w:t>
            </w:r>
            <w:bookmarkEnd w:id="4114"/>
            <w:bookmarkEnd w:id="4115"/>
          </w:p>
          <w:p w14:paraId="116A13FC" w14:textId="77777777" w:rsidR="009274EA" w:rsidRDefault="00C53038">
            <w:pPr>
              <w:pStyle w:val="Heading112pt"/>
              <w:tabs>
                <w:tab w:val="left" w:pos="10620"/>
              </w:tabs>
              <w:rPr>
                <w:rFonts w:ascii="Cambria" w:hAnsi="Cambria"/>
              </w:rPr>
            </w:pPr>
            <w:bookmarkStart w:id="4116" w:name="_Toc137819084"/>
            <w:bookmarkStart w:id="4117" w:name="_Toc137831755"/>
            <w:r>
              <w:rPr>
                <w:rFonts w:ascii="Cambria" w:hAnsi="Cambria"/>
                <w:b w:val="0"/>
              </w:rPr>
              <w:t>These Tax master should be reflected in each type of invoices.</w:t>
            </w:r>
            <w:bookmarkEnd w:id="4116"/>
            <w:bookmarkEnd w:id="4117"/>
            <w:r>
              <w:rPr>
                <w:rFonts w:ascii="Cambria" w:hAnsi="Cambria"/>
                <w:b w:val="0"/>
              </w:rPr>
              <w:t xml:space="preserve"> </w:t>
            </w:r>
          </w:p>
        </w:tc>
      </w:tr>
      <w:tr w:rsidR="009274EA" w14:paraId="12C8C24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3236071"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1F3787C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30607DA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00C1A83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205F2E6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Tax Master”.</w:t>
            </w:r>
          </w:p>
          <w:p w14:paraId="7E8513B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Auction Center</w:t>
            </w:r>
          </w:p>
          <w:p w14:paraId="525346F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5FD53E6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0121D97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AD0E53F"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7AF76D1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1171E3A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AA05B50"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44DBBE91" w14:textId="77777777" w:rsidR="009274EA" w:rsidRDefault="00C53038">
            <w:pPr>
              <w:pStyle w:val="Heading112pt"/>
              <w:tabs>
                <w:tab w:val="left" w:pos="10620"/>
              </w:tabs>
              <w:rPr>
                <w:rFonts w:ascii="Cambria" w:hAnsi="Cambria"/>
                <w:b w:val="0"/>
                <w:strike/>
              </w:rPr>
            </w:pPr>
            <w:bookmarkStart w:id="4118" w:name="_Toc137819085"/>
            <w:bookmarkStart w:id="4119" w:name="_Toc137831756"/>
            <w:r>
              <w:rPr>
                <w:rFonts w:ascii="Cambria" w:hAnsi="Cambria"/>
                <w:b w:val="0"/>
                <w:strike/>
              </w:rPr>
              <w:t>The Tax Master allows Auction Admin to configure charges and taxes applicable at their respective auction centers.</w:t>
            </w:r>
            <w:bookmarkEnd w:id="4118"/>
            <w:bookmarkEnd w:id="4119"/>
            <w:r>
              <w:rPr>
                <w:rFonts w:ascii="Cambria" w:hAnsi="Cambria" w:cs="Arial"/>
                <w:b w:val="0"/>
                <w:strike/>
                <w:sz w:val="22"/>
                <w:szCs w:val="22"/>
              </w:rPr>
              <w:t xml:space="preserve"> </w:t>
            </w:r>
          </w:p>
          <w:p w14:paraId="3D2A8FFD" w14:textId="77777777" w:rsidR="009274EA" w:rsidRDefault="00C53038">
            <w:pPr>
              <w:pStyle w:val="Heading112pt"/>
              <w:tabs>
                <w:tab w:val="left" w:pos="10620"/>
              </w:tabs>
              <w:rPr>
                <w:rFonts w:ascii="Cambria" w:hAnsi="Cambria"/>
                <w:b w:val="0"/>
              </w:rPr>
            </w:pPr>
            <w:bookmarkStart w:id="4120" w:name="_Toc137819086"/>
            <w:bookmarkStart w:id="4121" w:name="_Toc137831757"/>
            <w:r>
              <w:rPr>
                <w:rFonts w:ascii="Cambria" w:hAnsi="Cambria"/>
                <w:b w:val="0"/>
              </w:rPr>
              <w:lastRenderedPageBreak/>
              <w:t>TAO can also define the rates applicable and the value on which those charges or taxes are levied.</w:t>
            </w:r>
            <w:bookmarkEnd w:id="4120"/>
            <w:bookmarkEnd w:id="4121"/>
            <w:r>
              <w:rPr>
                <w:rFonts w:ascii="Cambria" w:hAnsi="Cambria"/>
                <w:b w:val="0"/>
              </w:rPr>
              <w:t xml:space="preserve"> </w:t>
            </w:r>
          </w:p>
          <w:p w14:paraId="24E2ADD6" w14:textId="77777777" w:rsidR="009274EA" w:rsidRDefault="00C53038">
            <w:pPr>
              <w:pStyle w:val="Heading112pt"/>
              <w:tabs>
                <w:tab w:val="left" w:pos="10620"/>
              </w:tabs>
              <w:rPr>
                <w:rFonts w:ascii="Cambria" w:hAnsi="Cambria"/>
                <w:strike/>
              </w:rPr>
            </w:pPr>
            <w:bookmarkStart w:id="4122" w:name="_Toc137819087"/>
            <w:bookmarkStart w:id="4123" w:name="_Toc137831758"/>
            <w:r>
              <w:rPr>
                <w:rFonts w:ascii="Cambria" w:hAnsi="Cambria"/>
                <w:b w:val="0"/>
                <w:strike/>
              </w:rPr>
              <w:t>System should display Selection of Auction Center option to authorized user on click of create Tax Master from administrator.</w:t>
            </w:r>
            <w:bookmarkEnd w:id="4122"/>
            <w:bookmarkEnd w:id="4123"/>
          </w:p>
          <w:p w14:paraId="2733A4D0" w14:textId="77777777" w:rsidR="009274EA" w:rsidRDefault="00C53038">
            <w:pPr>
              <w:pStyle w:val="Heading112pt"/>
              <w:tabs>
                <w:tab w:val="left" w:pos="10620"/>
              </w:tabs>
              <w:rPr>
                <w:rFonts w:ascii="Cambria" w:hAnsi="Cambria"/>
              </w:rPr>
            </w:pPr>
            <w:bookmarkStart w:id="4124" w:name="_Toc137819088"/>
            <w:bookmarkStart w:id="4125" w:name="_Toc137831759"/>
            <w:r>
              <w:rPr>
                <w:rFonts w:ascii="Cambria" w:hAnsi="Cambria"/>
                <w:b w:val="0"/>
              </w:rPr>
              <w:t>System should display below fields on selecting of any above value on “Create Tax Master” page.</w:t>
            </w:r>
            <w:bookmarkEnd w:id="4124"/>
            <w:bookmarkEnd w:id="4125"/>
          </w:p>
          <w:p w14:paraId="034690A4" w14:textId="77777777" w:rsidR="009274EA" w:rsidRDefault="00C53038">
            <w:pPr>
              <w:pStyle w:val="Heading112pt"/>
              <w:numPr>
                <w:ilvl w:val="1"/>
                <w:numId w:val="2"/>
              </w:numPr>
              <w:tabs>
                <w:tab w:val="left" w:pos="10620"/>
              </w:tabs>
              <w:rPr>
                <w:rFonts w:ascii="Cambria" w:hAnsi="Cambria"/>
                <w:b w:val="0"/>
              </w:rPr>
            </w:pPr>
            <w:bookmarkStart w:id="4126" w:name="_Toc137819089"/>
            <w:bookmarkStart w:id="4127" w:name="_Toc137831760"/>
            <w:r>
              <w:rPr>
                <w:rFonts w:ascii="Cambria" w:hAnsi="Cambria"/>
                <w:b w:val="0"/>
              </w:rPr>
              <w:t>Auction Center Dropdown</w:t>
            </w:r>
          </w:p>
          <w:p w14:paraId="4527853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Charge Name</w:t>
            </w:r>
            <w:bookmarkEnd w:id="4126"/>
            <w:bookmarkEnd w:id="4127"/>
          </w:p>
          <w:p w14:paraId="182EA48B" w14:textId="77777777" w:rsidR="009274EA" w:rsidRDefault="00C53038">
            <w:pPr>
              <w:pStyle w:val="Heading112pt"/>
              <w:numPr>
                <w:ilvl w:val="1"/>
                <w:numId w:val="2"/>
              </w:numPr>
              <w:tabs>
                <w:tab w:val="left" w:pos="10620"/>
              </w:tabs>
              <w:rPr>
                <w:rFonts w:ascii="Cambria" w:hAnsi="Cambria"/>
                <w:b w:val="0"/>
              </w:rPr>
            </w:pPr>
            <w:bookmarkStart w:id="4128" w:name="_Toc137819090"/>
            <w:bookmarkStart w:id="4129" w:name="_Toc137831761"/>
            <w:r>
              <w:rPr>
                <w:rFonts w:ascii="Cambria" w:hAnsi="Cambria"/>
                <w:b w:val="0"/>
              </w:rPr>
              <w:t>Charge Code dropdown</w:t>
            </w:r>
            <w:bookmarkEnd w:id="4128"/>
            <w:bookmarkEnd w:id="4129"/>
          </w:p>
          <w:p w14:paraId="506B21E4" w14:textId="77777777" w:rsidR="009274EA" w:rsidRDefault="00C53038">
            <w:pPr>
              <w:pStyle w:val="Heading112pt"/>
              <w:numPr>
                <w:ilvl w:val="1"/>
                <w:numId w:val="2"/>
              </w:numPr>
              <w:tabs>
                <w:tab w:val="left" w:pos="10620"/>
              </w:tabs>
              <w:rPr>
                <w:rFonts w:ascii="Cambria" w:hAnsi="Cambria"/>
                <w:b w:val="0"/>
              </w:rPr>
            </w:pPr>
            <w:bookmarkStart w:id="4130" w:name="_Toc137819091"/>
            <w:bookmarkStart w:id="4131" w:name="_Toc137831762"/>
            <w:r>
              <w:rPr>
                <w:rFonts w:ascii="Cambria" w:hAnsi="Cambria"/>
                <w:b w:val="0"/>
              </w:rPr>
              <w:t>HSN</w:t>
            </w:r>
          </w:p>
          <w:p w14:paraId="390006EA"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SAC</w:t>
            </w:r>
            <w:bookmarkEnd w:id="4130"/>
            <w:bookmarkEnd w:id="4131"/>
          </w:p>
          <w:p w14:paraId="511605BD" w14:textId="77777777" w:rsidR="009274EA" w:rsidRDefault="00C53038">
            <w:pPr>
              <w:pStyle w:val="Heading112pt"/>
              <w:numPr>
                <w:ilvl w:val="1"/>
                <w:numId w:val="2"/>
              </w:numPr>
              <w:tabs>
                <w:tab w:val="left" w:pos="10620"/>
              </w:tabs>
              <w:rPr>
                <w:rFonts w:ascii="Cambria" w:hAnsi="Cambria"/>
                <w:b w:val="0"/>
              </w:rPr>
            </w:pPr>
            <w:bookmarkStart w:id="4132" w:name="_Toc137819092"/>
            <w:bookmarkStart w:id="4133" w:name="_Toc137831763"/>
            <w:r>
              <w:rPr>
                <w:rFonts w:ascii="Cambria" w:hAnsi="Cambria"/>
                <w:b w:val="0"/>
              </w:rPr>
              <w:t>Description</w:t>
            </w:r>
            <w:bookmarkEnd w:id="4132"/>
            <w:bookmarkEnd w:id="4133"/>
          </w:p>
          <w:p w14:paraId="54E70F7B" w14:textId="77777777" w:rsidR="009274EA" w:rsidRDefault="00C53038">
            <w:pPr>
              <w:pStyle w:val="Heading112pt"/>
              <w:numPr>
                <w:ilvl w:val="1"/>
                <w:numId w:val="2"/>
              </w:numPr>
              <w:tabs>
                <w:tab w:val="left" w:pos="10620"/>
              </w:tabs>
              <w:rPr>
                <w:rFonts w:ascii="Cambria" w:hAnsi="Cambria"/>
                <w:b w:val="0"/>
              </w:rPr>
            </w:pPr>
            <w:bookmarkStart w:id="4134" w:name="_Toc137819093"/>
            <w:bookmarkStart w:id="4135" w:name="_Toc137831764"/>
            <w:r>
              <w:rPr>
                <w:rFonts w:ascii="Cambria" w:hAnsi="Cambria"/>
                <w:b w:val="0"/>
              </w:rPr>
              <w:t>Value</w:t>
            </w:r>
            <w:bookmarkEnd w:id="4134"/>
            <w:bookmarkEnd w:id="4135"/>
          </w:p>
          <w:p w14:paraId="3F49CA22" w14:textId="77777777" w:rsidR="009274EA" w:rsidRDefault="00C53038">
            <w:pPr>
              <w:pStyle w:val="Heading112pt"/>
              <w:numPr>
                <w:ilvl w:val="2"/>
                <w:numId w:val="2"/>
              </w:numPr>
              <w:tabs>
                <w:tab w:val="left" w:pos="10620"/>
              </w:tabs>
              <w:rPr>
                <w:rFonts w:ascii="Cambria" w:hAnsi="Cambria"/>
                <w:b w:val="0"/>
              </w:rPr>
            </w:pPr>
            <w:bookmarkStart w:id="4136" w:name="_Toc137819094"/>
            <w:bookmarkStart w:id="4137" w:name="_Toc137831765"/>
            <w:r>
              <w:rPr>
                <w:rFonts w:ascii="Cambria" w:hAnsi="Cambria"/>
                <w:b w:val="0"/>
              </w:rPr>
              <w:t>SGST</w:t>
            </w:r>
            <w:bookmarkEnd w:id="4136"/>
            <w:bookmarkEnd w:id="4137"/>
          </w:p>
          <w:p w14:paraId="0CDC5C23" w14:textId="77777777" w:rsidR="009274EA" w:rsidRDefault="00C53038">
            <w:pPr>
              <w:pStyle w:val="Heading112pt"/>
              <w:numPr>
                <w:ilvl w:val="2"/>
                <w:numId w:val="2"/>
              </w:numPr>
              <w:tabs>
                <w:tab w:val="left" w:pos="10620"/>
              </w:tabs>
              <w:rPr>
                <w:rFonts w:ascii="Cambria" w:hAnsi="Cambria"/>
                <w:b w:val="0"/>
              </w:rPr>
            </w:pPr>
            <w:bookmarkStart w:id="4138" w:name="_Toc137819095"/>
            <w:bookmarkStart w:id="4139" w:name="_Toc137831766"/>
            <w:r>
              <w:rPr>
                <w:rFonts w:ascii="Cambria" w:hAnsi="Cambria"/>
                <w:b w:val="0"/>
              </w:rPr>
              <w:t>CGST</w:t>
            </w:r>
            <w:bookmarkEnd w:id="4138"/>
            <w:bookmarkEnd w:id="4139"/>
          </w:p>
          <w:p w14:paraId="7CC75FC3" w14:textId="77777777" w:rsidR="009274EA" w:rsidRDefault="00C53038">
            <w:pPr>
              <w:pStyle w:val="Heading112pt"/>
              <w:numPr>
                <w:ilvl w:val="2"/>
                <w:numId w:val="2"/>
              </w:numPr>
              <w:tabs>
                <w:tab w:val="left" w:pos="10620"/>
              </w:tabs>
              <w:rPr>
                <w:rFonts w:ascii="Cambria" w:hAnsi="Cambria"/>
                <w:b w:val="0"/>
              </w:rPr>
            </w:pPr>
            <w:bookmarkStart w:id="4140" w:name="_Toc137819096"/>
            <w:bookmarkStart w:id="4141" w:name="_Toc137831767"/>
            <w:r>
              <w:rPr>
                <w:rFonts w:ascii="Cambria" w:hAnsi="Cambria"/>
                <w:b w:val="0"/>
              </w:rPr>
              <w:t>IGST</w:t>
            </w:r>
            <w:bookmarkEnd w:id="4140"/>
            <w:bookmarkEnd w:id="4141"/>
          </w:p>
          <w:p w14:paraId="07B1ACC3" w14:textId="77777777" w:rsidR="009274EA" w:rsidRDefault="00C53038">
            <w:pPr>
              <w:pStyle w:val="Heading112pt"/>
              <w:numPr>
                <w:ilvl w:val="1"/>
                <w:numId w:val="2"/>
              </w:numPr>
              <w:tabs>
                <w:tab w:val="left" w:pos="10620"/>
              </w:tabs>
              <w:rPr>
                <w:rFonts w:ascii="Cambria" w:hAnsi="Cambria"/>
                <w:b w:val="0"/>
              </w:rPr>
            </w:pPr>
            <w:bookmarkStart w:id="4142" w:name="_Toc137819097"/>
            <w:bookmarkStart w:id="4143" w:name="_Toc137831768"/>
            <w:r>
              <w:rPr>
                <w:rFonts w:ascii="Cambria" w:hAnsi="Cambria"/>
                <w:b w:val="0"/>
              </w:rPr>
              <w:t>Effective from Date</w:t>
            </w:r>
            <w:bookmarkEnd w:id="4142"/>
            <w:bookmarkEnd w:id="4143"/>
          </w:p>
          <w:p w14:paraId="463D5E20" w14:textId="77777777" w:rsidR="009274EA" w:rsidRDefault="00C53038">
            <w:pPr>
              <w:pStyle w:val="Heading112pt"/>
              <w:numPr>
                <w:ilvl w:val="1"/>
                <w:numId w:val="2"/>
              </w:numPr>
              <w:tabs>
                <w:tab w:val="left" w:pos="10620"/>
              </w:tabs>
              <w:rPr>
                <w:rFonts w:ascii="Cambria" w:hAnsi="Cambria"/>
                <w:b w:val="0"/>
              </w:rPr>
            </w:pPr>
            <w:bookmarkStart w:id="4144" w:name="_Toc137819098"/>
            <w:bookmarkStart w:id="4145" w:name="_Toc137831769"/>
            <w:r>
              <w:rPr>
                <w:rFonts w:ascii="Cambria" w:hAnsi="Cambria"/>
                <w:b w:val="0"/>
              </w:rPr>
              <w:t>Effective End Date</w:t>
            </w:r>
            <w:bookmarkEnd w:id="4144"/>
            <w:bookmarkEnd w:id="4145"/>
          </w:p>
          <w:p w14:paraId="3B50CEB0" w14:textId="77777777" w:rsidR="009274EA" w:rsidRDefault="00C53038">
            <w:pPr>
              <w:pStyle w:val="Heading112pt"/>
              <w:numPr>
                <w:ilvl w:val="1"/>
                <w:numId w:val="2"/>
              </w:numPr>
              <w:tabs>
                <w:tab w:val="left" w:pos="10620"/>
              </w:tabs>
              <w:rPr>
                <w:rFonts w:ascii="Cambria" w:hAnsi="Cambria"/>
                <w:b w:val="0"/>
              </w:rPr>
            </w:pPr>
            <w:bookmarkStart w:id="4146" w:name="_Toc137819099"/>
            <w:bookmarkStart w:id="4147" w:name="_Toc137831770"/>
            <w:r>
              <w:rPr>
                <w:rFonts w:ascii="Cambria" w:hAnsi="Cambria"/>
                <w:b w:val="0"/>
              </w:rPr>
              <w:t>Submit button.</w:t>
            </w:r>
            <w:bookmarkEnd w:id="4146"/>
            <w:bookmarkEnd w:id="4147"/>
          </w:p>
          <w:p w14:paraId="26160058" w14:textId="77777777" w:rsidR="009274EA" w:rsidRDefault="00C53038">
            <w:pPr>
              <w:pStyle w:val="Heading112pt"/>
              <w:numPr>
                <w:ilvl w:val="1"/>
                <w:numId w:val="2"/>
              </w:numPr>
              <w:tabs>
                <w:tab w:val="left" w:pos="10620"/>
              </w:tabs>
              <w:rPr>
                <w:rFonts w:ascii="Cambria" w:hAnsi="Cambria"/>
                <w:b w:val="0"/>
              </w:rPr>
            </w:pPr>
            <w:bookmarkStart w:id="4148" w:name="_Toc137819100"/>
            <w:bookmarkStart w:id="4149" w:name="_Toc137831771"/>
            <w:r>
              <w:rPr>
                <w:rFonts w:ascii="Cambria" w:hAnsi="Cambria"/>
                <w:b w:val="0"/>
              </w:rPr>
              <w:t>Clear button.</w:t>
            </w:r>
            <w:bookmarkEnd w:id="4148"/>
            <w:bookmarkEnd w:id="4149"/>
          </w:p>
          <w:p w14:paraId="3517F19B" w14:textId="77777777" w:rsidR="009274EA" w:rsidRDefault="00C53038">
            <w:pPr>
              <w:pStyle w:val="Heading112pt"/>
              <w:numPr>
                <w:ilvl w:val="1"/>
                <w:numId w:val="2"/>
              </w:numPr>
              <w:tabs>
                <w:tab w:val="left" w:pos="10620"/>
              </w:tabs>
              <w:rPr>
                <w:rFonts w:ascii="Cambria" w:hAnsi="Cambria"/>
                <w:b w:val="0"/>
              </w:rPr>
            </w:pPr>
            <w:bookmarkStart w:id="4150" w:name="_Toc137819101"/>
            <w:bookmarkStart w:id="4151" w:name="_Toc137831772"/>
            <w:r>
              <w:rPr>
                <w:rFonts w:ascii="Cambria" w:hAnsi="Cambria"/>
                <w:b w:val="0"/>
              </w:rPr>
              <w:t>Cancel button.</w:t>
            </w:r>
            <w:bookmarkEnd w:id="4150"/>
            <w:bookmarkEnd w:id="4151"/>
          </w:p>
          <w:p w14:paraId="729CA5A4" w14:textId="77777777" w:rsidR="009274EA" w:rsidRDefault="00C53038">
            <w:pPr>
              <w:pStyle w:val="Heading112pt"/>
              <w:tabs>
                <w:tab w:val="left" w:pos="10620"/>
              </w:tabs>
              <w:rPr>
                <w:rFonts w:ascii="Cambria" w:hAnsi="Cambria"/>
              </w:rPr>
            </w:pPr>
            <w:bookmarkStart w:id="4152" w:name="_Toc137819102"/>
            <w:bookmarkStart w:id="4153" w:name="_Toc137831773"/>
            <w:r>
              <w:rPr>
                <w:rFonts w:ascii="Cambria" w:hAnsi="Cambria"/>
                <w:b w:val="0"/>
              </w:rPr>
              <w:t>System should provide above mentioned fields as a mandatory fields.</w:t>
            </w:r>
            <w:bookmarkEnd w:id="4152"/>
            <w:bookmarkEnd w:id="4153"/>
          </w:p>
          <w:p w14:paraId="7E8B78B7" w14:textId="77777777" w:rsidR="009274EA" w:rsidRDefault="00C53038">
            <w:pPr>
              <w:pStyle w:val="Heading112pt"/>
              <w:tabs>
                <w:tab w:val="left" w:pos="10620"/>
              </w:tabs>
              <w:rPr>
                <w:rFonts w:ascii="Cambria" w:hAnsi="Cambria"/>
              </w:rPr>
            </w:pPr>
            <w:bookmarkStart w:id="4154" w:name="_Toc137819103"/>
            <w:bookmarkStart w:id="4155" w:name="_Toc137831774"/>
            <w:r>
              <w:rPr>
                <w:rFonts w:ascii="Cambria" w:hAnsi="Cambria"/>
                <w:b w:val="0"/>
              </w:rPr>
              <w:t>System should display validation message “Please enter details” on click submit button with blank fields.</w:t>
            </w:r>
            <w:bookmarkEnd w:id="4154"/>
            <w:bookmarkEnd w:id="4155"/>
          </w:p>
          <w:p w14:paraId="47A2F34D" w14:textId="77777777" w:rsidR="009274EA" w:rsidRDefault="00C53038">
            <w:pPr>
              <w:pStyle w:val="Heading112pt"/>
              <w:tabs>
                <w:tab w:val="left" w:pos="10620"/>
              </w:tabs>
              <w:rPr>
                <w:rFonts w:ascii="Cambria" w:hAnsi="Cambria"/>
              </w:rPr>
            </w:pPr>
            <w:bookmarkStart w:id="4156" w:name="_Toc137819104"/>
            <w:bookmarkStart w:id="4157" w:name="_Toc137831775"/>
            <w:r>
              <w:rPr>
                <w:rFonts w:ascii="Cambria" w:hAnsi="Cambria"/>
                <w:b w:val="0"/>
              </w:rPr>
              <w:t>System should not allow to enter value in Charge Name textbox.</w:t>
            </w:r>
            <w:bookmarkEnd w:id="4156"/>
            <w:bookmarkEnd w:id="4157"/>
          </w:p>
          <w:p w14:paraId="515C9D53" w14:textId="77777777" w:rsidR="009274EA" w:rsidRDefault="00C53038">
            <w:pPr>
              <w:pStyle w:val="Heading112pt"/>
              <w:tabs>
                <w:tab w:val="left" w:pos="10620"/>
              </w:tabs>
              <w:rPr>
                <w:rFonts w:ascii="Cambria" w:hAnsi="Cambria"/>
              </w:rPr>
            </w:pPr>
            <w:bookmarkStart w:id="4158" w:name="_Toc137819105"/>
            <w:bookmarkStart w:id="4159" w:name="_Toc137831776"/>
            <w:r>
              <w:rPr>
                <w:rFonts w:ascii="Cambria" w:hAnsi="Cambria"/>
                <w:b w:val="0"/>
              </w:rPr>
              <w:t>System should auto fetch Charge Name textbox value automatically from charge code master on selection of charge code from given dropdown.</w:t>
            </w:r>
            <w:bookmarkEnd w:id="4158"/>
            <w:bookmarkEnd w:id="4159"/>
          </w:p>
          <w:p w14:paraId="690C5683" w14:textId="77777777" w:rsidR="009274EA" w:rsidRDefault="00C53038">
            <w:pPr>
              <w:pStyle w:val="Heading112pt"/>
              <w:tabs>
                <w:tab w:val="left" w:pos="10620"/>
              </w:tabs>
              <w:rPr>
                <w:rFonts w:ascii="Cambria" w:hAnsi="Cambria"/>
              </w:rPr>
            </w:pPr>
            <w:bookmarkStart w:id="4160" w:name="_Toc137819106"/>
            <w:bookmarkStart w:id="4161" w:name="_Toc137831777"/>
            <w:r>
              <w:rPr>
                <w:rFonts w:ascii="Cambria" w:hAnsi="Cambria"/>
                <w:b w:val="0"/>
              </w:rPr>
              <w:t>System should allow to select only one type of charge code at a same time.</w:t>
            </w:r>
            <w:bookmarkEnd w:id="4160"/>
            <w:bookmarkEnd w:id="4161"/>
          </w:p>
          <w:p w14:paraId="195FC5DF" w14:textId="77777777" w:rsidR="009274EA" w:rsidRDefault="00C53038">
            <w:pPr>
              <w:pStyle w:val="Heading112pt"/>
              <w:tabs>
                <w:tab w:val="left" w:pos="10620"/>
              </w:tabs>
              <w:rPr>
                <w:rFonts w:ascii="Cambria" w:hAnsi="Cambria"/>
              </w:rPr>
            </w:pPr>
            <w:bookmarkStart w:id="4162" w:name="_Toc137819107"/>
            <w:bookmarkStart w:id="4163" w:name="_Toc137831778"/>
            <w:r>
              <w:rPr>
                <w:rFonts w:ascii="Cambria" w:hAnsi="Cambria"/>
                <w:b w:val="0"/>
              </w:rPr>
              <w:t>System should compulsory ask authorized user for numeric value only in</w:t>
            </w:r>
            <w:bookmarkEnd w:id="4162"/>
            <w:bookmarkEnd w:id="4163"/>
            <w:r>
              <w:rPr>
                <w:rFonts w:ascii="Cambria" w:hAnsi="Cambria"/>
                <w:b w:val="0"/>
              </w:rPr>
              <w:t xml:space="preserve"> </w:t>
            </w:r>
          </w:p>
          <w:p w14:paraId="0A36AD2B" w14:textId="77777777" w:rsidR="009274EA" w:rsidRDefault="00C53038">
            <w:pPr>
              <w:pStyle w:val="Heading112pt"/>
              <w:numPr>
                <w:ilvl w:val="0"/>
                <w:numId w:val="0"/>
              </w:numPr>
              <w:tabs>
                <w:tab w:val="left" w:pos="10620"/>
              </w:tabs>
              <w:ind w:left="360"/>
              <w:rPr>
                <w:rFonts w:ascii="Cambria" w:hAnsi="Cambria"/>
                <w:b w:val="0"/>
              </w:rPr>
            </w:pPr>
            <w:bookmarkStart w:id="4164" w:name="_Toc137819108"/>
            <w:bookmarkStart w:id="4165" w:name="_Toc137831779"/>
            <w:r>
              <w:rPr>
                <w:rFonts w:ascii="Cambria" w:hAnsi="Cambria"/>
                <w:b w:val="0"/>
              </w:rPr>
              <w:t>HSN/SAC code textbox.</w:t>
            </w:r>
            <w:bookmarkEnd w:id="4164"/>
            <w:bookmarkEnd w:id="4165"/>
          </w:p>
          <w:p w14:paraId="6E9E0417" w14:textId="77777777" w:rsidR="009274EA" w:rsidRDefault="00C53038">
            <w:pPr>
              <w:pStyle w:val="Heading112pt"/>
              <w:tabs>
                <w:tab w:val="left" w:pos="10620"/>
              </w:tabs>
              <w:rPr>
                <w:rFonts w:ascii="Cambria" w:hAnsi="Cambria"/>
              </w:rPr>
            </w:pPr>
            <w:bookmarkStart w:id="4166" w:name="_Toc137819109"/>
            <w:bookmarkStart w:id="4167" w:name="_Toc137831780"/>
            <w:r>
              <w:rPr>
                <w:rFonts w:ascii="Cambria" w:hAnsi="Cambria"/>
                <w:b w:val="0"/>
              </w:rPr>
              <w:t>System should allow to enter alphanumeric value “Description” field.</w:t>
            </w:r>
            <w:bookmarkEnd w:id="4166"/>
            <w:bookmarkEnd w:id="4167"/>
          </w:p>
          <w:p w14:paraId="3F0FCC68" w14:textId="77777777" w:rsidR="009274EA" w:rsidRDefault="00C53038">
            <w:pPr>
              <w:pStyle w:val="Heading112pt"/>
              <w:tabs>
                <w:tab w:val="left" w:pos="10620"/>
              </w:tabs>
              <w:rPr>
                <w:rFonts w:ascii="Cambria" w:hAnsi="Cambria"/>
              </w:rPr>
            </w:pPr>
            <w:bookmarkStart w:id="4168" w:name="_Toc137819110"/>
            <w:bookmarkStart w:id="4169" w:name="_Toc137831781"/>
            <w:r>
              <w:rPr>
                <w:rFonts w:ascii="Cambria" w:hAnsi="Cambria"/>
                <w:b w:val="0"/>
              </w:rPr>
              <w:t>System should allow positive numeric value with up to 2 decimal value in below textbox</w:t>
            </w:r>
            <w:bookmarkEnd w:id="4168"/>
            <w:bookmarkEnd w:id="4169"/>
          </w:p>
          <w:p w14:paraId="5C219AE7" w14:textId="77777777" w:rsidR="009274EA" w:rsidRDefault="00C53038">
            <w:pPr>
              <w:pStyle w:val="Heading112pt"/>
              <w:numPr>
                <w:ilvl w:val="1"/>
                <w:numId w:val="2"/>
              </w:numPr>
              <w:tabs>
                <w:tab w:val="left" w:pos="10620"/>
              </w:tabs>
              <w:rPr>
                <w:rFonts w:ascii="Cambria" w:hAnsi="Cambria"/>
              </w:rPr>
            </w:pPr>
            <w:bookmarkStart w:id="4170" w:name="_Toc137819111"/>
            <w:bookmarkStart w:id="4171" w:name="_Toc137831782"/>
            <w:r>
              <w:rPr>
                <w:rFonts w:ascii="Cambria" w:hAnsi="Cambria"/>
                <w:b w:val="0"/>
              </w:rPr>
              <w:t>SGST</w:t>
            </w:r>
            <w:bookmarkEnd w:id="4170"/>
            <w:bookmarkEnd w:id="4171"/>
          </w:p>
          <w:p w14:paraId="10408A0E" w14:textId="77777777" w:rsidR="009274EA" w:rsidRDefault="00C53038">
            <w:pPr>
              <w:pStyle w:val="Heading112pt"/>
              <w:numPr>
                <w:ilvl w:val="1"/>
                <w:numId w:val="2"/>
              </w:numPr>
              <w:tabs>
                <w:tab w:val="left" w:pos="10620"/>
              </w:tabs>
              <w:rPr>
                <w:rFonts w:ascii="Cambria" w:hAnsi="Cambria"/>
              </w:rPr>
            </w:pPr>
            <w:bookmarkStart w:id="4172" w:name="_Toc137819112"/>
            <w:bookmarkStart w:id="4173" w:name="_Toc137831783"/>
            <w:r>
              <w:rPr>
                <w:rFonts w:ascii="Cambria" w:hAnsi="Cambria"/>
                <w:b w:val="0"/>
              </w:rPr>
              <w:t>CGST</w:t>
            </w:r>
            <w:bookmarkEnd w:id="4172"/>
            <w:bookmarkEnd w:id="4173"/>
          </w:p>
          <w:p w14:paraId="16FCF169" w14:textId="77777777" w:rsidR="009274EA" w:rsidRDefault="00C53038">
            <w:pPr>
              <w:pStyle w:val="Heading112pt"/>
              <w:numPr>
                <w:ilvl w:val="1"/>
                <w:numId w:val="2"/>
              </w:numPr>
              <w:tabs>
                <w:tab w:val="left" w:pos="10620"/>
              </w:tabs>
              <w:rPr>
                <w:rFonts w:ascii="Cambria" w:hAnsi="Cambria"/>
              </w:rPr>
            </w:pPr>
            <w:bookmarkStart w:id="4174" w:name="_Toc137819113"/>
            <w:bookmarkStart w:id="4175" w:name="_Toc137831784"/>
            <w:r>
              <w:rPr>
                <w:rFonts w:ascii="Cambria" w:hAnsi="Cambria"/>
                <w:b w:val="0"/>
              </w:rPr>
              <w:t>IGST</w:t>
            </w:r>
            <w:bookmarkEnd w:id="4174"/>
            <w:bookmarkEnd w:id="4175"/>
          </w:p>
          <w:p w14:paraId="00C61713" w14:textId="77777777" w:rsidR="009274EA" w:rsidRDefault="00C53038">
            <w:pPr>
              <w:pStyle w:val="Heading112pt"/>
              <w:tabs>
                <w:tab w:val="left" w:pos="10620"/>
              </w:tabs>
              <w:rPr>
                <w:rFonts w:ascii="Cambria" w:hAnsi="Cambria"/>
              </w:rPr>
            </w:pPr>
            <w:bookmarkStart w:id="4176" w:name="_Toc137819114"/>
            <w:bookmarkStart w:id="4177" w:name="_Toc137831785"/>
            <w:r>
              <w:rPr>
                <w:rFonts w:ascii="Cambria" w:hAnsi="Cambria"/>
                <w:b w:val="0"/>
              </w:rPr>
              <w:lastRenderedPageBreak/>
              <w:t>System should provide Date picker option in below fields.</w:t>
            </w:r>
            <w:bookmarkEnd w:id="4176"/>
            <w:bookmarkEnd w:id="4177"/>
          </w:p>
          <w:p w14:paraId="4A6FE3C8" w14:textId="77777777" w:rsidR="009274EA" w:rsidRDefault="00C53038">
            <w:pPr>
              <w:pStyle w:val="Heading112pt"/>
              <w:numPr>
                <w:ilvl w:val="1"/>
                <w:numId w:val="2"/>
              </w:numPr>
              <w:tabs>
                <w:tab w:val="left" w:pos="10620"/>
              </w:tabs>
              <w:rPr>
                <w:rFonts w:ascii="Cambria" w:hAnsi="Cambria"/>
                <w:b w:val="0"/>
              </w:rPr>
            </w:pPr>
            <w:bookmarkStart w:id="4178" w:name="_Toc137819115"/>
            <w:bookmarkStart w:id="4179" w:name="_Toc137831786"/>
            <w:r>
              <w:rPr>
                <w:rFonts w:ascii="Cambria" w:hAnsi="Cambria"/>
                <w:b w:val="0"/>
              </w:rPr>
              <w:t>Effective From Date</w:t>
            </w:r>
            <w:bookmarkEnd w:id="4178"/>
            <w:bookmarkEnd w:id="4179"/>
          </w:p>
          <w:p w14:paraId="41824C1F" w14:textId="77777777" w:rsidR="009274EA" w:rsidRDefault="00C53038">
            <w:pPr>
              <w:pStyle w:val="Heading112pt"/>
              <w:numPr>
                <w:ilvl w:val="1"/>
                <w:numId w:val="2"/>
              </w:numPr>
              <w:tabs>
                <w:tab w:val="left" w:pos="10620"/>
              </w:tabs>
              <w:rPr>
                <w:rFonts w:ascii="Cambria" w:hAnsi="Cambria"/>
                <w:b w:val="0"/>
              </w:rPr>
            </w:pPr>
            <w:bookmarkStart w:id="4180" w:name="_Toc137819116"/>
            <w:bookmarkStart w:id="4181" w:name="_Toc137831787"/>
            <w:r>
              <w:rPr>
                <w:rFonts w:ascii="Cambria" w:hAnsi="Cambria"/>
                <w:b w:val="0"/>
              </w:rPr>
              <w:t>Effective End Date</w:t>
            </w:r>
            <w:bookmarkEnd w:id="4180"/>
            <w:bookmarkEnd w:id="4181"/>
          </w:p>
          <w:p w14:paraId="3EAF05BF" w14:textId="77777777" w:rsidR="009274EA" w:rsidRDefault="00C53038">
            <w:pPr>
              <w:pStyle w:val="Heading112pt"/>
              <w:tabs>
                <w:tab w:val="left" w:pos="10620"/>
              </w:tabs>
              <w:rPr>
                <w:rFonts w:ascii="Cambria" w:hAnsi="Cambria"/>
              </w:rPr>
            </w:pPr>
            <w:bookmarkStart w:id="4182" w:name="_Toc137819117"/>
            <w:bookmarkStart w:id="4183" w:name="_Toc137831788"/>
            <w:r>
              <w:rPr>
                <w:rFonts w:ascii="Cambria" w:hAnsi="Cambria"/>
                <w:b w:val="0"/>
              </w:rPr>
              <w:t>System should not allow user to configure charges in back dated.</w:t>
            </w:r>
            <w:bookmarkEnd w:id="4182"/>
            <w:bookmarkEnd w:id="4183"/>
          </w:p>
          <w:p w14:paraId="5B7C4AF9" w14:textId="77777777" w:rsidR="009274EA" w:rsidRDefault="00C53038">
            <w:pPr>
              <w:pStyle w:val="Heading112pt"/>
              <w:numPr>
                <w:ilvl w:val="1"/>
                <w:numId w:val="2"/>
              </w:numPr>
              <w:tabs>
                <w:tab w:val="left" w:pos="10620"/>
              </w:tabs>
              <w:rPr>
                <w:rFonts w:ascii="Cambria" w:hAnsi="Cambria"/>
                <w:b w:val="0"/>
              </w:rPr>
            </w:pPr>
            <w:bookmarkStart w:id="4184" w:name="_Toc137819118"/>
            <w:bookmarkStart w:id="4185" w:name="_Toc137831789"/>
            <w:r>
              <w:rPr>
                <w:rFonts w:ascii="Cambria" w:hAnsi="Cambria"/>
                <w:b w:val="0"/>
              </w:rPr>
              <w:t>System should not allow user to configure</w:t>
            </w:r>
            <w:r>
              <w:rPr>
                <w:rFonts w:ascii="Cambria" w:hAnsi="Cambria"/>
              </w:rPr>
              <w:t xml:space="preserve"> “Effective from Date/</w:t>
            </w:r>
            <w:r>
              <w:rPr>
                <w:rFonts w:ascii="Cambria" w:hAnsi="Cambria"/>
                <w:b w:val="0"/>
              </w:rPr>
              <w:t xml:space="preserve"> </w:t>
            </w:r>
            <w:r>
              <w:rPr>
                <w:rFonts w:ascii="Cambria" w:hAnsi="Cambria"/>
              </w:rPr>
              <w:t>Effective End Date”</w:t>
            </w:r>
            <w:r>
              <w:rPr>
                <w:rFonts w:ascii="Cambria" w:hAnsi="Cambria"/>
                <w:b w:val="0"/>
              </w:rPr>
              <w:t xml:space="preserve"> with less than current date.</w:t>
            </w:r>
            <w:bookmarkEnd w:id="4184"/>
            <w:bookmarkEnd w:id="4185"/>
          </w:p>
          <w:p w14:paraId="4A552373" w14:textId="77777777" w:rsidR="009274EA" w:rsidRDefault="00C53038">
            <w:pPr>
              <w:pStyle w:val="Heading112pt"/>
              <w:tabs>
                <w:tab w:val="left" w:pos="10620"/>
              </w:tabs>
              <w:rPr>
                <w:rFonts w:ascii="Cambria" w:hAnsi="Cambria"/>
              </w:rPr>
            </w:pPr>
            <w:bookmarkStart w:id="4186" w:name="_Toc137819119"/>
            <w:bookmarkStart w:id="4187" w:name="_Toc137831790"/>
            <w:r>
              <w:rPr>
                <w:rFonts w:ascii="Cambria" w:hAnsi="Cambria"/>
                <w:b w:val="0"/>
              </w:rPr>
              <w:t>System should clear all input on click clear button.</w:t>
            </w:r>
            <w:bookmarkEnd w:id="4186"/>
            <w:bookmarkEnd w:id="4187"/>
          </w:p>
          <w:p w14:paraId="3F3DC952" w14:textId="77777777" w:rsidR="009274EA" w:rsidRDefault="00C53038">
            <w:pPr>
              <w:pStyle w:val="Heading112pt"/>
              <w:tabs>
                <w:tab w:val="left" w:pos="10620"/>
              </w:tabs>
              <w:rPr>
                <w:rFonts w:ascii="Cambria" w:hAnsi="Cambria"/>
              </w:rPr>
            </w:pPr>
            <w:bookmarkStart w:id="4188" w:name="_Toc137819120"/>
            <w:bookmarkStart w:id="4189" w:name="_Toc137831791"/>
            <w:r>
              <w:rPr>
                <w:rFonts w:ascii="Cambria" w:hAnsi="Cambria"/>
                <w:b w:val="0"/>
              </w:rPr>
              <w:t>System should redirect on log in home page on click cancel button.</w:t>
            </w:r>
            <w:bookmarkEnd w:id="4188"/>
            <w:bookmarkEnd w:id="4189"/>
          </w:p>
          <w:p w14:paraId="406120C3" w14:textId="77777777" w:rsidR="009274EA" w:rsidRDefault="00C53038">
            <w:pPr>
              <w:pStyle w:val="Heading112pt"/>
              <w:tabs>
                <w:tab w:val="left" w:pos="10620"/>
              </w:tabs>
              <w:rPr>
                <w:rFonts w:ascii="Cambria" w:hAnsi="Cambria"/>
              </w:rPr>
            </w:pPr>
            <w:bookmarkStart w:id="4190" w:name="_Toc137819121"/>
            <w:bookmarkStart w:id="4191" w:name="_Toc137831792"/>
            <w:r>
              <w:rPr>
                <w:rFonts w:ascii="Cambria" w:hAnsi="Cambria"/>
                <w:b w:val="0"/>
              </w:rPr>
              <w:t>System should provide dropdown option with suggestive search under Charge Code.</w:t>
            </w:r>
            <w:bookmarkEnd w:id="4190"/>
            <w:bookmarkEnd w:id="4191"/>
          </w:p>
          <w:p w14:paraId="6932A7BD" w14:textId="77777777" w:rsidR="009274EA" w:rsidRDefault="00C53038">
            <w:pPr>
              <w:pStyle w:val="Heading112pt"/>
              <w:tabs>
                <w:tab w:val="left" w:pos="10620"/>
              </w:tabs>
              <w:rPr>
                <w:rFonts w:ascii="Cambria" w:hAnsi="Cambria"/>
              </w:rPr>
            </w:pPr>
            <w:bookmarkStart w:id="4192" w:name="_Toc137819122"/>
            <w:bookmarkStart w:id="4193" w:name="_Toc137831793"/>
            <w:r>
              <w:rPr>
                <w:rFonts w:ascii="Cambria" w:hAnsi="Cambria"/>
                <w:b w:val="0"/>
              </w:rPr>
              <w:t xml:space="preserve">System should display confirmation message </w:t>
            </w:r>
            <w:r>
              <w:rPr>
                <w:rFonts w:ascii="Cambria" w:hAnsi="Cambria"/>
              </w:rPr>
              <w:t xml:space="preserve">“Tax Master created successfully for </w:t>
            </w:r>
            <w:r>
              <w:rPr>
                <w:rFonts w:ascii="Cambria" w:hAnsi="Cambria"/>
                <w:b w:val="0"/>
              </w:rPr>
              <w:t>on click of submit button.</w:t>
            </w:r>
            <w:bookmarkEnd w:id="4192"/>
            <w:bookmarkEnd w:id="4193"/>
          </w:p>
          <w:p w14:paraId="5759E1C3" w14:textId="77777777" w:rsidR="009274EA" w:rsidRDefault="00C53038">
            <w:pPr>
              <w:pStyle w:val="Heading112pt"/>
              <w:tabs>
                <w:tab w:val="left" w:pos="10620"/>
              </w:tabs>
              <w:rPr>
                <w:rFonts w:ascii="Cambria" w:hAnsi="Cambria"/>
              </w:rPr>
            </w:pPr>
            <w:bookmarkStart w:id="4194" w:name="_Toc137819123"/>
            <w:bookmarkStart w:id="4195" w:name="_Toc137831794"/>
            <w:r>
              <w:rPr>
                <w:rFonts w:ascii="Cambria" w:hAnsi="Cambria"/>
                <w:b w:val="0"/>
              </w:rPr>
              <w:t>System should allow to create multiple Tax Master.</w:t>
            </w:r>
            <w:bookmarkEnd w:id="4194"/>
            <w:bookmarkEnd w:id="4195"/>
          </w:p>
          <w:p w14:paraId="2E36E975" w14:textId="77777777" w:rsidR="009274EA" w:rsidRDefault="00C53038">
            <w:pPr>
              <w:pStyle w:val="Heading112pt"/>
              <w:tabs>
                <w:tab w:val="left" w:pos="10620"/>
              </w:tabs>
              <w:rPr>
                <w:rFonts w:ascii="Cambria" w:hAnsi="Cambria"/>
              </w:rPr>
            </w:pPr>
            <w:bookmarkStart w:id="4196" w:name="_Toc137819124"/>
            <w:bookmarkStart w:id="4197" w:name="_Toc137831795"/>
            <w:r>
              <w:rPr>
                <w:rFonts w:ascii="Cambria" w:hAnsi="Cambria"/>
                <w:b w:val="0"/>
              </w:rPr>
              <w:t>System should provide configured taxes effect in creation/modification of invoices.</w:t>
            </w:r>
            <w:bookmarkEnd w:id="4196"/>
            <w:bookmarkEnd w:id="4197"/>
          </w:p>
          <w:p w14:paraId="0BA6EB66" w14:textId="77777777" w:rsidR="009274EA" w:rsidRDefault="00C53038">
            <w:pPr>
              <w:pStyle w:val="Heading112pt"/>
              <w:tabs>
                <w:tab w:val="left" w:pos="10620"/>
              </w:tabs>
              <w:rPr>
                <w:rFonts w:ascii="Cambria" w:hAnsi="Cambria"/>
              </w:rPr>
            </w:pPr>
            <w:bookmarkStart w:id="4198" w:name="_Toc137819125"/>
            <w:bookmarkStart w:id="4199" w:name="_Toc137831796"/>
            <w:r>
              <w:rPr>
                <w:rFonts w:ascii="Cambria" w:hAnsi="Cambria" w:cs="Arial"/>
                <w:b w:val="0"/>
                <w:sz w:val="22"/>
                <w:szCs w:val="22"/>
              </w:rPr>
              <w:t>System should not provide effect of created taxes in invoice creation page once “</w:t>
            </w:r>
            <w:r>
              <w:rPr>
                <w:rFonts w:ascii="Cambria" w:hAnsi="Cambria"/>
              </w:rPr>
              <w:t xml:space="preserve">Effective End Date” </w:t>
            </w:r>
            <w:r>
              <w:rPr>
                <w:rFonts w:ascii="Cambria" w:hAnsi="Cambria"/>
                <w:b w:val="0"/>
              </w:rPr>
              <w:t>completed.</w:t>
            </w:r>
            <w:bookmarkEnd w:id="4198"/>
            <w:bookmarkEnd w:id="4199"/>
          </w:p>
          <w:p w14:paraId="1DA15CE2" w14:textId="77777777" w:rsidR="009274EA" w:rsidRDefault="00C53038">
            <w:pPr>
              <w:pStyle w:val="Heading112pt"/>
              <w:tabs>
                <w:tab w:val="left" w:pos="10620"/>
              </w:tabs>
              <w:rPr>
                <w:rFonts w:ascii="Cambria" w:hAnsi="Cambria"/>
              </w:rPr>
            </w:pPr>
            <w:bookmarkStart w:id="4200" w:name="_Toc137819126"/>
            <w:bookmarkStart w:id="4201" w:name="_Toc137831797"/>
            <w:r>
              <w:rPr>
                <w:rFonts w:ascii="Cambria" w:hAnsi="Cambria"/>
                <w:b w:val="0"/>
              </w:rPr>
              <w:t>System should perform calculation in Contract note using “%” only.</w:t>
            </w:r>
            <w:bookmarkEnd w:id="4200"/>
            <w:bookmarkEnd w:id="4201"/>
          </w:p>
          <w:p w14:paraId="5274FFC0"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6D8444AF" w14:textId="77777777" w:rsidR="009274EA" w:rsidRDefault="00C53038">
            <w:pPr>
              <w:pStyle w:val="Heading112pt"/>
              <w:rPr>
                <w:rFonts w:ascii="Cambria" w:hAnsi="Cambria"/>
                <w:b w:val="0"/>
              </w:rPr>
            </w:pPr>
            <w:r>
              <w:rPr>
                <w:rFonts w:ascii="Cambria" w:hAnsi="Cambria"/>
                <w:b w:val="0"/>
              </w:rPr>
              <w:t>System should capture the entry of “Tax Master” creation in audit trail report as “New Tax Master: &lt; Tax Master &gt; created”.</w:t>
            </w:r>
          </w:p>
          <w:p w14:paraId="064BE8E9" w14:textId="77777777" w:rsidR="009274EA" w:rsidRDefault="009274EA">
            <w:pPr>
              <w:pStyle w:val="Heading112pt"/>
              <w:numPr>
                <w:ilvl w:val="0"/>
                <w:numId w:val="0"/>
              </w:numPr>
              <w:ind w:left="360"/>
              <w:rPr>
                <w:rFonts w:ascii="Cambria" w:hAnsi="Cambria"/>
                <w:b w:val="0"/>
              </w:rPr>
            </w:pPr>
          </w:p>
          <w:p w14:paraId="2932E586" w14:textId="77777777" w:rsidR="009274EA" w:rsidRDefault="00C53038">
            <w:pPr>
              <w:pStyle w:val="Heading112pt"/>
              <w:numPr>
                <w:ilvl w:val="0"/>
                <w:numId w:val="0"/>
              </w:numPr>
              <w:tabs>
                <w:tab w:val="left" w:pos="10620"/>
              </w:tabs>
              <w:ind w:left="360" w:hanging="360"/>
              <w:rPr>
                <w:rFonts w:ascii="Cambria" w:hAnsi="Cambria"/>
                <w:b w:val="0"/>
              </w:rPr>
            </w:pPr>
            <w:bookmarkStart w:id="4202" w:name="_Toc137819127"/>
            <w:bookmarkStart w:id="4203" w:name="_Toc137831798"/>
            <w:r>
              <w:rPr>
                <w:rFonts w:ascii="Cambria" w:hAnsi="Cambria"/>
                <w:u w:val="single"/>
              </w:rPr>
              <w:t>Document Upload</w:t>
            </w:r>
            <w:r>
              <w:rPr>
                <w:rFonts w:ascii="Cambria" w:hAnsi="Cambria"/>
                <w:b w:val="0"/>
              </w:rPr>
              <w:t xml:space="preserve"> :</w:t>
            </w:r>
            <w:bookmarkEnd w:id="4202"/>
            <w:bookmarkEnd w:id="4203"/>
          </w:p>
          <w:p w14:paraId="209C05F8" w14:textId="77777777" w:rsidR="009274EA" w:rsidRDefault="00C53038">
            <w:pPr>
              <w:pStyle w:val="Heading112pt"/>
              <w:tabs>
                <w:tab w:val="left" w:pos="10620"/>
              </w:tabs>
              <w:rPr>
                <w:rFonts w:ascii="Cambria" w:hAnsi="Cambria"/>
              </w:rPr>
            </w:pPr>
            <w:bookmarkStart w:id="4204" w:name="_Toc137819128"/>
            <w:bookmarkStart w:id="4205" w:name="_Toc137831799"/>
            <w:r>
              <w:rPr>
                <w:rFonts w:ascii="Cambria" w:hAnsi="Cambria"/>
                <w:b w:val="0"/>
              </w:rPr>
              <w:t>System should allow user to upload PDF file while creating any new value in master.</w:t>
            </w:r>
            <w:bookmarkEnd w:id="4204"/>
            <w:bookmarkEnd w:id="4205"/>
          </w:p>
          <w:p w14:paraId="1C9DCF17" w14:textId="77777777" w:rsidR="009274EA" w:rsidRDefault="00C53038">
            <w:pPr>
              <w:pStyle w:val="Heading112pt"/>
              <w:tabs>
                <w:tab w:val="left" w:pos="10620"/>
              </w:tabs>
              <w:rPr>
                <w:rFonts w:ascii="Cambria" w:hAnsi="Cambria"/>
              </w:rPr>
            </w:pPr>
            <w:bookmarkStart w:id="4206" w:name="_Toc137819129"/>
            <w:bookmarkStart w:id="4207" w:name="_Toc137831800"/>
            <w:r>
              <w:rPr>
                <w:rFonts w:ascii="Cambria" w:hAnsi="Cambria"/>
                <w:b w:val="0"/>
              </w:rPr>
              <w:t>File upload functionality should be non-mandatory.</w:t>
            </w:r>
            <w:bookmarkEnd w:id="4206"/>
            <w:bookmarkEnd w:id="4207"/>
          </w:p>
          <w:p w14:paraId="6D1E7095" w14:textId="77777777" w:rsidR="009274EA" w:rsidRDefault="00C53038">
            <w:pPr>
              <w:pStyle w:val="Heading112pt"/>
              <w:tabs>
                <w:tab w:val="left" w:pos="10620"/>
              </w:tabs>
              <w:rPr>
                <w:rFonts w:ascii="Cambria" w:hAnsi="Cambria"/>
              </w:rPr>
            </w:pPr>
            <w:bookmarkStart w:id="4208" w:name="_Toc137819130"/>
            <w:bookmarkStart w:id="4209" w:name="_Toc137831801"/>
            <w:r>
              <w:rPr>
                <w:rFonts w:ascii="Cambria" w:hAnsi="Cambria"/>
                <w:b w:val="0"/>
              </w:rPr>
              <w:t>System should provide below options under file upload page.</w:t>
            </w:r>
            <w:bookmarkEnd w:id="4208"/>
            <w:bookmarkEnd w:id="4209"/>
          </w:p>
          <w:p w14:paraId="43D1EC0E" w14:textId="77777777" w:rsidR="009274EA" w:rsidRDefault="00C53038">
            <w:pPr>
              <w:pStyle w:val="Heading112pt"/>
              <w:numPr>
                <w:ilvl w:val="1"/>
                <w:numId w:val="2"/>
              </w:numPr>
              <w:tabs>
                <w:tab w:val="left" w:pos="10620"/>
              </w:tabs>
              <w:rPr>
                <w:rFonts w:ascii="Cambria" w:hAnsi="Cambria"/>
              </w:rPr>
            </w:pPr>
            <w:bookmarkStart w:id="4210" w:name="_Toc137819131"/>
            <w:bookmarkStart w:id="4211" w:name="_Toc137831802"/>
            <w:r>
              <w:rPr>
                <w:rFonts w:ascii="Cambria" w:hAnsi="Cambria"/>
                <w:b w:val="0"/>
              </w:rPr>
              <w:t>Browser document button</w:t>
            </w:r>
            <w:bookmarkEnd w:id="4210"/>
            <w:bookmarkEnd w:id="4211"/>
          </w:p>
          <w:p w14:paraId="6759AC86" w14:textId="77777777" w:rsidR="009274EA" w:rsidRDefault="00C53038">
            <w:pPr>
              <w:pStyle w:val="Heading112pt"/>
              <w:numPr>
                <w:ilvl w:val="1"/>
                <w:numId w:val="2"/>
              </w:numPr>
              <w:tabs>
                <w:tab w:val="left" w:pos="10620"/>
              </w:tabs>
              <w:rPr>
                <w:rFonts w:ascii="Cambria" w:hAnsi="Cambria"/>
              </w:rPr>
            </w:pPr>
            <w:bookmarkStart w:id="4212" w:name="_Toc137819132"/>
            <w:bookmarkStart w:id="4213" w:name="_Toc137831803"/>
            <w:r>
              <w:rPr>
                <w:rFonts w:ascii="Cambria" w:hAnsi="Cambria"/>
                <w:b w:val="0"/>
              </w:rPr>
              <w:t>Document Brief/Remarks textbox</w:t>
            </w:r>
            <w:bookmarkEnd w:id="4212"/>
            <w:bookmarkEnd w:id="4213"/>
          </w:p>
          <w:p w14:paraId="763C8FE8" w14:textId="77777777" w:rsidR="009274EA" w:rsidRDefault="00C53038">
            <w:pPr>
              <w:pStyle w:val="Heading112pt"/>
              <w:numPr>
                <w:ilvl w:val="1"/>
                <w:numId w:val="2"/>
              </w:numPr>
              <w:tabs>
                <w:tab w:val="left" w:pos="10620"/>
              </w:tabs>
              <w:rPr>
                <w:rFonts w:ascii="Cambria" w:hAnsi="Cambria"/>
              </w:rPr>
            </w:pPr>
            <w:bookmarkStart w:id="4214" w:name="_Toc137819133"/>
            <w:bookmarkStart w:id="4215" w:name="_Toc137831804"/>
            <w:r>
              <w:rPr>
                <w:rFonts w:ascii="Cambria" w:hAnsi="Cambria"/>
                <w:b w:val="0"/>
              </w:rPr>
              <w:t>Upload button</w:t>
            </w:r>
            <w:bookmarkEnd w:id="4214"/>
            <w:bookmarkEnd w:id="4215"/>
          </w:p>
          <w:p w14:paraId="0C69A175" w14:textId="77777777" w:rsidR="009274EA" w:rsidRDefault="00C53038">
            <w:pPr>
              <w:pStyle w:val="Heading112pt"/>
              <w:numPr>
                <w:ilvl w:val="1"/>
                <w:numId w:val="2"/>
              </w:numPr>
              <w:tabs>
                <w:tab w:val="left" w:pos="10620"/>
              </w:tabs>
              <w:rPr>
                <w:rFonts w:ascii="Cambria" w:hAnsi="Cambria"/>
              </w:rPr>
            </w:pPr>
            <w:bookmarkStart w:id="4216" w:name="_Toc137819134"/>
            <w:bookmarkStart w:id="4217" w:name="_Toc137831805"/>
            <w:r>
              <w:rPr>
                <w:rFonts w:ascii="Cambria" w:hAnsi="Cambria"/>
                <w:b w:val="0"/>
              </w:rPr>
              <w:t>Clear button.</w:t>
            </w:r>
            <w:bookmarkEnd w:id="4216"/>
            <w:bookmarkEnd w:id="4217"/>
          </w:p>
          <w:p w14:paraId="4B63C7D1" w14:textId="77777777" w:rsidR="009274EA" w:rsidRDefault="00C53038">
            <w:pPr>
              <w:pStyle w:val="Heading112pt"/>
              <w:tabs>
                <w:tab w:val="left" w:pos="10620"/>
              </w:tabs>
              <w:rPr>
                <w:rFonts w:ascii="Cambria" w:hAnsi="Cambria"/>
              </w:rPr>
            </w:pPr>
            <w:bookmarkStart w:id="4218" w:name="_Toc137819135"/>
            <w:bookmarkStart w:id="4219" w:name="_Toc137831806"/>
            <w:r>
              <w:rPr>
                <w:rFonts w:ascii="Cambria" w:hAnsi="Cambria"/>
                <w:b w:val="0"/>
              </w:rPr>
              <w:t>System should allow to upload 10 MB Size per file.</w:t>
            </w:r>
            <w:bookmarkEnd w:id="4218"/>
            <w:bookmarkEnd w:id="4219"/>
          </w:p>
          <w:p w14:paraId="4DF56D40" w14:textId="77777777" w:rsidR="009274EA" w:rsidRDefault="00C53038">
            <w:pPr>
              <w:pStyle w:val="Heading112pt"/>
              <w:tabs>
                <w:tab w:val="left" w:pos="10620"/>
              </w:tabs>
              <w:rPr>
                <w:rFonts w:ascii="Cambria" w:hAnsi="Cambria"/>
                <w:b w:val="0"/>
              </w:rPr>
            </w:pPr>
            <w:bookmarkStart w:id="4220" w:name="_Toc137819136"/>
            <w:bookmarkStart w:id="4221" w:name="_Toc137831807"/>
            <w:r>
              <w:rPr>
                <w:rFonts w:ascii="Cambria" w:hAnsi="Cambria"/>
                <w:b w:val="0"/>
              </w:rPr>
              <w:t>System should display message “Incorrect file type” on selecting other than PDF file.</w:t>
            </w:r>
            <w:bookmarkEnd w:id="4220"/>
            <w:bookmarkEnd w:id="4221"/>
          </w:p>
          <w:p w14:paraId="5B6CFF4C"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7F8AF8A6" w14:textId="77777777" w:rsidR="009274EA" w:rsidRDefault="00C53038">
            <w:pPr>
              <w:pStyle w:val="Heading112pt"/>
              <w:tabs>
                <w:tab w:val="left" w:pos="10620"/>
              </w:tabs>
              <w:rPr>
                <w:rFonts w:ascii="Cambria" w:hAnsi="Cambria"/>
                <w:b w:val="0"/>
              </w:rPr>
            </w:pPr>
            <w:r>
              <w:rPr>
                <w:rFonts w:ascii="Cambria" w:hAnsi="Cambria"/>
                <w:b w:val="0"/>
              </w:rPr>
              <w:t>System should capture the entry of “Document Uploaded” in audit trail report as “New document uploaded for Tax Master :&lt; Tax Master Name&gt;”.</w:t>
            </w:r>
          </w:p>
        </w:tc>
      </w:tr>
      <w:tr w:rsidR="009274EA" w14:paraId="7C19F7A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93848ED"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5F528735" w14:textId="77777777" w:rsidR="009274EA" w:rsidRDefault="00C53038">
            <w:pPr>
              <w:numPr>
                <w:ilvl w:val="0"/>
                <w:numId w:val="1"/>
              </w:numPr>
              <w:tabs>
                <w:tab w:val="left" w:pos="10620"/>
              </w:tabs>
              <w:spacing w:after="0" w:line="360" w:lineRule="auto"/>
            </w:pPr>
            <w:r>
              <w:t>TAO User/Tea Board Admin User/Authorized User</w:t>
            </w:r>
          </w:p>
        </w:tc>
      </w:tr>
    </w:tbl>
    <w:p w14:paraId="0B3EEE75" w14:textId="77777777" w:rsidR="009274EA" w:rsidRDefault="009274EA">
      <w:pPr>
        <w:tabs>
          <w:tab w:val="left" w:pos="10620"/>
        </w:tabs>
      </w:pPr>
    </w:p>
    <w:p w14:paraId="084EACE3"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5A4A7107" w14:textId="77777777">
        <w:trPr>
          <w:trHeight w:val="940"/>
        </w:trPr>
        <w:tc>
          <w:tcPr>
            <w:tcW w:w="1150" w:type="dxa"/>
            <w:shd w:val="clear" w:color="auto" w:fill="C4BC96"/>
          </w:tcPr>
          <w:p w14:paraId="4D4B44A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5B95796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05E7FB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456648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515B48B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6024F4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11A74D3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281258BF" w14:textId="77777777">
        <w:trPr>
          <w:trHeight w:val="1735"/>
        </w:trPr>
        <w:tc>
          <w:tcPr>
            <w:tcW w:w="1150" w:type="dxa"/>
            <w:shd w:val="clear" w:color="auto" w:fill="auto"/>
          </w:tcPr>
          <w:p w14:paraId="74DEF3E7" w14:textId="77777777" w:rsidR="009274EA" w:rsidRDefault="00C53038">
            <w:pPr>
              <w:tabs>
                <w:tab w:val="left" w:pos="10620"/>
              </w:tabs>
              <w:rPr>
                <w:color w:val="222222"/>
                <w:sz w:val="18"/>
                <w:szCs w:val="18"/>
              </w:rPr>
            </w:pPr>
            <w:r>
              <w:rPr>
                <w:rStyle w:val="brownfont"/>
                <w:color w:val="000000"/>
                <w:sz w:val="18"/>
                <w:szCs w:val="18"/>
              </w:rPr>
              <w:t>Charge Name</w:t>
            </w:r>
          </w:p>
          <w:p w14:paraId="283FE75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69BE4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158B9DC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831BD2E" w14:textId="77777777" w:rsidR="009274EA" w:rsidRDefault="00C53038">
            <w:pPr>
              <w:tabs>
                <w:tab w:val="center" w:pos="4320"/>
                <w:tab w:val="right" w:pos="8640"/>
                <w:tab w:val="left" w:pos="10620"/>
              </w:tabs>
            </w:pPr>
            <w:r>
              <w:t>The charge name should be automatically reflected based on the selection of the charge code.</w:t>
            </w:r>
          </w:p>
          <w:p w14:paraId="17336348" w14:textId="77777777" w:rsidR="009274EA" w:rsidRDefault="00C53038">
            <w:pPr>
              <w:tabs>
                <w:tab w:val="center" w:pos="4320"/>
                <w:tab w:val="right" w:pos="8640"/>
                <w:tab w:val="left" w:pos="10620"/>
              </w:tabs>
            </w:pPr>
            <w:r>
              <w:t>The charge name should be a non-edi</w:t>
            </w:r>
            <w:r>
              <w:rPr>
                <w:strike/>
              </w:rPr>
              <w:t>tab</w:t>
            </w:r>
            <w:r>
              <w:t>le field.</w:t>
            </w:r>
          </w:p>
          <w:p w14:paraId="297485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charge name should display the corresponding name associated with the selected charge code</w:t>
            </w:r>
          </w:p>
        </w:tc>
        <w:tc>
          <w:tcPr>
            <w:tcW w:w="1352" w:type="dxa"/>
            <w:shd w:val="clear" w:color="auto" w:fill="auto"/>
          </w:tcPr>
          <w:p w14:paraId="76295FC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N/A (The field is automatically populated based on the selected charge code and cannot be edited directly.)</w:t>
            </w:r>
          </w:p>
        </w:tc>
        <w:tc>
          <w:tcPr>
            <w:tcW w:w="2904" w:type="dxa"/>
            <w:shd w:val="clear" w:color="auto" w:fill="auto"/>
          </w:tcPr>
          <w:p w14:paraId="2C4D8DC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6459FD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095E9E7" w14:textId="77777777">
        <w:trPr>
          <w:trHeight w:val="1735"/>
        </w:trPr>
        <w:tc>
          <w:tcPr>
            <w:tcW w:w="1150" w:type="dxa"/>
            <w:shd w:val="clear" w:color="auto" w:fill="auto"/>
          </w:tcPr>
          <w:p w14:paraId="62E3561A" w14:textId="77777777" w:rsidR="009274EA" w:rsidRDefault="00C53038">
            <w:pPr>
              <w:tabs>
                <w:tab w:val="left" w:pos="10620"/>
              </w:tabs>
              <w:rPr>
                <w:color w:val="222222"/>
                <w:sz w:val="18"/>
                <w:szCs w:val="18"/>
              </w:rPr>
            </w:pPr>
            <w:r>
              <w:rPr>
                <w:rStyle w:val="brownfont"/>
                <w:color w:val="000000"/>
                <w:sz w:val="18"/>
                <w:szCs w:val="18"/>
              </w:rPr>
              <w:t>Charge Code</w:t>
            </w:r>
          </w:p>
          <w:p w14:paraId="466AFE8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1B488F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55F858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3618979" w14:textId="77777777" w:rsidR="009274EA" w:rsidRDefault="00C53038">
            <w:pPr>
              <w:tabs>
                <w:tab w:val="center" w:pos="4320"/>
                <w:tab w:val="right" w:pos="8640"/>
                <w:tab w:val="left" w:pos="10620"/>
              </w:tabs>
            </w:pPr>
            <w:r>
              <w:t>The charge code dropdown should be a required field.</w:t>
            </w:r>
          </w:p>
          <w:p w14:paraId="3FE3C3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charge code dropdown menu.</w:t>
            </w:r>
          </w:p>
        </w:tc>
        <w:tc>
          <w:tcPr>
            <w:tcW w:w="1352" w:type="dxa"/>
            <w:shd w:val="clear" w:color="auto" w:fill="auto"/>
          </w:tcPr>
          <w:p w14:paraId="1FD27F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charge code dropdown selection is not made: "Please select a charge code from the dropdown menu."</w:t>
            </w:r>
          </w:p>
        </w:tc>
        <w:tc>
          <w:tcPr>
            <w:tcW w:w="2904" w:type="dxa"/>
            <w:shd w:val="clear" w:color="auto" w:fill="auto"/>
          </w:tcPr>
          <w:p w14:paraId="695ED6F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66AF71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20D8775" w14:textId="77777777">
        <w:trPr>
          <w:trHeight w:val="1735"/>
        </w:trPr>
        <w:tc>
          <w:tcPr>
            <w:tcW w:w="1150" w:type="dxa"/>
            <w:shd w:val="clear" w:color="auto" w:fill="auto"/>
          </w:tcPr>
          <w:p w14:paraId="123AED68" w14:textId="77777777" w:rsidR="009274EA" w:rsidRDefault="00C53038">
            <w:pPr>
              <w:tabs>
                <w:tab w:val="left" w:pos="10620"/>
              </w:tabs>
              <w:rPr>
                <w:rStyle w:val="brownfont"/>
                <w:color w:val="000000"/>
                <w:sz w:val="18"/>
                <w:szCs w:val="18"/>
              </w:rPr>
            </w:pPr>
            <w:r>
              <w:rPr>
                <w:rStyle w:val="brownfont"/>
                <w:color w:val="000000"/>
                <w:sz w:val="18"/>
                <w:szCs w:val="18"/>
              </w:rPr>
              <w:t>HSN</w:t>
            </w:r>
          </w:p>
        </w:tc>
        <w:tc>
          <w:tcPr>
            <w:tcW w:w="918" w:type="dxa"/>
            <w:shd w:val="clear" w:color="auto" w:fill="auto"/>
          </w:tcPr>
          <w:p w14:paraId="79B261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B61FB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90597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HSN code field should not be left empty.</w:t>
            </w:r>
          </w:p>
          <w:p w14:paraId="3691F3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HSN code should be a numeric value.</w:t>
            </w:r>
          </w:p>
          <w:p w14:paraId="184695B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HSN code should have 8 digits</w:t>
            </w:r>
          </w:p>
        </w:tc>
        <w:tc>
          <w:tcPr>
            <w:tcW w:w="1352" w:type="dxa"/>
            <w:shd w:val="clear" w:color="auto" w:fill="auto"/>
          </w:tcPr>
          <w:p w14:paraId="66E9B104" w14:textId="77777777" w:rsidR="009274EA" w:rsidRDefault="00C53038">
            <w:pPr>
              <w:tabs>
                <w:tab w:val="center" w:pos="4320"/>
                <w:tab w:val="right" w:pos="8640"/>
                <w:tab w:val="left" w:pos="10620"/>
              </w:tabs>
            </w:pPr>
            <w:r>
              <w:lastRenderedPageBreak/>
              <w:t>Please enter the HSN code.</w:t>
            </w:r>
          </w:p>
          <w:p w14:paraId="2E38E11D" w14:textId="77777777" w:rsidR="009274EA" w:rsidRDefault="00C53038">
            <w:pPr>
              <w:tabs>
                <w:tab w:val="center" w:pos="4320"/>
                <w:tab w:val="right" w:pos="8640"/>
                <w:tab w:val="left" w:pos="10620"/>
              </w:tabs>
            </w:pPr>
            <w:r>
              <w:t xml:space="preserve">Please enter a numeric </w:t>
            </w:r>
            <w:r>
              <w:lastRenderedPageBreak/>
              <w:t>value for the HSN code.</w:t>
            </w:r>
          </w:p>
          <w:p w14:paraId="5720D646" w14:textId="77777777" w:rsidR="009274EA" w:rsidRDefault="00C53038">
            <w:pPr>
              <w:tabs>
                <w:tab w:val="center" w:pos="4320"/>
                <w:tab w:val="right" w:pos="8640"/>
                <w:tab w:val="left" w:pos="10620"/>
              </w:tabs>
            </w:pPr>
            <w:r>
              <w:t>For HSN code: The HSN code should have 8 digits.</w:t>
            </w:r>
          </w:p>
          <w:p w14:paraId="21C912E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9E5CDE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017F48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9213FB3" w14:textId="77777777">
        <w:trPr>
          <w:trHeight w:val="1735"/>
        </w:trPr>
        <w:tc>
          <w:tcPr>
            <w:tcW w:w="1150" w:type="dxa"/>
            <w:shd w:val="clear" w:color="auto" w:fill="auto"/>
          </w:tcPr>
          <w:p w14:paraId="0C12833A" w14:textId="77777777" w:rsidR="009274EA" w:rsidRDefault="00C53038">
            <w:pPr>
              <w:tabs>
                <w:tab w:val="left" w:pos="10620"/>
              </w:tabs>
              <w:rPr>
                <w:rStyle w:val="brownfont"/>
                <w:color w:val="000000"/>
                <w:sz w:val="18"/>
                <w:szCs w:val="18"/>
              </w:rPr>
            </w:pPr>
            <w:r>
              <w:rPr>
                <w:rStyle w:val="brownfont"/>
                <w:color w:val="000000"/>
                <w:sz w:val="18"/>
                <w:szCs w:val="18"/>
              </w:rPr>
              <w:t>SAC</w:t>
            </w:r>
          </w:p>
        </w:tc>
        <w:tc>
          <w:tcPr>
            <w:tcW w:w="918" w:type="dxa"/>
            <w:shd w:val="clear" w:color="auto" w:fill="auto"/>
          </w:tcPr>
          <w:p w14:paraId="3D40F4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00206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8D003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SAC code field should not be left empty.</w:t>
            </w:r>
          </w:p>
          <w:p w14:paraId="0F1FF3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SAC code should be a numeric value.</w:t>
            </w:r>
          </w:p>
          <w:p w14:paraId="57CD05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SAC code should have 6 digits.</w:t>
            </w:r>
          </w:p>
        </w:tc>
        <w:tc>
          <w:tcPr>
            <w:tcW w:w="1352" w:type="dxa"/>
            <w:shd w:val="clear" w:color="auto" w:fill="auto"/>
          </w:tcPr>
          <w:p w14:paraId="6F546DEB" w14:textId="77777777" w:rsidR="009274EA" w:rsidRDefault="00C53038">
            <w:pPr>
              <w:tabs>
                <w:tab w:val="center" w:pos="4320"/>
                <w:tab w:val="right" w:pos="8640"/>
                <w:tab w:val="left" w:pos="10620"/>
              </w:tabs>
            </w:pPr>
            <w:r>
              <w:t>Please enter the SAC code.</w:t>
            </w:r>
          </w:p>
          <w:p w14:paraId="1509D11A" w14:textId="77777777" w:rsidR="009274EA" w:rsidRDefault="00C53038">
            <w:pPr>
              <w:tabs>
                <w:tab w:val="center" w:pos="4320"/>
                <w:tab w:val="right" w:pos="8640"/>
                <w:tab w:val="left" w:pos="10620"/>
              </w:tabs>
            </w:pPr>
            <w:r>
              <w:t>Please enter a numeric value for the SAC code.</w:t>
            </w:r>
          </w:p>
          <w:p w14:paraId="34A78852" w14:textId="77777777" w:rsidR="009274EA" w:rsidRDefault="00C53038">
            <w:pPr>
              <w:tabs>
                <w:tab w:val="center" w:pos="4320"/>
                <w:tab w:val="right" w:pos="8640"/>
                <w:tab w:val="left" w:pos="10620"/>
              </w:tabs>
            </w:pPr>
            <w:r>
              <w:t>For SAC code: The SAC code should have 6 digits.</w:t>
            </w:r>
          </w:p>
        </w:tc>
        <w:tc>
          <w:tcPr>
            <w:tcW w:w="2904" w:type="dxa"/>
            <w:shd w:val="clear" w:color="auto" w:fill="auto"/>
          </w:tcPr>
          <w:p w14:paraId="1A257C4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B1D2BA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4C1E738" w14:textId="77777777">
        <w:trPr>
          <w:trHeight w:val="1735"/>
        </w:trPr>
        <w:tc>
          <w:tcPr>
            <w:tcW w:w="1150" w:type="dxa"/>
            <w:shd w:val="clear" w:color="auto" w:fill="auto"/>
          </w:tcPr>
          <w:p w14:paraId="2B95842E" w14:textId="77777777" w:rsidR="009274EA" w:rsidRDefault="00C53038">
            <w:pPr>
              <w:tabs>
                <w:tab w:val="left" w:pos="10620"/>
              </w:tabs>
              <w:rPr>
                <w:rStyle w:val="brownfont"/>
                <w:color w:val="000000"/>
                <w:sz w:val="18"/>
                <w:szCs w:val="18"/>
              </w:rPr>
            </w:pPr>
            <w:r>
              <w:rPr>
                <w:rStyle w:val="brownfont"/>
                <w:color w:val="000000"/>
                <w:sz w:val="18"/>
                <w:szCs w:val="18"/>
              </w:rPr>
              <w:t>Description</w:t>
            </w:r>
          </w:p>
        </w:tc>
        <w:tc>
          <w:tcPr>
            <w:tcW w:w="918" w:type="dxa"/>
            <w:shd w:val="clear" w:color="auto" w:fill="auto"/>
          </w:tcPr>
          <w:p w14:paraId="21FC9D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332E1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1F79B4F" w14:textId="77777777" w:rsidR="009274EA" w:rsidRDefault="00C53038">
            <w:pPr>
              <w:tabs>
                <w:tab w:val="center" w:pos="4320"/>
                <w:tab w:val="right" w:pos="8640"/>
                <w:tab w:val="left" w:pos="10620"/>
              </w:tabs>
            </w:pPr>
            <w:r>
              <w:t>The description field should not be left empty.</w:t>
            </w:r>
          </w:p>
          <w:p w14:paraId="130DD761" w14:textId="77777777" w:rsidR="009274EA" w:rsidRDefault="00C53038">
            <w:pPr>
              <w:tabs>
                <w:tab w:val="center" w:pos="4320"/>
                <w:tab w:val="right" w:pos="8640"/>
                <w:tab w:val="left" w:pos="10620"/>
              </w:tabs>
            </w:pPr>
            <w:r>
              <w:t>The description should not exceed 100 characters.</w:t>
            </w:r>
          </w:p>
          <w:p w14:paraId="150C68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description should consist of alphanumeric characters (letters A-Z, a-z, and digits 0-9).</w:t>
            </w:r>
          </w:p>
        </w:tc>
        <w:tc>
          <w:tcPr>
            <w:tcW w:w="1352" w:type="dxa"/>
            <w:shd w:val="clear" w:color="auto" w:fill="auto"/>
          </w:tcPr>
          <w:p w14:paraId="180373D6" w14:textId="77777777" w:rsidR="009274EA" w:rsidRDefault="00C53038">
            <w:pPr>
              <w:tabs>
                <w:tab w:val="center" w:pos="4320"/>
                <w:tab w:val="right" w:pos="8640"/>
                <w:tab w:val="left" w:pos="10620"/>
              </w:tabs>
            </w:pPr>
            <w:r>
              <w:t>Please enter a description.</w:t>
            </w:r>
          </w:p>
          <w:p w14:paraId="577F94E9" w14:textId="77777777" w:rsidR="009274EA" w:rsidRDefault="00C53038">
            <w:pPr>
              <w:tabs>
                <w:tab w:val="center" w:pos="4320"/>
                <w:tab w:val="right" w:pos="8640"/>
                <w:tab w:val="left" w:pos="10620"/>
              </w:tabs>
            </w:pPr>
            <w:r>
              <w:t>The description should not exceed 100 characters.</w:t>
            </w:r>
          </w:p>
          <w:p w14:paraId="548083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description should only contain alphanumeric characters.</w:t>
            </w:r>
          </w:p>
        </w:tc>
        <w:tc>
          <w:tcPr>
            <w:tcW w:w="2904" w:type="dxa"/>
            <w:shd w:val="clear" w:color="auto" w:fill="auto"/>
          </w:tcPr>
          <w:p w14:paraId="612EF82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1F3103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5B4406E" w14:textId="77777777">
        <w:trPr>
          <w:trHeight w:val="1735"/>
        </w:trPr>
        <w:tc>
          <w:tcPr>
            <w:tcW w:w="1150" w:type="dxa"/>
            <w:shd w:val="clear" w:color="auto" w:fill="auto"/>
          </w:tcPr>
          <w:p w14:paraId="5DD035FE" w14:textId="77777777" w:rsidR="009274EA" w:rsidRDefault="00C53038">
            <w:pPr>
              <w:tabs>
                <w:tab w:val="left" w:pos="10620"/>
              </w:tabs>
              <w:rPr>
                <w:rStyle w:val="brownfont"/>
                <w:color w:val="000000"/>
                <w:sz w:val="18"/>
                <w:szCs w:val="18"/>
              </w:rPr>
            </w:pPr>
            <w:r>
              <w:rPr>
                <w:rStyle w:val="brownfont"/>
                <w:color w:val="000000"/>
                <w:sz w:val="18"/>
                <w:szCs w:val="18"/>
              </w:rPr>
              <w:t>SGST</w:t>
            </w:r>
          </w:p>
        </w:tc>
        <w:tc>
          <w:tcPr>
            <w:tcW w:w="918" w:type="dxa"/>
            <w:shd w:val="clear" w:color="auto" w:fill="auto"/>
          </w:tcPr>
          <w:p w14:paraId="17B44B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AC651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52154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SGST value is a required field and should be entered.</w:t>
            </w:r>
          </w:p>
          <w:p w14:paraId="0AA7B3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SGST value should be a numeric value.</w:t>
            </w:r>
          </w:p>
          <w:p w14:paraId="5E942A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SGST value should be between 0 and 100 (inclusive).</w:t>
            </w:r>
          </w:p>
          <w:p w14:paraId="752B022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DFDE15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SGST value.</w:t>
            </w:r>
          </w:p>
          <w:p w14:paraId="5FB9A9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numeric </w:t>
            </w:r>
            <w:r>
              <w:rPr>
                <w:rFonts w:ascii="Cambria" w:hAnsi="Cambria"/>
                <w:sz w:val="22"/>
                <w:szCs w:val="22"/>
              </w:rPr>
              <w:lastRenderedPageBreak/>
              <w:t>value for SGST.</w:t>
            </w:r>
          </w:p>
          <w:p w14:paraId="70B330D3" w14:textId="77777777" w:rsidR="009274EA" w:rsidRDefault="00C53038">
            <w:pPr>
              <w:tabs>
                <w:tab w:val="center" w:pos="4320"/>
                <w:tab w:val="right" w:pos="8640"/>
                <w:tab w:val="left" w:pos="10620"/>
              </w:tabs>
            </w:pPr>
            <w:r>
              <w:t>If SGST is less than 0: SGST value cannot be negative.</w:t>
            </w:r>
          </w:p>
          <w:p w14:paraId="256500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SGST is greater than 100: SGST value cannot exceed 100%</w:t>
            </w:r>
          </w:p>
        </w:tc>
        <w:tc>
          <w:tcPr>
            <w:tcW w:w="2904" w:type="dxa"/>
            <w:shd w:val="clear" w:color="auto" w:fill="auto"/>
          </w:tcPr>
          <w:p w14:paraId="2ECA126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93086E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893F41F" w14:textId="77777777">
        <w:trPr>
          <w:trHeight w:val="1735"/>
        </w:trPr>
        <w:tc>
          <w:tcPr>
            <w:tcW w:w="1150" w:type="dxa"/>
            <w:shd w:val="clear" w:color="auto" w:fill="auto"/>
          </w:tcPr>
          <w:p w14:paraId="1F18A71C" w14:textId="77777777" w:rsidR="009274EA" w:rsidRDefault="00C53038">
            <w:pPr>
              <w:tabs>
                <w:tab w:val="left" w:pos="10620"/>
              </w:tabs>
              <w:rPr>
                <w:rStyle w:val="brownfont"/>
                <w:color w:val="000000"/>
                <w:sz w:val="18"/>
                <w:szCs w:val="18"/>
              </w:rPr>
            </w:pPr>
            <w:r>
              <w:rPr>
                <w:rStyle w:val="brownfont"/>
                <w:color w:val="000000"/>
                <w:sz w:val="18"/>
                <w:szCs w:val="18"/>
              </w:rPr>
              <w:t>CGST</w:t>
            </w:r>
          </w:p>
        </w:tc>
        <w:tc>
          <w:tcPr>
            <w:tcW w:w="918" w:type="dxa"/>
            <w:shd w:val="clear" w:color="auto" w:fill="auto"/>
          </w:tcPr>
          <w:p w14:paraId="0FCFAD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D3CD05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11083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CGST value is a required field and should be entered.</w:t>
            </w:r>
          </w:p>
          <w:p w14:paraId="41870C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CGST value should be a numeric value.</w:t>
            </w:r>
          </w:p>
          <w:p w14:paraId="74FF3D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CGST value should be between 0 and 100 (inclusive).</w:t>
            </w:r>
          </w:p>
          <w:p w14:paraId="7EF722C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9FD43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CGST value.</w:t>
            </w:r>
          </w:p>
          <w:p w14:paraId="342367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CGST.</w:t>
            </w:r>
          </w:p>
          <w:p w14:paraId="4D3F32D7" w14:textId="77777777" w:rsidR="009274EA" w:rsidRDefault="00C53038">
            <w:pPr>
              <w:tabs>
                <w:tab w:val="center" w:pos="4320"/>
                <w:tab w:val="right" w:pos="8640"/>
                <w:tab w:val="left" w:pos="10620"/>
              </w:tabs>
            </w:pPr>
            <w:r>
              <w:t>If CGST is less than 0: CGST value cannot be negative.</w:t>
            </w:r>
          </w:p>
          <w:p w14:paraId="0C8E46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CGST is greater than 100: CGST value cannot exceed 100%</w:t>
            </w:r>
          </w:p>
        </w:tc>
        <w:tc>
          <w:tcPr>
            <w:tcW w:w="2904" w:type="dxa"/>
            <w:shd w:val="clear" w:color="auto" w:fill="auto"/>
          </w:tcPr>
          <w:p w14:paraId="4936B23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260045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24884D6" w14:textId="77777777">
        <w:trPr>
          <w:trHeight w:val="1735"/>
        </w:trPr>
        <w:tc>
          <w:tcPr>
            <w:tcW w:w="1150" w:type="dxa"/>
            <w:shd w:val="clear" w:color="auto" w:fill="auto"/>
          </w:tcPr>
          <w:p w14:paraId="6F0913AA" w14:textId="77777777" w:rsidR="009274EA" w:rsidRDefault="00C53038">
            <w:pPr>
              <w:tabs>
                <w:tab w:val="left" w:pos="10620"/>
              </w:tabs>
              <w:rPr>
                <w:rStyle w:val="brownfont"/>
                <w:color w:val="000000"/>
                <w:sz w:val="18"/>
                <w:szCs w:val="18"/>
              </w:rPr>
            </w:pPr>
            <w:r>
              <w:rPr>
                <w:rStyle w:val="brownfont"/>
                <w:color w:val="000000"/>
                <w:sz w:val="18"/>
                <w:szCs w:val="18"/>
              </w:rPr>
              <w:t>IGST</w:t>
            </w:r>
          </w:p>
        </w:tc>
        <w:tc>
          <w:tcPr>
            <w:tcW w:w="918" w:type="dxa"/>
            <w:shd w:val="clear" w:color="auto" w:fill="auto"/>
          </w:tcPr>
          <w:p w14:paraId="4A4448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8A818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3CCB1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IGST value is a required field and should be entered.</w:t>
            </w:r>
          </w:p>
          <w:p w14:paraId="7EBC1E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IGST value should be a numeric value.</w:t>
            </w:r>
          </w:p>
          <w:p w14:paraId="11FAB55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IGST value should be </w:t>
            </w:r>
            <w:r>
              <w:rPr>
                <w:rFonts w:ascii="Cambria" w:hAnsi="Cambria"/>
                <w:sz w:val="22"/>
                <w:szCs w:val="22"/>
              </w:rPr>
              <w:lastRenderedPageBreak/>
              <w:t>between 0 and 100 (inclusive).</w:t>
            </w:r>
          </w:p>
          <w:p w14:paraId="5A0BF5F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7E7EE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IGST value.</w:t>
            </w:r>
          </w:p>
          <w:p w14:paraId="37B0DD6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IGST.</w:t>
            </w:r>
          </w:p>
          <w:p w14:paraId="172B5E70" w14:textId="77777777" w:rsidR="009274EA" w:rsidRDefault="00C53038">
            <w:pPr>
              <w:tabs>
                <w:tab w:val="center" w:pos="4320"/>
                <w:tab w:val="right" w:pos="8640"/>
                <w:tab w:val="left" w:pos="10620"/>
              </w:tabs>
            </w:pPr>
            <w:r>
              <w:lastRenderedPageBreak/>
              <w:t>If IGST is less than 0: IGST value cannot be negative.</w:t>
            </w:r>
          </w:p>
          <w:p w14:paraId="75D2BF3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IGST is greater than 100: IGST value cannot exceed 100%</w:t>
            </w:r>
          </w:p>
        </w:tc>
        <w:tc>
          <w:tcPr>
            <w:tcW w:w="2904" w:type="dxa"/>
            <w:shd w:val="clear" w:color="auto" w:fill="auto"/>
          </w:tcPr>
          <w:p w14:paraId="30FF44C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BFD5F9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C97FC86" w14:textId="77777777">
        <w:trPr>
          <w:trHeight w:val="1735"/>
        </w:trPr>
        <w:tc>
          <w:tcPr>
            <w:tcW w:w="1150" w:type="dxa"/>
            <w:shd w:val="clear" w:color="auto" w:fill="auto"/>
          </w:tcPr>
          <w:p w14:paraId="431CD7F0" w14:textId="77777777" w:rsidR="009274EA" w:rsidRDefault="00C53038">
            <w:pPr>
              <w:tabs>
                <w:tab w:val="left" w:pos="10620"/>
              </w:tabs>
              <w:rPr>
                <w:rStyle w:val="brownfont"/>
                <w:color w:val="000000"/>
                <w:sz w:val="18"/>
                <w:szCs w:val="18"/>
              </w:rPr>
            </w:pPr>
            <w:r>
              <w:rPr>
                <w:rStyle w:val="brownfont"/>
                <w:color w:val="000000"/>
                <w:sz w:val="18"/>
                <w:szCs w:val="18"/>
              </w:rPr>
              <w:t>Effective From Date</w:t>
            </w:r>
          </w:p>
        </w:tc>
        <w:tc>
          <w:tcPr>
            <w:tcW w:w="918" w:type="dxa"/>
            <w:shd w:val="clear" w:color="auto" w:fill="auto"/>
          </w:tcPr>
          <w:p w14:paraId="4494F5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21ADE9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7D10C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is a required field and must be entered.</w:t>
            </w:r>
          </w:p>
          <w:p w14:paraId="19E5FA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should be in a valid date format.</w:t>
            </w:r>
          </w:p>
          <w:p w14:paraId="26CFB5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should not be a future date.</w:t>
            </w:r>
          </w:p>
        </w:tc>
        <w:tc>
          <w:tcPr>
            <w:tcW w:w="1352" w:type="dxa"/>
            <w:shd w:val="clear" w:color="auto" w:fill="auto"/>
          </w:tcPr>
          <w:p w14:paraId="09725E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effective from date.</w:t>
            </w:r>
          </w:p>
          <w:p w14:paraId="038E99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date format for the effective from date.</w:t>
            </w:r>
          </w:p>
          <w:p w14:paraId="10A289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cannot be a future date.</w:t>
            </w:r>
          </w:p>
        </w:tc>
        <w:tc>
          <w:tcPr>
            <w:tcW w:w="2904" w:type="dxa"/>
            <w:shd w:val="clear" w:color="auto" w:fill="auto"/>
          </w:tcPr>
          <w:p w14:paraId="468B7FF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0B7F75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3703378" w14:textId="77777777">
        <w:trPr>
          <w:trHeight w:val="1735"/>
        </w:trPr>
        <w:tc>
          <w:tcPr>
            <w:tcW w:w="1150" w:type="dxa"/>
            <w:shd w:val="clear" w:color="auto" w:fill="auto"/>
          </w:tcPr>
          <w:p w14:paraId="4DBF84B5" w14:textId="77777777" w:rsidR="009274EA" w:rsidRDefault="00C53038">
            <w:pPr>
              <w:tabs>
                <w:tab w:val="left" w:pos="10620"/>
              </w:tabs>
              <w:rPr>
                <w:rStyle w:val="brownfont"/>
                <w:color w:val="000000"/>
                <w:sz w:val="18"/>
                <w:szCs w:val="18"/>
              </w:rPr>
            </w:pPr>
            <w:r>
              <w:rPr>
                <w:rStyle w:val="brownfont"/>
                <w:color w:val="000000"/>
                <w:sz w:val="18"/>
                <w:szCs w:val="18"/>
              </w:rPr>
              <w:t>Effective END Date</w:t>
            </w:r>
          </w:p>
        </w:tc>
        <w:tc>
          <w:tcPr>
            <w:tcW w:w="918" w:type="dxa"/>
            <w:shd w:val="clear" w:color="auto" w:fill="auto"/>
          </w:tcPr>
          <w:p w14:paraId="475300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564331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ACC23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is a required field and must be entered.</w:t>
            </w:r>
          </w:p>
          <w:p w14:paraId="348542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should be in a valid date format.</w:t>
            </w:r>
          </w:p>
          <w:p w14:paraId="775399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should not be in the past.</w:t>
            </w:r>
          </w:p>
          <w:p w14:paraId="5D34041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effective end date should be greater than </w:t>
            </w:r>
            <w:r>
              <w:rPr>
                <w:rFonts w:ascii="Cambria" w:hAnsi="Cambria"/>
                <w:sz w:val="22"/>
                <w:szCs w:val="22"/>
              </w:rPr>
              <w:lastRenderedPageBreak/>
              <w:t>or equal to the effective from date.</w:t>
            </w:r>
          </w:p>
        </w:tc>
        <w:tc>
          <w:tcPr>
            <w:tcW w:w="1352" w:type="dxa"/>
            <w:shd w:val="clear" w:color="auto" w:fill="auto"/>
          </w:tcPr>
          <w:p w14:paraId="2F8E8C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effective end date.</w:t>
            </w:r>
          </w:p>
          <w:p w14:paraId="0AC02E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date format for the effective end date.</w:t>
            </w:r>
          </w:p>
          <w:p w14:paraId="09C56B6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effective end date cannot be in the past. Please </w:t>
            </w:r>
            <w:r>
              <w:rPr>
                <w:rFonts w:ascii="Cambria" w:hAnsi="Cambria"/>
                <w:sz w:val="22"/>
                <w:szCs w:val="22"/>
              </w:rPr>
              <w:lastRenderedPageBreak/>
              <w:t>enter a future or current date.</w:t>
            </w:r>
          </w:p>
          <w:p w14:paraId="75B6F6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should be greater than or equal to the effective from date. Please select a date that is equal to or later than the effective from date.</w:t>
            </w:r>
          </w:p>
          <w:p w14:paraId="071CB99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4099FC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042F2F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5556453" w14:textId="77777777">
        <w:trPr>
          <w:trHeight w:val="1735"/>
        </w:trPr>
        <w:tc>
          <w:tcPr>
            <w:tcW w:w="1150" w:type="dxa"/>
            <w:shd w:val="clear" w:color="auto" w:fill="auto"/>
          </w:tcPr>
          <w:p w14:paraId="5273437B" w14:textId="77777777" w:rsidR="009274EA" w:rsidRDefault="00C53038">
            <w:pPr>
              <w:tabs>
                <w:tab w:val="left" w:pos="10620"/>
              </w:tabs>
              <w:rPr>
                <w:rStyle w:val="brownfont"/>
                <w:color w:val="000000"/>
                <w:sz w:val="18"/>
                <w:szCs w:val="18"/>
              </w:rPr>
            </w:pPr>
            <w:r>
              <w:rPr>
                <w:rStyle w:val="brownfont"/>
                <w:color w:val="000000"/>
                <w:sz w:val="18"/>
                <w:szCs w:val="18"/>
              </w:rPr>
              <w:t>Auction Center</w:t>
            </w:r>
          </w:p>
        </w:tc>
        <w:tc>
          <w:tcPr>
            <w:tcW w:w="918" w:type="dxa"/>
            <w:shd w:val="clear" w:color="auto" w:fill="auto"/>
          </w:tcPr>
          <w:p w14:paraId="2AF0AB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List box</w:t>
            </w:r>
          </w:p>
        </w:tc>
        <w:tc>
          <w:tcPr>
            <w:tcW w:w="992" w:type="dxa"/>
            <w:shd w:val="clear" w:color="auto" w:fill="auto"/>
          </w:tcPr>
          <w:p w14:paraId="6DDF55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BDD6E4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selection is a required field and must be made.</w:t>
            </w:r>
          </w:p>
        </w:tc>
        <w:tc>
          <w:tcPr>
            <w:tcW w:w="1352" w:type="dxa"/>
            <w:shd w:val="clear" w:color="auto" w:fill="auto"/>
          </w:tcPr>
          <w:p w14:paraId="68DB48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at least one auction center from the list.</w:t>
            </w:r>
          </w:p>
        </w:tc>
        <w:tc>
          <w:tcPr>
            <w:tcW w:w="2904" w:type="dxa"/>
            <w:shd w:val="clear" w:color="auto" w:fill="auto"/>
          </w:tcPr>
          <w:p w14:paraId="3F79E3C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224B58B"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07F67AEE" w14:textId="77777777" w:rsidR="009274EA" w:rsidRDefault="009274EA">
      <w:pPr>
        <w:tabs>
          <w:tab w:val="left" w:pos="10620"/>
        </w:tabs>
      </w:pPr>
    </w:p>
    <w:p w14:paraId="15D6A779"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5E6470F0" w14:textId="77777777">
        <w:trPr>
          <w:trHeight w:val="501"/>
        </w:trPr>
        <w:tc>
          <w:tcPr>
            <w:tcW w:w="1866" w:type="dxa"/>
            <w:shd w:val="clear" w:color="auto" w:fill="C4BC96"/>
            <w:vAlign w:val="center"/>
          </w:tcPr>
          <w:p w14:paraId="66E38A79"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24422AB"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4AF2C460" w14:textId="77777777" w:rsidR="009274EA" w:rsidRDefault="00C53038">
            <w:pPr>
              <w:tabs>
                <w:tab w:val="left" w:pos="10620"/>
              </w:tabs>
              <w:rPr>
                <w:b/>
                <w:bCs/>
                <w:iCs/>
              </w:rPr>
            </w:pPr>
            <w:r>
              <w:rPr>
                <w:b/>
                <w:bCs/>
                <w:iCs/>
              </w:rPr>
              <w:t>Behaviour</w:t>
            </w:r>
          </w:p>
        </w:tc>
      </w:tr>
      <w:tr w:rsidR="009274EA" w14:paraId="47F07B35" w14:textId="77777777">
        <w:trPr>
          <w:trHeight w:val="517"/>
        </w:trPr>
        <w:tc>
          <w:tcPr>
            <w:tcW w:w="1866" w:type="dxa"/>
            <w:vAlign w:val="center"/>
          </w:tcPr>
          <w:p w14:paraId="4E4D8DC4" w14:textId="77777777" w:rsidR="009274EA" w:rsidRDefault="00C53038">
            <w:pPr>
              <w:tabs>
                <w:tab w:val="left" w:pos="10620"/>
              </w:tabs>
            </w:pPr>
            <w:r>
              <w:t>Submit</w:t>
            </w:r>
          </w:p>
        </w:tc>
        <w:tc>
          <w:tcPr>
            <w:tcW w:w="1858" w:type="dxa"/>
            <w:vAlign w:val="center"/>
          </w:tcPr>
          <w:p w14:paraId="1044653C" w14:textId="77777777" w:rsidR="009274EA" w:rsidRDefault="00C53038">
            <w:pPr>
              <w:tabs>
                <w:tab w:val="left" w:pos="10620"/>
              </w:tabs>
            </w:pPr>
            <w:r>
              <w:t>Button</w:t>
            </w:r>
          </w:p>
        </w:tc>
        <w:tc>
          <w:tcPr>
            <w:tcW w:w="6603" w:type="dxa"/>
            <w:vAlign w:val="center"/>
          </w:tcPr>
          <w:p w14:paraId="2AEC57C9" w14:textId="77777777" w:rsidR="009274EA" w:rsidRDefault="00C53038">
            <w:pPr>
              <w:tabs>
                <w:tab w:val="left" w:pos="10620"/>
              </w:tabs>
            </w:pPr>
            <w:r>
              <w:t>Save the records</w:t>
            </w:r>
          </w:p>
        </w:tc>
      </w:tr>
      <w:tr w:rsidR="009274EA" w14:paraId="2C05C0E9" w14:textId="77777777">
        <w:trPr>
          <w:trHeight w:val="517"/>
        </w:trPr>
        <w:tc>
          <w:tcPr>
            <w:tcW w:w="1866" w:type="dxa"/>
            <w:vAlign w:val="center"/>
          </w:tcPr>
          <w:p w14:paraId="6FB37B24" w14:textId="77777777" w:rsidR="009274EA" w:rsidRDefault="00C53038">
            <w:pPr>
              <w:tabs>
                <w:tab w:val="left" w:pos="10620"/>
              </w:tabs>
            </w:pPr>
            <w:r>
              <w:t>Cancel</w:t>
            </w:r>
          </w:p>
        </w:tc>
        <w:tc>
          <w:tcPr>
            <w:tcW w:w="1858" w:type="dxa"/>
            <w:vAlign w:val="center"/>
          </w:tcPr>
          <w:p w14:paraId="5387FA94" w14:textId="77777777" w:rsidR="009274EA" w:rsidRDefault="00C53038">
            <w:pPr>
              <w:tabs>
                <w:tab w:val="left" w:pos="10620"/>
              </w:tabs>
            </w:pPr>
            <w:r>
              <w:t>Button</w:t>
            </w:r>
          </w:p>
        </w:tc>
        <w:tc>
          <w:tcPr>
            <w:tcW w:w="6603" w:type="dxa"/>
            <w:vAlign w:val="center"/>
          </w:tcPr>
          <w:p w14:paraId="22A4EC30" w14:textId="77777777" w:rsidR="009274EA" w:rsidRDefault="00C53038">
            <w:pPr>
              <w:tabs>
                <w:tab w:val="left" w:pos="10620"/>
              </w:tabs>
            </w:pPr>
            <w:r>
              <w:t>Redirect on log in home page.</w:t>
            </w:r>
          </w:p>
        </w:tc>
      </w:tr>
      <w:tr w:rsidR="009274EA" w14:paraId="65320E4C" w14:textId="77777777">
        <w:trPr>
          <w:trHeight w:val="517"/>
        </w:trPr>
        <w:tc>
          <w:tcPr>
            <w:tcW w:w="1866" w:type="dxa"/>
            <w:vAlign w:val="center"/>
          </w:tcPr>
          <w:p w14:paraId="73C66B74" w14:textId="77777777" w:rsidR="009274EA" w:rsidRDefault="00C53038">
            <w:pPr>
              <w:tabs>
                <w:tab w:val="left" w:pos="10620"/>
              </w:tabs>
            </w:pPr>
            <w:r>
              <w:t xml:space="preserve">Clear </w:t>
            </w:r>
          </w:p>
        </w:tc>
        <w:tc>
          <w:tcPr>
            <w:tcW w:w="1858" w:type="dxa"/>
            <w:vAlign w:val="center"/>
          </w:tcPr>
          <w:p w14:paraId="1E1545EA" w14:textId="77777777" w:rsidR="009274EA" w:rsidRDefault="00C53038">
            <w:pPr>
              <w:tabs>
                <w:tab w:val="left" w:pos="10620"/>
              </w:tabs>
            </w:pPr>
            <w:r>
              <w:t>Button</w:t>
            </w:r>
          </w:p>
        </w:tc>
        <w:tc>
          <w:tcPr>
            <w:tcW w:w="6603" w:type="dxa"/>
            <w:vAlign w:val="center"/>
          </w:tcPr>
          <w:p w14:paraId="3127F6C1" w14:textId="77777777" w:rsidR="009274EA" w:rsidRDefault="00C53038">
            <w:pPr>
              <w:tabs>
                <w:tab w:val="left" w:pos="10620"/>
              </w:tabs>
            </w:pPr>
            <w:r>
              <w:t>Clear All Fields.</w:t>
            </w:r>
          </w:p>
        </w:tc>
      </w:tr>
      <w:tr w:rsidR="009274EA" w14:paraId="47A7B343" w14:textId="77777777">
        <w:trPr>
          <w:trHeight w:val="517"/>
        </w:trPr>
        <w:tc>
          <w:tcPr>
            <w:tcW w:w="1866" w:type="dxa"/>
            <w:vAlign w:val="center"/>
          </w:tcPr>
          <w:p w14:paraId="4C5B5EB0" w14:textId="77777777" w:rsidR="009274EA" w:rsidRDefault="00C53038">
            <w:pPr>
              <w:tabs>
                <w:tab w:val="left" w:pos="10620"/>
              </w:tabs>
            </w:pPr>
            <w:r>
              <w:t>Charge code</w:t>
            </w:r>
          </w:p>
        </w:tc>
        <w:tc>
          <w:tcPr>
            <w:tcW w:w="1858" w:type="dxa"/>
            <w:vAlign w:val="center"/>
          </w:tcPr>
          <w:p w14:paraId="684C610C" w14:textId="77777777" w:rsidR="009274EA" w:rsidRDefault="00C53038">
            <w:pPr>
              <w:tabs>
                <w:tab w:val="left" w:pos="10620"/>
              </w:tabs>
            </w:pPr>
            <w:r>
              <w:t>Dropdown</w:t>
            </w:r>
          </w:p>
        </w:tc>
        <w:tc>
          <w:tcPr>
            <w:tcW w:w="6603" w:type="dxa"/>
            <w:vAlign w:val="center"/>
          </w:tcPr>
          <w:p w14:paraId="553404C4" w14:textId="77777777" w:rsidR="009274EA" w:rsidRDefault="00C53038">
            <w:pPr>
              <w:tabs>
                <w:tab w:val="left" w:pos="10620"/>
              </w:tabs>
            </w:pPr>
            <w:r>
              <w:t>Display charge code from master</w:t>
            </w:r>
          </w:p>
        </w:tc>
      </w:tr>
      <w:tr w:rsidR="009274EA" w14:paraId="6BDDD561" w14:textId="77777777">
        <w:trPr>
          <w:trHeight w:val="517"/>
        </w:trPr>
        <w:tc>
          <w:tcPr>
            <w:tcW w:w="1866" w:type="dxa"/>
          </w:tcPr>
          <w:p w14:paraId="0794E5F0" w14:textId="77777777" w:rsidR="009274EA" w:rsidRDefault="00C53038">
            <w:pPr>
              <w:tabs>
                <w:tab w:val="left" w:pos="10620"/>
              </w:tabs>
              <w:rPr>
                <w:rStyle w:val="brownfont"/>
                <w:color w:val="000000"/>
                <w:sz w:val="18"/>
                <w:szCs w:val="18"/>
              </w:rPr>
            </w:pPr>
            <w:r>
              <w:rPr>
                <w:rStyle w:val="brownfont"/>
                <w:color w:val="000000"/>
                <w:sz w:val="18"/>
                <w:szCs w:val="18"/>
              </w:rPr>
              <w:t>Effective From Date</w:t>
            </w:r>
          </w:p>
        </w:tc>
        <w:tc>
          <w:tcPr>
            <w:tcW w:w="1858" w:type="dxa"/>
            <w:vAlign w:val="center"/>
          </w:tcPr>
          <w:p w14:paraId="7645DE6F" w14:textId="77777777" w:rsidR="009274EA" w:rsidRDefault="00C53038">
            <w:pPr>
              <w:tabs>
                <w:tab w:val="left" w:pos="10620"/>
              </w:tabs>
            </w:pPr>
            <w:r>
              <w:t>Date Picker</w:t>
            </w:r>
          </w:p>
        </w:tc>
        <w:tc>
          <w:tcPr>
            <w:tcW w:w="6603" w:type="dxa"/>
            <w:vAlign w:val="center"/>
          </w:tcPr>
          <w:p w14:paraId="717335A4" w14:textId="77777777" w:rsidR="009274EA" w:rsidRDefault="00C53038">
            <w:pPr>
              <w:tabs>
                <w:tab w:val="left" w:pos="10620"/>
              </w:tabs>
            </w:pPr>
            <w:r>
              <w:t>Provide date picker</w:t>
            </w:r>
          </w:p>
        </w:tc>
      </w:tr>
      <w:tr w:rsidR="009274EA" w14:paraId="54A4F306" w14:textId="77777777">
        <w:trPr>
          <w:trHeight w:val="517"/>
        </w:trPr>
        <w:tc>
          <w:tcPr>
            <w:tcW w:w="1866" w:type="dxa"/>
          </w:tcPr>
          <w:p w14:paraId="384FCD5F" w14:textId="77777777" w:rsidR="009274EA" w:rsidRDefault="00C53038">
            <w:pPr>
              <w:tabs>
                <w:tab w:val="left" w:pos="10620"/>
              </w:tabs>
              <w:rPr>
                <w:rStyle w:val="brownfont"/>
                <w:color w:val="000000"/>
                <w:sz w:val="18"/>
                <w:szCs w:val="18"/>
              </w:rPr>
            </w:pPr>
            <w:r>
              <w:rPr>
                <w:rStyle w:val="brownfont"/>
                <w:color w:val="000000"/>
                <w:sz w:val="18"/>
                <w:szCs w:val="18"/>
              </w:rPr>
              <w:t>Effective END Date</w:t>
            </w:r>
          </w:p>
        </w:tc>
        <w:tc>
          <w:tcPr>
            <w:tcW w:w="1858" w:type="dxa"/>
            <w:vAlign w:val="center"/>
          </w:tcPr>
          <w:p w14:paraId="688674F9" w14:textId="77777777" w:rsidR="009274EA" w:rsidRDefault="00C53038">
            <w:pPr>
              <w:tabs>
                <w:tab w:val="left" w:pos="10620"/>
              </w:tabs>
            </w:pPr>
            <w:r>
              <w:t>Date Picker</w:t>
            </w:r>
          </w:p>
        </w:tc>
        <w:tc>
          <w:tcPr>
            <w:tcW w:w="6603" w:type="dxa"/>
            <w:vAlign w:val="center"/>
          </w:tcPr>
          <w:p w14:paraId="09426EE5" w14:textId="77777777" w:rsidR="009274EA" w:rsidRDefault="00C53038">
            <w:pPr>
              <w:tabs>
                <w:tab w:val="left" w:pos="10620"/>
              </w:tabs>
            </w:pPr>
            <w:r>
              <w:t>Provide date picker</w:t>
            </w:r>
          </w:p>
        </w:tc>
      </w:tr>
      <w:tr w:rsidR="009274EA" w14:paraId="2AA9F1AB" w14:textId="77777777">
        <w:trPr>
          <w:trHeight w:val="517"/>
        </w:trPr>
        <w:tc>
          <w:tcPr>
            <w:tcW w:w="1866" w:type="dxa"/>
          </w:tcPr>
          <w:p w14:paraId="570C10FC" w14:textId="77777777" w:rsidR="009274EA" w:rsidRDefault="00C53038">
            <w:pPr>
              <w:tabs>
                <w:tab w:val="left" w:pos="10620"/>
              </w:tabs>
              <w:rPr>
                <w:rStyle w:val="brownfont"/>
                <w:color w:val="000000"/>
                <w:sz w:val="18"/>
                <w:szCs w:val="18"/>
              </w:rPr>
            </w:pPr>
            <w:r>
              <w:rPr>
                <w:rStyle w:val="brownfont"/>
                <w:color w:val="000000"/>
                <w:sz w:val="18"/>
                <w:szCs w:val="18"/>
              </w:rPr>
              <w:lastRenderedPageBreak/>
              <w:t>Auction Center</w:t>
            </w:r>
          </w:p>
        </w:tc>
        <w:tc>
          <w:tcPr>
            <w:tcW w:w="1858" w:type="dxa"/>
            <w:vAlign w:val="center"/>
          </w:tcPr>
          <w:p w14:paraId="04F46B4B" w14:textId="77777777" w:rsidR="009274EA" w:rsidRDefault="00C53038">
            <w:pPr>
              <w:tabs>
                <w:tab w:val="left" w:pos="10620"/>
              </w:tabs>
            </w:pPr>
            <w:r>
              <w:t>List box</w:t>
            </w:r>
          </w:p>
        </w:tc>
        <w:tc>
          <w:tcPr>
            <w:tcW w:w="6603" w:type="dxa"/>
            <w:vAlign w:val="center"/>
          </w:tcPr>
          <w:p w14:paraId="2FC4C442" w14:textId="77777777" w:rsidR="009274EA" w:rsidRDefault="00C53038">
            <w:pPr>
              <w:tabs>
                <w:tab w:val="left" w:pos="10620"/>
              </w:tabs>
            </w:pPr>
            <w:r>
              <w:t>Allow user to select single or multiple auction center.</w:t>
            </w:r>
          </w:p>
        </w:tc>
      </w:tr>
    </w:tbl>
    <w:p w14:paraId="54A8F0DB" w14:textId="77777777" w:rsidR="009274EA" w:rsidRDefault="00C53038">
      <w:pPr>
        <w:pStyle w:val="Heading2"/>
        <w:keepNext w:val="0"/>
        <w:keepLines w:val="0"/>
        <w:numPr>
          <w:ilvl w:val="1"/>
          <w:numId w:val="33"/>
        </w:numPr>
        <w:tabs>
          <w:tab w:val="left" w:pos="10620"/>
        </w:tabs>
        <w:spacing w:before="120" w:after="120" w:line="360" w:lineRule="auto"/>
        <w:jc w:val="both"/>
        <w:rPr>
          <w:rFonts w:ascii="Cambria" w:hAnsi="Cambria"/>
        </w:rPr>
      </w:pPr>
      <w:bookmarkStart w:id="4222" w:name="_Toc137819137"/>
      <w:bookmarkStart w:id="4223" w:name="_Toc148377766"/>
      <w:r>
        <w:rPr>
          <w:rFonts w:ascii="Cambria" w:hAnsi="Cambria"/>
        </w:rPr>
        <w:t>High Level Use Case of Manage Tax Master.</w:t>
      </w:r>
      <w:bookmarkEnd w:id="4222"/>
      <w:bookmarkEnd w:id="4223"/>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02BC22B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02CE330"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05149C48" w14:textId="77777777" w:rsidR="009274EA" w:rsidRDefault="00C53038">
            <w:pPr>
              <w:numPr>
                <w:ilvl w:val="0"/>
                <w:numId w:val="2"/>
              </w:numPr>
              <w:tabs>
                <w:tab w:val="left" w:pos="10620"/>
              </w:tabs>
              <w:spacing w:after="0" w:line="360" w:lineRule="auto"/>
            </w:pPr>
            <w:r>
              <w:t>To understand the functional logic for Manage Tax Master.</w:t>
            </w:r>
          </w:p>
        </w:tc>
      </w:tr>
      <w:tr w:rsidR="009274EA" w14:paraId="2E2767B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68D896D"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7EDDC921" w14:textId="77777777" w:rsidR="009274EA" w:rsidRDefault="00C53038">
            <w:pPr>
              <w:numPr>
                <w:ilvl w:val="0"/>
                <w:numId w:val="2"/>
              </w:numPr>
              <w:tabs>
                <w:tab w:val="left" w:pos="10620"/>
              </w:tabs>
              <w:spacing w:after="0" w:line="360" w:lineRule="auto"/>
            </w:pPr>
            <w:r>
              <w:t>User should have rights for Administrator rights.</w:t>
            </w:r>
          </w:p>
          <w:p w14:paraId="1D79E01B" w14:textId="77777777" w:rsidR="009274EA" w:rsidRDefault="00C53038">
            <w:pPr>
              <w:numPr>
                <w:ilvl w:val="0"/>
                <w:numId w:val="2"/>
              </w:numPr>
              <w:tabs>
                <w:tab w:val="left" w:pos="10620"/>
              </w:tabs>
              <w:spacing w:after="0" w:line="360" w:lineRule="auto"/>
            </w:pPr>
            <w:r>
              <w:t>User should have “Manage Tax Master” rights.</w:t>
            </w:r>
          </w:p>
          <w:p w14:paraId="6797305E" w14:textId="77777777" w:rsidR="009274EA" w:rsidRDefault="00C53038">
            <w:pPr>
              <w:numPr>
                <w:ilvl w:val="0"/>
                <w:numId w:val="2"/>
              </w:numPr>
              <w:tabs>
                <w:tab w:val="left" w:pos="10620"/>
              </w:tabs>
              <w:spacing w:after="0" w:line="360" w:lineRule="auto"/>
            </w:pPr>
            <w:r>
              <w:t>Tax Master should be created.</w:t>
            </w:r>
          </w:p>
        </w:tc>
      </w:tr>
      <w:tr w:rsidR="009274EA" w14:paraId="4D2B086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8C25143"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11B44E43" w14:textId="77777777" w:rsidR="009274EA" w:rsidRDefault="00C53038">
            <w:pPr>
              <w:numPr>
                <w:ilvl w:val="0"/>
                <w:numId w:val="2"/>
              </w:numPr>
              <w:tabs>
                <w:tab w:val="left" w:pos="10620"/>
              </w:tabs>
              <w:spacing w:after="0" w:line="240" w:lineRule="auto"/>
            </w:pPr>
            <w:r>
              <w:t xml:space="preserve">System should reflect the updated Tax Master detail in </w:t>
            </w:r>
            <w:r>
              <w:rPr>
                <w:b/>
              </w:rPr>
              <w:t>entire application</w:t>
            </w:r>
            <w:r>
              <w:t>.</w:t>
            </w:r>
          </w:p>
        </w:tc>
      </w:tr>
      <w:tr w:rsidR="009274EA" w14:paraId="29C9AE6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6EF1E42"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1E68899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2B7347D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0098B33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7D210FB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Tax Master”.</w:t>
            </w:r>
          </w:p>
          <w:p w14:paraId="7864B02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Auction Center.</w:t>
            </w:r>
          </w:p>
          <w:p w14:paraId="49C7ABD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Change the detail.</w:t>
            </w:r>
          </w:p>
          <w:p w14:paraId="0C18ADA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187D884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933EEF2"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186291B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0865157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2E1E15D"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4E8F70E5" w14:textId="77777777" w:rsidR="009274EA" w:rsidRDefault="00C53038">
            <w:pPr>
              <w:pStyle w:val="Heading112pt"/>
              <w:tabs>
                <w:tab w:val="left" w:pos="10620"/>
              </w:tabs>
              <w:rPr>
                <w:rFonts w:ascii="Cambria" w:hAnsi="Cambria"/>
              </w:rPr>
            </w:pPr>
            <w:bookmarkStart w:id="4224" w:name="_Toc137819138"/>
            <w:bookmarkStart w:id="4225" w:name="_Toc137831808"/>
            <w:r>
              <w:rPr>
                <w:rFonts w:ascii="Cambria" w:hAnsi="Cambria"/>
                <w:b w:val="0"/>
              </w:rPr>
              <w:t>System should display below sections on “Manage Tax Master” page.</w:t>
            </w:r>
            <w:bookmarkEnd w:id="4224"/>
            <w:bookmarkEnd w:id="4225"/>
          </w:p>
          <w:p w14:paraId="6FEADF4C" w14:textId="77777777" w:rsidR="009274EA" w:rsidRDefault="00C53038">
            <w:pPr>
              <w:pStyle w:val="Heading112pt"/>
              <w:numPr>
                <w:ilvl w:val="1"/>
                <w:numId w:val="2"/>
              </w:numPr>
              <w:tabs>
                <w:tab w:val="left" w:pos="10620"/>
              </w:tabs>
              <w:rPr>
                <w:rFonts w:ascii="Cambria" w:hAnsi="Cambria"/>
              </w:rPr>
            </w:pPr>
            <w:bookmarkStart w:id="4226" w:name="_Toc137819139"/>
            <w:bookmarkStart w:id="4227" w:name="_Toc137831809"/>
            <w:r>
              <w:rPr>
                <w:rFonts w:ascii="Cambria" w:hAnsi="Cambria"/>
                <w:b w:val="0"/>
              </w:rPr>
              <w:t>Search section.</w:t>
            </w:r>
            <w:bookmarkEnd w:id="4226"/>
            <w:bookmarkEnd w:id="4227"/>
          </w:p>
          <w:p w14:paraId="20856C35" w14:textId="77777777" w:rsidR="009274EA" w:rsidRDefault="00C53038">
            <w:pPr>
              <w:pStyle w:val="Heading112pt"/>
              <w:numPr>
                <w:ilvl w:val="1"/>
                <w:numId w:val="2"/>
              </w:numPr>
              <w:tabs>
                <w:tab w:val="left" w:pos="10620"/>
              </w:tabs>
              <w:rPr>
                <w:rFonts w:ascii="Cambria" w:hAnsi="Cambria"/>
              </w:rPr>
            </w:pPr>
            <w:bookmarkStart w:id="4228" w:name="_Toc137819140"/>
            <w:bookmarkStart w:id="4229" w:name="_Toc137831810"/>
            <w:r>
              <w:rPr>
                <w:rFonts w:ascii="Cambria" w:hAnsi="Cambria"/>
                <w:b w:val="0"/>
              </w:rPr>
              <w:t>Detail section.</w:t>
            </w:r>
            <w:bookmarkEnd w:id="4228"/>
            <w:bookmarkEnd w:id="4229"/>
          </w:p>
          <w:p w14:paraId="39950200" w14:textId="77777777" w:rsidR="009274EA" w:rsidRDefault="00C53038">
            <w:pPr>
              <w:pStyle w:val="Heading112pt"/>
              <w:numPr>
                <w:ilvl w:val="1"/>
                <w:numId w:val="2"/>
              </w:numPr>
              <w:tabs>
                <w:tab w:val="left" w:pos="10620"/>
              </w:tabs>
              <w:rPr>
                <w:rFonts w:ascii="Cambria" w:hAnsi="Cambria"/>
              </w:rPr>
            </w:pPr>
            <w:bookmarkStart w:id="4230" w:name="_Toc137819141"/>
            <w:bookmarkStart w:id="4231" w:name="_Toc137831811"/>
            <w:r>
              <w:rPr>
                <w:rFonts w:ascii="Cambria" w:hAnsi="Cambria"/>
                <w:b w:val="0"/>
              </w:rPr>
              <w:t>Uploaded Document Section.</w:t>
            </w:r>
            <w:bookmarkEnd w:id="4230"/>
            <w:bookmarkEnd w:id="4231"/>
          </w:p>
          <w:p w14:paraId="247A7E30" w14:textId="77777777" w:rsidR="009274EA" w:rsidRDefault="00C53038">
            <w:pPr>
              <w:pStyle w:val="Heading112pt"/>
              <w:numPr>
                <w:ilvl w:val="0"/>
                <w:numId w:val="0"/>
              </w:numPr>
              <w:tabs>
                <w:tab w:val="left" w:pos="10620"/>
              </w:tabs>
              <w:ind w:left="360" w:hanging="360"/>
              <w:rPr>
                <w:rFonts w:ascii="Cambria" w:hAnsi="Cambria"/>
              </w:rPr>
            </w:pPr>
            <w:bookmarkStart w:id="4232" w:name="_Toc137819142"/>
            <w:bookmarkStart w:id="4233" w:name="_Toc137831812"/>
            <w:r>
              <w:rPr>
                <w:rFonts w:ascii="Cambria" w:hAnsi="Cambria"/>
                <w:u w:val="single"/>
              </w:rPr>
              <w:t>Search Section</w:t>
            </w:r>
            <w:r>
              <w:rPr>
                <w:rFonts w:ascii="Cambria" w:hAnsi="Cambria"/>
              </w:rPr>
              <w:t>:</w:t>
            </w:r>
            <w:bookmarkEnd w:id="4232"/>
            <w:bookmarkEnd w:id="4233"/>
          </w:p>
          <w:p w14:paraId="0A47B628" w14:textId="77777777" w:rsidR="009274EA" w:rsidRDefault="00C53038">
            <w:pPr>
              <w:pStyle w:val="Heading112pt"/>
              <w:tabs>
                <w:tab w:val="left" w:pos="10620"/>
              </w:tabs>
              <w:rPr>
                <w:rFonts w:ascii="Cambria" w:hAnsi="Cambria"/>
              </w:rPr>
            </w:pPr>
            <w:bookmarkStart w:id="4234" w:name="_Toc137819143"/>
            <w:bookmarkStart w:id="4235" w:name="_Toc137831813"/>
            <w:r>
              <w:rPr>
                <w:rFonts w:ascii="Cambria" w:hAnsi="Cambria"/>
                <w:b w:val="0"/>
              </w:rPr>
              <w:t>System should display below details on search section.</w:t>
            </w:r>
            <w:bookmarkEnd w:id="4234"/>
            <w:bookmarkEnd w:id="4235"/>
          </w:p>
          <w:p w14:paraId="7C23D147" w14:textId="77777777" w:rsidR="009274EA" w:rsidRDefault="00C53038">
            <w:pPr>
              <w:pStyle w:val="Heading112pt"/>
              <w:numPr>
                <w:ilvl w:val="1"/>
                <w:numId w:val="2"/>
              </w:numPr>
              <w:tabs>
                <w:tab w:val="left" w:pos="10620"/>
              </w:tabs>
              <w:rPr>
                <w:rFonts w:ascii="Cambria" w:hAnsi="Cambria"/>
                <w:b w:val="0"/>
              </w:rPr>
            </w:pPr>
            <w:bookmarkStart w:id="4236" w:name="_Toc137819144"/>
            <w:bookmarkStart w:id="4237" w:name="_Toc137831814"/>
            <w:r>
              <w:rPr>
                <w:rFonts w:ascii="Cambria" w:hAnsi="Cambria"/>
                <w:b w:val="0"/>
              </w:rPr>
              <w:t>Auction Center Dropdown</w:t>
            </w:r>
          </w:p>
          <w:p w14:paraId="05208C3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Charge Name textbox search.</w:t>
            </w:r>
            <w:bookmarkEnd w:id="4236"/>
            <w:bookmarkEnd w:id="4237"/>
          </w:p>
          <w:p w14:paraId="4CAF60A9" w14:textId="77777777" w:rsidR="009274EA" w:rsidRDefault="00C53038">
            <w:pPr>
              <w:pStyle w:val="Heading112pt"/>
              <w:numPr>
                <w:ilvl w:val="1"/>
                <w:numId w:val="2"/>
              </w:numPr>
              <w:tabs>
                <w:tab w:val="left" w:pos="10620"/>
              </w:tabs>
              <w:rPr>
                <w:rFonts w:ascii="Cambria" w:hAnsi="Cambria"/>
                <w:b w:val="0"/>
              </w:rPr>
            </w:pPr>
            <w:bookmarkStart w:id="4238" w:name="_Toc137819145"/>
            <w:bookmarkStart w:id="4239" w:name="_Toc137831815"/>
            <w:r>
              <w:rPr>
                <w:rFonts w:ascii="Cambria" w:hAnsi="Cambria"/>
                <w:b w:val="0"/>
              </w:rPr>
              <w:t>Charge Code drop down search.</w:t>
            </w:r>
            <w:bookmarkEnd w:id="4238"/>
            <w:bookmarkEnd w:id="4239"/>
          </w:p>
          <w:p w14:paraId="7F1C0EF4" w14:textId="77777777" w:rsidR="009274EA" w:rsidRDefault="00C53038">
            <w:pPr>
              <w:pStyle w:val="Heading112pt"/>
              <w:numPr>
                <w:ilvl w:val="1"/>
                <w:numId w:val="2"/>
              </w:numPr>
              <w:tabs>
                <w:tab w:val="left" w:pos="10620"/>
              </w:tabs>
              <w:rPr>
                <w:rFonts w:ascii="Cambria" w:hAnsi="Cambria"/>
                <w:b w:val="0"/>
              </w:rPr>
            </w:pPr>
            <w:bookmarkStart w:id="4240" w:name="_Toc137819146"/>
            <w:bookmarkStart w:id="4241" w:name="_Toc137831816"/>
            <w:r>
              <w:rPr>
                <w:rFonts w:ascii="Cambria" w:hAnsi="Cambria"/>
                <w:b w:val="0"/>
              </w:rPr>
              <w:t>HSN Code text search.</w:t>
            </w:r>
          </w:p>
          <w:p w14:paraId="7276A57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SAC Code text search.</w:t>
            </w:r>
            <w:bookmarkEnd w:id="4240"/>
            <w:bookmarkEnd w:id="4241"/>
          </w:p>
          <w:p w14:paraId="4CB7C08B" w14:textId="77777777" w:rsidR="009274EA" w:rsidRDefault="00C53038">
            <w:pPr>
              <w:pStyle w:val="Heading112pt"/>
              <w:numPr>
                <w:ilvl w:val="1"/>
                <w:numId w:val="2"/>
              </w:numPr>
              <w:tabs>
                <w:tab w:val="left" w:pos="10620"/>
              </w:tabs>
              <w:rPr>
                <w:rFonts w:ascii="Cambria" w:hAnsi="Cambria"/>
                <w:b w:val="0"/>
              </w:rPr>
            </w:pPr>
            <w:bookmarkStart w:id="4242" w:name="_Toc137819147"/>
            <w:bookmarkStart w:id="4243" w:name="_Toc137831817"/>
            <w:r>
              <w:rPr>
                <w:rFonts w:ascii="Cambria" w:hAnsi="Cambria"/>
                <w:b w:val="0"/>
              </w:rPr>
              <w:t>Auction Center dropdown</w:t>
            </w:r>
            <w:bookmarkEnd w:id="4242"/>
            <w:bookmarkEnd w:id="4243"/>
          </w:p>
          <w:p w14:paraId="40627262" w14:textId="77777777" w:rsidR="009274EA" w:rsidRDefault="00C53038">
            <w:pPr>
              <w:pStyle w:val="Heading112pt"/>
              <w:numPr>
                <w:ilvl w:val="1"/>
                <w:numId w:val="2"/>
              </w:numPr>
              <w:tabs>
                <w:tab w:val="left" w:pos="10620"/>
              </w:tabs>
              <w:rPr>
                <w:rFonts w:ascii="Cambria" w:hAnsi="Cambria"/>
                <w:b w:val="0"/>
              </w:rPr>
            </w:pPr>
            <w:bookmarkStart w:id="4244" w:name="_Toc137819148"/>
            <w:bookmarkStart w:id="4245" w:name="_Toc137831818"/>
            <w:r>
              <w:rPr>
                <w:rFonts w:ascii="Cambria" w:hAnsi="Cambria"/>
                <w:b w:val="0"/>
              </w:rPr>
              <w:t>Search button</w:t>
            </w:r>
            <w:bookmarkEnd w:id="4244"/>
            <w:bookmarkEnd w:id="4245"/>
          </w:p>
          <w:p w14:paraId="1BCAE3EF" w14:textId="77777777" w:rsidR="009274EA" w:rsidRDefault="00C53038">
            <w:pPr>
              <w:pStyle w:val="Heading112pt"/>
              <w:numPr>
                <w:ilvl w:val="1"/>
                <w:numId w:val="2"/>
              </w:numPr>
              <w:tabs>
                <w:tab w:val="left" w:pos="10620"/>
              </w:tabs>
              <w:rPr>
                <w:rFonts w:ascii="Cambria" w:hAnsi="Cambria"/>
                <w:b w:val="0"/>
              </w:rPr>
            </w:pPr>
            <w:bookmarkStart w:id="4246" w:name="_Toc137819149"/>
            <w:bookmarkStart w:id="4247" w:name="_Toc137831819"/>
            <w:r>
              <w:rPr>
                <w:rFonts w:ascii="Cambria" w:hAnsi="Cambria"/>
                <w:b w:val="0"/>
              </w:rPr>
              <w:t>Clear button.</w:t>
            </w:r>
            <w:bookmarkEnd w:id="4246"/>
            <w:bookmarkEnd w:id="4247"/>
          </w:p>
          <w:p w14:paraId="5197027E" w14:textId="77777777" w:rsidR="009274EA" w:rsidRDefault="00C53038">
            <w:pPr>
              <w:pStyle w:val="Heading112pt"/>
              <w:tabs>
                <w:tab w:val="left" w:pos="10620"/>
              </w:tabs>
              <w:rPr>
                <w:rFonts w:ascii="Cambria" w:hAnsi="Cambria"/>
              </w:rPr>
            </w:pPr>
            <w:bookmarkStart w:id="4248" w:name="_Toc137819150"/>
            <w:bookmarkStart w:id="4249" w:name="_Toc137831820"/>
            <w:r>
              <w:rPr>
                <w:rFonts w:ascii="Cambria" w:hAnsi="Cambria"/>
                <w:b w:val="0"/>
              </w:rPr>
              <w:lastRenderedPageBreak/>
              <w:t>System should display the result as per searched criteria after click on search button under detail section with record.</w:t>
            </w:r>
            <w:bookmarkEnd w:id="4248"/>
            <w:bookmarkEnd w:id="4249"/>
          </w:p>
          <w:p w14:paraId="29477E3B" w14:textId="77777777" w:rsidR="009274EA" w:rsidRDefault="00C53038">
            <w:pPr>
              <w:pStyle w:val="Heading112pt"/>
              <w:tabs>
                <w:tab w:val="left" w:pos="10620"/>
              </w:tabs>
              <w:rPr>
                <w:rFonts w:ascii="Cambria" w:hAnsi="Cambria"/>
              </w:rPr>
            </w:pPr>
            <w:bookmarkStart w:id="4250" w:name="_Toc137819151"/>
            <w:bookmarkStart w:id="4251" w:name="_Toc137831821"/>
            <w:r>
              <w:rPr>
                <w:rFonts w:ascii="Cambria" w:hAnsi="Cambria"/>
                <w:b w:val="0"/>
              </w:rPr>
              <w:t>System should display “No record found” if searched detail does not exists.</w:t>
            </w:r>
            <w:bookmarkEnd w:id="4250"/>
            <w:bookmarkEnd w:id="4251"/>
          </w:p>
          <w:p w14:paraId="36C26AD6" w14:textId="77777777" w:rsidR="009274EA" w:rsidRDefault="00C53038">
            <w:pPr>
              <w:pStyle w:val="Heading112pt"/>
              <w:tabs>
                <w:tab w:val="left" w:pos="10620"/>
              </w:tabs>
              <w:rPr>
                <w:rFonts w:ascii="Cambria" w:hAnsi="Cambria"/>
              </w:rPr>
            </w:pPr>
            <w:bookmarkStart w:id="4252" w:name="_Toc137819152"/>
            <w:bookmarkStart w:id="4253" w:name="_Toc137831822"/>
            <w:r>
              <w:rPr>
                <w:rFonts w:ascii="Cambria" w:hAnsi="Cambria"/>
                <w:b w:val="0"/>
              </w:rPr>
              <w:t>System should provide “suggestive search” in Charge Name/HSN-SAC textbox search.</w:t>
            </w:r>
            <w:bookmarkEnd w:id="4252"/>
            <w:bookmarkEnd w:id="4253"/>
          </w:p>
          <w:p w14:paraId="5B895F91" w14:textId="77777777" w:rsidR="009274EA" w:rsidRDefault="00C53038">
            <w:pPr>
              <w:pStyle w:val="Heading112pt"/>
              <w:tabs>
                <w:tab w:val="left" w:pos="10620"/>
              </w:tabs>
              <w:rPr>
                <w:rFonts w:ascii="Cambria" w:hAnsi="Cambria"/>
              </w:rPr>
            </w:pPr>
            <w:bookmarkStart w:id="4254" w:name="_Toc137819153"/>
            <w:bookmarkStart w:id="4255" w:name="_Toc137831823"/>
            <w:r>
              <w:rPr>
                <w:rFonts w:ascii="Cambria" w:hAnsi="Cambria"/>
                <w:b w:val="0"/>
              </w:rPr>
              <w:t>System should perform search process “with” and “without” combination of fields.</w:t>
            </w:r>
            <w:bookmarkEnd w:id="4254"/>
            <w:bookmarkEnd w:id="4255"/>
          </w:p>
          <w:p w14:paraId="402436FC" w14:textId="77777777" w:rsidR="009274EA" w:rsidRDefault="00C53038">
            <w:pPr>
              <w:pStyle w:val="Heading112pt"/>
              <w:numPr>
                <w:ilvl w:val="0"/>
                <w:numId w:val="0"/>
              </w:numPr>
              <w:tabs>
                <w:tab w:val="left" w:pos="10620"/>
              </w:tabs>
              <w:ind w:left="360" w:hanging="360"/>
              <w:rPr>
                <w:rFonts w:ascii="Cambria" w:hAnsi="Cambria"/>
              </w:rPr>
            </w:pPr>
            <w:bookmarkStart w:id="4256" w:name="_Toc137819154"/>
            <w:bookmarkStart w:id="4257" w:name="_Toc137831824"/>
            <w:r>
              <w:rPr>
                <w:rFonts w:ascii="Cambria" w:hAnsi="Cambria"/>
                <w:u w:val="single"/>
              </w:rPr>
              <w:t>Detail Section</w:t>
            </w:r>
            <w:r>
              <w:rPr>
                <w:rFonts w:ascii="Cambria" w:hAnsi="Cambria"/>
              </w:rPr>
              <w:t>:</w:t>
            </w:r>
            <w:bookmarkEnd w:id="4256"/>
            <w:bookmarkEnd w:id="4257"/>
          </w:p>
          <w:p w14:paraId="485E3E4F" w14:textId="77777777" w:rsidR="009274EA" w:rsidRDefault="00C53038">
            <w:pPr>
              <w:pStyle w:val="Heading112pt"/>
              <w:tabs>
                <w:tab w:val="left" w:pos="10620"/>
              </w:tabs>
              <w:rPr>
                <w:rFonts w:ascii="Cambria" w:hAnsi="Cambria"/>
              </w:rPr>
            </w:pPr>
            <w:bookmarkStart w:id="4258" w:name="_Toc137819155"/>
            <w:bookmarkStart w:id="4259" w:name="_Toc137831825"/>
            <w:r>
              <w:rPr>
                <w:rFonts w:ascii="Cambria" w:hAnsi="Cambria"/>
                <w:b w:val="0"/>
              </w:rPr>
              <w:t>Under detail section system should provide by default all records.</w:t>
            </w:r>
            <w:bookmarkEnd w:id="4258"/>
            <w:bookmarkEnd w:id="4259"/>
          </w:p>
          <w:p w14:paraId="62893197" w14:textId="77777777" w:rsidR="009274EA" w:rsidRDefault="00C53038">
            <w:pPr>
              <w:pStyle w:val="Heading112pt"/>
              <w:tabs>
                <w:tab w:val="left" w:pos="10620"/>
              </w:tabs>
              <w:rPr>
                <w:rFonts w:ascii="Cambria" w:hAnsi="Cambria"/>
              </w:rPr>
            </w:pPr>
            <w:bookmarkStart w:id="4260" w:name="_Toc137819156"/>
            <w:bookmarkStart w:id="4261" w:name="_Toc137831826"/>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4260"/>
            <w:bookmarkEnd w:id="4261"/>
          </w:p>
          <w:p w14:paraId="44406657" w14:textId="77777777" w:rsidR="009274EA" w:rsidRDefault="00C53038">
            <w:pPr>
              <w:pStyle w:val="Heading112pt"/>
              <w:tabs>
                <w:tab w:val="left" w:pos="10620"/>
              </w:tabs>
              <w:rPr>
                <w:rFonts w:ascii="Cambria" w:hAnsi="Cambria"/>
              </w:rPr>
            </w:pPr>
            <w:bookmarkStart w:id="4262" w:name="_Toc137819157"/>
            <w:bookmarkStart w:id="4263" w:name="_Toc137831827"/>
            <w:r>
              <w:rPr>
                <w:rFonts w:ascii="Cambria" w:hAnsi="Cambria"/>
                <w:b w:val="0"/>
                <w:strike/>
              </w:rPr>
              <w:t>System should provide pagination option under each tab</w:t>
            </w:r>
            <w:r>
              <w:rPr>
                <w:rFonts w:ascii="Cambria" w:hAnsi="Cambria"/>
                <w:b w:val="0"/>
              </w:rPr>
              <w:t>.</w:t>
            </w:r>
            <w:bookmarkEnd w:id="4262"/>
            <w:bookmarkEnd w:id="4263"/>
          </w:p>
          <w:p w14:paraId="75A2F470" w14:textId="77777777" w:rsidR="009274EA" w:rsidRDefault="00C53038">
            <w:pPr>
              <w:pStyle w:val="Heading112pt"/>
              <w:tabs>
                <w:tab w:val="left" w:pos="10620"/>
              </w:tabs>
              <w:rPr>
                <w:rFonts w:ascii="Cambria" w:hAnsi="Cambria"/>
              </w:rPr>
            </w:pPr>
            <w:bookmarkStart w:id="4264" w:name="_Toc137819158"/>
            <w:bookmarkStart w:id="4265" w:name="_Toc137831828"/>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4264"/>
            <w:bookmarkEnd w:id="4265"/>
          </w:p>
          <w:p w14:paraId="07886EEB" w14:textId="77777777" w:rsidR="009274EA" w:rsidRDefault="00C53038">
            <w:pPr>
              <w:pStyle w:val="Heading112pt"/>
              <w:tabs>
                <w:tab w:val="left" w:pos="10620"/>
              </w:tabs>
              <w:rPr>
                <w:rFonts w:ascii="Cambria" w:hAnsi="Cambria"/>
              </w:rPr>
            </w:pPr>
            <w:bookmarkStart w:id="4266" w:name="_Toc137819159"/>
            <w:bookmarkStart w:id="4267" w:name="_Toc137831829"/>
            <w:r>
              <w:rPr>
                <w:rFonts w:ascii="Cambria" w:hAnsi="Cambria"/>
                <w:b w:val="0"/>
              </w:rPr>
              <w:t>System should export all records including Active/Inactive in EXCEL/PDF on click export to Excel/PDF.</w:t>
            </w:r>
            <w:bookmarkEnd w:id="4266"/>
            <w:bookmarkEnd w:id="4267"/>
          </w:p>
          <w:p w14:paraId="1813D529" w14:textId="77777777" w:rsidR="009274EA" w:rsidRDefault="00C53038">
            <w:pPr>
              <w:pStyle w:val="Heading112pt"/>
              <w:tabs>
                <w:tab w:val="left" w:pos="10620"/>
              </w:tabs>
              <w:rPr>
                <w:rFonts w:ascii="Cambria" w:hAnsi="Cambria"/>
              </w:rPr>
            </w:pPr>
            <w:bookmarkStart w:id="4268" w:name="_Toc137819160"/>
            <w:bookmarkStart w:id="4269" w:name="_Toc137831830"/>
            <w:r>
              <w:rPr>
                <w:rFonts w:ascii="Cambria" w:hAnsi="Cambria"/>
                <w:b w:val="0"/>
              </w:rPr>
              <w:t>System should display below details in exported Excel/PDF file.</w:t>
            </w:r>
            <w:bookmarkEnd w:id="4268"/>
            <w:bookmarkEnd w:id="4269"/>
          </w:p>
          <w:p w14:paraId="4BE54AAE" w14:textId="77777777" w:rsidR="009274EA" w:rsidRDefault="00C53038">
            <w:pPr>
              <w:pStyle w:val="Heading112pt"/>
              <w:numPr>
                <w:ilvl w:val="1"/>
                <w:numId w:val="2"/>
              </w:numPr>
              <w:tabs>
                <w:tab w:val="left" w:pos="10620"/>
              </w:tabs>
              <w:rPr>
                <w:rFonts w:ascii="Cambria" w:hAnsi="Cambria"/>
                <w:b w:val="0"/>
              </w:rPr>
            </w:pPr>
            <w:bookmarkStart w:id="4270" w:name="_Toc137819161"/>
            <w:bookmarkStart w:id="4271" w:name="_Toc137831831"/>
            <w:r>
              <w:rPr>
                <w:rFonts w:ascii="Cambria" w:hAnsi="Cambria"/>
                <w:b w:val="0"/>
              </w:rPr>
              <w:t>Sr.</w:t>
            </w:r>
            <w:bookmarkEnd w:id="4270"/>
            <w:bookmarkEnd w:id="4271"/>
          </w:p>
          <w:p w14:paraId="366EC54F" w14:textId="77777777" w:rsidR="009274EA" w:rsidRDefault="00C53038">
            <w:pPr>
              <w:pStyle w:val="Heading112pt"/>
              <w:numPr>
                <w:ilvl w:val="1"/>
                <w:numId w:val="2"/>
              </w:numPr>
              <w:tabs>
                <w:tab w:val="left" w:pos="10620"/>
              </w:tabs>
              <w:rPr>
                <w:rFonts w:ascii="Cambria" w:hAnsi="Cambria"/>
                <w:b w:val="0"/>
              </w:rPr>
            </w:pPr>
            <w:bookmarkStart w:id="4272" w:name="_Toc137819162"/>
            <w:bookmarkStart w:id="4273" w:name="_Toc137831832"/>
            <w:r>
              <w:rPr>
                <w:rFonts w:ascii="Cambria" w:hAnsi="Cambria"/>
                <w:b w:val="0"/>
              </w:rPr>
              <w:t>Auction Center</w:t>
            </w:r>
            <w:bookmarkEnd w:id="4272"/>
            <w:bookmarkEnd w:id="4273"/>
          </w:p>
          <w:p w14:paraId="52944835" w14:textId="77777777" w:rsidR="009274EA" w:rsidRDefault="00C53038">
            <w:pPr>
              <w:pStyle w:val="Heading112pt"/>
              <w:numPr>
                <w:ilvl w:val="1"/>
                <w:numId w:val="2"/>
              </w:numPr>
              <w:tabs>
                <w:tab w:val="left" w:pos="10620"/>
              </w:tabs>
              <w:rPr>
                <w:rFonts w:ascii="Cambria" w:hAnsi="Cambria"/>
                <w:b w:val="0"/>
              </w:rPr>
            </w:pPr>
            <w:bookmarkStart w:id="4274" w:name="_Toc137819163"/>
            <w:bookmarkStart w:id="4275" w:name="_Toc137831833"/>
            <w:r>
              <w:rPr>
                <w:rFonts w:ascii="Cambria" w:hAnsi="Cambria"/>
                <w:b w:val="0"/>
              </w:rPr>
              <w:t>Charge Name</w:t>
            </w:r>
            <w:bookmarkEnd w:id="4274"/>
            <w:bookmarkEnd w:id="4275"/>
          </w:p>
          <w:p w14:paraId="1DA2F14C" w14:textId="77777777" w:rsidR="009274EA" w:rsidRDefault="00C53038">
            <w:pPr>
              <w:pStyle w:val="Heading112pt"/>
              <w:numPr>
                <w:ilvl w:val="1"/>
                <w:numId w:val="2"/>
              </w:numPr>
              <w:tabs>
                <w:tab w:val="left" w:pos="10620"/>
              </w:tabs>
              <w:rPr>
                <w:rFonts w:ascii="Cambria" w:hAnsi="Cambria"/>
                <w:b w:val="0"/>
              </w:rPr>
            </w:pPr>
            <w:bookmarkStart w:id="4276" w:name="_Toc137819164"/>
            <w:bookmarkStart w:id="4277" w:name="_Toc137831834"/>
            <w:r>
              <w:rPr>
                <w:rFonts w:ascii="Cambria" w:hAnsi="Cambria"/>
                <w:b w:val="0"/>
              </w:rPr>
              <w:t>Charge Code dropdown</w:t>
            </w:r>
            <w:bookmarkEnd w:id="4276"/>
            <w:bookmarkEnd w:id="4277"/>
          </w:p>
          <w:p w14:paraId="0F0FB47F" w14:textId="77777777" w:rsidR="009274EA" w:rsidRDefault="00C53038">
            <w:pPr>
              <w:pStyle w:val="Heading112pt"/>
              <w:numPr>
                <w:ilvl w:val="1"/>
                <w:numId w:val="2"/>
              </w:numPr>
              <w:tabs>
                <w:tab w:val="left" w:pos="10620"/>
              </w:tabs>
              <w:rPr>
                <w:rFonts w:ascii="Cambria" w:hAnsi="Cambria"/>
                <w:b w:val="0"/>
              </w:rPr>
            </w:pPr>
            <w:bookmarkStart w:id="4278" w:name="_Toc137819165"/>
            <w:bookmarkStart w:id="4279" w:name="_Toc137831835"/>
            <w:r>
              <w:rPr>
                <w:rFonts w:ascii="Cambria" w:hAnsi="Cambria"/>
                <w:b w:val="0"/>
              </w:rPr>
              <w:t>HSN Code</w:t>
            </w:r>
            <w:bookmarkEnd w:id="4278"/>
            <w:bookmarkEnd w:id="4279"/>
          </w:p>
          <w:p w14:paraId="688C355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SAC Code</w:t>
            </w:r>
          </w:p>
          <w:p w14:paraId="65E73633"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 xml:space="preserve">value </w:t>
            </w:r>
          </w:p>
          <w:p w14:paraId="72173C6F"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CGST</w:t>
            </w:r>
          </w:p>
          <w:p w14:paraId="00765C79"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CGST</w:t>
            </w:r>
          </w:p>
          <w:p w14:paraId="57C64208"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IGST</w:t>
            </w:r>
          </w:p>
          <w:p w14:paraId="6BE00FF6" w14:textId="77777777" w:rsidR="009274EA" w:rsidRDefault="00C53038">
            <w:pPr>
              <w:pStyle w:val="Heading112pt"/>
              <w:numPr>
                <w:ilvl w:val="1"/>
                <w:numId w:val="2"/>
              </w:numPr>
              <w:tabs>
                <w:tab w:val="left" w:pos="10620"/>
              </w:tabs>
              <w:rPr>
                <w:rFonts w:ascii="Cambria" w:hAnsi="Cambria"/>
                <w:b w:val="0"/>
              </w:rPr>
            </w:pPr>
            <w:bookmarkStart w:id="4280" w:name="_Toc137819169"/>
            <w:bookmarkStart w:id="4281" w:name="_Toc137831839"/>
            <w:r>
              <w:rPr>
                <w:rFonts w:ascii="Cambria" w:hAnsi="Cambria"/>
                <w:b w:val="0"/>
              </w:rPr>
              <w:t>Description</w:t>
            </w:r>
            <w:bookmarkEnd w:id="4280"/>
            <w:bookmarkEnd w:id="4281"/>
          </w:p>
          <w:p w14:paraId="0DD13A9E" w14:textId="77777777" w:rsidR="009274EA" w:rsidRDefault="00C53038">
            <w:pPr>
              <w:pStyle w:val="Heading112pt"/>
              <w:numPr>
                <w:ilvl w:val="1"/>
                <w:numId w:val="2"/>
              </w:numPr>
              <w:tabs>
                <w:tab w:val="left" w:pos="10620"/>
              </w:tabs>
              <w:rPr>
                <w:rFonts w:ascii="Cambria" w:hAnsi="Cambria"/>
                <w:b w:val="0"/>
              </w:rPr>
            </w:pPr>
            <w:bookmarkStart w:id="4282" w:name="_Toc137819170"/>
            <w:bookmarkStart w:id="4283" w:name="_Toc137831840"/>
            <w:r>
              <w:rPr>
                <w:rFonts w:ascii="Cambria" w:hAnsi="Cambria"/>
                <w:b w:val="0"/>
              </w:rPr>
              <w:t>Effective From Date</w:t>
            </w:r>
            <w:bookmarkEnd w:id="4282"/>
            <w:bookmarkEnd w:id="4283"/>
          </w:p>
          <w:p w14:paraId="2EC288C1" w14:textId="77777777" w:rsidR="009274EA" w:rsidRDefault="00C53038">
            <w:pPr>
              <w:pStyle w:val="Heading112pt"/>
              <w:numPr>
                <w:ilvl w:val="1"/>
                <w:numId w:val="2"/>
              </w:numPr>
              <w:tabs>
                <w:tab w:val="left" w:pos="10620"/>
              </w:tabs>
              <w:rPr>
                <w:rFonts w:ascii="Cambria" w:hAnsi="Cambria"/>
                <w:b w:val="0"/>
              </w:rPr>
            </w:pPr>
            <w:bookmarkStart w:id="4284" w:name="_Toc137819171"/>
            <w:bookmarkStart w:id="4285" w:name="_Toc137831841"/>
            <w:r>
              <w:rPr>
                <w:rFonts w:ascii="Cambria" w:hAnsi="Cambria"/>
                <w:b w:val="0"/>
              </w:rPr>
              <w:t>Effective End Date</w:t>
            </w:r>
            <w:bookmarkEnd w:id="4284"/>
            <w:bookmarkEnd w:id="4285"/>
          </w:p>
          <w:p w14:paraId="78052748" w14:textId="77777777" w:rsidR="009274EA" w:rsidRDefault="00C53038">
            <w:pPr>
              <w:pStyle w:val="Heading112pt"/>
              <w:numPr>
                <w:ilvl w:val="1"/>
                <w:numId w:val="2"/>
              </w:numPr>
              <w:tabs>
                <w:tab w:val="left" w:pos="10620"/>
              </w:tabs>
              <w:rPr>
                <w:rFonts w:ascii="Cambria" w:hAnsi="Cambria"/>
                <w:b w:val="0"/>
              </w:rPr>
            </w:pPr>
            <w:bookmarkStart w:id="4286" w:name="_Toc137819172"/>
            <w:bookmarkStart w:id="4287" w:name="_Toc137831842"/>
            <w:r>
              <w:rPr>
                <w:rFonts w:ascii="Cambria" w:hAnsi="Cambria"/>
                <w:b w:val="0"/>
              </w:rPr>
              <w:t>Status</w:t>
            </w:r>
            <w:bookmarkEnd w:id="4286"/>
            <w:bookmarkEnd w:id="4287"/>
          </w:p>
          <w:p w14:paraId="78C0E6D2" w14:textId="77777777" w:rsidR="009274EA" w:rsidRDefault="00C53038">
            <w:pPr>
              <w:pStyle w:val="Heading112pt"/>
              <w:numPr>
                <w:ilvl w:val="2"/>
                <w:numId w:val="2"/>
              </w:numPr>
              <w:tabs>
                <w:tab w:val="left" w:pos="10620"/>
              </w:tabs>
              <w:rPr>
                <w:rFonts w:ascii="Cambria" w:hAnsi="Cambria"/>
              </w:rPr>
            </w:pPr>
            <w:bookmarkStart w:id="4288" w:name="_Toc137819173"/>
            <w:bookmarkStart w:id="4289" w:name="_Toc137831843"/>
            <w:r>
              <w:rPr>
                <w:rFonts w:ascii="Cambria" w:hAnsi="Cambria"/>
                <w:b w:val="0"/>
              </w:rPr>
              <w:t>Active</w:t>
            </w:r>
            <w:bookmarkEnd w:id="4288"/>
            <w:bookmarkEnd w:id="4289"/>
          </w:p>
          <w:p w14:paraId="1B63F543" w14:textId="77777777" w:rsidR="009274EA" w:rsidRDefault="00C53038">
            <w:pPr>
              <w:pStyle w:val="Heading112pt"/>
              <w:numPr>
                <w:ilvl w:val="2"/>
                <w:numId w:val="2"/>
              </w:numPr>
              <w:tabs>
                <w:tab w:val="left" w:pos="10620"/>
              </w:tabs>
              <w:rPr>
                <w:rFonts w:ascii="Cambria" w:hAnsi="Cambria"/>
              </w:rPr>
            </w:pPr>
            <w:bookmarkStart w:id="4290" w:name="_Toc137819174"/>
            <w:bookmarkStart w:id="4291" w:name="_Toc137831844"/>
            <w:r>
              <w:rPr>
                <w:rFonts w:ascii="Cambria" w:hAnsi="Cambria"/>
                <w:b w:val="0"/>
              </w:rPr>
              <w:t>Inactive</w:t>
            </w:r>
            <w:bookmarkEnd w:id="4290"/>
            <w:bookmarkEnd w:id="4291"/>
          </w:p>
          <w:p w14:paraId="64C4BF43"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6AEA68D2" w14:textId="77777777" w:rsidR="009274EA" w:rsidRDefault="00C53038">
            <w:pPr>
              <w:pStyle w:val="Heading112pt"/>
              <w:tabs>
                <w:tab w:val="left" w:pos="10620"/>
              </w:tabs>
              <w:rPr>
                <w:rFonts w:ascii="Cambria" w:hAnsi="Cambria"/>
              </w:rPr>
            </w:pPr>
            <w:bookmarkStart w:id="4292" w:name="_Toc137819176"/>
            <w:bookmarkStart w:id="4293" w:name="_Toc137831846"/>
            <w:r>
              <w:rPr>
                <w:rFonts w:ascii="Cambria" w:hAnsi="Cambria"/>
                <w:b w:val="0"/>
              </w:rPr>
              <w:t>System should record in latest created record first.</w:t>
            </w:r>
            <w:bookmarkEnd w:id="4292"/>
            <w:bookmarkEnd w:id="4293"/>
          </w:p>
          <w:p w14:paraId="3DC42751" w14:textId="77777777" w:rsidR="009274EA" w:rsidRDefault="00C53038">
            <w:pPr>
              <w:pStyle w:val="Heading112pt"/>
              <w:tabs>
                <w:tab w:val="left" w:pos="10620"/>
              </w:tabs>
              <w:rPr>
                <w:rFonts w:ascii="Cambria" w:hAnsi="Cambria"/>
              </w:rPr>
            </w:pPr>
            <w:bookmarkStart w:id="4294" w:name="_Toc137819177"/>
            <w:bookmarkStart w:id="4295" w:name="_Toc137831847"/>
            <w:r>
              <w:rPr>
                <w:rFonts w:ascii="Cambria" w:hAnsi="Cambria"/>
                <w:b w:val="0"/>
              </w:rPr>
              <w:t>System should not display updated record as a first record.</w:t>
            </w:r>
            <w:bookmarkEnd w:id="4294"/>
            <w:bookmarkEnd w:id="4295"/>
          </w:p>
          <w:p w14:paraId="29251EFA"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10221A6A" w14:textId="77777777" w:rsidR="009274EA" w:rsidRDefault="00C53038">
            <w:pPr>
              <w:pStyle w:val="Heading112pt"/>
              <w:numPr>
                <w:ilvl w:val="1"/>
                <w:numId w:val="2"/>
              </w:numPr>
              <w:tabs>
                <w:tab w:val="left" w:pos="10620"/>
              </w:tabs>
              <w:rPr>
                <w:rFonts w:ascii="Cambria" w:hAnsi="Cambria"/>
                <w:b w:val="0"/>
              </w:rPr>
            </w:pPr>
            <w:bookmarkStart w:id="4296" w:name="_Toc137819179"/>
            <w:bookmarkStart w:id="4297" w:name="_Toc137831849"/>
            <w:r>
              <w:rPr>
                <w:rFonts w:ascii="Cambria" w:hAnsi="Cambria"/>
                <w:b w:val="0"/>
              </w:rPr>
              <w:t>Active ( By default active while created )</w:t>
            </w:r>
            <w:bookmarkEnd w:id="4296"/>
            <w:bookmarkEnd w:id="4297"/>
          </w:p>
          <w:p w14:paraId="075C13D3" w14:textId="77777777" w:rsidR="009274EA" w:rsidRDefault="00C53038">
            <w:pPr>
              <w:pStyle w:val="Heading112pt"/>
              <w:numPr>
                <w:ilvl w:val="1"/>
                <w:numId w:val="2"/>
              </w:numPr>
              <w:tabs>
                <w:tab w:val="left" w:pos="10620"/>
              </w:tabs>
              <w:rPr>
                <w:rFonts w:ascii="Cambria" w:hAnsi="Cambria"/>
                <w:b w:val="0"/>
              </w:rPr>
            </w:pPr>
            <w:bookmarkStart w:id="4298" w:name="_Toc137819180"/>
            <w:bookmarkStart w:id="4299" w:name="_Toc137831850"/>
            <w:r>
              <w:rPr>
                <w:rFonts w:ascii="Cambria" w:hAnsi="Cambria"/>
                <w:b w:val="0"/>
              </w:rPr>
              <w:lastRenderedPageBreak/>
              <w:t>Inactive</w:t>
            </w:r>
            <w:bookmarkEnd w:id="4298"/>
            <w:bookmarkEnd w:id="4299"/>
          </w:p>
          <w:p w14:paraId="72714BC8" w14:textId="77777777" w:rsidR="009274EA" w:rsidRDefault="00C53038">
            <w:pPr>
              <w:pStyle w:val="Heading112pt"/>
              <w:tabs>
                <w:tab w:val="left" w:pos="10620"/>
              </w:tabs>
              <w:rPr>
                <w:rFonts w:ascii="Cambria" w:hAnsi="Cambria"/>
              </w:rPr>
            </w:pPr>
            <w:bookmarkStart w:id="4300" w:name="_Toc137819181"/>
            <w:bookmarkStart w:id="4301" w:name="_Toc137831851"/>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4300"/>
            <w:bookmarkEnd w:id="4301"/>
          </w:p>
          <w:p w14:paraId="7F753874" w14:textId="77777777" w:rsidR="009274EA" w:rsidRDefault="00C53038">
            <w:pPr>
              <w:pStyle w:val="Heading112pt"/>
              <w:numPr>
                <w:ilvl w:val="1"/>
                <w:numId w:val="2"/>
              </w:numPr>
              <w:tabs>
                <w:tab w:val="left" w:pos="10620"/>
              </w:tabs>
              <w:rPr>
                <w:rFonts w:ascii="Cambria" w:hAnsi="Cambria"/>
                <w:b w:val="0"/>
              </w:rPr>
            </w:pPr>
            <w:bookmarkStart w:id="4302" w:name="_Toc137819182"/>
            <w:bookmarkStart w:id="4303" w:name="_Toc137831852"/>
            <w:r>
              <w:rPr>
                <w:rFonts w:ascii="Cambria" w:hAnsi="Cambria"/>
                <w:b w:val="0"/>
              </w:rPr>
              <w:t>Sr.</w:t>
            </w:r>
            <w:bookmarkEnd w:id="4302"/>
            <w:bookmarkEnd w:id="4303"/>
          </w:p>
          <w:p w14:paraId="4F03C3A2" w14:textId="77777777" w:rsidR="009274EA" w:rsidRDefault="00C53038">
            <w:pPr>
              <w:pStyle w:val="Heading112pt"/>
              <w:numPr>
                <w:ilvl w:val="1"/>
                <w:numId w:val="2"/>
              </w:numPr>
              <w:tabs>
                <w:tab w:val="left" w:pos="10620"/>
              </w:tabs>
              <w:rPr>
                <w:rFonts w:ascii="Cambria" w:hAnsi="Cambria"/>
                <w:b w:val="0"/>
              </w:rPr>
            </w:pPr>
            <w:bookmarkStart w:id="4304" w:name="_Toc137819183"/>
            <w:bookmarkStart w:id="4305" w:name="_Toc137831853"/>
            <w:r>
              <w:rPr>
                <w:rFonts w:ascii="Cambria" w:hAnsi="Cambria"/>
                <w:b w:val="0"/>
              </w:rPr>
              <w:t>Auction Center</w:t>
            </w:r>
            <w:bookmarkEnd w:id="4304"/>
            <w:bookmarkEnd w:id="4305"/>
          </w:p>
          <w:p w14:paraId="5E7503AD" w14:textId="77777777" w:rsidR="009274EA" w:rsidRDefault="00C53038">
            <w:pPr>
              <w:pStyle w:val="Heading112pt"/>
              <w:numPr>
                <w:ilvl w:val="1"/>
                <w:numId w:val="2"/>
              </w:numPr>
              <w:tabs>
                <w:tab w:val="left" w:pos="10620"/>
              </w:tabs>
              <w:rPr>
                <w:rFonts w:ascii="Cambria" w:hAnsi="Cambria"/>
                <w:b w:val="0"/>
              </w:rPr>
            </w:pPr>
            <w:bookmarkStart w:id="4306" w:name="_Toc137819184"/>
            <w:bookmarkStart w:id="4307" w:name="_Toc137831854"/>
            <w:r>
              <w:rPr>
                <w:rFonts w:ascii="Cambria" w:hAnsi="Cambria"/>
                <w:b w:val="0"/>
              </w:rPr>
              <w:t>Charge Name</w:t>
            </w:r>
            <w:bookmarkEnd w:id="4306"/>
            <w:bookmarkEnd w:id="4307"/>
          </w:p>
          <w:p w14:paraId="4A1AFE48" w14:textId="77777777" w:rsidR="009274EA" w:rsidRDefault="00C53038">
            <w:pPr>
              <w:pStyle w:val="Heading112pt"/>
              <w:numPr>
                <w:ilvl w:val="1"/>
                <w:numId w:val="2"/>
              </w:numPr>
              <w:tabs>
                <w:tab w:val="left" w:pos="10620"/>
              </w:tabs>
              <w:rPr>
                <w:rFonts w:ascii="Cambria" w:hAnsi="Cambria"/>
                <w:b w:val="0"/>
              </w:rPr>
            </w:pPr>
            <w:bookmarkStart w:id="4308" w:name="_Toc137819185"/>
            <w:bookmarkStart w:id="4309" w:name="_Toc137831855"/>
            <w:r>
              <w:rPr>
                <w:rFonts w:ascii="Cambria" w:hAnsi="Cambria"/>
                <w:b w:val="0"/>
              </w:rPr>
              <w:t>Charge Code</w:t>
            </w:r>
            <w:bookmarkEnd w:id="4308"/>
            <w:bookmarkEnd w:id="4309"/>
          </w:p>
          <w:p w14:paraId="0899E25B" w14:textId="77777777" w:rsidR="009274EA" w:rsidRDefault="00C53038">
            <w:pPr>
              <w:pStyle w:val="Heading112pt"/>
              <w:numPr>
                <w:ilvl w:val="1"/>
                <w:numId w:val="2"/>
              </w:numPr>
              <w:tabs>
                <w:tab w:val="left" w:pos="10620"/>
              </w:tabs>
              <w:rPr>
                <w:rFonts w:ascii="Cambria" w:hAnsi="Cambria"/>
                <w:b w:val="0"/>
              </w:rPr>
            </w:pPr>
            <w:bookmarkStart w:id="4310" w:name="_Toc137819186"/>
            <w:bookmarkStart w:id="4311" w:name="_Toc137831856"/>
            <w:r>
              <w:rPr>
                <w:rFonts w:ascii="Cambria" w:hAnsi="Cambria"/>
                <w:b w:val="0"/>
              </w:rPr>
              <w:t>HSN</w:t>
            </w:r>
            <w:bookmarkEnd w:id="4310"/>
            <w:bookmarkEnd w:id="4311"/>
            <w:r>
              <w:rPr>
                <w:rFonts w:ascii="Cambria" w:hAnsi="Cambria"/>
                <w:b w:val="0"/>
              </w:rPr>
              <w:t xml:space="preserve"> Code text search.</w:t>
            </w:r>
          </w:p>
          <w:p w14:paraId="128D7A81"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SAC Code text search.</w:t>
            </w:r>
          </w:p>
          <w:p w14:paraId="58A1583D" w14:textId="77777777" w:rsidR="009274EA" w:rsidRDefault="00C53038">
            <w:pPr>
              <w:pStyle w:val="Heading112pt"/>
              <w:numPr>
                <w:ilvl w:val="1"/>
                <w:numId w:val="2"/>
              </w:numPr>
              <w:tabs>
                <w:tab w:val="left" w:pos="10620"/>
              </w:tabs>
              <w:rPr>
                <w:rFonts w:ascii="Cambria" w:hAnsi="Cambria"/>
                <w:b w:val="0"/>
              </w:rPr>
            </w:pPr>
            <w:bookmarkStart w:id="4312" w:name="_Toc137819187"/>
            <w:bookmarkStart w:id="4313" w:name="_Toc137831857"/>
            <w:r>
              <w:rPr>
                <w:rFonts w:ascii="Cambria" w:hAnsi="Cambria"/>
                <w:b w:val="0"/>
              </w:rPr>
              <w:t>Action</w:t>
            </w:r>
            <w:bookmarkEnd w:id="4312"/>
            <w:bookmarkEnd w:id="4313"/>
          </w:p>
          <w:p w14:paraId="40C310E6" w14:textId="77777777" w:rsidR="009274EA" w:rsidRDefault="00C53038">
            <w:pPr>
              <w:pStyle w:val="Heading112pt"/>
              <w:numPr>
                <w:ilvl w:val="2"/>
                <w:numId w:val="2"/>
              </w:numPr>
              <w:tabs>
                <w:tab w:val="left" w:pos="10620"/>
              </w:tabs>
              <w:rPr>
                <w:rFonts w:ascii="Cambria" w:hAnsi="Cambria"/>
                <w:b w:val="0"/>
              </w:rPr>
            </w:pPr>
            <w:bookmarkStart w:id="4314" w:name="_Toc137819188"/>
            <w:bookmarkStart w:id="4315" w:name="_Toc137831858"/>
            <w:r>
              <w:rPr>
                <w:rFonts w:ascii="Cambria" w:hAnsi="Cambria"/>
                <w:b w:val="0"/>
              </w:rPr>
              <w:t>Edit link</w:t>
            </w:r>
            <w:bookmarkEnd w:id="4314"/>
            <w:bookmarkEnd w:id="4315"/>
          </w:p>
          <w:p w14:paraId="166C213F" w14:textId="77777777" w:rsidR="009274EA" w:rsidRDefault="00C53038">
            <w:pPr>
              <w:pStyle w:val="Heading112pt"/>
              <w:numPr>
                <w:ilvl w:val="2"/>
                <w:numId w:val="2"/>
              </w:numPr>
              <w:tabs>
                <w:tab w:val="left" w:pos="10620"/>
              </w:tabs>
              <w:rPr>
                <w:rFonts w:ascii="Cambria" w:hAnsi="Cambria"/>
                <w:b w:val="0"/>
              </w:rPr>
            </w:pPr>
            <w:bookmarkStart w:id="4316" w:name="_Toc137819189"/>
            <w:bookmarkStart w:id="4317" w:name="_Toc137831859"/>
            <w:r>
              <w:rPr>
                <w:rFonts w:ascii="Cambria" w:hAnsi="Cambria"/>
                <w:b w:val="0"/>
              </w:rPr>
              <w:t>View link</w:t>
            </w:r>
            <w:bookmarkEnd w:id="4316"/>
            <w:bookmarkEnd w:id="4317"/>
          </w:p>
          <w:p w14:paraId="4D44319F" w14:textId="77777777" w:rsidR="009274EA" w:rsidRDefault="00C53038">
            <w:pPr>
              <w:pStyle w:val="Heading112pt"/>
              <w:tabs>
                <w:tab w:val="left" w:pos="10620"/>
              </w:tabs>
              <w:rPr>
                <w:rFonts w:ascii="Cambria" w:hAnsi="Cambria"/>
              </w:rPr>
            </w:pPr>
            <w:bookmarkStart w:id="4318" w:name="_Toc137819190"/>
            <w:bookmarkStart w:id="4319" w:name="_Toc137831860"/>
            <w:r>
              <w:rPr>
                <w:rFonts w:ascii="Cambria" w:hAnsi="Cambria"/>
                <w:b w:val="0"/>
              </w:rPr>
              <w:t>System should display below fields when authorized user clicks on “Edit Tax Master”.</w:t>
            </w:r>
            <w:bookmarkEnd w:id="4318"/>
            <w:bookmarkEnd w:id="4319"/>
          </w:p>
          <w:p w14:paraId="4C308265" w14:textId="77777777" w:rsidR="009274EA" w:rsidRDefault="00C53038">
            <w:pPr>
              <w:pStyle w:val="Heading112pt"/>
              <w:numPr>
                <w:ilvl w:val="1"/>
                <w:numId w:val="2"/>
              </w:numPr>
              <w:tabs>
                <w:tab w:val="left" w:pos="10620"/>
              </w:tabs>
              <w:rPr>
                <w:rFonts w:ascii="Cambria" w:hAnsi="Cambria"/>
                <w:b w:val="0"/>
              </w:rPr>
            </w:pPr>
            <w:bookmarkStart w:id="4320" w:name="_Toc137819191"/>
            <w:bookmarkStart w:id="4321" w:name="_Toc137831861"/>
            <w:r>
              <w:rPr>
                <w:rFonts w:ascii="Cambria" w:hAnsi="Cambria"/>
                <w:b w:val="0"/>
              </w:rPr>
              <w:t>Auction Center</w:t>
            </w:r>
            <w:bookmarkEnd w:id="4320"/>
            <w:bookmarkEnd w:id="4321"/>
          </w:p>
          <w:p w14:paraId="7C072A2A" w14:textId="77777777" w:rsidR="009274EA" w:rsidRDefault="00C53038">
            <w:pPr>
              <w:pStyle w:val="Heading112pt"/>
              <w:numPr>
                <w:ilvl w:val="1"/>
                <w:numId w:val="2"/>
              </w:numPr>
              <w:tabs>
                <w:tab w:val="left" w:pos="10620"/>
              </w:tabs>
              <w:rPr>
                <w:rFonts w:ascii="Cambria" w:hAnsi="Cambria"/>
                <w:b w:val="0"/>
              </w:rPr>
            </w:pPr>
            <w:bookmarkStart w:id="4322" w:name="_Toc137819192"/>
            <w:bookmarkStart w:id="4323" w:name="_Toc137831862"/>
            <w:r>
              <w:rPr>
                <w:rFonts w:ascii="Cambria" w:hAnsi="Cambria"/>
                <w:b w:val="0"/>
              </w:rPr>
              <w:t>Charge Name – Auto fetch</w:t>
            </w:r>
            <w:bookmarkEnd w:id="4322"/>
            <w:bookmarkEnd w:id="4323"/>
          </w:p>
          <w:p w14:paraId="39E9866B" w14:textId="77777777" w:rsidR="009274EA" w:rsidRDefault="00C53038">
            <w:pPr>
              <w:pStyle w:val="Heading112pt"/>
              <w:numPr>
                <w:ilvl w:val="1"/>
                <w:numId w:val="2"/>
              </w:numPr>
              <w:tabs>
                <w:tab w:val="left" w:pos="10620"/>
              </w:tabs>
              <w:rPr>
                <w:rFonts w:ascii="Cambria" w:hAnsi="Cambria"/>
                <w:b w:val="0"/>
              </w:rPr>
            </w:pPr>
            <w:bookmarkStart w:id="4324" w:name="_Toc137819193"/>
            <w:bookmarkStart w:id="4325" w:name="_Toc137831863"/>
            <w:r>
              <w:rPr>
                <w:rFonts w:ascii="Cambria" w:hAnsi="Cambria"/>
                <w:b w:val="0"/>
              </w:rPr>
              <w:t>Charge Code dropdown</w:t>
            </w:r>
            <w:bookmarkEnd w:id="4324"/>
            <w:bookmarkEnd w:id="4325"/>
          </w:p>
          <w:p w14:paraId="4ED685C5" w14:textId="77777777" w:rsidR="009274EA" w:rsidRDefault="00C53038">
            <w:pPr>
              <w:pStyle w:val="Heading112pt"/>
              <w:numPr>
                <w:ilvl w:val="1"/>
                <w:numId w:val="2"/>
              </w:numPr>
              <w:tabs>
                <w:tab w:val="left" w:pos="10620"/>
              </w:tabs>
              <w:rPr>
                <w:rFonts w:ascii="Cambria" w:hAnsi="Cambria"/>
                <w:b w:val="0"/>
              </w:rPr>
            </w:pPr>
            <w:bookmarkStart w:id="4326" w:name="_Toc137819194"/>
            <w:bookmarkStart w:id="4327" w:name="_Toc137831864"/>
            <w:r>
              <w:rPr>
                <w:rFonts w:ascii="Cambria" w:hAnsi="Cambria"/>
                <w:b w:val="0"/>
              </w:rPr>
              <w:t>value</w:t>
            </w:r>
            <w:bookmarkEnd w:id="4326"/>
            <w:bookmarkEnd w:id="4327"/>
            <w:r>
              <w:rPr>
                <w:rFonts w:ascii="Cambria" w:hAnsi="Cambria"/>
                <w:b w:val="0"/>
              </w:rPr>
              <w:t xml:space="preserve"> </w:t>
            </w:r>
          </w:p>
          <w:p w14:paraId="16D6BAAC"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CGST</w:t>
            </w:r>
          </w:p>
          <w:p w14:paraId="46C425BC" w14:textId="77777777" w:rsidR="009274EA" w:rsidRDefault="00C53038">
            <w:pPr>
              <w:pStyle w:val="Heading112pt"/>
              <w:numPr>
                <w:ilvl w:val="2"/>
                <w:numId w:val="2"/>
              </w:numPr>
              <w:tabs>
                <w:tab w:val="left" w:pos="10620"/>
              </w:tabs>
              <w:rPr>
                <w:rFonts w:ascii="Cambria" w:hAnsi="Cambria"/>
                <w:b w:val="0"/>
              </w:rPr>
            </w:pPr>
            <w:bookmarkStart w:id="4328" w:name="_Toc137819196"/>
            <w:bookmarkStart w:id="4329" w:name="_Toc137831866"/>
            <w:r>
              <w:rPr>
                <w:rFonts w:ascii="Cambria" w:hAnsi="Cambria"/>
                <w:b w:val="0"/>
              </w:rPr>
              <w:t>CGST</w:t>
            </w:r>
            <w:bookmarkEnd w:id="4328"/>
            <w:bookmarkEnd w:id="4329"/>
          </w:p>
          <w:p w14:paraId="6DE8818C" w14:textId="77777777" w:rsidR="009274EA" w:rsidRDefault="00C53038">
            <w:pPr>
              <w:pStyle w:val="Heading112pt"/>
              <w:numPr>
                <w:ilvl w:val="2"/>
                <w:numId w:val="2"/>
              </w:numPr>
              <w:tabs>
                <w:tab w:val="left" w:pos="10620"/>
              </w:tabs>
              <w:rPr>
                <w:rFonts w:ascii="Cambria" w:hAnsi="Cambria"/>
                <w:b w:val="0"/>
              </w:rPr>
            </w:pPr>
            <w:bookmarkStart w:id="4330" w:name="_Toc137819197"/>
            <w:bookmarkStart w:id="4331" w:name="_Toc137831867"/>
            <w:r>
              <w:rPr>
                <w:rFonts w:ascii="Cambria" w:hAnsi="Cambria"/>
                <w:b w:val="0"/>
              </w:rPr>
              <w:t>IGST</w:t>
            </w:r>
            <w:bookmarkEnd w:id="4330"/>
            <w:bookmarkEnd w:id="4331"/>
          </w:p>
          <w:p w14:paraId="0BBED96A" w14:textId="77777777" w:rsidR="009274EA" w:rsidRDefault="00C53038">
            <w:pPr>
              <w:pStyle w:val="Heading112pt"/>
              <w:numPr>
                <w:ilvl w:val="1"/>
                <w:numId w:val="2"/>
              </w:numPr>
              <w:tabs>
                <w:tab w:val="left" w:pos="10620"/>
              </w:tabs>
              <w:rPr>
                <w:rFonts w:ascii="Cambria" w:hAnsi="Cambria"/>
                <w:b w:val="0"/>
              </w:rPr>
            </w:pPr>
            <w:bookmarkStart w:id="4332" w:name="_Toc137819198"/>
            <w:bookmarkStart w:id="4333" w:name="_Toc137831868"/>
            <w:r>
              <w:rPr>
                <w:rFonts w:ascii="Cambria" w:hAnsi="Cambria"/>
                <w:b w:val="0"/>
              </w:rPr>
              <w:t>Description</w:t>
            </w:r>
            <w:bookmarkEnd w:id="4332"/>
            <w:bookmarkEnd w:id="4333"/>
          </w:p>
          <w:p w14:paraId="33A76D3C" w14:textId="77777777" w:rsidR="009274EA" w:rsidRDefault="00C53038">
            <w:pPr>
              <w:pStyle w:val="Heading112pt"/>
              <w:numPr>
                <w:ilvl w:val="1"/>
                <w:numId w:val="2"/>
              </w:numPr>
              <w:tabs>
                <w:tab w:val="left" w:pos="10620"/>
              </w:tabs>
              <w:rPr>
                <w:rFonts w:ascii="Cambria" w:hAnsi="Cambria"/>
                <w:b w:val="0"/>
              </w:rPr>
            </w:pPr>
            <w:bookmarkStart w:id="4334" w:name="_Toc137819199"/>
            <w:bookmarkStart w:id="4335" w:name="_Toc137831869"/>
            <w:r>
              <w:rPr>
                <w:rFonts w:ascii="Cambria" w:hAnsi="Cambria"/>
                <w:b w:val="0"/>
              </w:rPr>
              <w:t>HSN</w:t>
            </w:r>
          </w:p>
          <w:p w14:paraId="3916535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SAC</w:t>
            </w:r>
          </w:p>
          <w:p w14:paraId="2888017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Effective From Date</w:t>
            </w:r>
            <w:bookmarkEnd w:id="4334"/>
            <w:bookmarkEnd w:id="4335"/>
          </w:p>
          <w:p w14:paraId="04AC989C" w14:textId="77777777" w:rsidR="009274EA" w:rsidRDefault="00C53038">
            <w:pPr>
              <w:pStyle w:val="Heading112pt"/>
              <w:numPr>
                <w:ilvl w:val="1"/>
                <w:numId w:val="2"/>
              </w:numPr>
              <w:tabs>
                <w:tab w:val="left" w:pos="10620"/>
              </w:tabs>
              <w:rPr>
                <w:rFonts w:ascii="Cambria" w:hAnsi="Cambria"/>
                <w:b w:val="0"/>
              </w:rPr>
            </w:pPr>
            <w:bookmarkStart w:id="4336" w:name="_Toc137819200"/>
            <w:bookmarkStart w:id="4337" w:name="_Toc137831870"/>
            <w:r>
              <w:rPr>
                <w:rFonts w:ascii="Cambria" w:hAnsi="Cambria"/>
                <w:b w:val="0"/>
              </w:rPr>
              <w:t>Effective End Date</w:t>
            </w:r>
            <w:bookmarkEnd w:id="4336"/>
            <w:bookmarkEnd w:id="4337"/>
          </w:p>
          <w:p w14:paraId="6C674780" w14:textId="77777777" w:rsidR="009274EA" w:rsidRDefault="00C53038">
            <w:pPr>
              <w:pStyle w:val="Heading112pt"/>
              <w:numPr>
                <w:ilvl w:val="1"/>
                <w:numId w:val="2"/>
              </w:numPr>
              <w:tabs>
                <w:tab w:val="left" w:pos="10620"/>
              </w:tabs>
              <w:rPr>
                <w:rFonts w:ascii="Cambria" w:hAnsi="Cambria"/>
                <w:b w:val="0"/>
              </w:rPr>
            </w:pPr>
            <w:bookmarkStart w:id="4338" w:name="_Toc137819201"/>
            <w:bookmarkStart w:id="4339" w:name="_Toc137831871"/>
            <w:r>
              <w:rPr>
                <w:rFonts w:ascii="Cambria" w:hAnsi="Cambria"/>
                <w:b w:val="0"/>
              </w:rPr>
              <w:t>Status</w:t>
            </w:r>
            <w:bookmarkEnd w:id="4338"/>
            <w:bookmarkEnd w:id="4339"/>
          </w:p>
          <w:p w14:paraId="512EE77E" w14:textId="77777777" w:rsidR="009274EA" w:rsidRDefault="00C53038">
            <w:pPr>
              <w:pStyle w:val="Heading112pt"/>
              <w:numPr>
                <w:ilvl w:val="2"/>
                <w:numId w:val="2"/>
              </w:numPr>
              <w:tabs>
                <w:tab w:val="left" w:pos="10620"/>
              </w:tabs>
              <w:rPr>
                <w:rFonts w:ascii="Cambria" w:hAnsi="Cambria"/>
                <w:b w:val="0"/>
              </w:rPr>
            </w:pPr>
            <w:bookmarkStart w:id="4340" w:name="_Toc137819202"/>
            <w:bookmarkStart w:id="4341" w:name="_Toc137831872"/>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4340"/>
            <w:bookmarkEnd w:id="4341"/>
          </w:p>
          <w:p w14:paraId="0F73BF7E" w14:textId="77777777" w:rsidR="009274EA" w:rsidRDefault="00C53038">
            <w:pPr>
              <w:pStyle w:val="Heading112pt"/>
              <w:numPr>
                <w:ilvl w:val="2"/>
                <w:numId w:val="2"/>
              </w:numPr>
              <w:tabs>
                <w:tab w:val="left" w:pos="10620"/>
              </w:tabs>
              <w:rPr>
                <w:rFonts w:ascii="Cambria" w:hAnsi="Cambria"/>
                <w:b w:val="0"/>
              </w:rPr>
            </w:pPr>
            <w:bookmarkStart w:id="4342" w:name="_Toc137819203"/>
            <w:bookmarkStart w:id="4343" w:name="_Toc137831873"/>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4342"/>
            <w:bookmarkEnd w:id="4343"/>
          </w:p>
          <w:p w14:paraId="6685FBC5" w14:textId="77777777" w:rsidR="009274EA" w:rsidRDefault="00C53038">
            <w:pPr>
              <w:pStyle w:val="Heading112pt"/>
              <w:numPr>
                <w:ilvl w:val="1"/>
                <w:numId w:val="2"/>
              </w:numPr>
              <w:tabs>
                <w:tab w:val="left" w:pos="10620"/>
              </w:tabs>
              <w:rPr>
                <w:rFonts w:ascii="Cambria" w:hAnsi="Cambria"/>
              </w:rPr>
            </w:pPr>
            <w:bookmarkStart w:id="4344" w:name="_Toc137819204"/>
            <w:bookmarkStart w:id="4345" w:name="_Toc137831874"/>
            <w:r>
              <w:rPr>
                <w:rFonts w:ascii="Cambria" w:hAnsi="Cambria"/>
                <w:b w:val="0"/>
              </w:rPr>
              <w:t>Update button.</w:t>
            </w:r>
            <w:bookmarkEnd w:id="4344"/>
            <w:bookmarkEnd w:id="4345"/>
          </w:p>
          <w:p w14:paraId="3D189AD8" w14:textId="77777777" w:rsidR="009274EA" w:rsidRDefault="00C53038">
            <w:pPr>
              <w:pStyle w:val="Heading112pt"/>
              <w:numPr>
                <w:ilvl w:val="1"/>
                <w:numId w:val="2"/>
              </w:numPr>
              <w:tabs>
                <w:tab w:val="left" w:pos="10620"/>
              </w:tabs>
              <w:rPr>
                <w:rFonts w:ascii="Cambria" w:hAnsi="Cambria"/>
              </w:rPr>
            </w:pPr>
            <w:bookmarkStart w:id="4346" w:name="_Toc137819205"/>
            <w:bookmarkStart w:id="4347" w:name="_Toc137831875"/>
            <w:r>
              <w:rPr>
                <w:rFonts w:ascii="Cambria" w:hAnsi="Cambria"/>
                <w:b w:val="0"/>
              </w:rPr>
              <w:t>Clear button.</w:t>
            </w:r>
            <w:bookmarkEnd w:id="4346"/>
            <w:bookmarkEnd w:id="4347"/>
          </w:p>
          <w:p w14:paraId="73F927FB" w14:textId="77777777" w:rsidR="009274EA" w:rsidRDefault="00C53038">
            <w:pPr>
              <w:pStyle w:val="Heading112pt"/>
              <w:numPr>
                <w:ilvl w:val="1"/>
                <w:numId w:val="2"/>
              </w:numPr>
              <w:tabs>
                <w:tab w:val="left" w:pos="10620"/>
              </w:tabs>
              <w:rPr>
                <w:rFonts w:ascii="Cambria" w:hAnsi="Cambria"/>
              </w:rPr>
            </w:pPr>
            <w:bookmarkStart w:id="4348" w:name="_Toc137819206"/>
            <w:bookmarkStart w:id="4349" w:name="_Toc137831876"/>
            <w:r>
              <w:rPr>
                <w:rFonts w:ascii="Cambria" w:hAnsi="Cambria"/>
                <w:b w:val="0"/>
              </w:rPr>
              <w:t>Cancel button.</w:t>
            </w:r>
            <w:bookmarkEnd w:id="4348"/>
            <w:bookmarkEnd w:id="4349"/>
          </w:p>
          <w:p w14:paraId="387FCE62" w14:textId="77777777" w:rsidR="009274EA" w:rsidRDefault="00C53038">
            <w:pPr>
              <w:pStyle w:val="Heading112pt"/>
              <w:tabs>
                <w:tab w:val="left" w:pos="10620"/>
              </w:tabs>
              <w:rPr>
                <w:rFonts w:ascii="Cambria" w:hAnsi="Cambria"/>
              </w:rPr>
            </w:pPr>
            <w:bookmarkStart w:id="4350" w:name="_Toc137819207"/>
            <w:bookmarkStart w:id="4351" w:name="_Toc137831877"/>
            <w:r>
              <w:rPr>
                <w:rFonts w:ascii="Cambria" w:hAnsi="Cambria"/>
                <w:b w:val="0"/>
              </w:rPr>
              <w:t>System should provide above mentioned fields as a mandatory fields.</w:t>
            </w:r>
            <w:bookmarkEnd w:id="4350"/>
            <w:bookmarkEnd w:id="4351"/>
          </w:p>
          <w:p w14:paraId="1A1D455E" w14:textId="77777777" w:rsidR="009274EA" w:rsidRDefault="00C53038">
            <w:pPr>
              <w:pStyle w:val="Heading112pt"/>
              <w:tabs>
                <w:tab w:val="left" w:pos="10620"/>
              </w:tabs>
              <w:rPr>
                <w:rFonts w:ascii="Cambria" w:hAnsi="Cambria"/>
              </w:rPr>
            </w:pPr>
            <w:bookmarkStart w:id="4352" w:name="_Toc137819208"/>
            <w:bookmarkStart w:id="4353" w:name="_Toc137831878"/>
            <w:r>
              <w:rPr>
                <w:rFonts w:ascii="Cambria" w:hAnsi="Cambria"/>
                <w:b w:val="0"/>
              </w:rPr>
              <w:t>System should display validation message “Please enter details” on click update button with blank fields.</w:t>
            </w:r>
            <w:bookmarkEnd w:id="4352"/>
            <w:bookmarkEnd w:id="4353"/>
          </w:p>
          <w:p w14:paraId="6FFAF0BA" w14:textId="77777777" w:rsidR="009274EA" w:rsidRDefault="00C53038">
            <w:pPr>
              <w:pStyle w:val="Heading112pt"/>
              <w:tabs>
                <w:tab w:val="left" w:pos="10620"/>
              </w:tabs>
              <w:rPr>
                <w:rFonts w:ascii="Cambria" w:hAnsi="Cambria"/>
              </w:rPr>
            </w:pPr>
            <w:bookmarkStart w:id="4354" w:name="_Toc137819209"/>
            <w:bookmarkStart w:id="4355" w:name="_Toc137831879"/>
            <w:r>
              <w:rPr>
                <w:rFonts w:ascii="Cambria" w:hAnsi="Cambria"/>
                <w:b w:val="0"/>
              </w:rPr>
              <w:t>System should clear all input on click clear button.</w:t>
            </w:r>
            <w:bookmarkEnd w:id="4354"/>
            <w:bookmarkEnd w:id="4355"/>
          </w:p>
          <w:p w14:paraId="08F1F7A6" w14:textId="77777777" w:rsidR="009274EA" w:rsidRDefault="00C53038">
            <w:pPr>
              <w:pStyle w:val="Heading112pt"/>
              <w:tabs>
                <w:tab w:val="left" w:pos="10620"/>
              </w:tabs>
              <w:rPr>
                <w:rFonts w:ascii="Cambria" w:hAnsi="Cambria"/>
              </w:rPr>
            </w:pPr>
            <w:bookmarkStart w:id="4356" w:name="_Toc137819210"/>
            <w:bookmarkStart w:id="4357" w:name="_Toc137831880"/>
            <w:r>
              <w:rPr>
                <w:rFonts w:ascii="Cambria" w:hAnsi="Cambria"/>
                <w:b w:val="0"/>
              </w:rPr>
              <w:lastRenderedPageBreak/>
              <w:t>System should redirect on log in home page on click cancel button.</w:t>
            </w:r>
            <w:bookmarkEnd w:id="4356"/>
            <w:bookmarkEnd w:id="4357"/>
          </w:p>
          <w:p w14:paraId="45B65A52" w14:textId="77777777" w:rsidR="009274EA" w:rsidRDefault="00C53038">
            <w:pPr>
              <w:pStyle w:val="Heading112pt"/>
              <w:tabs>
                <w:tab w:val="left" w:pos="10620"/>
              </w:tabs>
              <w:rPr>
                <w:rFonts w:ascii="Cambria" w:hAnsi="Cambria"/>
              </w:rPr>
            </w:pPr>
            <w:bookmarkStart w:id="4358" w:name="_Toc137819211"/>
            <w:bookmarkStart w:id="4359" w:name="_Toc137831881"/>
            <w:r>
              <w:rPr>
                <w:rFonts w:ascii="Cambria" w:hAnsi="Cambria"/>
                <w:b w:val="0"/>
              </w:rPr>
              <w:t xml:space="preserve">System should display confirmation message </w:t>
            </w:r>
            <w:r>
              <w:rPr>
                <w:rFonts w:ascii="Cambria" w:hAnsi="Cambria"/>
              </w:rPr>
              <w:t>“Tax Master Updated successfully</w:t>
            </w:r>
            <w:r>
              <w:rPr>
                <w:rFonts w:ascii="Cambria" w:hAnsi="Cambria"/>
                <w:b w:val="0"/>
              </w:rPr>
              <w:t>” on click of submit button.</w:t>
            </w:r>
            <w:bookmarkEnd w:id="4358"/>
            <w:bookmarkEnd w:id="4359"/>
          </w:p>
          <w:p w14:paraId="7FB3CC69" w14:textId="77777777" w:rsidR="009274EA" w:rsidRDefault="00C53038">
            <w:pPr>
              <w:pStyle w:val="Heading112pt"/>
              <w:tabs>
                <w:tab w:val="left" w:pos="10620"/>
              </w:tabs>
              <w:rPr>
                <w:rFonts w:ascii="Cambria" w:hAnsi="Cambria"/>
              </w:rPr>
            </w:pPr>
            <w:bookmarkStart w:id="4360" w:name="_Toc137819212"/>
            <w:bookmarkStart w:id="4361" w:name="_Toc137831882"/>
            <w:r>
              <w:rPr>
                <w:rFonts w:ascii="Cambria" w:hAnsi="Cambria"/>
                <w:b w:val="0"/>
              </w:rPr>
              <w:t xml:space="preserve">System should move Tax Master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4360"/>
            <w:bookmarkEnd w:id="4361"/>
          </w:p>
          <w:p w14:paraId="2FB5C312" w14:textId="77777777" w:rsidR="009274EA" w:rsidRDefault="00C53038">
            <w:pPr>
              <w:pStyle w:val="Heading112pt"/>
              <w:tabs>
                <w:tab w:val="left" w:pos="10620"/>
              </w:tabs>
              <w:rPr>
                <w:rFonts w:ascii="Cambria" w:hAnsi="Cambria"/>
              </w:rPr>
            </w:pPr>
            <w:bookmarkStart w:id="4362" w:name="_Toc137819213"/>
            <w:bookmarkStart w:id="4363" w:name="_Toc137831883"/>
            <w:r>
              <w:rPr>
                <w:rFonts w:ascii="Cambria" w:hAnsi="Cambria"/>
                <w:b w:val="0"/>
              </w:rPr>
              <w:t>In existing and past transaction system should display the inactivated values.</w:t>
            </w:r>
            <w:bookmarkEnd w:id="4362"/>
            <w:bookmarkEnd w:id="4363"/>
          </w:p>
          <w:p w14:paraId="6B0944CE" w14:textId="77777777" w:rsidR="009274EA" w:rsidRDefault="00C53038">
            <w:pPr>
              <w:pStyle w:val="Heading112pt"/>
              <w:tabs>
                <w:tab w:val="left" w:pos="10620"/>
              </w:tabs>
              <w:rPr>
                <w:rFonts w:ascii="Cambria" w:hAnsi="Cambria"/>
              </w:rPr>
            </w:pPr>
            <w:bookmarkStart w:id="4364" w:name="_Toc137819214"/>
            <w:bookmarkStart w:id="4365" w:name="_Toc137831884"/>
            <w:r>
              <w:rPr>
                <w:rFonts w:ascii="Cambria" w:hAnsi="Cambria"/>
                <w:b w:val="0"/>
              </w:rPr>
              <w:t xml:space="preserve">System should move Tax Master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4364"/>
            <w:bookmarkEnd w:id="4365"/>
          </w:p>
          <w:p w14:paraId="5DA186AC" w14:textId="77777777" w:rsidR="009274EA" w:rsidRDefault="00C53038">
            <w:pPr>
              <w:pStyle w:val="Heading112pt"/>
              <w:tabs>
                <w:tab w:val="left" w:pos="10620"/>
              </w:tabs>
              <w:rPr>
                <w:rFonts w:ascii="Cambria" w:hAnsi="Cambria"/>
              </w:rPr>
            </w:pPr>
            <w:bookmarkStart w:id="4366" w:name="_Toc137819215"/>
            <w:bookmarkStart w:id="4367" w:name="_Toc137831885"/>
            <w:r>
              <w:rPr>
                <w:rFonts w:ascii="Cambria" w:hAnsi="Cambria"/>
                <w:b w:val="0"/>
              </w:rPr>
              <w:t>In existing and past transaction system should not display the activated values.</w:t>
            </w:r>
            <w:bookmarkEnd w:id="4366"/>
            <w:bookmarkEnd w:id="4367"/>
          </w:p>
          <w:p w14:paraId="18B86DCC" w14:textId="77777777" w:rsidR="009274EA" w:rsidRDefault="00C53038">
            <w:pPr>
              <w:pStyle w:val="Heading112pt"/>
              <w:tabs>
                <w:tab w:val="left" w:pos="10620"/>
              </w:tabs>
              <w:rPr>
                <w:rFonts w:ascii="Cambria" w:hAnsi="Cambria"/>
              </w:rPr>
            </w:pPr>
            <w:bookmarkStart w:id="4368" w:name="_Toc137819216"/>
            <w:bookmarkStart w:id="4369" w:name="_Toc137831886"/>
            <w:r>
              <w:rPr>
                <w:rFonts w:ascii="Cambria" w:hAnsi="Cambria"/>
                <w:b w:val="0"/>
              </w:rPr>
              <w:t>System should provide effect of changes in contract note for new contract note creation not in existing transaction.</w:t>
            </w:r>
            <w:bookmarkEnd w:id="4368"/>
            <w:bookmarkEnd w:id="4369"/>
          </w:p>
          <w:p w14:paraId="7658E18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AD00D1F" w14:textId="77777777" w:rsidR="009274EA" w:rsidRDefault="00C53038">
            <w:pPr>
              <w:pStyle w:val="Heading112pt"/>
              <w:rPr>
                <w:rFonts w:ascii="Cambria" w:hAnsi="Cambria"/>
                <w:b w:val="0"/>
              </w:rPr>
            </w:pPr>
            <w:r>
              <w:rPr>
                <w:rFonts w:ascii="Cambria" w:hAnsi="Cambria"/>
                <w:b w:val="0"/>
              </w:rPr>
              <w:t>System should capture the entry of “Tax Master” update in audit trail report as “Tax Master” :&lt; Tax Master &gt; Updated”.</w:t>
            </w:r>
          </w:p>
          <w:p w14:paraId="2A943076" w14:textId="77777777" w:rsidR="009274EA" w:rsidRDefault="009274EA">
            <w:pPr>
              <w:pStyle w:val="Heading112pt"/>
              <w:numPr>
                <w:ilvl w:val="0"/>
                <w:numId w:val="0"/>
              </w:numPr>
              <w:tabs>
                <w:tab w:val="left" w:pos="10620"/>
              </w:tabs>
              <w:ind w:left="360"/>
              <w:rPr>
                <w:rFonts w:ascii="Cambria" w:hAnsi="Cambria"/>
              </w:rPr>
            </w:pPr>
          </w:p>
          <w:p w14:paraId="1213DC50" w14:textId="77777777" w:rsidR="009274EA" w:rsidRDefault="00C53038">
            <w:pPr>
              <w:pStyle w:val="Heading112pt"/>
              <w:numPr>
                <w:ilvl w:val="0"/>
                <w:numId w:val="0"/>
              </w:numPr>
              <w:tabs>
                <w:tab w:val="left" w:pos="10620"/>
              </w:tabs>
              <w:rPr>
                <w:rFonts w:ascii="Cambria" w:hAnsi="Cambria"/>
              </w:rPr>
            </w:pPr>
            <w:bookmarkStart w:id="4370" w:name="_Toc137819217"/>
            <w:bookmarkStart w:id="4371" w:name="_Toc137831887"/>
            <w:r>
              <w:rPr>
                <w:rFonts w:ascii="Cambria" w:hAnsi="Cambria"/>
                <w:u w:val="single"/>
              </w:rPr>
              <w:t>View Mode</w:t>
            </w:r>
            <w:r>
              <w:rPr>
                <w:rFonts w:ascii="Cambria" w:hAnsi="Cambria"/>
                <w:b w:val="0"/>
              </w:rPr>
              <w:t xml:space="preserve"> :</w:t>
            </w:r>
            <w:bookmarkEnd w:id="4370"/>
            <w:bookmarkEnd w:id="4371"/>
          </w:p>
          <w:p w14:paraId="1EF79A71" w14:textId="77777777" w:rsidR="009274EA" w:rsidRDefault="00C53038">
            <w:pPr>
              <w:pStyle w:val="Heading112pt"/>
              <w:tabs>
                <w:tab w:val="left" w:pos="10620"/>
              </w:tabs>
              <w:rPr>
                <w:rFonts w:ascii="Cambria" w:hAnsi="Cambria"/>
              </w:rPr>
            </w:pPr>
            <w:bookmarkStart w:id="4372" w:name="_Toc137819218"/>
            <w:bookmarkStart w:id="4373" w:name="_Toc137831888"/>
            <w:r>
              <w:rPr>
                <w:rFonts w:ascii="Cambria" w:hAnsi="Cambria"/>
                <w:b w:val="0"/>
              </w:rPr>
              <w:t>System should display all details of respective “Tax Master Value” under view mode on click of view link.</w:t>
            </w:r>
            <w:bookmarkEnd w:id="4372"/>
            <w:bookmarkEnd w:id="4373"/>
          </w:p>
          <w:p w14:paraId="1BECAF6E" w14:textId="77777777" w:rsidR="009274EA" w:rsidRDefault="00C53038">
            <w:pPr>
              <w:pStyle w:val="Heading112pt"/>
              <w:tabs>
                <w:tab w:val="left" w:pos="10620"/>
              </w:tabs>
              <w:rPr>
                <w:rFonts w:ascii="Cambria" w:hAnsi="Cambria"/>
              </w:rPr>
            </w:pPr>
            <w:bookmarkStart w:id="4374" w:name="_Toc137819219"/>
            <w:bookmarkStart w:id="4375" w:name="_Toc137831889"/>
            <w:r>
              <w:rPr>
                <w:rFonts w:ascii="Cambria" w:hAnsi="Cambria"/>
                <w:b w:val="0"/>
              </w:rPr>
              <w:t>System should provide export to PDF and Excel option.</w:t>
            </w:r>
            <w:bookmarkEnd w:id="4374"/>
            <w:bookmarkEnd w:id="4375"/>
          </w:p>
          <w:p w14:paraId="6212C249" w14:textId="77777777" w:rsidR="009274EA" w:rsidRDefault="00C53038">
            <w:pPr>
              <w:pStyle w:val="Heading112pt"/>
              <w:tabs>
                <w:tab w:val="left" w:pos="10620"/>
              </w:tabs>
              <w:rPr>
                <w:rFonts w:ascii="Cambria" w:hAnsi="Cambria"/>
              </w:rPr>
            </w:pPr>
            <w:bookmarkStart w:id="4376" w:name="_Toc137819220"/>
            <w:bookmarkStart w:id="4377" w:name="_Toc137831890"/>
            <w:r>
              <w:rPr>
                <w:rFonts w:ascii="Cambria" w:hAnsi="Cambria"/>
                <w:b w:val="0"/>
              </w:rPr>
              <w:t>System should display below details in exported Excel/PDF file for respective Tax Master Detail.</w:t>
            </w:r>
            <w:bookmarkEnd w:id="4376"/>
            <w:bookmarkEnd w:id="4377"/>
          </w:p>
          <w:p w14:paraId="04B4549F" w14:textId="77777777" w:rsidR="009274EA" w:rsidRDefault="00C53038">
            <w:pPr>
              <w:pStyle w:val="Heading112pt"/>
              <w:numPr>
                <w:ilvl w:val="1"/>
                <w:numId w:val="2"/>
              </w:numPr>
              <w:tabs>
                <w:tab w:val="left" w:pos="10620"/>
              </w:tabs>
              <w:rPr>
                <w:rFonts w:ascii="Cambria" w:hAnsi="Cambria"/>
                <w:b w:val="0"/>
              </w:rPr>
            </w:pPr>
            <w:bookmarkStart w:id="4378" w:name="_Toc137819221"/>
            <w:bookmarkStart w:id="4379" w:name="_Toc137831891"/>
            <w:r>
              <w:rPr>
                <w:rFonts w:ascii="Cambria" w:hAnsi="Cambria"/>
                <w:b w:val="0"/>
              </w:rPr>
              <w:t>Sr.</w:t>
            </w:r>
            <w:bookmarkEnd w:id="4378"/>
            <w:bookmarkEnd w:id="4379"/>
          </w:p>
          <w:p w14:paraId="151F1308" w14:textId="77777777" w:rsidR="009274EA" w:rsidRDefault="00C53038">
            <w:pPr>
              <w:pStyle w:val="Heading112pt"/>
              <w:numPr>
                <w:ilvl w:val="1"/>
                <w:numId w:val="2"/>
              </w:numPr>
              <w:tabs>
                <w:tab w:val="left" w:pos="10620"/>
              </w:tabs>
              <w:rPr>
                <w:rFonts w:ascii="Cambria" w:hAnsi="Cambria"/>
                <w:b w:val="0"/>
              </w:rPr>
            </w:pPr>
            <w:bookmarkStart w:id="4380" w:name="_Toc137819222"/>
            <w:bookmarkStart w:id="4381" w:name="_Toc137831892"/>
            <w:r>
              <w:rPr>
                <w:rFonts w:ascii="Cambria" w:hAnsi="Cambria"/>
                <w:b w:val="0"/>
              </w:rPr>
              <w:t>Auction Center</w:t>
            </w:r>
            <w:bookmarkEnd w:id="4380"/>
            <w:bookmarkEnd w:id="4381"/>
          </w:p>
          <w:p w14:paraId="6429E761" w14:textId="77777777" w:rsidR="009274EA" w:rsidRDefault="00C53038">
            <w:pPr>
              <w:pStyle w:val="Heading112pt"/>
              <w:numPr>
                <w:ilvl w:val="1"/>
                <w:numId w:val="2"/>
              </w:numPr>
              <w:tabs>
                <w:tab w:val="left" w:pos="10620"/>
              </w:tabs>
              <w:rPr>
                <w:rFonts w:ascii="Cambria" w:hAnsi="Cambria"/>
                <w:b w:val="0"/>
              </w:rPr>
            </w:pPr>
            <w:bookmarkStart w:id="4382" w:name="_Toc137819223"/>
            <w:bookmarkStart w:id="4383" w:name="_Toc137831893"/>
            <w:r>
              <w:rPr>
                <w:rFonts w:ascii="Cambria" w:hAnsi="Cambria"/>
                <w:b w:val="0"/>
              </w:rPr>
              <w:t>Charge Name</w:t>
            </w:r>
            <w:bookmarkEnd w:id="4382"/>
            <w:bookmarkEnd w:id="4383"/>
          </w:p>
          <w:p w14:paraId="369E6D66" w14:textId="77777777" w:rsidR="009274EA" w:rsidRDefault="00C53038">
            <w:pPr>
              <w:pStyle w:val="Heading112pt"/>
              <w:numPr>
                <w:ilvl w:val="1"/>
                <w:numId w:val="2"/>
              </w:numPr>
              <w:tabs>
                <w:tab w:val="left" w:pos="10620"/>
              </w:tabs>
              <w:rPr>
                <w:rFonts w:ascii="Cambria" w:hAnsi="Cambria"/>
                <w:b w:val="0"/>
              </w:rPr>
            </w:pPr>
            <w:bookmarkStart w:id="4384" w:name="_Toc137819224"/>
            <w:bookmarkStart w:id="4385" w:name="_Toc137831894"/>
            <w:r>
              <w:rPr>
                <w:rFonts w:ascii="Cambria" w:hAnsi="Cambria"/>
                <w:b w:val="0"/>
              </w:rPr>
              <w:t>Charge Code</w:t>
            </w:r>
            <w:bookmarkEnd w:id="4384"/>
            <w:bookmarkEnd w:id="4385"/>
          </w:p>
          <w:p w14:paraId="76D7B0E0" w14:textId="77777777" w:rsidR="009274EA" w:rsidRDefault="00C53038">
            <w:pPr>
              <w:pStyle w:val="Heading112pt"/>
              <w:numPr>
                <w:ilvl w:val="1"/>
                <w:numId w:val="2"/>
              </w:numPr>
              <w:tabs>
                <w:tab w:val="left" w:pos="10620"/>
              </w:tabs>
              <w:rPr>
                <w:rFonts w:ascii="Cambria" w:hAnsi="Cambria"/>
                <w:b w:val="0"/>
              </w:rPr>
            </w:pPr>
            <w:bookmarkStart w:id="4386" w:name="_Toc137819225"/>
            <w:bookmarkStart w:id="4387" w:name="_Toc137831895"/>
            <w:r>
              <w:rPr>
                <w:rFonts w:ascii="Cambria" w:hAnsi="Cambria"/>
                <w:b w:val="0"/>
              </w:rPr>
              <w:t>Value</w:t>
            </w:r>
            <w:bookmarkEnd w:id="4386"/>
            <w:bookmarkEnd w:id="4387"/>
            <w:r>
              <w:rPr>
                <w:rFonts w:ascii="Cambria" w:hAnsi="Cambria"/>
                <w:b w:val="0"/>
              </w:rPr>
              <w:t xml:space="preserve"> </w:t>
            </w:r>
          </w:p>
          <w:p w14:paraId="4BA984E0"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CGST</w:t>
            </w:r>
          </w:p>
          <w:p w14:paraId="415B56D3" w14:textId="77777777" w:rsidR="009274EA" w:rsidRDefault="00C53038">
            <w:pPr>
              <w:pStyle w:val="Heading112pt"/>
              <w:numPr>
                <w:ilvl w:val="2"/>
                <w:numId w:val="2"/>
              </w:numPr>
              <w:tabs>
                <w:tab w:val="left" w:pos="10620"/>
              </w:tabs>
              <w:rPr>
                <w:rFonts w:ascii="Cambria" w:hAnsi="Cambria"/>
                <w:b w:val="0"/>
              </w:rPr>
            </w:pPr>
            <w:bookmarkStart w:id="4388" w:name="_Toc137819227"/>
            <w:bookmarkStart w:id="4389" w:name="_Toc137831897"/>
            <w:r>
              <w:rPr>
                <w:rFonts w:ascii="Cambria" w:hAnsi="Cambria"/>
                <w:b w:val="0"/>
              </w:rPr>
              <w:t>CGST</w:t>
            </w:r>
            <w:bookmarkEnd w:id="4388"/>
            <w:bookmarkEnd w:id="4389"/>
          </w:p>
          <w:p w14:paraId="681EA122" w14:textId="77777777" w:rsidR="009274EA" w:rsidRDefault="00C53038">
            <w:pPr>
              <w:pStyle w:val="Heading112pt"/>
              <w:numPr>
                <w:ilvl w:val="2"/>
                <w:numId w:val="2"/>
              </w:numPr>
              <w:tabs>
                <w:tab w:val="left" w:pos="10620"/>
              </w:tabs>
              <w:rPr>
                <w:rFonts w:ascii="Cambria" w:hAnsi="Cambria"/>
                <w:b w:val="0"/>
              </w:rPr>
            </w:pPr>
            <w:bookmarkStart w:id="4390" w:name="_Toc137819228"/>
            <w:bookmarkStart w:id="4391" w:name="_Toc137831898"/>
            <w:r>
              <w:rPr>
                <w:rFonts w:ascii="Cambria" w:hAnsi="Cambria"/>
                <w:b w:val="0"/>
              </w:rPr>
              <w:t>IGST</w:t>
            </w:r>
            <w:bookmarkEnd w:id="4390"/>
            <w:bookmarkEnd w:id="4391"/>
          </w:p>
          <w:p w14:paraId="7A18964D" w14:textId="77777777" w:rsidR="009274EA" w:rsidRDefault="00C53038">
            <w:pPr>
              <w:pStyle w:val="Heading112pt"/>
              <w:numPr>
                <w:ilvl w:val="1"/>
                <w:numId w:val="2"/>
              </w:numPr>
              <w:tabs>
                <w:tab w:val="left" w:pos="10620"/>
              </w:tabs>
              <w:rPr>
                <w:rFonts w:ascii="Cambria" w:hAnsi="Cambria"/>
                <w:b w:val="0"/>
              </w:rPr>
            </w:pPr>
            <w:bookmarkStart w:id="4392" w:name="_Toc137819229"/>
            <w:bookmarkStart w:id="4393" w:name="_Toc137831899"/>
            <w:r>
              <w:rPr>
                <w:rFonts w:ascii="Cambria" w:hAnsi="Cambria"/>
                <w:b w:val="0"/>
              </w:rPr>
              <w:t>Description</w:t>
            </w:r>
            <w:bookmarkEnd w:id="4392"/>
            <w:bookmarkEnd w:id="4393"/>
          </w:p>
          <w:p w14:paraId="1C4AF8F8" w14:textId="77777777" w:rsidR="009274EA" w:rsidRDefault="00C53038">
            <w:pPr>
              <w:pStyle w:val="Heading112pt"/>
              <w:numPr>
                <w:ilvl w:val="1"/>
                <w:numId w:val="2"/>
              </w:numPr>
              <w:tabs>
                <w:tab w:val="left" w:pos="10620"/>
              </w:tabs>
              <w:rPr>
                <w:rFonts w:ascii="Cambria" w:hAnsi="Cambria"/>
                <w:b w:val="0"/>
              </w:rPr>
            </w:pPr>
            <w:bookmarkStart w:id="4394" w:name="_Toc137819230"/>
            <w:bookmarkStart w:id="4395" w:name="_Toc137831900"/>
            <w:r>
              <w:rPr>
                <w:rFonts w:ascii="Cambria" w:hAnsi="Cambria"/>
                <w:b w:val="0"/>
              </w:rPr>
              <w:t>HSN</w:t>
            </w:r>
          </w:p>
          <w:p w14:paraId="033DF24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SAC</w:t>
            </w:r>
          </w:p>
          <w:p w14:paraId="7A843966"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Effective From Date</w:t>
            </w:r>
            <w:bookmarkEnd w:id="4394"/>
            <w:bookmarkEnd w:id="4395"/>
          </w:p>
          <w:p w14:paraId="3D9AF352" w14:textId="77777777" w:rsidR="009274EA" w:rsidRDefault="00C53038">
            <w:pPr>
              <w:pStyle w:val="Heading112pt"/>
              <w:numPr>
                <w:ilvl w:val="1"/>
                <w:numId w:val="2"/>
              </w:numPr>
              <w:tabs>
                <w:tab w:val="left" w:pos="10620"/>
              </w:tabs>
              <w:rPr>
                <w:rFonts w:ascii="Cambria" w:hAnsi="Cambria"/>
                <w:b w:val="0"/>
              </w:rPr>
            </w:pPr>
            <w:bookmarkStart w:id="4396" w:name="_Toc137819231"/>
            <w:bookmarkStart w:id="4397" w:name="_Toc137831901"/>
            <w:r>
              <w:rPr>
                <w:rFonts w:ascii="Cambria" w:hAnsi="Cambria"/>
                <w:b w:val="0"/>
              </w:rPr>
              <w:t>Effective End Date</w:t>
            </w:r>
            <w:bookmarkEnd w:id="4396"/>
            <w:bookmarkEnd w:id="4397"/>
          </w:p>
          <w:p w14:paraId="7C756588" w14:textId="77777777" w:rsidR="009274EA" w:rsidRDefault="00C53038">
            <w:pPr>
              <w:pStyle w:val="Heading112pt"/>
              <w:numPr>
                <w:ilvl w:val="1"/>
                <w:numId w:val="2"/>
              </w:numPr>
              <w:tabs>
                <w:tab w:val="left" w:pos="10620"/>
              </w:tabs>
              <w:rPr>
                <w:rFonts w:ascii="Cambria" w:hAnsi="Cambria"/>
                <w:b w:val="0"/>
              </w:rPr>
            </w:pPr>
            <w:bookmarkStart w:id="4398" w:name="_Toc137819232"/>
            <w:bookmarkStart w:id="4399" w:name="_Toc137831902"/>
            <w:r>
              <w:rPr>
                <w:rFonts w:ascii="Cambria" w:hAnsi="Cambria"/>
                <w:b w:val="0"/>
              </w:rPr>
              <w:lastRenderedPageBreak/>
              <w:t>Status</w:t>
            </w:r>
            <w:bookmarkEnd w:id="4398"/>
            <w:bookmarkEnd w:id="4399"/>
          </w:p>
          <w:p w14:paraId="3EC4FCF4" w14:textId="77777777" w:rsidR="009274EA" w:rsidRDefault="00C53038">
            <w:pPr>
              <w:pStyle w:val="Heading112pt"/>
              <w:numPr>
                <w:ilvl w:val="2"/>
                <w:numId w:val="2"/>
              </w:numPr>
              <w:tabs>
                <w:tab w:val="left" w:pos="10620"/>
              </w:tabs>
              <w:rPr>
                <w:rFonts w:ascii="Cambria" w:hAnsi="Cambria"/>
              </w:rPr>
            </w:pPr>
            <w:bookmarkStart w:id="4400" w:name="_Toc137819233"/>
            <w:bookmarkStart w:id="4401" w:name="_Toc137831903"/>
            <w:r>
              <w:rPr>
                <w:rFonts w:ascii="Cambria" w:hAnsi="Cambria"/>
                <w:b w:val="0"/>
              </w:rPr>
              <w:t>Active</w:t>
            </w:r>
            <w:bookmarkEnd w:id="4400"/>
            <w:bookmarkEnd w:id="4401"/>
          </w:p>
          <w:p w14:paraId="262901DF" w14:textId="77777777" w:rsidR="009274EA" w:rsidRDefault="00C53038">
            <w:pPr>
              <w:pStyle w:val="Heading112pt"/>
              <w:numPr>
                <w:ilvl w:val="2"/>
                <w:numId w:val="2"/>
              </w:numPr>
              <w:tabs>
                <w:tab w:val="left" w:pos="10620"/>
              </w:tabs>
              <w:rPr>
                <w:rFonts w:ascii="Cambria" w:hAnsi="Cambria"/>
              </w:rPr>
            </w:pPr>
            <w:bookmarkStart w:id="4402" w:name="_Toc137819234"/>
            <w:bookmarkStart w:id="4403" w:name="_Toc137831904"/>
            <w:r>
              <w:rPr>
                <w:rFonts w:ascii="Cambria" w:hAnsi="Cambria"/>
                <w:b w:val="0"/>
              </w:rPr>
              <w:t>Inactive</w:t>
            </w:r>
            <w:bookmarkEnd w:id="4402"/>
            <w:bookmarkEnd w:id="4403"/>
          </w:p>
          <w:p w14:paraId="0E398AB4" w14:textId="77777777" w:rsidR="009274EA" w:rsidRDefault="00C53038">
            <w:pPr>
              <w:pStyle w:val="Heading112pt"/>
              <w:tabs>
                <w:tab w:val="left" w:pos="10620"/>
              </w:tabs>
              <w:rPr>
                <w:rFonts w:ascii="Cambria" w:hAnsi="Cambria"/>
              </w:rPr>
            </w:pPr>
            <w:bookmarkStart w:id="4404" w:name="_Toc137819235"/>
            <w:bookmarkStart w:id="4405" w:name="_Toc137831905"/>
            <w:r>
              <w:rPr>
                <w:rFonts w:ascii="Cambria" w:hAnsi="Cambria"/>
                <w:b w:val="0"/>
              </w:rPr>
              <w:t>System should not allow to change the detail in view mode.</w:t>
            </w:r>
            <w:bookmarkEnd w:id="4404"/>
            <w:bookmarkEnd w:id="4405"/>
          </w:p>
          <w:p w14:paraId="508AC1D4" w14:textId="77777777" w:rsidR="009274EA" w:rsidRDefault="00C53038">
            <w:pPr>
              <w:pStyle w:val="Heading112pt"/>
              <w:numPr>
                <w:ilvl w:val="0"/>
                <w:numId w:val="0"/>
              </w:numPr>
              <w:tabs>
                <w:tab w:val="left" w:pos="10620"/>
              </w:tabs>
              <w:ind w:left="360" w:hanging="360"/>
              <w:rPr>
                <w:rFonts w:ascii="Cambria" w:hAnsi="Cambria"/>
                <w:b w:val="0"/>
              </w:rPr>
            </w:pPr>
            <w:bookmarkStart w:id="4406" w:name="_Toc137819236"/>
            <w:bookmarkStart w:id="4407" w:name="_Toc137831906"/>
            <w:r>
              <w:rPr>
                <w:rFonts w:ascii="Cambria" w:hAnsi="Cambria"/>
                <w:u w:val="single"/>
              </w:rPr>
              <w:t>Uploaded Document section</w:t>
            </w:r>
            <w:r>
              <w:rPr>
                <w:rFonts w:ascii="Cambria" w:hAnsi="Cambria"/>
                <w:b w:val="0"/>
              </w:rPr>
              <w:t xml:space="preserve"> :</w:t>
            </w:r>
            <w:bookmarkEnd w:id="4406"/>
            <w:bookmarkEnd w:id="4407"/>
          </w:p>
          <w:p w14:paraId="763AC2D2" w14:textId="77777777" w:rsidR="009274EA" w:rsidRDefault="00C53038">
            <w:pPr>
              <w:pStyle w:val="Heading112pt"/>
              <w:tabs>
                <w:tab w:val="left" w:pos="10620"/>
              </w:tabs>
              <w:rPr>
                <w:rFonts w:ascii="Cambria" w:hAnsi="Cambria"/>
              </w:rPr>
            </w:pPr>
            <w:bookmarkStart w:id="4408" w:name="_Toc137819237"/>
            <w:bookmarkStart w:id="4409" w:name="_Toc137831907"/>
            <w:r>
              <w:rPr>
                <w:rFonts w:ascii="Cambria" w:hAnsi="Cambria"/>
                <w:b w:val="0"/>
              </w:rPr>
              <w:t>System should display the list of PDF documents uploaded while doing any activity in master.</w:t>
            </w:r>
            <w:bookmarkEnd w:id="4408"/>
            <w:bookmarkEnd w:id="4409"/>
          </w:p>
          <w:p w14:paraId="4750E634" w14:textId="77777777" w:rsidR="009274EA" w:rsidRDefault="00C53038">
            <w:pPr>
              <w:pStyle w:val="Heading112pt"/>
              <w:tabs>
                <w:tab w:val="left" w:pos="10620"/>
              </w:tabs>
              <w:rPr>
                <w:rFonts w:ascii="Cambria" w:hAnsi="Cambria"/>
              </w:rPr>
            </w:pPr>
            <w:bookmarkStart w:id="4410" w:name="_Toc137819238"/>
            <w:bookmarkStart w:id="4411" w:name="_Toc137831908"/>
            <w:r>
              <w:rPr>
                <w:rFonts w:ascii="Cambria" w:hAnsi="Cambria"/>
                <w:b w:val="0"/>
              </w:rPr>
              <w:t>System should below detail in uploaded document section.</w:t>
            </w:r>
            <w:bookmarkEnd w:id="4410"/>
            <w:bookmarkEnd w:id="4411"/>
          </w:p>
          <w:p w14:paraId="059C32BC" w14:textId="77777777" w:rsidR="009274EA" w:rsidRDefault="00C53038">
            <w:pPr>
              <w:pStyle w:val="Heading112pt"/>
              <w:numPr>
                <w:ilvl w:val="1"/>
                <w:numId w:val="2"/>
              </w:numPr>
              <w:tabs>
                <w:tab w:val="left" w:pos="10620"/>
              </w:tabs>
              <w:rPr>
                <w:rFonts w:ascii="Cambria" w:hAnsi="Cambria"/>
              </w:rPr>
            </w:pPr>
            <w:bookmarkStart w:id="4412" w:name="_Toc137819239"/>
            <w:bookmarkStart w:id="4413" w:name="_Toc137831909"/>
            <w:r>
              <w:rPr>
                <w:rFonts w:ascii="Cambria" w:hAnsi="Cambria"/>
                <w:b w:val="0"/>
              </w:rPr>
              <w:t>Sr.</w:t>
            </w:r>
            <w:bookmarkEnd w:id="4412"/>
            <w:bookmarkEnd w:id="4413"/>
          </w:p>
          <w:p w14:paraId="5453019B" w14:textId="77777777" w:rsidR="009274EA" w:rsidRDefault="00C53038">
            <w:pPr>
              <w:pStyle w:val="Heading112pt"/>
              <w:numPr>
                <w:ilvl w:val="1"/>
                <w:numId w:val="2"/>
              </w:numPr>
              <w:tabs>
                <w:tab w:val="left" w:pos="10620"/>
              </w:tabs>
              <w:rPr>
                <w:rFonts w:ascii="Cambria" w:hAnsi="Cambria"/>
              </w:rPr>
            </w:pPr>
            <w:r>
              <w:rPr>
                <w:rFonts w:ascii="Cambria" w:hAnsi="Cambria"/>
                <w:b w:val="0"/>
              </w:rPr>
              <w:t>Tax Name</w:t>
            </w:r>
          </w:p>
          <w:p w14:paraId="0F7170B4" w14:textId="77777777" w:rsidR="009274EA" w:rsidRDefault="00C53038">
            <w:pPr>
              <w:pStyle w:val="Heading112pt"/>
              <w:numPr>
                <w:ilvl w:val="1"/>
                <w:numId w:val="2"/>
              </w:numPr>
              <w:tabs>
                <w:tab w:val="left" w:pos="10620"/>
              </w:tabs>
              <w:rPr>
                <w:rFonts w:ascii="Cambria" w:hAnsi="Cambria"/>
              </w:rPr>
            </w:pPr>
            <w:bookmarkStart w:id="4414" w:name="_Toc137819240"/>
            <w:bookmarkStart w:id="4415" w:name="_Toc137831910"/>
            <w:r>
              <w:rPr>
                <w:rFonts w:ascii="Cambria" w:hAnsi="Cambria"/>
                <w:b w:val="0"/>
              </w:rPr>
              <w:t>Document Brief/Remarks</w:t>
            </w:r>
            <w:bookmarkEnd w:id="4414"/>
            <w:bookmarkEnd w:id="4415"/>
          </w:p>
          <w:p w14:paraId="0DFD5142" w14:textId="77777777" w:rsidR="009274EA" w:rsidRDefault="00C53038">
            <w:pPr>
              <w:pStyle w:val="Heading112pt"/>
              <w:numPr>
                <w:ilvl w:val="1"/>
                <w:numId w:val="2"/>
              </w:numPr>
              <w:tabs>
                <w:tab w:val="left" w:pos="10620"/>
              </w:tabs>
              <w:rPr>
                <w:rFonts w:ascii="Cambria" w:hAnsi="Cambria"/>
              </w:rPr>
            </w:pPr>
            <w:bookmarkStart w:id="4416" w:name="_Toc137819241"/>
            <w:bookmarkStart w:id="4417" w:name="_Toc137831911"/>
            <w:r>
              <w:rPr>
                <w:rFonts w:ascii="Cambria" w:hAnsi="Cambria"/>
                <w:b w:val="0"/>
              </w:rPr>
              <w:t>Document upload date and time</w:t>
            </w:r>
            <w:bookmarkEnd w:id="4416"/>
            <w:bookmarkEnd w:id="4417"/>
          </w:p>
          <w:p w14:paraId="4A22F65E" w14:textId="77777777" w:rsidR="009274EA" w:rsidRDefault="00C53038">
            <w:pPr>
              <w:pStyle w:val="Heading112pt"/>
              <w:numPr>
                <w:ilvl w:val="1"/>
                <w:numId w:val="2"/>
              </w:numPr>
              <w:tabs>
                <w:tab w:val="left" w:pos="10620"/>
              </w:tabs>
              <w:rPr>
                <w:rFonts w:ascii="Cambria" w:hAnsi="Cambria"/>
              </w:rPr>
            </w:pPr>
            <w:bookmarkStart w:id="4418" w:name="_Toc137819242"/>
            <w:bookmarkStart w:id="4419" w:name="_Toc137831912"/>
            <w:r>
              <w:rPr>
                <w:rFonts w:ascii="Cambria" w:hAnsi="Cambria"/>
                <w:b w:val="0"/>
              </w:rPr>
              <w:t>Action</w:t>
            </w:r>
            <w:bookmarkEnd w:id="4418"/>
            <w:bookmarkEnd w:id="4419"/>
            <w:r>
              <w:rPr>
                <w:rFonts w:ascii="Cambria" w:hAnsi="Cambria"/>
                <w:b w:val="0"/>
              </w:rPr>
              <w:t xml:space="preserve"> </w:t>
            </w:r>
          </w:p>
          <w:p w14:paraId="3A524020" w14:textId="77777777" w:rsidR="009274EA" w:rsidRDefault="00C53038">
            <w:pPr>
              <w:pStyle w:val="Heading112pt"/>
              <w:numPr>
                <w:ilvl w:val="2"/>
                <w:numId w:val="2"/>
              </w:numPr>
              <w:tabs>
                <w:tab w:val="left" w:pos="10620"/>
              </w:tabs>
              <w:rPr>
                <w:rFonts w:ascii="Cambria" w:hAnsi="Cambria"/>
              </w:rPr>
            </w:pPr>
            <w:bookmarkStart w:id="4420" w:name="_Toc137819243"/>
            <w:bookmarkStart w:id="4421" w:name="_Toc137831913"/>
            <w:r>
              <w:rPr>
                <w:rFonts w:ascii="Cambria" w:hAnsi="Cambria"/>
                <w:b w:val="0"/>
              </w:rPr>
              <w:t>Download document link.</w:t>
            </w:r>
            <w:bookmarkEnd w:id="4420"/>
            <w:bookmarkEnd w:id="4421"/>
          </w:p>
          <w:p w14:paraId="0072EC83" w14:textId="77777777" w:rsidR="009274EA" w:rsidRDefault="00C53038">
            <w:pPr>
              <w:pStyle w:val="Heading112pt"/>
              <w:numPr>
                <w:ilvl w:val="2"/>
                <w:numId w:val="2"/>
              </w:numPr>
              <w:tabs>
                <w:tab w:val="left" w:pos="10620"/>
              </w:tabs>
              <w:rPr>
                <w:rFonts w:ascii="Cambria" w:hAnsi="Cambria"/>
              </w:rPr>
            </w:pPr>
            <w:bookmarkStart w:id="4422" w:name="_Toc137819244"/>
            <w:bookmarkStart w:id="4423" w:name="_Toc137831914"/>
            <w:r>
              <w:rPr>
                <w:rFonts w:ascii="Cambria" w:hAnsi="Cambria"/>
                <w:b w:val="0"/>
              </w:rPr>
              <w:t>Preview document link.</w:t>
            </w:r>
            <w:bookmarkEnd w:id="4422"/>
            <w:bookmarkEnd w:id="4423"/>
          </w:p>
          <w:p w14:paraId="53E80BBF" w14:textId="77777777" w:rsidR="009274EA" w:rsidRDefault="00C53038">
            <w:pPr>
              <w:pStyle w:val="Heading112pt"/>
              <w:tabs>
                <w:tab w:val="left" w:pos="10620"/>
              </w:tabs>
              <w:rPr>
                <w:rFonts w:ascii="Cambria" w:hAnsi="Cambria"/>
              </w:rPr>
            </w:pPr>
            <w:bookmarkStart w:id="4424" w:name="_Toc137819245"/>
            <w:bookmarkStart w:id="4425" w:name="_Toc137831915"/>
            <w:r>
              <w:rPr>
                <w:rFonts w:ascii="Cambria" w:hAnsi="Cambria"/>
                <w:b w:val="0"/>
              </w:rPr>
              <w:t>System should download the document on click “Download document” link.</w:t>
            </w:r>
            <w:bookmarkEnd w:id="4424"/>
            <w:bookmarkEnd w:id="4425"/>
          </w:p>
          <w:p w14:paraId="08177409" w14:textId="77777777" w:rsidR="009274EA" w:rsidRDefault="00C53038">
            <w:pPr>
              <w:pStyle w:val="Heading112pt"/>
              <w:tabs>
                <w:tab w:val="left" w:pos="10620"/>
              </w:tabs>
              <w:rPr>
                <w:rFonts w:ascii="Cambria" w:hAnsi="Cambria"/>
                <w:b w:val="0"/>
              </w:rPr>
            </w:pPr>
            <w:bookmarkStart w:id="4426" w:name="_Toc137819246"/>
            <w:bookmarkStart w:id="4427" w:name="_Toc137831916"/>
            <w:r>
              <w:rPr>
                <w:rFonts w:ascii="Cambria" w:hAnsi="Cambria"/>
                <w:b w:val="0"/>
              </w:rPr>
              <w:t>System should display the document without download on screen with PDF viewer on click “Preview Document” link.</w:t>
            </w:r>
            <w:bookmarkEnd w:id="4426"/>
            <w:bookmarkEnd w:id="4427"/>
          </w:p>
          <w:p w14:paraId="06CB2D74" w14:textId="77777777" w:rsidR="009274EA" w:rsidRDefault="00C53038">
            <w:pPr>
              <w:pStyle w:val="Heading112pt"/>
              <w:numPr>
                <w:ilvl w:val="0"/>
                <w:numId w:val="0"/>
              </w:numPr>
              <w:tabs>
                <w:tab w:val="left" w:pos="10620"/>
              </w:tabs>
              <w:ind w:left="360" w:hanging="360"/>
              <w:rPr>
                <w:rFonts w:ascii="Cambria" w:hAnsi="Cambria"/>
                <w:b w:val="0"/>
              </w:rPr>
            </w:pPr>
            <w:bookmarkStart w:id="4428" w:name="_Toc137819247"/>
            <w:bookmarkStart w:id="4429" w:name="_Toc137831917"/>
            <w:r>
              <w:rPr>
                <w:rFonts w:ascii="Cambria" w:hAnsi="Cambria"/>
                <w:u w:val="single"/>
              </w:rPr>
              <w:t>View  History for &lt;Master Name&gt; Update</w:t>
            </w:r>
            <w:r>
              <w:rPr>
                <w:rFonts w:ascii="Cambria" w:hAnsi="Cambria"/>
                <w:b w:val="0"/>
              </w:rPr>
              <w:t>:</w:t>
            </w:r>
            <w:bookmarkEnd w:id="4428"/>
            <w:bookmarkEnd w:id="4429"/>
          </w:p>
          <w:p w14:paraId="3B9B66C0" w14:textId="77777777" w:rsidR="009274EA" w:rsidRDefault="00C53038">
            <w:pPr>
              <w:pStyle w:val="Heading112pt"/>
              <w:tabs>
                <w:tab w:val="left" w:pos="10620"/>
              </w:tabs>
              <w:rPr>
                <w:rFonts w:ascii="Cambria" w:hAnsi="Cambria"/>
                <w:b w:val="0"/>
              </w:rPr>
            </w:pPr>
            <w:bookmarkStart w:id="4430" w:name="_Toc137819248"/>
            <w:bookmarkStart w:id="4431" w:name="_Toc137831918"/>
            <w:r>
              <w:rPr>
                <w:rFonts w:ascii="Cambria" w:hAnsi="Cambria"/>
                <w:b w:val="0"/>
              </w:rPr>
              <w:t>System should maintain and display history of every update for respective master value.</w:t>
            </w:r>
            <w:bookmarkEnd w:id="4430"/>
            <w:bookmarkEnd w:id="4431"/>
          </w:p>
          <w:p w14:paraId="53C1A2A6" w14:textId="77777777" w:rsidR="009274EA" w:rsidRDefault="00C53038">
            <w:pPr>
              <w:pStyle w:val="Heading112pt"/>
              <w:tabs>
                <w:tab w:val="left" w:pos="10620"/>
              </w:tabs>
              <w:rPr>
                <w:rFonts w:ascii="Cambria" w:hAnsi="Cambria"/>
                <w:b w:val="0"/>
              </w:rPr>
            </w:pPr>
            <w:bookmarkStart w:id="4432" w:name="_Toc137819249"/>
            <w:bookmarkStart w:id="4433" w:name="_Toc137831919"/>
            <w:r>
              <w:rPr>
                <w:rFonts w:ascii="Cambria" w:hAnsi="Cambria"/>
                <w:b w:val="0"/>
              </w:rPr>
              <w:t>System should display below detail View History Section.</w:t>
            </w:r>
            <w:bookmarkEnd w:id="4432"/>
            <w:bookmarkEnd w:id="4433"/>
          </w:p>
          <w:p w14:paraId="46899E69" w14:textId="77777777" w:rsidR="009274EA" w:rsidRDefault="00C53038">
            <w:pPr>
              <w:pStyle w:val="Heading112pt"/>
              <w:numPr>
                <w:ilvl w:val="1"/>
                <w:numId w:val="2"/>
              </w:numPr>
              <w:tabs>
                <w:tab w:val="left" w:pos="10620"/>
              </w:tabs>
              <w:rPr>
                <w:rFonts w:ascii="Cambria" w:hAnsi="Cambria"/>
                <w:b w:val="0"/>
              </w:rPr>
            </w:pPr>
            <w:bookmarkStart w:id="4434" w:name="_Toc137819250"/>
            <w:bookmarkStart w:id="4435" w:name="_Toc137831920"/>
            <w:r>
              <w:rPr>
                <w:rFonts w:ascii="Cambria" w:hAnsi="Cambria"/>
                <w:b w:val="0"/>
              </w:rPr>
              <w:t>Sr.</w:t>
            </w:r>
            <w:bookmarkEnd w:id="4434"/>
            <w:bookmarkEnd w:id="4435"/>
          </w:p>
          <w:p w14:paraId="288EEF66" w14:textId="77777777" w:rsidR="009274EA" w:rsidRDefault="00C53038">
            <w:pPr>
              <w:pStyle w:val="Heading112pt"/>
              <w:numPr>
                <w:ilvl w:val="1"/>
                <w:numId w:val="2"/>
              </w:numPr>
              <w:tabs>
                <w:tab w:val="left" w:pos="10620"/>
              </w:tabs>
              <w:rPr>
                <w:rFonts w:ascii="Cambria" w:hAnsi="Cambria"/>
                <w:b w:val="0"/>
              </w:rPr>
            </w:pPr>
            <w:bookmarkStart w:id="4436" w:name="_Toc137819251"/>
            <w:bookmarkStart w:id="4437" w:name="_Toc137831921"/>
            <w:r>
              <w:rPr>
                <w:rFonts w:ascii="Cambria" w:hAnsi="Cambria"/>
                <w:b w:val="0"/>
              </w:rPr>
              <w:t>Old Value</w:t>
            </w:r>
            <w:bookmarkEnd w:id="4436"/>
            <w:bookmarkEnd w:id="4437"/>
          </w:p>
          <w:p w14:paraId="0E82D9F3" w14:textId="77777777" w:rsidR="009274EA" w:rsidRDefault="00C53038">
            <w:pPr>
              <w:pStyle w:val="Heading112pt"/>
              <w:numPr>
                <w:ilvl w:val="1"/>
                <w:numId w:val="2"/>
              </w:numPr>
              <w:tabs>
                <w:tab w:val="left" w:pos="10620"/>
              </w:tabs>
              <w:rPr>
                <w:rFonts w:ascii="Cambria" w:hAnsi="Cambria"/>
                <w:b w:val="0"/>
              </w:rPr>
            </w:pPr>
            <w:bookmarkStart w:id="4438" w:name="_Toc137819252"/>
            <w:bookmarkStart w:id="4439" w:name="_Toc137831922"/>
            <w:r>
              <w:rPr>
                <w:rFonts w:ascii="Cambria" w:hAnsi="Cambria"/>
                <w:b w:val="0"/>
              </w:rPr>
              <w:t>New Value</w:t>
            </w:r>
            <w:bookmarkEnd w:id="4438"/>
            <w:bookmarkEnd w:id="4439"/>
          </w:p>
          <w:p w14:paraId="4CEFF41A" w14:textId="77777777" w:rsidR="009274EA" w:rsidRDefault="00C53038">
            <w:pPr>
              <w:pStyle w:val="Heading112pt"/>
              <w:numPr>
                <w:ilvl w:val="1"/>
                <w:numId w:val="2"/>
              </w:numPr>
              <w:tabs>
                <w:tab w:val="left" w:pos="10620"/>
              </w:tabs>
              <w:rPr>
                <w:rFonts w:ascii="Cambria" w:hAnsi="Cambria"/>
                <w:b w:val="0"/>
              </w:rPr>
            </w:pPr>
            <w:bookmarkStart w:id="4440" w:name="_Toc137819253"/>
            <w:bookmarkStart w:id="4441" w:name="_Toc137831923"/>
            <w:r>
              <w:rPr>
                <w:rFonts w:ascii="Cambria" w:hAnsi="Cambria"/>
                <w:b w:val="0"/>
              </w:rPr>
              <w:t>Updated on Date and Time</w:t>
            </w:r>
            <w:bookmarkEnd w:id="4440"/>
            <w:bookmarkEnd w:id="4441"/>
          </w:p>
          <w:p w14:paraId="2C746575" w14:textId="77777777" w:rsidR="009274EA" w:rsidRDefault="00C53038">
            <w:pPr>
              <w:pStyle w:val="Heading112pt"/>
              <w:numPr>
                <w:ilvl w:val="1"/>
                <w:numId w:val="2"/>
              </w:numPr>
              <w:tabs>
                <w:tab w:val="left" w:pos="10620"/>
              </w:tabs>
              <w:rPr>
                <w:rFonts w:ascii="Cambria" w:hAnsi="Cambria"/>
                <w:b w:val="0"/>
              </w:rPr>
            </w:pPr>
            <w:bookmarkStart w:id="4442" w:name="_Toc137819254"/>
            <w:bookmarkStart w:id="4443" w:name="_Toc137831924"/>
            <w:r>
              <w:rPr>
                <w:rFonts w:ascii="Cambria" w:hAnsi="Cambria"/>
                <w:b w:val="0"/>
              </w:rPr>
              <w:t>Updated by</w:t>
            </w:r>
            <w:bookmarkEnd w:id="4442"/>
            <w:bookmarkEnd w:id="4443"/>
          </w:p>
        </w:tc>
      </w:tr>
      <w:tr w:rsidR="009274EA" w14:paraId="652421F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8F46505"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42D449E8" w14:textId="77777777" w:rsidR="009274EA" w:rsidRDefault="00C53038">
            <w:pPr>
              <w:numPr>
                <w:ilvl w:val="0"/>
                <w:numId w:val="1"/>
              </w:numPr>
              <w:tabs>
                <w:tab w:val="left" w:pos="10620"/>
              </w:tabs>
              <w:spacing w:after="0" w:line="360" w:lineRule="auto"/>
            </w:pPr>
            <w:r>
              <w:t>TAO User/Tea Board Admin User/Authorized User</w:t>
            </w:r>
          </w:p>
        </w:tc>
      </w:tr>
    </w:tbl>
    <w:p w14:paraId="36390FE0" w14:textId="77777777" w:rsidR="009274EA" w:rsidRDefault="009274EA">
      <w:pPr>
        <w:tabs>
          <w:tab w:val="left" w:pos="10620"/>
        </w:tabs>
      </w:pPr>
    </w:p>
    <w:p w14:paraId="4622CEDB"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5D31E875" w14:textId="77777777">
        <w:trPr>
          <w:trHeight w:val="940"/>
        </w:trPr>
        <w:tc>
          <w:tcPr>
            <w:tcW w:w="1150" w:type="dxa"/>
            <w:shd w:val="clear" w:color="auto" w:fill="C4BC96"/>
          </w:tcPr>
          <w:p w14:paraId="4066702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34E9D57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09AF511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 xml:space="preserve">Mandatory / Non </w:t>
            </w:r>
            <w:r>
              <w:rPr>
                <w:rFonts w:ascii="Cambria" w:hAnsi="Cambria"/>
                <w:b/>
                <w:sz w:val="22"/>
                <w:szCs w:val="22"/>
              </w:rPr>
              <w:lastRenderedPageBreak/>
              <w:t>Mandatory</w:t>
            </w:r>
          </w:p>
        </w:tc>
        <w:tc>
          <w:tcPr>
            <w:tcW w:w="1774" w:type="dxa"/>
            <w:shd w:val="clear" w:color="auto" w:fill="C4BC96"/>
          </w:tcPr>
          <w:p w14:paraId="25C763F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lastRenderedPageBreak/>
              <w:t>Validation</w:t>
            </w:r>
          </w:p>
        </w:tc>
        <w:tc>
          <w:tcPr>
            <w:tcW w:w="1352" w:type="dxa"/>
            <w:shd w:val="clear" w:color="auto" w:fill="C4BC96"/>
          </w:tcPr>
          <w:p w14:paraId="6D527E1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10BC8BF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2C51E7A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5CC84B6" w14:textId="77777777">
        <w:trPr>
          <w:trHeight w:val="1735"/>
        </w:trPr>
        <w:tc>
          <w:tcPr>
            <w:tcW w:w="1150" w:type="dxa"/>
            <w:shd w:val="clear" w:color="auto" w:fill="auto"/>
          </w:tcPr>
          <w:p w14:paraId="5EAFC012" w14:textId="77777777" w:rsidR="009274EA" w:rsidRDefault="00C53038">
            <w:pPr>
              <w:tabs>
                <w:tab w:val="left" w:pos="10620"/>
              </w:tabs>
              <w:rPr>
                <w:color w:val="222222"/>
                <w:sz w:val="18"/>
                <w:szCs w:val="18"/>
              </w:rPr>
            </w:pPr>
            <w:r>
              <w:rPr>
                <w:rStyle w:val="brownfont"/>
                <w:color w:val="000000"/>
                <w:sz w:val="18"/>
                <w:szCs w:val="18"/>
              </w:rPr>
              <w:t>Charge Name</w:t>
            </w:r>
          </w:p>
          <w:p w14:paraId="17685E2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9F038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2FAB2A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47BC18D" w14:textId="77777777" w:rsidR="009274EA" w:rsidRDefault="00C53038">
            <w:pPr>
              <w:tabs>
                <w:tab w:val="center" w:pos="4320"/>
                <w:tab w:val="right" w:pos="8640"/>
                <w:tab w:val="left" w:pos="10620"/>
              </w:tabs>
            </w:pPr>
            <w:r>
              <w:t>The charge name should be automatically reflected based on the selection of the charge code.</w:t>
            </w:r>
          </w:p>
          <w:p w14:paraId="2ABD1358" w14:textId="77777777" w:rsidR="009274EA" w:rsidRDefault="00C53038">
            <w:pPr>
              <w:tabs>
                <w:tab w:val="center" w:pos="4320"/>
                <w:tab w:val="right" w:pos="8640"/>
                <w:tab w:val="left" w:pos="10620"/>
              </w:tabs>
            </w:pPr>
            <w:r>
              <w:t>The charge name should be a non-edi</w:t>
            </w:r>
            <w:r>
              <w:rPr>
                <w:strike/>
              </w:rPr>
              <w:t>tab</w:t>
            </w:r>
            <w:r>
              <w:t>le field.</w:t>
            </w:r>
          </w:p>
          <w:p w14:paraId="329BD7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charge name should display the corresponding name associated with the selected charge code</w:t>
            </w:r>
          </w:p>
        </w:tc>
        <w:tc>
          <w:tcPr>
            <w:tcW w:w="1352" w:type="dxa"/>
            <w:shd w:val="clear" w:color="auto" w:fill="auto"/>
          </w:tcPr>
          <w:p w14:paraId="1FAC32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N/A (The field is automatically populated based on the selected charge code and cannot be edited directly.)</w:t>
            </w:r>
          </w:p>
        </w:tc>
        <w:tc>
          <w:tcPr>
            <w:tcW w:w="2904" w:type="dxa"/>
            <w:shd w:val="clear" w:color="auto" w:fill="auto"/>
          </w:tcPr>
          <w:p w14:paraId="2C13772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1CE638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5CACD20" w14:textId="77777777">
        <w:trPr>
          <w:trHeight w:val="1735"/>
        </w:trPr>
        <w:tc>
          <w:tcPr>
            <w:tcW w:w="1150" w:type="dxa"/>
            <w:shd w:val="clear" w:color="auto" w:fill="auto"/>
          </w:tcPr>
          <w:p w14:paraId="720C1814" w14:textId="77777777" w:rsidR="009274EA" w:rsidRDefault="00C53038">
            <w:pPr>
              <w:tabs>
                <w:tab w:val="left" w:pos="10620"/>
              </w:tabs>
              <w:rPr>
                <w:color w:val="222222"/>
                <w:sz w:val="18"/>
                <w:szCs w:val="18"/>
              </w:rPr>
            </w:pPr>
            <w:r>
              <w:rPr>
                <w:rStyle w:val="brownfont"/>
                <w:color w:val="000000"/>
                <w:sz w:val="18"/>
                <w:szCs w:val="18"/>
              </w:rPr>
              <w:t>Charge Code</w:t>
            </w:r>
          </w:p>
          <w:p w14:paraId="55049F9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D6A518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62C63EF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A6AA042" w14:textId="77777777" w:rsidR="009274EA" w:rsidRDefault="00C53038">
            <w:pPr>
              <w:tabs>
                <w:tab w:val="center" w:pos="4320"/>
                <w:tab w:val="right" w:pos="8640"/>
                <w:tab w:val="left" w:pos="10620"/>
              </w:tabs>
            </w:pPr>
            <w:r>
              <w:t>The charge code dropdown should be a required field.</w:t>
            </w:r>
          </w:p>
          <w:p w14:paraId="179300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charge code dropdown menu.</w:t>
            </w:r>
          </w:p>
        </w:tc>
        <w:tc>
          <w:tcPr>
            <w:tcW w:w="1352" w:type="dxa"/>
            <w:shd w:val="clear" w:color="auto" w:fill="auto"/>
          </w:tcPr>
          <w:p w14:paraId="7D988F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charge code dropdown selection is not made: "Please select a charge code from the dropdown menu."</w:t>
            </w:r>
          </w:p>
        </w:tc>
        <w:tc>
          <w:tcPr>
            <w:tcW w:w="2904" w:type="dxa"/>
            <w:shd w:val="clear" w:color="auto" w:fill="auto"/>
          </w:tcPr>
          <w:p w14:paraId="60D701B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368C7E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9A500E0" w14:textId="77777777">
        <w:trPr>
          <w:trHeight w:val="1735"/>
        </w:trPr>
        <w:tc>
          <w:tcPr>
            <w:tcW w:w="1150" w:type="dxa"/>
            <w:shd w:val="clear" w:color="auto" w:fill="auto"/>
          </w:tcPr>
          <w:p w14:paraId="602C3265" w14:textId="77777777" w:rsidR="009274EA" w:rsidRDefault="00C53038">
            <w:pPr>
              <w:tabs>
                <w:tab w:val="left" w:pos="10620"/>
              </w:tabs>
              <w:rPr>
                <w:rStyle w:val="brownfont"/>
                <w:color w:val="000000"/>
                <w:sz w:val="18"/>
                <w:szCs w:val="18"/>
              </w:rPr>
            </w:pPr>
            <w:r>
              <w:rPr>
                <w:rStyle w:val="brownfont"/>
                <w:color w:val="000000"/>
                <w:sz w:val="18"/>
                <w:szCs w:val="18"/>
              </w:rPr>
              <w:t>HSN</w:t>
            </w:r>
          </w:p>
        </w:tc>
        <w:tc>
          <w:tcPr>
            <w:tcW w:w="918" w:type="dxa"/>
            <w:shd w:val="clear" w:color="auto" w:fill="auto"/>
          </w:tcPr>
          <w:p w14:paraId="1A962A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DE95A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C3721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HSN code field should not be left empty.</w:t>
            </w:r>
          </w:p>
          <w:p w14:paraId="7A1AD7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HSN code should be a numeric value.</w:t>
            </w:r>
          </w:p>
          <w:p w14:paraId="72B712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HSN code should have 8 digits</w:t>
            </w:r>
          </w:p>
        </w:tc>
        <w:tc>
          <w:tcPr>
            <w:tcW w:w="1352" w:type="dxa"/>
            <w:shd w:val="clear" w:color="auto" w:fill="auto"/>
          </w:tcPr>
          <w:p w14:paraId="74455AF3" w14:textId="77777777" w:rsidR="009274EA" w:rsidRDefault="00C53038">
            <w:pPr>
              <w:tabs>
                <w:tab w:val="center" w:pos="4320"/>
                <w:tab w:val="right" w:pos="8640"/>
                <w:tab w:val="left" w:pos="10620"/>
              </w:tabs>
            </w:pPr>
            <w:r>
              <w:t>Please enter the HSN code.</w:t>
            </w:r>
          </w:p>
          <w:p w14:paraId="23BF13CA" w14:textId="77777777" w:rsidR="009274EA" w:rsidRDefault="00C53038">
            <w:pPr>
              <w:tabs>
                <w:tab w:val="center" w:pos="4320"/>
                <w:tab w:val="right" w:pos="8640"/>
                <w:tab w:val="left" w:pos="10620"/>
              </w:tabs>
            </w:pPr>
            <w:r>
              <w:t>Please enter a numeric value for the HSN code.</w:t>
            </w:r>
          </w:p>
          <w:p w14:paraId="7466FB6E" w14:textId="77777777" w:rsidR="009274EA" w:rsidRDefault="00C53038">
            <w:pPr>
              <w:tabs>
                <w:tab w:val="center" w:pos="4320"/>
                <w:tab w:val="right" w:pos="8640"/>
                <w:tab w:val="left" w:pos="10620"/>
              </w:tabs>
            </w:pPr>
            <w:r>
              <w:t>For HSN code: The HSN code should have 8 digits.</w:t>
            </w:r>
          </w:p>
          <w:p w14:paraId="2DC89D0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43BF48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B20854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C53AD95" w14:textId="77777777">
        <w:trPr>
          <w:trHeight w:val="1735"/>
        </w:trPr>
        <w:tc>
          <w:tcPr>
            <w:tcW w:w="1150" w:type="dxa"/>
            <w:shd w:val="clear" w:color="auto" w:fill="auto"/>
          </w:tcPr>
          <w:p w14:paraId="4A1F91A7" w14:textId="77777777" w:rsidR="009274EA" w:rsidRDefault="00C53038">
            <w:pPr>
              <w:tabs>
                <w:tab w:val="left" w:pos="10620"/>
              </w:tabs>
              <w:rPr>
                <w:rStyle w:val="brownfont"/>
                <w:color w:val="000000"/>
                <w:sz w:val="18"/>
                <w:szCs w:val="18"/>
              </w:rPr>
            </w:pPr>
            <w:r>
              <w:rPr>
                <w:rStyle w:val="brownfont"/>
                <w:color w:val="000000"/>
                <w:sz w:val="18"/>
                <w:szCs w:val="18"/>
              </w:rPr>
              <w:t>SAC</w:t>
            </w:r>
          </w:p>
        </w:tc>
        <w:tc>
          <w:tcPr>
            <w:tcW w:w="918" w:type="dxa"/>
            <w:shd w:val="clear" w:color="auto" w:fill="auto"/>
          </w:tcPr>
          <w:p w14:paraId="38238C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6CA87F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2CF03B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SAC code field should not be left empty.</w:t>
            </w:r>
          </w:p>
          <w:p w14:paraId="3ACD8B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SAC code should be a numeric value.</w:t>
            </w:r>
          </w:p>
          <w:p w14:paraId="7A7CAD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SAC code should have 6 digits.</w:t>
            </w:r>
          </w:p>
        </w:tc>
        <w:tc>
          <w:tcPr>
            <w:tcW w:w="1352" w:type="dxa"/>
            <w:shd w:val="clear" w:color="auto" w:fill="auto"/>
          </w:tcPr>
          <w:p w14:paraId="1C293FDB" w14:textId="77777777" w:rsidR="009274EA" w:rsidRDefault="00C53038">
            <w:pPr>
              <w:tabs>
                <w:tab w:val="center" w:pos="4320"/>
                <w:tab w:val="right" w:pos="8640"/>
                <w:tab w:val="left" w:pos="10620"/>
              </w:tabs>
            </w:pPr>
            <w:r>
              <w:t>Please enter the SAC code.</w:t>
            </w:r>
          </w:p>
          <w:p w14:paraId="7583779E" w14:textId="77777777" w:rsidR="009274EA" w:rsidRDefault="00C53038">
            <w:pPr>
              <w:tabs>
                <w:tab w:val="center" w:pos="4320"/>
                <w:tab w:val="right" w:pos="8640"/>
                <w:tab w:val="left" w:pos="10620"/>
              </w:tabs>
            </w:pPr>
            <w:r>
              <w:t>Please enter a numeric value for the SAC code.</w:t>
            </w:r>
          </w:p>
          <w:p w14:paraId="4F90D80A" w14:textId="77777777" w:rsidR="009274EA" w:rsidRDefault="00C53038">
            <w:pPr>
              <w:tabs>
                <w:tab w:val="center" w:pos="4320"/>
                <w:tab w:val="right" w:pos="8640"/>
                <w:tab w:val="left" w:pos="10620"/>
              </w:tabs>
            </w:pPr>
            <w:r>
              <w:t>For SAC code: The SAC code should have 6 digits.</w:t>
            </w:r>
          </w:p>
        </w:tc>
        <w:tc>
          <w:tcPr>
            <w:tcW w:w="2904" w:type="dxa"/>
            <w:shd w:val="clear" w:color="auto" w:fill="auto"/>
          </w:tcPr>
          <w:p w14:paraId="02BCEA5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47735B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3DDB9D4" w14:textId="77777777">
        <w:trPr>
          <w:trHeight w:val="1735"/>
        </w:trPr>
        <w:tc>
          <w:tcPr>
            <w:tcW w:w="1150" w:type="dxa"/>
            <w:shd w:val="clear" w:color="auto" w:fill="auto"/>
          </w:tcPr>
          <w:p w14:paraId="0136F54A" w14:textId="77777777" w:rsidR="009274EA" w:rsidRDefault="00C53038">
            <w:pPr>
              <w:tabs>
                <w:tab w:val="left" w:pos="10620"/>
              </w:tabs>
              <w:rPr>
                <w:rStyle w:val="brownfont"/>
                <w:color w:val="000000"/>
                <w:sz w:val="18"/>
                <w:szCs w:val="18"/>
              </w:rPr>
            </w:pPr>
            <w:r>
              <w:rPr>
                <w:rStyle w:val="brownfont"/>
                <w:color w:val="000000"/>
                <w:sz w:val="18"/>
                <w:szCs w:val="18"/>
              </w:rPr>
              <w:t>Description</w:t>
            </w:r>
          </w:p>
        </w:tc>
        <w:tc>
          <w:tcPr>
            <w:tcW w:w="918" w:type="dxa"/>
            <w:shd w:val="clear" w:color="auto" w:fill="auto"/>
          </w:tcPr>
          <w:p w14:paraId="346CC84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C4C7F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DC03A18" w14:textId="77777777" w:rsidR="009274EA" w:rsidRDefault="00C53038">
            <w:pPr>
              <w:tabs>
                <w:tab w:val="center" w:pos="4320"/>
                <w:tab w:val="right" w:pos="8640"/>
                <w:tab w:val="left" w:pos="10620"/>
              </w:tabs>
            </w:pPr>
            <w:r>
              <w:t>The description field should not be left empty.</w:t>
            </w:r>
          </w:p>
          <w:p w14:paraId="42817832" w14:textId="77777777" w:rsidR="009274EA" w:rsidRDefault="00C53038">
            <w:pPr>
              <w:tabs>
                <w:tab w:val="center" w:pos="4320"/>
                <w:tab w:val="right" w:pos="8640"/>
                <w:tab w:val="left" w:pos="10620"/>
              </w:tabs>
            </w:pPr>
            <w:r>
              <w:t>The description should not exceed 100 characters.</w:t>
            </w:r>
          </w:p>
          <w:p w14:paraId="7BECE8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description should consist of alphanumeric characters (letters A-Z, a-z, and digits 0-9).</w:t>
            </w:r>
          </w:p>
        </w:tc>
        <w:tc>
          <w:tcPr>
            <w:tcW w:w="1352" w:type="dxa"/>
            <w:shd w:val="clear" w:color="auto" w:fill="auto"/>
          </w:tcPr>
          <w:p w14:paraId="4AB1F431" w14:textId="77777777" w:rsidR="009274EA" w:rsidRDefault="00C53038">
            <w:pPr>
              <w:tabs>
                <w:tab w:val="center" w:pos="4320"/>
                <w:tab w:val="right" w:pos="8640"/>
                <w:tab w:val="left" w:pos="10620"/>
              </w:tabs>
            </w:pPr>
            <w:r>
              <w:t>Please enter a description.</w:t>
            </w:r>
          </w:p>
          <w:p w14:paraId="27F1D8F0" w14:textId="77777777" w:rsidR="009274EA" w:rsidRDefault="00C53038">
            <w:pPr>
              <w:tabs>
                <w:tab w:val="center" w:pos="4320"/>
                <w:tab w:val="right" w:pos="8640"/>
                <w:tab w:val="left" w:pos="10620"/>
              </w:tabs>
            </w:pPr>
            <w:r>
              <w:t>The description should not exceed 100 characters.</w:t>
            </w:r>
          </w:p>
          <w:p w14:paraId="041C40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description should only contain alphanumeric characters.</w:t>
            </w:r>
          </w:p>
        </w:tc>
        <w:tc>
          <w:tcPr>
            <w:tcW w:w="2904" w:type="dxa"/>
            <w:shd w:val="clear" w:color="auto" w:fill="auto"/>
          </w:tcPr>
          <w:p w14:paraId="4AE591D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41850B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10FC24B" w14:textId="77777777">
        <w:trPr>
          <w:trHeight w:val="1735"/>
        </w:trPr>
        <w:tc>
          <w:tcPr>
            <w:tcW w:w="1150" w:type="dxa"/>
            <w:shd w:val="clear" w:color="auto" w:fill="auto"/>
          </w:tcPr>
          <w:p w14:paraId="3C2EADB7" w14:textId="77777777" w:rsidR="009274EA" w:rsidRDefault="00C53038">
            <w:pPr>
              <w:tabs>
                <w:tab w:val="left" w:pos="10620"/>
              </w:tabs>
              <w:rPr>
                <w:rStyle w:val="brownfont"/>
                <w:color w:val="000000"/>
                <w:sz w:val="18"/>
                <w:szCs w:val="18"/>
              </w:rPr>
            </w:pPr>
            <w:r>
              <w:rPr>
                <w:rStyle w:val="brownfont"/>
                <w:color w:val="000000"/>
                <w:sz w:val="18"/>
                <w:szCs w:val="18"/>
              </w:rPr>
              <w:t>SGST</w:t>
            </w:r>
          </w:p>
        </w:tc>
        <w:tc>
          <w:tcPr>
            <w:tcW w:w="918" w:type="dxa"/>
            <w:shd w:val="clear" w:color="auto" w:fill="auto"/>
          </w:tcPr>
          <w:p w14:paraId="65CB2C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E6608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B5FFF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SGST value is a required field and should be entered.</w:t>
            </w:r>
          </w:p>
          <w:p w14:paraId="5CE02A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SGST value should be a numeric value.</w:t>
            </w:r>
          </w:p>
          <w:p w14:paraId="1ED1E38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SGST value should be </w:t>
            </w:r>
            <w:r>
              <w:rPr>
                <w:rFonts w:ascii="Cambria" w:hAnsi="Cambria"/>
                <w:sz w:val="22"/>
                <w:szCs w:val="22"/>
              </w:rPr>
              <w:lastRenderedPageBreak/>
              <w:t>between 0 and 100 (inclusive).</w:t>
            </w:r>
          </w:p>
          <w:p w14:paraId="751259C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C0A25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SGST value.</w:t>
            </w:r>
          </w:p>
          <w:p w14:paraId="0C4582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SGST.</w:t>
            </w:r>
          </w:p>
          <w:p w14:paraId="61ADCF3B" w14:textId="77777777" w:rsidR="009274EA" w:rsidRDefault="00C53038">
            <w:pPr>
              <w:tabs>
                <w:tab w:val="center" w:pos="4320"/>
                <w:tab w:val="right" w:pos="8640"/>
                <w:tab w:val="left" w:pos="10620"/>
              </w:tabs>
            </w:pPr>
            <w:r>
              <w:t xml:space="preserve">If SGST is less than 0: </w:t>
            </w:r>
            <w:r>
              <w:lastRenderedPageBreak/>
              <w:t>SGST value cannot be negative.</w:t>
            </w:r>
          </w:p>
          <w:p w14:paraId="63F4083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SGST is greater than 100: SGST value cannot exceed 100%</w:t>
            </w:r>
          </w:p>
        </w:tc>
        <w:tc>
          <w:tcPr>
            <w:tcW w:w="2904" w:type="dxa"/>
            <w:shd w:val="clear" w:color="auto" w:fill="auto"/>
          </w:tcPr>
          <w:p w14:paraId="23ECE50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21B015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E1FBFD3" w14:textId="77777777">
        <w:trPr>
          <w:trHeight w:val="1735"/>
        </w:trPr>
        <w:tc>
          <w:tcPr>
            <w:tcW w:w="1150" w:type="dxa"/>
            <w:shd w:val="clear" w:color="auto" w:fill="auto"/>
          </w:tcPr>
          <w:p w14:paraId="049DA6F8" w14:textId="77777777" w:rsidR="009274EA" w:rsidRDefault="00C53038">
            <w:pPr>
              <w:tabs>
                <w:tab w:val="left" w:pos="10620"/>
              </w:tabs>
              <w:rPr>
                <w:rStyle w:val="brownfont"/>
                <w:color w:val="000000"/>
                <w:sz w:val="18"/>
                <w:szCs w:val="18"/>
              </w:rPr>
            </w:pPr>
            <w:r>
              <w:rPr>
                <w:rStyle w:val="brownfont"/>
                <w:color w:val="000000"/>
                <w:sz w:val="18"/>
                <w:szCs w:val="18"/>
              </w:rPr>
              <w:t>CGST</w:t>
            </w:r>
          </w:p>
        </w:tc>
        <w:tc>
          <w:tcPr>
            <w:tcW w:w="918" w:type="dxa"/>
            <w:shd w:val="clear" w:color="auto" w:fill="auto"/>
          </w:tcPr>
          <w:p w14:paraId="2F1B24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F665D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50E26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CGST value is a required field and should be entered.</w:t>
            </w:r>
          </w:p>
          <w:p w14:paraId="1AD993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CGST value should be a numeric value.</w:t>
            </w:r>
          </w:p>
          <w:p w14:paraId="280096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CGST value should be between 0 and 100 (inclusive).</w:t>
            </w:r>
          </w:p>
          <w:p w14:paraId="3997836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498DB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CGST value.</w:t>
            </w:r>
          </w:p>
          <w:p w14:paraId="77395D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CGST.</w:t>
            </w:r>
          </w:p>
          <w:p w14:paraId="6EB75D08" w14:textId="77777777" w:rsidR="009274EA" w:rsidRDefault="00C53038">
            <w:pPr>
              <w:tabs>
                <w:tab w:val="center" w:pos="4320"/>
                <w:tab w:val="right" w:pos="8640"/>
                <w:tab w:val="left" w:pos="10620"/>
              </w:tabs>
            </w:pPr>
            <w:r>
              <w:t>If CGST is less than 0: CGST value cannot be negative.</w:t>
            </w:r>
          </w:p>
          <w:p w14:paraId="0B7901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CGST is greater than 100: CGST value cannot exceed 100%</w:t>
            </w:r>
          </w:p>
        </w:tc>
        <w:tc>
          <w:tcPr>
            <w:tcW w:w="2904" w:type="dxa"/>
            <w:shd w:val="clear" w:color="auto" w:fill="auto"/>
          </w:tcPr>
          <w:p w14:paraId="3C30072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98E2B4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64B4075" w14:textId="77777777">
        <w:trPr>
          <w:trHeight w:val="1735"/>
        </w:trPr>
        <w:tc>
          <w:tcPr>
            <w:tcW w:w="1150" w:type="dxa"/>
            <w:shd w:val="clear" w:color="auto" w:fill="auto"/>
          </w:tcPr>
          <w:p w14:paraId="230EEADB" w14:textId="77777777" w:rsidR="009274EA" w:rsidRDefault="00C53038">
            <w:pPr>
              <w:tabs>
                <w:tab w:val="left" w:pos="10620"/>
              </w:tabs>
              <w:rPr>
                <w:rStyle w:val="brownfont"/>
                <w:color w:val="000000"/>
                <w:sz w:val="18"/>
                <w:szCs w:val="18"/>
              </w:rPr>
            </w:pPr>
            <w:r>
              <w:rPr>
                <w:rStyle w:val="brownfont"/>
                <w:color w:val="000000"/>
                <w:sz w:val="18"/>
                <w:szCs w:val="18"/>
              </w:rPr>
              <w:t>IGST</w:t>
            </w:r>
          </w:p>
        </w:tc>
        <w:tc>
          <w:tcPr>
            <w:tcW w:w="918" w:type="dxa"/>
            <w:shd w:val="clear" w:color="auto" w:fill="auto"/>
          </w:tcPr>
          <w:p w14:paraId="0E5487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BEFB4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5E82E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IGST value is a required field and should be entered.</w:t>
            </w:r>
          </w:p>
          <w:p w14:paraId="0751A9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IGST value should be a numeric value.</w:t>
            </w:r>
          </w:p>
          <w:p w14:paraId="62D544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IGST value should be between 0 and 100 (inclusive).</w:t>
            </w:r>
          </w:p>
          <w:p w14:paraId="2AB0B73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87189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IGST value.</w:t>
            </w:r>
          </w:p>
          <w:p w14:paraId="16C723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IGST.</w:t>
            </w:r>
          </w:p>
          <w:p w14:paraId="709F0EA8" w14:textId="77777777" w:rsidR="009274EA" w:rsidRDefault="00C53038">
            <w:pPr>
              <w:tabs>
                <w:tab w:val="center" w:pos="4320"/>
                <w:tab w:val="right" w:pos="8640"/>
                <w:tab w:val="left" w:pos="10620"/>
              </w:tabs>
            </w:pPr>
            <w:r>
              <w:t>If IGST is less than 0: IGST value cannot be negative.</w:t>
            </w:r>
          </w:p>
          <w:p w14:paraId="210231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If IGST is greater than 100: IGST value cannot exceed 100%</w:t>
            </w:r>
          </w:p>
        </w:tc>
        <w:tc>
          <w:tcPr>
            <w:tcW w:w="2904" w:type="dxa"/>
            <w:shd w:val="clear" w:color="auto" w:fill="auto"/>
          </w:tcPr>
          <w:p w14:paraId="6C3C64C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3F2023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0A2A686" w14:textId="77777777">
        <w:trPr>
          <w:trHeight w:val="1735"/>
        </w:trPr>
        <w:tc>
          <w:tcPr>
            <w:tcW w:w="1150" w:type="dxa"/>
            <w:shd w:val="clear" w:color="auto" w:fill="auto"/>
          </w:tcPr>
          <w:p w14:paraId="1FF4B1DB" w14:textId="77777777" w:rsidR="009274EA" w:rsidRDefault="00C53038">
            <w:pPr>
              <w:tabs>
                <w:tab w:val="left" w:pos="10620"/>
              </w:tabs>
              <w:rPr>
                <w:rStyle w:val="brownfont"/>
                <w:color w:val="000000"/>
                <w:sz w:val="18"/>
                <w:szCs w:val="18"/>
              </w:rPr>
            </w:pPr>
            <w:r>
              <w:rPr>
                <w:rStyle w:val="brownfont"/>
                <w:color w:val="000000"/>
                <w:sz w:val="18"/>
                <w:szCs w:val="18"/>
              </w:rPr>
              <w:t>Effective From Date</w:t>
            </w:r>
          </w:p>
        </w:tc>
        <w:tc>
          <w:tcPr>
            <w:tcW w:w="918" w:type="dxa"/>
            <w:shd w:val="clear" w:color="auto" w:fill="auto"/>
          </w:tcPr>
          <w:p w14:paraId="0957E0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0B5A9B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E0601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is a required field and must be entered.</w:t>
            </w:r>
          </w:p>
          <w:p w14:paraId="376C65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should be in a valid date format.</w:t>
            </w:r>
          </w:p>
          <w:p w14:paraId="548EFA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should not be a future date.</w:t>
            </w:r>
          </w:p>
        </w:tc>
        <w:tc>
          <w:tcPr>
            <w:tcW w:w="1352" w:type="dxa"/>
            <w:shd w:val="clear" w:color="auto" w:fill="auto"/>
          </w:tcPr>
          <w:p w14:paraId="0C1DC2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effective from date.</w:t>
            </w:r>
          </w:p>
          <w:p w14:paraId="6CC779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date format for the effective from date.</w:t>
            </w:r>
          </w:p>
          <w:p w14:paraId="3B94ED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cannot be a future date.</w:t>
            </w:r>
          </w:p>
        </w:tc>
        <w:tc>
          <w:tcPr>
            <w:tcW w:w="2904" w:type="dxa"/>
            <w:shd w:val="clear" w:color="auto" w:fill="auto"/>
          </w:tcPr>
          <w:p w14:paraId="5B78303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CDE20F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F17C819" w14:textId="77777777">
        <w:trPr>
          <w:trHeight w:val="1735"/>
        </w:trPr>
        <w:tc>
          <w:tcPr>
            <w:tcW w:w="1150" w:type="dxa"/>
            <w:shd w:val="clear" w:color="auto" w:fill="auto"/>
          </w:tcPr>
          <w:p w14:paraId="5ADB4EE0" w14:textId="77777777" w:rsidR="009274EA" w:rsidRDefault="00C53038">
            <w:pPr>
              <w:tabs>
                <w:tab w:val="left" w:pos="10620"/>
              </w:tabs>
              <w:rPr>
                <w:rStyle w:val="brownfont"/>
                <w:color w:val="000000"/>
                <w:sz w:val="18"/>
                <w:szCs w:val="18"/>
              </w:rPr>
            </w:pPr>
            <w:r>
              <w:rPr>
                <w:rStyle w:val="brownfont"/>
                <w:color w:val="000000"/>
                <w:sz w:val="18"/>
                <w:szCs w:val="18"/>
              </w:rPr>
              <w:t>Effective END Date</w:t>
            </w:r>
          </w:p>
        </w:tc>
        <w:tc>
          <w:tcPr>
            <w:tcW w:w="918" w:type="dxa"/>
            <w:shd w:val="clear" w:color="auto" w:fill="auto"/>
          </w:tcPr>
          <w:p w14:paraId="2A6DCC4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514399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96513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is a required field and must be entered.</w:t>
            </w:r>
          </w:p>
          <w:p w14:paraId="25B857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should be in a valid date format.</w:t>
            </w:r>
          </w:p>
          <w:p w14:paraId="2C08B0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should not be in the past.</w:t>
            </w:r>
          </w:p>
          <w:p w14:paraId="645CE7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should be greater than or equal to the effective from date.</w:t>
            </w:r>
          </w:p>
        </w:tc>
        <w:tc>
          <w:tcPr>
            <w:tcW w:w="1352" w:type="dxa"/>
            <w:shd w:val="clear" w:color="auto" w:fill="auto"/>
          </w:tcPr>
          <w:p w14:paraId="5B19AD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effective end date.</w:t>
            </w:r>
          </w:p>
          <w:p w14:paraId="0320F8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date format for the effective end date.</w:t>
            </w:r>
          </w:p>
          <w:p w14:paraId="22EB8A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cannot be in the past. Please enter a future or current date.</w:t>
            </w:r>
          </w:p>
          <w:p w14:paraId="411D8A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effective end date should be greater than or equal to the effective from date. Please select a date that is equal to or later than the effective from date.</w:t>
            </w:r>
          </w:p>
          <w:p w14:paraId="25664B4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063E08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2AA6CA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3838380" w14:textId="77777777">
        <w:trPr>
          <w:trHeight w:val="1735"/>
        </w:trPr>
        <w:tc>
          <w:tcPr>
            <w:tcW w:w="1150" w:type="dxa"/>
            <w:shd w:val="clear" w:color="auto" w:fill="auto"/>
          </w:tcPr>
          <w:p w14:paraId="1E6410D2" w14:textId="77777777" w:rsidR="009274EA" w:rsidRDefault="00C53038">
            <w:pPr>
              <w:tabs>
                <w:tab w:val="left" w:pos="10620"/>
              </w:tabs>
              <w:rPr>
                <w:rStyle w:val="brownfont"/>
                <w:color w:val="000000"/>
                <w:sz w:val="18"/>
                <w:szCs w:val="18"/>
              </w:rPr>
            </w:pPr>
            <w:r>
              <w:rPr>
                <w:rStyle w:val="brownfont"/>
                <w:color w:val="000000"/>
                <w:sz w:val="18"/>
                <w:szCs w:val="18"/>
              </w:rPr>
              <w:t>Auction Center</w:t>
            </w:r>
          </w:p>
        </w:tc>
        <w:tc>
          <w:tcPr>
            <w:tcW w:w="918" w:type="dxa"/>
            <w:shd w:val="clear" w:color="auto" w:fill="auto"/>
          </w:tcPr>
          <w:p w14:paraId="7FE602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List box</w:t>
            </w:r>
          </w:p>
        </w:tc>
        <w:tc>
          <w:tcPr>
            <w:tcW w:w="992" w:type="dxa"/>
            <w:shd w:val="clear" w:color="auto" w:fill="auto"/>
          </w:tcPr>
          <w:p w14:paraId="35F834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DFDBE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selection is a required field and must be made.</w:t>
            </w:r>
          </w:p>
        </w:tc>
        <w:tc>
          <w:tcPr>
            <w:tcW w:w="1352" w:type="dxa"/>
            <w:shd w:val="clear" w:color="auto" w:fill="auto"/>
          </w:tcPr>
          <w:p w14:paraId="5A7308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at least one auction center from the list.</w:t>
            </w:r>
          </w:p>
        </w:tc>
        <w:tc>
          <w:tcPr>
            <w:tcW w:w="2904" w:type="dxa"/>
            <w:shd w:val="clear" w:color="auto" w:fill="auto"/>
          </w:tcPr>
          <w:p w14:paraId="0A13FF7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C3B8C56"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7758B18B" w14:textId="77777777" w:rsidR="009274EA" w:rsidRDefault="009274EA">
      <w:pPr>
        <w:tabs>
          <w:tab w:val="left" w:pos="10620"/>
        </w:tabs>
        <w:rPr>
          <w:rFonts w:cs="Arial"/>
          <w:b/>
          <w:i/>
          <w:lang w:bidi="en-US"/>
        </w:rPr>
      </w:pPr>
    </w:p>
    <w:p w14:paraId="20A01EDA"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0FEB2F18" w14:textId="77777777">
        <w:trPr>
          <w:trHeight w:val="501"/>
        </w:trPr>
        <w:tc>
          <w:tcPr>
            <w:tcW w:w="1866" w:type="dxa"/>
            <w:shd w:val="clear" w:color="auto" w:fill="C4BC96"/>
            <w:vAlign w:val="center"/>
          </w:tcPr>
          <w:p w14:paraId="39CC66B0" w14:textId="77777777" w:rsidR="009274EA" w:rsidRDefault="00C53038">
            <w:pPr>
              <w:tabs>
                <w:tab w:val="left" w:pos="10620"/>
              </w:tabs>
              <w:rPr>
                <w:b/>
                <w:bCs/>
                <w:iCs/>
              </w:rPr>
            </w:pPr>
            <w:r>
              <w:rPr>
                <w:b/>
                <w:bCs/>
                <w:iCs/>
              </w:rPr>
              <w:t>Control</w:t>
            </w:r>
          </w:p>
        </w:tc>
        <w:tc>
          <w:tcPr>
            <w:tcW w:w="1858" w:type="dxa"/>
            <w:shd w:val="clear" w:color="auto" w:fill="C4BC96"/>
            <w:vAlign w:val="center"/>
          </w:tcPr>
          <w:p w14:paraId="718C5171"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2F1D3E48" w14:textId="77777777" w:rsidR="009274EA" w:rsidRDefault="00C53038">
            <w:pPr>
              <w:tabs>
                <w:tab w:val="left" w:pos="10620"/>
              </w:tabs>
              <w:rPr>
                <w:b/>
                <w:bCs/>
                <w:iCs/>
              </w:rPr>
            </w:pPr>
            <w:r>
              <w:rPr>
                <w:b/>
                <w:bCs/>
                <w:iCs/>
              </w:rPr>
              <w:t>Behaviour</w:t>
            </w:r>
          </w:p>
        </w:tc>
      </w:tr>
      <w:tr w:rsidR="009274EA" w14:paraId="275065FA" w14:textId="77777777">
        <w:trPr>
          <w:trHeight w:val="517"/>
        </w:trPr>
        <w:tc>
          <w:tcPr>
            <w:tcW w:w="1866" w:type="dxa"/>
            <w:vAlign w:val="center"/>
          </w:tcPr>
          <w:p w14:paraId="4C7A6484" w14:textId="77777777" w:rsidR="009274EA" w:rsidRDefault="00C53038">
            <w:pPr>
              <w:tabs>
                <w:tab w:val="left" w:pos="10620"/>
              </w:tabs>
            </w:pPr>
            <w:r>
              <w:t>Update</w:t>
            </w:r>
          </w:p>
        </w:tc>
        <w:tc>
          <w:tcPr>
            <w:tcW w:w="1858" w:type="dxa"/>
            <w:vAlign w:val="center"/>
          </w:tcPr>
          <w:p w14:paraId="0E6EE9A8" w14:textId="77777777" w:rsidR="009274EA" w:rsidRDefault="00C53038">
            <w:pPr>
              <w:tabs>
                <w:tab w:val="left" w:pos="10620"/>
              </w:tabs>
            </w:pPr>
            <w:r>
              <w:t>Button</w:t>
            </w:r>
          </w:p>
        </w:tc>
        <w:tc>
          <w:tcPr>
            <w:tcW w:w="6513" w:type="dxa"/>
            <w:vAlign w:val="center"/>
          </w:tcPr>
          <w:p w14:paraId="5006935E" w14:textId="77777777" w:rsidR="009274EA" w:rsidRDefault="00C53038">
            <w:pPr>
              <w:tabs>
                <w:tab w:val="left" w:pos="10620"/>
              </w:tabs>
            </w:pPr>
            <w:r>
              <w:t>Update the records</w:t>
            </w:r>
          </w:p>
        </w:tc>
      </w:tr>
      <w:tr w:rsidR="009274EA" w14:paraId="4FB3600D" w14:textId="77777777">
        <w:trPr>
          <w:trHeight w:val="517"/>
        </w:trPr>
        <w:tc>
          <w:tcPr>
            <w:tcW w:w="1866" w:type="dxa"/>
            <w:vAlign w:val="center"/>
          </w:tcPr>
          <w:p w14:paraId="5264DFB7" w14:textId="77777777" w:rsidR="009274EA" w:rsidRDefault="00C53038">
            <w:pPr>
              <w:tabs>
                <w:tab w:val="left" w:pos="10620"/>
              </w:tabs>
            </w:pPr>
            <w:r>
              <w:t>Cancel</w:t>
            </w:r>
          </w:p>
        </w:tc>
        <w:tc>
          <w:tcPr>
            <w:tcW w:w="1858" w:type="dxa"/>
            <w:vAlign w:val="center"/>
          </w:tcPr>
          <w:p w14:paraId="02E75CA8" w14:textId="77777777" w:rsidR="009274EA" w:rsidRDefault="00C53038">
            <w:pPr>
              <w:tabs>
                <w:tab w:val="left" w:pos="10620"/>
              </w:tabs>
            </w:pPr>
            <w:r>
              <w:t>Button</w:t>
            </w:r>
          </w:p>
        </w:tc>
        <w:tc>
          <w:tcPr>
            <w:tcW w:w="6513" w:type="dxa"/>
            <w:vAlign w:val="center"/>
          </w:tcPr>
          <w:p w14:paraId="00DA3F19" w14:textId="77777777" w:rsidR="009274EA" w:rsidRDefault="00C53038">
            <w:pPr>
              <w:tabs>
                <w:tab w:val="left" w:pos="10620"/>
              </w:tabs>
            </w:pPr>
            <w:r>
              <w:t>Redirect on manage Tax Master home page.</w:t>
            </w:r>
          </w:p>
        </w:tc>
      </w:tr>
      <w:tr w:rsidR="009274EA" w14:paraId="6A0C6536" w14:textId="77777777">
        <w:trPr>
          <w:trHeight w:val="517"/>
        </w:trPr>
        <w:tc>
          <w:tcPr>
            <w:tcW w:w="1866" w:type="dxa"/>
            <w:vAlign w:val="center"/>
          </w:tcPr>
          <w:p w14:paraId="2F78A584" w14:textId="77777777" w:rsidR="009274EA" w:rsidRDefault="00C53038">
            <w:pPr>
              <w:tabs>
                <w:tab w:val="left" w:pos="10620"/>
              </w:tabs>
            </w:pPr>
            <w:r>
              <w:t xml:space="preserve">Clear </w:t>
            </w:r>
          </w:p>
        </w:tc>
        <w:tc>
          <w:tcPr>
            <w:tcW w:w="1858" w:type="dxa"/>
            <w:vAlign w:val="center"/>
          </w:tcPr>
          <w:p w14:paraId="427274AC" w14:textId="77777777" w:rsidR="009274EA" w:rsidRDefault="00C53038">
            <w:pPr>
              <w:tabs>
                <w:tab w:val="left" w:pos="10620"/>
              </w:tabs>
            </w:pPr>
            <w:r>
              <w:t>Button</w:t>
            </w:r>
          </w:p>
        </w:tc>
        <w:tc>
          <w:tcPr>
            <w:tcW w:w="6513" w:type="dxa"/>
            <w:vAlign w:val="center"/>
          </w:tcPr>
          <w:p w14:paraId="3BF2BB68" w14:textId="77777777" w:rsidR="009274EA" w:rsidRDefault="00C53038">
            <w:pPr>
              <w:tabs>
                <w:tab w:val="left" w:pos="10620"/>
              </w:tabs>
            </w:pPr>
            <w:r>
              <w:t>Clear All Fields.</w:t>
            </w:r>
          </w:p>
        </w:tc>
      </w:tr>
      <w:tr w:rsidR="009274EA" w14:paraId="012C6FDA" w14:textId="77777777">
        <w:trPr>
          <w:trHeight w:val="517"/>
        </w:trPr>
        <w:tc>
          <w:tcPr>
            <w:tcW w:w="1866" w:type="dxa"/>
            <w:vAlign w:val="center"/>
          </w:tcPr>
          <w:p w14:paraId="7893C00D" w14:textId="77777777" w:rsidR="009274EA" w:rsidRDefault="00C53038">
            <w:pPr>
              <w:tabs>
                <w:tab w:val="left" w:pos="10620"/>
              </w:tabs>
            </w:pPr>
            <w:r>
              <w:t>View</w:t>
            </w:r>
          </w:p>
        </w:tc>
        <w:tc>
          <w:tcPr>
            <w:tcW w:w="1858" w:type="dxa"/>
            <w:vAlign w:val="center"/>
          </w:tcPr>
          <w:p w14:paraId="573BA117" w14:textId="77777777" w:rsidR="009274EA" w:rsidRDefault="00C53038">
            <w:pPr>
              <w:tabs>
                <w:tab w:val="left" w:pos="10620"/>
              </w:tabs>
            </w:pPr>
            <w:r>
              <w:t>Link</w:t>
            </w:r>
          </w:p>
        </w:tc>
        <w:tc>
          <w:tcPr>
            <w:tcW w:w="6513" w:type="dxa"/>
            <w:vAlign w:val="center"/>
          </w:tcPr>
          <w:p w14:paraId="259FDEA0" w14:textId="77777777" w:rsidR="009274EA" w:rsidRDefault="00C53038">
            <w:pPr>
              <w:tabs>
                <w:tab w:val="left" w:pos="10620"/>
              </w:tabs>
            </w:pPr>
            <w:r>
              <w:t>Display the record under view only.</w:t>
            </w:r>
          </w:p>
        </w:tc>
      </w:tr>
      <w:tr w:rsidR="009274EA" w14:paraId="5FFDEBB8" w14:textId="77777777">
        <w:trPr>
          <w:trHeight w:val="517"/>
        </w:trPr>
        <w:tc>
          <w:tcPr>
            <w:tcW w:w="1866" w:type="dxa"/>
            <w:vAlign w:val="center"/>
          </w:tcPr>
          <w:p w14:paraId="20CBBBDD" w14:textId="77777777" w:rsidR="009274EA" w:rsidRDefault="00C53038">
            <w:pPr>
              <w:tabs>
                <w:tab w:val="left" w:pos="10620"/>
              </w:tabs>
            </w:pPr>
            <w:r>
              <w:t xml:space="preserve">Edit </w:t>
            </w:r>
          </w:p>
        </w:tc>
        <w:tc>
          <w:tcPr>
            <w:tcW w:w="1858" w:type="dxa"/>
            <w:vAlign w:val="center"/>
          </w:tcPr>
          <w:p w14:paraId="42F2D392" w14:textId="77777777" w:rsidR="009274EA" w:rsidRDefault="00C53038">
            <w:pPr>
              <w:tabs>
                <w:tab w:val="left" w:pos="10620"/>
              </w:tabs>
            </w:pPr>
            <w:r>
              <w:t>Link</w:t>
            </w:r>
          </w:p>
        </w:tc>
        <w:tc>
          <w:tcPr>
            <w:tcW w:w="6513" w:type="dxa"/>
            <w:vAlign w:val="center"/>
          </w:tcPr>
          <w:p w14:paraId="78AB558D" w14:textId="77777777" w:rsidR="009274EA" w:rsidRDefault="00C53038">
            <w:pPr>
              <w:tabs>
                <w:tab w:val="left" w:pos="10620"/>
              </w:tabs>
            </w:pPr>
            <w:r>
              <w:t>Provide the record under edit mode.</w:t>
            </w:r>
          </w:p>
        </w:tc>
      </w:tr>
      <w:tr w:rsidR="009274EA" w14:paraId="156F3BE2" w14:textId="77777777">
        <w:trPr>
          <w:trHeight w:val="517"/>
        </w:trPr>
        <w:tc>
          <w:tcPr>
            <w:tcW w:w="1866" w:type="dxa"/>
            <w:vAlign w:val="center"/>
          </w:tcPr>
          <w:p w14:paraId="2B48E875" w14:textId="77777777" w:rsidR="009274EA" w:rsidRDefault="00C53038">
            <w:pPr>
              <w:tabs>
                <w:tab w:val="left" w:pos="10620"/>
              </w:tabs>
            </w:pPr>
            <w:r>
              <w:t>Active</w:t>
            </w:r>
          </w:p>
        </w:tc>
        <w:tc>
          <w:tcPr>
            <w:tcW w:w="1858" w:type="dxa"/>
            <w:vAlign w:val="center"/>
          </w:tcPr>
          <w:p w14:paraId="270A9896" w14:textId="77777777" w:rsidR="009274EA" w:rsidRDefault="00C53038">
            <w:pPr>
              <w:tabs>
                <w:tab w:val="left" w:pos="10620"/>
              </w:tabs>
            </w:pPr>
            <w:r>
              <w:t>Radio button</w:t>
            </w:r>
          </w:p>
        </w:tc>
        <w:tc>
          <w:tcPr>
            <w:tcW w:w="6513" w:type="dxa"/>
            <w:vAlign w:val="center"/>
          </w:tcPr>
          <w:p w14:paraId="5C8C824A" w14:textId="77777777" w:rsidR="009274EA" w:rsidRDefault="00C53038">
            <w:pPr>
              <w:tabs>
                <w:tab w:val="left" w:pos="10620"/>
              </w:tabs>
            </w:pPr>
            <w:r>
              <w:t xml:space="preserve">Move the record in active </w:t>
            </w:r>
            <w:r>
              <w:rPr>
                <w:strike/>
              </w:rPr>
              <w:t>tab</w:t>
            </w:r>
            <w:r>
              <w:t>.</w:t>
            </w:r>
          </w:p>
        </w:tc>
      </w:tr>
      <w:tr w:rsidR="009274EA" w14:paraId="53C7463B" w14:textId="77777777">
        <w:trPr>
          <w:trHeight w:val="517"/>
        </w:trPr>
        <w:tc>
          <w:tcPr>
            <w:tcW w:w="1866" w:type="dxa"/>
            <w:vAlign w:val="center"/>
          </w:tcPr>
          <w:p w14:paraId="67590F43" w14:textId="77777777" w:rsidR="009274EA" w:rsidRDefault="00C53038">
            <w:pPr>
              <w:tabs>
                <w:tab w:val="left" w:pos="10620"/>
              </w:tabs>
            </w:pPr>
            <w:r>
              <w:t>Inactive</w:t>
            </w:r>
          </w:p>
        </w:tc>
        <w:tc>
          <w:tcPr>
            <w:tcW w:w="1858" w:type="dxa"/>
            <w:vAlign w:val="center"/>
          </w:tcPr>
          <w:p w14:paraId="5EAB6617" w14:textId="77777777" w:rsidR="009274EA" w:rsidRDefault="00C53038">
            <w:pPr>
              <w:tabs>
                <w:tab w:val="left" w:pos="10620"/>
              </w:tabs>
            </w:pPr>
            <w:r>
              <w:t>Radio button</w:t>
            </w:r>
          </w:p>
        </w:tc>
        <w:tc>
          <w:tcPr>
            <w:tcW w:w="6513" w:type="dxa"/>
            <w:vAlign w:val="center"/>
          </w:tcPr>
          <w:p w14:paraId="707857A5" w14:textId="77777777" w:rsidR="009274EA" w:rsidRDefault="00C53038">
            <w:pPr>
              <w:tabs>
                <w:tab w:val="left" w:pos="10620"/>
              </w:tabs>
            </w:pPr>
            <w:r>
              <w:t xml:space="preserve">Move the record in Inactive </w:t>
            </w:r>
            <w:r>
              <w:rPr>
                <w:strike/>
              </w:rPr>
              <w:t>tab</w:t>
            </w:r>
            <w:r>
              <w:t>.</w:t>
            </w:r>
          </w:p>
        </w:tc>
      </w:tr>
      <w:tr w:rsidR="009274EA" w14:paraId="416B4A7A" w14:textId="77777777">
        <w:trPr>
          <w:trHeight w:val="517"/>
        </w:trPr>
        <w:tc>
          <w:tcPr>
            <w:tcW w:w="1866" w:type="dxa"/>
            <w:vAlign w:val="center"/>
          </w:tcPr>
          <w:p w14:paraId="1EDE37DA" w14:textId="77777777" w:rsidR="009274EA" w:rsidRDefault="00C53038">
            <w:pPr>
              <w:tabs>
                <w:tab w:val="left" w:pos="10620"/>
              </w:tabs>
            </w:pPr>
            <w:r>
              <w:t>Search</w:t>
            </w:r>
          </w:p>
        </w:tc>
        <w:tc>
          <w:tcPr>
            <w:tcW w:w="1858" w:type="dxa"/>
            <w:vAlign w:val="center"/>
          </w:tcPr>
          <w:p w14:paraId="4E1167AF" w14:textId="77777777" w:rsidR="009274EA" w:rsidRDefault="00C53038">
            <w:pPr>
              <w:tabs>
                <w:tab w:val="left" w:pos="10620"/>
              </w:tabs>
            </w:pPr>
            <w:r>
              <w:t>Button</w:t>
            </w:r>
          </w:p>
        </w:tc>
        <w:tc>
          <w:tcPr>
            <w:tcW w:w="6513" w:type="dxa"/>
            <w:vAlign w:val="center"/>
          </w:tcPr>
          <w:p w14:paraId="0CC374FA" w14:textId="77777777" w:rsidR="009274EA" w:rsidRDefault="00C53038">
            <w:pPr>
              <w:tabs>
                <w:tab w:val="left" w:pos="10620"/>
              </w:tabs>
            </w:pPr>
            <w:r>
              <w:t>Search the record</w:t>
            </w:r>
          </w:p>
        </w:tc>
      </w:tr>
      <w:tr w:rsidR="009274EA" w14:paraId="72E4E6EC" w14:textId="77777777">
        <w:trPr>
          <w:trHeight w:val="517"/>
        </w:trPr>
        <w:tc>
          <w:tcPr>
            <w:tcW w:w="1866" w:type="dxa"/>
            <w:vAlign w:val="center"/>
          </w:tcPr>
          <w:p w14:paraId="4C14F1E0" w14:textId="77777777" w:rsidR="009274EA" w:rsidRDefault="00C53038">
            <w:pPr>
              <w:tabs>
                <w:tab w:val="left" w:pos="10620"/>
              </w:tabs>
            </w:pPr>
            <w:r>
              <w:lastRenderedPageBreak/>
              <w:t>Export to PDF</w:t>
            </w:r>
          </w:p>
        </w:tc>
        <w:tc>
          <w:tcPr>
            <w:tcW w:w="1858" w:type="dxa"/>
            <w:vAlign w:val="center"/>
          </w:tcPr>
          <w:p w14:paraId="5A900A1F" w14:textId="77777777" w:rsidR="009274EA" w:rsidRDefault="00C53038">
            <w:pPr>
              <w:tabs>
                <w:tab w:val="left" w:pos="10620"/>
              </w:tabs>
            </w:pPr>
            <w:r>
              <w:t>Image button</w:t>
            </w:r>
          </w:p>
        </w:tc>
        <w:tc>
          <w:tcPr>
            <w:tcW w:w="6513" w:type="dxa"/>
            <w:vAlign w:val="center"/>
          </w:tcPr>
          <w:p w14:paraId="62E128BE" w14:textId="77777777" w:rsidR="009274EA" w:rsidRDefault="00C53038">
            <w:pPr>
              <w:tabs>
                <w:tab w:val="left" w:pos="10620"/>
              </w:tabs>
            </w:pPr>
            <w:r>
              <w:t>Export all record in PDF.</w:t>
            </w:r>
          </w:p>
        </w:tc>
      </w:tr>
      <w:tr w:rsidR="009274EA" w14:paraId="1CC7C493" w14:textId="77777777">
        <w:trPr>
          <w:trHeight w:val="517"/>
        </w:trPr>
        <w:tc>
          <w:tcPr>
            <w:tcW w:w="1866" w:type="dxa"/>
            <w:vAlign w:val="center"/>
          </w:tcPr>
          <w:p w14:paraId="527BED22" w14:textId="77777777" w:rsidR="009274EA" w:rsidRDefault="00C53038">
            <w:pPr>
              <w:tabs>
                <w:tab w:val="left" w:pos="10620"/>
              </w:tabs>
            </w:pPr>
            <w:r>
              <w:t>Export to Excel</w:t>
            </w:r>
          </w:p>
        </w:tc>
        <w:tc>
          <w:tcPr>
            <w:tcW w:w="1858" w:type="dxa"/>
            <w:vAlign w:val="center"/>
          </w:tcPr>
          <w:p w14:paraId="774525DD" w14:textId="77777777" w:rsidR="009274EA" w:rsidRDefault="00C53038">
            <w:pPr>
              <w:tabs>
                <w:tab w:val="left" w:pos="10620"/>
              </w:tabs>
            </w:pPr>
            <w:r>
              <w:t>Image button</w:t>
            </w:r>
          </w:p>
        </w:tc>
        <w:tc>
          <w:tcPr>
            <w:tcW w:w="6513" w:type="dxa"/>
            <w:vAlign w:val="center"/>
          </w:tcPr>
          <w:p w14:paraId="32CA7A6F" w14:textId="77777777" w:rsidR="009274EA" w:rsidRDefault="00C53038">
            <w:pPr>
              <w:tabs>
                <w:tab w:val="left" w:pos="10620"/>
              </w:tabs>
            </w:pPr>
            <w:r>
              <w:t>Export all record in Excel.</w:t>
            </w:r>
          </w:p>
        </w:tc>
      </w:tr>
      <w:tr w:rsidR="009274EA" w14:paraId="7D3AD5C1" w14:textId="77777777">
        <w:trPr>
          <w:trHeight w:val="517"/>
        </w:trPr>
        <w:tc>
          <w:tcPr>
            <w:tcW w:w="1866" w:type="dxa"/>
            <w:vAlign w:val="center"/>
          </w:tcPr>
          <w:p w14:paraId="36CD037C" w14:textId="77777777" w:rsidR="009274EA" w:rsidRDefault="00C53038">
            <w:pPr>
              <w:tabs>
                <w:tab w:val="left" w:pos="10620"/>
              </w:tabs>
            </w:pPr>
            <w:r>
              <w:t xml:space="preserve">Auction Center </w:t>
            </w:r>
          </w:p>
        </w:tc>
        <w:tc>
          <w:tcPr>
            <w:tcW w:w="1858" w:type="dxa"/>
            <w:vAlign w:val="center"/>
          </w:tcPr>
          <w:p w14:paraId="720B7BD8" w14:textId="77777777" w:rsidR="009274EA" w:rsidRDefault="00C53038">
            <w:pPr>
              <w:tabs>
                <w:tab w:val="left" w:pos="10620"/>
              </w:tabs>
            </w:pPr>
            <w:r>
              <w:t>List box</w:t>
            </w:r>
          </w:p>
        </w:tc>
        <w:tc>
          <w:tcPr>
            <w:tcW w:w="6513" w:type="dxa"/>
            <w:vAlign w:val="center"/>
          </w:tcPr>
          <w:p w14:paraId="3D9AF878" w14:textId="77777777" w:rsidR="009274EA" w:rsidRDefault="00C53038">
            <w:pPr>
              <w:tabs>
                <w:tab w:val="left" w:pos="10620"/>
              </w:tabs>
            </w:pPr>
            <w:r>
              <w:t>Allow user to select multiple auction center.</w:t>
            </w:r>
          </w:p>
        </w:tc>
      </w:tr>
      <w:tr w:rsidR="009274EA" w14:paraId="0E5ACA80" w14:textId="77777777">
        <w:trPr>
          <w:trHeight w:val="517"/>
        </w:trPr>
        <w:tc>
          <w:tcPr>
            <w:tcW w:w="1866" w:type="dxa"/>
            <w:vAlign w:val="center"/>
          </w:tcPr>
          <w:p w14:paraId="552735DD" w14:textId="77777777" w:rsidR="009274EA" w:rsidRDefault="00C53038">
            <w:pPr>
              <w:tabs>
                <w:tab w:val="left" w:pos="10620"/>
              </w:tabs>
            </w:pPr>
            <w:r>
              <w:t>Charge Code</w:t>
            </w:r>
          </w:p>
        </w:tc>
        <w:tc>
          <w:tcPr>
            <w:tcW w:w="1858" w:type="dxa"/>
            <w:vAlign w:val="center"/>
          </w:tcPr>
          <w:p w14:paraId="5C4A36BA" w14:textId="77777777" w:rsidR="009274EA" w:rsidRDefault="00C53038">
            <w:pPr>
              <w:tabs>
                <w:tab w:val="left" w:pos="10620"/>
              </w:tabs>
            </w:pPr>
            <w:r>
              <w:t xml:space="preserve">Dropdown </w:t>
            </w:r>
          </w:p>
        </w:tc>
        <w:tc>
          <w:tcPr>
            <w:tcW w:w="6513" w:type="dxa"/>
            <w:vAlign w:val="center"/>
          </w:tcPr>
          <w:p w14:paraId="26225670" w14:textId="77777777" w:rsidR="009274EA" w:rsidRDefault="00C53038">
            <w:pPr>
              <w:tabs>
                <w:tab w:val="left" w:pos="10620"/>
              </w:tabs>
            </w:pPr>
            <w:r>
              <w:t>Allow user to select charge code.</w:t>
            </w:r>
          </w:p>
        </w:tc>
      </w:tr>
    </w:tbl>
    <w:p w14:paraId="4C1752BC" w14:textId="77777777" w:rsidR="009274EA" w:rsidRDefault="009274EA">
      <w:pPr>
        <w:tabs>
          <w:tab w:val="left" w:pos="10620"/>
        </w:tabs>
      </w:pPr>
    </w:p>
    <w:p w14:paraId="35CDE604" w14:textId="77777777" w:rsidR="009274EA" w:rsidRDefault="009274EA">
      <w:pPr>
        <w:tabs>
          <w:tab w:val="left" w:pos="10620"/>
        </w:tabs>
      </w:pPr>
    </w:p>
    <w:p w14:paraId="36FDFAA0" w14:textId="77777777" w:rsidR="009274EA" w:rsidRDefault="009274EA">
      <w:pPr>
        <w:tabs>
          <w:tab w:val="left" w:pos="10620"/>
        </w:tabs>
      </w:pPr>
    </w:p>
    <w:p w14:paraId="4884976E" w14:textId="77777777" w:rsidR="009274EA" w:rsidRDefault="009274EA">
      <w:pPr>
        <w:tabs>
          <w:tab w:val="left" w:pos="10620"/>
        </w:tabs>
      </w:pPr>
    </w:p>
    <w:p w14:paraId="21B21F7E" w14:textId="77777777" w:rsidR="009274EA" w:rsidRDefault="009274EA">
      <w:pPr>
        <w:tabs>
          <w:tab w:val="left" w:pos="10620"/>
        </w:tabs>
      </w:pPr>
    </w:p>
    <w:p w14:paraId="496EF805" w14:textId="77777777" w:rsidR="009274EA" w:rsidRDefault="009274EA">
      <w:pPr>
        <w:tabs>
          <w:tab w:val="left" w:pos="10620"/>
        </w:tabs>
      </w:pPr>
    </w:p>
    <w:p w14:paraId="412DAA17" w14:textId="77777777" w:rsidR="009274EA" w:rsidRDefault="009274EA">
      <w:pPr>
        <w:tabs>
          <w:tab w:val="left" w:pos="10620"/>
        </w:tabs>
      </w:pPr>
    </w:p>
    <w:p w14:paraId="0FE2F8C5" w14:textId="77777777" w:rsidR="009274EA" w:rsidRDefault="009274EA">
      <w:pPr>
        <w:tabs>
          <w:tab w:val="left" w:pos="10620"/>
        </w:tabs>
      </w:pPr>
    </w:p>
    <w:p w14:paraId="116E4AD4" w14:textId="77777777" w:rsidR="009274EA" w:rsidRDefault="009274EA">
      <w:pPr>
        <w:tabs>
          <w:tab w:val="left" w:pos="10620"/>
        </w:tabs>
      </w:pPr>
    </w:p>
    <w:p w14:paraId="4F394F67" w14:textId="77777777" w:rsidR="009274EA" w:rsidRDefault="009274EA">
      <w:pPr>
        <w:tabs>
          <w:tab w:val="left" w:pos="10620"/>
        </w:tabs>
      </w:pPr>
    </w:p>
    <w:p w14:paraId="64A7F895" w14:textId="77777777" w:rsidR="009274EA" w:rsidRDefault="009274EA">
      <w:pPr>
        <w:tabs>
          <w:tab w:val="left" w:pos="10620"/>
        </w:tabs>
      </w:pPr>
    </w:p>
    <w:p w14:paraId="1AF867FD" w14:textId="77777777" w:rsidR="009274EA" w:rsidRDefault="009274EA">
      <w:pPr>
        <w:tabs>
          <w:tab w:val="left" w:pos="10620"/>
        </w:tabs>
      </w:pPr>
    </w:p>
    <w:p w14:paraId="46BA120D" w14:textId="77777777" w:rsidR="009274EA" w:rsidRDefault="009274EA">
      <w:pPr>
        <w:tabs>
          <w:tab w:val="left" w:pos="10620"/>
        </w:tabs>
      </w:pPr>
    </w:p>
    <w:p w14:paraId="6B535EF4" w14:textId="77777777" w:rsidR="009274EA" w:rsidRDefault="009274EA">
      <w:pPr>
        <w:tabs>
          <w:tab w:val="left" w:pos="10620"/>
        </w:tabs>
      </w:pPr>
    </w:p>
    <w:p w14:paraId="786E957F" w14:textId="77777777" w:rsidR="009274EA" w:rsidRDefault="009274EA">
      <w:pPr>
        <w:tabs>
          <w:tab w:val="left" w:pos="10620"/>
        </w:tabs>
      </w:pPr>
    </w:p>
    <w:p w14:paraId="456A27D7" w14:textId="77777777" w:rsidR="009274EA" w:rsidRDefault="009274EA">
      <w:pPr>
        <w:tabs>
          <w:tab w:val="left" w:pos="10620"/>
        </w:tabs>
      </w:pPr>
    </w:p>
    <w:p w14:paraId="148742F1" w14:textId="77777777" w:rsidR="009274EA" w:rsidRDefault="009274EA">
      <w:pPr>
        <w:tabs>
          <w:tab w:val="left" w:pos="10620"/>
        </w:tabs>
      </w:pPr>
    </w:p>
    <w:p w14:paraId="241FD73E" w14:textId="77777777" w:rsidR="009274EA" w:rsidRDefault="009274EA">
      <w:pPr>
        <w:tabs>
          <w:tab w:val="left" w:pos="10620"/>
        </w:tabs>
      </w:pPr>
    </w:p>
    <w:p w14:paraId="74912822"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4444" w:name="_Toc137143971"/>
      <w:bookmarkStart w:id="4445" w:name="_Toc137819255"/>
      <w:bookmarkStart w:id="4446" w:name="_Toc137831925"/>
      <w:bookmarkStart w:id="4447" w:name="_Toc148377767"/>
      <w:r>
        <w:rPr>
          <w:rFonts w:ascii="Cambria" w:hAnsi="Cambria"/>
          <w:b/>
          <w:sz w:val="28"/>
        </w:rPr>
        <w:t>High Level Use Case of “Create Configure Parameter”</w:t>
      </w:r>
      <w:bookmarkEnd w:id="4444"/>
      <w:bookmarkEnd w:id="4445"/>
      <w:bookmarkEnd w:id="4446"/>
      <w:bookmarkEnd w:id="4447"/>
      <w:r>
        <w:rPr>
          <w:rFonts w:ascii="Cambria" w:hAnsi="Cambria"/>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2DC201A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FBD8C8B"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25C5BBCA" w14:textId="77777777" w:rsidR="009274EA" w:rsidRDefault="00C53038">
            <w:pPr>
              <w:numPr>
                <w:ilvl w:val="0"/>
                <w:numId w:val="2"/>
              </w:numPr>
              <w:tabs>
                <w:tab w:val="left" w:pos="10620"/>
              </w:tabs>
              <w:spacing w:after="0" w:line="360" w:lineRule="auto"/>
            </w:pPr>
            <w:r>
              <w:t>To understand the functional logic for Creation of Create Configure Parameter.</w:t>
            </w:r>
          </w:p>
        </w:tc>
      </w:tr>
      <w:tr w:rsidR="009274EA" w14:paraId="5D17137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6C5881C"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63034EFF" w14:textId="77777777" w:rsidR="009274EA" w:rsidRDefault="00C53038">
            <w:pPr>
              <w:numPr>
                <w:ilvl w:val="0"/>
                <w:numId w:val="2"/>
              </w:numPr>
              <w:tabs>
                <w:tab w:val="left" w:pos="10620"/>
              </w:tabs>
              <w:spacing w:after="0" w:line="360" w:lineRule="auto"/>
            </w:pPr>
            <w:r>
              <w:t>User should have rights for Administrator rights.</w:t>
            </w:r>
          </w:p>
          <w:p w14:paraId="10FA68A7" w14:textId="77777777" w:rsidR="009274EA" w:rsidRDefault="00C53038">
            <w:pPr>
              <w:numPr>
                <w:ilvl w:val="0"/>
                <w:numId w:val="2"/>
              </w:numPr>
              <w:tabs>
                <w:tab w:val="left" w:pos="10620"/>
              </w:tabs>
              <w:spacing w:after="0" w:line="360" w:lineRule="auto"/>
            </w:pPr>
            <w:r>
              <w:t>User should have “Create Configure Parameter” rights.</w:t>
            </w:r>
          </w:p>
          <w:p w14:paraId="718D843D" w14:textId="77777777" w:rsidR="009274EA" w:rsidRDefault="00C53038">
            <w:pPr>
              <w:numPr>
                <w:ilvl w:val="0"/>
                <w:numId w:val="2"/>
              </w:numPr>
              <w:tabs>
                <w:tab w:val="left" w:pos="10620"/>
              </w:tabs>
              <w:spacing w:after="0" w:line="360" w:lineRule="auto"/>
            </w:pPr>
            <w:r>
              <w:t>Auction canter should be created</w:t>
            </w:r>
          </w:p>
        </w:tc>
      </w:tr>
      <w:tr w:rsidR="009274EA" w14:paraId="34DE8F1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953A203"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787B33BD" w14:textId="77777777" w:rsidR="009274EA" w:rsidRDefault="00C53038">
            <w:pPr>
              <w:numPr>
                <w:ilvl w:val="0"/>
                <w:numId w:val="2"/>
              </w:numPr>
              <w:tabs>
                <w:tab w:val="left" w:pos="10620"/>
              </w:tabs>
              <w:spacing w:after="0" w:line="240" w:lineRule="auto"/>
              <w:rPr>
                <w:ins w:id="4448" w:author="pradip" w:date="2023-10-16T14:43:00Z"/>
              </w:rPr>
            </w:pPr>
            <w:r>
              <w:t>System should reflect the newly added Configure Parameter in entire application.</w:t>
            </w:r>
          </w:p>
          <w:p w14:paraId="297CD405" w14:textId="77777777" w:rsidR="009274EA" w:rsidRDefault="00C53038">
            <w:pPr>
              <w:numPr>
                <w:ilvl w:val="0"/>
                <w:numId w:val="2"/>
              </w:numPr>
              <w:tabs>
                <w:tab w:val="left" w:pos="10620"/>
              </w:tabs>
              <w:spacing w:after="0" w:line="240" w:lineRule="auto"/>
            </w:pPr>
            <w:ins w:id="4449" w:author="pradip" w:date="2023-10-16T14:43:00Z">
              <w:r>
                <w:lastRenderedPageBreak/>
                <w:t xml:space="preserve">On submitting configure parameters, system should </w:t>
              </w:r>
            </w:ins>
            <w:ins w:id="4450" w:author="pradip" w:date="2023-10-16T14:44:00Z">
              <w:r>
                <w:t>display a confirmation message that “Auction parameters configured successfully”.</w:t>
              </w:r>
            </w:ins>
          </w:p>
        </w:tc>
      </w:tr>
      <w:tr w:rsidR="009274EA" w14:paraId="3413864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92560CB" w14:textId="77777777" w:rsidR="009274EA" w:rsidRDefault="00C53038">
            <w:pPr>
              <w:tabs>
                <w:tab w:val="left" w:pos="10620"/>
              </w:tabs>
              <w:rPr>
                <w:b/>
                <w:i/>
              </w:rPr>
            </w:pPr>
            <w:r>
              <w:rPr>
                <w:b/>
                <w:i/>
              </w:rPr>
              <w:lastRenderedPageBreak/>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09FF1EF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1B54C88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E9E674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3DEC95B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Configure Parameter”.</w:t>
            </w:r>
          </w:p>
          <w:p w14:paraId="38374FB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3CF8E91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6E68752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C141B7A"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5A6EF98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643EBBF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8635EB1"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57347A26" w14:textId="77777777" w:rsidR="009274EA" w:rsidRDefault="00C53038">
            <w:pPr>
              <w:pStyle w:val="Heading112pt"/>
              <w:tabs>
                <w:tab w:val="left" w:pos="10620"/>
              </w:tabs>
              <w:rPr>
                <w:rFonts w:ascii="Cambria" w:hAnsi="Cambria"/>
              </w:rPr>
            </w:pPr>
            <w:bookmarkStart w:id="4451" w:name="_Toc137819256"/>
            <w:bookmarkStart w:id="4452" w:name="_Toc137831926"/>
            <w:r>
              <w:rPr>
                <w:rFonts w:ascii="Cambria" w:hAnsi="Cambria"/>
                <w:b w:val="0"/>
              </w:rPr>
              <w:t>System should display below details when authorized user clicks on “Create Configure Parameter”.</w:t>
            </w:r>
            <w:bookmarkEnd w:id="4451"/>
            <w:bookmarkEnd w:id="4452"/>
          </w:p>
          <w:p w14:paraId="133EF972" w14:textId="207CA278" w:rsidR="009274EA" w:rsidRDefault="00C53038">
            <w:pPr>
              <w:pStyle w:val="Heading112pt"/>
              <w:numPr>
                <w:ilvl w:val="1"/>
                <w:numId w:val="2"/>
              </w:numPr>
              <w:tabs>
                <w:tab w:val="left" w:pos="10620"/>
              </w:tabs>
              <w:rPr>
                <w:ins w:id="4453" w:author="Sunil Vyas" w:date="2023-10-25T10:45:00Z"/>
                <w:rFonts w:ascii="Cambria" w:hAnsi="Cambria"/>
                <w:b w:val="0"/>
              </w:rPr>
            </w:pPr>
            <w:bookmarkStart w:id="4454" w:name="_Toc137819257"/>
            <w:bookmarkStart w:id="4455" w:name="_Toc137831927"/>
            <w:r>
              <w:rPr>
                <w:rFonts w:ascii="Cambria" w:hAnsi="Cambria"/>
                <w:b w:val="0"/>
              </w:rPr>
              <w:t>Auction Center</w:t>
            </w:r>
            <w:bookmarkEnd w:id="4454"/>
            <w:bookmarkEnd w:id="4455"/>
            <w:ins w:id="4456" w:author="Sunil Vyas" w:date="2023-10-25T11:03:00Z">
              <w:r w:rsidR="00510907">
                <w:rPr>
                  <w:rFonts w:ascii="Cambria" w:hAnsi="Cambria"/>
                  <w:b w:val="0"/>
                </w:rPr>
                <w:t xml:space="preserve"> dropdown</w:t>
              </w:r>
            </w:ins>
          </w:p>
          <w:p w14:paraId="45AFC980" w14:textId="71ECC592" w:rsidR="001E5D23" w:rsidRDefault="001E5D23">
            <w:pPr>
              <w:pStyle w:val="Heading112pt"/>
              <w:numPr>
                <w:ilvl w:val="1"/>
                <w:numId w:val="2"/>
              </w:numPr>
              <w:tabs>
                <w:tab w:val="left" w:pos="10620"/>
              </w:tabs>
              <w:rPr>
                <w:rFonts w:ascii="Cambria" w:hAnsi="Cambria"/>
                <w:b w:val="0"/>
              </w:rPr>
            </w:pPr>
            <w:ins w:id="4457" w:author="Sunil Vyas" w:date="2023-10-25T10:45:00Z">
              <w:r>
                <w:rPr>
                  <w:rFonts w:ascii="Cambria" w:hAnsi="Cambria"/>
                  <w:b w:val="0"/>
                </w:rPr>
                <w:t>Auction Type</w:t>
              </w:r>
            </w:ins>
            <w:ins w:id="4458" w:author="Sunil Vyas" w:date="2023-10-25T11:03:00Z">
              <w:r w:rsidR="00510907">
                <w:rPr>
                  <w:rFonts w:ascii="Cambria" w:hAnsi="Cambria"/>
                  <w:b w:val="0"/>
                </w:rPr>
                <w:t xml:space="preserve"> dropdown</w:t>
              </w:r>
            </w:ins>
          </w:p>
          <w:p w14:paraId="71F444A1" w14:textId="77777777" w:rsidR="009274EA" w:rsidRDefault="00C53038">
            <w:pPr>
              <w:pStyle w:val="Heading112pt"/>
              <w:numPr>
                <w:ilvl w:val="1"/>
                <w:numId w:val="2"/>
              </w:numPr>
              <w:tabs>
                <w:tab w:val="left" w:pos="10620"/>
              </w:tabs>
              <w:rPr>
                <w:rFonts w:ascii="Cambria" w:hAnsi="Cambria"/>
                <w:b w:val="0"/>
              </w:rPr>
            </w:pPr>
            <w:bookmarkStart w:id="4459" w:name="_Toc137819258"/>
            <w:bookmarkStart w:id="4460" w:name="_Toc137831928"/>
            <w:r>
              <w:rPr>
                <w:rFonts w:ascii="Cambria" w:hAnsi="Cambria"/>
                <w:b w:val="0"/>
              </w:rPr>
              <w:t>Days Section</w:t>
            </w:r>
            <w:bookmarkEnd w:id="4459"/>
            <w:bookmarkEnd w:id="4460"/>
          </w:p>
          <w:p w14:paraId="42F9D9DC" w14:textId="77777777" w:rsidR="009274EA" w:rsidRPr="009274EA" w:rsidRDefault="00C53038">
            <w:pPr>
              <w:pStyle w:val="Heading112pt"/>
              <w:numPr>
                <w:ilvl w:val="1"/>
                <w:numId w:val="2"/>
              </w:numPr>
              <w:tabs>
                <w:tab w:val="left" w:pos="10620"/>
              </w:tabs>
              <w:rPr>
                <w:rFonts w:ascii="Cambria" w:hAnsi="Cambria"/>
                <w:b w:val="0"/>
                <w:strike/>
                <w:rPrChange w:id="4461" w:author="Sunil Vyas" w:date="2023-10-10T14:25:00Z">
                  <w:rPr>
                    <w:rFonts w:ascii="Cambria" w:hAnsi="Cambria"/>
                    <w:b w:val="0"/>
                  </w:rPr>
                </w:rPrChange>
              </w:rPr>
            </w:pPr>
            <w:r>
              <w:rPr>
                <w:rFonts w:ascii="Cambria" w:hAnsi="Cambria"/>
                <w:b w:val="0"/>
                <w:strike/>
                <w:rPrChange w:id="4462" w:author="Sunil Vyas" w:date="2023-10-10T14:25:00Z">
                  <w:rPr>
                    <w:rFonts w:ascii="Cambria" w:hAnsi="Cambria"/>
                    <w:b w:val="0"/>
                  </w:rPr>
                </w:rPrChange>
              </w:rPr>
              <w:t>Date</w:t>
            </w:r>
          </w:p>
          <w:p w14:paraId="0627B30E" w14:textId="77777777" w:rsidR="009274EA" w:rsidRDefault="00C53038">
            <w:pPr>
              <w:pStyle w:val="Heading112pt"/>
              <w:numPr>
                <w:ilvl w:val="1"/>
                <w:numId w:val="2"/>
              </w:numPr>
              <w:tabs>
                <w:tab w:val="left" w:pos="10620"/>
              </w:tabs>
              <w:rPr>
                <w:ins w:id="4463" w:author="Sunil Vyas" w:date="2023-10-10T14:26:00Z"/>
                <w:rFonts w:ascii="Cambria" w:hAnsi="Cambria"/>
                <w:b w:val="0"/>
              </w:rPr>
            </w:pPr>
            <w:bookmarkStart w:id="4464" w:name="_Toc137819260"/>
            <w:bookmarkStart w:id="4465" w:name="_Toc137831930"/>
            <w:ins w:id="4466" w:author="Sunil Vyas" w:date="2023-10-10T14:25:00Z">
              <w:r>
                <w:rPr>
                  <w:rFonts w:ascii="Cambria" w:hAnsi="Cambria"/>
                  <w:b w:val="0"/>
                </w:rPr>
                <w:t xml:space="preserve">Knockdown </w:t>
              </w:r>
            </w:ins>
            <w:ins w:id="4467" w:author="Sunil Vyas" w:date="2023-10-10T14:26:00Z">
              <w:r>
                <w:rPr>
                  <w:rFonts w:ascii="Cambria" w:hAnsi="Cambria"/>
                  <w:b w:val="0"/>
                </w:rPr>
                <w:t>Process Section</w:t>
              </w:r>
            </w:ins>
          </w:p>
          <w:p w14:paraId="3C0CC34E" w14:textId="77777777" w:rsidR="009274EA" w:rsidRDefault="00C53038">
            <w:pPr>
              <w:pStyle w:val="Heading112pt"/>
              <w:numPr>
                <w:ilvl w:val="1"/>
                <w:numId w:val="2"/>
              </w:numPr>
              <w:tabs>
                <w:tab w:val="left" w:pos="10620"/>
              </w:tabs>
              <w:rPr>
                <w:ins w:id="4468" w:author="Sunil Vyas" w:date="2023-10-10T14:26:00Z"/>
                <w:rFonts w:ascii="Cambria" w:hAnsi="Cambria"/>
                <w:b w:val="0"/>
              </w:rPr>
            </w:pPr>
            <w:ins w:id="4469" w:author="Sunil Vyas" w:date="2023-10-10T14:26:00Z">
              <w:r>
                <w:rPr>
                  <w:rFonts w:ascii="Cambria" w:hAnsi="Cambria"/>
                  <w:b w:val="0"/>
                </w:rPr>
                <w:t>Tick Size Process Section</w:t>
              </w:r>
            </w:ins>
          </w:p>
          <w:p w14:paraId="50AD490C" w14:textId="77777777" w:rsidR="009274EA" w:rsidRDefault="00C53038">
            <w:pPr>
              <w:pStyle w:val="Heading112pt"/>
              <w:numPr>
                <w:ilvl w:val="1"/>
                <w:numId w:val="2"/>
              </w:numPr>
              <w:tabs>
                <w:tab w:val="left" w:pos="10620"/>
              </w:tabs>
              <w:rPr>
                <w:ins w:id="4470" w:author="Sunil Vyas" w:date="2023-10-10T14:26:00Z"/>
                <w:rFonts w:ascii="Cambria" w:hAnsi="Cambria"/>
                <w:b w:val="0"/>
              </w:rPr>
            </w:pPr>
            <w:ins w:id="4471" w:author="Sunil Vyas" w:date="2023-10-10T14:26:00Z">
              <w:r>
                <w:rPr>
                  <w:rFonts w:ascii="Cambria" w:hAnsi="Cambria"/>
                  <w:b w:val="0"/>
                </w:rPr>
                <w:t>Permission Bid Limit Section</w:t>
              </w:r>
            </w:ins>
          </w:p>
          <w:p w14:paraId="22D836AA" w14:textId="77777777" w:rsidR="009274EA" w:rsidRDefault="00C53038">
            <w:pPr>
              <w:pStyle w:val="Heading112pt"/>
              <w:numPr>
                <w:ilvl w:val="1"/>
                <w:numId w:val="2"/>
              </w:numPr>
              <w:tabs>
                <w:tab w:val="left" w:pos="10620"/>
              </w:tabs>
              <w:rPr>
                <w:ins w:id="4472" w:author="Sunil Vyas" w:date="2023-10-10T14:26:00Z"/>
                <w:rFonts w:ascii="Cambria" w:hAnsi="Cambria"/>
                <w:b w:val="0"/>
              </w:rPr>
            </w:pPr>
            <w:ins w:id="4473" w:author="Sunil Vyas" w:date="2023-10-10T14:26:00Z">
              <w:r>
                <w:rPr>
                  <w:rFonts w:ascii="Cambria" w:hAnsi="Cambria"/>
                  <w:b w:val="0"/>
                </w:rPr>
                <w:t>Division of Lots Section</w:t>
              </w:r>
            </w:ins>
          </w:p>
          <w:p w14:paraId="5BB5E169" w14:textId="77777777" w:rsidR="009274EA" w:rsidRDefault="00C53038">
            <w:pPr>
              <w:pStyle w:val="Heading112pt"/>
              <w:numPr>
                <w:ilvl w:val="1"/>
                <w:numId w:val="2"/>
              </w:numPr>
              <w:tabs>
                <w:tab w:val="left" w:pos="10620"/>
              </w:tabs>
              <w:rPr>
                <w:ins w:id="4474" w:author="Sunil Vyas" w:date="2023-10-10T14:25:00Z"/>
                <w:rFonts w:ascii="Cambria" w:hAnsi="Cambria"/>
                <w:b w:val="0"/>
              </w:rPr>
            </w:pPr>
            <w:ins w:id="4475" w:author="Sunil Vyas" w:date="2023-10-10T14:28:00Z">
              <w:r>
                <w:rPr>
                  <w:rFonts w:ascii="Cambria" w:hAnsi="Cambria"/>
                  <w:b w:val="0"/>
                </w:rPr>
                <w:t>General Section</w:t>
              </w:r>
            </w:ins>
          </w:p>
          <w:p w14:paraId="6B956830"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Submit button.</w:t>
            </w:r>
            <w:bookmarkEnd w:id="4464"/>
            <w:bookmarkEnd w:id="4465"/>
          </w:p>
          <w:p w14:paraId="5DCADA9E" w14:textId="77777777" w:rsidR="009274EA" w:rsidRDefault="00C53038">
            <w:pPr>
              <w:pStyle w:val="Heading112pt"/>
              <w:numPr>
                <w:ilvl w:val="1"/>
                <w:numId w:val="2"/>
              </w:numPr>
              <w:tabs>
                <w:tab w:val="left" w:pos="10620"/>
              </w:tabs>
              <w:rPr>
                <w:rFonts w:ascii="Cambria" w:hAnsi="Cambria"/>
                <w:b w:val="0"/>
              </w:rPr>
            </w:pPr>
            <w:bookmarkStart w:id="4476" w:name="_Toc137819261"/>
            <w:bookmarkStart w:id="4477" w:name="_Toc137831931"/>
            <w:r>
              <w:rPr>
                <w:rFonts w:ascii="Cambria" w:hAnsi="Cambria"/>
                <w:b w:val="0"/>
              </w:rPr>
              <w:t>Clear button.</w:t>
            </w:r>
            <w:bookmarkEnd w:id="4476"/>
            <w:bookmarkEnd w:id="4477"/>
          </w:p>
          <w:p w14:paraId="4A31CFDE" w14:textId="77777777" w:rsidR="009274EA" w:rsidRDefault="00C53038">
            <w:pPr>
              <w:pStyle w:val="Heading112pt"/>
              <w:numPr>
                <w:ilvl w:val="1"/>
                <w:numId w:val="2"/>
              </w:numPr>
              <w:tabs>
                <w:tab w:val="left" w:pos="10620"/>
              </w:tabs>
              <w:rPr>
                <w:rFonts w:ascii="Cambria" w:hAnsi="Cambria"/>
                <w:b w:val="0"/>
              </w:rPr>
            </w:pPr>
            <w:bookmarkStart w:id="4478" w:name="_Toc137819262"/>
            <w:bookmarkStart w:id="4479" w:name="_Toc137831932"/>
            <w:r>
              <w:rPr>
                <w:rFonts w:ascii="Cambria" w:hAnsi="Cambria"/>
                <w:b w:val="0"/>
              </w:rPr>
              <w:t>Cancel button.</w:t>
            </w:r>
            <w:bookmarkEnd w:id="4478"/>
            <w:bookmarkEnd w:id="4479"/>
          </w:p>
          <w:p w14:paraId="740043C6" w14:textId="77777777" w:rsidR="009274EA" w:rsidRPr="009274EA" w:rsidRDefault="00C53038">
            <w:pPr>
              <w:pStyle w:val="Heading112pt"/>
              <w:tabs>
                <w:tab w:val="left" w:pos="10620"/>
              </w:tabs>
              <w:rPr>
                <w:ins w:id="4480" w:author="pradip" w:date="2023-10-16T12:21:00Z"/>
                <w:rFonts w:ascii="Cambria" w:hAnsi="Cambria"/>
                <w:rPrChange w:id="4481" w:author="pradip" w:date="2023-10-16T12:22:00Z">
                  <w:rPr>
                    <w:ins w:id="4482" w:author="pradip" w:date="2023-10-16T12:21:00Z"/>
                    <w:rFonts w:ascii="Cambria" w:hAnsi="Cambria"/>
                    <w:u w:val="single"/>
                  </w:rPr>
                </w:rPrChange>
              </w:rPr>
            </w:pPr>
            <w:bookmarkStart w:id="4483" w:name="_Toc137819263"/>
            <w:bookmarkStart w:id="4484" w:name="_Toc137831933"/>
            <w:ins w:id="4485" w:author="pradip" w:date="2023-10-16T12:21:00Z">
              <w:r>
                <w:rPr>
                  <w:rFonts w:ascii="Cambria" w:hAnsi="Cambria"/>
                  <w:rPrChange w:id="4486" w:author="pradip" w:date="2023-10-16T12:22:00Z">
                    <w:rPr>
                      <w:rFonts w:ascii="Cambria" w:hAnsi="Cambria"/>
                      <w:u w:val="single"/>
                    </w:rPr>
                  </w:rPrChange>
                </w:rPr>
                <w:t>The time till which the Auction Admin can change the Configurable parameters is as follows:</w:t>
              </w:r>
            </w:ins>
          </w:p>
          <w:p w14:paraId="4934F1C0" w14:textId="77777777" w:rsidR="009274EA" w:rsidRPr="009274EA" w:rsidRDefault="00C53038">
            <w:pPr>
              <w:pStyle w:val="Heading112pt"/>
              <w:numPr>
                <w:ilvl w:val="1"/>
                <w:numId w:val="2"/>
              </w:numPr>
              <w:tabs>
                <w:tab w:val="left" w:pos="10620"/>
              </w:tabs>
              <w:rPr>
                <w:ins w:id="4487" w:author="pradip" w:date="2023-10-16T12:21:00Z"/>
                <w:rFonts w:ascii="Cambria" w:hAnsi="Cambria"/>
                <w:b w:val="0"/>
                <w:rPrChange w:id="4488" w:author="pradip" w:date="2023-10-16T12:22:00Z">
                  <w:rPr>
                    <w:ins w:id="4489" w:author="pradip" w:date="2023-10-16T12:21:00Z"/>
                    <w:rFonts w:ascii="Cambria" w:hAnsi="Cambria"/>
                    <w:u w:val="single"/>
                  </w:rPr>
                </w:rPrChange>
              </w:rPr>
              <w:pPrChange w:id="4490" w:author="pradip" w:date="2023-10-16T12:22:00Z">
                <w:pPr>
                  <w:pStyle w:val="Heading112pt"/>
                  <w:tabs>
                    <w:tab w:val="left" w:pos="10620"/>
                  </w:tabs>
                </w:pPr>
              </w:pPrChange>
            </w:pPr>
            <w:ins w:id="4491" w:author="pradip" w:date="2023-10-16T12:21:00Z">
              <w:r>
                <w:rPr>
                  <w:rFonts w:ascii="Cambria" w:hAnsi="Cambria"/>
                  <w:b w:val="0"/>
                  <w:rPrChange w:id="4492" w:author="pradip" w:date="2023-10-16T12:22:00Z">
                    <w:rPr>
                      <w:rFonts w:ascii="Cambria" w:hAnsi="Cambria"/>
                      <w:u w:val="single"/>
                    </w:rPr>
                  </w:rPrChange>
                </w:rPr>
                <w:t>Changes in Dates</w:t>
              </w:r>
            </w:ins>
            <w:ins w:id="4493" w:author="pradip" w:date="2023-10-16T12:22:00Z">
              <w:r>
                <w:rPr>
                  <w:rFonts w:ascii="Cambria" w:hAnsi="Cambria"/>
                  <w:b w:val="0"/>
                </w:rPr>
                <w:t>/Days</w:t>
              </w:r>
            </w:ins>
            <w:ins w:id="4494" w:author="pradip" w:date="2023-10-16T12:21:00Z">
              <w:r>
                <w:rPr>
                  <w:rFonts w:ascii="Cambria" w:hAnsi="Cambria"/>
                  <w:b w:val="0"/>
                  <w:rPrChange w:id="4495" w:author="pradip" w:date="2023-10-16T12:22:00Z">
                    <w:rPr>
                      <w:rFonts w:ascii="Cambria" w:hAnsi="Cambria"/>
                      <w:u w:val="single"/>
                    </w:rPr>
                  </w:rPrChange>
                </w:rPr>
                <w:t xml:space="preserve"> (Catalog Closing, Publishing, and Prompt Date) are applicable to only those Sale Programs to which invoices are yet to be mapped.</w:t>
              </w:r>
            </w:ins>
          </w:p>
          <w:p w14:paraId="0F2B1F1B" w14:textId="77777777" w:rsidR="009274EA" w:rsidRPr="009274EA" w:rsidRDefault="00C53038">
            <w:pPr>
              <w:pStyle w:val="Heading112pt"/>
              <w:numPr>
                <w:ilvl w:val="1"/>
                <w:numId w:val="2"/>
              </w:numPr>
              <w:tabs>
                <w:tab w:val="left" w:pos="10620"/>
              </w:tabs>
              <w:rPr>
                <w:ins w:id="4496" w:author="pradip" w:date="2023-10-16T12:21:00Z"/>
                <w:rFonts w:ascii="Cambria" w:hAnsi="Cambria"/>
                <w:b w:val="0"/>
                <w:rPrChange w:id="4497" w:author="pradip" w:date="2023-10-16T12:22:00Z">
                  <w:rPr>
                    <w:ins w:id="4498" w:author="pradip" w:date="2023-10-16T12:21:00Z"/>
                    <w:rFonts w:ascii="Cambria" w:hAnsi="Cambria"/>
                    <w:u w:val="single"/>
                  </w:rPr>
                </w:rPrChange>
              </w:rPr>
              <w:pPrChange w:id="4499" w:author="pradip" w:date="2023-10-16T12:22:00Z">
                <w:pPr>
                  <w:pStyle w:val="Heading112pt"/>
                  <w:tabs>
                    <w:tab w:val="left" w:pos="10620"/>
                  </w:tabs>
                </w:pPr>
              </w:pPrChange>
            </w:pPr>
            <w:ins w:id="4500" w:author="pradip" w:date="2023-10-16T12:21:00Z">
              <w:r>
                <w:rPr>
                  <w:rFonts w:ascii="Cambria" w:hAnsi="Cambria"/>
                  <w:b w:val="0"/>
                  <w:rPrChange w:id="4501" w:author="pradip" w:date="2023-10-16T12:22:00Z">
                    <w:rPr>
                      <w:rFonts w:ascii="Cambria" w:hAnsi="Cambria"/>
                      <w:u w:val="single"/>
                    </w:rPr>
                  </w:rPrChange>
                </w:rPr>
                <w:t>Changes in Tick Size</w:t>
              </w:r>
            </w:ins>
            <w:ins w:id="4502" w:author="pradip" w:date="2023-10-16T12:24:00Z">
              <w:r>
                <w:rPr>
                  <w:rFonts w:ascii="Cambria" w:hAnsi="Cambria"/>
                  <w:b w:val="0"/>
                </w:rPr>
                <w:t>, Permissible bid limits, Knockdown process</w:t>
              </w:r>
            </w:ins>
            <w:ins w:id="4503" w:author="pradip" w:date="2023-10-16T12:21:00Z">
              <w:r>
                <w:rPr>
                  <w:rFonts w:ascii="Cambria" w:hAnsi="Cambria"/>
                  <w:b w:val="0"/>
                  <w:rPrChange w:id="4504" w:author="pradip" w:date="2023-10-16T12:22:00Z">
                    <w:rPr>
                      <w:rFonts w:ascii="Cambria" w:hAnsi="Cambria"/>
                      <w:u w:val="single"/>
                    </w:rPr>
                  </w:rPrChange>
                </w:rPr>
                <w:t xml:space="preserve"> would be effective from the next Auction Date.</w:t>
              </w:r>
            </w:ins>
          </w:p>
          <w:p w14:paraId="045505CF" w14:textId="77777777" w:rsidR="009274EA" w:rsidRPr="009274EA" w:rsidRDefault="00C53038">
            <w:pPr>
              <w:pStyle w:val="Heading112pt"/>
              <w:numPr>
                <w:ilvl w:val="1"/>
                <w:numId w:val="2"/>
              </w:numPr>
              <w:tabs>
                <w:tab w:val="left" w:pos="10620"/>
              </w:tabs>
              <w:rPr>
                <w:ins w:id="4505" w:author="pradip" w:date="2023-10-16T12:21:00Z"/>
                <w:rFonts w:ascii="Cambria" w:hAnsi="Cambria"/>
                <w:b w:val="0"/>
                <w:rPrChange w:id="4506" w:author="pradip" w:date="2023-10-16T12:22:00Z">
                  <w:rPr>
                    <w:ins w:id="4507" w:author="pradip" w:date="2023-10-16T12:21:00Z"/>
                    <w:rFonts w:ascii="Cambria" w:hAnsi="Cambria"/>
                    <w:u w:val="single"/>
                  </w:rPr>
                </w:rPrChange>
              </w:rPr>
              <w:pPrChange w:id="4508" w:author="pradip" w:date="2023-10-16T12:22:00Z">
                <w:pPr>
                  <w:pStyle w:val="Heading112pt"/>
                  <w:tabs>
                    <w:tab w:val="left" w:pos="10620"/>
                  </w:tabs>
                </w:pPr>
              </w:pPrChange>
            </w:pPr>
            <w:ins w:id="4509" w:author="pradip" w:date="2023-10-16T12:21:00Z">
              <w:r>
                <w:rPr>
                  <w:rFonts w:ascii="Cambria" w:hAnsi="Cambria"/>
                  <w:b w:val="0"/>
                  <w:rPrChange w:id="4510" w:author="pradip" w:date="2023-10-16T12:22:00Z">
                    <w:rPr>
                      <w:rFonts w:ascii="Cambria" w:hAnsi="Cambria"/>
                      <w:u w:val="single"/>
                    </w:rPr>
                  </w:rPrChange>
                </w:rPr>
                <w:t>Changes in the Number of Buyers (Division of lots) would be effective from the next Auction Session.</w:t>
              </w:r>
            </w:ins>
          </w:p>
          <w:p w14:paraId="4CCC961D" w14:textId="77777777" w:rsidR="009274EA" w:rsidRDefault="00C53038">
            <w:pPr>
              <w:pStyle w:val="Heading112pt"/>
              <w:numPr>
                <w:ilvl w:val="1"/>
                <w:numId w:val="2"/>
              </w:numPr>
              <w:tabs>
                <w:tab w:val="left" w:pos="10620"/>
              </w:tabs>
              <w:rPr>
                <w:ins w:id="4511" w:author="pradip" w:date="2023-10-16T12:23:00Z"/>
                <w:rFonts w:ascii="Cambria" w:hAnsi="Cambria"/>
                <w:b w:val="0"/>
              </w:rPr>
              <w:pPrChange w:id="4512" w:author="pradip" w:date="2023-10-16T12:23:00Z">
                <w:pPr>
                  <w:pStyle w:val="Heading112pt"/>
                  <w:numPr>
                    <w:numId w:val="0"/>
                  </w:numPr>
                  <w:tabs>
                    <w:tab w:val="left" w:pos="10620"/>
                  </w:tabs>
                  <w:ind w:left="0" w:firstLine="0"/>
                </w:pPr>
              </w:pPrChange>
            </w:pPr>
            <w:ins w:id="4513" w:author="pradip" w:date="2023-10-16T12:21:00Z">
              <w:r>
                <w:rPr>
                  <w:rFonts w:ascii="Cambria" w:hAnsi="Cambria"/>
                  <w:b w:val="0"/>
                  <w:rPrChange w:id="4514" w:author="pradip" w:date="2023-10-16T12:22:00Z">
                    <w:rPr>
                      <w:rFonts w:ascii="Cambria" w:hAnsi="Cambria"/>
                      <w:u w:val="single"/>
                    </w:rPr>
                  </w:rPrChange>
                </w:rPr>
                <w:t>Changes in Minimum Number of Packages (MNP) would be applicable for all those Sale Programs to which no Invoice has been mapped.</w:t>
              </w:r>
            </w:ins>
          </w:p>
          <w:p w14:paraId="5FA7AE0D" w14:textId="77777777" w:rsidR="009274EA" w:rsidRPr="009274EA" w:rsidRDefault="00C53038">
            <w:pPr>
              <w:pStyle w:val="Heading112pt"/>
              <w:numPr>
                <w:ilvl w:val="1"/>
                <w:numId w:val="2"/>
              </w:numPr>
              <w:tabs>
                <w:tab w:val="left" w:pos="10620"/>
              </w:tabs>
              <w:rPr>
                <w:ins w:id="4515" w:author="pradip" w:date="2023-10-16T12:21:00Z"/>
                <w:rFonts w:ascii="Cambria" w:hAnsi="Cambria"/>
                <w:b w:val="0"/>
                <w:rPrChange w:id="4516" w:author="pradip" w:date="2023-10-16T12:23:00Z">
                  <w:rPr>
                    <w:ins w:id="4517" w:author="pradip" w:date="2023-10-16T12:21:00Z"/>
                    <w:rFonts w:ascii="Cambria" w:hAnsi="Cambria"/>
                    <w:u w:val="single"/>
                  </w:rPr>
                </w:rPrChange>
              </w:rPr>
              <w:pPrChange w:id="4518" w:author="pradip" w:date="2023-10-16T12:23:00Z">
                <w:pPr>
                  <w:pStyle w:val="Heading112pt"/>
                  <w:numPr>
                    <w:numId w:val="0"/>
                  </w:numPr>
                  <w:tabs>
                    <w:tab w:val="left" w:pos="10620"/>
                  </w:tabs>
                  <w:ind w:left="0" w:firstLine="0"/>
                </w:pPr>
              </w:pPrChange>
            </w:pPr>
            <w:ins w:id="4519" w:author="pradip" w:date="2023-10-16T12:21:00Z">
              <w:r>
                <w:rPr>
                  <w:rFonts w:ascii="Cambria" w:hAnsi="Cambria"/>
                  <w:b w:val="0"/>
                  <w:rPrChange w:id="4520" w:author="pradip" w:date="2023-10-16T12:23:00Z">
                    <w:rPr>
                      <w:rFonts w:ascii="Cambria" w:hAnsi="Cambria"/>
                      <w:u w:val="single"/>
                    </w:rPr>
                  </w:rPrChange>
                </w:rPr>
                <w:lastRenderedPageBreak/>
                <w:t>Changes in Catalog Division would be applicable for all those Sale Programs, which are yet to be published.</w:t>
              </w:r>
            </w:ins>
          </w:p>
          <w:p w14:paraId="3ECD088E" w14:textId="77777777" w:rsidR="009274EA" w:rsidRDefault="009274EA">
            <w:pPr>
              <w:pStyle w:val="Heading112pt"/>
              <w:numPr>
                <w:ilvl w:val="0"/>
                <w:numId w:val="0"/>
              </w:numPr>
              <w:tabs>
                <w:tab w:val="left" w:pos="10620"/>
              </w:tabs>
              <w:ind w:left="360" w:hanging="360"/>
              <w:rPr>
                <w:ins w:id="4521" w:author="pradip" w:date="2023-10-16T12:21:00Z"/>
                <w:rFonts w:ascii="Cambria" w:hAnsi="Cambria"/>
                <w:u w:val="single"/>
              </w:rPr>
            </w:pPr>
          </w:p>
          <w:p w14:paraId="5ACE15A3" w14:textId="77777777" w:rsidR="009274EA" w:rsidRDefault="00C53038">
            <w:pPr>
              <w:pStyle w:val="Heading112pt"/>
              <w:numPr>
                <w:ilvl w:val="0"/>
                <w:numId w:val="0"/>
              </w:numPr>
              <w:tabs>
                <w:tab w:val="left" w:pos="10620"/>
              </w:tabs>
              <w:ind w:left="360" w:hanging="360"/>
              <w:rPr>
                <w:rFonts w:ascii="Cambria" w:hAnsi="Cambria"/>
              </w:rPr>
            </w:pPr>
            <w:r>
              <w:rPr>
                <w:rFonts w:ascii="Cambria" w:hAnsi="Cambria"/>
                <w:u w:val="single"/>
              </w:rPr>
              <w:t xml:space="preserve">Auction Center </w:t>
            </w:r>
            <w:bookmarkEnd w:id="4483"/>
            <w:bookmarkEnd w:id="4484"/>
            <w:r>
              <w:rPr>
                <w:rFonts w:ascii="Cambria" w:hAnsi="Cambria"/>
                <w:u w:val="single"/>
              </w:rPr>
              <w:t>Section</w:t>
            </w:r>
            <w:r>
              <w:rPr>
                <w:rFonts w:ascii="Cambria" w:hAnsi="Cambria"/>
              </w:rPr>
              <w:t>:</w:t>
            </w:r>
          </w:p>
          <w:p w14:paraId="2F20F731" w14:textId="77777777" w:rsidR="009274EA" w:rsidRDefault="00C53038">
            <w:pPr>
              <w:pStyle w:val="Heading112pt"/>
              <w:tabs>
                <w:tab w:val="left" w:pos="10620"/>
              </w:tabs>
              <w:rPr>
                <w:rFonts w:ascii="Cambria" w:hAnsi="Cambria"/>
              </w:rPr>
            </w:pPr>
            <w:bookmarkStart w:id="4522" w:name="_Toc137819264"/>
            <w:bookmarkStart w:id="4523" w:name="_Toc137831934"/>
            <w:r>
              <w:rPr>
                <w:rFonts w:ascii="Cambria" w:hAnsi="Cambria"/>
                <w:b w:val="0"/>
              </w:rPr>
              <w:t>System should allow user to select Auction center value from drop down.</w:t>
            </w:r>
            <w:bookmarkEnd w:id="4522"/>
            <w:bookmarkEnd w:id="4523"/>
          </w:p>
          <w:p w14:paraId="1EB7D8A3" w14:textId="77777777" w:rsidR="009274EA" w:rsidRDefault="00C53038">
            <w:pPr>
              <w:pStyle w:val="Heading112pt"/>
              <w:tabs>
                <w:tab w:val="left" w:pos="10620"/>
              </w:tabs>
              <w:rPr>
                <w:rFonts w:ascii="Cambria" w:hAnsi="Cambria"/>
              </w:rPr>
            </w:pPr>
            <w:bookmarkStart w:id="4524" w:name="_Toc137819265"/>
            <w:bookmarkStart w:id="4525" w:name="_Toc137831935"/>
            <w:r>
              <w:rPr>
                <w:rFonts w:ascii="Cambria" w:hAnsi="Cambria"/>
                <w:b w:val="0"/>
              </w:rPr>
              <w:t>System should display the updated data from auction master.</w:t>
            </w:r>
            <w:bookmarkEnd w:id="4524"/>
            <w:bookmarkEnd w:id="4525"/>
          </w:p>
          <w:p w14:paraId="0DFEA3C9" w14:textId="3DF1BCA4" w:rsidR="009274EA" w:rsidRPr="009E26C3" w:rsidRDefault="00C53038">
            <w:pPr>
              <w:pStyle w:val="Heading112pt"/>
              <w:tabs>
                <w:tab w:val="left" w:pos="10620"/>
              </w:tabs>
              <w:rPr>
                <w:ins w:id="4526" w:author="Sunil Vyas" w:date="2023-10-25T11:09:00Z"/>
                <w:rFonts w:ascii="Cambria" w:hAnsi="Cambria"/>
                <w:rPrChange w:id="4527" w:author="Sunil Vyas" w:date="2023-10-25T11:09:00Z">
                  <w:rPr>
                    <w:ins w:id="4528" w:author="Sunil Vyas" w:date="2023-10-25T11:09:00Z"/>
                    <w:rFonts w:ascii="Cambria" w:hAnsi="Cambria"/>
                    <w:b w:val="0"/>
                  </w:rPr>
                </w:rPrChange>
              </w:rPr>
            </w:pPr>
            <w:bookmarkStart w:id="4529" w:name="_Toc137819266"/>
            <w:bookmarkStart w:id="4530" w:name="_Toc137831936"/>
            <w:r>
              <w:rPr>
                <w:rFonts w:ascii="Cambria" w:hAnsi="Cambria"/>
                <w:b w:val="0"/>
              </w:rPr>
              <w:t>System should allow to configure all parameters individually for all auction centers.</w:t>
            </w:r>
            <w:bookmarkEnd w:id="4529"/>
            <w:bookmarkEnd w:id="4530"/>
          </w:p>
          <w:p w14:paraId="7DDEB7FD" w14:textId="6985A966" w:rsidR="009E26C3" w:rsidRPr="00DD5D84" w:rsidRDefault="009E26C3">
            <w:pPr>
              <w:pStyle w:val="Heading112pt"/>
              <w:tabs>
                <w:tab w:val="left" w:pos="10620"/>
              </w:tabs>
              <w:rPr>
                <w:ins w:id="4531" w:author="Sunil Vyas" w:date="2023-10-25T11:17:00Z"/>
                <w:rFonts w:ascii="Cambria" w:hAnsi="Cambria"/>
                <w:rPrChange w:id="4532" w:author="Sunil Vyas" w:date="2023-10-25T11:17:00Z">
                  <w:rPr>
                    <w:ins w:id="4533" w:author="Sunil Vyas" w:date="2023-10-25T11:17:00Z"/>
                    <w:rFonts w:ascii="Cambria" w:hAnsi="Cambria"/>
                    <w:b w:val="0"/>
                  </w:rPr>
                </w:rPrChange>
              </w:rPr>
            </w:pPr>
            <w:ins w:id="4534" w:author="Sunil Vyas" w:date="2023-10-25T11:09:00Z">
              <w:r>
                <w:rPr>
                  <w:rFonts w:ascii="Cambria" w:hAnsi="Cambria"/>
                  <w:b w:val="0"/>
                </w:rPr>
                <w:t>System should not allow user to c</w:t>
              </w:r>
              <w:r w:rsidR="00DD5D84">
                <w:rPr>
                  <w:rFonts w:ascii="Cambria" w:hAnsi="Cambria"/>
                  <w:b w:val="0"/>
                </w:rPr>
                <w:t xml:space="preserve">onfigure more </w:t>
              </w:r>
            </w:ins>
            <w:ins w:id="4535" w:author="Sunil Vyas" w:date="2023-10-25T11:17:00Z">
              <w:r w:rsidR="00DD5D84">
                <w:rPr>
                  <w:rFonts w:ascii="Cambria" w:hAnsi="Cambria"/>
                  <w:b w:val="0"/>
                </w:rPr>
                <w:t>than</w:t>
              </w:r>
            </w:ins>
            <w:ins w:id="4536" w:author="Sunil Vyas" w:date="2023-10-25T11:09:00Z">
              <w:r w:rsidR="00DD5D84">
                <w:rPr>
                  <w:rFonts w:ascii="Cambria" w:hAnsi="Cambria"/>
                  <w:b w:val="0"/>
                </w:rPr>
                <w:t xml:space="preserve"> </w:t>
              </w:r>
            </w:ins>
            <w:ins w:id="4537" w:author="Sunil Vyas" w:date="2023-10-25T11:17:00Z">
              <w:r w:rsidR="00DD5D84">
                <w:rPr>
                  <w:rFonts w:ascii="Cambria" w:hAnsi="Cambria"/>
                  <w:b w:val="0"/>
                </w:rPr>
                <w:t>one parameters for each auction type and auction center.</w:t>
              </w:r>
            </w:ins>
          </w:p>
          <w:p w14:paraId="24ABCE47" w14:textId="687380CD" w:rsidR="00DD5D84" w:rsidRPr="00EC5AC5" w:rsidRDefault="00DD5D84" w:rsidP="00DD5D84">
            <w:pPr>
              <w:pStyle w:val="Heading112pt"/>
              <w:numPr>
                <w:ilvl w:val="1"/>
                <w:numId w:val="2"/>
              </w:numPr>
              <w:tabs>
                <w:tab w:val="left" w:pos="10620"/>
              </w:tabs>
              <w:rPr>
                <w:ins w:id="4538" w:author="Sunil Vyas" w:date="2023-10-25T11:03:00Z"/>
                <w:rFonts w:ascii="Cambria" w:hAnsi="Cambria"/>
                <w:rPrChange w:id="4539" w:author="Sunil Vyas" w:date="2023-10-25T11:03:00Z">
                  <w:rPr>
                    <w:ins w:id="4540" w:author="Sunil Vyas" w:date="2023-10-25T11:03:00Z"/>
                    <w:rFonts w:ascii="Cambria" w:hAnsi="Cambria"/>
                    <w:b w:val="0"/>
                  </w:rPr>
                </w:rPrChange>
              </w:rPr>
              <w:pPrChange w:id="4541" w:author="Sunil Vyas" w:date="2023-10-25T11:17:00Z">
                <w:pPr>
                  <w:pStyle w:val="Heading112pt"/>
                  <w:tabs>
                    <w:tab w:val="left" w:pos="10620"/>
                  </w:tabs>
                </w:pPr>
              </w:pPrChange>
            </w:pPr>
            <w:ins w:id="4542" w:author="Sunil Vyas" w:date="2023-10-25T11:17:00Z">
              <w:r>
                <w:rPr>
                  <w:rFonts w:ascii="Cambria" w:hAnsi="Cambria"/>
                  <w:b w:val="0"/>
                </w:rPr>
                <w:t>System should display validation message “</w:t>
              </w:r>
            </w:ins>
            <w:ins w:id="4543" w:author="Sunil Vyas" w:date="2023-10-25T11:18:00Z">
              <w:r>
                <w:rPr>
                  <w:rFonts w:ascii="Cambria" w:hAnsi="Cambria"/>
                  <w:b w:val="0"/>
                </w:rPr>
                <w:t>Parameter are already configured for selected &lt;Auction Center&gt; and &lt;Auction Type&gt;</w:t>
              </w:r>
            </w:ins>
            <w:ins w:id="4544" w:author="Sunil Vyas" w:date="2023-10-25T11:19:00Z">
              <w:r>
                <w:rPr>
                  <w:rFonts w:ascii="Cambria" w:hAnsi="Cambria"/>
                  <w:b w:val="0"/>
                </w:rPr>
                <w:t>, kindly update</w:t>
              </w:r>
            </w:ins>
            <w:ins w:id="4545" w:author="Sunil Vyas" w:date="2023-10-25T11:22:00Z">
              <w:r w:rsidR="007B1D72">
                <w:rPr>
                  <w:rFonts w:ascii="Cambria" w:hAnsi="Cambria"/>
                  <w:b w:val="0"/>
                </w:rPr>
                <w:t xml:space="preserve"> the same</w:t>
              </w:r>
            </w:ins>
            <w:ins w:id="4546" w:author="Sunil Vyas" w:date="2023-10-25T11:20:00Z">
              <w:r>
                <w:rPr>
                  <w:rFonts w:ascii="Cambria" w:hAnsi="Cambria"/>
                  <w:b w:val="0"/>
                </w:rPr>
                <w:t>”.</w:t>
              </w:r>
            </w:ins>
          </w:p>
          <w:p w14:paraId="15EE3832" w14:textId="463803C6" w:rsidR="00EC5AC5" w:rsidRDefault="00EC5AC5" w:rsidP="00EC5AC5">
            <w:pPr>
              <w:pStyle w:val="Heading112pt"/>
              <w:numPr>
                <w:ilvl w:val="0"/>
                <w:numId w:val="0"/>
              </w:numPr>
              <w:tabs>
                <w:tab w:val="left" w:pos="10620"/>
              </w:tabs>
              <w:ind w:left="360" w:hanging="360"/>
              <w:rPr>
                <w:ins w:id="4547" w:author="Sunil Vyas" w:date="2023-10-25T11:03:00Z"/>
                <w:rFonts w:ascii="Cambria" w:hAnsi="Cambria"/>
              </w:rPr>
            </w:pPr>
            <w:ins w:id="4548" w:author="Sunil Vyas" w:date="2023-10-25T11:03:00Z">
              <w:r>
                <w:rPr>
                  <w:rFonts w:ascii="Cambria" w:hAnsi="Cambria"/>
                  <w:u w:val="single"/>
                </w:rPr>
                <w:t xml:space="preserve">Auction </w:t>
              </w:r>
              <w:r>
                <w:rPr>
                  <w:rFonts w:ascii="Cambria" w:hAnsi="Cambria"/>
                  <w:u w:val="single"/>
                </w:rPr>
                <w:t>Type</w:t>
              </w:r>
              <w:r>
                <w:rPr>
                  <w:rFonts w:ascii="Cambria" w:hAnsi="Cambria"/>
                  <w:u w:val="single"/>
                </w:rPr>
                <w:t xml:space="preserve"> Section</w:t>
              </w:r>
              <w:r>
                <w:rPr>
                  <w:rFonts w:ascii="Cambria" w:hAnsi="Cambria"/>
                </w:rPr>
                <w:t>:</w:t>
              </w:r>
            </w:ins>
          </w:p>
          <w:p w14:paraId="6EEE87C4" w14:textId="4C49C676" w:rsidR="00EC5AC5" w:rsidRDefault="00EC5AC5" w:rsidP="00EC5AC5">
            <w:pPr>
              <w:pStyle w:val="Heading112pt"/>
              <w:tabs>
                <w:tab w:val="left" w:pos="10620"/>
              </w:tabs>
              <w:rPr>
                <w:ins w:id="4549" w:author="Sunil Vyas" w:date="2023-10-25T11:03:00Z"/>
                <w:rFonts w:ascii="Cambria" w:hAnsi="Cambria"/>
              </w:rPr>
            </w:pPr>
            <w:ins w:id="4550" w:author="Sunil Vyas" w:date="2023-10-25T11:03:00Z">
              <w:r>
                <w:rPr>
                  <w:rFonts w:ascii="Cambria" w:hAnsi="Cambria"/>
                  <w:b w:val="0"/>
                </w:rPr>
                <w:t xml:space="preserve">System should allow user to select Auction </w:t>
              </w:r>
              <w:r>
                <w:rPr>
                  <w:rFonts w:ascii="Cambria" w:hAnsi="Cambria"/>
                  <w:b w:val="0"/>
                </w:rPr>
                <w:t>Type</w:t>
              </w:r>
              <w:r>
                <w:rPr>
                  <w:rFonts w:ascii="Cambria" w:hAnsi="Cambria"/>
                  <w:b w:val="0"/>
                </w:rPr>
                <w:t xml:space="preserve"> value from drop down.</w:t>
              </w:r>
            </w:ins>
          </w:p>
          <w:p w14:paraId="4FDB4D7C" w14:textId="3FA90A4F" w:rsidR="00EC5AC5" w:rsidRDefault="00EC5AC5" w:rsidP="00EC5AC5">
            <w:pPr>
              <w:pStyle w:val="Heading112pt"/>
              <w:tabs>
                <w:tab w:val="left" w:pos="10620"/>
              </w:tabs>
              <w:rPr>
                <w:ins w:id="4551" w:author="Sunil Vyas" w:date="2023-10-25T11:03:00Z"/>
                <w:rFonts w:ascii="Cambria" w:hAnsi="Cambria"/>
              </w:rPr>
            </w:pPr>
            <w:ins w:id="4552" w:author="Sunil Vyas" w:date="2023-10-25T11:03:00Z">
              <w:r>
                <w:rPr>
                  <w:rFonts w:ascii="Cambria" w:hAnsi="Cambria"/>
                  <w:b w:val="0"/>
                </w:rPr>
                <w:t xml:space="preserve">System should display </w:t>
              </w:r>
              <w:r>
                <w:rPr>
                  <w:rFonts w:ascii="Cambria" w:hAnsi="Cambria"/>
                  <w:b w:val="0"/>
                </w:rPr>
                <w:t>English and Bharat option in Auction Type dropdown</w:t>
              </w:r>
            </w:ins>
            <w:ins w:id="4553" w:author="Sunil Vyas" w:date="2023-10-25T11:04:00Z">
              <w:r w:rsidR="00CB361C">
                <w:rPr>
                  <w:rFonts w:ascii="Cambria" w:hAnsi="Cambria"/>
                  <w:b w:val="0"/>
                </w:rPr>
                <w:t>.</w:t>
              </w:r>
            </w:ins>
          </w:p>
          <w:p w14:paraId="2B385B73" w14:textId="0581F148" w:rsidR="00EC5AC5" w:rsidRPr="001E3D45" w:rsidRDefault="00EC5AC5" w:rsidP="00EC5AC5">
            <w:pPr>
              <w:pStyle w:val="Heading112pt"/>
              <w:tabs>
                <w:tab w:val="left" w:pos="10620"/>
              </w:tabs>
              <w:rPr>
                <w:ins w:id="4554" w:author="Sunil Vyas" w:date="2023-10-25T11:05:00Z"/>
                <w:rFonts w:ascii="Cambria" w:hAnsi="Cambria"/>
                <w:rPrChange w:id="4555" w:author="Sunil Vyas" w:date="2023-10-25T11:05:00Z">
                  <w:rPr>
                    <w:ins w:id="4556" w:author="Sunil Vyas" w:date="2023-10-25T11:05:00Z"/>
                    <w:rFonts w:ascii="Cambria" w:hAnsi="Cambria"/>
                    <w:b w:val="0"/>
                  </w:rPr>
                </w:rPrChange>
              </w:rPr>
            </w:pPr>
            <w:ins w:id="4557" w:author="Sunil Vyas" w:date="2023-10-25T11:03:00Z">
              <w:r>
                <w:rPr>
                  <w:rFonts w:ascii="Cambria" w:hAnsi="Cambria"/>
                  <w:b w:val="0"/>
                </w:rPr>
                <w:t xml:space="preserve">System should allow to configure all parameters individually for </w:t>
              </w:r>
            </w:ins>
            <w:ins w:id="4558" w:author="Sunil Vyas" w:date="2023-10-25T11:04:00Z">
              <w:r>
                <w:rPr>
                  <w:rFonts w:ascii="Cambria" w:hAnsi="Cambria"/>
                  <w:b w:val="0"/>
                </w:rPr>
                <w:t>auction type.</w:t>
              </w:r>
            </w:ins>
          </w:p>
          <w:p w14:paraId="651200F7" w14:textId="02C3E756" w:rsidR="001E3D45" w:rsidRPr="00757D37" w:rsidRDefault="001E3D45" w:rsidP="00EC5AC5">
            <w:pPr>
              <w:pStyle w:val="Heading112pt"/>
              <w:tabs>
                <w:tab w:val="left" w:pos="10620"/>
              </w:tabs>
              <w:rPr>
                <w:ins w:id="4559" w:author="Sunil Vyas" w:date="2023-10-25T11:07:00Z"/>
                <w:rFonts w:ascii="Cambria" w:hAnsi="Cambria"/>
                <w:rPrChange w:id="4560" w:author="Sunil Vyas" w:date="2023-10-25T11:07:00Z">
                  <w:rPr>
                    <w:ins w:id="4561" w:author="Sunil Vyas" w:date="2023-10-25T11:07:00Z"/>
                    <w:rFonts w:ascii="Cambria" w:hAnsi="Cambria"/>
                    <w:b w:val="0"/>
                  </w:rPr>
                </w:rPrChange>
              </w:rPr>
            </w:pPr>
            <w:ins w:id="4562" w:author="Sunil Vyas" w:date="2023-10-25T11:06:00Z">
              <w:r>
                <w:rPr>
                  <w:rFonts w:ascii="Cambria" w:hAnsi="Cambria"/>
                  <w:b w:val="0"/>
                </w:rPr>
                <w:t xml:space="preserve">System should allow </w:t>
              </w:r>
            </w:ins>
            <w:ins w:id="4563" w:author="Sunil Vyas" w:date="2023-10-25T11:07:00Z">
              <w:r>
                <w:rPr>
                  <w:rFonts w:ascii="Cambria" w:hAnsi="Cambria"/>
                  <w:b w:val="0"/>
                </w:rPr>
                <w:t xml:space="preserve">only one </w:t>
              </w:r>
            </w:ins>
            <w:ins w:id="4564" w:author="Sunil Vyas" w:date="2023-10-25T11:06:00Z">
              <w:r>
                <w:rPr>
                  <w:rFonts w:ascii="Cambria" w:hAnsi="Cambria"/>
                  <w:b w:val="0"/>
                </w:rPr>
                <w:t xml:space="preserve">configure parameter </w:t>
              </w:r>
            </w:ins>
            <w:ins w:id="4565" w:author="Sunil Vyas" w:date="2023-10-25T11:07:00Z">
              <w:r>
                <w:rPr>
                  <w:rFonts w:ascii="Cambria" w:hAnsi="Cambria"/>
                  <w:b w:val="0"/>
                </w:rPr>
                <w:t>for each Auction Type.</w:t>
              </w:r>
            </w:ins>
          </w:p>
          <w:p w14:paraId="308E75BB" w14:textId="7BEA8E12" w:rsidR="00757D37" w:rsidRPr="008572E1" w:rsidRDefault="00757D37" w:rsidP="00757D37">
            <w:pPr>
              <w:pStyle w:val="Heading112pt"/>
              <w:numPr>
                <w:ilvl w:val="1"/>
                <w:numId w:val="2"/>
              </w:numPr>
              <w:tabs>
                <w:tab w:val="left" w:pos="10620"/>
              </w:tabs>
              <w:rPr>
                <w:ins w:id="4566" w:author="Sunil Vyas" w:date="2023-10-25T11:20:00Z"/>
                <w:rFonts w:ascii="Cambria" w:hAnsi="Cambria"/>
                <w:rPrChange w:id="4567" w:author="Sunil Vyas" w:date="2023-10-25T11:20:00Z">
                  <w:rPr>
                    <w:ins w:id="4568" w:author="Sunil Vyas" w:date="2023-10-25T11:20:00Z"/>
                    <w:rFonts w:ascii="Cambria" w:hAnsi="Cambria"/>
                    <w:b w:val="0"/>
                  </w:rPr>
                </w:rPrChange>
              </w:rPr>
              <w:pPrChange w:id="4569" w:author="Sunil Vyas" w:date="2023-10-25T11:08:00Z">
                <w:pPr>
                  <w:pStyle w:val="Heading112pt"/>
                  <w:tabs>
                    <w:tab w:val="left" w:pos="10620"/>
                  </w:tabs>
                </w:pPr>
              </w:pPrChange>
            </w:pPr>
            <w:ins w:id="4570" w:author="Sunil Vyas" w:date="2023-10-25T11:08:00Z">
              <w:r>
                <w:rPr>
                  <w:rFonts w:ascii="Cambria" w:hAnsi="Cambria"/>
                  <w:b w:val="0"/>
                </w:rPr>
                <w:t>One parameter for Bharat Auction and One for English Auction.</w:t>
              </w:r>
            </w:ins>
          </w:p>
          <w:p w14:paraId="2B6151A4" w14:textId="3323B05B" w:rsidR="008572E1" w:rsidRPr="001A0F1B" w:rsidRDefault="008572E1" w:rsidP="008572E1">
            <w:pPr>
              <w:pStyle w:val="Heading112pt"/>
              <w:tabs>
                <w:tab w:val="left" w:pos="10620"/>
              </w:tabs>
              <w:rPr>
                <w:ins w:id="4571" w:author="Sunil Vyas" w:date="2023-10-25T11:29:00Z"/>
                <w:rFonts w:ascii="Cambria" w:hAnsi="Cambria"/>
                <w:rPrChange w:id="4572" w:author="Sunil Vyas" w:date="2023-10-25T11:29:00Z">
                  <w:rPr>
                    <w:ins w:id="4573" w:author="Sunil Vyas" w:date="2023-10-25T11:29:00Z"/>
                    <w:rFonts w:ascii="Cambria" w:hAnsi="Cambria"/>
                    <w:b w:val="0"/>
                  </w:rPr>
                </w:rPrChange>
              </w:rPr>
            </w:pPr>
            <w:ins w:id="4574" w:author="Sunil Vyas" w:date="2023-10-25T11:20:00Z">
              <w:r>
                <w:rPr>
                  <w:rFonts w:ascii="Cambria" w:hAnsi="Cambria"/>
                  <w:b w:val="0"/>
                </w:rPr>
                <w:t xml:space="preserve">System should </w:t>
              </w:r>
              <w:r>
                <w:rPr>
                  <w:rFonts w:ascii="Cambria" w:hAnsi="Cambria"/>
                  <w:b w:val="0"/>
                </w:rPr>
                <w:t xml:space="preserve">allow user to make only one </w:t>
              </w:r>
            </w:ins>
            <w:ins w:id="4575" w:author="Sunil Vyas" w:date="2023-10-25T11:21:00Z">
              <w:r>
                <w:rPr>
                  <w:rFonts w:ascii="Cambria" w:hAnsi="Cambria"/>
                  <w:b w:val="0"/>
                </w:rPr>
                <w:t xml:space="preserve">“Active” configure parameter for either “English Auction” or “Bharat Auction” using Toggle </w:t>
              </w:r>
            </w:ins>
            <w:ins w:id="4576" w:author="Sunil Vyas" w:date="2023-10-25T11:22:00Z">
              <w:r w:rsidR="00B9306E">
                <w:rPr>
                  <w:rFonts w:ascii="Cambria" w:hAnsi="Cambria"/>
                  <w:b w:val="0"/>
                </w:rPr>
                <w:t>button</w:t>
              </w:r>
            </w:ins>
            <w:ins w:id="4577" w:author="Sunil Vyas" w:date="2023-10-25T11:21:00Z">
              <w:r>
                <w:rPr>
                  <w:rFonts w:ascii="Cambria" w:hAnsi="Cambria"/>
                  <w:b w:val="0"/>
                </w:rPr>
                <w:t>.</w:t>
              </w:r>
            </w:ins>
          </w:p>
          <w:p w14:paraId="7B315B36" w14:textId="5E952E91" w:rsidR="001A0F1B" w:rsidRPr="00F559E5" w:rsidRDefault="001A0F1B" w:rsidP="008572E1">
            <w:pPr>
              <w:pStyle w:val="Heading112pt"/>
              <w:tabs>
                <w:tab w:val="left" w:pos="10620"/>
              </w:tabs>
              <w:rPr>
                <w:ins w:id="4578" w:author="Sunil Vyas" w:date="2023-10-25T11:30:00Z"/>
                <w:rFonts w:ascii="Cambria" w:hAnsi="Cambria"/>
                <w:rPrChange w:id="4579" w:author="Sunil Vyas" w:date="2023-10-25T11:30:00Z">
                  <w:rPr>
                    <w:ins w:id="4580" w:author="Sunil Vyas" w:date="2023-10-25T11:30:00Z"/>
                    <w:rFonts w:ascii="Cambria" w:hAnsi="Cambria"/>
                    <w:b w:val="0"/>
                  </w:rPr>
                </w:rPrChange>
              </w:rPr>
            </w:pPr>
            <w:ins w:id="4581" w:author="Sunil Vyas" w:date="2023-10-25T11:29:00Z">
              <w:r>
                <w:rPr>
                  <w:rFonts w:ascii="Cambria" w:hAnsi="Cambria"/>
                  <w:b w:val="0"/>
                </w:rPr>
                <w:t>System should by default make active configure parameter of “English Auction</w:t>
              </w:r>
            </w:ins>
            <w:ins w:id="4582" w:author="Sunil Vyas" w:date="2023-10-25T11:30:00Z">
              <w:r>
                <w:rPr>
                  <w:rFonts w:ascii="Cambria" w:hAnsi="Cambria"/>
                  <w:b w:val="0"/>
                </w:rPr>
                <w:t>” Type for each auction center.</w:t>
              </w:r>
            </w:ins>
          </w:p>
          <w:p w14:paraId="1C285921" w14:textId="1B1FCCCD" w:rsidR="00F559E5" w:rsidRPr="006177A2" w:rsidRDefault="00F559E5" w:rsidP="00F559E5">
            <w:pPr>
              <w:pStyle w:val="Heading112pt"/>
              <w:numPr>
                <w:ilvl w:val="1"/>
                <w:numId w:val="2"/>
              </w:numPr>
              <w:tabs>
                <w:tab w:val="left" w:pos="10620"/>
              </w:tabs>
              <w:rPr>
                <w:ins w:id="4583" w:author="Sunil Vyas" w:date="2023-10-25T11:20:00Z"/>
                <w:rFonts w:ascii="Cambria" w:hAnsi="Cambria"/>
              </w:rPr>
              <w:pPrChange w:id="4584" w:author="Sunil Vyas" w:date="2023-10-25T11:30:00Z">
                <w:pPr>
                  <w:pStyle w:val="Heading112pt"/>
                  <w:tabs>
                    <w:tab w:val="left" w:pos="10620"/>
                  </w:tabs>
                </w:pPr>
              </w:pPrChange>
            </w:pPr>
            <w:ins w:id="4585" w:author="Sunil Vyas" w:date="2023-10-25T11:30:00Z">
              <w:r>
                <w:rPr>
                  <w:rFonts w:ascii="Cambria" w:hAnsi="Cambria"/>
                  <w:b w:val="0"/>
                </w:rPr>
                <w:t xml:space="preserve">If configure parameter are not available for “English Auction” Type of any auction center then system should by default make </w:t>
              </w:r>
            </w:ins>
            <w:ins w:id="4586" w:author="Sunil Vyas" w:date="2023-10-25T11:31:00Z">
              <w:r>
                <w:rPr>
                  <w:rFonts w:ascii="Cambria" w:hAnsi="Cambria"/>
                  <w:b w:val="0"/>
                </w:rPr>
                <w:t xml:space="preserve">“Bharat Auction” type parameter for </w:t>
              </w:r>
              <w:r w:rsidR="003C0604">
                <w:rPr>
                  <w:rFonts w:ascii="Cambria" w:hAnsi="Cambria"/>
                  <w:b w:val="0"/>
                </w:rPr>
                <w:t>respective</w:t>
              </w:r>
              <w:r>
                <w:rPr>
                  <w:rFonts w:ascii="Cambria" w:hAnsi="Cambria"/>
                  <w:b w:val="0"/>
                </w:rPr>
                <w:t xml:space="preserve"> auction center.</w:t>
              </w:r>
            </w:ins>
          </w:p>
          <w:p w14:paraId="4D000C8C" w14:textId="2C19169B" w:rsidR="00EC5AC5" w:rsidDel="00EC5AC5" w:rsidRDefault="00EC5AC5" w:rsidP="00EC5AC5">
            <w:pPr>
              <w:pStyle w:val="Heading112pt"/>
              <w:numPr>
                <w:ilvl w:val="0"/>
                <w:numId w:val="0"/>
              </w:numPr>
              <w:tabs>
                <w:tab w:val="left" w:pos="10620"/>
              </w:tabs>
              <w:ind w:left="360" w:hanging="360"/>
              <w:rPr>
                <w:del w:id="4587" w:author="Sunil Vyas" w:date="2023-10-25T11:03:00Z"/>
                <w:rFonts w:ascii="Cambria" w:hAnsi="Cambria"/>
              </w:rPr>
              <w:pPrChange w:id="4588" w:author="Sunil Vyas" w:date="2023-10-25T11:03:00Z">
                <w:pPr>
                  <w:pStyle w:val="Heading112pt"/>
                  <w:tabs>
                    <w:tab w:val="left" w:pos="10620"/>
                  </w:tabs>
                </w:pPr>
              </w:pPrChange>
            </w:pPr>
          </w:p>
          <w:p w14:paraId="7CDDFCD4" w14:textId="2940B9C6" w:rsidR="009274EA" w:rsidDel="001A0F1B" w:rsidRDefault="009274EA">
            <w:pPr>
              <w:pStyle w:val="Heading112pt"/>
              <w:numPr>
                <w:ilvl w:val="0"/>
                <w:numId w:val="0"/>
              </w:numPr>
              <w:tabs>
                <w:tab w:val="left" w:pos="10620"/>
              </w:tabs>
              <w:ind w:left="360" w:hanging="360"/>
              <w:rPr>
                <w:del w:id="4589" w:author="Sunil Vyas" w:date="2023-10-25T11:28:00Z"/>
                <w:rFonts w:ascii="Cambria" w:hAnsi="Cambria"/>
                <w:u w:val="single"/>
              </w:rPr>
            </w:pPr>
          </w:p>
          <w:p w14:paraId="6B3954AA" w14:textId="77777777" w:rsidR="009274EA" w:rsidRDefault="00C53038">
            <w:pPr>
              <w:pStyle w:val="Heading112pt"/>
              <w:numPr>
                <w:ilvl w:val="0"/>
                <w:numId w:val="0"/>
              </w:numPr>
              <w:tabs>
                <w:tab w:val="left" w:pos="10620"/>
              </w:tabs>
              <w:ind w:left="360" w:hanging="360"/>
              <w:rPr>
                <w:rFonts w:ascii="Cambria" w:hAnsi="Cambria"/>
              </w:rPr>
            </w:pPr>
            <w:bookmarkStart w:id="4590" w:name="_Toc137819267"/>
            <w:bookmarkStart w:id="4591" w:name="_Toc137831937"/>
            <w:r>
              <w:rPr>
                <w:rFonts w:ascii="Cambria" w:hAnsi="Cambria"/>
                <w:u w:val="single"/>
              </w:rPr>
              <w:t>Da</w:t>
            </w:r>
            <w:ins w:id="4592" w:author="Sunil Vyas" w:date="2023-10-10T14:28:00Z">
              <w:r>
                <w:rPr>
                  <w:rFonts w:ascii="Cambria" w:hAnsi="Cambria"/>
                  <w:u w:val="single"/>
                </w:rPr>
                <w:t>ys</w:t>
              </w:r>
            </w:ins>
            <w:del w:id="4593" w:author="Sunil Vyas" w:date="2023-10-10T14:28:00Z">
              <w:r>
                <w:rPr>
                  <w:rFonts w:ascii="Cambria" w:hAnsi="Cambria"/>
                  <w:u w:val="single"/>
                </w:rPr>
                <w:delText>tes</w:delText>
              </w:r>
            </w:del>
            <w:r>
              <w:rPr>
                <w:rFonts w:ascii="Cambria" w:hAnsi="Cambria"/>
                <w:u w:val="single"/>
              </w:rPr>
              <w:t xml:space="preserve"> Section</w:t>
            </w:r>
            <w:r>
              <w:rPr>
                <w:rFonts w:ascii="Cambria" w:hAnsi="Cambria"/>
              </w:rPr>
              <w:t xml:space="preserve"> :</w:t>
            </w:r>
            <w:bookmarkEnd w:id="4590"/>
            <w:bookmarkEnd w:id="4591"/>
          </w:p>
          <w:p w14:paraId="1171DD25" w14:textId="77777777" w:rsidR="009274EA" w:rsidRDefault="00C53038">
            <w:pPr>
              <w:pStyle w:val="Heading112pt"/>
              <w:tabs>
                <w:tab w:val="left" w:pos="10620"/>
              </w:tabs>
              <w:rPr>
                <w:rFonts w:ascii="Cambria" w:hAnsi="Cambria"/>
              </w:rPr>
            </w:pPr>
            <w:bookmarkStart w:id="4594" w:name="_Toc137819268"/>
            <w:bookmarkStart w:id="4595" w:name="_Toc137831938"/>
            <w:r>
              <w:rPr>
                <w:rFonts w:ascii="Cambria" w:hAnsi="Cambria"/>
                <w:b w:val="0"/>
              </w:rPr>
              <w:t>System should display below fields under “Days” section.</w:t>
            </w:r>
            <w:bookmarkEnd w:id="4594"/>
            <w:bookmarkEnd w:id="4595"/>
          </w:p>
          <w:p w14:paraId="583D90C2" w14:textId="77777777" w:rsidR="009274EA" w:rsidRDefault="00C53038">
            <w:pPr>
              <w:pStyle w:val="Heading112pt"/>
              <w:numPr>
                <w:ilvl w:val="1"/>
                <w:numId w:val="2"/>
              </w:numPr>
              <w:tabs>
                <w:tab w:val="left" w:pos="10620"/>
              </w:tabs>
              <w:rPr>
                <w:rFonts w:ascii="Cambria" w:hAnsi="Cambria"/>
                <w:b w:val="0"/>
              </w:rPr>
            </w:pPr>
            <w:bookmarkStart w:id="4596" w:name="_Toc137819269"/>
            <w:bookmarkStart w:id="4597" w:name="_Toc137831939"/>
            <w:r>
              <w:rPr>
                <w:rFonts w:ascii="Cambria" w:hAnsi="Cambria"/>
                <w:b w:val="0"/>
              </w:rPr>
              <w:t>Auction Date</w:t>
            </w:r>
            <w:bookmarkEnd w:id="4596"/>
            <w:bookmarkEnd w:id="4597"/>
          </w:p>
          <w:p w14:paraId="4CE744C8" w14:textId="77777777" w:rsidR="009274EA" w:rsidRDefault="00C53038">
            <w:pPr>
              <w:pStyle w:val="Heading112pt"/>
              <w:numPr>
                <w:ilvl w:val="1"/>
                <w:numId w:val="2"/>
              </w:numPr>
              <w:tabs>
                <w:tab w:val="left" w:pos="10620"/>
              </w:tabs>
              <w:rPr>
                <w:rFonts w:ascii="Cambria" w:hAnsi="Cambria"/>
                <w:b w:val="0"/>
              </w:rPr>
            </w:pPr>
            <w:bookmarkStart w:id="4598" w:name="_Toc137819270"/>
            <w:bookmarkStart w:id="4599" w:name="_Toc137831940"/>
            <w:r>
              <w:rPr>
                <w:rFonts w:ascii="Cambria" w:hAnsi="Cambria"/>
                <w:b w:val="0"/>
              </w:rPr>
              <w:t xml:space="preserve">Catalog Closing </w:t>
            </w:r>
            <w:bookmarkEnd w:id="4598"/>
            <w:bookmarkEnd w:id="4599"/>
            <w:r>
              <w:rPr>
                <w:rFonts w:ascii="Cambria" w:hAnsi="Cambria"/>
                <w:b w:val="0"/>
              </w:rPr>
              <w:t>in Days</w:t>
            </w:r>
          </w:p>
          <w:p w14:paraId="5F46927B" w14:textId="77777777" w:rsidR="009274EA" w:rsidRDefault="00C53038">
            <w:pPr>
              <w:pStyle w:val="Heading112pt"/>
              <w:numPr>
                <w:ilvl w:val="1"/>
                <w:numId w:val="2"/>
              </w:numPr>
              <w:tabs>
                <w:tab w:val="left" w:pos="10620"/>
              </w:tabs>
              <w:rPr>
                <w:rFonts w:ascii="Cambria" w:hAnsi="Cambria"/>
                <w:b w:val="0"/>
              </w:rPr>
            </w:pPr>
            <w:bookmarkStart w:id="4600" w:name="_Toc137819271"/>
            <w:bookmarkStart w:id="4601" w:name="_Toc137831941"/>
            <w:r>
              <w:rPr>
                <w:rFonts w:ascii="Cambria" w:hAnsi="Cambria"/>
                <w:b w:val="0"/>
              </w:rPr>
              <w:t>Catalog Publishing</w:t>
            </w:r>
            <w:del w:id="4602" w:author="pradip" w:date="2023-10-16T11:17:00Z">
              <w:r>
                <w:rPr>
                  <w:rFonts w:ascii="Cambria" w:hAnsi="Cambria"/>
                  <w:b w:val="0"/>
                </w:rPr>
                <w:delText xml:space="preserve"> </w:delText>
              </w:r>
            </w:del>
            <w:ins w:id="4603" w:author="pradip" w:date="2023-10-16T11:02:00Z">
              <w:r>
                <w:rPr>
                  <w:rFonts w:ascii="Cambria" w:hAnsi="Cambria"/>
                  <w:b w:val="0"/>
                </w:rPr>
                <w:t xml:space="preserve"> </w:t>
              </w:r>
            </w:ins>
            <w:r>
              <w:rPr>
                <w:rFonts w:ascii="Cambria" w:hAnsi="Cambria"/>
                <w:b w:val="0"/>
              </w:rPr>
              <w:t>in Days</w:t>
            </w:r>
            <w:bookmarkEnd w:id="4600"/>
            <w:bookmarkEnd w:id="4601"/>
          </w:p>
          <w:p w14:paraId="316E731E" w14:textId="77777777" w:rsidR="009274EA" w:rsidRDefault="00C53038">
            <w:pPr>
              <w:pStyle w:val="Heading112pt"/>
              <w:numPr>
                <w:ilvl w:val="1"/>
                <w:numId w:val="2"/>
              </w:numPr>
              <w:tabs>
                <w:tab w:val="left" w:pos="10620"/>
              </w:tabs>
              <w:rPr>
                <w:rFonts w:ascii="Cambria" w:hAnsi="Cambria"/>
                <w:b w:val="0"/>
              </w:rPr>
            </w:pPr>
            <w:bookmarkStart w:id="4604" w:name="_Toc137819272"/>
            <w:bookmarkStart w:id="4605" w:name="_Toc137831942"/>
            <w:r>
              <w:rPr>
                <w:rFonts w:ascii="Cambria" w:hAnsi="Cambria"/>
                <w:b w:val="0"/>
              </w:rPr>
              <w:t>Buyer's Prompt</w:t>
            </w:r>
            <w:del w:id="4606" w:author="pradip" w:date="2023-10-16T11:17:00Z">
              <w:r>
                <w:rPr>
                  <w:rFonts w:ascii="Cambria" w:hAnsi="Cambria"/>
                  <w:b w:val="0"/>
                </w:rPr>
                <w:delText xml:space="preserve"> </w:delText>
              </w:r>
            </w:del>
            <w:ins w:id="4607" w:author="pradip" w:date="2023-10-16T11:02:00Z">
              <w:r>
                <w:rPr>
                  <w:rFonts w:ascii="Cambria" w:hAnsi="Cambria"/>
                  <w:b w:val="0"/>
                </w:rPr>
                <w:t xml:space="preserve"> </w:t>
              </w:r>
            </w:ins>
            <w:r>
              <w:rPr>
                <w:rFonts w:ascii="Cambria" w:hAnsi="Cambria"/>
                <w:b w:val="0"/>
              </w:rPr>
              <w:t>in Days</w:t>
            </w:r>
            <w:bookmarkEnd w:id="4604"/>
            <w:bookmarkEnd w:id="4605"/>
          </w:p>
          <w:p w14:paraId="75431818" w14:textId="77777777" w:rsidR="009274EA" w:rsidRDefault="00C53038">
            <w:pPr>
              <w:pStyle w:val="Heading112pt"/>
              <w:numPr>
                <w:ilvl w:val="1"/>
                <w:numId w:val="2"/>
              </w:numPr>
              <w:tabs>
                <w:tab w:val="left" w:pos="10620"/>
              </w:tabs>
              <w:rPr>
                <w:rFonts w:ascii="Cambria" w:hAnsi="Cambria"/>
                <w:b w:val="0"/>
              </w:rPr>
            </w:pPr>
            <w:bookmarkStart w:id="4608" w:name="_Toc137819273"/>
            <w:bookmarkStart w:id="4609" w:name="_Toc137831943"/>
            <w:r>
              <w:rPr>
                <w:rFonts w:ascii="Cambria" w:hAnsi="Cambria"/>
                <w:b w:val="0"/>
              </w:rPr>
              <w:t>Seller's Prompt</w:t>
            </w:r>
            <w:del w:id="4610" w:author="pradip" w:date="2023-10-16T11:17:00Z">
              <w:r>
                <w:rPr>
                  <w:rFonts w:ascii="Cambria" w:hAnsi="Cambria"/>
                  <w:b w:val="0"/>
                </w:rPr>
                <w:delText xml:space="preserve"> </w:delText>
              </w:r>
            </w:del>
            <w:ins w:id="4611" w:author="pradip" w:date="2023-10-16T11:02:00Z">
              <w:r>
                <w:rPr>
                  <w:rFonts w:ascii="Cambria" w:hAnsi="Cambria"/>
                  <w:b w:val="0"/>
                </w:rPr>
                <w:t xml:space="preserve"> </w:t>
              </w:r>
            </w:ins>
            <w:r>
              <w:rPr>
                <w:rFonts w:ascii="Cambria" w:hAnsi="Cambria"/>
                <w:b w:val="0"/>
              </w:rPr>
              <w:t>in Days</w:t>
            </w:r>
            <w:bookmarkEnd w:id="4608"/>
            <w:bookmarkEnd w:id="4609"/>
          </w:p>
          <w:p w14:paraId="2A003486" w14:textId="77777777" w:rsidR="009274EA" w:rsidRDefault="00C53038">
            <w:pPr>
              <w:pStyle w:val="Heading112pt"/>
              <w:numPr>
                <w:ilvl w:val="1"/>
                <w:numId w:val="2"/>
              </w:numPr>
              <w:tabs>
                <w:tab w:val="left" w:pos="10620"/>
              </w:tabs>
              <w:rPr>
                <w:rFonts w:ascii="Cambria" w:hAnsi="Cambria"/>
                <w:b w:val="0"/>
              </w:rPr>
            </w:pPr>
            <w:bookmarkStart w:id="4612" w:name="_Toc137819274"/>
            <w:bookmarkStart w:id="4613" w:name="_Toc137831944"/>
            <w:r>
              <w:rPr>
                <w:rFonts w:ascii="Cambria" w:hAnsi="Cambria"/>
                <w:b w:val="0"/>
              </w:rPr>
              <w:t>Interval between two auction session in minutes</w:t>
            </w:r>
            <w:bookmarkEnd w:id="4612"/>
            <w:bookmarkEnd w:id="4613"/>
          </w:p>
          <w:p w14:paraId="64EBD06B" w14:textId="77777777" w:rsidR="009274EA" w:rsidRDefault="00C53038">
            <w:pPr>
              <w:pStyle w:val="Heading112pt"/>
              <w:tabs>
                <w:tab w:val="left" w:pos="10620"/>
              </w:tabs>
              <w:rPr>
                <w:rFonts w:ascii="Cambria" w:hAnsi="Cambria"/>
              </w:rPr>
            </w:pPr>
            <w:bookmarkStart w:id="4614" w:name="_Toc137819275"/>
            <w:bookmarkStart w:id="4615" w:name="_Toc137831945"/>
            <w:r>
              <w:rPr>
                <w:rFonts w:ascii="Cambria" w:hAnsi="Cambria"/>
                <w:b w:val="0"/>
              </w:rPr>
              <w:t>System should allow authorized user to configure all above configuration auction center wise.</w:t>
            </w:r>
            <w:bookmarkEnd w:id="4614"/>
            <w:bookmarkEnd w:id="4615"/>
          </w:p>
          <w:p w14:paraId="45A78D9C" w14:textId="77777777" w:rsidR="009274EA" w:rsidRDefault="00C53038">
            <w:pPr>
              <w:pStyle w:val="Heading112pt"/>
              <w:tabs>
                <w:tab w:val="left" w:pos="10620"/>
              </w:tabs>
              <w:rPr>
                <w:rFonts w:ascii="Cambria" w:hAnsi="Cambria"/>
              </w:rPr>
            </w:pPr>
            <w:bookmarkStart w:id="4616" w:name="_Toc137819276"/>
            <w:bookmarkStart w:id="4617" w:name="_Toc137831946"/>
            <w:r>
              <w:rPr>
                <w:rFonts w:ascii="Cambria" w:hAnsi="Cambria"/>
                <w:b w:val="0"/>
              </w:rPr>
              <w:lastRenderedPageBreak/>
              <w:t>The configured parameters can be same or different among all auction center.</w:t>
            </w:r>
            <w:bookmarkEnd w:id="4616"/>
            <w:bookmarkEnd w:id="4617"/>
          </w:p>
          <w:p w14:paraId="47F0735C" w14:textId="77777777" w:rsidR="009274EA" w:rsidRDefault="00C53038">
            <w:pPr>
              <w:pStyle w:val="Heading112pt"/>
              <w:tabs>
                <w:tab w:val="left" w:pos="10620"/>
              </w:tabs>
              <w:rPr>
                <w:rFonts w:ascii="Cambria" w:hAnsi="Cambria"/>
              </w:rPr>
            </w:pPr>
            <w:bookmarkStart w:id="4618" w:name="_Toc137819277"/>
            <w:bookmarkStart w:id="4619" w:name="_Toc137831947"/>
            <w:r>
              <w:rPr>
                <w:rFonts w:ascii="Cambria" w:hAnsi="Cambria"/>
                <w:b w:val="0"/>
              </w:rPr>
              <w:t>System should allow to input only numeric positive value in all Days field.</w:t>
            </w:r>
            <w:bookmarkEnd w:id="4618"/>
            <w:bookmarkEnd w:id="4619"/>
          </w:p>
          <w:p w14:paraId="6E867A85" w14:textId="77777777" w:rsidR="009274EA" w:rsidRDefault="00C53038">
            <w:pPr>
              <w:pStyle w:val="Heading112pt"/>
              <w:tabs>
                <w:tab w:val="left" w:pos="10620"/>
              </w:tabs>
              <w:rPr>
                <w:rFonts w:ascii="Cambria" w:hAnsi="Cambria"/>
              </w:rPr>
            </w:pPr>
            <w:bookmarkStart w:id="4620" w:name="_Toc137819278"/>
            <w:bookmarkStart w:id="4621" w:name="_Toc137831948"/>
            <w:r>
              <w:rPr>
                <w:rFonts w:ascii="Cambria" w:hAnsi="Cambria"/>
                <w:b w:val="0"/>
              </w:rPr>
              <w:t>System should allow to input maximum 2-digit value in all date field.</w:t>
            </w:r>
            <w:bookmarkEnd w:id="4620"/>
            <w:bookmarkEnd w:id="4621"/>
          </w:p>
          <w:p w14:paraId="381721F3" w14:textId="77777777" w:rsidR="009274EA" w:rsidRDefault="00C53038">
            <w:pPr>
              <w:pStyle w:val="Heading112pt"/>
              <w:tabs>
                <w:tab w:val="left" w:pos="10620"/>
              </w:tabs>
              <w:rPr>
                <w:rFonts w:ascii="Cambria" w:hAnsi="Cambria"/>
                <w:strike/>
              </w:rPr>
            </w:pPr>
            <w:bookmarkStart w:id="4622" w:name="_Toc137819279"/>
            <w:bookmarkStart w:id="4623" w:name="_Toc137831949"/>
            <w:r>
              <w:rPr>
                <w:rFonts w:ascii="Cambria" w:hAnsi="Cambria"/>
                <w:b w:val="0"/>
                <w:strike/>
              </w:rPr>
              <w:t>System should not allow user to enter any value “Auction Date”.</w:t>
            </w:r>
            <w:bookmarkEnd w:id="4622"/>
            <w:bookmarkEnd w:id="4623"/>
          </w:p>
          <w:p w14:paraId="6A7E34D3" w14:textId="77777777" w:rsidR="009274EA" w:rsidRDefault="00C53038">
            <w:pPr>
              <w:pStyle w:val="Heading112pt"/>
              <w:tabs>
                <w:tab w:val="left" w:pos="10620"/>
              </w:tabs>
              <w:rPr>
                <w:rFonts w:ascii="Cambria" w:hAnsi="Cambria"/>
              </w:rPr>
            </w:pPr>
            <w:bookmarkStart w:id="4624" w:name="_Toc137819280"/>
            <w:bookmarkStart w:id="4625" w:name="_Toc137831950"/>
            <w:r>
              <w:rPr>
                <w:rFonts w:ascii="Cambria" w:hAnsi="Cambria"/>
                <w:b w:val="0"/>
              </w:rPr>
              <w:t>System should provide above mentioned fields as a mandatory field.</w:t>
            </w:r>
            <w:bookmarkEnd w:id="4624"/>
            <w:bookmarkEnd w:id="4625"/>
          </w:p>
          <w:p w14:paraId="06BD82C9" w14:textId="77777777" w:rsidR="009274EA" w:rsidRDefault="00C53038">
            <w:pPr>
              <w:pStyle w:val="Heading112pt"/>
              <w:tabs>
                <w:tab w:val="left" w:pos="10620"/>
              </w:tabs>
              <w:rPr>
                <w:rFonts w:ascii="Cambria" w:hAnsi="Cambria"/>
              </w:rPr>
            </w:pPr>
            <w:bookmarkStart w:id="4626" w:name="_Toc137819281"/>
            <w:bookmarkStart w:id="4627" w:name="_Toc137831951"/>
            <w:r>
              <w:rPr>
                <w:rFonts w:ascii="Cambria" w:hAnsi="Cambria"/>
                <w:b w:val="0"/>
              </w:rPr>
              <w:t>System should display validation message “Please enter details” on click submit button with blank fields.</w:t>
            </w:r>
            <w:bookmarkEnd w:id="4626"/>
            <w:bookmarkEnd w:id="4627"/>
          </w:p>
          <w:p w14:paraId="2F4EFD5C" w14:textId="77777777" w:rsidR="009274EA" w:rsidRDefault="00C53038">
            <w:pPr>
              <w:pStyle w:val="Heading112pt"/>
              <w:tabs>
                <w:tab w:val="left" w:pos="10620"/>
              </w:tabs>
              <w:rPr>
                <w:rFonts w:ascii="Cambria" w:hAnsi="Cambria"/>
              </w:rPr>
            </w:pPr>
            <w:bookmarkStart w:id="4628" w:name="_Toc137819282"/>
            <w:bookmarkStart w:id="4629" w:name="_Toc137831952"/>
            <w:r>
              <w:rPr>
                <w:rFonts w:ascii="Cambria" w:hAnsi="Cambria"/>
                <w:b w:val="0"/>
              </w:rPr>
              <w:t>System should allow to configure “</w:t>
            </w:r>
            <w:r>
              <w:rPr>
                <w:rFonts w:ascii="Cambria" w:hAnsi="Cambria"/>
              </w:rPr>
              <w:t xml:space="preserve">Catalog Closing Days </w:t>
            </w:r>
            <w:r>
              <w:rPr>
                <w:rFonts w:ascii="Cambria" w:hAnsi="Cambria"/>
                <w:highlight w:val="yellow"/>
              </w:rPr>
              <w:t>&lt;</w:t>
            </w:r>
            <w:r>
              <w:rPr>
                <w:rFonts w:ascii="Cambria" w:hAnsi="Cambria"/>
                <w:b w:val="0"/>
              </w:rPr>
              <w:t xml:space="preserve"> </w:t>
            </w:r>
            <w:r>
              <w:rPr>
                <w:rFonts w:ascii="Cambria" w:hAnsi="Cambria"/>
              </w:rPr>
              <w:t>catalog publishing Days”</w:t>
            </w:r>
            <w:bookmarkEnd w:id="4628"/>
            <w:bookmarkEnd w:id="4629"/>
          </w:p>
          <w:p w14:paraId="045A8FF0" w14:textId="77777777" w:rsidR="009274EA" w:rsidRDefault="00C53038">
            <w:pPr>
              <w:pStyle w:val="Heading112pt"/>
              <w:tabs>
                <w:tab w:val="left" w:pos="10620"/>
              </w:tabs>
              <w:rPr>
                <w:rFonts w:ascii="Cambria" w:hAnsi="Cambria"/>
              </w:rPr>
            </w:pPr>
            <w:bookmarkStart w:id="4630" w:name="_Toc137819283"/>
            <w:bookmarkStart w:id="4631" w:name="_Toc137831953"/>
            <w:r>
              <w:rPr>
                <w:rFonts w:ascii="Cambria" w:hAnsi="Cambria"/>
                <w:b w:val="0"/>
              </w:rPr>
              <w:t>System should allow to configure “</w:t>
            </w:r>
            <w:r>
              <w:rPr>
                <w:rFonts w:ascii="Cambria" w:hAnsi="Cambria"/>
              </w:rPr>
              <w:t xml:space="preserve">Catalog Publish Days </w:t>
            </w:r>
            <w:r>
              <w:rPr>
                <w:rFonts w:ascii="Cambria" w:hAnsi="Cambria"/>
                <w:highlight w:val="yellow"/>
              </w:rPr>
              <w:t>&gt;</w:t>
            </w:r>
            <w:r>
              <w:rPr>
                <w:rFonts w:ascii="Cambria" w:hAnsi="Cambria"/>
                <w:b w:val="0"/>
              </w:rPr>
              <w:t xml:space="preserve"> </w:t>
            </w:r>
            <w:r>
              <w:rPr>
                <w:rFonts w:ascii="Cambria" w:hAnsi="Cambria"/>
              </w:rPr>
              <w:t>catalog Closing Days”</w:t>
            </w:r>
            <w:bookmarkEnd w:id="4630"/>
            <w:bookmarkEnd w:id="4631"/>
          </w:p>
          <w:p w14:paraId="215091AD" w14:textId="77777777" w:rsidR="009274EA" w:rsidRDefault="00C53038">
            <w:pPr>
              <w:pStyle w:val="Heading112pt"/>
              <w:tabs>
                <w:tab w:val="left" w:pos="10620"/>
              </w:tabs>
              <w:rPr>
                <w:rFonts w:ascii="Cambria" w:hAnsi="Cambria"/>
              </w:rPr>
            </w:pPr>
            <w:r>
              <w:rPr>
                <w:rFonts w:ascii="Cambria" w:hAnsi="Cambria"/>
                <w:b w:val="0"/>
              </w:rPr>
              <w:t>System should allow to configure</w:t>
            </w:r>
            <w:r>
              <w:rPr>
                <w:rFonts w:ascii="Cambria" w:hAnsi="Cambria"/>
              </w:rPr>
              <w:t xml:space="preserve"> “Buyer's Prompt Days </w:t>
            </w:r>
            <w:r>
              <w:rPr>
                <w:rFonts w:ascii="Cambria" w:hAnsi="Cambria"/>
                <w:highlight w:val="yellow"/>
              </w:rPr>
              <w:t>&lt;</w:t>
            </w:r>
            <w:r>
              <w:rPr>
                <w:rFonts w:ascii="Cambria" w:hAnsi="Cambria"/>
              </w:rPr>
              <w:t xml:space="preserve"> Seller's Prompt Days”</w:t>
            </w:r>
          </w:p>
          <w:p w14:paraId="2AF16920" w14:textId="77777777" w:rsidR="009274EA" w:rsidRDefault="00C53038">
            <w:pPr>
              <w:pStyle w:val="Heading112pt"/>
              <w:tabs>
                <w:tab w:val="left" w:pos="10620"/>
              </w:tabs>
              <w:rPr>
                <w:rFonts w:ascii="Cambria" w:hAnsi="Cambria"/>
              </w:rPr>
            </w:pPr>
            <w:r>
              <w:rPr>
                <w:rFonts w:ascii="Cambria" w:hAnsi="Cambria"/>
                <w:b w:val="0"/>
              </w:rPr>
              <w:t>System should allow to configure “</w:t>
            </w:r>
            <w:r>
              <w:rPr>
                <w:rFonts w:ascii="Cambria" w:hAnsi="Cambria"/>
              </w:rPr>
              <w:t>Seller's Prompt Days &gt;</w:t>
            </w:r>
            <w:r>
              <w:rPr>
                <w:rFonts w:ascii="Cambria" w:hAnsi="Cambria"/>
                <w:b w:val="0"/>
              </w:rPr>
              <w:t xml:space="preserve"> </w:t>
            </w:r>
            <w:r>
              <w:rPr>
                <w:rFonts w:ascii="Cambria" w:hAnsi="Cambria"/>
              </w:rPr>
              <w:t>Buyer's Prompt Days”</w:t>
            </w:r>
          </w:p>
          <w:p w14:paraId="0A5AAAD9" w14:textId="77777777" w:rsidR="009274EA" w:rsidRDefault="00C53038">
            <w:pPr>
              <w:pStyle w:val="Heading112pt"/>
              <w:tabs>
                <w:tab w:val="left" w:pos="10620"/>
              </w:tabs>
              <w:rPr>
                <w:rFonts w:ascii="Cambria" w:hAnsi="Cambria"/>
                <w:b w:val="0"/>
              </w:rPr>
            </w:pPr>
            <w:bookmarkStart w:id="4632" w:name="_Toc137819284"/>
            <w:bookmarkStart w:id="4633" w:name="_Toc137831954"/>
            <w:r>
              <w:rPr>
                <w:rFonts w:ascii="Cambria" w:hAnsi="Cambria"/>
                <w:b w:val="0"/>
              </w:rPr>
              <w:t>System should allow to update catalog for all those AWRs and made available until the Catalog closing date for respective Sale Program.</w:t>
            </w:r>
            <w:bookmarkEnd w:id="4632"/>
            <w:bookmarkEnd w:id="4633"/>
          </w:p>
          <w:p w14:paraId="5358FF7A" w14:textId="77777777" w:rsidR="009274EA" w:rsidRDefault="00C53038">
            <w:pPr>
              <w:pStyle w:val="Heading112pt"/>
              <w:tabs>
                <w:tab w:val="left" w:pos="10620"/>
              </w:tabs>
              <w:rPr>
                <w:rFonts w:ascii="Cambria" w:hAnsi="Cambria"/>
                <w:b w:val="0"/>
              </w:rPr>
            </w:pPr>
            <w:bookmarkStart w:id="4634" w:name="_Toc137819285"/>
            <w:bookmarkStart w:id="4635" w:name="_Toc137831955"/>
            <w:r>
              <w:rPr>
                <w:rFonts w:ascii="Cambria" w:hAnsi="Cambria"/>
                <w:b w:val="0"/>
              </w:rPr>
              <w:t>System should allow Auction Admin to inactive a Mark any time before the Catalog Closing Date.</w:t>
            </w:r>
            <w:bookmarkEnd w:id="4634"/>
            <w:bookmarkEnd w:id="4635"/>
          </w:p>
          <w:p w14:paraId="184DD173" w14:textId="77777777" w:rsidR="009274EA" w:rsidRDefault="00C53038">
            <w:pPr>
              <w:pStyle w:val="Heading112pt"/>
              <w:tabs>
                <w:tab w:val="left" w:pos="10620"/>
              </w:tabs>
              <w:rPr>
                <w:rFonts w:ascii="Cambria" w:hAnsi="Cambria"/>
                <w:b w:val="0"/>
              </w:rPr>
            </w:pPr>
            <w:bookmarkStart w:id="4636" w:name="_Toc137819286"/>
            <w:bookmarkStart w:id="4637" w:name="_Toc137831956"/>
            <w:r>
              <w:rPr>
                <w:rFonts w:ascii="Cambria" w:hAnsi="Cambria"/>
                <w:b w:val="0"/>
              </w:rPr>
              <w:t>System should allow Auction Admin to deactivate a Grade any time before the Catalog Closing Date.</w:t>
            </w:r>
            <w:bookmarkEnd w:id="4636"/>
            <w:bookmarkEnd w:id="4637"/>
          </w:p>
          <w:p w14:paraId="7C68F25B" w14:textId="77777777" w:rsidR="009274EA" w:rsidRDefault="00C53038">
            <w:pPr>
              <w:pStyle w:val="Heading112pt"/>
              <w:tabs>
                <w:tab w:val="left" w:pos="10620"/>
              </w:tabs>
              <w:rPr>
                <w:rFonts w:ascii="Cambria" w:hAnsi="Cambria"/>
                <w:b w:val="0"/>
                <w:strike/>
              </w:rPr>
            </w:pPr>
            <w:bookmarkStart w:id="4638" w:name="_Toc137819287"/>
            <w:bookmarkStart w:id="4639" w:name="_Toc137831957"/>
            <w:r>
              <w:rPr>
                <w:rFonts w:ascii="Cambria" w:hAnsi="Cambria"/>
                <w:b w:val="0"/>
                <w:strike/>
              </w:rPr>
              <w:t>System should allow admin user to configure “</w:t>
            </w:r>
            <w:r>
              <w:rPr>
                <w:rFonts w:ascii="Cambria" w:hAnsi="Cambria"/>
                <w:strike/>
              </w:rPr>
              <w:t>Interval between two auctions in minutes</w:t>
            </w:r>
            <w:r>
              <w:rPr>
                <w:rFonts w:ascii="Cambria" w:hAnsi="Cambria"/>
                <w:b w:val="0"/>
                <w:strike/>
              </w:rPr>
              <w:t>” in minutes.</w:t>
            </w:r>
            <w:bookmarkEnd w:id="4638"/>
            <w:bookmarkEnd w:id="4639"/>
          </w:p>
          <w:p w14:paraId="61267522" w14:textId="77777777" w:rsidR="009274EA" w:rsidRDefault="00C53038">
            <w:pPr>
              <w:pStyle w:val="Heading112pt"/>
              <w:tabs>
                <w:tab w:val="left" w:pos="10620"/>
              </w:tabs>
              <w:rPr>
                <w:rFonts w:ascii="Cambria" w:hAnsi="Cambria"/>
                <w:b w:val="0"/>
              </w:rPr>
            </w:pPr>
            <w:bookmarkStart w:id="4640" w:name="_Toc137819288"/>
            <w:bookmarkStart w:id="4641" w:name="_Toc137831958"/>
            <w:r>
              <w:rPr>
                <w:rFonts w:ascii="Cambria" w:hAnsi="Cambria"/>
                <w:b w:val="0"/>
              </w:rPr>
              <w:t>Minimum value should be 1 minutes and maximum value should be 60 minutes can be configured in respective auction center.</w:t>
            </w:r>
            <w:bookmarkEnd w:id="4640"/>
            <w:bookmarkEnd w:id="4641"/>
          </w:p>
          <w:p w14:paraId="1B687EBB" w14:textId="77777777" w:rsidR="009274EA" w:rsidRDefault="00C53038">
            <w:pPr>
              <w:pStyle w:val="Heading112pt"/>
              <w:tabs>
                <w:tab w:val="left" w:pos="10620"/>
              </w:tabs>
              <w:rPr>
                <w:rFonts w:ascii="Cambria" w:hAnsi="Cambria"/>
                <w:strike/>
              </w:rPr>
            </w:pPr>
            <w:bookmarkStart w:id="4642" w:name="_Toc137819289"/>
            <w:bookmarkStart w:id="4643" w:name="_Toc137831959"/>
            <w:r>
              <w:rPr>
                <w:rFonts w:ascii="Cambria" w:hAnsi="Cambria"/>
                <w:b w:val="0"/>
                <w:strike/>
              </w:rPr>
              <w:t>System should allow authorized to</w:t>
            </w:r>
            <w:r>
              <w:rPr>
                <w:rFonts w:ascii="Cambria" w:hAnsi="Cambria"/>
                <w:strike/>
              </w:rPr>
              <w:t xml:space="preserve"> </w:t>
            </w:r>
            <w:r>
              <w:rPr>
                <w:rFonts w:ascii="Cambria" w:hAnsi="Cambria"/>
                <w:b w:val="0"/>
                <w:strike/>
              </w:rPr>
              <w:t xml:space="preserve">cancel </w:t>
            </w:r>
            <w:r>
              <w:rPr>
                <w:rFonts w:ascii="Cambria" w:hAnsi="Cambria"/>
                <w:strike/>
              </w:rPr>
              <w:t>“Deal”</w:t>
            </w:r>
            <w:r>
              <w:rPr>
                <w:rFonts w:ascii="Cambria" w:hAnsi="Cambria"/>
                <w:b w:val="0"/>
                <w:strike/>
              </w:rPr>
              <w:t xml:space="preserve"> till buyer’s prompt date or generation of contract note whichever is earlier.</w:t>
            </w:r>
            <w:bookmarkEnd w:id="4642"/>
            <w:bookmarkEnd w:id="4643"/>
          </w:p>
          <w:p w14:paraId="12D29C8F" w14:textId="77777777" w:rsidR="009274EA" w:rsidRPr="009274EA" w:rsidRDefault="00C53038">
            <w:pPr>
              <w:pStyle w:val="Heading112pt"/>
              <w:tabs>
                <w:tab w:val="left" w:pos="10620"/>
              </w:tabs>
              <w:rPr>
                <w:ins w:id="4644" w:author="Sunil Vyas" w:date="2023-10-10T14:28:00Z"/>
                <w:rFonts w:ascii="Cambria" w:hAnsi="Cambria"/>
                <w:rPrChange w:id="4645" w:author="Sunil Vyas" w:date="2023-10-10T14:28:00Z">
                  <w:rPr>
                    <w:ins w:id="4646" w:author="Sunil Vyas" w:date="2023-10-10T14:28:00Z"/>
                    <w:rFonts w:ascii="Cambria" w:hAnsi="Cambria"/>
                    <w:b w:val="0"/>
                  </w:rPr>
                </w:rPrChange>
              </w:rPr>
            </w:pPr>
            <w:bookmarkStart w:id="4647" w:name="_Toc137819290"/>
            <w:bookmarkStart w:id="4648" w:name="_Toc137831960"/>
            <w:r>
              <w:rPr>
                <w:rFonts w:ascii="Cambria" w:hAnsi="Cambria"/>
                <w:b w:val="0"/>
              </w:rPr>
              <w:t>System should allow to configure only one parameter per auction center.</w:t>
            </w:r>
            <w:bookmarkEnd w:id="4647"/>
            <w:bookmarkEnd w:id="4648"/>
          </w:p>
          <w:p w14:paraId="34CCDE82" w14:textId="77777777" w:rsidR="009274EA" w:rsidRDefault="009274EA">
            <w:pPr>
              <w:pStyle w:val="Heading112pt"/>
              <w:numPr>
                <w:ilvl w:val="0"/>
                <w:numId w:val="0"/>
              </w:numPr>
              <w:tabs>
                <w:tab w:val="left" w:pos="10620"/>
              </w:tabs>
              <w:ind w:left="360" w:hanging="360"/>
              <w:rPr>
                <w:ins w:id="4649" w:author="Sunil Vyas" w:date="2023-10-10T14:29:00Z"/>
                <w:rFonts w:ascii="Cambria" w:hAnsi="Cambria"/>
                <w:u w:val="single"/>
              </w:rPr>
            </w:pPr>
          </w:p>
          <w:p w14:paraId="328102C9" w14:textId="77777777" w:rsidR="009274EA" w:rsidRDefault="00C53038">
            <w:pPr>
              <w:pStyle w:val="Heading112pt"/>
              <w:numPr>
                <w:ilvl w:val="0"/>
                <w:numId w:val="0"/>
              </w:numPr>
              <w:tabs>
                <w:tab w:val="left" w:pos="10620"/>
              </w:tabs>
              <w:ind w:left="360" w:hanging="360"/>
              <w:rPr>
                <w:ins w:id="4650" w:author="Sunil Vyas" w:date="2023-10-10T14:29:00Z"/>
                <w:rFonts w:ascii="Cambria" w:hAnsi="Cambria"/>
              </w:rPr>
            </w:pPr>
            <w:ins w:id="4651" w:author="Sunil Vyas" w:date="2023-10-10T14:30:00Z">
              <w:r>
                <w:rPr>
                  <w:rFonts w:ascii="Cambria" w:hAnsi="Cambria"/>
                  <w:u w:val="single"/>
                </w:rPr>
                <w:t>Knockdown Process Section</w:t>
              </w:r>
            </w:ins>
            <w:ins w:id="4652" w:author="Sunil Vyas" w:date="2023-10-10T14:29:00Z">
              <w:r>
                <w:rPr>
                  <w:rFonts w:ascii="Cambria" w:hAnsi="Cambria"/>
                </w:rPr>
                <w:t>:</w:t>
              </w:r>
            </w:ins>
          </w:p>
          <w:p w14:paraId="1A549F88" w14:textId="77777777" w:rsidR="009274EA" w:rsidRPr="009274EA" w:rsidRDefault="00C53038">
            <w:pPr>
              <w:pStyle w:val="Heading112pt"/>
              <w:tabs>
                <w:tab w:val="left" w:pos="10620"/>
              </w:tabs>
              <w:rPr>
                <w:ins w:id="4653" w:author="Sunil Vyas" w:date="2023-10-10T14:40:00Z"/>
                <w:rFonts w:ascii="Cambria" w:hAnsi="Cambria"/>
                <w:rPrChange w:id="4654" w:author="Sunil Vyas" w:date="2023-10-10T14:41:00Z">
                  <w:rPr>
                    <w:ins w:id="4655" w:author="Sunil Vyas" w:date="2023-10-10T14:40:00Z"/>
                    <w:rFonts w:ascii="Cambria" w:hAnsi="Cambria"/>
                    <w:b w:val="0"/>
                  </w:rPr>
                </w:rPrChange>
              </w:rPr>
            </w:pPr>
            <w:ins w:id="4656" w:author="Sunil Vyas" w:date="2023-10-10T14:40:00Z">
              <w:r>
                <w:rPr>
                  <w:rFonts w:ascii="Cambria" w:hAnsi="Cambria"/>
                  <w:b w:val="0"/>
                </w:rPr>
                <w:t>System should display below fields under Knockdown Process Section.</w:t>
              </w:r>
            </w:ins>
          </w:p>
          <w:p w14:paraId="3B78D4F6" w14:textId="77777777" w:rsidR="009274EA" w:rsidRPr="009274EA" w:rsidRDefault="00C53038">
            <w:pPr>
              <w:pStyle w:val="Heading112pt"/>
              <w:numPr>
                <w:ilvl w:val="1"/>
                <w:numId w:val="2"/>
              </w:numPr>
              <w:tabs>
                <w:tab w:val="left" w:pos="10620"/>
              </w:tabs>
              <w:rPr>
                <w:ins w:id="4657" w:author="Sunil Vyas" w:date="2023-10-11T12:23:00Z"/>
                <w:rFonts w:ascii="Cambria" w:hAnsi="Cambria"/>
                <w:strike/>
                <w:rPrChange w:id="4658" w:author="pradip" w:date="2023-10-16T14:38:00Z">
                  <w:rPr>
                    <w:ins w:id="4659" w:author="Sunil Vyas" w:date="2023-10-11T12:23:00Z"/>
                    <w:rFonts w:ascii="Cambria" w:hAnsi="Cambria"/>
                    <w:b w:val="0"/>
                  </w:rPr>
                </w:rPrChange>
              </w:rPr>
              <w:pPrChange w:id="4660" w:author="Sunil Vyas" w:date="2023-10-10T14:41:00Z">
                <w:pPr>
                  <w:pStyle w:val="Heading112pt"/>
                  <w:tabs>
                    <w:tab w:val="left" w:pos="10620"/>
                  </w:tabs>
                </w:pPr>
              </w:pPrChange>
            </w:pPr>
            <w:commentRangeStart w:id="4661"/>
            <w:ins w:id="4662" w:author="Sunil Vyas" w:date="2023-10-10T14:41:00Z">
              <w:r>
                <w:rPr>
                  <w:rFonts w:ascii="Cambria" w:hAnsi="Cambria"/>
                  <w:b w:val="0"/>
                  <w:strike/>
                  <w:rPrChange w:id="4663" w:author="pradip" w:date="2023-10-16T14:38:00Z">
                    <w:rPr>
                      <w:rFonts w:ascii="Cambria" w:hAnsi="Cambria"/>
                      <w:b w:val="0"/>
                    </w:rPr>
                  </w:rPrChange>
                </w:rPr>
                <w:t>Minimum Bidding Time as a % of Session Duration Dropdown</w:t>
              </w:r>
            </w:ins>
          </w:p>
          <w:p w14:paraId="258EAFD2" w14:textId="77777777" w:rsidR="009274EA" w:rsidRPr="009274EA" w:rsidRDefault="00C53038">
            <w:pPr>
              <w:pStyle w:val="Heading112pt"/>
              <w:numPr>
                <w:ilvl w:val="2"/>
                <w:numId w:val="2"/>
              </w:numPr>
              <w:tabs>
                <w:tab w:val="left" w:pos="10620"/>
              </w:tabs>
              <w:rPr>
                <w:ins w:id="4664" w:author="Sunil Vyas" w:date="2023-10-10T14:41:00Z"/>
                <w:rFonts w:ascii="Cambria" w:hAnsi="Cambria"/>
                <w:color w:val="FF0000"/>
                <w:rPrChange w:id="4665" w:author="Sunil Vyas" w:date="2023-10-11T12:42:00Z">
                  <w:rPr>
                    <w:ins w:id="4666" w:author="Sunil Vyas" w:date="2023-10-10T14:41:00Z"/>
                    <w:rFonts w:ascii="Cambria" w:hAnsi="Cambria"/>
                    <w:b w:val="0"/>
                  </w:rPr>
                </w:rPrChange>
              </w:rPr>
              <w:pPrChange w:id="4667" w:author="Sunil Vyas" w:date="2023-10-11T12:23:00Z">
                <w:pPr>
                  <w:pStyle w:val="Heading112pt"/>
                  <w:tabs>
                    <w:tab w:val="left" w:pos="10620"/>
                  </w:tabs>
                </w:pPr>
              </w:pPrChange>
            </w:pPr>
            <w:ins w:id="4668" w:author="Sunil Vyas" w:date="2023-10-11T12:23:00Z">
              <w:r>
                <w:rPr>
                  <w:rFonts w:ascii="Cambria" w:hAnsi="Cambria"/>
                  <w:b w:val="0"/>
                  <w:strike/>
                  <w:color w:val="FF0000"/>
                  <w:rPrChange w:id="4669" w:author="pradip" w:date="2023-10-16T14:38:00Z">
                    <w:rPr>
                      <w:rFonts w:ascii="Cambria" w:hAnsi="Cambria"/>
                      <w:b w:val="0"/>
                    </w:rPr>
                  </w:rPrChange>
                </w:rPr>
                <w:t xml:space="preserve">Need to </w:t>
              </w:r>
            </w:ins>
            <w:ins w:id="4670" w:author="Sunil Vyas" w:date="2023-10-11T12:26:00Z">
              <w:r>
                <w:rPr>
                  <w:rFonts w:ascii="Cambria" w:hAnsi="Cambria"/>
                  <w:b w:val="0"/>
                  <w:strike/>
                  <w:color w:val="FF0000"/>
                  <w:rPrChange w:id="4671" w:author="pradip" w:date="2023-10-16T14:38:00Z">
                    <w:rPr>
                      <w:rFonts w:ascii="Cambria" w:hAnsi="Cambria"/>
                      <w:b w:val="0"/>
                    </w:rPr>
                  </w:rPrChange>
                </w:rPr>
                <w:t>take clarity from where it will come.</w:t>
              </w:r>
            </w:ins>
            <w:commentRangeEnd w:id="4661"/>
            <w:r>
              <w:rPr>
                <w:rStyle w:val="CommentReference"/>
                <w:b w:val="0"/>
                <w:bCs w:val="0"/>
                <w:strike/>
                <w:rPrChange w:id="4672" w:author="pradip" w:date="2023-10-16T14:38:00Z">
                  <w:rPr>
                    <w:rStyle w:val="CommentReference"/>
                    <w:b w:val="0"/>
                    <w:bCs w:val="0"/>
                  </w:rPr>
                </w:rPrChange>
              </w:rPr>
              <w:commentReference w:id="4661"/>
            </w:r>
          </w:p>
          <w:p w14:paraId="6DFBC595" w14:textId="77777777" w:rsidR="009274EA" w:rsidRDefault="00C53038">
            <w:pPr>
              <w:pStyle w:val="Heading112pt"/>
              <w:numPr>
                <w:ilvl w:val="1"/>
                <w:numId w:val="2"/>
              </w:numPr>
              <w:tabs>
                <w:tab w:val="left" w:pos="10620"/>
              </w:tabs>
              <w:rPr>
                <w:ins w:id="4673" w:author="Sunil Vyas" w:date="2023-10-11T12:27:00Z"/>
                <w:rFonts w:ascii="Cambria" w:hAnsi="Cambria"/>
                <w:b w:val="0"/>
              </w:rPr>
              <w:pPrChange w:id="4674" w:author="Sunil Vyas" w:date="2023-10-10T14:41:00Z">
                <w:pPr>
                  <w:pStyle w:val="Heading112pt"/>
                  <w:tabs>
                    <w:tab w:val="left" w:pos="10620"/>
                  </w:tabs>
                </w:pPr>
              </w:pPrChange>
            </w:pPr>
            <w:ins w:id="4675" w:author="Sunil Vyas" w:date="2023-10-10T15:02:00Z">
              <w:r>
                <w:rPr>
                  <w:rFonts w:ascii="Cambria" w:hAnsi="Cambria"/>
                  <w:b w:val="0"/>
                  <w:rPrChange w:id="4676" w:author="Sunil Vyas" w:date="2023-10-10T15:02:00Z">
                    <w:rPr>
                      <w:rFonts w:ascii="Cambria" w:hAnsi="Cambria"/>
                    </w:rPr>
                  </w:rPrChange>
                </w:rPr>
                <w:t>No of Active Lots</w:t>
              </w:r>
            </w:ins>
            <w:ins w:id="4677" w:author="Sunil Vyas" w:date="2023-10-10T15:03:00Z">
              <w:r>
                <w:rPr>
                  <w:rFonts w:ascii="Cambria" w:hAnsi="Cambria"/>
                  <w:b w:val="0"/>
                </w:rPr>
                <w:t xml:space="preserve"> textbox</w:t>
              </w:r>
            </w:ins>
          </w:p>
          <w:p w14:paraId="6ED7CB1B" w14:textId="77777777" w:rsidR="009274EA" w:rsidRDefault="00C53038">
            <w:pPr>
              <w:pStyle w:val="Heading112pt"/>
              <w:numPr>
                <w:ilvl w:val="2"/>
                <w:numId w:val="2"/>
              </w:numPr>
              <w:tabs>
                <w:tab w:val="left" w:pos="10620"/>
              </w:tabs>
              <w:rPr>
                <w:ins w:id="4678" w:author="pradip" w:date="2023-10-16T11:27:00Z"/>
                <w:rFonts w:ascii="Cambria" w:hAnsi="Cambria"/>
                <w:b w:val="0"/>
              </w:rPr>
              <w:pPrChange w:id="4679" w:author="Sunil Vyas" w:date="2023-10-11T12:27:00Z">
                <w:pPr>
                  <w:pStyle w:val="Heading112pt"/>
                  <w:tabs>
                    <w:tab w:val="left" w:pos="10620"/>
                  </w:tabs>
                </w:pPr>
              </w:pPrChange>
            </w:pPr>
            <w:ins w:id="4680" w:author="Sunil Vyas" w:date="2023-10-11T12:27:00Z">
              <w:r>
                <w:rPr>
                  <w:rFonts w:ascii="Cambria" w:hAnsi="Cambria"/>
                  <w:b w:val="0"/>
                </w:rPr>
                <w:t xml:space="preserve">This field refers to that how many LOTS </w:t>
              </w:r>
            </w:ins>
            <w:ins w:id="4681" w:author="Sunil Vyas" w:date="2023-10-11T12:29:00Z">
              <w:r>
                <w:rPr>
                  <w:rFonts w:ascii="Cambria" w:hAnsi="Cambria"/>
                  <w:b w:val="0"/>
                </w:rPr>
                <w:t>should</w:t>
              </w:r>
            </w:ins>
            <w:ins w:id="4682" w:author="Sunil Vyas" w:date="2023-10-11T12:27:00Z">
              <w:r>
                <w:rPr>
                  <w:rFonts w:ascii="Cambria" w:hAnsi="Cambria"/>
                  <w:b w:val="0"/>
                </w:rPr>
                <w:t xml:space="preserve"> be active at time.</w:t>
              </w:r>
            </w:ins>
          </w:p>
          <w:p w14:paraId="6797ACE3" w14:textId="77777777" w:rsidR="009274EA" w:rsidRDefault="00C53038">
            <w:pPr>
              <w:pStyle w:val="Heading112pt"/>
              <w:numPr>
                <w:ilvl w:val="2"/>
                <w:numId w:val="2"/>
              </w:numPr>
              <w:tabs>
                <w:tab w:val="left" w:pos="10620"/>
              </w:tabs>
              <w:rPr>
                <w:ins w:id="4683" w:author="Sunil Vyas" w:date="2023-10-10T15:03:00Z"/>
                <w:rFonts w:ascii="Cambria" w:hAnsi="Cambria"/>
                <w:b w:val="0"/>
              </w:rPr>
              <w:pPrChange w:id="4684" w:author="Sunil Vyas" w:date="2023-10-11T12:27:00Z">
                <w:pPr>
                  <w:pStyle w:val="Heading112pt"/>
                  <w:tabs>
                    <w:tab w:val="left" w:pos="10620"/>
                  </w:tabs>
                </w:pPr>
              </w:pPrChange>
            </w:pPr>
            <w:ins w:id="4685" w:author="pradip" w:date="2023-10-16T11:27:00Z">
              <w:r>
                <w:rPr>
                  <w:rFonts w:ascii="Cambria" w:hAnsi="Cambria"/>
                  <w:b w:val="0"/>
                </w:rPr>
                <w:t xml:space="preserve">Default </w:t>
              </w:r>
            </w:ins>
            <w:ins w:id="4686" w:author="pradip" w:date="2023-10-16T11:48:00Z">
              <w:r>
                <w:rPr>
                  <w:rFonts w:ascii="Cambria" w:hAnsi="Cambria"/>
                  <w:b w:val="0"/>
                </w:rPr>
                <w:t xml:space="preserve">value </w:t>
              </w:r>
            </w:ins>
            <w:ins w:id="4687" w:author="pradip" w:date="2023-10-16T11:27:00Z">
              <w:r>
                <w:rPr>
                  <w:rFonts w:ascii="Cambria" w:hAnsi="Cambria"/>
                  <w:b w:val="0"/>
                </w:rPr>
                <w:t>should be 6</w:t>
              </w:r>
            </w:ins>
            <w:ins w:id="4688" w:author="pradip" w:date="2023-10-16T11:48:00Z">
              <w:r>
                <w:rPr>
                  <w:rFonts w:ascii="Cambria" w:hAnsi="Cambria"/>
                  <w:b w:val="0"/>
                </w:rPr>
                <w:t>. ZERO value should not be allowed.</w:t>
              </w:r>
            </w:ins>
          </w:p>
          <w:p w14:paraId="40D077D3" w14:textId="77777777" w:rsidR="009274EA" w:rsidRDefault="00C53038">
            <w:pPr>
              <w:pStyle w:val="Heading112pt"/>
              <w:numPr>
                <w:ilvl w:val="1"/>
                <w:numId w:val="2"/>
              </w:numPr>
              <w:tabs>
                <w:tab w:val="left" w:pos="10620"/>
              </w:tabs>
              <w:rPr>
                <w:ins w:id="4689" w:author="Sunil Vyas" w:date="2023-10-11T12:28:00Z"/>
                <w:rFonts w:ascii="Cambria" w:hAnsi="Cambria"/>
                <w:b w:val="0"/>
              </w:rPr>
              <w:pPrChange w:id="4690" w:author="Sunil Vyas" w:date="2023-10-10T14:41:00Z">
                <w:pPr>
                  <w:pStyle w:val="Heading112pt"/>
                  <w:tabs>
                    <w:tab w:val="left" w:pos="10620"/>
                  </w:tabs>
                </w:pPr>
              </w:pPrChange>
            </w:pPr>
            <w:ins w:id="4691" w:author="Sunil Vyas" w:date="2023-10-10T15:02:00Z">
              <w:r>
                <w:rPr>
                  <w:rFonts w:ascii="Cambria" w:hAnsi="Cambria"/>
                  <w:b w:val="0"/>
                  <w:rPrChange w:id="4692" w:author="Sunil Vyas" w:date="2023-10-10T15:02:00Z">
                    <w:rPr>
                      <w:rFonts w:ascii="Cambria" w:hAnsi="Cambria"/>
                    </w:rPr>
                  </w:rPrChange>
                </w:rPr>
                <w:lastRenderedPageBreak/>
                <w:t>No. of Cycles</w:t>
              </w:r>
              <w:r>
                <w:rPr>
                  <w:rFonts w:ascii="Cambria" w:hAnsi="Cambria"/>
                  <w:b w:val="0"/>
                </w:rPr>
                <w:t xml:space="preserve"> textbox</w:t>
              </w:r>
            </w:ins>
          </w:p>
          <w:p w14:paraId="1891C10E" w14:textId="77777777" w:rsidR="009274EA" w:rsidRDefault="00C53038">
            <w:pPr>
              <w:pStyle w:val="Heading112pt"/>
              <w:numPr>
                <w:ilvl w:val="2"/>
                <w:numId w:val="2"/>
              </w:numPr>
              <w:tabs>
                <w:tab w:val="left" w:pos="10620"/>
              </w:tabs>
              <w:rPr>
                <w:ins w:id="4693" w:author="pradip" w:date="2023-10-16T11:28:00Z"/>
                <w:rFonts w:ascii="Cambria" w:hAnsi="Cambria"/>
                <w:b w:val="0"/>
              </w:rPr>
              <w:pPrChange w:id="4694" w:author="pradip" w:date="2023-10-16T11:27:00Z">
                <w:pPr>
                  <w:pStyle w:val="Heading112pt"/>
                  <w:tabs>
                    <w:tab w:val="left" w:pos="10620"/>
                  </w:tabs>
                </w:pPr>
              </w:pPrChange>
            </w:pPr>
            <w:ins w:id="4695" w:author="Sunil Vyas" w:date="2023-10-11T12:29:00Z">
              <w:r>
                <w:rPr>
                  <w:rFonts w:ascii="Cambria" w:hAnsi="Cambria"/>
                  <w:b w:val="0"/>
                </w:rPr>
                <w:t xml:space="preserve">This field refers to that how many Cycle should be there in </w:t>
              </w:r>
            </w:ins>
            <w:ins w:id="4696" w:author="Sunil Vyas" w:date="2023-10-11T12:30:00Z">
              <w:r>
                <w:rPr>
                  <w:rFonts w:ascii="Cambria" w:hAnsi="Cambria"/>
                  <w:b w:val="0"/>
                </w:rPr>
                <w:t>particular</w:t>
              </w:r>
            </w:ins>
            <w:ins w:id="4697" w:author="Sunil Vyas" w:date="2023-10-11T12:29:00Z">
              <w:r>
                <w:rPr>
                  <w:rFonts w:ascii="Cambria" w:hAnsi="Cambria"/>
                  <w:b w:val="0"/>
                </w:rPr>
                <w:t xml:space="preserve"> </w:t>
              </w:r>
            </w:ins>
            <w:ins w:id="4698" w:author="Sunil Vyas" w:date="2023-10-11T12:30:00Z">
              <w:r>
                <w:rPr>
                  <w:rFonts w:ascii="Cambria" w:hAnsi="Cambria"/>
                  <w:b w:val="0"/>
                </w:rPr>
                <w:t>session.</w:t>
              </w:r>
            </w:ins>
          </w:p>
          <w:p w14:paraId="2AA8030A" w14:textId="77777777" w:rsidR="009274EA" w:rsidRDefault="00C53038">
            <w:pPr>
              <w:pStyle w:val="Heading112pt"/>
              <w:numPr>
                <w:ilvl w:val="2"/>
                <w:numId w:val="2"/>
              </w:numPr>
              <w:tabs>
                <w:tab w:val="left" w:pos="10620"/>
              </w:tabs>
              <w:rPr>
                <w:ins w:id="4699" w:author="pradip" w:date="2023-10-16T11:31:00Z"/>
                <w:rFonts w:ascii="Cambria" w:hAnsi="Cambria"/>
                <w:b w:val="0"/>
              </w:rPr>
              <w:pPrChange w:id="4700" w:author="pradip" w:date="2023-10-16T11:27:00Z">
                <w:pPr>
                  <w:pStyle w:val="Heading112pt"/>
                  <w:tabs>
                    <w:tab w:val="left" w:pos="10620"/>
                  </w:tabs>
                </w:pPr>
              </w:pPrChange>
            </w:pPr>
            <w:ins w:id="4701" w:author="pradip" w:date="2023-10-16T11:29:00Z">
              <w:r>
                <w:rPr>
                  <w:rFonts w:ascii="Cambria" w:hAnsi="Cambria"/>
                  <w:b w:val="0"/>
                </w:rPr>
                <w:t>Default</w:t>
              </w:r>
            </w:ins>
            <w:ins w:id="4702" w:author="pradip" w:date="2023-10-16T11:45:00Z">
              <w:r>
                <w:rPr>
                  <w:rFonts w:ascii="Cambria" w:hAnsi="Cambria"/>
                  <w:b w:val="0"/>
                </w:rPr>
                <w:t xml:space="preserve"> value</w:t>
              </w:r>
            </w:ins>
            <w:ins w:id="4703" w:author="pradip" w:date="2023-10-16T11:29:00Z">
              <w:r>
                <w:rPr>
                  <w:rFonts w:ascii="Cambria" w:hAnsi="Cambria"/>
                  <w:b w:val="0"/>
                </w:rPr>
                <w:t xml:space="preserve"> should be 9</w:t>
              </w:r>
            </w:ins>
            <w:ins w:id="4704" w:author="pradip" w:date="2023-10-16T12:19:00Z">
              <w:r>
                <w:rPr>
                  <w:rFonts w:ascii="Cambria" w:hAnsi="Cambria"/>
                  <w:b w:val="0"/>
                </w:rPr>
                <w:t>.</w:t>
              </w:r>
            </w:ins>
            <w:ins w:id="4705" w:author="pradip" w:date="2023-10-16T14:38:00Z">
              <w:r>
                <w:rPr>
                  <w:rFonts w:ascii="Cambria" w:hAnsi="Cambria"/>
                  <w:b w:val="0"/>
                </w:rPr>
                <w:t xml:space="preserve"> Zero value should be allowed.</w:t>
              </w:r>
            </w:ins>
          </w:p>
          <w:p w14:paraId="0A895F04" w14:textId="77777777" w:rsidR="009274EA" w:rsidRDefault="00C53038">
            <w:pPr>
              <w:pStyle w:val="Heading112pt"/>
              <w:numPr>
                <w:ilvl w:val="2"/>
                <w:numId w:val="2"/>
              </w:numPr>
              <w:tabs>
                <w:tab w:val="left" w:pos="10620"/>
              </w:tabs>
              <w:rPr>
                <w:ins w:id="4706" w:author="pradip" w:date="2023-10-16T11:32:00Z"/>
                <w:rFonts w:ascii="Cambria" w:hAnsi="Cambria"/>
                <w:b w:val="0"/>
              </w:rPr>
              <w:pPrChange w:id="4707" w:author="pradip" w:date="2023-10-16T11:27:00Z">
                <w:pPr>
                  <w:pStyle w:val="Heading112pt"/>
                  <w:tabs>
                    <w:tab w:val="left" w:pos="10620"/>
                  </w:tabs>
                </w:pPr>
              </w:pPrChange>
            </w:pPr>
            <w:ins w:id="4708" w:author="pradip" w:date="2023-10-16T11:31:00Z">
              <w:r>
                <w:rPr>
                  <w:rFonts w:ascii="Cambria" w:hAnsi="Cambria"/>
                  <w:b w:val="0"/>
                </w:rPr>
                <w:t xml:space="preserve">On the basis of </w:t>
              </w:r>
            </w:ins>
            <w:ins w:id="4709" w:author="pradip" w:date="2023-10-16T11:32:00Z">
              <w:r>
                <w:rPr>
                  <w:rFonts w:ascii="Cambria" w:hAnsi="Cambria"/>
                  <w:b w:val="0"/>
                </w:rPr>
                <w:t>“</w:t>
              </w:r>
            </w:ins>
            <w:ins w:id="4710" w:author="pradip" w:date="2023-10-16T11:31:00Z">
              <w:r>
                <w:rPr>
                  <w:rFonts w:ascii="Cambria" w:hAnsi="Cambria"/>
                  <w:b w:val="0"/>
                </w:rPr>
                <w:t>No. of active lots * No. of cycle</w:t>
              </w:r>
            </w:ins>
            <w:ins w:id="4711" w:author="pradip" w:date="2023-10-16T11:32:00Z">
              <w:r>
                <w:rPr>
                  <w:rFonts w:ascii="Cambria" w:hAnsi="Cambria"/>
                  <w:b w:val="0"/>
                </w:rPr>
                <w:t>”</w:t>
              </w:r>
            </w:ins>
            <w:ins w:id="4712" w:author="pradip" w:date="2023-10-16T11:31:00Z">
              <w:r>
                <w:rPr>
                  <w:rFonts w:ascii="Cambria" w:hAnsi="Cambria"/>
                  <w:b w:val="0"/>
                </w:rPr>
                <w:t>, system should</w:t>
              </w:r>
            </w:ins>
            <w:ins w:id="4713" w:author="pradip" w:date="2023-10-16T11:32:00Z">
              <w:r>
                <w:rPr>
                  <w:rFonts w:ascii="Cambria" w:hAnsi="Cambria"/>
                  <w:b w:val="0"/>
                </w:rPr>
                <w:t xml:space="preserve"> consider the lot for participation.</w:t>
              </w:r>
            </w:ins>
            <w:ins w:id="4714" w:author="pradip" w:date="2023-10-16T14:42:00Z">
              <w:r>
                <w:rPr>
                  <w:rFonts w:ascii="Cambria" w:hAnsi="Cambria"/>
                  <w:b w:val="0"/>
                </w:rPr>
                <w:t xml:space="preserve"> In case of zero</w:t>
              </w:r>
            </w:ins>
            <w:ins w:id="4715" w:author="pradip" w:date="2023-10-16T14:43:00Z">
              <w:r>
                <w:rPr>
                  <w:rFonts w:ascii="Cambria" w:hAnsi="Cambria"/>
                  <w:b w:val="0"/>
                </w:rPr>
                <w:t xml:space="preserve"> no. of cycles,</w:t>
              </w:r>
            </w:ins>
            <w:ins w:id="4716" w:author="pradip" w:date="2023-10-16T14:42:00Z">
              <w:r>
                <w:rPr>
                  <w:rFonts w:ascii="Cambria" w:hAnsi="Cambria"/>
                  <w:b w:val="0"/>
                </w:rPr>
                <w:t xml:space="preserve"> the system should display the active lots </w:t>
              </w:r>
              <w:del w:id="4717" w:author="Piyush Patadia" w:date="2023-10-16T18:51:00Z">
                <w:r>
                  <w:rPr>
                    <w:rFonts w:ascii="Cambria" w:hAnsi="Cambria"/>
                    <w:b w:val="0"/>
                  </w:rPr>
                  <w:delText xml:space="preserve">randomly </w:delText>
                </w:r>
              </w:del>
              <w:r>
                <w:rPr>
                  <w:rFonts w:ascii="Cambria" w:hAnsi="Cambria"/>
                  <w:b w:val="0"/>
                </w:rPr>
                <w:t>for participation</w:t>
              </w:r>
            </w:ins>
            <w:ins w:id="4718" w:author="Piyush Patadia" w:date="2023-10-16T18:50:00Z">
              <w:r>
                <w:rPr>
                  <w:rFonts w:ascii="Cambria" w:hAnsi="Cambria"/>
                  <w:b w:val="0"/>
                </w:rPr>
                <w:t xml:space="preserve"> till completion of all lots (dynamic</w:t>
              </w:r>
            </w:ins>
            <w:ins w:id="4719" w:author="Piyush Patadia" w:date="2023-10-16T18:51:00Z">
              <w:r>
                <w:rPr>
                  <w:rFonts w:ascii="Cambria" w:hAnsi="Cambria"/>
                  <w:b w:val="0"/>
                </w:rPr>
                <w:t>)</w:t>
              </w:r>
            </w:ins>
            <w:ins w:id="4720" w:author="pradip" w:date="2023-10-16T14:42:00Z">
              <w:r>
                <w:rPr>
                  <w:rFonts w:ascii="Cambria" w:hAnsi="Cambria"/>
                  <w:b w:val="0"/>
                </w:rPr>
                <w:t>.</w:t>
              </w:r>
            </w:ins>
          </w:p>
          <w:p w14:paraId="530EE1C3" w14:textId="77777777" w:rsidR="009274EA" w:rsidRDefault="00C53038">
            <w:pPr>
              <w:pStyle w:val="Heading112pt"/>
              <w:numPr>
                <w:ilvl w:val="2"/>
                <w:numId w:val="2"/>
              </w:numPr>
              <w:tabs>
                <w:tab w:val="left" w:pos="10620"/>
              </w:tabs>
              <w:rPr>
                <w:ins w:id="4721" w:author="pradip" w:date="2023-10-16T11:50:00Z"/>
                <w:rFonts w:ascii="Cambria" w:hAnsi="Cambria"/>
                <w:b w:val="0"/>
              </w:rPr>
              <w:pPrChange w:id="4722" w:author="pradip" w:date="2023-10-16T11:27:00Z">
                <w:pPr>
                  <w:pStyle w:val="Heading112pt"/>
                  <w:tabs>
                    <w:tab w:val="left" w:pos="10620"/>
                  </w:tabs>
                </w:pPr>
              </w:pPrChange>
            </w:pPr>
            <w:ins w:id="4723" w:author="pradip" w:date="2023-10-16T11:32:00Z">
              <w:r>
                <w:rPr>
                  <w:rFonts w:ascii="Cambria" w:hAnsi="Cambria"/>
                  <w:rPrChange w:id="4724" w:author="pradip" w:date="2023-10-16T11:40:00Z">
                    <w:rPr>
                      <w:rFonts w:ascii="Cambria" w:hAnsi="Cambria"/>
                      <w:b w:val="0"/>
                    </w:rPr>
                  </w:rPrChange>
                </w:rPr>
                <w:t>For e.g.</w:t>
              </w:r>
              <w:r>
                <w:rPr>
                  <w:rFonts w:ascii="Cambria" w:hAnsi="Cambria"/>
                  <w:b w:val="0"/>
                </w:rPr>
                <w:t xml:space="preserve"> </w:t>
              </w:r>
            </w:ins>
            <w:ins w:id="4725" w:author="pradip" w:date="2023-10-16T11:33:00Z">
              <w:r>
                <w:rPr>
                  <w:rFonts w:ascii="Cambria" w:hAnsi="Cambria"/>
                  <w:b w:val="0"/>
                </w:rPr>
                <w:t xml:space="preserve">Auctioneer has put no. of lots 300 in the auction. </w:t>
              </w:r>
            </w:ins>
            <w:ins w:id="4726" w:author="pradip" w:date="2023-10-16T11:32:00Z">
              <w:r>
                <w:rPr>
                  <w:rFonts w:ascii="Cambria" w:hAnsi="Cambria"/>
                  <w:b w:val="0"/>
                </w:rPr>
                <w:t>No. of active lots is 6 and no. of cycles are 9</w:t>
              </w:r>
            </w:ins>
            <w:ins w:id="4727" w:author="pradip" w:date="2023-10-16T11:33:00Z">
              <w:r>
                <w:rPr>
                  <w:rFonts w:ascii="Cambria" w:hAnsi="Cambria"/>
                  <w:b w:val="0"/>
                </w:rPr>
                <w:t xml:space="preserve"> are </w:t>
              </w:r>
            </w:ins>
            <w:ins w:id="4728" w:author="pradip" w:date="2023-10-16T11:37:00Z">
              <w:r>
                <w:rPr>
                  <w:rFonts w:ascii="Cambria" w:hAnsi="Cambria"/>
                  <w:b w:val="0"/>
                </w:rPr>
                <w:t>configured</w:t>
              </w:r>
            </w:ins>
            <w:ins w:id="4729" w:author="pradip" w:date="2023-10-16T11:33:00Z">
              <w:r>
                <w:rPr>
                  <w:rFonts w:ascii="Cambria" w:hAnsi="Cambria"/>
                  <w:b w:val="0"/>
                </w:rPr>
                <w:t xml:space="preserve"> in the system. </w:t>
              </w:r>
            </w:ins>
            <w:ins w:id="4730" w:author="pradip" w:date="2023-10-16T11:38:00Z">
              <w:r>
                <w:rPr>
                  <w:rFonts w:ascii="Cambria" w:hAnsi="Cambria"/>
                  <w:b w:val="0"/>
                </w:rPr>
                <w:t>So, s</w:t>
              </w:r>
            </w:ins>
            <w:ins w:id="4731" w:author="pradip" w:date="2023-10-16T11:33:00Z">
              <w:r>
                <w:rPr>
                  <w:rFonts w:ascii="Cambria" w:hAnsi="Cambria"/>
                  <w:b w:val="0"/>
                </w:rPr>
                <w:t>ystem should first consider 54</w:t>
              </w:r>
            </w:ins>
            <w:ins w:id="4732" w:author="pradip" w:date="2023-10-16T11:34:00Z">
              <w:r>
                <w:rPr>
                  <w:rFonts w:ascii="Cambria" w:hAnsi="Cambria"/>
                  <w:b w:val="0"/>
                </w:rPr>
                <w:t xml:space="preserve"> (6*9)</w:t>
              </w:r>
            </w:ins>
            <w:ins w:id="4733" w:author="pradip" w:date="2023-10-16T11:33:00Z">
              <w:r>
                <w:rPr>
                  <w:rFonts w:ascii="Cambria" w:hAnsi="Cambria"/>
                  <w:b w:val="0"/>
                </w:rPr>
                <w:t xml:space="preserve"> lots out of 300 as </w:t>
              </w:r>
              <w:r>
                <w:rPr>
                  <w:rFonts w:ascii="Cambria" w:hAnsi="Cambria"/>
                  <w:rPrChange w:id="4734" w:author="pradip" w:date="2023-10-16T11:45:00Z">
                    <w:rPr>
                      <w:rFonts w:ascii="Cambria" w:hAnsi="Cambria"/>
                      <w:b w:val="0"/>
                    </w:rPr>
                  </w:rPrChange>
                </w:rPr>
                <w:t>a Batch</w:t>
              </w:r>
              <w:r>
                <w:rPr>
                  <w:rFonts w:ascii="Cambria" w:hAnsi="Cambria"/>
                  <w:b w:val="0"/>
                </w:rPr>
                <w:t xml:space="preserve"> for participation.</w:t>
              </w:r>
            </w:ins>
            <w:ins w:id="4735" w:author="pradip" w:date="2023-10-16T11:39:00Z">
              <w:r>
                <w:rPr>
                  <w:rFonts w:ascii="Cambria" w:hAnsi="Cambria"/>
                  <w:b w:val="0"/>
                </w:rPr>
                <w:t xml:space="preserve"> Post completion of 54 lots, system should consider again 54 lots for participation out of 246 (300-54) lots. </w:t>
              </w:r>
            </w:ins>
            <w:ins w:id="4736" w:author="pradip" w:date="2023-10-16T11:45:00Z">
              <w:r>
                <w:rPr>
                  <w:rFonts w:ascii="Cambria" w:hAnsi="Cambria"/>
                  <w:b w:val="0"/>
                </w:rPr>
                <w:t xml:space="preserve">This should be worked till the completion of particular session. </w:t>
              </w:r>
            </w:ins>
            <w:ins w:id="4737" w:author="pradip" w:date="2023-10-16T11:39:00Z">
              <w:r>
                <w:rPr>
                  <w:rFonts w:ascii="Cambria" w:hAnsi="Cambria"/>
                  <w:b w:val="0"/>
                </w:rPr>
                <w:t>System should consider the lot to be live randomly.</w:t>
              </w:r>
            </w:ins>
          </w:p>
          <w:p w14:paraId="7CF7D05A" w14:textId="77777777" w:rsidR="009274EA" w:rsidRDefault="00C53038">
            <w:pPr>
              <w:pStyle w:val="Heading112pt"/>
              <w:numPr>
                <w:ilvl w:val="1"/>
                <w:numId w:val="2"/>
              </w:numPr>
              <w:tabs>
                <w:tab w:val="left" w:pos="10620"/>
              </w:tabs>
              <w:rPr>
                <w:ins w:id="4738" w:author="Sunil Vyas" w:date="2023-10-10T15:02:00Z"/>
                <w:rFonts w:ascii="Cambria" w:hAnsi="Cambria"/>
                <w:b w:val="0"/>
              </w:rPr>
              <w:pPrChange w:id="4739" w:author="pradip" w:date="2023-10-16T11:50:00Z">
                <w:pPr>
                  <w:pStyle w:val="Heading112pt"/>
                  <w:tabs>
                    <w:tab w:val="left" w:pos="10620"/>
                  </w:tabs>
                </w:pPr>
              </w:pPrChange>
            </w:pPr>
            <w:ins w:id="4740" w:author="pradip" w:date="2023-10-16T11:50:00Z">
              <w:r>
                <w:rPr>
                  <w:rFonts w:ascii="Cambria" w:hAnsi="Cambria"/>
                  <w:b w:val="0"/>
                  <w:rPrChange w:id="4741" w:author="pradip" w:date="2023-10-16T12:20:00Z">
                    <w:rPr>
                      <w:rFonts w:ascii="Cambria" w:hAnsi="Cambria"/>
                    </w:rPr>
                  </w:rPrChange>
                </w:rPr>
                <w:t>System should display calculation of No. of Active lot and No. of Cycles read mode only. E.</w:t>
              </w:r>
            </w:ins>
            <w:ins w:id="4742" w:author="pradip" w:date="2023-10-16T11:51:00Z">
              <w:r>
                <w:rPr>
                  <w:rFonts w:ascii="Cambria" w:hAnsi="Cambria"/>
                  <w:b w:val="0"/>
                  <w:rPrChange w:id="4743" w:author="pradip" w:date="2023-10-16T12:20:00Z">
                    <w:rPr>
                      <w:rFonts w:ascii="Cambria" w:hAnsi="Cambria"/>
                    </w:rPr>
                  </w:rPrChange>
                </w:rPr>
                <w:t>g. No. of Active lot (6)</w:t>
              </w:r>
            </w:ins>
            <w:ins w:id="4744" w:author="pradip" w:date="2023-10-16T12:03:00Z">
              <w:r>
                <w:rPr>
                  <w:rFonts w:ascii="Cambria" w:hAnsi="Cambria"/>
                  <w:b w:val="0"/>
                  <w:rPrChange w:id="4745" w:author="pradip" w:date="2023-10-16T12:20:00Z">
                    <w:rPr>
                      <w:rFonts w:ascii="Cambria" w:hAnsi="Cambria"/>
                    </w:rPr>
                  </w:rPrChange>
                </w:rPr>
                <w:t xml:space="preserve"> </w:t>
              </w:r>
            </w:ins>
            <w:ins w:id="4746" w:author="pradip" w:date="2023-10-16T11:51:00Z">
              <w:r>
                <w:rPr>
                  <w:rFonts w:ascii="Cambria" w:hAnsi="Cambria"/>
                  <w:b w:val="0"/>
                  <w:rPrChange w:id="4747" w:author="pradip" w:date="2023-10-16T12:20:00Z">
                    <w:rPr>
                      <w:rFonts w:ascii="Cambria" w:hAnsi="Cambria"/>
                    </w:rPr>
                  </w:rPrChange>
                </w:rPr>
                <w:t>*</w:t>
              </w:r>
            </w:ins>
            <w:ins w:id="4748" w:author="pradip" w:date="2023-10-16T12:03:00Z">
              <w:r>
                <w:rPr>
                  <w:rFonts w:ascii="Cambria" w:hAnsi="Cambria"/>
                  <w:b w:val="0"/>
                  <w:rPrChange w:id="4749" w:author="pradip" w:date="2023-10-16T12:20:00Z">
                    <w:rPr>
                      <w:rFonts w:ascii="Cambria" w:hAnsi="Cambria"/>
                    </w:rPr>
                  </w:rPrChange>
                </w:rPr>
                <w:t xml:space="preserve"> </w:t>
              </w:r>
            </w:ins>
            <w:ins w:id="4750" w:author="pradip" w:date="2023-10-16T11:51:00Z">
              <w:r>
                <w:rPr>
                  <w:rFonts w:ascii="Cambria" w:hAnsi="Cambria"/>
                  <w:b w:val="0"/>
                  <w:rPrChange w:id="4751" w:author="pradip" w:date="2023-10-16T12:20:00Z">
                    <w:rPr>
                      <w:rFonts w:ascii="Cambria" w:hAnsi="Cambria"/>
                    </w:rPr>
                  </w:rPrChange>
                </w:rPr>
                <w:t xml:space="preserve">No. of </w:t>
              </w:r>
            </w:ins>
            <w:ins w:id="4752" w:author="pradip" w:date="2023-10-16T12:02:00Z">
              <w:r>
                <w:rPr>
                  <w:rFonts w:ascii="Cambria" w:hAnsi="Cambria"/>
                  <w:b w:val="0"/>
                  <w:rPrChange w:id="4753" w:author="pradip" w:date="2023-10-16T12:20:00Z">
                    <w:rPr>
                      <w:rFonts w:ascii="Cambria" w:hAnsi="Cambria"/>
                    </w:rPr>
                  </w:rPrChange>
                </w:rPr>
                <w:t>Cycles</w:t>
              </w:r>
            </w:ins>
            <w:ins w:id="4754" w:author="pradip" w:date="2023-10-16T12:20:00Z">
              <w:r>
                <w:rPr>
                  <w:rFonts w:ascii="Cambria" w:hAnsi="Cambria"/>
                  <w:b w:val="0"/>
                </w:rPr>
                <w:t xml:space="preserve"> (9)</w:t>
              </w:r>
            </w:ins>
            <w:ins w:id="4755" w:author="pradip" w:date="2023-10-16T12:02:00Z">
              <w:r>
                <w:rPr>
                  <w:rFonts w:ascii="Cambria" w:hAnsi="Cambria"/>
                  <w:b w:val="0"/>
                  <w:rPrChange w:id="4756" w:author="pradip" w:date="2023-10-16T12:20:00Z">
                    <w:rPr>
                      <w:rFonts w:ascii="Cambria" w:hAnsi="Cambria"/>
                    </w:rPr>
                  </w:rPrChange>
                </w:rPr>
                <w:t xml:space="preserve"> = 54.</w:t>
              </w:r>
            </w:ins>
            <w:ins w:id="4757" w:author="pradip" w:date="2023-10-16T12:17:00Z">
              <w:r>
                <w:rPr>
                  <w:rFonts w:ascii="Cambria" w:hAnsi="Cambria"/>
                  <w:b w:val="0"/>
                  <w:rPrChange w:id="4758" w:author="pradip" w:date="2023-10-16T12:20:00Z">
                    <w:rPr>
                      <w:rFonts w:ascii="Cambria" w:hAnsi="Cambria"/>
                    </w:rPr>
                  </w:rPrChange>
                </w:rPr>
                <w:t xml:space="preserve"> This is the Batch count.</w:t>
              </w:r>
            </w:ins>
          </w:p>
          <w:p w14:paraId="4A00F6B8" w14:textId="77777777" w:rsidR="009274EA" w:rsidRDefault="00C53038">
            <w:pPr>
              <w:pStyle w:val="Heading112pt"/>
              <w:numPr>
                <w:ilvl w:val="1"/>
                <w:numId w:val="2"/>
              </w:numPr>
              <w:tabs>
                <w:tab w:val="left" w:pos="10620"/>
              </w:tabs>
              <w:rPr>
                <w:ins w:id="4759" w:author="Sunil Vyas" w:date="2023-10-11T12:30:00Z"/>
                <w:rFonts w:ascii="Cambria" w:hAnsi="Cambria"/>
                <w:b w:val="0"/>
              </w:rPr>
              <w:pPrChange w:id="4760" w:author="Sunil Vyas" w:date="2023-10-10T14:41:00Z">
                <w:pPr>
                  <w:pStyle w:val="Heading112pt"/>
                  <w:tabs>
                    <w:tab w:val="left" w:pos="10620"/>
                  </w:tabs>
                </w:pPr>
              </w:pPrChange>
            </w:pPr>
            <w:ins w:id="4761" w:author="Sunil Vyas" w:date="2023-10-10T15:04:00Z">
              <w:r>
                <w:rPr>
                  <w:rFonts w:ascii="Cambria" w:hAnsi="Cambria"/>
                  <w:b w:val="0"/>
                </w:rPr>
                <w:t xml:space="preserve">Time Interval between 2 cycle of active lots </w:t>
              </w:r>
            </w:ins>
            <w:ins w:id="4762" w:author="pradip" w:date="2023-10-16T11:26:00Z">
              <w:r>
                <w:rPr>
                  <w:rFonts w:ascii="Cambria" w:hAnsi="Cambria"/>
                  <w:b w:val="0"/>
                </w:rPr>
                <w:t xml:space="preserve">(In Seconds) </w:t>
              </w:r>
            </w:ins>
            <w:ins w:id="4763" w:author="Sunil Vyas" w:date="2023-10-10T15:04:00Z">
              <w:r>
                <w:rPr>
                  <w:rFonts w:ascii="Cambria" w:hAnsi="Cambria"/>
                  <w:b w:val="0"/>
                </w:rPr>
                <w:t>textbox</w:t>
              </w:r>
            </w:ins>
          </w:p>
          <w:p w14:paraId="2205CB96" w14:textId="77777777" w:rsidR="009274EA" w:rsidRDefault="00C53038">
            <w:pPr>
              <w:pStyle w:val="Heading112pt"/>
              <w:numPr>
                <w:ilvl w:val="2"/>
                <w:numId w:val="2"/>
              </w:numPr>
              <w:tabs>
                <w:tab w:val="left" w:pos="10620"/>
              </w:tabs>
              <w:rPr>
                <w:ins w:id="4764" w:author="Sunil Vyas" w:date="2023-10-11T12:31:00Z"/>
                <w:rFonts w:ascii="Cambria" w:hAnsi="Cambria"/>
                <w:b w:val="0"/>
              </w:rPr>
              <w:pPrChange w:id="4765" w:author="Sunil Vyas" w:date="2023-10-11T12:30:00Z">
                <w:pPr>
                  <w:pStyle w:val="Heading112pt"/>
                  <w:tabs>
                    <w:tab w:val="left" w:pos="10620"/>
                  </w:tabs>
                </w:pPr>
              </w:pPrChange>
            </w:pPr>
            <w:ins w:id="4766" w:author="Sunil Vyas" w:date="2023-10-11T12:30:00Z">
              <w:r>
                <w:rPr>
                  <w:rFonts w:ascii="Cambria" w:hAnsi="Cambria"/>
                  <w:b w:val="0"/>
                </w:rPr>
                <w:t xml:space="preserve">This field refers to what should be </w:t>
              </w:r>
            </w:ins>
            <w:ins w:id="4767" w:author="Sunil Vyas" w:date="2023-10-11T12:31:00Z">
              <w:r>
                <w:rPr>
                  <w:rFonts w:ascii="Cambria" w:hAnsi="Cambria"/>
                  <w:b w:val="0"/>
                </w:rPr>
                <w:t xml:space="preserve">interval </w:t>
              </w:r>
            </w:ins>
            <w:ins w:id="4768" w:author="Sunil Vyas" w:date="2023-10-11T12:32:00Z">
              <w:r>
                <w:rPr>
                  <w:rFonts w:ascii="Cambria" w:hAnsi="Cambria"/>
                  <w:b w:val="0"/>
                </w:rPr>
                <w:t>time between</w:t>
              </w:r>
            </w:ins>
            <w:ins w:id="4769" w:author="Sunil Vyas" w:date="2023-10-11T12:31:00Z">
              <w:r>
                <w:rPr>
                  <w:rFonts w:ascii="Cambria" w:hAnsi="Cambria"/>
                  <w:b w:val="0"/>
                </w:rPr>
                <w:t xml:space="preserve"> to cycle. </w:t>
              </w:r>
            </w:ins>
          </w:p>
          <w:p w14:paraId="535FEBB1" w14:textId="77777777" w:rsidR="009274EA" w:rsidRDefault="00C53038">
            <w:pPr>
              <w:pStyle w:val="Heading112pt"/>
              <w:numPr>
                <w:ilvl w:val="2"/>
                <w:numId w:val="2"/>
              </w:numPr>
              <w:tabs>
                <w:tab w:val="left" w:pos="10620"/>
              </w:tabs>
              <w:rPr>
                <w:ins w:id="4770" w:author="Sunil Vyas" w:date="2023-10-11T12:31:00Z"/>
                <w:rFonts w:ascii="Cambria" w:hAnsi="Cambria"/>
                <w:b w:val="0"/>
              </w:rPr>
              <w:pPrChange w:id="4771" w:author="Sunil Vyas" w:date="2023-10-11T12:30:00Z">
                <w:pPr>
                  <w:pStyle w:val="Heading112pt"/>
                  <w:tabs>
                    <w:tab w:val="left" w:pos="10620"/>
                  </w:tabs>
                </w:pPr>
              </w:pPrChange>
            </w:pPr>
            <w:ins w:id="4772" w:author="Sunil Vyas" w:date="2023-10-11T12:33:00Z">
              <w:r>
                <w:rPr>
                  <w:rFonts w:ascii="Cambria" w:hAnsi="Cambria"/>
                  <w:b w:val="0"/>
                </w:rPr>
                <w:t>When next cycle will start after completing of previous cycle.</w:t>
              </w:r>
            </w:ins>
          </w:p>
          <w:p w14:paraId="21E1D9F7" w14:textId="77777777" w:rsidR="009274EA" w:rsidRDefault="00C53038">
            <w:pPr>
              <w:pStyle w:val="Heading112pt"/>
              <w:numPr>
                <w:ilvl w:val="2"/>
                <w:numId w:val="2"/>
              </w:numPr>
              <w:tabs>
                <w:tab w:val="left" w:pos="10620"/>
              </w:tabs>
              <w:rPr>
                <w:ins w:id="4773" w:author="pradip" w:date="2023-10-16T11:26:00Z"/>
                <w:rFonts w:ascii="Cambria" w:hAnsi="Cambria"/>
                <w:b w:val="0"/>
              </w:rPr>
              <w:pPrChange w:id="4774" w:author="Sunil Vyas" w:date="2023-10-11T12:30:00Z">
                <w:pPr>
                  <w:pStyle w:val="Heading112pt"/>
                  <w:tabs>
                    <w:tab w:val="left" w:pos="10620"/>
                  </w:tabs>
                </w:pPr>
              </w:pPrChange>
            </w:pPr>
            <w:ins w:id="4775" w:author="Sunil Vyas" w:date="2023-10-11T12:32:00Z">
              <w:r>
                <w:rPr>
                  <w:rFonts w:ascii="Cambria" w:hAnsi="Cambria"/>
                  <w:b w:val="0"/>
                </w:rPr>
                <w:t xml:space="preserve">The value </w:t>
              </w:r>
            </w:ins>
            <w:ins w:id="4776" w:author="Sunil Vyas" w:date="2023-10-11T12:33:00Z">
              <w:r>
                <w:rPr>
                  <w:rFonts w:ascii="Cambria" w:hAnsi="Cambria"/>
                  <w:b w:val="0"/>
                </w:rPr>
                <w:t>of this</w:t>
              </w:r>
            </w:ins>
            <w:ins w:id="4777" w:author="Sunil Vyas" w:date="2023-10-11T12:32:00Z">
              <w:r>
                <w:rPr>
                  <w:rFonts w:ascii="Cambria" w:hAnsi="Cambria"/>
                  <w:b w:val="0"/>
                </w:rPr>
                <w:t xml:space="preserve"> field should always treated as a “Second”.</w:t>
              </w:r>
            </w:ins>
          </w:p>
          <w:p w14:paraId="7073AB73" w14:textId="77777777" w:rsidR="009274EA" w:rsidRDefault="00C53038">
            <w:pPr>
              <w:pStyle w:val="Heading112pt"/>
              <w:numPr>
                <w:ilvl w:val="2"/>
                <w:numId w:val="2"/>
              </w:numPr>
              <w:tabs>
                <w:tab w:val="left" w:pos="10620"/>
              </w:tabs>
              <w:rPr>
                <w:ins w:id="4778" w:author="Sunil Vyas" w:date="2023-10-10T15:04:00Z"/>
                <w:rFonts w:ascii="Cambria" w:hAnsi="Cambria"/>
                <w:b w:val="0"/>
              </w:rPr>
              <w:pPrChange w:id="4779" w:author="Sunil Vyas" w:date="2023-10-11T12:30:00Z">
                <w:pPr>
                  <w:pStyle w:val="Heading112pt"/>
                  <w:tabs>
                    <w:tab w:val="left" w:pos="10620"/>
                  </w:tabs>
                </w:pPr>
              </w:pPrChange>
            </w:pPr>
            <w:ins w:id="4780" w:author="pradip" w:date="2023-10-16T11:26:00Z">
              <w:r>
                <w:rPr>
                  <w:rFonts w:ascii="Cambria" w:hAnsi="Cambria"/>
                  <w:b w:val="0"/>
                </w:rPr>
                <w:t xml:space="preserve">Default </w:t>
              </w:r>
            </w:ins>
            <w:ins w:id="4781" w:author="pradip" w:date="2023-10-16T11:46:00Z">
              <w:r>
                <w:rPr>
                  <w:rFonts w:ascii="Cambria" w:hAnsi="Cambria"/>
                  <w:b w:val="0"/>
                </w:rPr>
                <w:t xml:space="preserve">value </w:t>
              </w:r>
            </w:ins>
            <w:ins w:id="4782" w:author="pradip" w:date="2023-10-16T11:26:00Z">
              <w:r>
                <w:rPr>
                  <w:rFonts w:ascii="Cambria" w:hAnsi="Cambria"/>
                  <w:b w:val="0"/>
                </w:rPr>
                <w:t>should be 1 second</w:t>
              </w:r>
            </w:ins>
            <w:ins w:id="4783" w:author="pradip" w:date="2023-10-16T11:44:00Z">
              <w:r>
                <w:rPr>
                  <w:rFonts w:ascii="Cambria" w:hAnsi="Cambria"/>
                  <w:b w:val="0"/>
                </w:rPr>
                <w:t>. ZERO value should not be allowed.</w:t>
              </w:r>
            </w:ins>
          </w:p>
          <w:p w14:paraId="20854900" w14:textId="77777777" w:rsidR="009274EA" w:rsidRDefault="00C53038">
            <w:pPr>
              <w:pStyle w:val="Heading112pt"/>
              <w:numPr>
                <w:ilvl w:val="1"/>
                <w:numId w:val="2"/>
              </w:numPr>
              <w:tabs>
                <w:tab w:val="left" w:pos="10620"/>
              </w:tabs>
              <w:rPr>
                <w:ins w:id="4784" w:author="Sunil Vyas" w:date="2023-10-11T12:33:00Z"/>
                <w:rFonts w:ascii="Cambria" w:hAnsi="Cambria"/>
                <w:b w:val="0"/>
              </w:rPr>
              <w:pPrChange w:id="4785" w:author="Sunil Vyas" w:date="2023-10-10T14:41:00Z">
                <w:pPr>
                  <w:pStyle w:val="Heading112pt"/>
                  <w:tabs>
                    <w:tab w:val="left" w:pos="10620"/>
                  </w:tabs>
                </w:pPr>
              </w:pPrChange>
            </w:pPr>
            <w:ins w:id="4786" w:author="Sunil Vyas" w:date="2023-10-10T15:04:00Z">
              <w:r>
                <w:rPr>
                  <w:rFonts w:ascii="Cambria" w:hAnsi="Cambria"/>
                  <w:b w:val="0"/>
                </w:rPr>
                <w:t>Duration of Active Lots</w:t>
              </w:r>
            </w:ins>
            <w:ins w:id="4787" w:author="pradip" w:date="2023-10-16T11:42:00Z">
              <w:r>
                <w:rPr>
                  <w:rFonts w:ascii="Cambria" w:hAnsi="Cambria"/>
                  <w:b w:val="0"/>
                </w:rPr>
                <w:t xml:space="preserve"> (In minute)</w:t>
              </w:r>
            </w:ins>
            <w:ins w:id="4788" w:author="Sunil Vyas" w:date="2023-10-10T15:04:00Z">
              <w:r>
                <w:rPr>
                  <w:rFonts w:ascii="Cambria" w:hAnsi="Cambria"/>
                  <w:b w:val="0"/>
                </w:rPr>
                <w:t xml:space="preserve"> textbox</w:t>
              </w:r>
            </w:ins>
          </w:p>
          <w:p w14:paraId="344E3FF8" w14:textId="77777777" w:rsidR="009274EA" w:rsidRDefault="00C53038">
            <w:pPr>
              <w:pStyle w:val="Heading112pt"/>
              <w:numPr>
                <w:ilvl w:val="2"/>
                <w:numId w:val="2"/>
              </w:numPr>
              <w:tabs>
                <w:tab w:val="left" w:pos="10620"/>
              </w:tabs>
              <w:rPr>
                <w:ins w:id="4789" w:author="Sunil Vyas" w:date="2023-10-11T12:33:00Z"/>
                <w:rFonts w:ascii="Cambria" w:hAnsi="Cambria"/>
                <w:b w:val="0"/>
              </w:rPr>
              <w:pPrChange w:id="4790" w:author="Sunil Vyas" w:date="2023-10-11T12:33:00Z">
                <w:pPr>
                  <w:pStyle w:val="Heading112pt"/>
                  <w:tabs>
                    <w:tab w:val="left" w:pos="10620"/>
                  </w:tabs>
                </w:pPr>
              </w:pPrChange>
            </w:pPr>
            <w:ins w:id="4791" w:author="Sunil Vyas" w:date="2023-10-11T12:33:00Z">
              <w:r>
                <w:rPr>
                  <w:rFonts w:ascii="Cambria" w:hAnsi="Cambria"/>
                  <w:b w:val="0"/>
                </w:rPr>
                <w:t>This field refers to that till how much time the current cycle of Active lot should be run.</w:t>
              </w:r>
            </w:ins>
          </w:p>
          <w:p w14:paraId="38F8E50F" w14:textId="77777777" w:rsidR="009274EA" w:rsidRDefault="00C53038">
            <w:pPr>
              <w:pStyle w:val="Heading112pt"/>
              <w:numPr>
                <w:ilvl w:val="2"/>
                <w:numId w:val="2"/>
              </w:numPr>
              <w:tabs>
                <w:tab w:val="left" w:pos="10620"/>
              </w:tabs>
              <w:rPr>
                <w:ins w:id="4792" w:author="pradip" w:date="2023-10-16T11:42:00Z"/>
                <w:rFonts w:ascii="Cambria" w:hAnsi="Cambria"/>
                <w:b w:val="0"/>
              </w:rPr>
              <w:pPrChange w:id="4793" w:author="Sunil Vyas" w:date="2023-10-11T12:33:00Z">
                <w:pPr>
                  <w:pStyle w:val="Heading112pt"/>
                  <w:tabs>
                    <w:tab w:val="left" w:pos="10620"/>
                  </w:tabs>
                </w:pPr>
              </w:pPrChange>
            </w:pPr>
            <w:ins w:id="4794" w:author="Sunil Vyas" w:date="2023-10-11T12:35:00Z">
              <w:r>
                <w:rPr>
                  <w:rFonts w:ascii="Cambria" w:hAnsi="Cambria"/>
                  <w:b w:val="0"/>
                </w:rPr>
                <w:t>The value of this field should always treated as a “Minutes”.</w:t>
              </w:r>
            </w:ins>
          </w:p>
          <w:p w14:paraId="3F7853BB" w14:textId="77777777" w:rsidR="009274EA" w:rsidRDefault="00C53038">
            <w:pPr>
              <w:pStyle w:val="Heading112pt"/>
              <w:numPr>
                <w:ilvl w:val="2"/>
                <w:numId w:val="2"/>
              </w:numPr>
              <w:tabs>
                <w:tab w:val="left" w:pos="10620"/>
              </w:tabs>
              <w:rPr>
                <w:ins w:id="4795" w:author="Sunil Vyas" w:date="2023-10-10T15:10:00Z"/>
                <w:rFonts w:ascii="Cambria" w:hAnsi="Cambria"/>
                <w:b w:val="0"/>
              </w:rPr>
              <w:pPrChange w:id="4796" w:author="Sunil Vyas" w:date="2023-10-11T12:33:00Z">
                <w:pPr>
                  <w:pStyle w:val="Heading112pt"/>
                  <w:tabs>
                    <w:tab w:val="left" w:pos="10620"/>
                  </w:tabs>
                </w:pPr>
              </w:pPrChange>
            </w:pPr>
            <w:ins w:id="4797" w:author="pradip" w:date="2023-10-16T11:42:00Z">
              <w:r>
                <w:rPr>
                  <w:rFonts w:ascii="Cambria" w:hAnsi="Cambria"/>
                  <w:b w:val="0"/>
                </w:rPr>
                <w:t xml:space="preserve">Default </w:t>
              </w:r>
            </w:ins>
            <w:ins w:id="4798" w:author="pradip" w:date="2023-10-16T11:47:00Z">
              <w:r>
                <w:rPr>
                  <w:rFonts w:ascii="Cambria" w:hAnsi="Cambria"/>
                  <w:b w:val="0"/>
                </w:rPr>
                <w:t xml:space="preserve">value </w:t>
              </w:r>
            </w:ins>
            <w:ins w:id="4799" w:author="pradip" w:date="2023-10-16T11:42:00Z">
              <w:r>
                <w:rPr>
                  <w:rFonts w:ascii="Cambria" w:hAnsi="Cambria"/>
                  <w:b w:val="0"/>
                </w:rPr>
                <w:t>should be 1 minute</w:t>
              </w:r>
            </w:ins>
            <w:ins w:id="4800" w:author="pradip" w:date="2023-10-16T11:47:00Z">
              <w:r>
                <w:rPr>
                  <w:rFonts w:ascii="Cambria" w:hAnsi="Cambria"/>
                  <w:b w:val="0"/>
                </w:rPr>
                <w:t>. ZERO value should not be allowed.</w:t>
              </w:r>
            </w:ins>
          </w:p>
          <w:p w14:paraId="0630FA43" w14:textId="77777777" w:rsidR="009274EA" w:rsidRDefault="00C53038">
            <w:pPr>
              <w:pStyle w:val="Heading112pt"/>
              <w:numPr>
                <w:ilvl w:val="0"/>
                <w:numId w:val="0"/>
              </w:numPr>
              <w:tabs>
                <w:tab w:val="left" w:pos="10620"/>
              </w:tabs>
              <w:ind w:left="360" w:hanging="360"/>
              <w:rPr>
                <w:ins w:id="4801" w:author="Sunil Vyas" w:date="2023-10-10T15:12:00Z"/>
                <w:rFonts w:ascii="Cambria" w:hAnsi="Cambria"/>
              </w:rPr>
            </w:pPr>
            <w:ins w:id="4802" w:author="Sunil Vyas" w:date="2023-10-10T15:12:00Z">
              <w:r>
                <w:rPr>
                  <w:rFonts w:ascii="Cambria" w:hAnsi="Cambria"/>
                  <w:u w:val="single"/>
                </w:rPr>
                <w:t>Tick Size Process Section</w:t>
              </w:r>
              <w:r>
                <w:rPr>
                  <w:rFonts w:ascii="Cambria" w:hAnsi="Cambria"/>
                </w:rPr>
                <w:t>:</w:t>
              </w:r>
            </w:ins>
          </w:p>
          <w:p w14:paraId="1FFDA134" w14:textId="77777777" w:rsidR="009274EA" w:rsidRDefault="00C53038">
            <w:pPr>
              <w:pStyle w:val="Heading112pt"/>
              <w:rPr>
                <w:ins w:id="4803" w:author="Sunil Vyas" w:date="2023-10-10T15:23:00Z"/>
                <w:rFonts w:ascii="Cambria" w:hAnsi="Cambria"/>
                <w:b w:val="0"/>
              </w:rPr>
            </w:pPr>
            <w:ins w:id="4804" w:author="Sunil Vyas" w:date="2023-10-10T15:17:00Z">
              <w:r>
                <w:rPr>
                  <w:rFonts w:ascii="Cambria" w:hAnsi="Cambria"/>
                  <w:b w:val="0"/>
                </w:rPr>
                <w:t xml:space="preserve">System should display below </w:t>
              </w:r>
            </w:ins>
            <w:ins w:id="4805" w:author="Sunil Vyas" w:date="2023-10-10T15:23:00Z">
              <w:r>
                <w:rPr>
                  <w:rFonts w:ascii="Cambria" w:hAnsi="Cambria"/>
                  <w:b w:val="0"/>
                </w:rPr>
                <w:t>fields in Tick Size Section.</w:t>
              </w:r>
            </w:ins>
          </w:p>
          <w:p w14:paraId="601DF898" w14:textId="77777777" w:rsidR="009274EA" w:rsidRDefault="00C53038">
            <w:pPr>
              <w:pStyle w:val="Heading112pt"/>
              <w:numPr>
                <w:ilvl w:val="1"/>
                <w:numId w:val="2"/>
              </w:numPr>
              <w:rPr>
                <w:ins w:id="4806" w:author="Sunil Vyas" w:date="2023-10-10T15:38:00Z"/>
                <w:rFonts w:ascii="Cambria" w:hAnsi="Cambria"/>
                <w:b w:val="0"/>
              </w:rPr>
              <w:pPrChange w:id="4807" w:author="Sunil Vyas" w:date="2023-10-10T15:23:00Z">
                <w:pPr>
                  <w:pStyle w:val="Heading112pt"/>
                </w:pPr>
              </w:pPrChange>
            </w:pPr>
            <w:ins w:id="4808" w:author="Sunil Vyas" w:date="2023-10-10T15:38:00Z">
              <w:r>
                <w:rPr>
                  <w:rFonts w:ascii="Cambria" w:hAnsi="Cambria"/>
                  <w:b w:val="0"/>
                </w:rPr>
                <w:t>Sr.</w:t>
              </w:r>
            </w:ins>
          </w:p>
          <w:p w14:paraId="78D6BB9A" w14:textId="77777777" w:rsidR="009274EA" w:rsidRDefault="00C53038">
            <w:pPr>
              <w:pStyle w:val="Heading112pt"/>
              <w:numPr>
                <w:ilvl w:val="1"/>
                <w:numId w:val="2"/>
              </w:numPr>
              <w:rPr>
                <w:ins w:id="4809" w:author="Sunil Vyas" w:date="2023-10-10T15:32:00Z"/>
                <w:rFonts w:ascii="Cambria" w:hAnsi="Cambria"/>
                <w:b w:val="0"/>
              </w:rPr>
              <w:pPrChange w:id="4810" w:author="Sunil Vyas" w:date="2023-10-10T15:23:00Z">
                <w:pPr>
                  <w:pStyle w:val="Heading112pt"/>
                </w:pPr>
              </w:pPrChange>
            </w:pPr>
            <w:ins w:id="4811" w:author="Sunil Vyas" w:date="2023-10-10T15:32:00Z">
              <w:r>
                <w:rPr>
                  <w:rFonts w:ascii="Cambria" w:hAnsi="Cambria"/>
                  <w:b w:val="0"/>
                </w:rPr>
                <w:t>Price Range Category</w:t>
              </w:r>
            </w:ins>
          </w:p>
          <w:p w14:paraId="60E801B9" w14:textId="77777777" w:rsidR="009274EA" w:rsidRDefault="00C53038">
            <w:pPr>
              <w:pStyle w:val="Heading112pt"/>
              <w:numPr>
                <w:ilvl w:val="1"/>
                <w:numId w:val="2"/>
              </w:numPr>
              <w:rPr>
                <w:ins w:id="4812" w:author="Sunil Vyas" w:date="2023-10-10T15:37:00Z"/>
                <w:rFonts w:ascii="Cambria" w:hAnsi="Cambria"/>
                <w:b w:val="0"/>
              </w:rPr>
              <w:pPrChange w:id="4813" w:author="Sunil Vyas" w:date="2023-10-10T15:23:00Z">
                <w:pPr>
                  <w:pStyle w:val="Heading112pt"/>
                </w:pPr>
              </w:pPrChange>
            </w:pPr>
            <w:ins w:id="4814" w:author="Sunil Vyas" w:date="2023-10-10T15:37:00Z">
              <w:r>
                <w:rPr>
                  <w:rFonts w:ascii="Cambria" w:hAnsi="Cambria"/>
                  <w:b w:val="0"/>
                </w:rPr>
                <w:t>Category List</w:t>
              </w:r>
            </w:ins>
          </w:p>
          <w:p w14:paraId="3F96FCEF" w14:textId="77777777" w:rsidR="009274EA" w:rsidRDefault="00C53038">
            <w:pPr>
              <w:pStyle w:val="Heading112pt"/>
              <w:rPr>
                <w:ins w:id="4815" w:author="Sunil Vyas" w:date="2023-10-10T15:37:00Z"/>
                <w:rFonts w:ascii="Cambria" w:hAnsi="Cambria"/>
                <w:b w:val="0"/>
              </w:rPr>
            </w:pPr>
            <w:ins w:id="4816" w:author="Sunil Vyas" w:date="2023-10-10T15:37:00Z">
              <w:r>
                <w:rPr>
                  <w:rFonts w:ascii="Cambria" w:hAnsi="Cambria"/>
                  <w:b w:val="0"/>
                </w:rPr>
                <w:t xml:space="preserve">System should display below fields in </w:t>
              </w:r>
            </w:ins>
            <w:ins w:id="4817" w:author="Sunil Vyas" w:date="2023-10-10T15:38:00Z">
              <w:r>
                <w:rPr>
                  <w:rFonts w:ascii="Cambria" w:hAnsi="Cambria"/>
                  <w:b w:val="0"/>
                </w:rPr>
                <w:t>Price Range Category Column</w:t>
              </w:r>
            </w:ins>
            <w:ins w:id="4818" w:author="Sunil Vyas" w:date="2023-10-10T15:37:00Z">
              <w:r>
                <w:rPr>
                  <w:rFonts w:ascii="Cambria" w:hAnsi="Cambria"/>
                  <w:b w:val="0"/>
                </w:rPr>
                <w:t>.</w:t>
              </w:r>
            </w:ins>
          </w:p>
          <w:p w14:paraId="1E7237CA" w14:textId="77777777" w:rsidR="009274EA" w:rsidRDefault="00C53038">
            <w:pPr>
              <w:pStyle w:val="Heading112pt"/>
              <w:numPr>
                <w:ilvl w:val="2"/>
                <w:numId w:val="2"/>
              </w:numPr>
              <w:rPr>
                <w:ins w:id="4819" w:author="Sunil Vyas" w:date="2023-10-10T15:35:00Z"/>
                <w:rFonts w:ascii="Cambria" w:hAnsi="Cambria"/>
                <w:b w:val="0"/>
              </w:rPr>
              <w:pPrChange w:id="4820" w:author="Sunil Vyas" w:date="2023-10-10T15:32:00Z">
                <w:pPr>
                  <w:pStyle w:val="Heading112pt"/>
                </w:pPr>
              </w:pPrChange>
            </w:pPr>
            <w:ins w:id="4821" w:author="Sunil Vyas" w:date="2023-10-10T15:32:00Z">
              <w:r>
                <w:rPr>
                  <w:rFonts w:ascii="Cambria" w:hAnsi="Cambria"/>
                  <w:b w:val="0"/>
                </w:rPr>
                <w:t xml:space="preserve">Lot value </w:t>
              </w:r>
            </w:ins>
            <w:ins w:id="4822" w:author="Sunil Vyas" w:date="2023-10-10T15:33:00Z">
              <w:r>
                <w:rPr>
                  <w:rFonts w:ascii="Cambria" w:hAnsi="Cambria"/>
                  <w:b w:val="0"/>
                </w:rPr>
                <w:t>between 0 to 49.</w:t>
              </w:r>
            </w:ins>
          </w:p>
          <w:p w14:paraId="1ED3077E" w14:textId="77777777" w:rsidR="009274EA" w:rsidRDefault="00C53038">
            <w:pPr>
              <w:pStyle w:val="Heading112pt"/>
              <w:numPr>
                <w:ilvl w:val="2"/>
                <w:numId w:val="2"/>
              </w:numPr>
              <w:rPr>
                <w:ins w:id="4823" w:author="Sunil Vyas" w:date="2023-10-10T15:34:00Z"/>
                <w:rFonts w:ascii="Cambria" w:hAnsi="Cambria"/>
                <w:b w:val="0"/>
              </w:rPr>
            </w:pPr>
            <w:ins w:id="4824" w:author="Sunil Vyas" w:date="2023-10-10T15:34:00Z">
              <w:r>
                <w:rPr>
                  <w:rFonts w:ascii="Cambria" w:hAnsi="Cambria"/>
                  <w:b w:val="0"/>
                </w:rPr>
                <w:lastRenderedPageBreak/>
                <w:t>Lot value between 50 to 99.</w:t>
              </w:r>
            </w:ins>
          </w:p>
          <w:p w14:paraId="20D32EB6" w14:textId="77777777" w:rsidR="009274EA" w:rsidRDefault="00C53038">
            <w:pPr>
              <w:pStyle w:val="Heading112pt"/>
              <w:numPr>
                <w:ilvl w:val="2"/>
                <w:numId w:val="2"/>
              </w:numPr>
              <w:rPr>
                <w:ins w:id="4825" w:author="Sunil Vyas" w:date="2023-10-10T15:38:00Z"/>
                <w:rFonts w:ascii="Cambria" w:hAnsi="Cambria"/>
                <w:b w:val="0"/>
              </w:rPr>
            </w:pPr>
            <w:ins w:id="4826" w:author="Sunil Vyas" w:date="2023-10-10T15:34:00Z">
              <w:r>
                <w:rPr>
                  <w:rFonts w:ascii="Cambria" w:hAnsi="Cambria"/>
                  <w:b w:val="0"/>
                </w:rPr>
                <w:t xml:space="preserve">Lot value &gt; </w:t>
              </w:r>
            </w:ins>
            <w:ins w:id="4827" w:author="Sunil Vyas" w:date="2023-10-10T15:35:00Z">
              <w:r>
                <w:rPr>
                  <w:rFonts w:ascii="Cambria" w:hAnsi="Cambria"/>
                  <w:b w:val="0"/>
                </w:rPr>
                <w:t xml:space="preserve">= </w:t>
              </w:r>
            </w:ins>
            <w:ins w:id="4828" w:author="Sunil Vyas" w:date="2023-10-10T15:34:00Z">
              <w:r>
                <w:rPr>
                  <w:rFonts w:ascii="Cambria" w:hAnsi="Cambria"/>
                  <w:b w:val="0"/>
                </w:rPr>
                <w:t>100</w:t>
              </w:r>
            </w:ins>
            <w:ins w:id="4829" w:author="Sunil Vyas" w:date="2023-10-10T15:35:00Z">
              <w:r>
                <w:rPr>
                  <w:rFonts w:ascii="Cambria" w:hAnsi="Cambria"/>
                  <w:b w:val="0"/>
                </w:rPr>
                <w:t>.</w:t>
              </w:r>
            </w:ins>
          </w:p>
          <w:p w14:paraId="60B3CFF6" w14:textId="77777777" w:rsidR="009274EA" w:rsidRDefault="00C53038">
            <w:pPr>
              <w:pStyle w:val="Heading112pt"/>
              <w:rPr>
                <w:ins w:id="4830" w:author="Sunil Vyas" w:date="2023-10-10T15:38:00Z"/>
                <w:rFonts w:ascii="Cambria" w:hAnsi="Cambria"/>
                <w:b w:val="0"/>
              </w:rPr>
            </w:pPr>
            <w:ins w:id="4831" w:author="Sunil Vyas" w:date="2023-10-10T15:38:00Z">
              <w:r>
                <w:rPr>
                  <w:rFonts w:ascii="Cambria" w:hAnsi="Cambria"/>
                  <w:b w:val="0"/>
                </w:rPr>
                <w:t xml:space="preserve">System should display below fields in </w:t>
              </w:r>
            </w:ins>
            <w:ins w:id="4832" w:author="Sunil Vyas" w:date="2023-10-10T15:39:00Z">
              <w:r>
                <w:rPr>
                  <w:rFonts w:ascii="Cambria" w:hAnsi="Cambria"/>
                  <w:b w:val="0"/>
                </w:rPr>
                <w:t>Category List</w:t>
              </w:r>
            </w:ins>
            <w:ins w:id="4833" w:author="Sunil Vyas" w:date="2023-10-10T15:38:00Z">
              <w:r>
                <w:rPr>
                  <w:rFonts w:ascii="Cambria" w:hAnsi="Cambria"/>
                  <w:b w:val="0"/>
                </w:rPr>
                <w:t xml:space="preserve"> Column.</w:t>
              </w:r>
            </w:ins>
          </w:p>
          <w:p w14:paraId="6D3DF405" w14:textId="77777777" w:rsidR="009274EA" w:rsidRDefault="00C53038">
            <w:pPr>
              <w:pStyle w:val="Heading112pt"/>
              <w:numPr>
                <w:ilvl w:val="2"/>
                <w:numId w:val="2"/>
              </w:numPr>
              <w:rPr>
                <w:ins w:id="4834" w:author="Sunil Vyas" w:date="2023-10-10T15:38:00Z"/>
                <w:rFonts w:ascii="Cambria" w:hAnsi="Cambria"/>
                <w:b w:val="0"/>
              </w:rPr>
              <w:pPrChange w:id="4835" w:author="Sunil Vyas" w:date="2023-10-10T15:39:00Z">
                <w:pPr>
                  <w:pStyle w:val="Heading112pt"/>
                  <w:numPr>
                    <w:ilvl w:val="4"/>
                  </w:numPr>
                  <w:ind w:left="3240"/>
                </w:pPr>
              </w:pPrChange>
            </w:pPr>
            <w:ins w:id="4836" w:author="Sunil Vyas" w:date="2023-10-10T15:38:00Z">
              <w:r>
                <w:rPr>
                  <w:rFonts w:ascii="Cambria" w:hAnsi="Cambria"/>
                  <w:b w:val="0"/>
                </w:rPr>
                <w:t>CTC textbox</w:t>
              </w:r>
            </w:ins>
          </w:p>
          <w:p w14:paraId="7CC753FB" w14:textId="77777777" w:rsidR="009274EA" w:rsidRDefault="00C53038">
            <w:pPr>
              <w:pStyle w:val="Heading112pt"/>
              <w:numPr>
                <w:ilvl w:val="2"/>
                <w:numId w:val="2"/>
              </w:numPr>
              <w:rPr>
                <w:ins w:id="4837" w:author="Sunil Vyas" w:date="2023-10-10T15:38:00Z"/>
                <w:rFonts w:ascii="Cambria" w:hAnsi="Cambria"/>
                <w:b w:val="0"/>
              </w:rPr>
              <w:pPrChange w:id="4838" w:author="Sunil Vyas" w:date="2023-10-10T15:39:00Z">
                <w:pPr>
                  <w:pStyle w:val="Heading112pt"/>
                  <w:numPr>
                    <w:ilvl w:val="4"/>
                  </w:numPr>
                  <w:ind w:left="3240"/>
                </w:pPr>
              </w:pPrChange>
            </w:pPr>
            <w:ins w:id="4839" w:author="Sunil Vyas" w:date="2023-10-10T15:38:00Z">
              <w:r>
                <w:rPr>
                  <w:rFonts w:ascii="Cambria" w:hAnsi="Cambria"/>
                  <w:b w:val="0"/>
                </w:rPr>
                <w:t>ORTHODOX textbox</w:t>
              </w:r>
            </w:ins>
          </w:p>
          <w:p w14:paraId="05EDC13E" w14:textId="77777777" w:rsidR="009274EA" w:rsidRDefault="00C53038">
            <w:pPr>
              <w:pStyle w:val="Heading112pt"/>
              <w:numPr>
                <w:ilvl w:val="2"/>
                <w:numId w:val="2"/>
              </w:numPr>
              <w:rPr>
                <w:ins w:id="4840" w:author="Sunil Vyas" w:date="2023-10-10T15:38:00Z"/>
                <w:rFonts w:ascii="Cambria" w:hAnsi="Cambria"/>
                <w:b w:val="0"/>
              </w:rPr>
              <w:pPrChange w:id="4841" w:author="Sunil Vyas" w:date="2023-10-10T15:39:00Z">
                <w:pPr>
                  <w:pStyle w:val="Heading112pt"/>
                  <w:numPr>
                    <w:ilvl w:val="4"/>
                  </w:numPr>
                  <w:ind w:left="3240"/>
                </w:pPr>
              </w:pPrChange>
            </w:pPr>
            <w:ins w:id="4842" w:author="Sunil Vyas" w:date="2023-10-10T15:38:00Z">
              <w:r>
                <w:rPr>
                  <w:rFonts w:ascii="Cambria" w:hAnsi="Cambria"/>
                  <w:b w:val="0"/>
                </w:rPr>
                <w:t>DARJEELING textbox</w:t>
              </w:r>
            </w:ins>
          </w:p>
          <w:p w14:paraId="0D1B2126" w14:textId="77777777" w:rsidR="009274EA" w:rsidRDefault="00C53038">
            <w:pPr>
              <w:pStyle w:val="Heading112pt"/>
              <w:numPr>
                <w:ilvl w:val="2"/>
                <w:numId w:val="2"/>
              </w:numPr>
              <w:rPr>
                <w:ins w:id="4843" w:author="Sunil Vyas" w:date="2023-10-10T15:38:00Z"/>
                <w:rFonts w:ascii="Cambria" w:hAnsi="Cambria"/>
                <w:b w:val="0"/>
              </w:rPr>
              <w:pPrChange w:id="4844" w:author="Sunil Vyas" w:date="2023-10-10T15:39:00Z">
                <w:pPr>
                  <w:pStyle w:val="Heading112pt"/>
                  <w:numPr>
                    <w:ilvl w:val="4"/>
                  </w:numPr>
                  <w:ind w:left="3240"/>
                </w:pPr>
              </w:pPrChange>
            </w:pPr>
            <w:ins w:id="4845" w:author="Sunil Vyas" w:date="2023-10-10T15:38:00Z">
              <w:r>
                <w:rPr>
                  <w:rFonts w:ascii="Cambria" w:hAnsi="Cambria"/>
                  <w:b w:val="0"/>
                </w:rPr>
                <w:t>OOLONG textbox</w:t>
              </w:r>
            </w:ins>
          </w:p>
          <w:p w14:paraId="64D35611" w14:textId="77777777" w:rsidR="009274EA" w:rsidRDefault="00C53038">
            <w:pPr>
              <w:pStyle w:val="Heading112pt"/>
              <w:numPr>
                <w:ilvl w:val="2"/>
                <w:numId w:val="2"/>
              </w:numPr>
              <w:rPr>
                <w:ins w:id="4846" w:author="Sunil Vyas" w:date="2023-10-10T15:38:00Z"/>
                <w:rFonts w:ascii="Cambria" w:hAnsi="Cambria"/>
                <w:b w:val="0"/>
              </w:rPr>
              <w:pPrChange w:id="4847" w:author="Sunil Vyas" w:date="2023-10-10T15:39:00Z">
                <w:pPr>
                  <w:pStyle w:val="Heading112pt"/>
                  <w:numPr>
                    <w:ilvl w:val="4"/>
                  </w:numPr>
                  <w:ind w:left="3240"/>
                </w:pPr>
              </w:pPrChange>
            </w:pPr>
            <w:ins w:id="4848" w:author="Sunil Vyas" w:date="2023-10-10T15:38:00Z">
              <w:r>
                <w:rPr>
                  <w:rFonts w:ascii="Cambria" w:hAnsi="Cambria"/>
                  <w:b w:val="0"/>
                </w:rPr>
                <w:t>GREEN textbox</w:t>
              </w:r>
            </w:ins>
          </w:p>
          <w:p w14:paraId="1A99AAE9" w14:textId="77777777" w:rsidR="009274EA" w:rsidRDefault="00C53038">
            <w:pPr>
              <w:pStyle w:val="Heading112pt"/>
              <w:numPr>
                <w:ilvl w:val="2"/>
                <w:numId w:val="2"/>
              </w:numPr>
              <w:rPr>
                <w:ins w:id="4849" w:author="Sunil Vyas" w:date="2023-10-10T15:38:00Z"/>
                <w:rFonts w:ascii="Cambria" w:hAnsi="Cambria"/>
                <w:b w:val="0"/>
              </w:rPr>
              <w:pPrChange w:id="4850" w:author="Sunil Vyas" w:date="2023-10-10T15:39:00Z">
                <w:pPr>
                  <w:pStyle w:val="Heading112pt"/>
                  <w:numPr>
                    <w:ilvl w:val="4"/>
                  </w:numPr>
                  <w:ind w:left="3240"/>
                </w:pPr>
              </w:pPrChange>
            </w:pPr>
            <w:ins w:id="4851" w:author="Sunil Vyas" w:date="2023-10-10T15:38:00Z">
              <w:r>
                <w:rPr>
                  <w:rFonts w:ascii="Cambria" w:hAnsi="Cambria"/>
                  <w:b w:val="0"/>
                </w:rPr>
                <w:t>KANGRA textbox</w:t>
              </w:r>
            </w:ins>
          </w:p>
          <w:p w14:paraId="143E733B" w14:textId="77777777" w:rsidR="009274EA" w:rsidRPr="009274EA" w:rsidRDefault="00C53038">
            <w:pPr>
              <w:pStyle w:val="Heading112pt"/>
              <w:rPr>
                <w:ins w:id="4852" w:author="Sunil Vyas" w:date="2023-10-10T16:00:00Z"/>
                <w:rPrChange w:id="4853" w:author="Sunil Vyas" w:date="2023-10-10T16:00:00Z">
                  <w:rPr>
                    <w:ins w:id="4854" w:author="Sunil Vyas" w:date="2023-10-10T16:00:00Z"/>
                    <w:rFonts w:ascii="Cambria" w:hAnsi="Cambria"/>
                    <w:b w:val="0"/>
                  </w:rPr>
                </w:rPrChange>
              </w:rPr>
              <w:pPrChange w:id="4855" w:author="Sunil Vyas" w:date="2023-10-10T15:10:00Z">
                <w:pPr>
                  <w:pStyle w:val="Heading112pt"/>
                  <w:tabs>
                    <w:tab w:val="left" w:pos="10620"/>
                  </w:tabs>
                </w:pPr>
              </w:pPrChange>
            </w:pPr>
            <w:ins w:id="4856" w:author="Sunil Vyas" w:date="2023-10-10T15:59:00Z">
              <w:r>
                <w:rPr>
                  <w:rFonts w:ascii="Cambria" w:hAnsi="Cambria"/>
                  <w:b w:val="0"/>
                </w:rPr>
                <w:t xml:space="preserve">System should display </w:t>
              </w:r>
            </w:ins>
            <w:ins w:id="4857" w:author="Sunil Vyas" w:date="2023-10-10T16:00:00Z">
              <w:r>
                <w:rPr>
                  <w:rFonts w:ascii="Cambria" w:hAnsi="Cambria"/>
                  <w:b w:val="0"/>
                </w:rPr>
                <w:t>“Price Range Category” fields in label.</w:t>
              </w:r>
            </w:ins>
          </w:p>
          <w:p w14:paraId="3AD755F5" w14:textId="77777777" w:rsidR="009274EA" w:rsidRPr="009274EA" w:rsidRDefault="00C53038">
            <w:pPr>
              <w:pStyle w:val="Heading112pt"/>
              <w:rPr>
                <w:ins w:id="4858" w:author="Sunil Vyas" w:date="2023-10-10T16:03:00Z"/>
                <w:rPrChange w:id="4859" w:author="Sunil Vyas" w:date="2023-10-10T16:03:00Z">
                  <w:rPr>
                    <w:ins w:id="4860" w:author="Sunil Vyas" w:date="2023-10-10T16:03:00Z"/>
                    <w:rFonts w:ascii="Cambria" w:hAnsi="Cambria"/>
                    <w:b w:val="0"/>
                  </w:rPr>
                </w:rPrChange>
              </w:rPr>
              <w:pPrChange w:id="4861" w:author="Sunil Vyas" w:date="2023-10-10T15:10:00Z">
                <w:pPr>
                  <w:pStyle w:val="Heading112pt"/>
                  <w:tabs>
                    <w:tab w:val="left" w:pos="10620"/>
                  </w:tabs>
                </w:pPr>
              </w:pPrChange>
            </w:pPr>
            <w:ins w:id="4862" w:author="Sunil Vyas" w:date="2023-10-10T16:00:00Z">
              <w:r>
                <w:rPr>
                  <w:rFonts w:ascii="Cambria" w:hAnsi="Cambria"/>
                  <w:b w:val="0"/>
                </w:rPr>
                <w:t xml:space="preserve">System should provide </w:t>
              </w:r>
            </w:ins>
            <w:ins w:id="4863" w:author="Sunil Vyas" w:date="2023-10-10T16:02:00Z">
              <w:r>
                <w:rPr>
                  <w:rFonts w:ascii="Cambria" w:hAnsi="Cambria"/>
                  <w:b w:val="0"/>
                </w:rPr>
                <w:t>&lt;Category&gt; list fields in textbox.</w:t>
              </w:r>
            </w:ins>
          </w:p>
          <w:p w14:paraId="72096254" w14:textId="77777777" w:rsidR="009274EA" w:rsidRPr="009274EA" w:rsidRDefault="00C53038">
            <w:pPr>
              <w:pStyle w:val="Heading112pt"/>
              <w:rPr>
                <w:ins w:id="4864" w:author="Sunil Vyas" w:date="2023-10-10T16:02:00Z"/>
                <w:rPrChange w:id="4865" w:author="Sunil Vyas" w:date="2023-10-10T16:02:00Z">
                  <w:rPr>
                    <w:ins w:id="4866" w:author="Sunil Vyas" w:date="2023-10-10T16:02:00Z"/>
                    <w:rFonts w:ascii="Cambria" w:hAnsi="Cambria"/>
                    <w:b w:val="0"/>
                  </w:rPr>
                </w:rPrChange>
              </w:rPr>
              <w:pPrChange w:id="4867" w:author="Sunil Vyas" w:date="2023-10-10T15:10:00Z">
                <w:pPr>
                  <w:pStyle w:val="Heading112pt"/>
                  <w:tabs>
                    <w:tab w:val="left" w:pos="10620"/>
                  </w:tabs>
                </w:pPr>
              </w:pPrChange>
            </w:pPr>
            <w:ins w:id="4868" w:author="Sunil Vyas" w:date="2023-10-10T16:03:00Z">
              <w:r>
                <w:rPr>
                  <w:rFonts w:ascii="Cambria" w:hAnsi="Cambria"/>
                  <w:b w:val="0"/>
                </w:rPr>
                <w:t>System should provide &lt;Category&gt; fields as a mandatory field.</w:t>
              </w:r>
            </w:ins>
          </w:p>
          <w:p w14:paraId="6D0E37E9" w14:textId="77777777" w:rsidR="009274EA" w:rsidRPr="009274EA" w:rsidRDefault="00C53038">
            <w:pPr>
              <w:pStyle w:val="Heading112pt"/>
              <w:rPr>
                <w:ins w:id="4869" w:author="Sunil Vyas" w:date="2023-10-10T16:04:00Z"/>
                <w:rPrChange w:id="4870" w:author="Sunil Vyas" w:date="2023-10-10T16:04:00Z">
                  <w:rPr>
                    <w:ins w:id="4871" w:author="Sunil Vyas" w:date="2023-10-10T16:04:00Z"/>
                    <w:rFonts w:ascii="Cambria" w:hAnsi="Cambria"/>
                    <w:b w:val="0"/>
                  </w:rPr>
                </w:rPrChange>
              </w:rPr>
              <w:pPrChange w:id="4872" w:author="Sunil Vyas" w:date="2023-10-10T15:10:00Z">
                <w:pPr>
                  <w:pStyle w:val="Heading112pt"/>
                  <w:tabs>
                    <w:tab w:val="left" w:pos="10620"/>
                  </w:tabs>
                </w:pPr>
              </w:pPrChange>
            </w:pPr>
            <w:ins w:id="4873" w:author="Sunil Vyas" w:date="2023-10-10T16:02:00Z">
              <w:r>
                <w:rPr>
                  <w:rFonts w:ascii="Cambria" w:hAnsi="Cambria"/>
                  <w:b w:val="0"/>
                </w:rPr>
                <w:t xml:space="preserve">System should accept only numeric value in all </w:t>
              </w:r>
            </w:ins>
            <w:ins w:id="4874" w:author="Sunil Vyas" w:date="2023-10-10T16:03:00Z">
              <w:r>
                <w:rPr>
                  <w:rFonts w:ascii="Cambria" w:hAnsi="Cambria"/>
                  <w:b w:val="0"/>
                </w:rPr>
                <w:t>&lt;</w:t>
              </w:r>
            </w:ins>
            <w:ins w:id="4875" w:author="Sunil Vyas" w:date="2023-10-10T16:02:00Z">
              <w:r>
                <w:rPr>
                  <w:rFonts w:ascii="Cambria" w:hAnsi="Cambria"/>
                  <w:b w:val="0"/>
                </w:rPr>
                <w:t>category</w:t>
              </w:r>
            </w:ins>
            <w:ins w:id="4876" w:author="Sunil Vyas" w:date="2023-10-10T16:03:00Z">
              <w:r>
                <w:rPr>
                  <w:rFonts w:ascii="Cambria" w:hAnsi="Cambria"/>
                  <w:b w:val="0"/>
                </w:rPr>
                <w:t>&gt;</w:t>
              </w:r>
            </w:ins>
            <w:ins w:id="4877" w:author="Sunil Vyas" w:date="2023-10-10T16:02:00Z">
              <w:r>
                <w:rPr>
                  <w:rFonts w:ascii="Cambria" w:hAnsi="Cambria"/>
                  <w:b w:val="0"/>
                </w:rPr>
                <w:t xml:space="preserve"> fields</w:t>
              </w:r>
            </w:ins>
            <w:ins w:id="4878" w:author="Sunil Vyas" w:date="2023-10-10T16:00:00Z">
              <w:r>
                <w:rPr>
                  <w:rFonts w:ascii="Cambria" w:hAnsi="Cambria"/>
                  <w:b w:val="0"/>
                </w:rPr>
                <w:t>.</w:t>
              </w:r>
            </w:ins>
          </w:p>
          <w:p w14:paraId="5583C82D" w14:textId="77777777" w:rsidR="009274EA" w:rsidRPr="009274EA" w:rsidRDefault="00C53038">
            <w:pPr>
              <w:pStyle w:val="Heading112pt"/>
              <w:rPr>
                <w:ins w:id="4879" w:author="Sunil Vyas" w:date="2023-10-11T12:44:00Z"/>
                <w:rPrChange w:id="4880" w:author="Sunil Vyas" w:date="2023-10-11T12:44:00Z">
                  <w:rPr>
                    <w:ins w:id="4881" w:author="Sunil Vyas" w:date="2023-10-11T12:44:00Z"/>
                    <w:rFonts w:ascii="Cambria" w:hAnsi="Cambria"/>
                    <w:b w:val="0"/>
                  </w:rPr>
                </w:rPrChange>
              </w:rPr>
              <w:pPrChange w:id="4882" w:author="Sunil Vyas" w:date="2023-10-10T15:10:00Z">
                <w:pPr>
                  <w:pStyle w:val="Heading112pt"/>
                  <w:tabs>
                    <w:tab w:val="left" w:pos="10620"/>
                  </w:tabs>
                </w:pPr>
              </w:pPrChange>
            </w:pPr>
            <w:ins w:id="4883" w:author="Sunil Vyas" w:date="2023-10-10T16:04:00Z">
              <w:r>
                <w:rPr>
                  <w:rFonts w:ascii="Cambria" w:hAnsi="Cambria"/>
                  <w:b w:val="0"/>
                </w:rPr>
                <w:t>System should not accept decimal value &lt;Category&gt; field.</w:t>
              </w:r>
            </w:ins>
          </w:p>
          <w:p w14:paraId="3BA33ACB" w14:textId="77777777" w:rsidR="009274EA" w:rsidRPr="009274EA" w:rsidRDefault="00C53038">
            <w:pPr>
              <w:pStyle w:val="Heading112pt"/>
              <w:rPr>
                <w:ins w:id="4884" w:author="pradip" w:date="2023-10-16T12:06:00Z"/>
                <w:rPrChange w:id="4885" w:author="pradip" w:date="2023-10-16T12:06:00Z">
                  <w:rPr>
                    <w:ins w:id="4886" w:author="pradip" w:date="2023-10-16T12:06:00Z"/>
                    <w:rFonts w:ascii="Cambria" w:hAnsi="Cambria"/>
                    <w:b w:val="0"/>
                  </w:rPr>
                </w:rPrChange>
              </w:rPr>
              <w:pPrChange w:id="4887" w:author="Sunil Vyas" w:date="2023-10-10T15:10:00Z">
                <w:pPr>
                  <w:pStyle w:val="Heading112pt"/>
                  <w:tabs>
                    <w:tab w:val="left" w:pos="10620"/>
                  </w:tabs>
                </w:pPr>
              </w:pPrChange>
            </w:pPr>
            <w:ins w:id="4888" w:author="Sunil Vyas" w:date="2023-10-11T12:44:00Z">
              <w:r>
                <w:rPr>
                  <w:rFonts w:ascii="Cambria" w:hAnsi="Cambria"/>
                  <w:b w:val="0"/>
                </w:rPr>
                <w:t xml:space="preserve">Tick size field refers to what should be increment </w:t>
              </w:r>
            </w:ins>
            <w:ins w:id="4889" w:author="Sunil Vyas" w:date="2023-10-11T12:45:00Z">
              <w:r>
                <w:rPr>
                  <w:rFonts w:ascii="Cambria" w:hAnsi="Cambria"/>
                  <w:b w:val="0"/>
                </w:rPr>
                <w:t xml:space="preserve">for particular Tea </w:t>
              </w:r>
            </w:ins>
            <w:ins w:id="4890" w:author="Sunil Vyas" w:date="2023-10-11T12:47:00Z">
              <w:r>
                <w:rPr>
                  <w:rFonts w:ascii="Cambria" w:hAnsi="Cambria"/>
                  <w:b w:val="0"/>
                </w:rPr>
                <w:t>&lt;</w:t>
              </w:r>
            </w:ins>
            <w:ins w:id="4891" w:author="Sunil Vyas" w:date="2023-10-11T12:45:00Z">
              <w:r>
                <w:rPr>
                  <w:rFonts w:ascii="Cambria" w:hAnsi="Cambria"/>
                  <w:b w:val="0"/>
                </w:rPr>
                <w:t>Category</w:t>
              </w:r>
            </w:ins>
            <w:ins w:id="4892" w:author="Sunil Vyas" w:date="2023-10-11T12:47:00Z">
              <w:r>
                <w:rPr>
                  <w:rFonts w:ascii="Cambria" w:hAnsi="Cambria"/>
                  <w:b w:val="0"/>
                </w:rPr>
                <w:t>&gt;</w:t>
              </w:r>
            </w:ins>
            <w:ins w:id="4893" w:author="Sunil Vyas" w:date="2023-10-11T12:45:00Z">
              <w:r>
                <w:rPr>
                  <w:rFonts w:ascii="Cambria" w:hAnsi="Cambria"/>
                  <w:b w:val="0"/>
                </w:rPr>
                <w:t xml:space="preserve"> during Knockdown process and impact of this field should be work in auction.</w:t>
              </w:r>
            </w:ins>
          </w:p>
          <w:p w14:paraId="00134C6D" w14:textId="77777777" w:rsidR="009274EA" w:rsidRPr="009274EA" w:rsidRDefault="00C53038">
            <w:pPr>
              <w:pStyle w:val="Heading112pt"/>
              <w:rPr>
                <w:ins w:id="4894" w:author="Piyush Patadia" w:date="2023-10-16T18:52:00Z"/>
                <w:rPrChange w:id="4895" w:author="Piyush Patadia" w:date="2023-10-16T18:52:00Z">
                  <w:rPr>
                    <w:ins w:id="4896" w:author="Piyush Patadia" w:date="2023-10-16T18:52:00Z"/>
                    <w:rFonts w:ascii="Cambria" w:hAnsi="Cambria"/>
                    <w:b w:val="0"/>
                  </w:rPr>
                </w:rPrChange>
              </w:rPr>
              <w:pPrChange w:id="4897" w:author="Sunil Vyas" w:date="2023-10-10T15:10:00Z">
                <w:pPr>
                  <w:pStyle w:val="Heading112pt"/>
                  <w:tabs>
                    <w:tab w:val="left" w:pos="10620"/>
                  </w:tabs>
                </w:pPr>
              </w:pPrChange>
            </w:pPr>
            <w:ins w:id="4898" w:author="pradip" w:date="2023-10-16T12:06:00Z">
              <w:r>
                <w:rPr>
                  <w:rFonts w:ascii="Cambria" w:hAnsi="Cambria"/>
                  <w:b w:val="0"/>
                </w:rPr>
                <w:t>In knockdown process, system should add the Tick size in the price</w:t>
              </w:r>
            </w:ins>
            <w:ins w:id="4899" w:author="pradip" w:date="2023-10-16T12:07:00Z">
              <w:r>
                <w:rPr>
                  <w:rFonts w:ascii="Cambria" w:hAnsi="Cambria"/>
                  <w:b w:val="0"/>
                </w:rPr>
                <w:t xml:space="preserve"> as per configuration. </w:t>
              </w:r>
              <w:r>
                <w:rPr>
                  <w:rFonts w:ascii="Cambria" w:hAnsi="Cambria"/>
                  <w:rPrChange w:id="4900" w:author="pradip" w:date="2023-10-16T12:09:00Z">
                    <w:rPr>
                      <w:rFonts w:ascii="Cambria" w:hAnsi="Cambria"/>
                      <w:b w:val="0"/>
                    </w:rPr>
                  </w:rPrChange>
                </w:rPr>
                <w:t>For e.g.</w:t>
              </w:r>
              <w:r>
                <w:rPr>
                  <w:rFonts w:ascii="Cambria" w:hAnsi="Cambria"/>
                  <w:b w:val="0"/>
                </w:rPr>
                <w:t xml:space="preserve"> If Tick size is configured </w:t>
              </w:r>
              <w:r>
                <w:rPr>
                  <w:rFonts w:ascii="Cambria" w:hAnsi="Cambria"/>
                  <w:rPrChange w:id="4901" w:author="pradip" w:date="2023-10-16T12:08:00Z">
                    <w:rPr>
                      <w:rFonts w:ascii="Cambria" w:hAnsi="Cambria"/>
                      <w:b w:val="0"/>
                    </w:rPr>
                  </w:rPrChange>
                </w:rPr>
                <w:t>1</w:t>
              </w:r>
              <w:r>
                <w:rPr>
                  <w:rFonts w:ascii="Cambria" w:hAnsi="Cambria"/>
                  <w:b w:val="0"/>
                </w:rPr>
                <w:t xml:space="preserve"> in CTC category.</w:t>
              </w:r>
            </w:ins>
            <w:ins w:id="4902" w:author="pradip" w:date="2023-10-16T12:08:00Z">
              <w:r>
                <w:rPr>
                  <w:rFonts w:ascii="Cambria" w:hAnsi="Cambria"/>
                  <w:b w:val="0"/>
                </w:rPr>
                <w:t xml:space="preserve"> Lot sold on the prices of 95 price. The system should consider the knockdown price </w:t>
              </w:r>
            </w:ins>
            <w:ins w:id="4903" w:author="pradip" w:date="2023-10-16T12:09:00Z">
              <w:r>
                <w:rPr>
                  <w:rFonts w:ascii="Cambria" w:hAnsi="Cambria"/>
                  <w:b w:val="0"/>
                </w:rPr>
                <w:t>“lot sold price + tick size of CTC category” = 96 and allocated lot would be 96 as per auction logic</w:t>
              </w:r>
            </w:ins>
            <w:ins w:id="4904" w:author="Piyush Patadia" w:date="2023-10-16T18:52:00Z">
              <w:r>
                <w:rPr>
                  <w:rFonts w:ascii="Cambria" w:hAnsi="Cambria"/>
                  <w:b w:val="0"/>
                </w:rPr>
                <w:t xml:space="preserve"> (based on allocation logic)</w:t>
              </w:r>
            </w:ins>
            <w:ins w:id="4905" w:author="pradip" w:date="2023-10-16T12:09:00Z">
              <w:r>
                <w:rPr>
                  <w:rFonts w:ascii="Cambria" w:hAnsi="Cambria"/>
                  <w:b w:val="0"/>
                </w:rPr>
                <w:t>.</w:t>
              </w:r>
            </w:ins>
          </w:p>
          <w:p w14:paraId="7F679A6E" w14:textId="77777777" w:rsidR="009274EA" w:rsidRPr="009274EA" w:rsidRDefault="00C53038">
            <w:pPr>
              <w:pStyle w:val="Heading112pt"/>
              <w:numPr>
                <w:ilvl w:val="1"/>
                <w:numId w:val="2"/>
              </w:numPr>
              <w:rPr>
                <w:ins w:id="4906" w:author="Sunil Vyas" w:date="2023-10-10T16:00:00Z"/>
                <w:rPrChange w:id="4907" w:author="Sunil Vyas" w:date="2023-10-10T16:03:00Z">
                  <w:rPr>
                    <w:ins w:id="4908" w:author="Sunil Vyas" w:date="2023-10-10T16:00:00Z"/>
                    <w:rFonts w:ascii="Cambria" w:hAnsi="Cambria"/>
                    <w:b w:val="0"/>
                  </w:rPr>
                </w:rPrChange>
              </w:rPr>
              <w:pPrChange w:id="4909" w:author="Piyush Patadia" w:date="2023-10-16T18:52:00Z">
                <w:pPr>
                  <w:pStyle w:val="Heading112pt"/>
                  <w:tabs>
                    <w:tab w:val="left" w:pos="10620"/>
                  </w:tabs>
                </w:pPr>
              </w:pPrChange>
            </w:pPr>
            <w:ins w:id="4910" w:author="Piyush Patadia" w:date="2023-10-16T18:52:00Z">
              <w:r>
                <w:rPr>
                  <w:rFonts w:ascii="Cambria" w:hAnsi="Cambria"/>
                  <w:b w:val="0"/>
                </w:rPr>
                <w:t>Check Allocation use case for all conditions.</w:t>
              </w:r>
            </w:ins>
          </w:p>
          <w:p w14:paraId="449C6DF1" w14:textId="77777777" w:rsidR="009274EA" w:rsidRDefault="00C53038">
            <w:pPr>
              <w:pStyle w:val="Heading112pt"/>
              <w:numPr>
                <w:ilvl w:val="0"/>
                <w:numId w:val="0"/>
              </w:numPr>
              <w:tabs>
                <w:tab w:val="left" w:pos="10620"/>
              </w:tabs>
              <w:ind w:left="360" w:hanging="360"/>
              <w:rPr>
                <w:ins w:id="4911" w:author="Sunil Vyas" w:date="2023-10-11T10:46:00Z"/>
                <w:rFonts w:ascii="Cambria" w:hAnsi="Cambria"/>
              </w:rPr>
            </w:pPr>
            <w:ins w:id="4912" w:author="Sunil Vyas" w:date="2023-10-11T10:46:00Z">
              <w:r>
                <w:rPr>
                  <w:rFonts w:ascii="Cambria" w:hAnsi="Cambria"/>
                  <w:u w:val="single"/>
                </w:rPr>
                <w:t xml:space="preserve">Permissible </w:t>
              </w:r>
            </w:ins>
            <w:ins w:id="4913" w:author="Sunil Vyas" w:date="2023-10-11T10:47:00Z">
              <w:r>
                <w:rPr>
                  <w:rFonts w:ascii="Cambria" w:hAnsi="Cambria"/>
                  <w:u w:val="single"/>
                </w:rPr>
                <w:t>Bid Limits</w:t>
              </w:r>
            </w:ins>
            <w:ins w:id="4914" w:author="Sunil Vyas" w:date="2023-10-11T10:46:00Z">
              <w:r>
                <w:rPr>
                  <w:rFonts w:ascii="Cambria" w:hAnsi="Cambria"/>
                </w:rPr>
                <w:t>:</w:t>
              </w:r>
            </w:ins>
          </w:p>
          <w:p w14:paraId="4032811B" w14:textId="77777777" w:rsidR="009274EA" w:rsidRDefault="00C53038">
            <w:pPr>
              <w:pStyle w:val="Heading112pt"/>
              <w:rPr>
                <w:ins w:id="4915" w:author="pradip" w:date="2023-10-16T19:26:00Z"/>
                <w:rFonts w:ascii="Cambria" w:hAnsi="Cambria"/>
              </w:rPr>
            </w:pPr>
            <w:ins w:id="4916" w:author="pradip" w:date="2023-10-16T12:11:00Z">
              <w:r>
                <w:rPr>
                  <w:rFonts w:ascii="Cambria" w:hAnsi="Cambria"/>
                  <w:b w:val="0"/>
                  <w:rPrChange w:id="4917" w:author="pradip" w:date="2023-10-16T12:12:00Z">
                    <w:rPr>
                      <w:rFonts w:ascii="Cambria" w:hAnsi="Cambria"/>
                    </w:rPr>
                  </w:rPrChange>
                </w:rPr>
                <w:t xml:space="preserve">This </w:t>
              </w:r>
            </w:ins>
            <w:ins w:id="4918" w:author="pradip" w:date="2023-10-16T12:12:00Z">
              <w:r>
                <w:rPr>
                  <w:rFonts w:ascii="Cambria" w:hAnsi="Cambria"/>
                  <w:b w:val="0"/>
                  <w:rPrChange w:id="4919" w:author="pradip" w:date="2023-10-16T12:12:00Z">
                    <w:rPr>
                      <w:rFonts w:ascii="Cambria" w:hAnsi="Cambria"/>
                    </w:rPr>
                  </w:rPrChange>
                </w:rPr>
                <w:t>can be</w:t>
              </w:r>
              <w:r>
                <w:rPr>
                  <w:rFonts w:ascii="Cambria" w:hAnsi="Cambria"/>
                </w:rPr>
                <w:t xml:space="preserve"> </w:t>
              </w:r>
              <w:r>
                <w:rPr>
                  <w:rFonts w:ascii="Cambria" w:hAnsi="Cambria"/>
                  <w:b w:val="0"/>
                </w:rPr>
                <w:t>the tea categories within the tea types; leaf and dust. This is the limit above which the system should not allow</w:t>
              </w:r>
            </w:ins>
            <w:ins w:id="4920" w:author="pradip" w:date="2023-10-16T19:26:00Z">
              <w:r>
                <w:rPr>
                  <w:rFonts w:ascii="Cambria" w:hAnsi="Cambria"/>
                  <w:b w:val="0"/>
                </w:rPr>
                <w:t xml:space="preserve"> buyer</w:t>
              </w:r>
            </w:ins>
            <w:ins w:id="4921" w:author="pradip" w:date="2023-10-16T12:12:00Z">
              <w:r>
                <w:rPr>
                  <w:rFonts w:ascii="Cambria" w:hAnsi="Cambria"/>
                  <w:b w:val="0"/>
                </w:rPr>
                <w:t xml:space="preserve"> a bid</w:t>
              </w:r>
            </w:ins>
            <w:ins w:id="4922" w:author="pradip" w:date="2023-10-16T19:27:00Z">
              <w:r>
                <w:rPr>
                  <w:rFonts w:ascii="Cambria" w:hAnsi="Cambria"/>
                  <w:b w:val="0"/>
                </w:rPr>
                <w:t xml:space="preserve"> limit</w:t>
              </w:r>
            </w:ins>
            <w:ins w:id="4923" w:author="pradip" w:date="2023-10-16T12:12:00Z">
              <w:r>
                <w:rPr>
                  <w:rFonts w:ascii="Cambria" w:hAnsi="Cambria"/>
                  <w:b w:val="0"/>
                </w:rPr>
                <w:t>.</w:t>
              </w:r>
            </w:ins>
            <w:ins w:id="4924" w:author="pradip" w:date="2023-10-16T12:11:00Z">
              <w:r>
                <w:rPr>
                  <w:rFonts w:ascii="Cambria" w:hAnsi="Cambria"/>
                </w:rPr>
                <w:t xml:space="preserve"> </w:t>
              </w:r>
            </w:ins>
          </w:p>
          <w:p w14:paraId="6C8FB861" w14:textId="77777777" w:rsidR="009274EA" w:rsidRDefault="00C53038">
            <w:pPr>
              <w:pStyle w:val="Heading112pt"/>
              <w:rPr>
                <w:ins w:id="4925" w:author="pradip" w:date="2023-10-16T12:11:00Z"/>
                <w:rFonts w:ascii="Cambria" w:hAnsi="Cambria"/>
              </w:rPr>
            </w:pPr>
            <w:ins w:id="4926" w:author="pradip" w:date="2023-10-16T12:16:00Z">
              <w:r>
                <w:rPr>
                  <w:rFonts w:ascii="Cambria" w:hAnsi="Cambria"/>
                  <w:b w:val="0"/>
                  <w:rPrChange w:id="4927" w:author="pradip" w:date="2023-10-16T19:26:00Z">
                    <w:rPr>
                      <w:rFonts w:ascii="Cambria" w:hAnsi="Cambria"/>
                    </w:rPr>
                  </w:rPrChange>
                </w:rPr>
                <w:t>This would reduce the number of unreasonable bids being registered in the system.</w:t>
              </w:r>
            </w:ins>
          </w:p>
          <w:p w14:paraId="60A15DB1" w14:textId="77777777" w:rsidR="009274EA" w:rsidRDefault="00C53038">
            <w:pPr>
              <w:pStyle w:val="Heading112pt"/>
              <w:rPr>
                <w:ins w:id="4928" w:author="Sunil Vyas" w:date="2023-10-11T10:48:00Z"/>
                <w:rFonts w:ascii="Cambria" w:hAnsi="Cambria"/>
                <w:b w:val="0"/>
              </w:rPr>
            </w:pPr>
            <w:ins w:id="4929" w:author="Sunil Vyas" w:date="2023-10-11T10:48:00Z">
              <w:r>
                <w:rPr>
                  <w:rFonts w:ascii="Cambria" w:hAnsi="Cambria"/>
                  <w:b w:val="0"/>
                </w:rPr>
                <w:t xml:space="preserve">System should display below fields in </w:t>
              </w:r>
            </w:ins>
            <w:ins w:id="4930" w:author="Sunil Vyas" w:date="2023-10-11T10:49:00Z">
              <w:r>
                <w:rPr>
                  <w:rFonts w:ascii="Cambria" w:hAnsi="Cambria"/>
                  <w:b w:val="0"/>
                </w:rPr>
                <w:t xml:space="preserve">Permissible Bid Limit </w:t>
              </w:r>
            </w:ins>
            <w:ins w:id="4931" w:author="Sunil Vyas" w:date="2023-10-11T10:48:00Z">
              <w:r>
                <w:rPr>
                  <w:rFonts w:ascii="Cambria" w:hAnsi="Cambria"/>
                  <w:b w:val="0"/>
                </w:rPr>
                <w:t>Section.</w:t>
              </w:r>
            </w:ins>
          </w:p>
          <w:p w14:paraId="29944444" w14:textId="77777777" w:rsidR="009274EA" w:rsidRDefault="00C53038">
            <w:pPr>
              <w:pStyle w:val="Heading112pt"/>
              <w:numPr>
                <w:ilvl w:val="1"/>
                <w:numId w:val="2"/>
              </w:numPr>
              <w:rPr>
                <w:ins w:id="4932" w:author="Sunil Vyas" w:date="2023-10-11T10:48:00Z"/>
                <w:rFonts w:ascii="Cambria" w:hAnsi="Cambria"/>
                <w:b w:val="0"/>
              </w:rPr>
            </w:pPr>
            <w:ins w:id="4933" w:author="Sunil Vyas" w:date="2023-10-11T10:48:00Z">
              <w:r>
                <w:rPr>
                  <w:rFonts w:ascii="Cambria" w:hAnsi="Cambria"/>
                  <w:b w:val="0"/>
                </w:rPr>
                <w:t>Sr.</w:t>
              </w:r>
            </w:ins>
          </w:p>
          <w:p w14:paraId="380BACEF" w14:textId="77777777" w:rsidR="009274EA" w:rsidRDefault="00C53038">
            <w:pPr>
              <w:pStyle w:val="Heading112pt"/>
              <w:numPr>
                <w:ilvl w:val="1"/>
                <w:numId w:val="2"/>
              </w:numPr>
              <w:rPr>
                <w:ins w:id="4934" w:author="Sunil Vyas" w:date="2023-10-11T10:48:00Z"/>
                <w:rFonts w:ascii="Cambria" w:hAnsi="Cambria"/>
                <w:b w:val="0"/>
              </w:rPr>
            </w:pPr>
            <w:ins w:id="4935" w:author="Sunil Vyas" w:date="2023-10-11T10:49:00Z">
              <w:r>
                <w:rPr>
                  <w:rFonts w:ascii="Cambria" w:hAnsi="Cambria"/>
                  <w:b w:val="0"/>
                </w:rPr>
                <w:t>Tea Type</w:t>
              </w:r>
            </w:ins>
          </w:p>
          <w:p w14:paraId="32F62A90" w14:textId="77777777" w:rsidR="009274EA" w:rsidRDefault="00C53038">
            <w:pPr>
              <w:pStyle w:val="Heading112pt"/>
              <w:numPr>
                <w:ilvl w:val="1"/>
                <w:numId w:val="2"/>
              </w:numPr>
              <w:rPr>
                <w:ins w:id="4936" w:author="Sunil Vyas" w:date="2023-10-11T10:48:00Z"/>
                <w:rFonts w:ascii="Cambria" w:hAnsi="Cambria"/>
                <w:b w:val="0"/>
              </w:rPr>
            </w:pPr>
            <w:ins w:id="4937" w:author="Sunil Vyas" w:date="2023-10-11T10:48:00Z">
              <w:r>
                <w:rPr>
                  <w:rFonts w:ascii="Cambria" w:hAnsi="Cambria"/>
                  <w:b w:val="0"/>
                </w:rPr>
                <w:t>Category List</w:t>
              </w:r>
            </w:ins>
          </w:p>
          <w:p w14:paraId="28CB92B5" w14:textId="77777777" w:rsidR="009274EA" w:rsidRDefault="00C53038">
            <w:pPr>
              <w:pStyle w:val="Heading112pt"/>
              <w:rPr>
                <w:ins w:id="4938" w:author="Sunil Vyas" w:date="2023-10-11T10:48:00Z"/>
                <w:rFonts w:ascii="Cambria" w:hAnsi="Cambria"/>
                <w:b w:val="0"/>
              </w:rPr>
            </w:pPr>
            <w:ins w:id="4939" w:author="Sunil Vyas" w:date="2023-10-11T10:48:00Z">
              <w:r>
                <w:rPr>
                  <w:rFonts w:ascii="Cambria" w:hAnsi="Cambria"/>
                  <w:b w:val="0"/>
                </w:rPr>
                <w:t xml:space="preserve">System should display below fields in </w:t>
              </w:r>
            </w:ins>
            <w:ins w:id="4940" w:author="Sunil Vyas" w:date="2023-10-11T10:49:00Z">
              <w:r>
                <w:rPr>
                  <w:rFonts w:ascii="Cambria" w:hAnsi="Cambria"/>
                  <w:b w:val="0"/>
                </w:rPr>
                <w:t>Tea Type</w:t>
              </w:r>
            </w:ins>
            <w:ins w:id="4941" w:author="Sunil Vyas" w:date="2023-10-11T10:48:00Z">
              <w:r>
                <w:rPr>
                  <w:rFonts w:ascii="Cambria" w:hAnsi="Cambria"/>
                  <w:b w:val="0"/>
                </w:rPr>
                <w:t xml:space="preserve"> Column.</w:t>
              </w:r>
            </w:ins>
          </w:p>
          <w:p w14:paraId="24C7ECAB" w14:textId="77777777" w:rsidR="009274EA" w:rsidRDefault="00C53038">
            <w:pPr>
              <w:pStyle w:val="Heading112pt"/>
              <w:numPr>
                <w:ilvl w:val="2"/>
                <w:numId w:val="2"/>
              </w:numPr>
              <w:rPr>
                <w:ins w:id="4942" w:author="Sunil Vyas" w:date="2023-10-11T10:49:00Z"/>
                <w:rFonts w:ascii="Cambria" w:hAnsi="Cambria"/>
                <w:b w:val="0"/>
              </w:rPr>
            </w:pPr>
            <w:ins w:id="4943" w:author="Sunil Vyas" w:date="2023-10-11T10:49:00Z">
              <w:r>
                <w:rPr>
                  <w:rFonts w:ascii="Cambria" w:hAnsi="Cambria"/>
                  <w:b w:val="0"/>
                </w:rPr>
                <w:t>Dust</w:t>
              </w:r>
            </w:ins>
          </w:p>
          <w:p w14:paraId="24CF1777" w14:textId="77777777" w:rsidR="009274EA" w:rsidRDefault="00C53038">
            <w:pPr>
              <w:pStyle w:val="Heading112pt"/>
              <w:numPr>
                <w:ilvl w:val="2"/>
                <w:numId w:val="2"/>
              </w:numPr>
              <w:rPr>
                <w:ins w:id="4944" w:author="Sunil Vyas" w:date="2023-10-11T10:48:00Z"/>
                <w:rFonts w:ascii="Cambria" w:hAnsi="Cambria"/>
                <w:b w:val="0"/>
              </w:rPr>
            </w:pPr>
            <w:ins w:id="4945" w:author="Sunil Vyas" w:date="2023-10-11T10:49:00Z">
              <w:r>
                <w:rPr>
                  <w:rFonts w:ascii="Cambria" w:hAnsi="Cambria"/>
                  <w:b w:val="0"/>
                </w:rPr>
                <w:t>Leaf</w:t>
              </w:r>
            </w:ins>
          </w:p>
          <w:p w14:paraId="37C404AD" w14:textId="77777777" w:rsidR="009274EA" w:rsidRDefault="00C53038">
            <w:pPr>
              <w:pStyle w:val="Heading112pt"/>
              <w:rPr>
                <w:ins w:id="4946" w:author="Sunil Vyas" w:date="2023-10-11T10:48:00Z"/>
                <w:rFonts w:ascii="Cambria" w:hAnsi="Cambria"/>
                <w:b w:val="0"/>
              </w:rPr>
            </w:pPr>
            <w:ins w:id="4947" w:author="Sunil Vyas" w:date="2023-10-11T10:48:00Z">
              <w:r>
                <w:rPr>
                  <w:rFonts w:ascii="Cambria" w:hAnsi="Cambria"/>
                  <w:b w:val="0"/>
                </w:rPr>
                <w:t>System should display below fields in Category List Column.</w:t>
              </w:r>
            </w:ins>
          </w:p>
          <w:p w14:paraId="75F42F85" w14:textId="77777777" w:rsidR="009274EA" w:rsidRDefault="00C53038">
            <w:pPr>
              <w:pStyle w:val="Heading112pt"/>
              <w:numPr>
                <w:ilvl w:val="2"/>
                <w:numId w:val="2"/>
              </w:numPr>
              <w:rPr>
                <w:ins w:id="4948" w:author="Sunil Vyas" w:date="2023-10-11T10:48:00Z"/>
                <w:rFonts w:ascii="Cambria" w:hAnsi="Cambria"/>
                <w:b w:val="0"/>
              </w:rPr>
            </w:pPr>
            <w:ins w:id="4949" w:author="Sunil Vyas" w:date="2023-10-11T10:48:00Z">
              <w:r>
                <w:rPr>
                  <w:rFonts w:ascii="Cambria" w:hAnsi="Cambria"/>
                  <w:b w:val="0"/>
                </w:rPr>
                <w:t>CTC textbox</w:t>
              </w:r>
            </w:ins>
          </w:p>
          <w:p w14:paraId="33CFF6E1" w14:textId="77777777" w:rsidR="009274EA" w:rsidRDefault="00C53038">
            <w:pPr>
              <w:pStyle w:val="Heading112pt"/>
              <w:numPr>
                <w:ilvl w:val="2"/>
                <w:numId w:val="2"/>
              </w:numPr>
              <w:rPr>
                <w:ins w:id="4950" w:author="Sunil Vyas" w:date="2023-10-11T10:48:00Z"/>
                <w:rFonts w:ascii="Cambria" w:hAnsi="Cambria"/>
                <w:b w:val="0"/>
              </w:rPr>
            </w:pPr>
            <w:ins w:id="4951" w:author="Sunil Vyas" w:date="2023-10-11T10:48:00Z">
              <w:r>
                <w:rPr>
                  <w:rFonts w:ascii="Cambria" w:hAnsi="Cambria"/>
                  <w:b w:val="0"/>
                </w:rPr>
                <w:lastRenderedPageBreak/>
                <w:t>ORTHODOX textbox</w:t>
              </w:r>
            </w:ins>
          </w:p>
          <w:p w14:paraId="4C3EEF6D" w14:textId="77777777" w:rsidR="009274EA" w:rsidRDefault="00C53038">
            <w:pPr>
              <w:pStyle w:val="Heading112pt"/>
              <w:numPr>
                <w:ilvl w:val="2"/>
                <w:numId w:val="2"/>
              </w:numPr>
              <w:rPr>
                <w:ins w:id="4952" w:author="Sunil Vyas" w:date="2023-10-11T10:48:00Z"/>
                <w:rFonts w:ascii="Cambria" w:hAnsi="Cambria"/>
                <w:b w:val="0"/>
              </w:rPr>
            </w:pPr>
            <w:ins w:id="4953" w:author="Sunil Vyas" w:date="2023-10-11T10:48:00Z">
              <w:r>
                <w:rPr>
                  <w:rFonts w:ascii="Cambria" w:hAnsi="Cambria"/>
                  <w:b w:val="0"/>
                </w:rPr>
                <w:t>DARJEELING textbox</w:t>
              </w:r>
            </w:ins>
          </w:p>
          <w:p w14:paraId="257412B3" w14:textId="77777777" w:rsidR="009274EA" w:rsidRDefault="00C53038">
            <w:pPr>
              <w:pStyle w:val="Heading112pt"/>
              <w:numPr>
                <w:ilvl w:val="2"/>
                <w:numId w:val="2"/>
              </w:numPr>
              <w:rPr>
                <w:ins w:id="4954" w:author="Sunil Vyas" w:date="2023-10-11T10:48:00Z"/>
                <w:rFonts w:ascii="Cambria" w:hAnsi="Cambria"/>
                <w:b w:val="0"/>
              </w:rPr>
            </w:pPr>
            <w:ins w:id="4955" w:author="Sunil Vyas" w:date="2023-10-11T10:48:00Z">
              <w:r>
                <w:rPr>
                  <w:rFonts w:ascii="Cambria" w:hAnsi="Cambria"/>
                  <w:b w:val="0"/>
                </w:rPr>
                <w:t>OOLONG textbox</w:t>
              </w:r>
            </w:ins>
          </w:p>
          <w:p w14:paraId="70FE184B" w14:textId="77777777" w:rsidR="009274EA" w:rsidRDefault="00C53038">
            <w:pPr>
              <w:pStyle w:val="Heading112pt"/>
              <w:numPr>
                <w:ilvl w:val="2"/>
                <w:numId w:val="2"/>
              </w:numPr>
              <w:rPr>
                <w:ins w:id="4956" w:author="Sunil Vyas" w:date="2023-10-11T10:48:00Z"/>
                <w:rFonts w:ascii="Cambria" w:hAnsi="Cambria"/>
                <w:b w:val="0"/>
              </w:rPr>
            </w:pPr>
            <w:ins w:id="4957" w:author="Sunil Vyas" w:date="2023-10-11T10:48:00Z">
              <w:r>
                <w:rPr>
                  <w:rFonts w:ascii="Cambria" w:hAnsi="Cambria"/>
                  <w:b w:val="0"/>
                </w:rPr>
                <w:t>GREEN textbox</w:t>
              </w:r>
            </w:ins>
          </w:p>
          <w:p w14:paraId="5EF6E915" w14:textId="77777777" w:rsidR="009274EA" w:rsidRDefault="00C53038">
            <w:pPr>
              <w:pStyle w:val="Heading112pt"/>
              <w:numPr>
                <w:ilvl w:val="2"/>
                <w:numId w:val="2"/>
              </w:numPr>
              <w:rPr>
                <w:ins w:id="4958" w:author="Sunil Vyas" w:date="2023-10-11T10:48:00Z"/>
                <w:rFonts w:ascii="Cambria" w:hAnsi="Cambria"/>
                <w:b w:val="0"/>
              </w:rPr>
            </w:pPr>
            <w:ins w:id="4959" w:author="Sunil Vyas" w:date="2023-10-11T10:48:00Z">
              <w:r>
                <w:rPr>
                  <w:rFonts w:ascii="Cambria" w:hAnsi="Cambria"/>
                  <w:b w:val="0"/>
                </w:rPr>
                <w:t>KANGRA textbox</w:t>
              </w:r>
            </w:ins>
          </w:p>
          <w:p w14:paraId="4158C3F0" w14:textId="77777777" w:rsidR="009274EA" w:rsidRDefault="00C53038">
            <w:pPr>
              <w:pStyle w:val="Heading112pt"/>
              <w:rPr>
                <w:ins w:id="4960" w:author="Sunil Vyas" w:date="2023-10-11T10:48:00Z"/>
              </w:rPr>
            </w:pPr>
            <w:ins w:id="4961" w:author="Sunil Vyas" w:date="2023-10-11T10:48:00Z">
              <w:r>
                <w:rPr>
                  <w:rFonts w:ascii="Cambria" w:hAnsi="Cambria"/>
                  <w:b w:val="0"/>
                </w:rPr>
                <w:t>System should display “</w:t>
              </w:r>
            </w:ins>
            <w:ins w:id="4962" w:author="Sunil Vyas" w:date="2023-10-11T14:46:00Z">
              <w:del w:id="4963" w:author="pradip" w:date="2023-10-16T12:13:00Z">
                <w:r>
                  <w:rPr>
                    <w:rFonts w:ascii="Cambria" w:hAnsi="Cambria"/>
                    <w:b w:val="0"/>
                  </w:rPr>
                  <w:delText xml:space="preserve">Tea </w:delText>
                </w:r>
              </w:del>
            </w:ins>
            <w:ins w:id="4964" w:author="Sunil Vyas" w:date="2023-10-11T10:50:00Z">
              <w:del w:id="4965" w:author="pradip" w:date="2023-10-16T12:13:00Z">
                <w:r>
                  <w:rPr>
                    <w:rFonts w:ascii="Cambria" w:hAnsi="Cambria"/>
                    <w:b w:val="0"/>
                  </w:rPr>
                  <w:delText xml:space="preserve"> Type</w:delText>
                </w:r>
              </w:del>
            </w:ins>
            <w:ins w:id="4966" w:author="pradip" w:date="2023-10-16T12:13:00Z">
              <w:r>
                <w:rPr>
                  <w:rFonts w:ascii="Cambria" w:hAnsi="Cambria"/>
                  <w:b w:val="0"/>
                </w:rPr>
                <w:t>Tea Type</w:t>
              </w:r>
            </w:ins>
            <w:ins w:id="4967" w:author="Sunil Vyas" w:date="2023-10-11T10:48:00Z">
              <w:r>
                <w:rPr>
                  <w:rFonts w:ascii="Cambria" w:hAnsi="Cambria"/>
                  <w:b w:val="0"/>
                </w:rPr>
                <w:t>” fields in label.</w:t>
              </w:r>
            </w:ins>
          </w:p>
          <w:p w14:paraId="0561AAF4" w14:textId="77777777" w:rsidR="009274EA" w:rsidRDefault="00C53038">
            <w:pPr>
              <w:pStyle w:val="Heading112pt"/>
              <w:rPr>
                <w:ins w:id="4968" w:author="Sunil Vyas" w:date="2023-10-11T10:48:00Z"/>
              </w:rPr>
            </w:pPr>
            <w:ins w:id="4969" w:author="Sunil Vyas" w:date="2023-10-11T10:48:00Z">
              <w:r>
                <w:rPr>
                  <w:rFonts w:ascii="Cambria" w:hAnsi="Cambria"/>
                  <w:b w:val="0"/>
                </w:rPr>
                <w:t>System should provide &lt;Category&gt; list fields in textbox.</w:t>
              </w:r>
            </w:ins>
          </w:p>
          <w:p w14:paraId="0EE8012D" w14:textId="77777777" w:rsidR="009274EA" w:rsidRDefault="00C53038">
            <w:pPr>
              <w:pStyle w:val="Heading112pt"/>
              <w:rPr>
                <w:ins w:id="4970" w:author="Sunil Vyas" w:date="2023-10-11T10:48:00Z"/>
              </w:rPr>
            </w:pPr>
            <w:ins w:id="4971" w:author="Sunil Vyas" w:date="2023-10-11T10:48:00Z">
              <w:r>
                <w:rPr>
                  <w:rFonts w:ascii="Cambria" w:hAnsi="Cambria"/>
                  <w:b w:val="0"/>
                </w:rPr>
                <w:t>System should provide &lt;Category&gt; fields as a mandatory field.</w:t>
              </w:r>
            </w:ins>
          </w:p>
          <w:p w14:paraId="7581C71A" w14:textId="77777777" w:rsidR="009274EA" w:rsidRDefault="00C53038">
            <w:pPr>
              <w:pStyle w:val="Heading112pt"/>
              <w:rPr>
                <w:ins w:id="4972" w:author="Sunil Vyas" w:date="2023-10-11T10:48:00Z"/>
              </w:rPr>
            </w:pPr>
            <w:ins w:id="4973" w:author="Sunil Vyas" w:date="2023-10-11T10:48:00Z">
              <w:r>
                <w:rPr>
                  <w:rFonts w:ascii="Cambria" w:hAnsi="Cambria"/>
                  <w:b w:val="0"/>
                </w:rPr>
                <w:t>System should accept only numeric value in all &lt;category&gt; fields.</w:t>
              </w:r>
            </w:ins>
          </w:p>
          <w:p w14:paraId="0EC033A6" w14:textId="77777777" w:rsidR="009274EA" w:rsidRPr="009274EA" w:rsidRDefault="00C53038">
            <w:pPr>
              <w:pStyle w:val="Heading112pt"/>
              <w:rPr>
                <w:ins w:id="4974" w:author="Sunil Vyas" w:date="2023-10-11T12:46:00Z"/>
                <w:rPrChange w:id="4975" w:author="Sunil Vyas" w:date="2023-10-11T12:46:00Z">
                  <w:rPr>
                    <w:ins w:id="4976" w:author="Sunil Vyas" w:date="2023-10-11T12:46:00Z"/>
                    <w:rFonts w:ascii="Cambria" w:hAnsi="Cambria"/>
                    <w:b w:val="0"/>
                  </w:rPr>
                </w:rPrChange>
              </w:rPr>
            </w:pPr>
            <w:ins w:id="4977" w:author="Sunil Vyas" w:date="2023-10-11T10:48:00Z">
              <w:r>
                <w:rPr>
                  <w:rFonts w:ascii="Cambria" w:hAnsi="Cambria"/>
                  <w:b w:val="0"/>
                </w:rPr>
                <w:t>System should not accept decimal value &lt;Category&gt; field.</w:t>
              </w:r>
            </w:ins>
          </w:p>
          <w:p w14:paraId="7E8A1CE0" w14:textId="77777777" w:rsidR="009274EA" w:rsidRPr="009274EA" w:rsidRDefault="00C53038">
            <w:pPr>
              <w:pStyle w:val="Heading112pt"/>
              <w:rPr>
                <w:ins w:id="4978" w:author="Sunil Vyas" w:date="2023-10-11T10:48:00Z"/>
                <w:rFonts w:ascii="Cambria" w:hAnsi="Cambria"/>
                <w:b w:val="0"/>
                <w:rPrChange w:id="4979" w:author="Sunil Vyas" w:date="2023-10-11T12:48:00Z">
                  <w:rPr>
                    <w:ins w:id="4980" w:author="Sunil Vyas" w:date="2023-10-11T10:48:00Z"/>
                  </w:rPr>
                </w:rPrChange>
              </w:rPr>
            </w:pPr>
            <w:ins w:id="4981" w:author="Sunil Vyas" w:date="2023-10-11T12:48:00Z">
              <w:r>
                <w:rPr>
                  <w:rFonts w:ascii="Cambria" w:hAnsi="Cambria"/>
                  <w:b w:val="0"/>
                </w:rPr>
                <w:t xml:space="preserve">Permissible Bid Limits </w:t>
              </w:r>
            </w:ins>
            <w:ins w:id="4982" w:author="Sunil Vyas" w:date="2023-10-11T12:47:00Z">
              <w:r>
                <w:rPr>
                  <w:rFonts w:ascii="Cambria" w:hAnsi="Cambria"/>
                  <w:b w:val="0"/>
                  <w:rPrChange w:id="4983" w:author="Sunil Vyas" w:date="2023-10-11T12:48:00Z">
                    <w:rPr/>
                  </w:rPrChange>
                </w:rPr>
                <w:t>section</w:t>
              </w:r>
            </w:ins>
            <w:ins w:id="4984" w:author="Sunil Vyas" w:date="2023-10-11T12:46:00Z">
              <w:r>
                <w:rPr>
                  <w:rFonts w:ascii="Cambria" w:hAnsi="Cambria"/>
                  <w:b w:val="0"/>
                  <w:rPrChange w:id="4985" w:author="Sunil Vyas" w:date="2023-10-11T12:48:00Z">
                    <w:rPr/>
                  </w:rPrChange>
                </w:rPr>
                <w:t xml:space="preserve"> refers to that what should be maximum bid value for particular Tea &lt;Category&gt; </w:t>
              </w:r>
              <w:del w:id="4986" w:author="pradip" w:date="2023-10-16T12:29:00Z">
                <w:r>
                  <w:rPr>
                    <w:rFonts w:ascii="Cambria" w:hAnsi="Cambria"/>
                    <w:b w:val="0"/>
                    <w:rPrChange w:id="4987" w:author="Sunil Vyas" w:date="2023-10-11T12:48:00Z">
                      <w:rPr/>
                    </w:rPrChange>
                  </w:rPr>
                  <w:delText>during live</w:delText>
                </w:r>
              </w:del>
            </w:ins>
            <w:ins w:id="4988" w:author="pradip" w:date="2023-10-16T12:29:00Z">
              <w:r>
                <w:rPr>
                  <w:rFonts w:ascii="Cambria" w:hAnsi="Cambria"/>
                  <w:b w:val="0"/>
                </w:rPr>
                <w:t>in</w:t>
              </w:r>
            </w:ins>
            <w:ins w:id="4989" w:author="Sunil Vyas" w:date="2023-10-11T12:46:00Z">
              <w:r>
                <w:rPr>
                  <w:rFonts w:ascii="Cambria" w:hAnsi="Cambria"/>
                  <w:b w:val="0"/>
                  <w:rPrChange w:id="4990" w:author="Sunil Vyas" w:date="2023-10-11T12:48:00Z">
                    <w:rPr/>
                  </w:rPrChange>
                </w:rPr>
                <w:t xml:space="preserve"> auction.</w:t>
              </w:r>
            </w:ins>
          </w:p>
          <w:p w14:paraId="1382B8B6" w14:textId="77777777" w:rsidR="009274EA" w:rsidRDefault="009274EA">
            <w:pPr>
              <w:pStyle w:val="Heading112pt"/>
              <w:numPr>
                <w:ilvl w:val="0"/>
                <w:numId w:val="0"/>
              </w:numPr>
              <w:tabs>
                <w:tab w:val="left" w:pos="10620"/>
              </w:tabs>
              <w:ind w:left="360"/>
              <w:rPr>
                <w:ins w:id="4991" w:author="Sunil Vyas" w:date="2023-10-11T10:53:00Z"/>
                <w:del w:id="4992" w:author="pradip" w:date="2023-10-16T12:29:00Z"/>
                <w:rFonts w:ascii="Cambria" w:hAnsi="Cambria"/>
                <w:u w:val="single"/>
              </w:rPr>
            </w:pPr>
          </w:p>
          <w:p w14:paraId="18F4D0FF" w14:textId="77777777" w:rsidR="009274EA" w:rsidRDefault="00C53038">
            <w:pPr>
              <w:pStyle w:val="Heading112pt"/>
              <w:numPr>
                <w:ilvl w:val="0"/>
                <w:numId w:val="0"/>
              </w:numPr>
              <w:tabs>
                <w:tab w:val="left" w:pos="10620"/>
              </w:tabs>
              <w:ind w:left="360" w:hanging="360"/>
              <w:rPr>
                <w:ins w:id="4993" w:author="Sunil Vyas" w:date="2023-10-11T10:53:00Z"/>
                <w:rFonts w:ascii="Cambria" w:hAnsi="Cambria"/>
              </w:rPr>
              <w:pPrChange w:id="4994" w:author="Sunil Vyas" w:date="2023-10-11T11:20:00Z">
                <w:pPr>
                  <w:pStyle w:val="Heading112pt"/>
                  <w:numPr>
                    <w:numId w:val="0"/>
                  </w:numPr>
                  <w:tabs>
                    <w:tab w:val="left" w:pos="10620"/>
                  </w:tabs>
                  <w:ind w:left="0" w:firstLine="0"/>
                </w:pPr>
              </w:pPrChange>
            </w:pPr>
            <w:ins w:id="4995" w:author="Sunil Vyas" w:date="2023-10-11T10:53:00Z">
              <w:r>
                <w:rPr>
                  <w:rFonts w:ascii="Cambria" w:hAnsi="Cambria"/>
                  <w:u w:val="single"/>
                </w:rPr>
                <w:t xml:space="preserve">Division of </w:t>
              </w:r>
            </w:ins>
            <w:ins w:id="4996" w:author="Sunil Vyas" w:date="2023-10-11T10:54:00Z">
              <w:r>
                <w:rPr>
                  <w:rFonts w:ascii="Cambria" w:hAnsi="Cambria"/>
                  <w:u w:val="single"/>
                </w:rPr>
                <w:t>Lots</w:t>
              </w:r>
            </w:ins>
            <w:ins w:id="4997" w:author="Sunil Vyas" w:date="2023-10-11T10:53:00Z">
              <w:r>
                <w:rPr>
                  <w:rFonts w:ascii="Cambria" w:hAnsi="Cambria"/>
                </w:rPr>
                <w:t xml:space="preserve"> :</w:t>
              </w:r>
            </w:ins>
          </w:p>
          <w:p w14:paraId="030286EE" w14:textId="77777777" w:rsidR="009274EA" w:rsidRDefault="00C53038">
            <w:pPr>
              <w:pStyle w:val="Heading112pt"/>
              <w:rPr>
                <w:ins w:id="4998" w:author="pradip" w:date="2023-10-16T12:32:00Z"/>
                <w:rFonts w:ascii="Cambria" w:hAnsi="Cambria"/>
                <w:b w:val="0"/>
              </w:rPr>
            </w:pPr>
            <w:ins w:id="4999" w:author="pradip" w:date="2023-10-16T12:31:00Z">
              <w:r>
                <w:rPr>
                  <w:rFonts w:ascii="Cambria" w:hAnsi="Cambria"/>
                  <w:b w:val="0"/>
                  <w:rPrChange w:id="5000" w:author="pradip" w:date="2023-10-16T12:31:00Z">
                    <w:rPr/>
                  </w:rPrChange>
                </w:rPr>
                <w:t xml:space="preserve">The number of buyers among which the lot shall be divided based on number of packages can be configured by the admin. </w:t>
              </w:r>
            </w:ins>
          </w:p>
          <w:p w14:paraId="12FF0618" w14:textId="77777777" w:rsidR="009274EA" w:rsidRPr="009274EA" w:rsidRDefault="00C53038">
            <w:pPr>
              <w:pStyle w:val="Heading112pt"/>
              <w:numPr>
                <w:ilvl w:val="1"/>
                <w:numId w:val="2"/>
              </w:numPr>
              <w:rPr>
                <w:ins w:id="5001" w:author="pradip" w:date="2023-10-16T12:32:00Z"/>
                <w:rFonts w:ascii="Cambria" w:hAnsi="Cambria"/>
                <w:b w:val="0"/>
                <w:rPrChange w:id="5002" w:author="pradip" w:date="2023-10-16T12:32:00Z">
                  <w:rPr>
                    <w:ins w:id="5003" w:author="pradip" w:date="2023-10-16T12:32:00Z"/>
                    <w:rFonts w:ascii="Cambria" w:hAnsi="Cambria"/>
                  </w:rPr>
                </w:rPrChange>
              </w:rPr>
              <w:pPrChange w:id="5004" w:author="pradip" w:date="2023-10-16T12:33:00Z">
                <w:pPr>
                  <w:pStyle w:val="Heading112pt"/>
                </w:pPr>
              </w:pPrChange>
            </w:pPr>
            <w:ins w:id="5005" w:author="pradip" w:date="2023-10-16T12:31:00Z">
              <w:r>
                <w:rPr>
                  <w:rFonts w:ascii="Cambria" w:hAnsi="Cambria"/>
                  <w:b w:val="0"/>
                  <w:rPrChange w:id="5006" w:author="pradip" w:date="2023-10-16T12:32:00Z">
                    <w:rPr/>
                  </w:rPrChange>
                </w:rPr>
                <w:t xml:space="preserve">For e.g. </w:t>
              </w:r>
              <w:r>
                <w:rPr>
                  <w:rFonts w:ascii="Cambria" w:hAnsi="Cambria"/>
                  <w:b w:val="0"/>
                  <w:rPrChange w:id="5007" w:author="pradip" w:date="2023-10-16T12:32:00Z">
                    <w:rPr>
                      <w:rFonts w:ascii="Cambria" w:hAnsi="Cambria"/>
                    </w:rPr>
                  </w:rPrChange>
                </w:rPr>
                <w:t>If the number of packages in the lot is less than 11, the knockdown would be in favor of only one buyer</w:t>
              </w:r>
            </w:ins>
            <w:ins w:id="5008" w:author="pradip" w:date="2023-10-16T12:32:00Z">
              <w:r>
                <w:rPr>
                  <w:rFonts w:ascii="Cambria" w:hAnsi="Cambria"/>
                  <w:b w:val="0"/>
                  <w:rPrChange w:id="5009" w:author="pradip" w:date="2023-10-16T12:32:00Z">
                    <w:rPr>
                      <w:rFonts w:ascii="Cambria" w:hAnsi="Cambria"/>
                    </w:rPr>
                  </w:rPrChange>
                </w:rPr>
                <w:t>.</w:t>
              </w:r>
            </w:ins>
          </w:p>
          <w:p w14:paraId="5C9991F3" w14:textId="77777777" w:rsidR="009274EA" w:rsidRPr="009274EA" w:rsidRDefault="00C53038">
            <w:pPr>
              <w:pStyle w:val="Heading112pt"/>
              <w:numPr>
                <w:ilvl w:val="1"/>
                <w:numId w:val="2"/>
              </w:numPr>
              <w:rPr>
                <w:ins w:id="5010" w:author="pradip" w:date="2023-10-16T12:32:00Z"/>
                <w:rFonts w:ascii="Cambria" w:hAnsi="Cambria"/>
                <w:b w:val="0"/>
                <w:rPrChange w:id="5011" w:author="pradip" w:date="2023-10-16T12:32:00Z">
                  <w:rPr>
                    <w:ins w:id="5012" w:author="pradip" w:date="2023-10-16T12:32:00Z"/>
                  </w:rPr>
                </w:rPrChange>
              </w:rPr>
              <w:pPrChange w:id="5013" w:author="pradip" w:date="2023-10-16T12:33:00Z">
                <w:pPr>
                  <w:pStyle w:val="Heading112pt"/>
                </w:pPr>
              </w:pPrChange>
            </w:pPr>
            <w:ins w:id="5014" w:author="pradip" w:date="2023-10-16T12:32:00Z">
              <w:r>
                <w:rPr>
                  <w:rFonts w:ascii="Cambria" w:hAnsi="Cambria"/>
                  <w:b w:val="0"/>
                  <w:rPrChange w:id="5015" w:author="pradip" w:date="2023-10-16T12:32:00Z">
                    <w:rPr/>
                  </w:rPrChange>
                </w:rPr>
                <w:t>In case the number of packages is above 10 and below 21, knockdown will be between two buyers on price- time priority basis.</w:t>
              </w:r>
            </w:ins>
          </w:p>
          <w:p w14:paraId="0A80EFD9" w14:textId="77777777" w:rsidR="009274EA" w:rsidRPr="009274EA" w:rsidRDefault="00C53038">
            <w:pPr>
              <w:pStyle w:val="Heading112pt"/>
              <w:numPr>
                <w:ilvl w:val="1"/>
                <w:numId w:val="2"/>
              </w:numPr>
              <w:rPr>
                <w:ins w:id="5016" w:author="pradip" w:date="2023-10-16T12:30:00Z"/>
                <w:rFonts w:ascii="Cambria" w:hAnsi="Cambria"/>
                <w:b w:val="0"/>
                <w:rPrChange w:id="5017" w:author="pradip" w:date="2023-10-16T12:32:00Z">
                  <w:rPr>
                    <w:ins w:id="5018" w:author="pradip" w:date="2023-10-16T12:30:00Z"/>
                  </w:rPr>
                </w:rPrChange>
              </w:rPr>
              <w:pPrChange w:id="5019" w:author="pradip" w:date="2023-10-16T12:33:00Z">
                <w:pPr>
                  <w:pStyle w:val="Heading112pt"/>
                </w:pPr>
              </w:pPrChange>
            </w:pPr>
            <w:ins w:id="5020" w:author="pradip" w:date="2023-10-16T12:32:00Z">
              <w:r>
                <w:rPr>
                  <w:rFonts w:ascii="Cambria" w:hAnsi="Cambria"/>
                  <w:b w:val="0"/>
                </w:rPr>
                <w:t>In case number of packages is above 20, knockdown will be between three buyers on price- time priority basis</w:t>
              </w:r>
            </w:ins>
          </w:p>
          <w:p w14:paraId="0F7DFFC6" w14:textId="77777777" w:rsidR="009274EA" w:rsidRDefault="00C53038">
            <w:pPr>
              <w:pStyle w:val="Heading112pt"/>
              <w:rPr>
                <w:ins w:id="5021" w:author="pradip" w:date="2023-10-16T12:30:00Z"/>
                <w:rFonts w:ascii="Cambria" w:hAnsi="Cambria"/>
              </w:rPr>
            </w:pPr>
            <w:ins w:id="5022" w:author="pradip" w:date="2023-10-16T12:32:00Z">
              <w:r>
                <w:rPr>
                  <w:rFonts w:ascii="Cambria" w:hAnsi="Cambria"/>
                  <w:b w:val="0"/>
                </w:rPr>
                <w:t xml:space="preserve">While the division rule will be followed, it will be ensured by the system that no division takes places for less than the </w:t>
              </w:r>
            </w:ins>
            <w:ins w:id="5023" w:author="pradip" w:date="2023-10-16T12:33:00Z">
              <w:r>
                <w:rPr>
                  <w:rFonts w:ascii="Cambria" w:hAnsi="Cambria"/>
                  <w:b w:val="0"/>
                </w:rPr>
                <w:t>(Min. no. of packages)</w:t>
              </w:r>
            </w:ins>
            <w:ins w:id="5024" w:author="pradip" w:date="2023-10-16T12:34:00Z">
              <w:r>
                <w:rPr>
                  <w:rFonts w:ascii="Cambria" w:hAnsi="Cambria"/>
                  <w:b w:val="0"/>
                </w:rPr>
                <w:t xml:space="preserve"> </w:t>
              </w:r>
            </w:ins>
            <w:ins w:id="5025" w:author="pradip" w:date="2023-10-16T12:32:00Z">
              <w:r>
                <w:rPr>
                  <w:rFonts w:ascii="Cambria" w:hAnsi="Cambria"/>
                  <w:b w:val="0"/>
                </w:rPr>
                <w:t>MNP for Bidding defined in the configurable parameters</w:t>
              </w:r>
            </w:ins>
          </w:p>
          <w:p w14:paraId="6FC9FB49" w14:textId="77777777" w:rsidR="009274EA" w:rsidRDefault="00C53038">
            <w:pPr>
              <w:pStyle w:val="Heading112pt"/>
              <w:rPr>
                <w:ins w:id="5026" w:author="Sunil Vyas" w:date="2023-10-11T11:04:00Z"/>
                <w:rFonts w:ascii="Cambria" w:hAnsi="Cambria"/>
                <w:b w:val="0"/>
              </w:rPr>
            </w:pPr>
            <w:ins w:id="5027" w:author="Sunil Vyas" w:date="2023-10-11T11:04:00Z">
              <w:r>
                <w:rPr>
                  <w:rFonts w:ascii="Cambria" w:hAnsi="Cambria"/>
                  <w:b w:val="0"/>
                </w:rPr>
                <w:t>System should display below fields in Division of Lots Section.</w:t>
              </w:r>
            </w:ins>
          </w:p>
          <w:p w14:paraId="32BA0DBD" w14:textId="77777777" w:rsidR="009274EA" w:rsidRDefault="00C53038">
            <w:pPr>
              <w:pStyle w:val="Heading112pt"/>
              <w:numPr>
                <w:ilvl w:val="1"/>
                <w:numId w:val="2"/>
              </w:numPr>
              <w:rPr>
                <w:ins w:id="5028" w:author="Sunil Vyas" w:date="2023-10-11T11:04:00Z"/>
                <w:rFonts w:ascii="Cambria" w:hAnsi="Cambria"/>
                <w:b w:val="0"/>
              </w:rPr>
            </w:pPr>
            <w:ins w:id="5029" w:author="Sunil Vyas" w:date="2023-10-11T11:04:00Z">
              <w:r>
                <w:rPr>
                  <w:rFonts w:ascii="Cambria" w:hAnsi="Cambria"/>
                  <w:b w:val="0"/>
                </w:rPr>
                <w:t>Sr.</w:t>
              </w:r>
            </w:ins>
          </w:p>
          <w:p w14:paraId="26ADECFE" w14:textId="77777777" w:rsidR="009274EA" w:rsidRDefault="00C53038">
            <w:pPr>
              <w:pStyle w:val="Heading112pt"/>
              <w:numPr>
                <w:ilvl w:val="1"/>
                <w:numId w:val="2"/>
              </w:numPr>
              <w:rPr>
                <w:ins w:id="5030" w:author="Sunil Vyas" w:date="2023-10-11T11:04:00Z"/>
                <w:rFonts w:ascii="Cambria" w:hAnsi="Cambria"/>
                <w:b w:val="0"/>
              </w:rPr>
            </w:pPr>
            <w:ins w:id="5031" w:author="Sunil Vyas" w:date="2023-10-11T11:05:00Z">
              <w:r>
                <w:rPr>
                  <w:rFonts w:ascii="Cambria" w:hAnsi="Cambria"/>
                  <w:b w:val="0"/>
                </w:rPr>
                <w:t>No. of Packages.</w:t>
              </w:r>
            </w:ins>
          </w:p>
          <w:p w14:paraId="7969A43C" w14:textId="77777777" w:rsidR="009274EA" w:rsidRDefault="00C53038">
            <w:pPr>
              <w:pStyle w:val="Heading112pt"/>
              <w:numPr>
                <w:ilvl w:val="1"/>
                <w:numId w:val="2"/>
              </w:numPr>
              <w:rPr>
                <w:ins w:id="5032" w:author="Sunil Vyas" w:date="2023-10-11T11:11:00Z"/>
                <w:rFonts w:ascii="Cambria" w:hAnsi="Cambria"/>
                <w:b w:val="0"/>
              </w:rPr>
            </w:pPr>
            <w:ins w:id="5033" w:author="Sunil Vyas" w:date="2023-10-11T11:05:00Z">
              <w:r>
                <w:rPr>
                  <w:rFonts w:ascii="Cambria" w:hAnsi="Cambria"/>
                  <w:b w:val="0"/>
                </w:rPr>
                <w:t>No. of Buyers.</w:t>
              </w:r>
            </w:ins>
          </w:p>
          <w:p w14:paraId="64CE9B70" w14:textId="77777777" w:rsidR="009274EA" w:rsidRDefault="00C53038">
            <w:pPr>
              <w:pStyle w:val="Heading112pt"/>
              <w:numPr>
                <w:ilvl w:val="1"/>
                <w:numId w:val="2"/>
              </w:numPr>
              <w:rPr>
                <w:ins w:id="5034" w:author="Sunil Vyas" w:date="2023-10-11T11:04:00Z"/>
                <w:rFonts w:ascii="Cambria" w:hAnsi="Cambria"/>
                <w:b w:val="0"/>
              </w:rPr>
            </w:pPr>
            <w:ins w:id="5035" w:author="Sunil Vyas" w:date="2023-10-11T11:11:00Z">
              <w:r>
                <w:rPr>
                  <w:rFonts w:ascii="Cambria" w:hAnsi="Cambria"/>
                  <w:b w:val="0"/>
                </w:rPr>
                <w:t>Add More button</w:t>
              </w:r>
            </w:ins>
            <w:ins w:id="5036" w:author="pradip" w:date="2023-10-16T12:40:00Z">
              <w:r>
                <w:rPr>
                  <w:rFonts w:ascii="Cambria" w:hAnsi="Cambria"/>
                  <w:b w:val="0"/>
                </w:rPr>
                <w:t xml:space="preserve"> / Delete row</w:t>
              </w:r>
            </w:ins>
          </w:p>
          <w:p w14:paraId="652E0B73" w14:textId="77777777" w:rsidR="009274EA" w:rsidRPr="009274EA" w:rsidRDefault="00C53038">
            <w:pPr>
              <w:pStyle w:val="Heading112pt"/>
              <w:rPr>
                <w:ins w:id="5037" w:author="Sunil Vyas" w:date="2023-10-11T11:13:00Z"/>
                <w:rPrChange w:id="5038" w:author="Sunil Vyas" w:date="2023-10-11T11:13:00Z">
                  <w:rPr>
                    <w:ins w:id="5039" w:author="Sunil Vyas" w:date="2023-10-11T11:13:00Z"/>
                    <w:rFonts w:ascii="Cambria" w:hAnsi="Cambria"/>
                    <w:b w:val="0"/>
                  </w:rPr>
                </w:rPrChange>
              </w:rPr>
              <w:pPrChange w:id="5040" w:author="Sunil Vyas" w:date="2023-10-11T10:54:00Z">
                <w:pPr>
                  <w:pStyle w:val="Heading112pt"/>
                  <w:tabs>
                    <w:tab w:val="left" w:pos="10620"/>
                  </w:tabs>
                </w:pPr>
              </w:pPrChange>
            </w:pPr>
            <w:ins w:id="5041" w:author="Sunil Vyas" w:date="2023-10-11T11:07:00Z">
              <w:r>
                <w:rPr>
                  <w:rFonts w:ascii="Cambria" w:hAnsi="Cambria"/>
                  <w:b w:val="0"/>
                </w:rPr>
                <w:t xml:space="preserve">System should display </w:t>
              </w:r>
            </w:ins>
            <w:ins w:id="5042" w:author="Sunil Vyas" w:date="2023-10-11T11:13:00Z">
              <w:r>
                <w:rPr>
                  <w:rFonts w:ascii="Cambria" w:hAnsi="Cambria"/>
                  <w:b w:val="0"/>
                </w:rPr>
                <w:t>textbox field under No. of Packages. Column and which should be mandatory field.</w:t>
              </w:r>
            </w:ins>
          </w:p>
          <w:p w14:paraId="327A2CF8" w14:textId="77777777" w:rsidR="009274EA" w:rsidRPr="009274EA" w:rsidRDefault="00C53038">
            <w:pPr>
              <w:pStyle w:val="Heading112pt"/>
              <w:rPr>
                <w:ins w:id="5043" w:author="Sunil Vyas" w:date="2023-10-11T11:15:00Z"/>
                <w:rPrChange w:id="5044" w:author="Sunil Vyas" w:date="2023-10-11T11:15:00Z">
                  <w:rPr>
                    <w:ins w:id="5045" w:author="Sunil Vyas" w:date="2023-10-11T11:15:00Z"/>
                    <w:rFonts w:ascii="Cambria" w:hAnsi="Cambria"/>
                    <w:b w:val="0"/>
                  </w:rPr>
                </w:rPrChange>
              </w:rPr>
              <w:pPrChange w:id="5046" w:author="Sunil Vyas" w:date="2023-10-11T10:54:00Z">
                <w:pPr>
                  <w:pStyle w:val="Heading112pt"/>
                  <w:tabs>
                    <w:tab w:val="left" w:pos="10620"/>
                  </w:tabs>
                </w:pPr>
              </w:pPrChange>
            </w:pPr>
            <w:ins w:id="5047" w:author="Sunil Vyas" w:date="2023-10-11T11:13:00Z">
              <w:r>
                <w:rPr>
                  <w:rFonts w:ascii="Cambria" w:hAnsi="Cambria"/>
                  <w:b w:val="0"/>
                </w:rPr>
                <w:t xml:space="preserve">System should accept only numeric value with </w:t>
              </w:r>
            </w:ins>
            <w:ins w:id="5048" w:author="Sunil Vyas" w:date="2023-10-11T11:14:00Z">
              <w:r>
                <w:rPr>
                  <w:rFonts w:ascii="Cambria" w:hAnsi="Cambria"/>
                  <w:b w:val="0"/>
                </w:rPr>
                <w:t>“-</w:t>
              </w:r>
            </w:ins>
            <w:ins w:id="5049" w:author="Sunil Vyas" w:date="2023-10-11T11:15:00Z">
              <w:r>
                <w:rPr>
                  <w:rFonts w:ascii="Cambria" w:hAnsi="Cambria"/>
                  <w:b w:val="0"/>
                </w:rPr>
                <w:t>“only</w:t>
              </w:r>
            </w:ins>
            <w:ins w:id="5050" w:author="Sunil Vyas" w:date="2023-10-11T11:14:00Z">
              <w:r>
                <w:rPr>
                  <w:rFonts w:ascii="Cambria" w:hAnsi="Cambria"/>
                  <w:b w:val="0"/>
                </w:rPr>
                <w:t xml:space="preserve"> in this field for defining Package Range.</w:t>
              </w:r>
            </w:ins>
          </w:p>
          <w:p w14:paraId="141BF90B" w14:textId="77777777" w:rsidR="009274EA" w:rsidRPr="009274EA" w:rsidRDefault="00C53038">
            <w:pPr>
              <w:pStyle w:val="Heading112pt"/>
              <w:numPr>
                <w:ilvl w:val="1"/>
                <w:numId w:val="2"/>
              </w:numPr>
              <w:rPr>
                <w:ins w:id="5051" w:author="Sunil Vyas" w:date="2023-10-11T11:20:00Z"/>
                <w:rPrChange w:id="5052" w:author="Sunil Vyas" w:date="2023-10-11T11:20:00Z">
                  <w:rPr>
                    <w:ins w:id="5053" w:author="Sunil Vyas" w:date="2023-10-11T11:20:00Z"/>
                    <w:rFonts w:ascii="Cambria" w:hAnsi="Cambria"/>
                    <w:b w:val="0"/>
                  </w:rPr>
                </w:rPrChange>
              </w:rPr>
              <w:pPrChange w:id="5054" w:author="Sunil Vyas" w:date="2023-10-11T11:15:00Z">
                <w:pPr>
                  <w:pStyle w:val="Heading112pt"/>
                  <w:tabs>
                    <w:tab w:val="left" w:pos="10620"/>
                  </w:tabs>
                </w:pPr>
              </w:pPrChange>
            </w:pPr>
            <w:ins w:id="5055" w:author="Sunil Vyas" w:date="2023-10-11T11:15:00Z">
              <w:r>
                <w:rPr>
                  <w:rFonts w:ascii="Cambria" w:hAnsi="Cambria"/>
                  <w:b w:val="0"/>
                </w:rPr>
                <w:t>I.E. = 1-15</w:t>
              </w:r>
            </w:ins>
          </w:p>
          <w:p w14:paraId="102DD166" w14:textId="77777777" w:rsidR="009274EA" w:rsidRDefault="00C53038">
            <w:pPr>
              <w:pStyle w:val="Heading112pt"/>
              <w:rPr>
                <w:ins w:id="5056" w:author="Sunil Vyas" w:date="2023-10-11T11:20:00Z"/>
              </w:rPr>
            </w:pPr>
            <w:ins w:id="5057" w:author="Sunil Vyas" w:date="2023-10-11T11:20:00Z">
              <w:r>
                <w:rPr>
                  <w:rFonts w:ascii="Cambria" w:hAnsi="Cambria"/>
                  <w:b w:val="0"/>
                </w:rPr>
                <w:t xml:space="preserve">System should display textbox field under No. of </w:t>
              </w:r>
            </w:ins>
            <w:ins w:id="5058" w:author="Sunil Vyas" w:date="2023-10-11T11:21:00Z">
              <w:r>
                <w:rPr>
                  <w:rFonts w:ascii="Cambria" w:hAnsi="Cambria"/>
                  <w:b w:val="0"/>
                </w:rPr>
                <w:t>Buyers</w:t>
              </w:r>
            </w:ins>
            <w:ins w:id="5059" w:author="Sunil Vyas" w:date="2023-10-11T11:20:00Z">
              <w:r>
                <w:rPr>
                  <w:rFonts w:ascii="Cambria" w:hAnsi="Cambria"/>
                  <w:b w:val="0"/>
                </w:rPr>
                <w:t xml:space="preserve"> Column and which should be mandatory field.</w:t>
              </w:r>
            </w:ins>
          </w:p>
          <w:p w14:paraId="48C6E496" w14:textId="77777777" w:rsidR="009274EA" w:rsidRDefault="00C53038">
            <w:pPr>
              <w:pStyle w:val="Heading112pt"/>
              <w:rPr>
                <w:ins w:id="5060" w:author="Sunil Vyas" w:date="2023-10-11T11:20:00Z"/>
              </w:rPr>
            </w:pPr>
            <w:ins w:id="5061" w:author="Sunil Vyas" w:date="2023-10-11T11:20:00Z">
              <w:r>
                <w:rPr>
                  <w:rFonts w:ascii="Cambria" w:hAnsi="Cambria"/>
                  <w:b w:val="0"/>
                </w:rPr>
                <w:lastRenderedPageBreak/>
                <w:t xml:space="preserve">System should accept only numeric value in this field for defining </w:t>
              </w:r>
            </w:ins>
            <w:ins w:id="5062" w:author="Sunil Vyas" w:date="2023-10-11T11:21:00Z">
              <w:r>
                <w:rPr>
                  <w:rFonts w:ascii="Cambria" w:hAnsi="Cambria"/>
                  <w:b w:val="0"/>
                </w:rPr>
                <w:t>No. of Buyers</w:t>
              </w:r>
            </w:ins>
          </w:p>
          <w:p w14:paraId="113C209E" w14:textId="77777777" w:rsidR="009274EA" w:rsidRDefault="00C53038">
            <w:pPr>
              <w:pStyle w:val="Heading112pt"/>
              <w:numPr>
                <w:ilvl w:val="1"/>
                <w:numId w:val="2"/>
              </w:numPr>
              <w:rPr>
                <w:ins w:id="5063" w:author="Sunil Vyas" w:date="2023-10-11T11:20:00Z"/>
              </w:rPr>
            </w:pPr>
            <w:ins w:id="5064" w:author="Sunil Vyas" w:date="2023-10-11T11:20:00Z">
              <w:r>
                <w:rPr>
                  <w:rFonts w:ascii="Cambria" w:hAnsi="Cambria"/>
                  <w:b w:val="0"/>
                </w:rPr>
                <w:t>I.E. = 1</w:t>
              </w:r>
            </w:ins>
          </w:p>
          <w:p w14:paraId="4ABC03DF" w14:textId="77777777" w:rsidR="009274EA" w:rsidRPr="009274EA" w:rsidRDefault="00C53038">
            <w:pPr>
              <w:pStyle w:val="Heading112pt"/>
              <w:rPr>
                <w:ins w:id="5065" w:author="Sunil Vyas" w:date="2023-10-11T11:29:00Z"/>
                <w:rPrChange w:id="5066" w:author="Sunil Vyas" w:date="2023-10-11T11:30:00Z">
                  <w:rPr>
                    <w:ins w:id="5067" w:author="Sunil Vyas" w:date="2023-10-11T11:29:00Z"/>
                    <w:rFonts w:ascii="Cambria" w:hAnsi="Cambria"/>
                    <w:b w:val="0"/>
                  </w:rPr>
                </w:rPrChange>
              </w:rPr>
              <w:pPrChange w:id="5068" w:author="Sunil Vyas" w:date="2023-10-11T11:20:00Z">
                <w:pPr>
                  <w:pStyle w:val="Heading112pt"/>
                  <w:tabs>
                    <w:tab w:val="left" w:pos="10620"/>
                  </w:tabs>
                </w:pPr>
              </w:pPrChange>
            </w:pPr>
            <w:ins w:id="5069" w:author="Sunil Vyas" w:date="2023-10-11T11:28:00Z">
              <w:r>
                <w:rPr>
                  <w:rFonts w:ascii="Cambria" w:hAnsi="Cambria"/>
                  <w:b w:val="0"/>
                </w:rPr>
                <w:t xml:space="preserve">System should map </w:t>
              </w:r>
            </w:ins>
            <w:ins w:id="5070" w:author="Sunil Vyas" w:date="2023-10-11T11:29:00Z">
              <w:r>
                <w:rPr>
                  <w:rFonts w:ascii="Cambria" w:hAnsi="Cambria"/>
                  <w:b w:val="0"/>
                </w:rPr>
                <w:t>No. of Packages and No. of Buyers field value on submit button and according to during auction system should divide the qty.</w:t>
              </w:r>
            </w:ins>
          </w:p>
          <w:p w14:paraId="29ED5DE0" w14:textId="77777777" w:rsidR="009274EA" w:rsidRPr="009274EA" w:rsidRDefault="00C53038">
            <w:pPr>
              <w:pStyle w:val="Heading112pt"/>
              <w:rPr>
                <w:ins w:id="5071" w:author="Sunil Vyas" w:date="2023-10-11T12:47:00Z"/>
                <w:rPrChange w:id="5072" w:author="Sunil Vyas" w:date="2023-10-11T12:47:00Z">
                  <w:rPr>
                    <w:ins w:id="5073" w:author="Sunil Vyas" w:date="2023-10-11T12:47:00Z"/>
                    <w:rFonts w:ascii="Cambria" w:hAnsi="Cambria"/>
                    <w:b w:val="0"/>
                  </w:rPr>
                </w:rPrChange>
              </w:rPr>
              <w:pPrChange w:id="5074" w:author="Sunil Vyas" w:date="2023-10-11T11:20:00Z">
                <w:pPr>
                  <w:pStyle w:val="Heading112pt"/>
                  <w:tabs>
                    <w:tab w:val="left" w:pos="10620"/>
                  </w:tabs>
                </w:pPr>
              </w:pPrChange>
            </w:pPr>
            <w:ins w:id="5075" w:author="Sunil Vyas" w:date="2023-10-11T11:30:00Z">
              <w:r>
                <w:rPr>
                  <w:rFonts w:ascii="Cambria" w:hAnsi="Cambria"/>
                  <w:b w:val="0"/>
                </w:rPr>
                <w:t xml:space="preserve">System should add new rows of </w:t>
              </w:r>
            </w:ins>
            <w:ins w:id="5076" w:author="Sunil Vyas" w:date="2023-10-11T11:31:00Z">
              <w:r>
                <w:rPr>
                  <w:rFonts w:ascii="Cambria" w:hAnsi="Cambria"/>
                  <w:b w:val="0"/>
                </w:rPr>
                <w:t>“</w:t>
              </w:r>
            </w:ins>
            <w:ins w:id="5077" w:author="Sunil Vyas" w:date="2023-10-11T11:30:00Z">
              <w:r>
                <w:rPr>
                  <w:rFonts w:ascii="Cambria" w:hAnsi="Cambria"/>
                  <w:b w:val="0"/>
                </w:rPr>
                <w:t>No. of Packages</w:t>
              </w:r>
            </w:ins>
            <w:ins w:id="5078" w:author="Sunil Vyas" w:date="2023-10-11T11:31:00Z">
              <w:r>
                <w:rPr>
                  <w:rFonts w:ascii="Cambria" w:hAnsi="Cambria"/>
                  <w:b w:val="0"/>
                </w:rPr>
                <w:t>”</w:t>
              </w:r>
            </w:ins>
            <w:ins w:id="5079" w:author="Sunil Vyas" w:date="2023-10-11T11:30:00Z">
              <w:r>
                <w:rPr>
                  <w:rFonts w:ascii="Cambria" w:hAnsi="Cambria"/>
                  <w:b w:val="0"/>
                </w:rPr>
                <w:t xml:space="preserve"> and </w:t>
              </w:r>
            </w:ins>
            <w:ins w:id="5080" w:author="Sunil Vyas" w:date="2023-10-11T11:31:00Z">
              <w:r>
                <w:rPr>
                  <w:rFonts w:ascii="Cambria" w:hAnsi="Cambria"/>
                  <w:b w:val="0"/>
                </w:rPr>
                <w:t>“</w:t>
              </w:r>
            </w:ins>
            <w:ins w:id="5081" w:author="Sunil Vyas" w:date="2023-10-11T11:30:00Z">
              <w:r>
                <w:rPr>
                  <w:rFonts w:ascii="Cambria" w:hAnsi="Cambria"/>
                  <w:b w:val="0"/>
                </w:rPr>
                <w:t>No. of Buyers</w:t>
              </w:r>
            </w:ins>
            <w:ins w:id="5082" w:author="Sunil Vyas" w:date="2023-10-11T11:31:00Z">
              <w:r>
                <w:rPr>
                  <w:rFonts w:ascii="Cambria" w:hAnsi="Cambria"/>
                  <w:b w:val="0"/>
                </w:rPr>
                <w:t>”</w:t>
              </w:r>
            </w:ins>
            <w:ins w:id="5083" w:author="Sunil Vyas" w:date="2023-10-11T11:30:00Z">
              <w:r>
                <w:rPr>
                  <w:rFonts w:ascii="Cambria" w:hAnsi="Cambria"/>
                  <w:b w:val="0"/>
                </w:rPr>
                <w:t xml:space="preserve"> on click of Add more button.</w:t>
              </w:r>
            </w:ins>
          </w:p>
          <w:p w14:paraId="12372861" w14:textId="77777777" w:rsidR="009274EA" w:rsidRPr="009274EA" w:rsidRDefault="00C53038">
            <w:pPr>
              <w:pStyle w:val="Heading112pt"/>
              <w:rPr>
                <w:ins w:id="5084" w:author="Sunil Vyas" w:date="2023-10-11T12:50:00Z"/>
                <w:rPrChange w:id="5085" w:author="Sunil Vyas" w:date="2023-10-11T12:50:00Z">
                  <w:rPr>
                    <w:ins w:id="5086" w:author="Sunil Vyas" w:date="2023-10-11T12:50:00Z"/>
                    <w:rFonts w:ascii="Cambria" w:hAnsi="Cambria"/>
                    <w:b w:val="0"/>
                  </w:rPr>
                </w:rPrChange>
              </w:rPr>
              <w:pPrChange w:id="5087" w:author="Sunil Vyas" w:date="2023-10-11T11:20:00Z">
                <w:pPr>
                  <w:pStyle w:val="Heading112pt"/>
                  <w:tabs>
                    <w:tab w:val="left" w:pos="10620"/>
                  </w:tabs>
                </w:pPr>
              </w:pPrChange>
            </w:pPr>
            <w:ins w:id="5088" w:author="Sunil Vyas" w:date="2023-10-11T12:48:00Z">
              <w:r>
                <w:rPr>
                  <w:rFonts w:ascii="Cambria" w:hAnsi="Cambria"/>
                  <w:b w:val="0"/>
                </w:rPr>
                <w:t>Division of LOT</w:t>
              </w:r>
            </w:ins>
            <w:ins w:id="5089" w:author="Sunil Vyas" w:date="2023-10-11T12:47:00Z">
              <w:r>
                <w:rPr>
                  <w:rFonts w:ascii="Cambria" w:hAnsi="Cambria"/>
                  <w:b w:val="0"/>
                </w:rPr>
                <w:t xml:space="preserve"> </w:t>
              </w:r>
            </w:ins>
            <w:ins w:id="5090" w:author="Sunil Vyas" w:date="2023-10-11T12:50:00Z">
              <w:r>
                <w:rPr>
                  <w:rFonts w:ascii="Cambria" w:hAnsi="Cambria"/>
                  <w:b w:val="0"/>
                </w:rPr>
                <w:t>section refers</w:t>
              </w:r>
            </w:ins>
            <w:ins w:id="5091" w:author="Sunil Vyas" w:date="2023-10-11T12:47:00Z">
              <w:r>
                <w:rPr>
                  <w:rFonts w:ascii="Cambria" w:hAnsi="Cambria"/>
                  <w:b w:val="0"/>
                </w:rPr>
                <w:t xml:space="preserve"> to </w:t>
              </w:r>
            </w:ins>
            <w:ins w:id="5092" w:author="Sunil Vyas" w:date="2023-10-11T12:48:00Z">
              <w:r>
                <w:rPr>
                  <w:rFonts w:ascii="Cambria" w:hAnsi="Cambria"/>
                  <w:b w:val="0"/>
                </w:rPr>
                <w:t xml:space="preserve">that </w:t>
              </w:r>
            </w:ins>
            <w:ins w:id="5093" w:author="Sunil Vyas" w:date="2023-10-11T12:49:00Z">
              <w:r>
                <w:rPr>
                  <w:rFonts w:ascii="Cambria" w:hAnsi="Cambria"/>
                  <w:b w:val="0"/>
                </w:rPr>
                <w:t>how much</w:t>
              </w:r>
            </w:ins>
            <w:ins w:id="5094" w:author="Sunil Vyas" w:date="2023-10-11T12:48:00Z">
              <w:r>
                <w:rPr>
                  <w:rFonts w:ascii="Cambria" w:hAnsi="Cambria"/>
                  <w:b w:val="0"/>
                </w:rPr>
                <w:t xml:space="preserve"> LOTS should be divided among how many </w:t>
              </w:r>
            </w:ins>
            <w:ins w:id="5095" w:author="Sunil Vyas" w:date="2023-10-11T12:50:00Z">
              <w:r>
                <w:rPr>
                  <w:rFonts w:ascii="Cambria" w:hAnsi="Cambria"/>
                  <w:b w:val="0"/>
                </w:rPr>
                <w:t>Buyers.</w:t>
              </w:r>
            </w:ins>
          </w:p>
          <w:p w14:paraId="6914C815" w14:textId="77777777" w:rsidR="009274EA" w:rsidRPr="009274EA" w:rsidRDefault="00C53038">
            <w:pPr>
              <w:pStyle w:val="Heading112pt"/>
              <w:rPr>
                <w:ins w:id="5096" w:author="Sunil Vyas" w:date="2023-10-11T12:52:00Z"/>
                <w:rPrChange w:id="5097" w:author="Sunil Vyas" w:date="2023-10-11T12:52:00Z">
                  <w:rPr>
                    <w:ins w:id="5098" w:author="Sunil Vyas" w:date="2023-10-11T12:52:00Z"/>
                    <w:rFonts w:ascii="Cambria" w:hAnsi="Cambria"/>
                    <w:b w:val="0"/>
                  </w:rPr>
                </w:rPrChange>
              </w:rPr>
              <w:pPrChange w:id="5099" w:author="Sunil Vyas" w:date="2023-10-11T11:20:00Z">
                <w:pPr>
                  <w:pStyle w:val="Heading112pt"/>
                  <w:tabs>
                    <w:tab w:val="left" w:pos="10620"/>
                  </w:tabs>
                </w:pPr>
              </w:pPrChange>
            </w:pPr>
            <w:ins w:id="5100" w:author="Sunil Vyas" w:date="2023-10-11T12:54:00Z">
              <w:r>
                <w:rPr>
                  <w:rFonts w:ascii="Cambria" w:hAnsi="Cambria"/>
                  <w:b w:val="0"/>
                </w:rPr>
                <w:t xml:space="preserve">Configured </w:t>
              </w:r>
            </w:ins>
            <w:ins w:id="5101" w:author="Sunil Vyas" w:date="2023-10-11T12:55:00Z">
              <w:r>
                <w:rPr>
                  <w:rFonts w:ascii="Cambria" w:hAnsi="Cambria"/>
                  <w:b w:val="0"/>
                </w:rPr>
                <w:t>matrix for</w:t>
              </w:r>
            </w:ins>
            <w:ins w:id="5102" w:author="Sunil Vyas" w:date="2023-10-11T12:50:00Z">
              <w:r>
                <w:rPr>
                  <w:rFonts w:ascii="Cambria" w:hAnsi="Cambria"/>
                  <w:b w:val="0"/>
                </w:rPr>
                <w:t xml:space="preserve"> Division of Lot section should be work in auction.</w:t>
              </w:r>
            </w:ins>
          </w:p>
          <w:p w14:paraId="5D4CCC55" w14:textId="77777777" w:rsidR="009274EA" w:rsidRPr="009274EA" w:rsidRDefault="00C53038">
            <w:pPr>
              <w:pStyle w:val="Heading112pt"/>
              <w:rPr>
                <w:ins w:id="5103" w:author="Sunil Vyas" w:date="2023-10-11T12:55:00Z"/>
                <w:rPrChange w:id="5104" w:author="Sunil Vyas" w:date="2023-10-11T12:55:00Z">
                  <w:rPr>
                    <w:ins w:id="5105" w:author="Sunil Vyas" w:date="2023-10-11T12:55:00Z"/>
                    <w:rFonts w:ascii="Cambria" w:hAnsi="Cambria"/>
                    <w:b w:val="0"/>
                  </w:rPr>
                </w:rPrChange>
              </w:rPr>
            </w:pPr>
            <w:ins w:id="5106" w:author="Sunil Vyas" w:date="2023-10-11T12:54:00Z">
              <w:r>
                <w:rPr>
                  <w:rFonts w:ascii="Cambria" w:hAnsi="Cambria"/>
                  <w:b w:val="0"/>
                </w:rPr>
                <w:t>Impact of Division of Lot section should be work in auction.</w:t>
              </w:r>
            </w:ins>
          </w:p>
          <w:p w14:paraId="6647B8A3" w14:textId="77777777" w:rsidR="009274EA" w:rsidRPr="009274EA" w:rsidRDefault="00C53038">
            <w:pPr>
              <w:pStyle w:val="Heading112pt"/>
              <w:rPr>
                <w:ins w:id="5107" w:author="Sunil Vyas" w:date="2023-10-11T12:56:00Z"/>
                <w:rPrChange w:id="5108" w:author="Sunil Vyas" w:date="2023-10-11T12:56:00Z">
                  <w:rPr>
                    <w:ins w:id="5109" w:author="Sunil Vyas" w:date="2023-10-11T12:56:00Z"/>
                    <w:rFonts w:ascii="Cambria" w:hAnsi="Cambria"/>
                    <w:b w:val="0"/>
                  </w:rPr>
                </w:rPrChange>
              </w:rPr>
            </w:pPr>
            <w:ins w:id="5110" w:author="Sunil Vyas" w:date="2023-10-11T12:55:00Z">
              <w:r>
                <w:rPr>
                  <w:rFonts w:ascii="Cambria" w:hAnsi="Cambria"/>
                  <w:b w:val="0"/>
                </w:rPr>
                <w:t xml:space="preserve">System should not allow user to enter same value again in </w:t>
              </w:r>
            </w:ins>
            <w:ins w:id="5111" w:author="Sunil Vyas" w:date="2023-10-11T12:56:00Z">
              <w:r>
                <w:rPr>
                  <w:rFonts w:ascii="Cambria" w:hAnsi="Cambria"/>
                  <w:b w:val="0"/>
                </w:rPr>
                <w:t>“No. of Package”.</w:t>
              </w:r>
            </w:ins>
          </w:p>
          <w:p w14:paraId="6883244C" w14:textId="77777777" w:rsidR="009274EA" w:rsidRDefault="00C53038">
            <w:pPr>
              <w:pStyle w:val="Heading112pt"/>
              <w:numPr>
                <w:ilvl w:val="1"/>
                <w:numId w:val="2"/>
              </w:numPr>
              <w:rPr>
                <w:ins w:id="5112" w:author="Sunil Vyas" w:date="2023-10-11T12:56:00Z"/>
              </w:rPr>
            </w:pPr>
            <w:ins w:id="5113" w:author="Sunil Vyas" w:date="2023-10-11T12:56:00Z">
              <w:r>
                <w:rPr>
                  <w:rFonts w:ascii="Cambria" w:hAnsi="Cambria"/>
                  <w:b w:val="0"/>
                </w:rPr>
                <w:t>If “No. of Packages” = 1-50 then system should not allow user to create same value again for particular auction center.</w:t>
              </w:r>
            </w:ins>
          </w:p>
          <w:p w14:paraId="0A1464B5" w14:textId="77777777" w:rsidR="009274EA" w:rsidRPr="009274EA" w:rsidRDefault="00C53038">
            <w:pPr>
              <w:pStyle w:val="Heading112pt"/>
              <w:rPr>
                <w:ins w:id="5114" w:author="Sunil Vyas" w:date="2023-10-11T12:53:00Z"/>
                <w:rPrChange w:id="5115" w:author="Sunil Vyas" w:date="2023-10-11T12:53:00Z">
                  <w:rPr>
                    <w:ins w:id="5116" w:author="Sunil Vyas" w:date="2023-10-11T12:53:00Z"/>
                    <w:rFonts w:ascii="Cambria" w:hAnsi="Cambria"/>
                    <w:b w:val="0"/>
                  </w:rPr>
                </w:rPrChange>
              </w:rPr>
              <w:pPrChange w:id="5117" w:author="Sunil Vyas" w:date="2023-10-11T11:20:00Z">
                <w:pPr>
                  <w:pStyle w:val="Heading112pt"/>
                  <w:tabs>
                    <w:tab w:val="left" w:pos="10620"/>
                  </w:tabs>
                </w:pPr>
              </w:pPrChange>
            </w:pPr>
            <w:ins w:id="5118" w:author="Sunil Vyas" w:date="2023-10-11T12:52:00Z">
              <w:r>
                <w:rPr>
                  <w:rFonts w:ascii="Cambria" w:hAnsi="Cambria"/>
                  <w:b w:val="0"/>
                </w:rPr>
                <w:t>Matrix of “No. of Packages” and “No. of Buyers” should not be duplicate.</w:t>
              </w:r>
            </w:ins>
          </w:p>
          <w:p w14:paraId="4B683936" w14:textId="77777777" w:rsidR="009274EA" w:rsidRPr="009274EA" w:rsidRDefault="00C53038">
            <w:pPr>
              <w:pStyle w:val="Heading112pt"/>
              <w:numPr>
                <w:ilvl w:val="1"/>
                <w:numId w:val="2"/>
              </w:numPr>
              <w:rPr>
                <w:ins w:id="5119" w:author="Sunil Vyas" w:date="2023-10-11T11:33:00Z"/>
                <w:rPrChange w:id="5120" w:author="Sunil Vyas" w:date="2023-10-11T11:33:00Z">
                  <w:rPr>
                    <w:ins w:id="5121" w:author="Sunil Vyas" w:date="2023-10-11T11:33:00Z"/>
                    <w:rFonts w:ascii="Cambria" w:hAnsi="Cambria"/>
                    <w:b w:val="0"/>
                  </w:rPr>
                </w:rPrChange>
              </w:rPr>
              <w:pPrChange w:id="5122" w:author="Sunil Vyas" w:date="2023-10-11T12:53:00Z">
                <w:pPr>
                  <w:pStyle w:val="Heading112pt"/>
                  <w:tabs>
                    <w:tab w:val="left" w:pos="10620"/>
                  </w:tabs>
                </w:pPr>
              </w:pPrChange>
            </w:pPr>
            <w:ins w:id="5123" w:author="Sunil Vyas" w:date="2023-10-11T12:53:00Z">
              <w:r>
                <w:rPr>
                  <w:rFonts w:ascii="Cambria" w:hAnsi="Cambria"/>
                  <w:b w:val="0"/>
                </w:rPr>
                <w:t xml:space="preserve">If “No. of Packages” = 1-50 and “No. of Buyers” = 10 then system should not allow user to create same matrix again </w:t>
              </w:r>
            </w:ins>
            <w:ins w:id="5124" w:author="Sunil Vyas" w:date="2023-10-11T12:57:00Z">
              <w:r>
                <w:rPr>
                  <w:rFonts w:ascii="Cambria" w:hAnsi="Cambria"/>
                  <w:b w:val="0"/>
                </w:rPr>
                <w:t>for particular auction center.</w:t>
              </w:r>
            </w:ins>
          </w:p>
          <w:p w14:paraId="7867B510" w14:textId="77777777" w:rsidR="009274EA" w:rsidRPr="009274EA" w:rsidRDefault="009274EA">
            <w:pPr>
              <w:pStyle w:val="Heading112pt"/>
              <w:numPr>
                <w:ilvl w:val="0"/>
                <w:numId w:val="0"/>
              </w:numPr>
              <w:ind w:left="360"/>
              <w:rPr>
                <w:ins w:id="5125" w:author="Sunil Vyas" w:date="2023-10-11T11:33:00Z"/>
                <w:rPrChange w:id="5126" w:author="Sunil Vyas" w:date="2023-10-11T11:33:00Z">
                  <w:rPr>
                    <w:ins w:id="5127" w:author="Sunil Vyas" w:date="2023-10-11T11:33:00Z"/>
                    <w:rFonts w:ascii="Cambria" w:hAnsi="Cambria"/>
                    <w:b w:val="0"/>
                  </w:rPr>
                </w:rPrChange>
              </w:rPr>
              <w:pPrChange w:id="5128" w:author="Sunil Vyas" w:date="2023-10-11T11:33:00Z">
                <w:pPr>
                  <w:pStyle w:val="Heading112pt"/>
                  <w:tabs>
                    <w:tab w:val="left" w:pos="10620"/>
                  </w:tabs>
                </w:pPr>
              </w:pPrChange>
            </w:pPr>
          </w:p>
          <w:p w14:paraId="3D9A2EF5" w14:textId="77777777" w:rsidR="009274EA" w:rsidRDefault="00C53038">
            <w:pPr>
              <w:pStyle w:val="Heading112pt"/>
              <w:numPr>
                <w:ilvl w:val="0"/>
                <w:numId w:val="0"/>
              </w:numPr>
              <w:tabs>
                <w:tab w:val="left" w:pos="10620"/>
              </w:tabs>
              <w:ind w:left="360" w:hanging="360"/>
              <w:rPr>
                <w:ins w:id="5129" w:author="Sunil Vyas" w:date="2023-10-11T11:33:00Z"/>
                <w:rFonts w:ascii="Cambria" w:hAnsi="Cambria"/>
              </w:rPr>
            </w:pPr>
            <w:ins w:id="5130" w:author="Sunil Vyas" w:date="2023-10-11T11:33:00Z">
              <w:r>
                <w:rPr>
                  <w:rFonts w:ascii="Cambria" w:hAnsi="Cambria"/>
                  <w:u w:val="single"/>
                </w:rPr>
                <w:t>General Section</w:t>
              </w:r>
              <w:r>
                <w:rPr>
                  <w:rFonts w:ascii="Cambria" w:hAnsi="Cambria"/>
                </w:rPr>
                <w:t xml:space="preserve"> :</w:t>
              </w:r>
            </w:ins>
          </w:p>
          <w:p w14:paraId="5F08487D" w14:textId="77777777" w:rsidR="009274EA" w:rsidRPr="009274EA" w:rsidRDefault="00C53038">
            <w:pPr>
              <w:pStyle w:val="Heading112pt"/>
              <w:rPr>
                <w:del w:id="5131" w:author="Sunil Vyas" w:date="2023-10-11T11:16:00Z"/>
                <w:rPrChange w:id="5132" w:author="Sunil Vyas" w:date="2023-10-11T11:34:00Z">
                  <w:rPr>
                    <w:del w:id="5133" w:author="Sunil Vyas" w:date="2023-10-11T11:16:00Z"/>
                    <w:rFonts w:ascii="Cambria" w:hAnsi="Cambria"/>
                    <w:b w:val="0"/>
                  </w:rPr>
                </w:rPrChange>
              </w:rPr>
              <w:pPrChange w:id="5134" w:author="Sunil Vyas" w:date="2023-10-11T11:34:00Z">
                <w:pPr>
                  <w:pStyle w:val="Heading112pt"/>
                  <w:numPr>
                    <w:numId w:val="0"/>
                  </w:numPr>
                  <w:tabs>
                    <w:tab w:val="left" w:pos="10620"/>
                  </w:tabs>
                  <w:ind w:left="0" w:firstLine="0"/>
                </w:pPr>
              </w:pPrChange>
            </w:pPr>
            <w:ins w:id="5135" w:author="Sunil Vyas" w:date="2023-10-11T11:34:00Z">
              <w:r>
                <w:rPr>
                  <w:rFonts w:ascii="Cambria" w:hAnsi="Cambria"/>
                  <w:b w:val="0"/>
                </w:rPr>
                <w:t xml:space="preserve">System should below </w:t>
              </w:r>
            </w:ins>
            <w:ins w:id="5136" w:author="Sunil Vyas" w:date="2023-10-11T11:39:00Z">
              <w:r>
                <w:rPr>
                  <w:rFonts w:ascii="Cambria" w:hAnsi="Cambria"/>
                  <w:b w:val="0"/>
                </w:rPr>
                <w:t xml:space="preserve">textbox </w:t>
              </w:r>
            </w:ins>
            <w:ins w:id="5137" w:author="Sunil Vyas" w:date="2023-10-11T11:34:00Z">
              <w:r>
                <w:rPr>
                  <w:rFonts w:ascii="Cambria" w:hAnsi="Cambria"/>
                  <w:b w:val="0"/>
                </w:rPr>
                <w:t>fields in General Section.</w:t>
              </w:r>
            </w:ins>
          </w:p>
          <w:p w14:paraId="5BD1DB4B" w14:textId="77777777" w:rsidR="009274EA" w:rsidRDefault="009274EA">
            <w:pPr>
              <w:pStyle w:val="Heading112pt"/>
              <w:rPr>
                <w:ins w:id="5138" w:author="Sunil Vyas" w:date="2023-10-11T11:34:00Z"/>
              </w:rPr>
              <w:pPrChange w:id="5139" w:author="Sunil Vyas" w:date="2023-10-11T11:34:00Z">
                <w:pPr>
                  <w:pStyle w:val="Heading112pt"/>
                  <w:tabs>
                    <w:tab w:val="left" w:pos="10620"/>
                  </w:tabs>
                </w:pPr>
              </w:pPrChange>
            </w:pPr>
          </w:p>
          <w:p w14:paraId="1CD6BE11" w14:textId="77777777" w:rsidR="009274EA" w:rsidRPr="009274EA" w:rsidRDefault="00C53038">
            <w:pPr>
              <w:pStyle w:val="Heading112pt"/>
              <w:numPr>
                <w:ilvl w:val="1"/>
                <w:numId w:val="2"/>
              </w:numPr>
              <w:rPr>
                <w:ins w:id="5140" w:author="Sunil Vyas" w:date="2023-10-11T12:58:00Z"/>
                <w:rPrChange w:id="5141" w:author="Sunil Vyas" w:date="2023-10-11T12:58:00Z">
                  <w:rPr>
                    <w:ins w:id="5142" w:author="Sunil Vyas" w:date="2023-10-11T12:58:00Z"/>
                    <w:rFonts w:ascii="Cambria" w:hAnsi="Cambria"/>
                    <w:b w:val="0"/>
                  </w:rPr>
                </w:rPrChange>
              </w:rPr>
              <w:pPrChange w:id="5143" w:author="Sunil Vyas" w:date="2023-10-11T11:34:00Z">
                <w:pPr>
                  <w:pStyle w:val="Heading112pt"/>
                  <w:numPr>
                    <w:numId w:val="0"/>
                  </w:numPr>
                  <w:tabs>
                    <w:tab w:val="left" w:pos="10620"/>
                  </w:tabs>
                  <w:ind w:left="0" w:firstLine="0"/>
                </w:pPr>
              </w:pPrChange>
            </w:pPr>
            <w:ins w:id="5144" w:author="Sunil Vyas" w:date="2023-10-11T11:39:00Z">
              <w:r>
                <w:rPr>
                  <w:rFonts w:ascii="Cambria" w:hAnsi="Cambria"/>
                  <w:b w:val="0"/>
                </w:rPr>
                <w:t>Minimum Number of Packages(Bidding)</w:t>
              </w:r>
            </w:ins>
          </w:p>
          <w:p w14:paraId="75464247" w14:textId="77777777" w:rsidR="009274EA" w:rsidRPr="009274EA" w:rsidRDefault="00C53038">
            <w:pPr>
              <w:pStyle w:val="Heading112pt"/>
              <w:numPr>
                <w:ilvl w:val="2"/>
                <w:numId w:val="2"/>
              </w:numPr>
              <w:rPr>
                <w:ins w:id="5145" w:author="Sunil Vyas" w:date="2023-10-11T17:49:00Z"/>
                <w:color w:val="FF0000"/>
                <w:rPrChange w:id="5146" w:author="Sunil Vyas" w:date="2023-10-11T17:49:00Z">
                  <w:rPr>
                    <w:ins w:id="5147" w:author="Sunil Vyas" w:date="2023-10-11T17:49:00Z"/>
                    <w:rFonts w:ascii="Cambria" w:hAnsi="Cambria"/>
                    <w:b w:val="0"/>
                    <w:color w:val="FF0000"/>
                  </w:rPr>
                </w:rPrChange>
              </w:rPr>
              <w:pPrChange w:id="5148" w:author="Sunil Vyas" w:date="2023-10-11T12:58:00Z">
                <w:pPr>
                  <w:pStyle w:val="Heading112pt"/>
                  <w:numPr>
                    <w:numId w:val="0"/>
                  </w:numPr>
                  <w:tabs>
                    <w:tab w:val="left" w:pos="10620"/>
                  </w:tabs>
                  <w:ind w:left="0" w:firstLine="0"/>
                </w:pPr>
              </w:pPrChange>
            </w:pPr>
            <w:ins w:id="5149" w:author="Sunil Vyas" w:date="2023-10-11T12:58:00Z">
              <w:r>
                <w:rPr>
                  <w:rFonts w:ascii="Cambria" w:hAnsi="Cambria"/>
                  <w:b w:val="0"/>
                  <w:color w:val="FF0000"/>
                  <w:rPrChange w:id="5150" w:author="Sunil Vyas" w:date="2023-10-11T12:59:00Z">
                    <w:rPr>
                      <w:rFonts w:ascii="Cambria" w:hAnsi="Cambria"/>
                      <w:b w:val="0"/>
                    </w:rPr>
                  </w:rPrChange>
                </w:rPr>
                <w:t xml:space="preserve">This field refers to that at least how many </w:t>
              </w:r>
            </w:ins>
            <w:ins w:id="5151" w:author="pradip" w:date="2023-10-16T12:51:00Z">
              <w:r>
                <w:rPr>
                  <w:rFonts w:ascii="Cambria" w:hAnsi="Cambria"/>
                  <w:b w:val="0"/>
                  <w:color w:val="FF0000"/>
                </w:rPr>
                <w:t xml:space="preserve">MINIMUM </w:t>
              </w:r>
            </w:ins>
            <w:ins w:id="5152" w:author="Sunil Vyas" w:date="2023-10-11T12:58:00Z">
              <w:r>
                <w:rPr>
                  <w:rFonts w:ascii="Cambria" w:hAnsi="Cambria"/>
                  <w:b w:val="0"/>
                  <w:color w:val="FF0000"/>
                  <w:rPrChange w:id="5153" w:author="Sunil Vyas" w:date="2023-10-11T12:59:00Z">
                    <w:rPr>
                      <w:rFonts w:ascii="Cambria" w:hAnsi="Cambria"/>
                      <w:b w:val="0"/>
                    </w:rPr>
                  </w:rPrChange>
                </w:rPr>
                <w:t xml:space="preserve">packages should be </w:t>
              </w:r>
            </w:ins>
            <w:ins w:id="5154" w:author="Sunil Vyas" w:date="2023-10-11T12:59:00Z">
              <w:r>
                <w:rPr>
                  <w:rFonts w:ascii="Cambria" w:hAnsi="Cambria"/>
                  <w:b w:val="0"/>
                  <w:color w:val="FF0000"/>
                  <w:rPrChange w:id="5155" w:author="Sunil Vyas" w:date="2023-10-11T12:59:00Z">
                    <w:rPr>
                      <w:rFonts w:ascii="Cambria" w:hAnsi="Cambria"/>
                      <w:b w:val="0"/>
                    </w:rPr>
                  </w:rPrChange>
                </w:rPr>
                <w:t>available</w:t>
              </w:r>
            </w:ins>
            <w:ins w:id="5156" w:author="Sunil Vyas" w:date="2023-10-11T12:58:00Z">
              <w:r>
                <w:rPr>
                  <w:rFonts w:ascii="Cambria" w:hAnsi="Cambria"/>
                  <w:b w:val="0"/>
                  <w:color w:val="FF0000"/>
                  <w:rPrChange w:id="5157" w:author="Sunil Vyas" w:date="2023-10-11T12:59:00Z">
                    <w:rPr>
                      <w:rFonts w:ascii="Cambria" w:hAnsi="Cambria"/>
                      <w:b w:val="0"/>
                    </w:rPr>
                  </w:rPrChange>
                </w:rPr>
                <w:t xml:space="preserve"> </w:t>
              </w:r>
            </w:ins>
            <w:ins w:id="5158" w:author="Sunil Vyas" w:date="2023-10-11T12:59:00Z">
              <w:r>
                <w:rPr>
                  <w:rFonts w:ascii="Cambria" w:hAnsi="Cambria"/>
                  <w:b w:val="0"/>
                  <w:color w:val="FF0000"/>
                  <w:rPrChange w:id="5159" w:author="Sunil Vyas" w:date="2023-10-11T12:59:00Z">
                    <w:rPr>
                      <w:rFonts w:ascii="Cambria" w:hAnsi="Cambria"/>
                      <w:b w:val="0"/>
                    </w:rPr>
                  </w:rPrChange>
                </w:rPr>
                <w:t xml:space="preserve">for </w:t>
              </w:r>
            </w:ins>
            <w:ins w:id="5160" w:author="Sunil Vyas" w:date="2023-10-11T19:25:00Z">
              <w:r>
                <w:rPr>
                  <w:rFonts w:ascii="Cambria" w:hAnsi="Cambria"/>
                  <w:b w:val="0"/>
                  <w:color w:val="FF0000"/>
                </w:rPr>
                <w:t>sharing.</w:t>
              </w:r>
            </w:ins>
          </w:p>
          <w:p w14:paraId="23698F29" w14:textId="77777777" w:rsidR="009274EA" w:rsidRPr="009274EA" w:rsidRDefault="00C53038">
            <w:pPr>
              <w:pStyle w:val="Heading112pt"/>
              <w:numPr>
                <w:ilvl w:val="2"/>
                <w:numId w:val="2"/>
              </w:numPr>
              <w:rPr>
                <w:ins w:id="5161" w:author="pradip" w:date="2023-10-16T12:56:00Z"/>
                <w:color w:val="FF0000"/>
                <w:rPrChange w:id="5162" w:author="pradip" w:date="2023-10-16T12:56:00Z">
                  <w:rPr>
                    <w:ins w:id="5163" w:author="pradip" w:date="2023-10-16T12:56:00Z"/>
                    <w:rFonts w:ascii="Cambria" w:hAnsi="Cambria"/>
                    <w:b w:val="0"/>
                    <w:color w:val="FF0000"/>
                  </w:rPr>
                </w:rPrChange>
              </w:rPr>
              <w:pPrChange w:id="5164" w:author="Sunil Vyas" w:date="2023-10-11T12:58:00Z">
                <w:pPr>
                  <w:pStyle w:val="Heading112pt"/>
                  <w:numPr>
                    <w:numId w:val="0"/>
                  </w:numPr>
                  <w:tabs>
                    <w:tab w:val="left" w:pos="10620"/>
                  </w:tabs>
                  <w:ind w:left="0" w:firstLine="0"/>
                </w:pPr>
              </w:pPrChange>
            </w:pPr>
            <w:ins w:id="5165" w:author="Sunil Vyas" w:date="2023-10-11T17:49:00Z">
              <w:r>
                <w:rPr>
                  <w:rFonts w:ascii="Cambria" w:hAnsi="Cambria"/>
                  <w:b w:val="0"/>
                  <w:color w:val="FF0000"/>
                </w:rPr>
                <w:t>This will determine Sharing</w:t>
              </w:r>
            </w:ins>
          </w:p>
          <w:p w14:paraId="23A5EAFE" w14:textId="77777777" w:rsidR="009274EA" w:rsidRPr="009274EA" w:rsidRDefault="00C53038">
            <w:pPr>
              <w:pStyle w:val="Heading112pt"/>
              <w:numPr>
                <w:ilvl w:val="2"/>
                <w:numId w:val="2"/>
              </w:numPr>
              <w:rPr>
                <w:ins w:id="5166" w:author="Sunil Vyas" w:date="2023-10-11T11:39:00Z"/>
                <w:color w:val="FF0000"/>
                <w:rPrChange w:id="5167" w:author="Sunil Vyas" w:date="2023-10-11T12:59:00Z">
                  <w:rPr>
                    <w:ins w:id="5168" w:author="Sunil Vyas" w:date="2023-10-11T11:39:00Z"/>
                    <w:rFonts w:ascii="Cambria" w:hAnsi="Cambria"/>
                    <w:b w:val="0"/>
                  </w:rPr>
                </w:rPrChange>
              </w:rPr>
              <w:pPrChange w:id="5169" w:author="Sunil Vyas" w:date="2023-10-11T12:58:00Z">
                <w:pPr>
                  <w:pStyle w:val="Heading112pt"/>
                  <w:numPr>
                    <w:numId w:val="0"/>
                  </w:numPr>
                  <w:tabs>
                    <w:tab w:val="left" w:pos="10620"/>
                  </w:tabs>
                  <w:ind w:left="0" w:firstLine="0"/>
                </w:pPr>
              </w:pPrChange>
            </w:pPr>
            <w:ins w:id="5170" w:author="pradip" w:date="2023-10-16T12:56:00Z">
              <w:r>
                <w:rPr>
                  <w:rFonts w:ascii="Cambria" w:hAnsi="Cambria"/>
                  <w:b w:val="0"/>
                  <w:color w:val="FF0000"/>
                </w:rPr>
                <w:t>Default value should be 5</w:t>
              </w:r>
            </w:ins>
          </w:p>
          <w:p w14:paraId="2F34D69C" w14:textId="77777777" w:rsidR="009274EA" w:rsidRPr="009274EA" w:rsidRDefault="00C53038">
            <w:pPr>
              <w:pStyle w:val="Heading112pt"/>
              <w:numPr>
                <w:ilvl w:val="1"/>
                <w:numId w:val="2"/>
              </w:numPr>
              <w:rPr>
                <w:ins w:id="5171" w:author="Sunil Vyas" w:date="2023-10-11T19:22:00Z"/>
                <w:color w:val="FF0000"/>
                <w:rPrChange w:id="5172" w:author="Sunil Vyas" w:date="2023-10-11T19:22:00Z">
                  <w:rPr>
                    <w:ins w:id="5173" w:author="Sunil Vyas" w:date="2023-10-11T19:22:00Z"/>
                    <w:rFonts w:ascii="Cambria" w:hAnsi="Cambria"/>
                    <w:b w:val="0"/>
                    <w:color w:val="FF0000"/>
                  </w:rPr>
                </w:rPrChange>
              </w:rPr>
              <w:pPrChange w:id="5174" w:author="Sunil Vyas" w:date="2023-10-11T11:34:00Z">
                <w:pPr>
                  <w:pStyle w:val="Heading112pt"/>
                  <w:numPr>
                    <w:numId w:val="0"/>
                  </w:numPr>
                  <w:tabs>
                    <w:tab w:val="left" w:pos="10620"/>
                  </w:tabs>
                  <w:ind w:left="0" w:firstLine="0"/>
                </w:pPr>
              </w:pPrChange>
            </w:pPr>
            <w:ins w:id="5175" w:author="Sunil Vyas" w:date="2023-10-11T11:39:00Z">
              <w:r>
                <w:rPr>
                  <w:rFonts w:ascii="Cambria" w:hAnsi="Cambria"/>
                  <w:b w:val="0"/>
                  <w:color w:val="FF0000"/>
                  <w:rPrChange w:id="5176" w:author="Sunil Vyas" w:date="2023-10-11T13:00:00Z">
                    <w:rPr>
                      <w:rFonts w:ascii="Cambria" w:hAnsi="Cambria"/>
                      <w:b w:val="0"/>
                    </w:rPr>
                  </w:rPrChange>
                </w:rPr>
                <w:t xml:space="preserve">Permissible Increase </w:t>
              </w:r>
            </w:ins>
            <w:ins w:id="5177" w:author="Sunil Vyas" w:date="2023-10-11T11:40:00Z">
              <w:r>
                <w:rPr>
                  <w:rFonts w:ascii="Cambria" w:hAnsi="Cambria"/>
                  <w:b w:val="0"/>
                  <w:color w:val="FF0000"/>
                  <w:rPrChange w:id="5178" w:author="Sunil Vyas" w:date="2023-10-11T13:00:00Z">
                    <w:rPr>
                      <w:rFonts w:ascii="Cambria" w:hAnsi="Cambria"/>
                      <w:b w:val="0"/>
                    </w:rPr>
                  </w:rPrChange>
                </w:rPr>
                <w:t>over</w:t>
              </w:r>
            </w:ins>
            <w:ins w:id="5179" w:author="Sunil Vyas" w:date="2023-10-11T11:39:00Z">
              <w:r>
                <w:rPr>
                  <w:rFonts w:ascii="Cambria" w:hAnsi="Cambria"/>
                  <w:b w:val="0"/>
                  <w:color w:val="FF0000"/>
                  <w:rPrChange w:id="5180" w:author="Sunil Vyas" w:date="2023-10-11T13:00:00Z">
                    <w:rPr>
                      <w:rFonts w:ascii="Cambria" w:hAnsi="Cambria"/>
                      <w:b w:val="0"/>
                    </w:rPr>
                  </w:rPrChange>
                </w:rPr>
                <w:t xml:space="preserve"> </w:t>
              </w:r>
            </w:ins>
            <w:ins w:id="5181" w:author="Sunil Vyas" w:date="2023-10-11T11:40:00Z">
              <w:r>
                <w:rPr>
                  <w:rFonts w:ascii="Cambria" w:hAnsi="Cambria"/>
                  <w:b w:val="0"/>
                  <w:color w:val="FF0000"/>
                  <w:rPrChange w:id="5182" w:author="Sunil Vyas" w:date="2023-10-11T13:00:00Z">
                    <w:rPr>
                      <w:rFonts w:ascii="Cambria" w:hAnsi="Cambria"/>
                      <w:b w:val="0"/>
                    </w:rPr>
                  </w:rPrChange>
                </w:rPr>
                <w:t>Highest Bid Price (%)</w:t>
              </w:r>
            </w:ins>
          </w:p>
          <w:p w14:paraId="1919EB54" w14:textId="77777777" w:rsidR="009274EA" w:rsidRPr="009274EA" w:rsidRDefault="00C53038">
            <w:pPr>
              <w:pStyle w:val="Heading112pt"/>
              <w:numPr>
                <w:ilvl w:val="2"/>
                <w:numId w:val="2"/>
              </w:numPr>
              <w:rPr>
                <w:ins w:id="5183" w:author="pradip" w:date="2023-10-16T12:52:00Z"/>
                <w:color w:val="FF0000"/>
                <w:rPrChange w:id="5184" w:author="pradip" w:date="2023-10-16T12:52:00Z">
                  <w:rPr>
                    <w:ins w:id="5185" w:author="pradip" w:date="2023-10-16T12:52:00Z"/>
                    <w:rFonts w:ascii="Cambria" w:hAnsi="Cambria"/>
                    <w:b w:val="0"/>
                    <w:color w:val="FF0000"/>
                  </w:rPr>
                </w:rPrChange>
              </w:rPr>
              <w:pPrChange w:id="5186" w:author="Sunil Vyas" w:date="2023-10-11T19:24:00Z">
                <w:pPr>
                  <w:pStyle w:val="Heading112pt"/>
                  <w:numPr>
                    <w:numId w:val="0"/>
                  </w:numPr>
                  <w:tabs>
                    <w:tab w:val="left" w:pos="10620"/>
                  </w:tabs>
                  <w:ind w:left="0" w:firstLine="0"/>
                </w:pPr>
              </w:pPrChange>
            </w:pPr>
            <w:ins w:id="5187" w:author="Sunil Vyas" w:date="2023-10-11T19:22:00Z">
              <w:r>
                <w:rPr>
                  <w:rFonts w:ascii="Cambria" w:hAnsi="Cambria"/>
                  <w:b w:val="0"/>
                  <w:color w:val="FF0000"/>
                </w:rPr>
                <w:t xml:space="preserve">This field refers to configure maximum bid limit </w:t>
              </w:r>
            </w:ins>
            <w:ins w:id="5188" w:author="Sunil Vyas" w:date="2023-10-11T19:24:00Z">
              <w:r>
                <w:rPr>
                  <w:rFonts w:ascii="Cambria" w:hAnsi="Cambria"/>
                  <w:b w:val="0"/>
                  <w:color w:val="FF0000"/>
                </w:rPr>
                <w:t>within</w:t>
              </w:r>
            </w:ins>
            <w:ins w:id="5189" w:author="Sunil Vyas" w:date="2023-10-11T19:22:00Z">
              <w:r>
                <w:rPr>
                  <w:rFonts w:ascii="Cambria" w:hAnsi="Cambria"/>
                  <w:b w:val="0"/>
                  <w:color w:val="FF0000"/>
                </w:rPr>
                <w:t xml:space="preserve"> % ratio of </w:t>
              </w:r>
            </w:ins>
            <w:ins w:id="5190" w:author="Sunil Vyas" w:date="2023-10-11T19:24:00Z">
              <w:r>
                <w:rPr>
                  <w:rFonts w:ascii="Cambria" w:hAnsi="Cambria"/>
                  <w:b w:val="0"/>
                  <w:color w:val="FF0000"/>
                </w:rPr>
                <w:t>HBP price.</w:t>
              </w:r>
            </w:ins>
          </w:p>
          <w:p w14:paraId="1265A207" w14:textId="77777777" w:rsidR="009274EA" w:rsidRPr="009274EA" w:rsidRDefault="00C53038">
            <w:pPr>
              <w:pStyle w:val="Heading112pt"/>
              <w:numPr>
                <w:ilvl w:val="2"/>
                <w:numId w:val="2"/>
              </w:numPr>
              <w:rPr>
                <w:ins w:id="5191" w:author="pradip" w:date="2023-10-16T12:53:00Z"/>
                <w:color w:val="FF0000"/>
                <w:rPrChange w:id="5192" w:author="pradip" w:date="2023-10-16T12:53:00Z">
                  <w:rPr>
                    <w:ins w:id="5193" w:author="pradip" w:date="2023-10-16T12:53:00Z"/>
                    <w:rFonts w:ascii="Cambria" w:hAnsi="Cambria"/>
                    <w:b w:val="0"/>
                    <w:color w:val="FF0000"/>
                  </w:rPr>
                </w:rPrChange>
              </w:rPr>
              <w:pPrChange w:id="5194" w:author="Sunil Vyas" w:date="2023-10-11T19:24:00Z">
                <w:pPr>
                  <w:pStyle w:val="Heading112pt"/>
                  <w:numPr>
                    <w:numId w:val="0"/>
                  </w:numPr>
                  <w:tabs>
                    <w:tab w:val="left" w:pos="10620"/>
                  </w:tabs>
                  <w:ind w:left="0" w:firstLine="0"/>
                </w:pPr>
              </w:pPrChange>
            </w:pPr>
            <w:ins w:id="5195" w:author="pradip" w:date="2023-10-16T12:52:00Z">
              <w:r>
                <w:rPr>
                  <w:rFonts w:ascii="Cambria" w:hAnsi="Cambria"/>
                  <w:b w:val="0"/>
                  <w:color w:val="FF0000"/>
                </w:rPr>
                <w:t>System should a</w:t>
              </w:r>
            </w:ins>
            <w:ins w:id="5196" w:author="pradip" w:date="2023-10-16T12:53:00Z">
              <w:r>
                <w:rPr>
                  <w:rFonts w:ascii="Cambria" w:hAnsi="Cambria"/>
                  <w:b w:val="0"/>
                  <w:color w:val="FF0000"/>
                </w:rPr>
                <w:t xml:space="preserve">lert to the buyer while bid in case of buyer entered the value more than defined maximum bid limit %. </w:t>
              </w:r>
            </w:ins>
          </w:p>
          <w:p w14:paraId="600595F9" w14:textId="77777777" w:rsidR="009274EA" w:rsidRPr="009274EA" w:rsidRDefault="00C53038">
            <w:pPr>
              <w:pStyle w:val="Heading112pt"/>
              <w:numPr>
                <w:ilvl w:val="2"/>
                <w:numId w:val="2"/>
              </w:numPr>
              <w:rPr>
                <w:ins w:id="5197" w:author="pradip" w:date="2023-10-16T12:58:00Z"/>
                <w:color w:val="FF0000"/>
                <w:rPrChange w:id="5198" w:author="pradip" w:date="2023-10-16T12:58:00Z">
                  <w:rPr>
                    <w:ins w:id="5199" w:author="pradip" w:date="2023-10-16T12:58:00Z"/>
                    <w:rFonts w:ascii="Cambria" w:hAnsi="Cambria"/>
                    <w:b w:val="0"/>
                    <w:color w:val="FF0000"/>
                  </w:rPr>
                </w:rPrChange>
              </w:rPr>
              <w:pPrChange w:id="5200" w:author="Sunil Vyas" w:date="2023-10-11T19:24:00Z">
                <w:pPr>
                  <w:pStyle w:val="Heading112pt"/>
                  <w:numPr>
                    <w:numId w:val="0"/>
                  </w:numPr>
                  <w:tabs>
                    <w:tab w:val="left" w:pos="10620"/>
                  </w:tabs>
                  <w:ind w:left="0" w:firstLine="0"/>
                </w:pPr>
              </w:pPrChange>
            </w:pPr>
            <w:ins w:id="5201" w:author="pradip" w:date="2023-10-16T12:53:00Z">
              <w:r>
                <w:rPr>
                  <w:rFonts w:ascii="Cambria" w:hAnsi="Cambria"/>
                  <w:b w:val="0"/>
                  <w:color w:val="FF0000"/>
                </w:rPr>
                <w:t xml:space="preserve">For e.g. </w:t>
              </w:r>
            </w:ins>
            <w:ins w:id="5202" w:author="pradip" w:date="2023-10-16T12:57:00Z">
              <w:r>
                <w:rPr>
                  <w:rFonts w:ascii="Cambria" w:hAnsi="Cambria"/>
                  <w:b w:val="0"/>
                  <w:color w:val="FF0000"/>
                </w:rPr>
                <w:t>“</w:t>
              </w:r>
            </w:ins>
            <w:ins w:id="5203" w:author="pradip" w:date="2023-10-16T12:53:00Z">
              <w:r>
                <w:rPr>
                  <w:rFonts w:ascii="Cambria" w:hAnsi="Cambria"/>
                  <w:b w:val="0"/>
                  <w:color w:val="FF0000"/>
                </w:rPr>
                <w:t>HBP</w:t>
              </w:r>
            </w:ins>
            <w:ins w:id="5204" w:author="pradip" w:date="2023-10-16T12:57:00Z">
              <w:r>
                <w:rPr>
                  <w:rFonts w:ascii="Cambria" w:hAnsi="Cambria"/>
                  <w:b w:val="0"/>
                  <w:color w:val="FF0000"/>
                </w:rPr>
                <w:t>”</w:t>
              </w:r>
            </w:ins>
            <w:ins w:id="5205" w:author="pradip" w:date="2023-10-16T12:53:00Z">
              <w:r>
                <w:rPr>
                  <w:rFonts w:ascii="Cambria" w:hAnsi="Cambria"/>
                  <w:b w:val="0"/>
                  <w:color w:val="FF0000"/>
                </w:rPr>
                <w:t xml:space="preserve"> is 100 and configured </w:t>
              </w:r>
            </w:ins>
            <w:ins w:id="5206" w:author="pradip" w:date="2023-10-16T12:57:00Z">
              <w:r>
                <w:rPr>
                  <w:rFonts w:ascii="Cambria" w:hAnsi="Cambria"/>
                  <w:b w:val="0"/>
                  <w:color w:val="FF0000"/>
                </w:rPr>
                <w:t>“</w:t>
              </w:r>
            </w:ins>
            <w:ins w:id="5207" w:author="pradip" w:date="2023-10-16T12:53:00Z">
              <w:r>
                <w:rPr>
                  <w:rFonts w:ascii="Cambria" w:hAnsi="Cambria"/>
                  <w:b w:val="0"/>
                  <w:color w:val="FF0000"/>
                </w:rPr>
                <w:t xml:space="preserve">Max. </w:t>
              </w:r>
            </w:ins>
            <w:ins w:id="5208" w:author="pradip" w:date="2023-10-16T12:56:00Z">
              <w:r>
                <w:rPr>
                  <w:rFonts w:ascii="Cambria" w:hAnsi="Cambria"/>
                  <w:b w:val="0"/>
                  <w:color w:val="FF0000"/>
                </w:rPr>
                <w:t>Bid</w:t>
              </w:r>
            </w:ins>
            <w:ins w:id="5209" w:author="pradip" w:date="2023-10-16T12:53:00Z">
              <w:r>
                <w:rPr>
                  <w:rFonts w:ascii="Cambria" w:hAnsi="Cambria"/>
                  <w:b w:val="0"/>
                  <w:color w:val="FF0000"/>
                </w:rPr>
                <w:t xml:space="preserve"> </w:t>
              </w:r>
            </w:ins>
            <w:ins w:id="5210" w:author="pradip" w:date="2023-10-16T12:54:00Z">
              <w:r>
                <w:rPr>
                  <w:rFonts w:ascii="Cambria" w:hAnsi="Cambria"/>
                  <w:b w:val="0"/>
                  <w:color w:val="FF0000"/>
                </w:rPr>
                <w:t>limit</w:t>
              </w:r>
            </w:ins>
            <w:ins w:id="5211" w:author="pradip" w:date="2023-10-16T12:53:00Z">
              <w:r>
                <w:rPr>
                  <w:rFonts w:ascii="Cambria" w:hAnsi="Cambria"/>
                  <w:b w:val="0"/>
                  <w:color w:val="FF0000"/>
                </w:rPr>
                <w:t xml:space="preserve"> </w:t>
              </w:r>
            </w:ins>
            <w:ins w:id="5212" w:author="pradip" w:date="2023-10-16T12:54:00Z">
              <w:r>
                <w:rPr>
                  <w:rFonts w:ascii="Cambria" w:hAnsi="Cambria"/>
                  <w:b w:val="0"/>
                  <w:color w:val="FF0000"/>
                </w:rPr>
                <w:t>in %</w:t>
              </w:r>
            </w:ins>
            <w:ins w:id="5213" w:author="pradip" w:date="2023-10-16T12:57:00Z">
              <w:r>
                <w:rPr>
                  <w:rFonts w:ascii="Cambria" w:hAnsi="Cambria"/>
                  <w:b w:val="0"/>
                  <w:color w:val="FF0000"/>
                </w:rPr>
                <w:t>”</w:t>
              </w:r>
            </w:ins>
            <w:ins w:id="5214" w:author="pradip" w:date="2023-10-16T12:54:00Z">
              <w:r>
                <w:rPr>
                  <w:rFonts w:ascii="Cambria" w:hAnsi="Cambria"/>
                  <w:b w:val="0"/>
                  <w:color w:val="FF0000"/>
                </w:rPr>
                <w:t xml:space="preserve"> is 50. So, system should </w:t>
              </w:r>
            </w:ins>
            <w:ins w:id="5215" w:author="pradip" w:date="2023-10-16T12:55:00Z">
              <w:r>
                <w:rPr>
                  <w:rFonts w:ascii="Cambria" w:hAnsi="Cambria"/>
                  <w:b w:val="0"/>
                  <w:color w:val="FF0000"/>
                </w:rPr>
                <w:t xml:space="preserve">not </w:t>
              </w:r>
            </w:ins>
            <w:ins w:id="5216" w:author="pradip" w:date="2023-10-16T12:57:00Z">
              <w:r>
                <w:rPr>
                  <w:rFonts w:ascii="Cambria" w:hAnsi="Cambria"/>
                  <w:b w:val="0"/>
                  <w:color w:val="FF0000"/>
                </w:rPr>
                <w:t>prompt</w:t>
              </w:r>
            </w:ins>
            <w:ins w:id="5217" w:author="pradip" w:date="2023-10-16T12:55:00Z">
              <w:r>
                <w:rPr>
                  <w:rFonts w:ascii="Cambria" w:hAnsi="Cambria"/>
                  <w:b w:val="0"/>
                  <w:color w:val="FF0000"/>
                </w:rPr>
                <w:t xml:space="preserve"> to the buyer till 149 price</w:t>
              </w:r>
            </w:ins>
            <w:ins w:id="5218" w:author="pradip" w:date="2023-10-16T12:57:00Z">
              <w:r>
                <w:rPr>
                  <w:rFonts w:ascii="Cambria" w:hAnsi="Cambria"/>
                  <w:b w:val="0"/>
                  <w:color w:val="FF0000"/>
                </w:rPr>
                <w:t xml:space="preserve"> in auction</w:t>
              </w:r>
            </w:ins>
            <w:ins w:id="5219" w:author="pradip" w:date="2023-10-16T12:55:00Z">
              <w:r>
                <w:rPr>
                  <w:rFonts w:ascii="Cambria" w:hAnsi="Cambria"/>
                  <w:b w:val="0"/>
                  <w:color w:val="FF0000"/>
                </w:rPr>
                <w:t xml:space="preserve">. If buyer entered equal or more than 150 (100+50=150) price, system should prompt a confirmation </w:t>
              </w:r>
            </w:ins>
            <w:ins w:id="5220" w:author="pradip" w:date="2023-10-16T12:57:00Z">
              <w:r>
                <w:rPr>
                  <w:rFonts w:ascii="Cambria" w:hAnsi="Cambria"/>
                  <w:b w:val="0"/>
                  <w:color w:val="FF0000"/>
                </w:rPr>
                <w:t>before</w:t>
              </w:r>
            </w:ins>
            <w:ins w:id="5221" w:author="pradip" w:date="2023-10-16T12:55:00Z">
              <w:r>
                <w:rPr>
                  <w:rFonts w:ascii="Cambria" w:hAnsi="Cambria"/>
                  <w:b w:val="0"/>
                  <w:color w:val="FF0000"/>
                </w:rPr>
                <w:t xml:space="preserve"> bid submission.</w:t>
              </w:r>
            </w:ins>
          </w:p>
          <w:p w14:paraId="51574A79" w14:textId="77777777" w:rsidR="009274EA" w:rsidRPr="009274EA" w:rsidRDefault="00C53038">
            <w:pPr>
              <w:pStyle w:val="Heading112pt"/>
              <w:numPr>
                <w:ilvl w:val="2"/>
                <w:numId w:val="2"/>
              </w:numPr>
              <w:rPr>
                <w:ins w:id="5222" w:author="Sunil Vyas" w:date="2023-10-11T11:40:00Z"/>
                <w:color w:val="FF0000"/>
                <w:rPrChange w:id="5223" w:author="Sunil Vyas" w:date="2023-10-11T19:24:00Z">
                  <w:rPr>
                    <w:ins w:id="5224" w:author="Sunil Vyas" w:date="2023-10-11T11:40:00Z"/>
                    <w:rFonts w:ascii="Cambria" w:hAnsi="Cambria"/>
                    <w:b w:val="0"/>
                  </w:rPr>
                </w:rPrChange>
              </w:rPr>
              <w:pPrChange w:id="5225" w:author="Sunil Vyas" w:date="2023-10-11T19:24:00Z">
                <w:pPr>
                  <w:pStyle w:val="Heading112pt"/>
                  <w:numPr>
                    <w:numId w:val="0"/>
                  </w:numPr>
                  <w:tabs>
                    <w:tab w:val="left" w:pos="10620"/>
                  </w:tabs>
                  <w:ind w:left="0" w:firstLine="0"/>
                </w:pPr>
              </w:pPrChange>
            </w:pPr>
            <w:ins w:id="5226" w:author="pradip" w:date="2023-10-16T12:58:00Z">
              <w:r>
                <w:rPr>
                  <w:rFonts w:ascii="Cambria" w:hAnsi="Cambria"/>
                  <w:b w:val="0"/>
                  <w:color w:val="FF0000"/>
                </w:rPr>
                <w:t>Default value should be 10 percentage.</w:t>
              </w:r>
            </w:ins>
          </w:p>
          <w:p w14:paraId="1CD0D5B5" w14:textId="77777777" w:rsidR="009274EA" w:rsidRPr="009274EA" w:rsidRDefault="00C53038">
            <w:pPr>
              <w:pStyle w:val="Heading112pt"/>
              <w:numPr>
                <w:ilvl w:val="1"/>
                <w:numId w:val="2"/>
              </w:numPr>
              <w:rPr>
                <w:ins w:id="5227" w:author="Sunil Vyas" w:date="2023-10-11T13:00:00Z"/>
                <w:rPrChange w:id="5228" w:author="Sunil Vyas" w:date="2023-10-11T13:00:00Z">
                  <w:rPr>
                    <w:ins w:id="5229" w:author="Sunil Vyas" w:date="2023-10-11T13:00:00Z"/>
                    <w:rFonts w:ascii="Cambria" w:hAnsi="Cambria"/>
                    <w:b w:val="0"/>
                  </w:rPr>
                </w:rPrChange>
              </w:rPr>
              <w:pPrChange w:id="5230" w:author="Sunil Vyas" w:date="2023-10-11T11:34:00Z">
                <w:pPr>
                  <w:pStyle w:val="Heading112pt"/>
                  <w:numPr>
                    <w:numId w:val="0"/>
                  </w:numPr>
                  <w:tabs>
                    <w:tab w:val="left" w:pos="10620"/>
                  </w:tabs>
                  <w:ind w:left="0" w:firstLine="0"/>
                </w:pPr>
              </w:pPrChange>
            </w:pPr>
            <w:ins w:id="5231" w:author="Sunil Vyas" w:date="2023-10-11T11:40:00Z">
              <w:r>
                <w:rPr>
                  <w:rFonts w:ascii="Cambria" w:hAnsi="Cambria"/>
                  <w:b w:val="0"/>
                </w:rPr>
                <w:t>Minimum Number of Packages(Invoice)</w:t>
              </w:r>
            </w:ins>
          </w:p>
          <w:p w14:paraId="12A33AC0" w14:textId="77777777" w:rsidR="009274EA" w:rsidRPr="009274EA" w:rsidRDefault="00C53038">
            <w:pPr>
              <w:pStyle w:val="Heading112pt"/>
              <w:numPr>
                <w:ilvl w:val="2"/>
                <w:numId w:val="2"/>
              </w:numPr>
              <w:rPr>
                <w:ins w:id="5232" w:author="Sunil Vyas" w:date="2023-10-11T17:50:00Z"/>
                <w:color w:val="FF0000"/>
                <w:rPrChange w:id="5233" w:author="Sunil Vyas" w:date="2023-10-11T17:50:00Z">
                  <w:rPr>
                    <w:ins w:id="5234" w:author="Sunil Vyas" w:date="2023-10-11T17:50:00Z"/>
                    <w:rFonts w:ascii="Cambria" w:hAnsi="Cambria"/>
                    <w:b w:val="0"/>
                    <w:color w:val="FF0000"/>
                  </w:rPr>
                </w:rPrChange>
              </w:rPr>
              <w:pPrChange w:id="5235" w:author="Sunil Vyas" w:date="2023-10-11T13:00:00Z">
                <w:pPr>
                  <w:pStyle w:val="Heading112pt"/>
                  <w:numPr>
                    <w:numId w:val="0"/>
                  </w:numPr>
                  <w:tabs>
                    <w:tab w:val="left" w:pos="10620"/>
                  </w:tabs>
                  <w:ind w:left="0" w:firstLine="0"/>
                </w:pPr>
              </w:pPrChange>
            </w:pPr>
            <w:ins w:id="5236" w:author="Sunil Vyas" w:date="2023-10-11T13:00:00Z">
              <w:r>
                <w:rPr>
                  <w:rFonts w:ascii="Cambria" w:hAnsi="Cambria"/>
                  <w:b w:val="0"/>
                  <w:color w:val="FF0000"/>
                  <w:rPrChange w:id="5237" w:author="Sunil Vyas" w:date="2023-10-11T13:00:00Z">
                    <w:rPr>
                      <w:rFonts w:ascii="Cambria" w:hAnsi="Cambria"/>
                      <w:b w:val="0"/>
                    </w:rPr>
                  </w:rPrChange>
                </w:rPr>
                <w:lastRenderedPageBreak/>
                <w:t xml:space="preserve">This </w:t>
              </w:r>
              <w:r>
                <w:rPr>
                  <w:rFonts w:ascii="Cambria" w:hAnsi="Cambria"/>
                  <w:b w:val="0"/>
                  <w:strike/>
                  <w:color w:val="FF0000"/>
                  <w:rPrChange w:id="5238" w:author="pradip" w:date="2023-10-16T12:58:00Z">
                    <w:rPr>
                      <w:rFonts w:ascii="Cambria" w:hAnsi="Cambria"/>
                      <w:b w:val="0"/>
                    </w:rPr>
                  </w:rPrChange>
                </w:rPr>
                <w:t>filed</w:t>
              </w:r>
            </w:ins>
            <w:ins w:id="5239" w:author="pradip" w:date="2023-10-16T12:58:00Z">
              <w:r>
                <w:rPr>
                  <w:rFonts w:ascii="Cambria" w:hAnsi="Cambria"/>
                  <w:b w:val="0"/>
                  <w:color w:val="FF0000"/>
                </w:rPr>
                <w:t xml:space="preserve"> field</w:t>
              </w:r>
            </w:ins>
            <w:ins w:id="5240" w:author="Sunil Vyas" w:date="2023-10-11T13:00:00Z">
              <w:r>
                <w:rPr>
                  <w:rFonts w:ascii="Cambria" w:hAnsi="Cambria"/>
                  <w:b w:val="0"/>
                  <w:color w:val="FF0000"/>
                  <w:rPrChange w:id="5241" w:author="Sunil Vyas" w:date="2023-10-11T13:00:00Z">
                    <w:rPr>
                      <w:rFonts w:ascii="Cambria" w:hAnsi="Cambria"/>
                      <w:b w:val="0"/>
                    </w:rPr>
                  </w:rPrChange>
                </w:rPr>
                <w:t xml:space="preserve"> refers to how many packages are required to create invoice in pre-auction.</w:t>
              </w:r>
            </w:ins>
          </w:p>
          <w:p w14:paraId="1B11A1DB" w14:textId="77777777" w:rsidR="009274EA" w:rsidRPr="009274EA" w:rsidRDefault="00C53038">
            <w:pPr>
              <w:pStyle w:val="Heading112pt"/>
              <w:numPr>
                <w:ilvl w:val="2"/>
                <w:numId w:val="2"/>
              </w:numPr>
              <w:rPr>
                <w:ins w:id="5242" w:author="pradip" w:date="2023-10-16T14:19:00Z"/>
                <w:color w:val="FF0000"/>
                <w:rPrChange w:id="5243" w:author="pradip" w:date="2023-10-16T14:19:00Z">
                  <w:rPr>
                    <w:ins w:id="5244" w:author="pradip" w:date="2023-10-16T14:19:00Z"/>
                    <w:rFonts w:ascii="Cambria" w:hAnsi="Cambria"/>
                    <w:b w:val="0"/>
                    <w:color w:val="FF0000"/>
                  </w:rPr>
                </w:rPrChange>
              </w:rPr>
              <w:pPrChange w:id="5245" w:author="Sunil Vyas" w:date="2023-10-11T13:00:00Z">
                <w:pPr>
                  <w:pStyle w:val="Heading112pt"/>
                  <w:numPr>
                    <w:numId w:val="0"/>
                  </w:numPr>
                  <w:tabs>
                    <w:tab w:val="left" w:pos="10620"/>
                  </w:tabs>
                  <w:ind w:left="0" w:firstLine="0"/>
                </w:pPr>
              </w:pPrChange>
            </w:pPr>
            <w:ins w:id="5246" w:author="Sunil Vyas" w:date="2023-10-11T17:50:00Z">
              <w:r>
                <w:rPr>
                  <w:rFonts w:ascii="Cambria" w:hAnsi="Cambria"/>
                  <w:b w:val="0"/>
                  <w:color w:val="FF0000"/>
                </w:rPr>
                <w:t>System to validate if package are less than configured and should not allow to upload particular invoice.</w:t>
              </w:r>
            </w:ins>
          </w:p>
          <w:p w14:paraId="0E7B1AB0" w14:textId="77777777" w:rsidR="009274EA" w:rsidRPr="009274EA" w:rsidRDefault="00C53038">
            <w:pPr>
              <w:pStyle w:val="Heading112pt"/>
              <w:numPr>
                <w:ilvl w:val="2"/>
                <w:numId w:val="2"/>
              </w:numPr>
              <w:rPr>
                <w:ins w:id="5247" w:author="Sunil Vyas" w:date="2023-10-11T11:41:00Z"/>
                <w:color w:val="FF0000"/>
                <w:rPrChange w:id="5248" w:author="Sunil Vyas" w:date="2023-10-11T13:00:00Z">
                  <w:rPr>
                    <w:ins w:id="5249" w:author="Sunil Vyas" w:date="2023-10-11T11:41:00Z"/>
                    <w:rFonts w:ascii="Cambria" w:hAnsi="Cambria"/>
                    <w:b w:val="0"/>
                  </w:rPr>
                </w:rPrChange>
              </w:rPr>
              <w:pPrChange w:id="5250" w:author="Sunil Vyas" w:date="2023-10-11T13:00:00Z">
                <w:pPr>
                  <w:pStyle w:val="Heading112pt"/>
                  <w:numPr>
                    <w:numId w:val="0"/>
                  </w:numPr>
                  <w:tabs>
                    <w:tab w:val="left" w:pos="10620"/>
                  </w:tabs>
                  <w:ind w:left="0" w:firstLine="0"/>
                </w:pPr>
              </w:pPrChange>
            </w:pPr>
            <w:ins w:id="5251" w:author="pradip" w:date="2023-10-16T14:19:00Z">
              <w:r>
                <w:rPr>
                  <w:rFonts w:ascii="Cambria" w:hAnsi="Cambria"/>
                  <w:b w:val="0"/>
                  <w:color w:val="FF0000"/>
                </w:rPr>
                <w:t>Default value should be 1.</w:t>
              </w:r>
            </w:ins>
          </w:p>
          <w:p w14:paraId="23BB9A65" w14:textId="77777777" w:rsidR="009274EA" w:rsidRPr="009274EA" w:rsidRDefault="00C53038">
            <w:pPr>
              <w:pStyle w:val="Heading112pt"/>
              <w:numPr>
                <w:ilvl w:val="1"/>
                <w:numId w:val="2"/>
              </w:numPr>
              <w:rPr>
                <w:ins w:id="5252" w:author="Sunil Vyas" w:date="2023-10-11T11:41:00Z"/>
                <w:strike/>
                <w:color w:val="FF0000"/>
                <w:rPrChange w:id="5253" w:author="Sunil Vyas" w:date="2023-10-11T17:50:00Z">
                  <w:rPr>
                    <w:ins w:id="5254" w:author="Sunil Vyas" w:date="2023-10-11T11:41:00Z"/>
                    <w:rFonts w:ascii="Cambria" w:hAnsi="Cambria"/>
                    <w:b w:val="0"/>
                  </w:rPr>
                </w:rPrChange>
              </w:rPr>
              <w:pPrChange w:id="5255" w:author="Sunil Vyas" w:date="2023-10-11T11:34:00Z">
                <w:pPr>
                  <w:pStyle w:val="Heading112pt"/>
                  <w:numPr>
                    <w:numId w:val="0"/>
                  </w:numPr>
                  <w:tabs>
                    <w:tab w:val="left" w:pos="10620"/>
                  </w:tabs>
                  <w:ind w:left="0" w:firstLine="0"/>
                </w:pPr>
              </w:pPrChange>
            </w:pPr>
            <w:ins w:id="5256" w:author="Sunil Vyas" w:date="2023-10-11T11:41:00Z">
              <w:r>
                <w:rPr>
                  <w:rFonts w:ascii="Cambria" w:hAnsi="Cambria"/>
                  <w:b w:val="0"/>
                  <w:strike/>
                  <w:color w:val="FF0000"/>
                  <w:rPrChange w:id="5257" w:author="Sunil Vyas" w:date="2023-10-11T17:50:00Z">
                    <w:rPr>
                      <w:rFonts w:ascii="Cambria" w:hAnsi="Cambria"/>
                      <w:b w:val="0"/>
                    </w:rPr>
                  </w:rPrChange>
                </w:rPr>
                <w:t>Reprint After(Weeks)</w:t>
              </w:r>
            </w:ins>
          </w:p>
          <w:p w14:paraId="6F1EE0F7" w14:textId="77777777" w:rsidR="009274EA" w:rsidRPr="009274EA" w:rsidRDefault="00C53038">
            <w:pPr>
              <w:pStyle w:val="Heading112pt"/>
              <w:numPr>
                <w:ilvl w:val="1"/>
                <w:numId w:val="2"/>
              </w:numPr>
              <w:rPr>
                <w:ins w:id="5258" w:author="pradip" w:date="2023-10-16T13:00:00Z"/>
                <w:strike/>
                <w:color w:val="FF0000"/>
                <w:rPrChange w:id="5259" w:author="pradip" w:date="2023-10-16T19:27:00Z">
                  <w:rPr>
                    <w:ins w:id="5260" w:author="pradip" w:date="2023-10-16T13:00:00Z"/>
                    <w:rFonts w:ascii="Cambria" w:hAnsi="Cambria"/>
                    <w:b w:val="0"/>
                    <w:color w:val="FF0000"/>
                  </w:rPr>
                </w:rPrChange>
              </w:rPr>
              <w:pPrChange w:id="5261" w:author="Sunil Vyas" w:date="2023-10-11T11:34:00Z">
                <w:pPr>
                  <w:pStyle w:val="Heading112pt"/>
                  <w:numPr>
                    <w:numId w:val="0"/>
                  </w:numPr>
                  <w:tabs>
                    <w:tab w:val="left" w:pos="10620"/>
                  </w:tabs>
                  <w:ind w:left="0" w:firstLine="0"/>
                </w:pPr>
              </w:pPrChange>
            </w:pPr>
            <w:ins w:id="5262" w:author="Sunil Vyas" w:date="2023-10-11T11:41:00Z">
              <w:r>
                <w:rPr>
                  <w:rFonts w:ascii="Cambria" w:hAnsi="Cambria"/>
                  <w:b w:val="0"/>
                  <w:strike/>
                  <w:color w:val="FF0000"/>
                  <w:rPrChange w:id="5263" w:author="pradip" w:date="2023-10-16T19:27:00Z">
                    <w:rPr>
                      <w:rFonts w:ascii="Cambria" w:hAnsi="Cambria"/>
                      <w:b w:val="0"/>
                    </w:rPr>
                  </w:rPrChange>
                </w:rPr>
                <w:t>%</w:t>
              </w:r>
            </w:ins>
            <w:ins w:id="5264" w:author="pradip" w:date="2023-10-16T14:20:00Z">
              <w:r>
                <w:rPr>
                  <w:rFonts w:ascii="Cambria" w:hAnsi="Cambria"/>
                  <w:b w:val="0"/>
                  <w:strike/>
                  <w:color w:val="FF0000"/>
                  <w:rPrChange w:id="5265" w:author="pradip" w:date="2023-10-16T19:27:00Z">
                    <w:rPr>
                      <w:rFonts w:ascii="Cambria" w:hAnsi="Cambria"/>
                      <w:b w:val="0"/>
                      <w:color w:val="FF0000"/>
                    </w:rPr>
                  </w:rPrChange>
                </w:rPr>
                <w:t xml:space="preserve"> </w:t>
              </w:r>
            </w:ins>
            <w:ins w:id="5266" w:author="Sunil Vyas" w:date="2023-10-11T11:41:00Z">
              <w:r>
                <w:rPr>
                  <w:rFonts w:ascii="Cambria" w:hAnsi="Cambria"/>
                  <w:b w:val="0"/>
                  <w:strike/>
                  <w:color w:val="FF0000"/>
                  <w:rPrChange w:id="5267" w:author="pradip" w:date="2023-10-16T19:27:00Z">
                    <w:rPr>
                      <w:rFonts w:ascii="Cambria" w:hAnsi="Cambria"/>
                      <w:b w:val="0"/>
                    </w:rPr>
                  </w:rPrChange>
                </w:rPr>
                <w:t xml:space="preserve">Difference to show </w:t>
              </w:r>
              <w:del w:id="5268" w:author="pradip" w:date="2023-10-16T13:00:00Z">
                <w:r>
                  <w:rPr>
                    <w:rFonts w:ascii="Cambria" w:hAnsi="Cambria"/>
                    <w:b w:val="0"/>
                    <w:strike/>
                    <w:color w:val="FF0000"/>
                    <w:rPrChange w:id="5269" w:author="pradip" w:date="2023-10-16T19:27:00Z">
                      <w:rPr>
                        <w:rFonts w:ascii="Cambria" w:hAnsi="Cambria"/>
                        <w:b w:val="0"/>
                      </w:rPr>
                    </w:rPrChange>
                  </w:rPr>
                  <w:delText>RP</w:delText>
                </w:r>
              </w:del>
            </w:ins>
            <w:ins w:id="5270" w:author="Sunil Vyas" w:date="2023-10-11T19:28:00Z">
              <w:del w:id="5271" w:author="pradip" w:date="2023-10-16T13:00:00Z">
                <w:r>
                  <w:rPr>
                    <w:rFonts w:ascii="Cambria" w:hAnsi="Cambria"/>
                    <w:b w:val="0"/>
                    <w:strike/>
                    <w:color w:val="FF0000"/>
                    <w:rPrChange w:id="5272" w:author="pradip" w:date="2023-10-16T19:27:00Z">
                      <w:rPr>
                        <w:rFonts w:ascii="Cambria" w:hAnsi="Cambria"/>
                        <w:b w:val="0"/>
                        <w:color w:val="FF0000"/>
                      </w:rPr>
                    </w:rPrChange>
                  </w:rPr>
                  <w:delText xml:space="preserve"> ?</w:delText>
                </w:r>
              </w:del>
            </w:ins>
            <w:ins w:id="5273" w:author="pradip" w:date="2023-10-16T13:00:00Z">
              <w:r>
                <w:rPr>
                  <w:rFonts w:ascii="Cambria" w:hAnsi="Cambria"/>
                  <w:b w:val="0"/>
                  <w:strike/>
                  <w:color w:val="FF0000"/>
                  <w:rPrChange w:id="5274" w:author="pradip" w:date="2023-10-16T19:27:00Z">
                    <w:rPr>
                      <w:rFonts w:ascii="Cambria" w:hAnsi="Cambria"/>
                      <w:b w:val="0"/>
                      <w:color w:val="FF0000"/>
                    </w:rPr>
                  </w:rPrChange>
                </w:rPr>
                <w:t>RP?</w:t>
              </w:r>
            </w:ins>
          </w:p>
          <w:p w14:paraId="0EA9607D" w14:textId="77777777" w:rsidR="009274EA" w:rsidRPr="009274EA" w:rsidRDefault="00C53038">
            <w:pPr>
              <w:pStyle w:val="Heading112pt"/>
              <w:numPr>
                <w:ilvl w:val="2"/>
                <w:numId w:val="2"/>
              </w:numPr>
              <w:rPr>
                <w:ins w:id="5275" w:author="pradip" w:date="2023-10-16T14:09:00Z"/>
                <w:rFonts w:ascii="Cambria" w:hAnsi="Cambria"/>
                <w:b w:val="0"/>
                <w:strike/>
                <w:color w:val="FF0000"/>
                <w:rPrChange w:id="5276" w:author="pradip" w:date="2023-10-16T19:27:00Z">
                  <w:rPr>
                    <w:ins w:id="5277" w:author="pradip" w:date="2023-10-16T14:09:00Z"/>
                    <w:b w:val="0"/>
                    <w:color w:val="FF0000"/>
                  </w:rPr>
                </w:rPrChange>
              </w:rPr>
              <w:pPrChange w:id="5278" w:author="pradip" w:date="2023-10-16T13:00:00Z">
                <w:pPr>
                  <w:pStyle w:val="Heading112pt"/>
                  <w:numPr>
                    <w:numId w:val="0"/>
                  </w:numPr>
                  <w:tabs>
                    <w:tab w:val="left" w:pos="10620"/>
                  </w:tabs>
                  <w:ind w:left="0" w:firstLine="0"/>
                </w:pPr>
              </w:pPrChange>
            </w:pPr>
            <w:ins w:id="5279" w:author="pradip" w:date="2023-10-16T14:16:00Z">
              <w:r>
                <w:rPr>
                  <w:rFonts w:ascii="Cambria" w:hAnsi="Cambria"/>
                  <w:b w:val="0"/>
                  <w:strike/>
                  <w:color w:val="FF0000"/>
                  <w:rPrChange w:id="5280" w:author="pradip" w:date="2023-10-16T19:27:00Z">
                    <w:rPr>
                      <w:rFonts w:ascii="Cambria" w:hAnsi="Cambria"/>
                      <w:b w:val="0"/>
                      <w:color w:val="FF0000"/>
                    </w:rPr>
                  </w:rPrChange>
                </w:rPr>
                <w:t>System should</w:t>
              </w:r>
            </w:ins>
            <w:ins w:id="5281" w:author="pradip" w:date="2023-10-16T14:09:00Z">
              <w:r>
                <w:rPr>
                  <w:rFonts w:ascii="Cambria" w:hAnsi="Cambria"/>
                  <w:b w:val="0"/>
                  <w:strike/>
                  <w:color w:val="FF0000"/>
                  <w:rPrChange w:id="5282" w:author="pradip" w:date="2023-10-16T19:27:00Z">
                    <w:rPr>
                      <w:color w:val="FF0000"/>
                    </w:rPr>
                  </w:rPrChange>
                </w:rPr>
                <w:t xml:space="preserve"> allow the display of Reserve Price for some particular marks. The Reserve Price </w:t>
              </w:r>
            </w:ins>
            <w:ins w:id="5283" w:author="pradip" w:date="2023-10-16T14:16:00Z">
              <w:r>
                <w:rPr>
                  <w:rFonts w:ascii="Cambria" w:hAnsi="Cambria"/>
                  <w:b w:val="0"/>
                  <w:strike/>
                  <w:color w:val="FF0000"/>
                  <w:rPrChange w:id="5284" w:author="pradip" w:date="2023-10-16T19:27:00Z">
                    <w:rPr>
                      <w:rFonts w:ascii="Cambria" w:hAnsi="Cambria"/>
                      <w:b w:val="0"/>
                      <w:color w:val="FF0000"/>
                    </w:rPr>
                  </w:rPrChange>
                </w:rPr>
                <w:t>should</w:t>
              </w:r>
            </w:ins>
            <w:ins w:id="5285" w:author="pradip" w:date="2023-10-16T14:09:00Z">
              <w:r>
                <w:rPr>
                  <w:rFonts w:ascii="Cambria" w:hAnsi="Cambria"/>
                  <w:b w:val="0"/>
                  <w:strike/>
                  <w:color w:val="FF0000"/>
                  <w:rPrChange w:id="5286" w:author="pradip" w:date="2023-10-16T19:27:00Z">
                    <w:rPr>
                      <w:color w:val="FF0000"/>
                    </w:rPr>
                  </w:rPrChange>
                </w:rPr>
                <w:t xml:space="preserve"> be displayed, if the percentage difference between the HBP and RP becomes less than or equal to the value defined in the parameter</w:t>
              </w:r>
              <w:r>
                <w:rPr>
                  <w:rFonts w:ascii="Cambria" w:hAnsi="Cambria"/>
                  <w:b w:val="0"/>
                  <w:strike/>
                  <w:color w:val="FF0000"/>
                  <w:rPrChange w:id="5287" w:author="pradip" w:date="2023-10-16T19:27:00Z">
                    <w:rPr>
                      <w:b w:val="0"/>
                      <w:color w:val="FF0000"/>
                    </w:rPr>
                  </w:rPrChange>
                </w:rPr>
                <w:t>.</w:t>
              </w:r>
            </w:ins>
          </w:p>
          <w:p w14:paraId="12E75F86" w14:textId="77777777" w:rsidR="009274EA" w:rsidRPr="009274EA" w:rsidRDefault="00C53038">
            <w:pPr>
              <w:pStyle w:val="Heading112pt"/>
              <w:numPr>
                <w:ilvl w:val="3"/>
                <w:numId w:val="2"/>
              </w:numPr>
              <w:rPr>
                <w:ins w:id="5288" w:author="pradip" w:date="2023-10-16T14:10:00Z"/>
                <w:rFonts w:ascii="Cambria" w:hAnsi="Cambria"/>
                <w:b w:val="0"/>
                <w:strike/>
                <w:color w:val="FF0000"/>
                <w:rPrChange w:id="5289" w:author="pradip" w:date="2023-10-16T19:27:00Z">
                  <w:rPr>
                    <w:ins w:id="5290" w:author="pradip" w:date="2023-10-16T14:10:00Z"/>
                    <w:b w:val="0"/>
                    <w:color w:val="FF0000"/>
                  </w:rPr>
                </w:rPrChange>
              </w:rPr>
              <w:pPrChange w:id="5291" w:author="pradip" w:date="2023-10-16T14:27:00Z">
                <w:pPr>
                  <w:pStyle w:val="Heading112pt"/>
                  <w:numPr>
                    <w:numId w:val="0"/>
                  </w:numPr>
                  <w:tabs>
                    <w:tab w:val="left" w:pos="10620"/>
                  </w:tabs>
                  <w:ind w:left="0" w:firstLine="0"/>
                </w:pPr>
              </w:pPrChange>
            </w:pPr>
            <w:ins w:id="5292" w:author="pradip" w:date="2023-10-16T14:09:00Z">
              <w:r>
                <w:rPr>
                  <w:rFonts w:ascii="Cambria" w:hAnsi="Cambria"/>
                  <w:b w:val="0"/>
                  <w:strike/>
                  <w:color w:val="FF0000"/>
                  <w:rPrChange w:id="5293" w:author="pradip" w:date="2023-10-16T19:27:00Z">
                    <w:rPr>
                      <w:b w:val="0"/>
                      <w:color w:val="FF0000"/>
                    </w:rPr>
                  </w:rPrChange>
                </w:rPr>
                <w:t xml:space="preserve">The display Reserve Price feature </w:t>
              </w:r>
            </w:ins>
            <w:ins w:id="5294" w:author="pradip" w:date="2023-10-16T14:16:00Z">
              <w:r>
                <w:rPr>
                  <w:rFonts w:ascii="Cambria" w:hAnsi="Cambria"/>
                  <w:b w:val="0"/>
                  <w:strike/>
                  <w:color w:val="FF0000"/>
                  <w:rPrChange w:id="5295" w:author="pradip" w:date="2023-10-16T19:27:00Z">
                    <w:rPr>
                      <w:rFonts w:ascii="Cambria" w:hAnsi="Cambria"/>
                      <w:b w:val="0"/>
                      <w:color w:val="FF0000"/>
                    </w:rPr>
                  </w:rPrChange>
                </w:rPr>
                <w:t>should</w:t>
              </w:r>
            </w:ins>
            <w:ins w:id="5296" w:author="pradip" w:date="2023-10-16T14:09:00Z">
              <w:r>
                <w:rPr>
                  <w:rFonts w:ascii="Cambria" w:hAnsi="Cambria"/>
                  <w:b w:val="0"/>
                  <w:strike/>
                  <w:color w:val="FF0000"/>
                  <w:rPrChange w:id="5297" w:author="pradip" w:date="2023-10-16T19:27:00Z">
                    <w:rPr>
                      <w:b w:val="0"/>
                      <w:color w:val="FF0000"/>
                    </w:rPr>
                  </w:rPrChange>
                </w:rPr>
                <w:t xml:space="preserve"> be enabled / disabled by </w:t>
              </w:r>
            </w:ins>
            <w:ins w:id="5298" w:author="pradip" w:date="2023-10-16T14:16:00Z">
              <w:r>
                <w:rPr>
                  <w:rFonts w:ascii="Cambria" w:hAnsi="Cambria"/>
                  <w:b w:val="0"/>
                  <w:strike/>
                  <w:color w:val="FF0000"/>
                  <w:rPrChange w:id="5299" w:author="pradip" w:date="2023-10-16T19:27:00Z">
                    <w:rPr>
                      <w:rFonts w:ascii="Cambria" w:hAnsi="Cambria"/>
                      <w:b w:val="0"/>
                      <w:color w:val="FF0000"/>
                    </w:rPr>
                  </w:rPrChange>
                </w:rPr>
                <w:t>authorized user</w:t>
              </w:r>
            </w:ins>
            <w:ins w:id="5300" w:author="pradip" w:date="2023-10-16T14:10:00Z">
              <w:r>
                <w:rPr>
                  <w:rFonts w:ascii="Cambria" w:hAnsi="Cambria"/>
                  <w:b w:val="0"/>
                  <w:strike/>
                  <w:color w:val="FF0000"/>
                  <w:rPrChange w:id="5301" w:author="pradip" w:date="2023-10-16T19:27:00Z">
                    <w:rPr>
                      <w:b w:val="0"/>
                      <w:color w:val="FF0000"/>
                    </w:rPr>
                  </w:rPrChange>
                </w:rPr>
                <w:t>.</w:t>
              </w:r>
            </w:ins>
          </w:p>
          <w:p w14:paraId="51484F6D" w14:textId="77777777" w:rsidR="009274EA" w:rsidRPr="009274EA" w:rsidRDefault="00C53038">
            <w:pPr>
              <w:pStyle w:val="Heading112pt"/>
              <w:numPr>
                <w:ilvl w:val="3"/>
                <w:numId w:val="2"/>
              </w:numPr>
              <w:rPr>
                <w:ins w:id="5302" w:author="pradip" w:date="2023-10-16T14:10:00Z"/>
                <w:rFonts w:ascii="Cambria" w:hAnsi="Cambria"/>
                <w:b w:val="0"/>
                <w:strike/>
                <w:color w:val="FF0000"/>
                <w:rPrChange w:id="5303" w:author="pradip" w:date="2023-10-16T19:27:00Z">
                  <w:rPr>
                    <w:ins w:id="5304" w:author="pradip" w:date="2023-10-16T14:10:00Z"/>
                    <w:b w:val="0"/>
                    <w:color w:val="FF0000"/>
                  </w:rPr>
                </w:rPrChange>
              </w:rPr>
              <w:pPrChange w:id="5305" w:author="pradip" w:date="2023-10-16T14:27:00Z">
                <w:pPr>
                  <w:pStyle w:val="Heading112pt"/>
                  <w:numPr>
                    <w:ilvl w:val="2"/>
                  </w:numPr>
                  <w:ind w:left="1800"/>
                </w:pPr>
              </w:pPrChange>
            </w:pPr>
            <w:ins w:id="5306" w:author="pradip" w:date="2023-10-16T14:10:00Z">
              <w:r>
                <w:rPr>
                  <w:rFonts w:ascii="Cambria" w:hAnsi="Cambria"/>
                  <w:b w:val="0"/>
                  <w:strike/>
                  <w:color w:val="FF0000"/>
                  <w:rPrChange w:id="5307" w:author="pradip" w:date="2023-10-16T19:27:00Z">
                    <w:rPr>
                      <w:b w:val="0"/>
                      <w:color w:val="FF0000"/>
                    </w:rPr>
                  </w:rPrChange>
                </w:rPr>
                <w:t xml:space="preserve">The “% Difference to display RP” </w:t>
              </w:r>
            </w:ins>
            <w:ins w:id="5308" w:author="pradip" w:date="2023-10-16T14:16:00Z">
              <w:r>
                <w:rPr>
                  <w:rFonts w:ascii="Cambria" w:hAnsi="Cambria"/>
                  <w:b w:val="0"/>
                  <w:strike/>
                  <w:color w:val="FF0000"/>
                  <w:rPrChange w:id="5309" w:author="pradip" w:date="2023-10-16T19:27:00Z">
                    <w:rPr>
                      <w:rFonts w:ascii="Cambria" w:hAnsi="Cambria"/>
                      <w:b w:val="0"/>
                      <w:color w:val="FF0000"/>
                    </w:rPr>
                  </w:rPrChange>
                </w:rPr>
                <w:t>should</w:t>
              </w:r>
            </w:ins>
            <w:ins w:id="5310" w:author="pradip" w:date="2023-10-16T14:10:00Z">
              <w:r>
                <w:rPr>
                  <w:rFonts w:ascii="Cambria" w:hAnsi="Cambria"/>
                  <w:b w:val="0"/>
                  <w:strike/>
                  <w:color w:val="FF0000"/>
                  <w:rPrChange w:id="5311" w:author="pradip" w:date="2023-10-16T19:27:00Z">
                    <w:rPr>
                      <w:b w:val="0"/>
                      <w:color w:val="FF0000"/>
                    </w:rPr>
                  </w:rPrChange>
                </w:rPr>
                <w:t xml:space="preserve"> only be visible, if the Display RP feature is enabled.</w:t>
              </w:r>
            </w:ins>
          </w:p>
          <w:p w14:paraId="5E1BE7D4" w14:textId="77777777" w:rsidR="009274EA" w:rsidRPr="009274EA" w:rsidRDefault="00C53038">
            <w:pPr>
              <w:pStyle w:val="Heading112pt"/>
              <w:numPr>
                <w:ilvl w:val="3"/>
                <w:numId w:val="2"/>
              </w:numPr>
              <w:rPr>
                <w:ins w:id="5312" w:author="Sunil Vyas" w:date="2023-10-11T11:42:00Z"/>
                <w:rFonts w:ascii="Cambria" w:hAnsi="Cambria"/>
                <w:b w:val="0"/>
                <w:color w:val="FF0000"/>
                <w:rPrChange w:id="5313" w:author="pradip" w:date="2023-10-16T14:10:00Z">
                  <w:rPr>
                    <w:ins w:id="5314" w:author="Sunil Vyas" w:date="2023-10-11T11:42:00Z"/>
                    <w:rFonts w:ascii="Cambria" w:hAnsi="Cambria"/>
                    <w:b w:val="0"/>
                  </w:rPr>
                </w:rPrChange>
              </w:rPr>
              <w:pPrChange w:id="5315" w:author="pradip" w:date="2023-10-16T14:27:00Z">
                <w:pPr>
                  <w:pStyle w:val="Heading112pt"/>
                  <w:numPr>
                    <w:numId w:val="0"/>
                  </w:numPr>
                  <w:tabs>
                    <w:tab w:val="left" w:pos="10620"/>
                  </w:tabs>
                  <w:ind w:left="0" w:firstLine="0"/>
                </w:pPr>
              </w:pPrChange>
            </w:pPr>
            <w:ins w:id="5316" w:author="pradip" w:date="2023-10-16T14:10:00Z">
              <w:r>
                <w:rPr>
                  <w:rFonts w:ascii="Cambria" w:hAnsi="Cambria"/>
                  <w:b w:val="0"/>
                  <w:strike/>
                  <w:color w:val="FF0000"/>
                  <w:rPrChange w:id="5317" w:author="pradip" w:date="2023-10-16T19:27:00Z">
                    <w:rPr>
                      <w:b w:val="0"/>
                      <w:color w:val="FF0000"/>
                    </w:rPr>
                  </w:rPrChange>
                </w:rPr>
                <w:t>The percentage will be a whole number between 0 and 99</w:t>
              </w:r>
            </w:ins>
          </w:p>
          <w:p w14:paraId="6F99AB0C" w14:textId="77777777" w:rsidR="009274EA" w:rsidRPr="009274EA" w:rsidRDefault="00C53038">
            <w:pPr>
              <w:pStyle w:val="Heading112pt"/>
              <w:numPr>
                <w:ilvl w:val="1"/>
                <w:numId w:val="2"/>
              </w:numPr>
              <w:rPr>
                <w:ins w:id="5318" w:author="Sunil Vyas" w:date="2023-10-11T19:25:00Z"/>
                <w:color w:val="FF0000"/>
                <w:rPrChange w:id="5319" w:author="Sunil Vyas" w:date="2023-10-11T19:25:00Z">
                  <w:rPr>
                    <w:ins w:id="5320" w:author="Sunil Vyas" w:date="2023-10-11T19:25:00Z"/>
                    <w:rFonts w:ascii="Cambria" w:hAnsi="Cambria"/>
                    <w:b w:val="0"/>
                    <w:color w:val="FF0000"/>
                  </w:rPr>
                </w:rPrChange>
              </w:rPr>
              <w:pPrChange w:id="5321" w:author="Sunil Vyas" w:date="2023-10-11T11:34:00Z">
                <w:pPr>
                  <w:pStyle w:val="Heading112pt"/>
                  <w:numPr>
                    <w:numId w:val="0"/>
                  </w:numPr>
                  <w:tabs>
                    <w:tab w:val="left" w:pos="10620"/>
                  </w:tabs>
                  <w:ind w:left="0" w:firstLine="0"/>
                </w:pPr>
              </w:pPrChange>
            </w:pPr>
            <w:ins w:id="5322" w:author="Sunil Vyas" w:date="2023-10-11T11:42:00Z">
              <w:r>
                <w:rPr>
                  <w:rFonts w:ascii="Cambria" w:hAnsi="Cambria"/>
                  <w:b w:val="0"/>
                  <w:color w:val="FF0000"/>
                  <w:rPrChange w:id="5323" w:author="Sunil Vyas" w:date="2023-10-11T13:01:00Z">
                    <w:rPr>
                      <w:rFonts w:ascii="Cambria" w:hAnsi="Cambria"/>
                      <w:b w:val="0"/>
                    </w:rPr>
                  </w:rPrChange>
                </w:rPr>
                <w:t>Minimum Number of Lots(Auctioneer)</w:t>
              </w:r>
            </w:ins>
          </w:p>
          <w:p w14:paraId="7543CEF0" w14:textId="77777777" w:rsidR="009274EA" w:rsidRPr="009274EA" w:rsidRDefault="00C53038">
            <w:pPr>
              <w:pStyle w:val="Heading112pt"/>
              <w:numPr>
                <w:ilvl w:val="2"/>
                <w:numId w:val="2"/>
              </w:numPr>
              <w:rPr>
                <w:ins w:id="5324" w:author="pradip" w:date="2023-10-16T14:17:00Z"/>
                <w:color w:val="FF0000"/>
                <w:rPrChange w:id="5325" w:author="pradip" w:date="2023-10-16T14:17:00Z">
                  <w:rPr>
                    <w:ins w:id="5326" w:author="pradip" w:date="2023-10-16T14:17:00Z"/>
                    <w:rFonts w:ascii="Cambria" w:hAnsi="Cambria"/>
                    <w:b w:val="0"/>
                    <w:color w:val="FF0000"/>
                  </w:rPr>
                </w:rPrChange>
              </w:rPr>
              <w:pPrChange w:id="5327" w:author="Sunil Vyas" w:date="2023-10-11T19:25:00Z">
                <w:pPr>
                  <w:pStyle w:val="Heading112pt"/>
                  <w:numPr>
                    <w:numId w:val="0"/>
                  </w:numPr>
                  <w:tabs>
                    <w:tab w:val="left" w:pos="10620"/>
                  </w:tabs>
                  <w:ind w:left="0" w:firstLine="0"/>
                </w:pPr>
              </w:pPrChange>
            </w:pPr>
            <w:ins w:id="5328" w:author="Sunil Vyas" w:date="2023-10-11T19:25:00Z">
              <w:r>
                <w:rPr>
                  <w:rFonts w:ascii="Cambria" w:hAnsi="Cambria"/>
                  <w:b w:val="0"/>
                  <w:color w:val="FF0000"/>
                </w:rPr>
                <w:t xml:space="preserve">This field refers to at least how many number of LOTS required for auctioneer </w:t>
              </w:r>
            </w:ins>
            <w:ins w:id="5329" w:author="Sunil Vyas" w:date="2023-10-11T19:27:00Z">
              <w:r>
                <w:rPr>
                  <w:rFonts w:ascii="Cambria" w:hAnsi="Cambria"/>
                  <w:b w:val="0"/>
                  <w:color w:val="FF0000"/>
                </w:rPr>
                <w:t>to process in Pre-Auction.</w:t>
              </w:r>
            </w:ins>
          </w:p>
          <w:p w14:paraId="4566B676" w14:textId="77777777" w:rsidR="009274EA" w:rsidRPr="009274EA" w:rsidRDefault="00C53038">
            <w:pPr>
              <w:pStyle w:val="Heading112pt"/>
              <w:numPr>
                <w:ilvl w:val="2"/>
                <w:numId w:val="2"/>
              </w:numPr>
              <w:rPr>
                <w:ins w:id="5330" w:author="pradip" w:date="2023-10-16T14:17:00Z"/>
                <w:color w:val="FF0000"/>
                <w:rPrChange w:id="5331" w:author="pradip" w:date="2023-10-16T14:17:00Z">
                  <w:rPr>
                    <w:ins w:id="5332" w:author="pradip" w:date="2023-10-16T14:17:00Z"/>
                    <w:rFonts w:ascii="Cambria" w:hAnsi="Cambria"/>
                    <w:b w:val="0"/>
                    <w:color w:val="FF0000"/>
                  </w:rPr>
                </w:rPrChange>
              </w:rPr>
              <w:pPrChange w:id="5333" w:author="Sunil Vyas" w:date="2023-10-11T19:25:00Z">
                <w:pPr>
                  <w:pStyle w:val="Heading112pt"/>
                  <w:numPr>
                    <w:numId w:val="0"/>
                  </w:numPr>
                  <w:tabs>
                    <w:tab w:val="left" w:pos="10620"/>
                  </w:tabs>
                  <w:ind w:left="0" w:firstLine="0"/>
                </w:pPr>
              </w:pPrChange>
            </w:pPr>
            <w:ins w:id="5334" w:author="pradip" w:date="2023-10-16T14:17:00Z">
              <w:r>
                <w:rPr>
                  <w:rFonts w:ascii="Cambria" w:hAnsi="Cambria"/>
                  <w:b w:val="0"/>
                  <w:color w:val="FF0000"/>
                </w:rPr>
                <w:t>Default value should be ZERO.</w:t>
              </w:r>
            </w:ins>
          </w:p>
          <w:p w14:paraId="1072AEA7" w14:textId="77777777" w:rsidR="009274EA" w:rsidRPr="009274EA" w:rsidRDefault="00C53038">
            <w:pPr>
              <w:pStyle w:val="Heading112pt"/>
              <w:numPr>
                <w:ilvl w:val="2"/>
                <w:numId w:val="2"/>
              </w:numPr>
              <w:rPr>
                <w:ins w:id="5335" w:author="Sunil Vyas" w:date="2023-10-11T11:40:00Z"/>
                <w:color w:val="FF0000"/>
                <w:rPrChange w:id="5336" w:author="Sunil Vyas" w:date="2023-10-11T13:01:00Z">
                  <w:rPr>
                    <w:ins w:id="5337" w:author="Sunil Vyas" w:date="2023-10-11T11:40:00Z"/>
                    <w:rFonts w:ascii="Cambria" w:hAnsi="Cambria"/>
                    <w:b w:val="0"/>
                  </w:rPr>
                </w:rPrChange>
              </w:rPr>
              <w:pPrChange w:id="5338" w:author="Sunil Vyas" w:date="2023-10-11T19:25:00Z">
                <w:pPr>
                  <w:pStyle w:val="Heading112pt"/>
                  <w:numPr>
                    <w:numId w:val="0"/>
                  </w:numPr>
                  <w:tabs>
                    <w:tab w:val="left" w:pos="10620"/>
                  </w:tabs>
                  <w:ind w:left="0" w:firstLine="0"/>
                </w:pPr>
              </w:pPrChange>
            </w:pPr>
            <w:ins w:id="5339" w:author="pradip" w:date="2023-10-16T14:17:00Z">
              <w:r>
                <w:rPr>
                  <w:rFonts w:ascii="Cambria" w:hAnsi="Cambria"/>
                  <w:b w:val="0"/>
                  <w:color w:val="FF0000"/>
                </w:rPr>
                <w:t xml:space="preserve">System should not allow to put </w:t>
              </w:r>
            </w:ins>
            <w:ins w:id="5340" w:author="pradip" w:date="2023-10-16T14:18:00Z">
              <w:r>
                <w:rPr>
                  <w:rFonts w:ascii="Cambria" w:hAnsi="Cambria"/>
                  <w:b w:val="0"/>
                  <w:color w:val="FF0000"/>
                </w:rPr>
                <w:t xml:space="preserve">lot </w:t>
              </w:r>
            </w:ins>
            <w:ins w:id="5341" w:author="pradip" w:date="2023-10-16T14:17:00Z">
              <w:r>
                <w:rPr>
                  <w:rFonts w:ascii="Cambria" w:hAnsi="Cambria"/>
                  <w:b w:val="0"/>
                  <w:color w:val="FF0000"/>
                </w:rPr>
                <w:t>less than configured</w:t>
              </w:r>
            </w:ins>
            <w:ins w:id="5342" w:author="pradip" w:date="2023-10-16T14:18:00Z">
              <w:r>
                <w:rPr>
                  <w:rFonts w:ascii="Cambria" w:hAnsi="Cambria"/>
                  <w:b w:val="0"/>
                  <w:color w:val="FF0000"/>
                </w:rPr>
                <w:t xml:space="preserve"> Min. No. of</w:t>
              </w:r>
            </w:ins>
            <w:ins w:id="5343" w:author="pradip" w:date="2023-10-16T14:17:00Z">
              <w:r>
                <w:rPr>
                  <w:rFonts w:ascii="Cambria" w:hAnsi="Cambria"/>
                  <w:b w:val="0"/>
                  <w:color w:val="FF0000"/>
                </w:rPr>
                <w:t xml:space="preserve"> lot in auction.</w:t>
              </w:r>
            </w:ins>
          </w:p>
          <w:p w14:paraId="1AA2F1B8" w14:textId="77777777" w:rsidR="009274EA" w:rsidRPr="009274EA" w:rsidRDefault="00C53038">
            <w:pPr>
              <w:pStyle w:val="Heading112pt"/>
              <w:rPr>
                <w:ins w:id="5344" w:author="Sunil Vyas" w:date="2023-10-11T11:45:00Z"/>
                <w:rFonts w:ascii="cam" w:hAnsi="cam"/>
                <w:rPrChange w:id="5345" w:author="Sunil Vyas" w:date="2023-10-11T11:45:00Z">
                  <w:rPr>
                    <w:ins w:id="5346" w:author="Sunil Vyas" w:date="2023-10-11T11:45:00Z"/>
                    <w:rFonts w:ascii="Cambria" w:hAnsi="Cambria"/>
                    <w:b w:val="0"/>
                  </w:rPr>
                </w:rPrChange>
              </w:rPr>
              <w:pPrChange w:id="5347" w:author="Sunil Vyas" w:date="2023-10-11T11:43:00Z">
                <w:pPr>
                  <w:pStyle w:val="Heading112pt"/>
                  <w:numPr>
                    <w:numId w:val="0"/>
                  </w:numPr>
                  <w:tabs>
                    <w:tab w:val="left" w:pos="10620"/>
                  </w:tabs>
                  <w:ind w:left="0" w:firstLine="0"/>
                </w:pPr>
              </w:pPrChange>
            </w:pPr>
            <w:ins w:id="5348" w:author="Sunil Vyas" w:date="2023-10-11T11:44:00Z">
              <w:r>
                <w:rPr>
                  <w:rFonts w:ascii="Cambria" w:hAnsi="Cambria"/>
                  <w:b w:val="0"/>
                </w:rPr>
                <w:t xml:space="preserve">System should provide </w:t>
              </w:r>
            </w:ins>
            <w:ins w:id="5349" w:author="Sunil Vyas" w:date="2023-10-11T11:45:00Z">
              <w:r>
                <w:rPr>
                  <w:rFonts w:ascii="Cambria" w:hAnsi="Cambria"/>
                  <w:b w:val="0"/>
                </w:rPr>
                <w:t>checkbox under below value.</w:t>
              </w:r>
            </w:ins>
          </w:p>
          <w:p w14:paraId="781FEA65" w14:textId="77777777" w:rsidR="009274EA" w:rsidRPr="009274EA" w:rsidRDefault="00C53038">
            <w:pPr>
              <w:pStyle w:val="Heading112pt"/>
              <w:numPr>
                <w:ilvl w:val="1"/>
                <w:numId w:val="2"/>
              </w:numPr>
              <w:rPr>
                <w:ins w:id="5350" w:author="Sunil Vyas" w:date="2023-10-11T13:01:00Z"/>
                <w:rFonts w:ascii="cam" w:hAnsi="cam"/>
                <w:rPrChange w:id="5351" w:author="Sunil Vyas" w:date="2023-10-11T13:01:00Z">
                  <w:rPr>
                    <w:ins w:id="5352" w:author="Sunil Vyas" w:date="2023-10-11T13:01:00Z"/>
                    <w:rFonts w:ascii="Cambria" w:hAnsi="Cambria"/>
                    <w:b w:val="0"/>
                  </w:rPr>
                </w:rPrChange>
              </w:rPr>
              <w:pPrChange w:id="5353" w:author="Sunil Vyas" w:date="2023-10-11T11:45:00Z">
                <w:pPr>
                  <w:pStyle w:val="Heading112pt"/>
                  <w:numPr>
                    <w:numId w:val="0"/>
                  </w:numPr>
                  <w:tabs>
                    <w:tab w:val="left" w:pos="10620"/>
                  </w:tabs>
                  <w:ind w:left="0" w:firstLine="0"/>
                </w:pPr>
              </w:pPrChange>
            </w:pPr>
            <w:ins w:id="5354" w:author="Sunil Vyas" w:date="2023-10-11T11:45:00Z">
              <w:r>
                <w:rPr>
                  <w:rFonts w:ascii="Cambria" w:hAnsi="Cambria"/>
                  <w:b w:val="0"/>
                </w:rPr>
                <w:t>Allow Bidders Anonymity</w:t>
              </w:r>
            </w:ins>
          </w:p>
          <w:p w14:paraId="7B701AA0" w14:textId="77777777" w:rsidR="009274EA" w:rsidRPr="009274EA" w:rsidRDefault="00C53038">
            <w:pPr>
              <w:pStyle w:val="Heading112pt"/>
              <w:numPr>
                <w:ilvl w:val="2"/>
                <w:numId w:val="2"/>
              </w:numPr>
              <w:rPr>
                <w:ins w:id="5355" w:author="pradip" w:date="2023-10-16T14:21:00Z"/>
                <w:rFonts w:ascii="cam" w:hAnsi="cam"/>
                <w:rPrChange w:id="5356" w:author="pradip" w:date="2023-10-16T14:21:00Z">
                  <w:rPr>
                    <w:ins w:id="5357" w:author="pradip" w:date="2023-10-16T14:21:00Z"/>
                    <w:rFonts w:ascii="Cambria" w:hAnsi="Cambria"/>
                    <w:b w:val="0"/>
                  </w:rPr>
                </w:rPrChange>
              </w:rPr>
              <w:pPrChange w:id="5358" w:author="Sunil Vyas" w:date="2023-10-11T13:01:00Z">
                <w:pPr>
                  <w:pStyle w:val="Heading112pt"/>
                  <w:numPr>
                    <w:numId w:val="0"/>
                  </w:numPr>
                  <w:tabs>
                    <w:tab w:val="left" w:pos="10620"/>
                  </w:tabs>
                  <w:ind w:left="0" w:firstLine="0"/>
                </w:pPr>
              </w:pPrChange>
            </w:pPr>
            <w:ins w:id="5359" w:author="Sunil Vyas" w:date="2023-10-11T13:01:00Z">
              <w:r>
                <w:rPr>
                  <w:rFonts w:ascii="Cambria" w:hAnsi="Cambria"/>
                  <w:b w:val="0"/>
                </w:rPr>
                <w:t xml:space="preserve">This </w:t>
              </w:r>
            </w:ins>
            <w:ins w:id="5360" w:author="Sunil Vyas" w:date="2023-10-11T19:22:00Z">
              <w:r>
                <w:rPr>
                  <w:rFonts w:ascii="Cambria" w:hAnsi="Cambria"/>
                  <w:b w:val="0"/>
                </w:rPr>
                <w:t>Feature</w:t>
              </w:r>
            </w:ins>
            <w:ins w:id="5361" w:author="Sunil Vyas" w:date="2023-10-11T13:01:00Z">
              <w:r>
                <w:rPr>
                  <w:rFonts w:ascii="Cambria" w:hAnsi="Cambria"/>
                  <w:b w:val="0"/>
                </w:rPr>
                <w:t xml:space="preserve"> refers to hide bidders</w:t>
              </w:r>
            </w:ins>
            <w:ins w:id="5362" w:author="Sunil Vyas" w:date="2023-10-11T13:02:00Z">
              <w:r>
                <w:rPr>
                  <w:rFonts w:ascii="Cambria" w:hAnsi="Cambria"/>
                  <w:b w:val="0"/>
                </w:rPr>
                <w:t>’ name during live auction.</w:t>
              </w:r>
            </w:ins>
          </w:p>
          <w:p w14:paraId="16BA68BC" w14:textId="77777777" w:rsidR="009274EA" w:rsidRPr="009274EA" w:rsidRDefault="00C53038">
            <w:pPr>
              <w:pStyle w:val="Heading112pt"/>
              <w:numPr>
                <w:ilvl w:val="2"/>
                <w:numId w:val="2"/>
              </w:numPr>
              <w:rPr>
                <w:ins w:id="5363" w:author="pradip" w:date="2023-10-16T14:21:00Z"/>
                <w:rFonts w:ascii="cam" w:hAnsi="cam"/>
                <w:b w:val="0"/>
                <w:rPrChange w:id="5364" w:author="pradip" w:date="2023-10-16T14:21:00Z">
                  <w:rPr>
                    <w:ins w:id="5365" w:author="pradip" w:date="2023-10-16T14:21:00Z"/>
                    <w:rFonts w:ascii="cam" w:hAnsi="cam"/>
                  </w:rPr>
                </w:rPrChange>
              </w:rPr>
            </w:pPr>
            <w:ins w:id="5366" w:author="pradip" w:date="2023-10-16T14:21:00Z">
              <w:r>
                <w:rPr>
                  <w:rFonts w:ascii="cam" w:hAnsi="cam"/>
                  <w:b w:val="0"/>
                  <w:rPrChange w:id="5367" w:author="pradip" w:date="2023-10-16T14:21:00Z">
                    <w:rPr>
                      <w:rFonts w:ascii="cam" w:hAnsi="cam"/>
                    </w:rPr>
                  </w:rPrChange>
                </w:rPr>
                <w:t>If buyer</w:t>
              </w:r>
              <w:r>
                <w:rPr>
                  <w:rFonts w:ascii="cam" w:hAnsi="cam" w:hint="eastAsia"/>
                  <w:b w:val="0"/>
                  <w:rPrChange w:id="5368" w:author="pradip" w:date="2023-10-16T14:21:00Z">
                    <w:rPr>
                      <w:rFonts w:ascii="cam" w:hAnsi="cam" w:hint="eastAsia"/>
                    </w:rPr>
                  </w:rPrChange>
                </w:rPr>
                <w:t>’</w:t>
              </w:r>
              <w:r>
                <w:rPr>
                  <w:rFonts w:ascii="cam" w:hAnsi="cam"/>
                  <w:b w:val="0"/>
                  <w:rPrChange w:id="5369" w:author="pradip" w:date="2023-10-16T14:21:00Z">
                    <w:rPr>
                      <w:rFonts w:ascii="cam" w:hAnsi="cam"/>
                    </w:rPr>
                  </w:rPrChange>
                </w:rPr>
                <w:t xml:space="preserve">s </w:t>
              </w:r>
            </w:ins>
            <w:ins w:id="5370" w:author="pradip" w:date="2023-10-16T14:22:00Z">
              <w:r>
                <w:rPr>
                  <w:rFonts w:ascii="cam" w:hAnsi="cam"/>
                  <w:b w:val="0"/>
                </w:rPr>
                <w:t xml:space="preserve">company </w:t>
              </w:r>
            </w:ins>
            <w:ins w:id="5371" w:author="pradip" w:date="2023-10-16T14:21:00Z">
              <w:r>
                <w:rPr>
                  <w:rFonts w:ascii="cam" w:hAnsi="cam"/>
                  <w:b w:val="0"/>
                  <w:rPrChange w:id="5372" w:author="pradip" w:date="2023-10-16T14:21:00Z">
                    <w:rPr>
                      <w:rFonts w:ascii="cam" w:hAnsi="cam"/>
                    </w:rPr>
                  </w:rPrChange>
                </w:rPr>
                <w:t xml:space="preserve">name is not to be shown during the auction process, then the </w:t>
              </w:r>
              <w:r>
                <w:rPr>
                  <w:rFonts w:ascii="cam" w:hAnsi="cam"/>
                  <w:b w:val="0"/>
                </w:rPr>
                <w:t>User</w:t>
              </w:r>
              <w:r>
                <w:rPr>
                  <w:rFonts w:ascii="cam" w:hAnsi="cam"/>
                  <w:b w:val="0"/>
                  <w:rPrChange w:id="5373" w:author="pradip" w:date="2023-10-16T14:21:00Z">
                    <w:rPr>
                      <w:rFonts w:ascii="cam" w:hAnsi="cam"/>
                    </w:rPr>
                  </w:rPrChange>
                </w:rPr>
                <w:t xml:space="preserve"> can check the anonymity flag in the Configurable parameters screen. Un-checking of the flag would mean that buyers name would be visible during the auction process.</w:t>
              </w:r>
            </w:ins>
          </w:p>
          <w:p w14:paraId="0850AA79" w14:textId="77777777" w:rsidR="009274EA" w:rsidRDefault="00C53038">
            <w:pPr>
              <w:pStyle w:val="Heading112pt"/>
              <w:numPr>
                <w:ilvl w:val="2"/>
                <w:numId w:val="2"/>
              </w:numPr>
              <w:rPr>
                <w:ins w:id="5374" w:author="pradip" w:date="2023-10-16T14:22:00Z"/>
                <w:rFonts w:ascii="cam" w:hAnsi="cam"/>
                <w:b w:val="0"/>
              </w:rPr>
              <w:pPrChange w:id="5375" w:author="Sunil Vyas" w:date="2023-10-11T13:01:00Z">
                <w:pPr>
                  <w:pStyle w:val="Heading112pt"/>
                  <w:numPr>
                    <w:numId w:val="0"/>
                  </w:numPr>
                  <w:tabs>
                    <w:tab w:val="left" w:pos="10620"/>
                  </w:tabs>
                  <w:ind w:left="0" w:firstLine="0"/>
                </w:pPr>
              </w:pPrChange>
            </w:pPr>
            <w:ins w:id="5376" w:author="pradip" w:date="2023-10-16T14:21:00Z">
              <w:r>
                <w:rPr>
                  <w:rFonts w:ascii="cam" w:hAnsi="cam"/>
                  <w:b w:val="0"/>
                  <w:rPrChange w:id="5377" w:author="pradip" w:date="2023-10-16T14:21:00Z">
                    <w:rPr>
                      <w:rFonts w:ascii="cam" w:hAnsi="cam"/>
                    </w:rPr>
                  </w:rPrChange>
                </w:rPr>
                <w:t>The Buyer</w:t>
              </w:r>
              <w:r>
                <w:rPr>
                  <w:rFonts w:ascii="cam" w:hAnsi="cam" w:hint="eastAsia"/>
                  <w:b w:val="0"/>
                  <w:rPrChange w:id="5378" w:author="pradip" w:date="2023-10-16T14:21:00Z">
                    <w:rPr>
                      <w:rFonts w:ascii="cam" w:hAnsi="cam" w:hint="eastAsia"/>
                    </w:rPr>
                  </w:rPrChange>
                </w:rPr>
                <w:t>’</w:t>
              </w:r>
              <w:r>
                <w:rPr>
                  <w:rFonts w:ascii="cam" w:hAnsi="cam"/>
                  <w:b w:val="0"/>
                  <w:rPrChange w:id="5379" w:author="pradip" w:date="2023-10-16T14:21:00Z">
                    <w:rPr>
                      <w:rFonts w:ascii="cam" w:hAnsi="cam"/>
                    </w:rPr>
                  </w:rPrChange>
                </w:rPr>
                <w:t>s Name would be visible for Sold lots irrespective of the Anonymity status</w:t>
              </w:r>
            </w:ins>
            <w:ins w:id="5380" w:author="pradip" w:date="2023-10-16T14:22:00Z">
              <w:r>
                <w:rPr>
                  <w:rFonts w:ascii="cam" w:hAnsi="cam"/>
                  <w:b w:val="0"/>
                </w:rPr>
                <w:t>.</w:t>
              </w:r>
            </w:ins>
          </w:p>
          <w:p w14:paraId="19A8A3F3" w14:textId="77777777" w:rsidR="009274EA" w:rsidRPr="009274EA" w:rsidRDefault="00C53038">
            <w:pPr>
              <w:pStyle w:val="Heading112pt"/>
              <w:numPr>
                <w:ilvl w:val="2"/>
                <w:numId w:val="2"/>
              </w:numPr>
              <w:rPr>
                <w:ins w:id="5381" w:author="Sunil Vyas" w:date="2023-10-11T11:45:00Z"/>
                <w:rFonts w:ascii="cam" w:hAnsi="cam"/>
                <w:b w:val="0"/>
                <w:rPrChange w:id="5382" w:author="pradip" w:date="2023-10-16T14:21:00Z">
                  <w:rPr>
                    <w:ins w:id="5383" w:author="Sunil Vyas" w:date="2023-10-11T11:45:00Z"/>
                    <w:rFonts w:ascii="Cambria" w:hAnsi="Cambria"/>
                    <w:b w:val="0"/>
                  </w:rPr>
                </w:rPrChange>
              </w:rPr>
              <w:pPrChange w:id="5384" w:author="Sunil Vyas" w:date="2023-10-11T13:01:00Z">
                <w:pPr>
                  <w:pStyle w:val="Heading112pt"/>
                  <w:numPr>
                    <w:numId w:val="0"/>
                  </w:numPr>
                  <w:tabs>
                    <w:tab w:val="left" w:pos="10620"/>
                  </w:tabs>
                  <w:ind w:left="0" w:firstLine="0"/>
                </w:pPr>
              </w:pPrChange>
            </w:pPr>
            <w:ins w:id="5385" w:author="pradip" w:date="2023-10-16T14:22:00Z">
              <w:r>
                <w:rPr>
                  <w:rFonts w:ascii="cam" w:hAnsi="cam"/>
                  <w:b w:val="0"/>
                </w:rPr>
                <w:t>Default value should be selected.</w:t>
              </w:r>
            </w:ins>
          </w:p>
          <w:p w14:paraId="75A65965" w14:textId="77777777" w:rsidR="009274EA" w:rsidRPr="009274EA" w:rsidRDefault="00C53038">
            <w:pPr>
              <w:pStyle w:val="Heading112pt"/>
              <w:numPr>
                <w:ilvl w:val="1"/>
                <w:numId w:val="2"/>
              </w:numPr>
              <w:rPr>
                <w:ins w:id="5386" w:author="Sunil Vyas" w:date="2023-10-11T19:21:00Z"/>
                <w:rFonts w:ascii="cam" w:hAnsi="cam"/>
                <w:color w:val="FF0000"/>
                <w:rPrChange w:id="5387" w:author="Sunil Vyas" w:date="2023-10-11T19:21:00Z">
                  <w:rPr>
                    <w:ins w:id="5388" w:author="Sunil Vyas" w:date="2023-10-11T19:21:00Z"/>
                    <w:rFonts w:ascii="Cambria" w:hAnsi="Cambria"/>
                    <w:b w:val="0"/>
                    <w:color w:val="FF0000"/>
                  </w:rPr>
                </w:rPrChange>
              </w:rPr>
              <w:pPrChange w:id="5389" w:author="Sunil Vyas" w:date="2023-10-11T11:45:00Z">
                <w:pPr>
                  <w:pStyle w:val="Heading112pt"/>
                  <w:numPr>
                    <w:numId w:val="0"/>
                  </w:numPr>
                  <w:tabs>
                    <w:tab w:val="left" w:pos="10620"/>
                  </w:tabs>
                  <w:ind w:left="0" w:firstLine="0"/>
                </w:pPr>
              </w:pPrChange>
            </w:pPr>
            <w:ins w:id="5390" w:author="Sunil Vyas" w:date="2023-10-11T11:45:00Z">
              <w:r>
                <w:rPr>
                  <w:rFonts w:ascii="Cambria" w:hAnsi="Cambria"/>
                  <w:b w:val="0"/>
                  <w:color w:val="FF0000"/>
                  <w:rPrChange w:id="5391" w:author="Sunil Vyas" w:date="2023-10-11T13:02:00Z">
                    <w:rPr>
                      <w:rFonts w:ascii="Cambria" w:hAnsi="Cambria"/>
                      <w:b w:val="0"/>
                    </w:rPr>
                  </w:rPrChange>
                </w:rPr>
                <w:t>Enable Uniform Tick Size.</w:t>
              </w:r>
            </w:ins>
          </w:p>
          <w:p w14:paraId="09C079C5" w14:textId="77777777" w:rsidR="009274EA" w:rsidRPr="009274EA" w:rsidRDefault="00C53038">
            <w:pPr>
              <w:pStyle w:val="Heading112pt"/>
              <w:numPr>
                <w:ilvl w:val="2"/>
                <w:numId w:val="2"/>
              </w:numPr>
              <w:rPr>
                <w:ins w:id="5392" w:author="pradip" w:date="2023-10-16T14:23:00Z"/>
                <w:rFonts w:ascii="cam" w:hAnsi="cam"/>
                <w:color w:val="FF0000"/>
                <w:rPrChange w:id="5393" w:author="pradip" w:date="2023-10-16T14:23:00Z">
                  <w:rPr>
                    <w:ins w:id="5394" w:author="pradip" w:date="2023-10-16T14:23:00Z"/>
                    <w:rFonts w:ascii="Cambria" w:hAnsi="Cambria"/>
                    <w:b w:val="0"/>
                    <w:color w:val="FF0000"/>
                  </w:rPr>
                </w:rPrChange>
              </w:rPr>
              <w:pPrChange w:id="5395" w:author="Sunil Vyas" w:date="2023-10-11T19:21:00Z">
                <w:pPr>
                  <w:pStyle w:val="Heading112pt"/>
                  <w:numPr>
                    <w:numId w:val="0"/>
                  </w:numPr>
                  <w:tabs>
                    <w:tab w:val="left" w:pos="10620"/>
                  </w:tabs>
                  <w:ind w:left="0" w:firstLine="0"/>
                </w:pPr>
              </w:pPrChange>
            </w:pPr>
            <w:ins w:id="5396" w:author="Sunil Vyas" w:date="2023-10-11T19:21:00Z">
              <w:r>
                <w:rPr>
                  <w:rFonts w:ascii="Cambria" w:hAnsi="Cambria"/>
                  <w:b w:val="0"/>
                  <w:color w:val="FF0000"/>
                </w:rPr>
                <w:t>This feature</w:t>
              </w:r>
            </w:ins>
            <w:ins w:id="5397" w:author="Sunil Vyas" w:date="2023-10-11T19:22:00Z">
              <w:r>
                <w:rPr>
                  <w:rFonts w:ascii="Cambria" w:hAnsi="Cambria"/>
                  <w:b w:val="0"/>
                  <w:color w:val="FF0000"/>
                </w:rPr>
                <w:t xml:space="preserve"> </w:t>
              </w:r>
            </w:ins>
            <w:ins w:id="5398" w:author="pradip" w:date="2023-10-16T14:23:00Z">
              <w:r>
                <w:rPr>
                  <w:rFonts w:ascii="Cambria" w:hAnsi="Cambria"/>
                  <w:b w:val="0"/>
                  <w:color w:val="FF0000"/>
                </w:rPr>
                <w:t xml:space="preserve">should </w:t>
              </w:r>
            </w:ins>
            <w:ins w:id="5399" w:author="Sunil Vyas" w:date="2023-10-11T19:22:00Z">
              <w:r>
                <w:rPr>
                  <w:rFonts w:ascii="Cambria" w:hAnsi="Cambria"/>
                  <w:b w:val="0"/>
                  <w:color w:val="FF0000"/>
                </w:rPr>
                <w:t>allow user to make same value configuration for all category in “Tick Size” section.</w:t>
              </w:r>
            </w:ins>
          </w:p>
          <w:p w14:paraId="380C3AA2" w14:textId="77777777" w:rsidR="009274EA" w:rsidRPr="009274EA" w:rsidRDefault="00C53038">
            <w:pPr>
              <w:pStyle w:val="Heading112pt"/>
              <w:numPr>
                <w:ilvl w:val="2"/>
                <w:numId w:val="2"/>
              </w:numPr>
              <w:rPr>
                <w:ins w:id="5400" w:author="pradip" w:date="2023-10-16T14:23:00Z"/>
                <w:rFonts w:ascii="cam" w:hAnsi="cam"/>
                <w:b w:val="0"/>
                <w:color w:val="FF0000"/>
                <w:rPrChange w:id="5401" w:author="pradip" w:date="2023-10-16T14:23:00Z">
                  <w:rPr>
                    <w:ins w:id="5402" w:author="pradip" w:date="2023-10-16T14:23:00Z"/>
                    <w:rFonts w:ascii="cam" w:hAnsi="cam"/>
                    <w:color w:val="FF0000"/>
                  </w:rPr>
                </w:rPrChange>
              </w:rPr>
            </w:pPr>
            <w:ins w:id="5403" w:author="pradip" w:date="2023-10-16T14:23:00Z">
              <w:r>
                <w:rPr>
                  <w:rFonts w:ascii="cam" w:hAnsi="cam"/>
                  <w:b w:val="0"/>
                  <w:color w:val="FF0000"/>
                </w:rPr>
                <w:t>User</w:t>
              </w:r>
              <w:r>
                <w:rPr>
                  <w:rFonts w:ascii="cam" w:hAnsi="cam"/>
                  <w:b w:val="0"/>
                  <w:color w:val="FF0000"/>
                  <w:rPrChange w:id="5404" w:author="pradip" w:date="2023-10-16T14:23:00Z">
                    <w:rPr>
                      <w:rFonts w:ascii="cam" w:hAnsi="cam"/>
                      <w:color w:val="FF0000"/>
                    </w:rPr>
                  </w:rPrChange>
                </w:rPr>
                <w:t xml:space="preserve"> will have the option to either enable or disable the Uniform Tick Size feature.</w:t>
              </w:r>
            </w:ins>
          </w:p>
          <w:p w14:paraId="483217F1" w14:textId="77777777" w:rsidR="009274EA" w:rsidRPr="009274EA" w:rsidRDefault="00C53038">
            <w:pPr>
              <w:pStyle w:val="Heading112pt"/>
              <w:numPr>
                <w:ilvl w:val="2"/>
                <w:numId w:val="2"/>
              </w:numPr>
              <w:rPr>
                <w:ins w:id="5405" w:author="pradip" w:date="2023-10-16T14:23:00Z"/>
                <w:rFonts w:ascii="cam" w:hAnsi="cam"/>
                <w:b w:val="0"/>
                <w:color w:val="FF0000"/>
                <w:rPrChange w:id="5406" w:author="pradip" w:date="2023-10-16T14:23:00Z">
                  <w:rPr>
                    <w:ins w:id="5407" w:author="pradip" w:date="2023-10-16T14:23:00Z"/>
                    <w:rFonts w:ascii="cam" w:hAnsi="cam"/>
                    <w:color w:val="FF0000"/>
                  </w:rPr>
                </w:rPrChange>
              </w:rPr>
            </w:pPr>
            <w:ins w:id="5408" w:author="pradip" w:date="2023-10-16T14:23:00Z">
              <w:r>
                <w:rPr>
                  <w:rFonts w:ascii="cam" w:hAnsi="cam"/>
                  <w:b w:val="0"/>
                  <w:color w:val="FF0000"/>
                  <w:rPrChange w:id="5409" w:author="pradip" w:date="2023-10-16T14:23:00Z">
                    <w:rPr>
                      <w:rFonts w:ascii="cam" w:hAnsi="cam"/>
                      <w:color w:val="FF0000"/>
                    </w:rPr>
                  </w:rPrChange>
                </w:rPr>
                <w:lastRenderedPageBreak/>
                <w:t>This feature if implemented, will impact the following:</w:t>
              </w:r>
            </w:ins>
          </w:p>
          <w:p w14:paraId="44CD5024" w14:textId="77777777" w:rsidR="009274EA" w:rsidRPr="009274EA" w:rsidRDefault="00C53038">
            <w:pPr>
              <w:pStyle w:val="Heading112pt"/>
              <w:numPr>
                <w:ilvl w:val="3"/>
                <w:numId w:val="2"/>
              </w:numPr>
              <w:rPr>
                <w:ins w:id="5410" w:author="pradip" w:date="2023-10-16T14:23:00Z"/>
                <w:rFonts w:ascii="cam" w:hAnsi="cam"/>
                <w:b w:val="0"/>
                <w:color w:val="FF0000"/>
                <w:rPrChange w:id="5411" w:author="pradip" w:date="2023-10-16T14:23:00Z">
                  <w:rPr>
                    <w:ins w:id="5412" w:author="pradip" w:date="2023-10-16T14:23:00Z"/>
                    <w:rFonts w:ascii="cam" w:hAnsi="cam"/>
                    <w:color w:val="FF0000"/>
                  </w:rPr>
                </w:rPrChange>
              </w:rPr>
              <w:pPrChange w:id="5413" w:author="pradip" w:date="2023-10-16T14:23:00Z">
                <w:pPr>
                  <w:pStyle w:val="Heading112pt"/>
                  <w:numPr>
                    <w:ilvl w:val="2"/>
                  </w:numPr>
                  <w:ind w:left="1800"/>
                </w:pPr>
              </w:pPrChange>
            </w:pPr>
            <w:ins w:id="5414" w:author="pradip" w:date="2023-10-16T14:23:00Z">
              <w:r>
                <w:rPr>
                  <w:rFonts w:ascii="cam" w:hAnsi="cam"/>
                  <w:b w:val="0"/>
                  <w:color w:val="FF0000"/>
                  <w:rPrChange w:id="5415" w:author="pradip" w:date="2023-10-16T14:23:00Z">
                    <w:rPr>
                      <w:rFonts w:ascii="cam" w:hAnsi="cam"/>
                      <w:color w:val="FF0000"/>
                    </w:rPr>
                  </w:rPrChange>
                </w:rPr>
                <w:t>Tick Size to be uniform across all the price-ranges for a category.</w:t>
              </w:r>
            </w:ins>
          </w:p>
          <w:p w14:paraId="13885BE2" w14:textId="77777777" w:rsidR="009274EA" w:rsidRPr="009274EA" w:rsidRDefault="00C53038">
            <w:pPr>
              <w:pStyle w:val="Heading112pt"/>
              <w:numPr>
                <w:ilvl w:val="3"/>
                <w:numId w:val="2"/>
              </w:numPr>
              <w:rPr>
                <w:ins w:id="5416" w:author="pradip" w:date="2023-10-16T14:23:00Z"/>
                <w:rFonts w:ascii="cam" w:hAnsi="cam"/>
                <w:b w:val="0"/>
                <w:color w:val="FF0000"/>
                <w:rPrChange w:id="5417" w:author="pradip" w:date="2023-10-16T14:23:00Z">
                  <w:rPr>
                    <w:ins w:id="5418" w:author="pradip" w:date="2023-10-16T14:23:00Z"/>
                    <w:rFonts w:ascii="cam" w:hAnsi="cam"/>
                    <w:color w:val="FF0000"/>
                  </w:rPr>
                </w:rPrChange>
              </w:rPr>
              <w:pPrChange w:id="5419" w:author="pradip" w:date="2023-10-16T14:23:00Z">
                <w:pPr>
                  <w:pStyle w:val="Heading112pt"/>
                  <w:numPr>
                    <w:ilvl w:val="2"/>
                  </w:numPr>
                  <w:ind w:left="1800"/>
                </w:pPr>
              </w:pPrChange>
            </w:pPr>
            <w:ins w:id="5420" w:author="pradip" w:date="2023-10-16T14:23:00Z">
              <w:r>
                <w:rPr>
                  <w:rFonts w:ascii="cam" w:hAnsi="cam"/>
                  <w:b w:val="0"/>
                  <w:color w:val="FF0000"/>
                  <w:rPrChange w:id="5421" w:author="pradip" w:date="2023-10-16T14:23:00Z">
                    <w:rPr>
                      <w:rFonts w:ascii="cam" w:hAnsi="cam"/>
                      <w:color w:val="FF0000"/>
                    </w:rPr>
                  </w:rPrChange>
                </w:rPr>
                <w:t>Different categories can have different tick-sizes.</w:t>
              </w:r>
            </w:ins>
          </w:p>
          <w:p w14:paraId="7139A8AB" w14:textId="77777777" w:rsidR="009274EA" w:rsidRPr="009274EA" w:rsidRDefault="00C53038">
            <w:pPr>
              <w:pStyle w:val="Heading112pt"/>
              <w:numPr>
                <w:ilvl w:val="3"/>
                <w:numId w:val="2"/>
              </w:numPr>
              <w:rPr>
                <w:ins w:id="5422" w:author="pradip" w:date="2023-10-16T14:23:00Z"/>
                <w:rFonts w:ascii="cam" w:hAnsi="cam"/>
                <w:b w:val="0"/>
                <w:color w:val="FF0000"/>
                <w:rPrChange w:id="5423" w:author="pradip" w:date="2023-10-16T14:23:00Z">
                  <w:rPr>
                    <w:ins w:id="5424" w:author="pradip" w:date="2023-10-16T14:23:00Z"/>
                    <w:rFonts w:ascii="cam" w:hAnsi="cam"/>
                    <w:color w:val="FF0000"/>
                  </w:rPr>
                </w:rPrChange>
              </w:rPr>
              <w:pPrChange w:id="5425" w:author="pradip" w:date="2023-10-16T14:23:00Z">
                <w:pPr>
                  <w:pStyle w:val="Heading112pt"/>
                  <w:numPr>
                    <w:ilvl w:val="2"/>
                  </w:numPr>
                  <w:ind w:left="1800"/>
                </w:pPr>
              </w:pPrChange>
            </w:pPr>
            <w:ins w:id="5426" w:author="pradip" w:date="2023-10-16T14:23:00Z">
              <w:r>
                <w:rPr>
                  <w:rFonts w:ascii="cam" w:hAnsi="cam"/>
                  <w:b w:val="0"/>
                  <w:color w:val="FF0000"/>
                  <w:rPrChange w:id="5427" w:author="pradip" w:date="2023-10-16T14:23:00Z">
                    <w:rPr>
                      <w:rFonts w:ascii="cam" w:hAnsi="cam"/>
                      <w:color w:val="FF0000"/>
                    </w:rPr>
                  </w:rPrChange>
                </w:rPr>
                <w:t>Tick Size can</w:t>
              </w:r>
              <w:r>
                <w:rPr>
                  <w:rFonts w:ascii="cam" w:hAnsi="cam" w:hint="eastAsia"/>
                  <w:b w:val="0"/>
                  <w:color w:val="FF0000"/>
                  <w:rPrChange w:id="5428" w:author="pradip" w:date="2023-10-16T14:23:00Z">
                    <w:rPr>
                      <w:rFonts w:ascii="cam" w:hAnsi="cam" w:hint="eastAsia"/>
                      <w:color w:val="FF0000"/>
                    </w:rPr>
                  </w:rPrChange>
                </w:rPr>
                <w:t>’</w:t>
              </w:r>
              <w:r>
                <w:rPr>
                  <w:rFonts w:ascii="cam" w:hAnsi="cam"/>
                  <w:b w:val="0"/>
                  <w:color w:val="FF0000"/>
                  <w:rPrChange w:id="5429" w:author="pradip" w:date="2023-10-16T14:23:00Z">
                    <w:rPr>
                      <w:rFonts w:ascii="cam" w:hAnsi="cam"/>
                      <w:color w:val="FF0000"/>
                    </w:rPr>
                  </w:rPrChange>
                </w:rPr>
                <w:t>t be defined in decimals.</w:t>
              </w:r>
            </w:ins>
          </w:p>
          <w:p w14:paraId="4C089178" w14:textId="77777777" w:rsidR="009274EA" w:rsidRDefault="00C53038">
            <w:pPr>
              <w:pStyle w:val="Heading112pt"/>
              <w:numPr>
                <w:ilvl w:val="3"/>
                <w:numId w:val="2"/>
              </w:numPr>
              <w:rPr>
                <w:ins w:id="5430" w:author="pradip" w:date="2023-10-16T14:24:00Z"/>
                <w:rFonts w:ascii="cam" w:hAnsi="cam"/>
                <w:b w:val="0"/>
                <w:color w:val="FF0000"/>
              </w:rPr>
              <w:pPrChange w:id="5431" w:author="pradip" w:date="2023-10-16T14:23:00Z">
                <w:pPr>
                  <w:pStyle w:val="Heading112pt"/>
                  <w:numPr>
                    <w:numId w:val="0"/>
                  </w:numPr>
                  <w:tabs>
                    <w:tab w:val="left" w:pos="10620"/>
                  </w:tabs>
                  <w:ind w:left="0" w:firstLine="0"/>
                </w:pPr>
              </w:pPrChange>
            </w:pPr>
            <w:ins w:id="5432" w:author="pradip" w:date="2023-10-16T14:23:00Z">
              <w:r>
                <w:rPr>
                  <w:rFonts w:ascii="cam" w:hAnsi="cam"/>
                  <w:b w:val="0"/>
                  <w:color w:val="FF0000"/>
                  <w:rPrChange w:id="5433" w:author="pradip" w:date="2023-10-16T14:23:00Z">
                    <w:rPr>
                      <w:rFonts w:ascii="cam" w:hAnsi="cam"/>
                      <w:color w:val="FF0000"/>
                    </w:rPr>
                  </w:rPrChange>
                </w:rPr>
                <w:t>Bid Parameters won</w:t>
              </w:r>
              <w:r>
                <w:rPr>
                  <w:rFonts w:ascii="cam" w:hAnsi="cam" w:hint="eastAsia"/>
                  <w:b w:val="0"/>
                  <w:color w:val="FF0000"/>
                  <w:rPrChange w:id="5434" w:author="pradip" w:date="2023-10-16T14:23:00Z">
                    <w:rPr>
                      <w:rFonts w:ascii="cam" w:hAnsi="cam" w:hint="eastAsia"/>
                      <w:color w:val="FF0000"/>
                    </w:rPr>
                  </w:rPrChange>
                </w:rPr>
                <w:t>’</w:t>
              </w:r>
              <w:r>
                <w:rPr>
                  <w:rFonts w:ascii="cam" w:hAnsi="cam"/>
                  <w:b w:val="0"/>
                  <w:color w:val="FF0000"/>
                  <w:rPrChange w:id="5435" w:author="pradip" w:date="2023-10-16T14:23:00Z">
                    <w:rPr>
                      <w:rFonts w:ascii="cam" w:hAnsi="cam"/>
                      <w:color w:val="FF0000"/>
                    </w:rPr>
                  </w:rPrChange>
                </w:rPr>
                <w:t>t be accepted in decimals. Also, the Bid/Auto-bid price should have a minimum increment of the Tick-size defined</w:t>
              </w:r>
            </w:ins>
            <w:ins w:id="5436" w:author="pradip" w:date="2023-10-16T14:24:00Z">
              <w:r>
                <w:rPr>
                  <w:rFonts w:ascii="cam" w:hAnsi="cam"/>
                  <w:b w:val="0"/>
                  <w:color w:val="FF0000"/>
                </w:rPr>
                <w:t>.</w:t>
              </w:r>
            </w:ins>
          </w:p>
          <w:p w14:paraId="7FC1916A" w14:textId="77777777" w:rsidR="009274EA" w:rsidRDefault="00C53038">
            <w:pPr>
              <w:pStyle w:val="Heading112pt"/>
              <w:numPr>
                <w:ilvl w:val="3"/>
                <w:numId w:val="2"/>
              </w:numPr>
              <w:rPr>
                <w:ins w:id="5437" w:author="pradip" w:date="2023-10-16T14:26:00Z"/>
                <w:rFonts w:ascii="cam" w:hAnsi="cam"/>
                <w:b w:val="0"/>
                <w:color w:val="FF0000"/>
              </w:rPr>
              <w:pPrChange w:id="5438" w:author="pradip" w:date="2023-10-16T14:23:00Z">
                <w:pPr>
                  <w:pStyle w:val="Heading112pt"/>
                  <w:numPr>
                    <w:numId w:val="0"/>
                  </w:numPr>
                  <w:tabs>
                    <w:tab w:val="left" w:pos="10620"/>
                  </w:tabs>
                  <w:ind w:left="0" w:firstLine="0"/>
                </w:pPr>
              </w:pPrChange>
            </w:pPr>
            <w:ins w:id="5439" w:author="pradip" w:date="2023-10-16T14:24:00Z">
              <w:r>
                <w:rPr>
                  <w:rFonts w:ascii="cam" w:hAnsi="cam"/>
                  <w:b w:val="0"/>
                  <w:color w:val="FF0000"/>
                </w:rPr>
                <w:t>If the Uniform Tick Size is disabled, the valuations</w:t>
              </w:r>
            </w:ins>
            <w:ins w:id="5440" w:author="pradip" w:date="2023-10-16T14:33:00Z">
              <w:r>
                <w:rPr>
                  <w:rFonts w:ascii="cam" w:hAnsi="cam"/>
                  <w:b w:val="0"/>
                  <w:color w:val="FF0000"/>
                </w:rPr>
                <w:t xml:space="preserve"> (Base Price, Reserve Price and Auctioneer’s Valuation)</w:t>
              </w:r>
            </w:ins>
            <w:ins w:id="5441" w:author="pradip" w:date="2023-10-16T14:25:00Z">
              <w:r>
                <w:rPr>
                  <w:rFonts w:ascii="cam" w:hAnsi="cam"/>
                  <w:b w:val="0"/>
                  <w:color w:val="FF0000"/>
                </w:rPr>
                <w:t xml:space="preserve"> &amp; bid</w:t>
              </w:r>
            </w:ins>
            <w:ins w:id="5442" w:author="pradip" w:date="2023-10-16T14:32:00Z">
              <w:r>
                <w:rPr>
                  <w:rFonts w:ascii="cam" w:hAnsi="cam"/>
                  <w:b w:val="0"/>
                  <w:color w:val="FF0000"/>
                </w:rPr>
                <w:t xml:space="preserve"> (Bid Price, Auto-bid price and Limit Price)</w:t>
              </w:r>
            </w:ins>
            <w:ins w:id="5443" w:author="pradip" w:date="2023-10-16T14:24:00Z">
              <w:r>
                <w:rPr>
                  <w:rFonts w:ascii="cam" w:hAnsi="cam"/>
                  <w:b w:val="0"/>
                  <w:color w:val="FF0000"/>
                </w:rPr>
                <w:t xml:space="preserve"> can be entered in multiples of 0.50 Rs.</w:t>
              </w:r>
            </w:ins>
          </w:p>
          <w:p w14:paraId="3FF49422" w14:textId="77777777" w:rsidR="009274EA" w:rsidRPr="009274EA" w:rsidRDefault="00C53038">
            <w:pPr>
              <w:pStyle w:val="Heading112pt"/>
              <w:numPr>
                <w:ilvl w:val="2"/>
                <w:numId w:val="2"/>
              </w:numPr>
              <w:rPr>
                <w:ins w:id="5444" w:author="Sunil Vyas" w:date="2023-10-11T11:34:00Z"/>
                <w:rFonts w:ascii="cam" w:hAnsi="cam"/>
                <w:b w:val="0"/>
                <w:color w:val="FF0000"/>
                <w:rPrChange w:id="5445" w:author="pradip" w:date="2023-10-16T14:23:00Z">
                  <w:rPr>
                    <w:ins w:id="5446" w:author="Sunil Vyas" w:date="2023-10-11T11:34:00Z"/>
                  </w:rPr>
                </w:rPrChange>
              </w:rPr>
              <w:pPrChange w:id="5447" w:author="pradip" w:date="2023-10-16T14:26:00Z">
                <w:pPr>
                  <w:pStyle w:val="Heading112pt"/>
                  <w:numPr>
                    <w:numId w:val="0"/>
                  </w:numPr>
                  <w:tabs>
                    <w:tab w:val="left" w:pos="10620"/>
                  </w:tabs>
                  <w:ind w:left="0" w:firstLine="0"/>
                </w:pPr>
              </w:pPrChange>
            </w:pPr>
            <w:ins w:id="5448" w:author="pradip" w:date="2023-10-16T14:26:00Z">
              <w:r>
                <w:rPr>
                  <w:rFonts w:ascii="cam" w:hAnsi="cam"/>
                  <w:b w:val="0"/>
                  <w:color w:val="FF0000"/>
                </w:rPr>
                <w:t>Default value should be selected.</w:t>
              </w:r>
            </w:ins>
          </w:p>
          <w:p w14:paraId="24E3A350" w14:textId="77777777" w:rsidR="009274EA" w:rsidRPr="009274EA" w:rsidRDefault="00C53038">
            <w:pPr>
              <w:pStyle w:val="Heading112pt"/>
              <w:rPr>
                <w:ins w:id="5449" w:author="Sunil Vyas" w:date="2023-10-11T11:47:00Z"/>
                <w:rFonts w:ascii="cam" w:hAnsi="cam"/>
                <w:rPrChange w:id="5450" w:author="Sunil Vyas" w:date="2023-10-11T11:47:00Z">
                  <w:rPr>
                    <w:ins w:id="5451" w:author="Sunil Vyas" w:date="2023-10-11T11:47:00Z"/>
                    <w:rFonts w:ascii="Cambria" w:hAnsi="Cambria"/>
                    <w:b w:val="0"/>
                  </w:rPr>
                </w:rPrChange>
              </w:rPr>
            </w:pPr>
            <w:ins w:id="5452" w:author="Sunil Vyas" w:date="2023-10-11T11:47:00Z">
              <w:r>
                <w:rPr>
                  <w:rFonts w:ascii="Cambria" w:hAnsi="Cambria"/>
                  <w:b w:val="0"/>
                </w:rPr>
                <w:t>System should provide all textbox fields of General section as a mandatory fields.</w:t>
              </w:r>
            </w:ins>
          </w:p>
          <w:p w14:paraId="4BFCE810" w14:textId="77777777" w:rsidR="009274EA" w:rsidRPr="009274EA" w:rsidRDefault="00C53038">
            <w:pPr>
              <w:pStyle w:val="Heading112pt"/>
              <w:rPr>
                <w:ins w:id="5453" w:author="Sunil Vyas" w:date="2023-10-11T12:15:00Z"/>
                <w:rFonts w:ascii="cam" w:hAnsi="cam"/>
                <w:rPrChange w:id="5454" w:author="Sunil Vyas" w:date="2023-10-11T12:15:00Z">
                  <w:rPr>
                    <w:ins w:id="5455" w:author="Sunil Vyas" w:date="2023-10-11T12:15:00Z"/>
                    <w:rFonts w:ascii="Cambria" w:hAnsi="Cambria"/>
                    <w:b w:val="0"/>
                  </w:rPr>
                </w:rPrChange>
              </w:rPr>
            </w:pPr>
            <w:ins w:id="5456" w:author="Sunil Vyas" w:date="2023-10-11T11:47:00Z">
              <w:r>
                <w:rPr>
                  <w:rFonts w:ascii="Cambria" w:hAnsi="Cambria"/>
                  <w:b w:val="0"/>
                </w:rPr>
                <w:t xml:space="preserve">System should accept only </w:t>
              </w:r>
            </w:ins>
            <w:ins w:id="5457" w:author="Sunil Vyas" w:date="2023-10-11T11:48:00Z">
              <w:r>
                <w:rPr>
                  <w:rFonts w:ascii="Cambria" w:hAnsi="Cambria"/>
                  <w:b w:val="0"/>
                </w:rPr>
                <w:t>positive numeric value without decimal value in all textbox field.</w:t>
              </w:r>
            </w:ins>
          </w:p>
          <w:p w14:paraId="405F89E6" w14:textId="77777777" w:rsidR="009274EA" w:rsidRPr="009274EA" w:rsidRDefault="00C53038">
            <w:pPr>
              <w:pStyle w:val="Heading112pt"/>
              <w:rPr>
                <w:ins w:id="5458" w:author="Sunil Vyas" w:date="2023-10-11T12:19:00Z"/>
                <w:rPrChange w:id="5459" w:author="Sunil Vyas" w:date="2023-10-11T12:19:00Z">
                  <w:rPr>
                    <w:ins w:id="5460" w:author="Sunil Vyas" w:date="2023-10-11T12:19:00Z"/>
                    <w:rFonts w:ascii="Cambria" w:hAnsi="Cambria"/>
                    <w:b w:val="0"/>
                  </w:rPr>
                </w:rPrChange>
              </w:rPr>
              <w:pPrChange w:id="5461" w:author="Sunil Vyas" w:date="2023-10-11T12:16:00Z">
                <w:pPr>
                  <w:pStyle w:val="Heading112pt"/>
                  <w:tabs>
                    <w:tab w:val="left" w:pos="10620"/>
                  </w:tabs>
                </w:pPr>
              </w:pPrChange>
            </w:pPr>
            <w:ins w:id="5462" w:author="Sunil Vyas" w:date="2023-10-11T12:16:00Z">
              <w:r>
                <w:rPr>
                  <w:rFonts w:ascii="Cambria" w:hAnsi="Cambria"/>
                  <w:b w:val="0"/>
                </w:rPr>
                <w:t xml:space="preserve">System should provide the impact of </w:t>
              </w:r>
            </w:ins>
            <w:ins w:id="5463" w:author="Sunil Vyas" w:date="2023-10-11T12:18:00Z">
              <w:r>
                <w:rPr>
                  <w:rFonts w:ascii="Cambria" w:hAnsi="Cambria"/>
                  <w:b w:val="0"/>
                </w:rPr>
                <w:t xml:space="preserve">all </w:t>
              </w:r>
            </w:ins>
            <w:ins w:id="5464" w:author="Sunil Vyas" w:date="2023-10-11T12:16:00Z">
              <w:r>
                <w:rPr>
                  <w:rFonts w:ascii="Cambria" w:hAnsi="Cambria"/>
                  <w:b w:val="0"/>
                </w:rPr>
                <w:t>configuration in Pre-Auction and Auction where it is applicable.</w:t>
              </w:r>
            </w:ins>
          </w:p>
          <w:p w14:paraId="2C3A1F76" w14:textId="77777777" w:rsidR="009274EA" w:rsidRPr="009274EA" w:rsidRDefault="00C53038">
            <w:pPr>
              <w:pStyle w:val="Heading112pt"/>
              <w:rPr>
                <w:ins w:id="5465" w:author="Sunil Vyas" w:date="2023-10-11T11:33:00Z"/>
                <w:rPrChange w:id="5466" w:author="Sunil Vyas" w:date="2023-10-11T12:16:00Z">
                  <w:rPr>
                    <w:ins w:id="5467" w:author="Sunil Vyas" w:date="2023-10-11T11:33:00Z"/>
                    <w:rFonts w:ascii="Cambria" w:hAnsi="Cambria"/>
                  </w:rPr>
                </w:rPrChange>
              </w:rPr>
              <w:pPrChange w:id="5468" w:author="Sunil Vyas" w:date="2023-10-11T12:19:00Z">
                <w:pPr>
                  <w:pStyle w:val="Heading112pt"/>
                  <w:tabs>
                    <w:tab w:val="left" w:pos="10620"/>
                  </w:tabs>
                </w:pPr>
              </w:pPrChange>
            </w:pPr>
            <w:ins w:id="5469" w:author="Sunil Vyas" w:date="2023-10-11T12:19:00Z">
              <w:r>
                <w:rPr>
                  <w:rFonts w:ascii="Cambria" w:hAnsi="Cambria"/>
                  <w:b w:val="0"/>
                </w:rPr>
                <w:t>System should allow user to configure parameters same for all auction center.</w:t>
              </w:r>
            </w:ins>
          </w:p>
          <w:p w14:paraId="4CD5C2B7"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F9BBFF2" w14:textId="77777777" w:rsidR="009274EA" w:rsidRDefault="00C53038">
            <w:pPr>
              <w:pStyle w:val="Heading112pt"/>
              <w:rPr>
                <w:rFonts w:ascii="Cambria" w:hAnsi="Cambria"/>
                <w:b w:val="0"/>
              </w:rPr>
            </w:pPr>
            <w:bookmarkStart w:id="5470" w:name="_Toc137819291"/>
            <w:bookmarkStart w:id="5471" w:name="_Toc137831961"/>
            <w:r>
              <w:rPr>
                <w:rFonts w:ascii="Cambria" w:hAnsi="Cambria"/>
                <w:b w:val="0"/>
              </w:rPr>
              <w:t>System should capture the entry of “Parameter” creation in audit trail report as “New Parameters: &lt; Parameters &gt; created</w:t>
            </w:r>
            <w:ins w:id="5472" w:author="Sunil Vyas" w:date="2023-10-11T12:18:00Z">
              <w:r>
                <w:rPr>
                  <w:rFonts w:ascii="Cambria" w:hAnsi="Cambria"/>
                  <w:b w:val="0"/>
                </w:rPr>
                <w:t xml:space="preserve"> for &lt;Auction Center&gt;</w:t>
              </w:r>
            </w:ins>
            <w:r>
              <w:rPr>
                <w:rFonts w:ascii="Cambria" w:hAnsi="Cambria"/>
                <w:b w:val="0"/>
              </w:rPr>
              <w:t>”.</w:t>
            </w:r>
          </w:p>
          <w:p w14:paraId="551F7C1B" w14:textId="77777777" w:rsidR="009274EA" w:rsidRDefault="009274EA">
            <w:pPr>
              <w:pStyle w:val="Heading112pt"/>
              <w:numPr>
                <w:ilvl w:val="0"/>
                <w:numId w:val="0"/>
              </w:numPr>
              <w:tabs>
                <w:tab w:val="left" w:pos="10620"/>
              </w:tabs>
              <w:ind w:left="360" w:hanging="360"/>
              <w:rPr>
                <w:rFonts w:ascii="Cambria" w:hAnsi="Cambria"/>
                <w:u w:val="single"/>
              </w:rPr>
            </w:pPr>
          </w:p>
          <w:p w14:paraId="33E905CE"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 xml:space="preserve">Document </w:t>
            </w:r>
            <w:bookmarkEnd w:id="5470"/>
            <w:bookmarkEnd w:id="5471"/>
            <w:r>
              <w:rPr>
                <w:rFonts w:ascii="Cambria" w:hAnsi="Cambria"/>
                <w:u w:val="single"/>
              </w:rPr>
              <w:t>Upload</w:t>
            </w:r>
            <w:r>
              <w:rPr>
                <w:rFonts w:ascii="Cambria" w:hAnsi="Cambria"/>
                <w:b w:val="0"/>
              </w:rPr>
              <w:t>:</w:t>
            </w:r>
          </w:p>
          <w:p w14:paraId="0D907C31" w14:textId="77777777" w:rsidR="009274EA" w:rsidRDefault="00C53038">
            <w:pPr>
              <w:pStyle w:val="Heading112pt"/>
              <w:tabs>
                <w:tab w:val="left" w:pos="10620"/>
              </w:tabs>
              <w:rPr>
                <w:rFonts w:ascii="Cambria" w:hAnsi="Cambria"/>
              </w:rPr>
            </w:pPr>
            <w:bookmarkStart w:id="5473" w:name="_Toc137819292"/>
            <w:bookmarkStart w:id="5474" w:name="_Toc137831962"/>
            <w:r>
              <w:rPr>
                <w:rFonts w:ascii="Cambria" w:hAnsi="Cambria"/>
                <w:b w:val="0"/>
              </w:rPr>
              <w:t>System should allow user to upload PDF file while creating any new value in master.</w:t>
            </w:r>
            <w:bookmarkEnd w:id="5473"/>
            <w:bookmarkEnd w:id="5474"/>
          </w:p>
          <w:p w14:paraId="7AF91ACB" w14:textId="77777777" w:rsidR="009274EA" w:rsidRDefault="00C53038">
            <w:pPr>
              <w:pStyle w:val="Heading112pt"/>
              <w:tabs>
                <w:tab w:val="left" w:pos="10620"/>
              </w:tabs>
              <w:rPr>
                <w:rFonts w:ascii="Cambria" w:hAnsi="Cambria"/>
              </w:rPr>
            </w:pPr>
            <w:bookmarkStart w:id="5475" w:name="_Toc137819293"/>
            <w:bookmarkStart w:id="5476" w:name="_Toc137831963"/>
            <w:r>
              <w:rPr>
                <w:rFonts w:ascii="Cambria" w:hAnsi="Cambria"/>
                <w:b w:val="0"/>
              </w:rPr>
              <w:t>File upload functionality should be non-mandatory.</w:t>
            </w:r>
            <w:bookmarkEnd w:id="5475"/>
            <w:bookmarkEnd w:id="5476"/>
          </w:p>
          <w:p w14:paraId="4185EA63" w14:textId="77777777" w:rsidR="009274EA" w:rsidRDefault="00C53038">
            <w:pPr>
              <w:pStyle w:val="Heading112pt"/>
              <w:tabs>
                <w:tab w:val="left" w:pos="10620"/>
              </w:tabs>
              <w:rPr>
                <w:rFonts w:ascii="Cambria" w:hAnsi="Cambria"/>
              </w:rPr>
            </w:pPr>
            <w:bookmarkStart w:id="5477" w:name="_Toc137819294"/>
            <w:bookmarkStart w:id="5478" w:name="_Toc137831964"/>
            <w:r>
              <w:rPr>
                <w:rFonts w:ascii="Cambria" w:hAnsi="Cambria"/>
                <w:b w:val="0"/>
              </w:rPr>
              <w:t>System should provide below options under file upload page.</w:t>
            </w:r>
            <w:bookmarkEnd w:id="5477"/>
            <w:bookmarkEnd w:id="5478"/>
          </w:p>
          <w:p w14:paraId="497DAF8E" w14:textId="77777777" w:rsidR="009274EA" w:rsidRDefault="00C53038">
            <w:pPr>
              <w:pStyle w:val="Heading112pt"/>
              <w:numPr>
                <w:ilvl w:val="1"/>
                <w:numId w:val="2"/>
              </w:numPr>
              <w:tabs>
                <w:tab w:val="left" w:pos="10620"/>
              </w:tabs>
              <w:rPr>
                <w:rFonts w:ascii="Cambria" w:hAnsi="Cambria"/>
              </w:rPr>
            </w:pPr>
            <w:bookmarkStart w:id="5479" w:name="_Toc137819295"/>
            <w:bookmarkStart w:id="5480" w:name="_Toc137831965"/>
            <w:r>
              <w:rPr>
                <w:rFonts w:ascii="Cambria" w:hAnsi="Cambria"/>
                <w:b w:val="0"/>
              </w:rPr>
              <w:t>Browser document button</w:t>
            </w:r>
            <w:bookmarkEnd w:id="5479"/>
            <w:bookmarkEnd w:id="5480"/>
          </w:p>
          <w:p w14:paraId="75C4C162" w14:textId="77777777" w:rsidR="009274EA" w:rsidRDefault="00C53038">
            <w:pPr>
              <w:pStyle w:val="Heading112pt"/>
              <w:numPr>
                <w:ilvl w:val="1"/>
                <w:numId w:val="2"/>
              </w:numPr>
              <w:tabs>
                <w:tab w:val="left" w:pos="10620"/>
              </w:tabs>
              <w:rPr>
                <w:rFonts w:ascii="Cambria" w:hAnsi="Cambria"/>
              </w:rPr>
            </w:pPr>
            <w:bookmarkStart w:id="5481" w:name="_Toc137819296"/>
            <w:bookmarkStart w:id="5482" w:name="_Toc137831966"/>
            <w:r>
              <w:rPr>
                <w:rFonts w:ascii="Cambria" w:hAnsi="Cambria"/>
                <w:b w:val="0"/>
              </w:rPr>
              <w:t>Document Brief/Remarks textbox</w:t>
            </w:r>
            <w:bookmarkEnd w:id="5481"/>
            <w:bookmarkEnd w:id="5482"/>
          </w:p>
          <w:p w14:paraId="183BD4E6" w14:textId="77777777" w:rsidR="009274EA" w:rsidRDefault="00C53038">
            <w:pPr>
              <w:pStyle w:val="Heading112pt"/>
              <w:numPr>
                <w:ilvl w:val="1"/>
                <w:numId w:val="2"/>
              </w:numPr>
              <w:tabs>
                <w:tab w:val="left" w:pos="10620"/>
              </w:tabs>
              <w:rPr>
                <w:rFonts w:ascii="Cambria" w:hAnsi="Cambria"/>
              </w:rPr>
            </w:pPr>
            <w:bookmarkStart w:id="5483" w:name="_Toc137819297"/>
            <w:bookmarkStart w:id="5484" w:name="_Toc137831967"/>
            <w:r>
              <w:rPr>
                <w:rFonts w:ascii="Cambria" w:hAnsi="Cambria"/>
                <w:b w:val="0"/>
              </w:rPr>
              <w:t>Upload button</w:t>
            </w:r>
            <w:bookmarkEnd w:id="5483"/>
            <w:bookmarkEnd w:id="5484"/>
          </w:p>
          <w:p w14:paraId="4A633E9D" w14:textId="77777777" w:rsidR="009274EA" w:rsidRDefault="00C53038">
            <w:pPr>
              <w:pStyle w:val="Heading112pt"/>
              <w:numPr>
                <w:ilvl w:val="1"/>
                <w:numId w:val="2"/>
              </w:numPr>
              <w:tabs>
                <w:tab w:val="left" w:pos="10620"/>
              </w:tabs>
              <w:rPr>
                <w:rFonts w:ascii="Cambria" w:hAnsi="Cambria"/>
              </w:rPr>
            </w:pPr>
            <w:bookmarkStart w:id="5485" w:name="_Toc137819298"/>
            <w:bookmarkStart w:id="5486" w:name="_Toc137831968"/>
            <w:r>
              <w:rPr>
                <w:rFonts w:ascii="Cambria" w:hAnsi="Cambria"/>
                <w:b w:val="0"/>
              </w:rPr>
              <w:t>Clear button.</w:t>
            </w:r>
            <w:bookmarkEnd w:id="5485"/>
            <w:bookmarkEnd w:id="5486"/>
          </w:p>
          <w:p w14:paraId="5C65FCAD" w14:textId="77777777" w:rsidR="009274EA" w:rsidRDefault="00C53038">
            <w:pPr>
              <w:pStyle w:val="Heading112pt"/>
              <w:tabs>
                <w:tab w:val="left" w:pos="10620"/>
              </w:tabs>
              <w:rPr>
                <w:rFonts w:ascii="Cambria" w:hAnsi="Cambria"/>
              </w:rPr>
            </w:pPr>
            <w:bookmarkStart w:id="5487" w:name="_Toc137819299"/>
            <w:bookmarkStart w:id="5488" w:name="_Toc137831969"/>
            <w:r>
              <w:rPr>
                <w:rFonts w:ascii="Cambria" w:hAnsi="Cambria"/>
                <w:b w:val="0"/>
              </w:rPr>
              <w:t>System should allow to upload 10 MB Size per file.</w:t>
            </w:r>
            <w:bookmarkEnd w:id="5487"/>
            <w:bookmarkEnd w:id="5488"/>
          </w:p>
          <w:p w14:paraId="4F9B6B6A" w14:textId="77777777" w:rsidR="009274EA" w:rsidRDefault="00C53038">
            <w:pPr>
              <w:pStyle w:val="Heading112pt"/>
              <w:tabs>
                <w:tab w:val="left" w:pos="10620"/>
              </w:tabs>
              <w:rPr>
                <w:rFonts w:ascii="Cambria" w:hAnsi="Cambria"/>
                <w:b w:val="0"/>
              </w:rPr>
            </w:pPr>
            <w:bookmarkStart w:id="5489" w:name="_Toc137819300"/>
            <w:bookmarkStart w:id="5490" w:name="_Toc137831970"/>
            <w:r>
              <w:rPr>
                <w:rFonts w:ascii="Cambria" w:hAnsi="Cambria"/>
                <w:b w:val="0"/>
              </w:rPr>
              <w:t>System should display message “Incorrect file type” on selecting other than PDF file.</w:t>
            </w:r>
            <w:bookmarkEnd w:id="5489"/>
            <w:bookmarkEnd w:id="5490"/>
          </w:p>
          <w:p w14:paraId="187490EF"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AE8E8FB" w14:textId="77777777" w:rsidR="009274EA" w:rsidRDefault="00C53038">
            <w:pPr>
              <w:pStyle w:val="Heading112pt"/>
              <w:tabs>
                <w:tab w:val="left" w:pos="10620"/>
              </w:tabs>
              <w:rPr>
                <w:rFonts w:ascii="Cambria" w:hAnsi="Cambria"/>
                <w:b w:val="0"/>
              </w:rPr>
            </w:pPr>
            <w:r>
              <w:rPr>
                <w:rFonts w:ascii="Cambria" w:hAnsi="Cambria"/>
                <w:b w:val="0"/>
              </w:rPr>
              <w:lastRenderedPageBreak/>
              <w:t>System should capture the entry of “Document Uploaded” in audit trail report as “New document uploaded for configure parameters :&lt; Auction Center Name&gt;”.</w:t>
            </w:r>
          </w:p>
        </w:tc>
      </w:tr>
      <w:tr w:rsidR="009274EA" w14:paraId="035CCE6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5BD4027"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58530111" w14:textId="77777777" w:rsidR="009274EA" w:rsidRDefault="00C53038">
            <w:pPr>
              <w:numPr>
                <w:ilvl w:val="0"/>
                <w:numId w:val="1"/>
              </w:numPr>
              <w:tabs>
                <w:tab w:val="left" w:pos="10620"/>
              </w:tabs>
              <w:spacing w:after="0" w:line="360" w:lineRule="auto"/>
            </w:pPr>
            <w:r>
              <w:t>TAO User/Tea Board Admin User/Authorized User</w:t>
            </w:r>
          </w:p>
        </w:tc>
      </w:tr>
    </w:tbl>
    <w:p w14:paraId="1A672E78" w14:textId="77777777" w:rsidR="009274EA" w:rsidRDefault="009274EA">
      <w:pPr>
        <w:tabs>
          <w:tab w:val="left" w:pos="10620"/>
        </w:tabs>
      </w:pPr>
    </w:p>
    <w:p w14:paraId="036E7E66" w14:textId="77777777" w:rsidR="009274EA" w:rsidRDefault="00C53038">
      <w:pPr>
        <w:tabs>
          <w:tab w:val="left" w:pos="10620"/>
        </w:tabs>
      </w:pPr>
      <w:ins w:id="5491" w:author="Sunil Vyas" w:date="2023-10-11T14:43:00Z">
        <w:r>
          <w:t xml:space="preserve">Field Matrix </w:t>
        </w:r>
      </w:ins>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37ABCC48" w14:textId="77777777">
        <w:trPr>
          <w:trHeight w:val="940"/>
        </w:trPr>
        <w:tc>
          <w:tcPr>
            <w:tcW w:w="1150" w:type="dxa"/>
            <w:shd w:val="clear" w:color="auto" w:fill="C4BC96"/>
          </w:tcPr>
          <w:p w14:paraId="40F3C98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6386010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26E3297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73BB6B1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7809150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0F793B3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38E155F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33031353" w14:textId="77777777">
        <w:trPr>
          <w:trHeight w:val="1735"/>
        </w:trPr>
        <w:tc>
          <w:tcPr>
            <w:tcW w:w="1150" w:type="dxa"/>
            <w:shd w:val="clear" w:color="auto" w:fill="auto"/>
          </w:tcPr>
          <w:p w14:paraId="54C8C1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tc>
        <w:tc>
          <w:tcPr>
            <w:tcW w:w="918" w:type="dxa"/>
            <w:shd w:val="clear" w:color="auto" w:fill="auto"/>
          </w:tcPr>
          <w:p w14:paraId="34A2A9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5F4D59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57196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selection is a required field and must be made.</w:t>
            </w:r>
          </w:p>
        </w:tc>
        <w:tc>
          <w:tcPr>
            <w:tcW w:w="1352" w:type="dxa"/>
            <w:shd w:val="clear" w:color="auto" w:fill="auto"/>
          </w:tcPr>
          <w:p w14:paraId="61A46E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7C1EA0C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E0A7A5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BE5BF6" w14:paraId="791930FC" w14:textId="77777777">
        <w:trPr>
          <w:trHeight w:val="1735"/>
          <w:ins w:id="5492" w:author="Sunil Vyas" w:date="2023-10-25T11:40:00Z"/>
        </w:trPr>
        <w:tc>
          <w:tcPr>
            <w:tcW w:w="1150" w:type="dxa"/>
            <w:shd w:val="clear" w:color="auto" w:fill="auto"/>
          </w:tcPr>
          <w:p w14:paraId="1FC9DD90" w14:textId="4EBA746D" w:rsidR="00BE5BF6" w:rsidRDefault="00BE5BF6">
            <w:pPr>
              <w:pStyle w:val="ListParagraph"/>
              <w:tabs>
                <w:tab w:val="center" w:pos="4320"/>
                <w:tab w:val="right" w:pos="8640"/>
                <w:tab w:val="left" w:pos="10620"/>
              </w:tabs>
              <w:ind w:left="0"/>
              <w:rPr>
                <w:ins w:id="5493" w:author="Sunil Vyas" w:date="2023-10-25T11:40:00Z"/>
                <w:rFonts w:ascii="Cambria" w:hAnsi="Cambria"/>
                <w:sz w:val="22"/>
                <w:szCs w:val="22"/>
              </w:rPr>
            </w:pPr>
            <w:ins w:id="5494" w:author="Sunil Vyas" w:date="2023-10-25T11:40:00Z">
              <w:r>
                <w:rPr>
                  <w:rFonts w:ascii="Cambria" w:hAnsi="Cambria"/>
                  <w:sz w:val="22"/>
                  <w:szCs w:val="22"/>
                </w:rPr>
                <w:t>Auction Type</w:t>
              </w:r>
            </w:ins>
          </w:p>
        </w:tc>
        <w:tc>
          <w:tcPr>
            <w:tcW w:w="918" w:type="dxa"/>
            <w:shd w:val="clear" w:color="auto" w:fill="auto"/>
          </w:tcPr>
          <w:p w14:paraId="1E459DC1" w14:textId="1343EE0E" w:rsidR="00BE5BF6" w:rsidRDefault="00BE5BF6">
            <w:pPr>
              <w:pStyle w:val="ListParagraph"/>
              <w:tabs>
                <w:tab w:val="center" w:pos="4320"/>
                <w:tab w:val="right" w:pos="8640"/>
                <w:tab w:val="left" w:pos="10620"/>
              </w:tabs>
              <w:ind w:left="0"/>
              <w:rPr>
                <w:ins w:id="5495" w:author="Sunil Vyas" w:date="2023-10-25T11:40:00Z"/>
                <w:rFonts w:ascii="Cambria" w:hAnsi="Cambria"/>
                <w:sz w:val="22"/>
                <w:szCs w:val="22"/>
              </w:rPr>
            </w:pPr>
            <w:ins w:id="5496" w:author="Sunil Vyas" w:date="2023-10-25T11:40:00Z">
              <w:r>
                <w:rPr>
                  <w:rFonts w:ascii="Cambria" w:hAnsi="Cambria"/>
                  <w:sz w:val="22"/>
                  <w:szCs w:val="22"/>
                </w:rPr>
                <w:t>Dropdown</w:t>
              </w:r>
            </w:ins>
          </w:p>
        </w:tc>
        <w:tc>
          <w:tcPr>
            <w:tcW w:w="992" w:type="dxa"/>
            <w:shd w:val="clear" w:color="auto" w:fill="auto"/>
          </w:tcPr>
          <w:p w14:paraId="6FC1B0AE" w14:textId="30104D0E" w:rsidR="00BE5BF6" w:rsidRDefault="00BE5BF6">
            <w:pPr>
              <w:pStyle w:val="ListParagraph"/>
              <w:tabs>
                <w:tab w:val="center" w:pos="4320"/>
                <w:tab w:val="right" w:pos="8640"/>
                <w:tab w:val="left" w:pos="10620"/>
              </w:tabs>
              <w:ind w:left="0"/>
              <w:rPr>
                <w:ins w:id="5497" w:author="Sunil Vyas" w:date="2023-10-25T11:40:00Z"/>
                <w:rFonts w:ascii="Cambria" w:hAnsi="Cambria"/>
                <w:sz w:val="22"/>
                <w:szCs w:val="22"/>
              </w:rPr>
            </w:pPr>
            <w:ins w:id="5498" w:author="Sunil Vyas" w:date="2023-10-25T11:40:00Z">
              <w:r>
                <w:rPr>
                  <w:rFonts w:ascii="Cambria" w:hAnsi="Cambria"/>
                  <w:sz w:val="22"/>
                  <w:szCs w:val="22"/>
                </w:rPr>
                <w:t>M</w:t>
              </w:r>
            </w:ins>
          </w:p>
        </w:tc>
        <w:tc>
          <w:tcPr>
            <w:tcW w:w="1774" w:type="dxa"/>
            <w:shd w:val="clear" w:color="auto" w:fill="auto"/>
          </w:tcPr>
          <w:p w14:paraId="74A3EC8F" w14:textId="6D9389E6" w:rsidR="00BE5BF6" w:rsidRDefault="00BE5BF6">
            <w:pPr>
              <w:pStyle w:val="ListParagraph"/>
              <w:tabs>
                <w:tab w:val="center" w:pos="4320"/>
                <w:tab w:val="right" w:pos="8640"/>
                <w:tab w:val="left" w:pos="10620"/>
              </w:tabs>
              <w:ind w:left="0"/>
              <w:rPr>
                <w:ins w:id="5499" w:author="Sunil Vyas" w:date="2023-10-25T11:40:00Z"/>
                <w:rFonts w:ascii="Cambria" w:hAnsi="Cambria"/>
                <w:sz w:val="22"/>
                <w:szCs w:val="22"/>
              </w:rPr>
            </w:pPr>
            <w:ins w:id="5500" w:author="Sunil Vyas" w:date="2023-10-25T11:40:00Z">
              <w:r>
                <w:rPr>
                  <w:rFonts w:ascii="Cambria" w:hAnsi="Cambria"/>
                  <w:sz w:val="22"/>
                  <w:szCs w:val="22"/>
                </w:rPr>
                <w:t>The Auction Type selection is a required field and must be made.</w:t>
              </w:r>
            </w:ins>
          </w:p>
        </w:tc>
        <w:tc>
          <w:tcPr>
            <w:tcW w:w="1352" w:type="dxa"/>
            <w:shd w:val="clear" w:color="auto" w:fill="auto"/>
          </w:tcPr>
          <w:p w14:paraId="4FB712C6" w14:textId="0CF0442B" w:rsidR="00BE5BF6" w:rsidRDefault="00BE5BF6">
            <w:pPr>
              <w:pStyle w:val="ListParagraph"/>
              <w:tabs>
                <w:tab w:val="center" w:pos="4320"/>
                <w:tab w:val="right" w:pos="8640"/>
                <w:tab w:val="left" w:pos="10620"/>
              </w:tabs>
              <w:ind w:left="0"/>
              <w:rPr>
                <w:ins w:id="5501" w:author="Sunil Vyas" w:date="2023-10-25T11:40:00Z"/>
                <w:rFonts w:ascii="Cambria" w:hAnsi="Cambria"/>
                <w:sz w:val="22"/>
                <w:szCs w:val="22"/>
              </w:rPr>
            </w:pPr>
            <w:ins w:id="5502" w:author="Sunil Vyas" w:date="2023-10-25T11:41:00Z">
              <w:r>
                <w:rPr>
                  <w:rFonts w:ascii="Cambria" w:hAnsi="Cambria"/>
                  <w:sz w:val="22"/>
                  <w:szCs w:val="22"/>
                </w:rPr>
                <w:t>Please select an auction type from list.</w:t>
              </w:r>
            </w:ins>
          </w:p>
        </w:tc>
        <w:tc>
          <w:tcPr>
            <w:tcW w:w="2904" w:type="dxa"/>
            <w:shd w:val="clear" w:color="auto" w:fill="auto"/>
          </w:tcPr>
          <w:p w14:paraId="3D581444" w14:textId="77777777" w:rsidR="00BE5BF6" w:rsidRDefault="00BE5BF6">
            <w:pPr>
              <w:pStyle w:val="ListParagraph"/>
              <w:tabs>
                <w:tab w:val="center" w:pos="4320"/>
                <w:tab w:val="right" w:pos="8640"/>
                <w:tab w:val="left" w:pos="10620"/>
              </w:tabs>
              <w:ind w:left="0"/>
              <w:rPr>
                <w:ins w:id="5503" w:author="Sunil Vyas" w:date="2023-10-25T11:40:00Z"/>
                <w:rFonts w:ascii="Cambria" w:hAnsi="Cambria"/>
                <w:sz w:val="22"/>
                <w:szCs w:val="22"/>
              </w:rPr>
            </w:pPr>
          </w:p>
        </w:tc>
        <w:tc>
          <w:tcPr>
            <w:tcW w:w="1237" w:type="dxa"/>
            <w:shd w:val="clear" w:color="auto" w:fill="auto"/>
          </w:tcPr>
          <w:p w14:paraId="770E427A" w14:textId="77777777" w:rsidR="00BE5BF6" w:rsidRDefault="00BE5BF6">
            <w:pPr>
              <w:pStyle w:val="ListParagraph"/>
              <w:tabs>
                <w:tab w:val="center" w:pos="4320"/>
                <w:tab w:val="right" w:pos="8640"/>
                <w:tab w:val="left" w:pos="10620"/>
              </w:tabs>
              <w:ind w:left="0"/>
              <w:rPr>
                <w:ins w:id="5504" w:author="Sunil Vyas" w:date="2023-10-25T11:40:00Z"/>
                <w:rFonts w:ascii="Cambria" w:hAnsi="Cambria"/>
                <w:sz w:val="22"/>
                <w:szCs w:val="22"/>
              </w:rPr>
            </w:pPr>
          </w:p>
        </w:tc>
      </w:tr>
      <w:tr w:rsidR="009274EA" w14:paraId="4E7E34CE" w14:textId="77777777">
        <w:trPr>
          <w:trHeight w:val="1735"/>
        </w:trPr>
        <w:tc>
          <w:tcPr>
            <w:tcW w:w="1150" w:type="dxa"/>
            <w:shd w:val="clear" w:color="auto" w:fill="auto"/>
          </w:tcPr>
          <w:p w14:paraId="18091CD7" w14:textId="77777777" w:rsidR="009274EA" w:rsidRDefault="00C53038">
            <w:pPr>
              <w:tabs>
                <w:tab w:val="left" w:pos="10620"/>
              </w:tabs>
              <w:rPr>
                <w:rFonts w:cs="Tahoma"/>
                <w:bCs/>
                <w:color w:val="333333"/>
                <w:sz w:val="17"/>
                <w:szCs w:val="17"/>
              </w:rPr>
            </w:pPr>
            <w:del w:id="5505" w:author="Sunil Vyas" w:date="2023-10-11T14:29:00Z">
              <w:r>
                <w:rPr>
                  <w:rFonts w:cs="Tahoma"/>
                  <w:bCs/>
                  <w:color w:val="333333"/>
                  <w:sz w:val="17"/>
                  <w:szCs w:val="17"/>
                </w:rPr>
                <w:delText>Catalog</w:delText>
              </w:r>
            </w:del>
            <w:ins w:id="5506" w:author="Sunil Vyas" w:date="2023-10-11T14:29:00Z">
              <w:r>
                <w:rPr>
                  <w:rFonts w:cs="Tahoma"/>
                  <w:bCs/>
                  <w:color w:val="333333"/>
                  <w:sz w:val="17"/>
                  <w:szCs w:val="17"/>
                </w:rPr>
                <w:t>Catalogue</w:t>
              </w:r>
            </w:ins>
            <w:r>
              <w:rPr>
                <w:rFonts w:cs="Tahoma"/>
                <w:bCs/>
                <w:color w:val="333333"/>
                <w:sz w:val="17"/>
                <w:szCs w:val="17"/>
              </w:rPr>
              <w:t xml:space="preserve"> Closing Days</w:t>
            </w:r>
          </w:p>
          <w:p w14:paraId="30A414B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1BC45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ECB5A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A4931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closing day’s field is a required field and must be filled.</w:t>
            </w:r>
          </w:p>
          <w:p w14:paraId="15088A5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closing day’s field should be a numeric value.</w:t>
            </w:r>
          </w:p>
          <w:p w14:paraId="03AF47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closing day’s field should be a positive numeric value.</w:t>
            </w:r>
          </w:p>
          <w:p w14:paraId="7656DF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Field should be a two-digit number.</w:t>
            </w:r>
          </w:p>
        </w:tc>
        <w:tc>
          <w:tcPr>
            <w:tcW w:w="1352" w:type="dxa"/>
            <w:shd w:val="clear" w:color="auto" w:fill="auto"/>
          </w:tcPr>
          <w:p w14:paraId="7DD96C8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catalog closing days.</w:t>
            </w:r>
          </w:p>
          <w:p w14:paraId="192634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the catalog closing days.</w:t>
            </w:r>
          </w:p>
          <w:p w14:paraId="69CAB62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positive numeric value for the catalog </w:t>
            </w:r>
            <w:r>
              <w:rPr>
                <w:rFonts w:ascii="Cambria" w:hAnsi="Cambria"/>
                <w:sz w:val="22"/>
                <w:szCs w:val="22"/>
              </w:rPr>
              <w:lastRenderedPageBreak/>
              <w:t>closing days.</w:t>
            </w:r>
          </w:p>
          <w:p w14:paraId="20BBE3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two-digit number for the days.</w:t>
            </w:r>
          </w:p>
        </w:tc>
        <w:tc>
          <w:tcPr>
            <w:tcW w:w="2904" w:type="dxa"/>
            <w:shd w:val="clear" w:color="auto" w:fill="auto"/>
          </w:tcPr>
          <w:p w14:paraId="630E732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C6374A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AC0184E" w14:textId="77777777">
        <w:trPr>
          <w:trHeight w:val="1735"/>
        </w:trPr>
        <w:tc>
          <w:tcPr>
            <w:tcW w:w="1150" w:type="dxa"/>
            <w:shd w:val="clear" w:color="auto" w:fill="auto"/>
          </w:tcPr>
          <w:p w14:paraId="5ABCA763" w14:textId="77777777" w:rsidR="009274EA" w:rsidRDefault="00C53038">
            <w:pPr>
              <w:tabs>
                <w:tab w:val="left" w:pos="10620"/>
              </w:tabs>
              <w:rPr>
                <w:rFonts w:cs="Tahoma"/>
                <w:bCs/>
                <w:color w:val="333333"/>
                <w:sz w:val="17"/>
                <w:szCs w:val="17"/>
              </w:rPr>
            </w:pPr>
            <w:r>
              <w:rPr>
                <w:rFonts w:cs="Tahoma"/>
                <w:bCs/>
                <w:color w:val="333333"/>
                <w:sz w:val="17"/>
                <w:szCs w:val="17"/>
              </w:rPr>
              <w:t>Catalog Publishing Days</w:t>
            </w:r>
          </w:p>
          <w:p w14:paraId="126E7807" w14:textId="77777777" w:rsidR="009274EA" w:rsidRDefault="009274EA">
            <w:pPr>
              <w:tabs>
                <w:tab w:val="left" w:pos="10620"/>
              </w:tabs>
              <w:rPr>
                <w:rFonts w:cs="Tahoma"/>
                <w:bCs/>
                <w:color w:val="333333"/>
                <w:sz w:val="17"/>
                <w:szCs w:val="17"/>
              </w:rPr>
            </w:pPr>
          </w:p>
        </w:tc>
        <w:tc>
          <w:tcPr>
            <w:tcW w:w="918" w:type="dxa"/>
            <w:shd w:val="clear" w:color="auto" w:fill="auto"/>
          </w:tcPr>
          <w:p w14:paraId="32FF70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C7B3F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F5220B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publishing day’s field is a required field and must be entered.</w:t>
            </w:r>
          </w:p>
          <w:p w14:paraId="3CBD6C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publishing day’s field should be a numeric value.</w:t>
            </w:r>
          </w:p>
          <w:p w14:paraId="4A033B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publishing day’s field should be a positive numeric value.</w:t>
            </w:r>
          </w:p>
          <w:p w14:paraId="7906E2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Field should be a two-digit number.</w:t>
            </w:r>
          </w:p>
        </w:tc>
        <w:tc>
          <w:tcPr>
            <w:tcW w:w="1352" w:type="dxa"/>
            <w:shd w:val="clear" w:color="auto" w:fill="auto"/>
          </w:tcPr>
          <w:p w14:paraId="182B0C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catalog publishing days.</w:t>
            </w:r>
          </w:p>
          <w:p w14:paraId="468015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the catalog publishing days.</w:t>
            </w:r>
          </w:p>
          <w:p w14:paraId="3AC233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positive numeric value for the catalog publishing days.</w:t>
            </w:r>
          </w:p>
          <w:p w14:paraId="474E58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two-digit number for the days</w:t>
            </w:r>
          </w:p>
        </w:tc>
        <w:tc>
          <w:tcPr>
            <w:tcW w:w="2904" w:type="dxa"/>
            <w:shd w:val="clear" w:color="auto" w:fill="auto"/>
          </w:tcPr>
          <w:p w14:paraId="23A6CF3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168563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F7ED3A3" w14:textId="77777777">
        <w:trPr>
          <w:trHeight w:val="1735"/>
        </w:trPr>
        <w:tc>
          <w:tcPr>
            <w:tcW w:w="1150" w:type="dxa"/>
            <w:shd w:val="clear" w:color="auto" w:fill="auto"/>
          </w:tcPr>
          <w:p w14:paraId="26713524" w14:textId="77777777" w:rsidR="009274EA" w:rsidRDefault="00C53038">
            <w:pPr>
              <w:tabs>
                <w:tab w:val="left" w:pos="10620"/>
              </w:tabs>
              <w:rPr>
                <w:rFonts w:cs="Tahoma"/>
                <w:bCs/>
                <w:color w:val="333333"/>
                <w:sz w:val="17"/>
                <w:szCs w:val="17"/>
              </w:rPr>
            </w:pPr>
            <w:r>
              <w:rPr>
                <w:rFonts w:cs="Tahoma"/>
                <w:bCs/>
                <w:color w:val="333333"/>
                <w:sz w:val="17"/>
                <w:szCs w:val="17"/>
                <w:shd w:val="clear" w:color="auto" w:fill="FFFFFF"/>
              </w:rPr>
              <w:t xml:space="preserve">Buyer's Prompt </w:t>
            </w:r>
            <w:r>
              <w:rPr>
                <w:rFonts w:cs="Tahoma"/>
                <w:bCs/>
                <w:color w:val="333333"/>
                <w:sz w:val="17"/>
                <w:szCs w:val="17"/>
              </w:rPr>
              <w:t>Days</w:t>
            </w:r>
          </w:p>
        </w:tc>
        <w:tc>
          <w:tcPr>
            <w:tcW w:w="918" w:type="dxa"/>
            <w:shd w:val="clear" w:color="auto" w:fill="auto"/>
          </w:tcPr>
          <w:p w14:paraId="601060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F53C2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B4F2B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buyer's prompt day’s field is a required field and must be entered.</w:t>
            </w:r>
          </w:p>
          <w:p w14:paraId="27390E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buyer's prompt day’s field should be a numeric value.</w:t>
            </w:r>
          </w:p>
          <w:p w14:paraId="52E98A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buyer's prompt day’s </w:t>
            </w:r>
            <w:r>
              <w:rPr>
                <w:rFonts w:ascii="Cambria" w:hAnsi="Cambria"/>
                <w:sz w:val="22"/>
                <w:szCs w:val="22"/>
              </w:rPr>
              <w:lastRenderedPageBreak/>
              <w:t>field should be a positive numeric value.</w:t>
            </w:r>
          </w:p>
          <w:p w14:paraId="647D27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Field should be a two-digit number.</w:t>
            </w:r>
          </w:p>
        </w:tc>
        <w:tc>
          <w:tcPr>
            <w:tcW w:w="1352" w:type="dxa"/>
            <w:shd w:val="clear" w:color="auto" w:fill="auto"/>
          </w:tcPr>
          <w:p w14:paraId="305DFF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buyer's prompt days.</w:t>
            </w:r>
          </w:p>
          <w:p w14:paraId="212A28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the buyer's prompt days.</w:t>
            </w:r>
          </w:p>
          <w:p w14:paraId="696DBF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positive numeric value for the buyer's prompt days.</w:t>
            </w:r>
          </w:p>
          <w:p w14:paraId="32496A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two-digit number for the days</w:t>
            </w:r>
          </w:p>
          <w:p w14:paraId="45853FA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3E7B1E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AA0A24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5582AC2" w14:textId="77777777">
        <w:trPr>
          <w:trHeight w:val="1735"/>
        </w:trPr>
        <w:tc>
          <w:tcPr>
            <w:tcW w:w="1150" w:type="dxa"/>
            <w:shd w:val="clear" w:color="auto" w:fill="auto"/>
          </w:tcPr>
          <w:p w14:paraId="4F89FD7D" w14:textId="77777777" w:rsidR="009274EA" w:rsidRDefault="00C53038">
            <w:pPr>
              <w:tabs>
                <w:tab w:val="left" w:pos="10620"/>
              </w:tabs>
              <w:rPr>
                <w:rFonts w:cs="Tahoma"/>
                <w:bCs/>
                <w:color w:val="333333"/>
                <w:sz w:val="17"/>
                <w:szCs w:val="17"/>
              </w:rPr>
            </w:pPr>
            <w:r>
              <w:rPr>
                <w:rFonts w:cs="Tahoma"/>
                <w:bCs/>
                <w:color w:val="333333"/>
                <w:sz w:val="17"/>
                <w:szCs w:val="17"/>
                <w:shd w:val="clear" w:color="auto" w:fill="FFFFFF"/>
              </w:rPr>
              <w:t xml:space="preserve">Seller's Prompt </w:t>
            </w:r>
            <w:r>
              <w:rPr>
                <w:rFonts w:cs="Tahoma"/>
                <w:bCs/>
                <w:color w:val="333333"/>
                <w:sz w:val="17"/>
                <w:szCs w:val="17"/>
              </w:rPr>
              <w:t>Days</w:t>
            </w:r>
          </w:p>
        </w:tc>
        <w:tc>
          <w:tcPr>
            <w:tcW w:w="918" w:type="dxa"/>
            <w:shd w:val="clear" w:color="auto" w:fill="auto"/>
          </w:tcPr>
          <w:p w14:paraId="7BCE86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CFC01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ACC5B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seller's prompt day’s field is a required field and must be entered.</w:t>
            </w:r>
          </w:p>
          <w:p w14:paraId="7CE7780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seller's prompt day’s field should be a numeric value.</w:t>
            </w:r>
          </w:p>
          <w:p w14:paraId="56F3E09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seller's prompt day’s field should be a positive numeric value.</w:t>
            </w:r>
          </w:p>
          <w:p w14:paraId="64FB97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seller's prompt day’s field should be a two-digit number.</w:t>
            </w:r>
          </w:p>
        </w:tc>
        <w:tc>
          <w:tcPr>
            <w:tcW w:w="1352" w:type="dxa"/>
            <w:shd w:val="clear" w:color="auto" w:fill="auto"/>
          </w:tcPr>
          <w:p w14:paraId="22F7E3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seller's prompt days.</w:t>
            </w:r>
          </w:p>
          <w:p w14:paraId="1AF0E2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the seller's prompt days.</w:t>
            </w:r>
          </w:p>
          <w:p w14:paraId="26297B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positive numeric value for the seller's prompt days.</w:t>
            </w:r>
          </w:p>
          <w:p w14:paraId="207F5C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two-digit number for the seller's prompt days.</w:t>
            </w:r>
          </w:p>
        </w:tc>
        <w:tc>
          <w:tcPr>
            <w:tcW w:w="2904" w:type="dxa"/>
            <w:shd w:val="clear" w:color="auto" w:fill="auto"/>
          </w:tcPr>
          <w:p w14:paraId="50FE7D6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E1EF98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53FD6B7" w14:textId="77777777">
        <w:trPr>
          <w:trHeight w:val="1735"/>
        </w:trPr>
        <w:tc>
          <w:tcPr>
            <w:tcW w:w="1150" w:type="dxa"/>
            <w:shd w:val="clear" w:color="auto" w:fill="auto"/>
          </w:tcPr>
          <w:p w14:paraId="726CFF1C" w14:textId="77777777" w:rsidR="009274EA" w:rsidRPr="009274EA" w:rsidRDefault="00C53038">
            <w:pPr>
              <w:tabs>
                <w:tab w:val="left" w:pos="10620"/>
              </w:tabs>
              <w:rPr>
                <w:rFonts w:cs="Tahoma"/>
                <w:bCs/>
                <w:strike/>
                <w:color w:val="333333"/>
                <w:sz w:val="17"/>
                <w:szCs w:val="17"/>
                <w:shd w:val="clear" w:color="auto" w:fill="FFFFFF"/>
                <w:rPrChange w:id="5507" w:author="Sunil Vyas" w:date="2023-10-11T15:01:00Z">
                  <w:rPr>
                    <w:rFonts w:cs="Tahoma"/>
                    <w:bCs/>
                    <w:color w:val="333333"/>
                    <w:sz w:val="17"/>
                    <w:szCs w:val="17"/>
                    <w:shd w:val="clear" w:color="auto" w:fill="FFFFFF"/>
                  </w:rPr>
                </w:rPrChange>
              </w:rPr>
            </w:pPr>
            <w:r>
              <w:rPr>
                <w:rFonts w:cs="Tahoma"/>
                <w:bCs/>
                <w:strike/>
                <w:color w:val="333333"/>
                <w:sz w:val="17"/>
                <w:szCs w:val="17"/>
                <w:shd w:val="clear" w:color="auto" w:fill="FFFFFF"/>
                <w:rPrChange w:id="5508" w:author="Sunil Vyas" w:date="2023-10-11T15:01:00Z">
                  <w:rPr>
                    <w:rFonts w:cs="Tahoma"/>
                    <w:bCs/>
                    <w:color w:val="333333"/>
                    <w:sz w:val="17"/>
                    <w:szCs w:val="17"/>
                    <w:shd w:val="clear" w:color="auto" w:fill="FFFFFF"/>
                  </w:rPr>
                </w:rPrChange>
              </w:rPr>
              <w:lastRenderedPageBreak/>
              <w:t>Interval between two auctions session in minutes</w:t>
            </w:r>
          </w:p>
        </w:tc>
        <w:tc>
          <w:tcPr>
            <w:tcW w:w="918" w:type="dxa"/>
            <w:shd w:val="clear" w:color="auto" w:fill="auto"/>
          </w:tcPr>
          <w:p w14:paraId="5A83BC9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5509" w:author="Sunil Vyas" w:date="2023-10-11T15:01:00Z">
                  <w:rPr>
                    <w:rFonts w:ascii="Cambria" w:hAnsi="Cambria"/>
                    <w:sz w:val="22"/>
                    <w:szCs w:val="22"/>
                  </w:rPr>
                </w:rPrChange>
              </w:rPr>
            </w:pPr>
            <w:r>
              <w:rPr>
                <w:rFonts w:ascii="Cambria" w:hAnsi="Cambria"/>
                <w:strike/>
                <w:sz w:val="22"/>
                <w:szCs w:val="22"/>
                <w:rPrChange w:id="5510" w:author="Sunil Vyas" w:date="2023-10-11T15:01:00Z">
                  <w:rPr>
                    <w:rFonts w:ascii="Cambria" w:hAnsi="Cambria"/>
                    <w:sz w:val="22"/>
                    <w:szCs w:val="22"/>
                  </w:rPr>
                </w:rPrChange>
              </w:rPr>
              <w:t>Textbox</w:t>
            </w:r>
          </w:p>
        </w:tc>
        <w:tc>
          <w:tcPr>
            <w:tcW w:w="992" w:type="dxa"/>
            <w:shd w:val="clear" w:color="auto" w:fill="auto"/>
          </w:tcPr>
          <w:p w14:paraId="0AE6205B"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5511" w:author="Sunil Vyas" w:date="2023-10-11T15:01:00Z">
                  <w:rPr>
                    <w:rFonts w:ascii="Cambria" w:hAnsi="Cambria"/>
                    <w:sz w:val="22"/>
                    <w:szCs w:val="22"/>
                  </w:rPr>
                </w:rPrChange>
              </w:rPr>
            </w:pPr>
            <w:r>
              <w:rPr>
                <w:rFonts w:ascii="Cambria" w:hAnsi="Cambria"/>
                <w:strike/>
                <w:sz w:val="22"/>
                <w:szCs w:val="22"/>
                <w:rPrChange w:id="5512" w:author="Sunil Vyas" w:date="2023-10-11T15:01:00Z">
                  <w:rPr>
                    <w:rFonts w:ascii="Cambria" w:hAnsi="Cambria"/>
                    <w:sz w:val="22"/>
                    <w:szCs w:val="22"/>
                  </w:rPr>
                </w:rPrChange>
              </w:rPr>
              <w:t>M</w:t>
            </w:r>
          </w:p>
        </w:tc>
        <w:tc>
          <w:tcPr>
            <w:tcW w:w="1774" w:type="dxa"/>
            <w:shd w:val="clear" w:color="auto" w:fill="auto"/>
          </w:tcPr>
          <w:p w14:paraId="39740B71"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5513" w:author="Sunil Vyas" w:date="2023-10-11T15:01:00Z">
                  <w:rPr>
                    <w:rFonts w:ascii="Cambria" w:hAnsi="Cambria"/>
                    <w:sz w:val="22"/>
                    <w:szCs w:val="22"/>
                  </w:rPr>
                </w:rPrChange>
              </w:rPr>
            </w:pPr>
            <w:r>
              <w:rPr>
                <w:rFonts w:ascii="Cambria" w:hAnsi="Cambria"/>
                <w:strike/>
                <w:sz w:val="22"/>
                <w:szCs w:val="22"/>
                <w:rPrChange w:id="5514" w:author="Sunil Vyas" w:date="2023-10-11T15:01:00Z">
                  <w:rPr>
                    <w:rFonts w:ascii="Cambria" w:hAnsi="Cambria"/>
                    <w:sz w:val="22"/>
                    <w:szCs w:val="22"/>
                  </w:rPr>
                </w:rPrChange>
              </w:rPr>
              <w:t>The interval between auction sessions field is a required field and must be entered.</w:t>
            </w:r>
          </w:p>
          <w:p w14:paraId="33E7B35C"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5515" w:author="Sunil Vyas" w:date="2023-10-11T15:01:00Z">
                  <w:rPr>
                    <w:rFonts w:ascii="Cambria" w:hAnsi="Cambria"/>
                    <w:sz w:val="22"/>
                    <w:szCs w:val="22"/>
                  </w:rPr>
                </w:rPrChange>
              </w:rPr>
            </w:pPr>
            <w:r>
              <w:rPr>
                <w:rFonts w:ascii="Cambria" w:hAnsi="Cambria"/>
                <w:strike/>
                <w:sz w:val="22"/>
                <w:szCs w:val="22"/>
                <w:rPrChange w:id="5516" w:author="Sunil Vyas" w:date="2023-10-11T15:01:00Z">
                  <w:rPr>
                    <w:rFonts w:ascii="Cambria" w:hAnsi="Cambria"/>
                    <w:sz w:val="22"/>
                    <w:szCs w:val="22"/>
                  </w:rPr>
                </w:rPrChange>
              </w:rPr>
              <w:t>The interval between auction sessions field should be a numeric value.</w:t>
            </w:r>
          </w:p>
        </w:tc>
        <w:tc>
          <w:tcPr>
            <w:tcW w:w="1352" w:type="dxa"/>
            <w:shd w:val="clear" w:color="auto" w:fill="auto"/>
          </w:tcPr>
          <w:p w14:paraId="5AD8AAE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5517" w:author="Sunil Vyas" w:date="2023-10-11T15:01:00Z">
                  <w:rPr>
                    <w:rFonts w:ascii="Cambria" w:hAnsi="Cambria"/>
                    <w:sz w:val="22"/>
                    <w:szCs w:val="22"/>
                  </w:rPr>
                </w:rPrChange>
              </w:rPr>
            </w:pPr>
            <w:r>
              <w:rPr>
                <w:rFonts w:ascii="Cambria" w:hAnsi="Cambria"/>
                <w:strike/>
                <w:sz w:val="22"/>
                <w:szCs w:val="22"/>
                <w:rPrChange w:id="5518" w:author="Sunil Vyas" w:date="2023-10-11T15:01:00Z">
                  <w:rPr>
                    <w:rFonts w:ascii="Cambria" w:hAnsi="Cambria"/>
                    <w:sz w:val="22"/>
                    <w:szCs w:val="22"/>
                  </w:rPr>
                </w:rPrChange>
              </w:rPr>
              <w:t>Please enter the interval between auction sessions.</w:t>
            </w:r>
          </w:p>
          <w:p w14:paraId="45227CD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5519" w:author="Sunil Vyas" w:date="2023-10-11T15:01:00Z">
                  <w:rPr>
                    <w:rFonts w:ascii="Cambria" w:hAnsi="Cambria"/>
                    <w:sz w:val="22"/>
                    <w:szCs w:val="22"/>
                  </w:rPr>
                </w:rPrChange>
              </w:rPr>
            </w:pPr>
            <w:r>
              <w:rPr>
                <w:rFonts w:ascii="Cambria" w:hAnsi="Cambria"/>
                <w:strike/>
                <w:sz w:val="22"/>
                <w:szCs w:val="22"/>
                <w:rPrChange w:id="5520" w:author="Sunil Vyas" w:date="2023-10-11T15:01:00Z">
                  <w:rPr>
                    <w:rFonts w:ascii="Cambria" w:hAnsi="Cambria"/>
                    <w:sz w:val="22"/>
                    <w:szCs w:val="22"/>
                  </w:rPr>
                </w:rPrChange>
              </w:rPr>
              <w:t>Please enter a numeric value for the interval between auction sessions.</w:t>
            </w:r>
          </w:p>
        </w:tc>
        <w:tc>
          <w:tcPr>
            <w:tcW w:w="2904" w:type="dxa"/>
            <w:shd w:val="clear" w:color="auto" w:fill="auto"/>
          </w:tcPr>
          <w:p w14:paraId="571C6B7F"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5521" w:author="Sunil Vyas" w:date="2023-10-11T15:01:00Z">
                  <w:rPr>
                    <w:rFonts w:ascii="Cambria" w:hAnsi="Cambria"/>
                    <w:sz w:val="22"/>
                    <w:szCs w:val="22"/>
                  </w:rPr>
                </w:rPrChange>
              </w:rPr>
            </w:pPr>
          </w:p>
        </w:tc>
        <w:tc>
          <w:tcPr>
            <w:tcW w:w="1237" w:type="dxa"/>
            <w:shd w:val="clear" w:color="auto" w:fill="auto"/>
          </w:tcPr>
          <w:p w14:paraId="7854B8BB"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5522" w:author="Sunil Vyas" w:date="2023-10-11T15:01:00Z">
                  <w:rPr>
                    <w:rFonts w:ascii="Cambria" w:hAnsi="Cambria"/>
                    <w:sz w:val="22"/>
                    <w:szCs w:val="22"/>
                  </w:rPr>
                </w:rPrChange>
              </w:rPr>
            </w:pPr>
          </w:p>
        </w:tc>
      </w:tr>
      <w:tr w:rsidR="009274EA" w14:paraId="09E12274" w14:textId="77777777">
        <w:trPr>
          <w:trHeight w:val="1735"/>
          <w:ins w:id="5523" w:author="Sunil Vyas" w:date="2023-10-11T15:03:00Z"/>
        </w:trPr>
        <w:tc>
          <w:tcPr>
            <w:tcW w:w="1150" w:type="dxa"/>
            <w:shd w:val="clear" w:color="auto" w:fill="auto"/>
          </w:tcPr>
          <w:p w14:paraId="5D1D2330" w14:textId="77777777" w:rsidR="009274EA" w:rsidRDefault="00C53038">
            <w:pPr>
              <w:tabs>
                <w:tab w:val="left" w:pos="10620"/>
              </w:tabs>
              <w:rPr>
                <w:ins w:id="5524" w:author="Sunil Vyas" w:date="2023-10-11T15:03:00Z"/>
                <w:rFonts w:cs="Tahoma"/>
                <w:bCs/>
                <w:strike/>
                <w:color w:val="333333"/>
                <w:sz w:val="17"/>
                <w:szCs w:val="17"/>
                <w:shd w:val="clear" w:color="auto" w:fill="FFFFFF"/>
              </w:rPr>
            </w:pPr>
            <w:ins w:id="5525" w:author="Sunil Vyas" w:date="2023-10-11T15:04:00Z">
              <w:r>
                <w:t xml:space="preserve">Minimum Bidding Time as a % of Session Duration </w:t>
              </w:r>
            </w:ins>
          </w:p>
        </w:tc>
        <w:tc>
          <w:tcPr>
            <w:tcW w:w="918" w:type="dxa"/>
            <w:shd w:val="clear" w:color="auto" w:fill="auto"/>
          </w:tcPr>
          <w:p w14:paraId="41DBDA2E" w14:textId="77777777" w:rsidR="009274EA" w:rsidRPr="009274EA" w:rsidRDefault="00C53038">
            <w:pPr>
              <w:pStyle w:val="ListParagraph"/>
              <w:tabs>
                <w:tab w:val="center" w:pos="4320"/>
                <w:tab w:val="right" w:pos="8640"/>
                <w:tab w:val="left" w:pos="10620"/>
              </w:tabs>
              <w:ind w:left="0"/>
              <w:rPr>
                <w:ins w:id="5526" w:author="Sunil Vyas" w:date="2023-10-11T15:03:00Z"/>
                <w:rFonts w:ascii="Cambria" w:hAnsi="Cambria"/>
                <w:sz w:val="22"/>
                <w:szCs w:val="22"/>
                <w:rPrChange w:id="5527" w:author="Sunil Vyas" w:date="2023-10-11T15:05:00Z">
                  <w:rPr>
                    <w:ins w:id="5528" w:author="Sunil Vyas" w:date="2023-10-11T15:03:00Z"/>
                    <w:rFonts w:ascii="Cambria" w:hAnsi="Cambria"/>
                    <w:strike/>
                    <w:sz w:val="22"/>
                    <w:szCs w:val="22"/>
                  </w:rPr>
                </w:rPrChange>
              </w:rPr>
            </w:pPr>
            <w:ins w:id="5529" w:author="Sunil Vyas" w:date="2023-10-11T15:05:00Z">
              <w:r>
                <w:rPr>
                  <w:rFonts w:ascii="Cambria" w:hAnsi="Cambria"/>
                  <w:sz w:val="22"/>
                  <w:szCs w:val="22"/>
                </w:rPr>
                <w:t>M</w:t>
              </w:r>
            </w:ins>
          </w:p>
        </w:tc>
        <w:tc>
          <w:tcPr>
            <w:tcW w:w="992" w:type="dxa"/>
            <w:shd w:val="clear" w:color="auto" w:fill="auto"/>
          </w:tcPr>
          <w:p w14:paraId="2A4DE636" w14:textId="77777777" w:rsidR="009274EA" w:rsidRDefault="00C53038">
            <w:pPr>
              <w:pStyle w:val="ListParagraph"/>
              <w:tabs>
                <w:tab w:val="center" w:pos="4320"/>
                <w:tab w:val="right" w:pos="8640"/>
                <w:tab w:val="left" w:pos="10620"/>
              </w:tabs>
              <w:ind w:left="0"/>
              <w:rPr>
                <w:ins w:id="5530" w:author="Sunil Vyas" w:date="2023-10-11T15:03:00Z"/>
                <w:rFonts w:ascii="Cambria" w:hAnsi="Cambria"/>
                <w:strike/>
                <w:sz w:val="22"/>
                <w:szCs w:val="22"/>
              </w:rPr>
            </w:pPr>
            <w:ins w:id="5531" w:author="Sunil Vyas" w:date="2023-10-11T15:05:00Z">
              <w:r>
                <w:t>Dropdown</w:t>
              </w:r>
            </w:ins>
          </w:p>
        </w:tc>
        <w:tc>
          <w:tcPr>
            <w:tcW w:w="1774" w:type="dxa"/>
            <w:shd w:val="clear" w:color="auto" w:fill="auto"/>
          </w:tcPr>
          <w:p w14:paraId="098574BF" w14:textId="77777777" w:rsidR="009274EA" w:rsidRPr="009274EA" w:rsidRDefault="00C53038">
            <w:pPr>
              <w:pStyle w:val="ListParagraph"/>
              <w:tabs>
                <w:tab w:val="center" w:pos="4320"/>
                <w:tab w:val="right" w:pos="8640"/>
                <w:tab w:val="left" w:pos="10620"/>
              </w:tabs>
              <w:ind w:left="0"/>
              <w:rPr>
                <w:ins w:id="5532" w:author="Sunil Vyas" w:date="2023-10-11T15:03:00Z"/>
                <w:rFonts w:ascii="Cambria" w:hAnsi="Cambria"/>
                <w:sz w:val="22"/>
                <w:szCs w:val="22"/>
                <w:rPrChange w:id="5533" w:author="Sunil Vyas" w:date="2023-10-11T15:10:00Z">
                  <w:rPr>
                    <w:ins w:id="5534" w:author="Sunil Vyas" w:date="2023-10-11T15:03:00Z"/>
                    <w:rFonts w:ascii="Cambria" w:hAnsi="Cambria"/>
                    <w:strike/>
                    <w:sz w:val="22"/>
                    <w:szCs w:val="22"/>
                  </w:rPr>
                </w:rPrChange>
              </w:rPr>
            </w:pPr>
            <w:ins w:id="5535" w:author="Sunil Vyas" w:date="2023-10-11T15:12:00Z">
              <w:r>
                <w:rPr>
                  <w:rFonts w:ascii="Cambria" w:hAnsi="Cambria"/>
                  <w:sz w:val="22"/>
                  <w:szCs w:val="22"/>
                </w:rPr>
                <w:t>The "Minimum Bidding Time as a % of Session Duration" field is required. The user must select an option from the dropdown.</w:t>
              </w:r>
            </w:ins>
          </w:p>
        </w:tc>
        <w:tc>
          <w:tcPr>
            <w:tcW w:w="1352" w:type="dxa"/>
            <w:shd w:val="clear" w:color="auto" w:fill="auto"/>
          </w:tcPr>
          <w:p w14:paraId="5FDC6FAB" w14:textId="77777777" w:rsidR="009274EA" w:rsidRPr="009274EA" w:rsidRDefault="00C53038">
            <w:pPr>
              <w:pStyle w:val="ListParagraph"/>
              <w:tabs>
                <w:tab w:val="center" w:pos="4320"/>
                <w:tab w:val="right" w:pos="8640"/>
                <w:tab w:val="left" w:pos="10620"/>
              </w:tabs>
              <w:ind w:left="0"/>
              <w:rPr>
                <w:ins w:id="5536" w:author="Sunil Vyas" w:date="2023-10-11T15:03:00Z"/>
                <w:rFonts w:ascii="Cambria" w:hAnsi="Cambria"/>
                <w:sz w:val="22"/>
                <w:szCs w:val="22"/>
                <w:rPrChange w:id="5537" w:author="Sunil Vyas" w:date="2023-10-11T15:10:00Z">
                  <w:rPr>
                    <w:ins w:id="5538" w:author="Sunil Vyas" w:date="2023-10-11T15:03:00Z"/>
                    <w:rFonts w:ascii="Cambria" w:hAnsi="Cambria"/>
                    <w:strike/>
                    <w:sz w:val="22"/>
                    <w:szCs w:val="22"/>
                  </w:rPr>
                </w:rPrChange>
              </w:rPr>
            </w:pPr>
            <w:ins w:id="5539" w:author="Sunil Vyas" w:date="2023-10-11T15:12:00Z">
              <w:r>
                <w:rPr>
                  <w:rFonts w:ascii="Cambria" w:hAnsi="Cambria"/>
                  <w:sz w:val="22"/>
                  <w:szCs w:val="22"/>
                </w:rPr>
                <w:t xml:space="preserve">Please select an option for the minimum bidding time as a percentage of the session duration. </w:t>
              </w:r>
            </w:ins>
          </w:p>
        </w:tc>
        <w:tc>
          <w:tcPr>
            <w:tcW w:w="2904" w:type="dxa"/>
            <w:shd w:val="clear" w:color="auto" w:fill="auto"/>
          </w:tcPr>
          <w:p w14:paraId="26B4DA60" w14:textId="77777777" w:rsidR="009274EA" w:rsidRPr="009274EA" w:rsidRDefault="009274EA">
            <w:pPr>
              <w:pStyle w:val="ListParagraph"/>
              <w:tabs>
                <w:tab w:val="center" w:pos="4320"/>
                <w:tab w:val="right" w:pos="8640"/>
                <w:tab w:val="left" w:pos="10620"/>
              </w:tabs>
              <w:ind w:left="0"/>
              <w:rPr>
                <w:ins w:id="5540" w:author="Sunil Vyas" w:date="2023-10-11T15:03:00Z"/>
                <w:rFonts w:ascii="Cambria" w:hAnsi="Cambria"/>
                <w:sz w:val="22"/>
                <w:szCs w:val="22"/>
                <w:rPrChange w:id="5541" w:author="Sunil Vyas" w:date="2023-10-11T15:10:00Z">
                  <w:rPr>
                    <w:ins w:id="5542" w:author="Sunil Vyas" w:date="2023-10-11T15:03:00Z"/>
                    <w:rFonts w:ascii="Cambria" w:hAnsi="Cambria"/>
                    <w:strike/>
                    <w:sz w:val="22"/>
                    <w:szCs w:val="22"/>
                  </w:rPr>
                </w:rPrChange>
              </w:rPr>
            </w:pPr>
          </w:p>
        </w:tc>
        <w:tc>
          <w:tcPr>
            <w:tcW w:w="1237" w:type="dxa"/>
            <w:shd w:val="clear" w:color="auto" w:fill="auto"/>
          </w:tcPr>
          <w:p w14:paraId="032A53E5" w14:textId="77777777" w:rsidR="009274EA" w:rsidRPr="009274EA" w:rsidRDefault="009274EA">
            <w:pPr>
              <w:pStyle w:val="ListParagraph"/>
              <w:tabs>
                <w:tab w:val="center" w:pos="4320"/>
                <w:tab w:val="right" w:pos="8640"/>
                <w:tab w:val="left" w:pos="10620"/>
              </w:tabs>
              <w:ind w:left="0"/>
              <w:rPr>
                <w:ins w:id="5543" w:author="Sunil Vyas" w:date="2023-10-11T15:03:00Z"/>
                <w:rFonts w:ascii="Cambria" w:hAnsi="Cambria"/>
                <w:sz w:val="22"/>
                <w:szCs w:val="22"/>
                <w:rPrChange w:id="5544" w:author="Sunil Vyas" w:date="2023-10-11T15:10:00Z">
                  <w:rPr>
                    <w:ins w:id="5545" w:author="Sunil Vyas" w:date="2023-10-11T15:03:00Z"/>
                    <w:rFonts w:ascii="Cambria" w:hAnsi="Cambria"/>
                    <w:strike/>
                    <w:sz w:val="22"/>
                    <w:szCs w:val="22"/>
                  </w:rPr>
                </w:rPrChange>
              </w:rPr>
            </w:pPr>
          </w:p>
        </w:tc>
      </w:tr>
      <w:tr w:rsidR="009274EA" w14:paraId="1DE6C5D0" w14:textId="77777777">
        <w:trPr>
          <w:trHeight w:val="1735"/>
          <w:ins w:id="5546" w:author="Sunil Vyas" w:date="2023-10-11T15:03:00Z"/>
        </w:trPr>
        <w:tc>
          <w:tcPr>
            <w:tcW w:w="1150" w:type="dxa"/>
            <w:shd w:val="clear" w:color="auto" w:fill="auto"/>
          </w:tcPr>
          <w:p w14:paraId="1CF380B4" w14:textId="77777777" w:rsidR="009274EA" w:rsidRDefault="00C53038">
            <w:pPr>
              <w:tabs>
                <w:tab w:val="left" w:pos="10620"/>
              </w:tabs>
              <w:rPr>
                <w:ins w:id="5547" w:author="Sunil Vyas" w:date="2023-10-11T15:03:00Z"/>
                <w:rFonts w:cs="Tahoma"/>
                <w:bCs/>
                <w:strike/>
                <w:color w:val="333333"/>
                <w:sz w:val="17"/>
                <w:szCs w:val="17"/>
                <w:shd w:val="clear" w:color="auto" w:fill="FFFFFF"/>
              </w:rPr>
            </w:pPr>
            <w:ins w:id="5548" w:author="Sunil Vyas" w:date="2023-10-11T15:04:00Z">
              <w:r>
                <w:t xml:space="preserve">No of Active Lots </w:t>
              </w:r>
            </w:ins>
          </w:p>
        </w:tc>
        <w:tc>
          <w:tcPr>
            <w:tcW w:w="918" w:type="dxa"/>
            <w:shd w:val="clear" w:color="auto" w:fill="auto"/>
          </w:tcPr>
          <w:p w14:paraId="449D4B94" w14:textId="77777777" w:rsidR="009274EA" w:rsidRDefault="00C53038">
            <w:pPr>
              <w:pStyle w:val="ListParagraph"/>
              <w:tabs>
                <w:tab w:val="center" w:pos="4320"/>
                <w:tab w:val="right" w:pos="8640"/>
                <w:tab w:val="left" w:pos="10620"/>
              </w:tabs>
              <w:ind w:left="0"/>
              <w:rPr>
                <w:ins w:id="5549" w:author="Sunil Vyas" w:date="2023-10-11T15:03:00Z"/>
                <w:rFonts w:ascii="Cambria" w:hAnsi="Cambria"/>
                <w:strike/>
                <w:sz w:val="22"/>
                <w:szCs w:val="22"/>
              </w:rPr>
            </w:pPr>
            <w:ins w:id="5550" w:author="Sunil Vyas" w:date="2023-10-11T15:05:00Z">
              <w:r>
                <w:rPr>
                  <w:rFonts w:ascii="Cambria" w:hAnsi="Cambria"/>
                  <w:sz w:val="22"/>
                  <w:szCs w:val="22"/>
                </w:rPr>
                <w:t>M</w:t>
              </w:r>
            </w:ins>
          </w:p>
        </w:tc>
        <w:tc>
          <w:tcPr>
            <w:tcW w:w="992" w:type="dxa"/>
            <w:shd w:val="clear" w:color="auto" w:fill="auto"/>
          </w:tcPr>
          <w:p w14:paraId="61694152" w14:textId="77777777" w:rsidR="009274EA" w:rsidRDefault="00C53038">
            <w:pPr>
              <w:pStyle w:val="ListParagraph"/>
              <w:tabs>
                <w:tab w:val="center" w:pos="4320"/>
                <w:tab w:val="right" w:pos="8640"/>
                <w:tab w:val="left" w:pos="10620"/>
              </w:tabs>
              <w:ind w:left="0"/>
              <w:rPr>
                <w:ins w:id="5551" w:author="Sunil Vyas" w:date="2023-10-11T15:03:00Z"/>
                <w:rFonts w:ascii="Cambria" w:hAnsi="Cambria"/>
                <w:strike/>
                <w:sz w:val="22"/>
                <w:szCs w:val="22"/>
              </w:rPr>
            </w:pPr>
            <w:ins w:id="5552" w:author="Sunil Vyas" w:date="2023-10-11T15:05:00Z">
              <w:r>
                <w:t>textbox</w:t>
              </w:r>
            </w:ins>
          </w:p>
        </w:tc>
        <w:tc>
          <w:tcPr>
            <w:tcW w:w="1774" w:type="dxa"/>
            <w:shd w:val="clear" w:color="auto" w:fill="auto"/>
          </w:tcPr>
          <w:p w14:paraId="1DFBD323" w14:textId="77777777" w:rsidR="009274EA" w:rsidRDefault="00C53038">
            <w:pPr>
              <w:pStyle w:val="ListParagraph"/>
              <w:tabs>
                <w:tab w:val="center" w:pos="4320"/>
                <w:tab w:val="right" w:pos="8640"/>
                <w:tab w:val="left" w:pos="10620"/>
              </w:tabs>
              <w:ind w:left="0"/>
              <w:rPr>
                <w:ins w:id="5553" w:author="Sunil Vyas" w:date="2023-10-11T15:15:00Z"/>
                <w:rFonts w:ascii="Cambria" w:hAnsi="Cambria"/>
                <w:sz w:val="22"/>
                <w:szCs w:val="22"/>
              </w:rPr>
            </w:pPr>
            <w:ins w:id="5554" w:author="Sunil Vyas" w:date="2023-10-11T15:15:00Z">
              <w:r>
                <w:rPr>
                  <w:rFonts w:ascii="Cambria" w:hAnsi="Cambria"/>
                  <w:sz w:val="22"/>
                  <w:szCs w:val="22"/>
                </w:rPr>
                <w:t>The "No of Active Lots" field is required.</w:t>
              </w:r>
            </w:ins>
          </w:p>
          <w:p w14:paraId="60DFB237" w14:textId="77777777" w:rsidR="009274EA" w:rsidRDefault="00C53038">
            <w:pPr>
              <w:pStyle w:val="ListParagraph"/>
              <w:tabs>
                <w:tab w:val="center" w:pos="4320"/>
                <w:tab w:val="right" w:pos="8640"/>
                <w:tab w:val="left" w:pos="10620"/>
              </w:tabs>
              <w:ind w:left="0"/>
              <w:rPr>
                <w:ins w:id="5555" w:author="Sunil Vyas" w:date="2023-10-11T15:15:00Z"/>
                <w:rFonts w:ascii="Cambria" w:hAnsi="Cambria"/>
                <w:sz w:val="22"/>
                <w:szCs w:val="22"/>
              </w:rPr>
            </w:pPr>
            <w:ins w:id="5556" w:author="Sunil Vyas" w:date="2023-10-11T15:15:00Z">
              <w:r>
                <w:rPr>
                  <w:rFonts w:ascii="Cambria" w:hAnsi="Cambria"/>
                  <w:sz w:val="22"/>
                  <w:szCs w:val="22"/>
                </w:rPr>
                <w:t>Only positive numeric values are allowed.</w:t>
              </w:r>
            </w:ins>
          </w:p>
          <w:p w14:paraId="00C4D348" w14:textId="77777777" w:rsidR="009274EA" w:rsidRPr="009274EA" w:rsidRDefault="00C53038">
            <w:pPr>
              <w:pStyle w:val="ListParagraph"/>
              <w:tabs>
                <w:tab w:val="center" w:pos="4320"/>
                <w:tab w:val="right" w:pos="8640"/>
                <w:tab w:val="left" w:pos="10620"/>
              </w:tabs>
              <w:ind w:left="0"/>
              <w:rPr>
                <w:ins w:id="5557" w:author="Sunil Vyas" w:date="2023-10-11T15:03:00Z"/>
                <w:rFonts w:ascii="Cambria" w:hAnsi="Cambria"/>
                <w:sz w:val="22"/>
                <w:szCs w:val="22"/>
                <w:rPrChange w:id="5558" w:author="Sunil Vyas" w:date="2023-10-11T15:10:00Z">
                  <w:rPr>
                    <w:ins w:id="5559" w:author="Sunil Vyas" w:date="2023-10-11T15:03:00Z"/>
                    <w:rFonts w:ascii="Cambria" w:hAnsi="Cambria"/>
                    <w:strike/>
                    <w:sz w:val="22"/>
                    <w:szCs w:val="22"/>
                  </w:rPr>
                </w:rPrChange>
              </w:rPr>
            </w:pPr>
            <w:ins w:id="5560" w:author="Sunil Vyas" w:date="2023-10-11T15:15:00Z">
              <w:r>
                <w:rPr>
                  <w:rFonts w:ascii="Cambria" w:hAnsi="Cambria"/>
                  <w:sz w:val="22"/>
                  <w:szCs w:val="22"/>
                </w:rPr>
                <w:t>The "No of Active Lots" field should have a maximum length of 2 digits.</w:t>
              </w:r>
            </w:ins>
          </w:p>
        </w:tc>
        <w:tc>
          <w:tcPr>
            <w:tcW w:w="1352" w:type="dxa"/>
            <w:shd w:val="clear" w:color="auto" w:fill="auto"/>
          </w:tcPr>
          <w:p w14:paraId="19EA28D5" w14:textId="77777777" w:rsidR="009274EA" w:rsidRPr="009274EA" w:rsidRDefault="00C53038">
            <w:pPr>
              <w:tabs>
                <w:tab w:val="center" w:pos="4320"/>
                <w:tab w:val="right" w:pos="8640"/>
                <w:tab w:val="left" w:pos="10620"/>
              </w:tabs>
              <w:rPr>
                <w:ins w:id="5561" w:author="Sunil Vyas" w:date="2023-10-11T15:15:00Z"/>
                <w:sz w:val="22"/>
                <w:szCs w:val="22"/>
                <w:rPrChange w:id="5562" w:author="Sunil Vyas" w:date="2023-10-11T15:15:00Z">
                  <w:rPr>
                    <w:ins w:id="5563" w:author="Sunil Vyas" w:date="2023-10-11T15:15:00Z"/>
                  </w:rPr>
                </w:rPrChange>
              </w:rPr>
              <w:pPrChange w:id="5564" w:author="Sunil Vyas" w:date="2023-10-11T15:15:00Z">
                <w:pPr>
                  <w:pStyle w:val="ListParagraph"/>
                  <w:tabs>
                    <w:tab w:val="center" w:pos="4320"/>
                    <w:tab w:val="right" w:pos="8640"/>
                    <w:tab w:val="left" w:pos="10620"/>
                  </w:tabs>
                </w:pPr>
              </w:pPrChange>
            </w:pPr>
            <w:ins w:id="5565" w:author="Sunil Vyas" w:date="2023-10-11T15:15:00Z">
              <w:r>
                <w:rPr>
                  <w:sz w:val="22"/>
                  <w:szCs w:val="22"/>
                  <w:rPrChange w:id="5566" w:author="Sunil Vyas" w:date="2023-10-11T15:15:00Z">
                    <w:rPr/>
                  </w:rPrChange>
                </w:rPr>
                <w:t>Please enter the number of active lots.</w:t>
              </w:r>
            </w:ins>
          </w:p>
          <w:p w14:paraId="472D2548" w14:textId="77777777" w:rsidR="009274EA" w:rsidRPr="009274EA" w:rsidRDefault="00C53038">
            <w:pPr>
              <w:tabs>
                <w:tab w:val="center" w:pos="4320"/>
                <w:tab w:val="right" w:pos="8640"/>
                <w:tab w:val="left" w:pos="10620"/>
              </w:tabs>
              <w:rPr>
                <w:ins w:id="5567" w:author="Sunil Vyas" w:date="2023-10-11T15:15:00Z"/>
                <w:sz w:val="22"/>
                <w:szCs w:val="22"/>
                <w:rPrChange w:id="5568" w:author="Sunil Vyas" w:date="2023-10-11T15:15:00Z">
                  <w:rPr>
                    <w:ins w:id="5569" w:author="Sunil Vyas" w:date="2023-10-11T15:15:00Z"/>
                  </w:rPr>
                </w:rPrChange>
              </w:rPr>
              <w:pPrChange w:id="5570" w:author="Sunil Vyas" w:date="2023-10-11T15:15:00Z">
                <w:pPr>
                  <w:pStyle w:val="ListParagraph"/>
                  <w:tabs>
                    <w:tab w:val="center" w:pos="4320"/>
                    <w:tab w:val="right" w:pos="8640"/>
                    <w:tab w:val="left" w:pos="10620"/>
                  </w:tabs>
                </w:pPr>
              </w:pPrChange>
            </w:pPr>
            <w:ins w:id="5571" w:author="Sunil Vyas" w:date="2023-10-11T15:15:00Z">
              <w:r>
                <w:rPr>
                  <w:sz w:val="22"/>
                  <w:szCs w:val="22"/>
                  <w:rPrChange w:id="5572" w:author="Sunil Vyas" w:date="2023-10-11T15:15:00Z">
                    <w:rPr/>
                  </w:rPrChange>
                </w:rPr>
                <w:t>Please enter a positive numeric value without decimal points.</w:t>
              </w:r>
            </w:ins>
          </w:p>
          <w:p w14:paraId="29FC1F73" w14:textId="77777777" w:rsidR="009274EA" w:rsidRPr="009274EA" w:rsidRDefault="00C53038">
            <w:pPr>
              <w:pStyle w:val="ListParagraph"/>
              <w:tabs>
                <w:tab w:val="center" w:pos="4320"/>
                <w:tab w:val="right" w:pos="8640"/>
                <w:tab w:val="left" w:pos="10620"/>
              </w:tabs>
              <w:ind w:left="0"/>
              <w:rPr>
                <w:ins w:id="5573" w:author="Sunil Vyas" w:date="2023-10-11T15:03:00Z"/>
                <w:rFonts w:ascii="Cambria" w:hAnsi="Cambria"/>
                <w:sz w:val="22"/>
                <w:szCs w:val="22"/>
                <w:rPrChange w:id="5574" w:author="Sunil Vyas" w:date="2023-10-11T15:10:00Z">
                  <w:rPr>
                    <w:ins w:id="5575" w:author="Sunil Vyas" w:date="2023-10-11T15:03:00Z"/>
                    <w:rFonts w:ascii="Cambria" w:hAnsi="Cambria"/>
                    <w:strike/>
                    <w:sz w:val="22"/>
                    <w:szCs w:val="22"/>
                  </w:rPr>
                </w:rPrChange>
              </w:rPr>
            </w:pPr>
            <w:ins w:id="5576" w:author="Sunil Vyas" w:date="2023-10-11T15:15:00Z">
              <w:r>
                <w:rPr>
                  <w:rFonts w:ascii="Cambria" w:hAnsi="Cambria"/>
                  <w:sz w:val="22"/>
                  <w:szCs w:val="22"/>
                </w:rPr>
                <w:t xml:space="preserve">The number of active lots should not exceed 2 </w:t>
              </w:r>
              <w:r>
                <w:rPr>
                  <w:rFonts w:ascii="Cambria" w:hAnsi="Cambria"/>
                  <w:sz w:val="22"/>
                  <w:szCs w:val="22"/>
                </w:rPr>
                <w:lastRenderedPageBreak/>
                <w:t>digits in length.</w:t>
              </w:r>
            </w:ins>
          </w:p>
        </w:tc>
        <w:tc>
          <w:tcPr>
            <w:tcW w:w="2904" w:type="dxa"/>
            <w:shd w:val="clear" w:color="auto" w:fill="auto"/>
          </w:tcPr>
          <w:p w14:paraId="484F4A4E" w14:textId="77777777" w:rsidR="009274EA" w:rsidRPr="009274EA" w:rsidRDefault="009274EA">
            <w:pPr>
              <w:pStyle w:val="ListParagraph"/>
              <w:tabs>
                <w:tab w:val="center" w:pos="4320"/>
                <w:tab w:val="right" w:pos="8640"/>
                <w:tab w:val="left" w:pos="10620"/>
              </w:tabs>
              <w:ind w:left="0"/>
              <w:rPr>
                <w:ins w:id="5577" w:author="Sunil Vyas" w:date="2023-10-11T15:03:00Z"/>
                <w:rFonts w:ascii="Cambria" w:hAnsi="Cambria"/>
                <w:sz w:val="22"/>
                <w:szCs w:val="22"/>
                <w:rPrChange w:id="5578" w:author="Sunil Vyas" w:date="2023-10-11T15:10:00Z">
                  <w:rPr>
                    <w:ins w:id="5579" w:author="Sunil Vyas" w:date="2023-10-11T15:03:00Z"/>
                    <w:rFonts w:ascii="Cambria" w:hAnsi="Cambria"/>
                    <w:strike/>
                    <w:sz w:val="22"/>
                    <w:szCs w:val="22"/>
                  </w:rPr>
                </w:rPrChange>
              </w:rPr>
            </w:pPr>
          </w:p>
        </w:tc>
        <w:tc>
          <w:tcPr>
            <w:tcW w:w="1237" w:type="dxa"/>
            <w:shd w:val="clear" w:color="auto" w:fill="auto"/>
          </w:tcPr>
          <w:p w14:paraId="24E26FC6" w14:textId="77777777" w:rsidR="009274EA" w:rsidRPr="009274EA" w:rsidRDefault="009274EA">
            <w:pPr>
              <w:pStyle w:val="ListParagraph"/>
              <w:tabs>
                <w:tab w:val="center" w:pos="4320"/>
                <w:tab w:val="right" w:pos="8640"/>
                <w:tab w:val="left" w:pos="10620"/>
              </w:tabs>
              <w:ind w:left="0"/>
              <w:rPr>
                <w:ins w:id="5580" w:author="Sunil Vyas" w:date="2023-10-11T15:03:00Z"/>
                <w:rFonts w:ascii="Cambria" w:hAnsi="Cambria"/>
                <w:sz w:val="22"/>
                <w:szCs w:val="22"/>
                <w:rPrChange w:id="5581" w:author="Sunil Vyas" w:date="2023-10-11T15:10:00Z">
                  <w:rPr>
                    <w:ins w:id="5582" w:author="Sunil Vyas" w:date="2023-10-11T15:03:00Z"/>
                    <w:rFonts w:ascii="Cambria" w:hAnsi="Cambria"/>
                    <w:strike/>
                    <w:sz w:val="22"/>
                    <w:szCs w:val="22"/>
                  </w:rPr>
                </w:rPrChange>
              </w:rPr>
            </w:pPr>
          </w:p>
        </w:tc>
      </w:tr>
      <w:tr w:rsidR="009274EA" w14:paraId="6F9DF3F3" w14:textId="77777777">
        <w:trPr>
          <w:trHeight w:val="1735"/>
          <w:ins w:id="5583" w:author="Sunil Vyas" w:date="2023-10-11T15:03:00Z"/>
        </w:trPr>
        <w:tc>
          <w:tcPr>
            <w:tcW w:w="1150" w:type="dxa"/>
            <w:shd w:val="clear" w:color="auto" w:fill="auto"/>
          </w:tcPr>
          <w:p w14:paraId="393F8FF5" w14:textId="77777777" w:rsidR="009274EA" w:rsidRDefault="00C53038">
            <w:pPr>
              <w:tabs>
                <w:tab w:val="left" w:pos="10620"/>
              </w:tabs>
              <w:rPr>
                <w:ins w:id="5584" w:author="Sunil Vyas" w:date="2023-10-11T15:03:00Z"/>
                <w:rFonts w:cs="Tahoma"/>
                <w:bCs/>
                <w:strike/>
                <w:color w:val="333333"/>
                <w:sz w:val="17"/>
                <w:szCs w:val="17"/>
                <w:shd w:val="clear" w:color="auto" w:fill="FFFFFF"/>
              </w:rPr>
            </w:pPr>
            <w:ins w:id="5585" w:author="Sunil Vyas" w:date="2023-10-11T15:04:00Z">
              <w:r>
                <w:t xml:space="preserve">No. of Cycles </w:t>
              </w:r>
            </w:ins>
          </w:p>
        </w:tc>
        <w:tc>
          <w:tcPr>
            <w:tcW w:w="918" w:type="dxa"/>
            <w:shd w:val="clear" w:color="auto" w:fill="auto"/>
          </w:tcPr>
          <w:p w14:paraId="56828A36" w14:textId="77777777" w:rsidR="009274EA" w:rsidRDefault="00C53038">
            <w:pPr>
              <w:pStyle w:val="ListParagraph"/>
              <w:tabs>
                <w:tab w:val="center" w:pos="4320"/>
                <w:tab w:val="right" w:pos="8640"/>
                <w:tab w:val="left" w:pos="10620"/>
              </w:tabs>
              <w:ind w:left="0"/>
              <w:rPr>
                <w:ins w:id="5586" w:author="Sunil Vyas" w:date="2023-10-11T15:03:00Z"/>
                <w:rFonts w:ascii="Cambria" w:hAnsi="Cambria"/>
                <w:strike/>
                <w:sz w:val="22"/>
                <w:szCs w:val="22"/>
              </w:rPr>
            </w:pPr>
            <w:ins w:id="5587" w:author="Sunil Vyas" w:date="2023-10-11T15:05:00Z">
              <w:r>
                <w:rPr>
                  <w:rFonts w:ascii="Cambria" w:hAnsi="Cambria"/>
                  <w:sz w:val="22"/>
                  <w:szCs w:val="22"/>
                </w:rPr>
                <w:t>M</w:t>
              </w:r>
            </w:ins>
          </w:p>
        </w:tc>
        <w:tc>
          <w:tcPr>
            <w:tcW w:w="992" w:type="dxa"/>
            <w:shd w:val="clear" w:color="auto" w:fill="auto"/>
          </w:tcPr>
          <w:p w14:paraId="68FD1C25" w14:textId="77777777" w:rsidR="009274EA" w:rsidRDefault="00C53038">
            <w:pPr>
              <w:pStyle w:val="ListParagraph"/>
              <w:tabs>
                <w:tab w:val="center" w:pos="4320"/>
                <w:tab w:val="right" w:pos="8640"/>
                <w:tab w:val="left" w:pos="10620"/>
              </w:tabs>
              <w:ind w:left="0"/>
              <w:rPr>
                <w:ins w:id="5588" w:author="Sunil Vyas" w:date="2023-10-11T15:03:00Z"/>
                <w:rFonts w:ascii="Cambria" w:hAnsi="Cambria"/>
                <w:strike/>
                <w:sz w:val="22"/>
                <w:szCs w:val="22"/>
              </w:rPr>
            </w:pPr>
            <w:ins w:id="5589" w:author="Sunil Vyas" w:date="2023-10-11T15:06:00Z">
              <w:r>
                <w:t>textbox</w:t>
              </w:r>
            </w:ins>
          </w:p>
        </w:tc>
        <w:tc>
          <w:tcPr>
            <w:tcW w:w="1774" w:type="dxa"/>
            <w:shd w:val="clear" w:color="auto" w:fill="auto"/>
          </w:tcPr>
          <w:p w14:paraId="512DB22C" w14:textId="77777777" w:rsidR="009274EA" w:rsidRDefault="00C53038">
            <w:pPr>
              <w:pStyle w:val="ListParagraph"/>
              <w:tabs>
                <w:tab w:val="center" w:pos="4320"/>
                <w:tab w:val="right" w:pos="8640"/>
                <w:tab w:val="left" w:pos="10620"/>
              </w:tabs>
              <w:ind w:left="0"/>
              <w:rPr>
                <w:ins w:id="5590" w:author="Sunil Vyas" w:date="2023-10-11T15:16:00Z"/>
                <w:rFonts w:ascii="Cambria" w:hAnsi="Cambria"/>
                <w:sz w:val="22"/>
                <w:szCs w:val="22"/>
              </w:rPr>
            </w:pPr>
            <w:ins w:id="5591" w:author="Sunil Vyas" w:date="2023-10-11T15:16:00Z">
              <w:r>
                <w:rPr>
                  <w:rFonts w:ascii="Cambria" w:hAnsi="Cambria"/>
                  <w:sz w:val="22"/>
                  <w:szCs w:val="22"/>
                </w:rPr>
                <w:t>The "No. of Cycle" field is required.</w:t>
              </w:r>
            </w:ins>
          </w:p>
          <w:p w14:paraId="6119300D" w14:textId="77777777" w:rsidR="009274EA" w:rsidRDefault="00C53038">
            <w:pPr>
              <w:pStyle w:val="ListParagraph"/>
              <w:tabs>
                <w:tab w:val="center" w:pos="4320"/>
                <w:tab w:val="right" w:pos="8640"/>
                <w:tab w:val="left" w:pos="10620"/>
              </w:tabs>
              <w:ind w:left="0"/>
              <w:rPr>
                <w:ins w:id="5592" w:author="Sunil Vyas" w:date="2023-10-11T15:16:00Z"/>
                <w:rFonts w:ascii="Cambria" w:hAnsi="Cambria"/>
                <w:sz w:val="22"/>
                <w:szCs w:val="22"/>
              </w:rPr>
            </w:pPr>
            <w:ins w:id="5593" w:author="Sunil Vyas" w:date="2023-10-11T15:16:00Z">
              <w:r>
                <w:rPr>
                  <w:rFonts w:ascii="Cambria" w:hAnsi="Cambria"/>
                  <w:sz w:val="22"/>
                  <w:szCs w:val="22"/>
                </w:rPr>
                <w:t>Only positive numeric values are allowed.</w:t>
              </w:r>
            </w:ins>
          </w:p>
          <w:p w14:paraId="1E555C69" w14:textId="77777777" w:rsidR="009274EA" w:rsidRPr="009274EA" w:rsidRDefault="00C53038">
            <w:pPr>
              <w:pStyle w:val="ListParagraph"/>
              <w:tabs>
                <w:tab w:val="center" w:pos="4320"/>
                <w:tab w:val="right" w:pos="8640"/>
                <w:tab w:val="left" w:pos="10620"/>
              </w:tabs>
              <w:ind w:left="0"/>
              <w:rPr>
                <w:ins w:id="5594" w:author="Sunil Vyas" w:date="2023-10-11T15:03:00Z"/>
                <w:rFonts w:ascii="Cambria" w:hAnsi="Cambria"/>
                <w:sz w:val="22"/>
                <w:szCs w:val="22"/>
                <w:rPrChange w:id="5595" w:author="Sunil Vyas" w:date="2023-10-11T15:10:00Z">
                  <w:rPr>
                    <w:ins w:id="5596" w:author="Sunil Vyas" w:date="2023-10-11T15:03:00Z"/>
                    <w:rFonts w:ascii="Cambria" w:hAnsi="Cambria"/>
                    <w:strike/>
                    <w:sz w:val="22"/>
                    <w:szCs w:val="22"/>
                  </w:rPr>
                </w:rPrChange>
              </w:rPr>
            </w:pPr>
            <w:ins w:id="5597" w:author="Sunil Vyas" w:date="2023-10-11T15:16:00Z">
              <w:r>
                <w:rPr>
                  <w:rFonts w:ascii="Cambria" w:hAnsi="Cambria"/>
                  <w:sz w:val="22"/>
                  <w:szCs w:val="22"/>
                </w:rPr>
                <w:t>The "No. of Cycle" field should have a maximum length of 2 digits.</w:t>
              </w:r>
            </w:ins>
          </w:p>
        </w:tc>
        <w:tc>
          <w:tcPr>
            <w:tcW w:w="1352" w:type="dxa"/>
            <w:shd w:val="clear" w:color="auto" w:fill="auto"/>
          </w:tcPr>
          <w:p w14:paraId="4BC6DB05" w14:textId="77777777" w:rsidR="009274EA" w:rsidRDefault="00C53038">
            <w:pPr>
              <w:tabs>
                <w:tab w:val="center" w:pos="4320"/>
                <w:tab w:val="right" w:pos="8640"/>
                <w:tab w:val="left" w:pos="10620"/>
              </w:tabs>
              <w:rPr>
                <w:ins w:id="5598" w:author="Sunil Vyas" w:date="2023-10-11T15:16:00Z"/>
                <w:sz w:val="22"/>
                <w:szCs w:val="22"/>
              </w:rPr>
            </w:pPr>
            <w:ins w:id="5599" w:author="Sunil Vyas" w:date="2023-10-11T15:16:00Z">
              <w:r>
                <w:rPr>
                  <w:sz w:val="22"/>
                  <w:szCs w:val="22"/>
                </w:rPr>
                <w:t>Please enter the number of active lots.</w:t>
              </w:r>
            </w:ins>
          </w:p>
          <w:p w14:paraId="26CD3578" w14:textId="77777777" w:rsidR="009274EA" w:rsidRDefault="00C53038">
            <w:pPr>
              <w:tabs>
                <w:tab w:val="center" w:pos="4320"/>
                <w:tab w:val="right" w:pos="8640"/>
                <w:tab w:val="left" w:pos="10620"/>
              </w:tabs>
              <w:rPr>
                <w:ins w:id="5600" w:author="Sunil Vyas" w:date="2023-10-11T15:16:00Z"/>
                <w:sz w:val="22"/>
                <w:szCs w:val="22"/>
              </w:rPr>
            </w:pPr>
            <w:ins w:id="5601" w:author="Sunil Vyas" w:date="2023-10-11T15:16:00Z">
              <w:r>
                <w:rPr>
                  <w:sz w:val="22"/>
                  <w:szCs w:val="22"/>
                </w:rPr>
                <w:t>Please enter a positive numeric value without decimal points.</w:t>
              </w:r>
            </w:ins>
          </w:p>
          <w:p w14:paraId="29891097" w14:textId="77777777" w:rsidR="009274EA" w:rsidRPr="009274EA" w:rsidRDefault="00C53038">
            <w:pPr>
              <w:pStyle w:val="ListParagraph"/>
              <w:tabs>
                <w:tab w:val="center" w:pos="4320"/>
                <w:tab w:val="right" w:pos="8640"/>
                <w:tab w:val="left" w:pos="10620"/>
              </w:tabs>
              <w:ind w:left="0"/>
              <w:rPr>
                <w:ins w:id="5602" w:author="Sunil Vyas" w:date="2023-10-11T15:03:00Z"/>
                <w:rFonts w:ascii="Cambria" w:hAnsi="Cambria"/>
                <w:sz w:val="22"/>
                <w:szCs w:val="22"/>
                <w:rPrChange w:id="5603" w:author="Sunil Vyas" w:date="2023-10-11T15:10:00Z">
                  <w:rPr>
                    <w:ins w:id="5604" w:author="Sunil Vyas" w:date="2023-10-11T15:03:00Z"/>
                    <w:rFonts w:ascii="Cambria" w:hAnsi="Cambria"/>
                    <w:strike/>
                    <w:sz w:val="22"/>
                    <w:szCs w:val="22"/>
                  </w:rPr>
                </w:rPrChange>
              </w:rPr>
            </w:pPr>
            <w:ins w:id="5605" w:author="Sunil Vyas" w:date="2023-10-11T15:16:00Z">
              <w:r>
                <w:rPr>
                  <w:rFonts w:ascii="Cambria" w:hAnsi="Cambria"/>
                  <w:sz w:val="22"/>
                  <w:szCs w:val="22"/>
                </w:rPr>
                <w:t>The number of active lots should not exceed 2 digits in length.</w:t>
              </w:r>
            </w:ins>
          </w:p>
        </w:tc>
        <w:tc>
          <w:tcPr>
            <w:tcW w:w="2904" w:type="dxa"/>
            <w:shd w:val="clear" w:color="auto" w:fill="auto"/>
          </w:tcPr>
          <w:p w14:paraId="0A4E3C16" w14:textId="77777777" w:rsidR="009274EA" w:rsidRPr="009274EA" w:rsidRDefault="009274EA">
            <w:pPr>
              <w:pStyle w:val="ListParagraph"/>
              <w:tabs>
                <w:tab w:val="center" w:pos="4320"/>
                <w:tab w:val="right" w:pos="8640"/>
                <w:tab w:val="left" w:pos="10620"/>
              </w:tabs>
              <w:ind w:left="0"/>
              <w:rPr>
                <w:ins w:id="5606" w:author="Sunil Vyas" w:date="2023-10-11T15:03:00Z"/>
                <w:rFonts w:ascii="Cambria" w:hAnsi="Cambria"/>
                <w:sz w:val="22"/>
                <w:szCs w:val="22"/>
                <w:rPrChange w:id="5607" w:author="Sunil Vyas" w:date="2023-10-11T15:10:00Z">
                  <w:rPr>
                    <w:ins w:id="5608" w:author="Sunil Vyas" w:date="2023-10-11T15:03:00Z"/>
                    <w:rFonts w:ascii="Cambria" w:hAnsi="Cambria"/>
                    <w:strike/>
                    <w:sz w:val="22"/>
                    <w:szCs w:val="22"/>
                  </w:rPr>
                </w:rPrChange>
              </w:rPr>
            </w:pPr>
          </w:p>
        </w:tc>
        <w:tc>
          <w:tcPr>
            <w:tcW w:w="1237" w:type="dxa"/>
            <w:shd w:val="clear" w:color="auto" w:fill="auto"/>
          </w:tcPr>
          <w:p w14:paraId="7663D98D" w14:textId="77777777" w:rsidR="009274EA" w:rsidRPr="009274EA" w:rsidRDefault="009274EA">
            <w:pPr>
              <w:pStyle w:val="ListParagraph"/>
              <w:tabs>
                <w:tab w:val="center" w:pos="4320"/>
                <w:tab w:val="right" w:pos="8640"/>
                <w:tab w:val="left" w:pos="10620"/>
              </w:tabs>
              <w:ind w:left="0"/>
              <w:rPr>
                <w:ins w:id="5609" w:author="Sunil Vyas" w:date="2023-10-11T15:03:00Z"/>
                <w:rFonts w:ascii="Cambria" w:hAnsi="Cambria"/>
                <w:sz w:val="22"/>
                <w:szCs w:val="22"/>
                <w:rPrChange w:id="5610" w:author="Sunil Vyas" w:date="2023-10-11T15:10:00Z">
                  <w:rPr>
                    <w:ins w:id="5611" w:author="Sunil Vyas" w:date="2023-10-11T15:03:00Z"/>
                    <w:rFonts w:ascii="Cambria" w:hAnsi="Cambria"/>
                    <w:strike/>
                    <w:sz w:val="22"/>
                    <w:szCs w:val="22"/>
                  </w:rPr>
                </w:rPrChange>
              </w:rPr>
            </w:pPr>
          </w:p>
        </w:tc>
      </w:tr>
      <w:tr w:rsidR="009274EA" w14:paraId="7C5FA257" w14:textId="77777777">
        <w:trPr>
          <w:trHeight w:val="1735"/>
          <w:ins w:id="5612" w:author="Sunil Vyas" w:date="2023-10-11T15:03:00Z"/>
        </w:trPr>
        <w:tc>
          <w:tcPr>
            <w:tcW w:w="1150" w:type="dxa"/>
            <w:shd w:val="clear" w:color="auto" w:fill="auto"/>
          </w:tcPr>
          <w:p w14:paraId="19A4A9B1" w14:textId="77777777" w:rsidR="009274EA" w:rsidRDefault="00C53038">
            <w:pPr>
              <w:tabs>
                <w:tab w:val="left" w:pos="10620"/>
              </w:tabs>
              <w:rPr>
                <w:ins w:id="5613" w:author="Sunil Vyas" w:date="2023-10-11T15:03:00Z"/>
                <w:rFonts w:cs="Tahoma"/>
                <w:bCs/>
                <w:strike/>
                <w:color w:val="333333"/>
                <w:sz w:val="17"/>
                <w:szCs w:val="17"/>
                <w:shd w:val="clear" w:color="auto" w:fill="FFFFFF"/>
              </w:rPr>
            </w:pPr>
            <w:ins w:id="5614" w:author="Sunil Vyas" w:date="2023-10-11T15:04:00Z">
              <w:r>
                <w:t xml:space="preserve">Time Interval between 2 cycle of active lots </w:t>
              </w:r>
            </w:ins>
          </w:p>
        </w:tc>
        <w:tc>
          <w:tcPr>
            <w:tcW w:w="918" w:type="dxa"/>
            <w:shd w:val="clear" w:color="auto" w:fill="auto"/>
          </w:tcPr>
          <w:p w14:paraId="5D0E9AE1" w14:textId="77777777" w:rsidR="009274EA" w:rsidRDefault="00C53038">
            <w:pPr>
              <w:pStyle w:val="ListParagraph"/>
              <w:tabs>
                <w:tab w:val="center" w:pos="4320"/>
                <w:tab w:val="right" w:pos="8640"/>
                <w:tab w:val="left" w:pos="10620"/>
              </w:tabs>
              <w:ind w:left="0"/>
              <w:rPr>
                <w:ins w:id="5615" w:author="Sunil Vyas" w:date="2023-10-11T15:03:00Z"/>
                <w:rFonts w:ascii="Cambria" w:hAnsi="Cambria"/>
                <w:strike/>
                <w:sz w:val="22"/>
                <w:szCs w:val="22"/>
              </w:rPr>
            </w:pPr>
            <w:ins w:id="5616" w:author="Sunil Vyas" w:date="2023-10-11T15:05:00Z">
              <w:r>
                <w:rPr>
                  <w:rFonts w:ascii="Cambria" w:hAnsi="Cambria"/>
                  <w:sz w:val="22"/>
                  <w:szCs w:val="22"/>
                </w:rPr>
                <w:t>M</w:t>
              </w:r>
            </w:ins>
          </w:p>
        </w:tc>
        <w:tc>
          <w:tcPr>
            <w:tcW w:w="992" w:type="dxa"/>
            <w:shd w:val="clear" w:color="auto" w:fill="auto"/>
          </w:tcPr>
          <w:p w14:paraId="145890B1" w14:textId="77777777" w:rsidR="009274EA" w:rsidRDefault="00C53038">
            <w:pPr>
              <w:pStyle w:val="ListParagraph"/>
              <w:tabs>
                <w:tab w:val="center" w:pos="4320"/>
                <w:tab w:val="right" w:pos="8640"/>
                <w:tab w:val="left" w:pos="10620"/>
              </w:tabs>
              <w:ind w:left="0"/>
              <w:rPr>
                <w:ins w:id="5617" w:author="Sunil Vyas" w:date="2023-10-11T15:03:00Z"/>
                <w:rFonts w:ascii="Cambria" w:hAnsi="Cambria"/>
                <w:strike/>
                <w:sz w:val="22"/>
                <w:szCs w:val="22"/>
              </w:rPr>
            </w:pPr>
            <w:ins w:id="5618" w:author="Sunil Vyas" w:date="2023-10-11T15:06:00Z">
              <w:r>
                <w:t>textbox</w:t>
              </w:r>
            </w:ins>
          </w:p>
        </w:tc>
        <w:tc>
          <w:tcPr>
            <w:tcW w:w="1774" w:type="dxa"/>
            <w:shd w:val="clear" w:color="auto" w:fill="auto"/>
          </w:tcPr>
          <w:p w14:paraId="24B39FCF" w14:textId="77777777" w:rsidR="009274EA" w:rsidRPr="009274EA" w:rsidRDefault="00C53038">
            <w:pPr>
              <w:tabs>
                <w:tab w:val="center" w:pos="4320"/>
                <w:tab w:val="right" w:pos="8640"/>
                <w:tab w:val="left" w:pos="10620"/>
              </w:tabs>
              <w:rPr>
                <w:ins w:id="5619" w:author="Sunil Vyas" w:date="2023-10-11T15:18:00Z"/>
                <w:sz w:val="22"/>
                <w:szCs w:val="22"/>
                <w:rPrChange w:id="5620" w:author="Sunil Vyas" w:date="2023-10-11T15:18:00Z">
                  <w:rPr>
                    <w:ins w:id="5621" w:author="Sunil Vyas" w:date="2023-10-11T15:18:00Z"/>
                  </w:rPr>
                </w:rPrChange>
              </w:rPr>
              <w:pPrChange w:id="5622" w:author="Sunil Vyas" w:date="2023-10-11T15:18:00Z">
                <w:pPr>
                  <w:pStyle w:val="ListParagraph"/>
                  <w:tabs>
                    <w:tab w:val="center" w:pos="4320"/>
                    <w:tab w:val="right" w:pos="8640"/>
                    <w:tab w:val="left" w:pos="10620"/>
                  </w:tabs>
                </w:pPr>
              </w:pPrChange>
            </w:pPr>
            <w:ins w:id="5623" w:author="Sunil Vyas" w:date="2023-10-11T15:18:00Z">
              <w:r>
                <w:rPr>
                  <w:sz w:val="22"/>
                  <w:szCs w:val="22"/>
                  <w:rPrChange w:id="5624" w:author="Sunil Vyas" w:date="2023-10-11T15:18:00Z">
                    <w:rPr/>
                  </w:rPrChange>
                </w:rPr>
                <w:t>Mandatory Field: The "Time Interval" field is required and must be filled out.</w:t>
              </w:r>
            </w:ins>
          </w:p>
          <w:p w14:paraId="1A0682F2" w14:textId="77777777" w:rsidR="009274EA" w:rsidRPr="009274EA" w:rsidRDefault="00C53038">
            <w:pPr>
              <w:tabs>
                <w:tab w:val="center" w:pos="4320"/>
                <w:tab w:val="right" w:pos="8640"/>
                <w:tab w:val="left" w:pos="10620"/>
              </w:tabs>
              <w:rPr>
                <w:ins w:id="5625" w:author="Sunil Vyas" w:date="2023-10-11T15:18:00Z"/>
                <w:sz w:val="22"/>
                <w:szCs w:val="22"/>
                <w:rPrChange w:id="5626" w:author="Sunil Vyas" w:date="2023-10-11T15:18:00Z">
                  <w:rPr>
                    <w:ins w:id="5627" w:author="Sunil Vyas" w:date="2023-10-11T15:18:00Z"/>
                  </w:rPr>
                </w:rPrChange>
              </w:rPr>
              <w:pPrChange w:id="5628" w:author="Sunil Vyas" w:date="2023-10-11T15:18:00Z">
                <w:pPr>
                  <w:pStyle w:val="ListParagraph"/>
                  <w:tabs>
                    <w:tab w:val="center" w:pos="4320"/>
                    <w:tab w:val="right" w:pos="8640"/>
                    <w:tab w:val="left" w:pos="10620"/>
                  </w:tabs>
                </w:pPr>
              </w:pPrChange>
            </w:pPr>
            <w:ins w:id="5629" w:author="Sunil Vyas" w:date="2023-10-11T15:18:00Z">
              <w:r>
                <w:rPr>
                  <w:sz w:val="22"/>
                  <w:szCs w:val="22"/>
                  <w:rPrChange w:id="5630" w:author="Sunil Vyas" w:date="2023-10-11T15:18:00Z">
                    <w:rPr/>
                  </w:rPrChange>
                </w:rPr>
                <w:t>Only positive numeric values are allowed. The field should not accept decimal values.</w:t>
              </w:r>
            </w:ins>
          </w:p>
          <w:p w14:paraId="06DA40FB" w14:textId="77777777" w:rsidR="009274EA" w:rsidRPr="009274EA" w:rsidRDefault="00C53038">
            <w:pPr>
              <w:pStyle w:val="ListParagraph"/>
              <w:tabs>
                <w:tab w:val="center" w:pos="4320"/>
                <w:tab w:val="right" w:pos="8640"/>
                <w:tab w:val="left" w:pos="10620"/>
              </w:tabs>
              <w:ind w:left="0"/>
              <w:rPr>
                <w:ins w:id="5631" w:author="Sunil Vyas" w:date="2023-10-11T15:03:00Z"/>
                <w:rFonts w:ascii="Cambria" w:hAnsi="Cambria"/>
                <w:sz w:val="22"/>
                <w:szCs w:val="22"/>
                <w:rPrChange w:id="5632" w:author="Sunil Vyas" w:date="2023-10-11T15:10:00Z">
                  <w:rPr>
                    <w:ins w:id="5633" w:author="Sunil Vyas" w:date="2023-10-11T15:03:00Z"/>
                    <w:rFonts w:ascii="Cambria" w:hAnsi="Cambria"/>
                    <w:strike/>
                    <w:sz w:val="22"/>
                    <w:szCs w:val="22"/>
                  </w:rPr>
                </w:rPrChange>
              </w:rPr>
            </w:pPr>
            <w:ins w:id="5634" w:author="Sunil Vyas" w:date="2023-10-11T15:18:00Z">
              <w:r>
                <w:rPr>
                  <w:rFonts w:ascii="Cambria" w:hAnsi="Cambria"/>
                  <w:sz w:val="22"/>
                  <w:szCs w:val="22"/>
                </w:rPr>
                <w:t>The field's maximum length is 2 digits.</w:t>
              </w:r>
            </w:ins>
          </w:p>
        </w:tc>
        <w:tc>
          <w:tcPr>
            <w:tcW w:w="1352" w:type="dxa"/>
            <w:shd w:val="clear" w:color="auto" w:fill="auto"/>
          </w:tcPr>
          <w:p w14:paraId="7DFB8019" w14:textId="77777777" w:rsidR="009274EA" w:rsidRDefault="00C53038">
            <w:pPr>
              <w:tabs>
                <w:tab w:val="center" w:pos="4320"/>
                <w:tab w:val="right" w:pos="8640"/>
                <w:tab w:val="left" w:pos="10620"/>
              </w:tabs>
              <w:rPr>
                <w:ins w:id="5635" w:author="Sunil Vyas" w:date="2023-10-11T15:18:00Z"/>
                <w:sz w:val="22"/>
                <w:szCs w:val="22"/>
              </w:rPr>
              <w:pPrChange w:id="5636" w:author="Sunil Vyas" w:date="2023-10-11T15:19:00Z">
                <w:pPr>
                  <w:pStyle w:val="ListParagraph"/>
                  <w:tabs>
                    <w:tab w:val="center" w:pos="4320"/>
                    <w:tab w:val="right" w:pos="8640"/>
                    <w:tab w:val="left" w:pos="10620"/>
                  </w:tabs>
                </w:pPr>
              </w:pPrChange>
            </w:pPr>
            <w:ins w:id="5637" w:author="Sunil Vyas" w:date="2023-10-11T15:18:00Z">
              <w:r>
                <w:rPr>
                  <w:sz w:val="22"/>
                  <w:szCs w:val="22"/>
                </w:rPr>
                <w:t>Please enter the time interval between active lots.</w:t>
              </w:r>
            </w:ins>
          </w:p>
          <w:p w14:paraId="346E31A6" w14:textId="77777777" w:rsidR="009274EA" w:rsidRDefault="00C53038">
            <w:pPr>
              <w:tabs>
                <w:tab w:val="center" w:pos="4320"/>
                <w:tab w:val="right" w:pos="8640"/>
                <w:tab w:val="left" w:pos="10620"/>
              </w:tabs>
              <w:rPr>
                <w:ins w:id="5638" w:author="Sunil Vyas" w:date="2023-10-11T15:18:00Z"/>
                <w:sz w:val="22"/>
                <w:szCs w:val="22"/>
              </w:rPr>
              <w:pPrChange w:id="5639" w:author="Sunil Vyas" w:date="2023-10-11T15:19:00Z">
                <w:pPr>
                  <w:pStyle w:val="ListParagraph"/>
                  <w:tabs>
                    <w:tab w:val="center" w:pos="4320"/>
                    <w:tab w:val="right" w:pos="8640"/>
                    <w:tab w:val="left" w:pos="10620"/>
                  </w:tabs>
                </w:pPr>
              </w:pPrChange>
            </w:pPr>
            <w:ins w:id="5640" w:author="Sunil Vyas" w:date="2023-10-11T15:18:00Z">
              <w:r>
                <w:rPr>
                  <w:sz w:val="22"/>
                  <w:szCs w:val="22"/>
                </w:rPr>
                <w:t>Please enter a positive whole number for the time interval.</w:t>
              </w:r>
            </w:ins>
          </w:p>
          <w:p w14:paraId="02737CCF" w14:textId="77777777" w:rsidR="009274EA" w:rsidRPr="009274EA" w:rsidRDefault="00C53038">
            <w:pPr>
              <w:pStyle w:val="ListParagraph"/>
              <w:tabs>
                <w:tab w:val="center" w:pos="4320"/>
                <w:tab w:val="right" w:pos="8640"/>
                <w:tab w:val="left" w:pos="10620"/>
              </w:tabs>
              <w:ind w:left="0"/>
              <w:rPr>
                <w:ins w:id="5641" w:author="Sunil Vyas" w:date="2023-10-11T15:03:00Z"/>
                <w:rFonts w:ascii="Cambria" w:hAnsi="Cambria"/>
                <w:sz w:val="22"/>
                <w:szCs w:val="22"/>
                <w:rPrChange w:id="5642" w:author="Sunil Vyas" w:date="2023-10-11T15:10:00Z">
                  <w:rPr>
                    <w:ins w:id="5643" w:author="Sunil Vyas" w:date="2023-10-11T15:03:00Z"/>
                    <w:rFonts w:ascii="Cambria" w:hAnsi="Cambria"/>
                    <w:strike/>
                    <w:sz w:val="22"/>
                    <w:szCs w:val="22"/>
                  </w:rPr>
                </w:rPrChange>
              </w:rPr>
            </w:pPr>
            <w:ins w:id="5644" w:author="Sunil Vyas" w:date="2023-10-11T15:18:00Z">
              <w:r>
                <w:rPr>
                  <w:rFonts w:ascii="Cambria" w:hAnsi="Cambria"/>
                  <w:sz w:val="22"/>
                  <w:szCs w:val="22"/>
                </w:rPr>
                <w:t>The time interval should not exceed 99.</w:t>
              </w:r>
            </w:ins>
          </w:p>
        </w:tc>
        <w:tc>
          <w:tcPr>
            <w:tcW w:w="2904" w:type="dxa"/>
            <w:shd w:val="clear" w:color="auto" w:fill="auto"/>
          </w:tcPr>
          <w:p w14:paraId="2387B9F6" w14:textId="77777777" w:rsidR="009274EA" w:rsidRPr="009274EA" w:rsidRDefault="009274EA">
            <w:pPr>
              <w:pStyle w:val="ListParagraph"/>
              <w:tabs>
                <w:tab w:val="center" w:pos="4320"/>
                <w:tab w:val="right" w:pos="8640"/>
                <w:tab w:val="left" w:pos="10620"/>
              </w:tabs>
              <w:ind w:left="0"/>
              <w:rPr>
                <w:ins w:id="5645" w:author="Sunil Vyas" w:date="2023-10-11T15:03:00Z"/>
                <w:rFonts w:ascii="Cambria" w:hAnsi="Cambria"/>
                <w:sz w:val="22"/>
                <w:szCs w:val="22"/>
                <w:rPrChange w:id="5646" w:author="Sunil Vyas" w:date="2023-10-11T15:10:00Z">
                  <w:rPr>
                    <w:ins w:id="5647" w:author="Sunil Vyas" w:date="2023-10-11T15:03:00Z"/>
                    <w:rFonts w:ascii="Cambria" w:hAnsi="Cambria"/>
                    <w:strike/>
                    <w:sz w:val="22"/>
                    <w:szCs w:val="22"/>
                  </w:rPr>
                </w:rPrChange>
              </w:rPr>
            </w:pPr>
          </w:p>
        </w:tc>
        <w:tc>
          <w:tcPr>
            <w:tcW w:w="1237" w:type="dxa"/>
            <w:shd w:val="clear" w:color="auto" w:fill="auto"/>
          </w:tcPr>
          <w:p w14:paraId="28F5E504" w14:textId="77777777" w:rsidR="009274EA" w:rsidRPr="009274EA" w:rsidRDefault="009274EA">
            <w:pPr>
              <w:pStyle w:val="ListParagraph"/>
              <w:tabs>
                <w:tab w:val="center" w:pos="4320"/>
                <w:tab w:val="right" w:pos="8640"/>
                <w:tab w:val="left" w:pos="10620"/>
              </w:tabs>
              <w:ind w:left="0"/>
              <w:rPr>
                <w:ins w:id="5648" w:author="Sunil Vyas" w:date="2023-10-11T15:03:00Z"/>
                <w:rFonts w:ascii="Cambria" w:hAnsi="Cambria"/>
                <w:sz w:val="22"/>
                <w:szCs w:val="22"/>
                <w:rPrChange w:id="5649" w:author="Sunil Vyas" w:date="2023-10-11T15:10:00Z">
                  <w:rPr>
                    <w:ins w:id="5650" w:author="Sunil Vyas" w:date="2023-10-11T15:03:00Z"/>
                    <w:rFonts w:ascii="Cambria" w:hAnsi="Cambria"/>
                    <w:strike/>
                    <w:sz w:val="22"/>
                    <w:szCs w:val="22"/>
                  </w:rPr>
                </w:rPrChange>
              </w:rPr>
            </w:pPr>
          </w:p>
        </w:tc>
      </w:tr>
      <w:tr w:rsidR="009274EA" w14:paraId="0C0307BB" w14:textId="77777777">
        <w:trPr>
          <w:trHeight w:val="1735"/>
          <w:ins w:id="5651" w:author="Sunil Vyas" w:date="2023-10-11T15:03:00Z"/>
        </w:trPr>
        <w:tc>
          <w:tcPr>
            <w:tcW w:w="1150" w:type="dxa"/>
            <w:shd w:val="clear" w:color="auto" w:fill="auto"/>
          </w:tcPr>
          <w:p w14:paraId="7BE3E647" w14:textId="77777777" w:rsidR="009274EA" w:rsidRDefault="00C53038">
            <w:pPr>
              <w:tabs>
                <w:tab w:val="left" w:pos="10620"/>
              </w:tabs>
              <w:rPr>
                <w:ins w:id="5652" w:author="Sunil Vyas" w:date="2023-10-11T15:03:00Z"/>
                <w:rFonts w:cs="Tahoma"/>
                <w:bCs/>
                <w:strike/>
                <w:color w:val="333333"/>
                <w:sz w:val="17"/>
                <w:szCs w:val="17"/>
                <w:shd w:val="clear" w:color="auto" w:fill="FFFFFF"/>
              </w:rPr>
            </w:pPr>
            <w:ins w:id="5653" w:author="Sunil Vyas" w:date="2023-10-11T15:04:00Z">
              <w:r>
                <w:lastRenderedPageBreak/>
                <w:t xml:space="preserve">Duration of Active Lots </w:t>
              </w:r>
            </w:ins>
          </w:p>
        </w:tc>
        <w:tc>
          <w:tcPr>
            <w:tcW w:w="918" w:type="dxa"/>
            <w:shd w:val="clear" w:color="auto" w:fill="auto"/>
          </w:tcPr>
          <w:p w14:paraId="7106299A" w14:textId="77777777" w:rsidR="009274EA" w:rsidRDefault="00C53038">
            <w:pPr>
              <w:pStyle w:val="ListParagraph"/>
              <w:tabs>
                <w:tab w:val="center" w:pos="4320"/>
                <w:tab w:val="right" w:pos="8640"/>
                <w:tab w:val="left" w:pos="10620"/>
              </w:tabs>
              <w:ind w:left="0"/>
              <w:rPr>
                <w:ins w:id="5654" w:author="Sunil Vyas" w:date="2023-10-11T15:03:00Z"/>
                <w:rFonts w:ascii="Cambria" w:hAnsi="Cambria"/>
                <w:strike/>
                <w:sz w:val="22"/>
                <w:szCs w:val="22"/>
              </w:rPr>
            </w:pPr>
            <w:ins w:id="5655" w:author="Sunil Vyas" w:date="2023-10-11T15:05:00Z">
              <w:r>
                <w:rPr>
                  <w:rFonts w:ascii="Cambria" w:hAnsi="Cambria"/>
                  <w:sz w:val="22"/>
                  <w:szCs w:val="22"/>
                </w:rPr>
                <w:t>M</w:t>
              </w:r>
            </w:ins>
          </w:p>
        </w:tc>
        <w:tc>
          <w:tcPr>
            <w:tcW w:w="992" w:type="dxa"/>
            <w:shd w:val="clear" w:color="auto" w:fill="auto"/>
          </w:tcPr>
          <w:p w14:paraId="1476E3DF" w14:textId="77777777" w:rsidR="009274EA" w:rsidRDefault="00C53038">
            <w:pPr>
              <w:pStyle w:val="ListParagraph"/>
              <w:tabs>
                <w:tab w:val="center" w:pos="4320"/>
                <w:tab w:val="right" w:pos="8640"/>
                <w:tab w:val="left" w:pos="10620"/>
              </w:tabs>
              <w:ind w:left="0"/>
              <w:rPr>
                <w:ins w:id="5656" w:author="Sunil Vyas" w:date="2023-10-11T15:03:00Z"/>
                <w:rFonts w:ascii="Cambria" w:hAnsi="Cambria"/>
                <w:strike/>
                <w:sz w:val="22"/>
                <w:szCs w:val="22"/>
              </w:rPr>
            </w:pPr>
            <w:ins w:id="5657" w:author="Sunil Vyas" w:date="2023-10-11T15:06:00Z">
              <w:r>
                <w:t>textbox</w:t>
              </w:r>
            </w:ins>
          </w:p>
        </w:tc>
        <w:tc>
          <w:tcPr>
            <w:tcW w:w="1774" w:type="dxa"/>
            <w:shd w:val="clear" w:color="auto" w:fill="auto"/>
          </w:tcPr>
          <w:p w14:paraId="30109D48" w14:textId="77777777" w:rsidR="009274EA" w:rsidRPr="009274EA" w:rsidRDefault="00C53038">
            <w:pPr>
              <w:tabs>
                <w:tab w:val="center" w:pos="4320"/>
                <w:tab w:val="right" w:pos="8640"/>
                <w:tab w:val="left" w:pos="10620"/>
              </w:tabs>
              <w:rPr>
                <w:ins w:id="5658" w:author="Sunil Vyas" w:date="2023-10-11T15:21:00Z"/>
                <w:sz w:val="22"/>
                <w:szCs w:val="22"/>
                <w:rPrChange w:id="5659" w:author="Sunil Vyas" w:date="2023-10-11T15:22:00Z">
                  <w:rPr>
                    <w:ins w:id="5660" w:author="Sunil Vyas" w:date="2023-10-11T15:21:00Z"/>
                  </w:rPr>
                </w:rPrChange>
              </w:rPr>
              <w:pPrChange w:id="5661" w:author="Sunil Vyas" w:date="2023-10-11T15:22:00Z">
                <w:pPr>
                  <w:pStyle w:val="ListParagraph"/>
                  <w:tabs>
                    <w:tab w:val="center" w:pos="4320"/>
                    <w:tab w:val="right" w:pos="8640"/>
                    <w:tab w:val="left" w:pos="10620"/>
                  </w:tabs>
                </w:pPr>
              </w:pPrChange>
            </w:pPr>
            <w:ins w:id="5662" w:author="Sunil Vyas" w:date="2023-10-11T15:21:00Z">
              <w:r>
                <w:rPr>
                  <w:sz w:val="22"/>
                  <w:szCs w:val="22"/>
                  <w:rPrChange w:id="5663" w:author="Sunil Vyas" w:date="2023-10-11T15:22:00Z">
                    <w:rPr/>
                  </w:rPrChange>
                </w:rPr>
                <w:t>The "Duration of Active Lots" field is required.</w:t>
              </w:r>
            </w:ins>
          </w:p>
          <w:p w14:paraId="086EA0A3" w14:textId="77777777" w:rsidR="009274EA" w:rsidRPr="009274EA" w:rsidRDefault="00C53038">
            <w:pPr>
              <w:tabs>
                <w:tab w:val="center" w:pos="4320"/>
                <w:tab w:val="right" w:pos="8640"/>
                <w:tab w:val="left" w:pos="10620"/>
              </w:tabs>
              <w:rPr>
                <w:ins w:id="5664" w:author="Sunil Vyas" w:date="2023-10-11T15:21:00Z"/>
                <w:sz w:val="22"/>
                <w:szCs w:val="22"/>
                <w:rPrChange w:id="5665" w:author="Sunil Vyas" w:date="2023-10-11T15:22:00Z">
                  <w:rPr>
                    <w:ins w:id="5666" w:author="Sunil Vyas" w:date="2023-10-11T15:21:00Z"/>
                  </w:rPr>
                </w:rPrChange>
              </w:rPr>
              <w:pPrChange w:id="5667" w:author="Sunil Vyas" w:date="2023-10-11T15:22:00Z">
                <w:pPr>
                  <w:pStyle w:val="ListParagraph"/>
                  <w:tabs>
                    <w:tab w:val="center" w:pos="4320"/>
                    <w:tab w:val="right" w:pos="8640"/>
                    <w:tab w:val="left" w:pos="10620"/>
                  </w:tabs>
                </w:pPr>
              </w:pPrChange>
            </w:pPr>
            <w:ins w:id="5668" w:author="Sunil Vyas" w:date="2023-10-11T15:21:00Z">
              <w:r>
                <w:rPr>
                  <w:sz w:val="22"/>
                  <w:szCs w:val="22"/>
                  <w:rPrChange w:id="5669" w:author="Sunil Vyas" w:date="2023-10-11T15:22:00Z">
                    <w:rPr/>
                  </w:rPrChange>
                </w:rPr>
                <w:t>Only numeric values are allowed.</w:t>
              </w:r>
            </w:ins>
          </w:p>
          <w:p w14:paraId="171539A6" w14:textId="77777777" w:rsidR="009274EA" w:rsidRPr="009274EA" w:rsidRDefault="00C53038">
            <w:pPr>
              <w:tabs>
                <w:tab w:val="center" w:pos="4320"/>
                <w:tab w:val="right" w:pos="8640"/>
                <w:tab w:val="left" w:pos="10620"/>
              </w:tabs>
              <w:rPr>
                <w:ins w:id="5670" w:author="Sunil Vyas" w:date="2023-10-11T15:21:00Z"/>
                <w:sz w:val="22"/>
                <w:szCs w:val="22"/>
                <w:rPrChange w:id="5671" w:author="Sunil Vyas" w:date="2023-10-11T15:22:00Z">
                  <w:rPr>
                    <w:ins w:id="5672" w:author="Sunil Vyas" w:date="2023-10-11T15:21:00Z"/>
                  </w:rPr>
                </w:rPrChange>
              </w:rPr>
              <w:pPrChange w:id="5673" w:author="Sunil Vyas" w:date="2023-10-11T15:22:00Z">
                <w:pPr>
                  <w:pStyle w:val="ListParagraph"/>
                  <w:tabs>
                    <w:tab w:val="center" w:pos="4320"/>
                    <w:tab w:val="right" w:pos="8640"/>
                    <w:tab w:val="left" w:pos="10620"/>
                  </w:tabs>
                </w:pPr>
              </w:pPrChange>
            </w:pPr>
            <w:ins w:id="5674" w:author="Sunil Vyas" w:date="2023-10-11T15:21:00Z">
              <w:r>
                <w:rPr>
                  <w:sz w:val="22"/>
                  <w:szCs w:val="22"/>
                  <w:rPrChange w:id="5675" w:author="Sunil Vyas" w:date="2023-10-11T15:22:00Z">
                    <w:rPr/>
                  </w:rPrChange>
                </w:rPr>
                <w:t>The value should be positive (greater than zero).</w:t>
              </w:r>
            </w:ins>
          </w:p>
          <w:p w14:paraId="24516422" w14:textId="77777777" w:rsidR="009274EA" w:rsidRPr="009274EA" w:rsidRDefault="00C53038">
            <w:pPr>
              <w:tabs>
                <w:tab w:val="center" w:pos="4320"/>
                <w:tab w:val="right" w:pos="8640"/>
                <w:tab w:val="left" w:pos="10620"/>
              </w:tabs>
              <w:rPr>
                <w:ins w:id="5676" w:author="Sunil Vyas" w:date="2023-10-11T15:21:00Z"/>
                <w:sz w:val="22"/>
                <w:szCs w:val="22"/>
                <w:rPrChange w:id="5677" w:author="Sunil Vyas" w:date="2023-10-11T15:22:00Z">
                  <w:rPr>
                    <w:ins w:id="5678" w:author="Sunil Vyas" w:date="2023-10-11T15:21:00Z"/>
                  </w:rPr>
                </w:rPrChange>
              </w:rPr>
              <w:pPrChange w:id="5679" w:author="Sunil Vyas" w:date="2023-10-11T15:22:00Z">
                <w:pPr>
                  <w:pStyle w:val="ListParagraph"/>
                  <w:tabs>
                    <w:tab w:val="center" w:pos="4320"/>
                    <w:tab w:val="right" w:pos="8640"/>
                    <w:tab w:val="left" w:pos="10620"/>
                  </w:tabs>
                </w:pPr>
              </w:pPrChange>
            </w:pPr>
            <w:ins w:id="5680" w:author="Sunil Vyas" w:date="2023-10-11T15:21:00Z">
              <w:r>
                <w:rPr>
                  <w:sz w:val="22"/>
                  <w:szCs w:val="22"/>
                  <w:rPrChange w:id="5681" w:author="Sunil Vyas" w:date="2023-10-11T15:22:00Z">
                    <w:rPr/>
                  </w:rPrChange>
                </w:rPr>
                <w:t>Decimal values are not allowed.</w:t>
              </w:r>
            </w:ins>
          </w:p>
          <w:p w14:paraId="617B231F" w14:textId="77777777" w:rsidR="009274EA" w:rsidRPr="009274EA" w:rsidRDefault="00C53038">
            <w:pPr>
              <w:pStyle w:val="ListParagraph"/>
              <w:tabs>
                <w:tab w:val="center" w:pos="4320"/>
                <w:tab w:val="right" w:pos="8640"/>
                <w:tab w:val="left" w:pos="10620"/>
              </w:tabs>
              <w:ind w:left="0"/>
              <w:rPr>
                <w:ins w:id="5682" w:author="Sunil Vyas" w:date="2023-10-11T15:03:00Z"/>
                <w:rFonts w:ascii="Cambria" w:hAnsi="Cambria"/>
                <w:sz w:val="22"/>
                <w:szCs w:val="22"/>
                <w:rPrChange w:id="5683" w:author="Sunil Vyas" w:date="2023-10-11T15:10:00Z">
                  <w:rPr>
                    <w:ins w:id="5684" w:author="Sunil Vyas" w:date="2023-10-11T15:03:00Z"/>
                    <w:rFonts w:ascii="Cambria" w:hAnsi="Cambria"/>
                    <w:strike/>
                    <w:sz w:val="22"/>
                    <w:szCs w:val="22"/>
                  </w:rPr>
                </w:rPrChange>
              </w:rPr>
            </w:pPr>
            <w:ins w:id="5685" w:author="Sunil Vyas" w:date="2023-10-11T15:21:00Z">
              <w:r>
                <w:rPr>
                  <w:rFonts w:ascii="Cambria" w:hAnsi="Cambria"/>
                  <w:sz w:val="22"/>
                  <w:szCs w:val="22"/>
                </w:rPr>
                <w:t>The value should not exceed 2 digits.</w:t>
              </w:r>
            </w:ins>
          </w:p>
        </w:tc>
        <w:tc>
          <w:tcPr>
            <w:tcW w:w="1352" w:type="dxa"/>
            <w:shd w:val="clear" w:color="auto" w:fill="auto"/>
          </w:tcPr>
          <w:p w14:paraId="4BFF53FF" w14:textId="77777777" w:rsidR="009274EA" w:rsidRPr="009274EA" w:rsidRDefault="00C53038">
            <w:pPr>
              <w:tabs>
                <w:tab w:val="center" w:pos="4320"/>
                <w:tab w:val="right" w:pos="8640"/>
                <w:tab w:val="left" w:pos="10620"/>
              </w:tabs>
              <w:rPr>
                <w:ins w:id="5686" w:author="Sunil Vyas" w:date="2023-10-11T15:23:00Z"/>
                <w:sz w:val="22"/>
                <w:szCs w:val="22"/>
                <w:rPrChange w:id="5687" w:author="Sunil Vyas" w:date="2023-10-11T15:23:00Z">
                  <w:rPr>
                    <w:ins w:id="5688" w:author="Sunil Vyas" w:date="2023-10-11T15:23:00Z"/>
                  </w:rPr>
                </w:rPrChange>
              </w:rPr>
              <w:pPrChange w:id="5689" w:author="Sunil Vyas" w:date="2023-10-11T15:23:00Z">
                <w:pPr>
                  <w:pStyle w:val="ListParagraph"/>
                  <w:tabs>
                    <w:tab w:val="center" w:pos="4320"/>
                    <w:tab w:val="right" w:pos="8640"/>
                    <w:tab w:val="left" w:pos="10620"/>
                  </w:tabs>
                </w:pPr>
              </w:pPrChange>
            </w:pPr>
            <w:ins w:id="5690" w:author="Sunil Vyas" w:date="2023-10-11T15:23:00Z">
              <w:r>
                <w:rPr>
                  <w:sz w:val="22"/>
                  <w:szCs w:val="22"/>
                  <w:rPrChange w:id="5691" w:author="Sunil Vyas" w:date="2023-10-11T15:23:00Z">
                    <w:rPr/>
                  </w:rPrChange>
                </w:rPr>
                <w:t>Please enter the duration of active lots.</w:t>
              </w:r>
            </w:ins>
          </w:p>
          <w:p w14:paraId="1D464185" w14:textId="77777777" w:rsidR="009274EA" w:rsidRPr="009274EA" w:rsidRDefault="00C53038">
            <w:pPr>
              <w:tabs>
                <w:tab w:val="center" w:pos="4320"/>
                <w:tab w:val="right" w:pos="8640"/>
                <w:tab w:val="left" w:pos="10620"/>
              </w:tabs>
              <w:rPr>
                <w:ins w:id="5692" w:author="Sunil Vyas" w:date="2023-10-11T15:23:00Z"/>
                <w:sz w:val="22"/>
                <w:szCs w:val="22"/>
                <w:rPrChange w:id="5693" w:author="Sunil Vyas" w:date="2023-10-11T15:23:00Z">
                  <w:rPr>
                    <w:ins w:id="5694" w:author="Sunil Vyas" w:date="2023-10-11T15:23:00Z"/>
                  </w:rPr>
                </w:rPrChange>
              </w:rPr>
              <w:pPrChange w:id="5695" w:author="Sunil Vyas" w:date="2023-10-11T15:23:00Z">
                <w:pPr>
                  <w:pStyle w:val="ListParagraph"/>
                  <w:tabs>
                    <w:tab w:val="center" w:pos="4320"/>
                    <w:tab w:val="right" w:pos="8640"/>
                    <w:tab w:val="left" w:pos="10620"/>
                  </w:tabs>
                </w:pPr>
              </w:pPrChange>
            </w:pPr>
            <w:ins w:id="5696" w:author="Sunil Vyas" w:date="2023-10-11T15:23:00Z">
              <w:r>
                <w:rPr>
                  <w:sz w:val="22"/>
                  <w:szCs w:val="22"/>
                  <w:rPrChange w:id="5697" w:author="Sunil Vyas" w:date="2023-10-11T15:23:00Z">
                    <w:rPr/>
                  </w:rPrChange>
                </w:rPr>
                <w:t>Please enter a numeric value.</w:t>
              </w:r>
            </w:ins>
          </w:p>
          <w:p w14:paraId="2B4C43AA" w14:textId="77777777" w:rsidR="009274EA" w:rsidRPr="009274EA" w:rsidRDefault="00C53038">
            <w:pPr>
              <w:tabs>
                <w:tab w:val="center" w:pos="4320"/>
                <w:tab w:val="right" w:pos="8640"/>
                <w:tab w:val="left" w:pos="10620"/>
              </w:tabs>
              <w:rPr>
                <w:ins w:id="5698" w:author="Sunil Vyas" w:date="2023-10-11T15:23:00Z"/>
                <w:sz w:val="22"/>
                <w:szCs w:val="22"/>
                <w:rPrChange w:id="5699" w:author="Sunil Vyas" w:date="2023-10-11T15:23:00Z">
                  <w:rPr>
                    <w:ins w:id="5700" w:author="Sunil Vyas" w:date="2023-10-11T15:23:00Z"/>
                  </w:rPr>
                </w:rPrChange>
              </w:rPr>
              <w:pPrChange w:id="5701" w:author="Sunil Vyas" w:date="2023-10-11T15:23:00Z">
                <w:pPr>
                  <w:pStyle w:val="ListParagraph"/>
                  <w:tabs>
                    <w:tab w:val="center" w:pos="4320"/>
                    <w:tab w:val="right" w:pos="8640"/>
                    <w:tab w:val="left" w:pos="10620"/>
                  </w:tabs>
                </w:pPr>
              </w:pPrChange>
            </w:pPr>
            <w:ins w:id="5702" w:author="Sunil Vyas" w:date="2023-10-11T15:23:00Z">
              <w:r>
                <w:rPr>
                  <w:sz w:val="22"/>
                  <w:szCs w:val="22"/>
                  <w:rPrChange w:id="5703" w:author="Sunil Vyas" w:date="2023-10-11T15:23:00Z">
                    <w:rPr/>
                  </w:rPrChange>
                </w:rPr>
                <w:t>Please enter a positive numeric value (greater than zero).</w:t>
              </w:r>
            </w:ins>
          </w:p>
          <w:p w14:paraId="27CC9B03" w14:textId="77777777" w:rsidR="009274EA" w:rsidRPr="009274EA" w:rsidRDefault="00C53038">
            <w:pPr>
              <w:tabs>
                <w:tab w:val="center" w:pos="4320"/>
                <w:tab w:val="right" w:pos="8640"/>
                <w:tab w:val="left" w:pos="10620"/>
              </w:tabs>
              <w:rPr>
                <w:ins w:id="5704" w:author="Sunil Vyas" w:date="2023-10-11T15:23:00Z"/>
                <w:sz w:val="22"/>
                <w:szCs w:val="22"/>
                <w:rPrChange w:id="5705" w:author="Sunil Vyas" w:date="2023-10-11T15:23:00Z">
                  <w:rPr>
                    <w:ins w:id="5706" w:author="Sunil Vyas" w:date="2023-10-11T15:23:00Z"/>
                  </w:rPr>
                </w:rPrChange>
              </w:rPr>
              <w:pPrChange w:id="5707" w:author="Sunil Vyas" w:date="2023-10-11T15:23:00Z">
                <w:pPr>
                  <w:pStyle w:val="ListParagraph"/>
                  <w:tabs>
                    <w:tab w:val="center" w:pos="4320"/>
                    <w:tab w:val="right" w:pos="8640"/>
                    <w:tab w:val="left" w:pos="10620"/>
                  </w:tabs>
                </w:pPr>
              </w:pPrChange>
            </w:pPr>
            <w:ins w:id="5708" w:author="Sunil Vyas" w:date="2023-10-11T15:23:00Z">
              <w:r>
                <w:rPr>
                  <w:sz w:val="22"/>
                  <w:szCs w:val="22"/>
                  <w:rPrChange w:id="5709" w:author="Sunil Vyas" w:date="2023-10-11T15:23:00Z">
                    <w:rPr/>
                  </w:rPrChange>
                </w:rPr>
                <w:t>Decimal values are not allowed. Please enter a whole number.</w:t>
              </w:r>
            </w:ins>
          </w:p>
          <w:p w14:paraId="6F639C27" w14:textId="77777777" w:rsidR="009274EA" w:rsidRPr="009274EA" w:rsidRDefault="00C53038">
            <w:pPr>
              <w:pStyle w:val="ListParagraph"/>
              <w:tabs>
                <w:tab w:val="center" w:pos="4320"/>
                <w:tab w:val="right" w:pos="8640"/>
                <w:tab w:val="left" w:pos="10620"/>
              </w:tabs>
              <w:ind w:left="0"/>
              <w:rPr>
                <w:ins w:id="5710" w:author="Sunil Vyas" w:date="2023-10-11T15:03:00Z"/>
                <w:rFonts w:ascii="Cambria" w:hAnsi="Cambria"/>
                <w:sz w:val="22"/>
                <w:szCs w:val="22"/>
                <w:rPrChange w:id="5711" w:author="Sunil Vyas" w:date="2023-10-11T15:10:00Z">
                  <w:rPr>
                    <w:ins w:id="5712" w:author="Sunil Vyas" w:date="2023-10-11T15:03:00Z"/>
                    <w:rFonts w:ascii="Cambria" w:hAnsi="Cambria"/>
                    <w:strike/>
                    <w:sz w:val="22"/>
                    <w:szCs w:val="22"/>
                  </w:rPr>
                </w:rPrChange>
              </w:rPr>
            </w:pPr>
            <w:ins w:id="5713" w:author="Sunil Vyas" w:date="2023-10-11T15:23:00Z">
              <w:r>
                <w:rPr>
                  <w:rFonts w:ascii="Cambria" w:hAnsi="Cambria"/>
                  <w:sz w:val="22"/>
                  <w:szCs w:val="22"/>
                </w:rPr>
                <w:t>The value should not exceed 2 digits.</w:t>
              </w:r>
            </w:ins>
          </w:p>
        </w:tc>
        <w:tc>
          <w:tcPr>
            <w:tcW w:w="2904" w:type="dxa"/>
            <w:shd w:val="clear" w:color="auto" w:fill="auto"/>
          </w:tcPr>
          <w:p w14:paraId="5B6A6ABE" w14:textId="77777777" w:rsidR="009274EA" w:rsidRPr="009274EA" w:rsidRDefault="009274EA">
            <w:pPr>
              <w:pStyle w:val="ListParagraph"/>
              <w:tabs>
                <w:tab w:val="center" w:pos="4320"/>
                <w:tab w:val="right" w:pos="8640"/>
                <w:tab w:val="left" w:pos="10620"/>
              </w:tabs>
              <w:ind w:left="0"/>
              <w:rPr>
                <w:ins w:id="5714" w:author="Sunil Vyas" w:date="2023-10-11T15:03:00Z"/>
                <w:rFonts w:ascii="Cambria" w:hAnsi="Cambria"/>
                <w:sz w:val="22"/>
                <w:szCs w:val="22"/>
                <w:rPrChange w:id="5715" w:author="Sunil Vyas" w:date="2023-10-11T15:10:00Z">
                  <w:rPr>
                    <w:ins w:id="5716" w:author="Sunil Vyas" w:date="2023-10-11T15:03:00Z"/>
                    <w:rFonts w:ascii="Cambria" w:hAnsi="Cambria"/>
                    <w:strike/>
                    <w:sz w:val="22"/>
                    <w:szCs w:val="22"/>
                  </w:rPr>
                </w:rPrChange>
              </w:rPr>
            </w:pPr>
          </w:p>
        </w:tc>
        <w:tc>
          <w:tcPr>
            <w:tcW w:w="1237" w:type="dxa"/>
            <w:shd w:val="clear" w:color="auto" w:fill="auto"/>
          </w:tcPr>
          <w:p w14:paraId="1C8DEE7E" w14:textId="77777777" w:rsidR="009274EA" w:rsidRPr="009274EA" w:rsidRDefault="009274EA">
            <w:pPr>
              <w:pStyle w:val="ListParagraph"/>
              <w:tabs>
                <w:tab w:val="center" w:pos="4320"/>
                <w:tab w:val="right" w:pos="8640"/>
                <w:tab w:val="left" w:pos="10620"/>
              </w:tabs>
              <w:ind w:left="0"/>
              <w:rPr>
                <w:ins w:id="5717" w:author="Sunil Vyas" w:date="2023-10-11T15:03:00Z"/>
                <w:rFonts w:ascii="Cambria" w:hAnsi="Cambria"/>
                <w:sz w:val="22"/>
                <w:szCs w:val="22"/>
                <w:rPrChange w:id="5718" w:author="Sunil Vyas" w:date="2023-10-11T15:10:00Z">
                  <w:rPr>
                    <w:ins w:id="5719" w:author="Sunil Vyas" w:date="2023-10-11T15:03:00Z"/>
                    <w:rFonts w:ascii="Cambria" w:hAnsi="Cambria"/>
                    <w:strike/>
                    <w:sz w:val="22"/>
                    <w:szCs w:val="22"/>
                  </w:rPr>
                </w:rPrChange>
              </w:rPr>
            </w:pPr>
          </w:p>
        </w:tc>
      </w:tr>
      <w:tr w:rsidR="009274EA" w14:paraId="02314373" w14:textId="77777777">
        <w:trPr>
          <w:trHeight w:val="1735"/>
          <w:ins w:id="5720" w:author="Sunil Vyas" w:date="2023-10-11T15:03:00Z"/>
        </w:trPr>
        <w:tc>
          <w:tcPr>
            <w:tcW w:w="1150" w:type="dxa"/>
            <w:shd w:val="clear" w:color="auto" w:fill="auto"/>
          </w:tcPr>
          <w:p w14:paraId="6B4C4DFF" w14:textId="77777777" w:rsidR="009274EA" w:rsidRDefault="00C53038">
            <w:pPr>
              <w:tabs>
                <w:tab w:val="left" w:pos="10620"/>
              </w:tabs>
              <w:rPr>
                <w:ins w:id="5721" w:author="Sunil Vyas" w:date="2023-10-11T15:03:00Z"/>
                <w:rFonts w:cs="Tahoma"/>
                <w:bCs/>
                <w:strike/>
                <w:color w:val="333333"/>
                <w:sz w:val="17"/>
                <w:szCs w:val="17"/>
                <w:shd w:val="clear" w:color="auto" w:fill="FFFFFF"/>
              </w:rPr>
            </w:pPr>
            <w:ins w:id="5722" w:author="Sunil Vyas" w:date="2023-10-11T15:04:00Z">
              <w:r>
                <w:t xml:space="preserve">CTC </w:t>
              </w:r>
            </w:ins>
          </w:p>
        </w:tc>
        <w:tc>
          <w:tcPr>
            <w:tcW w:w="918" w:type="dxa"/>
            <w:shd w:val="clear" w:color="auto" w:fill="auto"/>
          </w:tcPr>
          <w:p w14:paraId="69593143" w14:textId="77777777" w:rsidR="009274EA" w:rsidRDefault="00C53038">
            <w:pPr>
              <w:pStyle w:val="ListParagraph"/>
              <w:tabs>
                <w:tab w:val="center" w:pos="4320"/>
                <w:tab w:val="right" w:pos="8640"/>
                <w:tab w:val="left" w:pos="10620"/>
              </w:tabs>
              <w:ind w:left="0"/>
              <w:rPr>
                <w:ins w:id="5723" w:author="Sunil Vyas" w:date="2023-10-11T15:03:00Z"/>
                <w:rFonts w:ascii="Cambria" w:hAnsi="Cambria"/>
                <w:strike/>
                <w:sz w:val="22"/>
                <w:szCs w:val="22"/>
              </w:rPr>
            </w:pPr>
            <w:ins w:id="5724" w:author="Sunil Vyas" w:date="2023-10-11T15:05:00Z">
              <w:r>
                <w:rPr>
                  <w:rFonts w:ascii="Cambria" w:hAnsi="Cambria"/>
                  <w:sz w:val="22"/>
                  <w:szCs w:val="22"/>
                </w:rPr>
                <w:t>M</w:t>
              </w:r>
            </w:ins>
          </w:p>
        </w:tc>
        <w:tc>
          <w:tcPr>
            <w:tcW w:w="992" w:type="dxa"/>
            <w:shd w:val="clear" w:color="auto" w:fill="auto"/>
          </w:tcPr>
          <w:p w14:paraId="1DC3BA79" w14:textId="77777777" w:rsidR="009274EA" w:rsidRDefault="00C53038">
            <w:pPr>
              <w:pStyle w:val="ListParagraph"/>
              <w:tabs>
                <w:tab w:val="center" w:pos="4320"/>
                <w:tab w:val="right" w:pos="8640"/>
                <w:tab w:val="left" w:pos="10620"/>
              </w:tabs>
              <w:ind w:left="0"/>
              <w:rPr>
                <w:ins w:id="5725" w:author="Sunil Vyas" w:date="2023-10-11T15:03:00Z"/>
                <w:rFonts w:ascii="Cambria" w:hAnsi="Cambria"/>
                <w:strike/>
                <w:sz w:val="22"/>
                <w:szCs w:val="22"/>
              </w:rPr>
            </w:pPr>
            <w:ins w:id="5726" w:author="Sunil Vyas" w:date="2023-10-11T15:06:00Z">
              <w:r>
                <w:t>textbox</w:t>
              </w:r>
            </w:ins>
          </w:p>
        </w:tc>
        <w:tc>
          <w:tcPr>
            <w:tcW w:w="1774" w:type="dxa"/>
            <w:shd w:val="clear" w:color="auto" w:fill="auto"/>
          </w:tcPr>
          <w:p w14:paraId="78D57358" w14:textId="77777777" w:rsidR="009274EA" w:rsidRPr="009274EA" w:rsidRDefault="00C53038">
            <w:pPr>
              <w:tabs>
                <w:tab w:val="center" w:pos="4320"/>
                <w:tab w:val="right" w:pos="8640"/>
                <w:tab w:val="left" w:pos="10620"/>
              </w:tabs>
              <w:rPr>
                <w:ins w:id="5727" w:author="Sunil Vyas" w:date="2023-10-11T15:25:00Z"/>
                <w:sz w:val="22"/>
                <w:szCs w:val="22"/>
                <w:rPrChange w:id="5728" w:author="Sunil Vyas" w:date="2023-10-11T15:25:00Z">
                  <w:rPr>
                    <w:ins w:id="5729" w:author="Sunil Vyas" w:date="2023-10-11T15:25:00Z"/>
                  </w:rPr>
                </w:rPrChange>
              </w:rPr>
              <w:pPrChange w:id="5730" w:author="Sunil Vyas" w:date="2023-10-11T15:25:00Z">
                <w:pPr>
                  <w:pStyle w:val="ListParagraph"/>
                  <w:tabs>
                    <w:tab w:val="center" w:pos="4320"/>
                    <w:tab w:val="right" w:pos="8640"/>
                    <w:tab w:val="left" w:pos="10620"/>
                  </w:tabs>
                </w:pPr>
              </w:pPrChange>
            </w:pPr>
            <w:ins w:id="5731" w:author="Sunil Vyas" w:date="2023-10-11T15:25:00Z">
              <w:r>
                <w:rPr>
                  <w:sz w:val="22"/>
                  <w:szCs w:val="22"/>
                  <w:rPrChange w:id="5732" w:author="Sunil Vyas" w:date="2023-10-11T15:25:00Z">
                    <w:rPr/>
                  </w:rPrChange>
                </w:rPr>
                <w:t>The "CTC" field is required and cannot be left empty.</w:t>
              </w:r>
            </w:ins>
          </w:p>
          <w:p w14:paraId="2FB6EA6F" w14:textId="77777777" w:rsidR="009274EA" w:rsidRPr="009274EA" w:rsidRDefault="00C53038">
            <w:pPr>
              <w:tabs>
                <w:tab w:val="center" w:pos="4320"/>
                <w:tab w:val="right" w:pos="8640"/>
                <w:tab w:val="left" w:pos="10620"/>
              </w:tabs>
              <w:rPr>
                <w:ins w:id="5733" w:author="Sunil Vyas" w:date="2023-10-11T15:25:00Z"/>
                <w:sz w:val="22"/>
                <w:szCs w:val="22"/>
                <w:rPrChange w:id="5734" w:author="Sunil Vyas" w:date="2023-10-11T15:25:00Z">
                  <w:rPr>
                    <w:ins w:id="5735" w:author="Sunil Vyas" w:date="2023-10-11T15:25:00Z"/>
                  </w:rPr>
                </w:rPrChange>
              </w:rPr>
              <w:pPrChange w:id="5736" w:author="Sunil Vyas" w:date="2023-10-11T15:25:00Z">
                <w:pPr>
                  <w:pStyle w:val="ListParagraph"/>
                  <w:tabs>
                    <w:tab w:val="center" w:pos="4320"/>
                    <w:tab w:val="right" w:pos="8640"/>
                    <w:tab w:val="left" w:pos="10620"/>
                  </w:tabs>
                </w:pPr>
              </w:pPrChange>
            </w:pPr>
            <w:ins w:id="5737" w:author="Sunil Vyas" w:date="2023-10-11T15:25:00Z">
              <w:r>
                <w:rPr>
                  <w:sz w:val="22"/>
                  <w:szCs w:val="22"/>
                  <w:rPrChange w:id="5738" w:author="Sunil Vyas" w:date="2023-10-11T15:25:00Z">
                    <w:rPr/>
                  </w:rPrChange>
                </w:rPr>
                <w:t>The "CTC" field should only accept positive numeric values without decimals.</w:t>
              </w:r>
            </w:ins>
          </w:p>
          <w:p w14:paraId="174C7AB8" w14:textId="77777777" w:rsidR="009274EA" w:rsidRPr="009274EA" w:rsidRDefault="00C53038">
            <w:pPr>
              <w:pStyle w:val="ListParagraph"/>
              <w:tabs>
                <w:tab w:val="center" w:pos="4320"/>
                <w:tab w:val="right" w:pos="8640"/>
                <w:tab w:val="left" w:pos="10620"/>
              </w:tabs>
              <w:ind w:left="0"/>
              <w:rPr>
                <w:ins w:id="5739" w:author="Sunil Vyas" w:date="2023-10-11T15:03:00Z"/>
                <w:rFonts w:ascii="Cambria" w:hAnsi="Cambria"/>
                <w:sz w:val="22"/>
                <w:szCs w:val="22"/>
                <w:rPrChange w:id="5740" w:author="Sunil Vyas" w:date="2023-10-11T15:10:00Z">
                  <w:rPr>
                    <w:ins w:id="5741" w:author="Sunil Vyas" w:date="2023-10-11T15:03:00Z"/>
                    <w:rFonts w:ascii="Cambria" w:hAnsi="Cambria"/>
                    <w:strike/>
                    <w:sz w:val="22"/>
                    <w:szCs w:val="22"/>
                  </w:rPr>
                </w:rPrChange>
              </w:rPr>
            </w:pPr>
            <w:ins w:id="5742" w:author="Sunil Vyas" w:date="2023-10-11T15:25:00Z">
              <w:r>
                <w:rPr>
                  <w:rFonts w:ascii="Cambria" w:hAnsi="Cambria"/>
                  <w:sz w:val="22"/>
                  <w:szCs w:val="22"/>
                </w:rPr>
                <w:t>The "CTC" field should not exceed 1 digit in length.</w:t>
              </w:r>
            </w:ins>
          </w:p>
        </w:tc>
        <w:tc>
          <w:tcPr>
            <w:tcW w:w="1352" w:type="dxa"/>
            <w:shd w:val="clear" w:color="auto" w:fill="auto"/>
          </w:tcPr>
          <w:p w14:paraId="6C0CA8E0" w14:textId="77777777" w:rsidR="009274EA" w:rsidRPr="009274EA" w:rsidRDefault="00C53038">
            <w:pPr>
              <w:tabs>
                <w:tab w:val="center" w:pos="4320"/>
                <w:tab w:val="right" w:pos="8640"/>
                <w:tab w:val="left" w:pos="10620"/>
              </w:tabs>
              <w:rPr>
                <w:ins w:id="5743" w:author="Sunil Vyas" w:date="2023-10-11T15:25:00Z"/>
                <w:sz w:val="22"/>
                <w:szCs w:val="22"/>
                <w:rPrChange w:id="5744" w:author="Sunil Vyas" w:date="2023-10-11T15:26:00Z">
                  <w:rPr>
                    <w:ins w:id="5745" w:author="Sunil Vyas" w:date="2023-10-11T15:25:00Z"/>
                  </w:rPr>
                </w:rPrChange>
              </w:rPr>
              <w:pPrChange w:id="5746" w:author="Sunil Vyas" w:date="2023-10-11T15:26:00Z">
                <w:pPr>
                  <w:pStyle w:val="ListParagraph"/>
                  <w:tabs>
                    <w:tab w:val="center" w:pos="4320"/>
                    <w:tab w:val="right" w:pos="8640"/>
                    <w:tab w:val="left" w:pos="10620"/>
                  </w:tabs>
                </w:pPr>
              </w:pPrChange>
            </w:pPr>
            <w:ins w:id="5747" w:author="Sunil Vyas" w:date="2023-10-11T15:25:00Z">
              <w:r>
                <w:rPr>
                  <w:sz w:val="22"/>
                  <w:szCs w:val="22"/>
                  <w:rPrChange w:id="5748" w:author="Sunil Vyas" w:date="2023-10-11T15:25:00Z">
                    <w:rPr/>
                  </w:rPrChange>
                </w:rPr>
                <w:t>Please enter a CTC value. This field is mandatory.</w:t>
              </w:r>
            </w:ins>
          </w:p>
          <w:p w14:paraId="3CB796E1" w14:textId="77777777" w:rsidR="009274EA" w:rsidRPr="009274EA" w:rsidRDefault="00C53038">
            <w:pPr>
              <w:tabs>
                <w:tab w:val="center" w:pos="4320"/>
                <w:tab w:val="right" w:pos="8640"/>
                <w:tab w:val="left" w:pos="10620"/>
              </w:tabs>
              <w:rPr>
                <w:ins w:id="5749" w:author="Sunil Vyas" w:date="2023-10-11T15:25:00Z"/>
                <w:sz w:val="22"/>
                <w:szCs w:val="22"/>
                <w:rPrChange w:id="5750" w:author="Sunil Vyas" w:date="2023-10-11T15:26:00Z">
                  <w:rPr>
                    <w:ins w:id="5751" w:author="Sunil Vyas" w:date="2023-10-11T15:25:00Z"/>
                  </w:rPr>
                </w:rPrChange>
              </w:rPr>
              <w:pPrChange w:id="5752" w:author="Sunil Vyas" w:date="2023-10-11T15:26:00Z">
                <w:pPr>
                  <w:pStyle w:val="ListParagraph"/>
                  <w:tabs>
                    <w:tab w:val="center" w:pos="4320"/>
                    <w:tab w:val="right" w:pos="8640"/>
                    <w:tab w:val="left" w:pos="10620"/>
                  </w:tabs>
                </w:pPr>
              </w:pPrChange>
            </w:pPr>
            <w:ins w:id="5753" w:author="Sunil Vyas" w:date="2023-10-11T15:25:00Z">
              <w:r>
                <w:rPr>
                  <w:sz w:val="22"/>
                  <w:szCs w:val="22"/>
                  <w:rPrChange w:id="5754" w:author="Sunil Vyas" w:date="2023-10-11T15:26:00Z">
                    <w:rPr/>
                  </w:rPrChange>
                </w:rPr>
                <w:t xml:space="preserve">Please enter a valid CTC value. It should be a positive numeric value </w:t>
              </w:r>
              <w:r>
                <w:rPr>
                  <w:sz w:val="22"/>
                  <w:szCs w:val="22"/>
                  <w:rPrChange w:id="5755" w:author="Sunil Vyas" w:date="2023-10-11T15:26:00Z">
                    <w:rPr/>
                  </w:rPrChange>
                </w:rPr>
                <w:lastRenderedPageBreak/>
                <w:t>without decimals.</w:t>
              </w:r>
            </w:ins>
          </w:p>
          <w:p w14:paraId="6A24192A" w14:textId="77777777" w:rsidR="009274EA" w:rsidRPr="009274EA" w:rsidRDefault="00C53038">
            <w:pPr>
              <w:pStyle w:val="ListParagraph"/>
              <w:tabs>
                <w:tab w:val="center" w:pos="4320"/>
                <w:tab w:val="right" w:pos="8640"/>
                <w:tab w:val="left" w:pos="10620"/>
              </w:tabs>
              <w:ind w:left="0"/>
              <w:rPr>
                <w:ins w:id="5756" w:author="Sunil Vyas" w:date="2023-10-11T15:03:00Z"/>
                <w:rFonts w:ascii="Cambria" w:hAnsi="Cambria"/>
                <w:sz w:val="22"/>
                <w:szCs w:val="22"/>
                <w:rPrChange w:id="5757" w:author="Sunil Vyas" w:date="2023-10-11T15:10:00Z">
                  <w:rPr>
                    <w:ins w:id="5758" w:author="Sunil Vyas" w:date="2023-10-11T15:03:00Z"/>
                    <w:rFonts w:ascii="Cambria" w:hAnsi="Cambria"/>
                    <w:strike/>
                    <w:sz w:val="22"/>
                    <w:szCs w:val="22"/>
                  </w:rPr>
                </w:rPrChange>
              </w:rPr>
            </w:pPr>
            <w:ins w:id="5759" w:author="Sunil Vyas" w:date="2023-10-11T15:25:00Z">
              <w:r>
                <w:rPr>
                  <w:rFonts w:ascii="Cambria" w:hAnsi="Cambria"/>
                  <w:sz w:val="22"/>
                  <w:szCs w:val="22"/>
                </w:rPr>
                <w:t>The CTC value should be a single digit. Please enter only one digit.</w:t>
              </w:r>
            </w:ins>
          </w:p>
        </w:tc>
        <w:tc>
          <w:tcPr>
            <w:tcW w:w="2904" w:type="dxa"/>
            <w:shd w:val="clear" w:color="auto" w:fill="auto"/>
          </w:tcPr>
          <w:p w14:paraId="05E661E3" w14:textId="77777777" w:rsidR="009274EA" w:rsidRPr="009274EA" w:rsidRDefault="009274EA">
            <w:pPr>
              <w:pStyle w:val="ListParagraph"/>
              <w:tabs>
                <w:tab w:val="center" w:pos="4320"/>
                <w:tab w:val="right" w:pos="8640"/>
                <w:tab w:val="left" w:pos="10620"/>
              </w:tabs>
              <w:ind w:left="0"/>
              <w:rPr>
                <w:ins w:id="5760" w:author="Sunil Vyas" w:date="2023-10-11T15:03:00Z"/>
                <w:rFonts w:ascii="Cambria" w:hAnsi="Cambria"/>
                <w:sz w:val="22"/>
                <w:szCs w:val="22"/>
                <w:rPrChange w:id="5761" w:author="Sunil Vyas" w:date="2023-10-11T15:10:00Z">
                  <w:rPr>
                    <w:ins w:id="5762" w:author="Sunil Vyas" w:date="2023-10-11T15:03:00Z"/>
                    <w:rFonts w:ascii="Cambria" w:hAnsi="Cambria"/>
                    <w:strike/>
                    <w:sz w:val="22"/>
                    <w:szCs w:val="22"/>
                  </w:rPr>
                </w:rPrChange>
              </w:rPr>
            </w:pPr>
          </w:p>
        </w:tc>
        <w:tc>
          <w:tcPr>
            <w:tcW w:w="1237" w:type="dxa"/>
            <w:shd w:val="clear" w:color="auto" w:fill="auto"/>
          </w:tcPr>
          <w:p w14:paraId="7245FE14" w14:textId="77777777" w:rsidR="009274EA" w:rsidRPr="009274EA" w:rsidRDefault="00C53038">
            <w:pPr>
              <w:pStyle w:val="ListParagraph"/>
              <w:tabs>
                <w:tab w:val="center" w:pos="4320"/>
                <w:tab w:val="right" w:pos="8640"/>
                <w:tab w:val="left" w:pos="10620"/>
              </w:tabs>
              <w:ind w:left="0"/>
              <w:rPr>
                <w:ins w:id="5763" w:author="Sunil Vyas" w:date="2023-10-11T15:03:00Z"/>
                <w:rFonts w:ascii="Cambria" w:hAnsi="Cambria"/>
                <w:sz w:val="22"/>
                <w:szCs w:val="22"/>
                <w:rPrChange w:id="5764" w:author="Sunil Vyas" w:date="2023-10-11T15:10:00Z">
                  <w:rPr>
                    <w:ins w:id="5765" w:author="Sunil Vyas" w:date="2023-10-11T15:03:00Z"/>
                    <w:rFonts w:ascii="Cambria" w:hAnsi="Cambria"/>
                    <w:strike/>
                    <w:sz w:val="22"/>
                    <w:szCs w:val="22"/>
                  </w:rPr>
                </w:rPrChange>
              </w:rPr>
            </w:pPr>
            <w:ins w:id="5766" w:author="Sunil Vyas" w:date="2023-10-11T15:30:00Z">
              <w:r>
                <w:rPr>
                  <w:rFonts w:ascii="Cambria" w:hAnsi="Cambria"/>
                  <w:sz w:val="22"/>
                  <w:szCs w:val="22"/>
                </w:rPr>
                <w:t>This field is related to TICK SIZE section.</w:t>
              </w:r>
            </w:ins>
          </w:p>
        </w:tc>
      </w:tr>
      <w:tr w:rsidR="009274EA" w14:paraId="4C9AE4A9" w14:textId="77777777">
        <w:trPr>
          <w:trHeight w:val="1735"/>
          <w:ins w:id="5767" w:author="Sunil Vyas" w:date="2023-10-11T15:03:00Z"/>
        </w:trPr>
        <w:tc>
          <w:tcPr>
            <w:tcW w:w="1150" w:type="dxa"/>
            <w:shd w:val="clear" w:color="auto" w:fill="auto"/>
          </w:tcPr>
          <w:p w14:paraId="36F541C2" w14:textId="77777777" w:rsidR="009274EA" w:rsidRDefault="00C53038">
            <w:pPr>
              <w:tabs>
                <w:tab w:val="left" w:pos="10620"/>
              </w:tabs>
              <w:rPr>
                <w:ins w:id="5768" w:author="Sunil Vyas" w:date="2023-10-11T15:03:00Z"/>
                <w:rFonts w:cs="Tahoma"/>
                <w:bCs/>
                <w:strike/>
                <w:color w:val="333333"/>
                <w:sz w:val="17"/>
                <w:szCs w:val="17"/>
                <w:shd w:val="clear" w:color="auto" w:fill="FFFFFF"/>
              </w:rPr>
            </w:pPr>
            <w:ins w:id="5769" w:author="Sunil Vyas" w:date="2023-10-11T15:04:00Z">
              <w:r>
                <w:t xml:space="preserve">ORTHODOX </w:t>
              </w:r>
            </w:ins>
          </w:p>
        </w:tc>
        <w:tc>
          <w:tcPr>
            <w:tcW w:w="918" w:type="dxa"/>
            <w:shd w:val="clear" w:color="auto" w:fill="auto"/>
          </w:tcPr>
          <w:p w14:paraId="79E8850B" w14:textId="77777777" w:rsidR="009274EA" w:rsidRDefault="00C53038">
            <w:pPr>
              <w:pStyle w:val="ListParagraph"/>
              <w:tabs>
                <w:tab w:val="center" w:pos="4320"/>
                <w:tab w:val="right" w:pos="8640"/>
                <w:tab w:val="left" w:pos="10620"/>
              </w:tabs>
              <w:ind w:left="0"/>
              <w:rPr>
                <w:ins w:id="5770" w:author="Sunil Vyas" w:date="2023-10-11T15:03:00Z"/>
                <w:rFonts w:ascii="Cambria" w:hAnsi="Cambria"/>
                <w:strike/>
                <w:sz w:val="22"/>
                <w:szCs w:val="22"/>
              </w:rPr>
            </w:pPr>
            <w:ins w:id="5771" w:author="Sunil Vyas" w:date="2023-10-11T15:05:00Z">
              <w:r>
                <w:rPr>
                  <w:rFonts w:ascii="Cambria" w:hAnsi="Cambria"/>
                  <w:sz w:val="22"/>
                  <w:szCs w:val="22"/>
                </w:rPr>
                <w:t>M</w:t>
              </w:r>
            </w:ins>
          </w:p>
        </w:tc>
        <w:tc>
          <w:tcPr>
            <w:tcW w:w="992" w:type="dxa"/>
            <w:shd w:val="clear" w:color="auto" w:fill="auto"/>
          </w:tcPr>
          <w:p w14:paraId="6844F878" w14:textId="77777777" w:rsidR="009274EA" w:rsidRDefault="00C53038">
            <w:pPr>
              <w:pStyle w:val="ListParagraph"/>
              <w:tabs>
                <w:tab w:val="center" w:pos="4320"/>
                <w:tab w:val="right" w:pos="8640"/>
                <w:tab w:val="left" w:pos="10620"/>
              </w:tabs>
              <w:ind w:left="0"/>
              <w:rPr>
                <w:ins w:id="5772" w:author="Sunil Vyas" w:date="2023-10-11T15:03:00Z"/>
                <w:rFonts w:ascii="Cambria" w:hAnsi="Cambria"/>
                <w:strike/>
                <w:sz w:val="22"/>
                <w:szCs w:val="22"/>
              </w:rPr>
            </w:pPr>
            <w:ins w:id="5773" w:author="Sunil Vyas" w:date="2023-10-11T15:06:00Z">
              <w:r>
                <w:t>textbox</w:t>
              </w:r>
            </w:ins>
          </w:p>
        </w:tc>
        <w:tc>
          <w:tcPr>
            <w:tcW w:w="1774" w:type="dxa"/>
            <w:shd w:val="clear" w:color="auto" w:fill="auto"/>
          </w:tcPr>
          <w:p w14:paraId="38FD0F00" w14:textId="77777777" w:rsidR="009274EA" w:rsidRDefault="00C53038">
            <w:pPr>
              <w:tabs>
                <w:tab w:val="center" w:pos="4320"/>
                <w:tab w:val="right" w:pos="8640"/>
                <w:tab w:val="left" w:pos="10620"/>
              </w:tabs>
              <w:rPr>
                <w:ins w:id="5774" w:author="Sunil Vyas" w:date="2023-10-11T15:26:00Z"/>
                <w:sz w:val="22"/>
                <w:szCs w:val="22"/>
              </w:rPr>
            </w:pPr>
            <w:ins w:id="5775" w:author="Sunil Vyas" w:date="2023-10-11T15:26:00Z">
              <w:r>
                <w:rPr>
                  <w:sz w:val="22"/>
                  <w:szCs w:val="22"/>
                </w:rPr>
                <w:t>The "</w:t>
              </w:r>
            </w:ins>
            <w:ins w:id="5776" w:author="Sunil Vyas" w:date="2023-10-11T15:27:00Z">
              <w:r>
                <w:rPr>
                  <w:sz w:val="22"/>
                  <w:szCs w:val="22"/>
                </w:rPr>
                <w:t>ORTHODOX</w:t>
              </w:r>
            </w:ins>
            <w:ins w:id="5777" w:author="Sunil Vyas" w:date="2023-10-11T15:26:00Z">
              <w:r>
                <w:rPr>
                  <w:sz w:val="22"/>
                  <w:szCs w:val="22"/>
                </w:rPr>
                <w:t>" field is required and cannot be left empty.</w:t>
              </w:r>
            </w:ins>
          </w:p>
          <w:p w14:paraId="5F35530E" w14:textId="77777777" w:rsidR="009274EA" w:rsidRDefault="00C53038">
            <w:pPr>
              <w:tabs>
                <w:tab w:val="center" w:pos="4320"/>
                <w:tab w:val="right" w:pos="8640"/>
                <w:tab w:val="left" w:pos="10620"/>
              </w:tabs>
              <w:rPr>
                <w:ins w:id="5778" w:author="Sunil Vyas" w:date="2023-10-11T15:26:00Z"/>
                <w:sz w:val="22"/>
                <w:szCs w:val="22"/>
              </w:rPr>
            </w:pPr>
            <w:ins w:id="5779" w:author="Sunil Vyas" w:date="2023-10-11T15:26:00Z">
              <w:r>
                <w:rPr>
                  <w:sz w:val="22"/>
                  <w:szCs w:val="22"/>
                </w:rPr>
                <w:t>The "</w:t>
              </w:r>
            </w:ins>
            <w:ins w:id="5780" w:author="Sunil Vyas" w:date="2023-10-11T15:27:00Z">
              <w:r>
                <w:rPr>
                  <w:sz w:val="22"/>
                  <w:szCs w:val="22"/>
                </w:rPr>
                <w:t>ORTHODOX</w:t>
              </w:r>
            </w:ins>
            <w:ins w:id="5781" w:author="Sunil Vyas" w:date="2023-10-11T15:26:00Z">
              <w:r>
                <w:rPr>
                  <w:sz w:val="22"/>
                  <w:szCs w:val="22"/>
                </w:rPr>
                <w:t>" field should only accept positive numeric values without decimals.</w:t>
              </w:r>
            </w:ins>
          </w:p>
          <w:p w14:paraId="1BC03B0C" w14:textId="77777777" w:rsidR="009274EA" w:rsidRPr="009274EA" w:rsidRDefault="00C53038">
            <w:pPr>
              <w:pStyle w:val="ListParagraph"/>
              <w:tabs>
                <w:tab w:val="center" w:pos="4320"/>
                <w:tab w:val="right" w:pos="8640"/>
                <w:tab w:val="left" w:pos="10620"/>
              </w:tabs>
              <w:ind w:left="0"/>
              <w:rPr>
                <w:ins w:id="5782" w:author="Sunil Vyas" w:date="2023-10-11T15:03:00Z"/>
                <w:rFonts w:ascii="Cambria" w:hAnsi="Cambria"/>
                <w:sz w:val="22"/>
                <w:szCs w:val="22"/>
                <w:rPrChange w:id="5783" w:author="Sunil Vyas" w:date="2023-10-11T15:10:00Z">
                  <w:rPr>
                    <w:ins w:id="5784" w:author="Sunil Vyas" w:date="2023-10-11T15:03:00Z"/>
                    <w:rFonts w:ascii="Cambria" w:hAnsi="Cambria"/>
                    <w:strike/>
                    <w:sz w:val="22"/>
                    <w:szCs w:val="22"/>
                  </w:rPr>
                </w:rPrChange>
              </w:rPr>
            </w:pPr>
            <w:ins w:id="5785" w:author="Sunil Vyas" w:date="2023-10-11T15:26:00Z">
              <w:r>
                <w:rPr>
                  <w:rFonts w:ascii="Cambria" w:hAnsi="Cambria"/>
                  <w:sz w:val="22"/>
                  <w:szCs w:val="22"/>
                </w:rPr>
                <w:t>The "</w:t>
              </w:r>
            </w:ins>
            <w:ins w:id="5786" w:author="Sunil Vyas" w:date="2023-10-11T15:27:00Z">
              <w:r>
                <w:rPr>
                  <w:rFonts w:ascii="Cambria" w:hAnsi="Cambria"/>
                  <w:sz w:val="22"/>
                  <w:szCs w:val="22"/>
                </w:rPr>
                <w:t>ORTHODOX</w:t>
              </w:r>
            </w:ins>
            <w:ins w:id="5787" w:author="Sunil Vyas" w:date="2023-10-11T15:26:00Z">
              <w:r>
                <w:rPr>
                  <w:rFonts w:ascii="Cambria" w:hAnsi="Cambria"/>
                  <w:sz w:val="22"/>
                  <w:szCs w:val="22"/>
                </w:rPr>
                <w:t>" field should not exceed 1 digit in length.</w:t>
              </w:r>
            </w:ins>
          </w:p>
        </w:tc>
        <w:tc>
          <w:tcPr>
            <w:tcW w:w="1352" w:type="dxa"/>
            <w:shd w:val="clear" w:color="auto" w:fill="auto"/>
          </w:tcPr>
          <w:p w14:paraId="38A5F19C" w14:textId="77777777" w:rsidR="009274EA" w:rsidRDefault="00C53038">
            <w:pPr>
              <w:tabs>
                <w:tab w:val="center" w:pos="4320"/>
                <w:tab w:val="right" w:pos="8640"/>
                <w:tab w:val="left" w:pos="10620"/>
              </w:tabs>
              <w:rPr>
                <w:ins w:id="5788" w:author="Sunil Vyas" w:date="2023-10-11T15:26:00Z"/>
                <w:sz w:val="22"/>
                <w:szCs w:val="22"/>
              </w:rPr>
            </w:pPr>
            <w:ins w:id="5789" w:author="Sunil Vyas" w:date="2023-10-11T15:26:00Z">
              <w:r>
                <w:rPr>
                  <w:sz w:val="22"/>
                  <w:szCs w:val="22"/>
                </w:rPr>
                <w:t xml:space="preserve">Please enter a </w:t>
              </w:r>
            </w:ins>
            <w:ins w:id="5790" w:author="Sunil Vyas" w:date="2023-10-11T15:27:00Z">
              <w:r>
                <w:rPr>
                  <w:sz w:val="22"/>
                  <w:szCs w:val="22"/>
                </w:rPr>
                <w:t>ORTHODOX</w:t>
              </w:r>
            </w:ins>
            <w:ins w:id="5791" w:author="Sunil Vyas" w:date="2023-10-11T15:26:00Z">
              <w:r>
                <w:rPr>
                  <w:sz w:val="22"/>
                  <w:szCs w:val="22"/>
                </w:rPr>
                <w:t xml:space="preserve"> value. This field is mandatory.</w:t>
              </w:r>
            </w:ins>
          </w:p>
          <w:p w14:paraId="5132B4A1" w14:textId="77777777" w:rsidR="009274EA" w:rsidRDefault="00C53038">
            <w:pPr>
              <w:tabs>
                <w:tab w:val="center" w:pos="4320"/>
                <w:tab w:val="right" w:pos="8640"/>
                <w:tab w:val="left" w:pos="10620"/>
              </w:tabs>
              <w:rPr>
                <w:ins w:id="5792" w:author="Sunil Vyas" w:date="2023-10-11T15:26:00Z"/>
                <w:sz w:val="22"/>
                <w:szCs w:val="22"/>
              </w:rPr>
            </w:pPr>
            <w:ins w:id="5793" w:author="Sunil Vyas" w:date="2023-10-11T15:26:00Z">
              <w:r>
                <w:rPr>
                  <w:sz w:val="22"/>
                  <w:szCs w:val="22"/>
                </w:rPr>
                <w:t xml:space="preserve">Please enter a valid </w:t>
              </w:r>
            </w:ins>
            <w:ins w:id="5794" w:author="Sunil Vyas" w:date="2023-10-11T15:27:00Z">
              <w:r>
                <w:rPr>
                  <w:sz w:val="22"/>
                  <w:szCs w:val="22"/>
                </w:rPr>
                <w:t>ORTHODOX</w:t>
              </w:r>
            </w:ins>
            <w:ins w:id="5795" w:author="Sunil Vyas" w:date="2023-10-11T15:26:00Z">
              <w:r>
                <w:rPr>
                  <w:sz w:val="22"/>
                  <w:szCs w:val="22"/>
                </w:rPr>
                <w:t xml:space="preserve"> value. It should be a positive numeric value without decimals.</w:t>
              </w:r>
            </w:ins>
          </w:p>
          <w:p w14:paraId="21485EDB" w14:textId="77777777" w:rsidR="009274EA" w:rsidRPr="009274EA" w:rsidRDefault="00C53038">
            <w:pPr>
              <w:pStyle w:val="ListParagraph"/>
              <w:tabs>
                <w:tab w:val="center" w:pos="4320"/>
                <w:tab w:val="right" w:pos="8640"/>
                <w:tab w:val="left" w:pos="10620"/>
              </w:tabs>
              <w:ind w:left="0"/>
              <w:rPr>
                <w:ins w:id="5796" w:author="Sunil Vyas" w:date="2023-10-11T15:03:00Z"/>
                <w:rFonts w:ascii="Cambria" w:hAnsi="Cambria"/>
                <w:sz w:val="22"/>
                <w:szCs w:val="22"/>
                <w:rPrChange w:id="5797" w:author="Sunil Vyas" w:date="2023-10-11T15:10:00Z">
                  <w:rPr>
                    <w:ins w:id="5798" w:author="Sunil Vyas" w:date="2023-10-11T15:03:00Z"/>
                    <w:rFonts w:ascii="Cambria" w:hAnsi="Cambria"/>
                    <w:strike/>
                    <w:sz w:val="22"/>
                    <w:szCs w:val="22"/>
                  </w:rPr>
                </w:rPrChange>
              </w:rPr>
            </w:pPr>
            <w:ins w:id="5799" w:author="Sunil Vyas" w:date="2023-10-11T15:26:00Z">
              <w:r>
                <w:rPr>
                  <w:rFonts w:ascii="Cambria" w:hAnsi="Cambria"/>
                  <w:sz w:val="22"/>
                  <w:szCs w:val="22"/>
                </w:rPr>
                <w:t xml:space="preserve">The </w:t>
              </w:r>
            </w:ins>
            <w:ins w:id="5800" w:author="Sunil Vyas" w:date="2023-10-11T15:27:00Z">
              <w:r>
                <w:rPr>
                  <w:rFonts w:ascii="Cambria" w:hAnsi="Cambria"/>
                  <w:sz w:val="22"/>
                  <w:szCs w:val="22"/>
                </w:rPr>
                <w:t>ORTHODOX</w:t>
              </w:r>
            </w:ins>
            <w:ins w:id="5801" w:author="Sunil Vyas" w:date="2023-10-11T15:26:00Z">
              <w:r>
                <w:rPr>
                  <w:rFonts w:ascii="Cambria" w:hAnsi="Cambria"/>
                  <w:sz w:val="22"/>
                  <w:szCs w:val="22"/>
                </w:rPr>
                <w:t xml:space="preserve"> value should be a single digit. Please enter only one digit.</w:t>
              </w:r>
            </w:ins>
          </w:p>
        </w:tc>
        <w:tc>
          <w:tcPr>
            <w:tcW w:w="2904" w:type="dxa"/>
            <w:shd w:val="clear" w:color="auto" w:fill="auto"/>
          </w:tcPr>
          <w:p w14:paraId="706BAD48" w14:textId="77777777" w:rsidR="009274EA" w:rsidRPr="009274EA" w:rsidRDefault="009274EA">
            <w:pPr>
              <w:pStyle w:val="ListParagraph"/>
              <w:tabs>
                <w:tab w:val="center" w:pos="4320"/>
                <w:tab w:val="right" w:pos="8640"/>
                <w:tab w:val="left" w:pos="10620"/>
              </w:tabs>
              <w:ind w:left="0"/>
              <w:rPr>
                <w:ins w:id="5802" w:author="Sunil Vyas" w:date="2023-10-11T15:03:00Z"/>
                <w:rFonts w:ascii="Cambria" w:hAnsi="Cambria"/>
                <w:sz w:val="22"/>
                <w:szCs w:val="22"/>
                <w:rPrChange w:id="5803" w:author="Sunil Vyas" w:date="2023-10-11T15:10:00Z">
                  <w:rPr>
                    <w:ins w:id="5804" w:author="Sunil Vyas" w:date="2023-10-11T15:03:00Z"/>
                    <w:rFonts w:ascii="Cambria" w:hAnsi="Cambria"/>
                    <w:strike/>
                    <w:sz w:val="22"/>
                    <w:szCs w:val="22"/>
                  </w:rPr>
                </w:rPrChange>
              </w:rPr>
            </w:pPr>
          </w:p>
        </w:tc>
        <w:tc>
          <w:tcPr>
            <w:tcW w:w="1237" w:type="dxa"/>
            <w:shd w:val="clear" w:color="auto" w:fill="auto"/>
          </w:tcPr>
          <w:p w14:paraId="6DE3860F" w14:textId="77777777" w:rsidR="009274EA" w:rsidRPr="009274EA" w:rsidRDefault="00C53038">
            <w:pPr>
              <w:pStyle w:val="ListParagraph"/>
              <w:tabs>
                <w:tab w:val="center" w:pos="4320"/>
                <w:tab w:val="right" w:pos="8640"/>
                <w:tab w:val="left" w:pos="10620"/>
              </w:tabs>
              <w:ind w:left="0"/>
              <w:rPr>
                <w:ins w:id="5805" w:author="Sunil Vyas" w:date="2023-10-11T15:03:00Z"/>
                <w:rFonts w:ascii="Cambria" w:hAnsi="Cambria"/>
                <w:sz w:val="22"/>
                <w:szCs w:val="22"/>
                <w:rPrChange w:id="5806" w:author="Sunil Vyas" w:date="2023-10-11T15:10:00Z">
                  <w:rPr>
                    <w:ins w:id="5807" w:author="Sunil Vyas" w:date="2023-10-11T15:03:00Z"/>
                    <w:rFonts w:ascii="Cambria" w:hAnsi="Cambria"/>
                    <w:strike/>
                    <w:sz w:val="22"/>
                    <w:szCs w:val="22"/>
                  </w:rPr>
                </w:rPrChange>
              </w:rPr>
            </w:pPr>
            <w:ins w:id="5808" w:author="Sunil Vyas" w:date="2023-10-11T15:30:00Z">
              <w:r>
                <w:rPr>
                  <w:rFonts w:ascii="Cambria" w:hAnsi="Cambria"/>
                  <w:sz w:val="22"/>
                  <w:szCs w:val="22"/>
                </w:rPr>
                <w:t>This field is related to TICK SIZE section.</w:t>
              </w:r>
            </w:ins>
          </w:p>
        </w:tc>
      </w:tr>
      <w:tr w:rsidR="009274EA" w14:paraId="5212E85D" w14:textId="77777777">
        <w:trPr>
          <w:trHeight w:val="1735"/>
          <w:ins w:id="5809" w:author="Sunil Vyas" w:date="2023-10-11T15:03:00Z"/>
        </w:trPr>
        <w:tc>
          <w:tcPr>
            <w:tcW w:w="1150" w:type="dxa"/>
            <w:shd w:val="clear" w:color="auto" w:fill="auto"/>
          </w:tcPr>
          <w:p w14:paraId="6D4300EE" w14:textId="77777777" w:rsidR="009274EA" w:rsidRDefault="00C53038">
            <w:pPr>
              <w:tabs>
                <w:tab w:val="left" w:pos="10620"/>
              </w:tabs>
              <w:rPr>
                <w:ins w:id="5810" w:author="Sunil Vyas" w:date="2023-10-11T15:03:00Z"/>
                <w:rFonts w:cs="Tahoma"/>
                <w:bCs/>
                <w:strike/>
                <w:color w:val="333333"/>
                <w:sz w:val="17"/>
                <w:szCs w:val="17"/>
                <w:shd w:val="clear" w:color="auto" w:fill="FFFFFF"/>
              </w:rPr>
            </w:pPr>
            <w:ins w:id="5811" w:author="Sunil Vyas" w:date="2023-10-11T15:04:00Z">
              <w:r>
                <w:t xml:space="preserve">DARJEELING </w:t>
              </w:r>
            </w:ins>
          </w:p>
        </w:tc>
        <w:tc>
          <w:tcPr>
            <w:tcW w:w="918" w:type="dxa"/>
            <w:shd w:val="clear" w:color="auto" w:fill="auto"/>
          </w:tcPr>
          <w:p w14:paraId="3E87ACFD" w14:textId="77777777" w:rsidR="009274EA" w:rsidRDefault="00C53038">
            <w:pPr>
              <w:pStyle w:val="ListParagraph"/>
              <w:tabs>
                <w:tab w:val="center" w:pos="4320"/>
                <w:tab w:val="right" w:pos="8640"/>
                <w:tab w:val="left" w:pos="10620"/>
              </w:tabs>
              <w:ind w:left="0"/>
              <w:rPr>
                <w:ins w:id="5812" w:author="Sunil Vyas" w:date="2023-10-11T15:03:00Z"/>
                <w:rFonts w:ascii="Cambria" w:hAnsi="Cambria"/>
                <w:strike/>
                <w:sz w:val="22"/>
                <w:szCs w:val="22"/>
              </w:rPr>
            </w:pPr>
            <w:ins w:id="5813" w:author="Sunil Vyas" w:date="2023-10-11T15:05:00Z">
              <w:r>
                <w:rPr>
                  <w:rFonts w:ascii="Cambria" w:hAnsi="Cambria"/>
                  <w:sz w:val="22"/>
                  <w:szCs w:val="22"/>
                </w:rPr>
                <w:t>M</w:t>
              </w:r>
            </w:ins>
          </w:p>
        </w:tc>
        <w:tc>
          <w:tcPr>
            <w:tcW w:w="992" w:type="dxa"/>
            <w:shd w:val="clear" w:color="auto" w:fill="auto"/>
          </w:tcPr>
          <w:p w14:paraId="76042991" w14:textId="77777777" w:rsidR="009274EA" w:rsidRDefault="00C53038">
            <w:pPr>
              <w:pStyle w:val="ListParagraph"/>
              <w:tabs>
                <w:tab w:val="center" w:pos="4320"/>
                <w:tab w:val="right" w:pos="8640"/>
                <w:tab w:val="left" w:pos="10620"/>
              </w:tabs>
              <w:ind w:left="0"/>
              <w:rPr>
                <w:ins w:id="5814" w:author="Sunil Vyas" w:date="2023-10-11T15:03:00Z"/>
                <w:rFonts w:ascii="Cambria" w:hAnsi="Cambria"/>
                <w:strike/>
                <w:sz w:val="22"/>
                <w:szCs w:val="22"/>
              </w:rPr>
            </w:pPr>
            <w:ins w:id="5815" w:author="Sunil Vyas" w:date="2023-10-11T15:06:00Z">
              <w:r>
                <w:t>textbox</w:t>
              </w:r>
            </w:ins>
          </w:p>
        </w:tc>
        <w:tc>
          <w:tcPr>
            <w:tcW w:w="1774" w:type="dxa"/>
            <w:shd w:val="clear" w:color="auto" w:fill="auto"/>
          </w:tcPr>
          <w:p w14:paraId="18BBA0B4" w14:textId="77777777" w:rsidR="009274EA" w:rsidRDefault="00C53038">
            <w:pPr>
              <w:tabs>
                <w:tab w:val="center" w:pos="4320"/>
                <w:tab w:val="right" w:pos="8640"/>
                <w:tab w:val="left" w:pos="10620"/>
              </w:tabs>
              <w:rPr>
                <w:ins w:id="5816" w:author="Sunil Vyas" w:date="2023-10-11T15:27:00Z"/>
                <w:sz w:val="22"/>
                <w:szCs w:val="22"/>
              </w:rPr>
            </w:pPr>
            <w:ins w:id="5817" w:author="Sunil Vyas" w:date="2023-10-11T15:27:00Z">
              <w:r>
                <w:rPr>
                  <w:sz w:val="22"/>
                  <w:szCs w:val="22"/>
                </w:rPr>
                <w:t>The "DARJEELING" field is required and cannot be left empty.</w:t>
              </w:r>
            </w:ins>
          </w:p>
          <w:p w14:paraId="7110EB22" w14:textId="77777777" w:rsidR="009274EA" w:rsidRDefault="00C53038">
            <w:pPr>
              <w:tabs>
                <w:tab w:val="center" w:pos="4320"/>
                <w:tab w:val="right" w:pos="8640"/>
                <w:tab w:val="left" w:pos="10620"/>
              </w:tabs>
              <w:rPr>
                <w:ins w:id="5818" w:author="Sunil Vyas" w:date="2023-10-11T15:27:00Z"/>
                <w:sz w:val="22"/>
                <w:szCs w:val="22"/>
              </w:rPr>
            </w:pPr>
            <w:ins w:id="5819" w:author="Sunil Vyas" w:date="2023-10-11T15:27:00Z">
              <w:r>
                <w:rPr>
                  <w:sz w:val="22"/>
                  <w:szCs w:val="22"/>
                </w:rPr>
                <w:t xml:space="preserve">The "DARJEELING" field should only accept </w:t>
              </w:r>
              <w:r>
                <w:rPr>
                  <w:sz w:val="22"/>
                  <w:szCs w:val="22"/>
                </w:rPr>
                <w:lastRenderedPageBreak/>
                <w:t>positive numeric values without decimals.</w:t>
              </w:r>
            </w:ins>
          </w:p>
          <w:p w14:paraId="31197E13" w14:textId="77777777" w:rsidR="009274EA" w:rsidRPr="009274EA" w:rsidRDefault="00C53038">
            <w:pPr>
              <w:pStyle w:val="ListParagraph"/>
              <w:tabs>
                <w:tab w:val="center" w:pos="4320"/>
                <w:tab w:val="right" w:pos="8640"/>
                <w:tab w:val="left" w:pos="10620"/>
              </w:tabs>
              <w:ind w:left="0"/>
              <w:rPr>
                <w:ins w:id="5820" w:author="Sunil Vyas" w:date="2023-10-11T15:03:00Z"/>
                <w:rFonts w:ascii="Cambria" w:hAnsi="Cambria"/>
                <w:sz w:val="22"/>
                <w:szCs w:val="22"/>
                <w:rPrChange w:id="5821" w:author="Sunil Vyas" w:date="2023-10-11T15:10:00Z">
                  <w:rPr>
                    <w:ins w:id="5822" w:author="Sunil Vyas" w:date="2023-10-11T15:03:00Z"/>
                    <w:rFonts w:ascii="Cambria" w:hAnsi="Cambria"/>
                    <w:strike/>
                    <w:sz w:val="22"/>
                    <w:szCs w:val="22"/>
                  </w:rPr>
                </w:rPrChange>
              </w:rPr>
            </w:pPr>
            <w:ins w:id="5823" w:author="Sunil Vyas" w:date="2023-10-11T15:27:00Z">
              <w:r>
                <w:rPr>
                  <w:rFonts w:ascii="Cambria" w:hAnsi="Cambria"/>
                  <w:sz w:val="22"/>
                  <w:szCs w:val="22"/>
                </w:rPr>
                <w:t>The "DARJEELING" field should not exceed 1 digit in length.</w:t>
              </w:r>
            </w:ins>
          </w:p>
        </w:tc>
        <w:tc>
          <w:tcPr>
            <w:tcW w:w="1352" w:type="dxa"/>
            <w:shd w:val="clear" w:color="auto" w:fill="auto"/>
          </w:tcPr>
          <w:p w14:paraId="3A066928" w14:textId="77777777" w:rsidR="009274EA" w:rsidRDefault="00C53038">
            <w:pPr>
              <w:tabs>
                <w:tab w:val="center" w:pos="4320"/>
                <w:tab w:val="right" w:pos="8640"/>
                <w:tab w:val="left" w:pos="10620"/>
              </w:tabs>
              <w:rPr>
                <w:ins w:id="5824" w:author="Sunil Vyas" w:date="2023-10-11T15:27:00Z"/>
                <w:sz w:val="22"/>
                <w:szCs w:val="22"/>
              </w:rPr>
            </w:pPr>
            <w:ins w:id="5825" w:author="Sunil Vyas" w:date="2023-10-11T15:27:00Z">
              <w:r>
                <w:rPr>
                  <w:sz w:val="22"/>
                  <w:szCs w:val="22"/>
                </w:rPr>
                <w:lastRenderedPageBreak/>
                <w:t>Please enter a DARJEELING value. This field is mandatory.</w:t>
              </w:r>
            </w:ins>
          </w:p>
          <w:p w14:paraId="22FCFD99" w14:textId="77777777" w:rsidR="009274EA" w:rsidRDefault="00C53038">
            <w:pPr>
              <w:tabs>
                <w:tab w:val="center" w:pos="4320"/>
                <w:tab w:val="right" w:pos="8640"/>
                <w:tab w:val="left" w:pos="10620"/>
              </w:tabs>
              <w:rPr>
                <w:ins w:id="5826" w:author="Sunil Vyas" w:date="2023-10-11T15:27:00Z"/>
                <w:sz w:val="22"/>
                <w:szCs w:val="22"/>
              </w:rPr>
            </w:pPr>
            <w:ins w:id="5827" w:author="Sunil Vyas" w:date="2023-10-11T15:27:00Z">
              <w:r>
                <w:rPr>
                  <w:sz w:val="22"/>
                  <w:szCs w:val="22"/>
                </w:rPr>
                <w:t xml:space="preserve">Please enter a valid </w:t>
              </w:r>
              <w:r>
                <w:rPr>
                  <w:sz w:val="22"/>
                  <w:szCs w:val="22"/>
                </w:rPr>
                <w:lastRenderedPageBreak/>
                <w:t>DARJEELING value. It should be a positive numeric value without decimals.</w:t>
              </w:r>
            </w:ins>
          </w:p>
          <w:p w14:paraId="5E9996CB" w14:textId="77777777" w:rsidR="009274EA" w:rsidRPr="009274EA" w:rsidRDefault="00C53038">
            <w:pPr>
              <w:pStyle w:val="ListParagraph"/>
              <w:tabs>
                <w:tab w:val="center" w:pos="4320"/>
                <w:tab w:val="right" w:pos="8640"/>
                <w:tab w:val="left" w:pos="10620"/>
              </w:tabs>
              <w:ind w:left="0"/>
              <w:rPr>
                <w:ins w:id="5828" w:author="Sunil Vyas" w:date="2023-10-11T15:03:00Z"/>
                <w:rFonts w:ascii="Cambria" w:hAnsi="Cambria"/>
                <w:sz w:val="22"/>
                <w:szCs w:val="22"/>
                <w:rPrChange w:id="5829" w:author="Sunil Vyas" w:date="2023-10-11T15:10:00Z">
                  <w:rPr>
                    <w:ins w:id="5830" w:author="Sunil Vyas" w:date="2023-10-11T15:03:00Z"/>
                    <w:rFonts w:ascii="Cambria" w:hAnsi="Cambria"/>
                    <w:strike/>
                    <w:sz w:val="22"/>
                    <w:szCs w:val="22"/>
                  </w:rPr>
                </w:rPrChange>
              </w:rPr>
            </w:pPr>
            <w:ins w:id="5831" w:author="Sunil Vyas" w:date="2023-10-11T15:27:00Z">
              <w:r>
                <w:rPr>
                  <w:rFonts w:ascii="Cambria" w:hAnsi="Cambria"/>
                  <w:sz w:val="22"/>
                  <w:szCs w:val="22"/>
                </w:rPr>
                <w:t>The DARJEELING value should be a single digit. Please enter only one digit.</w:t>
              </w:r>
            </w:ins>
          </w:p>
        </w:tc>
        <w:tc>
          <w:tcPr>
            <w:tcW w:w="2904" w:type="dxa"/>
            <w:shd w:val="clear" w:color="auto" w:fill="auto"/>
          </w:tcPr>
          <w:p w14:paraId="453ADD23" w14:textId="77777777" w:rsidR="009274EA" w:rsidRPr="009274EA" w:rsidRDefault="009274EA">
            <w:pPr>
              <w:pStyle w:val="ListParagraph"/>
              <w:tabs>
                <w:tab w:val="center" w:pos="4320"/>
                <w:tab w:val="right" w:pos="8640"/>
                <w:tab w:val="left" w:pos="10620"/>
              </w:tabs>
              <w:ind w:left="0"/>
              <w:rPr>
                <w:ins w:id="5832" w:author="Sunil Vyas" w:date="2023-10-11T15:03:00Z"/>
                <w:rFonts w:ascii="Cambria" w:hAnsi="Cambria"/>
                <w:sz w:val="22"/>
                <w:szCs w:val="22"/>
                <w:rPrChange w:id="5833" w:author="Sunil Vyas" w:date="2023-10-11T15:10:00Z">
                  <w:rPr>
                    <w:ins w:id="5834" w:author="Sunil Vyas" w:date="2023-10-11T15:03:00Z"/>
                    <w:rFonts w:ascii="Cambria" w:hAnsi="Cambria"/>
                    <w:strike/>
                    <w:sz w:val="22"/>
                    <w:szCs w:val="22"/>
                  </w:rPr>
                </w:rPrChange>
              </w:rPr>
            </w:pPr>
          </w:p>
        </w:tc>
        <w:tc>
          <w:tcPr>
            <w:tcW w:w="1237" w:type="dxa"/>
            <w:shd w:val="clear" w:color="auto" w:fill="auto"/>
          </w:tcPr>
          <w:p w14:paraId="7E42570F" w14:textId="77777777" w:rsidR="009274EA" w:rsidRPr="009274EA" w:rsidRDefault="00C53038">
            <w:pPr>
              <w:pStyle w:val="ListParagraph"/>
              <w:tabs>
                <w:tab w:val="center" w:pos="4320"/>
                <w:tab w:val="right" w:pos="8640"/>
                <w:tab w:val="left" w:pos="10620"/>
              </w:tabs>
              <w:ind w:left="0"/>
              <w:rPr>
                <w:ins w:id="5835" w:author="Sunil Vyas" w:date="2023-10-11T15:03:00Z"/>
                <w:rFonts w:ascii="Cambria" w:hAnsi="Cambria"/>
                <w:sz w:val="22"/>
                <w:szCs w:val="22"/>
                <w:rPrChange w:id="5836" w:author="Sunil Vyas" w:date="2023-10-11T15:10:00Z">
                  <w:rPr>
                    <w:ins w:id="5837" w:author="Sunil Vyas" w:date="2023-10-11T15:03:00Z"/>
                    <w:rFonts w:ascii="Cambria" w:hAnsi="Cambria"/>
                    <w:strike/>
                    <w:sz w:val="22"/>
                    <w:szCs w:val="22"/>
                  </w:rPr>
                </w:rPrChange>
              </w:rPr>
            </w:pPr>
            <w:ins w:id="5838" w:author="Sunil Vyas" w:date="2023-10-11T15:30:00Z">
              <w:r>
                <w:rPr>
                  <w:rFonts w:ascii="Cambria" w:hAnsi="Cambria"/>
                  <w:sz w:val="22"/>
                  <w:szCs w:val="22"/>
                </w:rPr>
                <w:t>This field is related to TICK SIZE section.</w:t>
              </w:r>
            </w:ins>
          </w:p>
        </w:tc>
      </w:tr>
      <w:tr w:rsidR="009274EA" w14:paraId="5E64E745" w14:textId="77777777">
        <w:trPr>
          <w:trHeight w:val="1735"/>
          <w:ins w:id="5839" w:author="Sunil Vyas" w:date="2023-10-11T15:03:00Z"/>
        </w:trPr>
        <w:tc>
          <w:tcPr>
            <w:tcW w:w="1150" w:type="dxa"/>
            <w:shd w:val="clear" w:color="auto" w:fill="auto"/>
          </w:tcPr>
          <w:p w14:paraId="3A6912D3" w14:textId="77777777" w:rsidR="009274EA" w:rsidRDefault="00C53038">
            <w:pPr>
              <w:tabs>
                <w:tab w:val="left" w:pos="10620"/>
              </w:tabs>
              <w:rPr>
                <w:ins w:id="5840" w:author="Sunil Vyas" w:date="2023-10-11T15:03:00Z"/>
                <w:rFonts w:cs="Tahoma"/>
                <w:bCs/>
                <w:strike/>
                <w:color w:val="333333"/>
                <w:sz w:val="17"/>
                <w:szCs w:val="17"/>
                <w:shd w:val="clear" w:color="auto" w:fill="FFFFFF"/>
              </w:rPr>
            </w:pPr>
            <w:ins w:id="5841" w:author="Sunil Vyas" w:date="2023-10-11T15:04:00Z">
              <w:r>
                <w:t xml:space="preserve">OOLONG </w:t>
              </w:r>
            </w:ins>
          </w:p>
        </w:tc>
        <w:tc>
          <w:tcPr>
            <w:tcW w:w="918" w:type="dxa"/>
            <w:shd w:val="clear" w:color="auto" w:fill="auto"/>
          </w:tcPr>
          <w:p w14:paraId="6C03F6BA" w14:textId="77777777" w:rsidR="009274EA" w:rsidRDefault="00C53038">
            <w:pPr>
              <w:pStyle w:val="ListParagraph"/>
              <w:tabs>
                <w:tab w:val="center" w:pos="4320"/>
                <w:tab w:val="right" w:pos="8640"/>
                <w:tab w:val="left" w:pos="10620"/>
              </w:tabs>
              <w:ind w:left="0"/>
              <w:rPr>
                <w:ins w:id="5842" w:author="Sunil Vyas" w:date="2023-10-11T15:03:00Z"/>
                <w:rFonts w:ascii="Cambria" w:hAnsi="Cambria"/>
                <w:strike/>
                <w:sz w:val="22"/>
                <w:szCs w:val="22"/>
              </w:rPr>
            </w:pPr>
            <w:ins w:id="5843" w:author="Sunil Vyas" w:date="2023-10-11T15:05:00Z">
              <w:r>
                <w:rPr>
                  <w:rFonts w:ascii="Cambria" w:hAnsi="Cambria"/>
                  <w:sz w:val="22"/>
                  <w:szCs w:val="22"/>
                </w:rPr>
                <w:t>M</w:t>
              </w:r>
            </w:ins>
          </w:p>
        </w:tc>
        <w:tc>
          <w:tcPr>
            <w:tcW w:w="992" w:type="dxa"/>
            <w:shd w:val="clear" w:color="auto" w:fill="auto"/>
          </w:tcPr>
          <w:p w14:paraId="6F1D21BF" w14:textId="77777777" w:rsidR="009274EA" w:rsidRDefault="00C53038">
            <w:pPr>
              <w:pStyle w:val="ListParagraph"/>
              <w:tabs>
                <w:tab w:val="center" w:pos="4320"/>
                <w:tab w:val="right" w:pos="8640"/>
                <w:tab w:val="left" w:pos="10620"/>
              </w:tabs>
              <w:ind w:left="0"/>
              <w:rPr>
                <w:ins w:id="5844" w:author="Sunil Vyas" w:date="2023-10-11T15:03:00Z"/>
                <w:rFonts w:ascii="Cambria" w:hAnsi="Cambria"/>
                <w:strike/>
                <w:sz w:val="22"/>
                <w:szCs w:val="22"/>
              </w:rPr>
            </w:pPr>
            <w:ins w:id="5845" w:author="Sunil Vyas" w:date="2023-10-11T15:06:00Z">
              <w:r>
                <w:t>textbox</w:t>
              </w:r>
            </w:ins>
          </w:p>
        </w:tc>
        <w:tc>
          <w:tcPr>
            <w:tcW w:w="1774" w:type="dxa"/>
            <w:shd w:val="clear" w:color="auto" w:fill="auto"/>
          </w:tcPr>
          <w:p w14:paraId="4BA4970B" w14:textId="77777777" w:rsidR="009274EA" w:rsidRDefault="00C53038">
            <w:pPr>
              <w:tabs>
                <w:tab w:val="center" w:pos="4320"/>
                <w:tab w:val="right" w:pos="8640"/>
                <w:tab w:val="left" w:pos="10620"/>
              </w:tabs>
              <w:rPr>
                <w:ins w:id="5846" w:author="Sunil Vyas" w:date="2023-10-11T15:27:00Z"/>
                <w:sz w:val="22"/>
                <w:szCs w:val="22"/>
              </w:rPr>
            </w:pPr>
            <w:ins w:id="5847" w:author="Sunil Vyas" w:date="2023-10-11T15:27:00Z">
              <w:r>
                <w:rPr>
                  <w:sz w:val="22"/>
                  <w:szCs w:val="22"/>
                </w:rPr>
                <w:t>The "</w:t>
              </w:r>
            </w:ins>
            <w:ins w:id="5848" w:author="Sunil Vyas" w:date="2023-10-11T15:28:00Z">
              <w:r>
                <w:rPr>
                  <w:sz w:val="22"/>
                  <w:szCs w:val="22"/>
                </w:rPr>
                <w:t>OOLONG</w:t>
              </w:r>
            </w:ins>
            <w:ins w:id="5849" w:author="Sunil Vyas" w:date="2023-10-11T15:27:00Z">
              <w:r>
                <w:rPr>
                  <w:sz w:val="22"/>
                  <w:szCs w:val="22"/>
                </w:rPr>
                <w:t>" field is required and cannot be left empty.</w:t>
              </w:r>
            </w:ins>
          </w:p>
          <w:p w14:paraId="0443682D" w14:textId="77777777" w:rsidR="009274EA" w:rsidRDefault="00C53038">
            <w:pPr>
              <w:tabs>
                <w:tab w:val="center" w:pos="4320"/>
                <w:tab w:val="right" w:pos="8640"/>
                <w:tab w:val="left" w:pos="10620"/>
              </w:tabs>
              <w:rPr>
                <w:ins w:id="5850" w:author="Sunil Vyas" w:date="2023-10-11T15:27:00Z"/>
                <w:sz w:val="22"/>
                <w:szCs w:val="22"/>
              </w:rPr>
            </w:pPr>
            <w:ins w:id="5851" w:author="Sunil Vyas" w:date="2023-10-11T15:27:00Z">
              <w:r>
                <w:rPr>
                  <w:sz w:val="22"/>
                  <w:szCs w:val="22"/>
                </w:rPr>
                <w:t>The "</w:t>
              </w:r>
            </w:ins>
            <w:ins w:id="5852" w:author="Sunil Vyas" w:date="2023-10-11T15:28:00Z">
              <w:r>
                <w:rPr>
                  <w:sz w:val="22"/>
                  <w:szCs w:val="22"/>
                </w:rPr>
                <w:t>OOLONG</w:t>
              </w:r>
            </w:ins>
            <w:ins w:id="5853" w:author="Sunil Vyas" w:date="2023-10-11T15:27:00Z">
              <w:r>
                <w:rPr>
                  <w:sz w:val="22"/>
                  <w:szCs w:val="22"/>
                </w:rPr>
                <w:t>" field should only accept positive numeric values without decimals.</w:t>
              </w:r>
            </w:ins>
          </w:p>
          <w:p w14:paraId="29003E65" w14:textId="77777777" w:rsidR="009274EA" w:rsidRPr="009274EA" w:rsidRDefault="00C53038">
            <w:pPr>
              <w:pStyle w:val="ListParagraph"/>
              <w:tabs>
                <w:tab w:val="center" w:pos="4320"/>
                <w:tab w:val="right" w:pos="8640"/>
                <w:tab w:val="left" w:pos="10620"/>
              </w:tabs>
              <w:ind w:left="0"/>
              <w:rPr>
                <w:ins w:id="5854" w:author="Sunil Vyas" w:date="2023-10-11T15:03:00Z"/>
                <w:rFonts w:ascii="Cambria" w:hAnsi="Cambria"/>
                <w:sz w:val="22"/>
                <w:szCs w:val="22"/>
                <w:rPrChange w:id="5855" w:author="Sunil Vyas" w:date="2023-10-11T15:10:00Z">
                  <w:rPr>
                    <w:ins w:id="5856" w:author="Sunil Vyas" w:date="2023-10-11T15:03:00Z"/>
                    <w:rFonts w:ascii="Cambria" w:hAnsi="Cambria"/>
                    <w:strike/>
                    <w:sz w:val="22"/>
                    <w:szCs w:val="22"/>
                  </w:rPr>
                </w:rPrChange>
              </w:rPr>
            </w:pPr>
            <w:ins w:id="5857" w:author="Sunil Vyas" w:date="2023-10-11T15:27:00Z">
              <w:r>
                <w:rPr>
                  <w:rFonts w:ascii="Cambria" w:hAnsi="Cambria"/>
                  <w:sz w:val="22"/>
                  <w:szCs w:val="22"/>
                </w:rPr>
                <w:t>The "</w:t>
              </w:r>
            </w:ins>
            <w:ins w:id="5858" w:author="Sunil Vyas" w:date="2023-10-11T15:28:00Z">
              <w:r>
                <w:rPr>
                  <w:rFonts w:ascii="Cambria" w:hAnsi="Cambria"/>
                  <w:sz w:val="22"/>
                  <w:szCs w:val="22"/>
                </w:rPr>
                <w:t>OOLONG</w:t>
              </w:r>
            </w:ins>
            <w:ins w:id="5859" w:author="Sunil Vyas" w:date="2023-10-11T15:27:00Z">
              <w:r>
                <w:rPr>
                  <w:rFonts w:ascii="Cambria" w:hAnsi="Cambria"/>
                  <w:sz w:val="22"/>
                  <w:szCs w:val="22"/>
                </w:rPr>
                <w:t>" field should not exceed 1 digit in length.</w:t>
              </w:r>
            </w:ins>
          </w:p>
        </w:tc>
        <w:tc>
          <w:tcPr>
            <w:tcW w:w="1352" w:type="dxa"/>
            <w:shd w:val="clear" w:color="auto" w:fill="auto"/>
          </w:tcPr>
          <w:p w14:paraId="09667D70" w14:textId="77777777" w:rsidR="009274EA" w:rsidRDefault="00C53038">
            <w:pPr>
              <w:tabs>
                <w:tab w:val="center" w:pos="4320"/>
                <w:tab w:val="right" w:pos="8640"/>
                <w:tab w:val="left" w:pos="10620"/>
              </w:tabs>
              <w:rPr>
                <w:ins w:id="5860" w:author="Sunil Vyas" w:date="2023-10-11T15:27:00Z"/>
                <w:sz w:val="22"/>
                <w:szCs w:val="22"/>
              </w:rPr>
            </w:pPr>
            <w:ins w:id="5861" w:author="Sunil Vyas" w:date="2023-10-11T15:27:00Z">
              <w:r>
                <w:rPr>
                  <w:sz w:val="22"/>
                  <w:szCs w:val="22"/>
                </w:rPr>
                <w:t xml:space="preserve">Please enter a </w:t>
              </w:r>
            </w:ins>
            <w:ins w:id="5862" w:author="Sunil Vyas" w:date="2023-10-11T15:28:00Z">
              <w:r>
                <w:rPr>
                  <w:sz w:val="22"/>
                  <w:szCs w:val="22"/>
                </w:rPr>
                <w:t>OOLONG</w:t>
              </w:r>
            </w:ins>
            <w:ins w:id="5863" w:author="Sunil Vyas" w:date="2023-10-11T15:27:00Z">
              <w:r>
                <w:rPr>
                  <w:sz w:val="22"/>
                  <w:szCs w:val="22"/>
                </w:rPr>
                <w:t xml:space="preserve"> value. This field is mandatory.</w:t>
              </w:r>
            </w:ins>
          </w:p>
          <w:p w14:paraId="3BE6F5DF" w14:textId="77777777" w:rsidR="009274EA" w:rsidRDefault="00C53038">
            <w:pPr>
              <w:tabs>
                <w:tab w:val="center" w:pos="4320"/>
                <w:tab w:val="right" w:pos="8640"/>
                <w:tab w:val="left" w:pos="10620"/>
              </w:tabs>
              <w:rPr>
                <w:ins w:id="5864" w:author="Sunil Vyas" w:date="2023-10-11T15:27:00Z"/>
                <w:sz w:val="22"/>
                <w:szCs w:val="22"/>
              </w:rPr>
            </w:pPr>
            <w:ins w:id="5865" w:author="Sunil Vyas" w:date="2023-10-11T15:27:00Z">
              <w:r>
                <w:rPr>
                  <w:sz w:val="22"/>
                  <w:szCs w:val="22"/>
                </w:rPr>
                <w:t xml:space="preserve">Please enter a valid </w:t>
              </w:r>
            </w:ins>
            <w:ins w:id="5866" w:author="Sunil Vyas" w:date="2023-10-11T15:28:00Z">
              <w:r>
                <w:rPr>
                  <w:sz w:val="22"/>
                  <w:szCs w:val="22"/>
                </w:rPr>
                <w:t>OOLONG</w:t>
              </w:r>
            </w:ins>
            <w:ins w:id="5867" w:author="Sunil Vyas" w:date="2023-10-11T15:27:00Z">
              <w:r>
                <w:rPr>
                  <w:sz w:val="22"/>
                  <w:szCs w:val="22"/>
                </w:rPr>
                <w:t xml:space="preserve"> value. It should be a positive numeric value without decimals.</w:t>
              </w:r>
            </w:ins>
          </w:p>
          <w:p w14:paraId="26735118" w14:textId="77777777" w:rsidR="009274EA" w:rsidRPr="009274EA" w:rsidRDefault="00C53038">
            <w:pPr>
              <w:pStyle w:val="ListParagraph"/>
              <w:tabs>
                <w:tab w:val="center" w:pos="4320"/>
                <w:tab w:val="right" w:pos="8640"/>
                <w:tab w:val="left" w:pos="10620"/>
              </w:tabs>
              <w:ind w:left="0"/>
              <w:rPr>
                <w:ins w:id="5868" w:author="Sunil Vyas" w:date="2023-10-11T15:03:00Z"/>
                <w:rFonts w:ascii="Cambria" w:hAnsi="Cambria"/>
                <w:sz w:val="22"/>
                <w:szCs w:val="22"/>
                <w:rPrChange w:id="5869" w:author="Sunil Vyas" w:date="2023-10-11T15:10:00Z">
                  <w:rPr>
                    <w:ins w:id="5870" w:author="Sunil Vyas" w:date="2023-10-11T15:03:00Z"/>
                    <w:rFonts w:ascii="Cambria" w:hAnsi="Cambria"/>
                    <w:strike/>
                    <w:sz w:val="22"/>
                    <w:szCs w:val="22"/>
                  </w:rPr>
                </w:rPrChange>
              </w:rPr>
            </w:pPr>
            <w:ins w:id="5871" w:author="Sunil Vyas" w:date="2023-10-11T15:27:00Z">
              <w:r>
                <w:rPr>
                  <w:rFonts w:ascii="Cambria" w:hAnsi="Cambria"/>
                  <w:sz w:val="22"/>
                  <w:szCs w:val="22"/>
                </w:rPr>
                <w:t xml:space="preserve">The </w:t>
              </w:r>
            </w:ins>
            <w:ins w:id="5872" w:author="Sunil Vyas" w:date="2023-10-11T15:28:00Z">
              <w:r>
                <w:rPr>
                  <w:rFonts w:ascii="Cambria" w:hAnsi="Cambria"/>
                  <w:sz w:val="22"/>
                  <w:szCs w:val="22"/>
                </w:rPr>
                <w:t>OOLONG</w:t>
              </w:r>
            </w:ins>
            <w:ins w:id="5873" w:author="Sunil Vyas" w:date="2023-10-11T15:27:00Z">
              <w:r>
                <w:rPr>
                  <w:rFonts w:ascii="Cambria" w:hAnsi="Cambria"/>
                  <w:sz w:val="22"/>
                  <w:szCs w:val="22"/>
                </w:rPr>
                <w:t xml:space="preserve"> value should be a single digit. Please enter only one digit.</w:t>
              </w:r>
            </w:ins>
          </w:p>
        </w:tc>
        <w:tc>
          <w:tcPr>
            <w:tcW w:w="2904" w:type="dxa"/>
            <w:shd w:val="clear" w:color="auto" w:fill="auto"/>
          </w:tcPr>
          <w:p w14:paraId="30FABA78" w14:textId="77777777" w:rsidR="009274EA" w:rsidRPr="009274EA" w:rsidRDefault="009274EA">
            <w:pPr>
              <w:pStyle w:val="ListParagraph"/>
              <w:tabs>
                <w:tab w:val="center" w:pos="4320"/>
                <w:tab w:val="right" w:pos="8640"/>
                <w:tab w:val="left" w:pos="10620"/>
              </w:tabs>
              <w:ind w:left="0"/>
              <w:rPr>
                <w:ins w:id="5874" w:author="Sunil Vyas" w:date="2023-10-11T15:03:00Z"/>
                <w:rFonts w:ascii="Cambria" w:hAnsi="Cambria"/>
                <w:sz w:val="22"/>
                <w:szCs w:val="22"/>
                <w:rPrChange w:id="5875" w:author="Sunil Vyas" w:date="2023-10-11T15:10:00Z">
                  <w:rPr>
                    <w:ins w:id="5876" w:author="Sunil Vyas" w:date="2023-10-11T15:03:00Z"/>
                    <w:rFonts w:ascii="Cambria" w:hAnsi="Cambria"/>
                    <w:strike/>
                    <w:sz w:val="22"/>
                    <w:szCs w:val="22"/>
                  </w:rPr>
                </w:rPrChange>
              </w:rPr>
            </w:pPr>
          </w:p>
        </w:tc>
        <w:tc>
          <w:tcPr>
            <w:tcW w:w="1237" w:type="dxa"/>
            <w:shd w:val="clear" w:color="auto" w:fill="auto"/>
          </w:tcPr>
          <w:p w14:paraId="1DD062A4" w14:textId="77777777" w:rsidR="009274EA" w:rsidRPr="009274EA" w:rsidRDefault="00C53038">
            <w:pPr>
              <w:pStyle w:val="ListParagraph"/>
              <w:tabs>
                <w:tab w:val="center" w:pos="4320"/>
                <w:tab w:val="right" w:pos="8640"/>
                <w:tab w:val="left" w:pos="10620"/>
              </w:tabs>
              <w:ind w:left="0"/>
              <w:rPr>
                <w:ins w:id="5877" w:author="Sunil Vyas" w:date="2023-10-11T15:03:00Z"/>
                <w:rFonts w:ascii="Cambria" w:hAnsi="Cambria"/>
                <w:sz w:val="22"/>
                <w:szCs w:val="22"/>
                <w:rPrChange w:id="5878" w:author="Sunil Vyas" w:date="2023-10-11T15:10:00Z">
                  <w:rPr>
                    <w:ins w:id="5879" w:author="Sunil Vyas" w:date="2023-10-11T15:03:00Z"/>
                    <w:rFonts w:ascii="Cambria" w:hAnsi="Cambria"/>
                    <w:strike/>
                    <w:sz w:val="22"/>
                    <w:szCs w:val="22"/>
                  </w:rPr>
                </w:rPrChange>
              </w:rPr>
            </w:pPr>
            <w:ins w:id="5880" w:author="Sunil Vyas" w:date="2023-10-11T15:30:00Z">
              <w:r>
                <w:rPr>
                  <w:rFonts w:ascii="Cambria" w:hAnsi="Cambria"/>
                  <w:sz w:val="22"/>
                  <w:szCs w:val="22"/>
                </w:rPr>
                <w:t>This field is related to TICK SIZE section.</w:t>
              </w:r>
            </w:ins>
          </w:p>
        </w:tc>
      </w:tr>
      <w:tr w:rsidR="009274EA" w14:paraId="29FC7A1E" w14:textId="77777777">
        <w:trPr>
          <w:trHeight w:val="1735"/>
          <w:ins w:id="5881" w:author="Sunil Vyas" w:date="2023-10-11T15:03:00Z"/>
        </w:trPr>
        <w:tc>
          <w:tcPr>
            <w:tcW w:w="1150" w:type="dxa"/>
            <w:shd w:val="clear" w:color="auto" w:fill="auto"/>
          </w:tcPr>
          <w:p w14:paraId="60093D06" w14:textId="77777777" w:rsidR="009274EA" w:rsidRDefault="00C53038">
            <w:pPr>
              <w:tabs>
                <w:tab w:val="left" w:pos="10620"/>
              </w:tabs>
              <w:rPr>
                <w:ins w:id="5882" w:author="Sunil Vyas" w:date="2023-10-11T15:03:00Z"/>
                <w:rFonts w:cs="Tahoma"/>
                <w:bCs/>
                <w:strike/>
                <w:color w:val="333333"/>
                <w:sz w:val="17"/>
                <w:szCs w:val="17"/>
                <w:shd w:val="clear" w:color="auto" w:fill="FFFFFF"/>
              </w:rPr>
            </w:pPr>
            <w:ins w:id="5883" w:author="Sunil Vyas" w:date="2023-10-11T15:04:00Z">
              <w:r>
                <w:lastRenderedPageBreak/>
                <w:t xml:space="preserve">GREEN </w:t>
              </w:r>
            </w:ins>
          </w:p>
        </w:tc>
        <w:tc>
          <w:tcPr>
            <w:tcW w:w="918" w:type="dxa"/>
            <w:shd w:val="clear" w:color="auto" w:fill="auto"/>
          </w:tcPr>
          <w:p w14:paraId="5D76EBCA" w14:textId="77777777" w:rsidR="009274EA" w:rsidRDefault="00C53038">
            <w:pPr>
              <w:pStyle w:val="ListParagraph"/>
              <w:tabs>
                <w:tab w:val="center" w:pos="4320"/>
                <w:tab w:val="right" w:pos="8640"/>
                <w:tab w:val="left" w:pos="10620"/>
              </w:tabs>
              <w:ind w:left="0"/>
              <w:rPr>
                <w:ins w:id="5884" w:author="Sunil Vyas" w:date="2023-10-11T15:03:00Z"/>
                <w:rFonts w:ascii="Cambria" w:hAnsi="Cambria"/>
                <w:strike/>
                <w:sz w:val="22"/>
                <w:szCs w:val="22"/>
              </w:rPr>
            </w:pPr>
            <w:ins w:id="5885" w:author="Sunil Vyas" w:date="2023-10-11T15:05:00Z">
              <w:r>
                <w:rPr>
                  <w:rFonts w:ascii="Cambria" w:hAnsi="Cambria"/>
                  <w:sz w:val="22"/>
                  <w:szCs w:val="22"/>
                </w:rPr>
                <w:t>M</w:t>
              </w:r>
            </w:ins>
          </w:p>
        </w:tc>
        <w:tc>
          <w:tcPr>
            <w:tcW w:w="992" w:type="dxa"/>
            <w:shd w:val="clear" w:color="auto" w:fill="auto"/>
          </w:tcPr>
          <w:p w14:paraId="364091B4" w14:textId="77777777" w:rsidR="009274EA" w:rsidRDefault="00C53038">
            <w:pPr>
              <w:pStyle w:val="ListParagraph"/>
              <w:tabs>
                <w:tab w:val="center" w:pos="4320"/>
                <w:tab w:val="right" w:pos="8640"/>
                <w:tab w:val="left" w:pos="10620"/>
              </w:tabs>
              <w:ind w:left="0"/>
              <w:rPr>
                <w:ins w:id="5886" w:author="Sunil Vyas" w:date="2023-10-11T15:03:00Z"/>
                <w:rFonts w:ascii="Cambria" w:hAnsi="Cambria"/>
                <w:strike/>
                <w:sz w:val="22"/>
                <w:szCs w:val="22"/>
              </w:rPr>
            </w:pPr>
            <w:ins w:id="5887" w:author="Sunil Vyas" w:date="2023-10-11T15:06:00Z">
              <w:r>
                <w:t>textbox</w:t>
              </w:r>
            </w:ins>
          </w:p>
        </w:tc>
        <w:tc>
          <w:tcPr>
            <w:tcW w:w="1774" w:type="dxa"/>
            <w:shd w:val="clear" w:color="auto" w:fill="auto"/>
          </w:tcPr>
          <w:p w14:paraId="662280C1" w14:textId="77777777" w:rsidR="009274EA" w:rsidRDefault="00C53038">
            <w:pPr>
              <w:tabs>
                <w:tab w:val="center" w:pos="4320"/>
                <w:tab w:val="right" w:pos="8640"/>
                <w:tab w:val="left" w:pos="10620"/>
              </w:tabs>
              <w:rPr>
                <w:ins w:id="5888" w:author="Sunil Vyas" w:date="2023-10-11T15:28:00Z"/>
                <w:sz w:val="22"/>
                <w:szCs w:val="22"/>
              </w:rPr>
            </w:pPr>
            <w:ins w:id="5889" w:author="Sunil Vyas" w:date="2023-10-11T15:28:00Z">
              <w:r>
                <w:rPr>
                  <w:sz w:val="22"/>
                  <w:szCs w:val="22"/>
                </w:rPr>
                <w:t>The "GREEN" field is required and cannot be left empty.</w:t>
              </w:r>
            </w:ins>
          </w:p>
          <w:p w14:paraId="54B24833" w14:textId="77777777" w:rsidR="009274EA" w:rsidRDefault="00C53038">
            <w:pPr>
              <w:tabs>
                <w:tab w:val="center" w:pos="4320"/>
                <w:tab w:val="right" w:pos="8640"/>
                <w:tab w:val="left" w:pos="10620"/>
              </w:tabs>
              <w:rPr>
                <w:ins w:id="5890" w:author="Sunil Vyas" w:date="2023-10-11T15:28:00Z"/>
                <w:sz w:val="22"/>
                <w:szCs w:val="22"/>
              </w:rPr>
            </w:pPr>
            <w:ins w:id="5891" w:author="Sunil Vyas" w:date="2023-10-11T15:28:00Z">
              <w:r>
                <w:rPr>
                  <w:sz w:val="22"/>
                  <w:szCs w:val="22"/>
                </w:rPr>
                <w:t>The "GREEN" field should only accept positive numeric values without decimals.</w:t>
              </w:r>
            </w:ins>
          </w:p>
          <w:p w14:paraId="5688AF6E" w14:textId="77777777" w:rsidR="009274EA" w:rsidRPr="009274EA" w:rsidRDefault="00C53038">
            <w:pPr>
              <w:pStyle w:val="ListParagraph"/>
              <w:tabs>
                <w:tab w:val="center" w:pos="4320"/>
                <w:tab w:val="right" w:pos="8640"/>
                <w:tab w:val="left" w:pos="10620"/>
              </w:tabs>
              <w:ind w:left="0"/>
              <w:rPr>
                <w:ins w:id="5892" w:author="Sunil Vyas" w:date="2023-10-11T15:03:00Z"/>
                <w:rFonts w:ascii="Cambria" w:hAnsi="Cambria"/>
                <w:sz w:val="22"/>
                <w:szCs w:val="22"/>
                <w:rPrChange w:id="5893" w:author="Sunil Vyas" w:date="2023-10-11T15:10:00Z">
                  <w:rPr>
                    <w:ins w:id="5894" w:author="Sunil Vyas" w:date="2023-10-11T15:03:00Z"/>
                    <w:rFonts w:ascii="Cambria" w:hAnsi="Cambria"/>
                    <w:strike/>
                    <w:sz w:val="22"/>
                    <w:szCs w:val="22"/>
                  </w:rPr>
                </w:rPrChange>
              </w:rPr>
            </w:pPr>
            <w:ins w:id="5895" w:author="Sunil Vyas" w:date="2023-10-11T15:28:00Z">
              <w:r>
                <w:rPr>
                  <w:rFonts w:ascii="Cambria" w:hAnsi="Cambria"/>
                  <w:sz w:val="22"/>
                  <w:szCs w:val="22"/>
                </w:rPr>
                <w:t>The "GREEN" field should not exceed 1 digit in length.</w:t>
              </w:r>
            </w:ins>
          </w:p>
        </w:tc>
        <w:tc>
          <w:tcPr>
            <w:tcW w:w="1352" w:type="dxa"/>
            <w:shd w:val="clear" w:color="auto" w:fill="auto"/>
          </w:tcPr>
          <w:p w14:paraId="54BF062C" w14:textId="77777777" w:rsidR="009274EA" w:rsidRDefault="00C53038">
            <w:pPr>
              <w:tabs>
                <w:tab w:val="center" w:pos="4320"/>
                <w:tab w:val="right" w:pos="8640"/>
                <w:tab w:val="left" w:pos="10620"/>
              </w:tabs>
              <w:rPr>
                <w:ins w:id="5896" w:author="Sunil Vyas" w:date="2023-10-11T15:28:00Z"/>
                <w:sz w:val="22"/>
                <w:szCs w:val="22"/>
              </w:rPr>
            </w:pPr>
            <w:ins w:id="5897" w:author="Sunil Vyas" w:date="2023-10-11T15:28:00Z">
              <w:r>
                <w:rPr>
                  <w:sz w:val="22"/>
                  <w:szCs w:val="22"/>
                </w:rPr>
                <w:t>Please enter a GREEN value. This field is mandatory.</w:t>
              </w:r>
            </w:ins>
          </w:p>
          <w:p w14:paraId="3F5C9F73" w14:textId="77777777" w:rsidR="009274EA" w:rsidRDefault="00C53038">
            <w:pPr>
              <w:tabs>
                <w:tab w:val="center" w:pos="4320"/>
                <w:tab w:val="right" w:pos="8640"/>
                <w:tab w:val="left" w:pos="10620"/>
              </w:tabs>
              <w:rPr>
                <w:ins w:id="5898" w:author="Sunil Vyas" w:date="2023-10-11T15:28:00Z"/>
                <w:sz w:val="22"/>
                <w:szCs w:val="22"/>
              </w:rPr>
            </w:pPr>
            <w:ins w:id="5899" w:author="Sunil Vyas" w:date="2023-10-11T15:28:00Z">
              <w:r>
                <w:rPr>
                  <w:sz w:val="22"/>
                  <w:szCs w:val="22"/>
                </w:rPr>
                <w:t>Please enter a valid GREEN value. It should be a positive numeric value without decimals.</w:t>
              </w:r>
            </w:ins>
          </w:p>
          <w:p w14:paraId="5F5DD3F8" w14:textId="77777777" w:rsidR="009274EA" w:rsidRPr="009274EA" w:rsidRDefault="00C53038">
            <w:pPr>
              <w:pStyle w:val="ListParagraph"/>
              <w:tabs>
                <w:tab w:val="center" w:pos="4320"/>
                <w:tab w:val="right" w:pos="8640"/>
                <w:tab w:val="left" w:pos="10620"/>
              </w:tabs>
              <w:ind w:left="0"/>
              <w:rPr>
                <w:ins w:id="5900" w:author="Sunil Vyas" w:date="2023-10-11T15:03:00Z"/>
                <w:rFonts w:ascii="Cambria" w:hAnsi="Cambria"/>
                <w:sz w:val="22"/>
                <w:szCs w:val="22"/>
                <w:rPrChange w:id="5901" w:author="Sunil Vyas" w:date="2023-10-11T15:10:00Z">
                  <w:rPr>
                    <w:ins w:id="5902" w:author="Sunil Vyas" w:date="2023-10-11T15:03:00Z"/>
                    <w:rFonts w:ascii="Cambria" w:hAnsi="Cambria"/>
                    <w:strike/>
                    <w:sz w:val="22"/>
                    <w:szCs w:val="22"/>
                  </w:rPr>
                </w:rPrChange>
              </w:rPr>
            </w:pPr>
            <w:ins w:id="5903" w:author="Sunil Vyas" w:date="2023-10-11T15:28:00Z">
              <w:r>
                <w:rPr>
                  <w:rFonts w:ascii="Cambria" w:hAnsi="Cambria"/>
                  <w:sz w:val="22"/>
                  <w:szCs w:val="22"/>
                </w:rPr>
                <w:t>The GREEN value should be a single digit. Please enter only one digit.</w:t>
              </w:r>
            </w:ins>
          </w:p>
        </w:tc>
        <w:tc>
          <w:tcPr>
            <w:tcW w:w="2904" w:type="dxa"/>
            <w:shd w:val="clear" w:color="auto" w:fill="auto"/>
          </w:tcPr>
          <w:p w14:paraId="2D99BF17" w14:textId="77777777" w:rsidR="009274EA" w:rsidRPr="009274EA" w:rsidRDefault="009274EA">
            <w:pPr>
              <w:pStyle w:val="ListParagraph"/>
              <w:tabs>
                <w:tab w:val="center" w:pos="4320"/>
                <w:tab w:val="right" w:pos="8640"/>
                <w:tab w:val="left" w:pos="10620"/>
              </w:tabs>
              <w:ind w:left="0"/>
              <w:rPr>
                <w:ins w:id="5904" w:author="Sunil Vyas" w:date="2023-10-11T15:03:00Z"/>
                <w:rFonts w:ascii="Cambria" w:hAnsi="Cambria"/>
                <w:sz w:val="22"/>
                <w:szCs w:val="22"/>
                <w:rPrChange w:id="5905" w:author="Sunil Vyas" w:date="2023-10-11T15:10:00Z">
                  <w:rPr>
                    <w:ins w:id="5906" w:author="Sunil Vyas" w:date="2023-10-11T15:03:00Z"/>
                    <w:rFonts w:ascii="Cambria" w:hAnsi="Cambria"/>
                    <w:strike/>
                    <w:sz w:val="22"/>
                    <w:szCs w:val="22"/>
                  </w:rPr>
                </w:rPrChange>
              </w:rPr>
            </w:pPr>
          </w:p>
        </w:tc>
        <w:tc>
          <w:tcPr>
            <w:tcW w:w="1237" w:type="dxa"/>
            <w:shd w:val="clear" w:color="auto" w:fill="auto"/>
          </w:tcPr>
          <w:p w14:paraId="7E44A1B4" w14:textId="77777777" w:rsidR="009274EA" w:rsidRPr="009274EA" w:rsidRDefault="00C53038">
            <w:pPr>
              <w:pStyle w:val="ListParagraph"/>
              <w:tabs>
                <w:tab w:val="center" w:pos="4320"/>
                <w:tab w:val="right" w:pos="8640"/>
                <w:tab w:val="left" w:pos="10620"/>
              </w:tabs>
              <w:ind w:left="0"/>
              <w:rPr>
                <w:ins w:id="5907" w:author="Sunil Vyas" w:date="2023-10-11T15:03:00Z"/>
                <w:rFonts w:ascii="Cambria" w:hAnsi="Cambria"/>
                <w:sz w:val="22"/>
                <w:szCs w:val="22"/>
                <w:rPrChange w:id="5908" w:author="Sunil Vyas" w:date="2023-10-11T15:10:00Z">
                  <w:rPr>
                    <w:ins w:id="5909" w:author="Sunil Vyas" w:date="2023-10-11T15:03:00Z"/>
                    <w:rFonts w:ascii="Cambria" w:hAnsi="Cambria"/>
                    <w:strike/>
                    <w:sz w:val="22"/>
                    <w:szCs w:val="22"/>
                  </w:rPr>
                </w:rPrChange>
              </w:rPr>
            </w:pPr>
            <w:ins w:id="5910" w:author="Sunil Vyas" w:date="2023-10-11T15:30:00Z">
              <w:r>
                <w:rPr>
                  <w:rFonts w:ascii="Cambria" w:hAnsi="Cambria"/>
                  <w:sz w:val="22"/>
                  <w:szCs w:val="22"/>
                </w:rPr>
                <w:t>This field is related to TICK SIZE section.</w:t>
              </w:r>
            </w:ins>
          </w:p>
        </w:tc>
      </w:tr>
      <w:tr w:rsidR="009274EA" w14:paraId="565B7287" w14:textId="77777777">
        <w:trPr>
          <w:trHeight w:val="1735"/>
          <w:ins w:id="5911" w:author="Sunil Vyas" w:date="2023-10-11T15:03:00Z"/>
        </w:trPr>
        <w:tc>
          <w:tcPr>
            <w:tcW w:w="1150" w:type="dxa"/>
            <w:shd w:val="clear" w:color="auto" w:fill="auto"/>
          </w:tcPr>
          <w:p w14:paraId="55E590F6" w14:textId="77777777" w:rsidR="009274EA" w:rsidRDefault="00C53038">
            <w:pPr>
              <w:tabs>
                <w:tab w:val="left" w:pos="10620"/>
              </w:tabs>
              <w:rPr>
                <w:ins w:id="5912" w:author="Sunil Vyas" w:date="2023-10-11T15:03:00Z"/>
                <w:rFonts w:cs="Tahoma"/>
                <w:bCs/>
                <w:strike/>
                <w:color w:val="333333"/>
                <w:sz w:val="17"/>
                <w:szCs w:val="17"/>
                <w:shd w:val="clear" w:color="auto" w:fill="FFFFFF"/>
              </w:rPr>
            </w:pPr>
            <w:ins w:id="5913" w:author="Sunil Vyas" w:date="2023-10-11T15:04:00Z">
              <w:r>
                <w:t xml:space="preserve">KANGRA </w:t>
              </w:r>
            </w:ins>
          </w:p>
        </w:tc>
        <w:tc>
          <w:tcPr>
            <w:tcW w:w="918" w:type="dxa"/>
            <w:shd w:val="clear" w:color="auto" w:fill="auto"/>
          </w:tcPr>
          <w:p w14:paraId="62F712D1" w14:textId="77777777" w:rsidR="009274EA" w:rsidRDefault="00C53038">
            <w:pPr>
              <w:pStyle w:val="ListParagraph"/>
              <w:tabs>
                <w:tab w:val="center" w:pos="4320"/>
                <w:tab w:val="right" w:pos="8640"/>
                <w:tab w:val="left" w:pos="10620"/>
              </w:tabs>
              <w:ind w:left="0"/>
              <w:rPr>
                <w:ins w:id="5914" w:author="Sunil Vyas" w:date="2023-10-11T15:03:00Z"/>
                <w:rFonts w:ascii="Cambria" w:hAnsi="Cambria"/>
                <w:strike/>
                <w:sz w:val="22"/>
                <w:szCs w:val="22"/>
              </w:rPr>
            </w:pPr>
            <w:ins w:id="5915" w:author="Sunil Vyas" w:date="2023-10-11T15:05:00Z">
              <w:r>
                <w:rPr>
                  <w:rFonts w:ascii="Cambria" w:hAnsi="Cambria"/>
                  <w:sz w:val="22"/>
                  <w:szCs w:val="22"/>
                </w:rPr>
                <w:t>M</w:t>
              </w:r>
            </w:ins>
          </w:p>
        </w:tc>
        <w:tc>
          <w:tcPr>
            <w:tcW w:w="992" w:type="dxa"/>
            <w:shd w:val="clear" w:color="auto" w:fill="auto"/>
          </w:tcPr>
          <w:p w14:paraId="3B99D9E1" w14:textId="77777777" w:rsidR="009274EA" w:rsidRDefault="00C53038">
            <w:pPr>
              <w:pStyle w:val="ListParagraph"/>
              <w:tabs>
                <w:tab w:val="center" w:pos="4320"/>
                <w:tab w:val="right" w:pos="8640"/>
                <w:tab w:val="left" w:pos="10620"/>
              </w:tabs>
              <w:ind w:left="0"/>
              <w:rPr>
                <w:ins w:id="5916" w:author="Sunil Vyas" w:date="2023-10-11T15:03:00Z"/>
                <w:rFonts w:ascii="Cambria" w:hAnsi="Cambria"/>
                <w:strike/>
                <w:sz w:val="22"/>
                <w:szCs w:val="22"/>
              </w:rPr>
            </w:pPr>
            <w:ins w:id="5917" w:author="Sunil Vyas" w:date="2023-10-11T15:06:00Z">
              <w:r>
                <w:t>textbox</w:t>
              </w:r>
            </w:ins>
          </w:p>
        </w:tc>
        <w:tc>
          <w:tcPr>
            <w:tcW w:w="1774" w:type="dxa"/>
            <w:shd w:val="clear" w:color="auto" w:fill="auto"/>
          </w:tcPr>
          <w:p w14:paraId="1848738B" w14:textId="77777777" w:rsidR="009274EA" w:rsidRDefault="00C53038">
            <w:pPr>
              <w:tabs>
                <w:tab w:val="center" w:pos="4320"/>
                <w:tab w:val="right" w:pos="8640"/>
                <w:tab w:val="left" w:pos="10620"/>
              </w:tabs>
              <w:rPr>
                <w:ins w:id="5918" w:author="Sunil Vyas" w:date="2023-10-11T15:28:00Z"/>
                <w:sz w:val="22"/>
                <w:szCs w:val="22"/>
              </w:rPr>
            </w:pPr>
            <w:ins w:id="5919" w:author="Sunil Vyas" w:date="2023-10-11T15:28:00Z">
              <w:r>
                <w:rPr>
                  <w:sz w:val="22"/>
                  <w:szCs w:val="22"/>
                </w:rPr>
                <w:t>The "KANGRA" field is required and cannot be left empty.</w:t>
              </w:r>
            </w:ins>
          </w:p>
          <w:p w14:paraId="2E855711" w14:textId="77777777" w:rsidR="009274EA" w:rsidRDefault="00C53038">
            <w:pPr>
              <w:tabs>
                <w:tab w:val="center" w:pos="4320"/>
                <w:tab w:val="right" w:pos="8640"/>
                <w:tab w:val="left" w:pos="10620"/>
              </w:tabs>
              <w:rPr>
                <w:ins w:id="5920" w:author="Sunil Vyas" w:date="2023-10-11T15:28:00Z"/>
                <w:sz w:val="22"/>
                <w:szCs w:val="22"/>
              </w:rPr>
            </w:pPr>
            <w:ins w:id="5921" w:author="Sunil Vyas" w:date="2023-10-11T15:28:00Z">
              <w:r>
                <w:rPr>
                  <w:sz w:val="22"/>
                  <w:szCs w:val="22"/>
                </w:rPr>
                <w:t>The "KANGRA" field should only accept positive numeric values without decimals.</w:t>
              </w:r>
            </w:ins>
          </w:p>
          <w:p w14:paraId="4C69EA29" w14:textId="77777777" w:rsidR="009274EA" w:rsidRPr="009274EA" w:rsidRDefault="00C53038">
            <w:pPr>
              <w:pStyle w:val="ListParagraph"/>
              <w:tabs>
                <w:tab w:val="center" w:pos="4320"/>
                <w:tab w:val="right" w:pos="8640"/>
                <w:tab w:val="left" w:pos="10620"/>
              </w:tabs>
              <w:ind w:left="0"/>
              <w:rPr>
                <w:ins w:id="5922" w:author="Sunil Vyas" w:date="2023-10-11T15:03:00Z"/>
                <w:rFonts w:ascii="Cambria" w:hAnsi="Cambria"/>
                <w:sz w:val="22"/>
                <w:szCs w:val="22"/>
                <w:rPrChange w:id="5923" w:author="Sunil Vyas" w:date="2023-10-11T15:10:00Z">
                  <w:rPr>
                    <w:ins w:id="5924" w:author="Sunil Vyas" w:date="2023-10-11T15:03:00Z"/>
                    <w:rFonts w:ascii="Cambria" w:hAnsi="Cambria"/>
                    <w:strike/>
                    <w:sz w:val="22"/>
                    <w:szCs w:val="22"/>
                  </w:rPr>
                </w:rPrChange>
              </w:rPr>
            </w:pPr>
            <w:ins w:id="5925" w:author="Sunil Vyas" w:date="2023-10-11T15:28:00Z">
              <w:r>
                <w:rPr>
                  <w:rFonts w:ascii="Cambria" w:hAnsi="Cambria"/>
                  <w:sz w:val="22"/>
                  <w:szCs w:val="22"/>
                </w:rPr>
                <w:t>The "KANGRA" field should not exceed 1 digit in length.</w:t>
              </w:r>
            </w:ins>
          </w:p>
        </w:tc>
        <w:tc>
          <w:tcPr>
            <w:tcW w:w="1352" w:type="dxa"/>
            <w:shd w:val="clear" w:color="auto" w:fill="auto"/>
          </w:tcPr>
          <w:p w14:paraId="16490F92" w14:textId="77777777" w:rsidR="009274EA" w:rsidRDefault="00C53038">
            <w:pPr>
              <w:tabs>
                <w:tab w:val="center" w:pos="4320"/>
                <w:tab w:val="right" w:pos="8640"/>
                <w:tab w:val="left" w:pos="10620"/>
              </w:tabs>
              <w:rPr>
                <w:ins w:id="5926" w:author="Sunil Vyas" w:date="2023-10-11T15:28:00Z"/>
                <w:sz w:val="22"/>
                <w:szCs w:val="22"/>
              </w:rPr>
            </w:pPr>
            <w:ins w:id="5927" w:author="Sunil Vyas" w:date="2023-10-11T15:28:00Z">
              <w:r>
                <w:rPr>
                  <w:sz w:val="22"/>
                  <w:szCs w:val="22"/>
                </w:rPr>
                <w:t>Please enter a KANGRA value. This field is mandatory.</w:t>
              </w:r>
            </w:ins>
          </w:p>
          <w:p w14:paraId="0BE7245E" w14:textId="77777777" w:rsidR="009274EA" w:rsidRDefault="00C53038">
            <w:pPr>
              <w:tabs>
                <w:tab w:val="center" w:pos="4320"/>
                <w:tab w:val="right" w:pos="8640"/>
                <w:tab w:val="left" w:pos="10620"/>
              </w:tabs>
              <w:rPr>
                <w:ins w:id="5928" w:author="Sunil Vyas" w:date="2023-10-11T15:28:00Z"/>
                <w:sz w:val="22"/>
                <w:szCs w:val="22"/>
              </w:rPr>
            </w:pPr>
            <w:ins w:id="5929" w:author="Sunil Vyas" w:date="2023-10-11T15:28:00Z">
              <w:r>
                <w:rPr>
                  <w:sz w:val="22"/>
                  <w:szCs w:val="22"/>
                </w:rPr>
                <w:t>Please enter a valid KANGRA value. It should be a positive numeric value without decimals.</w:t>
              </w:r>
            </w:ins>
          </w:p>
          <w:p w14:paraId="3D6AD2D6" w14:textId="77777777" w:rsidR="009274EA" w:rsidRPr="009274EA" w:rsidRDefault="00C53038">
            <w:pPr>
              <w:pStyle w:val="ListParagraph"/>
              <w:tabs>
                <w:tab w:val="center" w:pos="4320"/>
                <w:tab w:val="right" w:pos="8640"/>
                <w:tab w:val="left" w:pos="10620"/>
              </w:tabs>
              <w:ind w:left="0"/>
              <w:rPr>
                <w:ins w:id="5930" w:author="Sunil Vyas" w:date="2023-10-11T15:03:00Z"/>
                <w:rFonts w:ascii="Cambria" w:hAnsi="Cambria"/>
                <w:sz w:val="22"/>
                <w:szCs w:val="22"/>
                <w:rPrChange w:id="5931" w:author="Sunil Vyas" w:date="2023-10-11T15:10:00Z">
                  <w:rPr>
                    <w:ins w:id="5932" w:author="Sunil Vyas" w:date="2023-10-11T15:03:00Z"/>
                    <w:rFonts w:ascii="Cambria" w:hAnsi="Cambria"/>
                    <w:strike/>
                    <w:sz w:val="22"/>
                    <w:szCs w:val="22"/>
                  </w:rPr>
                </w:rPrChange>
              </w:rPr>
            </w:pPr>
            <w:ins w:id="5933" w:author="Sunil Vyas" w:date="2023-10-11T15:28:00Z">
              <w:r>
                <w:rPr>
                  <w:rFonts w:ascii="Cambria" w:hAnsi="Cambria"/>
                  <w:sz w:val="22"/>
                  <w:szCs w:val="22"/>
                </w:rPr>
                <w:t xml:space="preserve">The KANGRA </w:t>
              </w:r>
              <w:r>
                <w:rPr>
                  <w:rFonts w:ascii="Cambria" w:hAnsi="Cambria"/>
                  <w:sz w:val="22"/>
                  <w:szCs w:val="22"/>
                </w:rPr>
                <w:lastRenderedPageBreak/>
                <w:t>value should be a single digit. Please enter only one digit.</w:t>
              </w:r>
            </w:ins>
          </w:p>
        </w:tc>
        <w:tc>
          <w:tcPr>
            <w:tcW w:w="2904" w:type="dxa"/>
            <w:shd w:val="clear" w:color="auto" w:fill="auto"/>
          </w:tcPr>
          <w:p w14:paraId="4627276B" w14:textId="77777777" w:rsidR="009274EA" w:rsidRPr="009274EA" w:rsidRDefault="009274EA">
            <w:pPr>
              <w:pStyle w:val="ListParagraph"/>
              <w:tabs>
                <w:tab w:val="center" w:pos="4320"/>
                <w:tab w:val="right" w:pos="8640"/>
                <w:tab w:val="left" w:pos="10620"/>
              </w:tabs>
              <w:ind w:left="0"/>
              <w:rPr>
                <w:ins w:id="5934" w:author="Sunil Vyas" w:date="2023-10-11T15:03:00Z"/>
                <w:rFonts w:ascii="Cambria" w:hAnsi="Cambria"/>
                <w:sz w:val="22"/>
                <w:szCs w:val="22"/>
                <w:rPrChange w:id="5935" w:author="Sunil Vyas" w:date="2023-10-11T15:10:00Z">
                  <w:rPr>
                    <w:ins w:id="5936" w:author="Sunil Vyas" w:date="2023-10-11T15:03:00Z"/>
                    <w:rFonts w:ascii="Cambria" w:hAnsi="Cambria"/>
                    <w:strike/>
                    <w:sz w:val="22"/>
                    <w:szCs w:val="22"/>
                  </w:rPr>
                </w:rPrChange>
              </w:rPr>
            </w:pPr>
          </w:p>
        </w:tc>
        <w:tc>
          <w:tcPr>
            <w:tcW w:w="1237" w:type="dxa"/>
            <w:shd w:val="clear" w:color="auto" w:fill="auto"/>
          </w:tcPr>
          <w:p w14:paraId="67201F3E" w14:textId="77777777" w:rsidR="009274EA" w:rsidRPr="009274EA" w:rsidRDefault="00C53038">
            <w:pPr>
              <w:pStyle w:val="ListParagraph"/>
              <w:tabs>
                <w:tab w:val="center" w:pos="4320"/>
                <w:tab w:val="right" w:pos="8640"/>
                <w:tab w:val="left" w:pos="10620"/>
              </w:tabs>
              <w:ind w:left="0"/>
              <w:rPr>
                <w:ins w:id="5937" w:author="Sunil Vyas" w:date="2023-10-11T15:03:00Z"/>
                <w:rFonts w:ascii="Cambria" w:hAnsi="Cambria"/>
                <w:sz w:val="22"/>
                <w:szCs w:val="22"/>
                <w:rPrChange w:id="5938" w:author="Sunil Vyas" w:date="2023-10-11T15:10:00Z">
                  <w:rPr>
                    <w:ins w:id="5939" w:author="Sunil Vyas" w:date="2023-10-11T15:03:00Z"/>
                    <w:rFonts w:ascii="Cambria" w:hAnsi="Cambria"/>
                    <w:strike/>
                    <w:sz w:val="22"/>
                    <w:szCs w:val="22"/>
                  </w:rPr>
                </w:rPrChange>
              </w:rPr>
            </w:pPr>
            <w:ins w:id="5940" w:author="Sunil Vyas" w:date="2023-10-11T15:30:00Z">
              <w:r>
                <w:rPr>
                  <w:rFonts w:ascii="Cambria" w:hAnsi="Cambria"/>
                  <w:sz w:val="22"/>
                  <w:szCs w:val="22"/>
                </w:rPr>
                <w:t>This field is related to TICK SIZE section.</w:t>
              </w:r>
            </w:ins>
          </w:p>
        </w:tc>
      </w:tr>
      <w:tr w:rsidR="009274EA" w14:paraId="7075C03A" w14:textId="77777777">
        <w:trPr>
          <w:trHeight w:val="1735"/>
          <w:ins w:id="5941" w:author="Sunil Vyas" w:date="2023-10-11T15:03:00Z"/>
        </w:trPr>
        <w:tc>
          <w:tcPr>
            <w:tcW w:w="1150" w:type="dxa"/>
            <w:shd w:val="clear" w:color="auto" w:fill="auto"/>
          </w:tcPr>
          <w:p w14:paraId="0D457931" w14:textId="77777777" w:rsidR="009274EA" w:rsidRDefault="00C53038">
            <w:pPr>
              <w:tabs>
                <w:tab w:val="left" w:pos="10620"/>
              </w:tabs>
              <w:rPr>
                <w:ins w:id="5942" w:author="Sunil Vyas" w:date="2023-10-11T15:03:00Z"/>
                <w:rFonts w:cs="Tahoma"/>
                <w:bCs/>
                <w:strike/>
                <w:color w:val="333333"/>
                <w:sz w:val="17"/>
                <w:szCs w:val="17"/>
                <w:shd w:val="clear" w:color="auto" w:fill="FFFFFF"/>
              </w:rPr>
            </w:pPr>
            <w:ins w:id="5943" w:author="Sunil Vyas" w:date="2023-10-11T15:04:00Z">
              <w:r>
                <w:t xml:space="preserve">CTC </w:t>
              </w:r>
            </w:ins>
          </w:p>
        </w:tc>
        <w:tc>
          <w:tcPr>
            <w:tcW w:w="918" w:type="dxa"/>
            <w:shd w:val="clear" w:color="auto" w:fill="auto"/>
          </w:tcPr>
          <w:p w14:paraId="3D46FF9A" w14:textId="77777777" w:rsidR="009274EA" w:rsidRDefault="00C53038">
            <w:pPr>
              <w:pStyle w:val="ListParagraph"/>
              <w:tabs>
                <w:tab w:val="center" w:pos="4320"/>
                <w:tab w:val="right" w:pos="8640"/>
                <w:tab w:val="left" w:pos="10620"/>
              </w:tabs>
              <w:ind w:left="0"/>
              <w:rPr>
                <w:ins w:id="5944" w:author="Sunil Vyas" w:date="2023-10-11T15:03:00Z"/>
                <w:rFonts w:ascii="Cambria" w:hAnsi="Cambria"/>
                <w:strike/>
                <w:sz w:val="22"/>
                <w:szCs w:val="22"/>
              </w:rPr>
            </w:pPr>
            <w:ins w:id="5945" w:author="Sunil Vyas" w:date="2023-10-11T15:05:00Z">
              <w:r>
                <w:rPr>
                  <w:rFonts w:ascii="Cambria" w:hAnsi="Cambria"/>
                  <w:sz w:val="22"/>
                  <w:szCs w:val="22"/>
                </w:rPr>
                <w:t>M</w:t>
              </w:r>
            </w:ins>
          </w:p>
        </w:tc>
        <w:tc>
          <w:tcPr>
            <w:tcW w:w="992" w:type="dxa"/>
            <w:shd w:val="clear" w:color="auto" w:fill="auto"/>
          </w:tcPr>
          <w:p w14:paraId="67C896A0" w14:textId="77777777" w:rsidR="009274EA" w:rsidRDefault="00C53038">
            <w:pPr>
              <w:pStyle w:val="ListParagraph"/>
              <w:tabs>
                <w:tab w:val="center" w:pos="4320"/>
                <w:tab w:val="right" w:pos="8640"/>
                <w:tab w:val="left" w:pos="10620"/>
              </w:tabs>
              <w:ind w:left="0"/>
              <w:rPr>
                <w:ins w:id="5946" w:author="Sunil Vyas" w:date="2023-10-11T15:03:00Z"/>
                <w:rFonts w:ascii="Cambria" w:hAnsi="Cambria"/>
                <w:strike/>
                <w:sz w:val="22"/>
                <w:szCs w:val="22"/>
              </w:rPr>
            </w:pPr>
            <w:ins w:id="5947" w:author="Sunil Vyas" w:date="2023-10-11T15:06:00Z">
              <w:r>
                <w:t>textbox</w:t>
              </w:r>
            </w:ins>
          </w:p>
        </w:tc>
        <w:tc>
          <w:tcPr>
            <w:tcW w:w="1774" w:type="dxa"/>
            <w:shd w:val="clear" w:color="auto" w:fill="auto"/>
          </w:tcPr>
          <w:p w14:paraId="1547769B" w14:textId="77777777" w:rsidR="009274EA" w:rsidRPr="009274EA" w:rsidRDefault="00C53038">
            <w:pPr>
              <w:tabs>
                <w:tab w:val="center" w:pos="4320"/>
                <w:tab w:val="right" w:pos="8640"/>
                <w:tab w:val="left" w:pos="10620"/>
              </w:tabs>
              <w:rPr>
                <w:ins w:id="5948" w:author="Sunil Vyas" w:date="2023-10-11T15:31:00Z"/>
                <w:sz w:val="22"/>
                <w:szCs w:val="22"/>
                <w:rPrChange w:id="5949" w:author="Sunil Vyas" w:date="2023-10-11T15:31:00Z">
                  <w:rPr>
                    <w:ins w:id="5950" w:author="Sunil Vyas" w:date="2023-10-11T15:31:00Z"/>
                  </w:rPr>
                </w:rPrChange>
              </w:rPr>
              <w:pPrChange w:id="5951" w:author="Sunil Vyas" w:date="2023-10-11T15:31:00Z">
                <w:pPr>
                  <w:pStyle w:val="ListParagraph"/>
                  <w:tabs>
                    <w:tab w:val="center" w:pos="4320"/>
                    <w:tab w:val="right" w:pos="8640"/>
                    <w:tab w:val="left" w:pos="10620"/>
                  </w:tabs>
                </w:pPr>
              </w:pPrChange>
            </w:pPr>
            <w:ins w:id="5952" w:author="Sunil Vyas" w:date="2023-10-11T15:31:00Z">
              <w:r>
                <w:rPr>
                  <w:sz w:val="22"/>
                  <w:szCs w:val="22"/>
                  <w:rPrChange w:id="5953" w:author="Sunil Vyas" w:date="2023-10-11T15:31:00Z">
                    <w:rPr/>
                  </w:rPrChange>
                </w:rPr>
                <w:t>The "CTC" field is mandatory, and it must be filled out by the user.</w:t>
              </w:r>
            </w:ins>
          </w:p>
          <w:p w14:paraId="719DE329" w14:textId="77777777" w:rsidR="009274EA" w:rsidRPr="009274EA" w:rsidRDefault="00C53038">
            <w:pPr>
              <w:tabs>
                <w:tab w:val="center" w:pos="4320"/>
                <w:tab w:val="right" w:pos="8640"/>
                <w:tab w:val="left" w:pos="10620"/>
              </w:tabs>
              <w:rPr>
                <w:ins w:id="5954" w:author="Sunil Vyas" w:date="2023-10-11T15:31:00Z"/>
                <w:sz w:val="22"/>
                <w:szCs w:val="22"/>
                <w:rPrChange w:id="5955" w:author="Sunil Vyas" w:date="2023-10-11T15:32:00Z">
                  <w:rPr>
                    <w:ins w:id="5956" w:author="Sunil Vyas" w:date="2023-10-11T15:31:00Z"/>
                  </w:rPr>
                </w:rPrChange>
              </w:rPr>
              <w:pPrChange w:id="5957" w:author="Sunil Vyas" w:date="2023-10-11T15:32:00Z">
                <w:pPr>
                  <w:pStyle w:val="ListParagraph"/>
                  <w:tabs>
                    <w:tab w:val="center" w:pos="4320"/>
                    <w:tab w:val="right" w:pos="8640"/>
                    <w:tab w:val="left" w:pos="10620"/>
                  </w:tabs>
                </w:pPr>
              </w:pPrChange>
            </w:pPr>
            <w:ins w:id="5958" w:author="Sunil Vyas" w:date="2023-10-11T15:31:00Z">
              <w:r>
                <w:rPr>
                  <w:sz w:val="22"/>
                  <w:szCs w:val="22"/>
                  <w:rPrChange w:id="5959" w:author="Sunil Vyas" w:date="2023-10-11T15:32:00Z">
                    <w:rPr/>
                  </w:rPrChange>
                </w:rPr>
                <w:t>The "CTC" field should accept only numeric values.</w:t>
              </w:r>
            </w:ins>
          </w:p>
          <w:p w14:paraId="51208757" w14:textId="77777777" w:rsidR="009274EA" w:rsidRPr="009274EA" w:rsidRDefault="00C53038">
            <w:pPr>
              <w:tabs>
                <w:tab w:val="center" w:pos="4320"/>
                <w:tab w:val="right" w:pos="8640"/>
                <w:tab w:val="left" w:pos="10620"/>
              </w:tabs>
              <w:rPr>
                <w:ins w:id="5960" w:author="Sunil Vyas" w:date="2023-10-11T15:31:00Z"/>
                <w:sz w:val="22"/>
                <w:szCs w:val="22"/>
                <w:rPrChange w:id="5961" w:author="Sunil Vyas" w:date="2023-10-11T15:32:00Z">
                  <w:rPr>
                    <w:ins w:id="5962" w:author="Sunil Vyas" w:date="2023-10-11T15:31:00Z"/>
                  </w:rPr>
                </w:rPrChange>
              </w:rPr>
              <w:pPrChange w:id="5963" w:author="Sunil Vyas" w:date="2023-10-11T15:32:00Z">
                <w:pPr>
                  <w:pStyle w:val="ListParagraph"/>
                  <w:tabs>
                    <w:tab w:val="center" w:pos="4320"/>
                    <w:tab w:val="right" w:pos="8640"/>
                    <w:tab w:val="left" w:pos="10620"/>
                  </w:tabs>
                </w:pPr>
              </w:pPrChange>
            </w:pPr>
            <w:ins w:id="5964" w:author="Sunil Vyas" w:date="2023-10-11T15:31:00Z">
              <w:r>
                <w:rPr>
                  <w:sz w:val="22"/>
                  <w:szCs w:val="22"/>
                  <w:rPrChange w:id="5965" w:author="Sunil Vyas" w:date="2023-10-11T15:32:00Z">
                    <w:rPr/>
                  </w:rPrChange>
                </w:rPr>
                <w:t>The "CTC" value must be a positive number (greater than zero).</w:t>
              </w:r>
            </w:ins>
          </w:p>
          <w:p w14:paraId="67F500BA" w14:textId="77777777" w:rsidR="009274EA" w:rsidRPr="009274EA" w:rsidRDefault="00C53038">
            <w:pPr>
              <w:tabs>
                <w:tab w:val="center" w:pos="4320"/>
                <w:tab w:val="right" w:pos="8640"/>
                <w:tab w:val="left" w:pos="10620"/>
              </w:tabs>
              <w:rPr>
                <w:ins w:id="5966" w:author="Sunil Vyas" w:date="2023-10-11T15:31:00Z"/>
                <w:sz w:val="22"/>
                <w:szCs w:val="22"/>
                <w:rPrChange w:id="5967" w:author="Sunil Vyas" w:date="2023-10-11T15:32:00Z">
                  <w:rPr>
                    <w:ins w:id="5968" w:author="Sunil Vyas" w:date="2023-10-11T15:31:00Z"/>
                  </w:rPr>
                </w:rPrChange>
              </w:rPr>
              <w:pPrChange w:id="5969" w:author="Sunil Vyas" w:date="2023-10-11T15:32:00Z">
                <w:pPr>
                  <w:pStyle w:val="ListParagraph"/>
                  <w:tabs>
                    <w:tab w:val="center" w:pos="4320"/>
                    <w:tab w:val="right" w:pos="8640"/>
                    <w:tab w:val="left" w:pos="10620"/>
                  </w:tabs>
                </w:pPr>
              </w:pPrChange>
            </w:pPr>
            <w:ins w:id="5970" w:author="Sunil Vyas" w:date="2023-10-11T15:31:00Z">
              <w:r>
                <w:rPr>
                  <w:sz w:val="22"/>
                  <w:szCs w:val="22"/>
                  <w:rPrChange w:id="5971" w:author="Sunil Vyas" w:date="2023-10-11T15:32:00Z">
                    <w:rPr/>
                  </w:rPrChange>
                </w:rPr>
                <w:t>The "CTC" value can have up to two decimal places.</w:t>
              </w:r>
            </w:ins>
          </w:p>
          <w:p w14:paraId="3D29BD88" w14:textId="77777777" w:rsidR="009274EA" w:rsidRPr="009274EA" w:rsidRDefault="00C53038">
            <w:pPr>
              <w:pStyle w:val="ListParagraph"/>
              <w:tabs>
                <w:tab w:val="center" w:pos="4320"/>
                <w:tab w:val="right" w:pos="8640"/>
                <w:tab w:val="left" w:pos="10620"/>
              </w:tabs>
              <w:ind w:left="0"/>
              <w:rPr>
                <w:ins w:id="5972" w:author="Sunil Vyas" w:date="2023-10-11T15:03:00Z"/>
                <w:rFonts w:ascii="Cambria" w:hAnsi="Cambria"/>
                <w:sz w:val="22"/>
                <w:szCs w:val="22"/>
                <w:rPrChange w:id="5973" w:author="Sunil Vyas" w:date="2023-10-11T15:10:00Z">
                  <w:rPr>
                    <w:ins w:id="5974" w:author="Sunil Vyas" w:date="2023-10-11T15:03:00Z"/>
                    <w:rFonts w:ascii="Cambria" w:hAnsi="Cambria"/>
                    <w:strike/>
                    <w:sz w:val="22"/>
                    <w:szCs w:val="22"/>
                  </w:rPr>
                </w:rPrChange>
              </w:rPr>
            </w:pPr>
            <w:ins w:id="5975" w:author="Sunil Vyas" w:date="2023-10-11T15:31:00Z">
              <w:r>
                <w:rPr>
                  <w:rFonts w:ascii="Cambria" w:hAnsi="Cambria"/>
                  <w:sz w:val="22"/>
                  <w:szCs w:val="22"/>
                </w:rPr>
                <w:t>The "CTC" value should not exceed 7 digits in total.</w:t>
              </w:r>
            </w:ins>
          </w:p>
        </w:tc>
        <w:tc>
          <w:tcPr>
            <w:tcW w:w="1352" w:type="dxa"/>
            <w:shd w:val="clear" w:color="auto" w:fill="auto"/>
          </w:tcPr>
          <w:p w14:paraId="0558DBB5" w14:textId="77777777" w:rsidR="009274EA" w:rsidRPr="009274EA" w:rsidRDefault="00C53038">
            <w:pPr>
              <w:tabs>
                <w:tab w:val="center" w:pos="4320"/>
                <w:tab w:val="right" w:pos="8640"/>
                <w:tab w:val="left" w:pos="10620"/>
              </w:tabs>
              <w:rPr>
                <w:ins w:id="5976" w:author="Sunil Vyas" w:date="2023-10-11T15:32:00Z"/>
                <w:sz w:val="22"/>
                <w:szCs w:val="22"/>
                <w:rPrChange w:id="5977" w:author="Sunil Vyas" w:date="2023-10-11T15:32:00Z">
                  <w:rPr>
                    <w:ins w:id="5978" w:author="Sunil Vyas" w:date="2023-10-11T15:32:00Z"/>
                  </w:rPr>
                </w:rPrChange>
              </w:rPr>
              <w:pPrChange w:id="5979" w:author="Sunil Vyas" w:date="2023-10-11T15:32:00Z">
                <w:pPr>
                  <w:pStyle w:val="ListParagraph"/>
                  <w:tabs>
                    <w:tab w:val="center" w:pos="4320"/>
                    <w:tab w:val="right" w:pos="8640"/>
                    <w:tab w:val="left" w:pos="10620"/>
                  </w:tabs>
                </w:pPr>
              </w:pPrChange>
            </w:pPr>
            <w:ins w:id="5980" w:author="Sunil Vyas" w:date="2023-10-11T15:32:00Z">
              <w:r>
                <w:rPr>
                  <w:sz w:val="22"/>
                  <w:szCs w:val="22"/>
                  <w:rPrChange w:id="5981" w:author="Sunil Vyas" w:date="2023-10-11T15:32:00Z">
                    <w:rPr/>
                  </w:rPrChange>
                </w:rPr>
                <w:t>Please enter your CTC (Cost to Company).</w:t>
              </w:r>
            </w:ins>
          </w:p>
          <w:p w14:paraId="3CF1654D" w14:textId="77777777" w:rsidR="009274EA" w:rsidRPr="009274EA" w:rsidRDefault="00C53038">
            <w:pPr>
              <w:tabs>
                <w:tab w:val="center" w:pos="4320"/>
                <w:tab w:val="right" w:pos="8640"/>
                <w:tab w:val="left" w:pos="10620"/>
              </w:tabs>
              <w:rPr>
                <w:ins w:id="5982" w:author="Sunil Vyas" w:date="2023-10-11T15:32:00Z"/>
                <w:sz w:val="22"/>
                <w:szCs w:val="22"/>
                <w:rPrChange w:id="5983" w:author="Sunil Vyas" w:date="2023-10-11T15:33:00Z">
                  <w:rPr>
                    <w:ins w:id="5984" w:author="Sunil Vyas" w:date="2023-10-11T15:32:00Z"/>
                  </w:rPr>
                </w:rPrChange>
              </w:rPr>
              <w:pPrChange w:id="5985" w:author="Sunil Vyas" w:date="2023-10-11T15:33:00Z">
                <w:pPr>
                  <w:pStyle w:val="ListParagraph"/>
                  <w:tabs>
                    <w:tab w:val="center" w:pos="4320"/>
                    <w:tab w:val="right" w:pos="8640"/>
                    <w:tab w:val="left" w:pos="10620"/>
                  </w:tabs>
                </w:pPr>
              </w:pPrChange>
            </w:pPr>
            <w:ins w:id="5986" w:author="Sunil Vyas" w:date="2023-10-11T15:33:00Z">
              <w:r>
                <w:rPr>
                  <w:sz w:val="22"/>
                  <w:szCs w:val="22"/>
                </w:rPr>
                <w:t xml:space="preserve">Please </w:t>
              </w:r>
            </w:ins>
            <w:ins w:id="5987" w:author="Sunil Vyas" w:date="2023-10-11T15:32:00Z">
              <w:r>
                <w:rPr>
                  <w:sz w:val="22"/>
                  <w:szCs w:val="22"/>
                  <w:rPrChange w:id="5988" w:author="Sunil Vyas" w:date="2023-10-11T15:33:00Z">
                    <w:rPr/>
                  </w:rPrChange>
                </w:rPr>
                <w:t>enter a valid numeric value for your CTC.</w:t>
              </w:r>
            </w:ins>
          </w:p>
          <w:p w14:paraId="13C81DCE" w14:textId="77777777" w:rsidR="009274EA" w:rsidRPr="009274EA" w:rsidRDefault="00C53038">
            <w:pPr>
              <w:tabs>
                <w:tab w:val="center" w:pos="4320"/>
                <w:tab w:val="right" w:pos="8640"/>
                <w:tab w:val="left" w:pos="10620"/>
              </w:tabs>
              <w:rPr>
                <w:ins w:id="5989" w:author="Sunil Vyas" w:date="2023-10-11T15:32:00Z"/>
                <w:sz w:val="22"/>
                <w:szCs w:val="22"/>
                <w:rPrChange w:id="5990" w:author="Sunil Vyas" w:date="2023-10-11T15:33:00Z">
                  <w:rPr>
                    <w:ins w:id="5991" w:author="Sunil Vyas" w:date="2023-10-11T15:32:00Z"/>
                  </w:rPr>
                </w:rPrChange>
              </w:rPr>
              <w:pPrChange w:id="5992" w:author="Sunil Vyas" w:date="2023-10-11T15:33:00Z">
                <w:pPr>
                  <w:pStyle w:val="ListParagraph"/>
                  <w:tabs>
                    <w:tab w:val="center" w:pos="4320"/>
                    <w:tab w:val="right" w:pos="8640"/>
                    <w:tab w:val="left" w:pos="10620"/>
                  </w:tabs>
                </w:pPr>
              </w:pPrChange>
            </w:pPr>
            <w:ins w:id="5993" w:author="Sunil Vyas" w:date="2023-10-11T15:32:00Z">
              <w:r>
                <w:rPr>
                  <w:sz w:val="22"/>
                  <w:szCs w:val="22"/>
                  <w:rPrChange w:id="5994" w:author="Sunil Vyas" w:date="2023-10-11T15:33:00Z">
                    <w:rPr/>
                  </w:rPrChange>
                </w:rPr>
                <w:t>Please enter a value greater than zero.</w:t>
              </w:r>
            </w:ins>
          </w:p>
          <w:p w14:paraId="7F2C31B6" w14:textId="77777777" w:rsidR="009274EA" w:rsidRPr="009274EA" w:rsidRDefault="00C53038">
            <w:pPr>
              <w:tabs>
                <w:tab w:val="center" w:pos="4320"/>
                <w:tab w:val="right" w:pos="8640"/>
                <w:tab w:val="left" w:pos="10620"/>
              </w:tabs>
              <w:rPr>
                <w:ins w:id="5995" w:author="Sunil Vyas" w:date="2023-10-11T15:32:00Z"/>
                <w:sz w:val="22"/>
                <w:szCs w:val="22"/>
                <w:rPrChange w:id="5996" w:author="Sunil Vyas" w:date="2023-10-11T15:34:00Z">
                  <w:rPr>
                    <w:ins w:id="5997" w:author="Sunil Vyas" w:date="2023-10-11T15:32:00Z"/>
                  </w:rPr>
                </w:rPrChange>
              </w:rPr>
              <w:pPrChange w:id="5998" w:author="Sunil Vyas" w:date="2023-10-11T15:34:00Z">
                <w:pPr>
                  <w:pStyle w:val="ListParagraph"/>
                  <w:tabs>
                    <w:tab w:val="center" w:pos="4320"/>
                    <w:tab w:val="right" w:pos="8640"/>
                    <w:tab w:val="left" w:pos="10620"/>
                  </w:tabs>
                </w:pPr>
              </w:pPrChange>
            </w:pPr>
            <w:ins w:id="5999" w:author="Sunil Vyas" w:date="2023-10-11T15:32:00Z">
              <w:r>
                <w:rPr>
                  <w:sz w:val="22"/>
                  <w:szCs w:val="22"/>
                  <w:rPrChange w:id="6000" w:author="Sunil Vyas" w:date="2023-10-11T15:34:00Z">
                    <w:rPr/>
                  </w:rPrChange>
                </w:rPr>
                <w:t>Please enter your CTC with up to two decimal places.</w:t>
              </w:r>
            </w:ins>
          </w:p>
          <w:p w14:paraId="5D7C1710" w14:textId="77777777" w:rsidR="009274EA" w:rsidRPr="009274EA" w:rsidRDefault="00C53038">
            <w:pPr>
              <w:pStyle w:val="ListParagraph"/>
              <w:tabs>
                <w:tab w:val="center" w:pos="4320"/>
                <w:tab w:val="right" w:pos="8640"/>
                <w:tab w:val="left" w:pos="10620"/>
              </w:tabs>
              <w:ind w:left="0"/>
              <w:rPr>
                <w:ins w:id="6001" w:author="Sunil Vyas" w:date="2023-10-11T15:03:00Z"/>
                <w:rFonts w:ascii="Cambria" w:hAnsi="Cambria"/>
                <w:sz w:val="22"/>
                <w:szCs w:val="22"/>
                <w:rPrChange w:id="6002" w:author="Sunil Vyas" w:date="2023-10-11T15:10:00Z">
                  <w:rPr>
                    <w:ins w:id="6003" w:author="Sunil Vyas" w:date="2023-10-11T15:03:00Z"/>
                    <w:rFonts w:ascii="Cambria" w:hAnsi="Cambria"/>
                    <w:strike/>
                    <w:sz w:val="22"/>
                    <w:szCs w:val="22"/>
                  </w:rPr>
                </w:rPrChange>
              </w:rPr>
            </w:pPr>
            <w:ins w:id="6004" w:author="Sunil Vyas" w:date="2023-10-11T15:32:00Z">
              <w:r>
                <w:rPr>
                  <w:rFonts w:ascii="Cambria" w:hAnsi="Cambria"/>
                  <w:sz w:val="22"/>
                  <w:szCs w:val="22"/>
                </w:rPr>
                <w:t>Please enter a valid value within this limit.</w:t>
              </w:r>
            </w:ins>
          </w:p>
        </w:tc>
        <w:tc>
          <w:tcPr>
            <w:tcW w:w="2904" w:type="dxa"/>
            <w:shd w:val="clear" w:color="auto" w:fill="auto"/>
          </w:tcPr>
          <w:p w14:paraId="7C8DBC11" w14:textId="77777777" w:rsidR="009274EA" w:rsidRPr="009274EA" w:rsidRDefault="009274EA">
            <w:pPr>
              <w:pStyle w:val="ListParagraph"/>
              <w:tabs>
                <w:tab w:val="center" w:pos="4320"/>
                <w:tab w:val="right" w:pos="8640"/>
                <w:tab w:val="left" w:pos="10620"/>
              </w:tabs>
              <w:ind w:left="0"/>
              <w:rPr>
                <w:ins w:id="6005" w:author="Sunil Vyas" w:date="2023-10-11T15:03:00Z"/>
                <w:rFonts w:ascii="Cambria" w:hAnsi="Cambria"/>
                <w:sz w:val="22"/>
                <w:szCs w:val="22"/>
                <w:rPrChange w:id="6006" w:author="Sunil Vyas" w:date="2023-10-11T15:10:00Z">
                  <w:rPr>
                    <w:ins w:id="6007" w:author="Sunil Vyas" w:date="2023-10-11T15:03:00Z"/>
                    <w:rFonts w:ascii="Cambria" w:hAnsi="Cambria"/>
                    <w:strike/>
                    <w:sz w:val="22"/>
                    <w:szCs w:val="22"/>
                  </w:rPr>
                </w:rPrChange>
              </w:rPr>
            </w:pPr>
          </w:p>
        </w:tc>
        <w:tc>
          <w:tcPr>
            <w:tcW w:w="1237" w:type="dxa"/>
            <w:shd w:val="clear" w:color="auto" w:fill="auto"/>
          </w:tcPr>
          <w:p w14:paraId="6474D0A9" w14:textId="77777777" w:rsidR="009274EA" w:rsidRPr="009274EA" w:rsidRDefault="00C53038">
            <w:pPr>
              <w:pStyle w:val="ListParagraph"/>
              <w:tabs>
                <w:tab w:val="center" w:pos="4320"/>
                <w:tab w:val="right" w:pos="8640"/>
                <w:tab w:val="left" w:pos="10620"/>
              </w:tabs>
              <w:ind w:left="0"/>
              <w:rPr>
                <w:ins w:id="6008" w:author="Sunil Vyas" w:date="2023-10-11T15:03:00Z"/>
                <w:rFonts w:ascii="Cambria" w:hAnsi="Cambria"/>
                <w:sz w:val="22"/>
                <w:szCs w:val="22"/>
                <w:rPrChange w:id="6009" w:author="Sunil Vyas" w:date="2023-10-11T15:10:00Z">
                  <w:rPr>
                    <w:ins w:id="6010" w:author="Sunil Vyas" w:date="2023-10-11T15:03:00Z"/>
                    <w:rFonts w:ascii="Cambria" w:hAnsi="Cambria"/>
                    <w:strike/>
                    <w:sz w:val="22"/>
                    <w:szCs w:val="22"/>
                  </w:rPr>
                </w:rPrChange>
              </w:rPr>
            </w:pPr>
            <w:ins w:id="6011" w:author="Sunil Vyas" w:date="2023-10-11T15:31:00Z">
              <w:r>
                <w:rPr>
                  <w:rFonts w:ascii="Cambria" w:hAnsi="Cambria"/>
                  <w:sz w:val="22"/>
                  <w:szCs w:val="22"/>
                </w:rPr>
                <w:t>This field is related to PERMISSIBLE BID LIMITS section.</w:t>
              </w:r>
            </w:ins>
          </w:p>
        </w:tc>
      </w:tr>
      <w:tr w:rsidR="009274EA" w14:paraId="2F0CD0A7" w14:textId="77777777">
        <w:trPr>
          <w:trHeight w:val="1735"/>
          <w:ins w:id="6012" w:author="Sunil Vyas" w:date="2023-10-11T15:03:00Z"/>
        </w:trPr>
        <w:tc>
          <w:tcPr>
            <w:tcW w:w="1150" w:type="dxa"/>
            <w:shd w:val="clear" w:color="auto" w:fill="auto"/>
          </w:tcPr>
          <w:p w14:paraId="705C734B" w14:textId="77777777" w:rsidR="009274EA" w:rsidRDefault="00C53038">
            <w:pPr>
              <w:tabs>
                <w:tab w:val="left" w:pos="10620"/>
              </w:tabs>
              <w:rPr>
                <w:ins w:id="6013" w:author="Sunil Vyas" w:date="2023-10-11T15:03:00Z"/>
                <w:rFonts w:cs="Tahoma"/>
                <w:bCs/>
                <w:strike/>
                <w:color w:val="333333"/>
                <w:sz w:val="17"/>
                <w:szCs w:val="17"/>
                <w:shd w:val="clear" w:color="auto" w:fill="FFFFFF"/>
              </w:rPr>
            </w:pPr>
            <w:ins w:id="6014" w:author="Sunil Vyas" w:date="2023-10-11T15:04:00Z">
              <w:r>
                <w:t>ORTHODOX</w:t>
              </w:r>
            </w:ins>
          </w:p>
        </w:tc>
        <w:tc>
          <w:tcPr>
            <w:tcW w:w="918" w:type="dxa"/>
            <w:shd w:val="clear" w:color="auto" w:fill="auto"/>
          </w:tcPr>
          <w:p w14:paraId="25BFF8C3" w14:textId="77777777" w:rsidR="009274EA" w:rsidRDefault="00C53038">
            <w:pPr>
              <w:pStyle w:val="ListParagraph"/>
              <w:tabs>
                <w:tab w:val="center" w:pos="4320"/>
                <w:tab w:val="right" w:pos="8640"/>
                <w:tab w:val="left" w:pos="10620"/>
              </w:tabs>
              <w:ind w:left="0"/>
              <w:rPr>
                <w:ins w:id="6015" w:author="Sunil Vyas" w:date="2023-10-11T15:03:00Z"/>
                <w:rFonts w:ascii="Cambria" w:hAnsi="Cambria"/>
                <w:strike/>
                <w:sz w:val="22"/>
                <w:szCs w:val="22"/>
              </w:rPr>
            </w:pPr>
            <w:ins w:id="6016" w:author="Sunil Vyas" w:date="2023-10-11T15:05:00Z">
              <w:r>
                <w:rPr>
                  <w:rFonts w:ascii="Cambria" w:hAnsi="Cambria"/>
                  <w:sz w:val="22"/>
                  <w:szCs w:val="22"/>
                </w:rPr>
                <w:t>M</w:t>
              </w:r>
            </w:ins>
          </w:p>
        </w:tc>
        <w:tc>
          <w:tcPr>
            <w:tcW w:w="992" w:type="dxa"/>
            <w:shd w:val="clear" w:color="auto" w:fill="auto"/>
          </w:tcPr>
          <w:p w14:paraId="50B715B3" w14:textId="77777777" w:rsidR="009274EA" w:rsidRDefault="00C53038">
            <w:pPr>
              <w:pStyle w:val="ListParagraph"/>
              <w:tabs>
                <w:tab w:val="center" w:pos="4320"/>
                <w:tab w:val="right" w:pos="8640"/>
                <w:tab w:val="left" w:pos="10620"/>
              </w:tabs>
              <w:ind w:left="0"/>
              <w:rPr>
                <w:ins w:id="6017" w:author="Sunil Vyas" w:date="2023-10-11T15:03:00Z"/>
                <w:rFonts w:ascii="Cambria" w:hAnsi="Cambria"/>
                <w:strike/>
                <w:sz w:val="22"/>
                <w:szCs w:val="22"/>
              </w:rPr>
            </w:pPr>
            <w:ins w:id="6018" w:author="Sunil Vyas" w:date="2023-10-11T15:06:00Z">
              <w:r>
                <w:t>textbox</w:t>
              </w:r>
            </w:ins>
          </w:p>
        </w:tc>
        <w:tc>
          <w:tcPr>
            <w:tcW w:w="1774" w:type="dxa"/>
            <w:shd w:val="clear" w:color="auto" w:fill="auto"/>
          </w:tcPr>
          <w:p w14:paraId="1AC84B19" w14:textId="77777777" w:rsidR="009274EA" w:rsidRDefault="00C53038">
            <w:pPr>
              <w:tabs>
                <w:tab w:val="center" w:pos="4320"/>
                <w:tab w:val="right" w:pos="8640"/>
                <w:tab w:val="left" w:pos="10620"/>
              </w:tabs>
              <w:rPr>
                <w:ins w:id="6019" w:author="Sunil Vyas" w:date="2023-10-11T15:35:00Z"/>
                <w:sz w:val="22"/>
                <w:szCs w:val="22"/>
              </w:rPr>
            </w:pPr>
            <w:ins w:id="6020" w:author="Sunil Vyas" w:date="2023-10-11T15:35:00Z">
              <w:r>
                <w:rPr>
                  <w:sz w:val="22"/>
                  <w:szCs w:val="22"/>
                </w:rPr>
                <w:t>The "ORTHODOX" field is mandatory, and it must be filled out by the user.</w:t>
              </w:r>
            </w:ins>
          </w:p>
          <w:p w14:paraId="10F5B41C" w14:textId="77777777" w:rsidR="009274EA" w:rsidRDefault="00C53038">
            <w:pPr>
              <w:tabs>
                <w:tab w:val="center" w:pos="4320"/>
                <w:tab w:val="right" w:pos="8640"/>
                <w:tab w:val="left" w:pos="10620"/>
              </w:tabs>
              <w:rPr>
                <w:ins w:id="6021" w:author="Sunil Vyas" w:date="2023-10-11T15:35:00Z"/>
                <w:sz w:val="22"/>
                <w:szCs w:val="22"/>
              </w:rPr>
            </w:pPr>
            <w:ins w:id="6022" w:author="Sunil Vyas" w:date="2023-10-11T15:35:00Z">
              <w:r>
                <w:rPr>
                  <w:sz w:val="22"/>
                  <w:szCs w:val="22"/>
                </w:rPr>
                <w:t xml:space="preserve">The "ORTHODOX" </w:t>
              </w:r>
              <w:r>
                <w:rPr>
                  <w:sz w:val="22"/>
                  <w:szCs w:val="22"/>
                </w:rPr>
                <w:lastRenderedPageBreak/>
                <w:t>field should accept only numeric values.</w:t>
              </w:r>
            </w:ins>
          </w:p>
          <w:p w14:paraId="3D0B4839" w14:textId="77777777" w:rsidR="009274EA" w:rsidRDefault="00C53038">
            <w:pPr>
              <w:tabs>
                <w:tab w:val="center" w:pos="4320"/>
                <w:tab w:val="right" w:pos="8640"/>
                <w:tab w:val="left" w:pos="10620"/>
              </w:tabs>
              <w:rPr>
                <w:ins w:id="6023" w:author="Sunil Vyas" w:date="2023-10-11T15:35:00Z"/>
                <w:sz w:val="22"/>
                <w:szCs w:val="22"/>
              </w:rPr>
            </w:pPr>
            <w:ins w:id="6024" w:author="Sunil Vyas" w:date="2023-10-11T15:35:00Z">
              <w:r>
                <w:rPr>
                  <w:sz w:val="22"/>
                  <w:szCs w:val="22"/>
                </w:rPr>
                <w:t>The "ORTHODOX" value must be a positive number (greater than zero).</w:t>
              </w:r>
            </w:ins>
          </w:p>
          <w:p w14:paraId="74DE996E" w14:textId="77777777" w:rsidR="009274EA" w:rsidRDefault="00C53038">
            <w:pPr>
              <w:tabs>
                <w:tab w:val="center" w:pos="4320"/>
                <w:tab w:val="right" w:pos="8640"/>
                <w:tab w:val="left" w:pos="10620"/>
              </w:tabs>
              <w:rPr>
                <w:ins w:id="6025" w:author="Sunil Vyas" w:date="2023-10-11T15:35:00Z"/>
                <w:sz w:val="22"/>
                <w:szCs w:val="22"/>
              </w:rPr>
            </w:pPr>
            <w:ins w:id="6026" w:author="Sunil Vyas" w:date="2023-10-11T15:35:00Z">
              <w:r>
                <w:rPr>
                  <w:sz w:val="22"/>
                  <w:szCs w:val="22"/>
                </w:rPr>
                <w:t>The "ORTHODOX" value can have up to two decimal places.</w:t>
              </w:r>
            </w:ins>
          </w:p>
          <w:p w14:paraId="1AB1124A" w14:textId="77777777" w:rsidR="009274EA" w:rsidRPr="009274EA" w:rsidRDefault="00C53038">
            <w:pPr>
              <w:pStyle w:val="ListParagraph"/>
              <w:tabs>
                <w:tab w:val="center" w:pos="4320"/>
                <w:tab w:val="right" w:pos="8640"/>
                <w:tab w:val="left" w:pos="10620"/>
              </w:tabs>
              <w:ind w:left="0"/>
              <w:rPr>
                <w:ins w:id="6027" w:author="Sunil Vyas" w:date="2023-10-11T15:03:00Z"/>
                <w:rFonts w:ascii="Cambria" w:hAnsi="Cambria"/>
                <w:sz w:val="22"/>
                <w:szCs w:val="22"/>
                <w:rPrChange w:id="6028" w:author="Sunil Vyas" w:date="2023-10-11T15:10:00Z">
                  <w:rPr>
                    <w:ins w:id="6029" w:author="Sunil Vyas" w:date="2023-10-11T15:03:00Z"/>
                    <w:rFonts w:ascii="Cambria" w:hAnsi="Cambria"/>
                    <w:strike/>
                    <w:sz w:val="22"/>
                    <w:szCs w:val="22"/>
                  </w:rPr>
                </w:rPrChange>
              </w:rPr>
            </w:pPr>
            <w:ins w:id="6030" w:author="Sunil Vyas" w:date="2023-10-11T15:35:00Z">
              <w:r>
                <w:rPr>
                  <w:rFonts w:ascii="Cambria" w:hAnsi="Cambria"/>
                  <w:sz w:val="22"/>
                  <w:szCs w:val="22"/>
                </w:rPr>
                <w:t>The "ORTHODOX" value should not exceed 7 digits in total.</w:t>
              </w:r>
            </w:ins>
          </w:p>
        </w:tc>
        <w:tc>
          <w:tcPr>
            <w:tcW w:w="1352" w:type="dxa"/>
            <w:shd w:val="clear" w:color="auto" w:fill="auto"/>
          </w:tcPr>
          <w:p w14:paraId="16176824" w14:textId="77777777" w:rsidR="009274EA" w:rsidRDefault="00C53038">
            <w:pPr>
              <w:tabs>
                <w:tab w:val="center" w:pos="4320"/>
                <w:tab w:val="right" w:pos="8640"/>
                <w:tab w:val="left" w:pos="10620"/>
              </w:tabs>
              <w:rPr>
                <w:ins w:id="6031" w:author="Sunil Vyas" w:date="2023-10-11T15:35:00Z"/>
                <w:sz w:val="22"/>
                <w:szCs w:val="22"/>
              </w:rPr>
            </w:pPr>
            <w:ins w:id="6032" w:author="Sunil Vyas" w:date="2023-10-11T15:35:00Z">
              <w:r>
                <w:rPr>
                  <w:sz w:val="22"/>
                  <w:szCs w:val="22"/>
                </w:rPr>
                <w:lastRenderedPageBreak/>
                <w:t>Please enter your ORTHODOX (Cost to Company).</w:t>
              </w:r>
            </w:ins>
          </w:p>
          <w:p w14:paraId="1B02FCF4" w14:textId="77777777" w:rsidR="009274EA" w:rsidRDefault="00C53038">
            <w:pPr>
              <w:tabs>
                <w:tab w:val="center" w:pos="4320"/>
                <w:tab w:val="right" w:pos="8640"/>
                <w:tab w:val="left" w:pos="10620"/>
              </w:tabs>
              <w:rPr>
                <w:ins w:id="6033" w:author="Sunil Vyas" w:date="2023-10-11T15:35:00Z"/>
                <w:sz w:val="22"/>
                <w:szCs w:val="22"/>
              </w:rPr>
            </w:pPr>
            <w:ins w:id="6034" w:author="Sunil Vyas" w:date="2023-10-11T15:35:00Z">
              <w:r>
                <w:rPr>
                  <w:sz w:val="22"/>
                  <w:szCs w:val="22"/>
                </w:rPr>
                <w:t xml:space="preserve">Please enter a valid </w:t>
              </w:r>
              <w:r>
                <w:rPr>
                  <w:sz w:val="22"/>
                  <w:szCs w:val="22"/>
                </w:rPr>
                <w:lastRenderedPageBreak/>
                <w:t>numeric value for your ORTHODOX.</w:t>
              </w:r>
            </w:ins>
          </w:p>
          <w:p w14:paraId="5CAEE83E" w14:textId="77777777" w:rsidR="009274EA" w:rsidRDefault="00C53038">
            <w:pPr>
              <w:tabs>
                <w:tab w:val="center" w:pos="4320"/>
                <w:tab w:val="right" w:pos="8640"/>
                <w:tab w:val="left" w:pos="10620"/>
              </w:tabs>
              <w:rPr>
                <w:ins w:id="6035" w:author="Sunil Vyas" w:date="2023-10-11T15:35:00Z"/>
                <w:sz w:val="22"/>
                <w:szCs w:val="22"/>
              </w:rPr>
            </w:pPr>
            <w:ins w:id="6036" w:author="Sunil Vyas" w:date="2023-10-11T15:35:00Z">
              <w:r>
                <w:rPr>
                  <w:sz w:val="22"/>
                  <w:szCs w:val="22"/>
                </w:rPr>
                <w:t>Please enter a value greater than zero.</w:t>
              </w:r>
            </w:ins>
          </w:p>
          <w:p w14:paraId="3D1076EE" w14:textId="77777777" w:rsidR="009274EA" w:rsidRDefault="00C53038">
            <w:pPr>
              <w:tabs>
                <w:tab w:val="center" w:pos="4320"/>
                <w:tab w:val="right" w:pos="8640"/>
                <w:tab w:val="left" w:pos="10620"/>
              </w:tabs>
              <w:rPr>
                <w:ins w:id="6037" w:author="Sunil Vyas" w:date="2023-10-11T15:35:00Z"/>
                <w:sz w:val="22"/>
                <w:szCs w:val="22"/>
              </w:rPr>
            </w:pPr>
            <w:ins w:id="6038" w:author="Sunil Vyas" w:date="2023-10-11T15:35:00Z">
              <w:r>
                <w:rPr>
                  <w:sz w:val="22"/>
                  <w:szCs w:val="22"/>
                </w:rPr>
                <w:t>Please enter your ORTHODOX with up to two decimal places.</w:t>
              </w:r>
            </w:ins>
          </w:p>
          <w:p w14:paraId="3BAF4B39" w14:textId="77777777" w:rsidR="009274EA" w:rsidRPr="009274EA" w:rsidRDefault="00C53038">
            <w:pPr>
              <w:pStyle w:val="ListParagraph"/>
              <w:tabs>
                <w:tab w:val="center" w:pos="4320"/>
                <w:tab w:val="right" w:pos="8640"/>
                <w:tab w:val="left" w:pos="10620"/>
              </w:tabs>
              <w:ind w:left="0"/>
              <w:rPr>
                <w:ins w:id="6039" w:author="Sunil Vyas" w:date="2023-10-11T15:03:00Z"/>
                <w:rFonts w:ascii="Cambria" w:hAnsi="Cambria"/>
                <w:sz w:val="22"/>
                <w:szCs w:val="22"/>
                <w:rPrChange w:id="6040" w:author="Sunil Vyas" w:date="2023-10-11T15:10:00Z">
                  <w:rPr>
                    <w:ins w:id="6041" w:author="Sunil Vyas" w:date="2023-10-11T15:03:00Z"/>
                    <w:rFonts w:ascii="Cambria" w:hAnsi="Cambria"/>
                    <w:strike/>
                    <w:sz w:val="22"/>
                    <w:szCs w:val="22"/>
                  </w:rPr>
                </w:rPrChange>
              </w:rPr>
            </w:pPr>
            <w:ins w:id="6042" w:author="Sunil Vyas" w:date="2023-10-11T15:35:00Z">
              <w:r>
                <w:rPr>
                  <w:rFonts w:ascii="Cambria" w:hAnsi="Cambria"/>
                  <w:sz w:val="22"/>
                  <w:szCs w:val="22"/>
                </w:rPr>
                <w:t>Please enter a valid value within this limit.</w:t>
              </w:r>
            </w:ins>
          </w:p>
        </w:tc>
        <w:tc>
          <w:tcPr>
            <w:tcW w:w="2904" w:type="dxa"/>
            <w:shd w:val="clear" w:color="auto" w:fill="auto"/>
          </w:tcPr>
          <w:p w14:paraId="4EE59D7A" w14:textId="77777777" w:rsidR="009274EA" w:rsidRPr="009274EA" w:rsidRDefault="009274EA">
            <w:pPr>
              <w:pStyle w:val="ListParagraph"/>
              <w:tabs>
                <w:tab w:val="center" w:pos="4320"/>
                <w:tab w:val="right" w:pos="8640"/>
                <w:tab w:val="left" w:pos="10620"/>
              </w:tabs>
              <w:ind w:left="0"/>
              <w:rPr>
                <w:ins w:id="6043" w:author="Sunil Vyas" w:date="2023-10-11T15:03:00Z"/>
                <w:rFonts w:ascii="Cambria" w:hAnsi="Cambria"/>
                <w:sz w:val="22"/>
                <w:szCs w:val="22"/>
                <w:rPrChange w:id="6044" w:author="Sunil Vyas" w:date="2023-10-11T15:10:00Z">
                  <w:rPr>
                    <w:ins w:id="6045" w:author="Sunil Vyas" w:date="2023-10-11T15:03:00Z"/>
                    <w:rFonts w:ascii="Cambria" w:hAnsi="Cambria"/>
                    <w:strike/>
                    <w:sz w:val="22"/>
                    <w:szCs w:val="22"/>
                  </w:rPr>
                </w:rPrChange>
              </w:rPr>
            </w:pPr>
          </w:p>
        </w:tc>
        <w:tc>
          <w:tcPr>
            <w:tcW w:w="1237" w:type="dxa"/>
            <w:shd w:val="clear" w:color="auto" w:fill="auto"/>
          </w:tcPr>
          <w:p w14:paraId="59D72E01" w14:textId="77777777" w:rsidR="009274EA" w:rsidRPr="009274EA" w:rsidRDefault="00C53038">
            <w:pPr>
              <w:pStyle w:val="ListParagraph"/>
              <w:tabs>
                <w:tab w:val="center" w:pos="4320"/>
                <w:tab w:val="right" w:pos="8640"/>
                <w:tab w:val="left" w:pos="10620"/>
              </w:tabs>
              <w:ind w:left="0"/>
              <w:rPr>
                <w:ins w:id="6046" w:author="Sunil Vyas" w:date="2023-10-11T15:03:00Z"/>
                <w:rFonts w:ascii="Cambria" w:hAnsi="Cambria"/>
                <w:sz w:val="22"/>
                <w:szCs w:val="22"/>
                <w:rPrChange w:id="6047" w:author="Sunil Vyas" w:date="2023-10-11T15:10:00Z">
                  <w:rPr>
                    <w:ins w:id="6048" w:author="Sunil Vyas" w:date="2023-10-11T15:03:00Z"/>
                    <w:rFonts w:ascii="Cambria" w:hAnsi="Cambria"/>
                    <w:strike/>
                    <w:sz w:val="22"/>
                    <w:szCs w:val="22"/>
                  </w:rPr>
                </w:rPrChange>
              </w:rPr>
            </w:pPr>
            <w:ins w:id="6049" w:author="Sunil Vyas" w:date="2023-10-11T15:31:00Z">
              <w:r>
                <w:rPr>
                  <w:rFonts w:ascii="Cambria" w:hAnsi="Cambria"/>
                  <w:sz w:val="22"/>
                  <w:szCs w:val="22"/>
                </w:rPr>
                <w:t>This field is related to PERMISSIBLE BID LIMITS section.</w:t>
              </w:r>
            </w:ins>
          </w:p>
        </w:tc>
      </w:tr>
      <w:tr w:rsidR="009274EA" w14:paraId="0A37A0D6" w14:textId="77777777">
        <w:trPr>
          <w:trHeight w:val="1735"/>
          <w:ins w:id="6050" w:author="Sunil Vyas" w:date="2023-10-11T15:03:00Z"/>
        </w:trPr>
        <w:tc>
          <w:tcPr>
            <w:tcW w:w="1150" w:type="dxa"/>
            <w:shd w:val="clear" w:color="auto" w:fill="auto"/>
          </w:tcPr>
          <w:p w14:paraId="19AD6CEA" w14:textId="77777777" w:rsidR="009274EA" w:rsidRDefault="00C53038">
            <w:pPr>
              <w:tabs>
                <w:tab w:val="left" w:pos="10620"/>
              </w:tabs>
              <w:rPr>
                <w:ins w:id="6051" w:author="Sunil Vyas" w:date="2023-10-11T15:03:00Z"/>
                <w:rFonts w:cs="Tahoma"/>
                <w:bCs/>
                <w:strike/>
                <w:color w:val="333333"/>
                <w:sz w:val="17"/>
                <w:szCs w:val="17"/>
                <w:shd w:val="clear" w:color="auto" w:fill="FFFFFF"/>
              </w:rPr>
            </w:pPr>
            <w:ins w:id="6052" w:author="Sunil Vyas" w:date="2023-10-11T15:04:00Z">
              <w:r>
                <w:t xml:space="preserve">DARJEELING </w:t>
              </w:r>
            </w:ins>
          </w:p>
        </w:tc>
        <w:tc>
          <w:tcPr>
            <w:tcW w:w="918" w:type="dxa"/>
            <w:shd w:val="clear" w:color="auto" w:fill="auto"/>
          </w:tcPr>
          <w:p w14:paraId="2D38031C" w14:textId="77777777" w:rsidR="009274EA" w:rsidRDefault="00C53038">
            <w:pPr>
              <w:pStyle w:val="ListParagraph"/>
              <w:tabs>
                <w:tab w:val="center" w:pos="4320"/>
                <w:tab w:val="right" w:pos="8640"/>
                <w:tab w:val="left" w:pos="10620"/>
              </w:tabs>
              <w:ind w:left="0"/>
              <w:rPr>
                <w:ins w:id="6053" w:author="Sunil Vyas" w:date="2023-10-11T15:03:00Z"/>
                <w:rFonts w:ascii="Cambria" w:hAnsi="Cambria"/>
                <w:strike/>
                <w:sz w:val="22"/>
                <w:szCs w:val="22"/>
              </w:rPr>
            </w:pPr>
            <w:ins w:id="6054" w:author="Sunil Vyas" w:date="2023-10-11T15:05:00Z">
              <w:r>
                <w:rPr>
                  <w:rFonts w:ascii="Cambria" w:hAnsi="Cambria"/>
                  <w:sz w:val="22"/>
                  <w:szCs w:val="22"/>
                </w:rPr>
                <w:t>M</w:t>
              </w:r>
            </w:ins>
          </w:p>
        </w:tc>
        <w:tc>
          <w:tcPr>
            <w:tcW w:w="992" w:type="dxa"/>
            <w:shd w:val="clear" w:color="auto" w:fill="auto"/>
          </w:tcPr>
          <w:p w14:paraId="58DC0231" w14:textId="77777777" w:rsidR="009274EA" w:rsidRDefault="00C53038">
            <w:pPr>
              <w:pStyle w:val="ListParagraph"/>
              <w:tabs>
                <w:tab w:val="center" w:pos="4320"/>
                <w:tab w:val="right" w:pos="8640"/>
                <w:tab w:val="left" w:pos="10620"/>
              </w:tabs>
              <w:ind w:left="0"/>
              <w:rPr>
                <w:ins w:id="6055" w:author="Sunil Vyas" w:date="2023-10-11T15:03:00Z"/>
                <w:rFonts w:ascii="Cambria" w:hAnsi="Cambria"/>
                <w:strike/>
                <w:sz w:val="22"/>
                <w:szCs w:val="22"/>
              </w:rPr>
            </w:pPr>
            <w:ins w:id="6056" w:author="Sunil Vyas" w:date="2023-10-11T15:06:00Z">
              <w:r>
                <w:t>textbox</w:t>
              </w:r>
            </w:ins>
          </w:p>
        </w:tc>
        <w:tc>
          <w:tcPr>
            <w:tcW w:w="1774" w:type="dxa"/>
            <w:shd w:val="clear" w:color="auto" w:fill="auto"/>
          </w:tcPr>
          <w:p w14:paraId="0B4CF469" w14:textId="77777777" w:rsidR="009274EA" w:rsidRDefault="00C53038">
            <w:pPr>
              <w:tabs>
                <w:tab w:val="center" w:pos="4320"/>
                <w:tab w:val="right" w:pos="8640"/>
                <w:tab w:val="left" w:pos="10620"/>
              </w:tabs>
              <w:rPr>
                <w:ins w:id="6057" w:author="Sunil Vyas" w:date="2023-10-11T15:35:00Z"/>
                <w:sz w:val="22"/>
                <w:szCs w:val="22"/>
              </w:rPr>
            </w:pPr>
            <w:ins w:id="6058" w:author="Sunil Vyas" w:date="2023-10-11T15:35:00Z">
              <w:r>
                <w:rPr>
                  <w:sz w:val="22"/>
                  <w:szCs w:val="22"/>
                </w:rPr>
                <w:t>The "DARJEELING" field is mandatory, and it must be filled out by the user.</w:t>
              </w:r>
            </w:ins>
          </w:p>
          <w:p w14:paraId="2249151F" w14:textId="77777777" w:rsidR="009274EA" w:rsidRDefault="00C53038">
            <w:pPr>
              <w:tabs>
                <w:tab w:val="center" w:pos="4320"/>
                <w:tab w:val="right" w:pos="8640"/>
                <w:tab w:val="left" w:pos="10620"/>
              </w:tabs>
              <w:rPr>
                <w:ins w:id="6059" w:author="Sunil Vyas" w:date="2023-10-11T15:35:00Z"/>
                <w:sz w:val="22"/>
                <w:szCs w:val="22"/>
              </w:rPr>
            </w:pPr>
            <w:ins w:id="6060" w:author="Sunil Vyas" w:date="2023-10-11T15:35:00Z">
              <w:r>
                <w:rPr>
                  <w:sz w:val="22"/>
                  <w:szCs w:val="22"/>
                </w:rPr>
                <w:t>The "DARJEELING" field should accept only numeric values.</w:t>
              </w:r>
            </w:ins>
          </w:p>
          <w:p w14:paraId="68BC09D8" w14:textId="77777777" w:rsidR="009274EA" w:rsidRDefault="00C53038">
            <w:pPr>
              <w:tabs>
                <w:tab w:val="center" w:pos="4320"/>
                <w:tab w:val="right" w:pos="8640"/>
                <w:tab w:val="left" w:pos="10620"/>
              </w:tabs>
              <w:rPr>
                <w:ins w:id="6061" w:author="Sunil Vyas" w:date="2023-10-11T15:35:00Z"/>
                <w:sz w:val="22"/>
                <w:szCs w:val="22"/>
              </w:rPr>
            </w:pPr>
            <w:ins w:id="6062" w:author="Sunil Vyas" w:date="2023-10-11T15:35:00Z">
              <w:r>
                <w:rPr>
                  <w:sz w:val="22"/>
                  <w:szCs w:val="22"/>
                </w:rPr>
                <w:t>The "DARJEELING" value must be a positive number (greater than zero).</w:t>
              </w:r>
            </w:ins>
          </w:p>
          <w:p w14:paraId="10D29D88" w14:textId="77777777" w:rsidR="009274EA" w:rsidRDefault="00C53038">
            <w:pPr>
              <w:tabs>
                <w:tab w:val="center" w:pos="4320"/>
                <w:tab w:val="right" w:pos="8640"/>
                <w:tab w:val="left" w:pos="10620"/>
              </w:tabs>
              <w:rPr>
                <w:ins w:id="6063" w:author="Sunil Vyas" w:date="2023-10-11T15:35:00Z"/>
                <w:sz w:val="22"/>
                <w:szCs w:val="22"/>
              </w:rPr>
            </w:pPr>
            <w:ins w:id="6064" w:author="Sunil Vyas" w:date="2023-10-11T15:35:00Z">
              <w:r>
                <w:rPr>
                  <w:sz w:val="22"/>
                  <w:szCs w:val="22"/>
                </w:rPr>
                <w:t xml:space="preserve">The "DARJEELING" </w:t>
              </w:r>
              <w:r>
                <w:rPr>
                  <w:sz w:val="22"/>
                  <w:szCs w:val="22"/>
                </w:rPr>
                <w:lastRenderedPageBreak/>
                <w:t>value can have up to two decimal places.</w:t>
              </w:r>
            </w:ins>
          </w:p>
          <w:p w14:paraId="7AF219C2" w14:textId="77777777" w:rsidR="009274EA" w:rsidRPr="009274EA" w:rsidRDefault="00C53038">
            <w:pPr>
              <w:pStyle w:val="ListParagraph"/>
              <w:tabs>
                <w:tab w:val="center" w:pos="4320"/>
                <w:tab w:val="right" w:pos="8640"/>
                <w:tab w:val="left" w:pos="10620"/>
              </w:tabs>
              <w:ind w:left="0"/>
              <w:rPr>
                <w:ins w:id="6065" w:author="Sunil Vyas" w:date="2023-10-11T15:03:00Z"/>
                <w:rFonts w:ascii="Cambria" w:hAnsi="Cambria"/>
                <w:sz w:val="22"/>
                <w:szCs w:val="22"/>
                <w:rPrChange w:id="6066" w:author="Sunil Vyas" w:date="2023-10-11T15:10:00Z">
                  <w:rPr>
                    <w:ins w:id="6067" w:author="Sunil Vyas" w:date="2023-10-11T15:03:00Z"/>
                    <w:rFonts w:ascii="Cambria" w:hAnsi="Cambria"/>
                    <w:strike/>
                    <w:sz w:val="22"/>
                    <w:szCs w:val="22"/>
                  </w:rPr>
                </w:rPrChange>
              </w:rPr>
            </w:pPr>
            <w:ins w:id="6068" w:author="Sunil Vyas" w:date="2023-10-11T15:35:00Z">
              <w:r>
                <w:rPr>
                  <w:rFonts w:ascii="Cambria" w:hAnsi="Cambria"/>
                  <w:sz w:val="22"/>
                  <w:szCs w:val="22"/>
                </w:rPr>
                <w:t>The "DARJEELING" value should not exceed 7 digits in total.</w:t>
              </w:r>
            </w:ins>
          </w:p>
        </w:tc>
        <w:tc>
          <w:tcPr>
            <w:tcW w:w="1352" w:type="dxa"/>
            <w:shd w:val="clear" w:color="auto" w:fill="auto"/>
          </w:tcPr>
          <w:p w14:paraId="34D31FE3" w14:textId="77777777" w:rsidR="009274EA" w:rsidRDefault="00C53038">
            <w:pPr>
              <w:tabs>
                <w:tab w:val="center" w:pos="4320"/>
                <w:tab w:val="right" w:pos="8640"/>
                <w:tab w:val="left" w:pos="10620"/>
              </w:tabs>
              <w:rPr>
                <w:ins w:id="6069" w:author="Sunil Vyas" w:date="2023-10-11T15:35:00Z"/>
                <w:sz w:val="22"/>
                <w:szCs w:val="22"/>
              </w:rPr>
            </w:pPr>
            <w:ins w:id="6070" w:author="Sunil Vyas" w:date="2023-10-11T15:35:00Z">
              <w:r>
                <w:rPr>
                  <w:sz w:val="22"/>
                  <w:szCs w:val="22"/>
                </w:rPr>
                <w:lastRenderedPageBreak/>
                <w:t>Please enter your DARJEELING (Cost to Company).</w:t>
              </w:r>
            </w:ins>
          </w:p>
          <w:p w14:paraId="227B1D69" w14:textId="77777777" w:rsidR="009274EA" w:rsidRDefault="00C53038">
            <w:pPr>
              <w:tabs>
                <w:tab w:val="center" w:pos="4320"/>
                <w:tab w:val="right" w:pos="8640"/>
                <w:tab w:val="left" w:pos="10620"/>
              </w:tabs>
              <w:rPr>
                <w:ins w:id="6071" w:author="Sunil Vyas" w:date="2023-10-11T15:35:00Z"/>
                <w:sz w:val="22"/>
                <w:szCs w:val="22"/>
              </w:rPr>
            </w:pPr>
            <w:ins w:id="6072" w:author="Sunil Vyas" w:date="2023-10-11T15:35:00Z">
              <w:r>
                <w:rPr>
                  <w:sz w:val="22"/>
                  <w:szCs w:val="22"/>
                </w:rPr>
                <w:t>Please enter a valid numeric value for your DARJEELING.</w:t>
              </w:r>
            </w:ins>
          </w:p>
          <w:p w14:paraId="682405BB" w14:textId="77777777" w:rsidR="009274EA" w:rsidRDefault="00C53038">
            <w:pPr>
              <w:tabs>
                <w:tab w:val="center" w:pos="4320"/>
                <w:tab w:val="right" w:pos="8640"/>
                <w:tab w:val="left" w:pos="10620"/>
              </w:tabs>
              <w:rPr>
                <w:ins w:id="6073" w:author="Sunil Vyas" w:date="2023-10-11T15:35:00Z"/>
                <w:sz w:val="22"/>
                <w:szCs w:val="22"/>
              </w:rPr>
            </w:pPr>
            <w:ins w:id="6074" w:author="Sunil Vyas" w:date="2023-10-11T15:35:00Z">
              <w:r>
                <w:rPr>
                  <w:sz w:val="22"/>
                  <w:szCs w:val="22"/>
                </w:rPr>
                <w:t>Please enter a value greater than zero.</w:t>
              </w:r>
            </w:ins>
          </w:p>
          <w:p w14:paraId="48FCC6CD" w14:textId="77777777" w:rsidR="009274EA" w:rsidRDefault="00C53038">
            <w:pPr>
              <w:tabs>
                <w:tab w:val="center" w:pos="4320"/>
                <w:tab w:val="right" w:pos="8640"/>
                <w:tab w:val="left" w:pos="10620"/>
              </w:tabs>
              <w:rPr>
                <w:ins w:id="6075" w:author="Sunil Vyas" w:date="2023-10-11T15:35:00Z"/>
                <w:sz w:val="22"/>
                <w:szCs w:val="22"/>
              </w:rPr>
            </w:pPr>
            <w:ins w:id="6076" w:author="Sunil Vyas" w:date="2023-10-11T15:35:00Z">
              <w:r>
                <w:rPr>
                  <w:sz w:val="22"/>
                  <w:szCs w:val="22"/>
                </w:rPr>
                <w:lastRenderedPageBreak/>
                <w:t>Please enter your DARJEELING with up to two decimal places.</w:t>
              </w:r>
            </w:ins>
          </w:p>
          <w:p w14:paraId="24638795" w14:textId="77777777" w:rsidR="009274EA" w:rsidRPr="009274EA" w:rsidRDefault="00C53038">
            <w:pPr>
              <w:pStyle w:val="ListParagraph"/>
              <w:tabs>
                <w:tab w:val="center" w:pos="4320"/>
                <w:tab w:val="right" w:pos="8640"/>
                <w:tab w:val="left" w:pos="10620"/>
              </w:tabs>
              <w:ind w:left="0"/>
              <w:rPr>
                <w:ins w:id="6077" w:author="Sunil Vyas" w:date="2023-10-11T15:03:00Z"/>
                <w:rFonts w:ascii="Cambria" w:hAnsi="Cambria"/>
                <w:sz w:val="22"/>
                <w:szCs w:val="22"/>
                <w:rPrChange w:id="6078" w:author="Sunil Vyas" w:date="2023-10-11T15:10:00Z">
                  <w:rPr>
                    <w:ins w:id="6079" w:author="Sunil Vyas" w:date="2023-10-11T15:03:00Z"/>
                    <w:rFonts w:ascii="Cambria" w:hAnsi="Cambria"/>
                    <w:strike/>
                    <w:sz w:val="22"/>
                    <w:szCs w:val="22"/>
                  </w:rPr>
                </w:rPrChange>
              </w:rPr>
            </w:pPr>
            <w:ins w:id="6080" w:author="Sunil Vyas" w:date="2023-10-11T15:35:00Z">
              <w:r>
                <w:rPr>
                  <w:rFonts w:ascii="Cambria" w:hAnsi="Cambria"/>
                  <w:sz w:val="22"/>
                  <w:szCs w:val="22"/>
                </w:rPr>
                <w:t>Please enter a valid value within this limit.</w:t>
              </w:r>
            </w:ins>
          </w:p>
        </w:tc>
        <w:tc>
          <w:tcPr>
            <w:tcW w:w="2904" w:type="dxa"/>
            <w:shd w:val="clear" w:color="auto" w:fill="auto"/>
          </w:tcPr>
          <w:p w14:paraId="19552231" w14:textId="77777777" w:rsidR="009274EA" w:rsidRPr="009274EA" w:rsidRDefault="009274EA">
            <w:pPr>
              <w:pStyle w:val="ListParagraph"/>
              <w:tabs>
                <w:tab w:val="center" w:pos="4320"/>
                <w:tab w:val="right" w:pos="8640"/>
                <w:tab w:val="left" w:pos="10620"/>
              </w:tabs>
              <w:ind w:left="0"/>
              <w:rPr>
                <w:ins w:id="6081" w:author="Sunil Vyas" w:date="2023-10-11T15:03:00Z"/>
                <w:rFonts w:ascii="Cambria" w:hAnsi="Cambria"/>
                <w:sz w:val="22"/>
                <w:szCs w:val="22"/>
                <w:rPrChange w:id="6082" w:author="Sunil Vyas" w:date="2023-10-11T15:10:00Z">
                  <w:rPr>
                    <w:ins w:id="6083" w:author="Sunil Vyas" w:date="2023-10-11T15:03:00Z"/>
                    <w:rFonts w:ascii="Cambria" w:hAnsi="Cambria"/>
                    <w:strike/>
                    <w:sz w:val="22"/>
                    <w:szCs w:val="22"/>
                  </w:rPr>
                </w:rPrChange>
              </w:rPr>
            </w:pPr>
          </w:p>
        </w:tc>
        <w:tc>
          <w:tcPr>
            <w:tcW w:w="1237" w:type="dxa"/>
            <w:shd w:val="clear" w:color="auto" w:fill="auto"/>
          </w:tcPr>
          <w:p w14:paraId="720D7B14" w14:textId="77777777" w:rsidR="009274EA" w:rsidRPr="009274EA" w:rsidRDefault="00C53038">
            <w:pPr>
              <w:pStyle w:val="ListParagraph"/>
              <w:tabs>
                <w:tab w:val="center" w:pos="4320"/>
                <w:tab w:val="right" w:pos="8640"/>
                <w:tab w:val="left" w:pos="10620"/>
              </w:tabs>
              <w:ind w:left="0"/>
              <w:rPr>
                <w:ins w:id="6084" w:author="Sunil Vyas" w:date="2023-10-11T15:03:00Z"/>
                <w:rFonts w:ascii="Cambria" w:hAnsi="Cambria"/>
                <w:sz w:val="22"/>
                <w:szCs w:val="22"/>
                <w:rPrChange w:id="6085" w:author="Sunil Vyas" w:date="2023-10-11T15:10:00Z">
                  <w:rPr>
                    <w:ins w:id="6086" w:author="Sunil Vyas" w:date="2023-10-11T15:03:00Z"/>
                    <w:rFonts w:ascii="Cambria" w:hAnsi="Cambria"/>
                    <w:strike/>
                    <w:sz w:val="22"/>
                    <w:szCs w:val="22"/>
                  </w:rPr>
                </w:rPrChange>
              </w:rPr>
            </w:pPr>
            <w:ins w:id="6087" w:author="Sunil Vyas" w:date="2023-10-11T15:31:00Z">
              <w:r>
                <w:rPr>
                  <w:rFonts w:ascii="Cambria" w:hAnsi="Cambria"/>
                  <w:sz w:val="22"/>
                  <w:szCs w:val="22"/>
                </w:rPr>
                <w:t>This field is related to PERMISSIBLE BID LIMITS section.</w:t>
              </w:r>
            </w:ins>
          </w:p>
        </w:tc>
      </w:tr>
      <w:tr w:rsidR="009274EA" w14:paraId="794F8A92" w14:textId="77777777">
        <w:trPr>
          <w:trHeight w:val="1735"/>
          <w:ins w:id="6088" w:author="Sunil Vyas" w:date="2023-10-11T15:03:00Z"/>
        </w:trPr>
        <w:tc>
          <w:tcPr>
            <w:tcW w:w="1150" w:type="dxa"/>
            <w:shd w:val="clear" w:color="auto" w:fill="auto"/>
          </w:tcPr>
          <w:p w14:paraId="1321DAE2" w14:textId="77777777" w:rsidR="009274EA" w:rsidRDefault="00C53038">
            <w:pPr>
              <w:tabs>
                <w:tab w:val="left" w:pos="10620"/>
              </w:tabs>
              <w:rPr>
                <w:ins w:id="6089" w:author="Sunil Vyas" w:date="2023-10-11T15:03:00Z"/>
                <w:rFonts w:cs="Tahoma"/>
                <w:bCs/>
                <w:strike/>
                <w:color w:val="333333"/>
                <w:sz w:val="17"/>
                <w:szCs w:val="17"/>
                <w:shd w:val="clear" w:color="auto" w:fill="FFFFFF"/>
              </w:rPr>
            </w:pPr>
            <w:ins w:id="6090" w:author="Sunil Vyas" w:date="2023-10-11T15:04:00Z">
              <w:r>
                <w:t xml:space="preserve">OOLONG </w:t>
              </w:r>
            </w:ins>
          </w:p>
        </w:tc>
        <w:tc>
          <w:tcPr>
            <w:tcW w:w="918" w:type="dxa"/>
            <w:shd w:val="clear" w:color="auto" w:fill="auto"/>
          </w:tcPr>
          <w:p w14:paraId="14D6B8DE" w14:textId="77777777" w:rsidR="009274EA" w:rsidRDefault="00C53038">
            <w:pPr>
              <w:pStyle w:val="ListParagraph"/>
              <w:tabs>
                <w:tab w:val="center" w:pos="4320"/>
                <w:tab w:val="right" w:pos="8640"/>
                <w:tab w:val="left" w:pos="10620"/>
              </w:tabs>
              <w:ind w:left="0"/>
              <w:rPr>
                <w:ins w:id="6091" w:author="Sunil Vyas" w:date="2023-10-11T15:03:00Z"/>
                <w:rFonts w:ascii="Cambria" w:hAnsi="Cambria"/>
                <w:strike/>
                <w:sz w:val="22"/>
                <w:szCs w:val="22"/>
              </w:rPr>
            </w:pPr>
            <w:ins w:id="6092" w:author="Sunil Vyas" w:date="2023-10-11T15:05:00Z">
              <w:r>
                <w:rPr>
                  <w:rFonts w:ascii="Cambria" w:hAnsi="Cambria"/>
                  <w:sz w:val="22"/>
                  <w:szCs w:val="22"/>
                </w:rPr>
                <w:t>M</w:t>
              </w:r>
            </w:ins>
          </w:p>
        </w:tc>
        <w:tc>
          <w:tcPr>
            <w:tcW w:w="992" w:type="dxa"/>
            <w:shd w:val="clear" w:color="auto" w:fill="auto"/>
          </w:tcPr>
          <w:p w14:paraId="0C7EC8EF" w14:textId="77777777" w:rsidR="009274EA" w:rsidRDefault="00C53038">
            <w:pPr>
              <w:pStyle w:val="ListParagraph"/>
              <w:tabs>
                <w:tab w:val="center" w:pos="4320"/>
                <w:tab w:val="right" w:pos="8640"/>
                <w:tab w:val="left" w:pos="10620"/>
              </w:tabs>
              <w:ind w:left="0"/>
              <w:rPr>
                <w:ins w:id="6093" w:author="Sunil Vyas" w:date="2023-10-11T15:03:00Z"/>
                <w:rFonts w:ascii="Cambria" w:hAnsi="Cambria"/>
                <w:strike/>
                <w:sz w:val="22"/>
                <w:szCs w:val="22"/>
              </w:rPr>
            </w:pPr>
            <w:ins w:id="6094" w:author="Sunil Vyas" w:date="2023-10-11T15:06:00Z">
              <w:r>
                <w:t>textbox</w:t>
              </w:r>
            </w:ins>
          </w:p>
        </w:tc>
        <w:tc>
          <w:tcPr>
            <w:tcW w:w="1774" w:type="dxa"/>
            <w:shd w:val="clear" w:color="auto" w:fill="auto"/>
          </w:tcPr>
          <w:p w14:paraId="76EF39B6" w14:textId="77777777" w:rsidR="009274EA" w:rsidRDefault="00C53038">
            <w:pPr>
              <w:tabs>
                <w:tab w:val="center" w:pos="4320"/>
                <w:tab w:val="right" w:pos="8640"/>
                <w:tab w:val="left" w:pos="10620"/>
              </w:tabs>
              <w:rPr>
                <w:ins w:id="6095" w:author="Sunil Vyas" w:date="2023-10-11T15:35:00Z"/>
                <w:sz w:val="22"/>
                <w:szCs w:val="22"/>
              </w:rPr>
            </w:pPr>
            <w:ins w:id="6096" w:author="Sunil Vyas" w:date="2023-10-11T15:35:00Z">
              <w:r>
                <w:rPr>
                  <w:sz w:val="22"/>
                  <w:szCs w:val="22"/>
                </w:rPr>
                <w:t>The "OOLONG" field is mandatory, and it must be filled out by the user.</w:t>
              </w:r>
            </w:ins>
          </w:p>
          <w:p w14:paraId="5285E07F" w14:textId="77777777" w:rsidR="009274EA" w:rsidRDefault="00C53038">
            <w:pPr>
              <w:tabs>
                <w:tab w:val="center" w:pos="4320"/>
                <w:tab w:val="right" w:pos="8640"/>
                <w:tab w:val="left" w:pos="10620"/>
              </w:tabs>
              <w:rPr>
                <w:ins w:id="6097" w:author="Sunil Vyas" w:date="2023-10-11T15:35:00Z"/>
                <w:sz w:val="22"/>
                <w:szCs w:val="22"/>
              </w:rPr>
            </w:pPr>
            <w:ins w:id="6098" w:author="Sunil Vyas" w:date="2023-10-11T15:35:00Z">
              <w:r>
                <w:rPr>
                  <w:sz w:val="22"/>
                  <w:szCs w:val="22"/>
                </w:rPr>
                <w:t>The "OOLONG" field should accept only numeric values.</w:t>
              </w:r>
            </w:ins>
          </w:p>
          <w:p w14:paraId="750238D5" w14:textId="77777777" w:rsidR="009274EA" w:rsidRDefault="00C53038">
            <w:pPr>
              <w:tabs>
                <w:tab w:val="center" w:pos="4320"/>
                <w:tab w:val="right" w:pos="8640"/>
                <w:tab w:val="left" w:pos="10620"/>
              </w:tabs>
              <w:rPr>
                <w:ins w:id="6099" w:author="Sunil Vyas" w:date="2023-10-11T15:35:00Z"/>
                <w:sz w:val="22"/>
                <w:szCs w:val="22"/>
              </w:rPr>
            </w:pPr>
            <w:ins w:id="6100" w:author="Sunil Vyas" w:date="2023-10-11T15:35:00Z">
              <w:r>
                <w:rPr>
                  <w:sz w:val="22"/>
                  <w:szCs w:val="22"/>
                </w:rPr>
                <w:t>The "OOLONG" value must be a positive number (greater than zero).</w:t>
              </w:r>
            </w:ins>
          </w:p>
          <w:p w14:paraId="714B3544" w14:textId="77777777" w:rsidR="009274EA" w:rsidRDefault="00C53038">
            <w:pPr>
              <w:tabs>
                <w:tab w:val="center" w:pos="4320"/>
                <w:tab w:val="right" w:pos="8640"/>
                <w:tab w:val="left" w:pos="10620"/>
              </w:tabs>
              <w:rPr>
                <w:ins w:id="6101" w:author="Sunil Vyas" w:date="2023-10-11T15:35:00Z"/>
                <w:sz w:val="22"/>
                <w:szCs w:val="22"/>
              </w:rPr>
            </w:pPr>
            <w:ins w:id="6102" w:author="Sunil Vyas" w:date="2023-10-11T15:35:00Z">
              <w:r>
                <w:rPr>
                  <w:sz w:val="22"/>
                  <w:szCs w:val="22"/>
                </w:rPr>
                <w:t>The "OOLONG" value can have up to two decimal places.</w:t>
              </w:r>
            </w:ins>
          </w:p>
          <w:p w14:paraId="6D477580" w14:textId="77777777" w:rsidR="009274EA" w:rsidRPr="009274EA" w:rsidRDefault="00C53038">
            <w:pPr>
              <w:pStyle w:val="ListParagraph"/>
              <w:tabs>
                <w:tab w:val="center" w:pos="4320"/>
                <w:tab w:val="right" w:pos="8640"/>
                <w:tab w:val="left" w:pos="10620"/>
              </w:tabs>
              <w:ind w:left="0"/>
              <w:rPr>
                <w:ins w:id="6103" w:author="Sunil Vyas" w:date="2023-10-11T15:03:00Z"/>
                <w:rFonts w:ascii="Cambria" w:hAnsi="Cambria"/>
                <w:sz w:val="22"/>
                <w:szCs w:val="22"/>
                <w:rPrChange w:id="6104" w:author="Sunil Vyas" w:date="2023-10-11T15:10:00Z">
                  <w:rPr>
                    <w:ins w:id="6105" w:author="Sunil Vyas" w:date="2023-10-11T15:03:00Z"/>
                    <w:rFonts w:ascii="Cambria" w:hAnsi="Cambria"/>
                    <w:strike/>
                    <w:sz w:val="22"/>
                    <w:szCs w:val="22"/>
                  </w:rPr>
                </w:rPrChange>
              </w:rPr>
            </w:pPr>
            <w:ins w:id="6106" w:author="Sunil Vyas" w:date="2023-10-11T15:35:00Z">
              <w:r>
                <w:rPr>
                  <w:rFonts w:ascii="Cambria" w:hAnsi="Cambria"/>
                  <w:sz w:val="22"/>
                  <w:szCs w:val="22"/>
                </w:rPr>
                <w:t>The "OOLONG" value should not exceed 7 digits in total.</w:t>
              </w:r>
            </w:ins>
          </w:p>
        </w:tc>
        <w:tc>
          <w:tcPr>
            <w:tcW w:w="1352" w:type="dxa"/>
            <w:shd w:val="clear" w:color="auto" w:fill="auto"/>
          </w:tcPr>
          <w:p w14:paraId="69739CD1" w14:textId="77777777" w:rsidR="009274EA" w:rsidRDefault="00C53038">
            <w:pPr>
              <w:tabs>
                <w:tab w:val="center" w:pos="4320"/>
                <w:tab w:val="right" w:pos="8640"/>
                <w:tab w:val="left" w:pos="10620"/>
              </w:tabs>
              <w:rPr>
                <w:ins w:id="6107" w:author="Sunil Vyas" w:date="2023-10-11T15:35:00Z"/>
                <w:sz w:val="22"/>
                <w:szCs w:val="22"/>
              </w:rPr>
            </w:pPr>
            <w:ins w:id="6108" w:author="Sunil Vyas" w:date="2023-10-11T15:35:00Z">
              <w:r>
                <w:rPr>
                  <w:sz w:val="22"/>
                  <w:szCs w:val="22"/>
                </w:rPr>
                <w:t>Please enter your OOLONG (Cost to Company).</w:t>
              </w:r>
            </w:ins>
          </w:p>
          <w:p w14:paraId="1353FEBB" w14:textId="77777777" w:rsidR="009274EA" w:rsidRDefault="00C53038">
            <w:pPr>
              <w:tabs>
                <w:tab w:val="center" w:pos="4320"/>
                <w:tab w:val="right" w:pos="8640"/>
                <w:tab w:val="left" w:pos="10620"/>
              </w:tabs>
              <w:rPr>
                <w:ins w:id="6109" w:author="Sunil Vyas" w:date="2023-10-11T15:35:00Z"/>
                <w:sz w:val="22"/>
                <w:szCs w:val="22"/>
              </w:rPr>
            </w:pPr>
            <w:ins w:id="6110" w:author="Sunil Vyas" w:date="2023-10-11T15:35:00Z">
              <w:r>
                <w:rPr>
                  <w:sz w:val="22"/>
                  <w:szCs w:val="22"/>
                </w:rPr>
                <w:t>Please enter a valid numeric value for your OOLONG.</w:t>
              </w:r>
            </w:ins>
          </w:p>
          <w:p w14:paraId="186008A1" w14:textId="77777777" w:rsidR="009274EA" w:rsidRDefault="00C53038">
            <w:pPr>
              <w:tabs>
                <w:tab w:val="center" w:pos="4320"/>
                <w:tab w:val="right" w:pos="8640"/>
                <w:tab w:val="left" w:pos="10620"/>
              </w:tabs>
              <w:rPr>
                <w:ins w:id="6111" w:author="Sunil Vyas" w:date="2023-10-11T15:35:00Z"/>
                <w:sz w:val="22"/>
                <w:szCs w:val="22"/>
              </w:rPr>
            </w:pPr>
            <w:ins w:id="6112" w:author="Sunil Vyas" w:date="2023-10-11T15:35:00Z">
              <w:r>
                <w:rPr>
                  <w:sz w:val="22"/>
                  <w:szCs w:val="22"/>
                </w:rPr>
                <w:t>Please enter a value greater than zero.</w:t>
              </w:r>
            </w:ins>
          </w:p>
          <w:p w14:paraId="3737C0E9" w14:textId="77777777" w:rsidR="009274EA" w:rsidRDefault="00C53038">
            <w:pPr>
              <w:tabs>
                <w:tab w:val="center" w:pos="4320"/>
                <w:tab w:val="right" w:pos="8640"/>
                <w:tab w:val="left" w:pos="10620"/>
              </w:tabs>
              <w:rPr>
                <w:ins w:id="6113" w:author="Sunil Vyas" w:date="2023-10-11T15:35:00Z"/>
                <w:sz w:val="22"/>
                <w:szCs w:val="22"/>
              </w:rPr>
            </w:pPr>
            <w:ins w:id="6114" w:author="Sunil Vyas" w:date="2023-10-11T15:35:00Z">
              <w:r>
                <w:rPr>
                  <w:sz w:val="22"/>
                  <w:szCs w:val="22"/>
                </w:rPr>
                <w:t>Please enter your OOLONG with up to two decimal places.</w:t>
              </w:r>
            </w:ins>
          </w:p>
          <w:p w14:paraId="70F07BDD" w14:textId="77777777" w:rsidR="009274EA" w:rsidRPr="009274EA" w:rsidRDefault="00C53038">
            <w:pPr>
              <w:pStyle w:val="ListParagraph"/>
              <w:tabs>
                <w:tab w:val="center" w:pos="4320"/>
                <w:tab w:val="right" w:pos="8640"/>
                <w:tab w:val="left" w:pos="10620"/>
              </w:tabs>
              <w:ind w:left="0"/>
              <w:rPr>
                <w:ins w:id="6115" w:author="Sunil Vyas" w:date="2023-10-11T15:03:00Z"/>
                <w:rFonts w:ascii="Cambria" w:hAnsi="Cambria"/>
                <w:sz w:val="22"/>
                <w:szCs w:val="22"/>
                <w:rPrChange w:id="6116" w:author="Sunil Vyas" w:date="2023-10-11T15:10:00Z">
                  <w:rPr>
                    <w:ins w:id="6117" w:author="Sunil Vyas" w:date="2023-10-11T15:03:00Z"/>
                    <w:rFonts w:ascii="Cambria" w:hAnsi="Cambria"/>
                    <w:strike/>
                    <w:sz w:val="22"/>
                    <w:szCs w:val="22"/>
                  </w:rPr>
                </w:rPrChange>
              </w:rPr>
            </w:pPr>
            <w:ins w:id="6118" w:author="Sunil Vyas" w:date="2023-10-11T15:35:00Z">
              <w:r>
                <w:rPr>
                  <w:rFonts w:ascii="Cambria" w:hAnsi="Cambria"/>
                  <w:sz w:val="22"/>
                  <w:szCs w:val="22"/>
                </w:rPr>
                <w:t>Please enter a valid value within this limit.</w:t>
              </w:r>
            </w:ins>
          </w:p>
        </w:tc>
        <w:tc>
          <w:tcPr>
            <w:tcW w:w="2904" w:type="dxa"/>
            <w:shd w:val="clear" w:color="auto" w:fill="auto"/>
          </w:tcPr>
          <w:p w14:paraId="54CCC997" w14:textId="77777777" w:rsidR="009274EA" w:rsidRPr="009274EA" w:rsidRDefault="009274EA">
            <w:pPr>
              <w:pStyle w:val="ListParagraph"/>
              <w:tabs>
                <w:tab w:val="center" w:pos="4320"/>
                <w:tab w:val="right" w:pos="8640"/>
                <w:tab w:val="left" w:pos="10620"/>
              </w:tabs>
              <w:ind w:left="0"/>
              <w:rPr>
                <w:ins w:id="6119" w:author="Sunil Vyas" w:date="2023-10-11T15:03:00Z"/>
                <w:rFonts w:ascii="Cambria" w:hAnsi="Cambria"/>
                <w:sz w:val="22"/>
                <w:szCs w:val="22"/>
                <w:rPrChange w:id="6120" w:author="Sunil Vyas" w:date="2023-10-11T15:10:00Z">
                  <w:rPr>
                    <w:ins w:id="6121" w:author="Sunil Vyas" w:date="2023-10-11T15:03:00Z"/>
                    <w:rFonts w:ascii="Cambria" w:hAnsi="Cambria"/>
                    <w:strike/>
                    <w:sz w:val="22"/>
                    <w:szCs w:val="22"/>
                  </w:rPr>
                </w:rPrChange>
              </w:rPr>
            </w:pPr>
          </w:p>
        </w:tc>
        <w:tc>
          <w:tcPr>
            <w:tcW w:w="1237" w:type="dxa"/>
            <w:shd w:val="clear" w:color="auto" w:fill="auto"/>
          </w:tcPr>
          <w:p w14:paraId="4F5E8CE2" w14:textId="77777777" w:rsidR="009274EA" w:rsidRPr="009274EA" w:rsidRDefault="00C53038">
            <w:pPr>
              <w:pStyle w:val="ListParagraph"/>
              <w:tabs>
                <w:tab w:val="center" w:pos="4320"/>
                <w:tab w:val="right" w:pos="8640"/>
                <w:tab w:val="left" w:pos="10620"/>
              </w:tabs>
              <w:ind w:left="0"/>
              <w:rPr>
                <w:ins w:id="6122" w:author="Sunil Vyas" w:date="2023-10-11T15:03:00Z"/>
                <w:rFonts w:ascii="Cambria" w:hAnsi="Cambria"/>
                <w:sz w:val="22"/>
                <w:szCs w:val="22"/>
                <w:rPrChange w:id="6123" w:author="Sunil Vyas" w:date="2023-10-11T15:10:00Z">
                  <w:rPr>
                    <w:ins w:id="6124" w:author="Sunil Vyas" w:date="2023-10-11T15:03:00Z"/>
                    <w:rFonts w:ascii="Cambria" w:hAnsi="Cambria"/>
                    <w:strike/>
                    <w:sz w:val="22"/>
                    <w:szCs w:val="22"/>
                  </w:rPr>
                </w:rPrChange>
              </w:rPr>
            </w:pPr>
            <w:ins w:id="6125" w:author="Sunil Vyas" w:date="2023-10-11T15:31:00Z">
              <w:r>
                <w:rPr>
                  <w:rFonts w:ascii="Cambria" w:hAnsi="Cambria"/>
                  <w:sz w:val="22"/>
                  <w:szCs w:val="22"/>
                </w:rPr>
                <w:t>This field is related to PERMISSIBLE BID LIMITS section.</w:t>
              </w:r>
            </w:ins>
          </w:p>
        </w:tc>
      </w:tr>
      <w:tr w:rsidR="009274EA" w14:paraId="3FDEC807" w14:textId="77777777">
        <w:trPr>
          <w:trHeight w:val="1735"/>
          <w:ins w:id="6126" w:author="Sunil Vyas" w:date="2023-10-11T15:03:00Z"/>
        </w:trPr>
        <w:tc>
          <w:tcPr>
            <w:tcW w:w="1150" w:type="dxa"/>
            <w:shd w:val="clear" w:color="auto" w:fill="auto"/>
          </w:tcPr>
          <w:p w14:paraId="7B840663" w14:textId="77777777" w:rsidR="009274EA" w:rsidRDefault="00C53038">
            <w:pPr>
              <w:tabs>
                <w:tab w:val="left" w:pos="10620"/>
              </w:tabs>
              <w:rPr>
                <w:ins w:id="6127" w:author="Sunil Vyas" w:date="2023-10-11T15:03:00Z"/>
                <w:rFonts w:cs="Tahoma"/>
                <w:bCs/>
                <w:strike/>
                <w:color w:val="333333"/>
                <w:sz w:val="17"/>
                <w:szCs w:val="17"/>
                <w:shd w:val="clear" w:color="auto" w:fill="FFFFFF"/>
              </w:rPr>
            </w:pPr>
            <w:ins w:id="6128" w:author="Sunil Vyas" w:date="2023-10-11T15:04:00Z">
              <w:r>
                <w:lastRenderedPageBreak/>
                <w:t xml:space="preserve">GREEN </w:t>
              </w:r>
            </w:ins>
          </w:p>
        </w:tc>
        <w:tc>
          <w:tcPr>
            <w:tcW w:w="918" w:type="dxa"/>
            <w:shd w:val="clear" w:color="auto" w:fill="auto"/>
          </w:tcPr>
          <w:p w14:paraId="12F5EDD7" w14:textId="77777777" w:rsidR="009274EA" w:rsidRDefault="00C53038">
            <w:pPr>
              <w:pStyle w:val="ListParagraph"/>
              <w:tabs>
                <w:tab w:val="center" w:pos="4320"/>
                <w:tab w:val="right" w:pos="8640"/>
                <w:tab w:val="left" w:pos="10620"/>
              </w:tabs>
              <w:ind w:left="0"/>
              <w:rPr>
                <w:ins w:id="6129" w:author="Sunil Vyas" w:date="2023-10-11T15:03:00Z"/>
                <w:rFonts w:ascii="Cambria" w:hAnsi="Cambria"/>
                <w:strike/>
                <w:sz w:val="22"/>
                <w:szCs w:val="22"/>
              </w:rPr>
            </w:pPr>
            <w:ins w:id="6130" w:author="Sunil Vyas" w:date="2023-10-11T15:05:00Z">
              <w:r>
                <w:rPr>
                  <w:rFonts w:ascii="Cambria" w:hAnsi="Cambria"/>
                  <w:sz w:val="22"/>
                  <w:szCs w:val="22"/>
                </w:rPr>
                <w:t>M</w:t>
              </w:r>
            </w:ins>
          </w:p>
        </w:tc>
        <w:tc>
          <w:tcPr>
            <w:tcW w:w="992" w:type="dxa"/>
            <w:shd w:val="clear" w:color="auto" w:fill="auto"/>
          </w:tcPr>
          <w:p w14:paraId="7FB21DE7" w14:textId="77777777" w:rsidR="009274EA" w:rsidRDefault="00C53038">
            <w:pPr>
              <w:pStyle w:val="ListParagraph"/>
              <w:tabs>
                <w:tab w:val="center" w:pos="4320"/>
                <w:tab w:val="right" w:pos="8640"/>
                <w:tab w:val="left" w:pos="10620"/>
              </w:tabs>
              <w:ind w:left="0"/>
              <w:rPr>
                <w:ins w:id="6131" w:author="Sunil Vyas" w:date="2023-10-11T15:03:00Z"/>
                <w:rFonts w:ascii="Cambria" w:hAnsi="Cambria"/>
                <w:strike/>
                <w:sz w:val="22"/>
                <w:szCs w:val="22"/>
              </w:rPr>
            </w:pPr>
            <w:ins w:id="6132" w:author="Sunil Vyas" w:date="2023-10-11T15:06:00Z">
              <w:r>
                <w:t>textbox</w:t>
              </w:r>
            </w:ins>
          </w:p>
        </w:tc>
        <w:tc>
          <w:tcPr>
            <w:tcW w:w="1774" w:type="dxa"/>
            <w:shd w:val="clear" w:color="auto" w:fill="auto"/>
          </w:tcPr>
          <w:p w14:paraId="6F322E16" w14:textId="77777777" w:rsidR="009274EA" w:rsidRDefault="00C53038">
            <w:pPr>
              <w:tabs>
                <w:tab w:val="center" w:pos="4320"/>
                <w:tab w:val="right" w:pos="8640"/>
                <w:tab w:val="left" w:pos="10620"/>
              </w:tabs>
              <w:rPr>
                <w:ins w:id="6133" w:author="Sunil Vyas" w:date="2023-10-11T15:35:00Z"/>
                <w:sz w:val="22"/>
                <w:szCs w:val="22"/>
              </w:rPr>
            </w:pPr>
            <w:ins w:id="6134" w:author="Sunil Vyas" w:date="2023-10-11T15:35:00Z">
              <w:r>
                <w:rPr>
                  <w:sz w:val="22"/>
                  <w:szCs w:val="22"/>
                </w:rPr>
                <w:t>The "</w:t>
              </w:r>
            </w:ins>
            <w:ins w:id="6135" w:author="Sunil Vyas" w:date="2023-10-11T15:36:00Z">
              <w:r>
                <w:rPr>
                  <w:sz w:val="22"/>
                  <w:szCs w:val="22"/>
                </w:rPr>
                <w:t>GREEN</w:t>
              </w:r>
            </w:ins>
            <w:ins w:id="6136" w:author="Sunil Vyas" w:date="2023-10-11T15:35:00Z">
              <w:r>
                <w:rPr>
                  <w:sz w:val="22"/>
                  <w:szCs w:val="22"/>
                </w:rPr>
                <w:t>" field is mandatory, and it must be filled out by the user.</w:t>
              </w:r>
            </w:ins>
          </w:p>
          <w:p w14:paraId="731EF5E7" w14:textId="77777777" w:rsidR="009274EA" w:rsidRDefault="00C53038">
            <w:pPr>
              <w:tabs>
                <w:tab w:val="center" w:pos="4320"/>
                <w:tab w:val="right" w:pos="8640"/>
                <w:tab w:val="left" w:pos="10620"/>
              </w:tabs>
              <w:rPr>
                <w:ins w:id="6137" w:author="Sunil Vyas" w:date="2023-10-11T15:35:00Z"/>
                <w:sz w:val="22"/>
                <w:szCs w:val="22"/>
              </w:rPr>
            </w:pPr>
            <w:ins w:id="6138" w:author="Sunil Vyas" w:date="2023-10-11T15:35:00Z">
              <w:r>
                <w:rPr>
                  <w:sz w:val="22"/>
                  <w:szCs w:val="22"/>
                </w:rPr>
                <w:t>The "</w:t>
              </w:r>
            </w:ins>
            <w:ins w:id="6139" w:author="Sunil Vyas" w:date="2023-10-11T15:36:00Z">
              <w:r>
                <w:rPr>
                  <w:sz w:val="22"/>
                  <w:szCs w:val="22"/>
                </w:rPr>
                <w:t>GREEN</w:t>
              </w:r>
            </w:ins>
            <w:ins w:id="6140" w:author="Sunil Vyas" w:date="2023-10-11T15:35:00Z">
              <w:r>
                <w:rPr>
                  <w:sz w:val="22"/>
                  <w:szCs w:val="22"/>
                </w:rPr>
                <w:t>" field should accept only numeric values.</w:t>
              </w:r>
            </w:ins>
          </w:p>
          <w:p w14:paraId="05CC9F20" w14:textId="77777777" w:rsidR="009274EA" w:rsidRDefault="00C53038">
            <w:pPr>
              <w:tabs>
                <w:tab w:val="center" w:pos="4320"/>
                <w:tab w:val="right" w:pos="8640"/>
                <w:tab w:val="left" w:pos="10620"/>
              </w:tabs>
              <w:rPr>
                <w:ins w:id="6141" w:author="Sunil Vyas" w:date="2023-10-11T15:35:00Z"/>
                <w:sz w:val="22"/>
                <w:szCs w:val="22"/>
              </w:rPr>
            </w:pPr>
            <w:ins w:id="6142" w:author="Sunil Vyas" w:date="2023-10-11T15:35:00Z">
              <w:r>
                <w:rPr>
                  <w:sz w:val="22"/>
                  <w:szCs w:val="22"/>
                </w:rPr>
                <w:t>The "</w:t>
              </w:r>
            </w:ins>
            <w:ins w:id="6143" w:author="Sunil Vyas" w:date="2023-10-11T15:36:00Z">
              <w:r>
                <w:rPr>
                  <w:sz w:val="22"/>
                  <w:szCs w:val="22"/>
                </w:rPr>
                <w:t>GREEN</w:t>
              </w:r>
            </w:ins>
            <w:ins w:id="6144" w:author="Sunil Vyas" w:date="2023-10-11T15:35:00Z">
              <w:r>
                <w:rPr>
                  <w:sz w:val="22"/>
                  <w:szCs w:val="22"/>
                </w:rPr>
                <w:t>" value must be a positive number (greater than zero).</w:t>
              </w:r>
            </w:ins>
          </w:p>
          <w:p w14:paraId="16013A03" w14:textId="77777777" w:rsidR="009274EA" w:rsidRDefault="00C53038">
            <w:pPr>
              <w:tabs>
                <w:tab w:val="center" w:pos="4320"/>
                <w:tab w:val="right" w:pos="8640"/>
                <w:tab w:val="left" w:pos="10620"/>
              </w:tabs>
              <w:rPr>
                <w:ins w:id="6145" w:author="Sunil Vyas" w:date="2023-10-11T15:35:00Z"/>
                <w:sz w:val="22"/>
                <w:szCs w:val="22"/>
              </w:rPr>
            </w:pPr>
            <w:ins w:id="6146" w:author="Sunil Vyas" w:date="2023-10-11T15:35:00Z">
              <w:r>
                <w:rPr>
                  <w:sz w:val="22"/>
                  <w:szCs w:val="22"/>
                </w:rPr>
                <w:t>The "</w:t>
              </w:r>
            </w:ins>
            <w:ins w:id="6147" w:author="Sunil Vyas" w:date="2023-10-11T15:36:00Z">
              <w:r>
                <w:rPr>
                  <w:sz w:val="22"/>
                  <w:szCs w:val="22"/>
                </w:rPr>
                <w:t>GREEN</w:t>
              </w:r>
            </w:ins>
            <w:ins w:id="6148" w:author="Sunil Vyas" w:date="2023-10-11T15:35:00Z">
              <w:r>
                <w:rPr>
                  <w:sz w:val="22"/>
                  <w:szCs w:val="22"/>
                </w:rPr>
                <w:t>" value can have up to two decimal places.</w:t>
              </w:r>
            </w:ins>
          </w:p>
          <w:p w14:paraId="481B3F16" w14:textId="77777777" w:rsidR="009274EA" w:rsidRPr="009274EA" w:rsidRDefault="00C53038">
            <w:pPr>
              <w:pStyle w:val="ListParagraph"/>
              <w:tabs>
                <w:tab w:val="center" w:pos="4320"/>
                <w:tab w:val="right" w:pos="8640"/>
                <w:tab w:val="left" w:pos="10620"/>
              </w:tabs>
              <w:ind w:left="0"/>
              <w:rPr>
                <w:ins w:id="6149" w:author="Sunil Vyas" w:date="2023-10-11T15:03:00Z"/>
                <w:rFonts w:ascii="Cambria" w:hAnsi="Cambria"/>
                <w:sz w:val="22"/>
                <w:szCs w:val="22"/>
                <w:rPrChange w:id="6150" w:author="Sunil Vyas" w:date="2023-10-11T15:10:00Z">
                  <w:rPr>
                    <w:ins w:id="6151" w:author="Sunil Vyas" w:date="2023-10-11T15:03:00Z"/>
                    <w:rFonts w:ascii="Cambria" w:hAnsi="Cambria"/>
                    <w:strike/>
                    <w:sz w:val="22"/>
                    <w:szCs w:val="22"/>
                  </w:rPr>
                </w:rPrChange>
              </w:rPr>
            </w:pPr>
            <w:ins w:id="6152" w:author="Sunil Vyas" w:date="2023-10-11T15:35:00Z">
              <w:r>
                <w:rPr>
                  <w:rFonts w:ascii="Cambria" w:hAnsi="Cambria"/>
                  <w:sz w:val="22"/>
                  <w:szCs w:val="22"/>
                </w:rPr>
                <w:t>The "</w:t>
              </w:r>
            </w:ins>
            <w:ins w:id="6153" w:author="Sunil Vyas" w:date="2023-10-11T15:36:00Z">
              <w:r>
                <w:rPr>
                  <w:rFonts w:ascii="Cambria" w:hAnsi="Cambria"/>
                  <w:sz w:val="22"/>
                  <w:szCs w:val="22"/>
                </w:rPr>
                <w:t>GREEN</w:t>
              </w:r>
            </w:ins>
            <w:ins w:id="6154" w:author="Sunil Vyas" w:date="2023-10-11T15:35:00Z">
              <w:r>
                <w:rPr>
                  <w:rFonts w:ascii="Cambria" w:hAnsi="Cambria"/>
                  <w:sz w:val="22"/>
                  <w:szCs w:val="22"/>
                </w:rPr>
                <w:t>" value should not exceed 7 digits in total.</w:t>
              </w:r>
            </w:ins>
          </w:p>
        </w:tc>
        <w:tc>
          <w:tcPr>
            <w:tcW w:w="1352" w:type="dxa"/>
            <w:shd w:val="clear" w:color="auto" w:fill="auto"/>
          </w:tcPr>
          <w:p w14:paraId="584FF918" w14:textId="77777777" w:rsidR="009274EA" w:rsidRDefault="00C53038">
            <w:pPr>
              <w:tabs>
                <w:tab w:val="center" w:pos="4320"/>
                <w:tab w:val="right" w:pos="8640"/>
                <w:tab w:val="left" w:pos="10620"/>
              </w:tabs>
              <w:rPr>
                <w:ins w:id="6155" w:author="Sunil Vyas" w:date="2023-10-11T15:35:00Z"/>
                <w:sz w:val="22"/>
                <w:szCs w:val="22"/>
              </w:rPr>
            </w:pPr>
            <w:ins w:id="6156" w:author="Sunil Vyas" w:date="2023-10-11T15:35:00Z">
              <w:r>
                <w:rPr>
                  <w:sz w:val="22"/>
                  <w:szCs w:val="22"/>
                </w:rPr>
                <w:t xml:space="preserve">Please enter your </w:t>
              </w:r>
            </w:ins>
            <w:ins w:id="6157" w:author="Sunil Vyas" w:date="2023-10-11T15:36:00Z">
              <w:r>
                <w:rPr>
                  <w:sz w:val="22"/>
                  <w:szCs w:val="22"/>
                </w:rPr>
                <w:t>GREEN</w:t>
              </w:r>
            </w:ins>
            <w:ins w:id="6158" w:author="Sunil Vyas" w:date="2023-10-11T15:35:00Z">
              <w:r>
                <w:rPr>
                  <w:sz w:val="22"/>
                  <w:szCs w:val="22"/>
                </w:rPr>
                <w:t xml:space="preserve"> (Cost to Company).</w:t>
              </w:r>
            </w:ins>
          </w:p>
          <w:p w14:paraId="0F140036" w14:textId="77777777" w:rsidR="009274EA" w:rsidRDefault="00C53038">
            <w:pPr>
              <w:tabs>
                <w:tab w:val="center" w:pos="4320"/>
                <w:tab w:val="right" w:pos="8640"/>
                <w:tab w:val="left" w:pos="10620"/>
              </w:tabs>
              <w:rPr>
                <w:ins w:id="6159" w:author="Sunil Vyas" w:date="2023-10-11T15:35:00Z"/>
                <w:sz w:val="22"/>
                <w:szCs w:val="22"/>
              </w:rPr>
            </w:pPr>
            <w:ins w:id="6160" w:author="Sunil Vyas" w:date="2023-10-11T15:35:00Z">
              <w:r>
                <w:rPr>
                  <w:sz w:val="22"/>
                  <w:szCs w:val="22"/>
                </w:rPr>
                <w:t xml:space="preserve">Please enter a valid numeric value for your </w:t>
              </w:r>
            </w:ins>
            <w:ins w:id="6161" w:author="Sunil Vyas" w:date="2023-10-11T15:36:00Z">
              <w:r>
                <w:rPr>
                  <w:sz w:val="22"/>
                  <w:szCs w:val="22"/>
                </w:rPr>
                <w:t>GREEN</w:t>
              </w:r>
            </w:ins>
            <w:ins w:id="6162" w:author="Sunil Vyas" w:date="2023-10-11T15:35:00Z">
              <w:r>
                <w:rPr>
                  <w:sz w:val="22"/>
                  <w:szCs w:val="22"/>
                </w:rPr>
                <w:t>.</w:t>
              </w:r>
            </w:ins>
          </w:p>
          <w:p w14:paraId="0D58E014" w14:textId="77777777" w:rsidR="009274EA" w:rsidRDefault="00C53038">
            <w:pPr>
              <w:tabs>
                <w:tab w:val="center" w:pos="4320"/>
                <w:tab w:val="right" w:pos="8640"/>
                <w:tab w:val="left" w:pos="10620"/>
              </w:tabs>
              <w:rPr>
                <w:ins w:id="6163" w:author="Sunil Vyas" w:date="2023-10-11T15:35:00Z"/>
                <w:sz w:val="22"/>
                <w:szCs w:val="22"/>
              </w:rPr>
            </w:pPr>
            <w:ins w:id="6164" w:author="Sunil Vyas" w:date="2023-10-11T15:35:00Z">
              <w:r>
                <w:rPr>
                  <w:sz w:val="22"/>
                  <w:szCs w:val="22"/>
                </w:rPr>
                <w:t>Please enter a value greater than zero.</w:t>
              </w:r>
            </w:ins>
          </w:p>
          <w:p w14:paraId="2599052E" w14:textId="77777777" w:rsidR="009274EA" w:rsidRDefault="00C53038">
            <w:pPr>
              <w:tabs>
                <w:tab w:val="center" w:pos="4320"/>
                <w:tab w:val="right" w:pos="8640"/>
                <w:tab w:val="left" w:pos="10620"/>
              </w:tabs>
              <w:rPr>
                <w:ins w:id="6165" w:author="Sunil Vyas" w:date="2023-10-11T15:35:00Z"/>
                <w:sz w:val="22"/>
                <w:szCs w:val="22"/>
              </w:rPr>
            </w:pPr>
            <w:ins w:id="6166" w:author="Sunil Vyas" w:date="2023-10-11T15:35:00Z">
              <w:r>
                <w:rPr>
                  <w:sz w:val="22"/>
                  <w:szCs w:val="22"/>
                </w:rPr>
                <w:t xml:space="preserve">Please enter your </w:t>
              </w:r>
            </w:ins>
            <w:ins w:id="6167" w:author="Sunil Vyas" w:date="2023-10-11T15:36:00Z">
              <w:r>
                <w:rPr>
                  <w:sz w:val="22"/>
                  <w:szCs w:val="22"/>
                </w:rPr>
                <w:t>GREEN</w:t>
              </w:r>
            </w:ins>
            <w:ins w:id="6168" w:author="Sunil Vyas" w:date="2023-10-11T15:35:00Z">
              <w:r>
                <w:rPr>
                  <w:sz w:val="22"/>
                  <w:szCs w:val="22"/>
                </w:rPr>
                <w:t xml:space="preserve"> with up to two decimal places.</w:t>
              </w:r>
            </w:ins>
          </w:p>
          <w:p w14:paraId="7A688C1A" w14:textId="77777777" w:rsidR="009274EA" w:rsidRPr="009274EA" w:rsidRDefault="00C53038">
            <w:pPr>
              <w:pStyle w:val="ListParagraph"/>
              <w:tabs>
                <w:tab w:val="center" w:pos="4320"/>
                <w:tab w:val="right" w:pos="8640"/>
                <w:tab w:val="left" w:pos="10620"/>
              </w:tabs>
              <w:ind w:left="0"/>
              <w:rPr>
                <w:ins w:id="6169" w:author="Sunil Vyas" w:date="2023-10-11T15:03:00Z"/>
                <w:rFonts w:ascii="Cambria" w:hAnsi="Cambria"/>
                <w:sz w:val="22"/>
                <w:szCs w:val="22"/>
                <w:rPrChange w:id="6170" w:author="Sunil Vyas" w:date="2023-10-11T15:10:00Z">
                  <w:rPr>
                    <w:ins w:id="6171" w:author="Sunil Vyas" w:date="2023-10-11T15:03:00Z"/>
                    <w:rFonts w:ascii="Cambria" w:hAnsi="Cambria"/>
                    <w:strike/>
                    <w:sz w:val="22"/>
                    <w:szCs w:val="22"/>
                  </w:rPr>
                </w:rPrChange>
              </w:rPr>
            </w:pPr>
            <w:ins w:id="6172" w:author="Sunil Vyas" w:date="2023-10-11T15:35:00Z">
              <w:r>
                <w:rPr>
                  <w:rFonts w:ascii="Cambria" w:hAnsi="Cambria"/>
                  <w:sz w:val="22"/>
                  <w:szCs w:val="22"/>
                </w:rPr>
                <w:t>Please enter a valid value within this limit.</w:t>
              </w:r>
            </w:ins>
          </w:p>
        </w:tc>
        <w:tc>
          <w:tcPr>
            <w:tcW w:w="2904" w:type="dxa"/>
            <w:shd w:val="clear" w:color="auto" w:fill="auto"/>
          </w:tcPr>
          <w:p w14:paraId="17D3ABD9" w14:textId="77777777" w:rsidR="009274EA" w:rsidRPr="009274EA" w:rsidRDefault="009274EA">
            <w:pPr>
              <w:pStyle w:val="ListParagraph"/>
              <w:tabs>
                <w:tab w:val="center" w:pos="4320"/>
                <w:tab w:val="right" w:pos="8640"/>
                <w:tab w:val="left" w:pos="10620"/>
              </w:tabs>
              <w:ind w:left="0"/>
              <w:rPr>
                <w:ins w:id="6173" w:author="Sunil Vyas" w:date="2023-10-11T15:03:00Z"/>
                <w:rFonts w:ascii="Cambria" w:hAnsi="Cambria"/>
                <w:sz w:val="22"/>
                <w:szCs w:val="22"/>
                <w:rPrChange w:id="6174" w:author="Sunil Vyas" w:date="2023-10-11T15:10:00Z">
                  <w:rPr>
                    <w:ins w:id="6175" w:author="Sunil Vyas" w:date="2023-10-11T15:03:00Z"/>
                    <w:rFonts w:ascii="Cambria" w:hAnsi="Cambria"/>
                    <w:strike/>
                    <w:sz w:val="22"/>
                    <w:szCs w:val="22"/>
                  </w:rPr>
                </w:rPrChange>
              </w:rPr>
            </w:pPr>
          </w:p>
        </w:tc>
        <w:tc>
          <w:tcPr>
            <w:tcW w:w="1237" w:type="dxa"/>
            <w:shd w:val="clear" w:color="auto" w:fill="auto"/>
          </w:tcPr>
          <w:p w14:paraId="2E74549D" w14:textId="77777777" w:rsidR="009274EA" w:rsidRPr="009274EA" w:rsidRDefault="00C53038">
            <w:pPr>
              <w:pStyle w:val="ListParagraph"/>
              <w:tabs>
                <w:tab w:val="center" w:pos="4320"/>
                <w:tab w:val="right" w:pos="8640"/>
                <w:tab w:val="left" w:pos="10620"/>
              </w:tabs>
              <w:ind w:left="0"/>
              <w:rPr>
                <w:ins w:id="6176" w:author="Sunil Vyas" w:date="2023-10-11T15:03:00Z"/>
                <w:rFonts w:ascii="Cambria" w:hAnsi="Cambria"/>
                <w:sz w:val="22"/>
                <w:szCs w:val="22"/>
                <w:rPrChange w:id="6177" w:author="Sunil Vyas" w:date="2023-10-11T15:10:00Z">
                  <w:rPr>
                    <w:ins w:id="6178" w:author="Sunil Vyas" w:date="2023-10-11T15:03:00Z"/>
                    <w:rFonts w:ascii="Cambria" w:hAnsi="Cambria"/>
                    <w:strike/>
                    <w:sz w:val="22"/>
                    <w:szCs w:val="22"/>
                  </w:rPr>
                </w:rPrChange>
              </w:rPr>
            </w:pPr>
            <w:ins w:id="6179" w:author="Sunil Vyas" w:date="2023-10-11T15:31:00Z">
              <w:r>
                <w:rPr>
                  <w:rFonts w:ascii="Cambria" w:hAnsi="Cambria"/>
                  <w:sz w:val="22"/>
                  <w:szCs w:val="22"/>
                </w:rPr>
                <w:t>This field is related to PERMISSIBLE BID LIMITS section.</w:t>
              </w:r>
            </w:ins>
          </w:p>
        </w:tc>
      </w:tr>
      <w:tr w:rsidR="009274EA" w14:paraId="012934FA" w14:textId="77777777">
        <w:trPr>
          <w:trHeight w:val="1735"/>
          <w:ins w:id="6180" w:author="Sunil Vyas" w:date="2023-10-11T15:03:00Z"/>
        </w:trPr>
        <w:tc>
          <w:tcPr>
            <w:tcW w:w="1150" w:type="dxa"/>
            <w:shd w:val="clear" w:color="auto" w:fill="auto"/>
          </w:tcPr>
          <w:p w14:paraId="60AC88D6" w14:textId="77777777" w:rsidR="009274EA" w:rsidRDefault="00C53038">
            <w:pPr>
              <w:tabs>
                <w:tab w:val="left" w:pos="10620"/>
              </w:tabs>
              <w:rPr>
                <w:ins w:id="6181" w:author="Sunil Vyas" w:date="2023-10-11T15:03:00Z"/>
                <w:rFonts w:cs="Tahoma"/>
                <w:bCs/>
                <w:strike/>
                <w:color w:val="333333"/>
                <w:sz w:val="17"/>
                <w:szCs w:val="17"/>
                <w:shd w:val="clear" w:color="auto" w:fill="FFFFFF"/>
              </w:rPr>
            </w:pPr>
            <w:ins w:id="6182" w:author="Sunil Vyas" w:date="2023-10-11T15:04:00Z">
              <w:r>
                <w:t xml:space="preserve">KANGRA </w:t>
              </w:r>
            </w:ins>
          </w:p>
        </w:tc>
        <w:tc>
          <w:tcPr>
            <w:tcW w:w="918" w:type="dxa"/>
            <w:shd w:val="clear" w:color="auto" w:fill="auto"/>
          </w:tcPr>
          <w:p w14:paraId="560A60D8" w14:textId="77777777" w:rsidR="009274EA" w:rsidRDefault="00C53038">
            <w:pPr>
              <w:pStyle w:val="ListParagraph"/>
              <w:tabs>
                <w:tab w:val="center" w:pos="4320"/>
                <w:tab w:val="right" w:pos="8640"/>
                <w:tab w:val="left" w:pos="10620"/>
              </w:tabs>
              <w:ind w:left="0"/>
              <w:rPr>
                <w:ins w:id="6183" w:author="Sunil Vyas" w:date="2023-10-11T15:03:00Z"/>
                <w:rFonts w:ascii="Cambria" w:hAnsi="Cambria"/>
                <w:strike/>
                <w:sz w:val="22"/>
                <w:szCs w:val="22"/>
              </w:rPr>
            </w:pPr>
            <w:ins w:id="6184" w:author="Sunil Vyas" w:date="2023-10-11T15:05:00Z">
              <w:r>
                <w:rPr>
                  <w:rFonts w:ascii="Cambria" w:hAnsi="Cambria"/>
                  <w:sz w:val="22"/>
                  <w:szCs w:val="22"/>
                </w:rPr>
                <w:t>M</w:t>
              </w:r>
            </w:ins>
          </w:p>
        </w:tc>
        <w:tc>
          <w:tcPr>
            <w:tcW w:w="992" w:type="dxa"/>
            <w:shd w:val="clear" w:color="auto" w:fill="auto"/>
          </w:tcPr>
          <w:p w14:paraId="673215E8" w14:textId="77777777" w:rsidR="009274EA" w:rsidRDefault="00C53038">
            <w:pPr>
              <w:pStyle w:val="ListParagraph"/>
              <w:tabs>
                <w:tab w:val="center" w:pos="4320"/>
                <w:tab w:val="right" w:pos="8640"/>
                <w:tab w:val="left" w:pos="10620"/>
              </w:tabs>
              <w:ind w:left="0"/>
              <w:rPr>
                <w:ins w:id="6185" w:author="Sunil Vyas" w:date="2023-10-11T15:03:00Z"/>
                <w:rFonts w:ascii="Cambria" w:hAnsi="Cambria"/>
                <w:strike/>
                <w:sz w:val="22"/>
                <w:szCs w:val="22"/>
              </w:rPr>
            </w:pPr>
            <w:ins w:id="6186" w:author="Sunil Vyas" w:date="2023-10-11T15:06:00Z">
              <w:r>
                <w:t>textbox</w:t>
              </w:r>
            </w:ins>
          </w:p>
        </w:tc>
        <w:tc>
          <w:tcPr>
            <w:tcW w:w="1774" w:type="dxa"/>
            <w:shd w:val="clear" w:color="auto" w:fill="auto"/>
          </w:tcPr>
          <w:p w14:paraId="077F6483" w14:textId="77777777" w:rsidR="009274EA" w:rsidRDefault="00C53038">
            <w:pPr>
              <w:tabs>
                <w:tab w:val="center" w:pos="4320"/>
                <w:tab w:val="right" w:pos="8640"/>
                <w:tab w:val="left" w:pos="10620"/>
              </w:tabs>
              <w:rPr>
                <w:ins w:id="6187" w:author="Sunil Vyas" w:date="2023-10-11T15:36:00Z"/>
                <w:sz w:val="22"/>
                <w:szCs w:val="22"/>
              </w:rPr>
            </w:pPr>
            <w:ins w:id="6188" w:author="Sunil Vyas" w:date="2023-10-11T15:36:00Z">
              <w:r>
                <w:rPr>
                  <w:sz w:val="22"/>
                  <w:szCs w:val="22"/>
                </w:rPr>
                <w:t>The "KANGRA" field is mandatory, and it must be filled out by the user.</w:t>
              </w:r>
            </w:ins>
          </w:p>
          <w:p w14:paraId="3D3FB967" w14:textId="77777777" w:rsidR="009274EA" w:rsidRDefault="00C53038">
            <w:pPr>
              <w:tabs>
                <w:tab w:val="center" w:pos="4320"/>
                <w:tab w:val="right" w:pos="8640"/>
                <w:tab w:val="left" w:pos="10620"/>
              </w:tabs>
              <w:rPr>
                <w:ins w:id="6189" w:author="Sunil Vyas" w:date="2023-10-11T15:36:00Z"/>
                <w:sz w:val="22"/>
                <w:szCs w:val="22"/>
              </w:rPr>
            </w:pPr>
            <w:ins w:id="6190" w:author="Sunil Vyas" w:date="2023-10-11T15:36:00Z">
              <w:r>
                <w:rPr>
                  <w:sz w:val="22"/>
                  <w:szCs w:val="22"/>
                </w:rPr>
                <w:t>The "KANGRA" field should accept only numeric values.</w:t>
              </w:r>
            </w:ins>
          </w:p>
          <w:p w14:paraId="50B866A7" w14:textId="77777777" w:rsidR="009274EA" w:rsidRDefault="00C53038">
            <w:pPr>
              <w:tabs>
                <w:tab w:val="center" w:pos="4320"/>
                <w:tab w:val="right" w:pos="8640"/>
                <w:tab w:val="left" w:pos="10620"/>
              </w:tabs>
              <w:rPr>
                <w:ins w:id="6191" w:author="Sunil Vyas" w:date="2023-10-11T15:36:00Z"/>
                <w:sz w:val="22"/>
                <w:szCs w:val="22"/>
              </w:rPr>
            </w:pPr>
            <w:ins w:id="6192" w:author="Sunil Vyas" w:date="2023-10-11T15:36:00Z">
              <w:r>
                <w:rPr>
                  <w:sz w:val="22"/>
                  <w:szCs w:val="22"/>
                </w:rPr>
                <w:t xml:space="preserve">The "KANGRA" value must be a positive number </w:t>
              </w:r>
              <w:r>
                <w:rPr>
                  <w:sz w:val="22"/>
                  <w:szCs w:val="22"/>
                </w:rPr>
                <w:lastRenderedPageBreak/>
                <w:t>(greater than zero).</w:t>
              </w:r>
            </w:ins>
          </w:p>
          <w:p w14:paraId="4D470463" w14:textId="77777777" w:rsidR="009274EA" w:rsidRDefault="00C53038">
            <w:pPr>
              <w:tabs>
                <w:tab w:val="center" w:pos="4320"/>
                <w:tab w:val="right" w:pos="8640"/>
                <w:tab w:val="left" w:pos="10620"/>
              </w:tabs>
              <w:rPr>
                <w:ins w:id="6193" w:author="Sunil Vyas" w:date="2023-10-11T15:36:00Z"/>
                <w:sz w:val="22"/>
                <w:szCs w:val="22"/>
              </w:rPr>
            </w:pPr>
            <w:ins w:id="6194" w:author="Sunil Vyas" w:date="2023-10-11T15:36:00Z">
              <w:r>
                <w:rPr>
                  <w:sz w:val="22"/>
                  <w:szCs w:val="22"/>
                </w:rPr>
                <w:t>The "KANGRA" value can have up to two decimal places.</w:t>
              </w:r>
            </w:ins>
          </w:p>
          <w:p w14:paraId="38801D23" w14:textId="77777777" w:rsidR="009274EA" w:rsidRPr="009274EA" w:rsidRDefault="00C53038">
            <w:pPr>
              <w:pStyle w:val="ListParagraph"/>
              <w:tabs>
                <w:tab w:val="center" w:pos="4320"/>
                <w:tab w:val="right" w:pos="8640"/>
                <w:tab w:val="left" w:pos="10620"/>
              </w:tabs>
              <w:ind w:left="0"/>
              <w:rPr>
                <w:ins w:id="6195" w:author="Sunil Vyas" w:date="2023-10-11T15:03:00Z"/>
                <w:rFonts w:ascii="Cambria" w:hAnsi="Cambria"/>
                <w:sz w:val="22"/>
                <w:szCs w:val="22"/>
                <w:rPrChange w:id="6196" w:author="Sunil Vyas" w:date="2023-10-11T15:10:00Z">
                  <w:rPr>
                    <w:ins w:id="6197" w:author="Sunil Vyas" w:date="2023-10-11T15:03:00Z"/>
                    <w:rFonts w:ascii="Cambria" w:hAnsi="Cambria"/>
                    <w:strike/>
                    <w:sz w:val="22"/>
                    <w:szCs w:val="22"/>
                  </w:rPr>
                </w:rPrChange>
              </w:rPr>
            </w:pPr>
            <w:ins w:id="6198" w:author="Sunil Vyas" w:date="2023-10-11T15:36:00Z">
              <w:r>
                <w:rPr>
                  <w:rFonts w:ascii="Cambria" w:hAnsi="Cambria"/>
                  <w:sz w:val="22"/>
                  <w:szCs w:val="22"/>
                </w:rPr>
                <w:t>The "KANGRA" value should not exceed 7 digits in total.</w:t>
              </w:r>
            </w:ins>
          </w:p>
        </w:tc>
        <w:tc>
          <w:tcPr>
            <w:tcW w:w="1352" w:type="dxa"/>
            <w:shd w:val="clear" w:color="auto" w:fill="auto"/>
          </w:tcPr>
          <w:p w14:paraId="25EA9305" w14:textId="77777777" w:rsidR="009274EA" w:rsidRDefault="00C53038">
            <w:pPr>
              <w:tabs>
                <w:tab w:val="center" w:pos="4320"/>
                <w:tab w:val="right" w:pos="8640"/>
                <w:tab w:val="left" w:pos="10620"/>
              </w:tabs>
              <w:rPr>
                <w:ins w:id="6199" w:author="Sunil Vyas" w:date="2023-10-11T15:36:00Z"/>
                <w:sz w:val="22"/>
                <w:szCs w:val="22"/>
              </w:rPr>
            </w:pPr>
            <w:ins w:id="6200" w:author="Sunil Vyas" w:date="2023-10-11T15:36:00Z">
              <w:r>
                <w:rPr>
                  <w:sz w:val="22"/>
                  <w:szCs w:val="22"/>
                </w:rPr>
                <w:lastRenderedPageBreak/>
                <w:t>Please enter your KANGRA (Cost to Company).</w:t>
              </w:r>
            </w:ins>
          </w:p>
          <w:p w14:paraId="3316EF59" w14:textId="77777777" w:rsidR="009274EA" w:rsidRDefault="00C53038">
            <w:pPr>
              <w:tabs>
                <w:tab w:val="center" w:pos="4320"/>
                <w:tab w:val="right" w:pos="8640"/>
                <w:tab w:val="left" w:pos="10620"/>
              </w:tabs>
              <w:rPr>
                <w:ins w:id="6201" w:author="Sunil Vyas" w:date="2023-10-11T15:36:00Z"/>
                <w:sz w:val="22"/>
                <w:szCs w:val="22"/>
              </w:rPr>
            </w:pPr>
            <w:ins w:id="6202" w:author="Sunil Vyas" w:date="2023-10-11T15:36:00Z">
              <w:r>
                <w:rPr>
                  <w:sz w:val="22"/>
                  <w:szCs w:val="22"/>
                </w:rPr>
                <w:t>Please enter a valid numeric value for your KANGRA.</w:t>
              </w:r>
            </w:ins>
          </w:p>
          <w:p w14:paraId="11E8FC95" w14:textId="77777777" w:rsidR="009274EA" w:rsidRDefault="00C53038">
            <w:pPr>
              <w:tabs>
                <w:tab w:val="center" w:pos="4320"/>
                <w:tab w:val="right" w:pos="8640"/>
                <w:tab w:val="left" w:pos="10620"/>
              </w:tabs>
              <w:rPr>
                <w:ins w:id="6203" w:author="Sunil Vyas" w:date="2023-10-11T15:36:00Z"/>
                <w:sz w:val="22"/>
                <w:szCs w:val="22"/>
              </w:rPr>
            </w:pPr>
            <w:ins w:id="6204" w:author="Sunil Vyas" w:date="2023-10-11T15:36:00Z">
              <w:r>
                <w:rPr>
                  <w:sz w:val="22"/>
                  <w:szCs w:val="22"/>
                </w:rPr>
                <w:lastRenderedPageBreak/>
                <w:t>Please enter a value greater than zero.</w:t>
              </w:r>
            </w:ins>
          </w:p>
          <w:p w14:paraId="322E8C0A" w14:textId="77777777" w:rsidR="009274EA" w:rsidRDefault="00C53038">
            <w:pPr>
              <w:tabs>
                <w:tab w:val="center" w:pos="4320"/>
                <w:tab w:val="right" w:pos="8640"/>
                <w:tab w:val="left" w:pos="10620"/>
              </w:tabs>
              <w:rPr>
                <w:ins w:id="6205" w:author="Sunil Vyas" w:date="2023-10-11T15:36:00Z"/>
                <w:sz w:val="22"/>
                <w:szCs w:val="22"/>
              </w:rPr>
            </w:pPr>
            <w:ins w:id="6206" w:author="Sunil Vyas" w:date="2023-10-11T15:36:00Z">
              <w:r>
                <w:rPr>
                  <w:sz w:val="22"/>
                  <w:szCs w:val="22"/>
                </w:rPr>
                <w:t>Please enter your KANGRA with up to two decimal places.</w:t>
              </w:r>
            </w:ins>
          </w:p>
          <w:p w14:paraId="3EBF200B" w14:textId="77777777" w:rsidR="009274EA" w:rsidRPr="009274EA" w:rsidRDefault="00C53038">
            <w:pPr>
              <w:pStyle w:val="ListParagraph"/>
              <w:tabs>
                <w:tab w:val="center" w:pos="4320"/>
                <w:tab w:val="right" w:pos="8640"/>
                <w:tab w:val="left" w:pos="10620"/>
              </w:tabs>
              <w:ind w:left="0"/>
              <w:rPr>
                <w:ins w:id="6207" w:author="Sunil Vyas" w:date="2023-10-11T15:03:00Z"/>
                <w:rFonts w:ascii="Cambria" w:hAnsi="Cambria"/>
                <w:sz w:val="22"/>
                <w:szCs w:val="22"/>
                <w:rPrChange w:id="6208" w:author="Sunil Vyas" w:date="2023-10-11T15:10:00Z">
                  <w:rPr>
                    <w:ins w:id="6209" w:author="Sunil Vyas" w:date="2023-10-11T15:03:00Z"/>
                    <w:rFonts w:ascii="Cambria" w:hAnsi="Cambria"/>
                    <w:strike/>
                    <w:sz w:val="22"/>
                    <w:szCs w:val="22"/>
                  </w:rPr>
                </w:rPrChange>
              </w:rPr>
            </w:pPr>
            <w:ins w:id="6210" w:author="Sunil Vyas" w:date="2023-10-11T15:36:00Z">
              <w:r>
                <w:rPr>
                  <w:rFonts w:ascii="Cambria" w:hAnsi="Cambria"/>
                  <w:sz w:val="22"/>
                  <w:szCs w:val="22"/>
                </w:rPr>
                <w:t>Please enter a valid value within this limit.</w:t>
              </w:r>
            </w:ins>
          </w:p>
        </w:tc>
        <w:tc>
          <w:tcPr>
            <w:tcW w:w="2904" w:type="dxa"/>
            <w:shd w:val="clear" w:color="auto" w:fill="auto"/>
          </w:tcPr>
          <w:p w14:paraId="453D199E" w14:textId="77777777" w:rsidR="009274EA" w:rsidRPr="009274EA" w:rsidRDefault="009274EA">
            <w:pPr>
              <w:pStyle w:val="ListParagraph"/>
              <w:tabs>
                <w:tab w:val="center" w:pos="4320"/>
                <w:tab w:val="right" w:pos="8640"/>
                <w:tab w:val="left" w:pos="10620"/>
              </w:tabs>
              <w:ind w:left="0"/>
              <w:rPr>
                <w:ins w:id="6211" w:author="Sunil Vyas" w:date="2023-10-11T15:03:00Z"/>
                <w:rFonts w:ascii="Cambria" w:hAnsi="Cambria"/>
                <w:sz w:val="22"/>
                <w:szCs w:val="22"/>
                <w:rPrChange w:id="6212" w:author="Sunil Vyas" w:date="2023-10-11T15:10:00Z">
                  <w:rPr>
                    <w:ins w:id="6213" w:author="Sunil Vyas" w:date="2023-10-11T15:03:00Z"/>
                    <w:rFonts w:ascii="Cambria" w:hAnsi="Cambria"/>
                    <w:strike/>
                    <w:sz w:val="22"/>
                    <w:szCs w:val="22"/>
                  </w:rPr>
                </w:rPrChange>
              </w:rPr>
            </w:pPr>
          </w:p>
        </w:tc>
        <w:tc>
          <w:tcPr>
            <w:tcW w:w="1237" w:type="dxa"/>
            <w:shd w:val="clear" w:color="auto" w:fill="auto"/>
          </w:tcPr>
          <w:p w14:paraId="540C9126" w14:textId="77777777" w:rsidR="009274EA" w:rsidRPr="009274EA" w:rsidRDefault="00C53038">
            <w:pPr>
              <w:pStyle w:val="ListParagraph"/>
              <w:tabs>
                <w:tab w:val="center" w:pos="4320"/>
                <w:tab w:val="right" w:pos="8640"/>
                <w:tab w:val="left" w:pos="10620"/>
              </w:tabs>
              <w:ind w:left="0"/>
              <w:rPr>
                <w:ins w:id="6214" w:author="Sunil Vyas" w:date="2023-10-11T15:03:00Z"/>
                <w:rFonts w:ascii="Cambria" w:hAnsi="Cambria"/>
                <w:sz w:val="22"/>
                <w:szCs w:val="22"/>
                <w:rPrChange w:id="6215" w:author="Sunil Vyas" w:date="2023-10-11T15:10:00Z">
                  <w:rPr>
                    <w:ins w:id="6216" w:author="Sunil Vyas" w:date="2023-10-11T15:03:00Z"/>
                    <w:rFonts w:ascii="Cambria" w:hAnsi="Cambria"/>
                    <w:strike/>
                    <w:sz w:val="22"/>
                    <w:szCs w:val="22"/>
                  </w:rPr>
                </w:rPrChange>
              </w:rPr>
            </w:pPr>
            <w:ins w:id="6217" w:author="Sunil Vyas" w:date="2023-10-11T15:31:00Z">
              <w:r>
                <w:rPr>
                  <w:rFonts w:ascii="Cambria" w:hAnsi="Cambria"/>
                  <w:sz w:val="22"/>
                  <w:szCs w:val="22"/>
                </w:rPr>
                <w:t>This field is related to PERMISSIBLE BID LIMITS section.</w:t>
              </w:r>
            </w:ins>
          </w:p>
        </w:tc>
      </w:tr>
      <w:tr w:rsidR="009274EA" w14:paraId="2710076C" w14:textId="77777777">
        <w:trPr>
          <w:trHeight w:val="1735"/>
          <w:ins w:id="6218" w:author="Sunil Vyas" w:date="2023-10-11T15:03:00Z"/>
        </w:trPr>
        <w:tc>
          <w:tcPr>
            <w:tcW w:w="1150" w:type="dxa"/>
            <w:shd w:val="clear" w:color="auto" w:fill="auto"/>
          </w:tcPr>
          <w:p w14:paraId="24E209F4" w14:textId="77777777" w:rsidR="009274EA" w:rsidRDefault="00C53038">
            <w:pPr>
              <w:tabs>
                <w:tab w:val="left" w:pos="10620"/>
              </w:tabs>
              <w:rPr>
                <w:ins w:id="6219" w:author="Sunil Vyas" w:date="2023-10-11T15:03:00Z"/>
                <w:rFonts w:cs="Tahoma"/>
                <w:bCs/>
                <w:strike/>
                <w:color w:val="333333"/>
                <w:sz w:val="17"/>
                <w:szCs w:val="17"/>
                <w:shd w:val="clear" w:color="auto" w:fill="FFFFFF"/>
              </w:rPr>
            </w:pPr>
            <w:ins w:id="6220" w:author="Sunil Vyas" w:date="2023-10-11T15:04:00Z">
              <w:r>
                <w:t>No. of Packages.</w:t>
              </w:r>
            </w:ins>
          </w:p>
        </w:tc>
        <w:tc>
          <w:tcPr>
            <w:tcW w:w="918" w:type="dxa"/>
            <w:shd w:val="clear" w:color="auto" w:fill="auto"/>
          </w:tcPr>
          <w:p w14:paraId="0EA492C9" w14:textId="77777777" w:rsidR="009274EA" w:rsidRDefault="00C53038">
            <w:pPr>
              <w:pStyle w:val="ListParagraph"/>
              <w:tabs>
                <w:tab w:val="center" w:pos="4320"/>
                <w:tab w:val="right" w:pos="8640"/>
                <w:tab w:val="left" w:pos="10620"/>
              </w:tabs>
              <w:ind w:left="0"/>
              <w:rPr>
                <w:ins w:id="6221" w:author="Sunil Vyas" w:date="2023-10-11T15:03:00Z"/>
                <w:rFonts w:ascii="Cambria" w:hAnsi="Cambria"/>
                <w:strike/>
                <w:sz w:val="22"/>
                <w:szCs w:val="22"/>
              </w:rPr>
            </w:pPr>
            <w:ins w:id="6222" w:author="Sunil Vyas" w:date="2023-10-11T15:05:00Z">
              <w:r>
                <w:rPr>
                  <w:rFonts w:ascii="Cambria" w:hAnsi="Cambria"/>
                  <w:sz w:val="22"/>
                  <w:szCs w:val="22"/>
                </w:rPr>
                <w:t>M</w:t>
              </w:r>
            </w:ins>
          </w:p>
        </w:tc>
        <w:tc>
          <w:tcPr>
            <w:tcW w:w="992" w:type="dxa"/>
            <w:shd w:val="clear" w:color="auto" w:fill="auto"/>
          </w:tcPr>
          <w:p w14:paraId="5A9FF063" w14:textId="77777777" w:rsidR="009274EA" w:rsidRDefault="00C53038">
            <w:pPr>
              <w:pStyle w:val="ListParagraph"/>
              <w:tabs>
                <w:tab w:val="center" w:pos="4320"/>
                <w:tab w:val="right" w:pos="8640"/>
                <w:tab w:val="left" w:pos="10620"/>
              </w:tabs>
              <w:ind w:left="0"/>
              <w:rPr>
                <w:ins w:id="6223" w:author="Sunil Vyas" w:date="2023-10-11T15:03:00Z"/>
                <w:rFonts w:ascii="Cambria" w:hAnsi="Cambria"/>
                <w:strike/>
                <w:sz w:val="22"/>
                <w:szCs w:val="22"/>
              </w:rPr>
            </w:pPr>
            <w:ins w:id="6224" w:author="Sunil Vyas" w:date="2023-10-11T15:07:00Z">
              <w:r>
                <w:t>textbox</w:t>
              </w:r>
            </w:ins>
          </w:p>
        </w:tc>
        <w:tc>
          <w:tcPr>
            <w:tcW w:w="1774" w:type="dxa"/>
            <w:shd w:val="clear" w:color="auto" w:fill="auto"/>
          </w:tcPr>
          <w:p w14:paraId="44D5F379" w14:textId="77777777" w:rsidR="009274EA" w:rsidRDefault="00C53038">
            <w:pPr>
              <w:tabs>
                <w:tab w:val="center" w:pos="4320"/>
                <w:tab w:val="right" w:pos="8640"/>
                <w:tab w:val="left" w:pos="10620"/>
              </w:tabs>
              <w:rPr>
                <w:ins w:id="6225" w:author="Sunil Vyas" w:date="2023-10-11T16:05:00Z"/>
                <w:sz w:val="22"/>
                <w:szCs w:val="22"/>
              </w:rPr>
              <w:pPrChange w:id="6226" w:author="Sunil Vyas" w:date="2023-10-11T15:46:00Z">
                <w:pPr>
                  <w:pStyle w:val="ListParagraph"/>
                  <w:tabs>
                    <w:tab w:val="center" w:pos="4320"/>
                    <w:tab w:val="right" w:pos="8640"/>
                    <w:tab w:val="left" w:pos="10620"/>
                  </w:tabs>
                </w:pPr>
              </w:pPrChange>
            </w:pPr>
            <w:ins w:id="6227" w:author="Sunil Vyas" w:date="2023-10-11T15:46:00Z">
              <w:r>
                <w:rPr>
                  <w:rFonts w:eastAsia="Times New Roman"/>
                  <w:sz w:val="22"/>
                  <w:szCs w:val="22"/>
                  <w:lang w:val="en-US"/>
                  <w:rPrChange w:id="6228" w:author="Sunil Vyas" w:date="2023-10-11T16:04:00Z">
                    <w:rPr/>
                  </w:rPrChange>
                </w:rPr>
                <w:t>The "No. of Packages" field is required.</w:t>
              </w:r>
            </w:ins>
          </w:p>
          <w:p w14:paraId="5EEA4185" w14:textId="77777777" w:rsidR="009274EA" w:rsidRPr="009274EA" w:rsidRDefault="009274EA">
            <w:pPr>
              <w:tabs>
                <w:tab w:val="center" w:pos="4320"/>
                <w:tab w:val="right" w:pos="8640"/>
                <w:tab w:val="left" w:pos="10620"/>
              </w:tabs>
              <w:rPr>
                <w:ins w:id="6229" w:author="Sunil Vyas" w:date="2023-10-11T15:46:00Z"/>
                <w:sz w:val="22"/>
                <w:szCs w:val="22"/>
                <w:rPrChange w:id="6230" w:author="Sunil Vyas" w:date="2023-10-11T16:04:00Z">
                  <w:rPr>
                    <w:ins w:id="6231" w:author="Sunil Vyas" w:date="2023-10-11T15:46:00Z"/>
                  </w:rPr>
                </w:rPrChange>
              </w:rPr>
              <w:pPrChange w:id="6232" w:author="Sunil Vyas" w:date="2023-10-11T15:46:00Z">
                <w:pPr>
                  <w:pStyle w:val="ListParagraph"/>
                  <w:tabs>
                    <w:tab w:val="center" w:pos="4320"/>
                    <w:tab w:val="right" w:pos="8640"/>
                    <w:tab w:val="left" w:pos="10620"/>
                  </w:tabs>
                </w:pPr>
              </w:pPrChange>
            </w:pPr>
          </w:p>
          <w:p w14:paraId="5BE07FFA" w14:textId="77777777" w:rsidR="009274EA" w:rsidRDefault="00C53038">
            <w:pPr>
              <w:tabs>
                <w:tab w:val="center" w:pos="4320"/>
                <w:tab w:val="right" w:pos="8640"/>
                <w:tab w:val="left" w:pos="10620"/>
              </w:tabs>
              <w:rPr>
                <w:ins w:id="6233" w:author="Sunil Vyas" w:date="2023-10-11T16:05:00Z"/>
                <w:sz w:val="22"/>
                <w:szCs w:val="22"/>
              </w:rPr>
              <w:pPrChange w:id="6234" w:author="Sunil Vyas" w:date="2023-10-11T15:47:00Z">
                <w:pPr>
                  <w:pStyle w:val="ListParagraph"/>
                  <w:tabs>
                    <w:tab w:val="center" w:pos="4320"/>
                    <w:tab w:val="right" w:pos="8640"/>
                    <w:tab w:val="left" w:pos="10620"/>
                  </w:tabs>
                </w:pPr>
              </w:pPrChange>
            </w:pPr>
            <w:ins w:id="6235" w:author="Sunil Vyas" w:date="2023-10-11T15:46:00Z">
              <w:r>
                <w:rPr>
                  <w:rFonts w:eastAsia="Times New Roman"/>
                  <w:sz w:val="22"/>
                  <w:szCs w:val="22"/>
                  <w:lang w:val="en-US"/>
                  <w:rPrChange w:id="6236" w:author="Sunil Vyas" w:date="2023-10-11T16:04:00Z">
                    <w:rPr/>
                  </w:rPrChange>
                </w:rPr>
                <w:t>Only numeric values are allowed. Decimal values are not permitted.</w:t>
              </w:r>
            </w:ins>
          </w:p>
          <w:p w14:paraId="4E9A92E7" w14:textId="77777777" w:rsidR="009274EA" w:rsidRPr="009274EA" w:rsidRDefault="009274EA">
            <w:pPr>
              <w:tabs>
                <w:tab w:val="center" w:pos="4320"/>
                <w:tab w:val="right" w:pos="8640"/>
                <w:tab w:val="left" w:pos="10620"/>
              </w:tabs>
              <w:rPr>
                <w:ins w:id="6237" w:author="Sunil Vyas" w:date="2023-10-11T15:46:00Z"/>
                <w:sz w:val="22"/>
                <w:szCs w:val="22"/>
                <w:rPrChange w:id="6238" w:author="Sunil Vyas" w:date="2023-10-11T16:04:00Z">
                  <w:rPr>
                    <w:ins w:id="6239" w:author="Sunil Vyas" w:date="2023-10-11T15:46:00Z"/>
                  </w:rPr>
                </w:rPrChange>
              </w:rPr>
              <w:pPrChange w:id="6240" w:author="Sunil Vyas" w:date="2023-10-11T15:47:00Z">
                <w:pPr>
                  <w:pStyle w:val="ListParagraph"/>
                  <w:tabs>
                    <w:tab w:val="center" w:pos="4320"/>
                    <w:tab w:val="right" w:pos="8640"/>
                    <w:tab w:val="left" w:pos="10620"/>
                  </w:tabs>
                </w:pPr>
              </w:pPrChange>
            </w:pPr>
          </w:p>
          <w:p w14:paraId="1B029624" w14:textId="77777777" w:rsidR="009274EA" w:rsidRDefault="00C53038">
            <w:pPr>
              <w:tabs>
                <w:tab w:val="center" w:pos="4320"/>
                <w:tab w:val="right" w:pos="8640"/>
                <w:tab w:val="left" w:pos="10620"/>
              </w:tabs>
              <w:rPr>
                <w:ins w:id="6241" w:author="Sunil Vyas" w:date="2023-10-11T16:05:00Z"/>
                <w:sz w:val="22"/>
                <w:szCs w:val="22"/>
              </w:rPr>
              <w:pPrChange w:id="6242" w:author="Sunil Vyas" w:date="2023-10-11T15:47:00Z">
                <w:pPr>
                  <w:pStyle w:val="ListParagraph"/>
                  <w:tabs>
                    <w:tab w:val="center" w:pos="4320"/>
                    <w:tab w:val="right" w:pos="8640"/>
                    <w:tab w:val="left" w:pos="10620"/>
                  </w:tabs>
                </w:pPr>
              </w:pPrChange>
            </w:pPr>
            <w:ins w:id="6243" w:author="Sunil Vyas" w:date="2023-10-11T15:46:00Z">
              <w:r>
                <w:rPr>
                  <w:rFonts w:eastAsia="Times New Roman"/>
                  <w:sz w:val="22"/>
                  <w:szCs w:val="22"/>
                  <w:lang w:val="en-US"/>
                  <w:rPrChange w:id="6244" w:author="Sunil Vyas" w:date="2023-10-11T16:04:00Z">
                    <w:rPr/>
                  </w:rPrChange>
                </w:rPr>
                <w:t>The input should not exceed 10 characters, and it should only contain numbers and a hyphen ("-").</w:t>
              </w:r>
            </w:ins>
          </w:p>
          <w:p w14:paraId="4D469DF9" w14:textId="77777777" w:rsidR="009274EA" w:rsidRPr="009274EA" w:rsidRDefault="009274EA">
            <w:pPr>
              <w:tabs>
                <w:tab w:val="center" w:pos="4320"/>
                <w:tab w:val="right" w:pos="8640"/>
                <w:tab w:val="left" w:pos="10620"/>
              </w:tabs>
              <w:rPr>
                <w:ins w:id="6245" w:author="Sunil Vyas" w:date="2023-10-11T15:46:00Z"/>
                <w:sz w:val="22"/>
                <w:szCs w:val="22"/>
                <w:rPrChange w:id="6246" w:author="Sunil Vyas" w:date="2023-10-11T16:04:00Z">
                  <w:rPr>
                    <w:ins w:id="6247" w:author="Sunil Vyas" w:date="2023-10-11T15:46:00Z"/>
                  </w:rPr>
                </w:rPrChange>
              </w:rPr>
              <w:pPrChange w:id="6248" w:author="Sunil Vyas" w:date="2023-10-11T15:47:00Z">
                <w:pPr>
                  <w:pStyle w:val="ListParagraph"/>
                  <w:tabs>
                    <w:tab w:val="center" w:pos="4320"/>
                    <w:tab w:val="right" w:pos="8640"/>
                    <w:tab w:val="left" w:pos="10620"/>
                  </w:tabs>
                </w:pPr>
              </w:pPrChange>
            </w:pPr>
          </w:p>
          <w:p w14:paraId="29272A75" w14:textId="77777777" w:rsidR="009274EA" w:rsidRDefault="00C53038">
            <w:pPr>
              <w:pStyle w:val="ListParagraph"/>
              <w:tabs>
                <w:tab w:val="center" w:pos="4320"/>
                <w:tab w:val="right" w:pos="8640"/>
                <w:tab w:val="left" w:pos="10620"/>
              </w:tabs>
              <w:ind w:left="0"/>
              <w:rPr>
                <w:ins w:id="6249" w:author="Sunil Vyas" w:date="2023-10-11T15:56:00Z"/>
                <w:rFonts w:ascii="Cambria" w:hAnsi="Cambria"/>
                <w:sz w:val="22"/>
                <w:szCs w:val="22"/>
              </w:rPr>
            </w:pPr>
            <w:ins w:id="6250" w:author="Sunil Vyas" w:date="2023-10-11T15:56:00Z">
              <w:r>
                <w:rPr>
                  <w:rFonts w:ascii="Cambria" w:hAnsi="Cambria"/>
                  <w:sz w:val="22"/>
                  <w:szCs w:val="22"/>
                </w:rPr>
                <w:t xml:space="preserve">The entered range value should not be a </w:t>
              </w:r>
              <w:r>
                <w:rPr>
                  <w:rFonts w:ascii="Cambria" w:hAnsi="Cambria"/>
                  <w:sz w:val="22"/>
                  <w:szCs w:val="22"/>
                </w:rPr>
                <w:lastRenderedPageBreak/>
                <w:t>duplicate within the same auction center.</w:t>
              </w:r>
            </w:ins>
          </w:p>
          <w:p w14:paraId="5E948B8A" w14:textId="77777777" w:rsidR="009274EA" w:rsidRDefault="00C53038">
            <w:pPr>
              <w:pStyle w:val="ListParagraph"/>
              <w:tabs>
                <w:tab w:val="center" w:pos="4320"/>
                <w:tab w:val="right" w:pos="8640"/>
                <w:tab w:val="left" w:pos="10620"/>
              </w:tabs>
              <w:ind w:left="0"/>
              <w:rPr>
                <w:ins w:id="6251" w:author="Sunil Vyas" w:date="2023-10-11T16:05:00Z"/>
                <w:rFonts w:ascii="Cambria" w:hAnsi="Cambria"/>
                <w:sz w:val="22"/>
                <w:szCs w:val="22"/>
              </w:rPr>
            </w:pPr>
            <w:ins w:id="6252" w:author="Sunil Vyas" w:date="2023-10-11T15:57:00Z">
              <w:r>
                <w:rPr>
                  <w:rFonts w:ascii="Cambria" w:hAnsi="Cambria"/>
                  <w:sz w:val="22"/>
                  <w:szCs w:val="22"/>
                </w:rPr>
                <w:t>Values used in the range should not be allowed as standalone entries. They should only be used within a valid range.</w:t>
              </w:r>
            </w:ins>
          </w:p>
          <w:p w14:paraId="03BA2074" w14:textId="77777777" w:rsidR="009274EA" w:rsidRDefault="009274EA">
            <w:pPr>
              <w:pStyle w:val="ListParagraph"/>
              <w:tabs>
                <w:tab w:val="center" w:pos="4320"/>
                <w:tab w:val="right" w:pos="8640"/>
                <w:tab w:val="left" w:pos="10620"/>
              </w:tabs>
              <w:ind w:left="0"/>
              <w:rPr>
                <w:ins w:id="6253" w:author="Sunil Vyas" w:date="2023-10-11T16:04:00Z"/>
                <w:rFonts w:ascii="Cambria" w:hAnsi="Cambria"/>
                <w:sz w:val="22"/>
                <w:szCs w:val="22"/>
              </w:rPr>
            </w:pPr>
          </w:p>
          <w:p w14:paraId="167BA429" w14:textId="77777777" w:rsidR="009274EA" w:rsidRPr="009274EA" w:rsidRDefault="00C53038">
            <w:pPr>
              <w:pStyle w:val="ListParagraph"/>
              <w:tabs>
                <w:tab w:val="center" w:pos="4320"/>
                <w:tab w:val="right" w:pos="8640"/>
                <w:tab w:val="left" w:pos="10620"/>
              </w:tabs>
              <w:ind w:left="0"/>
              <w:rPr>
                <w:ins w:id="6254" w:author="Sunil Vyas" w:date="2023-10-11T15:03:00Z"/>
                <w:rFonts w:ascii="Cambria" w:hAnsi="Cambria"/>
                <w:sz w:val="22"/>
                <w:szCs w:val="22"/>
                <w:rPrChange w:id="6255" w:author="Sunil Vyas" w:date="2023-10-11T15:10:00Z">
                  <w:rPr>
                    <w:ins w:id="6256" w:author="Sunil Vyas" w:date="2023-10-11T15:03:00Z"/>
                    <w:rFonts w:ascii="Cambria" w:hAnsi="Cambria"/>
                    <w:strike/>
                    <w:sz w:val="22"/>
                    <w:szCs w:val="22"/>
                  </w:rPr>
                </w:rPrChange>
              </w:rPr>
            </w:pPr>
            <w:ins w:id="6257" w:author="Sunil Vyas" w:date="2023-10-11T16:04:00Z">
              <w:r>
                <w:rPr>
                  <w:rFonts w:ascii="Cambria" w:hAnsi="Cambria"/>
                  <w:sz w:val="22"/>
                  <w:szCs w:val="22"/>
                  <w:rPrChange w:id="6258" w:author="Sunil Vyas" w:date="2023-10-11T16:04:00Z">
                    <w:rPr>
                      <w:sz w:val="22"/>
                      <w:szCs w:val="22"/>
                    </w:rPr>
                  </w:rPrChange>
                </w:rPr>
                <w:t>Ensure that no combination of "No. of Packages" and "No. of Buyers" is repeated within the matrix. In other words, each unique combination of these two values should be unique.</w:t>
              </w:r>
            </w:ins>
          </w:p>
        </w:tc>
        <w:tc>
          <w:tcPr>
            <w:tcW w:w="1352" w:type="dxa"/>
            <w:shd w:val="clear" w:color="auto" w:fill="auto"/>
          </w:tcPr>
          <w:p w14:paraId="20557E35" w14:textId="77777777" w:rsidR="009274EA" w:rsidRDefault="00C53038">
            <w:pPr>
              <w:tabs>
                <w:tab w:val="center" w:pos="4320"/>
                <w:tab w:val="right" w:pos="8640"/>
                <w:tab w:val="left" w:pos="10620"/>
              </w:tabs>
              <w:rPr>
                <w:ins w:id="6259" w:author="Sunil Vyas" w:date="2023-10-11T16:05:00Z"/>
                <w:sz w:val="22"/>
                <w:szCs w:val="22"/>
              </w:rPr>
              <w:pPrChange w:id="6260" w:author="Sunil Vyas" w:date="2023-10-11T15:47:00Z">
                <w:pPr>
                  <w:pStyle w:val="ListParagraph"/>
                  <w:tabs>
                    <w:tab w:val="center" w:pos="4320"/>
                    <w:tab w:val="right" w:pos="8640"/>
                    <w:tab w:val="left" w:pos="10620"/>
                  </w:tabs>
                </w:pPr>
              </w:pPrChange>
            </w:pPr>
            <w:ins w:id="6261" w:author="Sunil Vyas" w:date="2023-10-11T15:47:00Z">
              <w:r>
                <w:rPr>
                  <w:sz w:val="22"/>
                  <w:szCs w:val="22"/>
                  <w:rPrChange w:id="6262" w:author="Sunil Vyas" w:date="2023-10-11T15:47:00Z">
                    <w:rPr/>
                  </w:rPrChange>
                </w:rPr>
                <w:lastRenderedPageBreak/>
                <w:t>Please enter the number of packages.</w:t>
              </w:r>
            </w:ins>
          </w:p>
          <w:p w14:paraId="0AD76B68" w14:textId="77777777" w:rsidR="009274EA" w:rsidRPr="009274EA" w:rsidRDefault="009274EA">
            <w:pPr>
              <w:tabs>
                <w:tab w:val="center" w:pos="4320"/>
                <w:tab w:val="right" w:pos="8640"/>
                <w:tab w:val="left" w:pos="10620"/>
              </w:tabs>
              <w:rPr>
                <w:ins w:id="6263" w:author="Sunil Vyas" w:date="2023-10-11T15:47:00Z"/>
                <w:sz w:val="22"/>
                <w:szCs w:val="22"/>
                <w:rPrChange w:id="6264" w:author="Sunil Vyas" w:date="2023-10-11T15:47:00Z">
                  <w:rPr>
                    <w:ins w:id="6265" w:author="Sunil Vyas" w:date="2023-10-11T15:47:00Z"/>
                  </w:rPr>
                </w:rPrChange>
              </w:rPr>
              <w:pPrChange w:id="6266" w:author="Sunil Vyas" w:date="2023-10-11T15:47:00Z">
                <w:pPr>
                  <w:pStyle w:val="ListParagraph"/>
                  <w:tabs>
                    <w:tab w:val="center" w:pos="4320"/>
                    <w:tab w:val="right" w:pos="8640"/>
                    <w:tab w:val="left" w:pos="10620"/>
                  </w:tabs>
                </w:pPr>
              </w:pPrChange>
            </w:pPr>
          </w:p>
          <w:p w14:paraId="05403872" w14:textId="77777777" w:rsidR="009274EA" w:rsidRDefault="00C53038">
            <w:pPr>
              <w:tabs>
                <w:tab w:val="center" w:pos="4320"/>
                <w:tab w:val="right" w:pos="8640"/>
                <w:tab w:val="left" w:pos="10620"/>
              </w:tabs>
              <w:rPr>
                <w:ins w:id="6267" w:author="Sunil Vyas" w:date="2023-10-11T16:05:00Z"/>
                <w:sz w:val="22"/>
                <w:szCs w:val="22"/>
              </w:rPr>
              <w:pPrChange w:id="6268" w:author="Sunil Vyas" w:date="2023-10-11T15:47:00Z">
                <w:pPr>
                  <w:pStyle w:val="ListParagraph"/>
                  <w:tabs>
                    <w:tab w:val="center" w:pos="4320"/>
                    <w:tab w:val="right" w:pos="8640"/>
                    <w:tab w:val="left" w:pos="10620"/>
                  </w:tabs>
                </w:pPr>
              </w:pPrChange>
            </w:pPr>
            <w:ins w:id="6269" w:author="Sunil Vyas" w:date="2023-10-11T15:47:00Z">
              <w:r>
                <w:rPr>
                  <w:sz w:val="22"/>
                  <w:szCs w:val="22"/>
                  <w:rPrChange w:id="6270" w:author="Sunil Vyas" w:date="2023-10-11T15:47:00Z">
                    <w:rPr/>
                  </w:rPrChange>
                </w:rPr>
                <w:t>Only numeric values are allowed. Decimal values are not permitted.</w:t>
              </w:r>
            </w:ins>
          </w:p>
          <w:p w14:paraId="0BC221B8" w14:textId="77777777" w:rsidR="009274EA" w:rsidRPr="009274EA" w:rsidRDefault="009274EA">
            <w:pPr>
              <w:tabs>
                <w:tab w:val="center" w:pos="4320"/>
                <w:tab w:val="right" w:pos="8640"/>
                <w:tab w:val="left" w:pos="10620"/>
              </w:tabs>
              <w:rPr>
                <w:ins w:id="6271" w:author="Sunil Vyas" w:date="2023-10-11T15:47:00Z"/>
                <w:sz w:val="22"/>
                <w:szCs w:val="22"/>
                <w:rPrChange w:id="6272" w:author="Sunil Vyas" w:date="2023-10-11T15:47:00Z">
                  <w:rPr>
                    <w:ins w:id="6273" w:author="Sunil Vyas" w:date="2023-10-11T15:47:00Z"/>
                  </w:rPr>
                </w:rPrChange>
              </w:rPr>
              <w:pPrChange w:id="6274" w:author="Sunil Vyas" w:date="2023-10-11T15:47:00Z">
                <w:pPr>
                  <w:pStyle w:val="ListParagraph"/>
                  <w:tabs>
                    <w:tab w:val="center" w:pos="4320"/>
                    <w:tab w:val="right" w:pos="8640"/>
                    <w:tab w:val="left" w:pos="10620"/>
                  </w:tabs>
                </w:pPr>
              </w:pPrChange>
            </w:pPr>
          </w:p>
          <w:p w14:paraId="31943B14" w14:textId="77777777" w:rsidR="009274EA" w:rsidRDefault="00C53038">
            <w:pPr>
              <w:tabs>
                <w:tab w:val="center" w:pos="4320"/>
                <w:tab w:val="right" w:pos="8640"/>
                <w:tab w:val="left" w:pos="10620"/>
              </w:tabs>
              <w:rPr>
                <w:ins w:id="6275" w:author="Sunil Vyas" w:date="2023-10-11T16:05:00Z"/>
                <w:sz w:val="22"/>
                <w:szCs w:val="22"/>
              </w:rPr>
              <w:pPrChange w:id="6276" w:author="Sunil Vyas" w:date="2023-10-11T15:47:00Z">
                <w:pPr>
                  <w:pStyle w:val="ListParagraph"/>
                  <w:tabs>
                    <w:tab w:val="center" w:pos="4320"/>
                    <w:tab w:val="right" w:pos="8640"/>
                    <w:tab w:val="left" w:pos="10620"/>
                  </w:tabs>
                </w:pPr>
              </w:pPrChange>
            </w:pPr>
            <w:ins w:id="6277" w:author="Sunil Vyas" w:date="2023-10-11T15:47:00Z">
              <w:r>
                <w:rPr>
                  <w:sz w:val="22"/>
                  <w:szCs w:val="22"/>
                  <w:rPrChange w:id="6278" w:author="Sunil Vyas" w:date="2023-10-11T15:47:00Z">
                    <w:rPr/>
                  </w:rPrChange>
                </w:rPr>
                <w:t>The input should not exceed 10 characters and should contain only numbers and a hyphen ("-</w:t>
              </w:r>
              <w:r>
                <w:rPr>
                  <w:sz w:val="22"/>
                  <w:szCs w:val="22"/>
                  <w:rPrChange w:id="6279" w:author="Sunil Vyas" w:date="2023-10-11T15:47:00Z">
                    <w:rPr/>
                  </w:rPrChange>
                </w:rPr>
                <w:lastRenderedPageBreak/>
                <w:t>").</w:t>
              </w:r>
            </w:ins>
            <w:ins w:id="6280" w:author="Sunil Vyas" w:date="2023-10-11T15:49:00Z">
              <w:r>
                <w:rPr>
                  <w:sz w:val="22"/>
                  <w:szCs w:val="22"/>
                </w:rPr>
                <w:t>I.E. : 10-20</w:t>
              </w:r>
            </w:ins>
          </w:p>
          <w:p w14:paraId="1EAB40B0" w14:textId="77777777" w:rsidR="009274EA" w:rsidRPr="009274EA" w:rsidRDefault="009274EA">
            <w:pPr>
              <w:tabs>
                <w:tab w:val="center" w:pos="4320"/>
                <w:tab w:val="right" w:pos="8640"/>
                <w:tab w:val="left" w:pos="10620"/>
              </w:tabs>
              <w:rPr>
                <w:ins w:id="6281" w:author="Sunil Vyas" w:date="2023-10-11T15:47:00Z"/>
                <w:sz w:val="22"/>
                <w:szCs w:val="22"/>
                <w:rPrChange w:id="6282" w:author="Sunil Vyas" w:date="2023-10-11T15:47:00Z">
                  <w:rPr>
                    <w:ins w:id="6283" w:author="Sunil Vyas" w:date="2023-10-11T15:47:00Z"/>
                  </w:rPr>
                </w:rPrChange>
              </w:rPr>
              <w:pPrChange w:id="6284" w:author="Sunil Vyas" w:date="2023-10-11T15:47:00Z">
                <w:pPr>
                  <w:pStyle w:val="ListParagraph"/>
                  <w:tabs>
                    <w:tab w:val="center" w:pos="4320"/>
                    <w:tab w:val="right" w:pos="8640"/>
                    <w:tab w:val="left" w:pos="10620"/>
                  </w:tabs>
                </w:pPr>
              </w:pPrChange>
            </w:pPr>
          </w:p>
          <w:p w14:paraId="2ADD7249" w14:textId="77777777" w:rsidR="009274EA" w:rsidRDefault="00C53038">
            <w:pPr>
              <w:pStyle w:val="ListParagraph"/>
              <w:tabs>
                <w:tab w:val="center" w:pos="4320"/>
                <w:tab w:val="right" w:pos="8640"/>
                <w:tab w:val="left" w:pos="10620"/>
              </w:tabs>
              <w:ind w:left="0"/>
              <w:rPr>
                <w:ins w:id="6285" w:author="Sunil Vyas" w:date="2023-10-11T15:58:00Z"/>
                <w:rFonts w:ascii="Cambria" w:hAnsi="Cambria"/>
                <w:sz w:val="22"/>
                <w:szCs w:val="22"/>
              </w:rPr>
            </w:pPr>
            <w:ins w:id="6286" w:author="Sunil Vyas" w:date="2023-10-11T15:56:00Z">
              <w:r>
                <w:rPr>
                  <w:rFonts w:ascii="Cambria" w:hAnsi="Cambria"/>
                  <w:sz w:val="22"/>
                  <w:szCs w:val="22"/>
                </w:rPr>
                <w:t>This range value already exists for the same auction center. Please enter a unique range value.</w:t>
              </w:r>
            </w:ins>
          </w:p>
          <w:p w14:paraId="0C7625E7" w14:textId="77777777" w:rsidR="009274EA" w:rsidRDefault="009274EA">
            <w:pPr>
              <w:pStyle w:val="ListParagraph"/>
              <w:tabs>
                <w:tab w:val="center" w:pos="4320"/>
                <w:tab w:val="right" w:pos="8640"/>
                <w:tab w:val="left" w:pos="10620"/>
              </w:tabs>
              <w:ind w:left="0"/>
              <w:rPr>
                <w:ins w:id="6287" w:author="Sunil Vyas" w:date="2023-10-11T15:57:00Z"/>
                <w:rFonts w:ascii="Cambria" w:hAnsi="Cambria"/>
                <w:sz w:val="22"/>
                <w:szCs w:val="22"/>
              </w:rPr>
            </w:pPr>
          </w:p>
          <w:p w14:paraId="2B98B80E" w14:textId="77777777" w:rsidR="009274EA" w:rsidRDefault="00C53038">
            <w:pPr>
              <w:pStyle w:val="ListParagraph"/>
              <w:tabs>
                <w:tab w:val="center" w:pos="4320"/>
                <w:tab w:val="right" w:pos="8640"/>
                <w:tab w:val="left" w:pos="10620"/>
              </w:tabs>
              <w:ind w:left="0"/>
              <w:rPr>
                <w:ins w:id="6288" w:author="Sunil Vyas" w:date="2023-10-11T16:04:00Z"/>
                <w:rFonts w:ascii="Cambria" w:hAnsi="Cambria"/>
                <w:sz w:val="22"/>
                <w:szCs w:val="22"/>
              </w:rPr>
            </w:pPr>
            <w:ins w:id="6289" w:author="Sunil Vyas" w:date="2023-10-11T15:57:00Z">
              <w:r>
                <w:rPr>
                  <w:rFonts w:ascii="Cambria" w:hAnsi="Cambria"/>
                  <w:sz w:val="22"/>
                  <w:szCs w:val="22"/>
                </w:rPr>
                <w:t>Values used in ranges should not be entered individually. They should be part of a valid range (e.g., 1-10).</w:t>
              </w:r>
            </w:ins>
          </w:p>
          <w:p w14:paraId="1CD9C036" w14:textId="77777777" w:rsidR="009274EA" w:rsidRDefault="009274EA">
            <w:pPr>
              <w:pStyle w:val="ListParagraph"/>
              <w:tabs>
                <w:tab w:val="center" w:pos="4320"/>
                <w:tab w:val="right" w:pos="8640"/>
                <w:tab w:val="left" w:pos="10620"/>
              </w:tabs>
              <w:ind w:left="0"/>
              <w:rPr>
                <w:ins w:id="6290" w:author="Sunil Vyas" w:date="2023-10-11T16:04:00Z"/>
                <w:rFonts w:ascii="Cambria" w:hAnsi="Cambria"/>
                <w:sz w:val="22"/>
                <w:szCs w:val="22"/>
              </w:rPr>
            </w:pPr>
          </w:p>
          <w:p w14:paraId="68AFAA43" w14:textId="77777777" w:rsidR="009274EA" w:rsidRPr="009274EA" w:rsidRDefault="00C53038">
            <w:pPr>
              <w:pStyle w:val="ListParagraph"/>
              <w:tabs>
                <w:tab w:val="center" w:pos="4320"/>
                <w:tab w:val="right" w:pos="8640"/>
                <w:tab w:val="left" w:pos="10620"/>
              </w:tabs>
              <w:ind w:left="0"/>
              <w:rPr>
                <w:ins w:id="6291" w:author="Sunil Vyas" w:date="2023-10-11T15:03:00Z"/>
                <w:rFonts w:ascii="Cambria" w:hAnsi="Cambria"/>
                <w:sz w:val="22"/>
                <w:szCs w:val="22"/>
                <w:rPrChange w:id="6292" w:author="Sunil Vyas" w:date="2023-10-11T15:10:00Z">
                  <w:rPr>
                    <w:ins w:id="6293" w:author="Sunil Vyas" w:date="2023-10-11T15:03:00Z"/>
                    <w:rFonts w:ascii="Cambria" w:hAnsi="Cambria"/>
                    <w:strike/>
                    <w:sz w:val="22"/>
                    <w:szCs w:val="22"/>
                  </w:rPr>
                </w:rPrChange>
              </w:rPr>
            </w:pPr>
            <w:ins w:id="6294" w:author="Sunil Vyas" w:date="2023-10-11T16:04:00Z">
              <w:r>
                <w:rPr>
                  <w:rFonts w:ascii="Cambria" w:hAnsi="Cambria"/>
                  <w:sz w:val="22"/>
                  <w:szCs w:val="22"/>
                </w:rPr>
                <w:t>Please ensure that each combination of "No. of Packages" and "No. of Buyers" value is unique within the matrix.</w:t>
              </w:r>
            </w:ins>
          </w:p>
        </w:tc>
        <w:tc>
          <w:tcPr>
            <w:tcW w:w="2904" w:type="dxa"/>
            <w:shd w:val="clear" w:color="auto" w:fill="auto"/>
          </w:tcPr>
          <w:p w14:paraId="3623B398" w14:textId="77777777" w:rsidR="009274EA" w:rsidRPr="009274EA" w:rsidRDefault="009274EA">
            <w:pPr>
              <w:pStyle w:val="ListParagraph"/>
              <w:tabs>
                <w:tab w:val="center" w:pos="4320"/>
                <w:tab w:val="right" w:pos="8640"/>
                <w:tab w:val="left" w:pos="10620"/>
              </w:tabs>
              <w:ind w:left="0"/>
              <w:rPr>
                <w:ins w:id="6295" w:author="Sunil Vyas" w:date="2023-10-11T15:03:00Z"/>
                <w:rFonts w:ascii="Cambria" w:hAnsi="Cambria"/>
                <w:sz w:val="22"/>
                <w:szCs w:val="22"/>
                <w:rPrChange w:id="6296" w:author="Sunil Vyas" w:date="2023-10-11T15:10:00Z">
                  <w:rPr>
                    <w:ins w:id="6297" w:author="Sunil Vyas" w:date="2023-10-11T15:03:00Z"/>
                    <w:rFonts w:ascii="Cambria" w:hAnsi="Cambria"/>
                    <w:strike/>
                    <w:sz w:val="22"/>
                    <w:szCs w:val="22"/>
                  </w:rPr>
                </w:rPrChange>
              </w:rPr>
            </w:pPr>
          </w:p>
        </w:tc>
        <w:tc>
          <w:tcPr>
            <w:tcW w:w="1237" w:type="dxa"/>
            <w:shd w:val="clear" w:color="auto" w:fill="auto"/>
          </w:tcPr>
          <w:p w14:paraId="12AD8D3D" w14:textId="77777777" w:rsidR="009274EA" w:rsidRPr="009274EA" w:rsidRDefault="00C53038">
            <w:pPr>
              <w:pStyle w:val="ListParagraph"/>
              <w:tabs>
                <w:tab w:val="center" w:pos="4320"/>
                <w:tab w:val="right" w:pos="8640"/>
                <w:tab w:val="left" w:pos="10620"/>
              </w:tabs>
              <w:ind w:left="0"/>
              <w:rPr>
                <w:ins w:id="6298" w:author="Sunil Vyas" w:date="2023-10-11T15:03:00Z"/>
                <w:rFonts w:ascii="Cambria" w:hAnsi="Cambria"/>
                <w:sz w:val="22"/>
                <w:szCs w:val="22"/>
                <w:rPrChange w:id="6299" w:author="Sunil Vyas" w:date="2023-10-11T15:10:00Z">
                  <w:rPr>
                    <w:ins w:id="6300" w:author="Sunil Vyas" w:date="2023-10-11T15:03:00Z"/>
                    <w:rFonts w:ascii="Cambria" w:hAnsi="Cambria"/>
                    <w:strike/>
                    <w:sz w:val="22"/>
                    <w:szCs w:val="22"/>
                  </w:rPr>
                </w:rPrChange>
              </w:rPr>
            </w:pPr>
            <w:ins w:id="6301" w:author="Sunil Vyas" w:date="2023-10-11T15:48:00Z">
              <w:r>
                <w:rPr>
                  <w:rFonts w:ascii="Cambria" w:hAnsi="Cambria"/>
                  <w:sz w:val="22"/>
                  <w:szCs w:val="22"/>
                </w:rPr>
                <w:t>If user have already given range10-20 then system should not allow to enter 1 to 20 as a new value.</w:t>
              </w:r>
            </w:ins>
          </w:p>
        </w:tc>
      </w:tr>
      <w:tr w:rsidR="009274EA" w14:paraId="7E131EFC" w14:textId="77777777">
        <w:trPr>
          <w:trHeight w:val="1735"/>
          <w:ins w:id="6302" w:author="Sunil Vyas" w:date="2023-10-11T15:03:00Z"/>
        </w:trPr>
        <w:tc>
          <w:tcPr>
            <w:tcW w:w="1150" w:type="dxa"/>
            <w:shd w:val="clear" w:color="auto" w:fill="auto"/>
          </w:tcPr>
          <w:p w14:paraId="2CF97ECC" w14:textId="77777777" w:rsidR="009274EA" w:rsidRDefault="00C53038">
            <w:pPr>
              <w:tabs>
                <w:tab w:val="left" w:pos="10620"/>
              </w:tabs>
              <w:rPr>
                <w:ins w:id="6303" w:author="Sunil Vyas" w:date="2023-10-11T15:03:00Z"/>
                <w:rFonts w:cs="Tahoma"/>
                <w:bCs/>
                <w:strike/>
                <w:color w:val="333333"/>
                <w:sz w:val="17"/>
                <w:szCs w:val="17"/>
                <w:shd w:val="clear" w:color="auto" w:fill="FFFFFF"/>
              </w:rPr>
            </w:pPr>
            <w:ins w:id="6304" w:author="Sunil Vyas" w:date="2023-10-11T15:04:00Z">
              <w:r>
                <w:t>No. of Buyers.</w:t>
              </w:r>
            </w:ins>
          </w:p>
        </w:tc>
        <w:tc>
          <w:tcPr>
            <w:tcW w:w="918" w:type="dxa"/>
            <w:shd w:val="clear" w:color="auto" w:fill="auto"/>
          </w:tcPr>
          <w:p w14:paraId="7A82134D" w14:textId="77777777" w:rsidR="009274EA" w:rsidRDefault="00C53038">
            <w:pPr>
              <w:pStyle w:val="ListParagraph"/>
              <w:tabs>
                <w:tab w:val="center" w:pos="4320"/>
                <w:tab w:val="right" w:pos="8640"/>
                <w:tab w:val="left" w:pos="10620"/>
              </w:tabs>
              <w:ind w:left="0"/>
              <w:rPr>
                <w:ins w:id="6305" w:author="Sunil Vyas" w:date="2023-10-11T15:03:00Z"/>
                <w:rFonts w:ascii="Cambria" w:hAnsi="Cambria"/>
                <w:strike/>
                <w:sz w:val="22"/>
                <w:szCs w:val="22"/>
              </w:rPr>
            </w:pPr>
            <w:ins w:id="6306" w:author="Sunil Vyas" w:date="2023-10-11T15:05:00Z">
              <w:r>
                <w:rPr>
                  <w:rFonts w:ascii="Cambria" w:hAnsi="Cambria"/>
                  <w:sz w:val="22"/>
                  <w:szCs w:val="22"/>
                </w:rPr>
                <w:t>M</w:t>
              </w:r>
            </w:ins>
          </w:p>
        </w:tc>
        <w:tc>
          <w:tcPr>
            <w:tcW w:w="992" w:type="dxa"/>
            <w:shd w:val="clear" w:color="auto" w:fill="auto"/>
          </w:tcPr>
          <w:p w14:paraId="6B2B5DD7" w14:textId="77777777" w:rsidR="009274EA" w:rsidRDefault="00C53038">
            <w:pPr>
              <w:pStyle w:val="ListParagraph"/>
              <w:tabs>
                <w:tab w:val="center" w:pos="4320"/>
                <w:tab w:val="right" w:pos="8640"/>
                <w:tab w:val="left" w:pos="10620"/>
              </w:tabs>
              <w:ind w:left="0"/>
              <w:rPr>
                <w:ins w:id="6307" w:author="Sunil Vyas" w:date="2023-10-11T15:03:00Z"/>
                <w:rFonts w:ascii="Cambria" w:hAnsi="Cambria"/>
                <w:strike/>
                <w:sz w:val="22"/>
                <w:szCs w:val="22"/>
              </w:rPr>
            </w:pPr>
            <w:ins w:id="6308" w:author="Sunil Vyas" w:date="2023-10-11T15:07:00Z">
              <w:r>
                <w:t>textbox</w:t>
              </w:r>
            </w:ins>
          </w:p>
        </w:tc>
        <w:tc>
          <w:tcPr>
            <w:tcW w:w="1774" w:type="dxa"/>
            <w:shd w:val="clear" w:color="auto" w:fill="auto"/>
          </w:tcPr>
          <w:p w14:paraId="79BBFE75" w14:textId="77777777" w:rsidR="009274EA" w:rsidRPr="009274EA" w:rsidRDefault="00C53038">
            <w:pPr>
              <w:tabs>
                <w:tab w:val="center" w:pos="4320"/>
                <w:tab w:val="right" w:pos="8640"/>
                <w:tab w:val="left" w:pos="10620"/>
              </w:tabs>
              <w:rPr>
                <w:ins w:id="6309" w:author="Sunil Vyas" w:date="2023-10-11T16:00:00Z"/>
                <w:sz w:val="22"/>
                <w:szCs w:val="22"/>
                <w:rPrChange w:id="6310" w:author="Sunil Vyas" w:date="2023-10-11T16:00:00Z">
                  <w:rPr>
                    <w:ins w:id="6311" w:author="Sunil Vyas" w:date="2023-10-11T16:00:00Z"/>
                  </w:rPr>
                </w:rPrChange>
              </w:rPr>
              <w:pPrChange w:id="6312" w:author="Sunil Vyas" w:date="2023-10-11T16:00:00Z">
                <w:pPr>
                  <w:pStyle w:val="ListParagraph"/>
                  <w:tabs>
                    <w:tab w:val="center" w:pos="4320"/>
                    <w:tab w:val="right" w:pos="8640"/>
                    <w:tab w:val="left" w:pos="10620"/>
                  </w:tabs>
                </w:pPr>
              </w:pPrChange>
            </w:pPr>
            <w:ins w:id="6313" w:author="Sunil Vyas" w:date="2023-10-11T16:00:00Z">
              <w:r>
                <w:rPr>
                  <w:sz w:val="22"/>
                  <w:szCs w:val="22"/>
                  <w:rPrChange w:id="6314" w:author="Sunil Vyas" w:date="2023-10-11T16:00:00Z">
                    <w:rPr/>
                  </w:rPrChange>
                </w:rPr>
                <w:t>The "No. of Buyers" field is required.</w:t>
              </w:r>
            </w:ins>
          </w:p>
          <w:p w14:paraId="3C1DCA5C" w14:textId="77777777" w:rsidR="009274EA" w:rsidRDefault="00C53038">
            <w:pPr>
              <w:tabs>
                <w:tab w:val="center" w:pos="4320"/>
                <w:tab w:val="right" w:pos="8640"/>
                <w:tab w:val="left" w:pos="10620"/>
              </w:tabs>
              <w:rPr>
                <w:ins w:id="6315" w:author="Sunil Vyas" w:date="2023-10-11T16:00:00Z"/>
                <w:sz w:val="22"/>
                <w:szCs w:val="22"/>
              </w:rPr>
              <w:pPrChange w:id="6316" w:author="Sunil Vyas" w:date="2023-10-11T16:00:00Z">
                <w:pPr>
                  <w:pStyle w:val="ListParagraph"/>
                  <w:tabs>
                    <w:tab w:val="center" w:pos="4320"/>
                    <w:tab w:val="right" w:pos="8640"/>
                    <w:tab w:val="left" w:pos="10620"/>
                  </w:tabs>
                  <w:ind w:left="0"/>
                </w:pPr>
              </w:pPrChange>
            </w:pPr>
            <w:ins w:id="6317" w:author="Sunil Vyas" w:date="2023-10-11T16:00:00Z">
              <w:r>
                <w:rPr>
                  <w:sz w:val="22"/>
                  <w:szCs w:val="22"/>
                  <w:rPrChange w:id="6318" w:author="Sunil Vyas" w:date="2023-10-11T16:00:00Z">
                    <w:rPr/>
                  </w:rPrChange>
                </w:rPr>
                <w:t xml:space="preserve">Only numeric values are </w:t>
              </w:r>
              <w:r>
                <w:rPr>
                  <w:sz w:val="22"/>
                  <w:szCs w:val="22"/>
                  <w:rPrChange w:id="6319" w:author="Sunil Vyas" w:date="2023-10-11T16:00:00Z">
                    <w:rPr/>
                  </w:rPrChange>
                </w:rPr>
                <w:lastRenderedPageBreak/>
                <w:t>allowed in the "No. of Buyers" field.</w:t>
              </w:r>
            </w:ins>
          </w:p>
          <w:p w14:paraId="5DE90F00" w14:textId="77777777" w:rsidR="009274EA" w:rsidRDefault="00C53038">
            <w:pPr>
              <w:tabs>
                <w:tab w:val="center" w:pos="4320"/>
                <w:tab w:val="right" w:pos="8640"/>
                <w:tab w:val="left" w:pos="10620"/>
              </w:tabs>
              <w:rPr>
                <w:ins w:id="6320" w:author="Sunil Vyas" w:date="2023-10-11T16:01:00Z"/>
                <w:sz w:val="22"/>
                <w:szCs w:val="22"/>
              </w:rPr>
              <w:pPrChange w:id="6321" w:author="Sunil Vyas" w:date="2023-10-11T16:00:00Z">
                <w:pPr>
                  <w:pStyle w:val="ListParagraph"/>
                  <w:tabs>
                    <w:tab w:val="center" w:pos="4320"/>
                    <w:tab w:val="right" w:pos="8640"/>
                    <w:tab w:val="left" w:pos="10620"/>
                  </w:tabs>
                  <w:ind w:left="0"/>
                </w:pPr>
              </w:pPrChange>
            </w:pPr>
            <w:ins w:id="6322" w:author="Sunil Vyas" w:date="2023-10-11T16:00:00Z">
              <w:r>
                <w:rPr>
                  <w:sz w:val="22"/>
                  <w:szCs w:val="22"/>
                </w:rPr>
                <w:t>The "No. of Buyers" field should not exceed 3 digits.</w:t>
              </w:r>
            </w:ins>
          </w:p>
          <w:p w14:paraId="50F15C33" w14:textId="77777777" w:rsidR="009274EA" w:rsidRDefault="00C53038">
            <w:pPr>
              <w:tabs>
                <w:tab w:val="center" w:pos="4320"/>
                <w:tab w:val="right" w:pos="8640"/>
                <w:tab w:val="left" w:pos="10620"/>
              </w:tabs>
              <w:rPr>
                <w:ins w:id="6323" w:author="Sunil Vyas" w:date="2023-10-11T16:03:00Z"/>
                <w:sz w:val="22"/>
                <w:szCs w:val="22"/>
              </w:rPr>
              <w:pPrChange w:id="6324" w:author="Sunil Vyas" w:date="2023-10-11T16:02:00Z">
                <w:pPr>
                  <w:pStyle w:val="ListParagraph"/>
                  <w:tabs>
                    <w:tab w:val="center" w:pos="4320"/>
                    <w:tab w:val="right" w:pos="8640"/>
                    <w:tab w:val="left" w:pos="10620"/>
                  </w:tabs>
                  <w:ind w:left="0"/>
                </w:pPr>
              </w:pPrChange>
            </w:pPr>
            <w:ins w:id="6325" w:author="Sunil Vyas" w:date="2023-10-11T16:01:00Z">
              <w:r>
                <w:rPr>
                  <w:sz w:val="22"/>
                  <w:szCs w:val="22"/>
                </w:rPr>
                <w:t xml:space="preserve">Values used in the No. of Buyers should not be allowed as </w:t>
              </w:r>
            </w:ins>
            <w:ins w:id="6326" w:author="Sunil Vyas" w:date="2023-10-11T16:02:00Z">
              <w:r>
                <w:rPr>
                  <w:sz w:val="22"/>
                  <w:szCs w:val="22"/>
                </w:rPr>
                <w:t>duplicate</w:t>
              </w:r>
            </w:ins>
            <w:ins w:id="6327" w:author="Sunil Vyas" w:date="2023-10-11T16:01:00Z">
              <w:r>
                <w:rPr>
                  <w:sz w:val="22"/>
                  <w:szCs w:val="22"/>
                </w:rPr>
                <w:t xml:space="preserve"> entries. </w:t>
              </w:r>
            </w:ins>
          </w:p>
          <w:p w14:paraId="566AEB44" w14:textId="77777777" w:rsidR="009274EA" w:rsidRPr="009274EA" w:rsidRDefault="00C53038">
            <w:pPr>
              <w:tabs>
                <w:tab w:val="center" w:pos="4320"/>
                <w:tab w:val="right" w:pos="8640"/>
                <w:tab w:val="left" w:pos="10620"/>
              </w:tabs>
              <w:rPr>
                <w:ins w:id="6328" w:author="Sunil Vyas" w:date="2023-10-11T15:03:00Z"/>
                <w:sz w:val="22"/>
                <w:szCs w:val="22"/>
                <w:rPrChange w:id="6329" w:author="Sunil Vyas" w:date="2023-10-11T15:10:00Z">
                  <w:rPr>
                    <w:ins w:id="6330" w:author="Sunil Vyas" w:date="2023-10-11T15:03:00Z"/>
                    <w:rFonts w:ascii="Cambria" w:hAnsi="Cambria"/>
                    <w:strike/>
                    <w:sz w:val="22"/>
                    <w:szCs w:val="22"/>
                  </w:rPr>
                </w:rPrChange>
              </w:rPr>
              <w:pPrChange w:id="6331" w:author="Sunil Vyas" w:date="2023-10-11T16:02:00Z">
                <w:pPr>
                  <w:pStyle w:val="ListParagraph"/>
                  <w:tabs>
                    <w:tab w:val="center" w:pos="4320"/>
                    <w:tab w:val="right" w:pos="8640"/>
                    <w:tab w:val="left" w:pos="10620"/>
                  </w:tabs>
                  <w:ind w:left="0"/>
                </w:pPr>
              </w:pPrChange>
            </w:pPr>
            <w:ins w:id="6332" w:author="Sunil Vyas" w:date="2023-10-11T16:03:00Z">
              <w:r>
                <w:rPr>
                  <w:sz w:val="22"/>
                  <w:szCs w:val="22"/>
                </w:rPr>
                <w:t>Ensure that no combination of "No. of Packages" and "No. of Buyers" is repeated within the matrix. In other words, each unique combination of these two values should be unique.</w:t>
              </w:r>
            </w:ins>
          </w:p>
        </w:tc>
        <w:tc>
          <w:tcPr>
            <w:tcW w:w="1352" w:type="dxa"/>
            <w:shd w:val="clear" w:color="auto" w:fill="auto"/>
          </w:tcPr>
          <w:p w14:paraId="5ED06844" w14:textId="77777777" w:rsidR="009274EA" w:rsidRPr="009274EA" w:rsidRDefault="00C53038">
            <w:pPr>
              <w:tabs>
                <w:tab w:val="center" w:pos="4320"/>
                <w:tab w:val="right" w:pos="8640"/>
                <w:tab w:val="left" w:pos="10620"/>
              </w:tabs>
              <w:rPr>
                <w:ins w:id="6333" w:author="Sunil Vyas" w:date="2023-10-11T16:00:00Z"/>
                <w:sz w:val="22"/>
                <w:szCs w:val="22"/>
                <w:rPrChange w:id="6334" w:author="Sunil Vyas" w:date="2023-10-11T16:00:00Z">
                  <w:rPr>
                    <w:ins w:id="6335" w:author="Sunil Vyas" w:date="2023-10-11T16:00:00Z"/>
                  </w:rPr>
                </w:rPrChange>
              </w:rPr>
              <w:pPrChange w:id="6336" w:author="Sunil Vyas" w:date="2023-10-11T16:00:00Z">
                <w:pPr>
                  <w:pStyle w:val="ListParagraph"/>
                  <w:tabs>
                    <w:tab w:val="center" w:pos="4320"/>
                    <w:tab w:val="right" w:pos="8640"/>
                    <w:tab w:val="left" w:pos="10620"/>
                  </w:tabs>
                </w:pPr>
              </w:pPrChange>
            </w:pPr>
            <w:ins w:id="6337" w:author="Sunil Vyas" w:date="2023-10-11T16:00:00Z">
              <w:r>
                <w:rPr>
                  <w:sz w:val="22"/>
                  <w:szCs w:val="22"/>
                  <w:rPrChange w:id="6338" w:author="Sunil Vyas" w:date="2023-10-11T16:00:00Z">
                    <w:rPr/>
                  </w:rPrChange>
                </w:rPr>
                <w:lastRenderedPageBreak/>
                <w:t>Please enter the number of buyers.</w:t>
              </w:r>
            </w:ins>
          </w:p>
          <w:p w14:paraId="7C3CED5D" w14:textId="77777777" w:rsidR="009274EA" w:rsidRPr="009274EA" w:rsidRDefault="00C53038">
            <w:pPr>
              <w:tabs>
                <w:tab w:val="center" w:pos="4320"/>
                <w:tab w:val="right" w:pos="8640"/>
                <w:tab w:val="left" w:pos="10620"/>
              </w:tabs>
              <w:rPr>
                <w:ins w:id="6339" w:author="Sunil Vyas" w:date="2023-10-11T16:00:00Z"/>
                <w:sz w:val="22"/>
                <w:szCs w:val="22"/>
                <w:rPrChange w:id="6340" w:author="Sunil Vyas" w:date="2023-10-11T16:00:00Z">
                  <w:rPr>
                    <w:ins w:id="6341" w:author="Sunil Vyas" w:date="2023-10-11T16:00:00Z"/>
                  </w:rPr>
                </w:rPrChange>
              </w:rPr>
              <w:pPrChange w:id="6342" w:author="Sunil Vyas" w:date="2023-10-11T16:00:00Z">
                <w:pPr>
                  <w:pStyle w:val="ListParagraph"/>
                  <w:tabs>
                    <w:tab w:val="center" w:pos="4320"/>
                    <w:tab w:val="right" w:pos="8640"/>
                    <w:tab w:val="left" w:pos="10620"/>
                  </w:tabs>
                </w:pPr>
              </w:pPrChange>
            </w:pPr>
            <w:ins w:id="6343" w:author="Sunil Vyas" w:date="2023-10-11T16:00:00Z">
              <w:r>
                <w:rPr>
                  <w:sz w:val="22"/>
                  <w:szCs w:val="22"/>
                  <w:rPrChange w:id="6344" w:author="Sunil Vyas" w:date="2023-10-11T16:00:00Z">
                    <w:rPr/>
                  </w:rPrChange>
                </w:rPr>
                <w:lastRenderedPageBreak/>
                <w:t>Please enter a valid numeric value for the number of buyers.</w:t>
              </w:r>
            </w:ins>
          </w:p>
          <w:p w14:paraId="486B01DE" w14:textId="77777777" w:rsidR="009274EA" w:rsidRDefault="00C53038">
            <w:pPr>
              <w:pStyle w:val="ListParagraph"/>
              <w:tabs>
                <w:tab w:val="center" w:pos="4320"/>
                <w:tab w:val="right" w:pos="8640"/>
                <w:tab w:val="left" w:pos="10620"/>
              </w:tabs>
              <w:ind w:left="0"/>
              <w:rPr>
                <w:ins w:id="6345" w:author="Sunil Vyas" w:date="2023-10-11T16:02:00Z"/>
                <w:rFonts w:ascii="Cambria" w:hAnsi="Cambria"/>
                <w:sz w:val="22"/>
                <w:szCs w:val="22"/>
              </w:rPr>
            </w:pPr>
            <w:ins w:id="6346" w:author="Sunil Vyas" w:date="2023-10-11T16:00:00Z">
              <w:r>
                <w:rPr>
                  <w:rFonts w:ascii="Cambria" w:hAnsi="Cambria"/>
                  <w:sz w:val="22"/>
                  <w:szCs w:val="22"/>
                </w:rPr>
                <w:t>The number of buyers should not exceed 3 digits.</w:t>
              </w:r>
            </w:ins>
          </w:p>
          <w:p w14:paraId="4C338FDE" w14:textId="77777777" w:rsidR="009274EA" w:rsidRDefault="00C53038">
            <w:pPr>
              <w:pStyle w:val="ListParagraph"/>
              <w:tabs>
                <w:tab w:val="center" w:pos="4320"/>
                <w:tab w:val="right" w:pos="8640"/>
                <w:tab w:val="left" w:pos="10620"/>
              </w:tabs>
              <w:ind w:left="0"/>
              <w:rPr>
                <w:ins w:id="6347" w:author="Sunil Vyas" w:date="2023-10-11T16:03:00Z"/>
                <w:rFonts w:ascii="Cambria" w:hAnsi="Cambria"/>
                <w:sz w:val="22"/>
                <w:szCs w:val="22"/>
              </w:rPr>
            </w:pPr>
            <w:ins w:id="6348" w:author="Sunil Vyas" w:date="2023-10-11T16:02:00Z">
              <w:r>
                <w:rPr>
                  <w:rFonts w:ascii="Cambria" w:hAnsi="Cambria"/>
                  <w:sz w:val="22"/>
                  <w:szCs w:val="22"/>
                </w:rPr>
                <w:t>Please enter unique value in No. of Buyer.</w:t>
              </w:r>
            </w:ins>
          </w:p>
          <w:p w14:paraId="712318E7" w14:textId="77777777" w:rsidR="009274EA" w:rsidRPr="009274EA" w:rsidRDefault="00C53038">
            <w:pPr>
              <w:pStyle w:val="ListParagraph"/>
              <w:tabs>
                <w:tab w:val="center" w:pos="4320"/>
                <w:tab w:val="right" w:pos="8640"/>
                <w:tab w:val="left" w:pos="10620"/>
              </w:tabs>
              <w:ind w:left="0"/>
              <w:rPr>
                <w:ins w:id="6349" w:author="Sunil Vyas" w:date="2023-10-11T15:03:00Z"/>
                <w:rFonts w:ascii="Cambria" w:hAnsi="Cambria"/>
                <w:sz w:val="22"/>
                <w:szCs w:val="22"/>
                <w:rPrChange w:id="6350" w:author="Sunil Vyas" w:date="2023-10-11T15:10:00Z">
                  <w:rPr>
                    <w:ins w:id="6351" w:author="Sunil Vyas" w:date="2023-10-11T15:03:00Z"/>
                    <w:rFonts w:ascii="Cambria" w:hAnsi="Cambria"/>
                    <w:strike/>
                    <w:sz w:val="22"/>
                    <w:szCs w:val="22"/>
                  </w:rPr>
                </w:rPrChange>
              </w:rPr>
            </w:pPr>
            <w:ins w:id="6352" w:author="Sunil Vyas" w:date="2023-10-11T16:03:00Z">
              <w:r>
                <w:rPr>
                  <w:rFonts w:ascii="Cambria" w:hAnsi="Cambria"/>
                  <w:sz w:val="22"/>
                  <w:szCs w:val="22"/>
                </w:rPr>
                <w:t>Please ensure that each combination of "No. of Packages" and "No. of Buyers" value is unique within the matrix.</w:t>
              </w:r>
            </w:ins>
          </w:p>
        </w:tc>
        <w:tc>
          <w:tcPr>
            <w:tcW w:w="2904" w:type="dxa"/>
            <w:shd w:val="clear" w:color="auto" w:fill="auto"/>
          </w:tcPr>
          <w:p w14:paraId="6A7F4D47" w14:textId="77777777" w:rsidR="009274EA" w:rsidRPr="009274EA" w:rsidRDefault="009274EA">
            <w:pPr>
              <w:pStyle w:val="ListParagraph"/>
              <w:tabs>
                <w:tab w:val="center" w:pos="4320"/>
                <w:tab w:val="right" w:pos="8640"/>
                <w:tab w:val="left" w:pos="10620"/>
              </w:tabs>
              <w:ind w:left="0"/>
              <w:rPr>
                <w:ins w:id="6353" w:author="Sunil Vyas" w:date="2023-10-11T15:03:00Z"/>
                <w:rFonts w:ascii="Cambria" w:hAnsi="Cambria"/>
                <w:sz w:val="22"/>
                <w:szCs w:val="22"/>
                <w:rPrChange w:id="6354" w:author="Sunil Vyas" w:date="2023-10-11T15:10:00Z">
                  <w:rPr>
                    <w:ins w:id="6355" w:author="Sunil Vyas" w:date="2023-10-11T15:03:00Z"/>
                    <w:rFonts w:ascii="Cambria" w:hAnsi="Cambria"/>
                    <w:strike/>
                    <w:sz w:val="22"/>
                    <w:szCs w:val="22"/>
                  </w:rPr>
                </w:rPrChange>
              </w:rPr>
            </w:pPr>
          </w:p>
        </w:tc>
        <w:tc>
          <w:tcPr>
            <w:tcW w:w="1237" w:type="dxa"/>
            <w:shd w:val="clear" w:color="auto" w:fill="auto"/>
          </w:tcPr>
          <w:p w14:paraId="30C48445" w14:textId="77777777" w:rsidR="009274EA" w:rsidRPr="009274EA" w:rsidRDefault="009274EA">
            <w:pPr>
              <w:pStyle w:val="ListParagraph"/>
              <w:tabs>
                <w:tab w:val="center" w:pos="4320"/>
                <w:tab w:val="right" w:pos="8640"/>
                <w:tab w:val="left" w:pos="10620"/>
              </w:tabs>
              <w:ind w:left="0"/>
              <w:rPr>
                <w:ins w:id="6356" w:author="Sunil Vyas" w:date="2023-10-11T15:03:00Z"/>
                <w:rFonts w:ascii="Cambria" w:hAnsi="Cambria"/>
                <w:sz w:val="22"/>
                <w:szCs w:val="22"/>
                <w:rPrChange w:id="6357" w:author="Sunil Vyas" w:date="2023-10-11T15:10:00Z">
                  <w:rPr>
                    <w:ins w:id="6358" w:author="Sunil Vyas" w:date="2023-10-11T15:03:00Z"/>
                    <w:rFonts w:ascii="Cambria" w:hAnsi="Cambria"/>
                    <w:strike/>
                    <w:sz w:val="22"/>
                    <w:szCs w:val="22"/>
                  </w:rPr>
                </w:rPrChange>
              </w:rPr>
            </w:pPr>
          </w:p>
        </w:tc>
      </w:tr>
      <w:tr w:rsidR="009274EA" w14:paraId="68066B6D" w14:textId="77777777">
        <w:trPr>
          <w:trHeight w:val="1735"/>
          <w:ins w:id="6359" w:author="Sunil Vyas" w:date="2023-10-11T15:03:00Z"/>
        </w:trPr>
        <w:tc>
          <w:tcPr>
            <w:tcW w:w="1150" w:type="dxa"/>
            <w:shd w:val="clear" w:color="auto" w:fill="auto"/>
          </w:tcPr>
          <w:p w14:paraId="3E98942C" w14:textId="77777777" w:rsidR="009274EA" w:rsidRDefault="00C53038">
            <w:pPr>
              <w:tabs>
                <w:tab w:val="left" w:pos="10620"/>
              </w:tabs>
              <w:rPr>
                <w:ins w:id="6360" w:author="Sunil Vyas" w:date="2023-10-11T15:03:00Z"/>
                <w:rFonts w:cs="Tahoma"/>
                <w:bCs/>
                <w:strike/>
                <w:color w:val="333333"/>
                <w:sz w:val="17"/>
                <w:szCs w:val="17"/>
                <w:shd w:val="clear" w:color="auto" w:fill="FFFFFF"/>
              </w:rPr>
            </w:pPr>
            <w:ins w:id="6361" w:author="Sunil Vyas" w:date="2023-10-11T15:04:00Z">
              <w:r>
                <w:t>Minimum Number of Packages(Bidding)</w:t>
              </w:r>
            </w:ins>
          </w:p>
        </w:tc>
        <w:tc>
          <w:tcPr>
            <w:tcW w:w="918" w:type="dxa"/>
            <w:shd w:val="clear" w:color="auto" w:fill="auto"/>
          </w:tcPr>
          <w:p w14:paraId="7E7921BD" w14:textId="77777777" w:rsidR="009274EA" w:rsidRDefault="00C53038">
            <w:pPr>
              <w:pStyle w:val="ListParagraph"/>
              <w:tabs>
                <w:tab w:val="center" w:pos="4320"/>
                <w:tab w:val="right" w:pos="8640"/>
                <w:tab w:val="left" w:pos="10620"/>
              </w:tabs>
              <w:ind w:left="0"/>
              <w:rPr>
                <w:ins w:id="6362" w:author="Sunil Vyas" w:date="2023-10-11T15:03:00Z"/>
                <w:rFonts w:ascii="Cambria" w:hAnsi="Cambria"/>
                <w:strike/>
                <w:sz w:val="22"/>
                <w:szCs w:val="22"/>
              </w:rPr>
            </w:pPr>
            <w:ins w:id="6363" w:author="Sunil Vyas" w:date="2023-10-11T15:05:00Z">
              <w:r>
                <w:rPr>
                  <w:rFonts w:ascii="Cambria" w:hAnsi="Cambria"/>
                  <w:sz w:val="22"/>
                  <w:szCs w:val="22"/>
                </w:rPr>
                <w:t>M</w:t>
              </w:r>
            </w:ins>
          </w:p>
        </w:tc>
        <w:tc>
          <w:tcPr>
            <w:tcW w:w="992" w:type="dxa"/>
            <w:shd w:val="clear" w:color="auto" w:fill="auto"/>
          </w:tcPr>
          <w:p w14:paraId="081053FD" w14:textId="77777777" w:rsidR="009274EA" w:rsidRDefault="00C53038">
            <w:pPr>
              <w:pStyle w:val="ListParagraph"/>
              <w:tabs>
                <w:tab w:val="center" w:pos="4320"/>
                <w:tab w:val="right" w:pos="8640"/>
                <w:tab w:val="left" w:pos="10620"/>
              </w:tabs>
              <w:ind w:left="0"/>
              <w:rPr>
                <w:ins w:id="6364" w:author="Sunil Vyas" w:date="2023-10-11T15:03:00Z"/>
                <w:rFonts w:ascii="Cambria" w:hAnsi="Cambria"/>
                <w:strike/>
                <w:sz w:val="22"/>
                <w:szCs w:val="22"/>
              </w:rPr>
            </w:pPr>
            <w:ins w:id="6365" w:author="Sunil Vyas" w:date="2023-10-11T15:07:00Z">
              <w:r>
                <w:t>textbox</w:t>
              </w:r>
            </w:ins>
          </w:p>
        </w:tc>
        <w:tc>
          <w:tcPr>
            <w:tcW w:w="1774" w:type="dxa"/>
            <w:shd w:val="clear" w:color="auto" w:fill="auto"/>
          </w:tcPr>
          <w:p w14:paraId="7572BBFE" w14:textId="77777777" w:rsidR="009274EA" w:rsidRPr="009274EA" w:rsidRDefault="00C53038">
            <w:pPr>
              <w:tabs>
                <w:tab w:val="center" w:pos="4320"/>
                <w:tab w:val="right" w:pos="8640"/>
                <w:tab w:val="left" w:pos="10620"/>
              </w:tabs>
              <w:rPr>
                <w:ins w:id="6366" w:author="Sunil Vyas" w:date="2023-10-11T16:11:00Z"/>
                <w:sz w:val="22"/>
                <w:szCs w:val="22"/>
                <w:rPrChange w:id="6367" w:author="Sunil Vyas" w:date="2023-10-11T16:12:00Z">
                  <w:rPr>
                    <w:ins w:id="6368" w:author="Sunil Vyas" w:date="2023-10-11T16:11:00Z"/>
                  </w:rPr>
                </w:rPrChange>
              </w:rPr>
              <w:pPrChange w:id="6369" w:author="Sunil Vyas" w:date="2023-10-11T16:12:00Z">
                <w:pPr>
                  <w:pStyle w:val="ListParagraph"/>
                  <w:tabs>
                    <w:tab w:val="center" w:pos="4320"/>
                    <w:tab w:val="right" w:pos="8640"/>
                    <w:tab w:val="left" w:pos="10620"/>
                  </w:tabs>
                </w:pPr>
              </w:pPrChange>
            </w:pPr>
            <w:ins w:id="6370" w:author="Sunil Vyas" w:date="2023-10-11T16:11:00Z">
              <w:r>
                <w:rPr>
                  <w:sz w:val="22"/>
                  <w:szCs w:val="22"/>
                  <w:rPrChange w:id="6371" w:author="Sunil Vyas" w:date="2023-10-11T16:12:00Z">
                    <w:rPr/>
                  </w:rPrChange>
                </w:rPr>
                <w:t>The field should only accept numeric values.</w:t>
              </w:r>
            </w:ins>
          </w:p>
          <w:p w14:paraId="4DA2EA1F" w14:textId="77777777" w:rsidR="009274EA" w:rsidRPr="009274EA" w:rsidRDefault="00C53038">
            <w:pPr>
              <w:tabs>
                <w:tab w:val="center" w:pos="4320"/>
                <w:tab w:val="right" w:pos="8640"/>
                <w:tab w:val="left" w:pos="10620"/>
              </w:tabs>
              <w:rPr>
                <w:ins w:id="6372" w:author="Sunil Vyas" w:date="2023-10-11T16:11:00Z"/>
                <w:sz w:val="22"/>
                <w:szCs w:val="22"/>
                <w:rPrChange w:id="6373" w:author="Sunil Vyas" w:date="2023-10-11T16:12:00Z">
                  <w:rPr>
                    <w:ins w:id="6374" w:author="Sunil Vyas" w:date="2023-10-11T16:11:00Z"/>
                  </w:rPr>
                </w:rPrChange>
              </w:rPr>
              <w:pPrChange w:id="6375" w:author="Sunil Vyas" w:date="2023-10-11T16:12:00Z">
                <w:pPr>
                  <w:pStyle w:val="ListParagraph"/>
                  <w:tabs>
                    <w:tab w:val="center" w:pos="4320"/>
                    <w:tab w:val="right" w:pos="8640"/>
                    <w:tab w:val="left" w:pos="10620"/>
                  </w:tabs>
                </w:pPr>
              </w:pPrChange>
            </w:pPr>
            <w:ins w:id="6376" w:author="Sunil Vyas" w:date="2023-10-11T16:11:00Z">
              <w:r>
                <w:rPr>
                  <w:sz w:val="22"/>
                  <w:szCs w:val="22"/>
                  <w:rPrChange w:id="6377" w:author="Sunil Vyas" w:date="2023-10-11T16:12:00Z">
                    <w:rPr/>
                  </w:rPrChange>
                </w:rPr>
                <w:t>The numeric value should be between 1 and 999, inclusive.</w:t>
              </w:r>
            </w:ins>
          </w:p>
          <w:p w14:paraId="7DFC81FF" w14:textId="77777777" w:rsidR="009274EA" w:rsidRPr="009274EA" w:rsidRDefault="00C53038">
            <w:pPr>
              <w:pStyle w:val="ListParagraph"/>
              <w:tabs>
                <w:tab w:val="center" w:pos="4320"/>
                <w:tab w:val="right" w:pos="8640"/>
                <w:tab w:val="left" w:pos="10620"/>
              </w:tabs>
              <w:ind w:left="0"/>
              <w:rPr>
                <w:ins w:id="6378" w:author="Sunil Vyas" w:date="2023-10-11T15:03:00Z"/>
                <w:rFonts w:ascii="Cambria" w:hAnsi="Cambria"/>
                <w:sz w:val="22"/>
                <w:szCs w:val="22"/>
                <w:rPrChange w:id="6379" w:author="Sunil Vyas" w:date="2023-10-11T15:10:00Z">
                  <w:rPr>
                    <w:ins w:id="6380" w:author="Sunil Vyas" w:date="2023-10-11T15:03:00Z"/>
                    <w:rFonts w:ascii="Cambria" w:hAnsi="Cambria"/>
                    <w:strike/>
                    <w:sz w:val="22"/>
                    <w:szCs w:val="22"/>
                  </w:rPr>
                </w:rPrChange>
              </w:rPr>
            </w:pPr>
            <w:ins w:id="6381" w:author="Sunil Vyas" w:date="2023-10-11T16:11:00Z">
              <w:r>
                <w:rPr>
                  <w:rFonts w:ascii="Cambria" w:hAnsi="Cambria"/>
                  <w:sz w:val="22"/>
                  <w:szCs w:val="22"/>
                </w:rPr>
                <w:t>Decimal values are not allowed in this field.</w:t>
              </w:r>
            </w:ins>
          </w:p>
        </w:tc>
        <w:tc>
          <w:tcPr>
            <w:tcW w:w="1352" w:type="dxa"/>
            <w:shd w:val="clear" w:color="auto" w:fill="auto"/>
          </w:tcPr>
          <w:p w14:paraId="5B141290" w14:textId="77777777" w:rsidR="009274EA" w:rsidRPr="009274EA" w:rsidRDefault="00C53038">
            <w:pPr>
              <w:tabs>
                <w:tab w:val="center" w:pos="4320"/>
                <w:tab w:val="right" w:pos="8640"/>
                <w:tab w:val="left" w:pos="10620"/>
              </w:tabs>
              <w:rPr>
                <w:ins w:id="6382" w:author="Sunil Vyas" w:date="2023-10-11T16:12:00Z"/>
                <w:sz w:val="22"/>
                <w:szCs w:val="22"/>
                <w:rPrChange w:id="6383" w:author="Sunil Vyas" w:date="2023-10-11T16:12:00Z">
                  <w:rPr>
                    <w:ins w:id="6384" w:author="Sunil Vyas" w:date="2023-10-11T16:12:00Z"/>
                  </w:rPr>
                </w:rPrChange>
              </w:rPr>
              <w:pPrChange w:id="6385" w:author="Sunil Vyas" w:date="2023-10-11T16:12:00Z">
                <w:pPr>
                  <w:pStyle w:val="ListParagraph"/>
                  <w:tabs>
                    <w:tab w:val="center" w:pos="4320"/>
                    <w:tab w:val="right" w:pos="8640"/>
                    <w:tab w:val="left" w:pos="10620"/>
                  </w:tabs>
                </w:pPr>
              </w:pPrChange>
            </w:pPr>
            <w:ins w:id="6386" w:author="Sunil Vyas" w:date="2023-10-11T16:12:00Z">
              <w:r>
                <w:rPr>
                  <w:sz w:val="22"/>
                  <w:szCs w:val="22"/>
                  <w:rPrChange w:id="6387" w:author="Sunil Vyas" w:date="2023-10-11T16:12:00Z">
                    <w:rPr/>
                  </w:rPrChange>
                </w:rPr>
                <w:t>Please enter the minimum number of packages for bidding.</w:t>
              </w:r>
            </w:ins>
          </w:p>
          <w:p w14:paraId="2C191321" w14:textId="77777777" w:rsidR="009274EA" w:rsidRPr="009274EA" w:rsidRDefault="00C53038">
            <w:pPr>
              <w:tabs>
                <w:tab w:val="center" w:pos="4320"/>
                <w:tab w:val="right" w:pos="8640"/>
                <w:tab w:val="left" w:pos="10620"/>
              </w:tabs>
              <w:rPr>
                <w:ins w:id="6388" w:author="Sunil Vyas" w:date="2023-10-11T16:12:00Z"/>
                <w:sz w:val="22"/>
                <w:szCs w:val="22"/>
                <w:rPrChange w:id="6389" w:author="Sunil Vyas" w:date="2023-10-11T16:12:00Z">
                  <w:rPr>
                    <w:ins w:id="6390" w:author="Sunil Vyas" w:date="2023-10-11T16:12:00Z"/>
                  </w:rPr>
                </w:rPrChange>
              </w:rPr>
              <w:pPrChange w:id="6391" w:author="Sunil Vyas" w:date="2023-10-11T16:12:00Z">
                <w:pPr>
                  <w:pStyle w:val="ListParagraph"/>
                  <w:tabs>
                    <w:tab w:val="center" w:pos="4320"/>
                    <w:tab w:val="right" w:pos="8640"/>
                    <w:tab w:val="left" w:pos="10620"/>
                  </w:tabs>
                </w:pPr>
              </w:pPrChange>
            </w:pPr>
            <w:ins w:id="6392" w:author="Sunil Vyas" w:date="2023-10-11T16:12:00Z">
              <w:r>
                <w:rPr>
                  <w:sz w:val="22"/>
                  <w:szCs w:val="22"/>
                  <w:rPrChange w:id="6393" w:author="Sunil Vyas" w:date="2023-10-11T16:12:00Z">
                    <w:rPr/>
                  </w:rPrChange>
                </w:rPr>
                <w:t>Please enter a valid numeric value.</w:t>
              </w:r>
            </w:ins>
          </w:p>
          <w:p w14:paraId="58FF9348" w14:textId="77777777" w:rsidR="009274EA" w:rsidRPr="009274EA" w:rsidRDefault="00C53038">
            <w:pPr>
              <w:tabs>
                <w:tab w:val="center" w:pos="4320"/>
                <w:tab w:val="right" w:pos="8640"/>
                <w:tab w:val="left" w:pos="10620"/>
              </w:tabs>
              <w:rPr>
                <w:ins w:id="6394" w:author="Sunil Vyas" w:date="2023-10-11T16:12:00Z"/>
                <w:sz w:val="22"/>
                <w:szCs w:val="22"/>
                <w:rPrChange w:id="6395" w:author="Sunil Vyas" w:date="2023-10-11T16:12:00Z">
                  <w:rPr>
                    <w:ins w:id="6396" w:author="Sunil Vyas" w:date="2023-10-11T16:12:00Z"/>
                  </w:rPr>
                </w:rPrChange>
              </w:rPr>
              <w:pPrChange w:id="6397" w:author="Sunil Vyas" w:date="2023-10-11T16:12:00Z">
                <w:pPr>
                  <w:pStyle w:val="ListParagraph"/>
                  <w:tabs>
                    <w:tab w:val="center" w:pos="4320"/>
                    <w:tab w:val="right" w:pos="8640"/>
                    <w:tab w:val="left" w:pos="10620"/>
                  </w:tabs>
                </w:pPr>
              </w:pPrChange>
            </w:pPr>
            <w:ins w:id="6398" w:author="Sunil Vyas" w:date="2023-10-11T16:12:00Z">
              <w:r>
                <w:rPr>
                  <w:sz w:val="22"/>
                  <w:szCs w:val="22"/>
                  <w:rPrChange w:id="6399" w:author="Sunil Vyas" w:date="2023-10-11T16:12:00Z">
                    <w:rPr/>
                  </w:rPrChange>
                </w:rPr>
                <w:t xml:space="preserve">The value should be </w:t>
              </w:r>
              <w:r>
                <w:rPr>
                  <w:sz w:val="22"/>
                  <w:szCs w:val="22"/>
                  <w:rPrChange w:id="6400" w:author="Sunil Vyas" w:date="2023-10-11T16:12:00Z">
                    <w:rPr/>
                  </w:rPrChange>
                </w:rPr>
                <w:lastRenderedPageBreak/>
                <w:t>between 1 and 999.</w:t>
              </w:r>
            </w:ins>
          </w:p>
          <w:p w14:paraId="5FC21722" w14:textId="77777777" w:rsidR="009274EA" w:rsidRPr="009274EA" w:rsidRDefault="00C53038">
            <w:pPr>
              <w:pStyle w:val="ListParagraph"/>
              <w:tabs>
                <w:tab w:val="center" w:pos="4320"/>
                <w:tab w:val="right" w:pos="8640"/>
                <w:tab w:val="left" w:pos="10620"/>
              </w:tabs>
              <w:ind w:left="0"/>
              <w:rPr>
                <w:ins w:id="6401" w:author="Sunil Vyas" w:date="2023-10-11T15:03:00Z"/>
                <w:rFonts w:ascii="Cambria" w:hAnsi="Cambria"/>
                <w:sz w:val="22"/>
                <w:szCs w:val="22"/>
                <w:rPrChange w:id="6402" w:author="Sunil Vyas" w:date="2023-10-11T15:10:00Z">
                  <w:rPr>
                    <w:ins w:id="6403" w:author="Sunil Vyas" w:date="2023-10-11T15:03:00Z"/>
                    <w:rFonts w:ascii="Cambria" w:hAnsi="Cambria"/>
                    <w:strike/>
                    <w:sz w:val="22"/>
                    <w:szCs w:val="22"/>
                  </w:rPr>
                </w:rPrChange>
              </w:rPr>
            </w:pPr>
            <w:ins w:id="6404" w:author="Sunil Vyas" w:date="2023-10-11T16:12:00Z">
              <w:r>
                <w:rPr>
                  <w:rFonts w:ascii="Cambria" w:hAnsi="Cambria"/>
                  <w:sz w:val="22"/>
                  <w:szCs w:val="22"/>
                </w:rPr>
                <w:t>Decimal values are not allowed. Please enter a whole number between 1 and 999.</w:t>
              </w:r>
            </w:ins>
          </w:p>
        </w:tc>
        <w:tc>
          <w:tcPr>
            <w:tcW w:w="2904" w:type="dxa"/>
            <w:shd w:val="clear" w:color="auto" w:fill="auto"/>
          </w:tcPr>
          <w:p w14:paraId="33FE555C" w14:textId="77777777" w:rsidR="009274EA" w:rsidRPr="009274EA" w:rsidRDefault="009274EA">
            <w:pPr>
              <w:pStyle w:val="ListParagraph"/>
              <w:tabs>
                <w:tab w:val="center" w:pos="4320"/>
                <w:tab w:val="right" w:pos="8640"/>
                <w:tab w:val="left" w:pos="10620"/>
              </w:tabs>
              <w:ind w:left="0"/>
              <w:rPr>
                <w:ins w:id="6405" w:author="Sunil Vyas" w:date="2023-10-11T15:03:00Z"/>
                <w:rFonts w:ascii="Cambria" w:hAnsi="Cambria"/>
                <w:sz w:val="22"/>
                <w:szCs w:val="22"/>
                <w:rPrChange w:id="6406" w:author="Sunil Vyas" w:date="2023-10-11T15:10:00Z">
                  <w:rPr>
                    <w:ins w:id="6407" w:author="Sunil Vyas" w:date="2023-10-11T15:03:00Z"/>
                    <w:rFonts w:ascii="Cambria" w:hAnsi="Cambria"/>
                    <w:strike/>
                    <w:sz w:val="22"/>
                    <w:szCs w:val="22"/>
                  </w:rPr>
                </w:rPrChange>
              </w:rPr>
            </w:pPr>
          </w:p>
        </w:tc>
        <w:tc>
          <w:tcPr>
            <w:tcW w:w="1237" w:type="dxa"/>
            <w:shd w:val="clear" w:color="auto" w:fill="auto"/>
          </w:tcPr>
          <w:p w14:paraId="3F1D7460" w14:textId="77777777" w:rsidR="009274EA" w:rsidRPr="009274EA" w:rsidRDefault="009274EA">
            <w:pPr>
              <w:pStyle w:val="ListParagraph"/>
              <w:tabs>
                <w:tab w:val="center" w:pos="4320"/>
                <w:tab w:val="right" w:pos="8640"/>
                <w:tab w:val="left" w:pos="10620"/>
              </w:tabs>
              <w:ind w:left="0"/>
              <w:rPr>
                <w:ins w:id="6408" w:author="Sunil Vyas" w:date="2023-10-11T15:03:00Z"/>
                <w:rFonts w:ascii="Cambria" w:hAnsi="Cambria"/>
                <w:sz w:val="22"/>
                <w:szCs w:val="22"/>
                <w:rPrChange w:id="6409" w:author="Sunil Vyas" w:date="2023-10-11T15:10:00Z">
                  <w:rPr>
                    <w:ins w:id="6410" w:author="Sunil Vyas" w:date="2023-10-11T15:03:00Z"/>
                    <w:rFonts w:ascii="Cambria" w:hAnsi="Cambria"/>
                    <w:strike/>
                    <w:sz w:val="22"/>
                    <w:szCs w:val="22"/>
                  </w:rPr>
                </w:rPrChange>
              </w:rPr>
            </w:pPr>
          </w:p>
        </w:tc>
      </w:tr>
      <w:tr w:rsidR="009274EA" w14:paraId="39D76C80" w14:textId="77777777">
        <w:trPr>
          <w:trHeight w:val="1735"/>
          <w:ins w:id="6411" w:author="Sunil Vyas" w:date="2023-10-11T15:03:00Z"/>
        </w:trPr>
        <w:tc>
          <w:tcPr>
            <w:tcW w:w="1150" w:type="dxa"/>
            <w:shd w:val="clear" w:color="auto" w:fill="auto"/>
          </w:tcPr>
          <w:p w14:paraId="59542BA8" w14:textId="77777777" w:rsidR="009274EA" w:rsidRDefault="00C53038">
            <w:pPr>
              <w:tabs>
                <w:tab w:val="left" w:pos="10620"/>
              </w:tabs>
              <w:rPr>
                <w:ins w:id="6412" w:author="Sunil Vyas" w:date="2023-10-11T15:03:00Z"/>
                <w:rFonts w:cs="Tahoma"/>
                <w:bCs/>
                <w:strike/>
                <w:color w:val="333333"/>
                <w:sz w:val="17"/>
                <w:szCs w:val="17"/>
                <w:shd w:val="clear" w:color="auto" w:fill="FFFFFF"/>
              </w:rPr>
            </w:pPr>
            <w:ins w:id="6413" w:author="Sunil Vyas" w:date="2023-10-11T15:04:00Z">
              <w:r>
                <w:t>Permissible Increase over Highest Bid Price (%)</w:t>
              </w:r>
            </w:ins>
          </w:p>
        </w:tc>
        <w:tc>
          <w:tcPr>
            <w:tcW w:w="918" w:type="dxa"/>
            <w:shd w:val="clear" w:color="auto" w:fill="auto"/>
          </w:tcPr>
          <w:p w14:paraId="0D1BBDED" w14:textId="77777777" w:rsidR="009274EA" w:rsidRDefault="00C53038">
            <w:pPr>
              <w:pStyle w:val="ListParagraph"/>
              <w:tabs>
                <w:tab w:val="center" w:pos="4320"/>
                <w:tab w:val="right" w:pos="8640"/>
                <w:tab w:val="left" w:pos="10620"/>
              </w:tabs>
              <w:ind w:left="0"/>
              <w:rPr>
                <w:ins w:id="6414" w:author="Sunil Vyas" w:date="2023-10-11T15:03:00Z"/>
                <w:rFonts w:ascii="Cambria" w:hAnsi="Cambria"/>
                <w:strike/>
                <w:sz w:val="22"/>
                <w:szCs w:val="22"/>
              </w:rPr>
            </w:pPr>
            <w:ins w:id="6415" w:author="Sunil Vyas" w:date="2023-10-11T15:05:00Z">
              <w:r>
                <w:rPr>
                  <w:rFonts w:ascii="Cambria" w:hAnsi="Cambria"/>
                  <w:sz w:val="22"/>
                  <w:szCs w:val="22"/>
                </w:rPr>
                <w:t>M</w:t>
              </w:r>
            </w:ins>
          </w:p>
        </w:tc>
        <w:tc>
          <w:tcPr>
            <w:tcW w:w="992" w:type="dxa"/>
            <w:shd w:val="clear" w:color="auto" w:fill="auto"/>
          </w:tcPr>
          <w:p w14:paraId="7C51E42B" w14:textId="77777777" w:rsidR="009274EA" w:rsidRDefault="00C53038">
            <w:pPr>
              <w:pStyle w:val="ListParagraph"/>
              <w:tabs>
                <w:tab w:val="center" w:pos="4320"/>
                <w:tab w:val="right" w:pos="8640"/>
                <w:tab w:val="left" w:pos="10620"/>
              </w:tabs>
              <w:ind w:left="0"/>
              <w:rPr>
                <w:ins w:id="6416" w:author="Sunil Vyas" w:date="2023-10-11T15:03:00Z"/>
                <w:rFonts w:ascii="Cambria" w:hAnsi="Cambria"/>
                <w:strike/>
                <w:sz w:val="22"/>
                <w:szCs w:val="22"/>
              </w:rPr>
            </w:pPr>
            <w:ins w:id="6417" w:author="Sunil Vyas" w:date="2023-10-11T15:07:00Z">
              <w:r>
                <w:t>textbox</w:t>
              </w:r>
            </w:ins>
          </w:p>
        </w:tc>
        <w:tc>
          <w:tcPr>
            <w:tcW w:w="1774" w:type="dxa"/>
            <w:shd w:val="clear" w:color="auto" w:fill="auto"/>
          </w:tcPr>
          <w:p w14:paraId="6CAB32DD" w14:textId="77777777" w:rsidR="009274EA" w:rsidRPr="009274EA" w:rsidRDefault="00C53038">
            <w:pPr>
              <w:tabs>
                <w:tab w:val="center" w:pos="4320"/>
                <w:tab w:val="right" w:pos="8640"/>
                <w:tab w:val="left" w:pos="10620"/>
              </w:tabs>
              <w:rPr>
                <w:ins w:id="6418" w:author="Sunil Vyas" w:date="2023-10-11T16:14:00Z"/>
                <w:sz w:val="22"/>
                <w:szCs w:val="22"/>
                <w:rPrChange w:id="6419" w:author="Sunil Vyas" w:date="2023-10-11T16:14:00Z">
                  <w:rPr>
                    <w:ins w:id="6420" w:author="Sunil Vyas" w:date="2023-10-11T16:14:00Z"/>
                  </w:rPr>
                </w:rPrChange>
              </w:rPr>
              <w:pPrChange w:id="6421" w:author="Sunil Vyas" w:date="2023-10-11T16:14:00Z">
                <w:pPr>
                  <w:pStyle w:val="ListParagraph"/>
                  <w:tabs>
                    <w:tab w:val="center" w:pos="4320"/>
                    <w:tab w:val="right" w:pos="8640"/>
                    <w:tab w:val="left" w:pos="10620"/>
                  </w:tabs>
                </w:pPr>
              </w:pPrChange>
            </w:pPr>
            <w:ins w:id="6422" w:author="Sunil Vyas" w:date="2023-10-11T16:14:00Z">
              <w:r>
                <w:rPr>
                  <w:sz w:val="22"/>
                  <w:szCs w:val="22"/>
                  <w:rPrChange w:id="6423" w:author="Sunil Vyas" w:date="2023-10-11T16:14:00Z">
                    <w:rPr/>
                  </w:rPrChange>
                </w:rPr>
                <w:t>The "Permissible Increase over Highest Bid Price (%)" field is mandatory.</w:t>
              </w:r>
            </w:ins>
          </w:p>
          <w:p w14:paraId="7ECB4231" w14:textId="77777777" w:rsidR="009274EA" w:rsidRPr="009274EA" w:rsidRDefault="00C53038">
            <w:pPr>
              <w:tabs>
                <w:tab w:val="center" w:pos="4320"/>
                <w:tab w:val="right" w:pos="8640"/>
                <w:tab w:val="left" w:pos="10620"/>
              </w:tabs>
              <w:rPr>
                <w:ins w:id="6424" w:author="Sunil Vyas" w:date="2023-10-11T16:14:00Z"/>
                <w:sz w:val="22"/>
                <w:szCs w:val="22"/>
                <w:rPrChange w:id="6425" w:author="Sunil Vyas" w:date="2023-10-11T16:14:00Z">
                  <w:rPr>
                    <w:ins w:id="6426" w:author="Sunil Vyas" w:date="2023-10-11T16:14:00Z"/>
                  </w:rPr>
                </w:rPrChange>
              </w:rPr>
              <w:pPrChange w:id="6427" w:author="Sunil Vyas" w:date="2023-10-11T16:14:00Z">
                <w:pPr>
                  <w:pStyle w:val="ListParagraph"/>
                  <w:tabs>
                    <w:tab w:val="center" w:pos="4320"/>
                    <w:tab w:val="right" w:pos="8640"/>
                    <w:tab w:val="left" w:pos="10620"/>
                  </w:tabs>
                </w:pPr>
              </w:pPrChange>
            </w:pPr>
            <w:ins w:id="6428" w:author="Sunil Vyas" w:date="2023-10-11T16:14:00Z">
              <w:r>
                <w:rPr>
                  <w:sz w:val="22"/>
                  <w:szCs w:val="22"/>
                  <w:rPrChange w:id="6429" w:author="Sunil Vyas" w:date="2023-10-11T16:14:00Z">
                    <w:rPr/>
                  </w:rPrChange>
                </w:rPr>
                <w:t>The field should only accept numeric values.</w:t>
              </w:r>
            </w:ins>
          </w:p>
          <w:p w14:paraId="56B74005" w14:textId="77777777" w:rsidR="009274EA" w:rsidRPr="009274EA" w:rsidRDefault="00C53038">
            <w:pPr>
              <w:tabs>
                <w:tab w:val="center" w:pos="4320"/>
                <w:tab w:val="right" w:pos="8640"/>
                <w:tab w:val="left" w:pos="10620"/>
              </w:tabs>
              <w:rPr>
                <w:ins w:id="6430" w:author="Sunil Vyas" w:date="2023-10-11T16:14:00Z"/>
                <w:sz w:val="22"/>
                <w:szCs w:val="22"/>
                <w:rPrChange w:id="6431" w:author="Sunil Vyas" w:date="2023-10-11T16:14:00Z">
                  <w:rPr>
                    <w:ins w:id="6432" w:author="Sunil Vyas" w:date="2023-10-11T16:14:00Z"/>
                  </w:rPr>
                </w:rPrChange>
              </w:rPr>
              <w:pPrChange w:id="6433" w:author="Sunil Vyas" w:date="2023-10-11T16:14:00Z">
                <w:pPr>
                  <w:pStyle w:val="ListParagraph"/>
                  <w:tabs>
                    <w:tab w:val="center" w:pos="4320"/>
                    <w:tab w:val="right" w:pos="8640"/>
                    <w:tab w:val="left" w:pos="10620"/>
                  </w:tabs>
                </w:pPr>
              </w:pPrChange>
            </w:pPr>
            <w:ins w:id="6434" w:author="Sunil Vyas" w:date="2023-10-11T16:14:00Z">
              <w:r>
                <w:rPr>
                  <w:sz w:val="22"/>
                  <w:szCs w:val="22"/>
                  <w:rPrChange w:id="6435" w:author="Sunil Vyas" w:date="2023-10-11T16:14:00Z">
                    <w:rPr/>
                  </w:rPrChange>
                </w:rPr>
                <w:t>The numeric value should be between 0 and 100.</w:t>
              </w:r>
            </w:ins>
          </w:p>
          <w:p w14:paraId="4F1FE126" w14:textId="77777777" w:rsidR="009274EA" w:rsidRPr="009274EA" w:rsidRDefault="00C53038">
            <w:pPr>
              <w:pStyle w:val="ListParagraph"/>
              <w:tabs>
                <w:tab w:val="center" w:pos="4320"/>
                <w:tab w:val="right" w:pos="8640"/>
                <w:tab w:val="left" w:pos="10620"/>
              </w:tabs>
              <w:ind w:left="0"/>
              <w:rPr>
                <w:ins w:id="6436" w:author="Sunil Vyas" w:date="2023-10-11T15:03:00Z"/>
                <w:rFonts w:ascii="Cambria" w:hAnsi="Cambria"/>
                <w:sz w:val="22"/>
                <w:szCs w:val="22"/>
                <w:rPrChange w:id="6437" w:author="Sunil Vyas" w:date="2023-10-11T15:10:00Z">
                  <w:rPr>
                    <w:ins w:id="6438" w:author="Sunil Vyas" w:date="2023-10-11T15:03:00Z"/>
                    <w:rFonts w:ascii="Cambria" w:hAnsi="Cambria"/>
                    <w:strike/>
                    <w:sz w:val="22"/>
                    <w:szCs w:val="22"/>
                  </w:rPr>
                </w:rPrChange>
              </w:rPr>
            </w:pPr>
            <w:ins w:id="6439" w:author="Sunil Vyas" w:date="2023-10-11T16:14:00Z">
              <w:r>
                <w:rPr>
                  <w:rFonts w:ascii="Cambria" w:hAnsi="Cambria"/>
                  <w:sz w:val="22"/>
                  <w:szCs w:val="22"/>
                </w:rPr>
                <w:t>Decimal values are not allowed; only whole numbers are accepted.</w:t>
              </w:r>
            </w:ins>
          </w:p>
        </w:tc>
        <w:tc>
          <w:tcPr>
            <w:tcW w:w="1352" w:type="dxa"/>
            <w:shd w:val="clear" w:color="auto" w:fill="auto"/>
          </w:tcPr>
          <w:p w14:paraId="150D46C6" w14:textId="77777777" w:rsidR="009274EA" w:rsidRPr="009274EA" w:rsidRDefault="00C53038">
            <w:pPr>
              <w:tabs>
                <w:tab w:val="center" w:pos="4320"/>
                <w:tab w:val="right" w:pos="8640"/>
                <w:tab w:val="left" w:pos="10620"/>
              </w:tabs>
              <w:rPr>
                <w:ins w:id="6440" w:author="Sunil Vyas" w:date="2023-10-11T16:14:00Z"/>
                <w:sz w:val="22"/>
                <w:szCs w:val="22"/>
                <w:rPrChange w:id="6441" w:author="Sunil Vyas" w:date="2023-10-11T16:14:00Z">
                  <w:rPr>
                    <w:ins w:id="6442" w:author="Sunil Vyas" w:date="2023-10-11T16:14:00Z"/>
                  </w:rPr>
                </w:rPrChange>
              </w:rPr>
              <w:pPrChange w:id="6443" w:author="Sunil Vyas" w:date="2023-10-11T16:14:00Z">
                <w:pPr>
                  <w:pStyle w:val="ListParagraph"/>
                  <w:tabs>
                    <w:tab w:val="center" w:pos="4320"/>
                    <w:tab w:val="right" w:pos="8640"/>
                    <w:tab w:val="left" w:pos="10620"/>
                  </w:tabs>
                </w:pPr>
              </w:pPrChange>
            </w:pPr>
            <w:ins w:id="6444" w:author="Sunil Vyas" w:date="2023-10-11T16:14:00Z">
              <w:r>
                <w:rPr>
                  <w:sz w:val="22"/>
                  <w:szCs w:val="22"/>
                  <w:rPrChange w:id="6445" w:author="Sunil Vyas" w:date="2023-10-11T16:14:00Z">
                    <w:rPr/>
                  </w:rPrChange>
                </w:rPr>
                <w:t>Please enter the Permissible Increase over Highest Bid Price (%).</w:t>
              </w:r>
            </w:ins>
          </w:p>
          <w:p w14:paraId="3960D6D9" w14:textId="77777777" w:rsidR="009274EA" w:rsidRPr="009274EA" w:rsidRDefault="00C53038">
            <w:pPr>
              <w:tabs>
                <w:tab w:val="center" w:pos="4320"/>
                <w:tab w:val="right" w:pos="8640"/>
                <w:tab w:val="left" w:pos="10620"/>
              </w:tabs>
              <w:rPr>
                <w:ins w:id="6446" w:author="Sunil Vyas" w:date="2023-10-11T16:14:00Z"/>
                <w:sz w:val="22"/>
                <w:szCs w:val="22"/>
                <w:rPrChange w:id="6447" w:author="Sunil Vyas" w:date="2023-10-11T16:15:00Z">
                  <w:rPr>
                    <w:ins w:id="6448" w:author="Sunil Vyas" w:date="2023-10-11T16:14:00Z"/>
                  </w:rPr>
                </w:rPrChange>
              </w:rPr>
              <w:pPrChange w:id="6449" w:author="Sunil Vyas" w:date="2023-10-11T16:15:00Z">
                <w:pPr>
                  <w:pStyle w:val="ListParagraph"/>
                  <w:tabs>
                    <w:tab w:val="center" w:pos="4320"/>
                    <w:tab w:val="right" w:pos="8640"/>
                    <w:tab w:val="left" w:pos="10620"/>
                  </w:tabs>
                </w:pPr>
              </w:pPrChange>
            </w:pPr>
            <w:ins w:id="6450" w:author="Sunil Vyas" w:date="2023-10-11T16:14:00Z">
              <w:r>
                <w:rPr>
                  <w:sz w:val="22"/>
                  <w:szCs w:val="22"/>
                  <w:rPrChange w:id="6451" w:author="Sunil Vyas" w:date="2023-10-11T16:15:00Z">
                    <w:rPr/>
                  </w:rPrChange>
                </w:rPr>
                <w:t>Please enter a numeric value.</w:t>
              </w:r>
            </w:ins>
          </w:p>
          <w:p w14:paraId="531F1028" w14:textId="77777777" w:rsidR="009274EA" w:rsidRPr="009274EA" w:rsidRDefault="00C53038">
            <w:pPr>
              <w:tabs>
                <w:tab w:val="center" w:pos="4320"/>
                <w:tab w:val="right" w:pos="8640"/>
                <w:tab w:val="left" w:pos="10620"/>
              </w:tabs>
              <w:rPr>
                <w:ins w:id="6452" w:author="Sunil Vyas" w:date="2023-10-11T16:14:00Z"/>
                <w:sz w:val="22"/>
                <w:szCs w:val="22"/>
                <w:rPrChange w:id="6453" w:author="Sunil Vyas" w:date="2023-10-11T16:15:00Z">
                  <w:rPr>
                    <w:ins w:id="6454" w:author="Sunil Vyas" w:date="2023-10-11T16:14:00Z"/>
                  </w:rPr>
                </w:rPrChange>
              </w:rPr>
              <w:pPrChange w:id="6455" w:author="Sunil Vyas" w:date="2023-10-11T16:15:00Z">
                <w:pPr>
                  <w:pStyle w:val="ListParagraph"/>
                  <w:tabs>
                    <w:tab w:val="center" w:pos="4320"/>
                    <w:tab w:val="right" w:pos="8640"/>
                    <w:tab w:val="left" w:pos="10620"/>
                  </w:tabs>
                </w:pPr>
              </w:pPrChange>
            </w:pPr>
            <w:ins w:id="6456" w:author="Sunil Vyas" w:date="2023-10-11T16:14:00Z">
              <w:r>
                <w:rPr>
                  <w:sz w:val="22"/>
                  <w:szCs w:val="22"/>
                  <w:rPrChange w:id="6457" w:author="Sunil Vyas" w:date="2023-10-11T16:15:00Z">
                    <w:rPr/>
                  </w:rPrChange>
                </w:rPr>
                <w:t>Please enter a numeric value between 0 and 100.</w:t>
              </w:r>
            </w:ins>
          </w:p>
          <w:p w14:paraId="69BBB9C0" w14:textId="77777777" w:rsidR="009274EA" w:rsidRPr="009274EA" w:rsidRDefault="00C53038">
            <w:pPr>
              <w:pStyle w:val="ListParagraph"/>
              <w:tabs>
                <w:tab w:val="center" w:pos="4320"/>
                <w:tab w:val="right" w:pos="8640"/>
                <w:tab w:val="left" w:pos="10620"/>
              </w:tabs>
              <w:ind w:left="0"/>
              <w:rPr>
                <w:ins w:id="6458" w:author="Sunil Vyas" w:date="2023-10-11T15:03:00Z"/>
                <w:rFonts w:ascii="Cambria" w:hAnsi="Cambria"/>
                <w:sz w:val="22"/>
                <w:szCs w:val="22"/>
                <w:rPrChange w:id="6459" w:author="Sunil Vyas" w:date="2023-10-11T15:10:00Z">
                  <w:rPr>
                    <w:ins w:id="6460" w:author="Sunil Vyas" w:date="2023-10-11T15:03:00Z"/>
                    <w:rFonts w:ascii="Cambria" w:hAnsi="Cambria"/>
                    <w:strike/>
                    <w:sz w:val="22"/>
                    <w:szCs w:val="22"/>
                  </w:rPr>
                </w:rPrChange>
              </w:rPr>
            </w:pPr>
            <w:ins w:id="6461" w:author="Sunil Vyas" w:date="2023-10-11T16:14:00Z">
              <w:r>
                <w:rPr>
                  <w:rFonts w:ascii="Cambria" w:hAnsi="Cambria"/>
                  <w:sz w:val="22"/>
                  <w:szCs w:val="22"/>
                </w:rPr>
                <w:t>Decimal values are not allowed; please enter a whole number.</w:t>
              </w:r>
            </w:ins>
          </w:p>
        </w:tc>
        <w:tc>
          <w:tcPr>
            <w:tcW w:w="2904" w:type="dxa"/>
            <w:shd w:val="clear" w:color="auto" w:fill="auto"/>
          </w:tcPr>
          <w:p w14:paraId="61D1F82E" w14:textId="77777777" w:rsidR="009274EA" w:rsidRPr="009274EA" w:rsidRDefault="009274EA">
            <w:pPr>
              <w:pStyle w:val="ListParagraph"/>
              <w:tabs>
                <w:tab w:val="center" w:pos="4320"/>
                <w:tab w:val="right" w:pos="8640"/>
                <w:tab w:val="left" w:pos="10620"/>
              </w:tabs>
              <w:ind w:left="0"/>
              <w:rPr>
                <w:ins w:id="6462" w:author="Sunil Vyas" w:date="2023-10-11T15:03:00Z"/>
                <w:rFonts w:ascii="Cambria" w:hAnsi="Cambria"/>
                <w:sz w:val="22"/>
                <w:szCs w:val="22"/>
                <w:rPrChange w:id="6463" w:author="Sunil Vyas" w:date="2023-10-11T15:10:00Z">
                  <w:rPr>
                    <w:ins w:id="6464" w:author="Sunil Vyas" w:date="2023-10-11T15:03:00Z"/>
                    <w:rFonts w:ascii="Cambria" w:hAnsi="Cambria"/>
                    <w:strike/>
                    <w:sz w:val="22"/>
                    <w:szCs w:val="22"/>
                  </w:rPr>
                </w:rPrChange>
              </w:rPr>
            </w:pPr>
          </w:p>
        </w:tc>
        <w:tc>
          <w:tcPr>
            <w:tcW w:w="1237" w:type="dxa"/>
            <w:shd w:val="clear" w:color="auto" w:fill="auto"/>
          </w:tcPr>
          <w:p w14:paraId="4F2AD919" w14:textId="77777777" w:rsidR="009274EA" w:rsidRPr="009274EA" w:rsidRDefault="009274EA">
            <w:pPr>
              <w:pStyle w:val="ListParagraph"/>
              <w:tabs>
                <w:tab w:val="center" w:pos="4320"/>
                <w:tab w:val="right" w:pos="8640"/>
                <w:tab w:val="left" w:pos="10620"/>
              </w:tabs>
              <w:ind w:left="0"/>
              <w:rPr>
                <w:ins w:id="6465" w:author="Sunil Vyas" w:date="2023-10-11T15:03:00Z"/>
                <w:rFonts w:ascii="Cambria" w:hAnsi="Cambria"/>
                <w:sz w:val="22"/>
                <w:szCs w:val="22"/>
                <w:rPrChange w:id="6466" w:author="Sunil Vyas" w:date="2023-10-11T15:10:00Z">
                  <w:rPr>
                    <w:ins w:id="6467" w:author="Sunil Vyas" w:date="2023-10-11T15:03:00Z"/>
                    <w:rFonts w:ascii="Cambria" w:hAnsi="Cambria"/>
                    <w:strike/>
                    <w:sz w:val="22"/>
                    <w:szCs w:val="22"/>
                  </w:rPr>
                </w:rPrChange>
              </w:rPr>
            </w:pPr>
          </w:p>
        </w:tc>
      </w:tr>
      <w:tr w:rsidR="009274EA" w14:paraId="13E5925C" w14:textId="77777777">
        <w:trPr>
          <w:trHeight w:val="1735"/>
          <w:ins w:id="6468" w:author="Sunil Vyas" w:date="2023-10-11T15:03:00Z"/>
        </w:trPr>
        <w:tc>
          <w:tcPr>
            <w:tcW w:w="1150" w:type="dxa"/>
            <w:shd w:val="clear" w:color="auto" w:fill="auto"/>
          </w:tcPr>
          <w:p w14:paraId="186A2ADE" w14:textId="77777777" w:rsidR="009274EA" w:rsidRDefault="00C53038">
            <w:pPr>
              <w:tabs>
                <w:tab w:val="left" w:pos="10620"/>
              </w:tabs>
              <w:rPr>
                <w:ins w:id="6469" w:author="Sunil Vyas" w:date="2023-10-11T15:03:00Z"/>
                <w:rFonts w:cs="Tahoma"/>
                <w:bCs/>
                <w:strike/>
                <w:color w:val="333333"/>
                <w:sz w:val="17"/>
                <w:szCs w:val="17"/>
                <w:shd w:val="clear" w:color="auto" w:fill="FFFFFF"/>
              </w:rPr>
            </w:pPr>
            <w:ins w:id="6470" w:author="Sunil Vyas" w:date="2023-10-11T15:04:00Z">
              <w:r>
                <w:t>Minimum Number of Packages(Invoice)</w:t>
              </w:r>
            </w:ins>
          </w:p>
        </w:tc>
        <w:tc>
          <w:tcPr>
            <w:tcW w:w="918" w:type="dxa"/>
            <w:shd w:val="clear" w:color="auto" w:fill="auto"/>
          </w:tcPr>
          <w:p w14:paraId="3BFB3B40" w14:textId="77777777" w:rsidR="009274EA" w:rsidRDefault="00C53038">
            <w:pPr>
              <w:pStyle w:val="ListParagraph"/>
              <w:tabs>
                <w:tab w:val="center" w:pos="4320"/>
                <w:tab w:val="right" w:pos="8640"/>
                <w:tab w:val="left" w:pos="10620"/>
              </w:tabs>
              <w:ind w:left="0"/>
              <w:rPr>
                <w:ins w:id="6471" w:author="Sunil Vyas" w:date="2023-10-11T15:03:00Z"/>
                <w:rFonts w:ascii="Cambria" w:hAnsi="Cambria"/>
                <w:strike/>
                <w:sz w:val="22"/>
                <w:szCs w:val="22"/>
              </w:rPr>
            </w:pPr>
            <w:ins w:id="6472" w:author="Sunil Vyas" w:date="2023-10-11T15:05:00Z">
              <w:r>
                <w:rPr>
                  <w:rFonts w:ascii="Cambria" w:hAnsi="Cambria"/>
                  <w:sz w:val="22"/>
                  <w:szCs w:val="22"/>
                </w:rPr>
                <w:t>M</w:t>
              </w:r>
            </w:ins>
          </w:p>
        </w:tc>
        <w:tc>
          <w:tcPr>
            <w:tcW w:w="992" w:type="dxa"/>
            <w:shd w:val="clear" w:color="auto" w:fill="auto"/>
          </w:tcPr>
          <w:p w14:paraId="301CCD5C" w14:textId="77777777" w:rsidR="009274EA" w:rsidRDefault="00C53038">
            <w:pPr>
              <w:pStyle w:val="ListParagraph"/>
              <w:tabs>
                <w:tab w:val="center" w:pos="4320"/>
                <w:tab w:val="right" w:pos="8640"/>
                <w:tab w:val="left" w:pos="10620"/>
              </w:tabs>
              <w:ind w:left="0"/>
              <w:rPr>
                <w:ins w:id="6473" w:author="Sunil Vyas" w:date="2023-10-11T15:03:00Z"/>
                <w:rFonts w:ascii="Cambria" w:hAnsi="Cambria"/>
                <w:strike/>
                <w:sz w:val="22"/>
                <w:szCs w:val="22"/>
              </w:rPr>
            </w:pPr>
            <w:ins w:id="6474" w:author="Sunil Vyas" w:date="2023-10-11T15:07:00Z">
              <w:r>
                <w:t>textbox</w:t>
              </w:r>
            </w:ins>
          </w:p>
        </w:tc>
        <w:tc>
          <w:tcPr>
            <w:tcW w:w="1774" w:type="dxa"/>
            <w:shd w:val="clear" w:color="auto" w:fill="auto"/>
          </w:tcPr>
          <w:p w14:paraId="5BFF045B" w14:textId="77777777" w:rsidR="009274EA" w:rsidRDefault="00C53038">
            <w:pPr>
              <w:tabs>
                <w:tab w:val="center" w:pos="4320"/>
                <w:tab w:val="right" w:pos="8640"/>
                <w:tab w:val="left" w:pos="10620"/>
              </w:tabs>
              <w:rPr>
                <w:ins w:id="6475" w:author="Sunil Vyas" w:date="2023-10-11T16:15:00Z"/>
                <w:sz w:val="22"/>
                <w:szCs w:val="22"/>
              </w:rPr>
            </w:pPr>
            <w:ins w:id="6476" w:author="Sunil Vyas" w:date="2023-10-11T16:15:00Z">
              <w:r>
                <w:rPr>
                  <w:sz w:val="22"/>
                  <w:szCs w:val="22"/>
                </w:rPr>
                <w:t>The "</w:t>
              </w:r>
            </w:ins>
            <w:ins w:id="6477" w:author="Sunil Vyas" w:date="2023-10-11T16:16:00Z">
              <w:r>
                <w:rPr>
                  <w:sz w:val="22"/>
                  <w:szCs w:val="22"/>
                </w:rPr>
                <w:t>Minimum Number of Packages (Invoice)</w:t>
              </w:r>
            </w:ins>
            <w:ins w:id="6478" w:author="Sunil Vyas" w:date="2023-10-11T16:15:00Z">
              <w:r>
                <w:rPr>
                  <w:sz w:val="22"/>
                  <w:szCs w:val="22"/>
                </w:rPr>
                <w:t>" field is mandatory.</w:t>
              </w:r>
            </w:ins>
          </w:p>
          <w:p w14:paraId="61571144" w14:textId="77777777" w:rsidR="009274EA" w:rsidRDefault="00C53038">
            <w:pPr>
              <w:tabs>
                <w:tab w:val="center" w:pos="4320"/>
                <w:tab w:val="right" w:pos="8640"/>
                <w:tab w:val="left" w:pos="10620"/>
              </w:tabs>
              <w:rPr>
                <w:ins w:id="6479" w:author="Sunil Vyas" w:date="2023-10-11T16:15:00Z"/>
                <w:sz w:val="22"/>
                <w:szCs w:val="22"/>
              </w:rPr>
            </w:pPr>
            <w:ins w:id="6480" w:author="Sunil Vyas" w:date="2023-10-11T16:15:00Z">
              <w:r>
                <w:rPr>
                  <w:sz w:val="22"/>
                  <w:szCs w:val="22"/>
                </w:rPr>
                <w:lastRenderedPageBreak/>
                <w:t>The field should only accept numeric values.</w:t>
              </w:r>
            </w:ins>
          </w:p>
          <w:p w14:paraId="643E415B" w14:textId="77777777" w:rsidR="009274EA" w:rsidRDefault="00C53038">
            <w:pPr>
              <w:tabs>
                <w:tab w:val="center" w:pos="4320"/>
                <w:tab w:val="right" w:pos="8640"/>
                <w:tab w:val="left" w:pos="10620"/>
              </w:tabs>
              <w:rPr>
                <w:ins w:id="6481" w:author="Sunil Vyas" w:date="2023-10-11T16:15:00Z"/>
                <w:sz w:val="22"/>
                <w:szCs w:val="22"/>
              </w:rPr>
            </w:pPr>
            <w:ins w:id="6482" w:author="Sunil Vyas" w:date="2023-10-11T16:15:00Z">
              <w:r>
                <w:rPr>
                  <w:sz w:val="22"/>
                  <w:szCs w:val="22"/>
                </w:rPr>
                <w:t xml:space="preserve">The numeric value should be between </w:t>
              </w:r>
            </w:ins>
            <w:ins w:id="6483" w:author="Sunil Vyas" w:date="2023-10-11T16:16:00Z">
              <w:r>
                <w:rPr>
                  <w:sz w:val="22"/>
                  <w:szCs w:val="22"/>
                </w:rPr>
                <w:t>1</w:t>
              </w:r>
            </w:ins>
            <w:ins w:id="6484" w:author="Sunil Vyas" w:date="2023-10-11T16:15:00Z">
              <w:r>
                <w:rPr>
                  <w:sz w:val="22"/>
                  <w:szCs w:val="22"/>
                </w:rPr>
                <w:t xml:space="preserve"> and </w:t>
              </w:r>
            </w:ins>
            <w:ins w:id="6485" w:author="Sunil Vyas" w:date="2023-10-11T16:16:00Z">
              <w:r>
                <w:rPr>
                  <w:sz w:val="22"/>
                  <w:szCs w:val="22"/>
                </w:rPr>
                <w:t>100</w:t>
              </w:r>
            </w:ins>
            <w:ins w:id="6486" w:author="Sunil Vyas" w:date="2023-10-11T16:15:00Z">
              <w:r>
                <w:rPr>
                  <w:sz w:val="22"/>
                  <w:szCs w:val="22"/>
                </w:rPr>
                <w:t>.</w:t>
              </w:r>
            </w:ins>
          </w:p>
          <w:p w14:paraId="435E303A" w14:textId="77777777" w:rsidR="009274EA" w:rsidRPr="009274EA" w:rsidRDefault="00C53038">
            <w:pPr>
              <w:pStyle w:val="ListParagraph"/>
              <w:tabs>
                <w:tab w:val="center" w:pos="4320"/>
                <w:tab w:val="right" w:pos="8640"/>
                <w:tab w:val="left" w:pos="10620"/>
              </w:tabs>
              <w:ind w:left="0"/>
              <w:rPr>
                <w:ins w:id="6487" w:author="Sunil Vyas" w:date="2023-10-11T15:03:00Z"/>
                <w:rFonts w:ascii="Cambria" w:hAnsi="Cambria"/>
                <w:sz w:val="22"/>
                <w:szCs w:val="22"/>
                <w:rPrChange w:id="6488" w:author="Sunil Vyas" w:date="2023-10-11T15:10:00Z">
                  <w:rPr>
                    <w:ins w:id="6489" w:author="Sunil Vyas" w:date="2023-10-11T15:03:00Z"/>
                    <w:rFonts w:ascii="Cambria" w:hAnsi="Cambria"/>
                    <w:strike/>
                    <w:sz w:val="22"/>
                    <w:szCs w:val="22"/>
                  </w:rPr>
                </w:rPrChange>
              </w:rPr>
            </w:pPr>
            <w:ins w:id="6490" w:author="Sunil Vyas" w:date="2023-10-11T16:15:00Z">
              <w:r>
                <w:rPr>
                  <w:rFonts w:ascii="Cambria" w:hAnsi="Cambria"/>
                  <w:sz w:val="22"/>
                  <w:szCs w:val="22"/>
                </w:rPr>
                <w:t>Decimal values are not allowed; only whole numbers are accepted.</w:t>
              </w:r>
            </w:ins>
          </w:p>
        </w:tc>
        <w:tc>
          <w:tcPr>
            <w:tcW w:w="1352" w:type="dxa"/>
            <w:shd w:val="clear" w:color="auto" w:fill="auto"/>
          </w:tcPr>
          <w:p w14:paraId="0F6CF7B1" w14:textId="77777777" w:rsidR="009274EA" w:rsidRDefault="00C53038">
            <w:pPr>
              <w:tabs>
                <w:tab w:val="center" w:pos="4320"/>
                <w:tab w:val="right" w:pos="8640"/>
                <w:tab w:val="left" w:pos="10620"/>
              </w:tabs>
              <w:rPr>
                <w:ins w:id="6491" w:author="Sunil Vyas" w:date="2023-10-11T16:15:00Z"/>
                <w:sz w:val="22"/>
                <w:szCs w:val="22"/>
              </w:rPr>
            </w:pPr>
            <w:ins w:id="6492" w:author="Sunil Vyas" w:date="2023-10-11T16:15:00Z">
              <w:r>
                <w:rPr>
                  <w:sz w:val="22"/>
                  <w:szCs w:val="22"/>
                </w:rPr>
                <w:lastRenderedPageBreak/>
                <w:t xml:space="preserve">Please enter the </w:t>
              </w:r>
            </w:ins>
            <w:ins w:id="6493" w:author="Sunil Vyas" w:date="2023-10-11T16:16:00Z">
              <w:r>
                <w:rPr>
                  <w:sz w:val="22"/>
                  <w:szCs w:val="22"/>
                </w:rPr>
                <w:t xml:space="preserve">Minimum Number of </w:t>
              </w:r>
              <w:r>
                <w:rPr>
                  <w:sz w:val="22"/>
                  <w:szCs w:val="22"/>
                </w:rPr>
                <w:lastRenderedPageBreak/>
                <w:t>Packages (Invoice)</w:t>
              </w:r>
            </w:ins>
            <w:ins w:id="6494" w:author="Sunil Vyas" w:date="2023-10-11T16:15:00Z">
              <w:r>
                <w:rPr>
                  <w:sz w:val="22"/>
                  <w:szCs w:val="22"/>
                </w:rPr>
                <w:t>.</w:t>
              </w:r>
            </w:ins>
          </w:p>
          <w:p w14:paraId="6266F3E0" w14:textId="77777777" w:rsidR="009274EA" w:rsidRDefault="00C53038">
            <w:pPr>
              <w:tabs>
                <w:tab w:val="center" w:pos="4320"/>
                <w:tab w:val="right" w:pos="8640"/>
                <w:tab w:val="left" w:pos="10620"/>
              </w:tabs>
              <w:rPr>
                <w:ins w:id="6495" w:author="Sunil Vyas" w:date="2023-10-11T16:15:00Z"/>
                <w:sz w:val="22"/>
                <w:szCs w:val="22"/>
              </w:rPr>
            </w:pPr>
            <w:ins w:id="6496" w:author="Sunil Vyas" w:date="2023-10-11T16:15:00Z">
              <w:r>
                <w:rPr>
                  <w:sz w:val="22"/>
                  <w:szCs w:val="22"/>
                </w:rPr>
                <w:t>Please enter a numeric value.</w:t>
              </w:r>
            </w:ins>
          </w:p>
          <w:p w14:paraId="22A6C985" w14:textId="77777777" w:rsidR="009274EA" w:rsidRDefault="00C53038">
            <w:pPr>
              <w:tabs>
                <w:tab w:val="center" w:pos="4320"/>
                <w:tab w:val="right" w:pos="8640"/>
                <w:tab w:val="left" w:pos="10620"/>
              </w:tabs>
              <w:rPr>
                <w:ins w:id="6497" w:author="Sunil Vyas" w:date="2023-10-11T16:15:00Z"/>
                <w:sz w:val="22"/>
                <w:szCs w:val="22"/>
              </w:rPr>
            </w:pPr>
            <w:ins w:id="6498" w:author="Sunil Vyas" w:date="2023-10-11T16:15:00Z">
              <w:r>
                <w:rPr>
                  <w:sz w:val="22"/>
                  <w:szCs w:val="22"/>
                </w:rPr>
                <w:t xml:space="preserve">Please enter a numeric value between </w:t>
              </w:r>
            </w:ins>
            <w:ins w:id="6499" w:author="Sunil Vyas" w:date="2023-10-11T16:16:00Z">
              <w:r>
                <w:rPr>
                  <w:sz w:val="22"/>
                  <w:szCs w:val="22"/>
                </w:rPr>
                <w:t xml:space="preserve">1 </w:t>
              </w:r>
            </w:ins>
            <w:ins w:id="6500" w:author="Sunil Vyas" w:date="2023-10-11T16:15:00Z">
              <w:r>
                <w:rPr>
                  <w:sz w:val="22"/>
                  <w:szCs w:val="22"/>
                </w:rPr>
                <w:t>and 100.</w:t>
              </w:r>
            </w:ins>
          </w:p>
          <w:p w14:paraId="738DB16E" w14:textId="77777777" w:rsidR="009274EA" w:rsidRPr="009274EA" w:rsidRDefault="00C53038">
            <w:pPr>
              <w:pStyle w:val="ListParagraph"/>
              <w:tabs>
                <w:tab w:val="center" w:pos="4320"/>
                <w:tab w:val="right" w:pos="8640"/>
                <w:tab w:val="left" w:pos="10620"/>
              </w:tabs>
              <w:ind w:left="0"/>
              <w:rPr>
                <w:ins w:id="6501" w:author="Sunil Vyas" w:date="2023-10-11T15:03:00Z"/>
                <w:rFonts w:ascii="Cambria" w:hAnsi="Cambria"/>
                <w:sz w:val="22"/>
                <w:szCs w:val="22"/>
                <w:rPrChange w:id="6502" w:author="Sunil Vyas" w:date="2023-10-11T15:10:00Z">
                  <w:rPr>
                    <w:ins w:id="6503" w:author="Sunil Vyas" w:date="2023-10-11T15:03:00Z"/>
                    <w:rFonts w:ascii="Cambria" w:hAnsi="Cambria"/>
                    <w:strike/>
                    <w:sz w:val="22"/>
                    <w:szCs w:val="22"/>
                  </w:rPr>
                </w:rPrChange>
              </w:rPr>
            </w:pPr>
            <w:ins w:id="6504" w:author="Sunil Vyas" w:date="2023-10-11T16:15:00Z">
              <w:r>
                <w:rPr>
                  <w:rFonts w:ascii="Cambria" w:hAnsi="Cambria"/>
                  <w:sz w:val="22"/>
                  <w:szCs w:val="22"/>
                </w:rPr>
                <w:t>Decimal values are not allowed; please enter a whole number.</w:t>
              </w:r>
            </w:ins>
          </w:p>
        </w:tc>
        <w:tc>
          <w:tcPr>
            <w:tcW w:w="2904" w:type="dxa"/>
            <w:shd w:val="clear" w:color="auto" w:fill="auto"/>
          </w:tcPr>
          <w:p w14:paraId="1DDCB90E" w14:textId="77777777" w:rsidR="009274EA" w:rsidRPr="009274EA" w:rsidRDefault="009274EA">
            <w:pPr>
              <w:pStyle w:val="ListParagraph"/>
              <w:tabs>
                <w:tab w:val="center" w:pos="4320"/>
                <w:tab w:val="right" w:pos="8640"/>
                <w:tab w:val="left" w:pos="10620"/>
              </w:tabs>
              <w:ind w:left="0"/>
              <w:rPr>
                <w:ins w:id="6505" w:author="Sunil Vyas" w:date="2023-10-11T15:03:00Z"/>
                <w:rFonts w:ascii="Cambria" w:hAnsi="Cambria"/>
                <w:sz w:val="22"/>
                <w:szCs w:val="22"/>
                <w:rPrChange w:id="6506" w:author="Sunil Vyas" w:date="2023-10-11T15:10:00Z">
                  <w:rPr>
                    <w:ins w:id="6507" w:author="Sunil Vyas" w:date="2023-10-11T15:03:00Z"/>
                    <w:rFonts w:ascii="Cambria" w:hAnsi="Cambria"/>
                    <w:strike/>
                    <w:sz w:val="22"/>
                    <w:szCs w:val="22"/>
                  </w:rPr>
                </w:rPrChange>
              </w:rPr>
            </w:pPr>
          </w:p>
        </w:tc>
        <w:tc>
          <w:tcPr>
            <w:tcW w:w="1237" w:type="dxa"/>
            <w:shd w:val="clear" w:color="auto" w:fill="auto"/>
          </w:tcPr>
          <w:p w14:paraId="37B41DBC" w14:textId="77777777" w:rsidR="009274EA" w:rsidRPr="009274EA" w:rsidRDefault="009274EA">
            <w:pPr>
              <w:pStyle w:val="ListParagraph"/>
              <w:tabs>
                <w:tab w:val="center" w:pos="4320"/>
                <w:tab w:val="right" w:pos="8640"/>
                <w:tab w:val="left" w:pos="10620"/>
              </w:tabs>
              <w:ind w:left="0"/>
              <w:rPr>
                <w:ins w:id="6508" w:author="Sunil Vyas" w:date="2023-10-11T15:03:00Z"/>
                <w:rFonts w:ascii="Cambria" w:hAnsi="Cambria"/>
                <w:sz w:val="22"/>
                <w:szCs w:val="22"/>
                <w:rPrChange w:id="6509" w:author="Sunil Vyas" w:date="2023-10-11T15:10:00Z">
                  <w:rPr>
                    <w:ins w:id="6510" w:author="Sunil Vyas" w:date="2023-10-11T15:03:00Z"/>
                    <w:rFonts w:ascii="Cambria" w:hAnsi="Cambria"/>
                    <w:strike/>
                    <w:sz w:val="22"/>
                    <w:szCs w:val="22"/>
                  </w:rPr>
                </w:rPrChange>
              </w:rPr>
            </w:pPr>
          </w:p>
        </w:tc>
      </w:tr>
      <w:tr w:rsidR="009274EA" w14:paraId="121A330E" w14:textId="77777777">
        <w:trPr>
          <w:trHeight w:val="1735"/>
          <w:ins w:id="6511" w:author="Sunil Vyas" w:date="2023-10-11T15:03:00Z"/>
        </w:trPr>
        <w:tc>
          <w:tcPr>
            <w:tcW w:w="1150" w:type="dxa"/>
            <w:shd w:val="clear" w:color="auto" w:fill="auto"/>
          </w:tcPr>
          <w:p w14:paraId="692C9DD3" w14:textId="77777777" w:rsidR="009274EA" w:rsidRDefault="00C53038">
            <w:pPr>
              <w:tabs>
                <w:tab w:val="left" w:pos="10620"/>
              </w:tabs>
              <w:rPr>
                <w:ins w:id="6512" w:author="Sunil Vyas" w:date="2023-10-11T15:03:00Z"/>
                <w:rFonts w:cs="Tahoma"/>
                <w:bCs/>
                <w:strike/>
                <w:color w:val="333333"/>
                <w:sz w:val="17"/>
                <w:szCs w:val="17"/>
                <w:shd w:val="clear" w:color="auto" w:fill="FFFFFF"/>
              </w:rPr>
            </w:pPr>
            <w:ins w:id="6513" w:author="Sunil Vyas" w:date="2023-10-11T15:04:00Z">
              <w:r>
                <w:rPr>
                  <w:strike/>
                  <w:rPrChange w:id="6514" w:author="pradip" w:date="2023-10-16T14:34:00Z">
                    <w:rPr/>
                  </w:rPrChange>
                </w:rPr>
                <w:t>Reprint After(Weeks)</w:t>
              </w:r>
            </w:ins>
          </w:p>
        </w:tc>
        <w:tc>
          <w:tcPr>
            <w:tcW w:w="918" w:type="dxa"/>
            <w:shd w:val="clear" w:color="auto" w:fill="auto"/>
          </w:tcPr>
          <w:p w14:paraId="6FAF8FA6" w14:textId="77777777" w:rsidR="009274EA" w:rsidRDefault="00C53038">
            <w:pPr>
              <w:pStyle w:val="ListParagraph"/>
              <w:tabs>
                <w:tab w:val="center" w:pos="4320"/>
                <w:tab w:val="right" w:pos="8640"/>
                <w:tab w:val="left" w:pos="10620"/>
              </w:tabs>
              <w:ind w:left="0"/>
              <w:rPr>
                <w:ins w:id="6515" w:author="Sunil Vyas" w:date="2023-10-11T15:03:00Z"/>
                <w:rFonts w:ascii="Cambria" w:hAnsi="Cambria"/>
                <w:strike/>
                <w:sz w:val="22"/>
                <w:szCs w:val="22"/>
              </w:rPr>
            </w:pPr>
            <w:ins w:id="6516" w:author="Sunil Vyas" w:date="2023-10-11T15:05:00Z">
              <w:r>
                <w:rPr>
                  <w:rFonts w:ascii="Cambria" w:hAnsi="Cambria"/>
                  <w:strike/>
                  <w:sz w:val="22"/>
                  <w:szCs w:val="22"/>
                  <w:rPrChange w:id="6517" w:author="pradip" w:date="2023-10-16T14:34:00Z">
                    <w:rPr>
                      <w:rFonts w:ascii="Cambria" w:hAnsi="Cambria"/>
                      <w:sz w:val="22"/>
                      <w:szCs w:val="22"/>
                    </w:rPr>
                  </w:rPrChange>
                </w:rPr>
                <w:t>M</w:t>
              </w:r>
            </w:ins>
          </w:p>
        </w:tc>
        <w:tc>
          <w:tcPr>
            <w:tcW w:w="992" w:type="dxa"/>
            <w:shd w:val="clear" w:color="auto" w:fill="auto"/>
          </w:tcPr>
          <w:p w14:paraId="3D26D801" w14:textId="77777777" w:rsidR="009274EA" w:rsidRDefault="00C53038">
            <w:pPr>
              <w:pStyle w:val="ListParagraph"/>
              <w:tabs>
                <w:tab w:val="center" w:pos="4320"/>
                <w:tab w:val="right" w:pos="8640"/>
                <w:tab w:val="left" w:pos="10620"/>
              </w:tabs>
              <w:ind w:left="0"/>
              <w:rPr>
                <w:ins w:id="6518" w:author="Sunil Vyas" w:date="2023-10-11T15:03:00Z"/>
                <w:rFonts w:ascii="Cambria" w:hAnsi="Cambria"/>
                <w:strike/>
                <w:sz w:val="22"/>
                <w:szCs w:val="22"/>
              </w:rPr>
            </w:pPr>
            <w:ins w:id="6519" w:author="Sunil Vyas" w:date="2023-10-11T15:07:00Z">
              <w:r>
                <w:rPr>
                  <w:strike/>
                  <w:rPrChange w:id="6520" w:author="pradip" w:date="2023-10-16T14:34:00Z">
                    <w:rPr/>
                  </w:rPrChange>
                </w:rPr>
                <w:t>textbox</w:t>
              </w:r>
            </w:ins>
          </w:p>
        </w:tc>
        <w:tc>
          <w:tcPr>
            <w:tcW w:w="1774" w:type="dxa"/>
            <w:shd w:val="clear" w:color="auto" w:fill="auto"/>
          </w:tcPr>
          <w:p w14:paraId="16396C37" w14:textId="77777777" w:rsidR="009274EA" w:rsidRPr="009274EA" w:rsidRDefault="00C53038">
            <w:pPr>
              <w:tabs>
                <w:tab w:val="center" w:pos="4320"/>
                <w:tab w:val="right" w:pos="8640"/>
                <w:tab w:val="left" w:pos="10620"/>
              </w:tabs>
              <w:rPr>
                <w:ins w:id="6521" w:author="Sunil Vyas" w:date="2023-10-11T16:37:00Z"/>
                <w:strike/>
                <w:sz w:val="22"/>
                <w:szCs w:val="22"/>
                <w:rPrChange w:id="6522" w:author="pradip" w:date="2023-10-16T14:34:00Z">
                  <w:rPr>
                    <w:ins w:id="6523" w:author="Sunil Vyas" w:date="2023-10-11T16:37:00Z"/>
                    <w:sz w:val="22"/>
                    <w:szCs w:val="22"/>
                  </w:rPr>
                </w:rPrChange>
              </w:rPr>
            </w:pPr>
            <w:ins w:id="6524" w:author="Sunil Vyas" w:date="2023-10-11T16:37:00Z">
              <w:r>
                <w:rPr>
                  <w:strike/>
                  <w:sz w:val="22"/>
                  <w:szCs w:val="22"/>
                  <w:rPrChange w:id="6525" w:author="pradip" w:date="2023-10-16T14:34:00Z">
                    <w:rPr>
                      <w:sz w:val="22"/>
                      <w:szCs w:val="22"/>
                    </w:rPr>
                  </w:rPrChange>
                </w:rPr>
                <w:t xml:space="preserve">The "Reprint </w:t>
              </w:r>
            </w:ins>
            <w:ins w:id="6526" w:author="Sunil Vyas" w:date="2023-10-11T16:38:00Z">
              <w:r>
                <w:rPr>
                  <w:strike/>
                  <w:sz w:val="22"/>
                  <w:szCs w:val="22"/>
                  <w:rPrChange w:id="6527" w:author="pradip" w:date="2023-10-16T14:34:00Z">
                    <w:rPr>
                      <w:sz w:val="22"/>
                      <w:szCs w:val="22"/>
                    </w:rPr>
                  </w:rPrChange>
                </w:rPr>
                <w:t>After (</w:t>
              </w:r>
            </w:ins>
            <w:ins w:id="6528" w:author="Sunil Vyas" w:date="2023-10-11T16:37:00Z">
              <w:r>
                <w:rPr>
                  <w:strike/>
                  <w:sz w:val="22"/>
                  <w:szCs w:val="22"/>
                  <w:rPrChange w:id="6529" w:author="pradip" w:date="2023-10-16T14:34:00Z">
                    <w:rPr>
                      <w:sz w:val="22"/>
                      <w:szCs w:val="22"/>
                    </w:rPr>
                  </w:rPrChange>
                </w:rPr>
                <w:t>Weeks)" field is mandatory.</w:t>
              </w:r>
            </w:ins>
          </w:p>
          <w:p w14:paraId="33F94941" w14:textId="77777777" w:rsidR="009274EA" w:rsidRPr="009274EA" w:rsidRDefault="00C53038">
            <w:pPr>
              <w:tabs>
                <w:tab w:val="center" w:pos="4320"/>
                <w:tab w:val="right" w:pos="8640"/>
                <w:tab w:val="left" w:pos="10620"/>
              </w:tabs>
              <w:rPr>
                <w:ins w:id="6530" w:author="Sunil Vyas" w:date="2023-10-11T16:37:00Z"/>
                <w:strike/>
                <w:sz w:val="22"/>
                <w:szCs w:val="22"/>
                <w:rPrChange w:id="6531" w:author="pradip" w:date="2023-10-16T14:34:00Z">
                  <w:rPr>
                    <w:ins w:id="6532" w:author="Sunil Vyas" w:date="2023-10-11T16:37:00Z"/>
                    <w:sz w:val="22"/>
                    <w:szCs w:val="22"/>
                  </w:rPr>
                </w:rPrChange>
              </w:rPr>
            </w:pPr>
            <w:ins w:id="6533" w:author="Sunil Vyas" w:date="2023-10-11T16:37:00Z">
              <w:r>
                <w:rPr>
                  <w:strike/>
                  <w:sz w:val="22"/>
                  <w:szCs w:val="22"/>
                  <w:rPrChange w:id="6534" w:author="pradip" w:date="2023-10-16T14:34:00Z">
                    <w:rPr>
                      <w:sz w:val="22"/>
                      <w:szCs w:val="22"/>
                    </w:rPr>
                  </w:rPrChange>
                </w:rPr>
                <w:t>The field should only accept numeric values.</w:t>
              </w:r>
            </w:ins>
          </w:p>
          <w:p w14:paraId="7D7C2331" w14:textId="77777777" w:rsidR="009274EA" w:rsidRPr="009274EA" w:rsidRDefault="00C53038">
            <w:pPr>
              <w:tabs>
                <w:tab w:val="center" w:pos="4320"/>
                <w:tab w:val="right" w:pos="8640"/>
                <w:tab w:val="left" w:pos="10620"/>
              </w:tabs>
              <w:rPr>
                <w:ins w:id="6535" w:author="Sunil Vyas" w:date="2023-10-11T16:37:00Z"/>
                <w:strike/>
                <w:sz w:val="22"/>
                <w:szCs w:val="22"/>
                <w:rPrChange w:id="6536" w:author="pradip" w:date="2023-10-16T14:34:00Z">
                  <w:rPr>
                    <w:ins w:id="6537" w:author="Sunil Vyas" w:date="2023-10-11T16:37:00Z"/>
                    <w:sz w:val="22"/>
                    <w:szCs w:val="22"/>
                  </w:rPr>
                </w:rPrChange>
              </w:rPr>
            </w:pPr>
            <w:ins w:id="6538" w:author="Sunil Vyas" w:date="2023-10-11T16:37:00Z">
              <w:r>
                <w:rPr>
                  <w:strike/>
                  <w:sz w:val="22"/>
                  <w:szCs w:val="22"/>
                  <w:rPrChange w:id="6539" w:author="pradip" w:date="2023-10-16T14:34:00Z">
                    <w:rPr>
                      <w:sz w:val="22"/>
                      <w:szCs w:val="22"/>
                    </w:rPr>
                  </w:rPrChange>
                </w:rPr>
                <w:t xml:space="preserve">The numeric value should be between 1 and </w:t>
              </w:r>
            </w:ins>
            <w:ins w:id="6540" w:author="Sunil Vyas" w:date="2023-10-11T16:38:00Z">
              <w:r>
                <w:rPr>
                  <w:strike/>
                  <w:sz w:val="22"/>
                  <w:szCs w:val="22"/>
                  <w:rPrChange w:id="6541" w:author="pradip" w:date="2023-10-16T14:34:00Z">
                    <w:rPr>
                      <w:sz w:val="22"/>
                      <w:szCs w:val="22"/>
                    </w:rPr>
                  </w:rPrChange>
                </w:rPr>
                <w:t>8.</w:t>
              </w:r>
            </w:ins>
          </w:p>
          <w:p w14:paraId="1E5F142D" w14:textId="77777777" w:rsidR="009274EA" w:rsidRDefault="00C53038">
            <w:pPr>
              <w:pStyle w:val="ListParagraph"/>
              <w:tabs>
                <w:tab w:val="center" w:pos="4320"/>
                <w:tab w:val="right" w:pos="8640"/>
                <w:tab w:val="left" w:pos="10620"/>
              </w:tabs>
              <w:ind w:left="0"/>
              <w:rPr>
                <w:ins w:id="6542" w:author="Sunil Vyas" w:date="2023-10-11T15:03:00Z"/>
                <w:rFonts w:ascii="Cambria" w:hAnsi="Cambria"/>
                <w:strike/>
                <w:sz w:val="22"/>
                <w:szCs w:val="22"/>
              </w:rPr>
            </w:pPr>
            <w:ins w:id="6543" w:author="Sunil Vyas" w:date="2023-10-11T16:37:00Z">
              <w:r>
                <w:rPr>
                  <w:rFonts w:ascii="Cambria" w:hAnsi="Cambria"/>
                  <w:strike/>
                  <w:sz w:val="22"/>
                  <w:szCs w:val="22"/>
                  <w:rPrChange w:id="6544" w:author="pradip" w:date="2023-10-16T14:34:00Z">
                    <w:rPr>
                      <w:rFonts w:ascii="Cambria" w:hAnsi="Cambria"/>
                      <w:sz w:val="22"/>
                      <w:szCs w:val="22"/>
                    </w:rPr>
                  </w:rPrChange>
                </w:rPr>
                <w:t>Decimal values are not allowed; only whole numbers are accepted.</w:t>
              </w:r>
            </w:ins>
          </w:p>
        </w:tc>
        <w:tc>
          <w:tcPr>
            <w:tcW w:w="1352" w:type="dxa"/>
            <w:shd w:val="clear" w:color="auto" w:fill="auto"/>
          </w:tcPr>
          <w:p w14:paraId="4095C21D" w14:textId="77777777" w:rsidR="009274EA" w:rsidRPr="009274EA" w:rsidRDefault="00C53038">
            <w:pPr>
              <w:tabs>
                <w:tab w:val="center" w:pos="4320"/>
                <w:tab w:val="right" w:pos="8640"/>
                <w:tab w:val="left" w:pos="10620"/>
              </w:tabs>
              <w:rPr>
                <w:ins w:id="6545" w:author="Sunil Vyas" w:date="2023-10-11T16:37:00Z"/>
                <w:strike/>
                <w:sz w:val="22"/>
                <w:szCs w:val="22"/>
                <w:rPrChange w:id="6546" w:author="pradip" w:date="2023-10-16T14:34:00Z">
                  <w:rPr>
                    <w:ins w:id="6547" w:author="Sunil Vyas" w:date="2023-10-11T16:37:00Z"/>
                    <w:sz w:val="22"/>
                    <w:szCs w:val="22"/>
                  </w:rPr>
                </w:rPrChange>
              </w:rPr>
            </w:pPr>
            <w:ins w:id="6548" w:author="Sunil Vyas" w:date="2023-10-11T16:37:00Z">
              <w:r>
                <w:rPr>
                  <w:strike/>
                  <w:sz w:val="22"/>
                  <w:szCs w:val="22"/>
                  <w:rPrChange w:id="6549" w:author="pradip" w:date="2023-10-16T14:34:00Z">
                    <w:rPr>
                      <w:sz w:val="22"/>
                      <w:szCs w:val="22"/>
                    </w:rPr>
                  </w:rPrChange>
                </w:rPr>
                <w:t xml:space="preserve">Please enter the Reprint </w:t>
              </w:r>
            </w:ins>
            <w:ins w:id="6550" w:author="Sunil Vyas" w:date="2023-10-11T16:38:00Z">
              <w:r>
                <w:rPr>
                  <w:strike/>
                  <w:sz w:val="22"/>
                  <w:szCs w:val="22"/>
                  <w:rPrChange w:id="6551" w:author="pradip" w:date="2023-10-16T14:34:00Z">
                    <w:rPr>
                      <w:sz w:val="22"/>
                      <w:szCs w:val="22"/>
                    </w:rPr>
                  </w:rPrChange>
                </w:rPr>
                <w:t>After (</w:t>
              </w:r>
            </w:ins>
            <w:ins w:id="6552" w:author="Sunil Vyas" w:date="2023-10-11T16:37:00Z">
              <w:r>
                <w:rPr>
                  <w:strike/>
                  <w:sz w:val="22"/>
                  <w:szCs w:val="22"/>
                  <w:rPrChange w:id="6553" w:author="pradip" w:date="2023-10-16T14:34:00Z">
                    <w:rPr>
                      <w:sz w:val="22"/>
                      <w:szCs w:val="22"/>
                    </w:rPr>
                  </w:rPrChange>
                </w:rPr>
                <w:t>Weeks).</w:t>
              </w:r>
            </w:ins>
          </w:p>
          <w:p w14:paraId="4C449C1D" w14:textId="77777777" w:rsidR="009274EA" w:rsidRPr="009274EA" w:rsidRDefault="00C53038">
            <w:pPr>
              <w:tabs>
                <w:tab w:val="center" w:pos="4320"/>
                <w:tab w:val="right" w:pos="8640"/>
                <w:tab w:val="left" w:pos="10620"/>
              </w:tabs>
              <w:rPr>
                <w:ins w:id="6554" w:author="Sunil Vyas" w:date="2023-10-11T16:37:00Z"/>
                <w:strike/>
                <w:sz w:val="22"/>
                <w:szCs w:val="22"/>
                <w:rPrChange w:id="6555" w:author="pradip" w:date="2023-10-16T14:34:00Z">
                  <w:rPr>
                    <w:ins w:id="6556" w:author="Sunil Vyas" w:date="2023-10-11T16:37:00Z"/>
                    <w:sz w:val="22"/>
                    <w:szCs w:val="22"/>
                  </w:rPr>
                </w:rPrChange>
              </w:rPr>
            </w:pPr>
            <w:ins w:id="6557" w:author="Sunil Vyas" w:date="2023-10-11T16:37:00Z">
              <w:r>
                <w:rPr>
                  <w:strike/>
                  <w:sz w:val="22"/>
                  <w:szCs w:val="22"/>
                  <w:rPrChange w:id="6558" w:author="pradip" w:date="2023-10-16T14:34:00Z">
                    <w:rPr>
                      <w:sz w:val="22"/>
                      <w:szCs w:val="22"/>
                    </w:rPr>
                  </w:rPrChange>
                </w:rPr>
                <w:t>Please enter a numeric value.</w:t>
              </w:r>
            </w:ins>
          </w:p>
          <w:p w14:paraId="7F25EC9B" w14:textId="77777777" w:rsidR="009274EA" w:rsidRPr="009274EA" w:rsidRDefault="00C53038">
            <w:pPr>
              <w:tabs>
                <w:tab w:val="center" w:pos="4320"/>
                <w:tab w:val="right" w:pos="8640"/>
                <w:tab w:val="left" w:pos="10620"/>
              </w:tabs>
              <w:rPr>
                <w:ins w:id="6559" w:author="Sunil Vyas" w:date="2023-10-11T16:37:00Z"/>
                <w:strike/>
                <w:sz w:val="22"/>
                <w:szCs w:val="22"/>
                <w:rPrChange w:id="6560" w:author="pradip" w:date="2023-10-16T14:34:00Z">
                  <w:rPr>
                    <w:ins w:id="6561" w:author="Sunil Vyas" w:date="2023-10-11T16:37:00Z"/>
                    <w:sz w:val="22"/>
                    <w:szCs w:val="22"/>
                  </w:rPr>
                </w:rPrChange>
              </w:rPr>
            </w:pPr>
            <w:ins w:id="6562" w:author="Sunil Vyas" w:date="2023-10-11T16:37:00Z">
              <w:r>
                <w:rPr>
                  <w:strike/>
                  <w:sz w:val="22"/>
                  <w:szCs w:val="22"/>
                  <w:rPrChange w:id="6563" w:author="pradip" w:date="2023-10-16T14:34:00Z">
                    <w:rPr>
                      <w:sz w:val="22"/>
                      <w:szCs w:val="22"/>
                    </w:rPr>
                  </w:rPrChange>
                </w:rPr>
                <w:t xml:space="preserve">Please enter a numeric value between 1 and </w:t>
              </w:r>
            </w:ins>
            <w:ins w:id="6564" w:author="Sunil Vyas" w:date="2023-10-11T16:38:00Z">
              <w:r>
                <w:rPr>
                  <w:strike/>
                  <w:sz w:val="22"/>
                  <w:szCs w:val="22"/>
                  <w:rPrChange w:id="6565" w:author="pradip" w:date="2023-10-16T14:34:00Z">
                    <w:rPr>
                      <w:sz w:val="22"/>
                      <w:szCs w:val="22"/>
                    </w:rPr>
                  </w:rPrChange>
                </w:rPr>
                <w:t>8.</w:t>
              </w:r>
            </w:ins>
          </w:p>
          <w:p w14:paraId="6CF301F9" w14:textId="77777777" w:rsidR="009274EA" w:rsidRDefault="00C53038">
            <w:pPr>
              <w:pStyle w:val="ListParagraph"/>
              <w:tabs>
                <w:tab w:val="center" w:pos="4320"/>
                <w:tab w:val="right" w:pos="8640"/>
                <w:tab w:val="left" w:pos="10620"/>
              </w:tabs>
              <w:ind w:left="0"/>
              <w:rPr>
                <w:ins w:id="6566" w:author="Sunil Vyas" w:date="2023-10-11T15:03:00Z"/>
                <w:rFonts w:ascii="Cambria" w:hAnsi="Cambria"/>
                <w:strike/>
                <w:sz w:val="22"/>
                <w:szCs w:val="22"/>
              </w:rPr>
            </w:pPr>
            <w:ins w:id="6567" w:author="Sunil Vyas" w:date="2023-10-11T16:37:00Z">
              <w:r>
                <w:rPr>
                  <w:rFonts w:ascii="Cambria" w:hAnsi="Cambria"/>
                  <w:strike/>
                  <w:sz w:val="22"/>
                  <w:szCs w:val="22"/>
                  <w:rPrChange w:id="6568" w:author="pradip" w:date="2023-10-16T14:34:00Z">
                    <w:rPr>
                      <w:rFonts w:ascii="Cambria" w:hAnsi="Cambria"/>
                      <w:sz w:val="22"/>
                      <w:szCs w:val="22"/>
                    </w:rPr>
                  </w:rPrChange>
                </w:rPr>
                <w:t xml:space="preserve">Decimal values are not allowed; please enter a </w:t>
              </w:r>
              <w:r>
                <w:rPr>
                  <w:rFonts w:ascii="Cambria" w:hAnsi="Cambria"/>
                  <w:strike/>
                  <w:sz w:val="22"/>
                  <w:szCs w:val="22"/>
                  <w:rPrChange w:id="6569" w:author="pradip" w:date="2023-10-16T14:34:00Z">
                    <w:rPr>
                      <w:rFonts w:ascii="Cambria" w:hAnsi="Cambria"/>
                      <w:sz w:val="22"/>
                      <w:szCs w:val="22"/>
                    </w:rPr>
                  </w:rPrChange>
                </w:rPr>
                <w:lastRenderedPageBreak/>
                <w:t>whole number.</w:t>
              </w:r>
            </w:ins>
          </w:p>
        </w:tc>
        <w:tc>
          <w:tcPr>
            <w:tcW w:w="2904" w:type="dxa"/>
            <w:shd w:val="clear" w:color="auto" w:fill="auto"/>
          </w:tcPr>
          <w:p w14:paraId="419F9D7A" w14:textId="77777777" w:rsidR="009274EA" w:rsidRDefault="009274EA">
            <w:pPr>
              <w:pStyle w:val="ListParagraph"/>
              <w:tabs>
                <w:tab w:val="center" w:pos="4320"/>
                <w:tab w:val="right" w:pos="8640"/>
                <w:tab w:val="left" w:pos="10620"/>
              </w:tabs>
              <w:ind w:left="0"/>
              <w:rPr>
                <w:ins w:id="6570" w:author="Sunil Vyas" w:date="2023-10-11T15:03:00Z"/>
                <w:rFonts w:ascii="Cambria" w:hAnsi="Cambria"/>
                <w:strike/>
                <w:sz w:val="22"/>
                <w:szCs w:val="22"/>
              </w:rPr>
            </w:pPr>
          </w:p>
        </w:tc>
        <w:tc>
          <w:tcPr>
            <w:tcW w:w="1237" w:type="dxa"/>
            <w:shd w:val="clear" w:color="auto" w:fill="auto"/>
          </w:tcPr>
          <w:p w14:paraId="23691A14" w14:textId="77777777" w:rsidR="009274EA" w:rsidRDefault="009274EA">
            <w:pPr>
              <w:pStyle w:val="ListParagraph"/>
              <w:tabs>
                <w:tab w:val="center" w:pos="4320"/>
                <w:tab w:val="right" w:pos="8640"/>
                <w:tab w:val="left" w:pos="10620"/>
              </w:tabs>
              <w:ind w:left="0"/>
              <w:rPr>
                <w:ins w:id="6571" w:author="Sunil Vyas" w:date="2023-10-11T15:03:00Z"/>
                <w:rFonts w:ascii="Cambria" w:hAnsi="Cambria"/>
                <w:strike/>
                <w:sz w:val="22"/>
                <w:szCs w:val="22"/>
              </w:rPr>
            </w:pPr>
          </w:p>
        </w:tc>
      </w:tr>
      <w:tr w:rsidR="009274EA" w14:paraId="4D8AE97E" w14:textId="77777777">
        <w:trPr>
          <w:trHeight w:val="1735"/>
          <w:ins w:id="6572" w:author="Sunil Vyas" w:date="2023-10-11T15:03:00Z"/>
        </w:trPr>
        <w:tc>
          <w:tcPr>
            <w:tcW w:w="1150" w:type="dxa"/>
            <w:shd w:val="clear" w:color="auto" w:fill="auto"/>
          </w:tcPr>
          <w:p w14:paraId="122565FF" w14:textId="77777777" w:rsidR="009274EA" w:rsidRPr="00DA3AF7" w:rsidRDefault="00C53038">
            <w:pPr>
              <w:tabs>
                <w:tab w:val="left" w:pos="10620"/>
              </w:tabs>
              <w:rPr>
                <w:ins w:id="6573" w:author="Sunil Vyas" w:date="2023-10-11T15:03:00Z"/>
                <w:rFonts w:cs="Tahoma"/>
                <w:bCs/>
                <w:strike/>
                <w:color w:val="333333"/>
                <w:sz w:val="17"/>
                <w:szCs w:val="17"/>
                <w:shd w:val="clear" w:color="auto" w:fill="FFFFFF"/>
                <w:rPrChange w:id="6574" w:author="Sunil Vyas" w:date="2023-10-25T11:48:00Z">
                  <w:rPr>
                    <w:ins w:id="6575" w:author="Sunil Vyas" w:date="2023-10-11T15:03:00Z"/>
                    <w:rFonts w:cs="Tahoma"/>
                    <w:bCs/>
                    <w:strike/>
                    <w:color w:val="333333"/>
                    <w:sz w:val="17"/>
                    <w:szCs w:val="17"/>
                    <w:shd w:val="clear" w:color="auto" w:fill="FFFFFF"/>
                  </w:rPr>
                </w:rPrChange>
              </w:rPr>
            </w:pPr>
            <w:ins w:id="6576" w:author="Sunil Vyas" w:date="2023-10-11T15:04:00Z">
              <w:r w:rsidRPr="00DA3AF7">
                <w:rPr>
                  <w:strike/>
                  <w:rPrChange w:id="6577" w:author="Sunil Vyas" w:date="2023-10-25T11:48:00Z">
                    <w:rPr/>
                  </w:rPrChange>
                </w:rPr>
                <w:t>%Difference to show RP</w:t>
              </w:r>
            </w:ins>
          </w:p>
        </w:tc>
        <w:tc>
          <w:tcPr>
            <w:tcW w:w="918" w:type="dxa"/>
            <w:shd w:val="clear" w:color="auto" w:fill="auto"/>
          </w:tcPr>
          <w:p w14:paraId="3FC6AD2C" w14:textId="77777777" w:rsidR="009274EA" w:rsidRPr="00DA3AF7" w:rsidRDefault="00C53038">
            <w:pPr>
              <w:pStyle w:val="ListParagraph"/>
              <w:tabs>
                <w:tab w:val="center" w:pos="4320"/>
                <w:tab w:val="right" w:pos="8640"/>
                <w:tab w:val="left" w:pos="10620"/>
              </w:tabs>
              <w:ind w:left="0"/>
              <w:rPr>
                <w:ins w:id="6578" w:author="Sunil Vyas" w:date="2023-10-11T15:03:00Z"/>
                <w:rFonts w:ascii="Cambria" w:hAnsi="Cambria"/>
                <w:strike/>
                <w:sz w:val="22"/>
                <w:szCs w:val="22"/>
                <w:rPrChange w:id="6579" w:author="Sunil Vyas" w:date="2023-10-25T11:48:00Z">
                  <w:rPr>
                    <w:ins w:id="6580" w:author="Sunil Vyas" w:date="2023-10-11T15:03:00Z"/>
                    <w:rFonts w:ascii="Cambria" w:hAnsi="Cambria"/>
                    <w:strike/>
                    <w:sz w:val="22"/>
                    <w:szCs w:val="22"/>
                  </w:rPr>
                </w:rPrChange>
              </w:rPr>
            </w:pPr>
            <w:ins w:id="6581" w:author="Sunil Vyas" w:date="2023-10-11T15:05:00Z">
              <w:r w:rsidRPr="00DA3AF7">
                <w:rPr>
                  <w:rFonts w:ascii="Cambria" w:hAnsi="Cambria"/>
                  <w:strike/>
                  <w:sz w:val="22"/>
                  <w:szCs w:val="22"/>
                  <w:rPrChange w:id="6582" w:author="Sunil Vyas" w:date="2023-10-25T11:48:00Z">
                    <w:rPr>
                      <w:rFonts w:ascii="Cambria" w:hAnsi="Cambria"/>
                      <w:sz w:val="22"/>
                      <w:szCs w:val="22"/>
                    </w:rPr>
                  </w:rPrChange>
                </w:rPr>
                <w:t>M</w:t>
              </w:r>
            </w:ins>
          </w:p>
        </w:tc>
        <w:tc>
          <w:tcPr>
            <w:tcW w:w="992" w:type="dxa"/>
            <w:shd w:val="clear" w:color="auto" w:fill="auto"/>
          </w:tcPr>
          <w:p w14:paraId="43EE3A0A" w14:textId="77777777" w:rsidR="009274EA" w:rsidRPr="00DA3AF7" w:rsidRDefault="00C53038">
            <w:pPr>
              <w:pStyle w:val="ListParagraph"/>
              <w:tabs>
                <w:tab w:val="center" w:pos="4320"/>
                <w:tab w:val="right" w:pos="8640"/>
                <w:tab w:val="left" w:pos="10620"/>
              </w:tabs>
              <w:ind w:left="0"/>
              <w:rPr>
                <w:ins w:id="6583" w:author="Sunil Vyas" w:date="2023-10-11T15:03:00Z"/>
                <w:rFonts w:ascii="Cambria" w:hAnsi="Cambria"/>
                <w:strike/>
                <w:sz w:val="22"/>
                <w:szCs w:val="22"/>
                <w:rPrChange w:id="6584" w:author="Sunil Vyas" w:date="2023-10-25T11:48:00Z">
                  <w:rPr>
                    <w:ins w:id="6585" w:author="Sunil Vyas" w:date="2023-10-11T15:03:00Z"/>
                    <w:rFonts w:ascii="Cambria" w:hAnsi="Cambria"/>
                    <w:strike/>
                    <w:sz w:val="22"/>
                    <w:szCs w:val="22"/>
                  </w:rPr>
                </w:rPrChange>
              </w:rPr>
            </w:pPr>
            <w:ins w:id="6586" w:author="Sunil Vyas" w:date="2023-10-11T15:07:00Z">
              <w:r w:rsidRPr="00DA3AF7">
                <w:rPr>
                  <w:strike/>
                  <w:rPrChange w:id="6587" w:author="Sunil Vyas" w:date="2023-10-25T11:48:00Z">
                    <w:rPr/>
                  </w:rPrChange>
                </w:rPr>
                <w:t>textbox</w:t>
              </w:r>
            </w:ins>
          </w:p>
        </w:tc>
        <w:tc>
          <w:tcPr>
            <w:tcW w:w="1774" w:type="dxa"/>
            <w:shd w:val="clear" w:color="auto" w:fill="auto"/>
          </w:tcPr>
          <w:p w14:paraId="25356F4C" w14:textId="77777777" w:rsidR="009274EA" w:rsidRPr="00DA3AF7" w:rsidRDefault="00C53038">
            <w:pPr>
              <w:tabs>
                <w:tab w:val="center" w:pos="4320"/>
                <w:tab w:val="right" w:pos="8640"/>
                <w:tab w:val="left" w:pos="10620"/>
              </w:tabs>
              <w:rPr>
                <w:ins w:id="6588" w:author="Sunil Vyas" w:date="2023-10-11T16:38:00Z"/>
                <w:strike/>
                <w:sz w:val="22"/>
                <w:szCs w:val="22"/>
                <w:rPrChange w:id="6589" w:author="Sunil Vyas" w:date="2023-10-25T11:48:00Z">
                  <w:rPr>
                    <w:ins w:id="6590" w:author="Sunil Vyas" w:date="2023-10-11T16:38:00Z"/>
                    <w:sz w:val="22"/>
                    <w:szCs w:val="22"/>
                  </w:rPr>
                </w:rPrChange>
              </w:rPr>
            </w:pPr>
            <w:ins w:id="6591" w:author="Sunil Vyas" w:date="2023-10-11T16:38:00Z">
              <w:r w:rsidRPr="00DA3AF7">
                <w:rPr>
                  <w:strike/>
                  <w:sz w:val="22"/>
                  <w:szCs w:val="22"/>
                  <w:rPrChange w:id="6592" w:author="Sunil Vyas" w:date="2023-10-25T11:48:00Z">
                    <w:rPr>
                      <w:sz w:val="22"/>
                      <w:szCs w:val="22"/>
                    </w:rPr>
                  </w:rPrChange>
                </w:rPr>
                <w:t>The "</w:t>
              </w:r>
            </w:ins>
            <w:ins w:id="6593" w:author="Sunil Vyas" w:date="2023-10-11T16:39:00Z">
              <w:r w:rsidRPr="00DA3AF7">
                <w:rPr>
                  <w:strike/>
                  <w:sz w:val="22"/>
                  <w:szCs w:val="22"/>
                  <w:rPrChange w:id="6594" w:author="Sunil Vyas" w:date="2023-10-25T11:48:00Z">
                    <w:rPr>
                      <w:sz w:val="22"/>
                      <w:szCs w:val="22"/>
                    </w:rPr>
                  </w:rPrChange>
                </w:rPr>
                <w:t>%Difference to show RP</w:t>
              </w:r>
            </w:ins>
            <w:ins w:id="6595" w:author="Sunil Vyas" w:date="2023-10-11T16:38:00Z">
              <w:r w:rsidRPr="00DA3AF7">
                <w:rPr>
                  <w:strike/>
                  <w:sz w:val="22"/>
                  <w:szCs w:val="22"/>
                  <w:rPrChange w:id="6596" w:author="Sunil Vyas" w:date="2023-10-25T11:48:00Z">
                    <w:rPr>
                      <w:sz w:val="22"/>
                      <w:szCs w:val="22"/>
                    </w:rPr>
                  </w:rPrChange>
                </w:rPr>
                <w:t>" field is mandatory.</w:t>
              </w:r>
            </w:ins>
          </w:p>
          <w:p w14:paraId="0DFB6C09" w14:textId="77777777" w:rsidR="009274EA" w:rsidRPr="00DA3AF7" w:rsidRDefault="00C53038">
            <w:pPr>
              <w:tabs>
                <w:tab w:val="center" w:pos="4320"/>
                <w:tab w:val="right" w:pos="8640"/>
                <w:tab w:val="left" w:pos="10620"/>
              </w:tabs>
              <w:rPr>
                <w:ins w:id="6597" w:author="Sunil Vyas" w:date="2023-10-11T16:38:00Z"/>
                <w:strike/>
                <w:sz w:val="22"/>
                <w:szCs w:val="22"/>
                <w:rPrChange w:id="6598" w:author="Sunil Vyas" w:date="2023-10-25T11:48:00Z">
                  <w:rPr>
                    <w:ins w:id="6599" w:author="Sunil Vyas" w:date="2023-10-11T16:38:00Z"/>
                    <w:sz w:val="22"/>
                    <w:szCs w:val="22"/>
                  </w:rPr>
                </w:rPrChange>
              </w:rPr>
            </w:pPr>
            <w:ins w:id="6600" w:author="Sunil Vyas" w:date="2023-10-11T16:38:00Z">
              <w:r w:rsidRPr="00DA3AF7">
                <w:rPr>
                  <w:strike/>
                  <w:sz w:val="22"/>
                  <w:szCs w:val="22"/>
                  <w:rPrChange w:id="6601" w:author="Sunil Vyas" w:date="2023-10-25T11:48:00Z">
                    <w:rPr>
                      <w:sz w:val="22"/>
                      <w:szCs w:val="22"/>
                    </w:rPr>
                  </w:rPrChange>
                </w:rPr>
                <w:t>The field should only accept numeric values.</w:t>
              </w:r>
            </w:ins>
          </w:p>
          <w:p w14:paraId="016C5C4E" w14:textId="77777777" w:rsidR="009274EA" w:rsidRPr="00DA3AF7" w:rsidRDefault="00C53038">
            <w:pPr>
              <w:tabs>
                <w:tab w:val="center" w:pos="4320"/>
                <w:tab w:val="right" w:pos="8640"/>
                <w:tab w:val="left" w:pos="10620"/>
              </w:tabs>
              <w:rPr>
                <w:ins w:id="6602" w:author="Sunil Vyas" w:date="2023-10-11T16:38:00Z"/>
                <w:strike/>
                <w:sz w:val="22"/>
                <w:szCs w:val="22"/>
                <w:rPrChange w:id="6603" w:author="Sunil Vyas" w:date="2023-10-25T11:48:00Z">
                  <w:rPr>
                    <w:ins w:id="6604" w:author="Sunil Vyas" w:date="2023-10-11T16:38:00Z"/>
                    <w:sz w:val="22"/>
                    <w:szCs w:val="22"/>
                  </w:rPr>
                </w:rPrChange>
              </w:rPr>
            </w:pPr>
            <w:ins w:id="6605" w:author="Sunil Vyas" w:date="2023-10-11T16:38:00Z">
              <w:r w:rsidRPr="00DA3AF7">
                <w:rPr>
                  <w:strike/>
                  <w:sz w:val="22"/>
                  <w:szCs w:val="22"/>
                  <w:rPrChange w:id="6606" w:author="Sunil Vyas" w:date="2023-10-25T11:48:00Z">
                    <w:rPr>
                      <w:sz w:val="22"/>
                      <w:szCs w:val="22"/>
                    </w:rPr>
                  </w:rPrChange>
                </w:rPr>
                <w:t xml:space="preserve">The numeric value should be between 1 and </w:t>
              </w:r>
            </w:ins>
            <w:ins w:id="6607" w:author="Sunil Vyas" w:date="2023-10-11T16:39:00Z">
              <w:r w:rsidRPr="00DA3AF7">
                <w:rPr>
                  <w:strike/>
                  <w:sz w:val="22"/>
                  <w:szCs w:val="22"/>
                  <w:rPrChange w:id="6608" w:author="Sunil Vyas" w:date="2023-10-25T11:48:00Z">
                    <w:rPr>
                      <w:sz w:val="22"/>
                      <w:szCs w:val="22"/>
                    </w:rPr>
                  </w:rPrChange>
                </w:rPr>
                <w:t>100.</w:t>
              </w:r>
            </w:ins>
          </w:p>
          <w:p w14:paraId="351DD74E" w14:textId="77777777" w:rsidR="009274EA" w:rsidRPr="00DA3AF7" w:rsidRDefault="00C53038">
            <w:pPr>
              <w:pStyle w:val="ListParagraph"/>
              <w:tabs>
                <w:tab w:val="center" w:pos="4320"/>
                <w:tab w:val="right" w:pos="8640"/>
                <w:tab w:val="left" w:pos="10620"/>
              </w:tabs>
              <w:ind w:left="0"/>
              <w:rPr>
                <w:ins w:id="6609" w:author="Sunil Vyas" w:date="2023-10-11T15:03:00Z"/>
                <w:rFonts w:ascii="Cambria" w:hAnsi="Cambria"/>
                <w:strike/>
                <w:sz w:val="22"/>
                <w:szCs w:val="22"/>
                <w:rPrChange w:id="6610" w:author="Sunil Vyas" w:date="2023-10-25T11:48:00Z">
                  <w:rPr>
                    <w:ins w:id="6611" w:author="Sunil Vyas" w:date="2023-10-11T15:03:00Z"/>
                    <w:rFonts w:ascii="Cambria" w:hAnsi="Cambria"/>
                    <w:strike/>
                    <w:sz w:val="22"/>
                    <w:szCs w:val="22"/>
                  </w:rPr>
                </w:rPrChange>
              </w:rPr>
            </w:pPr>
            <w:ins w:id="6612" w:author="Sunil Vyas" w:date="2023-10-11T16:38:00Z">
              <w:r w:rsidRPr="00DA3AF7">
                <w:rPr>
                  <w:rFonts w:ascii="Cambria" w:hAnsi="Cambria"/>
                  <w:strike/>
                  <w:sz w:val="22"/>
                  <w:szCs w:val="22"/>
                  <w:rPrChange w:id="6613" w:author="Sunil Vyas" w:date="2023-10-25T11:48:00Z">
                    <w:rPr>
                      <w:rFonts w:ascii="Cambria" w:hAnsi="Cambria"/>
                      <w:sz w:val="22"/>
                      <w:szCs w:val="22"/>
                    </w:rPr>
                  </w:rPrChange>
                </w:rPr>
                <w:t>Decimal values are not allowed; only whole numbers are accepted.</w:t>
              </w:r>
            </w:ins>
          </w:p>
        </w:tc>
        <w:tc>
          <w:tcPr>
            <w:tcW w:w="1352" w:type="dxa"/>
            <w:shd w:val="clear" w:color="auto" w:fill="auto"/>
          </w:tcPr>
          <w:p w14:paraId="54D9A34D" w14:textId="77777777" w:rsidR="009274EA" w:rsidRPr="00DA3AF7" w:rsidRDefault="00C53038">
            <w:pPr>
              <w:tabs>
                <w:tab w:val="center" w:pos="4320"/>
                <w:tab w:val="right" w:pos="8640"/>
                <w:tab w:val="left" w:pos="10620"/>
              </w:tabs>
              <w:rPr>
                <w:ins w:id="6614" w:author="Sunil Vyas" w:date="2023-10-11T16:38:00Z"/>
                <w:strike/>
                <w:sz w:val="22"/>
                <w:szCs w:val="22"/>
                <w:rPrChange w:id="6615" w:author="Sunil Vyas" w:date="2023-10-25T11:48:00Z">
                  <w:rPr>
                    <w:ins w:id="6616" w:author="Sunil Vyas" w:date="2023-10-11T16:38:00Z"/>
                    <w:sz w:val="22"/>
                    <w:szCs w:val="22"/>
                  </w:rPr>
                </w:rPrChange>
              </w:rPr>
            </w:pPr>
            <w:ins w:id="6617" w:author="Sunil Vyas" w:date="2023-10-11T16:38:00Z">
              <w:r w:rsidRPr="00DA3AF7">
                <w:rPr>
                  <w:strike/>
                  <w:sz w:val="22"/>
                  <w:szCs w:val="22"/>
                  <w:rPrChange w:id="6618" w:author="Sunil Vyas" w:date="2023-10-25T11:48:00Z">
                    <w:rPr>
                      <w:sz w:val="22"/>
                      <w:szCs w:val="22"/>
                    </w:rPr>
                  </w:rPrChange>
                </w:rPr>
                <w:t xml:space="preserve">Please enter the </w:t>
              </w:r>
            </w:ins>
            <w:ins w:id="6619" w:author="Sunil Vyas" w:date="2023-10-11T16:39:00Z">
              <w:r w:rsidRPr="00DA3AF7">
                <w:rPr>
                  <w:strike/>
                  <w:sz w:val="22"/>
                  <w:szCs w:val="22"/>
                  <w:rPrChange w:id="6620" w:author="Sunil Vyas" w:date="2023-10-25T11:48:00Z">
                    <w:rPr>
                      <w:sz w:val="22"/>
                      <w:szCs w:val="22"/>
                    </w:rPr>
                  </w:rPrChange>
                </w:rPr>
                <w:t>%Difference to show RP</w:t>
              </w:r>
            </w:ins>
            <w:ins w:id="6621" w:author="Sunil Vyas" w:date="2023-10-11T16:38:00Z">
              <w:r w:rsidRPr="00DA3AF7">
                <w:rPr>
                  <w:strike/>
                  <w:sz w:val="22"/>
                  <w:szCs w:val="22"/>
                  <w:rPrChange w:id="6622" w:author="Sunil Vyas" w:date="2023-10-25T11:48:00Z">
                    <w:rPr>
                      <w:sz w:val="22"/>
                      <w:szCs w:val="22"/>
                    </w:rPr>
                  </w:rPrChange>
                </w:rPr>
                <w:t>.</w:t>
              </w:r>
            </w:ins>
          </w:p>
          <w:p w14:paraId="3C5AAFC1" w14:textId="77777777" w:rsidR="009274EA" w:rsidRPr="00DA3AF7" w:rsidRDefault="00C53038">
            <w:pPr>
              <w:tabs>
                <w:tab w:val="center" w:pos="4320"/>
                <w:tab w:val="right" w:pos="8640"/>
                <w:tab w:val="left" w:pos="10620"/>
              </w:tabs>
              <w:rPr>
                <w:ins w:id="6623" w:author="Sunil Vyas" w:date="2023-10-11T16:38:00Z"/>
                <w:strike/>
                <w:sz w:val="22"/>
                <w:szCs w:val="22"/>
                <w:rPrChange w:id="6624" w:author="Sunil Vyas" w:date="2023-10-25T11:48:00Z">
                  <w:rPr>
                    <w:ins w:id="6625" w:author="Sunil Vyas" w:date="2023-10-11T16:38:00Z"/>
                    <w:sz w:val="22"/>
                    <w:szCs w:val="22"/>
                  </w:rPr>
                </w:rPrChange>
              </w:rPr>
            </w:pPr>
            <w:ins w:id="6626" w:author="Sunil Vyas" w:date="2023-10-11T16:38:00Z">
              <w:r w:rsidRPr="00DA3AF7">
                <w:rPr>
                  <w:strike/>
                  <w:sz w:val="22"/>
                  <w:szCs w:val="22"/>
                  <w:rPrChange w:id="6627" w:author="Sunil Vyas" w:date="2023-10-25T11:48:00Z">
                    <w:rPr>
                      <w:sz w:val="22"/>
                      <w:szCs w:val="22"/>
                    </w:rPr>
                  </w:rPrChange>
                </w:rPr>
                <w:t>Please enter a numeric value.</w:t>
              </w:r>
            </w:ins>
          </w:p>
          <w:p w14:paraId="7E155B1F" w14:textId="77777777" w:rsidR="009274EA" w:rsidRPr="00DA3AF7" w:rsidRDefault="00C53038">
            <w:pPr>
              <w:tabs>
                <w:tab w:val="center" w:pos="4320"/>
                <w:tab w:val="right" w:pos="8640"/>
                <w:tab w:val="left" w:pos="10620"/>
              </w:tabs>
              <w:rPr>
                <w:ins w:id="6628" w:author="Sunil Vyas" w:date="2023-10-11T16:38:00Z"/>
                <w:strike/>
                <w:sz w:val="22"/>
                <w:szCs w:val="22"/>
                <w:rPrChange w:id="6629" w:author="Sunil Vyas" w:date="2023-10-25T11:48:00Z">
                  <w:rPr>
                    <w:ins w:id="6630" w:author="Sunil Vyas" w:date="2023-10-11T16:38:00Z"/>
                    <w:sz w:val="22"/>
                    <w:szCs w:val="22"/>
                  </w:rPr>
                </w:rPrChange>
              </w:rPr>
            </w:pPr>
            <w:ins w:id="6631" w:author="Sunil Vyas" w:date="2023-10-11T16:38:00Z">
              <w:r w:rsidRPr="00DA3AF7">
                <w:rPr>
                  <w:strike/>
                  <w:sz w:val="22"/>
                  <w:szCs w:val="22"/>
                  <w:rPrChange w:id="6632" w:author="Sunil Vyas" w:date="2023-10-25T11:48:00Z">
                    <w:rPr>
                      <w:sz w:val="22"/>
                      <w:szCs w:val="22"/>
                    </w:rPr>
                  </w:rPrChange>
                </w:rPr>
                <w:t xml:space="preserve">Please enter a numeric value between 1 and </w:t>
              </w:r>
            </w:ins>
            <w:ins w:id="6633" w:author="Sunil Vyas" w:date="2023-10-11T16:39:00Z">
              <w:r w:rsidRPr="00DA3AF7">
                <w:rPr>
                  <w:strike/>
                  <w:sz w:val="22"/>
                  <w:szCs w:val="22"/>
                  <w:rPrChange w:id="6634" w:author="Sunil Vyas" w:date="2023-10-25T11:48:00Z">
                    <w:rPr>
                      <w:sz w:val="22"/>
                      <w:szCs w:val="22"/>
                    </w:rPr>
                  </w:rPrChange>
                </w:rPr>
                <w:t>100.</w:t>
              </w:r>
            </w:ins>
          </w:p>
          <w:p w14:paraId="1455B691" w14:textId="77777777" w:rsidR="009274EA" w:rsidRPr="00DA3AF7" w:rsidRDefault="00C53038">
            <w:pPr>
              <w:pStyle w:val="ListParagraph"/>
              <w:tabs>
                <w:tab w:val="center" w:pos="4320"/>
                <w:tab w:val="right" w:pos="8640"/>
                <w:tab w:val="left" w:pos="10620"/>
              </w:tabs>
              <w:ind w:left="0"/>
              <w:rPr>
                <w:ins w:id="6635" w:author="Sunil Vyas" w:date="2023-10-11T15:03:00Z"/>
                <w:rFonts w:ascii="Cambria" w:hAnsi="Cambria"/>
                <w:strike/>
                <w:sz w:val="22"/>
                <w:szCs w:val="22"/>
                <w:rPrChange w:id="6636" w:author="Sunil Vyas" w:date="2023-10-25T11:48:00Z">
                  <w:rPr>
                    <w:ins w:id="6637" w:author="Sunil Vyas" w:date="2023-10-11T15:03:00Z"/>
                    <w:rFonts w:ascii="Cambria" w:hAnsi="Cambria"/>
                    <w:strike/>
                    <w:sz w:val="22"/>
                    <w:szCs w:val="22"/>
                  </w:rPr>
                </w:rPrChange>
              </w:rPr>
            </w:pPr>
            <w:ins w:id="6638" w:author="Sunil Vyas" w:date="2023-10-11T16:38:00Z">
              <w:r w:rsidRPr="00DA3AF7">
                <w:rPr>
                  <w:rFonts w:ascii="Cambria" w:hAnsi="Cambria"/>
                  <w:strike/>
                  <w:sz w:val="22"/>
                  <w:szCs w:val="22"/>
                  <w:rPrChange w:id="6639" w:author="Sunil Vyas" w:date="2023-10-25T11:48:00Z">
                    <w:rPr>
                      <w:rFonts w:ascii="Cambria" w:hAnsi="Cambria"/>
                      <w:sz w:val="22"/>
                      <w:szCs w:val="22"/>
                    </w:rPr>
                  </w:rPrChange>
                </w:rPr>
                <w:t>Decimal values are not allowed; please enter a whole number.</w:t>
              </w:r>
            </w:ins>
          </w:p>
        </w:tc>
        <w:tc>
          <w:tcPr>
            <w:tcW w:w="2904" w:type="dxa"/>
            <w:shd w:val="clear" w:color="auto" w:fill="auto"/>
          </w:tcPr>
          <w:p w14:paraId="3749875B" w14:textId="77777777" w:rsidR="009274EA" w:rsidRPr="009274EA" w:rsidRDefault="009274EA">
            <w:pPr>
              <w:pStyle w:val="ListParagraph"/>
              <w:tabs>
                <w:tab w:val="center" w:pos="4320"/>
                <w:tab w:val="right" w:pos="8640"/>
                <w:tab w:val="left" w:pos="10620"/>
              </w:tabs>
              <w:ind w:left="0"/>
              <w:rPr>
                <w:ins w:id="6640" w:author="Sunil Vyas" w:date="2023-10-11T15:03:00Z"/>
                <w:rFonts w:ascii="Cambria" w:hAnsi="Cambria"/>
                <w:sz w:val="22"/>
                <w:szCs w:val="22"/>
                <w:rPrChange w:id="6641" w:author="Sunil Vyas" w:date="2023-10-11T15:10:00Z">
                  <w:rPr>
                    <w:ins w:id="6642" w:author="Sunil Vyas" w:date="2023-10-11T15:03:00Z"/>
                    <w:rFonts w:ascii="Cambria" w:hAnsi="Cambria"/>
                    <w:strike/>
                    <w:sz w:val="22"/>
                    <w:szCs w:val="22"/>
                  </w:rPr>
                </w:rPrChange>
              </w:rPr>
            </w:pPr>
          </w:p>
        </w:tc>
        <w:tc>
          <w:tcPr>
            <w:tcW w:w="1237" w:type="dxa"/>
            <w:shd w:val="clear" w:color="auto" w:fill="auto"/>
          </w:tcPr>
          <w:p w14:paraId="1ADA8E1F" w14:textId="77777777" w:rsidR="009274EA" w:rsidRPr="009274EA" w:rsidRDefault="009274EA">
            <w:pPr>
              <w:pStyle w:val="ListParagraph"/>
              <w:tabs>
                <w:tab w:val="center" w:pos="4320"/>
                <w:tab w:val="right" w:pos="8640"/>
                <w:tab w:val="left" w:pos="10620"/>
              </w:tabs>
              <w:ind w:left="0"/>
              <w:rPr>
                <w:ins w:id="6643" w:author="Sunil Vyas" w:date="2023-10-11T15:03:00Z"/>
                <w:rFonts w:ascii="Cambria" w:hAnsi="Cambria"/>
                <w:sz w:val="22"/>
                <w:szCs w:val="22"/>
                <w:rPrChange w:id="6644" w:author="Sunil Vyas" w:date="2023-10-11T15:10:00Z">
                  <w:rPr>
                    <w:ins w:id="6645" w:author="Sunil Vyas" w:date="2023-10-11T15:03:00Z"/>
                    <w:rFonts w:ascii="Cambria" w:hAnsi="Cambria"/>
                    <w:strike/>
                    <w:sz w:val="22"/>
                    <w:szCs w:val="22"/>
                  </w:rPr>
                </w:rPrChange>
              </w:rPr>
            </w:pPr>
          </w:p>
        </w:tc>
      </w:tr>
      <w:tr w:rsidR="009274EA" w14:paraId="4B8F4EAE" w14:textId="77777777">
        <w:trPr>
          <w:trHeight w:val="1735"/>
          <w:ins w:id="6646" w:author="Sunil Vyas" w:date="2023-10-11T15:03:00Z"/>
        </w:trPr>
        <w:tc>
          <w:tcPr>
            <w:tcW w:w="1150" w:type="dxa"/>
            <w:shd w:val="clear" w:color="auto" w:fill="auto"/>
          </w:tcPr>
          <w:p w14:paraId="652C6362" w14:textId="77777777" w:rsidR="009274EA" w:rsidRDefault="00C53038">
            <w:pPr>
              <w:tabs>
                <w:tab w:val="left" w:pos="10620"/>
              </w:tabs>
              <w:rPr>
                <w:ins w:id="6647" w:author="Sunil Vyas" w:date="2023-10-11T15:03:00Z"/>
                <w:rFonts w:cs="Tahoma"/>
                <w:bCs/>
                <w:strike/>
                <w:color w:val="333333"/>
                <w:sz w:val="17"/>
                <w:szCs w:val="17"/>
                <w:shd w:val="clear" w:color="auto" w:fill="FFFFFF"/>
              </w:rPr>
            </w:pPr>
            <w:ins w:id="6648" w:author="Sunil Vyas" w:date="2023-10-11T15:04:00Z">
              <w:r>
                <w:t>Minimum Number of Lots(Auctioneer)</w:t>
              </w:r>
            </w:ins>
          </w:p>
        </w:tc>
        <w:tc>
          <w:tcPr>
            <w:tcW w:w="918" w:type="dxa"/>
            <w:shd w:val="clear" w:color="auto" w:fill="auto"/>
          </w:tcPr>
          <w:p w14:paraId="72ED93EB" w14:textId="77777777" w:rsidR="009274EA" w:rsidRDefault="00C53038">
            <w:pPr>
              <w:pStyle w:val="ListParagraph"/>
              <w:tabs>
                <w:tab w:val="center" w:pos="4320"/>
                <w:tab w:val="right" w:pos="8640"/>
                <w:tab w:val="left" w:pos="10620"/>
              </w:tabs>
              <w:ind w:left="0"/>
              <w:rPr>
                <w:ins w:id="6649" w:author="Sunil Vyas" w:date="2023-10-11T15:03:00Z"/>
                <w:rFonts w:ascii="Cambria" w:hAnsi="Cambria"/>
                <w:strike/>
                <w:sz w:val="22"/>
                <w:szCs w:val="22"/>
              </w:rPr>
            </w:pPr>
            <w:ins w:id="6650" w:author="Sunil Vyas" w:date="2023-10-11T15:05:00Z">
              <w:r>
                <w:rPr>
                  <w:rFonts w:ascii="Cambria" w:hAnsi="Cambria"/>
                  <w:sz w:val="22"/>
                  <w:szCs w:val="22"/>
                </w:rPr>
                <w:t>M</w:t>
              </w:r>
            </w:ins>
          </w:p>
        </w:tc>
        <w:tc>
          <w:tcPr>
            <w:tcW w:w="992" w:type="dxa"/>
            <w:shd w:val="clear" w:color="auto" w:fill="auto"/>
          </w:tcPr>
          <w:p w14:paraId="1F509F1A" w14:textId="77777777" w:rsidR="009274EA" w:rsidRDefault="00C53038">
            <w:pPr>
              <w:pStyle w:val="ListParagraph"/>
              <w:tabs>
                <w:tab w:val="center" w:pos="4320"/>
                <w:tab w:val="right" w:pos="8640"/>
                <w:tab w:val="left" w:pos="10620"/>
              </w:tabs>
              <w:ind w:left="0"/>
              <w:rPr>
                <w:ins w:id="6651" w:author="Sunil Vyas" w:date="2023-10-11T15:03:00Z"/>
                <w:rFonts w:ascii="Cambria" w:hAnsi="Cambria"/>
                <w:strike/>
                <w:sz w:val="22"/>
                <w:szCs w:val="22"/>
              </w:rPr>
            </w:pPr>
            <w:ins w:id="6652" w:author="Sunil Vyas" w:date="2023-10-11T15:08:00Z">
              <w:r>
                <w:t>textbox</w:t>
              </w:r>
            </w:ins>
          </w:p>
        </w:tc>
        <w:tc>
          <w:tcPr>
            <w:tcW w:w="1774" w:type="dxa"/>
            <w:shd w:val="clear" w:color="auto" w:fill="auto"/>
          </w:tcPr>
          <w:p w14:paraId="72F45E51" w14:textId="77777777" w:rsidR="009274EA" w:rsidRDefault="00C53038">
            <w:pPr>
              <w:tabs>
                <w:tab w:val="center" w:pos="4320"/>
                <w:tab w:val="right" w:pos="8640"/>
                <w:tab w:val="left" w:pos="10620"/>
              </w:tabs>
              <w:rPr>
                <w:ins w:id="6653" w:author="Sunil Vyas" w:date="2023-10-11T16:47:00Z"/>
                <w:sz w:val="22"/>
                <w:szCs w:val="22"/>
              </w:rPr>
            </w:pPr>
            <w:ins w:id="6654" w:author="Sunil Vyas" w:date="2023-10-11T16:47:00Z">
              <w:r>
                <w:rPr>
                  <w:sz w:val="22"/>
                  <w:szCs w:val="22"/>
                </w:rPr>
                <w:t xml:space="preserve">The </w:t>
              </w:r>
              <w:r>
                <w:t>Minimum Number of Lots (Auctioneer)</w:t>
              </w:r>
              <w:r>
                <w:rPr>
                  <w:sz w:val="22"/>
                  <w:szCs w:val="22"/>
                </w:rPr>
                <w:t>" field is mandatory.</w:t>
              </w:r>
            </w:ins>
          </w:p>
          <w:p w14:paraId="23D33A45" w14:textId="77777777" w:rsidR="009274EA" w:rsidRDefault="00C53038">
            <w:pPr>
              <w:tabs>
                <w:tab w:val="center" w:pos="4320"/>
                <w:tab w:val="right" w:pos="8640"/>
                <w:tab w:val="left" w:pos="10620"/>
              </w:tabs>
              <w:rPr>
                <w:ins w:id="6655" w:author="Sunil Vyas" w:date="2023-10-11T16:47:00Z"/>
                <w:sz w:val="22"/>
                <w:szCs w:val="22"/>
              </w:rPr>
            </w:pPr>
            <w:ins w:id="6656" w:author="Sunil Vyas" w:date="2023-10-11T16:47:00Z">
              <w:r>
                <w:rPr>
                  <w:sz w:val="22"/>
                  <w:szCs w:val="22"/>
                </w:rPr>
                <w:t>The field should only accept numeric values.</w:t>
              </w:r>
            </w:ins>
          </w:p>
          <w:p w14:paraId="796F31D2" w14:textId="77777777" w:rsidR="009274EA" w:rsidRDefault="00C53038">
            <w:pPr>
              <w:tabs>
                <w:tab w:val="center" w:pos="4320"/>
                <w:tab w:val="right" w:pos="8640"/>
                <w:tab w:val="left" w:pos="10620"/>
              </w:tabs>
              <w:rPr>
                <w:ins w:id="6657" w:author="Sunil Vyas" w:date="2023-10-11T16:47:00Z"/>
                <w:sz w:val="22"/>
                <w:szCs w:val="22"/>
              </w:rPr>
            </w:pPr>
            <w:ins w:id="6658" w:author="Sunil Vyas" w:date="2023-10-11T16:47:00Z">
              <w:r>
                <w:rPr>
                  <w:sz w:val="22"/>
                  <w:szCs w:val="22"/>
                </w:rPr>
                <w:t>The numeric value should be between 1 and 100.</w:t>
              </w:r>
            </w:ins>
          </w:p>
          <w:p w14:paraId="39D72D71" w14:textId="77777777" w:rsidR="009274EA" w:rsidRPr="009274EA" w:rsidRDefault="00C53038">
            <w:pPr>
              <w:pStyle w:val="ListParagraph"/>
              <w:tabs>
                <w:tab w:val="center" w:pos="4320"/>
                <w:tab w:val="right" w:pos="8640"/>
                <w:tab w:val="left" w:pos="10620"/>
              </w:tabs>
              <w:ind w:left="0"/>
              <w:rPr>
                <w:ins w:id="6659" w:author="Sunil Vyas" w:date="2023-10-11T15:03:00Z"/>
                <w:rFonts w:ascii="Cambria" w:hAnsi="Cambria"/>
                <w:sz w:val="22"/>
                <w:szCs w:val="22"/>
                <w:rPrChange w:id="6660" w:author="Sunil Vyas" w:date="2023-10-11T15:10:00Z">
                  <w:rPr>
                    <w:ins w:id="6661" w:author="Sunil Vyas" w:date="2023-10-11T15:03:00Z"/>
                    <w:rFonts w:ascii="Cambria" w:hAnsi="Cambria"/>
                    <w:strike/>
                    <w:sz w:val="22"/>
                    <w:szCs w:val="22"/>
                  </w:rPr>
                </w:rPrChange>
              </w:rPr>
            </w:pPr>
            <w:ins w:id="6662" w:author="Sunil Vyas" w:date="2023-10-11T16:47:00Z">
              <w:r>
                <w:rPr>
                  <w:rFonts w:ascii="Cambria" w:hAnsi="Cambria"/>
                  <w:sz w:val="22"/>
                  <w:szCs w:val="22"/>
                </w:rPr>
                <w:lastRenderedPageBreak/>
                <w:t>Decimal values are not allowed; only whole numbers are accepted.</w:t>
              </w:r>
            </w:ins>
          </w:p>
        </w:tc>
        <w:tc>
          <w:tcPr>
            <w:tcW w:w="1352" w:type="dxa"/>
            <w:shd w:val="clear" w:color="auto" w:fill="auto"/>
          </w:tcPr>
          <w:p w14:paraId="0EF70E1D" w14:textId="77777777" w:rsidR="009274EA" w:rsidRDefault="00C53038">
            <w:pPr>
              <w:tabs>
                <w:tab w:val="center" w:pos="4320"/>
                <w:tab w:val="right" w:pos="8640"/>
                <w:tab w:val="left" w:pos="10620"/>
              </w:tabs>
              <w:rPr>
                <w:ins w:id="6663" w:author="Sunil Vyas" w:date="2023-10-11T16:47:00Z"/>
                <w:sz w:val="22"/>
                <w:szCs w:val="22"/>
              </w:rPr>
            </w:pPr>
            <w:ins w:id="6664" w:author="Sunil Vyas" w:date="2023-10-11T16:47:00Z">
              <w:r>
                <w:rPr>
                  <w:sz w:val="22"/>
                  <w:szCs w:val="22"/>
                </w:rPr>
                <w:lastRenderedPageBreak/>
                <w:t xml:space="preserve">Please enter the </w:t>
              </w:r>
              <w:r>
                <w:t>Minimum Number of Lots (Auctioneer).</w:t>
              </w:r>
            </w:ins>
          </w:p>
          <w:p w14:paraId="36E51BA5" w14:textId="77777777" w:rsidR="009274EA" w:rsidRDefault="00C53038">
            <w:pPr>
              <w:tabs>
                <w:tab w:val="center" w:pos="4320"/>
                <w:tab w:val="right" w:pos="8640"/>
                <w:tab w:val="left" w:pos="10620"/>
              </w:tabs>
              <w:rPr>
                <w:ins w:id="6665" w:author="Sunil Vyas" w:date="2023-10-11T16:47:00Z"/>
                <w:sz w:val="22"/>
                <w:szCs w:val="22"/>
              </w:rPr>
            </w:pPr>
            <w:ins w:id="6666" w:author="Sunil Vyas" w:date="2023-10-11T16:47:00Z">
              <w:r>
                <w:rPr>
                  <w:sz w:val="22"/>
                  <w:szCs w:val="22"/>
                </w:rPr>
                <w:t>Please enter a numeric value.</w:t>
              </w:r>
            </w:ins>
          </w:p>
          <w:p w14:paraId="0E6249C2" w14:textId="77777777" w:rsidR="009274EA" w:rsidRDefault="00C53038">
            <w:pPr>
              <w:tabs>
                <w:tab w:val="center" w:pos="4320"/>
                <w:tab w:val="right" w:pos="8640"/>
                <w:tab w:val="left" w:pos="10620"/>
              </w:tabs>
              <w:rPr>
                <w:ins w:id="6667" w:author="Sunil Vyas" w:date="2023-10-11T16:47:00Z"/>
                <w:sz w:val="22"/>
                <w:szCs w:val="22"/>
              </w:rPr>
            </w:pPr>
            <w:ins w:id="6668" w:author="Sunil Vyas" w:date="2023-10-11T16:47:00Z">
              <w:r>
                <w:rPr>
                  <w:sz w:val="22"/>
                  <w:szCs w:val="22"/>
                </w:rPr>
                <w:t xml:space="preserve">Please enter a numeric </w:t>
              </w:r>
              <w:r>
                <w:rPr>
                  <w:sz w:val="22"/>
                  <w:szCs w:val="22"/>
                </w:rPr>
                <w:lastRenderedPageBreak/>
                <w:t>value between 1 and 100.</w:t>
              </w:r>
            </w:ins>
          </w:p>
          <w:p w14:paraId="6BB44F85" w14:textId="77777777" w:rsidR="009274EA" w:rsidRPr="009274EA" w:rsidRDefault="00C53038">
            <w:pPr>
              <w:pStyle w:val="ListParagraph"/>
              <w:tabs>
                <w:tab w:val="center" w:pos="4320"/>
                <w:tab w:val="right" w:pos="8640"/>
                <w:tab w:val="left" w:pos="10620"/>
              </w:tabs>
              <w:ind w:left="0"/>
              <w:rPr>
                <w:ins w:id="6669" w:author="Sunil Vyas" w:date="2023-10-11T15:03:00Z"/>
                <w:rFonts w:ascii="Cambria" w:hAnsi="Cambria"/>
                <w:sz w:val="22"/>
                <w:szCs w:val="22"/>
                <w:rPrChange w:id="6670" w:author="Sunil Vyas" w:date="2023-10-11T15:10:00Z">
                  <w:rPr>
                    <w:ins w:id="6671" w:author="Sunil Vyas" w:date="2023-10-11T15:03:00Z"/>
                    <w:rFonts w:ascii="Cambria" w:hAnsi="Cambria"/>
                    <w:strike/>
                    <w:sz w:val="22"/>
                    <w:szCs w:val="22"/>
                  </w:rPr>
                </w:rPrChange>
              </w:rPr>
            </w:pPr>
            <w:ins w:id="6672" w:author="Sunil Vyas" w:date="2023-10-11T16:47:00Z">
              <w:r>
                <w:rPr>
                  <w:rFonts w:ascii="Cambria" w:hAnsi="Cambria"/>
                  <w:sz w:val="22"/>
                  <w:szCs w:val="22"/>
                </w:rPr>
                <w:t>Decimal values are not allowed; please enter a whole number.</w:t>
              </w:r>
            </w:ins>
          </w:p>
        </w:tc>
        <w:tc>
          <w:tcPr>
            <w:tcW w:w="2904" w:type="dxa"/>
            <w:shd w:val="clear" w:color="auto" w:fill="auto"/>
          </w:tcPr>
          <w:p w14:paraId="7F5B9C6C" w14:textId="77777777" w:rsidR="009274EA" w:rsidRPr="009274EA" w:rsidRDefault="009274EA">
            <w:pPr>
              <w:pStyle w:val="ListParagraph"/>
              <w:tabs>
                <w:tab w:val="center" w:pos="4320"/>
                <w:tab w:val="right" w:pos="8640"/>
                <w:tab w:val="left" w:pos="10620"/>
              </w:tabs>
              <w:ind w:left="0"/>
              <w:rPr>
                <w:ins w:id="6673" w:author="Sunil Vyas" w:date="2023-10-11T15:03:00Z"/>
                <w:rFonts w:ascii="Cambria" w:hAnsi="Cambria"/>
                <w:sz w:val="22"/>
                <w:szCs w:val="22"/>
                <w:rPrChange w:id="6674" w:author="Sunil Vyas" w:date="2023-10-11T15:10:00Z">
                  <w:rPr>
                    <w:ins w:id="6675" w:author="Sunil Vyas" w:date="2023-10-11T15:03:00Z"/>
                    <w:rFonts w:ascii="Cambria" w:hAnsi="Cambria"/>
                    <w:strike/>
                    <w:sz w:val="22"/>
                    <w:szCs w:val="22"/>
                  </w:rPr>
                </w:rPrChange>
              </w:rPr>
            </w:pPr>
          </w:p>
        </w:tc>
        <w:tc>
          <w:tcPr>
            <w:tcW w:w="1237" w:type="dxa"/>
            <w:shd w:val="clear" w:color="auto" w:fill="auto"/>
          </w:tcPr>
          <w:p w14:paraId="788CC5DB" w14:textId="77777777" w:rsidR="009274EA" w:rsidRPr="009274EA" w:rsidRDefault="009274EA">
            <w:pPr>
              <w:pStyle w:val="ListParagraph"/>
              <w:tabs>
                <w:tab w:val="center" w:pos="4320"/>
                <w:tab w:val="right" w:pos="8640"/>
                <w:tab w:val="left" w:pos="10620"/>
              </w:tabs>
              <w:ind w:left="0"/>
              <w:rPr>
                <w:ins w:id="6676" w:author="Sunil Vyas" w:date="2023-10-11T15:03:00Z"/>
                <w:rFonts w:ascii="Cambria" w:hAnsi="Cambria"/>
                <w:sz w:val="22"/>
                <w:szCs w:val="22"/>
                <w:rPrChange w:id="6677" w:author="Sunil Vyas" w:date="2023-10-11T15:10:00Z">
                  <w:rPr>
                    <w:ins w:id="6678" w:author="Sunil Vyas" w:date="2023-10-11T15:03:00Z"/>
                    <w:rFonts w:ascii="Cambria" w:hAnsi="Cambria"/>
                    <w:strike/>
                    <w:sz w:val="22"/>
                    <w:szCs w:val="22"/>
                  </w:rPr>
                </w:rPrChange>
              </w:rPr>
            </w:pPr>
          </w:p>
        </w:tc>
      </w:tr>
      <w:tr w:rsidR="009274EA" w14:paraId="2B2C43E9" w14:textId="77777777">
        <w:trPr>
          <w:trHeight w:val="1735"/>
          <w:ins w:id="6679" w:author="Sunil Vyas" w:date="2023-10-11T15:03:00Z"/>
        </w:trPr>
        <w:tc>
          <w:tcPr>
            <w:tcW w:w="1150" w:type="dxa"/>
            <w:shd w:val="clear" w:color="auto" w:fill="auto"/>
          </w:tcPr>
          <w:p w14:paraId="53CA473F" w14:textId="77777777" w:rsidR="009274EA" w:rsidRDefault="00C53038">
            <w:pPr>
              <w:tabs>
                <w:tab w:val="left" w:pos="10620"/>
              </w:tabs>
              <w:rPr>
                <w:ins w:id="6680" w:author="Sunil Vyas" w:date="2023-10-11T15:03:00Z"/>
                <w:rFonts w:cs="Tahoma"/>
                <w:bCs/>
                <w:strike/>
                <w:color w:val="333333"/>
                <w:sz w:val="17"/>
                <w:szCs w:val="17"/>
                <w:shd w:val="clear" w:color="auto" w:fill="FFFFFF"/>
              </w:rPr>
            </w:pPr>
            <w:ins w:id="6681" w:author="Sunil Vyas" w:date="2023-10-11T15:04:00Z">
              <w:r>
                <w:t>Allow Bidders Anonymity</w:t>
              </w:r>
            </w:ins>
          </w:p>
        </w:tc>
        <w:tc>
          <w:tcPr>
            <w:tcW w:w="918" w:type="dxa"/>
            <w:shd w:val="clear" w:color="auto" w:fill="auto"/>
          </w:tcPr>
          <w:p w14:paraId="121C1428" w14:textId="77777777" w:rsidR="009274EA" w:rsidRDefault="00C53038">
            <w:pPr>
              <w:pStyle w:val="ListParagraph"/>
              <w:tabs>
                <w:tab w:val="center" w:pos="4320"/>
                <w:tab w:val="right" w:pos="8640"/>
                <w:tab w:val="left" w:pos="10620"/>
              </w:tabs>
              <w:ind w:left="0"/>
              <w:rPr>
                <w:ins w:id="6682" w:author="Sunil Vyas" w:date="2023-10-11T15:03:00Z"/>
                <w:rFonts w:ascii="Cambria" w:hAnsi="Cambria"/>
                <w:strike/>
                <w:sz w:val="22"/>
                <w:szCs w:val="22"/>
              </w:rPr>
            </w:pPr>
            <w:ins w:id="6683" w:author="Sunil Vyas" w:date="2023-10-11T16:47:00Z">
              <w:r>
                <w:rPr>
                  <w:rFonts w:ascii="Cambria" w:hAnsi="Cambria"/>
                  <w:sz w:val="22"/>
                  <w:szCs w:val="22"/>
                </w:rPr>
                <w:t>N</w:t>
              </w:r>
            </w:ins>
          </w:p>
        </w:tc>
        <w:tc>
          <w:tcPr>
            <w:tcW w:w="992" w:type="dxa"/>
            <w:shd w:val="clear" w:color="auto" w:fill="auto"/>
          </w:tcPr>
          <w:p w14:paraId="5A3DF4F5" w14:textId="77777777" w:rsidR="009274EA" w:rsidRPr="009274EA" w:rsidRDefault="00C53038">
            <w:pPr>
              <w:pStyle w:val="ListParagraph"/>
              <w:tabs>
                <w:tab w:val="center" w:pos="4320"/>
                <w:tab w:val="right" w:pos="8640"/>
                <w:tab w:val="left" w:pos="10620"/>
              </w:tabs>
              <w:ind w:left="0"/>
              <w:rPr>
                <w:ins w:id="6684" w:author="Sunil Vyas" w:date="2023-10-11T15:03:00Z"/>
                <w:rFonts w:ascii="Cambria" w:hAnsi="Cambria"/>
                <w:sz w:val="22"/>
                <w:szCs w:val="22"/>
                <w:rPrChange w:id="6685" w:author="Sunil Vyas" w:date="2023-10-11T15:08:00Z">
                  <w:rPr>
                    <w:ins w:id="6686" w:author="Sunil Vyas" w:date="2023-10-11T15:03:00Z"/>
                    <w:rFonts w:ascii="Cambria" w:hAnsi="Cambria"/>
                    <w:strike/>
                    <w:sz w:val="22"/>
                    <w:szCs w:val="22"/>
                  </w:rPr>
                </w:rPrChange>
              </w:rPr>
            </w:pPr>
            <w:ins w:id="6687" w:author="Sunil Vyas" w:date="2023-10-11T15:08:00Z">
              <w:r>
                <w:rPr>
                  <w:rFonts w:ascii="Cambria" w:hAnsi="Cambria"/>
                  <w:sz w:val="22"/>
                  <w:szCs w:val="22"/>
                </w:rPr>
                <w:t>Checkbox</w:t>
              </w:r>
            </w:ins>
          </w:p>
        </w:tc>
        <w:tc>
          <w:tcPr>
            <w:tcW w:w="1774" w:type="dxa"/>
            <w:shd w:val="clear" w:color="auto" w:fill="auto"/>
          </w:tcPr>
          <w:p w14:paraId="15EB3E36" w14:textId="77777777" w:rsidR="009274EA" w:rsidRPr="009274EA" w:rsidRDefault="009274EA">
            <w:pPr>
              <w:pStyle w:val="ListParagraph"/>
              <w:tabs>
                <w:tab w:val="center" w:pos="4320"/>
                <w:tab w:val="right" w:pos="8640"/>
                <w:tab w:val="left" w:pos="10620"/>
              </w:tabs>
              <w:ind w:left="0"/>
              <w:rPr>
                <w:ins w:id="6688" w:author="Sunil Vyas" w:date="2023-10-11T15:03:00Z"/>
                <w:rFonts w:ascii="Cambria" w:hAnsi="Cambria"/>
                <w:sz w:val="22"/>
                <w:szCs w:val="22"/>
                <w:rPrChange w:id="6689" w:author="Sunil Vyas" w:date="2023-10-11T15:10:00Z">
                  <w:rPr>
                    <w:ins w:id="6690" w:author="Sunil Vyas" w:date="2023-10-11T15:03:00Z"/>
                    <w:rFonts w:ascii="Cambria" w:hAnsi="Cambria"/>
                    <w:strike/>
                    <w:sz w:val="22"/>
                    <w:szCs w:val="22"/>
                  </w:rPr>
                </w:rPrChange>
              </w:rPr>
            </w:pPr>
          </w:p>
        </w:tc>
        <w:tc>
          <w:tcPr>
            <w:tcW w:w="1352" w:type="dxa"/>
            <w:shd w:val="clear" w:color="auto" w:fill="auto"/>
          </w:tcPr>
          <w:p w14:paraId="7CBE63F9" w14:textId="77777777" w:rsidR="009274EA" w:rsidRPr="009274EA" w:rsidRDefault="009274EA">
            <w:pPr>
              <w:pStyle w:val="ListParagraph"/>
              <w:tabs>
                <w:tab w:val="center" w:pos="4320"/>
                <w:tab w:val="right" w:pos="8640"/>
                <w:tab w:val="left" w:pos="10620"/>
              </w:tabs>
              <w:ind w:left="0"/>
              <w:rPr>
                <w:ins w:id="6691" w:author="Sunil Vyas" w:date="2023-10-11T15:03:00Z"/>
                <w:rFonts w:ascii="Cambria" w:hAnsi="Cambria"/>
                <w:sz w:val="22"/>
                <w:szCs w:val="22"/>
                <w:rPrChange w:id="6692" w:author="Sunil Vyas" w:date="2023-10-11T15:10:00Z">
                  <w:rPr>
                    <w:ins w:id="6693" w:author="Sunil Vyas" w:date="2023-10-11T15:03:00Z"/>
                    <w:rFonts w:ascii="Cambria" w:hAnsi="Cambria"/>
                    <w:strike/>
                    <w:sz w:val="22"/>
                    <w:szCs w:val="22"/>
                  </w:rPr>
                </w:rPrChange>
              </w:rPr>
            </w:pPr>
          </w:p>
        </w:tc>
        <w:tc>
          <w:tcPr>
            <w:tcW w:w="2904" w:type="dxa"/>
            <w:shd w:val="clear" w:color="auto" w:fill="auto"/>
          </w:tcPr>
          <w:p w14:paraId="2F0E36CD" w14:textId="77777777" w:rsidR="009274EA" w:rsidRPr="009274EA" w:rsidRDefault="009274EA">
            <w:pPr>
              <w:pStyle w:val="ListParagraph"/>
              <w:tabs>
                <w:tab w:val="center" w:pos="4320"/>
                <w:tab w:val="right" w:pos="8640"/>
                <w:tab w:val="left" w:pos="10620"/>
              </w:tabs>
              <w:ind w:left="0"/>
              <w:rPr>
                <w:ins w:id="6694" w:author="Sunil Vyas" w:date="2023-10-11T15:03:00Z"/>
                <w:rFonts w:ascii="Cambria" w:hAnsi="Cambria"/>
                <w:sz w:val="22"/>
                <w:szCs w:val="22"/>
                <w:rPrChange w:id="6695" w:author="Sunil Vyas" w:date="2023-10-11T15:10:00Z">
                  <w:rPr>
                    <w:ins w:id="6696" w:author="Sunil Vyas" w:date="2023-10-11T15:03:00Z"/>
                    <w:rFonts w:ascii="Cambria" w:hAnsi="Cambria"/>
                    <w:strike/>
                    <w:sz w:val="22"/>
                    <w:szCs w:val="22"/>
                  </w:rPr>
                </w:rPrChange>
              </w:rPr>
            </w:pPr>
          </w:p>
        </w:tc>
        <w:tc>
          <w:tcPr>
            <w:tcW w:w="1237" w:type="dxa"/>
            <w:shd w:val="clear" w:color="auto" w:fill="auto"/>
          </w:tcPr>
          <w:p w14:paraId="4F592D50" w14:textId="77777777" w:rsidR="009274EA" w:rsidRPr="009274EA" w:rsidRDefault="009274EA">
            <w:pPr>
              <w:pStyle w:val="ListParagraph"/>
              <w:tabs>
                <w:tab w:val="center" w:pos="4320"/>
                <w:tab w:val="right" w:pos="8640"/>
                <w:tab w:val="left" w:pos="10620"/>
              </w:tabs>
              <w:ind w:left="0"/>
              <w:rPr>
                <w:ins w:id="6697" w:author="Sunil Vyas" w:date="2023-10-11T15:03:00Z"/>
                <w:rFonts w:ascii="Cambria" w:hAnsi="Cambria"/>
                <w:sz w:val="22"/>
                <w:szCs w:val="22"/>
                <w:rPrChange w:id="6698" w:author="Sunil Vyas" w:date="2023-10-11T15:10:00Z">
                  <w:rPr>
                    <w:ins w:id="6699" w:author="Sunil Vyas" w:date="2023-10-11T15:03:00Z"/>
                    <w:rFonts w:ascii="Cambria" w:hAnsi="Cambria"/>
                    <w:strike/>
                    <w:sz w:val="22"/>
                    <w:szCs w:val="22"/>
                  </w:rPr>
                </w:rPrChange>
              </w:rPr>
            </w:pPr>
          </w:p>
        </w:tc>
      </w:tr>
      <w:tr w:rsidR="009274EA" w14:paraId="6D0B24A0" w14:textId="77777777">
        <w:trPr>
          <w:trHeight w:val="1735"/>
          <w:ins w:id="6700" w:author="Sunil Vyas" w:date="2023-10-11T15:05:00Z"/>
        </w:trPr>
        <w:tc>
          <w:tcPr>
            <w:tcW w:w="1150" w:type="dxa"/>
            <w:shd w:val="clear" w:color="auto" w:fill="auto"/>
          </w:tcPr>
          <w:p w14:paraId="5C36000F" w14:textId="77777777" w:rsidR="009274EA" w:rsidRDefault="00C53038">
            <w:pPr>
              <w:tabs>
                <w:tab w:val="left" w:pos="10620"/>
              </w:tabs>
              <w:rPr>
                <w:ins w:id="6701" w:author="Sunil Vyas" w:date="2023-10-11T15:05:00Z"/>
              </w:rPr>
            </w:pPr>
            <w:ins w:id="6702" w:author="Sunil Vyas" w:date="2023-10-11T15:05:00Z">
              <w:r>
                <w:t>Enable Uniform Tick Size.</w:t>
              </w:r>
            </w:ins>
          </w:p>
        </w:tc>
        <w:tc>
          <w:tcPr>
            <w:tcW w:w="918" w:type="dxa"/>
            <w:shd w:val="clear" w:color="auto" w:fill="auto"/>
          </w:tcPr>
          <w:p w14:paraId="1EAD250E" w14:textId="77777777" w:rsidR="009274EA" w:rsidRDefault="00C53038">
            <w:pPr>
              <w:pStyle w:val="ListParagraph"/>
              <w:tabs>
                <w:tab w:val="center" w:pos="4320"/>
                <w:tab w:val="right" w:pos="8640"/>
                <w:tab w:val="left" w:pos="10620"/>
              </w:tabs>
              <w:ind w:left="0"/>
              <w:rPr>
                <w:ins w:id="6703" w:author="Sunil Vyas" w:date="2023-10-11T15:05:00Z"/>
                <w:rFonts w:ascii="Cambria" w:hAnsi="Cambria"/>
                <w:strike/>
                <w:sz w:val="22"/>
                <w:szCs w:val="22"/>
              </w:rPr>
            </w:pPr>
            <w:ins w:id="6704" w:author="Sunil Vyas" w:date="2023-10-11T16:47:00Z">
              <w:r>
                <w:rPr>
                  <w:rFonts w:ascii="Cambria" w:hAnsi="Cambria"/>
                  <w:sz w:val="22"/>
                  <w:szCs w:val="22"/>
                </w:rPr>
                <w:t>N</w:t>
              </w:r>
            </w:ins>
          </w:p>
        </w:tc>
        <w:tc>
          <w:tcPr>
            <w:tcW w:w="992" w:type="dxa"/>
            <w:shd w:val="clear" w:color="auto" w:fill="auto"/>
          </w:tcPr>
          <w:p w14:paraId="7373493F" w14:textId="77777777" w:rsidR="009274EA" w:rsidRPr="009274EA" w:rsidRDefault="00C53038">
            <w:pPr>
              <w:pStyle w:val="ListParagraph"/>
              <w:tabs>
                <w:tab w:val="center" w:pos="4320"/>
                <w:tab w:val="right" w:pos="8640"/>
                <w:tab w:val="left" w:pos="10620"/>
              </w:tabs>
              <w:ind w:left="0"/>
              <w:rPr>
                <w:ins w:id="6705" w:author="Sunil Vyas" w:date="2023-10-11T15:05:00Z"/>
                <w:rFonts w:ascii="Cambria" w:hAnsi="Cambria"/>
                <w:sz w:val="22"/>
                <w:szCs w:val="22"/>
                <w:rPrChange w:id="6706" w:author="Sunil Vyas" w:date="2023-10-11T15:09:00Z">
                  <w:rPr>
                    <w:ins w:id="6707" w:author="Sunil Vyas" w:date="2023-10-11T15:05:00Z"/>
                    <w:rFonts w:ascii="Cambria" w:hAnsi="Cambria"/>
                    <w:strike/>
                    <w:sz w:val="22"/>
                    <w:szCs w:val="22"/>
                  </w:rPr>
                </w:rPrChange>
              </w:rPr>
            </w:pPr>
            <w:ins w:id="6708" w:author="Sunil Vyas" w:date="2023-10-11T15:09:00Z">
              <w:r>
                <w:rPr>
                  <w:rFonts w:ascii="Cambria" w:hAnsi="Cambria"/>
                  <w:sz w:val="22"/>
                  <w:szCs w:val="22"/>
                </w:rPr>
                <w:t>Checkbox</w:t>
              </w:r>
            </w:ins>
          </w:p>
        </w:tc>
        <w:tc>
          <w:tcPr>
            <w:tcW w:w="1774" w:type="dxa"/>
            <w:shd w:val="clear" w:color="auto" w:fill="auto"/>
          </w:tcPr>
          <w:p w14:paraId="28CDFAD0" w14:textId="77777777" w:rsidR="009274EA" w:rsidRPr="009274EA" w:rsidRDefault="009274EA">
            <w:pPr>
              <w:pStyle w:val="ListParagraph"/>
              <w:tabs>
                <w:tab w:val="center" w:pos="4320"/>
                <w:tab w:val="right" w:pos="8640"/>
                <w:tab w:val="left" w:pos="10620"/>
              </w:tabs>
              <w:ind w:left="0"/>
              <w:rPr>
                <w:ins w:id="6709" w:author="Sunil Vyas" w:date="2023-10-11T15:05:00Z"/>
                <w:rFonts w:ascii="Cambria" w:hAnsi="Cambria"/>
                <w:sz w:val="22"/>
                <w:szCs w:val="22"/>
                <w:rPrChange w:id="6710" w:author="Sunil Vyas" w:date="2023-10-11T15:10:00Z">
                  <w:rPr>
                    <w:ins w:id="6711" w:author="Sunil Vyas" w:date="2023-10-11T15:05:00Z"/>
                    <w:rFonts w:ascii="Cambria" w:hAnsi="Cambria"/>
                    <w:strike/>
                    <w:sz w:val="22"/>
                    <w:szCs w:val="22"/>
                  </w:rPr>
                </w:rPrChange>
              </w:rPr>
            </w:pPr>
          </w:p>
        </w:tc>
        <w:tc>
          <w:tcPr>
            <w:tcW w:w="1352" w:type="dxa"/>
            <w:shd w:val="clear" w:color="auto" w:fill="auto"/>
          </w:tcPr>
          <w:p w14:paraId="011BBA09" w14:textId="77777777" w:rsidR="009274EA" w:rsidRPr="009274EA" w:rsidRDefault="009274EA">
            <w:pPr>
              <w:pStyle w:val="ListParagraph"/>
              <w:tabs>
                <w:tab w:val="center" w:pos="4320"/>
                <w:tab w:val="right" w:pos="8640"/>
                <w:tab w:val="left" w:pos="10620"/>
              </w:tabs>
              <w:ind w:left="0"/>
              <w:rPr>
                <w:ins w:id="6712" w:author="Sunil Vyas" w:date="2023-10-11T15:05:00Z"/>
                <w:rFonts w:ascii="Cambria" w:hAnsi="Cambria"/>
                <w:sz w:val="22"/>
                <w:szCs w:val="22"/>
                <w:rPrChange w:id="6713" w:author="Sunil Vyas" w:date="2023-10-11T15:10:00Z">
                  <w:rPr>
                    <w:ins w:id="6714" w:author="Sunil Vyas" w:date="2023-10-11T15:05:00Z"/>
                    <w:rFonts w:ascii="Cambria" w:hAnsi="Cambria"/>
                    <w:strike/>
                    <w:sz w:val="22"/>
                    <w:szCs w:val="22"/>
                  </w:rPr>
                </w:rPrChange>
              </w:rPr>
            </w:pPr>
          </w:p>
        </w:tc>
        <w:tc>
          <w:tcPr>
            <w:tcW w:w="2904" w:type="dxa"/>
            <w:shd w:val="clear" w:color="auto" w:fill="auto"/>
          </w:tcPr>
          <w:p w14:paraId="1FBC8ECA" w14:textId="77777777" w:rsidR="009274EA" w:rsidRPr="009274EA" w:rsidRDefault="009274EA">
            <w:pPr>
              <w:pStyle w:val="ListParagraph"/>
              <w:tabs>
                <w:tab w:val="center" w:pos="4320"/>
                <w:tab w:val="right" w:pos="8640"/>
                <w:tab w:val="left" w:pos="10620"/>
              </w:tabs>
              <w:ind w:left="0"/>
              <w:rPr>
                <w:ins w:id="6715" w:author="Sunil Vyas" w:date="2023-10-11T15:05:00Z"/>
                <w:rFonts w:ascii="Cambria" w:hAnsi="Cambria"/>
                <w:sz w:val="22"/>
                <w:szCs w:val="22"/>
                <w:rPrChange w:id="6716" w:author="Sunil Vyas" w:date="2023-10-11T15:10:00Z">
                  <w:rPr>
                    <w:ins w:id="6717" w:author="Sunil Vyas" w:date="2023-10-11T15:05:00Z"/>
                    <w:rFonts w:ascii="Cambria" w:hAnsi="Cambria"/>
                    <w:strike/>
                    <w:sz w:val="22"/>
                    <w:szCs w:val="22"/>
                  </w:rPr>
                </w:rPrChange>
              </w:rPr>
            </w:pPr>
          </w:p>
        </w:tc>
        <w:tc>
          <w:tcPr>
            <w:tcW w:w="1237" w:type="dxa"/>
            <w:shd w:val="clear" w:color="auto" w:fill="auto"/>
          </w:tcPr>
          <w:p w14:paraId="1FBE929C" w14:textId="77777777" w:rsidR="009274EA" w:rsidRPr="009274EA" w:rsidRDefault="009274EA">
            <w:pPr>
              <w:pStyle w:val="ListParagraph"/>
              <w:tabs>
                <w:tab w:val="center" w:pos="4320"/>
                <w:tab w:val="right" w:pos="8640"/>
                <w:tab w:val="left" w:pos="10620"/>
              </w:tabs>
              <w:ind w:left="0"/>
              <w:rPr>
                <w:ins w:id="6718" w:author="Sunil Vyas" w:date="2023-10-11T15:05:00Z"/>
                <w:rFonts w:ascii="Cambria" w:hAnsi="Cambria"/>
                <w:sz w:val="22"/>
                <w:szCs w:val="22"/>
                <w:rPrChange w:id="6719" w:author="Sunil Vyas" w:date="2023-10-11T15:10:00Z">
                  <w:rPr>
                    <w:ins w:id="6720" w:author="Sunil Vyas" w:date="2023-10-11T15:05:00Z"/>
                    <w:rFonts w:ascii="Cambria" w:hAnsi="Cambria"/>
                    <w:strike/>
                    <w:sz w:val="22"/>
                    <w:szCs w:val="22"/>
                  </w:rPr>
                </w:rPrChange>
              </w:rPr>
            </w:pPr>
          </w:p>
        </w:tc>
      </w:tr>
    </w:tbl>
    <w:p w14:paraId="5F890E4A" w14:textId="77777777" w:rsidR="009274EA" w:rsidRDefault="009274EA">
      <w:pPr>
        <w:tabs>
          <w:tab w:val="left" w:pos="10620"/>
        </w:tabs>
        <w:rPr>
          <w:ins w:id="6721" w:author="Sunil Vyas" w:date="2023-10-11T15:00:00Z"/>
        </w:rPr>
      </w:pPr>
    </w:p>
    <w:p w14:paraId="27F60E5E" w14:textId="77777777" w:rsidR="009274EA" w:rsidRDefault="009274EA">
      <w:pPr>
        <w:tabs>
          <w:tab w:val="left" w:pos="10620"/>
        </w:tabs>
        <w:rPr>
          <w:del w:id="6722" w:author="Sunil Vyas" w:date="2023-10-11T16:47:00Z"/>
        </w:rPr>
      </w:pPr>
    </w:p>
    <w:p w14:paraId="2591EBB1" w14:textId="77777777" w:rsidR="009274EA" w:rsidRDefault="009274EA">
      <w:pPr>
        <w:tabs>
          <w:tab w:val="left" w:pos="10620"/>
        </w:tabs>
        <w:rPr>
          <w:rFonts w:cs="Arial"/>
          <w:b/>
          <w:i/>
          <w:lang w:bidi="en-US"/>
        </w:rPr>
      </w:pPr>
    </w:p>
    <w:p w14:paraId="6A0B99F9"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6CB19010" w14:textId="77777777">
        <w:trPr>
          <w:trHeight w:val="501"/>
        </w:trPr>
        <w:tc>
          <w:tcPr>
            <w:tcW w:w="1866" w:type="dxa"/>
            <w:shd w:val="clear" w:color="auto" w:fill="C4BC96"/>
            <w:vAlign w:val="center"/>
          </w:tcPr>
          <w:p w14:paraId="5A1ED9E5"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C9A0A5E"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6C8CB2BB" w14:textId="77777777" w:rsidR="009274EA" w:rsidRDefault="00C53038">
            <w:pPr>
              <w:tabs>
                <w:tab w:val="left" w:pos="10620"/>
              </w:tabs>
              <w:rPr>
                <w:b/>
                <w:bCs/>
                <w:iCs/>
              </w:rPr>
            </w:pPr>
            <w:r>
              <w:rPr>
                <w:b/>
                <w:bCs/>
                <w:iCs/>
              </w:rPr>
              <w:t>Behaviour</w:t>
            </w:r>
          </w:p>
        </w:tc>
      </w:tr>
      <w:tr w:rsidR="009274EA" w14:paraId="15D0B84F" w14:textId="77777777">
        <w:trPr>
          <w:trHeight w:val="517"/>
        </w:trPr>
        <w:tc>
          <w:tcPr>
            <w:tcW w:w="1866" w:type="dxa"/>
            <w:vAlign w:val="center"/>
          </w:tcPr>
          <w:p w14:paraId="72F0B7CF" w14:textId="77777777" w:rsidR="009274EA" w:rsidRDefault="00C53038">
            <w:pPr>
              <w:tabs>
                <w:tab w:val="left" w:pos="10620"/>
              </w:tabs>
            </w:pPr>
            <w:r>
              <w:t>Submit</w:t>
            </w:r>
          </w:p>
        </w:tc>
        <w:tc>
          <w:tcPr>
            <w:tcW w:w="1858" w:type="dxa"/>
            <w:vAlign w:val="center"/>
          </w:tcPr>
          <w:p w14:paraId="17C88619" w14:textId="77777777" w:rsidR="009274EA" w:rsidRDefault="00C53038">
            <w:pPr>
              <w:tabs>
                <w:tab w:val="left" w:pos="10620"/>
              </w:tabs>
            </w:pPr>
            <w:r>
              <w:t>Button</w:t>
            </w:r>
          </w:p>
        </w:tc>
        <w:tc>
          <w:tcPr>
            <w:tcW w:w="6513" w:type="dxa"/>
            <w:vAlign w:val="center"/>
          </w:tcPr>
          <w:p w14:paraId="02CD3757" w14:textId="77777777" w:rsidR="009274EA" w:rsidRDefault="00C53038">
            <w:pPr>
              <w:tabs>
                <w:tab w:val="left" w:pos="10620"/>
              </w:tabs>
            </w:pPr>
            <w:r>
              <w:t>Save the records</w:t>
            </w:r>
          </w:p>
        </w:tc>
      </w:tr>
      <w:tr w:rsidR="009274EA" w14:paraId="413EA463" w14:textId="77777777">
        <w:trPr>
          <w:trHeight w:val="517"/>
        </w:trPr>
        <w:tc>
          <w:tcPr>
            <w:tcW w:w="1866" w:type="dxa"/>
            <w:vAlign w:val="center"/>
          </w:tcPr>
          <w:p w14:paraId="033B6EEB" w14:textId="77777777" w:rsidR="009274EA" w:rsidRDefault="00C53038">
            <w:pPr>
              <w:tabs>
                <w:tab w:val="left" w:pos="10620"/>
              </w:tabs>
            </w:pPr>
            <w:r>
              <w:t>Cancel</w:t>
            </w:r>
          </w:p>
        </w:tc>
        <w:tc>
          <w:tcPr>
            <w:tcW w:w="1858" w:type="dxa"/>
            <w:vAlign w:val="center"/>
          </w:tcPr>
          <w:p w14:paraId="1A1AEB0A" w14:textId="77777777" w:rsidR="009274EA" w:rsidRDefault="00C53038">
            <w:pPr>
              <w:tabs>
                <w:tab w:val="left" w:pos="10620"/>
              </w:tabs>
            </w:pPr>
            <w:r>
              <w:t>Button</w:t>
            </w:r>
          </w:p>
        </w:tc>
        <w:tc>
          <w:tcPr>
            <w:tcW w:w="6513" w:type="dxa"/>
            <w:vAlign w:val="center"/>
          </w:tcPr>
          <w:p w14:paraId="15B7A4EC" w14:textId="77777777" w:rsidR="009274EA" w:rsidRDefault="00C53038">
            <w:pPr>
              <w:tabs>
                <w:tab w:val="left" w:pos="10620"/>
              </w:tabs>
            </w:pPr>
            <w:r>
              <w:t>Redirect on log in home page.</w:t>
            </w:r>
          </w:p>
        </w:tc>
      </w:tr>
      <w:tr w:rsidR="009274EA" w14:paraId="21C8A8BA" w14:textId="77777777">
        <w:trPr>
          <w:trHeight w:val="517"/>
        </w:trPr>
        <w:tc>
          <w:tcPr>
            <w:tcW w:w="1866" w:type="dxa"/>
            <w:vAlign w:val="center"/>
          </w:tcPr>
          <w:p w14:paraId="1B353BB7" w14:textId="77777777" w:rsidR="009274EA" w:rsidRDefault="00C53038">
            <w:pPr>
              <w:tabs>
                <w:tab w:val="left" w:pos="10620"/>
              </w:tabs>
            </w:pPr>
            <w:r>
              <w:t xml:space="preserve">Clear </w:t>
            </w:r>
          </w:p>
        </w:tc>
        <w:tc>
          <w:tcPr>
            <w:tcW w:w="1858" w:type="dxa"/>
            <w:vAlign w:val="center"/>
          </w:tcPr>
          <w:p w14:paraId="64409579" w14:textId="77777777" w:rsidR="009274EA" w:rsidRDefault="00C53038">
            <w:pPr>
              <w:tabs>
                <w:tab w:val="left" w:pos="10620"/>
              </w:tabs>
            </w:pPr>
            <w:r>
              <w:t>Button</w:t>
            </w:r>
          </w:p>
        </w:tc>
        <w:tc>
          <w:tcPr>
            <w:tcW w:w="6513" w:type="dxa"/>
            <w:vAlign w:val="center"/>
          </w:tcPr>
          <w:p w14:paraId="1CB3336D" w14:textId="77777777" w:rsidR="009274EA" w:rsidRDefault="00C53038">
            <w:pPr>
              <w:tabs>
                <w:tab w:val="left" w:pos="10620"/>
              </w:tabs>
            </w:pPr>
            <w:r>
              <w:t>Clear All Fields.</w:t>
            </w:r>
          </w:p>
        </w:tc>
      </w:tr>
      <w:tr w:rsidR="009274EA" w14:paraId="3F9E5B9C" w14:textId="77777777">
        <w:trPr>
          <w:trHeight w:val="517"/>
        </w:trPr>
        <w:tc>
          <w:tcPr>
            <w:tcW w:w="1866" w:type="dxa"/>
            <w:vAlign w:val="center"/>
          </w:tcPr>
          <w:p w14:paraId="29FDB007" w14:textId="77777777" w:rsidR="009274EA" w:rsidRDefault="00C53038">
            <w:pPr>
              <w:tabs>
                <w:tab w:val="left" w:pos="10620"/>
              </w:tabs>
            </w:pPr>
            <w:ins w:id="6723" w:author="Sunil Vyas" w:date="2023-10-11T16:47:00Z">
              <w:r>
                <w:t>Add New</w:t>
              </w:r>
            </w:ins>
            <w:del w:id="6724" w:author="Sunil Vyas" w:date="2023-10-11T16:47:00Z">
              <w:r>
                <w:delText>Auction Center</w:delText>
              </w:r>
            </w:del>
          </w:p>
        </w:tc>
        <w:tc>
          <w:tcPr>
            <w:tcW w:w="1858" w:type="dxa"/>
            <w:vAlign w:val="center"/>
          </w:tcPr>
          <w:p w14:paraId="0456C8D3" w14:textId="77777777" w:rsidR="009274EA" w:rsidRDefault="00C53038">
            <w:pPr>
              <w:tabs>
                <w:tab w:val="left" w:pos="10620"/>
              </w:tabs>
            </w:pPr>
            <w:ins w:id="6725" w:author="Sunil Vyas" w:date="2023-10-11T16:48:00Z">
              <w:r>
                <w:t>Button</w:t>
              </w:r>
            </w:ins>
            <w:del w:id="6726" w:author="Sunil Vyas" w:date="2023-10-11T16:47:00Z">
              <w:r>
                <w:delText>Dropdown</w:delText>
              </w:r>
            </w:del>
          </w:p>
        </w:tc>
        <w:tc>
          <w:tcPr>
            <w:tcW w:w="6513" w:type="dxa"/>
            <w:vAlign w:val="center"/>
          </w:tcPr>
          <w:p w14:paraId="1062F6AF" w14:textId="77777777" w:rsidR="009274EA" w:rsidRDefault="00C53038">
            <w:pPr>
              <w:tabs>
                <w:tab w:val="left" w:pos="10620"/>
              </w:tabs>
            </w:pPr>
            <w:del w:id="6727" w:author="Sunil Vyas" w:date="2023-10-11T16:47:00Z">
              <w:r>
                <w:delText>Display data from master.</w:delText>
              </w:r>
            </w:del>
            <w:ins w:id="6728" w:author="Sunil Vyas" w:date="2023-10-11T16:48:00Z">
              <w:r>
                <w:t>Allow user to add new row in Division of Lots section.</w:t>
              </w:r>
            </w:ins>
          </w:p>
        </w:tc>
      </w:tr>
    </w:tbl>
    <w:p w14:paraId="392D46D0" w14:textId="77777777" w:rsidR="009274EA" w:rsidRDefault="00C53038">
      <w:pPr>
        <w:pStyle w:val="Heading2"/>
        <w:keepNext w:val="0"/>
        <w:keepLines w:val="0"/>
        <w:numPr>
          <w:ilvl w:val="1"/>
          <w:numId w:val="34"/>
        </w:numPr>
        <w:tabs>
          <w:tab w:val="left" w:pos="10620"/>
        </w:tabs>
        <w:spacing w:before="120" w:after="120" w:line="360" w:lineRule="auto"/>
        <w:jc w:val="both"/>
        <w:rPr>
          <w:rFonts w:ascii="Cambria" w:hAnsi="Cambria"/>
          <w:sz w:val="22"/>
        </w:rPr>
      </w:pPr>
      <w:bookmarkStart w:id="6729" w:name="_Toc137143972"/>
      <w:bookmarkStart w:id="6730" w:name="_Toc137819301"/>
      <w:bookmarkStart w:id="6731" w:name="_Toc148377768"/>
      <w:r>
        <w:rPr>
          <w:rFonts w:ascii="Cambria" w:hAnsi="Cambria"/>
          <w:sz w:val="22"/>
        </w:rPr>
        <w:t>High Level Use Case of Manage Configure Parameter.</w:t>
      </w:r>
      <w:bookmarkEnd w:id="6729"/>
      <w:bookmarkEnd w:id="6730"/>
      <w:bookmarkEnd w:id="6731"/>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19BBBBD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9027CEC"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0F7F17AB" w14:textId="77777777" w:rsidR="009274EA" w:rsidRDefault="00C53038">
            <w:pPr>
              <w:numPr>
                <w:ilvl w:val="0"/>
                <w:numId w:val="2"/>
              </w:numPr>
              <w:tabs>
                <w:tab w:val="left" w:pos="10620"/>
              </w:tabs>
              <w:spacing w:after="0" w:line="360" w:lineRule="auto"/>
            </w:pPr>
            <w:r>
              <w:t>To understand the functional logic for Manage Configure Parameter.</w:t>
            </w:r>
          </w:p>
        </w:tc>
      </w:tr>
      <w:tr w:rsidR="009274EA" w14:paraId="1807371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222BE5D"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19EDCEA7" w14:textId="77777777" w:rsidR="009274EA" w:rsidRDefault="00C53038">
            <w:pPr>
              <w:numPr>
                <w:ilvl w:val="0"/>
                <w:numId w:val="2"/>
              </w:numPr>
              <w:tabs>
                <w:tab w:val="left" w:pos="10620"/>
              </w:tabs>
              <w:spacing w:after="0" w:line="360" w:lineRule="auto"/>
            </w:pPr>
            <w:r>
              <w:t>User should have rights for Administrator rights.</w:t>
            </w:r>
          </w:p>
          <w:p w14:paraId="531DA07A" w14:textId="77777777" w:rsidR="009274EA" w:rsidRDefault="00C53038">
            <w:pPr>
              <w:numPr>
                <w:ilvl w:val="0"/>
                <w:numId w:val="2"/>
              </w:numPr>
              <w:tabs>
                <w:tab w:val="left" w:pos="10620"/>
              </w:tabs>
              <w:spacing w:after="0" w:line="360" w:lineRule="auto"/>
            </w:pPr>
            <w:r>
              <w:t>User should have “Manage Configure Parameter” rights.</w:t>
            </w:r>
          </w:p>
          <w:p w14:paraId="32A250EC" w14:textId="77777777" w:rsidR="009274EA" w:rsidRDefault="00C53038">
            <w:pPr>
              <w:numPr>
                <w:ilvl w:val="0"/>
                <w:numId w:val="2"/>
              </w:numPr>
              <w:tabs>
                <w:tab w:val="left" w:pos="10620"/>
              </w:tabs>
              <w:spacing w:after="0" w:line="360" w:lineRule="auto"/>
            </w:pPr>
            <w:r>
              <w:lastRenderedPageBreak/>
              <w:t>Configure Parameter should be created.</w:t>
            </w:r>
          </w:p>
        </w:tc>
      </w:tr>
      <w:tr w:rsidR="009274EA" w14:paraId="0AD08CD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7D94086" w14:textId="77777777" w:rsidR="009274EA" w:rsidRDefault="00C53038">
            <w:pPr>
              <w:tabs>
                <w:tab w:val="left" w:pos="10620"/>
              </w:tabs>
              <w:rPr>
                <w:b/>
                <w:i/>
              </w:rPr>
            </w:pPr>
            <w:r>
              <w:rPr>
                <w:b/>
                <w:i/>
              </w:rPr>
              <w:lastRenderedPageBreak/>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148D4659" w14:textId="77777777" w:rsidR="009274EA" w:rsidRDefault="00C53038">
            <w:pPr>
              <w:numPr>
                <w:ilvl w:val="0"/>
                <w:numId w:val="2"/>
              </w:numPr>
              <w:tabs>
                <w:tab w:val="left" w:pos="10620"/>
              </w:tabs>
              <w:spacing w:after="0" w:line="240" w:lineRule="auto"/>
            </w:pPr>
            <w:r>
              <w:t xml:space="preserve">System should reflect the updated Configure Parameter detail in </w:t>
            </w:r>
            <w:r>
              <w:rPr>
                <w:b/>
              </w:rPr>
              <w:t>entire application</w:t>
            </w:r>
            <w:r>
              <w:t>.</w:t>
            </w:r>
          </w:p>
        </w:tc>
      </w:tr>
      <w:tr w:rsidR="009274EA" w14:paraId="2D91291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DB8CD87"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35B1ACA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7C3A53C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64AC8E1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4AD5284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Configure Parameter”.</w:t>
            </w:r>
          </w:p>
          <w:p w14:paraId="6E77370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6E86344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509C196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4E23D55"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6657C7E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651EDB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F88026E"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6FD1E04B" w14:textId="77777777" w:rsidR="009274EA" w:rsidRDefault="00C53038">
            <w:pPr>
              <w:pStyle w:val="Heading112pt"/>
              <w:tabs>
                <w:tab w:val="left" w:pos="10620"/>
              </w:tabs>
              <w:rPr>
                <w:rFonts w:ascii="Cambria" w:hAnsi="Cambria"/>
              </w:rPr>
            </w:pPr>
            <w:bookmarkStart w:id="6732" w:name="_Toc137819302"/>
            <w:bookmarkStart w:id="6733" w:name="_Toc137831971"/>
            <w:r>
              <w:rPr>
                <w:rFonts w:ascii="Cambria" w:hAnsi="Cambria"/>
                <w:b w:val="0"/>
              </w:rPr>
              <w:t>System should display below sections on “Manage Configure Parameter” page.</w:t>
            </w:r>
            <w:bookmarkEnd w:id="6732"/>
            <w:bookmarkEnd w:id="6733"/>
          </w:p>
          <w:p w14:paraId="61968F23" w14:textId="77777777" w:rsidR="009274EA" w:rsidRDefault="00C53038">
            <w:pPr>
              <w:pStyle w:val="Heading112pt"/>
              <w:numPr>
                <w:ilvl w:val="1"/>
                <w:numId w:val="2"/>
              </w:numPr>
              <w:tabs>
                <w:tab w:val="left" w:pos="10620"/>
              </w:tabs>
              <w:rPr>
                <w:rFonts w:ascii="Cambria" w:hAnsi="Cambria"/>
              </w:rPr>
            </w:pPr>
            <w:bookmarkStart w:id="6734" w:name="_Toc137819303"/>
            <w:bookmarkStart w:id="6735" w:name="_Toc137831972"/>
            <w:r>
              <w:rPr>
                <w:rFonts w:ascii="Cambria" w:hAnsi="Cambria"/>
                <w:b w:val="0"/>
              </w:rPr>
              <w:t>Search section.</w:t>
            </w:r>
            <w:bookmarkEnd w:id="6734"/>
            <w:bookmarkEnd w:id="6735"/>
          </w:p>
          <w:p w14:paraId="67FE0F26" w14:textId="77777777" w:rsidR="009274EA" w:rsidRDefault="00C53038">
            <w:pPr>
              <w:pStyle w:val="Heading112pt"/>
              <w:numPr>
                <w:ilvl w:val="1"/>
                <w:numId w:val="2"/>
              </w:numPr>
              <w:tabs>
                <w:tab w:val="left" w:pos="10620"/>
              </w:tabs>
              <w:rPr>
                <w:rFonts w:ascii="Cambria" w:hAnsi="Cambria"/>
              </w:rPr>
            </w:pPr>
            <w:bookmarkStart w:id="6736" w:name="_Toc137819304"/>
            <w:bookmarkStart w:id="6737" w:name="_Toc137831973"/>
            <w:r>
              <w:rPr>
                <w:rFonts w:ascii="Cambria" w:hAnsi="Cambria"/>
                <w:b w:val="0"/>
              </w:rPr>
              <w:t>Detail section.</w:t>
            </w:r>
            <w:bookmarkEnd w:id="6736"/>
            <w:bookmarkEnd w:id="6737"/>
          </w:p>
          <w:p w14:paraId="1898120E" w14:textId="77777777" w:rsidR="009274EA" w:rsidRDefault="00C53038">
            <w:pPr>
              <w:pStyle w:val="Heading112pt"/>
              <w:numPr>
                <w:ilvl w:val="1"/>
                <w:numId w:val="2"/>
              </w:numPr>
              <w:tabs>
                <w:tab w:val="left" w:pos="10620"/>
              </w:tabs>
              <w:rPr>
                <w:rFonts w:ascii="Cambria" w:hAnsi="Cambria"/>
              </w:rPr>
            </w:pPr>
            <w:bookmarkStart w:id="6738" w:name="_Toc137819305"/>
            <w:bookmarkStart w:id="6739" w:name="_Toc137831974"/>
            <w:r>
              <w:rPr>
                <w:rFonts w:ascii="Cambria" w:hAnsi="Cambria"/>
                <w:b w:val="0"/>
              </w:rPr>
              <w:t>Uploaded Document Section.</w:t>
            </w:r>
            <w:bookmarkEnd w:id="6738"/>
            <w:bookmarkEnd w:id="6739"/>
          </w:p>
          <w:p w14:paraId="1CF9501F" w14:textId="77777777" w:rsidR="009274EA" w:rsidRDefault="00C53038">
            <w:pPr>
              <w:pStyle w:val="Heading112pt"/>
              <w:numPr>
                <w:ilvl w:val="0"/>
                <w:numId w:val="0"/>
              </w:numPr>
              <w:tabs>
                <w:tab w:val="left" w:pos="10620"/>
              </w:tabs>
              <w:ind w:left="360" w:hanging="360"/>
              <w:rPr>
                <w:rFonts w:ascii="Cambria" w:hAnsi="Cambria"/>
              </w:rPr>
            </w:pPr>
            <w:bookmarkStart w:id="6740" w:name="_Toc137819306"/>
            <w:bookmarkStart w:id="6741" w:name="_Toc137831975"/>
            <w:r>
              <w:rPr>
                <w:rFonts w:ascii="Cambria" w:hAnsi="Cambria"/>
                <w:u w:val="single"/>
              </w:rPr>
              <w:t>Search Section</w:t>
            </w:r>
            <w:r>
              <w:rPr>
                <w:rFonts w:ascii="Cambria" w:hAnsi="Cambria"/>
              </w:rPr>
              <w:t>:</w:t>
            </w:r>
            <w:bookmarkEnd w:id="6740"/>
            <w:bookmarkEnd w:id="6741"/>
          </w:p>
          <w:p w14:paraId="23836F1C" w14:textId="77777777" w:rsidR="009274EA" w:rsidRDefault="00C53038">
            <w:pPr>
              <w:pStyle w:val="Heading112pt"/>
              <w:tabs>
                <w:tab w:val="left" w:pos="10620"/>
              </w:tabs>
              <w:rPr>
                <w:rFonts w:ascii="Cambria" w:hAnsi="Cambria"/>
              </w:rPr>
            </w:pPr>
            <w:bookmarkStart w:id="6742" w:name="_Toc137819307"/>
            <w:bookmarkStart w:id="6743" w:name="_Toc137831976"/>
            <w:r>
              <w:rPr>
                <w:rFonts w:ascii="Cambria" w:hAnsi="Cambria"/>
                <w:b w:val="0"/>
              </w:rPr>
              <w:t>System should display below details on search section.</w:t>
            </w:r>
            <w:bookmarkEnd w:id="6742"/>
            <w:bookmarkEnd w:id="6743"/>
          </w:p>
          <w:p w14:paraId="044A4158" w14:textId="2AA0AA81" w:rsidR="009274EA" w:rsidRPr="00983365" w:rsidRDefault="00C53038">
            <w:pPr>
              <w:pStyle w:val="Heading112pt"/>
              <w:numPr>
                <w:ilvl w:val="1"/>
                <w:numId w:val="2"/>
              </w:numPr>
              <w:tabs>
                <w:tab w:val="left" w:pos="10620"/>
              </w:tabs>
              <w:rPr>
                <w:ins w:id="6744" w:author="Sunil Vyas" w:date="2023-10-25T11:41:00Z"/>
                <w:rFonts w:ascii="Cambria" w:hAnsi="Cambria"/>
                <w:rPrChange w:id="6745" w:author="Sunil Vyas" w:date="2023-10-25T11:41:00Z">
                  <w:rPr>
                    <w:ins w:id="6746" w:author="Sunil Vyas" w:date="2023-10-25T11:41:00Z"/>
                    <w:rFonts w:ascii="Cambria" w:hAnsi="Cambria"/>
                    <w:b w:val="0"/>
                  </w:rPr>
                </w:rPrChange>
              </w:rPr>
            </w:pPr>
            <w:bookmarkStart w:id="6747" w:name="_Toc137819308"/>
            <w:bookmarkStart w:id="6748" w:name="_Toc137831977"/>
            <w:r>
              <w:rPr>
                <w:rFonts w:ascii="Cambria" w:hAnsi="Cambria"/>
                <w:b w:val="0"/>
              </w:rPr>
              <w:t>Auction Center</w:t>
            </w:r>
            <w:bookmarkEnd w:id="6747"/>
            <w:bookmarkEnd w:id="6748"/>
          </w:p>
          <w:p w14:paraId="70B9D474" w14:textId="34C4CFFB" w:rsidR="00983365" w:rsidRDefault="00983365">
            <w:pPr>
              <w:pStyle w:val="Heading112pt"/>
              <w:numPr>
                <w:ilvl w:val="1"/>
                <w:numId w:val="2"/>
              </w:numPr>
              <w:tabs>
                <w:tab w:val="left" w:pos="10620"/>
              </w:tabs>
              <w:rPr>
                <w:rFonts w:ascii="Cambria" w:hAnsi="Cambria"/>
              </w:rPr>
            </w:pPr>
            <w:ins w:id="6749" w:author="Sunil Vyas" w:date="2023-10-25T11:41:00Z">
              <w:r>
                <w:rPr>
                  <w:rFonts w:ascii="Cambria" w:hAnsi="Cambria"/>
                  <w:b w:val="0"/>
                </w:rPr>
                <w:t>Auction Type</w:t>
              </w:r>
            </w:ins>
          </w:p>
          <w:p w14:paraId="2FB97AFA" w14:textId="77777777" w:rsidR="009274EA" w:rsidRDefault="00C53038">
            <w:pPr>
              <w:pStyle w:val="Heading112pt"/>
              <w:numPr>
                <w:ilvl w:val="1"/>
                <w:numId w:val="2"/>
              </w:numPr>
              <w:tabs>
                <w:tab w:val="left" w:pos="10620"/>
              </w:tabs>
              <w:rPr>
                <w:rFonts w:ascii="Cambria" w:hAnsi="Cambria"/>
              </w:rPr>
            </w:pPr>
            <w:bookmarkStart w:id="6750" w:name="_Toc137819309"/>
            <w:bookmarkStart w:id="6751" w:name="_Toc137831978"/>
            <w:r>
              <w:rPr>
                <w:rFonts w:ascii="Cambria" w:hAnsi="Cambria"/>
                <w:b w:val="0"/>
              </w:rPr>
              <w:t>Search button</w:t>
            </w:r>
            <w:bookmarkEnd w:id="6750"/>
            <w:bookmarkEnd w:id="6751"/>
          </w:p>
          <w:p w14:paraId="79AF9086" w14:textId="77777777" w:rsidR="009274EA" w:rsidRDefault="00C53038">
            <w:pPr>
              <w:pStyle w:val="Heading112pt"/>
              <w:numPr>
                <w:ilvl w:val="1"/>
                <w:numId w:val="2"/>
              </w:numPr>
              <w:tabs>
                <w:tab w:val="left" w:pos="10620"/>
              </w:tabs>
              <w:rPr>
                <w:rFonts w:ascii="Cambria" w:hAnsi="Cambria"/>
              </w:rPr>
            </w:pPr>
            <w:bookmarkStart w:id="6752" w:name="_Toc137819310"/>
            <w:bookmarkStart w:id="6753" w:name="_Toc137831979"/>
            <w:r>
              <w:rPr>
                <w:rFonts w:ascii="Cambria" w:hAnsi="Cambria"/>
                <w:b w:val="0"/>
              </w:rPr>
              <w:t>Clear button.</w:t>
            </w:r>
            <w:bookmarkEnd w:id="6752"/>
            <w:bookmarkEnd w:id="6753"/>
          </w:p>
          <w:p w14:paraId="5F485E5D" w14:textId="77777777" w:rsidR="009274EA" w:rsidRDefault="00C53038">
            <w:pPr>
              <w:pStyle w:val="Heading112pt"/>
              <w:tabs>
                <w:tab w:val="left" w:pos="10620"/>
              </w:tabs>
              <w:rPr>
                <w:rFonts w:ascii="Cambria" w:hAnsi="Cambria"/>
              </w:rPr>
            </w:pPr>
            <w:bookmarkStart w:id="6754" w:name="_Toc137819311"/>
            <w:bookmarkStart w:id="6755" w:name="_Toc137831980"/>
            <w:r>
              <w:rPr>
                <w:rFonts w:ascii="Cambria" w:hAnsi="Cambria"/>
                <w:b w:val="0"/>
              </w:rPr>
              <w:t>System should display the result as per searched criteria after click on search button under detail section with record.</w:t>
            </w:r>
            <w:bookmarkEnd w:id="6754"/>
            <w:bookmarkEnd w:id="6755"/>
          </w:p>
          <w:p w14:paraId="7658EF06" w14:textId="77777777" w:rsidR="009274EA" w:rsidRDefault="00C53038">
            <w:pPr>
              <w:pStyle w:val="Heading112pt"/>
              <w:tabs>
                <w:tab w:val="left" w:pos="10620"/>
              </w:tabs>
              <w:rPr>
                <w:rFonts w:ascii="Cambria" w:hAnsi="Cambria"/>
              </w:rPr>
            </w:pPr>
            <w:bookmarkStart w:id="6756" w:name="_Toc137819312"/>
            <w:bookmarkStart w:id="6757" w:name="_Toc137831981"/>
            <w:r>
              <w:rPr>
                <w:rFonts w:ascii="Cambria" w:hAnsi="Cambria"/>
                <w:b w:val="0"/>
              </w:rPr>
              <w:t>System should display “No record found” if searched detail does not exist.</w:t>
            </w:r>
            <w:bookmarkEnd w:id="6756"/>
            <w:bookmarkEnd w:id="6757"/>
          </w:p>
          <w:p w14:paraId="4CD69FD5" w14:textId="77777777" w:rsidR="009274EA" w:rsidRDefault="00C53038">
            <w:pPr>
              <w:pStyle w:val="Heading112pt"/>
              <w:tabs>
                <w:tab w:val="left" w:pos="10620"/>
              </w:tabs>
              <w:rPr>
                <w:rFonts w:ascii="Cambria" w:hAnsi="Cambria"/>
              </w:rPr>
            </w:pPr>
            <w:bookmarkStart w:id="6758" w:name="_Toc137819313"/>
            <w:bookmarkStart w:id="6759" w:name="_Toc137831982"/>
            <w:r>
              <w:rPr>
                <w:rFonts w:ascii="Cambria" w:hAnsi="Cambria"/>
                <w:b w:val="0"/>
              </w:rPr>
              <w:t>System should provide “suggestive search” in Auction center dropdown search.</w:t>
            </w:r>
            <w:bookmarkEnd w:id="6758"/>
            <w:bookmarkEnd w:id="6759"/>
          </w:p>
          <w:p w14:paraId="60BE8286" w14:textId="77777777" w:rsidR="009274EA" w:rsidRDefault="00C53038">
            <w:pPr>
              <w:pStyle w:val="Heading112pt"/>
              <w:numPr>
                <w:ilvl w:val="0"/>
                <w:numId w:val="0"/>
              </w:numPr>
              <w:tabs>
                <w:tab w:val="left" w:pos="10620"/>
              </w:tabs>
              <w:ind w:left="360" w:hanging="360"/>
              <w:rPr>
                <w:rFonts w:ascii="Cambria" w:hAnsi="Cambria"/>
              </w:rPr>
            </w:pPr>
            <w:bookmarkStart w:id="6760" w:name="_Toc137819314"/>
            <w:bookmarkStart w:id="6761" w:name="_Toc137831983"/>
            <w:r>
              <w:rPr>
                <w:rFonts w:ascii="Cambria" w:hAnsi="Cambria"/>
                <w:u w:val="single"/>
              </w:rPr>
              <w:t>Detail Section</w:t>
            </w:r>
            <w:r>
              <w:rPr>
                <w:rFonts w:ascii="Cambria" w:hAnsi="Cambria"/>
              </w:rPr>
              <w:t>:</w:t>
            </w:r>
            <w:bookmarkEnd w:id="6760"/>
            <w:bookmarkEnd w:id="6761"/>
          </w:p>
          <w:p w14:paraId="07A227D9" w14:textId="77777777" w:rsidR="009274EA" w:rsidRDefault="00C53038">
            <w:pPr>
              <w:pStyle w:val="Heading112pt"/>
              <w:tabs>
                <w:tab w:val="left" w:pos="10620"/>
              </w:tabs>
              <w:rPr>
                <w:rFonts w:ascii="Cambria" w:hAnsi="Cambria"/>
              </w:rPr>
            </w:pPr>
            <w:bookmarkStart w:id="6762" w:name="_Toc137819315"/>
            <w:bookmarkStart w:id="6763" w:name="_Toc137831984"/>
            <w:r>
              <w:rPr>
                <w:rFonts w:ascii="Cambria" w:hAnsi="Cambria"/>
                <w:b w:val="0"/>
              </w:rPr>
              <w:t>Under detail section system should provide by default all records.</w:t>
            </w:r>
            <w:bookmarkEnd w:id="6762"/>
            <w:bookmarkEnd w:id="6763"/>
          </w:p>
          <w:p w14:paraId="72DF6926" w14:textId="77777777" w:rsidR="009274EA" w:rsidRDefault="00C53038">
            <w:pPr>
              <w:pStyle w:val="Heading112pt"/>
              <w:tabs>
                <w:tab w:val="left" w:pos="10620"/>
              </w:tabs>
              <w:rPr>
                <w:rFonts w:ascii="Cambria" w:hAnsi="Cambria"/>
              </w:rPr>
            </w:pPr>
            <w:bookmarkStart w:id="6764" w:name="_Toc137819316"/>
            <w:bookmarkStart w:id="6765" w:name="_Toc137831985"/>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6764"/>
            <w:bookmarkEnd w:id="6765"/>
          </w:p>
          <w:p w14:paraId="7FD1D548" w14:textId="77777777" w:rsidR="009274EA" w:rsidRDefault="00C53038">
            <w:pPr>
              <w:pStyle w:val="Heading112pt"/>
              <w:tabs>
                <w:tab w:val="left" w:pos="10620"/>
              </w:tabs>
              <w:rPr>
                <w:rFonts w:ascii="Cambria" w:hAnsi="Cambria"/>
              </w:rPr>
            </w:pPr>
            <w:bookmarkStart w:id="6766" w:name="_Toc137819317"/>
            <w:bookmarkStart w:id="6767" w:name="_Toc137831986"/>
            <w:r>
              <w:rPr>
                <w:rFonts w:ascii="Cambria" w:hAnsi="Cambria"/>
                <w:b w:val="0"/>
                <w:strike/>
              </w:rPr>
              <w:t>System should provide pagination option under each tab</w:t>
            </w:r>
            <w:r>
              <w:rPr>
                <w:rFonts w:ascii="Cambria" w:hAnsi="Cambria"/>
                <w:b w:val="0"/>
              </w:rPr>
              <w:t>.</w:t>
            </w:r>
            <w:bookmarkEnd w:id="6766"/>
            <w:bookmarkEnd w:id="6767"/>
          </w:p>
          <w:p w14:paraId="2FF01C60" w14:textId="77777777" w:rsidR="009274EA" w:rsidRDefault="00C53038">
            <w:pPr>
              <w:pStyle w:val="Heading112pt"/>
              <w:tabs>
                <w:tab w:val="left" w:pos="10620"/>
              </w:tabs>
              <w:rPr>
                <w:rFonts w:ascii="Cambria" w:hAnsi="Cambria"/>
              </w:rPr>
            </w:pPr>
            <w:bookmarkStart w:id="6768" w:name="_Toc137819318"/>
            <w:bookmarkStart w:id="6769" w:name="_Toc137831987"/>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6768"/>
            <w:bookmarkEnd w:id="6769"/>
          </w:p>
          <w:p w14:paraId="297D5409" w14:textId="77777777" w:rsidR="009274EA" w:rsidRDefault="00C53038">
            <w:pPr>
              <w:pStyle w:val="Heading112pt"/>
              <w:tabs>
                <w:tab w:val="left" w:pos="10620"/>
              </w:tabs>
              <w:rPr>
                <w:rFonts w:ascii="Cambria" w:hAnsi="Cambria"/>
              </w:rPr>
            </w:pPr>
            <w:bookmarkStart w:id="6770" w:name="_Toc137819319"/>
            <w:bookmarkStart w:id="6771" w:name="_Toc137831988"/>
            <w:r>
              <w:rPr>
                <w:rFonts w:ascii="Cambria" w:hAnsi="Cambria"/>
                <w:b w:val="0"/>
              </w:rPr>
              <w:t>System should export all records including Active/Inactive in EXCEL/PDF on click export to Excel/PDF.</w:t>
            </w:r>
            <w:bookmarkEnd w:id="6770"/>
            <w:bookmarkEnd w:id="6771"/>
          </w:p>
          <w:p w14:paraId="480DA9D9" w14:textId="77777777" w:rsidR="009274EA" w:rsidRDefault="00C53038">
            <w:pPr>
              <w:pStyle w:val="Heading112pt"/>
              <w:tabs>
                <w:tab w:val="left" w:pos="10620"/>
              </w:tabs>
              <w:rPr>
                <w:rFonts w:ascii="Cambria" w:hAnsi="Cambria"/>
              </w:rPr>
            </w:pPr>
            <w:bookmarkStart w:id="6772" w:name="_Toc137819320"/>
            <w:bookmarkStart w:id="6773" w:name="_Toc137831989"/>
            <w:r>
              <w:rPr>
                <w:rFonts w:ascii="Cambria" w:hAnsi="Cambria"/>
                <w:b w:val="0"/>
              </w:rPr>
              <w:t>System should display below details in exported Excel/PDF file</w:t>
            </w:r>
            <w:ins w:id="6774" w:author="Sunil Vyas" w:date="2023-10-11T17:22:00Z">
              <w:r>
                <w:rPr>
                  <w:rFonts w:ascii="Cambria" w:hAnsi="Cambria"/>
                  <w:b w:val="0"/>
                </w:rPr>
                <w:t>.</w:t>
              </w:r>
            </w:ins>
            <w:del w:id="6775" w:author="Sunil Vyas" w:date="2023-10-11T17:22:00Z">
              <w:r>
                <w:rPr>
                  <w:rFonts w:ascii="Cambria" w:hAnsi="Cambria"/>
                  <w:b w:val="0"/>
                </w:rPr>
                <w:delText>.</w:delText>
              </w:r>
            </w:del>
            <w:bookmarkEnd w:id="6772"/>
            <w:bookmarkEnd w:id="6773"/>
          </w:p>
          <w:p w14:paraId="4F39B5BC" w14:textId="77777777" w:rsidR="009274EA" w:rsidRDefault="00C53038">
            <w:pPr>
              <w:pStyle w:val="Heading112pt"/>
              <w:numPr>
                <w:ilvl w:val="1"/>
                <w:numId w:val="2"/>
              </w:numPr>
              <w:tabs>
                <w:tab w:val="left" w:pos="10620"/>
              </w:tabs>
              <w:rPr>
                <w:rFonts w:ascii="Cambria" w:hAnsi="Cambria"/>
              </w:rPr>
            </w:pPr>
            <w:bookmarkStart w:id="6776" w:name="_Toc137819321"/>
            <w:bookmarkStart w:id="6777" w:name="_Toc137831990"/>
            <w:r>
              <w:rPr>
                <w:rFonts w:ascii="Cambria" w:hAnsi="Cambria"/>
                <w:b w:val="0"/>
              </w:rPr>
              <w:lastRenderedPageBreak/>
              <w:t>Sr.</w:t>
            </w:r>
            <w:bookmarkEnd w:id="6776"/>
            <w:bookmarkEnd w:id="6777"/>
          </w:p>
          <w:p w14:paraId="73FDC735" w14:textId="34094C24" w:rsidR="009274EA" w:rsidRPr="002733F3" w:rsidRDefault="00C53038">
            <w:pPr>
              <w:pStyle w:val="Heading112pt"/>
              <w:numPr>
                <w:ilvl w:val="1"/>
                <w:numId w:val="2"/>
              </w:numPr>
              <w:tabs>
                <w:tab w:val="left" w:pos="10620"/>
              </w:tabs>
              <w:rPr>
                <w:ins w:id="6778" w:author="Sunil Vyas" w:date="2023-10-25T11:41:00Z"/>
                <w:rFonts w:ascii="Cambria" w:hAnsi="Cambria"/>
                <w:rPrChange w:id="6779" w:author="Sunil Vyas" w:date="2023-10-25T11:41:00Z">
                  <w:rPr>
                    <w:ins w:id="6780" w:author="Sunil Vyas" w:date="2023-10-25T11:41:00Z"/>
                    <w:rFonts w:ascii="Cambria" w:hAnsi="Cambria"/>
                    <w:b w:val="0"/>
                  </w:rPr>
                </w:rPrChange>
              </w:rPr>
            </w:pPr>
            <w:bookmarkStart w:id="6781" w:name="_Toc137819322"/>
            <w:bookmarkStart w:id="6782" w:name="_Toc137831991"/>
            <w:r>
              <w:rPr>
                <w:rFonts w:ascii="Cambria" w:hAnsi="Cambria"/>
                <w:b w:val="0"/>
              </w:rPr>
              <w:t>Auction Center Name</w:t>
            </w:r>
            <w:bookmarkEnd w:id="6781"/>
            <w:bookmarkEnd w:id="6782"/>
          </w:p>
          <w:p w14:paraId="63BADB71" w14:textId="6B2C7D46" w:rsidR="002733F3" w:rsidRDefault="002733F3">
            <w:pPr>
              <w:pStyle w:val="Heading112pt"/>
              <w:numPr>
                <w:ilvl w:val="1"/>
                <w:numId w:val="2"/>
              </w:numPr>
              <w:tabs>
                <w:tab w:val="left" w:pos="10620"/>
              </w:tabs>
              <w:rPr>
                <w:rFonts w:ascii="Cambria" w:hAnsi="Cambria"/>
              </w:rPr>
            </w:pPr>
            <w:ins w:id="6783" w:author="Sunil Vyas" w:date="2023-10-25T11:41:00Z">
              <w:r>
                <w:rPr>
                  <w:rFonts w:ascii="Cambria" w:hAnsi="Cambria"/>
                  <w:b w:val="0"/>
                </w:rPr>
                <w:t>Auction Type</w:t>
              </w:r>
            </w:ins>
          </w:p>
          <w:p w14:paraId="69D03B41" w14:textId="77777777" w:rsidR="009274EA" w:rsidRDefault="00C53038">
            <w:pPr>
              <w:pStyle w:val="Heading112pt"/>
              <w:numPr>
                <w:ilvl w:val="1"/>
                <w:numId w:val="2"/>
              </w:numPr>
              <w:tabs>
                <w:tab w:val="left" w:pos="10620"/>
              </w:tabs>
              <w:rPr>
                <w:del w:id="6784" w:author="Sunil Vyas" w:date="2023-10-11T17:21:00Z"/>
                <w:rFonts w:ascii="Cambria" w:hAnsi="Cambria"/>
                <w:b w:val="0"/>
              </w:rPr>
            </w:pPr>
            <w:bookmarkStart w:id="6785" w:name="_Toc137819323"/>
            <w:bookmarkStart w:id="6786" w:name="_Toc137831992"/>
            <w:del w:id="6787" w:author="Sunil Vyas" w:date="2023-10-11T17:21:00Z">
              <w:r>
                <w:rPr>
                  <w:rFonts w:ascii="Cambria" w:hAnsi="Cambria"/>
                  <w:b w:val="0"/>
                </w:rPr>
                <w:delText xml:space="preserve">Catalog Closing </w:delText>
              </w:r>
              <w:bookmarkEnd w:id="6785"/>
              <w:bookmarkEnd w:id="6786"/>
              <w:r>
                <w:rPr>
                  <w:rFonts w:ascii="Cambria" w:hAnsi="Cambria"/>
                  <w:b w:val="0"/>
                </w:rPr>
                <w:delText>in Days</w:delText>
              </w:r>
            </w:del>
          </w:p>
          <w:p w14:paraId="747E2851" w14:textId="77777777" w:rsidR="009274EA" w:rsidRDefault="00C53038">
            <w:pPr>
              <w:pStyle w:val="Heading112pt"/>
              <w:numPr>
                <w:ilvl w:val="1"/>
                <w:numId w:val="2"/>
              </w:numPr>
              <w:tabs>
                <w:tab w:val="left" w:pos="10620"/>
              </w:tabs>
              <w:rPr>
                <w:del w:id="6788" w:author="Sunil Vyas" w:date="2023-10-11T17:21:00Z"/>
                <w:rFonts w:ascii="Cambria" w:hAnsi="Cambria"/>
                <w:b w:val="0"/>
              </w:rPr>
            </w:pPr>
            <w:bookmarkStart w:id="6789" w:name="_Toc137819324"/>
            <w:bookmarkStart w:id="6790" w:name="_Toc137831993"/>
            <w:del w:id="6791" w:author="Sunil Vyas" w:date="2023-10-11T17:21:00Z">
              <w:r>
                <w:rPr>
                  <w:rFonts w:ascii="Cambria" w:hAnsi="Cambria"/>
                  <w:b w:val="0"/>
                </w:rPr>
                <w:delText>Catalog Publishing in Days</w:delText>
              </w:r>
            </w:del>
          </w:p>
          <w:p w14:paraId="26DDA75C" w14:textId="77777777" w:rsidR="009274EA" w:rsidRDefault="00C53038">
            <w:pPr>
              <w:pStyle w:val="Heading112pt"/>
              <w:numPr>
                <w:ilvl w:val="1"/>
                <w:numId w:val="2"/>
              </w:numPr>
              <w:tabs>
                <w:tab w:val="left" w:pos="10620"/>
              </w:tabs>
              <w:rPr>
                <w:del w:id="6792" w:author="Sunil Vyas" w:date="2023-10-11T17:21:00Z"/>
                <w:rFonts w:ascii="Cambria" w:hAnsi="Cambria"/>
                <w:b w:val="0"/>
              </w:rPr>
            </w:pPr>
            <w:bookmarkStart w:id="6793" w:name="_Toc137819325"/>
            <w:bookmarkStart w:id="6794" w:name="_Toc137831994"/>
            <w:bookmarkEnd w:id="6789"/>
            <w:bookmarkEnd w:id="6790"/>
            <w:del w:id="6795" w:author="Sunil Vyas" w:date="2023-10-11T17:21:00Z">
              <w:r>
                <w:rPr>
                  <w:rFonts w:ascii="Cambria" w:hAnsi="Cambria"/>
                  <w:b w:val="0"/>
                </w:rPr>
                <w:delText>Buyer's Prompt in Days</w:delText>
              </w:r>
            </w:del>
          </w:p>
          <w:p w14:paraId="206A38AF" w14:textId="77777777" w:rsidR="009274EA" w:rsidRDefault="00C53038">
            <w:pPr>
              <w:pStyle w:val="Heading112pt"/>
              <w:numPr>
                <w:ilvl w:val="1"/>
                <w:numId w:val="2"/>
              </w:numPr>
              <w:tabs>
                <w:tab w:val="left" w:pos="10620"/>
              </w:tabs>
              <w:rPr>
                <w:ins w:id="6796" w:author="Sunil Vyas" w:date="2023-10-11T17:21:00Z"/>
                <w:rFonts w:ascii="Cambria" w:hAnsi="Cambria"/>
                <w:b w:val="0"/>
              </w:rPr>
            </w:pPr>
            <w:bookmarkStart w:id="6797" w:name="_Toc137819326"/>
            <w:bookmarkStart w:id="6798" w:name="_Toc137831995"/>
            <w:bookmarkEnd w:id="6793"/>
            <w:bookmarkEnd w:id="6794"/>
            <w:del w:id="6799" w:author="Sunil Vyas" w:date="2023-10-11T17:21:00Z">
              <w:r>
                <w:rPr>
                  <w:rFonts w:ascii="Cambria" w:hAnsi="Cambria"/>
                  <w:b w:val="0"/>
                </w:rPr>
                <w:delText>Seller's Prompt in Days</w:delText>
              </w:r>
            </w:del>
            <w:ins w:id="6800" w:author="Sunil Vyas" w:date="2023-10-11T17:21:00Z">
              <w:r>
                <w:rPr>
                  <w:rFonts w:ascii="Cambria" w:hAnsi="Cambria"/>
                  <w:b w:val="0"/>
                </w:rPr>
                <w:t>Days Section</w:t>
              </w:r>
            </w:ins>
          </w:p>
          <w:p w14:paraId="260D5742" w14:textId="77777777" w:rsidR="009274EA" w:rsidRDefault="00C53038">
            <w:pPr>
              <w:pStyle w:val="Heading112pt"/>
              <w:numPr>
                <w:ilvl w:val="1"/>
                <w:numId w:val="2"/>
              </w:numPr>
              <w:tabs>
                <w:tab w:val="left" w:pos="10620"/>
              </w:tabs>
              <w:rPr>
                <w:ins w:id="6801" w:author="Sunil Vyas" w:date="2023-10-11T17:21:00Z"/>
                <w:rFonts w:ascii="Cambria" w:hAnsi="Cambria"/>
                <w:b w:val="0"/>
              </w:rPr>
            </w:pPr>
            <w:ins w:id="6802" w:author="Sunil Vyas" w:date="2023-10-11T17:21:00Z">
              <w:r>
                <w:rPr>
                  <w:rFonts w:ascii="Cambria" w:hAnsi="Cambria"/>
                  <w:b w:val="0"/>
                </w:rPr>
                <w:t>Knock Down Process Section</w:t>
              </w:r>
            </w:ins>
          </w:p>
          <w:p w14:paraId="68D955F7" w14:textId="77777777" w:rsidR="009274EA" w:rsidRDefault="00C53038">
            <w:pPr>
              <w:pStyle w:val="Heading112pt"/>
              <w:numPr>
                <w:ilvl w:val="1"/>
                <w:numId w:val="2"/>
              </w:numPr>
              <w:tabs>
                <w:tab w:val="left" w:pos="10620"/>
              </w:tabs>
              <w:rPr>
                <w:ins w:id="6803" w:author="Sunil Vyas" w:date="2023-10-11T17:21:00Z"/>
                <w:rFonts w:ascii="Cambria" w:hAnsi="Cambria"/>
                <w:b w:val="0"/>
              </w:rPr>
            </w:pPr>
            <w:ins w:id="6804" w:author="Sunil Vyas" w:date="2023-10-11T17:21:00Z">
              <w:r>
                <w:rPr>
                  <w:rFonts w:ascii="Cambria" w:hAnsi="Cambria"/>
                  <w:b w:val="0"/>
                </w:rPr>
                <w:t>Tick Size Section</w:t>
              </w:r>
            </w:ins>
          </w:p>
          <w:p w14:paraId="74C3E082" w14:textId="77777777" w:rsidR="009274EA" w:rsidRDefault="00C53038">
            <w:pPr>
              <w:pStyle w:val="Heading112pt"/>
              <w:numPr>
                <w:ilvl w:val="1"/>
                <w:numId w:val="2"/>
              </w:numPr>
              <w:tabs>
                <w:tab w:val="left" w:pos="10620"/>
              </w:tabs>
              <w:rPr>
                <w:ins w:id="6805" w:author="Sunil Vyas" w:date="2023-10-11T17:22:00Z"/>
                <w:rFonts w:ascii="Cambria" w:hAnsi="Cambria"/>
                <w:b w:val="0"/>
              </w:rPr>
            </w:pPr>
            <w:ins w:id="6806" w:author="Sunil Vyas" w:date="2023-10-11T17:22:00Z">
              <w:r>
                <w:rPr>
                  <w:rFonts w:ascii="Cambria" w:hAnsi="Cambria"/>
                  <w:b w:val="0"/>
                </w:rPr>
                <w:t>Permissible Bid Limit Section</w:t>
              </w:r>
            </w:ins>
          </w:p>
          <w:p w14:paraId="1988DE21" w14:textId="77777777" w:rsidR="009274EA" w:rsidRDefault="00C53038">
            <w:pPr>
              <w:pStyle w:val="Heading112pt"/>
              <w:numPr>
                <w:ilvl w:val="1"/>
                <w:numId w:val="2"/>
              </w:numPr>
              <w:tabs>
                <w:tab w:val="left" w:pos="10620"/>
              </w:tabs>
              <w:rPr>
                <w:ins w:id="6807" w:author="Sunil Vyas" w:date="2023-10-11T17:22:00Z"/>
                <w:rFonts w:ascii="Cambria" w:hAnsi="Cambria"/>
                <w:b w:val="0"/>
              </w:rPr>
            </w:pPr>
            <w:ins w:id="6808" w:author="Sunil Vyas" w:date="2023-10-11T17:22:00Z">
              <w:r>
                <w:rPr>
                  <w:rFonts w:ascii="Cambria" w:hAnsi="Cambria"/>
                  <w:b w:val="0"/>
                </w:rPr>
                <w:t>Division of Lot Section</w:t>
              </w:r>
            </w:ins>
          </w:p>
          <w:p w14:paraId="32BE580E" w14:textId="77777777" w:rsidR="009274EA" w:rsidRDefault="00C53038">
            <w:pPr>
              <w:pStyle w:val="Heading112pt"/>
              <w:numPr>
                <w:ilvl w:val="1"/>
                <w:numId w:val="2"/>
              </w:numPr>
              <w:tabs>
                <w:tab w:val="left" w:pos="10620"/>
              </w:tabs>
              <w:rPr>
                <w:rFonts w:ascii="Cambria" w:hAnsi="Cambria"/>
                <w:b w:val="0"/>
              </w:rPr>
            </w:pPr>
            <w:ins w:id="6809" w:author="Sunil Vyas" w:date="2023-10-11T17:22:00Z">
              <w:r>
                <w:rPr>
                  <w:rFonts w:ascii="Cambria" w:hAnsi="Cambria"/>
                  <w:b w:val="0"/>
                </w:rPr>
                <w:t>General Section</w:t>
              </w:r>
            </w:ins>
          </w:p>
          <w:p w14:paraId="4B44D02D" w14:textId="77777777" w:rsidR="009274EA" w:rsidRDefault="00C53038">
            <w:pPr>
              <w:pStyle w:val="Heading112pt"/>
              <w:numPr>
                <w:ilvl w:val="1"/>
                <w:numId w:val="2"/>
              </w:numPr>
              <w:tabs>
                <w:tab w:val="left" w:pos="10620"/>
              </w:tabs>
              <w:rPr>
                <w:rFonts w:ascii="Cambria" w:hAnsi="Cambria"/>
              </w:rPr>
            </w:pPr>
            <w:bookmarkStart w:id="6810" w:name="_Toc137819327"/>
            <w:bookmarkStart w:id="6811" w:name="_Toc137831996"/>
            <w:bookmarkEnd w:id="6797"/>
            <w:bookmarkEnd w:id="6798"/>
            <w:r>
              <w:rPr>
                <w:rFonts w:ascii="Cambria" w:hAnsi="Cambria"/>
                <w:b w:val="0"/>
              </w:rPr>
              <w:t>Status</w:t>
            </w:r>
            <w:bookmarkEnd w:id="6810"/>
            <w:bookmarkEnd w:id="6811"/>
          </w:p>
          <w:p w14:paraId="29F325F1" w14:textId="77777777" w:rsidR="009274EA" w:rsidRDefault="00C53038">
            <w:pPr>
              <w:pStyle w:val="Heading112pt"/>
              <w:numPr>
                <w:ilvl w:val="2"/>
                <w:numId w:val="2"/>
              </w:numPr>
              <w:tabs>
                <w:tab w:val="left" w:pos="10620"/>
              </w:tabs>
              <w:rPr>
                <w:rFonts w:ascii="Cambria" w:hAnsi="Cambria"/>
              </w:rPr>
            </w:pPr>
            <w:bookmarkStart w:id="6812" w:name="_Toc137819328"/>
            <w:bookmarkStart w:id="6813" w:name="_Toc137831997"/>
            <w:r>
              <w:rPr>
                <w:rFonts w:ascii="Cambria" w:hAnsi="Cambria"/>
                <w:b w:val="0"/>
              </w:rPr>
              <w:t>Active</w:t>
            </w:r>
            <w:bookmarkEnd w:id="6812"/>
            <w:bookmarkEnd w:id="6813"/>
          </w:p>
          <w:p w14:paraId="70034EFD" w14:textId="77777777" w:rsidR="009274EA" w:rsidRDefault="00C53038">
            <w:pPr>
              <w:pStyle w:val="Heading112pt"/>
              <w:numPr>
                <w:ilvl w:val="2"/>
                <w:numId w:val="2"/>
              </w:numPr>
              <w:tabs>
                <w:tab w:val="left" w:pos="10620"/>
              </w:tabs>
              <w:rPr>
                <w:rFonts w:ascii="Cambria" w:hAnsi="Cambria"/>
              </w:rPr>
            </w:pPr>
            <w:bookmarkStart w:id="6814" w:name="_Toc137819329"/>
            <w:bookmarkStart w:id="6815" w:name="_Toc137831998"/>
            <w:r>
              <w:rPr>
                <w:rFonts w:ascii="Cambria" w:hAnsi="Cambria"/>
                <w:b w:val="0"/>
              </w:rPr>
              <w:t>Inactive</w:t>
            </w:r>
            <w:bookmarkEnd w:id="6814"/>
            <w:bookmarkEnd w:id="6815"/>
          </w:p>
          <w:p w14:paraId="49FA21D7"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1BF11E88" w14:textId="77777777" w:rsidR="009274EA" w:rsidRDefault="00C53038">
            <w:pPr>
              <w:pStyle w:val="Heading112pt"/>
              <w:tabs>
                <w:tab w:val="left" w:pos="10620"/>
              </w:tabs>
              <w:rPr>
                <w:rFonts w:ascii="Cambria" w:hAnsi="Cambria"/>
              </w:rPr>
            </w:pPr>
            <w:bookmarkStart w:id="6816" w:name="_Toc137819331"/>
            <w:bookmarkStart w:id="6817" w:name="_Toc137832000"/>
            <w:r>
              <w:rPr>
                <w:rFonts w:ascii="Cambria" w:hAnsi="Cambria"/>
                <w:b w:val="0"/>
              </w:rPr>
              <w:t>System should record in latest created record first.</w:t>
            </w:r>
            <w:bookmarkEnd w:id="6816"/>
            <w:bookmarkEnd w:id="6817"/>
          </w:p>
          <w:p w14:paraId="0C2D10B1" w14:textId="77777777" w:rsidR="009274EA" w:rsidRDefault="00C53038">
            <w:pPr>
              <w:pStyle w:val="Heading112pt"/>
              <w:tabs>
                <w:tab w:val="left" w:pos="10620"/>
              </w:tabs>
              <w:rPr>
                <w:rFonts w:ascii="Cambria" w:hAnsi="Cambria"/>
              </w:rPr>
            </w:pPr>
            <w:bookmarkStart w:id="6818" w:name="_Toc137819332"/>
            <w:bookmarkStart w:id="6819" w:name="_Toc137832001"/>
            <w:r>
              <w:rPr>
                <w:rFonts w:ascii="Cambria" w:hAnsi="Cambria"/>
                <w:b w:val="0"/>
              </w:rPr>
              <w:t>System should not display updated record as a first record.</w:t>
            </w:r>
            <w:bookmarkEnd w:id="6818"/>
            <w:bookmarkEnd w:id="6819"/>
          </w:p>
          <w:p w14:paraId="37E5FC24"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0D06C081" w14:textId="77777777" w:rsidR="009274EA" w:rsidRDefault="00C53038">
            <w:pPr>
              <w:pStyle w:val="Heading112pt"/>
              <w:numPr>
                <w:ilvl w:val="1"/>
                <w:numId w:val="2"/>
              </w:numPr>
              <w:tabs>
                <w:tab w:val="left" w:pos="10620"/>
              </w:tabs>
              <w:rPr>
                <w:rFonts w:ascii="Cambria" w:hAnsi="Cambria"/>
              </w:rPr>
            </w:pPr>
            <w:bookmarkStart w:id="6820" w:name="_Toc137819334"/>
            <w:bookmarkStart w:id="6821" w:name="_Toc137832003"/>
            <w:r>
              <w:rPr>
                <w:rFonts w:ascii="Cambria" w:hAnsi="Cambria"/>
                <w:b w:val="0"/>
              </w:rPr>
              <w:t>Active ( By default active while created )</w:t>
            </w:r>
            <w:bookmarkEnd w:id="6820"/>
            <w:bookmarkEnd w:id="6821"/>
          </w:p>
          <w:p w14:paraId="5713DD05" w14:textId="77777777" w:rsidR="009274EA" w:rsidRDefault="00C53038">
            <w:pPr>
              <w:pStyle w:val="Heading112pt"/>
              <w:numPr>
                <w:ilvl w:val="1"/>
                <w:numId w:val="2"/>
              </w:numPr>
              <w:tabs>
                <w:tab w:val="left" w:pos="10620"/>
              </w:tabs>
              <w:rPr>
                <w:rFonts w:ascii="Cambria" w:hAnsi="Cambria"/>
              </w:rPr>
            </w:pPr>
            <w:bookmarkStart w:id="6822" w:name="_Toc137819335"/>
            <w:bookmarkStart w:id="6823" w:name="_Toc137832004"/>
            <w:r>
              <w:rPr>
                <w:rFonts w:ascii="Cambria" w:hAnsi="Cambria"/>
                <w:b w:val="0"/>
              </w:rPr>
              <w:t>Inactive</w:t>
            </w:r>
            <w:bookmarkEnd w:id="6822"/>
            <w:bookmarkEnd w:id="6823"/>
          </w:p>
          <w:p w14:paraId="3012DF96" w14:textId="77777777" w:rsidR="009274EA" w:rsidRDefault="00C53038">
            <w:pPr>
              <w:pStyle w:val="Heading112pt"/>
              <w:tabs>
                <w:tab w:val="left" w:pos="10620"/>
              </w:tabs>
              <w:rPr>
                <w:rFonts w:ascii="Cambria" w:hAnsi="Cambria"/>
              </w:rPr>
            </w:pPr>
            <w:bookmarkStart w:id="6824" w:name="_Toc137819336"/>
            <w:bookmarkStart w:id="6825" w:name="_Toc137832005"/>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6824"/>
            <w:bookmarkEnd w:id="6825"/>
          </w:p>
          <w:p w14:paraId="5F183E01" w14:textId="77777777" w:rsidR="009274EA" w:rsidRDefault="00C53038">
            <w:pPr>
              <w:pStyle w:val="Heading112pt"/>
              <w:numPr>
                <w:ilvl w:val="1"/>
                <w:numId w:val="2"/>
              </w:numPr>
              <w:tabs>
                <w:tab w:val="left" w:pos="10620"/>
              </w:tabs>
              <w:rPr>
                <w:rFonts w:ascii="Cambria" w:hAnsi="Cambria"/>
              </w:rPr>
            </w:pPr>
            <w:bookmarkStart w:id="6826" w:name="_Toc137819337"/>
            <w:bookmarkStart w:id="6827" w:name="_Toc137832006"/>
            <w:r>
              <w:rPr>
                <w:rFonts w:ascii="Cambria" w:hAnsi="Cambria"/>
                <w:b w:val="0"/>
              </w:rPr>
              <w:t>Sr.</w:t>
            </w:r>
            <w:bookmarkEnd w:id="6826"/>
            <w:bookmarkEnd w:id="6827"/>
          </w:p>
          <w:p w14:paraId="400F9543" w14:textId="5CCB5FF0" w:rsidR="009274EA" w:rsidRPr="00777D9A" w:rsidRDefault="00C53038">
            <w:pPr>
              <w:pStyle w:val="Heading112pt"/>
              <w:numPr>
                <w:ilvl w:val="1"/>
                <w:numId w:val="2"/>
              </w:numPr>
              <w:tabs>
                <w:tab w:val="left" w:pos="10620"/>
              </w:tabs>
              <w:rPr>
                <w:ins w:id="6828" w:author="Sunil Vyas" w:date="2023-10-25T11:42:00Z"/>
                <w:rFonts w:ascii="Cambria" w:hAnsi="Cambria"/>
                <w:rPrChange w:id="6829" w:author="Sunil Vyas" w:date="2023-10-25T11:42:00Z">
                  <w:rPr>
                    <w:ins w:id="6830" w:author="Sunil Vyas" w:date="2023-10-25T11:42:00Z"/>
                    <w:rFonts w:ascii="Cambria" w:hAnsi="Cambria"/>
                    <w:b w:val="0"/>
                  </w:rPr>
                </w:rPrChange>
              </w:rPr>
            </w:pPr>
            <w:bookmarkStart w:id="6831" w:name="_Toc137819338"/>
            <w:bookmarkStart w:id="6832" w:name="_Toc137832007"/>
            <w:r>
              <w:rPr>
                <w:rFonts w:ascii="Cambria" w:hAnsi="Cambria"/>
                <w:b w:val="0"/>
              </w:rPr>
              <w:t>Auction Center Name</w:t>
            </w:r>
            <w:bookmarkEnd w:id="6831"/>
            <w:bookmarkEnd w:id="6832"/>
          </w:p>
          <w:p w14:paraId="012C5CB9" w14:textId="2290CA00" w:rsidR="00777D9A" w:rsidRDefault="00777D9A">
            <w:pPr>
              <w:pStyle w:val="Heading112pt"/>
              <w:numPr>
                <w:ilvl w:val="1"/>
                <w:numId w:val="2"/>
              </w:numPr>
              <w:tabs>
                <w:tab w:val="left" w:pos="10620"/>
              </w:tabs>
              <w:rPr>
                <w:rFonts w:ascii="Cambria" w:hAnsi="Cambria"/>
              </w:rPr>
            </w:pPr>
            <w:ins w:id="6833" w:author="Sunil Vyas" w:date="2023-10-25T11:42:00Z">
              <w:r>
                <w:rPr>
                  <w:rFonts w:ascii="Cambria" w:hAnsi="Cambria"/>
                  <w:b w:val="0"/>
                </w:rPr>
                <w:t>Auction Type</w:t>
              </w:r>
            </w:ins>
          </w:p>
          <w:p w14:paraId="30DE1092" w14:textId="77777777" w:rsidR="009274EA" w:rsidRDefault="00C53038">
            <w:pPr>
              <w:pStyle w:val="Heading112pt"/>
              <w:numPr>
                <w:ilvl w:val="1"/>
                <w:numId w:val="2"/>
              </w:numPr>
              <w:tabs>
                <w:tab w:val="left" w:pos="10620"/>
              </w:tabs>
              <w:rPr>
                <w:rFonts w:ascii="Cambria" w:hAnsi="Cambria"/>
                <w:b w:val="0"/>
              </w:rPr>
            </w:pPr>
            <w:bookmarkStart w:id="6834" w:name="_Toc137819339"/>
            <w:bookmarkStart w:id="6835" w:name="_Toc137832008"/>
            <w:r>
              <w:rPr>
                <w:rFonts w:ascii="Cambria" w:hAnsi="Cambria"/>
                <w:b w:val="0"/>
              </w:rPr>
              <w:t>Action</w:t>
            </w:r>
            <w:bookmarkEnd w:id="6834"/>
            <w:bookmarkEnd w:id="6835"/>
          </w:p>
          <w:p w14:paraId="522E73B9" w14:textId="77777777" w:rsidR="009274EA" w:rsidRDefault="00C53038">
            <w:pPr>
              <w:pStyle w:val="Heading112pt"/>
              <w:numPr>
                <w:ilvl w:val="2"/>
                <w:numId w:val="2"/>
              </w:numPr>
              <w:tabs>
                <w:tab w:val="left" w:pos="10620"/>
              </w:tabs>
              <w:rPr>
                <w:rFonts w:ascii="Cambria" w:hAnsi="Cambria"/>
                <w:b w:val="0"/>
              </w:rPr>
            </w:pPr>
            <w:bookmarkStart w:id="6836" w:name="_Toc137819340"/>
            <w:bookmarkStart w:id="6837" w:name="_Toc137832009"/>
            <w:r>
              <w:rPr>
                <w:rFonts w:ascii="Cambria" w:hAnsi="Cambria"/>
                <w:b w:val="0"/>
              </w:rPr>
              <w:t>Edit link</w:t>
            </w:r>
            <w:bookmarkEnd w:id="6836"/>
            <w:bookmarkEnd w:id="6837"/>
          </w:p>
          <w:p w14:paraId="5B1A735F" w14:textId="77777777" w:rsidR="009274EA" w:rsidRDefault="00C53038">
            <w:pPr>
              <w:pStyle w:val="Heading112pt"/>
              <w:numPr>
                <w:ilvl w:val="2"/>
                <w:numId w:val="2"/>
              </w:numPr>
              <w:tabs>
                <w:tab w:val="left" w:pos="10620"/>
              </w:tabs>
              <w:rPr>
                <w:ins w:id="6838" w:author="Sunil Vyas" w:date="2023-10-11T17:23:00Z"/>
                <w:rFonts w:ascii="Cambria" w:hAnsi="Cambria"/>
                <w:b w:val="0"/>
              </w:rPr>
            </w:pPr>
            <w:bookmarkStart w:id="6839" w:name="_Toc137819341"/>
            <w:bookmarkStart w:id="6840" w:name="_Toc137832010"/>
            <w:r>
              <w:rPr>
                <w:rFonts w:ascii="Cambria" w:hAnsi="Cambria"/>
                <w:b w:val="0"/>
              </w:rPr>
              <w:t>View link</w:t>
            </w:r>
            <w:bookmarkEnd w:id="6839"/>
            <w:bookmarkEnd w:id="6840"/>
          </w:p>
          <w:p w14:paraId="20C8E452" w14:textId="77777777" w:rsidR="009274EA" w:rsidRDefault="00C53038">
            <w:pPr>
              <w:pStyle w:val="Heading112pt"/>
              <w:rPr>
                <w:ins w:id="6841" w:author="Sunil Vyas" w:date="2023-10-11T17:24:00Z"/>
              </w:rPr>
              <w:pPrChange w:id="6842" w:author="Sunil Vyas" w:date="2023-10-11T17:23:00Z">
                <w:pPr>
                  <w:pStyle w:val="Heading112pt"/>
                  <w:numPr>
                    <w:ilvl w:val="2"/>
                  </w:numPr>
                  <w:tabs>
                    <w:tab w:val="left" w:pos="10620"/>
                  </w:tabs>
                  <w:ind w:left="1800"/>
                </w:pPr>
              </w:pPrChange>
            </w:pPr>
            <w:ins w:id="6843" w:author="Sunil Vyas" w:date="2023-10-11T17:23:00Z">
              <w:r>
                <w:t xml:space="preserve">At a time system should allow user to active only one configuration </w:t>
              </w:r>
            </w:ins>
            <w:ins w:id="6844" w:author="Sunil Vyas" w:date="2023-10-11T17:24:00Z">
              <w:r>
                <w:t>against</w:t>
              </w:r>
            </w:ins>
            <w:ins w:id="6845" w:author="Sunil Vyas" w:date="2023-10-11T17:23:00Z">
              <w:r>
                <w:t xml:space="preserve"> </w:t>
              </w:r>
            </w:ins>
            <w:ins w:id="6846" w:author="Sunil Vyas" w:date="2023-10-11T17:24:00Z">
              <w:r>
                <w:t>each auction center.</w:t>
              </w:r>
            </w:ins>
          </w:p>
          <w:p w14:paraId="55EBEB57" w14:textId="7B63E48F" w:rsidR="009274EA" w:rsidRDefault="00C53038">
            <w:pPr>
              <w:pStyle w:val="Heading112pt"/>
              <w:pPrChange w:id="6847" w:author="Sunil Vyas" w:date="2023-10-11T17:23:00Z">
                <w:pPr>
                  <w:pStyle w:val="Heading112pt"/>
                  <w:numPr>
                    <w:ilvl w:val="2"/>
                  </w:numPr>
                  <w:tabs>
                    <w:tab w:val="left" w:pos="10620"/>
                  </w:tabs>
                  <w:ind w:left="1800"/>
                </w:pPr>
              </w:pPrChange>
            </w:pPr>
            <w:ins w:id="6848" w:author="Sunil Vyas" w:date="2023-10-11T17:24:00Z">
              <w:r>
                <w:t>There must not be multiple configuration against any auction center</w:t>
              </w:r>
              <w:r w:rsidR="009735FC">
                <w:t xml:space="preserve"> with same auction type.</w:t>
              </w:r>
            </w:ins>
          </w:p>
          <w:p w14:paraId="56B0425E" w14:textId="77777777" w:rsidR="009274EA" w:rsidRDefault="00C53038">
            <w:pPr>
              <w:pStyle w:val="Heading112pt"/>
              <w:tabs>
                <w:tab w:val="left" w:pos="10620"/>
              </w:tabs>
              <w:rPr>
                <w:rFonts w:ascii="Cambria" w:hAnsi="Cambria"/>
              </w:rPr>
            </w:pPr>
            <w:bookmarkStart w:id="6849" w:name="_Toc137819342"/>
            <w:bookmarkStart w:id="6850" w:name="_Toc137832011"/>
            <w:r>
              <w:rPr>
                <w:rFonts w:ascii="Cambria" w:hAnsi="Cambria"/>
                <w:b w:val="0"/>
              </w:rPr>
              <w:t>System should display below fields when authorized user clicks on “Edit Configure Parameter”</w:t>
            </w:r>
            <w:ins w:id="6851" w:author="Sunil Vyas" w:date="2023-10-11T17:23:00Z">
              <w:r>
                <w:rPr>
                  <w:rFonts w:ascii="Cambria" w:hAnsi="Cambria"/>
                  <w:b w:val="0"/>
                </w:rPr>
                <w:t xml:space="preserve"> with pre-fetched detail</w:t>
              </w:r>
            </w:ins>
            <w:del w:id="6852" w:author="Sunil Vyas" w:date="2023-10-11T17:23:00Z">
              <w:r>
                <w:rPr>
                  <w:rFonts w:ascii="Cambria" w:hAnsi="Cambria"/>
                  <w:b w:val="0"/>
                </w:rPr>
                <w:delText>.</w:delText>
              </w:r>
            </w:del>
            <w:bookmarkEnd w:id="6849"/>
            <w:bookmarkEnd w:id="6850"/>
          </w:p>
          <w:p w14:paraId="42EF0137" w14:textId="42444380" w:rsidR="009274EA" w:rsidRPr="009735FC" w:rsidRDefault="00C53038">
            <w:pPr>
              <w:pStyle w:val="Heading112pt"/>
              <w:numPr>
                <w:ilvl w:val="1"/>
                <w:numId w:val="2"/>
              </w:numPr>
              <w:tabs>
                <w:tab w:val="left" w:pos="10620"/>
              </w:tabs>
              <w:rPr>
                <w:ins w:id="6853" w:author="Sunil Vyas" w:date="2023-10-25T11:43:00Z"/>
                <w:rFonts w:ascii="Cambria" w:hAnsi="Cambria"/>
                <w:rPrChange w:id="6854" w:author="Sunil Vyas" w:date="2023-10-25T11:43:00Z">
                  <w:rPr>
                    <w:ins w:id="6855" w:author="Sunil Vyas" w:date="2023-10-25T11:43:00Z"/>
                    <w:rFonts w:ascii="Cambria" w:hAnsi="Cambria"/>
                    <w:b w:val="0"/>
                  </w:rPr>
                </w:rPrChange>
              </w:rPr>
            </w:pPr>
            <w:bookmarkStart w:id="6856" w:name="_Toc137819343"/>
            <w:bookmarkStart w:id="6857" w:name="_Toc137832012"/>
            <w:ins w:id="6858" w:author="Sunil Vyas" w:date="2023-10-11T17:25:00Z">
              <w:r>
                <w:rPr>
                  <w:rFonts w:ascii="Cambria" w:hAnsi="Cambria"/>
                  <w:b w:val="0"/>
                </w:rPr>
                <w:t>Auction Center Name ( This field should be not be editable )</w:t>
              </w:r>
            </w:ins>
          </w:p>
          <w:p w14:paraId="4FDE6196" w14:textId="29277818" w:rsidR="009735FC" w:rsidRDefault="009735FC">
            <w:pPr>
              <w:pStyle w:val="Heading112pt"/>
              <w:numPr>
                <w:ilvl w:val="1"/>
                <w:numId w:val="2"/>
              </w:numPr>
              <w:tabs>
                <w:tab w:val="left" w:pos="10620"/>
              </w:tabs>
              <w:rPr>
                <w:ins w:id="6859" w:author="Sunil Vyas" w:date="2023-10-11T17:25:00Z"/>
                <w:rFonts w:ascii="Cambria" w:hAnsi="Cambria"/>
              </w:rPr>
            </w:pPr>
            <w:ins w:id="6860" w:author="Sunil Vyas" w:date="2023-10-25T11:43:00Z">
              <w:r>
                <w:rPr>
                  <w:rFonts w:ascii="Cambria" w:hAnsi="Cambria"/>
                  <w:b w:val="0"/>
                </w:rPr>
                <w:t>Auction Type</w:t>
              </w:r>
            </w:ins>
            <w:ins w:id="6861" w:author="Sunil Vyas" w:date="2023-10-25T11:50:00Z">
              <w:r w:rsidR="00CD6B8F">
                <w:rPr>
                  <w:rFonts w:ascii="Cambria" w:hAnsi="Cambria"/>
                  <w:b w:val="0"/>
                </w:rPr>
                <w:t xml:space="preserve"> </w:t>
              </w:r>
              <w:r w:rsidR="00CD6B8F">
                <w:rPr>
                  <w:rFonts w:ascii="Cambria" w:hAnsi="Cambria"/>
                  <w:b w:val="0"/>
                </w:rPr>
                <w:t>( This field should be not be editable )</w:t>
              </w:r>
            </w:ins>
            <w:bookmarkStart w:id="6862" w:name="_GoBack"/>
            <w:bookmarkEnd w:id="6862"/>
          </w:p>
          <w:p w14:paraId="660E787D" w14:textId="77777777" w:rsidR="009274EA" w:rsidRDefault="00C53038">
            <w:pPr>
              <w:pStyle w:val="Heading112pt"/>
              <w:numPr>
                <w:ilvl w:val="1"/>
                <w:numId w:val="2"/>
              </w:numPr>
              <w:tabs>
                <w:tab w:val="left" w:pos="10620"/>
              </w:tabs>
              <w:rPr>
                <w:ins w:id="6863" w:author="Sunil Vyas" w:date="2023-10-11T17:25:00Z"/>
                <w:rFonts w:ascii="Cambria" w:hAnsi="Cambria"/>
                <w:b w:val="0"/>
              </w:rPr>
            </w:pPr>
            <w:ins w:id="6864" w:author="Sunil Vyas" w:date="2023-10-11T17:25:00Z">
              <w:r>
                <w:rPr>
                  <w:rFonts w:ascii="Cambria" w:hAnsi="Cambria"/>
                  <w:b w:val="0"/>
                </w:rPr>
                <w:t>Days Section</w:t>
              </w:r>
            </w:ins>
          </w:p>
          <w:p w14:paraId="5431479F" w14:textId="77777777" w:rsidR="009274EA" w:rsidRDefault="00C53038">
            <w:pPr>
              <w:pStyle w:val="Heading112pt"/>
              <w:numPr>
                <w:ilvl w:val="1"/>
                <w:numId w:val="2"/>
              </w:numPr>
              <w:tabs>
                <w:tab w:val="left" w:pos="10620"/>
              </w:tabs>
              <w:rPr>
                <w:ins w:id="6865" w:author="Sunil Vyas" w:date="2023-10-11T17:25:00Z"/>
                <w:rFonts w:ascii="Cambria" w:hAnsi="Cambria"/>
                <w:b w:val="0"/>
              </w:rPr>
            </w:pPr>
            <w:ins w:id="6866" w:author="Sunil Vyas" w:date="2023-10-11T17:25:00Z">
              <w:r>
                <w:rPr>
                  <w:rFonts w:ascii="Cambria" w:hAnsi="Cambria"/>
                  <w:b w:val="0"/>
                </w:rPr>
                <w:t>Knock Down Process Section</w:t>
              </w:r>
            </w:ins>
          </w:p>
          <w:p w14:paraId="01959467" w14:textId="77777777" w:rsidR="009274EA" w:rsidRDefault="00C53038">
            <w:pPr>
              <w:pStyle w:val="Heading112pt"/>
              <w:numPr>
                <w:ilvl w:val="1"/>
                <w:numId w:val="2"/>
              </w:numPr>
              <w:tabs>
                <w:tab w:val="left" w:pos="10620"/>
              </w:tabs>
              <w:rPr>
                <w:ins w:id="6867" w:author="Sunil Vyas" w:date="2023-10-11T17:25:00Z"/>
                <w:rFonts w:ascii="Cambria" w:hAnsi="Cambria"/>
                <w:b w:val="0"/>
              </w:rPr>
            </w:pPr>
            <w:ins w:id="6868" w:author="Sunil Vyas" w:date="2023-10-11T17:25:00Z">
              <w:r>
                <w:rPr>
                  <w:rFonts w:ascii="Cambria" w:hAnsi="Cambria"/>
                  <w:b w:val="0"/>
                </w:rPr>
                <w:lastRenderedPageBreak/>
                <w:t>Tick Size Section</w:t>
              </w:r>
            </w:ins>
          </w:p>
          <w:p w14:paraId="626AEDA3" w14:textId="77777777" w:rsidR="009274EA" w:rsidRDefault="00C53038">
            <w:pPr>
              <w:pStyle w:val="Heading112pt"/>
              <w:numPr>
                <w:ilvl w:val="1"/>
                <w:numId w:val="2"/>
              </w:numPr>
              <w:tabs>
                <w:tab w:val="left" w:pos="10620"/>
              </w:tabs>
              <w:rPr>
                <w:ins w:id="6869" w:author="Sunil Vyas" w:date="2023-10-11T17:25:00Z"/>
                <w:rFonts w:ascii="Cambria" w:hAnsi="Cambria"/>
                <w:b w:val="0"/>
              </w:rPr>
            </w:pPr>
            <w:ins w:id="6870" w:author="Sunil Vyas" w:date="2023-10-11T17:25:00Z">
              <w:r>
                <w:rPr>
                  <w:rFonts w:ascii="Cambria" w:hAnsi="Cambria"/>
                  <w:b w:val="0"/>
                </w:rPr>
                <w:t>Permissible Bid Limit Section</w:t>
              </w:r>
            </w:ins>
          </w:p>
          <w:p w14:paraId="3B2B653A" w14:textId="77777777" w:rsidR="009274EA" w:rsidRDefault="00C53038">
            <w:pPr>
              <w:pStyle w:val="Heading112pt"/>
              <w:numPr>
                <w:ilvl w:val="1"/>
                <w:numId w:val="2"/>
              </w:numPr>
              <w:tabs>
                <w:tab w:val="left" w:pos="10620"/>
              </w:tabs>
              <w:rPr>
                <w:ins w:id="6871" w:author="Sunil Vyas" w:date="2023-10-11T17:25:00Z"/>
                <w:rFonts w:ascii="Cambria" w:hAnsi="Cambria"/>
                <w:b w:val="0"/>
              </w:rPr>
            </w:pPr>
            <w:ins w:id="6872" w:author="Sunil Vyas" w:date="2023-10-11T17:25:00Z">
              <w:r>
                <w:rPr>
                  <w:rFonts w:ascii="Cambria" w:hAnsi="Cambria"/>
                  <w:b w:val="0"/>
                </w:rPr>
                <w:t>Division of Lot Section</w:t>
              </w:r>
            </w:ins>
          </w:p>
          <w:p w14:paraId="0AD72D4D" w14:textId="77777777" w:rsidR="009274EA" w:rsidRDefault="00C53038">
            <w:pPr>
              <w:pStyle w:val="Heading112pt"/>
              <w:numPr>
                <w:ilvl w:val="1"/>
                <w:numId w:val="2"/>
              </w:numPr>
              <w:tabs>
                <w:tab w:val="left" w:pos="10620"/>
              </w:tabs>
              <w:rPr>
                <w:ins w:id="6873" w:author="Sunil Vyas" w:date="2023-10-11T17:25:00Z"/>
                <w:rFonts w:ascii="Cambria" w:hAnsi="Cambria"/>
                <w:b w:val="0"/>
              </w:rPr>
            </w:pPr>
            <w:ins w:id="6874" w:author="Sunil Vyas" w:date="2023-10-11T17:25:00Z">
              <w:r>
                <w:rPr>
                  <w:rFonts w:ascii="Cambria" w:hAnsi="Cambria"/>
                  <w:b w:val="0"/>
                </w:rPr>
                <w:t>General Section</w:t>
              </w:r>
            </w:ins>
          </w:p>
          <w:p w14:paraId="7BF1A488" w14:textId="77777777" w:rsidR="009274EA" w:rsidRDefault="00C53038">
            <w:pPr>
              <w:pStyle w:val="Heading112pt"/>
              <w:numPr>
                <w:ilvl w:val="1"/>
                <w:numId w:val="2"/>
              </w:numPr>
              <w:tabs>
                <w:tab w:val="left" w:pos="10620"/>
              </w:tabs>
              <w:rPr>
                <w:del w:id="6875" w:author="Sunil Vyas" w:date="2023-10-11T17:25:00Z"/>
                <w:rFonts w:ascii="Cambria" w:hAnsi="Cambria"/>
                <w:b w:val="0"/>
              </w:rPr>
            </w:pPr>
            <w:del w:id="6876" w:author="Sunil Vyas" w:date="2023-10-11T17:25:00Z">
              <w:r>
                <w:rPr>
                  <w:rFonts w:ascii="Cambria" w:hAnsi="Cambria"/>
                  <w:b w:val="0"/>
                </w:rPr>
                <w:delText>Auction Center label</w:delText>
              </w:r>
              <w:bookmarkEnd w:id="6856"/>
              <w:bookmarkEnd w:id="6857"/>
            </w:del>
          </w:p>
          <w:p w14:paraId="0041F324" w14:textId="77777777" w:rsidR="009274EA" w:rsidRDefault="00C53038">
            <w:pPr>
              <w:pStyle w:val="Heading112pt"/>
              <w:numPr>
                <w:ilvl w:val="1"/>
                <w:numId w:val="2"/>
              </w:numPr>
              <w:tabs>
                <w:tab w:val="left" w:pos="10620"/>
              </w:tabs>
              <w:rPr>
                <w:del w:id="6877" w:author="Sunil Vyas" w:date="2023-10-11T17:25:00Z"/>
                <w:rFonts w:ascii="Cambria" w:hAnsi="Cambria"/>
                <w:b w:val="0"/>
              </w:rPr>
            </w:pPr>
            <w:bookmarkStart w:id="6878" w:name="_Toc137819344"/>
            <w:bookmarkStart w:id="6879" w:name="_Toc137832013"/>
            <w:del w:id="6880" w:author="Sunil Vyas" w:date="2023-10-11T17:25:00Z">
              <w:r>
                <w:rPr>
                  <w:rFonts w:ascii="Cambria" w:hAnsi="Cambria"/>
                  <w:b w:val="0"/>
                </w:rPr>
                <w:delText xml:space="preserve">Catalog Closing In </w:delText>
              </w:r>
              <w:r>
                <w:rPr>
                  <w:rFonts w:ascii="Cambria" w:hAnsi="Cambria" w:cs="Tahoma"/>
                  <w:bCs w:val="0"/>
                  <w:color w:val="333333"/>
                  <w:sz w:val="17"/>
                  <w:szCs w:val="17"/>
                </w:rPr>
                <w:delText>Days</w:delText>
              </w:r>
              <w:bookmarkEnd w:id="6878"/>
              <w:bookmarkEnd w:id="6879"/>
            </w:del>
          </w:p>
          <w:p w14:paraId="7D1957C2" w14:textId="77777777" w:rsidR="009274EA" w:rsidRDefault="00C53038">
            <w:pPr>
              <w:pStyle w:val="Heading112pt"/>
              <w:numPr>
                <w:ilvl w:val="1"/>
                <w:numId w:val="2"/>
              </w:numPr>
              <w:tabs>
                <w:tab w:val="left" w:pos="10620"/>
              </w:tabs>
              <w:rPr>
                <w:del w:id="6881" w:author="Sunil Vyas" w:date="2023-10-11T17:25:00Z"/>
                <w:rFonts w:ascii="Cambria" w:hAnsi="Cambria"/>
                <w:b w:val="0"/>
              </w:rPr>
            </w:pPr>
            <w:bookmarkStart w:id="6882" w:name="_Toc137819345"/>
            <w:bookmarkStart w:id="6883" w:name="_Toc137832014"/>
            <w:del w:id="6884" w:author="Sunil Vyas" w:date="2023-10-11T17:25:00Z">
              <w:r>
                <w:rPr>
                  <w:rFonts w:ascii="Cambria" w:hAnsi="Cambria"/>
                  <w:b w:val="0"/>
                </w:rPr>
                <w:delText xml:space="preserve">Catalog Publishing in </w:delText>
              </w:r>
              <w:r>
                <w:rPr>
                  <w:rFonts w:ascii="Cambria" w:hAnsi="Cambria" w:cs="Tahoma"/>
                  <w:bCs w:val="0"/>
                  <w:color w:val="333333"/>
                  <w:sz w:val="17"/>
                  <w:szCs w:val="17"/>
                </w:rPr>
                <w:delText>Days</w:delText>
              </w:r>
            </w:del>
          </w:p>
          <w:p w14:paraId="5048A9B5" w14:textId="77777777" w:rsidR="009274EA" w:rsidRDefault="00C53038">
            <w:pPr>
              <w:pStyle w:val="Heading112pt"/>
              <w:numPr>
                <w:ilvl w:val="1"/>
                <w:numId w:val="2"/>
              </w:numPr>
              <w:tabs>
                <w:tab w:val="left" w:pos="10620"/>
              </w:tabs>
              <w:rPr>
                <w:del w:id="6885" w:author="Sunil Vyas" w:date="2023-10-11T17:25:00Z"/>
                <w:rFonts w:ascii="Cambria" w:hAnsi="Cambria"/>
                <w:b w:val="0"/>
              </w:rPr>
            </w:pPr>
            <w:bookmarkStart w:id="6886" w:name="_Toc137819346"/>
            <w:bookmarkStart w:id="6887" w:name="_Toc137832015"/>
            <w:bookmarkEnd w:id="6882"/>
            <w:bookmarkEnd w:id="6883"/>
            <w:del w:id="6888" w:author="Sunil Vyas" w:date="2023-10-11T17:25:00Z">
              <w:r>
                <w:rPr>
                  <w:rFonts w:ascii="Cambria" w:hAnsi="Cambria"/>
                  <w:b w:val="0"/>
                </w:rPr>
                <w:delText xml:space="preserve">Buyer's Prompt in </w:delText>
              </w:r>
              <w:r>
                <w:rPr>
                  <w:rFonts w:ascii="Cambria" w:hAnsi="Cambria" w:cs="Tahoma"/>
                  <w:bCs w:val="0"/>
                  <w:color w:val="333333"/>
                  <w:sz w:val="17"/>
                  <w:szCs w:val="17"/>
                </w:rPr>
                <w:delText>Days</w:delText>
              </w:r>
            </w:del>
          </w:p>
          <w:p w14:paraId="0EA37320" w14:textId="77777777" w:rsidR="009274EA" w:rsidRDefault="00C53038">
            <w:pPr>
              <w:pStyle w:val="Heading112pt"/>
              <w:numPr>
                <w:ilvl w:val="1"/>
                <w:numId w:val="2"/>
              </w:numPr>
              <w:tabs>
                <w:tab w:val="left" w:pos="10620"/>
              </w:tabs>
              <w:rPr>
                <w:del w:id="6889" w:author="Sunil Vyas" w:date="2023-10-11T17:25:00Z"/>
                <w:rFonts w:ascii="Cambria" w:hAnsi="Cambria"/>
                <w:b w:val="0"/>
              </w:rPr>
            </w:pPr>
            <w:bookmarkStart w:id="6890" w:name="_Toc137819347"/>
            <w:bookmarkStart w:id="6891" w:name="_Toc137832016"/>
            <w:bookmarkEnd w:id="6886"/>
            <w:bookmarkEnd w:id="6887"/>
            <w:del w:id="6892" w:author="Sunil Vyas" w:date="2023-10-11T17:25:00Z">
              <w:r>
                <w:rPr>
                  <w:rFonts w:ascii="Cambria" w:hAnsi="Cambria"/>
                  <w:b w:val="0"/>
                </w:rPr>
                <w:delText xml:space="preserve">Seller's Prompt in </w:delText>
              </w:r>
              <w:r>
                <w:rPr>
                  <w:rFonts w:ascii="Cambria" w:hAnsi="Cambria" w:cs="Tahoma"/>
                  <w:bCs w:val="0"/>
                  <w:color w:val="333333"/>
                  <w:sz w:val="17"/>
                  <w:szCs w:val="17"/>
                </w:rPr>
                <w:delText>Days</w:delText>
              </w:r>
            </w:del>
          </w:p>
          <w:p w14:paraId="2F845B75" w14:textId="77777777" w:rsidR="009274EA" w:rsidRDefault="00C53038">
            <w:pPr>
              <w:pStyle w:val="Heading112pt"/>
              <w:numPr>
                <w:ilvl w:val="1"/>
                <w:numId w:val="2"/>
              </w:numPr>
              <w:tabs>
                <w:tab w:val="left" w:pos="10620"/>
              </w:tabs>
              <w:rPr>
                <w:rFonts w:ascii="Cambria" w:hAnsi="Cambria"/>
                <w:b w:val="0"/>
              </w:rPr>
            </w:pPr>
            <w:bookmarkStart w:id="6893" w:name="_Toc137819348"/>
            <w:bookmarkStart w:id="6894" w:name="_Toc137832017"/>
            <w:bookmarkEnd w:id="6890"/>
            <w:bookmarkEnd w:id="6891"/>
            <w:r>
              <w:rPr>
                <w:rFonts w:ascii="Cambria" w:hAnsi="Cambria"/>
                <w:b w:val="0"/>
              </w:rPr>
              <w:t>Status</w:t>
            </w:r>
            <w:bookmarkEnd w:id="6893"/>
            <w:bookmarkEnd w:id="6894"/>
          </w:p>
          <w:p w14:paraId="03B56043" w14:textId="77777777" w:rsidR="009274EA" w:rsidRDefault="00C53038">
            <w:pPr>
              <w:pStyle w:val="Heading112pt"/>
              <w:numPr>
                <w:ilvl w:val="2"/>
                <w:numId w:val="2"/>
              </w:numPr>
              <w:tabs>
                <w:tab w:val="left" w:pos="10620"/>
              </w:tabs>
              <w:rPr>
                <w:rFonts w:ascii="Cambria" w:hAnsi="Cambria"/>
                <w:b w:val="0"/>
              </w:rPr>
            </w:pPr>
            <w:bookmarkStart w:id="6895" w:name="_Toc137819349"/>
            <w:bookmarkStart w:id="6896" w:name="_Toc137832018"/>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6895"/>
            <w:bookmarkEnd w:id="6896"/>
          </w:p>
          <w:p w14:paraId="603AAC20" w14:textId="77777777" w:rsidR="009274EA" w:rsidRDefault="00C53038">
            <w:pPr>
              <w:pStyle w:val="Heading112pt"/>
              <w:numPr>
                <w:ilvl w:val="2"/>
                <w:numId w:val="2"/>
              </w:numPr>
              <w:tabs>
                <w:tab w:val="left" w:pos="10620"/>
              </w:tabs>
              <w:rPr>
                <w:rFonts w:ascii="Cambria" w:hAnsi="Cambria"/>
                <w:b w:val="0"/>
              </w:rPr>
            </w:pPr>
            <w:bookmarkStart w:id="6897" w:name="_Toc137819350"/>
            <w:bookmarkStart w:id="6898" w:name="_Toc137832019"/>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6897"/>
            <w:bookmarkEnd w:id="6898"/>
          </w:p>
          <w:p w14:paraId="45EA33E5" w14:textId="77777777" w:rsidR="009274EA" w:rsidRDefault="00C53038">
            <w:pPr>
              <w:pStyle w:val="Heading112pt"/>
              <w:numPr>
                <w:ilvl w:val="1"/>
                <w:numId w:val="2"/>
              </w:numPr>
              <w:tabs>
                <w:tab w:val="left" w:pos="10620"/>
              </w:tabs>
              <w:rPr>
                <w:rFonts w:ascii="Cambria" w:hAnsi="Cambria"/>
              </w:rPr>
            </w:pPr>
            <w:bookmarkStart w:id="6899" w:name="_Toc137819351"/>
            <w:bookmarkStart w:id="6900" w:name="_Toc137832020"/>
            <w:r>
              <w:rPr>
                <w:rFonts w:ascii="Cambria" w:hAnsi="Cambria"/>
                <w:b w:val="0"/>
              </w:rPr>
              <w:t>Update button.</w:t>
            </w:r>
            <w:bookmarkEnd w:id="6899"/>
            <w:bookmarkEnd w:id="6900"/>
          </w:p>
          <w:p w14:paraId="44D5C417" w14:textId="77777777" w:rsidR="009274EA" w:rsidRDefault="00C53038">
            <w:pPr>
              <w:pStyle w:val="Heading112pt"/>
              <w:numPr>
                <w:ilvl w:val="1"/>
                <w:numId w:val="2"/>
              </w:numPr>
              <w:tabs>
                <w:tab w:val="left" w:pos="10620"/>
              </w:tabs>
              <w:rPr>
                <w:rFonts w:ascii="Cambria" w:hAnsi="Cambria"/>
              </w:rPr>
            </w:pPr>
            <w:bookmarkStart w:id="6901" w:name="_Toc137819352"/>
            <w:bookmarkStart w:id="6902" w:name="_Toc137832021"/>
            <w:r>
              <w:rPr>
                <w:rFonts w:ascii="Cambria" w:hAnsi="Cambria"/>
                <w:b w:val="0"/>
              </w:rPr>
              <w:t>Clear button.</w:t>
            </w:r>
            <w:bookmarkEnd w:id="6901"/>
            <w:bookmarkEnd w:id="6902"/>
          </w:p>
          <w:p w14:paraId="57D06F69" w14:textId="77777777" w:rsidR="009274EA" w:rsidRDefault="00C53038">
            <w:pPr>
              <w:pStyle w:val="Heading112pt"/>
              <w:numPr>
                <w:ilvl w:val="1"/>
                <w:numId w:val="2"/>
              </w:numPr>
              <w:tabs>
                <w:tab w:val="left" w:pos="10620"/>
              </w:tabs>
              <w:rPr>
                <w:rFonts w:ascii="Cambria" w:hAnsi="Cambria"/>
              </w:rPr>
            </w:pPr>
            <w:bookmarkStart w:id="6903" w:name="_Toc137819353"/>
            <w:bookmarkStart w:id="6904" w:name="_Toc137832022"/>
            <w:r>
              <w:rPr>
                <w:rFonts w:ascii="Cambria" w:hAnsi="Cambria"/>
                <w:b w:val="0"/>
              </w:rPr>
              <w:t>Cancel button.</w:t>
            </w:r>
            <w:bookmarkEnd w:id="6903"/>
            <w:bookmarkEnd w:id="6904"/>
          </w:p>
          <w:p w14:paraId="724EECCD" w14:textId="69A63CEA" w:rsidR="009274EA" w:rsidRPr="009274EA" w:rsidRDefault="00C53038">
            <w:pPr>
              <w:pStyle w:val="Heading112pt"/>
              <w:tabs>
                <w:tab w:val="left" w:pos="10620"/>
              </w:tabs>
              <w:rPr>
                <w:ins w:id="6905" w:author="Sunil Vyas" w:date="2023-10-11T17:39:00Z"/>
                <w:rFonts w:ascii="Cambria" w:hAnsi="Cambria"/>
                <w:rPrChange w:id="6906" w:author="Sunil Vyas" w:date="2023-10-11T17:39:00Z">
                  <w:rPr>
                    <w:ins w:id="6907" w:author="Sunil Vyas" w:date="2023-10-11T17:39:00Z"/>
                    <w:rFonts w:ascii="Cambria" w:hAnsi="Cambria"/>
                    <w:b w:val="0"/>
                  </w:rPr>
                </w:rPrChange>
              </w:rPr>
            </w:pPr>
            <w:bookmarkStart w:id="6908" w:name="_Toc137819354"/>
            <w:bookmarkStart w:id="6909" w:name="_Toc137832023"/>
            <w:ins w:id="6910" w:author="Sunil Vyas" w:date="2023-10-11T17:39:00Z">
              <w:r>
                <w:rPr>
                  <w:rFonts w:ascii="Cambria" w:hAnsi="Cambria"/>
                </w:rPr>
                <w:t xml:space="preserve">System should provide validation of fields as same as </w:t>
              </w:r>
            </w:ins>
            <w:ins w:id="6911" w:author="Sunil Vyas" w:date="2023-10-11T17:40:00Z">
              <w:r>
                <w:rPr>
                  <w:rFonts w:ascii="Cambria" w:hAnsi="Cambria"/>
                </w:rPr>
                <w:t>Use Case – 15</w:t>
              </w:r>
            </w:ins>
            <w:ins w:id="6912" w:author="Sunil Vyas" w:date="2023-10-25T11:45:00Z">
              <w:r w:rsidR="00D76F20">
                <w:rPr>
                  <w:rFonts w:ascii="Cambria" w:hAnsi="Cambria"/>
                </w:rPr>
                <w:t>, Create</w:t>
              </w:r>
            </w:ins>
            <w:ins w:id="6913" w:author="Sunil Vyas" w:date="2023-10-11T17:40:00Z">
              <w:r>
                <w:rPr>
                  <w:rFonts w:ascii="Cambria" w:hAnsi="Cambria"/>
                </w:rPr>
                <w:t xml:space="preserve"> Configure Parameters.</w:t>
              </w:r>
            </w:ins>
          </w:p>
          <w:p w14:paraId="58DF769F" w14:textId="77777777" w:rsidR="009274EA" w:rsidRDefault="00C53038">
            <w:pPr>
              <w:pStyle w:val="Heading112pt"/>
              <w:tabs>
                <w:tab w:val="left" w:pos="10620"/>
              </w:tabs>
              <w:rPr>
                <w:rFonts w:ascii="Cambria" w:hAnsi="Cambria"/>
              </w:rPr>
            </w:pPr>
            <w:r>
              <w:rPr>
                <w:rFonts w:ascii="Cambria" w:hAnsi="Cambria"/>
                <w:b w:val="0"/>
              </w:rPr>
              <w:t>System should provide above mentioned fields as a mandatory fields.</w:t>
            </w:r>
            <w:bookmarkEnd w:id="6908"/>
            <w:bookmarkEnd w:id="6909"/>
          </w:p>
          <w:p w14:paraId="0FD69F3C" w14:textId="77777777" w:rsidR="009274EA" w:rsidRDefault="00C53038">
            <w:pPr>
              <w:pStyle w:val="Heading112pt"/>
              <w:tabs>
                <w:tab w:val="left" w:pos="10620"/>
              </w:tabs>
              <w:rPr>
                <w:rFonts w:ascii="Cambria" w:hAnsi="Cambria"/>
              </w:rPr>
            </w:pPr>
            <w:bookmarkStart w:id="6914" w:name="_Toc137819355"/>
            <w:bookmarkStart w:id="6915" w:name="_Toc137832024"/>
            <w:r>
              <w:rPr>
                <w:rFonts w:ascii="Cambria" w:hAnsi="Cambria"/>
                <w:b w:val="0"/>
              </w:rPr>
              <w:t>System should display validation message “Please enter details” on click update button with blank fields.</w:t>
            </w:r>
            <w:bookmarkEnd w:id="6914"/>
            <w:bookmarkEnd w:id="6915"/>
          </w:p>
          <w:p w14:paraId="37A782BC" w14:textId="77777777" w:rsidR="009274EA" w:rsidRDefault="00C53038">
            <w:pPr>
              <w:pStyle w:val="Heading112pt"/>
              <w:tabs>
                <w:tab w:val="left" w:pos="10620"/>
              </w:tabs>
              <w:rPr>
                <w:rFonts w:ascii="Cambria" w:hAnsi="Cambria"/>
              </w:rPr>
            </w:pPr>
            <w:bookmarkStart w:id="6916" w:name="_Toc137819356"/>
            <w:bookmarkStart w:id="6917" w:name="_Toc137832025"/>
            <w:r>
              <w:rPr>
                <w:rFonts w:ascii="Cambria" w:hAnsi="Cambria"/>
                <w:b w:val="0"/>
              </w:rPr>
              <w:t>System should clear all input on click clear button.</w:t>
            </w:r>
            <w:bookmarkEnd w:id="6916"/>
            <w:bookmarkEnd w:id="6917"/>
          </w:p>
          <w:p w14:paraId="304F3A25" w14:textId="77777777" w:rsidR="009274EA" w:rsidRDefault="00C53038">
            <w:pPr>
              <w:pStyle w:val="Heading112pt"/>
              <w:tabs>
                <w:tab w:val="left" w:pos="10620"/>
              </w:tabs>
              <w:rPr>
                <w:rFonts w:ascii="Cambria" w:hAnsi="Cambria"/>
              </w:rPr>
            </w:pPr>
            <w:bookmarkStart w:id="6918" w:name="_Toc137819357"/>
            <w:bookmarkStart w:id="6919" w:name="_Toc137832026"/>
            <w:r>
              <w:rPr>
                <w:rFonts w:ascii="Cambria" w:hAnsi="Cambria"/>
                <w:b w:val="0"/>
              </w:rPr>
              <w:t>System should redirect on log in home page on click cancel button.</w:t>
            </w:r>
            <w:bookmarkEnd w:id="6918"/>
            <w:bookmarkEnd w:id="6919"/>
          </w:p>
          <w:p w14:paraId="6A765ABB" w14:textId="77777777" w:rsidR="009274EA" w:rsidRDefault="00C53038">
            <w:pPr>
              <w:pStyle w:val="Heading112pt"/>
              <w:tabs>
                <w:tab w:val="left" w:pos="10620"/>
              </w:tabs>
              <w:rPr>
                <w:rFonts w:ascii="Cambria" w:hAnsi="Cambria"/>
              </w:rPr>
            </w:pPr>
            <w:bookmarkStart w:id="6920" w:name="_Toc137819358"/>
            <w:bookmarkStart w:id="6921" w:name="_Toc137832027"/>
            <w:r>
              <w:rPr>
                <w:rFonts w:ascii="Cambria" w:hAnsi="Cambria"/>
                <w:b w:val="0"/>
              </w:rPr>
              <w:t>System should allow to update “</w:t>
            </w:r>
            <w:r>
              <w:rPr>
                <w:rFonts w:ascii="Cambria" w:hAnsi="Cambria"/>
              </w:rPr>
              <w:t xml:space="preserve">Catalog Closing Days </w:t>
            </w:r>
            <w:r>
              <w:rPr>
                <w:rFonts w:ascii="Cambria" w:hAnsi="Cambria"/>
                <w:highlight w:val="yellow"/>
              </w:rPr>
              <w:t>&lt;</w:t>
            </w:r>
            <w:r>
              <w:rPr>
                <w:rFonts w:ascii="Cambria" w:hAnsi="Cambria"/>
                <w:b w:val="0"/>
              </w:rPr>
              <w:t xml:space="preserve"> </w:t>
            </w:r>
            <w:r>
              <w:rPr>
                <w:rFonts w:ascii="Cambria" w:hAnsi="Cambria"/>
              </w:rPr>
              <w:t>catalog publishing Days”</w:t>
            </w:r>
            <w:bookmarkEnd w:id="6920"/>
            <w:bookmarkEnd w:id="6921"/>
          </w:p>
          <w:p w14:paraId="5983A81A" w14:textId="77777777" w:rsidR="009274EA" w:rsidRDefault="00C53038">
            <w:pPr>
              <w:pStyle w:val="Heading112pt"/>
              <w:tabs>
                <w:tab w:val="left" w:pos="10620"/>
              </w:tabs>
              <w:rPr>
                <w:rFonts w:ascii="Cambria" w:hAnsi="Cambria"/>
              </w:rPr>
            </w:pPr>
            <w:bookmarkStart w:id="6922" w:name="_Toc137819359"/>
            <w:bookmarkStart w:id="6923" w:name="_Toc137832028"/>
            <w:r>
              <w:rPr>
                <w:rFonts w:ascii="Cambria" w:hAnsi="Cambria"/>
                <w:b w:val="0"/>
              </w:rPr>
              <w:t>System should allow to update “</w:t>
            </w:r>
            <w:r>
              <w:rPr>
                <w:rFonts w:ascii="Cambria" w:hAnsi="Cambria"/>
              </w:rPr>
              <w:t xml:space="preserve">Catalog Publish Days </w:t>
            </w:r>
            <w:r>
              <w:rPr>
                <w:rFonts w:ascii="Cambria" w:hAnsi="Cambria"/>
                <w:highlight w:val="yellow"/>
              </w:rPr>
              <w:t>&gt;</w:t>
            </w:r>
            <w:r>
              <w:rPr>
                <w:rFonts w:ascii="Cambria" w:hAnsi="Cambria"/>
                <w:b w:val="0"/>
              </w:rPr>
              <w:t xml:space="preserve"> </w:t>
            </w:r>
            <w:r>
              <w:rPr>
                <w:rFonts w:ascii="Cambria" w:hAnsi="Cambria"/>
              </w:rPr>
              <w:t>catalog Closing Days”</w:t>
            </w:r>
            <w:bookmarkEnd w:id="6922"/>
            <w:bookmarkEnd w:id="6923"/>
          </w:p>
          <w:p w14:paraId="2AD4C410" w14:textId="77777777" w:rsidR="009274EA" w:rsidRDefault="00C53038">
            <w:pPr>
              <w:pStyle w:val="Heading112pt"/>
              <w:tabs>
                <w:tab w:val="left" w:pos="10620"/>
              </w:tabs>
              <w:rPr>
                <w:rFonts w:ascii="Cambria" w:hAnsi="Cambria"/>
              </w:rPr>
            </w:pPr>
            <w:bookmarkStart w:id="6924" w:name="_Toc137819360"/>
            <w:bookmarkStart w:id="6925" w:name="_Toc137832029"/>
            <w:r>
              <w:rPr>
                <w:rFonts w:ascii="Cambria" w:hAnsi="Cambria"/>
                <w:b w:val="0"/>
              </w:rPr>
              <w:t>System should allow to configure</w:t>
            </w:r>
            <w:r>
              <w:rPr>
                <w:rFonts w:ascii="Cambria" w:hAnsi="Cambria"/>
              </w:rPr>
              <w:t xml:space="preserve"> “Buyer's Prompt Days </w:t>
            </w:r>
            <w:r>
              <w:rPr>
                <w:rFonts w:ascii="Cambria" w:hAnsi="Cambria"/>
                <w:highlight w:val="yellow"/>
              </w:rPr>
              <w:t>&lt;</w:t>
            </w:r>
            <w:r>
              <w:rPr>
                <w:rFonts w:ascii="Cambria" w:hAnsi="Cambria"/>
              </w:rPr>
              <w:t xml:space="preserve"> Seller's Prompt Days”</w:t>
            </w:r>
            <w:bookmarkEnd w:id="6924"/>
            <w:bookmarkEnd w:id="6925"/>
          </w:p>
          <w:p w14:paraId="3F7272C1" w14:textId="77777777" w:rsidR="009274EA" w:rsidRDefault="00C53038">
            <w:pPr>
              <w:pStyle w:val="Heading112pt"/>
              <w:tabs>
                <w:tab w:val="left" w:pos="10620"/>
              </w:tabs>
              <w:rPr>
                <w:rFonts w:ascii="Cambria" w:hAnsi="Cambria"/>
              </w:rPr>
            </w:pPr>
            <w:bookmarkStart w:id="6926" w:name="_Toc137819361"/>
            <w:bookmarkStart w:id="6927" w:name="_Toc137832030"/>
            <w:r>
              <w:rPr>
                <w:rFonts w:ascii="Cambria" w:hAnsi="Cambria"/>
                <w:b w:val="0"/>
              </w:rPr>
              <w:t>System should allow to configure “</w:t>
            </w:r>
            <w:r>
              <w:rPr>
                <w:rFonts w:ascii="Cambria" w:hAnsi="Cambria"/>
              </w:rPr>
              <w:t>Seller's Prompt Days &gt;</w:t>
            </w:r>
            <w:r>
              <w:rPr>
                <w:rFonts w:ascii="Cambria" w:hAnsi="Cambria"/>
                <w:b w:val="0"/>
              </w:rPr>
              <w:t xml:space="preserve"> </w:t>
            </w:r>
            <w:r>
              <w:rPr>
                <w:rFonts w:ascii="Cambria" w:hAnsi="Cambria"/>
              </w:rPr>
              <w:t>Buyer's Prompt Days”</w:t>
            </w:r>
            <w:bookmarkEnd w:id="6926"/>
            <w:bookmarkEnd w:id="6927"/>
          </w:p>
          <w:p w14:paraId="24A920E5" w14:textId="77777777" w:rsidR="009274EA" w:rsidRDefault="00C53038">
            <w:pPr>
              <w:pStyle w:val="Heading112pt"/>
              <w:tabs>
                <w:tab w:val="left" w:pos="10620"/>
              </w:tabs>
              <w:rPr>
                <w:rFonts w:ascii="Cambria" w:hAnsi="Cambria"/>
              </w:rPr>
            </w:pPr>
            <w:bookmarkStart w:id="6928" w:name="_Toc137819362"/>
            <w:bookmarkStart w:id="6929" w:name="_Toc137832031"/>
            <w:r>
              <w:rPr>
                <w:rFonts w:ascii="Cambria" w:hAnsi="Cambria"/>
                <w:b w:val="0"/>
              </w:rPr>
              <w:t xml:space="preserve">System should display confirmation message </w:t>
            </w:r>
            <w:r>
              <w:rPr>
                <w:rFonts w:ascii="Cambria" w:hAnsi="Cambria"/>
              </w:rPr>
              <w:t>“Configure Parameter Updated successfully</w:t>
            </w:r>
            <w:r>
              <w:rPr>
                <w:rFonts w:ascii="Cambria" w:hAnsi="Cambria"/>
                <w:b w:val="0"/>
              </w:rPr>
              <w:t>” on click of submit button.</w:t>
            </w:r>
            <w:bookmarkEnd w:id="6928"/>
            <w:bookmarkEnd w:id="6929"/>
          </w:p>
          <w:p w14:paraId="075FAF50" w14:textId="77777777" w:rsidR="009274EA" w:rsidRDefault="00C53038">
            <w:pPr>
              <w:pStyle w:val="Heading112pt"/>
              <w:tabs>
                <w:tab w:val="left" w:pos="10620"/>
              </w:tabs>
              <w:rPr>
                <w:rFonts w:ascii="Cambria" w:hAnsi="Cambria"/>
              </w:rPr>
            </w:pPr>
            <w:bookmarkStart w:id="6930" w:name="_Toc137819363"/>
            <w:bookmarkStart w:id="6931" w:name="_Toc137832032"/>
            <w:r>
              <w:rPr>
                <w:rFonts w:ascii="Cambria" w:hAnsi="Cambria"/>
                <w:b w:val="0"/>
              </w:rPr>
              <w:t xml:space="preserve">System should move Configure Parameter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6930"/>
            <w:bookmarkEnd w:id="6931"/>
          </w:p>
          <w:p w14:paraId="7CD5336D" w14:textId="77777777" w:rsidR="009274EA" w:rsidRDefault="00C53038">
            <w:pPr>
              <w:pStyle w:val="Heading112pt"/>
              <w:tabs>
                <w:tab w:val="left" w:pos="10620"/>
              </w:tabs>
              <w:rPr>
                <w:rFonts w:ascii="Cambria" w:hAnsi="Cambria"/>
              </w:rPr>
            </w:pPr>
            <w:bookmarkStart w:id="6932" w:name="_Toc137819364"/>
            <w:bookmarkStart w:id="6933" w:name="_Toc137832033"/>
            <w:r>
              <w:rPr>
                <w:rFonts w:ascii="Cambria" w:hAnsi="Cambria"/>
                <w:b w:val="0"/>
              </w:rPr>
              <w:t>In existing and past transaction system should display the inactivated values.</w:t>
            </w:r>
            <w:bookmarkEnd w:id="6932"/>
            <w:bookmarkEnd w:id="6933"/>
          </w:p>
          <w:p w14:paraId="1A22D29D" w14:textId="77777777" w:rsidR="009274EA" w:rsidRDefault="00C53038">
            <w:pPr>
              <w:pStyle w:val="Heading112pt"/>
              <w:tabs>
                <w:tab w:val="left" w:pos="10620"/>
              </w:tabs>
              <w:rPr>
                <w:rFonts w:ascii="Cambria" w:hAnsi="Cambria"/>
              </w:rPr>
            </w:pPr>
            <w:bookmarkStart w:id="6934" w:name="_Toc137819365"/>
            <w:bookmarkStart w:id="6935" w:name="_Toc137832034"/>
            <w:r>
              <w:rPr>
                <w:rFonts w:ascii="Cambria" w:hAnsi="Cambria"/>
                <w:b w:val="0"/>
              </w:rPr>
              <w:t xml:space="preserve">System should move Configure Parameter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6934"/>
            <w:bookmarkEnd w:id="6935"/>
          </w:p>
          <w:p w14:paraId="44F687CF" w14:textId="77777777" w:rsidR="009274EA" w:rsidRDefault="00C53038">
            <w:pPr>
              <w:pStyle w:val="Heading112pt"/>
              <w:tabs>
                <w:tab w:val="left" w:pos="10620"/>
              </w:tabs>
              <w:rPr>
                <w:rFonts w:ascii="Cambria" w:hAnsi="Cambria"/>
              </w:rPr>
            </w:pPr>
            <w:bookmarkStart w:id="6936" w:name="_Toc137819366"/>
            <w:bookmarkStart w:id="6937" w:name="_Toc137832035"/>
            <w:r>
              <w:rPr>
                <w:rFonts w:ascii="Cambria" w:hAnsi="Cambria"/>
                <w:b w:val="0"/>
              </w:rPr>
              <w:t>In existing and past transaction system should not display the activated values.</w:t>
            </w:r>
            <w:bookmarkEnd w:id="6936"/>
            <w:bookmarkEnd w:id="6937"/>
          </w:p>
          <w:p w14:paraId="40C4E192"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5C0E81EB" w14:textId="77777777" w:rsidR="009274EA" w:rsidRDefault="00C53038">
            <w:pPr>
              <w:pStyle w:val="Heading112pt"/>
              <w:rPr>
                <w:del w:id="6938" w:author="Sunil Vyas" w:date="2023-10-11T17:39:00Z"/>
                <w:rFonts w:ascii="Cambria" w:hAnsi="Cambria"/>
                <w:b w:val="0"/>
              </w:rPr>
            </w:pPr>
            <w:r>
              <w:rPr>
                <w:rFonts w:ascii="Cambria" w:hAnsi="Cambria"/>
                <w:b w:val="0"/>
              </w:rPr>
              <w:lastRenderedPageBreak/>
              <w:t>System should capture the entry of “</w:t>
            </w:r>
            <w:del w:id="6939" w:author="Sunil Vyas" w:date="2023-10-11T17:38:00Z">
              <w:r>
                <w:rPr>
                  <w:rFonts w:ascii="Cambria" w:hAnsi="Cambria"/>
                  <w:b w:val="0"/>
                </w:rPr>
                <w:delText>Catalog Closing Date</w:delText>
              </w:r>
            </w:del>
            <w:ins w:id="6940" w:author="Sunil Vyas" w:date="2023-10-11T17:38:00Z">
              <w:r>
                <w:rPr>
                  <w:rFonts w:ascii="Cambria" w:hAnsi="Cambria"/>
                  <w:b w:val="0"/>
                </w:rPr>
                <w:t>configuration parameters</w:t>
              </w:r>
            </w:ins>
            <w:r>
              <w:rPr>
                <w:rFonts w:ascii="Cambria" w:hAnsi="Cambria"/>
                <w:b w:val="0"/>
              </w:rPr>
              <w:t xml:space="preserve">” </w:t>
            </w:r>
            <w:ins w:id="6941" w:author="Sunil Vyas" w:date="2023-10-11T17:38:00Z">
              <w:r>
                <w:rPr>
                  <w:rFonts w:ascii="Cambria" w:hAnsi="Cambria"/>
                  <w:b w:val="0"/>
                </w:rPr>
                <w:t xml:space="preserve">are </w:t>
              </w:r>
            </w:ins>
            <w:r>
              <w:rPr>
                <w:rFonts w:ascii="Cambria" w:hAnsi="Cambria"/>
                <w:b w:val="0"/>
              </w:rPr>
              <w:t>update</w:t>
            </w:r>
            <w:ins w:id="6942" w:author="Sunil Vyas" w:date="2023-10-11T17:38:00Z">
              <w:r>
                <w:rPr>
                  <w:rFonts w:ascii="Cambria" w:hAnsi="Cambria"/>
                  <w:b w:val="0"/>
                </w:rPr>
                <w:t>d</w:t>
              </w:r>
            </w:ins>
            <w:r>
              <w:rPr>
                <w:rFonts w:ascii="Cambria" w:hAnsi="Cambria"/>
                <w:b w:val="0"/>
              </w:rPr>
              <w:t xml:space="preserve"> in audit trail report as “</w:t>
            </w:r>
            <w:ins w:id="6943" w:author="Sunil Vyas" w:date="2023-10-11T17:38:00Z">
              <w:r>
                <w:rPr>
                  <w:rFonts w:ascii="Cambria" w:hAnsi="Cambria"/>
                  <w:b w:val="0"/>
                </w:rPr>
                <w:t>configuration parameters</w:t>
              </w:r>
            </w:ins>
            <w:del w:id="6944" w:author="Sunil Vyas" w:date="2023-10-11T17:38:00Z">
              <w:r>
                <w:rPr>
                  <w:rFonts w:ascii="Cambria" w:hAnsi="Cambria"/>
                  <w:b w:val="0"/>
                </w:rPr>
                <w:delText>Catalog Closing Date</w:delText>
              </w:r>
            </w:del>
            <w:r>
              <w:rPr>
                <w:rFonts w:ascii="Cambria" w:hAnsi="Cambria"/>
                <w:b w:val="0"/>
              </w:rPr>
              <w:t xml:space="preserve">” :&lt; </w:t>
            </w:r>
            <w:del w:id="6945" w:author="Sunil Vyas" w:date="2023-10-11T17:38:00Z">
              <w:r>
                <w:rPr>
                  <w:rFonts w:ascii="Cambria" w:hAnsi="Cambria"/>
                  <w:b w:val="0"/>
                </w:rPr>
                <w:delText>Catalog Closing Days</w:delText>
              </w:r>
            </w:del>
            <w:ins w:id="6946" w:author="Sunil Vyas" w:date="2023-10-11T17:38:00Z">
              <w:r>
                <w:rPr>
                  <w:rFonts w:ascii="Cambria" w:hAnsi="Cambria"/>
                  <w:b w:val="0"/>
                </w:rPr>
                <w:t>Auction center Name</w:t>
              </w:r>
            </w:ins>
            <w:r>
              <w:rPr>
                <w:rFonts w:ascii="Cambria" w:hAnsi="Cambria"/>
                <w:b w:val="0"/>
              </w:rPr>
              <w:t xml:space="preserve"> &gt; Updated”.</w:t>
            </w:r>
          </w:p>
          <w:p w14:paraId="339AF315" w14:textId="77777777" w:rsidR="009274EA" w:rsidRPr="009274EA" w:rsidRDefault="00C53038">
            <w:pPr>
              <w:pStyle w:val="Heading112pt"/>
              <w:rPr>
                <w:del w:id="6947" w:author="Sunil Vyas" w:date="2023-10-11T17:39:00Z"/>
                <w:rFonts w:ascii="Cambria" w:hAnsi="Cambria"/>
                <w:rPrChange w:id="6948" w:author="Sunil Vyas" w:date="2023-10-11T17:39:00Z">
                  <w:rPr>
                    <w:del w:id="6949" w:author="Sunil Vyas" w:date="2023-10-11T17:39:00Z"/>
                    <w:rFonts w:ascii="Cambria" w:hAnsi="Cambria"/>
                    <w:b w:val="0"/>
                  </w:rPr>
                </w:rPrChange>
              </w:rPr>
            </w:pPr>
            <w:del w:id="6950" w:author="Sunil Vyas" w:date="2023-10-11T17:39:00Z">
              <w:r>
                <w:rPr>
                  <w:b w:val="0"/>
                </w:rPr>
                <w:delText>System should capture the entry of “Catalog Publish Date” update in audit trail report as “Catalog Publish Date” :&lt; Catalog Publish Date &gt; Updated”.</w:delText>
              </w:r>
            </w:del>
          </w:p>
          <w:p w14:paraId="5A6C36E2" w14:textId="77777777" w:rsidR="009274EA" w:rsidRDefault="00C53038">
            <w:pPr>
              <w:pStyle w:val="Heading112pt"/>
              <w:ind w:left="0"/>
              <w:rPr>
                <w:del w:id="6951" w:author="Sunil Vyas" w:date="2023-10-11T17:39:00Z"/>
                <w:rFonts w:ascii="Cambria" w:hAnsi="Cambria"/>
                <w:b w:val="0"/>
              </w:rPr>
              <w:pPrChange w:id="6952" w:author="Sunil Vyas" w:date="2023-10-11T17:39:00Z">
                <w:pPr>
                  <w:pStyle w:val="Heading112pt"/>
                </w:pPr>
              </w:pPrChange>
            </w:pPr>
            <w:del w:id="6953" w:author="Sunil Vyas" w:date="2023-10-11T17:39:00Z">
              <w:r>
                <w:rPr>
                  <w:rFonts w:ascii="Cambria" w:hAnsi="Cambria"/>
                  <w:b w:val="0"/>
                </w:rPr>
                <w:delText>System should capture the entry of “Buyer's Prompt Days” update in audit trail report as “Buyer's Prompt Days” :&lt; Buyer's Prompt Days &gt; Updated”.</w:delText>
              </w:r>
            </w:del>
          </w:p>
          <w:p w14:paraId="0482562B" w14:textId="77777777" w:rsidR="009274EA" w:rsidRDefault="00C53038">
            <w:pPr>
              <w:pStyle w:val="Heading112pt"/>
              <w:ind w:left="0"/>
              <w:rPr>
                <w:del w:id="6954" w:author="Sunil Vyas" w:date="2023-10-11T17:39:00Z"/>
                <w:rFonts w:ascii="Cambria" w:hAnsi="Cambria"/>
                <w:b w:val="0"/>
              </w:rPr>
              <w:pPrChange w:id="6955" w:author="Sunil Vyas" w:date="2023-10-11T17:39:00Z">
                <w:pPr>
                  <w:pStyle w:val="Heading112pt"/>
                </w:pPr>
              </w:pPrChange>
            </w:pPr>
            <w:del w:id="6956" w:author="Sunil Vyas" w:date="2023-10-11T17:39:00Z">
              <w:r>
                <w:rPr>
                  <w:rFonts w:ascii="Cambria" w:hAnsi="Cambria"/>
                  <w:b w:val="0"/>
                </w:rPr>
                <w:delText>System should capture the entry of “Seller's Prompt Days” update in audit trail report as “Seller's Prompt Days” :&lt; Seller's Prompt Days &gt; Updated”.</w:delText>
              </w:r>
            </w:del>
          </w:p>
          <w:p w14:paraId="17306FD6" w14:textId="77777777" w:rsidR="009274EA" w:rsidRDefault="009274EA">
            <w:pPr>
              <w:pStyle w:val="Heading112pt"/>
              <w:rPr>
                <w:rFonts w:ascii="Cambria" w:hAnsi="Cambria"/>
              </w:rPr>
              <w:pPrChange w:id="6957" w:author="Sunil Vyas" w:date="2023-10-11T17:39:00Z">
                <w:pPr>
                  <w:pStyle w:val="Heading112pt"/>
                  <w:numPr>
                    <w:numId w:val="0"/>
                  </w:numPr>
                  <w:tabs>
                    <w:tab w:val="left" w:pos="10620"/>
                  </w:tabs>
                  <w:ind w:left="0" w:firstLine="0"/>
                </w:pPr>
              </w:pPrChange>
            </w:pPr>
          </w:p>
          <w:p w14:paraId="383F31C5" w14:textId="77777777" w:rsidR="009274EA" w:rsidRDefault="00C53038">
            <w:pPr>
              <w:pStyle w:val="Heading112pt"/>
              <w:numPr>
                <w:ilvl w:val="0"/>
                <w:numId w:val="0"/>
              </w:numPr>
              <w:tabs>
                <w:tab w:val="left" w:pos="10620"/>
              </w:tabs>
              <w:rPr>
                <w:rFonts w:ascii="Cambria" w:hAnsi="Cambria"/>
              </w:rPr>
            </w:pPr>
            <w:bookmarkStart w:id="6958" w:name="_Toc137819367"/>
            <w:bookmarkStart w:id="6959" w:name="_Toc137832036"/>
            <w:r>
              <w:rPr>
                <w:rFonts w:ascii="Cambria" w:hAnsi="Cambria"/>
                <w:u w:val="single"/>
              </w:rPr>
              <w:t>View Mode</w:t>
            </w:r>
            <w:r>
              <w:rPr>
                <w:rFonts w:ascii="Cambria" w:hAnsi="Cambria"/>
                <w:b w:val="0"/>
              </w:rPr>
              <w:t xml:space="preserve"> :</w:t>
            </w:r>
            <w:bookmarkEnd w:id="6958"/>
            <w:bookmarkEnd w:id="6959"/>
          </w:p>
          <w:p w14:paraId="6B6521EA" w14:textId="77777777" w:rsidR="009274EA" w:rsidRDefault="00C53038">
            <w:pPr>
              <w:pStyle w:val="Heading112pt"/>
              <w:tabs>
                <w:tab w:val="left" w:pos="10620"/>
              </w:tabs>
              <w:rPr>
                <w:rFonts w:ascii="Cambria" w:hAnsi="Cambria"/>
              </w:rPr>
            </w:pPr>
            <w:bookmarkStart w:id="6960" w:name="_Toc137819368"/>
            <w:bookmarkStart w:id="6961" w:name="_Toc137832037"/>
            <w:r>
              <w:rPr>
                <w:rFonts w:ascii="Cambria" w:hAnsi="Cambria"/>
                <w:b w:val="0"/>
              </w:rPr>
              <w:t>System should display all details of respective “Configure Parameter Value” under view mode on click of view link.</w:t>
            </w:r>
            <w:bookmarkEnd w:id="6960"/>
            <w:bookmarkEnd w:id="6961"/>
          </w:p>
          <w:p w14:paraId="21D2F590" w14:textId="77777777" w:rsidR="009274EA" w:rsidRDefault="00C53038">
            <w:pPr>
              <w:pStyle w:val="Heading112pt"/>
              <w:tabs>
                <w:tab w:val="left" w:pos="10620"/>
              </w:tabs>
              <w:rPr>
                <w:rFonts w:ascii="Cambria" w:hAnsi="Cambria"/>
              </w:rPr>
            </w:pPr>
            <w:bookmarkStart w:id="6962" w:name="_Toc137819369"/>
            <w:bookmarkStart w:id="6963" w:name="_Toc137832038"/>
            <w:r>
              <w:rPr>
                <w:rFonts w:ascii="Cambria" w:hAnsi="Cambria"/>
                <w:b w:val="0"/>
              </w:rPr>
              <w:t>System should provide export to PDF and Excel option.</w:t>
            </w:r>
            <w:bookmarkEnd w:id="6962"/>
            <w:bookmarkEnd w:id="6963"/>
          </w:p>
          <w:p w14:paraId="352349FD" w14:textId="77777777" w:rsidR="009274EA" w:rsidRDefault="00C53038">
            <w:pPr>
              <w:pStyle w:val="Heading112pt"/>
              <w:tabs>
                <w:tab w:val="left" w:pos="10620"/>
              </w:tabs>
              <w:rPr>
                <w:rFonts w:ascii="Cambria" w:hAnsi="Cambria"/>
              </w:rPr>
            </w:pPr>
            <w:bookmarkStart w:id="6964" w:name="_Toc137819370"/>
            <w:bookmarkStart w:id="6965" w:name="_Toc137832039"/>
            <w:r>
              <w:rPr>
                <w:rFonts w:ascii="Cambria" w:hAnsi="Cambria"/>
                <w:b w:val="0"/>
              </w:rPr>
              <w:t>System should display below details in exported Excel/PDF file for respective Configure Parameter detail.</w:t>
            </w:r>
            <w:bookmarkEnd w:id="6964"/>
            <w:bookmarkEnd w:id="6965"/>
          </w:p>
          <w:p w14:paraId="25DA3CFD" w14:textId="77777777" w:rsidR="009274EA" w:rsidRDefault="00C53038">
            <w:pPr>
              <w:pStyle w:val="Heading112pt"/>
              <w:numPr>
                <w:ilvl w:val="1"/>
                <w:numId w:val="2"/>
              </w:numPr>
              <w:tabs>
                <w:tab w:val="left" w:pos="10620"/>
              </w:tabs>
              <w:rPr>
                <w:rFonts w:ascii="Cambria" w:hAnsi="Cambria"/>
              </w:rPr>
            </w:pPr>
            <w:bookmarkStart w:id="6966" w:name="_Toc137819371"/>
            <w:bookmarkStart w:id="6967" w:name="_Toc137832040"/>
            <w:r>
              <w:rPr>
                <w:rFonts w:ascii="Cambria" w:hAnsi="Cambria"/>
                <w:b w:val="0"/>
              </w:rPr>
              <w:t>Sr.</w:t>
            </w:r>
            <w:bookmarkEnd w:id="6966"/>
            <w:bookmarkEnd w:id="6967"/>
          </w:p>
          <w:p w14:paraId="406273BA" w14:textId="6A08C27B" w:rsidR="009274EA" w:rsidRPr="009735FC" w:rsidRDefault="00C53038">
            <w:pPr>
              <w:pStyle w:val="Heading112pt"/>
              <w:numPr>
                <w:ilvl w:val="1"/>
                <w:numId w:val="2"/>
              </w:numPr>
              <w:tabs>
                <w:tab w:val="left" w:pos="10620"/>
              </w:tabs>
              <w:rPr>
                <w:ins w:id="6968" w:author="Sunil Vyas" w:date="2023-10-25T11:43:00Z"/>
                <w:rFonts w:ascii="Cambria" w:hAnsi="Cambria"/>
                <w:rPrChange w:id="6969" w:author="Sunil Vyas" w:date="2023-10-25T11:43:00Z">
                  <w:rPr>
                    <w:ins w:id="6970" w:author="Sunil Vyas" w:date="2023-10-25T11:43:00Z"/>
                    <w:rFonts w:ascii="Cambria" w:hAnsi="Cambria"/>
                    <w:b w:val="0"/>
                  </w:rPr>
                </w:rPrChange>
              </w:rPr>
            </w:pPr>
            <w:bookmarkStart w:id="6971" w:name="_Toc137819372"/>
            <w:bookmarkStart w:id="6972" w:name="_Toc137832041"/>
            <w:ins w:id="6973" w:author="Sunil Vyas" w:date="2023-10-11T17:41:00Z">
              <w:r>
                <w:rPr>
                  <w:rFonts w:ascii="Cambria" w:hAnsi="Cambria"/>
                  <w:b w:val="0"/>
                </w:rPr>
                <w:t>Auction Center Name</w:t>
              </w:r>
            </w:ins>
          </w:p>
          <w:p w14:paraId="6D19CBBD" w14:textId="610664A6" w:rsidR="009735FC" w:rsidRDefault="009735FC">
            <w:pPr>
              <w:pStyle w:val="Heading112pt"/>
              <w:numPr>
                <w:ilvl w:val="1"/>
                <w:numId w:val="2"/>
              </w:numPr>
              <w:tabs>
                <w:tab w:val="left" w:pos="10620"/>
              </w:tabs>
              <w:rPr>
                <w:ins w:id="6974" w:author="Sunil Vyas" w:date="2023-10-11T17:41:00Z"/>
                <w:rFonts w:ascii="Cambria" w:hAnsi="Cambria"/>
              </w:rPr>
            </w:pPr>
            <w:ins w:id="6975" w:author="Sunil Vyas" w:date="2023-10-25T11:43:00Z">
              <w:r>
                <w:rPr>
                  <w:rFonts w:ascii="Cambria" w:hAnsi="Cambria"/>
                  <w:b w:val="0"/>
                </w:rPr>
                <w:t>Auction Type.</w:t>
              </w:r>
            </w:ins>
          </w:p>
          <w:p w14:paraId="1BFE7ACB" w14:textId="77777777" w:rsidR="009274EA" w:rsidRDefault="00C53038">
            <w:pPr>
              <w:pStyle w:val="Heading112pt"/>
              <w:numPr>
                <w:ilvl w:val="1"/>
                <w:numId w:val="2"/>
              </w:numPr>
              <w:tabs>
                <w:tab w:val="left" w:pos="10620"/>
              </w:tabs>
              <w:rPr>
                <w:ins w:id="6976" w:author="Sunil Vyas" w:date="2023-10-11T17:41:00Z"/>
                <w:rFonts w:ascii="Cambria" w:hAnsi="Cambria"/>
                <w:b w:val="0"/>
              </w:rPr>
            </w:pPr>
            <w:ins w:id="6977" w:author="Sunil Vyas" w:date="2023-10-11T17:41:00Z">
              <w:r>
                <w:rPr>
                  <w:rFonts w:ascii="Cambria" w:hAnsi="Cambria"/>
                  <w:b w:val="0"/>
                </w:rPr>
                <w:t>Days Section</w:t>
              </w:r>
            </w:ins>
          </w:p>
          <w:p w14:paraId="0CB97785" w14:textId="77777777" w:rsidR="009274EA" w:rsidRDefault="00C53038">
            <w:pPr>
              <w:pStyle w:val="Heading112pt"/>
              <w:numPr>
                <w:ilvl w:val="1"/>
                <w:numId w:val="2"/>
              </w:numPr>
              <w:tabs>
                <w:tab w:val="left" w:pos="10620"/>
              </w:tabs>
              <w:rPr>
                <w:ins w:id="6978" w:author="Sunil Vyas" w:date="2023-10-11T17:41:00Z"/>
                <w:rFonts w:ascii="Cambria" w:hAnsi="Cambria"/>
                <w:b w:val="0"/>
              </w:rPr>
            </w:pPr>
            <w:ins w:id="6979" w:author="Sunil Vyas" w:date="2023-10-11T17:41:00Z">
              <w:r>
                <w:rPr>
                  <w:rFonts w:ascii="Cambria" w:hAnsi="Cambria"/>
                  <w:b w:val="0"/>
                </w:rPr>
                <w:t>Knock Down Process Section</w:t>
              </w:r>
            </w:ins>
          </w:p>
          <w:p w14:paraId="422ADE84" w14:textId="77777777" w:rsidR="009274EA" w:rsidRDefault="00C53038">
            <w:pPr>
              <w:pStyle w:val="Heading112pt"/>
              <w:numPr>
                <w:ilvl w:val="1"/>
                <w:numId w:val="2"/>
              </w:numPr>
              <w:tabs>
                <w:tab w:val="left" w:pos="10620"/>
              </w:tabs>
              <w:rPr>
                <w:ins w:id="6980" w:author="Sunil Vyas" w:date="2023-10-11T17:41:00Z"/>
                <w:rFonts w:ascii="Cambria" w:hAnsi="Cambria"/>
                <w:b w:val="0"/>
              </w:rPr>
            </w:pPr>
            <w:ins w:id="6981" w:author="Sunil Vyas" w:date="2023-10-11T17:41:00Z">
              <w:r>
                <w:rPr>
                  <w:rFonts w:ascii="Cambria" w:hAnsi="Cambria"/>
                  <w:b w:val="0"/>
                </w:rPr>
                <w:t>Tick Size Section</w:t>
              </w:r>
            </w:ins>
          </w:p>
          <w:p w14:paraId="01A74673" w14:textId="77777777" w:rsidR="009274EA" w:rsidRDefault="00C53038">
            <w:pPr>
              <w:pStyle w:val="Heading112pt"/>
              <w:numPr>
                <w:ilvl w:val="1"/>
                <w:numId w:val="2"/>
              </w:numPr>
              <w:tabs>
                <w:tab w:val="left" w:pos="10620"/>
              </w:tabs>
              <w:rPr>
                <w:ins w:id="6982" w:author="Sunil Vyas" w:date="2023-10-11T17:41:00Z"/>
                <w:rFonts w:ascii="Cambria" w:hAnsi="Cambria"/>
                <w:b w:val="0"/>
              </w:rPr>
            </w:pPr>
            <w:ins w:id="6983" w:author="Sunil Vyas" w:date="2023-10-11T17:41:00Z">
              <w:r>
                <w:rPr>
                  <w:rFonts w:ascii="Cambria" w:hAnsi="Cambria"/>
                  <w:b w:val="0"/>
                </w:rPr>
                <w:t>Permissible Bid Limit Section</w:t>
              </w:r>
            </w:ins>
          </w:p>
          <w:p w14:paraId="09464AC0" w14:textId="77777777" w:rsidR="009274EA" w:rsidRDefault="00C53038">
            <w:pPr>
              <w:pStyle w:val="Heading112pt"/>
              <w:numPr>
                <w:ilvl w:val="1"/>
                <w:numId w:val="2"/>
              </w:numPr>
              <w:tabs>
                <w:tab w:val="left" w:pos="10620"/>
              </w:tabs>
              <w:rPr>
                <w:ins w:id="6984" w:author="Sunil Vyas" w:date="2023-10-11T17:41:00Z"/>
                <w:rFonts w:ascii="Cambria" w:hAnsi="Cambria"/>
                <w:b w:val="0"/>
              </w:rPr>
            </w:pPr>
            <w:ins w:id="6985" w:author="Sunil Vyas" w:date="2023-10-11T17:41:00Z">
              <w:r>
                <w:rPr>
                  <w:rFonts w:ascii="Cambria" w:hAnsi="Cambria"/>
                  <w:b w:val="0"/>
                </w:rPr>
                <w:t>Division of Lot Section</w:t>
              </w:r>
            </w:ins>
          </w:p>
          <w:p w14:paraId="68AE583A" w14:textId="77777777" w:rsidR="009274EA" w:rsidRDefault="00C53038">
            <w:pPr>
              <w:pStyle w:val="Heading112pt"/>
              <w:numPr>
                <w:ilvl w:val="1"/>
                <w:numId w:val="2"/>
              </w:numPr>
              <w:tabs>
                <w:tab w:val="left" w:pos="10620"/>
              </w:tabs>
              <w:rPr>
                <w:ins w:id="6986" w:author="Sunil Vyas" w:date="2023-10-11T17:41:00Z"/>
                <w:rFonts w:ascii="Cambria" w:hAnsi="Cambria"/>
                <w:b w:val="0"/>
              </w:rPr>
            </w:pPr>
            <w:ins w:id="6987" w:author="Sunil Vyas" w:date="2023-10-11T17:41:00Z">
              <w:r>
                <w:rPr>
                  <w:rFonts w:ascii="Cambria" w:hAnsi="Cambria"/>
                  <w:b w:val="0"/>
                </w:rPr>
                <w:t>General Section</w:t>
              </w:r>
            </w:ins>
          </w:p>
          <w:p w14:paraId="037BA26C" w14:textId="77777777" w:rsidR="009274EA" w:rsidRDefault="00C53038">
            <w:pPr>
              <w:pStyle w:val="Heading112pt"/>
              <w:numPr>
                <w:ilvl w:val="1"/>
                <w:numId w:val="2"/>
              </w:numPr>
              <w:tabs>
                <w:tab w:val="left" w:pos="10620"/>
              </w:tabs>
              <w:rPr>
                <w:del w:id="6988" w:author="Sunil Vyas" w:date="2023-10-11T17:41:00Z"/>
                <w:rFonts w:ascii="Cambria" w:hAnsi="Cambria"/>
              </w:rPr>
            </w:pPr>
            <w:del w:id="6989" w:author="Sunil Vyas" w:date="2023-10-11T17:41:00Z">
              <w:r>
                <w:rPr>
                  <w:rFonts w:ascii="Cambria" w:hAnsi="Cambria"/>
                  <w:b w:val="0"/>
                </w:rPr>
                <w:delText>Auction Center Name</w:delText>
              </w:r>
              <w:bookmarkEnd w:id="6971"/>
              <w:bookmarkEnd w:id="6972"/>
            </w:del>
          </w:p>
          <w:p w14:paraId="3912AFE6" w14:textId="77777777" w:rsidR="009274EA" w:rsidRDefault="00C53038">
            <w:pPr>
              <w:pStyle w:val="Heading112pt"/>
              <w:numPr>
                <w:ilvl w:val="1"/>
                <w:numId w:val="2"/>
              </w:numPr>
              <w:tabs>
                <w:tab w:val="left" w:pos="10620"/>
              </w:tabs>
              <w:rPr>
                <w:del w:id="6990" w:author="Sunil Vyas" w:date="2023-10-11T17:41:00Z"/>
                <w:rFonts w:ascii="Cambria" w:hAnsi="Cambria"/>
                <w:b w:val="0"/>
              </w:rPr>
            </w:pPr>
            <w:bookmarkStart w:id="6991" w:name="_Toc137819373"/>
            <w:bookmarkStart w:id="6992" w:name="_Toc137832042"/>
            <w:del w:id="6993" w:author="Sunil Vyas" w:date="2023-10-11T17:41:00Z">
              <w:r>
                <w:rPr>
                  <w:rFonts w:ascii="Cambria" w:hAnsi="Cambria"/>
                  <w:b w:val="0"/>
                </w:rPr>
                <w:delText xml:space="preserve">Catalog Closing in </w:delText>
              </w:r>
              <w:r>
                <w:rPr>
                  <w:rFonts w:ascii="Cambria" w:hAnsi="Cambria" w:cs="Tahoma"/>
                  <w:bCs w:val="0"/>
                  <w:color w:val="333333"/>
                  <w:sz w:val="17"/>
                  <w:szCs w:val="17"/>
                </w:rPr>
                <w:delText>Days</w:delText>
              </w:r>
            </w:del>
          </w:p>
          <w:p w14:paraId="1CF2D9E8" w14:textId="77777777" w:rsidR="009274EA" w:rsidRDefault="00C53038">
            <w:pPr>
              <w:pStyle w:val="Heading112pt"/>
              <w:numPr>
                <w:ilvl w:val="1"/>
                <w:numId w:val="2"/>
              </w:numPr>
              <w:tabs>
                <w:tab w:val="left" w:pos="10620"/>
              </w:tabs>
              <w:rPr>
                <w:del w:id="6994" w:author="Sunil Vyas" w:date="2023-10-11T17:41:00Z"/>
                <w:rFonts w:ascii="Cambria" w:hAnsi="Cambria"/>
                <w:b w:val="0"/>
              </w:rPr>
            </w:pPr>
            <w:bookmarkStart w:id="6995" w:name="_Toc137819374"/>
            <w:bookmarkStart w:id="6996" w:name="_Toc137832043"/>
            <w:bookmarkEnd w:id="6991"/>
            <w:bookmarkEnd w:id="6992"/>
            <w:del w:id="6997" w:author="Sunil Vyas" w:date="2023-10-11T17:41:00Z">
              <w:r>
                <w:rPr>
                  <w:rFonts w:ascii="Cambria" w:hAnsi="Cambria"/>
                  <w:b w:val="0"/>
                </w:rPr>
                <w:delText xml:space="preserve">Catalog Publishing </w:delText>
              </w:r>
              <w:bookmarkEnd w:id="6995"/>
              <w:bookmarkEnd w:id="6996"/>
              <w:r>
                <w:rPr>
                  <w:rFonts w:ascii="Cambria" w:hAnsi="Cambria"/>
                  <w:b w:val="0"/>
                </w:rPr>
                <w:delText xml:space="preserve"> in </w:delText>
              </w:r>
              <w:r>
                <w:rPr>
                  <w:rFonts w:ascii="Cambria" w:hAnsi="Cambria" w:cs="Tahoma"/>
                  <w:bCs w:val="0"/>
                  <w:color w:val="333333"/>
                  <w:sz w:val="17"/>
                  <w:szCs w:val="17"/>
                </w:rPr>
                <w:delText>Days</w:delText>
              </w:r>
            </w:del>
          </w:p>
          <w:p w14:paraId="2B9E5A78" w14:textId="77777777" w:rsidR="009274EA" w:rsidRDefault="00C53038">
            <w:pPr>
              <w:pStyle w:val="Heading112pt"/>
              <w:numPr>
                <w:ilvl w:val="1"/>
                <w:numId w:val="2"/>
              </w:numPr>
              <w:tabs>
                <w:tab w:val="left" w:pos="10620"/>
              </w:tabs>
              <w:rPr>
                <w:del w:id="6998" w:author="Sunil Vyas" w:date="2023-10-11T17:41:00Z"/>
                <w:rFonts w:ascii="Cambria" w:hAnsi="Cambria"/>
                <w:b w:val="0"/>
              </w:rPr>
            </w:pPr>
            <w:bookmarkStart w:id="6999" w:name="_Toc137819375"/>
            <w:bookmarkStart w:id="7000" w:name="_Toc137832044"/>
            <w:del w:id="7001" w:author="Sunil Vyas" w:date="2023-10-11T17:41:00Z">
              <w:r>
                <w:rPr>
                  <w:rFonts w:ascii="Cambria" w:hAnsi="Cambria"/>
                  <w:b w:val="0"/>
                </w:rPr>
                <w:delText xml:space="preserve">Buyer's Prompt in </w:delText>
              </w:r>
              <w:r>
                <w:rPr>
                  <w:rFonts w:ascii="Cambria" w:hAnsi="Cambria" w:cs="Tahoma"/>
                  <w:bCs w:val="0"/>
                  <w:color w:val="333333"/>
                  <w:sz w:val="17"/>
                  <w:szCs w:val="17"/>
                </w:rPr>
                <w:delText>Days</w:delText>
              </w:r>
            </w:del>
          </w:p>
          <w:p w14:paraId="7501887B" w14:textId="77777777" w:rsidR="009274EA" w:rsidRDefault="00C53038">
            <w:pPr>
              <w:pStyle w:val="Heading112pt"/>
              <w:numPr>
                <w:ilvl w:val="1"/>
                <w:numId w:val="2"/>
              </w:numPr>
              <w:tabs>
                <w:tab w:val="left" w:pos="10620"/>
              </w:tabs>
              <w:rPr>
                <w:del w:id="7002" w:author="Sunil Vyas" w:date="2023-10-11T17:41:00Z"/>
                <w:rFonts w:ascii="Cambria" w:hAnsi="Cambria"/>
                <w:b w:val="0"/>
              </w:rPr>
            </w:pPr>
            <w:bookmarkStart w:id="7003" w:name="_Toc137819376"/>
            <w:bookmarkStart w:id="7004" w:name="_Toc137832045"/>
            <w:bookmarkEnd w:id="6999"/>
            <w:bookmarkEnd w:id="7000"/>
            <w:del w:id="7005" w:author="Sunil Vyas" w:date="2023-10-11T17:41:00Z">
              <w:r>
                <w:rPr>
                  <w:rFonts w:ascii="Cambria" w:hAnsi="Cambria"/>
                  <w:b w:val="0"/>
                </w:rPr>
                <w:delText xml:space="preserve">Seller's Prompt in </w:delText>
              </w:r>
              <w:r>
                <w:rPr>
                  <w:rFonts w:ascii="Cambria" w:hAnsi="Cambria" w:cs="Tahoma"/>
                  <w:bCs w:val="0"/>
                  <w:color w:val="333333"/>
                  <w:sz w:val="17"/>
                  <w:szCs w:val="17"/>
                </w:rPr>
                <w:delText>Days</w:delText>
              </w:r>
            </w:del>
          </w:p>
          <w:p w14:paraId="56DDBD2F" w14:textId="77777777" w:rsidR="009274EA" w:rsidRDefault="00C53038">
            <w:pPr>
              <w:pStyle w:val="Heading112pt"/>
              <w:numPr>
                <w:ilvl w:val="1"/>
                <w:numId w:val="2"/>
              </w:numPr>
              <w:tabs>
                <w:tab w:val="left" w:pos="10620"/>
              </w:tabs>
              <w:rPr>
                <w:rFonts w:ascii="Cambria" w:hAnsi="Cambria"/>
              </w:rPr>
            </w:pPr>
            <w:bookmarkStart w:id="7006" w:name="_Toc137819377"/>
            <w:bookmarkStart w:id="7007" w:name="_Toc137832046"/>
            <w:bookmarkEnd w:id="7003"/>
            <w:bookmarkEnd w:id="7004"/>
            <w:r>
              <w:rPr>
                <w:rFonts w:ascii="Cambria" w:hAnsi="Cambria"/>
                <w:b w:val="0"/>
              </w:rPr>
              <w:t>Status</w:t>
            </w:r>
            <w:bookmarkEnd w:id="7006"/>
            <w:bookmarkEnd w:id="7007"/>
          </w:p>
          <w:p w14:paraId="13AFA080" w14:textId="77777777" w:rsidR="009274EA" w:rsidRDefault="00C53038">
            <w:pPr>
              <w:pStyle w:val="Heading112pt"/>
              <w:numPr>
                <w:ilvl w:val="2"/>
                <w:numId w:val="2"/>
              </w:numPr>
              <w:tabs>
                <w:tab w:val="left" w:pos="10620"/>
              </w:tabs>
              <w:rPr>
                <w:rFonts w:ascii="Cambria" w:hAnsi="Cambria"/>
              </w:rPr>
            </w:pPr>
            <w:bookmarkStart w:id="7008" w:name="_Toc137819378"/>
            <w:bookmarkStart w:id="7009" w:name="_Toc137832047"/>
            <w:r>
              <w:rPr>
                <w:rFonts w:ascii="Cambria" w:hAnsi="Cambria"/>
                <w:b w:val="0"/>
              </w:rPr>
              <w:t>Active</w:t>
            </w:r>
            <w:bookmarkEnd w:id="7008"/>
            <w:bookmarkEnd w:id="7009"/>
          </w:p>
          <w:p w14:paraId="53ACFB9B" w14:textId="77777777" w:rsidR="009274EA" w:rsidRDefault="00C53038">
            <w:pPr>
              <w:pStyle w:val="Heading112pt"/>
              <w:numPr>
                <w:ilvl w:val="2"/>
                <w:numId w:val="2"/>
              </w:numPr>
              <w:tabs>
                <w:tab w:val="left" w:pos="10620"/>
              </w:tabs>
              <w:rPr>
                <w:rFonts w:ascii="Cambria" w:hAnsi="Cambria"/>
              </w:rPr>
            </w:pPr>
            <w:bookmarkStart w:id="7010" w:name="_Toc137819379"/>
            <w:bookmarkStart w:id="7011" w:name="_Toc137832048"/>
            <w:r>
              <w:rPr>
                <w:rFonts w:ascii="Cambria" w:hAnsi="Cambria"/>
                <w:b w:val="0"/>
              </w:rPr>
              <w:t>Inactive</w:t>
            </w:r>
            <w:bookmarkEnd w:id="7010"/>
            <w:bookmarkEnd w:id="7011"/>
          </w:p>
          <w:p w14:paraId="2E3D507C" w14:textId="77777777" w:rsidR="009274EA" w:rsidRDefault="00C53038">
            <w:pPr>
              <w:pStyle w:val="Heading112pt"/>
              <w:tabs>
                <w:tab w:val="left" w:pos="10620"/>
              </w:tabs>
              <w:rPr>
                <w:rFonts w:ascii="Cambria" w:hAnsi="Cambria"/>
              </w:rPr>
            </w:pPr>
            <w:bookmarkStart w:id="7012" w:name="_Toc137819380"/>
            <w:bookmarkStart w:id="7013" w:name="_Toc137832049"/>
            <w:r>
              <w:rPr>
                <w:rFonts w:ascii="Cambria" w:hAnsi="Cambria"/>
                <w:b w:val="0"/>
              </w:rPr>
              <w:t>System should not allow to change the detail in view mode.</w:t>
            </w:r>
            <w:bookmarkEnd w:id="7012"/>
            <w:bookmarkEnd w:id="7013"/>
          </w:p>
          <w:p w14:paraId="01458376" w14:textId="77777777" w:rsidR="009274EA" w:rsidRDefault="00C53038">
            <w:pPr>
              <w:pStyle w:val="Heading112pt"/>
              <w:numPr>
                <w:ilvl w:val="0"/>
                <w:numId w:val="0"/>
              </w:numPr>
              <w:tabs>
                <w:tab w:val="left" w:pos="10620"/>
              </w:tabs>
              <w:ind w:left="360" w:hanging="360"/>
              <w:rPr>
                <w:rFonts w:ascii="Cambria" w:hAnsi="Cambria"/>
                <w:b w:val="0"/>
              </w:rPr>
            </w:pPr>
            <w:bookmarkStart w:id="7014" w:name="_Toc137819381"/>
            <w:bookmarkStart w:id="7015" w:name="_Toc137832050"/>
            <w:r>
              <w:rPr>
                <w:rFonts w:ascii="Cambria" w:hAnsi="Cambria"/>
                <w:u w:val="single"/>
              </w:rPr>
              <w:t>Uploaded Document section</w:t>
            </w:r>
            <w:r>
              <w:rPr>
                <w:rFonts w:ascii="Cambria" w:hAnsi="Cambria"/>
                <w:b w:val="0"/>
              </w:rPr>
              <w:t xml:space="preserve"> :</w:t>
            </w:r>
            <w:bookmarkEnd w:id="7014"/>
            <w:bookmarkEnd w:id="7015"/>
          </w:p>
          <w:p w14:paraId="62D0F43F" w14:textId="77777777" w:rsidR="009274EA" w:rsidRDefault="00C53038">
            <w:pPr>
              <w:pStyle w:val="Heading112pt"/>
              <w:tabs>
                <w:tab w:val="left" w:pos="10620"/>
              </w:tabs>
              <w:rPr>
                <w:rFonts w:ascii="Cambria" w:hAnsi="Cambria"/>
              </w:rPr>
            </w:pPr>
            <w:bookmarkStart w:id="7016" w:name="_Toc137819382"/>
            <w:bookmarkStart w:id="7017" w:name="_Toc137832051"/>
            <w:r>
              <w:rPr>
                <w:rFonts w:ascii="Cambria" w:hAnsi="Cambria"/>
                <w:b w:val="0"/>
              </w:rPr>
              <w:t>System should display the list of PDF documents uploaded while doing any activity in master.</w:t>
            </w:r>
            <w:bookmarkEnd w:id="7016"/>
            <w:bookmarkEnd w:id="7017"/>
          </w:p>
          <w:p w14:paraId="0536FF71" w14:textId="77777777" w:rsidR="009274EA" w:rsidRDefault="00C53038">
            <w:pPr>
              <w:pStyle w:val="Heading112pt"/>
              <w:tabs>
                <w:tab w:val="left" w:pos="10620"/>
              </w:tabs>
              <w:rPr>
                <w:rFonts w:ascii="Cambria" w:hAnsi="Cambria"/>
              </w:rPr>
            </w:pPr>
            <w:bookmarkStart w:id="7018" w:name="_Toc137819383"/>
            <w:bookmarkStart w:id="7019" w:name="_Toc137832052"/>
            <w:r>
              <w:rPr>
                <w:rFonts w:ascii="Cambria" w:hAnsi="Cambria"/>
                <w:b w:val="0"/>
              </w:rPr>
              <w:t>System should below detail in uploaded document section.</w:t>
            </w:r>
            <w:bookmarkEnd w:id="7018"/>
            <w:bookmarkEnd w:id="7019"/>
          </w:p>
          <w:p w14:paraId="29F235DE" w14:textId="77777777" w:rsidR="009274EA" w:rsidRDefault="00C53038">
            <w:pPr>
              <w:pStyle w:val="Heading112pt"/>
              <w:numPr>
                <w:ilvl w:val="1"/>
                <w:numId w:val="2"/>
              </w:numPr>
              <w:tabs>
                <w:tab w:val="left" w:pos="10620"/>
              </w:tabs>
              <w:rPr>
                <w:rFonts w:ascii="Cambria" w:hAnsi="Cambria"/>
              </w:rPr>
            </w:pPr>
            <w:bookmarkStart w:id="7020" w:name="_Toc137819384"/>
            <w:bookmarkStart w:id="7021" w:name="_Toc137832053"/>
            <w:r>
              <w:rPr>
                <w:rFonts w:ascii="Cambria" w:hAnsi="Cambria"/>
                <w:b w:val="0"/>
              </w:rPr>
              <w:t>Sr.</w:t>
            </w:r>
            <w:bookmarkEnd w:id="7020"/>
            <w:bookmarkEnd w:id="7021"/>
          </w:p>
          <w:p w14:paraId="4C0958BE" w14:textId="31B156D9" w:rsidR="009274EA" w:rsidRPr="008F4DA6" w:rsidRDefault="00C53038">
            <w:pPr>
              <w:pStyle w:val="Heading112pt"/>
              <w:numPr>
                <w:ilvl w:val="1"/>
                <w:numId w:val="2"/>
              </w:numPr>
              <w:tabs>
                <w:tab w:val="left" w:pos="10620"/>
              </w:tabs>
              <w:rPr>
                <w:ins w:id="7022" w:author="Sunil Vyas" w:date="2023-10-25T11:43:00Z"/>
                <w:rFonts w:ascii="Cambria" w:hAnsi="Cambria"/>
                <w:rPrChange w:id="7023" w:author="Sunil Vyas" w:date="2023-10-25T11:43:00Z">
                  <w:rPr>
                    <w:ins w:id="7024" w:author="Sunil Vyas" w:date="2023-10-25T11:43:00Z"/>
                    <w:rFonts w:ascii="Cambria" w:hAnsi="Cambria"/>
                    <w:b w:val="0"/>
                  </w:rPr>
                </w:rPrChange>
              </w:rPr>
            </w:pPr>
            <w:r>
              <w:rPr>
                <w:rFonts w:ascii="Cambria" w:hAnsi="Cambria"/>
                <w:b w:val="0"/>
              </w:rPr>
              <w:t>Auction Center Name</w:t>
            </w:r>
          </w:p>
          <w:p w14:paraId="7B5D92ED" w14:textId="4B8D19E1" w:rsidR="008F4DA6" w:rsidRDefault="008F4DA6">
            <w:pPr>
              <w:pStyle w:val="Heading112pt"/>
              <w:numPr>
                <w:ilvl w:val="1"/>
                <w:numId w:val="2"/>
              </w:numPr>
              <w:tabs>
                <w:tab w:val="left" w:pos="10620"/>
              </w:tabs>
              <w:rPr>
                <w:rFonts w:ascii="Cambria" w:hAnsi="Cambria"/>
              </w:rPr>
            </w:pPr>
            <w:ins w:id="7025" w:author="Sunil Vyas" w:date="2023-10-25T11:43:00Z">
              <w:r>
                <w:rPr>
                  <w:rFonts w:ascii="Cambria" w:hAnsi="Cambria"/>
                  <w:b w:val="0"/>
                </w:rPr>
                <w:t>Auction Type</w:t>
              </w:r>
            </w:ins>
          </w:p>
          <w:p w14:paraId="1D9E5BB9" w14:textId="77777777" w:rsidR="009274EA" w:rsidRDefault="00C53038">
            <w:pPr>
              <w:pStyle w:val="Heading112pt"/>
              <w:numPr>
                <w:ilvl w:val="1"/>
                <w:numId w:val="2"/>
              </w:numPr>
              <w:tabs>
                <w:tab w:val="left" w:pos="10620"/>
              </w:tabs>
              <w:rPr>
                <w:rFonts w:ascii="Cambria" w:hAnsi="Cambria"/>
              </w:rPr>
            </w:pPr>
            <w:bookmarkStart w:id="7026" w:name="_Toc137819385"/>
            <w:bookmarkStart w:id="7027" w:name="_Toc137832054"/>
            <w:r>
              <w:rPr>
                <w:rFonts w:ascii="Cambria" w:hAnsi="Cambria"/>
                <w:b w:val="0"/>
              </w:rPr>
              <w:t>Document Brief/Remarks</w:t>
            </w:r>
            <w:bookmarkEnd w:id="7026"/>
            <w:bookmarkEnd w:id="7027"/>
          </w:p>
          <w:p w14:paraId="5F3194DB" w14:textId="77777777" w:rsidR="009274EA" w:rsidRDefault="00C53038">
            <w:pPr>
              <w:pStyle w:val="Heading112pt"/>
              <w:numPr>
                <w:ilvl w:val="1"/>
                <w:numId w:val="2"/>
              </w:numPr>
              <w:tabs>
                <w:tab w:val="left" w:pos="10620"/>
              </w:tabs>
              <w:rPr>
                <w:rFonts w:ascii="Cambria" w:hAnsi="Cambria"/>
              </w:rPr>
            </w:pPr>
            <w:bookmarkStart w:id="7028" w:name="_Toc137819386"/>
            <w:bookmarkStart w:id="7029" w:name="_Toc137832055"/>
            <w:r>
              <w:rPr>
                <w:rFonts w:ascii="Cambria" w:hAnsi="Cambria"/>
                <w:b w:val="0"/>
              </w:rPr>
              <w:t>Document upload date and time</w:t>
            </w:r>
            <w:bookmarkEnd w:id="7028"/>
            <w:bookmarkEnd w:id="7029"/>
          </w:p>
          <w:p w14:paraId="0C288ECC" w14:textId="77777777" w:rsidR="009274EA" w:rsidRDefault="00C53038">
            <w:pPr>
              <w:pStyle w:val="Heading112pt"/>
              <w:numPr>
                <w:ilvl w:val="1"/>
                <w:numId w:val="2"/>
              </w:numPr>
              <w:tabs>
                <w:tab w:val="left" w:pos="10620"/>
              </w:tabs>
              <w:rPr>
                <w:rFonts w:ascii="Cambria" w:hAnsi="Cambria"/>
              </w:rPr>
            </w:pPr>
            <w:bookmarkStart w:id="7030" w:name="_Toc137819387"/>
            <w:bookmarkStart w:id="7031" w:name="_Toc137832056"/>
            <w:r>
              <w:rPr>
                <w:rFonts w:ascii="Cambria" w:hAnsi="Cambria"/>
                <w:b w:val="0"/>
              </w:rPr>
              <w:t>Action</w:t>
            </w:r>
            <w:bookmarkEnd w:id="7030"/>
            <w:bookmarkEnd w:id="7031"/>
            <w:r>
              <w:rPr>
                <w:rFonts w:ascii="Cambria" w:hAnsi="Cambria"/>
                <w:b w:val="0"/>
              </w:rPr>
              <w:t xml:space="preserve"> </w:t>
            </w:r>
          </w:p>
          <w:p w14:paraId="0AFAD78B" w14:textId="77777777" w:rsidR="009274EA" w:rsidRDefault="00C53038">
            <w:pPr>
              <w:pStyle w:val="Heading112pt"/>
              <w:numPr>
                <w:ilvl w:val="2"/>
                <w:numId w:val="2"/>
              </w:numPr>
              <w:tabs>
                <w:tab w:val="left" w:pos="10620"/>
              </w:tabs>
              <w:rPr>
                <w:rFonts w:ascii="Cambria" w:hAnsi="Cambria"/>
              </w:rPr>
            </w:pPr>
            <w:bookmarkStart w:id="7032" w:name="_Toc137819388"/>
            <w:bookmarkStart w:id="7033" w:name="_Toc137832057"/>
            <w:r>
              <w:rPr>
                <w:rFonts w:ascii="Cambria" w:hAnsi="Cambria"/>
                <w:b w:val="0"/>
              </w:rPr>
              <w:t>Download document link.</w:t>
            </w:r>
            <w:bookmarkEnd w:id="7032"/>
            <w:bookmarkEnd w:id="7033"/>
          </w:p>
          <w:p w14:paraId="542BA226" w14:textId="77777777" w:rsidR="009274EA" w:rsidRDefault="00C53038">
            <w:pPr>
              <w:pStyle w:val="Heading112pt"/>
              <w:numPr>
                <w:ilvl w:val="2"/>
                <w:numId w:val="2"/>
              </w:numPr>
              <w:tabs>
                <w:tab w:val="left" w:pos="10620"/>
              </w:tabs>
              <w:rPr>
                <w:rFonts w:ascii="Cambria" w:hAnsi="Cambria"/>
              </w:rPr>
            </w:pPr>
            <w:bookmarkStart w:id="7034" w:name="_Toc137819389"/>
            <w:bookmarkStart w:id="7035" w:name="_Toc137832058"/>
            <w:r>
              <w:rPr>
                <w:rFonts w:ascii="Cambria" w:hAnsi="Cambria"/>
                <w:b w:val="0"/>
              </w:rPr>
              <w:t>Preview document link.</w:t>
            </w:r>
            <w:bookmarkEnd w:id="7034"/>
            <w:bookmarkEnd w:id="7035"/>
          </w:p>
          <w:p w14:paraId="28F85D8E" w14:textId="77777777" w:rsidR="009274EA" w:rsidRDefault="00C53038">
            <w:pPr>
              <w:pStyle w:val="Heading112pt"/>
              <w:tabs>
                <w:tab w:val="left" w:pos="10620"/>
              </w:tabs>
              <w:rPr>
                <w:rFonts w:ascii="Cambria" w:hAnsi="Cambria"/>
              </w:rPr>
            </w:pPr>
            <w:bookmarkStart w:id="7036" w:name="_Toc137819390"/>
            <w:bookmarkStart w:id="7037" w:name="_Toc137832059"/>
            <w:r>
              <w:rPr>
                <w:rFonts w:ascii="Cambria" w:hAnsi="Cambria"/>
                <w:b w:val="0"/>
              </w:rPr>
              <w:t>System should download the document on click “Download document” link.</w:t>
            </w:r>
            <w:bookmarkEnd w:id="7036"/>
            <w:bookmarkEnd w:id="7037"/>
          </w:p>
          <w:p w14:paraId="5B29CA94" w14:textId="77777777" w:rsidR="009274EA" w:rsidRDefault="00C53038">
            <w:pPr>
              <w:pStyle w:val="Heading112pt"/>
              <w:tabs>
                <w:tab w:val="left" w:pos="10620"/>
              </w:tabs>
              <w:rPr>
                <w:rFonts w:ascii="Cambria" w:hAnsi="Cambria"/>
                <w:b w:val="0"/>
              </w:rPr>
            </w:pPr>
            <w:bookmarkStart w:id="7038" w:name="_Toc137819391"/>
            <w:bookmarkStart w:id="7039" w:name="_Toc137832060"/>
            <w:r>
              <w:rPr>
                <w:rFonts w:ascii="Cambria" w:hAnsi="Cambria"/>
                <w:b w:val="0"/>
              </w:rPr>
              <w:lastRenderedPageBreak/>
              <w:t>System should display the document without download on screen with PDF viewer on click “Preview Document” link.</w:t>
            </w:r>
            <w:bookmarkEnd w:id="7038"/>
            <w:bookmarkEnd w:id="7039"/>
          </w:p>
          <w:p w14:paraId="6D4D803B" w14:textId="77777777" w:rsidR="009274EA" w:rsidRDefault="00C53038">
            <w:pPr>
              <w:pStyle w:val="Heading112pt"/>
              <w:numPr>
                <w:ilvl w:val="0"/>
                <w:numId w:val="0"/>
              </w:numPr>
              <w:tabs>
                <w:tab w:val="left" w:pos="10620"/>
              </w:tabs>
              <w:ind w:left="360" w:hanging="360"/>
              <w:rPr>
                <w:rFonts w:ascii="Cambria" w:hAnsi="Cambria"/>
                <w:b w:val="0"/>
              </w:rPr>
            </w:pPr>
            <w:bookmarkStart w:id="7040" w:name="_Toc137819392"/>
            <w:bookmarkStart w:id="7041" w:name="_Toc137832061"/>
            <w:r>
              <w:rPr>
                <w:rFonts w:ascii="Cambria" w:hAnsi="Cambria"/>
                <w:u w:val="single"/>
              </w:rPr>
              <w:t>View  History for &lt;Master Name&gt; Update</w:t>
            </w:r>
            <w:r>
              <w:rPr>
                <w:rFonts w:ascii="Cambria" w:hAnsi="Cambria"/>
                <w:b w:val="0"/>
              </w:rPr>
              <w:t>:</w:t>
            </w:r>
            <w:bookmarkEnd w:id="7040"/>
            <w:bookmarkEnd w:id="7041"/>
          </w:p>
          <w:p w14:paraId="513D49EC" w14:textId="77777777" w:rsidR="009274EA" w:rsidRDefault="00C53038">
            <w:pPr>
              <w:pStyle w:val="Heading112pt"/>
              <w:tabs>
                <w:tab w:val="left" w:pos="10620"/>
              </w:tabs>
              <w:rPr>
                <w:rFonts w:ascii="Cambria" w:hAnsi="Cambria"/>
                <w:b w:val="0"/>
              </w:rPr>
            </w:pPr>
            <w:bookmarkStart w:id="7042" w:name="_Toc137819393"/>
            <w:bookmarkStart w:id="7043" w:name="_Toc137832062"/>
            <w:r>
              <w:rPr>
                <w:rFonts w:ascii="Cambria" w:hAnsi="Cambria"/>
                <w:b w:val="0"/>
              </w:rPr>
              <w:t>System should maintain and display history of every update for respective master value.</w:t>
            </w:r>
            <w:bookmarkEnd w:id="7042"/>
            <w:bookmarkEnd w:id="7043"/>
          </w:p>
          <w:p w14:paraId="3749D18E" w14:textId="77777777" w:rsidR="009274EA" w:rsidRDefault="00C53038">
            <w:pPr>
              <w:pStyle w:val="Heading112pt"/>
              <w:tabs>
                <w:tab w:val="left" w:pos="10620"/>
              </w:tabs>
              <w:rPr>
                <w:rFonts w:ascii="Cambria" w:hAnsi="Cambria"/>
                <w:b w:val="0"/>
              </w:rPr>
            </w:pPr>
            <w:bookmarkStart w:id="7044" w:name="_Toc137819394"/>
            <w:bookmarkStart w:id="7045" w:name="_Toc137832063"/>
            <w:r>
              <w:rPr>
                <w:rFonts w:ascii="Cambria" w:hAnsi="Cambria"/>
                <w:b w:val="0"/>
              </w:rPr>
              <w:t>System should display below detail View History Section.</w:t>
            </w:r>
            <w:bookmarkEnd w:id="7044"/>
            <w:bookmarkEnd w:id="7045"/>
          </w:p>
          <w:p w14:paraId="25F900DD" w14:textId="77777777" w:rsidR="009274EA" w:rsidRDefault="00C53038">
            <w:pPr>
              <w:pStyle w:val="Heading112pt"/>
              <w:numPr>
                <w:ilvl w:val="1"/>
                <w:numId w:val="2"/>
              </w:numPr>
              <w:tabs>
                <w:tab w:val="left" w:pos="10620"/>
              </w:tabs>
              <w:rPr>
                <w:rFonts w:ascii="Cambria" w:hAnsi="Cambria"/>
                <w:b w:val="0"/>
              </w:rPr>
            </w:pPr>
            <w:bookmarkStart w:id="7046" w:name="_Toc137819395"/>
            <w:bookmarkStart w:id="7047" w:name="_Toc137832064"/>
            <w:r>
              <w:rPr>
                <w:rFonts w:ascii="Cambria" w:hAnsi="Cambria"/>
                <w:b w:val="0"/>
              </w:rPr>
              <w:t>Sr.</w:t>
            </w:r>
            <w:bookmarkEnd w:id="7046"/>
            <w:bookmarkEnd w:id="7047"/>
          </w:p>
          <w:p w14:paraId="5CA2F4AD" w14:textId="77777777" w:rsidR="009274EA" w:rsidRDefault="00C53038">
            <w:pPr>
              <w:pStyle w:val="Heading112pt"/>
              <w:numPr>
                <w:ilvl w:val="1"/>
                <w:numId w:val="2"/>
              </w:numPr>
              <w:tabs>
                <w:tab w:val="left" w:pos="10620"/>
              </w:tabs>
              <w:rPr>
                <w:rFonts w:ascii="Cambria" w:hAnsi="Cambria"/>
                <w:b w:val="0"/>
              </w:rPr>
            </w:pPr>
            <w:bookmarkStart w:id="7048" w:name="_Toc137819396"/>
            <w:bookmarkStart w:id="7049" w:name="_Toc137832065"/>
            <w:r>
              <w:rPr>
                <w:rFonts w:ascii="Cambria" w:hAnsi="Cambria"/>
                <w:b w:val="0"/>
              </w:rPr>
              <w:t>Old Value</w:t>
            </w:r>
            <w:bookmarkEnd w:id="7048"/>
            <w:bookmarkEnd w:id="7049"/>
          </w:p>
          <w:p w14:paraId="72917B3E" w14:textId="77777777" w:rsidR="009274EA" w:rsidRDefault="00C53038">
            <w:pPr>
              <w:pStyle w:val="Heading112pt"/>
              <w:numPr>
                <w:ilvl w:val="1"/>
                <w:numId w:val="2"/>
              </w:numPr>
              <w:tabs>
                <w:tab w:val="left" w:pos="10620"/>
              </w:tabs>
              <w:rPr>
                <w:rFonts w:ascii="Cambria" w:hAnsi="Cambria"/>
                <w:b w:val="0"/>
              </w:rPr>
            </w:pPr>
            <w:bookmarkStart w:id="7050" w:name="_Toc137819397"/>
            <w:bookmarkStart w:id="7051" w:name="_Toc137832066"/>
            <w:r>
              <w:rPr>
                <w:rFonts w:ascii="Cambria" w:hAnsi="Cambria"/>
                <w:b w:val="0"/>
              </w:rPr>
              <w:t>New Value</w:t>
            </w:r>
            <w:bookmarkEnd w:id="7050"/>
            <w:bookmarkEnd w:id="7051"/>
          </w:p>
          <w:p w14:paraId="5231F707" w14:textId="77777777" w:rsidR="009274EA" w:rsidRDefault="00C53038">
            <w:pPr>
              <w:pStyle w:val="Heading112pt"/>
              <w:numPr>
                <w:ilvl w:val="1"/>
                <w:numId w:val="2"/>
              </w:numPr>
              <w:tabs>
                <w:tab w:val="left" w:pos="10620"/>
              </w:tabs>
              <w:rPr>
                <w:rFonts w:ascii="Cambria" w:hAnsi="Cambria"/>
              </w:rPr>
            </w:pPr>
            <w:bookmarkStart w:id="7052" w:name="_Toc137819398"/>
            <w:bookmarkStart w:id="7053" w:name="_Toc137832067"/>
            <w:r>
              <w:rPr>
                <w:rFonts w:ascii="Cambria" w:hAnsi="Cambria"/>
                <w:b w:val="0"/>
              </w:rPr>
              <w:t>Updated on Date and Time</w:t>
            </w:r>
            <w:bookmarkEnd w:id="7052"/>
            <w:bookmarkEnd w:id="7053"/>
            <w:r>
              <w:rPr>
                <w:rFonts w:ascii="Cambria" w:hAnsi="Cambria"/>
                <w:b w:val="0"/>
              </w:rPr>
              <w:t xml:space="preserve"> </w:t>
            </w:r>
          </w:p>
          <w:p w14:paraId="61DEAAF9" w14:textId="77777777" w:rsidR="009274EA" w:rsidRDefault="00C53038">
            <w:pPr>
              <w:pStyle w:val="Heading112pt"/>
              <w:numPr>
                <w:ilvl w:val="1"/>
                <w:numId w:val="2"/>
              </w:numPr>
              <w:tabs>
                <w:tab w:val="left" w:pos="10620"/>
              </w:tabs>
              <w:rPr>
                <w:rFonts w:ascii="Cambria" w:hAnsi="Cambria"/>
              </w:rPr>
            </w:pPr>
            <w:bookmarkStart w:id="7054" w:name="_Toc137819399"/>
            <w:bookmarkStart w:id="7055" w:name="_Toc137832068"/>
            <w:r>
              <w:rPr>
                <w:rFonts w:ascii="Cambria" w:hAnsi="Cambria"/>
                <w:b w:val="0"/>
              </w:rPr>
              <w:t>Updated by</w:t>
            </w:r>
            <w:bookmarkEnd w:id="7054"/>
            <w:bookmarkEnd w:id="7055"/>
          </w:p>
        </w:tc>
      </w:tr>
      <w:tr w:rsidR="009274EA" w14:paraId="77B02CE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0198ED4"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6F890C77" w14:textId="77777777" w:rsidR="009274EA" w:rsidRDefault="00C53038">
            <w:pPr>
              <w:numPr>
                <w:ilvl w:val="0"/>
                <w:numId w:val="1"/>
              </w:numPr>
              <w:tabs>
                <w:tab w:val="left" w:pos="10620"/>
              </w:tabs>
              <w:spacing w:after="0" w:line="360" w:lineRule="auto"/>
            </w:pPr>
            <w:r>
              <w:t>TAO User/Tea Board Admin User/Authorized User</w:t>
            </w:r>
          </w:p>
        </w:tc>
      </w:tr>
    </w:tbl>
    <w:p w14:paraId="3CB8D678" w14:textId="77777777" w:rsidR="009274EA" w:rsidRDefault="009274EA">
      <w:pPr>
        <w:tabs>
          <w:tab w:val="left" w:pos="10620"/>
        </w:tabs>
      </w:pPr>
    </w:p>
    <w:p w14:paraId="1A0886FF"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702F22F1" w14:textId="77777777">
        <w:trPr>
          <w:trHeight w:val="940"/>
        </w:trPr>
        <w:tc>
          <w:tcPr>
            <w:tcW w:w="1150" w:type="dxa"/>
            <w:shd w:val="clear" w:color="auto" w:fill="C4BC96"/>
          </w:tcPr>
          <w:p w14:paraId="542FB07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491982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2087D31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5BAAE1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35B4944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BAA047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7479654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FB4C510" w14:textId="77777777">
        <w:trPr>
          <w:trHeight w:val="1735"/>
        </w:trPr>
        <w:tc>
          <w:tcPr>
            <w:tcW w:w="1150" w:type="dxa"/>
            <w:shd w:val="clear" w:color="auto" w:fill="auto"/>
          </w:tcPr>
          <w:p w14:paraId="5B5C62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tc>
        <w:tc>
          <w:tcPr>
            <w:tcW w:w="918" w:type="dxa"/>
            <w:shd w:val="clear" w:color="auto" w:fill="auto"/>
          </w:tcPr>
          <w:p w14:paraId="02461D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56D61E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F6C0B7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c>
          <w:tcPr>
            <w:tcW w:w="1352" w:type="dxa"/>
            <w:shd w:val="clear" w:color="auto" w:fill="auto"/>
          </w:tcPr>
          <w:p w14:paraId="1F01922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c>
          <w:tcPr>
            <w:tcW w:w="2904" w:type="dxa"/>
            <w:shd w:val="clear" w:color="auto" w:fill="auto"/>
          </w:tcPr>
          <w:p w14:paraId="1A50B09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4947E0F" w14:textId="1E90A445" w:rsidR="009274EA" w:rsidRDefault="00C53038">
            <w:pPr>
              <w:pStyle w:val="ListParagraph"/>
              <w:tabs>
                <w:tab w:val="center" w:pos="4320"/>
                <w:tab w:val="right" w:pos="8640"/>
                <w:tab w:val="left" w:pos="10620"/>
              </w:tabs>
              <w:ind w:left="0"/>
              <w:rPr>
                <w:rFonts w:ascii="Cambria" w:hAnsi="Cambria"/>
                <w:sz w:val="22"/>
                <w:szCs w:val="22"/>
              </w:rPr>
            </w:pPr>
            <w:del w:id="7056" w:author="Sunil Vyas" w:date="2023-10-25T11:44:00Z">
              <w:r w:rsidDel="00CA1522">
                <w:rPr>
                  <w:rFonts w:ascii="Cambria" w:hAnsi="Cambria"/>
                  <w:sz w:val="22"/>
                  <w:szCs w:val="22"/>
                </w:rPr>
                <w:delText>Display as selection for edit.</w:delText>
              </w:r>
            </w:del>
          </w:p>
        </w:tc>
      </w:tr>
      <w:tr w:rsidR="00CA1522" w14:paraId="44CED833" w14:textId="77777777">
        <w:trPr>
          <w:trHeight w:val="1735"/>
          <w:ins w:id="7057" w:author="Sunil Vyas" w:date="2023-10-25T11:43:00Z"/>
        </w:trPr>
        <w:tc>
          <w:tcPr>
            <w:tcW w:w="1150" w:type="dxa"/>
            <w:shd w:val="clear" w:color="auto" w:fill="auto"/>
          </w:tcPr>
          <w:p w14:paraId="39361335" w14:textId="7A4DBD15" w:rsidR="00CA1522" w:rsidRDefault="00CA1522" w:rsidP="00CA1522">
            <w:pPr>
              <w:pStyle w:val="ListParagraph"/>
              <w:tabs>
                <w:tab w:val="center" w:pos="4320"/>
                <w:tab w:val="right" w:pos="8640"/>
                <w:tab w:val="left" w:pos="10620"/>
              </w:tabs>
              <w:ind w:left="0"/>
              <w:rPr>
                <w:ins w:id="7058" w:author="Sunil Vyas" w:date="2023-10-25T11:43:00Z"/>
                <w:rFonts w:ascii="Cambria" w:hAnsi="Cambria"/>
                <w:sz w:val="22"/>
                <w:szCs w:val="22"/>
              </w:rPr>
            </w:pPr>
            <w:ins w:id="7059" w:author="Sunil Vyas" w:date="2023-10-25T11:43:00Z">
              <w:r>
                <w:rPr>
                  <w:rFonts w:ascii="Cambria" w:hAnsi="Cambria"/>
                  <w:sz w:val="22"/>
                  <w:szCs w:val="22"/>
                </w:rPr>
                <w:t>Auction Type</w:t>
              </w:r>
            </w:ins>
          </w:p>
        </w:tc>
        <w:tc>
          <w:tcPr>
            <w:tcW w:w="918" w:type="dxa"/>
            <w:shd w:val="clear" w:color="auto" w:fill="auto"/>
          </w:tcPr>
          <w:p w14:paraId="6A8BB7C9" w14:textId="135BD248" w:rsidR="00CA1522" w:rsidRDefault="00CA1522" w:rsidP="00CA1522">
            <w:pPr>
              <w:pStyle w:val="ListParagraph"/>
              <w:tabs>
                <w:tab w:val="center" w:pos="4320"/>
                <w:tab w:val="right" w:pos="8640"/>
                <w:tab w:val="left" w:pos="10620"/>
              </w:tabs>
              <w:ind w:left="0"/>
              <w:rPr>
                <w:ins w:id="7060" w:author="Sunil Vyas" w:date="2023-10-25T11:43:00Z"/>
                <w:rFonts w:ascii="Cambria" w:hAnsi="Cambria"/>
                <w:sz w:val="22"/>
                <w:szCs w:val="22"/>
              </w:rPr>
            </w:pPr>
            <w:ins w:id="7061" w:author="Sunil Vyas" w:date="2023-10-25T11:43:00Z">
              <w:r>
                <w:rPr>
                  <w:rFonts w:ascii="Cambria" w:hAnsi="Cambria"/>
                  <w:sz w:val="22"/>
                  <w:szCs w:val="22"/>
                </w:rPr>
                <w:t>Dropdown</w:t>
              </w:r>
            </w:ins>
          </w:p>
        </w:tc>
        <w:tc>
          <w:tcPr>
            <w:tcW w:w="992" w:type="dxa"/>
            <w:shd w:val="clear" w:color="auto" w:fill="auto"/>
          </w:tcPr>
          <w:p w14:paraId="0D168A91" w14:textId="172F6DF8" w:rsidR="00CA1522" w:rsidRDefault="00CA1522" w:rsidP="00CA1522">
            <w:pPr>
              <w:pStyle w:val="ListParagraph"/>
              <w:tabs>
                <w:tab w:val="center" w:pos="4320"/>
                <w:tab w:val="right" w:pos="8640"/>
                <w:tab w:val="left" w:pos="10620"/>
              </w:tabs>
              <w:ind w:left="0"/>
              <w:rPr>
                <w:ins w:id="7062" w:author="Sunil Vyas" w:date="2023-10-25T11:43:00Z"/>
                <w:rFonts w:ascii="Cambria" w:hAnsi="Cambria"/>
                <w:sz w:val="22"/>
                <w:szCs w:val="22"/>
              </w:rPr>
            </w:pPr>
            <w:ins w:id="7063" w:author="Sunil Vyas" w:date="2023-10-25T11:43:00Z">
              <w:r>
                <w:rPr>
                  <w:rFonts w:ascii="Cambria" w:hAnsi="Cambria"/>
                  <w:sz w:val="22"/>
                  <w:szCs w:val="22"/>
                </w:rPr>
                <w:t>N</w:t>
              </w:r>
            </w:ins>
          </w:p>
        </w:tc>
        <w:tc>
          <w:tcPr>
            <w:tcW w:w="1774" w:type="dxa"/>
            <w:shd w:val="clear" w:color="auto" w:fill="auto"/>
          </w:tcPr>
          <w:p w14:paraId="34CE8969" w14:textId="0C69B1AC" w:rsidR="00CA1522" w:rsidRDefault="00CA1522" w:rsidP="00CA1522">
            <w:pPr>
              <w:pStyle w:val="ListParagraph"/>
              <w:tabs>
                <w:tab w:val="center" w:pos="4320"/>
                <w:tab w:val="right" w:pos="8640"/>
                <w:tab w:val="left" w:pos="10620"/>
              </w:tabs>
              <w:ind w:left="0"/>
              <w:rPr>
                <w:ins w:id="7064" w:author="Sunil Vyas" w:date="2023-10-25T11:43:00Z"/>
                <w:rFonts w:ascii="Cambria" w:hAnsi="Cambria"/>
                <w:sz w:val="22"/>
                <w:szCs w:val="22"/>
              </w:rPr>
            </w:pPr>
            <w:ins w:id="7065" w:author="Sunil Vyas" w:date="2023-10-25T11:44:00Z">
              <w:r>
                <w:rPr>
                  <w:rFonts w:ascii="Cambria" w:hAnsi="Cambria"/>
                  <w:sz w:val="22"/>
                  <w:szCs w:val="22"/>
                </w:rPr>
                <w:t>-</w:t>
              </w:r>
            </w:ins>
          </w:p>
        </w:tc>
        <w:tc>
          <w:tcPr>
            <w:tcW w:w="1352" w:type="dxa"/>
            <w:shd w:val="clear" w:color="auto" w:fill="auto"/>
          </w:tcPr>
          <w:p w14:paraId="727A457A" w14:textId="033AE382" w:rsidR="00CA1522" w:rsidRDefault="00CA1522" w:rsidP="00CA1522">
            <w:pPr>
              <w:pStyle w:val="ListParagraph"/>
              <w:tabs>
                <w:tab w:val="center" w:pos="4320"/>
                <w:tab w:val="right" w:pos="8640"/>
                <w:tab w:val="left" w:pos="10620"/>
              </w:tabs>
              <w:ind w:left="0"/>
              <w:rPr>
                <w:ins w:id="7066" w:author="Sunil Vyas" w:date="2023-10-25T11:43:00Z"/>
                <w:rFonts w:ascii="Cambria" w:hAnsi="Cambria"/>
                <w:sz w:val="22"/>
                <w:szCs w:val="22"/>
              </w:rPr>
            </w:pPr>
            <w:ins w:id="7067" w:author="Sunil Vyas" w:date="2023-10-25T11:44:00Z">
              <w:r>
                <w:rPr>
                  <w:rFonts w:ascii="Cambria" w:hAnsi="Cambria"/>
                  <w:sz w:val="22"/>
                  <w:szCs w:val="22"/>
                </w:rPr>
                <w:t>-</w:t>
              </w:r>
            </w:ins>
          </w:p>
        </w:tc>
        <w:tc>
          <w:tcPr>
            <w:tcW w:w="2904" w:type="dxa"/>
            <w:shd w:val="clear" w:color="auto" w:fill="auto"/>
          </w:tcPr>
          <w:p w14:paraId="57C84C56" w14:textId="77777777" w:rsidR="00CA1522" w:rsidRDefault="00CA1522" w:rsidP="00CA1522">
            <w:pPr>
              <w:pStyle w:val="ListParagraph"/>
              <w:tabs>
                <w:tab w:val="center" w:pos="4320"/>
                <w:tab w:val="right" w:pos="8640"/>
                <w:tab w:val="left" w:pos="10620"/>
              </w:tabs>
              <w:ind w:left="0"/>
              <w:rPr>
                <w:ins w:id="7068" w:author="Sunil Vyas" w:date="2023-10-25T11:43:00Z"/>
                <w:rFonts w:ascii="Cambria" w:hAnsi="Cambria"/>
                <w:sz w:val="22"/>
                <w:szCs w:val="22"/>
              </w:rPr>
            </w:pPr>
          </w:p>
        </w:tc>
        <w:tc>
          <w:tcPr>
            <w:tcW w:w="1237" w:type="dxa"/>
            <w:shd w:val="clear" w:color="auto" w:fill="auto"/>
          </w:tcPr>
          <w:p w14:paraId="3A255230" w14:textId="2DFABE14" w:rsidR="00CA1522" w:rsidRDefault="00CA1522" w:rsidP="00CA1522">
            <w:pPr>
              <w:pStyle w:val="ListParagraph"/>
              <w:tabs>
                <w:tab w:val="center" w:pos="4320"/>
                <w:tab w:val="right" w:pos="8640"/>
                <w:tab w:val="left" w:pos="10620"/>
              </w:tabs>
              <w:ind w:left="0"/>
              <w:rPr>
                <w:ins w:id="7069" w:author="Sunil Vyas" w:date="2023-10-25T11:43:00Z"/>
                <w:rFonts w:ascii="Cambria" w:hAnsi="Cambria"/>
                <w:sz w:val="22"/>
                <w:szCs w:val="22"/>
              </w:rPr>
            </w:pPr>
          </w:p>
        </w:tc>
      </w:tr>
      <w:tr w:rsidR="008F4DA6" w14:paraId="3555758C" w14:textId="77777777">
        <w:trPr>
          <w:trHeight w:val="1735"/>
        </w:trPr>
        <w:tc>
          <w:tcPr>
            <w:tcW w:w="1150" w:type="dxa"/>
            <w:shd w:val="clear" w:color="auto" w:fill="auto"/>
          </w:tcPr>
          <w:p w14:paraId="04F8D8D3" w14:textId="77777777" w:rsidR="008F4DA6" w:rsidRDefault="008F4DA6" w:rsidP="008F4DA6">
            <w:pPr>
              <w:tabs>
                <w:tab w:val="left" w:pos="10620"/>
              </w:tabs>
              <w:rPr>
                <w:rFonts w:cs="Tahoma"/>
                <w:bCs/>
                <w:color w:val="333333"/>
                <w:sz w:val="17"/>
                <w:szCs w:val="17"/>
              </w:rPr>
            </w:pPr>
            <w:r>
              <w:rPr>
                <w:rFonts w:cs="Tahoma"/>
                <w:bCs/>
                <w:color w:val="333333"/>
                <w:sz w:val="17"/>
                <w:szCs w:val="17"/>
              </w:rPr>
              <w:t>Catalog Closing in days</w:t>
            </w:r>
          </w:p>
          <w:p w14:paraId="59A2BA3E"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2CFC114"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72EECF8"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E458B42"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closing day’s field is a required field and must be filled.</w:t>
            </w:r>
          </w:p>
          <w:p w14:paraId="3CFC406A"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catalog closing day’s </w:t>
            </w:r>
            <w:r>
              <w:rPr>
                <w:rFonts w:ascii="Cambria" w:hAnsi="Cambria"/>
                <w:sz w:val="22"/>
                <w:szCs w:val="22"/>
              </w:rPr>
              <w:lastRenderedPageBreak/>
              <w:t>field should be a numeric value.</w:t>
            </w:r>
          </w:p>
          <w:p w14:paraId="343FE964"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closing day’s field should be a positive numeric value.</w:t>
            </w:r>
          </w:p>
          <w:p w14:paraId="12E974BA"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Field should be a two-digit number.</w:t>
            </w:r>
          </w:p>
        </w:tc>
        <w:tc>
          <w:tcPr>
            <w:tcW w:w="1352" w:type="dxa"/>
            <w:shd w:val="clear" w:color="auto" w:fill="auto"/>
          </w:tcPr>
          <w:p w14:paraId="212FBD6B"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catalog closing days.</w:t>
            </w:r>
          </w:p>
          <w:p w14:paraId="3F826E0A"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numeric </w:t>
            </w:r>
            <w:r>
              <w:rPr>
                <w:rFonts w:ascii="Cambria" w:hAnsi="Cambria"/>
                <w:sz w:val="22"/>
                <w:szCs w:val="22"/>
              </w:rPr>
              <w:lastRenderedPageBreak/>
              <w:t>value for the catalog closing days.</w:t>
            </w:r>
          </w:p>
          <w:p w14:paraId="09C44A01"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positive numeric value for the catalog closing days.</w:t>
            </w:r>
          </w:p>
          <w:p w14:paraId="4A57D012"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two-digit number for the days.</w:t>
            </w:r>
          </w:p>
        </w:tc>
        <w:tc>
          <w:tcPr>
            <w:tcW w:w="2904" w:type="dxa"/>
            <w:shd w:val="clear" w:color="auto" w:fill="auto"/>
          </w:tcPr>
          <w:p w14:paraId="25D615DC"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111722A"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r>
      <w:tr w:rsidR="008F4DA6" w14:paraId="299D92D5" w14:textId="77777777">
        <w:trPr>
          <w:trHeight w:val="1735"/>
        </w:trPr>
        <w:tc>
          <w:tcPr>
            <w:tcW w:w="1150" w:type="dxa"/>
            <w:shd w:val="clear" w:color="auto" w:fill="auto"/>
          </w:tcPr>
          <w:p w14:paraId="2A8B4FDB" w14:textId="77777777" w:rsidR="008F4DA6" w:rsidRDefault="008F4DA6" w:rsidP="008F4DA6">
            <w:pPr>
              <w:tabs>
                <w:tab w:val="left" w:pos="10620"/>
              </w:tabs>
              <w:rPr>
                <w:rFonts w:cs="Tahoma"/>
                <w:bCs/>
                <w:color w:val="333333"/>
                <w:sz w:val="17"/>
                <w:szCs w:val="17"/>
              </w:rPr>
            </w:pPr>
            <w:r>
              <w:rPr>
                <w:rFonts w:cs="Tahoma"/>
                <w:bCs/>
                <w:color w:val="333333"/>
                <w:sz w:val="17"/>
                <w:szCs w:val="17"/>
              </w:rPr>
              <w:t>Catalog Publishing in days</w:t>
            </w:r>
          </w:p>
          <w:p w14:paraId="3D834FC9" w14:textId="77777777" w:rsidR="008F4DA6" w:rsidRDefault="008F4DA6" w:rsidP="008F4DA6">
            <w:pPr>
              <w:tabs>
                <w:tab w:val="left" w:pos="10620"/>
              </w:tabs>
              <w:rPr>
                <w:rFonts w:cs="Tahoma"/>
                <w:bCs/>
                <w:color w:val="333333"/>
                <w:sz w:val="17"/>
                <w:szCs w:val="17"/>
              </w:rPr>
            </w:pPr>
          </w:p>
        </w:tc>
        <w:tc>
          <w:tcPr>
            <w:tcW w:w="918" w:type="dxa"/>
            <w:shd w:val="clear" w:color="auto" w:fill="auto"/>
          </w:tcPr>
          <w:p w14:paraId="7198B9F1"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B225049"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E6EAC34"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publishing day’s field is a required field and must be entered.</w:t>
            </w:r>
          </w:p>
          <w:p w14:paraId="36D11CC2"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publishing day’s field should be a numeric value.</w:t>
            </w:r>
          </w:p>
          <w:p w14:paraId="0F491E77"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catalog publishing day’s field should be a positive numeric value.</w:t>
            </w:r>
          </w:p>
          <w:p w14:paraId="0322627F"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Field should be a two-digit number.</w:t>
            </w:r>
          </w:p>
        </w:tc>
        <w:tc>
          <w:tcPr>
            <w:tcW w:w="1352" w:type="dxa"/>
            <w:shd w:val="clear" w:color="auto" w:fill="auto"/>
          </w:tcPr>
          <w:p w14:paraId="59295C81"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catalog publishing days.</w:t>
            </w:r>
          </w:p>
          <w:p w14:paraId="22CEADD0"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the catalog publishing days.</w:t>
            </w:r>
          </w:p>
          <w:p w14:paraId="6DEED316"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positive numeric value for the catalog publishing days.</w:t>
            </w:r>
          </w:p>
          <w:p w14:paraId="7E24DA9D"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two-digit number for the days</w:t>
            </w:r>
          </w:p>
        </w:tc>
        <w:tc>
          <w:tcPr>
            <w:tcW w:w="2904" w:type="dxa"/>
            <w:shd w:val="clear" w:color="auto" w:fill="auto"/>
          </w:tcPr>
          <w:p w14:paraId="66E3C154"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A7C9CF0"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r>
      <w:tr w:rsidR="008F4DA6" w14:paraId="5A1417B5" w14:textId="77777777">
        <w:trPr>
          <w:trHeight w:val="1735"/>
        </w:trPr>
        <w:tc>
          <w:tcPr>
            <w:tcW w:w="1150" w:type="dxa"/>
            <w:shd w:val="clear" w:color="auto" w:fill="auto"/>
          </w:tcPr>
          <w:p w14:paraId="1D16C195" w14:textId="77777777" w:rsidR="008F4DA6" w:rsidRDefault="008F4DA6" w:rsidP="008F4DA6">
            <w:pPr>
              <w:tabs>
                <w:tab w:val="left" w:pos="10620"/>
              </w:tabs>
              <w:rPr>
                <w:rFonts w:cs="Tahoma"/>
                <w:bCs/>
                <w:color w:val="333333"/>
                <w:sz w:val="17"/>
                <w:szCs w:val="17"/>
              </w:rPr>
            </w:pPr>
            <w:r>
              <w:rPr>
                <w:rFonts w:cs="Tahoma"/>
                <w:bCs/>
                <w:color w:val="333333"/>
                <w:sz w:val="17"/>
                <w:szCs w:val="17"/>
                <w:shd w:val="clear" w:color="auto" w:fill="FFFFFF"/>
              </w:rPr>
              <w:lastRenderedPageBreak/>
              <w:t xml:space="preserve">Buyer's Prompts </w:t>
            </w:r>
            <w:r>
              <w:rPr>
                <w:rFonts w:cs="Tahoma"/>
                <w:bCs/>
                <w:color w:val="333333"/>
                <w:sz w:val="17"/>
                <w:szCs w:val="17"/>
              </w:rPr>
              <w:t>in days</w:t>
            </w:r>
          </w:p>
        </w:tc>
        <w:tc>
          <w:tcPr>
            <w:tcW w:w="918" w:type="dxa"/>
            <w:shd w:val="clear" w:color="auto" w:fill="auto"/>
          </w:tcPr>
          <w:p w14:paraId="0D0D408E"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0724FBE"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C6A02CA"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buyer's prompt day’s field is a required field and must be entered.</w:t>
            </w:r>
          </w:p>
          <w:p w14:paraId="19F9E643"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buyer's prompt day’s field should be a numeric value.</w:t>
            </w:r>
          </w:p>
          <w:p w14:paraId="23035AE1"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buyer's prompt day’s field should be a positive numeric value.</w:t>
            </w:r>
          </w:p>
          <w:p w14:paraId="52C2289A"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Field should be a two-digit number.</w:t>
            </w:r>
          </w:p>
        </w:tc>
        <w:tc>
          <w:tcPr>
            <w:tcW w:w="1352" w:type="dxa"/>
            <w:shd w:val="clear" w:color="auto" w:fill="auto"/>
          </w:tcPr>
          <w:p w14:paraId="7D9C84FE"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buyer's prompt days.</w:t>
            </w:r>
          </w:p>
          <w:p w14:paraId="78A6F76F"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the buyer's prompt days.</w:t>
            </w:r>
          </w:p>
          <w:p w14:paraId="386F6492"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positive numeric value for the buyer's prompt days.</w:t>
            </w:r>
          </w:p>
          <w:p w14:paraId="247209A3"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two-digit number for the days</w:t>
            </w:r>
          </w:p>
          <w:p w14:paraId="45E86877"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FFC642F"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09C5FCE"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r>
      <w:tr w:rsidR="008F4DA6" w14:paraId="0271E534" w14:textId="77777777">
        <w:trPr>
          <w:trHeight w:val="1735"/>
        </w:trPr>
        <w:tc>
          <w:tcPr>
            <w:tcW w:w="1150" w:type="dxa"/>
            <w:shd w:val="clear" w:color="auto" w:fill="auto"/>
          </w:tcPr>
          <w:p w14:paraId="4FDE6B98" w14:textId="77777777" w:rsidR="008F4DA6" w:rsidRDefault="008F4DA6" w:rsidP="008F4DA6">
            <w:pPr>
              <w:tabs>
                <w:tab w:val="left" w:pos="10620"/>
              </w:tabs>
              <w:rPr>
                <w:rFonts w:cs="Tahoma"/>
                <w:bCs/>
                <w:color w:val="333333"/>
                <w:sz w:val="17"/>
                <w:szCs w:val="17"/>
              </w:rPr>
            </w:pPr>
            <w:r>
              <w:rPr>
                <w:rFonts w:cs="Tahoma"/>
                <w:bCs/>
                <w:color w:val="333333"/>
                <w:sz w:val="17"/>
                <w:szCs w:val="17"/>
                <w:shd w:val="clear" w:color="auto" w:fill="FFFFFF"/>
              </w:rPr>
              <w:t xml:space="preserve">Seller's Prompts </w:t>
            </w:r>
            <w:r>
              <w:rPr>
                <w:rFonts w:cs="Tahoma"/>
                <w:bCs/>
                <w:color w:val="333333"/>
                <w:sz w:val="17"/>
                <w:szCs w:val="17"/>
              </w:rPr>
              <w:t>in days</w:t>
            </w:r>
          </w:p>
        </w:tc>
        <w:tc>
          <w:tcPr>
            <w:tcW w:w="918" w:type="dxa"/>
            <w:shd w:val="clear" w:color="auto" w:fill="auto"/>
          </w:tcPr>
          <w:p w14:paraId="22D29531"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3B22CA8"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567D0D1"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seller's prompt day’s field is a required field and must be entered.</w:t>
            </w:r>
          </w:p>
          <w:p w14:paraId="5AC2CD12"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seller's prompt day’s field should be a numeric value.</w:t>
            </w:r>
          </w:p>
          <w:p w14:paraId="7E4221FF"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seller's prompt day’s field should be a positive numeric value.</w:t>
            </w:r>
          </w:p>
          <w:p w14:paraId="4A1F3A82"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seller's prompt day’s field should be a </w:t>
            </w:r>
            <w:r>
              <w:rPr>
                <w:rFonts w:ascii="Cambria" w:hAnsi="Cambria"/>
                <w:sz w:val="22"/>
                <w:szCs w:val="22"/>
              </w:rPr>
              <w:lastRenderedPageBreak/>
              <w:t>two-digit number.</w:t>
            </w:r>
          </w:p>
        </w:tc>
        <w:tc>
          <w:tcPr>
            <w:tcW w:w="1352" w:type="dxa"/>
            <w:shd w:val="clear" w:color="auto" w:fill="auto"/>
          </w:tcPr>
          <w:p w14:paraId="2B146545"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seller's prompt days.</w:t>
            </w:r>
          </w:p>
          <w:p w14:paraId="487DCBF4"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the seller's prompt days.</w:t>
            </w:r>
          </w:p>
          <w:p w14:paraId="1D0618D9"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positive numeric value for the seller's </w:t>
            </w:r>
            <w:r>
              <w:rPr>
                <w:rFonts w:ascii="Cambria" w:hAnsi="Cambria"/>
                <w:sz w:val="22"/>
                <w:szCs w:val="22"/>
              </w:rPr>
              <w:lastRenderedPageBreak/>
              <w:t>prompt days.</w:t>
            </w:r>
          </w:p>
          <w:p w14:paraId="0DF40212" w14:textId="77777777" w:rsidR="008F4DA6" w:rsidRDefault="008F4DA6" w:rsidP="008F4DA6">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two-digit number for the seller's prompt days.</w:t>
            </w:r>
          </w:p>
        </w:tc>
        <w:tc>
          <w:tcPr>
            <w:tcW w:w="2904" w:type="dxa"/>
            <w:shd w:val="clear" w:color="auto" w:fill="auto"/>
          </w:tcPr>
          <w:p w14:paraId="650019B8"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FE795FD" w14:textId="77777777" w:rsidR="008F4DA6" w:rsidRDefault="008F4DA6" w:rsidP="008F4DA6">
            <w:pPr>
              <w:pStyle w:val="ListParagraph"/>
              <w:tabs>
                <w:tab w:val="center" w:pos="4320"/>
                <w:tab w:val="right" w:pos="8640"/>
                <w:tab w:val="left" w:pos="10620"/>
              </w:tabs>
              <w:ind w:left="0"/>
              <w:rPr>
                <w:rFonts w:ascii="Cambria" w:hAnsi="Cambria"/>
                <w:sz w:val="22"/>
                <w:szCs w:val="22"/>
              </w:rPr>
            </w:pPr>
          </w:p>
        </w:tc>
      </w:tr>
      <w:tr w:rsidR="008F4DA6" w14:paraId="3C42FFFB" w14:textId="77777777">
        <w:trPr>
          <w:trHeight w:val="1735"/>
          <w:ins w:id="7070"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6672AAA5" w14:textId="77777777" w:rsidR="008F4DA6" w:rsidRDefault="008F4DA6" w:rsidP="008F4DA6">
            <w:pPr>
              <w:tabs>
                <w:tab w:val="left" w:pos="10620"/>
              </w:tabs>
              <w:rPr>
                <w:ins w:id="7071" w:author="Sunil Vyas" w:date="2023-10-11T17:42:00Z"/>
                <w:rFonts w:cs="Tahoma"/>
                <w:bCs/>
                <w:color w:val="333333"/>
                <w:sz w:val="17"/>
                <w:szCs w:val="17"/>
                <w:shd w:val="clear" w:color="auto" w:fill="FFFFFF"/>
              </w:rPr>
            </w:pPr>
            <w:ins w:id="7072" w:author="Sunil Vyas" w:date="2023-10-11T17:42:00Z">
              <w:r>
                <w:rPr>
                  <w:rFonts w:cs="Tahoma"/>
                  <w:bCs/>
                  <w:color w:val="333333"/>
                  <w:sz w:val="17"/>
                  <w:szCs w:val="17"/>
                  <w:shd w:val="clear" w:color="auto" w:fill="FFFFFF"/>
                </w:rPr>
                <w:t xml:space="preserve">Minimum Bidding Time as a % of Session Duration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580962F8" w14:textId="77777777" w:rsidR="008F4DA6" w:rsidRDefault="008F4DA6" w:rsidP="008F4DA6">
            <w:pPr>
              <w:pStyle w:val="ListParagraph"/>
              <w:tabs>
                <w:tab w:val="center" w:pos="4320"/>
                <w:tab w:val="right" w:pos="8640"/>
                <w:tab w:val="left" w:pos="10620"/>
              </w:tabs>
              <w:ind w:left="0"/>
              <w:rPr>
                <w:ins w:id="7073" w:author="Sunil Vyas" w:date="2023-10-11T17:42:00Z"/>
                <w:rFonts w:ascii="Cambria" w:hAnsi="Cambria"/>
                <w:sz w:val="22"/>
                <w:szCs w:val="22"/>
              </w:rPr>
            </w:pPr>
            <w:ins w:id="7074"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7B26AB91" w14:textId="77777777" w:rsidR="008F4DA6" w:rsidRDefault="008F4DA6" w:rsidP="008F4DA6">
            <w:pPr>
              <w:pStyle w:val="ListParagraph"/>
              <w:tabs>
                <w:tab w:val="center" w:pos="4320"/>
                <w:tab w:val="right" w:pos="8640"/>
                <w:tab w:val="left" w:pos="10620"/>
              </w:tabs>
              <w:ind w:left="0"/>
              <w:rPr>
                <w:ins w:id="7075" w:author="Sunil Vyas" w:date="2023-10-11T17:42:00Z"/>
                <w:rFonts w:ascii="Cambria" w:hAnsi="Cambria"/>
                <w:sz w:val="22"/>
                <w:szCs w:val="22"/>
              </w:rPr>
            </w:pPr>
            <w:ins w:id="7076" w:author="Sunil Vyas" w:date="2023-10-11T17:42:00Z">
              <w:r>
                <w:rPr>
                  <w:rFonts w:ascii="Cambria" w:hAnsi="Cambria"/>
                  <w:sz w:val="22"/>
                  <w:szCs w:val="22"/>
                </w:rPr>
                <w:t>Dropdown</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1590D3F6" w14:textId="77777777" w:rsidR="008F4DA6" w:rsidRDefault="008F4DA6" w:rsidP="008F4DA6">
            <w:pPr>
              <w:pStyle w:val="ListParagraph"/>
              <w:tabs>
                <w:tab w:val="center" w:pos="4320"/>
                <w:tab w:val="right" w:pos="8640"/>
                <w:tab w:val="left" w:pos="10620"/>
              </w:tabs>
              <w:ind w:left="0"/>
              <w:rPr>
                <w:ins w:id="7077" w:author="Sunil Vyas" w:date="2023-10-11T17:42:00Z"/>
                <w:rFonts w:ascii="Cambria" w:hAnsi="Cambria"/>
                <w:sz w:val="22"/>
                <w:szCs w:val="22"/>
              </w:rPr>
            </w:pPr>
            <w:ins w:id="7078" w:author="Sunil Vyas" w:date="2023-10-11T17:42:00Z">
              <w:r>
                <w:rPr>
                  <w:rFonts w:ascii="Cambria" w:hAnsi="Cambria"/>
                  <w:sz w:val="22"/>
                  <w:szCs w:val="22"/>
                </w:rPr>
                <w:t>The "Minimum Bidding Time as a % of Session Duration" field is required. The user must select an option from the dropdown.</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702048A0" w14:textId="77777777" w:rsidR="008F4DA6" w:rsidRDefault="008F4DA6" w:rsidP="008F4DA6">
            <w:pPr>
              <w:pStyle w:val="ListParagraph"/>
              <w:tabs>
                <w:tab w:val="center" w:pos="4320"/>
                <w:tab w:val="right" w:pos="8640"/>
                <w:tab w:val="left" w:pos="10620"/>
              </w:tabs>
              <w:ind w:left="0"/>
              <w:rPr>
                <w:ins w:id="7079" w:author="Sunil Vyas" w:date="2023-10-11T17:42:00Z"/>
                <w:rFonts w:ascii="Cambria" w:hAnsi="Cambria"/>
                <w:sz w:val="22"/>
                <w:szCs w:val="22"/>
              </w:rPr>
            </w:pPr>
            <w:ins w:id="7080" w:author="Sunil Vyas" w:date="2023-10-11T17:42:00Z">
              <w:r>
                <w:rPr>
                  <w:rFonts w:ascii="Cambria" w:hAnsi="Cambria"/>
                  <w:sz w:val="22"/>
                  <w:szCs w:val="22"/>
                </w:rPr>
                <w:t xml:space="preserve">Please select an option for the minimum bidding time as a percentage of the session duration. </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218F0E2C" w14:textId="77777777" w:rsidR="008F4DA6" w:rsidRDefault="008F4DA6" w:rsidP="008F4DA6">
            <w:pPr>
              <w:pStyle w:val="ListParagraph"/>
              <w:tabs>
                <w:tab w:val="center" w:pos="4320"/>
                <w:tab w:val="right" w:pos="8640"/>
                <w:tab w:val="left" w:pos="10620"/>
              </w:tabs>
              <w:ind w:left="0"/>
              <w:rPr>
                <w:ins w:id="7081"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081F8521" w14:textId="77777777" w:rsidR="008F4DA6" w:rsidRDefault="008F4DA6" w:rsidP="008F4DA6">
            <w:pPr>
              <w:pStyle w:val="ListParagraph"/>
              <w:tabs>
                <w:tab w:val="center" w:pos="4320"/>
                <w:tab w:val="right" w:pos="8640"/>
                <w:tab w:val="left" w:pos="10620"/>
              </w:tabs>
              <w:ind w:left="0"/>
              <w:rPr>
                <w:ins w:id="7082" w:author="Sunil Vyas" w:date="2023-10-11T17:42:00Z"/>
                <w:rFonts w:ascii="Cambria" w:hAnsi="Cambria"/>
                <w:sz w:val="22"/>
                <w:szCs w:val="22"/>
              </w:rPr>
            </w:pPr>
          </w:p>
        </w:tc>
      </w:tr>
      <w:tr w:rsidR="008F4DA6" w14:paraId="1DF2A068" w14:textId="77777777">
        <w:trPr>
          <w:trHeight w:val="1735"/>
          <w:ins w:id="7083"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7163147A" w14:textId="77777777" w:rsidR="008F4DA6" w:rsidRDefault="008F4DA6" w:rsidP="008F4DA6">
            <w:pPr>
              <w:tabs>
                <w:tab w:val="left" w:pos="10620"/>
              </w:tabs>
              <w:rPr>
                <w:ins w:id="7084" w:author="Sunil Vyas" w:date="2023-10-11T17:42:00Z"/>
                <w:rFonts w:cs="Tahoma"/>
                <w:bCs/>
                <w:color w:val="333333"/>
                <w:sz w:val="17"/>
                <w:szCs w:val="17"/>
                <w:shd w:val="clear" w:color="auto" w:fill="FFFFFF"/>
              </w:rPr>
            </w:pPr>
            <w:ins w:id="7085" w:author="Sunil Vyas" w:date="2023-10-11T17:42:00Z">
              <w:r>
                <w:rPr>
                  <w:rFonts w:cs="Tahoma"/>
                  <w:bCs/>
                  <w:color w:val="333333"/>
                  <w:sz w:val="17"/>
                  <w:szCs w:val="17"/>
                  <w:shd w:val="clear" w:color="auto" w:fill="FFFFFF"/>
                </w:rPr>
                <w:t xml:space="preserve">No of Active Lots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0115736D" w14:textId="77777777" w:rsidR="008F4DA6" w:rsidRDefault="008F4DA6" w:rsidP="008F4DA6">
            <w:pPr>
              <w:pStyle w:val="ListParagraph"/>
              <w:tabs>
                <w:tab w:val="center" w:pos="4320"/>
                <w:tab w:val="right" w:pos="8640"/>
                <w:tab w:val="left" w:pos="10620"/>
              </w:tabs>
              <w:ind w:left="0"/>
              <w:rPr>
                <w:ins w:id="7086" w:author="Sunil Vyas" w:date="2023-10-11T17:42:00Z"/>
                <w:rFonts w:ascii="Cambria" w:hAnsi="Cambria"/>
                <w:sz w:val="22"/>
                <w:szCs w:val="22"/>
              </w:rPr>
            </w:pPr>
            <w:ins w:id="7087"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2EF9CDAD" w14:textId="77777777" w:rsidR="008F4DA6" w:rsidRDefault="008F4DA6" w:rsidP="008F4DA6">
            <w:pPr>
              <w:pStyle w:val="ListParagraph"/>
              <w:tabs>
                <w:tab w:val="center" w:pos="4320"/>
                <w:tab w:val="right" w:pos="8640"/>
                <w:tab w:val="left" w:pos="10620"/>
              </w:tabs>
              <w:ind w:left="0"/>
              <w:rPr>
                <w:ins w:id="7088" w:author="Sunil Vyas" w:date="2023-10-11T17:42:00Z"/>
                <w:rFonts w:ascii="Cambria" w:hAnsi="Cambria"/>
                <w:sz w:val="22"/>
                <w:szCs w:val="22"/>
              </w:rPr>
            </w:pPr>
            <w:ins w:id="7089"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40543EB7" w14:textId="77777777" w:rsidR="008F4DA6" w:rsidRDefault="008F4DA6" w:rsidP="008F4DA6">
            <w:pPr>
              <w:rPr>
                <w:ins w:id="7090" w:author="Sunil Vyas" w:date="2023-10-11T17:42:00Z"/>
              </w:rPr>
              <w:pPrChange w:id="7091" w:author="Sunil Vyas" w:date="2023-10-11T17:45:00Z">
                <w:pPr>
                  <w:pStyle w:val="ListParagraph"/>
                  <w:tabs>
                    <w:tab w:val="center" w:pos="4320"/>
                    <w:tab w:val="right" w:pos="8640"/>
                    <w:tab w:val="left" w:pos="10620"/>
                  </w:tabs>
                  <w:ind w:left="0"/>
                </w:pPr>
              </w:pPrChange>
            </w:pPr>
            <w:ins w:id="7092" w:author="Sunil Vyas" w:date="2023-10-11T17:42:00Z">
              <w:r>
                <w:t>The "No of Active Lots" field is required.</w:t>
              </w:r>
            </w:ins>
          </w:p>
          <w:p w14:paraId="7AF6C1CA" w14:textId="77777777" w:rsidR="008F4DA6" w:rsidRDefault="008F4DA6" w:rsidP="008F4DA6">
            <w:pPr>
              <w:rPr>
                <w:ins w:id="7093" w:author="Sunil Vyas" w:date="2023-10-11T17:42:00Z"/>
              </w:rPr>
              <w:pPrChange w:id="7094" w:author="Sunil Vyas" w:date="2023-10-11T17:45:00Z">
                <w:pPr>
                  <w:pStyle w:val="ListParagraph"/>
                  <w:tabs>
                    <w:tab w:val="center" w:pos="4320"/>
                    <w:tab w:val="right" w:pos="8640"/>
                    <w:tab w:val="left" w:pos="10620"/>
                  </w:tabs>
                  <w:ind w:left="0"/>
                </w:pPr>
              </w:pPrChange>
            </w:pPr>
            <w:ins w:id="7095" w:author="Sunil Vyas" w:date="2023-10-11T17:42:00Z">
              <w:r>
                <w:t>Only positive numeric values are allowed.</w:t>
              </w:r>
            </w:ins>
          </w:p>
          <w:p w14:paraId="677559AB" w14:textId="77777777" w:rsidR="008F4DA6" w:rsidRDefault="008F4DA6" w:rsidP="008F4DA6">
            <w:pPr>
              <w:rPr>
                <w:ins w:id="7096" w:author="Sunil Vyas" w:date="2023-10-11T17:42:00Z"/>
              </w:rPr>
              <w:pPrChange w:id="7097" w:author="Sunil Vyas" w:date="2023-10-11T17:45:00Z">
                <w:pPr>
                  <w:pStyle w:val="ListParagraph"/>
                  <w:tabs>
                    <w:tab w:val="center" w:pos="4320"/>
                    <w:tab w:val="right" w:pos="8640"/>
                    <w:tab w:val="left" w:pos="10620"/>
                  </w:tabs>
                  <w:ind w:left="0"/>
                </w:pPr>
              </w:pPrChange>
            </w:pPr>
            <w:ins w:id="7098" w:author="Sunil Vyas" w:date="2023-10-11T17:42:00Z">
              <w:r>
                <w:t>The "No of Active Lots" field should have a maximum length of 2 digits.</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1BFDD58E" w14:textId="77777777" w:rsidR="008F4DA6" w:rsidRDefault="008F4DA6" w:rsidP="008F4DA6">
            <w:pPr>
              <w:rPr>
                <w:ins w:id="7099" w:author="Sunil Vyas" w:date="2023-10-11T17:42:00Z"/>
              </w:rPr>
              <w:pPrChange w:id="7100" w:author="Sunil Vyas" w:date="2023-10-11T17:45:00Z">
                <w:pPr>
                  <w:pStyle w:val="ListParagraph"/>
                </w:pPr>
              </w:pPrChange>
            </w:pPr>
            <w:ins w:id="7101" w:author="Sunil Vyas" w:date="2023-10-11T17:42:00Z">
              <w:r>
                <w:t>Please enter the number of active lots.</w:t>
              </w:r>
            </w:ins>
          </w:p>
          <w:p w14:paraId="73F679A8" w14:textId="77777777" w:rsidR="008F4DA6" w:rsidRDefault="008F4DA6" w:rsidP="008F4DA6">
            <w:pPr>
              <w:rPr>
                <w:ins w:id="7102" w:author="Sunil Vyas" w:date="2023-10-11T17:42:00Z"/>
              </w:rPr>
              <w:pPrChange w:id="7103" w:author="Sunil Vyas" w:date="2023-10-11T17:45:00Z">
                <w:pPr>
                  <w:pStyle w:val="ListParagraph"/>
                </w:pPr>
              </w:pPrChange>
            </w:pPr>
            <w:ins w:id="7104" w:author="Sunil Vyas" w:date="2023-10-11T17:42:00Z">
              <w:r>
                <w:t>Please enter a positive numeric value without decimal points.</w:t>
              </w:r>
            </w:ins>
          </w:p>
          <w:p w14:paraId="51A61066" w14:textId="77777777" w:rsidR="008F4DA6" w:rsidRDefault="008F4DA6" w:rsidP="008F4DA6">
            <w:pPr>
              <w:rPr>
                <w:ins w:id="7105" w:author="Sunil Vyas" w:date="2023-10-11T17:42:00Z"/>
              </w:rPr>
              <w:pPrChange w:id="7106" w:author="Sunil Vyas" w:date="2023-10-11T17:45:00Z">
                <w:pPr>
                  <w:pStyle w:val="ListParagraph"/>
                  <w:tabs>
                    <w:tab w:val="center" w:pos="4320"/>
                    <w:tab w:val="right" w:pos="8640"/>
                    <w:tab w:val="left" w:pos="10620"/>
                  </w:tabs>
                  <w:ind w:left="0"/>
                </w:pPr>
              </w:pPrChange>
            </w:pPr>
            <w:ins w:id="7107" w:author="Sunil Vyas" w:date="2023-10-11T17:42:00Z">
              <w:r>
                <w:t>The number of active lots should not exceed 2 digits in length.</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6AD00852" w14:textId="77777777" w:rsidR="008F4DA6" w:rsidRDefault="008F4DA6" w:rsidP="008F4DA6">
            <w:pPr>
              <w:pStyle w:val="ListParagraph"/>
              <w:tabs>
                <w:tab w:val="center" w:pos="4320"/>
                <w:tab w:val="right" w:pos="8640"/>
                <w:tab w:val="left" w:pos="10620"/>
              </w:tabs>
              <w:ind w:left="0"/>
              <w:rPr>
                <w:ins w:id="710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49DC27E0" w14:textId="77777777" w:rsidR="008F4DA6" w:rsidRDefault="008F4DA6" w:rsidP="008F4DA6">
            <w:pPr>
              <w:pStyle w:val="ListParagraph"/>
              <w:tabs>
                <w:tab w:val="center" w:pos="4320"/>
                <w:tab w:val="right" w:pos="8640"/>
                <w:tab w:val="left" w:pos="10620"/>
              </w:tabs>
              <w:ind w:left="0"/>
              <w:rPr>
                <w:ins w:id="7109" w:author="Sunil Vyas" w:date="2023-10-11T17:42:00Z"/>
                <w:rFonts w:ascii="Cambria" w:hAnsi="Cambria"/>
                <w:sz w:val="22"/>
                <w:szCs w:val="22"/>
              </w:rPr>
            </w:pPr>
          </w:p>
        </w:tc>
      </w:tr>
      <w:tr w:rsidR="008F4DA6" w14:paraId="0CAC7554" w14:textId="77777777">
        <w:trPr>
          <w:trHeight w:val="1735"/>
          <w:ins w:id="7110"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00007C11" w14:textId="77777777" w:rsidR="008F4DA6" w:rsidRDefault="008F4DA6" w:rsidP="008F4DA6">
            <w:pPr>
              <w:tabs>
                <w:tab w:val="left" w:pos="10620"/>
              </w:tabs>
              <w:rPr>
                <w:ins w:id="7111" w:author="Sunil Vyas" w:date="2023-10-11T17:42:00Z"/>
                <w:rFonts w:cs="Tahoma"/>
                <w:bCs/>
                <w:color w:val="333333"/>
                <w:sz w:val="17"/>
                <w:szCs w:val="17"/>
                <w:shd w:val="clear" w:color="auto" w:fill="FFFFFF"/>
              </w:rPr>
            </w:pPr>
            <w:ins w:id="7112" w:author="Sunil Vyas" w:date="2023-10-11T17:42:00Z">
              <w:r>
                <w:rPr>
                  <w:rFonts w:cs="Tahoma"/>
                  <w:bCs/>
                  <w:color w:val="333333"/>
                  <w:sz w:val="17"/>
                  <w:szCs w:val="17"/>
                  <w:shd w:val="clear" w:color="auto" w:fill="FFFFFF"/>
                </w:rPr>
                <w:t xml:space="preserve">No. of Cycles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2DA45A30" w14:textId="77777777" w:rsidR="008F4DA6" w:rsidRDefault="008F4DA6" w:rsidP="008F4DA6">
            <w:pPr>
              <w:pStyle w:val="ListParagraph"/>
              <w:tabs>
                <w:tab w:val="center" w:pos="4320"/>
                <w:tab w:val="right" w:pos="8640"/>
                <w:tab w:val="left" w:pos="10620"/>
              </w:tabs>
              <w:ind w:left="0"/>
              <w:rPr>
                <w:ins w:id="7113" w:author="Sunil Vyas" w:date="2023-10-11T17:42:00Z"/>
                <w:rFonts w:ascii="Cambria" w:hAnsi="Cambria"/>
                <w:sz w:val="22"/>
                <w:szCs w:val="22"/>
              </w:rPr>
            </w:pPr>
            <w:ins w:id="7114"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1524BE41" w14:textId="77777777" w:rsidR="008F4DA6" w:rsidRDefault="008F4DA6" w:rsidP="008F4DA6">
            <w:pPr>
              <w:pStyle w:val="ListParagraph"/>
              <w:tabs>
                <w:tab w:val="center" w:pos="4320"/>
                <w:tab w:val="right" w:pos="8640"/>
                <w:tab w:val="left" w:pos="10620"/>
              </w:tabs>
              <w:ind w:left="0"/>
              <w:rPr>
                <w:ins w:id="7115" w:author="Sunil Vyas" w:date="2023-10-11T17:42:00Z"/>
                <w:rFonts w:ascii="Cambria" w:hAnsi="Cambria"/>
                <w:sz w:val="22"/>
                <w:szCs w:val="22"/>
              </w:rPr>
            </w:pPr>
            <w:ins w:id="7116"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3DA38A92" w14:textId="77777777" w:rsidR="008F4DA6" w:rsidRDefault="008F4DA6" w:rsidP="008F4DA6">
            <w:pPr>
              <w:rPr>
                <w:ins w:id="7117" w:author="Sunil Vyas" w:date="2023-10-11T17:42:00Z"/>
              </w:rPr>
              <w:pPrChange w:id="7118" w:author="Sunil Vyas" w:date="2023-10-11T17:45:00Z">
                <w:pPr>
                  <w:pStyle w:val="ListParagraph"/>
                  <w:tabs>
                    <w:tab w:val="center" w:pos="4320"/>
                    <w:tab w:val="right" w:pos="8640"/>
                    <w:tab w:val="left" w:pos="10620"/>
                  </w:tabs>
                  <w:ind w:left="0"/>
                </w:pPr>
              </w:pPrChange>
            </w:pPr>
            <w:ins w:id="7119" w:author="Sunil Vyas" w:date="2023-10-11T17:42:00Z">
              <w:r>
                <w:t>The "No. of Cycle" field is required.</w:t>
              </w:r>
            </w:ins>
          </w:p>
          <w:p w14:paraId="4607DD67" w14:textId="77777777" w:rsidR="008F4DA6" w:rsidRDefault="008F4DA6" w:rsidP="008F4DA6">
            <w:pPr>
              <w:rPr>
                <w:ins w:id="7120" w:author="Sunil Vyas" w:date="2023-10-11T17:42:00Z"/>
              </w:rPr>
              <w:pPrChange w:id="7121" w:author="Sunil Vyas" w:date="2023-10-11T17:45:00Z">
                <w:pPr>
                  <w:pStyle w:val="ListParagraph"/>
                  <w:tabs>
                    <w:tab w:val="center" w:pos="4320"/>
                    <w:tab w:val="right" w:pos="8640"/>
                    <w:tab w:val="left" w:pos="10620"/>
                  </w:tabs>
                  <w:ind w:left="0"/>
                </w:pPr>
              </w:pPrChange>
            </w:pPr>
            <w:ins w:id="7122" w:author="Sunil Vyas" w:date="2023-10-11T17:42:00Z">
              <w:r>
                <w:t>Only positive numeric values are allowed.</w:t>
              </w:r>
            </w:ins>
          </w:p>
          <w:p w14:paraId="36C59481" w14:textId="77777777" w:rsidR="008F4DA6" w:rsidRDefault="008F4DA6" w:rsidP="008F4DA6">
            <w:pPr>
              <w:rPr>
                <w:ins w:id="7123" w:author="Sunil Vyas" w:date="2023-10-11T17:42:00Z"/>
              </w:rPr>
              <w:pPrChange w:id="7124" w:author="Sunil Vyas" w:date="2023-10-11T17:45:00Z">
                <w:pPr>
                  <w:pStyle w:val="ListParagraph"/>
                  <w:tabs>
                    <w:tab w:val="center" w:pos="4320"/>
                    <w:tab w:val="right" w:pos="8640"/>
                    <w:tab w:val="left" w:pos="10620"/>
                  </w:tabs>
                  <w:ind w:left="0"/>
                </w:pPr>
              </w:pPrChange>
            </w:pPr>
            <w:ins w:id="7125" w:author="Sunil Vyas" w:date="2023-10-11T17:42:00Z">
              <w:r>
                <w:t xml:space="preserve">The "No. of Cycle" field should have </w:t>
              </w:r>
              <w:r>
                <w:lastRenderedPageBreak/>
                <w:t>a maximum length of 2 digits.</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54DEFBC5" w14:textId="77777777" w:rsidR="008F4DA6" w:rsidRDefault="008F4DA6" w:rsidP="008F4DA6">
            <w:pPr>
              <w:rPr>
                <w:ins w:id="7126" w:author="Sunil Vyas" w:date="2023-10-11T17:42:00Z"/>
              </w:rPr>
              <w:pPrChange w:id="7127" w:author="Sunil Vyas" w:date="2023-10-11T17:45:00Z">
                <w:pPr>
                  <w:pStyle w:val="ListParagraph"/>
                </w:pPr>
              </w:pPrChange>
            </w:pPr>
            <w:ins w:id="7128" w:author="Sunil Vyas" w:date="2023-10-11T17:42:00Z">
              <w:r>
                <w:lastRenderedPageBreak/>
                <w:t>Please enter the number of active lots.</w:t>
              </w:r>
            </w:ins>
          </w:p>
          <w:p w14:paraId="096D856B" w14:textId="77777777" w:rsidR="008F4DA6" w:rsidRDefault="008F4DA6" w:rsidP="008F4DA6">
            <w:pPr>
              <w:rPr>
                <w:ins w:id="7129" w:author="Sunil Vyas" w:date="2023-10-11T17:42:00Z"/>
              </w:rPr>
              <w:pPrChange w:id="7130" w:author="Sunil Vyas" w:date="2023-10-11T17:45:00Z">
                <w:pPr>
                  <w:pStyle w:val="ListParagraph"/>
                </w:pPr>
              </w:pPrChange>
            </w:pPr>
            <w:ins w:id="7131" w:author="Sunil Vyas" w:date="2023-10-11T17:42:00Z">
              <w:r>
                <w:t xml:space="preserve">Please enter a positive numeric value without </w:t>
              </w:r>
              <w:r>
                <w:lastRenderedPageBreak/>
                <w:t>decimal points.</w:t>
              </w:r>
            </w:ins>
          </w:p>
          <w:p w14:paraId="49A40CF9" w14:textId="77777777" w:rsidR="008F4DA6" w:rsidRDefault="008F4DA6" w:rsidP="008F4DA6">
            <w:pPr>
              <w:rPr>
                <w:ins w:id="7132" w:author="Sunil Vyas" w:date="2023-10-11T17:42:00Z"/>
              </w:rPr>
              <w:pPrChange w:id="7133" w:author="Sunil Vyas" w:date="2023-10-11T17:45:00Z">
                <w:pPr>
                  <w:pStyle w:val="ListParagraph"/>
                  <w:tabs>
                    <w:tab w:val="center" w:pos="4320"/>
                    <w:tab w:val="right" w:pos="8640"/>
                    <w:tab w:val="left" w:pos="10620"/>
                  </w:tabs>
                  <w:ind w:left="0"/>
                </w:pPr>
              </w:pPrChange>
            </w:pPr>
            <w:ins w:id="7134" w:author="Sunil Vyas" w:date="2023-10-11T17:42:00Z">
              <w:r>
                <w:t>The number of active lots should not exceed 2 digits in length.</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359281A7" w14:textId="77777777" w:rsidR="008F4DA6" w:rsidRDefault="008F4DA6" w:rsidP="008F4DA6">
            <w:pPr>
              <w:pStyle w:val="ListParagraph"/>
              <w:tabs>
                <w:tab w:val="center" w:pos="4320"/>
                <w:tab w:val="right" w:pos="8640"/>
                <w:tab w:val="left" w:pos="10620"/>
              </w:tabs>
              <w:ind w:left="0"/>
              <w:rPr>
                <w:ins w:id="7135"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5084AB4C" w14:textId="77777777" w:rsidR="008F4DA6" w:rsidRDefault="008F4DA6" w:rsidP="008F4DA6">
            <w:pPr>
              <w:pStyle w:val="ListParagraph"/>
              <w:tabs>
                <w:tab w:val="center" w:pos="4320"/>
                <w:tab w:val="right" w:pos="8640"/>
                <w:tab w:val="left" w:pos="10620"/>
              </w:tabs>
              <w:ind w:left="0"/>
              <w:rPr>
                <w:ins w:id="7136" w:author="Sunil Vyas" w:date="2023-10-11T17:42:00Z"/>
                <w:rFonts w:ascii="Cambria" w:hAnsi="Cambria"/>
                <w:sz w:val="22"/>
                <w:szCs w:val="22"/>
              </w:rPr>
            </w:pPr>
          </w:p>
        </w:tc>
      </w:tr>
      <w:tr w:rsidR="008F4DA6" w14:paraId="239D5249" w14:textId="77777777">
        <w:trPr>
          <w:trHeight w:val="1735"/>
          <w:ins w:id="7137"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4F1DCE83" w14:textId="77777777" w:rsidR="008F4DA6" w:rsidRDefault="008F4DA6" w:rsidP="008F4DA6">
            <w:pPr>
              <w:tabs>
                <w:tab w:val="left" w:pos="10620"/>
              </w:tabs>
              <w:rPr>
                <w:ins w:id="7138" w:author="Sunil Vyas" w:date="2023-10-11T17:42:00Z"/>
                <w:rFonts w:cs="Tahoma"/>
                <w:bCs/>
                <w:color w:val="333333"/>
                <w:sz w:val="17"/>
                <w:szCs w:val="17"/>
                <w:shd w:val="clear" w:color="auto" w:fill="FFFFFF"/>
              </w:rPr>
            </w:pPr>
            <w:ins w:id="7139" w:author="Sunil Vyas" w:date="2023-10-11T17:42:00Z">
              <w:r>
                <w:rPr>
                  <w:rFonts w:cs="Tahoma"/>
                  <w:bCs/>
                  <w:color w:val="333333"/>
                  <w:sz w:val="17"/>
                  <w:szCs w:val="17"/>
                  <w:shd w:val="clear" w:color="auto" w:fill="FFFFFF"/>
                </w:rPr>
                <w:t xml:space="preserve">Time Interval between 2 cycle of active lots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45885DDE" w14:textId="77777777" w:rsidR="008F4DA6" w:rsidRDefault="008F4DA6" w:rsidP="008F4DA6">
            <w:pPr>
              <w:pStyle w:val="ListParagraph"/>
              <w:tabs>
                <w:tab w:val="center" w:pos="4320"/>
                <w:tab w:val="right" w:pos="8640"/>
                <w:tab w:val="left" w:pos="10620"/>
              </w:tabs>
              <w:ind w:left="0"/>
              <w:rPr>
                <w:ins w:id="7140" w:author="Sunil Vyas" w:date="2023-10-11T17:42:00Z"/>
                <w:rFonts w:ascii="Cambria" w:hAnsi="Cambria"/>
                <w:sz w:val="22"/>
                <w:szCs w:val="22"/>
              </w:rPr>
            </w:pPr>
            <w:ins w:id="7141"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1B85E52B" w14:textId="77777777" w:rsidR="008F4DA6" w:rsidRDefault="008F4DA6" w:rsidP="008F4DA6">
            <w:pPr>
              <w:pStyle w:val="ListParagraph"/>
              <w:tabs>
                <w:tab w:val="center" w:pos="4320"/>
                <w:tab w:val="right" w:pos="8640"/>
                <w:tab w:val="left" w:pos="10620"/>
              </w:tabs>
              <w:ind w:left="0"/>
              <w:rPr>
                <w:ins w:id="7142" w:author="Sunil Vyas" w:date="2023-10-11T17:42:00Z"/>
                <w:rFonts w:ascii="Cambria" w:hAnsi="Cambria"/>
                <w:sz w:val="22"/>
                <w:szCs w:val="22"/>
              </w:rPr>
            </w:pPr>
            <w:ins w:id="7143"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7AB55C16" w14:textId="77777777" w:rsidR="008F4DA6" w:rsidRDefault="008F4DA6" w:rsidP="008F4DA6">
            <w:pPr>
              <w:rPr>
                <w:ins w:id="7144" w:author="Sunil Vyas" w:date="2023-10-11T17:42:00Z"/>
              </w:rPr>
              <w:pPrChange w:id="7145" w:author="Sunil Vyas" w:date="2023-10-11T17:45:00Z">
                <w:pPr>
                  <w:pStyle w:val="ListParagraph"/>
                </w:pPr>
              </w:pPrChange>
            </w:pPr>
            <w:ins w:id="7146" w:author="Sunil Vyas" w:date="2023-10-11T17:42:00Z">
              <w:r>
                <w:t>Mandatory Field: The "Time Interval" field is required and must be filled out.</w:t>
              </w:r>
            </w:ins>
          </w:p>
          <w:p w14:paraId="1A9AC469" w14:textId="77777777" w:rsidR="008F4DA6" w:rsidRDefault="008F4DA6" w:rsidP="008F4DA6">
            <w:pPr>
              <w:rPr>
                <w:ins w:id="7147" w:author="Sunil Vyas" w:date="2023-10-11T17:42:00Z"/>
              </w:rPr>
              <w:pPrChange w:id="7148" w:author="Sunil Vyas" w:date="2023-10-11T17:45:00Z">
                <w:pPr>
                  <w:pStyle w:val="ListParagraph"/>
                </w:pPr>
              </w:pPrChange>
            </w:pPr>
            <w:ins w:id="7149" w:author="Sunil Vyas" w:date="2023-10-11T17:42:00Z">
              <w:r>
                <w:t>Only positive numeric values are allowed. The field should not accept decimal values.</w:t>
              </w:r>
            </w:ins>
          </w:p>
          <w:p w14:paraId="3E6DB2E8" w14:textId="77777777" w:rsidR="008F4DA6" w:rsidRDefault="008F4DA6" w:rsidP="008F4DA6">
            <w:pPr>
              <w:rPr>
                <w:ins w:id="7150" w:author="Sunil Vyas" w:date="2023-10-11T17:42:00Z"/>
              </w:rPr>
              <w:pPrChange w:id="7151" w:author="Sunil Vyas" w:date="2023-10-11T17:45:00Z">
                <w:pPr>
                  <w:pStyle w:val="ListParagraph"/>
                  <w:tabs>
                    <w:tab w:val="center" w:pos="4320"/>
                    <w:tab w:val="right" w:pos="8640"/>
                    <w:tab w:val="left" w:pos="10620"/>
                  </w:tabs>
                  <w:ind w:left="0"/>
                </w:pPr>
              </w:pPrChange>
            </w:pPr>
            <w:ins w:id="7152" w:author="Sunil Vyas" w:date="2023-10-11T17:42:00Z">
              <w:r>
                <w:t>The field's maximum length is 2 digits.</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1175420E" w14:textId="77777777" w:rsidR="008F4DA6" w:rsidRDefault="008F4DA6" w:rsidP="008F4DA6">
            <w:pPr>
              <w:rPr>
                <w:ins w:id="7153" w:author="Sunil Vyas" w:date="2023-10-11T17:42:00Z"/>
              </w:rPr>
              <w:pPrChange w:id="7154" w:author="Sunil Vyas" w:date="2023-10-11T17:45:00Z">
                <w:pPr>
                  <w:pStyle w:val="ListParagraph"/>
                </w:pPr>
              </w:pPrChange>
            </w:pPr>
            <w:ins w:id="7155" w:author="Sunil Vyas" w:date="2023-10-11T17:42:00Z">
              <w:r>
                <w:t>Please enter the time interval between active lots.</w:t>
              </w:r>
            </w:ins>
          </w:p>
          <w:p w14:paraId="5A73C968" w14:textId="77777777" w:rsidR="008F4DA6" w:rsidRDefault="008F4DA6" w:rsidP="008F4DA6">
            <w:pPr>
              <w:rPr>
                <w:ins w:id="7156" w:author="Sunil Vyas" w:date="2023-10-11T17:42:00Z"/>
              </w:rPr>
              <w:pPrChange w:id="7157" w:author="Sunil Vyas" w:date="2023-10-11T17:45:00Z">
                <w:pPr>
                  <w:pStyle w:val="ListParagraph"/>
                </w:pPr>
              </w:pPrChange>
            </w:pPr>
            <w:ins w:id="7158" w:author="Sunil Vyas" w:date="2023-10-11T17:42:00Z">
              <w:r>
                <w:t>Please enter a positive whole number for the time interval.</w:t>
              </w:r>
            </w:ins>
          </w:p>
          <w:p w14:paraId="27028F12" w14:textId="77777777" w:rsidR="008F4DA6" w:rsidRDefault="008F4DA6" w:rsidP="008F4DA6">
            <w:pPr>
              <w:rPr>
                <w:ins w:id="7159" w:author="Sunil Vyas" w:date="2023-10-11T17:42:00Z"/>
              </w:rPr>
              <w:pPrChange w:id="7160" w:author="Sunil Vyas" w:date="2023-10-11T17:45:00Z">
                <w:pPr>
                  <w:pStyle w:val="ListParagraph"/>
                  <w:tabs>
                    <w:tab w:val="center" w:pos="4320"/>
                    <w:tab w:val="right" w:pos="8640"/>
                    <w:tab w:val="left" w:pos="10620"/>
                  </w:tabs>
                  <w:ind w:left="0"/>
                </w:pPr>
              </w:pPrChange>
            </w:pPr>
            <w:ins w:id="7161" w:author="Sunil Vyas" w:date="2023-10-11T17:42:00Z">
              <w:r>
                <w:t>The time interval should not exceed 99.</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28377BC9" w14:textId="77777777" w:rsidR="008F4DA6" w:rsidRDefault="008F4DA6" w:rsidP="008F4DA6">
            <w:pPr>
              <w:pStyle w:val="ListParagraph"/>
              <w:tabs>
                <w:tab w:val="center" w:pos="4320"/>
                <w:tab w:val="right" w:pos="8640"/>
                <w:tab w:val="left" w:pos="10620"/>
              </w:tabs>
              <w:ind w:left="0"/>
              <w:rPr>
                <w:ins w:id="7162"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7394841D" w14:textId="77777777" w:rsidR="008F4DA6" w:rsidRDefault="008F4DA6" w:rsidP="008F4DA6">
            <w:pPr>
              <w:pStyle w:val="ListParagraph"/>
              <w:tabs>
                <w:tab w:val="center" w:pos="4320"/>
                <w:tab w:val="right" w:pos="8640"/>
                <w:tab w:val="left" w:pos="10620"/>
              </w:tabs>
              <w:ind w:left="0"/>
              <w:rPr>
                <w:ins w:id="7163" w:author="Sunil Vyas" w:date="2023-10-11T17:42:00Z"/>
                <w:rFonts w:ascii="Cambria" w:hAnsi="Cambria"/>
                <w:sz w:val="22"/>
                <w:szCs w:val="22"/>
              </w:rPr>
            </w:pPr>
          </w:p>
        </w:tc>
      </w:tr>
      <w:tr w:rsidR="008F4DA6" w14:paraId="6AB40C78" w14:textId="77777777">
        <w:trPr>
          <w:trHeight w:val="1735"/>
          <w:ins w:id="7164"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656A76D6" w14:textId="77777777" w:rsidR="008F4DA6" w:rsidRDefault="008F4DA6" w:rsidP="008F4DA6">
            <w:pPr>
              <w:tabs>
                <w:tab w:val="left" w:pos="10620"/>
              </w:tabs>
              <w:rPr>
                <w:ins w:id="7165" w:author="Sunil Vyas" w:date="2023-10-11T17:42:00Z"/>
                <w:rFonts w:cs="Tahoma"/>
                <w:bCs/>
                <w:color w:val="333333"/>
                <w:sz w:val="17"/>
                <w:szCs w:val="17"/>
                <w:shd w:val="clear" w:color="auto" w:fill="FFFFFF"/>
              </w:rPr>
            </w:pPr>
            <w:ins w:id="7166" w:author="Sunil Vyas" w:date="2023-10-11T17:42:00Z">
              <w:r>
                <w:rPr>
                  <w:rFonts w:cs="Tahoma"/>
                  <w:bCs/>
                  <w:color w:val="333333"/>
                  <w:sz w:val="17"/>
                  <w:szCs w:val="17"/>
                  <w:shd w:val="clear" w:color="auto" w:fill="FFFFFF"/>
                </w:rPr>
                <w:t xml:space="preserve">Duration of Active Lots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405DD20C" w14:textId="77777777" w:rsidR="008F4DA6" w:rsidRDefault="008F4DA6" w:rsidP="008F4DA6">
            <w:pPr>
              <w:pStyle w:val="ListParagraph"/>
              <w:tabs>
                <w:tab w:val="center" w:pos="4320"/>
                <w:tab w:val="right" w:pos="8640"/>
                <w:tab w:val="left" w:pos="10620"/>
              </w:tabs>
              <w:ind w:left="0"/>
              <w:rPr>
                <w:ins w:id="7167" w:author="Sunil Vyas" w:date="2023-10-11T17:42:00Z"/>
                <w:rFonts w:ascii="Cambria" w:hAnsi="Cambria"/>
                <w:sz w:val="22"/>
                <w:szCs w:val="22"/>
              </w:rPr>
            </w:pPr>
            <w:ins w:id="7168"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6A4FFC2F" w14:textId="77777777" w:rsidR="008F4DA6" w:rsidRDefault="008F4DA6" w:rsidP="008F4DA6">
            <w:pPr>
              <w:pStyle w:val="ListParagraph"/>
              <w:tabs>
                <w:tab w:val="center" w:pos="4320"/>
                <w:tab w:val="right" w:pos="8640"/>
                <w:tab w:val="left" w:pos="10620"/>
              </w:tabs>
              <w:ind w:left="0"/>
              <w:rPr>
                <w:ins w:id="7169" w:author="Sunil Vyas" w:date="2023-10-11T17:42:00Z"/>
                <w:rFonts w:ascii="Cambria" w:hAnsi="Cambria"/>
                <w:sz w:val="22"/>
                <w:szCs w:val="22"/>
              </w:rPr>
            </w:pPr>
            <w:ins w:id="7170"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198A9182" w14:textId="77777777" w:rsidR="008F4DA6" w:rsidRDefault="008F4DA6" w:rsidP="008F4DA6">
            <w:pPr>
              <w:rPr>
                <w:ins w:id="7171" w:author="Sunil Vyas" w:date="2023-10-11T17:42:00Z"/>
              </w:rPr>
              <w:pPrChange w:id="7172" w:author="Sunil Vyas" w:date="2023-10-11T17:45:00Z">
                <w:pPr>
                  <w:pStyle w:val="ListParagraph"/>
                </w:pPr>
              </w:pPrChange>
            </w:pPr>
            <w:ins w:id="7173" w:author="Sunil Vyas" w:date="2023-10-11T17:42:00Z">
              <w:r>
                <w:t>The "Duration of Active Lots" field is required.</w:t>
              </w:r>
            </w:ins>
          </w:p>
          <w:p w14:paraId="73FCFA6C" w14:textId="77777777" w:rsidR="008F4DA6" w:rsidRDefault="008F4DA6" w:rsidP="008F4DA6">
            <w:pPr>
              <w:rPr>
                <w:ins w:id="7174" w:author="Sunil Vyas" w:date="2023-10-11T17:42:00Z"/>
              </w:rPr>
              <w:pPrChange w:id="7175" w:author="Sunil Vyas" w:date="2023-10-11T17:45:00Z">
                <w:pPr>
                  <w:pStyle w:val="ListParagraph"/>
                </w:pPr>
              </w:pPrChange>
            </w:pPr>
            <w:ins w:id="7176" w:author="Sunil Vyas" w:date="2023-10-11T17:42:00Z">
              <w:r>
                <w:t>Only numeric values are allowed.</w:t>
              </w:r>
            </w:ins>
          </w:p>
          <w:p w14:paraId="4B1FE50A" w14:textId="77777777" w:rsidR="008F4DA6" w:rsidRDefault="008F4DA6" w:rsidP="008F4DA6">
            <w:pPr>
              <w:rPr>
                <w:ins w:id="7177" w:author="Sunil Vyas" w:date="2023-10-11T17:42:00Z"/>
              </w:rPr>
              <w:pPrChange w:id="7178" w:author="Sunil Vyas" w:date="2023-10-11T17:45:00Z">
                <w:pPr>
                  <w:pStyle w:val="ListParagraph"/>
                </w:pPr>
              </w:pPrChange>
            </w:pPr>
            <w:ins w:id="7179" w:author="Sunil Vyas" w:date="2023-10-11T17:42:00Z">
              <w:r>
                <w:t>The value should be positive (greater than zero).</w:t>
              </w:r>
            </w:ins>
          </w:p>
          <w:p w14:paraId="21A28860" w14:textId="77777777" w:rsidR="008F4DA6" w:rsidRDefault="008F4DA6" w:rsidP="008F4DA6">
            <w:pPr>
              <w:rPr>
                <w:ins w:id="7180" w:author="Sunil Vyas" w:date="2023-10-11T17:42:00Z"/>
              </w:rPr>
              <w:pPrChange w:id="7181" w:author="Sunil Vyas" w:date="2023-10-11T17:45:00Z">
                <w:pPr>
                  <w:pStyle w:val="ListParagraph"/>
                </w:pPr>
              </w:pPrChange>
            </w:pPr>
            <w:ins w:id="7182" w:author="Sunil Vyas" w:date="2023-10-11T17:42:00Z">
              <w:r>
                <w:t>Decimal values are not allowed.</w:t>
              </w:r>
            </w:ins>
          </w:p>
          <w:p w14:paraId="7356993F" w14:textId="77777777" w:rsidR="008F4DA6" w:rsidRDefault="008F4DA6" w:rsidP="008F4DA6">
            <w:pPr>
              <w:rPr>
                <w:ins w:id="7183" w:author="Sunil Vyas" w:date="2023-10-11T17:42:00Z"/>
              </w:rPr>
              <w:pPrChange w:id="7184" w:author="Sunil Vyas" w:date="2023-10-11T17:45:00Z">
                <w:pPr>
                  <w:pStyle w:val="ListParagraph"/>
                  <w:tabs>
                    <w:tab w:val="center" w:pos="4320"/>
                    <w:tab w:val="right" w:pos="8640"/>
                    <w:tab w:val="left" w:pos="10620"/>
                  </w:tabs>
                  <w:ind w:left="0"/>
                </w:pPr>
              </w:pPrChange>
            </w:pPr>
            <w:ins w:id="7185" w:author="Sunil Vyas" w:date="2023-10-11T17:42:00Z">
              <w:r>
                <w:t>The value should not exceed 2 digits.</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5C4205F0" w14:textId="77777777" w:rsidR="008F4DA6" w:rsidRDefault="008F4DA6" w:rsidP="008F4DA6">
            <w:pPr>
              <w:rPr>
                <w:ins w:id="7186" w:author="Sunil Vyas" w:date="2023-10-11T17:42:00Z"/>
              </w:rPr>
              <w:pPrChange w:id="7187" w:author="Sunil Vyas" w:date="2023-10-11T17:45:00Z">
                <w:pPr>
                  <w:pStyle w:val="ListParagraph"/>
                </w:pPr>
              </w:pPrChange>
            </w:pPr>
            <w:ins w:id="7188" w:author="Sunil Vyas" w:date="2023-10-11T17:42:00Z">
              <w:r>
                <w:t>Please enter the duration of active lots.</w:t>
              </w:r>
            </w:ins>
          </w:p>
          <w:p w14:paraId="6BEAB25C" w14:textId="77777777" w:rsidR="008F4DA6" w:rsidRDefault="008F4DA6" w:rsidP="008F4DA6">
            <w:pPr>
              <w:rPr>
                <w:ins w:id="7189" w:author="Sunil Vyas" w:date="2023-10-11T17:42:00Z"/>
              </w:rPr>
              <w:pPrChange w:id="7190" w:author="Sunil Vyas" w:date="2023-10-11T17:45:00Z">
                <w:pPr>
                  <w:pStyle w:val="ListParagraph"/>
                </w:pPr>
              </w:pPrChange>
            </w:pPr>
            <w:ins w:id="7191" w:author="Sunil Vyas" w:date="2023-10-11T17:42:00Z">
              <w:r>
                <w:t>Please enter a numeric value.</w:t>
              </w:r>
            </w:ins>
          </w:p>
          <w:p w14:paraId="25C95C06" w14:textId="77777777" w:rsidR="008F4DA6" w:rsidRDefault="008F4DA6" w:rsidP="008F4DA6">
            <w:pPr>
              <w:rPr>
                <w:ins w:id="7192" w:author="Sunil Vyas" w:date="2023-10-11T17:42:00Z"/>
              </w:rPr>
              <w:pPrChange w:id="7193" w:author="Sunil Vyas" w:date="2023-10-11T17:45:00Z">
                <w:pPr>
                  <w:pStyle w:val="ListParagraph"/>
                </w:pPr>
              </w:pPrChange>
            </w:pPr>
            <w:ins w:id="7194" w:author="Sunil Vyas" w:date="2023-10-11T17:42:00Z">
              <w:r>
                <w:t>Please enter a positive numeric value (greater than zero).</w:t>
              </w:r>
            </w:ins>
          </w:p>
          <w:p w14:paraId="38DC1B89" w14:textId="77777777" w:rsidR="008F4DA6" w:rsidRDefault="008F4DA6" w:rsidP="008F4DA6">
            <w:pPr>
              <w:rPr>
                <w:ins w:id="7195" w:author="Sunil Vyas" w:date="2023-10-11T17:42:00Z"/>
              </w:rPr>
              <w:pPrChange w:id="7196" w:author="Sunil Vyas" w:date="2023-10-11T17:45:00Z">
                <w:pPr>
                  <w:pStyle w:val="ListParagraph"/>
                </w:pPr>
              </w:pPrChange>
            </w:pPr>
            <w:ins w:id="7197" w:author="Sunil Vyas" w:date="2023-10-11T17:42:00Z">
              <w:r>
                <w:t>Decimal values are not allowed. Please enter a whole number.</w:t>
              </w:r>
            </w:ins>
          </w:p>
          <w:p w14:paraId="6F1929F0" w14:textId="77777777" w:rsidR="008F4DA6" w:rsidRDefault="008F4DA6" w:rsidP="008F4DA6">
            <w:pPr>
              <w:rPr>
                <w:ins w:id="7198" w:author="Sunil Vyas" w:date="2023-10-11T17:42:00Z"/>
              </w:rPr>
              <w:pPrChange w:id="7199" w:author="Sunil Vyas" w:date="2023-10-11T17:45:00Z">
                <w:pPr>
                  <w:pStyle w:val="ListParagraph"/>
                  <w:tabs>
                    <w:tab w:val="center" w:pos="4320"/>
                    <w:tab w:val="right" w:pos="8640"/>
                    <w:tab w:val="left" w:pos="10620"/>
                  </w:tabs>
                  <w:ind w:left="0"/>
                </w:pPr>
              </w:pPrChange>
            </w:pPr>
            <w:ins w:id="7200" w:author="Sunil Vyas" w:date="2023-10-11T17:42:00Z">
              <w:r>
                <w:t xml:space="preserve">The value should not </w:t>
              </w:r>
              <w:r>
                <w:lastRenderedPageBreak/>
                <w:t>exceed 2 digits.</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336ACDDB" w14:textId="77777777" w:rsidR="008F4DA6" w:rsidRDefault="008F4DA6" w:rsidP="008F4DA6">
            <w:pPr>
              <w:pStyle w:val="ListParagraph"/>
              <w:tabs>
                <w:tab w:val="center" w:pos="4320"/>
                <w:tab w:val="right" w:pos="8640"/>
                <w:tab w:val="left" w:pos="10620"/>
              </w:tabs>
              <w:ind w:left="0"/>
              <w:rPr>
                <w:ins w:id="7201"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2368132B" w14:textId="77777777" w:rsidR="008F4DA6" w:rsidRDefault="008F4DA6" w:rsidP="008F4DA6">
            <w:pPr>
              <w:pStyle w:val="ListParagraph"/>
              <w:tabs>
                <w:tab w:val="center" w:pos="4320"/>
                <w:tab w:val="right" w:pos="8640"/>
                <w:tab w:val="left" w:pos="10620"/>
              </w:tabs>
              <w:ind w:left="0"/>
              <w:rPr>
                <w:ins w:id="7202" w:author="Sunil Vyas" w:date="2023-10-11T17:42:00Z"/>
                <w:rFonts w:ascii="Cambria" w:hAnsi="Cambria"/>
                <w:sz w:val="22"/>
                <w:szCs w:val="22"/>
              </w:rPr>
            </w:pPr>
          </w:p>
        </w:tc>
      </w:tr>
      <w:tr w:rsidR="008F4DA6" w14:paraId="346E31B6" w14:textId="77777777">
        <w:trPr>
          <w:trHeight w:val="1735"/>
          <w:ins w:id="7203"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184F4C1C" w14:textId="77777777" w:rsidR="008F4DA6" w:rsidRDefault="008F4DA6" w:rsidP="008F4DA6">
            <w:pPr>
              <w:tabs>
                <w:tab w:val="left" w:pos="10620"/>
              </w:tabs>
              <w:rPr>
                <w:ins w:id="7204" w:author="Sunil Vyas" w:date="2023-10-11T17:42:00Z"/>
                <w:rFonts w:cs="Tahoma"/>
                <w:bCs/>
                <w:color w:val="333333"/>
                <w:sz w:val="17"/>
                <w:szCs w:val="17"/>
                <w:shd w:val="clear" w:color="auto" w:fill="FFFFFF"/>
              </w:rPr>
            </w:pPr>
            <w:ins w:id="7205" w:author="Sunil Vyas" w:date="2023-10-11T17:42:00Z">
              <w:r>
                <w:rPr>
                  <w:rFonts w:cs="Tahoma"/>
                  <w:bCs/>
                  <w:color w:val="333333"/>
                  <w:sz w:val="17"/>
                  <w:szCs w:val="17"/>
                  <w:shd w:val="clear" w:color="auto" w:fill="FFFFFF"/>
                </w:rPr>
                <w:t xml:space="preserve">CTC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352792F5" w14:textId="77777777" w:rsidR="008F4DA6" w:rsidRDefault="008F4DA6" w:rsidP="008F4DA6">
            <w:pPr>
              <w:pStyle w:val="ListParagraph"/>
              <w:tabs>
                <w:tab w:val="center" w:pos="4320"/>
                <w:tab w:val="right" w:pos="8640"/>
                <w:tab w:val="left" w:pos="10620"/>
              </w:tabs>
              <w:ind w:left="0"/>
              <w:rPr>
                <w:ins w:id="7206" w:author="Sunil Vyas" w:date="2023-10-11T17:42:00Z"/>
                <w:rFonts w:ascii="Cambria" w:hAnsi="Cambria"/>
                <w:sz w:val="22"/>
                <w:szCs w:val="22"/>
              </w:rPr>
            </w:pPr>
            <w:ins w:id="7207"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4A3D911A" w14:textId="77777777" w:rsidR="008F4DA6" w:rsidRDefault="008F4DA6" w:rsidP="008F4DA6">
            <w:pPr>
              <w:pStyle w:val="ListParagraph"/>
              <w:tabs>
                <w:tab w:val="center" w:pos="4320"/>
                <w:tab w:val="right" w:pos="8640"/>
                <w:tab w:val="left" w:pos="10620"/>
              </w:tabs>
              <w:ind w:left="0"/>
              <w:rPr>
                <w:ins w:id="7208" w:author="Sunil Vyas" w:date="2023-10-11T17:42:00Z"/>
                <w:rFonts w:ascii="Cambria" w:hAnsi="Cambria"/>
                <w:sz w:val="22"/>
                <w:szCs w:val="22"/>
              </w:rPr>
            </w:pPr>
            <w:ins w:id="7209"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36F472F4" w14:textId="77777777" w:rsidR="008F4DA6" w:rsidRDefault="008F4DA6" w:rsidP="008F4DA6">
            <w:pPr>
              <w:rPr>
                <w:ins w:id="7210" w:author="Sunil Vyas" w:date="2023-10-11T17:42:00Z"/>
              </w:rPr>
              <w:pPrChange w:id="7211" w:author="Sunil Vyas" w:date="2023-10-11T17:45:00Z">
                <w:pPr>
                  <w:pStyle w:val="ListParagraph"/>
                </w:pPr>
              </w:pPrChange>
            </w:pPr>
            <w:ins w:id="7212" w:author="Sunil Vyas" w:date="2023-10-11T17:42:00Z">
              <w:r>
                <w:t>The "CTC" field is required and cannot be left empty.</w:t>
              </w:r>
            </w:ins>
          </w:p>
          <w:p w14:paraId="5AEAD2AE" w14:textId="77777777" w:rsidR="008F4DA6" w:rsidRDefault="008F4DA6" w:rsidP="008F4DA6">
            <w:pPr>
              <w:rPr>
                <w:ins w:id="7213" w:author="Sunil Vyas" w:date="2023-10-11T17:42:00Z"/>
              </w:rPr>
              <w:pPrChange w:id="7214" w:author="Sunil Vyas" w:date="2023-10-11T17:45:00Z">
                <w:pPr>
                  <w:pStyle w:val="ListParagraph"/>
                </w:pPr>
              </w:pPrChange>
            </w:pPr>
            <w:ins w:id="7215" w:author="Sunil Vyas" w:date="2023-10-11T17:42:00Z">
              <w:r>
                <w:t>The "CTC" field should only accept positive numeric values without decimals.</w:t>
              </w:r>
            </w:ins>
          </w:p>
          <w:p w14:paraId="7DA14775" w14:textId="77777777" w:rsidR="008F4DA6" w:rsidRDefault="008F4DA6" w:rsidP="008F4DA6">
            <w:pPr>
              <w:rPr>
                <w:ins w:id="7216" w:author="Sunil Vyas" w:date="2023-10-11T17:42:00Z"/>
              </w:rPr>
              <w:pPrChange w:id="7217" w:author="Sunil Vyas" w:date="2023-10-11T17:45:00Z">
                <w:pPr>
                  <w:pStyle w:val="ListParagraph"/>
                  <w:tabs>
                    <w:tab w:val="center" w:pos="4320"/>
                    <w:tab w:val="right" w:pos="8640"/>
                    <w:tab w:val="left" w:pos="10620"/>
                  </w:tabs>
                  <w:ind w:left="0"/>
                </w:pPr>
              </w:pPrChange>
            </w:pPr>
            <w:ins w:id="7218" w:author="Sunil Vyas" w:date="2023-10-11T17:42:00Z">
              <w:r>
                <w:t>The "CTC" field should not exceed 1 digit in length.</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2F3F4313" w14:textId="77777777" w:rsidR="008F4DA6" w:rsidRDefault="008F4DA6" w:rsidP="008F4DA6">
            <w:pPr>
              <w:rPr>
                <w:ins w:id="7219" w:author="Sunil Vyas" w:date="2023-10-11T17:42:00Z"/>
              </w:rPr>
              <w:pPrChange w:id="7220" w:author="Sunil Vyas" w:date="2023-10-11T17:45:00Z">
                <w:pPr>
                  <w:pStyle w:val="ListParagraph"/>
                </w:pPr>
              </w:pPrChange>
            </w:pPr>
            <w:ins w:id="7221" w:author="Sunil Vyas" w:date="2023-10-11T17:42:00Z">
              <w:r>
                <w:t>Please enter a CTC value. This field is mandatory.</w:t>
              </w:r>
            </w:ins>
          </w:p>
          <w:p w14:paraId="28FCF536" w14:textId="77777777" w:rsidR="008F4DA6" w:rsidRDefault="008F4DA6" w:rsidP="008F4DA6">
            <w:pPr>
              <w:rPr>
                <w:ins w:id="7222" w:author="Sunil Vyas" w:date="2023-10-11T17:42:00Z"/>
              </w:rPr>
              <w:pPrChange w:id="7223" w:author="Sunil Vyas" w:date="2023-10-11T17:45:00Z">
                <w:pPr>
                  <w:pStyle w:val="ListParagraph"/>
                </w:pPr>
              </w:pPrChange>
            </w:pPr>
            <w:ins w:id="7224" w:author="Sunil Vyas" w:date="2023-10-11T17:42:00Z">
              <w:r>
                <w:t>Please enter a valid CTC value. It should be a positive numeric value without decimals.</w:t>
              </w:r>
            </w:ins>
          </w:p>
          <w:p w14:paraId="0B57F322" w14:textId="77777777" w:rsidR="008F4DA6" w:rsidRDefault="008F4DA6" w:rsidP="008F4DA6">
            <w:pPr>
              <w:rPr>
                <w:ins w:id="7225" w:author="Sunil Vyas" w:date="2023-10-11T17:42:00Z"/>
              </w:rPr>
              <w:pPrChange w:id="7226" w:author="Sunil Vyas" w:date="2023-10-11T17:45:00Z">
                <w:pPr>
                  <w:pStyle w:val="ListParagraph"/>
                  <w:tabs>
                    <w:tab w:val="center" w:pos="4320"/>
                    <w:tab w:val="right" w:pos="8640"/>
                    <w:tab w:val="left" w:pos="10620"/>
                  </w:tabs>
                  <w:ind w:left="0"/>
                </w:pPr>
              </w:pPrChange>
            </w:pPr>
            <w:ins w:id="7227" w:author="Sunil Vyas" w:date="2023-10-11T17:42:00Z">
              <w:r>
                <w:t>The CTC value should be a single digit. Please enter only one digit.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48172303" w14:textId="77777777" w:rsidR="008F4DA6" w:rsidRDefault="008F4DA6" w:rsidP="008F4DA6">
            <w:pPr>
              <w:pStyle w:val="ListParagraph"/>
              <w:tabs>
                <w:tab w:val="center" w:pos="4320"/>
                <w:tab w:val="right" w:pos="8640"/>
                <w:tab w:val="left" w:pos="10620"/>
              </w:tabs>
              <w:ind w:left="0"/>
              <w:rPr>
                <w:ins w:id="722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3AA704C1" w14:textId="77777777" w:rsidR="008F4DA6" w:rsidRDefault="008F4DA6" w:rsidP="008F4DA6">
            <w:pPr>
              <w:pStyle w:val="ListParagraph"/>
              <w:tabs>
                <w:tab w:val="center" w:pos="4320"/>
                <w:tab w:val="right" w:pos="8640"/>
                <w:tab w:val="left" w:pos="10620"/>
              </w:tabs>
              <w:ind w:left="0"/>
              <w:rPr>
                <w:ins w:id="7229" w:author="Sunil Vyas" w:date="2023-10-11T17:42:00Z"/>
                <w:rFonts w:ascii="Cambria" w:hAnsi="Cambria"/>
                <w:sz w:val="22"/>
                <w:szCs w:val="22"/>
              </w:rPr>
            </w:pPr>
            <w:ins w:id="7230" w:author="Sunil Vyas" w:date="2023-10-11T17:42:00Z">
              <w:r>
                <w:rPr>
                  <w:rFonts w:ascii="Cambria" w:hAnsi="Cambria"/>
                  <w:sz w:val="22"/>
                  <w:szCs w:val="22"/>
                </w:rPr>
                <w:t>This field is related to TICK SIZE section.</w:t>
              </w:r>
            </w:ins>
          </w:p>
        </w:tc>
      </w:tr>
      <w:tr w:rsidR="008F4DA6" w14:paraId="0608894A" w14:textId="77777777">
        <w:trPr>
          <w:trHeight w:val="1735"/>
          <w:ins w:id="7231"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0275E58B" w14:textId="77777777" w:rsidR="008F4DA6" w:rsidRDefault="008F4DA6" w:rsidP="008F4DA6">
            <w:pPr>
              <w:tabs>
                <w:tab w:val="left" w:pos="10620"/>
              </w:tabs>
              <w:rPr>
                <w:ins w:id="7232" w:author="Sunil Vyas" w:date="2023-10-11T17:42:00Z"/>
                <w:rFonts w:cs="Tahoma"/>
                <w:bCs/>
                <w:color w:val="333333"/>
                <w:sz w:val="17"/>
                <w:szCs w:val="17"/>
                <w:shd w:val="clear" w:color="auto" w:fill="FFFFFF"/>
              </w:rPr>
            </w:pPr>
            <w:ins w:id="7233" w:author="Sunil Vyas" w:date="2023-10-11T17:42:00Z">
              <w:r>
                <w:rPr>
                  <w:rFonts w:cs="Tahoma"/>
                  <w:bCs/>
                  <w:color w:val="333333"/>
                  <w:sz w:val="17"/>
                  <w:szCs w:val="17"/>
                  <w:shd w:val="clear" w:color="auto" w:fill="FFFFFF"/>
                </w:rPr>
                <w:t xml:space="preserve">ORTHODOX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7FF3B17A" w14:textId="77777777" w:rsidR="008F4DA6" w:rsidRDefault="008F4DA6" w:rsidP="008F4DA6">
            <w:pPr>
              <w:pStyle w:val="ListParagraph"/>
              <w:tabs>
                <w:tab w:val="center" w:pos="4320"/>
                <w:tab w:val="right" w:pos="8640"/>
                <w:tab w:val="left" w:pos="10620"/>
              </w:tabs>
              <w:ind w:left="0"/>
              <w:rPr>
                <w:ins w:id="7234" w:author="Sunil Vyas" w:date="2023-10-11T17:42:00Z"/>
                <w:rFonts w:ascii="Cambria" w:hAnsi="Cambria"/>
                <w:sz w:val="22"/>
                <w:szCs w:val="22"/>
              </w:rPr>
            </w:pPr>
            <w:ins w:id="7235"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42EC8710" w14:textId="77777777" w:rsidR="008F4DA6" w:rsidRDefault="008F4DA6" w:rsidP="008F4DA6">
            <w:pPr>
              <w:pStyle w:val="ListParagraph"/>
              <w:tabs>
                <w:tab w:val="center" w:pos="4320"/>
                <w:tab w:val="right" w:pos="8640"/>
                <w:tab w:val="left" w:pos="10620"/>
              </w:tabs>
              <w:ind w:left="0"/>
              <w:rPr>
                <w:ins w:id="7236" w:author="Sunil Vyas" w:date="2023-10-11T17:42:00Z"/>
                <w:rFonts w:ascii="Cambria" w:hAnsi="Cambria"/>
                <w:sz w:val="22"/>
                <w:szCs w:val="22"/>
              </w:rPr>
            </w:pPr>
            <w:ins w:id="7237"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07065765" w14:textId="77777777" w:rsidR="008F4DA6" w:rsidRDefault="008F4DA6" w:rsidP="008F4DA6">
            <w:pPr>
              <w:rPr>
                <w:ins w:id="7238" w:author="Sunil Vyas" w:date="2023-10-11T17:42:00Z"/>
              </w:rPr>
              <w:pPrChange w:id="7239" w:author="Sunil Vyas" w:date="2023-10-11T17:45:00Z">
                <w:pPr>
                  <w:pStyle w:val="ListParagraph"/>
                </w:pPr>
              </w:pPrChange>
            </w:pPr>
            <w:ins w:id="7240" w:author="Sunil Vyas" w:date="2023-10-11T17:42:00Z">
              <w:r>
                <w:t>The "ORTHODOX" field is required and cannot be left empty.</w:t>
              </w:r>
            </w:ins>
          </w:p>
          <w:p w14:paraId="1953645B" w14:textId="77777777" w:rsidR="008F4DA6" w:rsidRDefault="008F4DA6" w:rsidP="008F4DA6">
            <w:pPr>
              <w:rPr>
                <w:ins w:id="7241" w:author="Sunil Vyas" w:date="2023-10-11T17:42:00Z"/>
              </w:rPr>
              <w:pPrChange w:id="7242" w:author="Sunil Vyas" w:date="2023-10-11T17:45:00Z">
                <w:pPr>
                  <w:pStyle w:val="ListParagraph"/>
                </w:pPr>
              </w:pPrChange>
            </w:pPr>
            <w:ins w:id="7243" w:author="Sunil Vyas" w:date="2023-10-11T17:42:00Z">
              <w:r>
                <w:t>The "ORTHODOX" field should only accept positive numeric values without decimals.</w:t>
              </w:r>
            </w:ins>
          </w:p>
          <w:p w14:paraId="2F3DC669" w14:textId="77777777" w:rsidR="008F4DA6" w:rsidRDefault="008F4DA6" w:rsidP="008F4DA6">
            <w:pPr>
              <w:rPr>
                <w:ins w:id="7244" w:author="Sunil Vyas" w:date="2023-10-11T17:42:00Z"/>
              </w:rPr>
              <w:pPrChange w:id="7245" w:author="Sunil Vyas" w:date="2023-10-11T17:45:00Z">
                <w:pPr>
                  <w:pStyle w:val="ListParagraph"/>
                  <w:tabs>
                    <w:tab w:val="center" w:pos="4320"/>
                    <w:tab w:val="right" w:pos="8640"/>
                    <w:tab w:val="left" w:pos="10620"/>
                  </w:tabs>
                  <w:ind w:left="0"/>
                </w:pPr>
              </w:pPrChange>
            </w:pPr>
            <w:ins w:id="7246" w:author="Sunil Vyas" w:date="2023-10-11T17:42:00Z">
              <w:r>
                <w:t>The "ORTHODOX" field should not exceed 1 digit in length.</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6FF16B54" w14:textId="77777777" w:rsidR="008F4DA6" w:rsidRDefault="008F4DA6" w:rsidP="008F4DA6">
            <w:pPr>
              <w:rPr>
                <w:ins w:id="7247" w:author="Sunil Vyas" w:date="2023-10-11T17:42:00Z"/>
              </w:rPr>
              <w:pPrChange w:id="7248" w:author="Sunil Vyas" w:date="2023-10-11T17:45:00Z">
                <w:pPr>
                  <w:pStyle w:val="ListParagraph"/>
                </w:pPr>
              </w:pPrChange>
            </w:pPr>
            <w:ins w:id="7249" w:author="Sunil Vyas" w:date="2023-10-11T17:42:00Z">
              <w:r>
                <w:t>Please enter a ORTHODOX value. This field is mandatory.</w:t>
              </w:r>
            </w:ins>
          </w:p>
          <w:p w14:paraId="1BAF76C5" w14:textId="77777777" w:rsidR="008F4DA6" w:rsidRDefault="008F4DA6" w:rsidP="008F4DA6">
            <w:pPr>
              <w:rPr>
                <w:ins w:id="7250" w:author="Sunil Vyas" w:date="2023-10-11T17:42:00Z"/>
              </w:rPr>
              <w:pPrChange w:id="7251" w:author="Sunil Vyas" w:date="2023-10-11T17:45:00Z">
                <w:pPr>
                  <w:pStyle w:val="ListParagraph"/>
                </w:pPr>
              </w:pPrChange>
            </w:pPr>
            <w:ins w:id="7252" w:author="Sunil Vyas" w:date="2023-10-11T17:42:00Z">
              <w:r>
                <w:t>Please enter a valid ORTHODOX value. It should be a positive numeric value without decimals.</w:t>
              </w:r>
            </w:ins>
          </w:p>
          <w:p w14:paraId="356C23C8" w14:textId="77777777" w:rsidR="008F4DA6" w:rsidRDefault="008F4DA6" w:rsidP="008F4DA6">
            <w:pPr>
              <w:rPr>
                <w:ins w:id="7253" w:author="Sunil Vyas" w:date="2023-10-11T17:42:00Z"/>
              </w:rPr>
              <w:pPrChange w:id="7254" w:author="Sunil Vyas" w:date="2023-10-11T17:45:00Z">
                <w:pPr>
                  <w:pStyle w:val="ListParagraph"/>
                  <w:tabs>
                    <w:tab w:val="center" w:pos="4320"/>
                    <w:tab w:val="right" w:pos="8640"/>
                    <w:tab w:val="left" w:pos="10620"/>
                  </w:tabs>
                  <w:ind w:left="0"/>
                </w:pPr>
              </w:pPrChange>
            </w:pPr>
            <w:ins w:id="7255" w:author="Sunil Vyas" w:date="2023-10-11T17:42:00Z">
              <w:r>
                <w:t xml:space="preserve">The ORTHODOX value should be a single </w:t>
              </w:r>
              <w:r>
                <w:lastRenderedPageBreak/>
                <w:t>digit. Please enter only one digit.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10A57CB0" w14:textId="77777777" w:rsidR="008F4DA6" w:rsidRDefault="008F4DA6" w:rsidP="008F4DA6">
            <w:pPr>
              <w:pStyle w:val="ListParagraph"/>
              <w:tabs>
                <w:tab w:val="center" w:pos="4320"/>
                <w:tab w:val="right" w:pos="8640"/>
                <w:tab w:val="left" w:pos="10620"/>
              </w:tabs>
              <w:ind w:left="0"/>
              <w:rPr>
                <w:ins w:id="7256"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37AD14ED" w14:textId="77777777" w:rsidR="008F4DA6" w:rsidRDefault="008F4DA6" w:rsidP="008F4DA6">
            <w:pPr>
              <w:pStyle w:val="ListParagraph"/>
              <w:tabs>
                <w:tab w:val="center" w:pos="4320"/>
                <w:tab w:val="right" w:pos="8640"/>
                <w:tab w:val="left" w:pos="10620"/>
              </w:tabs>
              <w:ind w:left="0"/>
              <w:rPr>
                <w:ins w:id="7257" w:author="Sunil Vyas" w:date="2023-10-11T17:42:00Z"/>
                <w:rFonts w:ascii="Cambria" w:hAnsi="Cambria"/>
                <w:sz w:val="22"/>
                <w:szCs w:val="22"/>
              </w:rPr>
            </w:pPr>
            <w:ins w:id="7258" w:author="Sunil Vyas" w:date="2023-10-11T17:42:00Z">
              <w:r>
                <w:rPr>
                  <w:rFonts w:ascii="Cambria" w:hAnsi="Cambria"/>
                  <w:sz w:val="22"/>
                  <w:szCs w:val="22"/>
                </w:rPr>
                <w:t>This field is related to TICK SIZE section.</w:t>
              </w:r>
            </w:ins>
          </w:p>
        </w:tc>
      </w:tr>
      <w:tr w:rsidR="008F4DA6" w14:paraId="6DC3B9A9" w14:textId="77777777">
        <w:trPr>
          <w:trHeight w:val="1735"/>
          <w:ins w:id="7259"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10879069" w14:textId="77777777" w:rsidR="008F4DA6" w:rsidRDefault="008F4DA6" w:rsidP="008F4DA6">
            <w:pPr>
              <w:tabs>
                <w:tab w:val="left" w:pos="10620"/>
              </w:tabs>
              <w:rPr>
                <w:ins w:id="7260" w:author="Sunil Vyas" w:date="2023-10-11T17:42:00Z"/>
                <w:rFonts w:cs="Tahoma"/>
                <w:bCs/>
                <w:color w:val="333333"/>
                <w:sz w:val="17"/>
                <w:szCs w:val="17"/>
                <w:shd w:val="clear" w:color="auto" w:fill="FFFFFF"/>
              </w:rPr>
            </w:pPr>
            <w:ins w:id="7261" w:author="Sunil Vyas" w:date="2023-10-11T17:42:00Z">
              <w:r>
                <w:rPr>
                  <w:rFonts w:cs="Tahoma"/>
                  <w:bCs/>
                  <w:color w:val="333333"/>
                  <w:sz w:val="17"/>
                  <w:szCs w:val="17"/>
                  <w:shd w:val="clear" w:color="auto" w:fill="FFFFFF"/>
                </w:rPr>
                <w:t xml:space="preserve">DARJEELING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3BBBCC49" w14:textId="77777777" w:rsidR="008F4DA6" w:rsidRDefault="008F4DA6" w:rsidP="008F4DA6">
            <w:pPr>
              <w:pStyle w:val="ListParagraph"/>
              <w:tabs>
                <w:tab w:val="center" w:pos="4320"/>
                <w:tab w:val="right" w:pos="8640"/>
                <w:tab w:val="left" w:pos="10620"/>
              </w:tabs>
              <w:ind w:left="0"/>
              <w:rPr>
                <w:ins w:id="7262" w:author="Sunil Vyas" w:date="2023-10-11T17:42:00Z"/>
                <w:rFonts w:ascii="Cambria" w:hAnsi="Cambria"/>
                <w:sz w:val="22"/>
                <w:szCs w:val="22"/>
              </w:rPr>
            </w:pPr>
            <w:ins w:id="7263"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2E98D294" w14:textId="77777777" w:rsidR="008F4DA6" w:rsidRDefault="008F4DA6" w:rsidP="008F4DA6">
            <w:pPr>
              <w:pStyle w:val="ListParagraph"/>
              <w:tabs>
                <w:tab w:val="center" w:pos="4320"/>
                <w:tab w:val="right" w:pos="8640"/>
                <w:tab w:val="left" w:pos="10620"/>
              </w:tabs>
              <w:ind w:left="0"/>
              <w:rPr>
                <w:ins w:id="7264" w:author="Sunil Vyas" w:date="2023-10-11T17:42:00Z"/>
                <w:rFonts w:ascii="Cambria" w:hAnsi="Cambria"/>
                <w:sz w:val="22"/>
                <w:szCs w:val="22"/>
              </w:rPr>
            </w:pPr>
            <w:ins w:id="7265"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37D34B3D" w14:textId="77777777" w:rsidR="008F4DA6" w:rsidRDefault="008F4DA6" w:rsidP="008F4DA6">
            <w:pPr>
              <w:rPr>
                <w:ins w:id="7266" w:author="Sunil Vyas" w:date="2023-10-11T17:42:00Z"/>
              </w:rPr>
              <w:pPrChange w:id="7267" w:author="Sunil Vyas" w:date="2023-10-11T17:45:00Z">
                <w:pPr>
                  <w:pStyle w:val="ListParagraph"/>
                </w:pPr>
              </w:pPrChange>
            </w:pPr>
            <w:ins w:id="7268" w:author="Sunil Vyas" w:date="2023-10-11T17:42:00Z">
              <w:r>
                <w:t>The "DARJEELING" field is required and cannot be left empty.</w:t>
              </w:r>
            </w:ins>
          </w:p>
          <w:p w14:paraId="3FFA23F9" w14:textId="77777777" w:rsidR="008F4DA6" w:rsidRDefault="008F4DA6" w:rsidP="008F4DA6">
            <w:pPr>
              <w:rPr>
                <w:ins w:id="7269" w:author="Sunil Vyas" w:date="2023-10-11T17:42:00Z"/>
              </w:rPr>
              <w:pPrChange w:id="7270" w:author="Sunil Vyas" w:date="2023-10-11T17:45:00Z">
                <w:pPr>
                  <w:pStyle w:val="ListParagraph"/>
                </w:pPr>
              </w:pPrChange>
            </w:pPr>
            <w:ins w:id="7271" w:author="Sunil Vyas" w:date="2023-10-11T17:42:00Z">
              <w:r>
                <w:t>The "DARJEELING" field should only accept positive numeric values without decimals.</w:t>
              </w:r>
            </w:ins>
          </w:p>
          <w:p w14:paraId="7A42E5DD" w14:textId="77777777" w:rsidR="008F4DA6" w:rsidRDefault="008F4DA6" w:rsidP="008F4DA6">
            <w:pPr>
              <w:rPr>
                <w:ins w:id="7272" w:author="Sunil Vyas" w:date="2023-10-11T17:42:00Z"/>
              </w:rPr>
              <w:pPrChange w:id="7273" w:author="Sunil Vyas" w:date="2023-10-11T17:45:00Z">
                <w:pPr>
                  <w:pStyle w:val="ListParagraph"/>
                  <w:tabs>
                    <w:tab w:val="center" w:pos="4320"/>
                    <w:tab w:val="right" w:pos="8640"/>
                    <w:tab w:val="left" w:pos="10620"/>
                  </w:tabs>
                  <w:ind w:left="0"/>
                </w:pPr>
              </w:pPrChange>
            </w:pPr>
            <w:ins w:id="7274" w:author="Sunil Vyas" w:date="2023-10-11T17:42:00Z">
              <w:r>
                <w:t>The "DARJEELING" field should not exceed 1 digit in length.</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73794A64" w14:textId="77777777" w:rsidR="008F4DA6" w:rsidRDefault="008F4DA6" w:rsidP="008F4DA6">
            <w:pPr>
              <w:rPr>
                <w:ins w:id="7275" w:author="Sunil Vyas" w:date="2023-10-11T17:42:00Z"/>
              </w:rPr>
              <w:pPrChange w:id="7276" w:author="Sunil Vyas" w:date="2023-10-11T17:45:00Z">
                <w:pPr>
                  <w:pStyle w:val="ListParagraph"/>
                </w:pPr>
              </w:pPrChange>
            </w:pPr>
            <w:ins w:id="7277" w:author="Sunil Vyas" w:date="2023-10-11T17:42:00Z">
              <w:r>
                <w:t>Please enter a DARJEELING value. This field is mandatory.</w:t>
              </w:r>
            </w:ins>
          </w:p>
          <w:p w14:paraId="0F27C8F4" w14:textId="77777777" w:rsidR="008F4DA6" w:rsidRDefault="008F4DA6" w:rsidP="008F4DA6">
            <w:pPr>
              <w:rPr>
                <w:ins w:id="7278" w:author="Sunil Vyas" w:date="2023-10-11T17:42:00Z"/>
              </w:rPr>
              <w:pPrChange w:id="7279" w:author="Sunil Vyas" w:date="2023-10-11T17:45:00Z">
                <w:pPr>
                  <w:pStyle w:val="ListParagraph"/>
                </w:pPr>
              </w:pPrChange>
            </w:pPr>
            <w:ins w:id="7280" w:author="Sunil Vyas" w:date="2023-10-11T17:42:00Z">
              <w:r>
                <w:t>Please enter a valid DARJEELING value. It should be a positive numeric value without decimals.</w:t>
              </w:r>
            </w:ins>
          </w:p>
          <w:p w14:paraId="0454FE67" w14:textId="77777777" w:rsidR="008F4DA6" w:rsidRDefault="008F4DA6" w:rsidP="008F4DA6">
            <w:pPr>
              <w:rPr>
                <w:ins w:id="7281" w:author="Sunil Vyas" w:date="2023-10-11T17:42:00Z"/>
              </w:rPr>
              <w:pPrChange w:id="7282" w:author="Sunil Vyas" w:date="2023-10-11T17:45:00Z">
                <w:pPr>
                  <w:pStyle w:val="ListParagraph"/>
                  <w:tabs>
                    <w:tab w:val="center" w:pos="4320"/>
                    <w:tab w:val="right" w:pos="8640"/>
                    <w:tab w:val="left" w:pos="10620"/>
                  </w:tabs>
                  <w:ind w:left="0"/>
                </w:pPr>
              </w:pPrChange>
            </w:pPr>
            <w:ins w:id="7283" w:author="Sunil Vyas" w:date="2023-10-11T17:42:00Z">
              <w:r>
                <w:t>The DARJEELING value should be a single digit. Please enter only one digit.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4BB06D04" w14:textId="77777777" w:rsidR="008F4DA6" w:rsidRDefault="008F4DA6" w:rsidP="008F4DA6">
            <w:pPr>
              <w:pStyle w:val="ListParagraph"/>
              <w:tabs>
                <w:tab w:val="center" w:pos="4320"/>
                <w:tab w:val="right" w:pos="8640"/>
                <w:tab w:val="left" w:pos="10620"/>
              </w:tabs>
              <w:ind w:left="0"/>
              <w:rPr>
                <w:ins w:id="7284"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4A5303C0" w14:textId="77777777" w:rsidR="008F4DA6" w:rsidRDefault="008F4DA6" w:rsidP="008F4DA6">
            <w:pPr>
              <w:pStyle w:val="ListParagraph"/>
              <w:tabs>
                <w:tab w:val="center" w:pos="4320"/>
                <w:tab w:val="right" w:pos="8640"/>
                <w:tab w:val="left" w:pos="10620"/>
              </w:tabs>
              <w:ind w:left="0"/>
              <w:rPr>
                <w:ins w:id="7285" w:author="Sunil Vyas" w:date="2023-10-11T17:42:00Z"/>
                <w:rFonts w:ascii="Cambria" w:hAnsi="Cambria"/>
                <w:sz w:val="22"/>
                <w:szCs w:val="22"/>
              </w:rPr>
            </w:pPr>
            <w:ins w:id="7286" w:author="Sunil Vyas" w:date="2023-10-11T17:42:00Z">
              <w:r>
                <w:rPr>
                  <w:rFonts w:ascii="Cambria" w:hAnsi="Cambria"/>
                  <w:sz w:val="22"/>
                  <w:szCs w:val="22"/>
                </w:rPr>
                <w:t>This field is related to TICK SIZE section.</w:t>
              </w:r>
            </w:ins>
          </w:p>
        </w:tc>
      </w:tr>
      <w:tr w:rsidR="008F4DA6" w14:paraId="1B733E2C" w14:textId="77777777">
        <w:trPr>
          <w:trHeight w:val="1735"/>
          <w:ins w:id="7287"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08B66B3B" w14:textId="77777777" w:rsidR="008F4DA6" w:rsidRDefault="008F4DA6" w:rsidP="008F4DA6">
            <w:pPr>
              <w:tabs>
                <w:tab w:val="left" w:pos="10620"/>
              </w:tabs>
              <w:rPr>
                <w:ins w:id="7288" w:author="Sunil Vyas" w:date="2023-10-11T17:42:00Z"/>
                <w:rFonts w:cs="Tahoma"/>
                <w:bCs/>
                <w:color w:val="333333"/>
                <w:sz w:val="17"/>
                <w:szCs w:val="17"/>
                <w:shd w:val="clear" w:color="auto" w:fill="FFFFFF"/>
              </w:rPr>
            </w:pPr>
            <w:ins w:id="7289" w:author="Sunil Vyas" w:date="2023-10-11T17:42:00Z">
              <w:r>
                <w:rPr>
                  <w:rFonts w:cs="Tahoma"/>
                  <w:bCs/>
                  <w:color w:val="333333"/>
                  <w:sz w:val="17"/>
                  <w:szCs w:val="17"/>
                  <w:shd w:val="clear" w:color="auto" w:fill="FFFFFF"/>
                </w:rPr>
                <w:t xml:space="preserve">OOLONG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593C5A06" w14:textId="77777777" w:rsidR="008F4DA6" w:rsidRDefault="008F4DA6" w:rsidP="008F4DA6">
            <w:pPr>
              <w:pStyle w:val="ListParagraph"/>
              <w:tabs>
                <w:tab w:val="center" w:pos="4320"/>
                <w:tab w:val="right" w:pos="8640"/>
                <w:tab w:val="left" w:pos="10620"/>
              </w:tabs>
              <w:ind w:left="0"/>
              <w:rPr>
                <w:ins w:id="7290" w:author="Sunil Vyas" w:date="2023-10-11T17:42:00Z"/>
                <w:rFonts w:ascii="Cambria" w:hAnsi="Cambria"/>
                <w:sz w:val="22"/>
                <w:szCs w:val="22"/>
              </w:rPr>
            </w:pPr>
            <w:ins w:id="7291"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7B567CBB" w14:textId="77777777" w:rsidR="008F4DA6" w:rsidRDefault="008F4DA6" w:rsidP="008F4DA6">
            <w:pPr>
              <w:pStyle w:val="ListParagraph"/>
              <w:tabs>
                <w:tab w:val="center" w:pos="4320"/>
                <w:tab w:val="right" w:pos="8640"/>
                <w:tab w:val="left" w:pos="10620"/>
              </w:tabs>
              <w:ind w:left="0"/>
              <w:rPr>
                <w:ins w:id="7292" w:author="Sunil Vyas" w:date="2023-10-11T17:42:00Z"/>
                <w:rFonts w:ascii="Cambria" w:hAnsi="Cambria"/>
                <w:sz w:val="22"/>
                <w:szCs w:val="22"/>
              </w:rPr>
            </w:pPr>
            <w:ins w:id="7293"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3FFC08FF" w14:textId="77777777" w:rsidR="008F4DA6" w:rsidRDefault="008F4DA6" w:rsidP="008F4DA6">
            <w:pPr>
              <w:rPr>
                <w:ins w:id="7294" w:author="Sunil Vyas" w:date="2023-10-11T17:42:00Z"/>
              </w:rPr>
              <w:pPrChange w:id="7295" w:author="Sunil Vyas" w:date="2023-10-11T17:45:00Z">
                <w:pPr>
                  <w:pStyle w:val="ListParagraph"/>
                </w:pPr>
              </w:pPrChange>
            </w:pPr>
            <w:ins w:id="7296" w:author="Sunil Vyas" w:date="2023-10-11T17:42:00Z">
              <w:r>
                <w:t>The "OOLONG" field is required and cannot be left empty.</w:t>
              </w:r>
            </w:ins>
          </w:p>
          <w:p w14:paraId="42F1EA3D" w14:textId="77777777" w:rsidR="008F4DA6" w:rsidRDefault="008F4DA6" w:rsidP="008F4DA6">
            <w:pPr>
              <w:rPr>
                <w:ins w:id="7297" w:author="Sunil Vyas" w:date="2023-10-11T17:42:00Z"/>
              </w:rPr>
              <w:pPrChange w:id="7298" w:author="Sunil Vyas" w:date="2023-10-11T17:45:00Z">
                <w:pPr>
                  <w:pStyle w:val="ListParagraph"/>
                </w:pPr>
              </w:pPrChange>
            </w:pPr>
            <w:ins w:id="7299" w:author="Sunil Vyas" w:date="2023-10-11T17:42:00Z">
              <w:r>
                <w:t>The "OOLONG" field should only accept positive numeric values without decimals.</w:t>
              </w:r>
            </w:ins>
          </w:p>
          <w:p w14:paraId="55B40A90" w14:textId="77777777" w:rsidR="008F4DA6" w:rsidRDefault="008F4DA6" w:rsidP="008F4DA6">
            <w:pPr>
              <w:rPr>
                <w:ins w:id="7300" w:author="Sunil Vyas" w:date="2023-10-11T17:42:00Z"/>
              </w:rPr>
              <w:pPrChange w:id="7301" w:author="Sunil Vyas" w:date="2023-10-11T17:45:00Z">
                <w:pPr>
                  <w:pStyle w:val="ListParagraph"/>
                  <w:tabs>
                    <w:tab w:val="center" w:pos="4320"/>
                    <w:tab w:val="right" w:pos="8640"/>
                    <w:tab w:val="left" w:pos="10620"/>
                  </w:tabs>
                  <w:ind w:left="0"/>
                </w:pPr>
              </w:pPrChange>
            </w:pPr>
            <w:ins w:id="7302" w:author="Sunil Vyas" w:date="2023-10-11T17:42:00Z">
              <w:r>
                <w:t>The "OOLONG" field should not exceed 1 digit in length.</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77061F6F" w14:textId="77777777" w:rsidR="008F4DA6" w:rsidRDefault="008F4DA6" w:rsidP="008F4DA6">
            <w:pPr>
              <w:rPr>
                <w:ins w:id="7303" w:author="Sunil Vyas" w:date="2023-10-11T17:42:00Z"/>
              </w:rPr>
              <w:pPrChange w:id="7304" w:author="Sunil Vyas" w:date="2023-10-11T17:45:00Z">
                <w:pPr>
                  <w:pStyle w:val="ListParagraph"/>
                </w:pPr>
              </w:pPrChange>
            </w:pPr>
            <w:ins w:id="7305" w:author="Sunil Vyas" w:date="2023-10-11T17:42:00Z">
              <w:r>
                <w:t>Please enter a OOLONG value. This field is mandatory.</w:t>
              </w:r>
            </w:ins>
          </w:p>
          <w:p w14:paraId="40F0DF75" w14:textId="77777777" w:rsidR="008F4DA6" w:rsidRDefault="008F4DA6" w:rsidP="008F4DA6">
            <w:pPr>
              <w:rPr>
                <w:ins w:id="7306" w:author="Sunil Vyas" w:date="2023-10-11T17:42:00Z"/>
              </w:rPr>
              <w:pPrChange w:id="7307" w:author="Sunil Vyas" w:date="2023-10-11T17:45:00Z">
                <w:pPr>
                  <w:pStyle w:val="ListParagraph"/>
                </w:pPr>
              </w:pPrChange>
            </w:pPr>
            <w:ins w:id="7308" w:author="Sunil Vyas" w:date="2023-10-11T17:42:00Z">
              <w:r>
                <w:t>Please enter a valid OOLONG value. It should be a positive numeric value without decimals.</w:t>
              </w:r>
            </w:ins>
          </w:p>
          <w:p w14:paraId="73B96856" w14:textId="77777777" w:rsidR="008F4DA6" w:rsidRDefault="008F4DA6" w:rsidP="008F4DA6">
            <w:pPr>
              <w:rPr>
                <w:ins w:id="7309" w:author="Sunil Vyas" w:date="2023-10-11T17:42:00Z"/>
              </w:rPr>
              <w:pPrChange w:id="7310" w:author="Sunil Vyas" w:date="2023-10-11T17:45:00Z">
                <w:pPr>
                  <w:pStyle w:val="ListParagraph"/>
                  <w:tabs>
                    <w:tab w:val="center" w:pos="4320"/>
                    <w:tab w:val="right" w:pos="8640"/>
                    <w:tab w:val="left" w:pos="10620"/>
                  </w:tabs>
                  <w:ind w:left="0"/>
                </w:pPr>
              </w:pPrChange>
            </w:pPr>
            <w:ins w:id="7311" w:author="Sunil Vyas" w:date="2023-10-11T17:42:00Z">
              <w:r>
                <w:lastRenderedPageBreak/>
                <w:t>The OOLONG value should be a single digit. Please enter only one digit.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2AE4AD78" w14:textId="77777777" w:rsidR="008F4DA6" w:rsidRDefault="008F4DA6" w:rsidP="008F4DA6">
            <w:pPr>
              <w:pStyle w:val="ListParagraph"/>
              <w:tabs>
                <w:tab w:val="center" w:pos="4320"/>
                <w:tab w:val="right" w:pos="8640"/>
                <w:tab w:val="left" w:pos="10620"/>
              </w:tabs>
              <w:ind w:left="0"/>
              <w:rPr>
                <w:ins w:id="7312"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21DFA2BF" w14:textId="77777777" w:rsidR="008F4DA6" w:rsidRDefault="008F4DA6" w:rsidP="008F4DA6">
            <w:pPr>
              <w:pStyle w:val="ListParagraph"/>
              <w:tabs>
                <w:tab w:val="center" w:pos="4320"/>
                <w:tab w:val="right" w:pos="8640"/>
                <w:tab w:val="left" w:pos="10620"/>
              </w:tabs>
              <w:ind w:left="0"/>
              <w:rPr>
                <w:ins w:id="7313" w:author="Sunil Vyas" w:date="2023-10-11T17:42:00Z"/>
                <w:rFonts w:ascii="Cambria" w:hAnsi="Cambria"/>
                <w:sz w:val="22"/>
                <w:szCs w:val="22"/>
              </w:rPr>
            </w:pPr>
            <w:ins w:id="7314" w:author="Sunil Vyas" w:date="2023-10-11T17:42:00Z">
              <w:r>
                <w:rPr>
                  <w:rFonts w:ascii="Cambria" w:hAnsi="Cambria"/>
                  <w:sz w:val="22"/>
                  <w:szCs w:val="22"/>
                </w:rPr>
                <w:t>This field is related to TICK SIZE section.</w:t>
              </w:r>
            </w:ins>
          </w:p>
        </w:tc>
      </w:tr>
      <w:tr w:rsidR="008F4DA6" w14:paraId="78EC52AC" w14:textId="77777777">
        <w:trPr>
          <w:trHeight w:val="1735"/>
          <w:ins w:id="7315"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2F24EE16" w14:textId="77777777" w:rsidR="008F4DA6" w:rsidRDefault="008F4DA6" w:rsidP="008F4DA6">
            <w:pPr>
              <w:tabs>
                <w:tab w:val="left" w:pos="10620"/>
              </w:tabs>
              <w:rPr>
                <w:ins w:id="7316" w:author="Sunil Vyas" w:date="2023-10-11T17:42:00Z"/>
                <w:rFonts w:cs="Tahoma"/>
                <w:bCs/>
                <w:color w:val="333333"/>
                <w:sz w:val="17"/>
                <w:szCs w:val="17"/>
                <w:shd w:val="clear" w:color="auto" w:fill="FFFFFF"/>
              </w:rPr>
            </w:pPr>
            <w:ins w:id="7317" w:author="Sunil Vyas" w:date="2023-10-11T17:42:00Z">
              <w:r>
                <w:rPr>
                  <w:rFonts w:cs="Tahoma"/>
                  <w:bCs/>
                  <w:color w:val="333333"/>
                  <w:sz w:val="17"/>
                  <w:szCs w:val="17"/>
                  <w:shd w:val="clear" w:color="auto" w:fill="FFFFFF"/>
                </w:rPr>
                <w:t xml:space="preserve">GREEN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36CE7C23" w14:textId="77777777" w:rsidR="008F4DA6" w:rsidRDefault="008F4DA6" w:rsidP="008F4DA6">
            <w:pPr>
              <w:pStyle w:val="ListParagraph"/>
              <w:tabs>
                <w:tab w:val="center" w:pos="4320"/>
                <w:tab w:val="right" w:pos="8640"/>
                <w:tab w:val="left" w:pos="10620"/>
              </w:tabs>
              <w:ind w:left="0"/>
              <w:rPr>
                <w:ins w:id="7318" w:author="Sunil Vyas" w:date="2023-10-11T17:42:00Z"/>
                <w:rFonts w:ascii="Cambria" w:hAnsi="Cambria"/>
                <w:sz w:val="22"/>
                <w:szCs w:val="22"/>
              </w:rPr>
            </w:pPr>
            <w:ins w:id="7319"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2A7D22C2" w14:textId="77777777" w:rsidR="008F4DA6" w:rsidRDefault="008F4DA6" w:rsidP="008F4DA6">
            <w:pPr>
              <w:pStyle w:val="ListParagraph"/>
              <w:tabs>
                <w:tab w:val="center" w:pos="4320"/>
                <w:tab w:val="right" w:pos="8640"/>
                <w:tab w:val="left" w:pos="10620"/>
              </w:tabs>
              <w:ind w:left="0"/>
              <w:rPr>
                <w:ins w:id="7320" w:author="Sunil Vyas" w:date="2023-10-11T17:42:00Z"/>
                <w:rFonts w:ascii="Cambria" w:hAnsi="Cambria"/>
                <w:sz w:val="22"/>
                <w:szCs w:val="22"/>
              </w:rPr>
            </w:pPr>
            <w:ins w:id="7321"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1DAB305D" w14:textId="77777777" w:rsidR="008F4DA6" w:rsidRDefault="008F4DA6" w:rsidP="008F4DA6">
            <w:pPr>
              <w:rPr>
                <w:ins w:id="7322" w:author="Sunil Vyas" w:date="2023-10-11T17:42:00Z"/>
              </w:rPr>
              <w:pPrChange w:id="7323" w:author="Sunil Vyas" w:date="2023-10-11T17:45:00Z">
                <w:pPr>
                  <w:pStyle w:val="ListParagraph"/>
                </w:pPr>
              </w:pPrChange>
            </w:pPr>
            <w:ins w:id="7324" w:author="Sunil Vyas" w:date="2023-10-11T17:42:00Z">
              <w:r>
                <w:t>The "GREEN" field is required and cannot be left empty.</w:t>
              </w:r>
            </w:ins>
          </w:p>
          <w:p w14:paraId="4B6B28FD" w14:textId="77777777" w:rsidR="008F4DA6" w:rsidRDefault="008F4DA6" w:rsidP="008F4DA6">
            <w:pPr>
              <w:rPr>
                <w:ins w:id="7325" w:author="Sunil Vyas" w:date="2023-10-11T17:42:00Z"/>
              </w:rPr>
              <w:pPrChange w:id="7326" w:author="Sunil Vyas" w:date="2023-10-11T17:45:00Z">
                <w:pPr>
                  <w:pStyle w:val="ListParagraph"/>
                </w:pPr>
              </w:pPrChange>
            </w:pPr>
            <w:ins w:id="7327" w:author="Sunil Vyas" w:date="2023-10-11T17:42:00Z">
              <w:r>
                <w:t>The "GREEN" field should only accept positive numeric values without decimals.</w:t>
              </w:r>
            </w:ins>
          </w:p>
          <w:p w14:paraId="69105D81" w14:textId="77777777" w:rsidR="008F4DA6" w:rsidRDefault="008F4DA6" w:rsidP="008F4DA6">
            <w:pPr>
              <w:rPr>
                <w:ins w:id="7328" w:author="Sunil Vyas" w:date="2023-10-11T17:42:00Z"/>
              </w:rPr>
              <w:pPrChange w:id="7329" w:author="Sunil Vyas" w:date="2023-10-11T17:45:00Z">
                <w:pPr>
                  <w:pStyle w:val="ListParagraph"/>
                  <w:tabs>
                    <w:tab w:val="center" w:pos="4320"/>
                    <w:tab w:val="right" w:pos="8640"/>
                    <w:tab w:val="left" w:pos="10620"/>
                  </w:tabs>
                  <w:ind w:left="0"/>
                </w:pPr>
              </w:pPrChange>
            </w:pPr>
            <w:ins w:id="7330" w:author="Sunil Vyas" w:date="2023-10-11T17:42:00Z">
              <w:r>
                <w:t>The "GREEN" field should not exceed 1 digit in length.</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33E017C6" w14:textId="77777777" w:rsidR="008F4DA6" w:rsidRDefault="008F4DA6" w:rsidP="008F4DA6">
            <w:pPr>
              <w:rPr>
                <w:ins w:id="7331" w:author="Sunil Vyas" w:date="2023-10-11T17:42:00Z"/>
              </w:rPr>
              <w:pPrChange w:id="7332" w:author="Sunil Vyas" w:date="2023-10-11T17:45:00Z">
                <w:pPr>
                  <w:pStyle w:val="ListParagraph"/>
                </w:pPr>
              </w:pPrChange>
            </w:pPr>
            <w:ins w:id="7333" w:author="Sunil Vyas" w:date="2023-10-11T17:42:00Z">
              <w:r>
                <w:t>Please enter a GREEN value. This field is mandatory.</w:t>
              </w:r>
            </w:ins>
          </w:p>
          <w:p w14:paraId="36FCCEB6" w14:textId="77777777" w:rsidR="008F4DA6" w:rsidRDefault="008F4DA6" w:rsidP="008F4DA6">
            <w:pPr>
              <w:rPr>
                <w:ins w:id="7334" w:author="Sunil Vyas" w:date="2023-10-11T17:42:00Z"/>
              </w:rPr>
              <w:pPrChange w:id="7335" w:author="Sunil Vyas" w:date="2023-10-11T17:45:00Z">
                <w:pPr>
                  <w:pStyle w:val="ListParagraph"/>
                </w:pPr>
              </w:pPrChange>
            </w:pPr>
            <w:ins w:id="7336" w:author="Sunil Vyas" w:date="2023-10-11T17:42:00Z">
              <w:r>
                <w:t>Please enter a valid GREEN value. It should be a positive numeric value without decimals.</w:t>
              </w:r>
            </w:ins>
          </w:p>
          <w:p w14:paraId="1B92F669" w14:textId="77777777" w:rsidR="008F4DA6" w:rsidRDefault="008F4DA6" w:rsidP="008F4DA6">
            <w:pPr>
              <w:rPr>
                <w:ins w:id="7337" w:author="Sunil Vyas" w:date="2023-10-11T17:42:00Z"/>
              </w:rPr>
              <w:pPrChange w:id="7338" w:author="Sunil Vyas" w:date="2023-10-11T17:45:00Z">
                <w:pPr>
                  <w:pStyle w:val="ListParagraph"/>
                  <w:tabs>
                    <w:tab w:val="center" w:pos="4320"/>
                    <w:tab w:val="right" w:pos="8640"/>
                    <w:tab w:val="left" w:pos="10620"/>
                  </w:tabs>
                  <w:ind w:left="0"/>
                </w:pPr>
              </w:pPrChange>
            </w:pPr>
            <w:ins w:id="7339" w:author="Sunil Vyas" w:date="2023-10-11T17:42:00Z">
              <w:r>
                <w:t>The GREEN value should be a single digit. Please enter only one digit.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7003C8E6" w14:textId="77777777" w:rsidR="008F4DA6" w:rsidRDefault="008F4DA6" w:rsidP="008F4DA6">
            <w:pPr>
              <w:pStyle w:val="ListParagraph"/>
              <w:tabs>
                <w:tab w:val="center" w:pos="4320"/>
                <w:tab w:val="right" w:pos="8640"/>
                <w:tab w:val="left" w:pos="10620"/>
              </w:tabs>
              <w:ind w:left="0"/>
              <w:rPr>
                <w:ins w:id="7340"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5C3F0694" w14:textId="77777777" w:rsidR="008F4DA6" w:rsidRDefault="008F4DA6" w:rsidP="008F4DA6">
            <w:pPr>
              <w:pStyle w:val="ListParagraph"/>
              <w:tabs>
                <w:tab w:val="center" w:pos="4320"/>
                <w:tab w:val="right" w:pos="8640"/>
                <w:tab w:val="left" w:pos="10620"/>
              </w:tabs>
              <w:ind w:left="0"/>
              <w:rPr>
                <w:ins w:id="7341" w:author="Sunil Vyas" w:date="2023-10-11T17:42:00Z"/>
                <w:rFonts w:ascii="Cambria" w:hAnsi="Cambria"/>
                <w:sz w:val="22"/>
                <w:szCs w:val="22"/>
              </w:rPr>
            </w:pPr>
            <w:ins w:id="7342" w:author="Sunil Vyas" w:date="2023-10-11T17:42:00Z">
              <w:r>
                <w:rPr>
                  <w:rFonts w:ascii="Cambria" w:hAnsi="Cambria"/>
                  <w:sz w:val="22"/>
                  <w:szCs w:val="22"/>
                </w:rPr>
                <w:t>This field is related to TICK SIZE section.</w:t>
              </w:r>
            </w:ins>
          </w:p>
        </w:tc>
      </w:tr>
      <w:tr w:rsidR="008F4DA6" w14:paraId="3E3F0081" w14:textId="77777777">
        <w:trPr>
          <w:trHeight w:val="1735"/>
          <w:ins w:id="7343"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1D2C9ACE" w14:textId="77777777" w:rsidR="008F4DA6" w:rsidRDefault="008F4DA6" w:rsidP="008F4DA6">
            <w:pPr>
              <w:tabs>
                <w:tab w:val="left" w:pos="10620"/>
              </w:tabs>
              <w:rPr>
                <w:ins w:id="7344" w:author="Sunil Vyas" w:date="2023-10-11T17:42:00Z"/>
                <w:rFonts w:cs="Tahoma"/>
                <w:bCs/>
                <w:color w:val="333333"/>
                <w:sz w:val="17"/>
                <w:szCs w:val="17"/>
                <w:shd w:val="clear" w:color="auto" w:fill="FFFFFF"/>
              </w:rPr>
            </w:pPr>
            <w:ins w:id="7345" w:author="Sunil Vyas" w:date="2023-10-11T17:42:00Z">
              <w:r>
                <w:rPr>
                  <w:rFonts w:cs="Tahoma"/>
                  <w:bCs/>
                  <w:color w:val="333333"/>
                  <w:sz w:val="17"/>
                  <w:szCs w:val="17"/>
                  <w:shd w:val="clear" w:color="auto" w:fill="FFFFFF"/>
                </w:rPr>
                <w:t xml:space="preserve">KANGRA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533B904D" w14:textId="77777777" w:rsidR="008F4DA6" w:rsidRDefault="008F4DA6" w:rsidP="008F4DA6">
            <w:pPr>
              <w:pStyle w:val="ListParagraph"/>
              <w:tabs>
                <w:tab w:val="center" w:pos="4320"/>
                <w:tab w:val="right" w:pos="8640"/>
                <w:tab w:val="left" w:pos="10620"/>
              </w:tabs>
              <w:ind w:left="0"/>
              <w:rPr>
                <w:ins w:id="7346" w:author="Sunil Vyas" w:date="2023-10-11T17:42:00Z"/>
                <w:rFonts w:ascii="Cambria" w:hAnsi="Cambria"/>
                <w:sz w:val="22"/>
                <w:szCs w:val="22"/>
              </w:rPr>
            </w:pPr>
            <w:ins w:id="7347"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2F1BAE0B" w14:textId="77777777" w:rsidR="008F4DA6" w:rsidRDefault="008F4DA6" w:rsidP="008F4DA6">
            <w:pPr>
              <w:pStyle w:val="ListParagraph"/>
              <w:tabs>
                <w:tab w:val="center" w:pos="4320"/>
                <w:tab w:val="right" w:pos="8640"/>
                <w:tab w:val="left" w:pos="10620"/>
              </w:tabs>
              <w:ind w:left="0"/>
              <w:rPr>
                <w:ins w:id="7348" w:author="Sunil Vyas" w:date="2023-10-11T17:42:00Z"/>
                <w:rFonts w:ascii="Cambria" w:hAnsi="Cambria"/>
                <w:sz w:val="22"/>
                <w:szCs w:val="22"/>
              </w:rPr>
            </w:pPr>
            <w:ins w:id="7349"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53F0AE31" w14:textId="77777777" w:rsidR="008F4DA6" w:rsidRDefault="008F4DA6" w:rsidP="008F4DA6">
            <w:pPr>
              <w:rPr>
                <w:ins w:id="7350" w:author="Sunil Vyas" w:date="2023-10-11T17:42:00Z"/>
              </w:rPr>
              <w:pPrChange w:id="7351" w:author="Sunil Vyas" w:date="2023-10-11T17:45:00Z">
                <w:pPr>
                  <w:pStyle w:val="ListParagraph"/>
                </w:pPr>
              </w:pPrChange>
            </w:pPr>
            <w:ins w:id="7352" w:author="Sunil Vyas" w:date="2023-10-11T17:42:00Z">
              <w:r>
                <w:t>The "KANGRA" field is required and cannot be left empty.</w:t>
              </w:r>
            </w:ins>
          </w:p>
          <w:p w14:paraId="5357719B" w14:textId="77777777" w:rsidR="008F4DA6" w:rsidRDefault="008F4DA6" w:rsidP="008F4DA6">
            <w:pPr>
              <w:rPr>
                <w:ins w:id="7353" w:author="Sunil Vyas" w:date="2023-10-11T17:42:00Z"/>
              </w:rPr>
              <w:pPrChange w:id="7354" w:author="Sunil Vyas" w:date="2023-10-11T17:45:00Z">
                <w:pPr>
                  <w:pStyle w:val="ListParagraph"/>
                </w:pPr>
              </w:pPrChange>
            </w:pPr>
            <w:ins w:id="7355" w:author="Sunil Vyas" w:date="2023-10-11T17:42:00Z">
              <w:r>
                <w:t>The "KANGRA" field should only accept positive numeric values without decimals.</w:t>
              </w:r>
            </w:ins>
          </w:p>
          <w:p w14:paraId="5CAE1F0C" w14:textId="77777777" w:rsidR="008F4DA6" w:rsidRDefault="008F4DA6" w:rsidP="008F4DA6">
            <w:pPr>
              <w:rPr>
                <w:ins w:id="7356" w:author="Sunil Vyas" w:date="2023-10-11T17:42:00Z"/>
              </w:rPr>
              <w:pPrChange w:id="7357" w:author="Sunil Vyas" w:date="2023-10-11T17:45:00Z">
                <w:pPr>
                  <w:pStyle w:val="ListParagraph"/>
                  <w:tabs>
                    <w:tab w:val="center" w:pos="4320"/>
                    <w:tab w:val="right" w:pos="8640"/>
                    <w:tab w:val="left" w:pos="10620"/>
                  </w:tabs>
                  <w:ind w:left="0"/>
                </w:pPr>
              </w:pPrChange>
            </w:pPr>
            <w:ins w:id="7358" w:author="Sunil Vyas" w:date="2023-10-11T17:42:00Z">
              <w:r>
                <w:t>The "KANGRA" field should not exceed 1 digit in length.</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1EEA041A" w14:textId="77777777" w:rsidR="008F4DA6" w:rsidRDefault="008F4DA6" w:rsidP="008F4DA6">
            <w:pPr>
              <w:rPr>
                <w:ins w:id="7359" w:author="Sunil Vyas" w:date="2023-10-11T17:42:00Z"/>
              </w:rPr>
              <w:pPrChange w:id="7360" w:author="Sunil Vyas" w:date="2023-10-11T17:45:00Z">
                <w:pPr>
                  <w:pStyle w:val="ListParagraph"/>
                </w:pPr>
              </w:pPrChange>
            </w:pPr>
            <w:ins w:id="7361" w:author="Sunil Vyas" w:date="2023-10-11T17:42:00Z">
              <w:r>
                <w:t>Please enter a KANGRA value. This field is mandatory.</w:t>
              </w:r>
            </w:ins>
          </w:p>
          <w:p w14:paraId="12AC0CC6" w14:textId="77777777" w:rsidR="008F4DA6" w:rsidRDefault="008F4DA6" w:rsidP="008F4DA6">
            <w:pPr>
              <w:rPr>
                <w:ins w:id="7362" w:author="Sunil Vyas" w:date="2023-10-11T17:42:00Z"/>
              </w:rPr>
              <w:pPrChange w:id="7363" w:author="Sunil Vyas" w:date="2023-10-11T17:45:00Z">
                <w:pPr>
                  <w:pStyle w:val="ListParagraph"/>
                </w:pPr>
              </w:pPrChange>
            </w:pPr>
            <w:ins w:id="7364" w:author="Sunil Vyas" w:date="2023-10-11T17:42:00Z">
              <w:r>
                <w:t>Please enter a valid KANGRA value. It should be a positive numeric value without decimals.</w:t>
              </w:r>
            </w:ins>
          </w:p>
          <w:p w14:paraId="6D72CBAA" w14:textId="77777777" w:rsidR="008F4DA6" w:rsidRDefault="008F4DA6" w:rsidP="008F4DA6">
            <w:pPr>
              <w:rPr>
                <w:ins w:id="7365" w:author="Sunil Vyas" w:date="2023-10-11T17:42:00Z"/>
              </w:rPr>
              <w:pPrChange w:id="7366" w:author="Sunil Vyas" w:date="2023-10-11T17:45:00Z">
                <w:pPr>
                  <w:pStyle w:val="ListParagraph"/>
                  <w:tabs>
                    <w:tab w:val="center" w:pos="4320"/>
                    <w:tab w:val="right" w:pos="8640"/>
                    <w:tab w:val="left" w:pos="10620"/>
                  </w:tabs>
                  <w:ind w:left="0"/>
                </w:pPr>
              </w:pPrChange>
            </w:pPr>
            <w:ins w:id="7367" w:author="Sunil Vyas" w:date="2023-10-11T17:42:00Z">
              <w:r>
                <w:t xml:space="preserve">The KANGRA value should be a single </w:t>
              </w:r>
              <w:r>
                <w:lastRenderedPageBreak/>
                <w:t>digit. Please enter only one digit.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67FC1A63" w14:textId="77777777" w:rsidR="008F4DA6" w:rsidRDefault="008F4DA6" w:rsidP="008F4DA6">
            <w:pPr>
              <w:pStyle w:val="ListParagraph"/>
              <w:tabs>
                <w:tab w:val="center" w:pos="4320"/>
                <w:tab w:val="right" w:pos="8640"/>
                <w:tab w:val="left" w:pos="10620"/>
              </w:tabs>
              <w:ind w:left="0"/>
              <w:rPr>
                <w:ins w:id="736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4D8D3BE1" w14:textId="77777777" w:rsidR="008F4DA6" w:rsidRDefault="008F4DA6" w:rsidP="008F4DA6">
            <w:pPr>
              <w:pStyle w:val="ListParagraph"/>
              <w:tabs>
                <w:tab w:val="center" w:pos="4320"/>
                <w:tab w:val="right" w:pos="8640"/>
                <w:tab w:val="left" w:pos="10620"/>
              </w:tabs>
              <w:ind w:left="0"/>
              <w:rPr>
                <w:ins w:id="7369" w:author="Sunil Vyas" w:date="2023-10-11T17:42:00Z"/>
                <w:rFonts w:ascii="Cambria" w:hAnsi="Cambria"/>
                <w:sz w:val="22"/>
                <w:szCs w:val="22"/>
              </w:rPr>
            </w:pPr>
            <w:ins w:id="7370" w:author="Sunil Vyas" w:date="2023-10-11T17:42:00Z">
              <w:r>
                <w:rPr>
                  <w:rFonts w:ascii="Cambria" w:hAnsi="Cambria"/>
                  <w:sz w:val="22"/>
                  <w:szCs w:val="22"/>
                </w:rPr>
                <w:t>This field is related to TICK SIZE section.</w:t>
              </w:r>
            </w:ins>
          </w:p>
        </w:tc>
      </w:tr>
      <w:tr w:rsidR="008F4DA6" w14:paraId="4A9609D9" w14:textId="77777777">
        <w:trPr>
          <w:trHeight w:val="1735"/>
          <w:ins w:id="7371"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12031F92" w14:textId="77777777" w:rsidR="008F4DA6" w:rsidRDefault="008F4DA6" w:rsidP="008F4DA6">
            <w:pPr>
              <w:tabs>
                <w:tab w:val="left" w:pos="10620"/>
              </w:tabs>
              <w:rPr>
                <w:ins w:id="7372" w:author="Sunil Vyas" w:date="2023-10-11T17:42:00Z"/>
                <w:rFonts w:cs="Tahoma"/>
                <w:bCs/>
                <w:color w:val="333333"/>
                <w:sz w:val="17"/>
                <w:szCs w:val="17"/>
                <w:shd w:val="clear" w:color="auto" w:fill="FFFFFF"/>
              </w:rPr>
            </w:pPr>
            <w:ins w:id="7373" w:author="Sunil Vyas" w:date="2023-10-11T17:42:00Z">
              <w:r>
                <w:rPr>
                  <w:rFonts w:cs="Tahoma"/>
                  <w:bCs/>
                  <w:color w:val="333333"/>
                  <w:sz w:val="17"/>
                  <w:szCs w:val="17"/>
                  <w:shd w:val="clear" w:color="auto" w:fill="FFFFFF"/>
                </w:rPr>
                <w:t xml:space="preserve">CTC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1CDEDB30" w14:textId="77777777" w:rsidR="008F4DA6" w:rsidRDefault="008F4DA6" w:rsidP="008F4DA6">
            <w:pPr>
              <w:pStyle w:val="ListParagraph"/>
              <w:tabs>
                <w:tab w:val="center" w:pos="4320"/>
                <w:tab w:val="right" w:pos="8640"/>
                <w:tab w:val="left" w:pos="10620"/>
              </w:tabs>
              <w:ind w:left="0"/>
              <w:rPr>
                <w:ins w:id="7374" w:author="Sunil Vyas" w:date="2023-10-11T17:42:00Z"/>
                <w:rFonts w:ascii="Cambria" w:hAnsi="Cambria"/>
                <w:sz w:val="22"/>
                <w:szCs w:val="22"/>
              </w:rPr>
            </w:pPr>
            <w:ins w:id="7375"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2C8B8E4A" w14:textId="77777777" w:rsidR="008F4DA6" w:rsidRDefault="008F4DA6" w:rsidP="008F4DA6">
            <w:pPr>
              <w:pStyle w:val="ListParagraph"/>
              <w:tabs>
                <w:tab w:val="center" w:pos="4320"/>
                <w:tab w:val="right" w:pos="8640"/>
                <w:tab w:val="left" w:pos="10620"/>
              </w:tabs>
              <w:ind w:left="0"/>
              <w:rPr>
                <w:ins w:id="7376" w:author="Sunil Vyas" w:date="2023-10-11T17:42:00Z"/>
                <w:rFonts w:ascii="Cambria" w:hAnsi="Cambria"/>
                <w:sz w:val="22"/>
                <w:szCs w:val="22"/>
              </w:rPr>
            </w:pPr>
            <w:ins w:id="7377"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00DE7C29" w14:textId="77777777" w:rsidR="008F4DA6" w:rsidRDefault="008F4DA6" w:rsidP="008F4DA6">
            <w:pPr>
              <w:rPr>
                <w:ins w:id="7378" w:author="Sunil Vyas" w:date="2023-10-11T17:42:00Z"/>
              </w:rPr>
              <w:pPrChange w:id="7379" w:author="Sunil Vyas" w:date="2023-10-11T17:45:00Z">
                <w:pPr>
                  <w:pStyle w:val="ListParagraph"/>
                </w:pPr>
              </w:pPrChange>
            </w:pPr>
            <w:ins w:id="7380" w:author="Sunil Vyas" w:date="2023-10-11T17:42:00Z">
              <w:r>
                <w:t>The "CTC" field is mandatory, and it must be filled out by the user.</w:t>
              </w:r>
            </w:ins>
          </w:p>
          <w:p w14:paraId="724DEB1C" w14:textId="77777777" w:rsidR="008F4DA6" w:rsidRDefault="008F4DA6" w:rsidP="008F4DA6">
            <w:pPr>
              <w:rPr>
                <w:ins w:id="7381" w:author="Sunil Vyas" w:date="2023-10-11T17:42:00Z"/>
              </w:rPr>
              <w:pPrChange w:id="7382" w:author="Sunil Vyas" w:date="2023-10-11T17:45:00Z">
                <w:pPr>
                  <w:pStyle w:val="ListParagraph"/>
                </w:pPr>
              </w:pPrChange>
            </w:pPr>
            <w:ins w:id="7383" w:author="Sunil Vyas" w:date="2023-10-11T17:42:00Z">
              <w:r>
                <w:t>The "CTC" field should accept only numeric values.</w:t>
              </w:r>
            </w:ins>
          </w:p>
          <w:p w14:paraId="3241968C" w14:textId="77777777" w:rsidR="008F4DA6" w:rsidRDefault="008F4DA6" w:rsidP="008F4DA6">
            <w:pPr>
              <w:rPr>
                <w:ins w:id="7384" w:author="Sunil Vyas" w:date="2023-10-11T17:42:00Z"/>
              </w:rPr>
              <w:pPrChange w:id="7385" w:author="Sunil Vyas" w:date="2023-10-11T17:45:00Z">
                <w:pPr>
                  <w:pStyle w:val="ListParagraph"/>
                </w:pPr>
              </w:pPrChange>
            </w:pPr>
            <w:ins w:id="7386" w:author="Sunil Vyas" w:date="2023-10-11T17:42:00Z">
              <w:r>
                <w:t>The "CTC" value must be a positive number (greater than zero).</w:t>
              </w:r>
            </w:ins>
          </w:p>
          <w:p w14:paraId="1939442A" w14:textId="77777777" w:rsidR="008F4DA6" w:rsidRDefault="008F4DA6" w:rsidP="008F4DA6">
            <w:pPr>
              <w:rPr>
                <w:ins w:id="7387" w:author="Sunil Vyas" w:date="2023-10-11T17:42:00Z"/>
              </w:rPr>
              <w:pPrChange w:id="7388" w:author="Sunil Vyas" w:date="2023-10-11T17:45:00Z">
                <w:pPr>
                  <w:pStyle w:val="ListParagraph"/>
                </w:pPr>
              </w:pPrChange>
            </w:pPr>
            <w:ins w:id="7389" w:author="Sunil Vyas" w:date="2023-10-11T17:42:00Z">
              <w:r>
                <w:t>The "CTC" value can have up to two decimal places.</w:t>
              </w:r>
            </w:ins>
          </w:p>
          <w:p w14:paraId="44F8C7CA" w14:textId="77777777" w:rsidR="008F4DA6" w:rsidRDefault="008F4DA6" w:rsidP="008F4DA6">
            <w:pPr>
              <w:rPr>
                <w:ins w:id="7390" w:author="Sunil Vyas" w:date="2023-10-11T17:42:00Z"/>
              </w:rPr>
              <w:pPrChange w:id="7391" w:author="Sunil Vyas" w:date="2023-10-11T17:45:00Z">
                <w:pPr>
                  <w:pStyle w:val="ListParagraph"/>
                  <w:tabs>
                    <w:tab w:val="center" w:pos="4320"/>
                    <w:tab w:val="right" w:pos="8640"/>
                    <w:tab w:val="left" w:pos="10620"/>
                  </w:tabs>
                  <w:ind w:left="0"/>
                </w:pPr>
              </w:pPrChange>
            </w:pPr>
            <w:ins w:id="7392" w:author="Sunil Vyas" w:date="2023-10-11T17:42:00Z">
              <w:r>
                <w:t>The "CTC" value should not exceed 7 digits in total.</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171563A2" w14:textId="77777777" w:rsidR="008F4DA6" w:rsidRDefault="008F4DA6" w:rsidP="008F4DA6">
            <w:pPr>
              <w:rPr>
                <w:ins w:id="7393" w:author="Sunil Vyas" w:date="2023-10-11T17:42:00Z"/>
              </w:rPr>
              <w:pPrChange w:id="7394" w:author="Sunil Vyas" w:date="2023-10-11T17:45:00Z">
                <w:pPr>
                  <w:pStyle w:val="ListParagraph"/>
                </w:pPr>
              </w:pPrChange>
            </w:pPr>
            <w:ins w:id="7395" w:author="Sunil Vyas" w:date="2023-10-11T17:42:00Z">
              <w:r>
                <w:t>Please enter your CTC (Cost to Company).</w:t>
              </w:r>
            </w:ins>
          </w:p>
          <w:p w14:paraId="2A9BE9C3" w14:textId="77777777" w:rsidR="008F4DA6" w:rsidRDefault="008F4DA6" w:rsidP="008F4DA6">
            <w:pPr>
              <w:rPr>
                <w:ins w:id="7396" w:author="Sunil Vyas" w:date="2023-10-11T17:42:00Z"/>
              </w:rPr>
              <w:pPrChange w:id="7397" w:author="Sunil Vyas" w:date="2023-10-11T17:45:00Z">
                <w:pPr>
                  <w:pStyle w:val="ListParagraph"/>
                </w:pPr>
              </w:pPrChange>
            </w:pPr>
            <w:ins w:id="7398" w:author="Sunil Vyas" w:date="2023-10-11T17:42:00Z">
              <w:r>
                <w:t>Please enter a valid numeric value for your CTC.</w:t>
              </w:r>
            </w:ins>
          </w:p>
          <w:p w14:paraId="3A63A240" w14:textId="77777777" w:rsidR="008F4DA6" w:rsidRDefault="008F4DA6" w:rsidP="008F4DA6">
            <w:pPr>
              <w:rPr>
                <w:ins w:id="7399" w:author="Sunil Vyas" w:date="2023-10-11T17:42:00Z"/>
              </w:rPr>
              <w:pPrChange w:id="7400" w:author="Sunil Vyas" w:date="2023-10-11T17:45:00Z">
                <w:pPr>
                  <w:pStyle w:val="ListParagraph"/>
                </w:pPr>
              </w:pPrChange>
            </w:pPr>
            <w:ins w:id="7401" w:author="Sunil Vyas" w:date="2023-10-11T17:42:00Z">
              <w:r>
                <w:t>Please enter a value greater than zero.</w:t>
              </w:r>
            </w:ins>
          </w:p>
          <w:p w14:paraId="1B5444DF" w14:textId="77777777" w:rsidR="008F4DA6" w:rsidRDefault="008F4DA6" w:rsidP="008F4DA6">
            <w:pPr>
              <w:rPr>
                <w:ins w:id="7402" w:author="Sunil Vyas" w:date="2023-10-11T17:42:00Z"/>
              </w:rPr>
              <w:pPrChange w:id="7403" w:author="Sunil Vyas" w:date="2023-10-11T17:45:00Z">
                <w:pPr>
                  <w:pStyle w:val="ListParagraph"/>
                </w:pPr>
              </w:pPrChange>
            </w:pPr>
            <w:ins w:id="7404" w:author="Sunil Vyas" w:date="2023-10-11T17:42:00Z">
              <w:r>
                <w:t>Please enter your CTC with up to two decimal places.</w:t>
              </w:r>
            </w:ins>
          </w:p>
          <w:p w14:paraId="0AE2EDC4" w14:textId="77777777" w:rsidR="008F4DA6" w:rsidRDefault="008F4DA6" w:rsidP="008F4DA6">
            <w:pPr>
              <w:rPr>
                <w:ins w:id="7405" w:author="Sunil Vyas" w:date="2023-10-11T17:42:00Z"/>
              </w:rPr>
              <w:pPrChange w:id="7406" w:author="Sunil Vyas" w:date="2023-10-11T17:45:00Z">
                <w:pPr>
                  <w:pStyle w:val="ListParagraph"/>
                  <w:tabs>
                    <w:tab w:val="center" w:pos="4320"/>
                    <w:tab w:val="right" w:pos="8640"/>
                    <w:tab w:val="left" w:pos="10620"/>
                  </w:tabs>
                  <w:ind w:left="0"/>
                </w:pPr>
              </w:pPrChange>
            </w:pPr>
            <w:ins w:id="7407" w:author="Sunil Vyas" w:date="2023-10-11T17:42:00Z">
              <w:r>
                <w:t>Please enter a valid value within this limit.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3EC82802" w14:textId="77777777" w:rsidR="008F4DA6" w:rsidRDefault="008F4DA6" w:rsidP="008F4DA6">
            <w:pPr>
              <w:pStyle w:val="ListParagraph"/>
              <w:tabs>
                <w:tab w:val="center" w:pos="4320"/>
                <w:tab w:val="right" w:pos="8640"/>
                <w:tab w:val="left" w:pos="10620"/>
              </w:tabs>
              <w:ind w:left="0"/>
              <w:rPr>
                <w:ins w:id="740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1FB3AA39" w14:textId="77777777" w:rsidR="008F4DA6" w:rsidRDefault="008F4DA6" w:rsidP="008F4DA6">
            <w:pPr>
              <w:pStyle w:val="ListParagraph"/>
              <w:tabs>
                <w:tab w:val="center" w:pos="4320"/>
                <w:tab w:val="right" w:pos="8640"/>
                <w:tab w:val="left" w:pos="10620"/>
              </w:tabs>
              <w:ind w:left="0"/>
              <w:rPr>
                <w:ins w:id="7409" w:author="Sunil Vyas" w:date="2023-10-11T17:42:00Z"/>
                <w:rFonts w:ascii="Cambria" w:hAnsi="Cambria"/>
                <w:sz w:val="22"/>
                <w:szCs w:val="22"/>
              </w:rPr>
            </w:pPr>
            <w:ins w:id="7410" w:author="Sunil Vyas" w:date="2023-10-11T17:42:00Z">
              <w:r>
                <w:rPr>
                  <w:rFonts w:ascii="Cambria" w:hAnsi="Cambria"/>
                  <w:sz w:val="22"/>
                  <w:szCs w:val="22"/>
                </w:rPr>
                <w:t>This field is related to PERMISSIBLE BID LIMITS section.</w:t>
              </w:r>
            </w:ins>
          </w:p>
        </w:tc>
      </w:tr>
      <w:tr w:rsidR="008F4DA6" w14:paraId="28780A26" w14:textId="77777777">
        <w:trPr>
          <w:trHeight w:val="1735"/>
          <w:ins w:id="7411"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7904AC0F" w14:textId="77777777" w:rsidR="008F4DA6" w:rsidRDefault="008F4DA6" w:rsidP="008F4DA6">
            <w:pPr>
              <w:tabs>
                <w:tab w:val="left" w:pos="10620"/>
              </w:tabs>
              <w:rPr>
                <w:ins w:id="7412" w:author="Sunil Vyas" w:date="2023-10-11T17:42:00Z"/>
                <w:rFonts w:cs="Tahoma"/>
                <w:bCs/>
                <w:color w:val="333333"/>
                <w:sz w:val="17"/>
                <w:szCs w:val="17"/>
                <w:shd w:val="clear" w:color="auto" w:fill="FFFFFF"/>
              </w:rPr>
            </w:pPr>
            <w:ins w:id="7413" w:author="Sunil Vyas" w:date="2023-10-11T17:42:00Z">
              <w:r>
                <w:rPr>
                  <w:rFonts w:cs="Tahoma"/>
                  <w:bCs/>
                  <w:color w:val="333333"/>
                  <w:sz w:val="17"/>
                  <w:szCs w:val="17"/>
                  <w:shd w:val="clear" w:color="auto" w:fill="FFFFFF"/>
                </w:rPr>
                <w:t>ORTHODOX</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4349C0AC" w14:textId="77777777" w:rsidR="008F4DA6" w:rsidRDefault="008F4DA6" w:rsidP="008F4DA6">
            <w:pPr>
              <w:pStyle w:val="ListParagraph"/>
              <w:tabs>
                <w:tab w:val="center" w:pos="4320"/>
                <w:tab w:val="right" w:pos="8640"/>
                <w:tab w:val="left" w:pos="10620"/>
              </w:tabs>
              <w:ind w:left="0"/>
              <w:rPr>
                <w:ins w:id="7414" w:author="Sunil Vyas" w:date="2023-10-11T17:42:00Z"/>
                <w:rFonts w:ascii="Cambria" w:hAnsi="Cambria"/>
                <w:sz w:val="22"/>
                <w:szCs w:val="22"/>
              </w:rPr>
            </w:pPr>
            <w:ins w:id="7415"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7F715ED2" w14:textId="77777777" w:rsidR="008F4DA6" w:rsidRDefault="008F4DA6" w:rsidP="008F4DA6">
            <w:pPr>
              <w:pStyle w:val="ListParagraph"/>
              <w:tabs>
                <w:tab w:val="center" w:pos="4320"/>
                <w:tab w:val="right" w:pos="8640"/>
                <w:tab w:val="left" w:pos="10620"/>
              </w:tabs>
              <w:ind w:left="0"/>
              <w:rPr>
                <w:ins w:id="7416" w:author="Sunil Vyas" w:date="2023-10-11T17:42:00Z"/>
                <w:rFonts w:ascii="Cambria" w:hAnsi="Cambria"/>
                <w:sz w:val="22"/>
                <w:szCs w:val="22"/>
              </w:rPr>
            </w:pPr>
            <w:ins w:id="7417"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3B4FA469" w14:textId="77777777" w:rsidR="008F4DA6" w:rsidRDefault="008F4DA6" w:rsidP="008F4DA6">
            <w:pPr>
              <w:rPr>
                <w:ins w:id="7418" w:author="Sunil Vyas" w:date="2023-10-11T17:42:00Z"/>
              </w:rPr>
              <w:pPrChange w:id="7419" w:author="Sunil Vyas" w:date="2023-10-11T17:45:00Z">
                <w:pPr>
                  <w:pStyle w:val="ListParagraph"/>
                </w:pPr>
              </w:pPrChange>
            </w:pPr>
            <w:ins w:id="7420" w:author="Sunil Vyas" w:date="2023-10-11T17:42:00Z">
              <w:r>
                <w:t>The "ORTHODOX" field is mandatory, and it must be filled out by the user.</w:t>
              </w:r>
            </w:ins>
          </w:p>
          <w:p w14:paraId="79632F60" w14:textId="77777777" w:rsidR="008F4DA6" w:rsidRDefault="008F4DA6" w:rsidP="008F4DA6">
            <w:pPr>
              <w:rPr>
                <w:ins w:id="7421" w:author="Sunil Vyas" w:date="2023-10-11T17:42:00Z"/>
              </w:rPr>
              <w:pPrChange w:id="7422" w:author="Sunil Vyas" w:date="2023-10-11T17:45:00Z">
                <w:pPr>
                  <w:pStyle w:val="ListParagraph"/>
                </w:pPr>
              </w:pPrChange>
            </w:pPr>
            <w:ins w:id="7423" w:author="Sunil Vyas" w:date="2023-10-11T17:42:00Z">
              <w:r>
                <w:t>The "ORTHODOX" field should accept only numeric values.</w:t>
              </w:r>
            </w:ins>
          </w:p>
          <w:p w14:paraId="6D1D70E8" w14:textId="77777777" w:rsidR="008F4DA6" w:rsidRDefault="008F4DA6" w:rsidP="008F4DA6">
            <w:pPr>
              <w:rPr>
                <w:ins w:id="7424" w:author="Sunil Vyas" w:date="2023-10-11T17:42:00Z"/>
              </w:rPr>
              <w:pPrChange w:id="7425" w:author="Sunil Vyas" w:date="2023-10-11T17:45:00Z">
                <w:pPr>
                  <w:pStyle w:val="ListParagraph"/>
                </w:pPr>
              </w:pPrChange>
            </w:pPr>
            <w:ins w:id="7426" w:author="Sunil Vyas" w:date="2023-10-11T17:42:00Z">
              <w:r>
                <w:t>The "ORTHODOX" value must be a positive number (greater than zero).</w:t>
              </w:r>
            </w:ins>
          </w:p>
          <w:p w14:paraId="1D815803" w14:textId="77777777" w:rsidR="008F4DA6" w:rsidRDefault="008F4DA6" w:rsidP="008F4DA6">
            <w:pPr>
              <w:rPr>
                <w:ins w:id="7427" w:author="Sunil Vyas" w:date="2023-10-11T17:42:00Z"/>
              </w:rPr>
              <w:pPrChange w:id="7428" w:author="Sunil Vyas" w:date="2023-10-11T17:45:00Z">
                <w:pPr>
                  <w:pStyle w:val="ListParagraph"/>
                </w:pPr>
              </w:pPrChange>
            </w:pPr>
            <w:ins w:id="7429" w:author="Sunil Vyas" w:date="2023-10-11T17:42:00Z">
              <w:r>
                <w:lastRenderedPageBreak/>
                <w:t>The "ORTHODOX" value can have up to two decimal places.</w:t>
              </w:r>
            </w:ins>
          </w:p>
          <w:p w14:paraId="061A3BF1" w14:textId="77777777" w:rsidR="008F4DA6" w:rsidRDefault="008F4DA6" w:rsidP="008F4DA6">
            <w:pPr>
              <w:rPr>
                <w:ins w:id="7430" w:author="Sunil Vyas" w:date="2023-10-11T17:42:00Z"/>
              </w:rPr>
              <w:pPrChange w:id="7431" w:author="Sunil Vyas" w:date="2023-10-11T17:45:00Z">
                <w:pPr>
                  <w:pStyle w:val="ListParagraph"/>
                  <w:tabs>
                    <w:tab w:val="center" w:pos="4320"/>
                    <w:tab w:val="right" w:pos="8640"/>
                    <w:tab w:val="left" w:pos="10620"/>
                  </w:tabs>
                  <w:ind w:left="0"/>
                </w:pPr>
              </w:pPrChange>
            </w:pPr>
            <w:ins w:id="7432" w:author="Sunil Vyas" w:date="2023-10-11T17:42:00Z">
              <w:r>
                <w:t>The "ORTHODOX" value should not exceed 7 digits in total.</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377A3FA7" w14:textId="77777777" w:rsidR="008F4DA6" w:rsidRDefault="008F4DA6" w:rsidP="008F4DA6">
            <w:pPr>
              <w:rPr>
                <w:ins w:id="7433" w:author="Sunil Vyas" w:date="2023-10-11T17:42:00Z"/>
              </w:rPr>
              <w:pPrChange w:id="7434" w:author="Sunil Vyas" w:date="2023-10-11T17:45:00Z">
                <w:pPr>
                  <w:pStyle w:val="ListParagraph"/>
                </w:pPr>
              </w:pPrChange>
            </w:pPr>
            <w:ins w:id="7435" w:author="Sunil Vyas" w:date="2023-10-11T17:42:00Z">
              <w:r>
                <w:lastRenderedPageBreak/>
                <w:t>Please enter your ORTHODOX (Cost to Company).</w:t>
              </w:r>
            </w:ins>
          </w:p>
          <w:p w14:paraId="67E8BEDC" w14:textId="77777777" w:rsidR="008F4DA6" w:rsidRDefault="008F4DA6" w:rsidP="008F4DA6">
            <w:pPr>
              <w:rPr>
                <w:ins w:id="7436" w:author="Sunil Vyas" w:date="2023-10-11T17:42:00Z"/>
              </w:rPr>
              <w:pPrChange w:id="7437" w:author="Sunil Vyas" w:date="2023-10-11T17:45:00Z">
                <w:pPr>
                  <w:pStyle w:val="ListParagraph"/>
                </w:pPr>
              </w:pPrChange>
            </w:pPr>
            <w:ins w:id="7438" w:author="Sunil Vyas" w:date="2023-10-11T17:42:00Z">
              <w:r>
                <w:t>Please enter a valid numeric value for your ORTHODOX.</w:t>
              </w:r>
            </w:ins>
          </w:p>
          <w:p w14:paraId="66EEEBEA" w14:textId="77777777" w:rsidR="008F4DA6" w:rsidRDefault="008F4DA6" w:rsidP="008F4DA6">
            <w:pPr>
              <w:rPr>
                <w:ins w:id="7439" w:author="Sunil Vyas" w:date="2023-10-11T17:42:00Z"/>
              </w:rPr>
              <w:pPrChange w:id="7440" w:author="Sunil Vyas" w:date="2023-10-11T17:45:00Z">
                <w:pPr>
                  <w:pStyle w:val="ListParagraph"/>
                </w:pPr>
              </w:pPrChange>
            </w:pPr>
            <w:ins w:id="7441" w:author="Sunil Vyas" w:date="2023-10-11T17:42:00Z">
              <w:r>
                <w:t>Please enter a value greater than zero.</w:t>
              </w:r>
            </w:ins>
          </w:p>
          <w:p w14:paraId="76DD62B8" w14:textId="77777777" w:rsidR="008F4DA6" w:rsidRDefault="008F4DA6" w:rsidP="008F4DA6">
            <w:pPr>
              <w:rPr>
                <w:ins w:id="7442" w:author="Sunil Vyas" w:date="2023-10-11T17:42:00Z"/>
              </w:rPr>
              <w:pPrChange w:id="7443" w:author="Sunil Vyas" w:date="2023-10-11T17:45:00Z">
                <w:pPr>
                  <w:pStyle w:val="ListParagraph"/>
                </w:pPr>
              </w:pPrChange>
            </w:pPr>
            <w:ins w:id="7444" w:author="Sunil Vyas" w:date="2023-10-11T17:42:00Z">
              <w:r>
                <w:lastRenderedPageBreak/>
                <w:t>Please enter your ORTHODOX with up to two decimal places.</w:t>
              </w:r>
            </w:ins>
          </w:p>
          <w:p w14:paraId="26213092" w14:textId="77777777" w:rsidR="008F4DA6" w:rsidRDefault="008F4DA6" w:rsidP="008F4DA6">
            <w:pPr>
              <w:rPr>
                <w:ins w:id="7445" w:author="Sunil Vyas" w:date="2023-10-11T17:42:00Z"/>
              </w:rPr>
              <w:pPrChange w:id="7446" w:author="Sunil Vyas" w:date="2023-10-11T17:45:00Z">
                <w:pPr>
                  <w:pStyle w:val="ListParagraph"/>
                  <w:tabs>
                    <w:tab w:val="center" w:pos="4320"/>
                    <w:tab w:val="right" w:pos="8640"/>
                    <w:tab w:val="left" w:pos="10620"/>
                  </w:tabs>
                  <w:ind w:left="0"/>
                </w:pPr>
              </w:pPrChange>
            </w:pPr>
            <w:ins w:id="7447" w:author="Sunil Vyas" w:date="2023-10-11T17:42:00Z">
              <w:r>
                <w:t>Please enter a valid value within this limit.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6251111A" w14:textId="77777777" w:rsidR="008F4DA6" w:rsidRDefault="008F4DA6" w:rsidP="008F4DA6">
            <w:pPr>
              <w:pStyle w:val="ListParagraph"/>
              <w:tabs>
                <w:tab w:val="center" w:pos="4320"/>
                <w:tab w:val="right" w:pos="8640"/>
                <w:tab w:val="left" w:pos="10620"/>
              </w:tabs>
              <w:ind w:left="0"/>
              <w:rPr>
                <w:ins w:id="744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5B09F7E6" w14:textId="77777777" w:rsidR="008F4DA6" w:rsidRDefault="008F4DA6" w:rsidP="008F4DA6">
            <w:pPr>
              <w:pStyle w:val="ListParagraph"/>
              <w:tabs>
                <w:tab w:val="center" w:pos="4320"/>
                <w:tab w:val="right" w:pos="8640"/>
                <w:tab w:val="left" w:pos="10620"/>
              </w:tabs>
              <w:ind w:left="0"/>
              <w:rPr>
                <w:ins w:id="7449" w:author="Sunil Vyas" w:date="2023-10-11T17:42:00Z"/>
                <w:rFonts w:ascii="Cambria" w:hAnsi="Cambria"/>
                <w:sz w:val="22"/>
                <w:szCs w:val="22"/>
              </w:rPr>
            </w:pPr>
            <w:ins w:id="7450" w:author="Sunil Vyas" w:date="2023-10-11T17:42:00Z">
              <w:r>
                <w:rPr>
                  <w:rFonts w:ascii="Cambria" w:hAnsi="Cambria"/>
                  <w:sz w:val="22"/>
                  <w:szCs w:val="22"/>
                </w:rPr>
                <w:t>This field is related to PERMISSIBLE BID LIMITS section.</w:t>
              </w:r>
            </w:ins>
          </w:p>
        </w:tc>
      </w:tr>
      <w:tr w:rsidR="008F4DA6" w14:paraId="1700D10E" w14:textId="77777777">
        <w:trPr>
          <w:trHeight w:val="1735"/>
          <w:ins w:id="7451"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202A143F" w14:textId="77777777" w:rsidR="008F4DA6" w:rsidRDefault="008F4DA6" w:rsidP="008F4DA6">
            <w:pPr>
              <w:tabs>
                <w:tab w:val="left" w:pos="10620"/>
              </w:tabs>
              <w:rPr>
                <w:ins w:id="7452" w:author="Sunil Vyas" w:date="2023-10-11T17:42:00Z"/>
                <w:rFonts w:cs="Tahoma"/>
                <w:bCs/>
                <w:color w:val="333333"/>
                <w:sz w:val="17"/>
                <w:szCs w:val="17"/>
                <w:shd w:val="clear" w:color="auto" w:fill="FFFFFF"/>
              </w:rPr>
            </w:pPr>
            <w:ins w:id="7453" w:author="Sunil Vyas" w:date="2023-10-11T17:42:00Z">
              <w:r>
                <w:rPr>
                  <w:rFonts w:cs="Tahoma"/>
                  <w:bCs/>
                  <w:color w:val="333333"/>
                  <w:sz w:val="17"/>
                  <w:szCs w:val="17"/>
                  <w:shd w:val="clear" w:color="auto" w:fill="FFFFFF"/>
                </w:rPr>
                <w:t xml:space="preserve">DARJEELING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09577075" w14:textId="77777777" w:rsidR="008F4DA6" w:rsidRDefault="008F4DA6" w:rsidP="008F4DA6">
            <w:pPr>
              <w:pStyle w:val="ListParagraph"/>
              <w:tabs>
                <w:tab w:val="center" w:pos="4320"/>
                <w:tab w:val="right" w:pos="8640"/>
                <w:tab w:val="left" w:pos="10620"/>
              </w:tabs>
              <w:ind w:left="0"/>
              <w:rPr>
                <w:ins w:id="7454" w:author="Sunil Vyas" w:date="2023-10-11T17:42:00Z"/>
                <w:rFonts w:ascii="Cambria" w:hAnsi="Cambria"/>
                <w:sz w:val="22"/>
                <w:szCs w:val="22"/>
              </w:rPr>
            </w:pPr>
            <w:ins w:id="7455"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7A81FB7D" w14:textId="77777777" w:rsidR="008F4DA6" w:rsidRDefault="008F4DA6" w:rsidP="008F4DA6">
            <w:pPr>
              <w:pStyle w:val="ListParagraph"/>
              <w:tabs>
                <w:tab w:val="center" w:pos="4320"/>
                <w:tab w:val="right" w:pos="8640"/>
                <w:tab w:val="left" w:pos="10620"/>
              </w:tabs>
              <w:ind w:left="0"/>
              <w:rPr>
                <w:ins w:id="7456" w:author="Sunil Vyas" w:date="2023-10-11T17:42:00Z"/>
                <w:rFonts w:ascii="Cambria" w:hAnsi="Cambria"/>
                <w:sz w:val="22"/>
                <w:szCs w:val="22"/>
              </w:rPr>
            </w:pPr>
            <w:ins w:id="7457"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6799D315" w14:textId="77777777" w:rsidR="008F4DA6" w:rsidRDefault="008F4DA6" w:rsidP="008F4DA6">
            <w:pPr>
              <w:rPr>
                <w:ins w:id="7458" w:author="Sunil Vyas" w:date="2023-10-11T17:42:00Z"/>
              </w:rPr>
              <w:pPrChange w:id="7459" w:author="Sunil Vyas" w:date="2023-10-11T17:45:00Z">
                <w:pPr>
                  <w:pStyle w:val="ListParagraph"/>
                </w:pPr>
              </w:pPrChange>
            </w:pPr>
            <w:ins w:id="7460" w:author="Sunil Vyas" w:date="2023-10-11T17:42:00Z">
              <w:r>
                <w:t>The "DARJEELING" field is mandatory, and it must be filled out by the user.</w:t>
              </w:r>
            </w:ins>
          </w:p>
          <w:p w14:paraId="1343C365" w14:textId="77777777" w:rsidR="008F4DA6" w:rsidRDefault="008F4DA6" w:rsidP="008F4DA6">
            <w:pPr>
              <w:rPr>
                <w:ins w:id="7461" w:author="Sunil Vyas" w:date="2023-10-11T17:42:00Z"/>
              </w:rPr>
              <w:pPrChange w:id="7462" w:author="Sunil Vyas" w:date="2023-10-11T17:45:00Z">
                <w:pPr>
                  <w:pStyle w:val="ListParagraph"/>
                </w:pPr>
              </w:pPrChange>
            </w:pPr>
            <w:ins w:id="7463" w:author="Sunil Vyas" w:date="2023-10-11T17:42:00Z">
              <w:r>
                <w:t>The "DARJEELING" field should accept only numeric values.</w:t>
              </w:r>
            </w:ins>
          </w:p>
          <w:p w14:paraId="29ABA959" w14:textId="77777777" w:rsidR="008F4DA6" w:rsidRDefault="008F4DA6" w:rsidP="008F4DA6">
            <w:pPr>
              <w:rPr>
                <w:ins w:id="7464" w:author="Sunil Vyas" w:date="2023-10-11T17:42:00Z"/>
              </w:rPr>
              <w:pPrChange w:id="7465" w:author="Sunil Vyas" w:date="2023-10-11T17:45:00Z">
                <w:pPr>
                  <w:pStyle w:val="ListParagraph"/>
                </w:pPr>
              </w:pPrChange>
            </w:pPr>
            <w:ins w:id="7466" w:author="Sunil Vyas" w:date="2023-10-11T17:42:00Z">
              <w:r>
                <w:t>The "DARJEELING" value must be a positive number (greater than zero).</w:t>
              </w:r>
            </w:ins>
          </w:p>
          <w:p w14:paraId="398C82E4" w14:textId="77777777" w:rsidR="008F4DA6" w:rsidRDefault="008F4DA6" w:rsidP="008F4DA6">
            <w:pPr>
              <w:rPr>
                <w:ins w:id="7467" w:author="Sunil Vyas" w:date="2023-10-11T17:42:00Z"/>
              </w:rPr>
              <w:pPrChange w:id="7468" w:author="Sunil Vyas" w:date="2023-10-11T17:45:00Z">
                <w:pPr>
                  <w:pStyle w:val="ListParagraph"/>
                </w:pPr>
              </w:pPrChange>
            </w:pPr>
            <w:ins w:id="7469" w:author="Sunil Vyas" w:date="2023-10-11T17:42:00Z">
              <w:r>
                <w:t>The "DARJEELING" value can have up to two decimal places.</w:t>
              </w:r>
            </w:ins>
          </w:p>
          <w:p w14:paraId="5E862A36" w14:textId="77777777" w:rsidR="008F4DA6" w:rsidRDefault="008F4DA6" w:rsidP="008F4DA6">
            <w:pPr>
              <w:rPr>
                <w:ins w:id="7470" w:author="Sunil Vyas" w:date="2023-10-11T17:42:00Z"/>
              </w:rPr>
              <w:pPrChange w:id="7471" w:author="Sunil Vyas" w:date="2023-10-11T17:45:00Z">
                <w:pPr>
                  <w:pStyle w:val="ListParagraph"/>
                  <w:tabs>
                    <w:tab w:val="center" w:pos="4320"/>
                    <w:tab w:val="right" w:pos="8640"/>
                    <w:tab w:val="left" w:pos="10620"/>
                  </w:tabs>
                  <w:ind w:left="0"/>
                </w:pPr>
              </w:pPrChange>
            </w:pPr>
            <w:ins w:id="7472" w:author="Sunil Vyas" w:date="2023-10-11T17:42:00Z">
              <w:r>
                <w:t>The "DARJEELING" value should not exceed 7 digits in total.</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5C0E3B19" w14:textId="77777777" w:rsidR="008F4DA6" w:rsidRDefault="008F4DA6" w:rsidP="008F4DA6">
            <w:pPr>
              <w:rPr>
                <w:ins w:id="7473" w:author="Sunil Vyas" w:date="2023-10-11T17:42:00Z"/>
              </w:rPr>
              <w:pPrChange w:id="7474" w:author="Sunil Vyas" w:date="2023-10-11T17:45:00Z">
                <w:pPr>
                  <w:pStyle w:val="ListParagraph"/>
                </w:pPr>
              </w:pPrChange>
            </w:pPr>
            <w:ins w:id="7475" w:author="Sunil Vyas" w:date="2023-10-11T17:42:00Z">
              <w:r>
                <w:t>Please enter your DARJEELING (Cost to Company).</w:t>
              </w:r>
            </w:ins>
          </w:p>
          <w:p w14:paraId="28FE13FC" w14:textId="77777777" w:rsidR="008F4DA6" w:rsidRDefault="008F4DA6" w:rsidP="008F4DA6">
            <w:pPr>
              <w:rPr>
                <w:ins w:id="7476" w:author="Sunil Vyas" w:date="2023-10-11T17:42:00Z"/>
              </w:rPr>
              <w:pPrChange w:id="7477" w:author="Sunil Vyas" w:date="2023-10-11T17:45:00Z">
                <w:pPr>
                  <w:pStyle w:val="ListParagraph"/>
                </w:pPr>
              </w:pPrChange>
            </w:pPr>
            <w:ins w:id="7478" w:author="Sunil Vyas" w:date="2023-10-11T17:42:00Z">
              <w:r>
                <w:t>Please enter a valid numeric value for your DARJEELING.</w:t>
              </w:r>
            </w:ins>
          </w:p>
          <w:p w14:paraId="36518596" w14:textId="77777777" w:rsidR="008F4DA6" w:rsidRDefault="008F4DA6" w:rsidP="008F4DA6">
            <w:pPr>
              <w:rPr>
                <w:ins w:id="7479" w:author="Sunil Vyas" w:date="2023-10-11T17:42:00Z"/>
              </w:rPr>
              <w:pPrChange w:id="7480" w:author="Sunil Vyas" w:date="2023-10-11T17:45:00Z">
                <w:pPr>
                  <w:pStyle w:val="ListParagraph"/>
                </w:pPr>
              </w:pPrChange>
            </w:pPr>
            <w:ins w:id="7481" w:author="Sunil Vyas" w:date="2023-10-11T17:42:00Z">
              <w:r>
                <w:t>Please enter a value greater than zero.</w:t>
              </w:r>
            </w:ins>
          </w:p>
          <w:p w14:paraId="707E9991" w14:textId="77777777" w:rsidR="008F4DA6" w:rsidRDefault="008F4DA6" w:rsidP="008F4DA6">
            <w:pPr>
              <w:rPr>
                <w:ins w:id="7482" w:author="Sunil Vyas" w:date="2023-10-11T17:42:00Z"/>
              </w:rPr>
              <w:pPrChange w:id="7483" w:author="Sunil Vyas" w:date="2023-10-11T17:45:00Z">
                <w:pPr>
                  <w:pStyle w:val="ListParagraph"/>
                </w:pPr>
              </w:pPrChange>
            </w:pPr>
            <w:ins w:id="7484" w:author="Sunil Vyas" w:date="2023-10-11T17:42:00Z">
              <w:r>
                <w:t>Please enter your DARJEELING with up to two decimal places.</w:t>
              </w:r>
            </w:ins>
          </w:p>
          <w:p w14:paraId="43D633DB" w14:textId="77777777" w:rsidR="008F4DA6" w:rsidRDefault="008F4DA6" w:rsidP="008F4DA6">
            <w:pPr>
              <w:rPr>
                <w:ins w:id="7485" w:author="Sunil Vyas" w:date="2023-10-11T17:42:00Z"/>
              </w:rPr>
              <w:pPrChange w:id="7486" w:author="Sunil Vyas" w:date="2023-10-11T17:45:00Z">
                <w:pPr>
                  <w:pStyle w:val="ListParagraph"/>
                  <w:tabs>
                    <w:tab w:val="center" w:pos="4320"/>
                    <w:tab w:val="right" w:pos="8640"/>
                    <w:tab w:val="left" w:pos="10620"/>
                  </w:tabs>
                  <w:ind w:left="0"/>
                </w:pPr>
              </w:pPrChange>
            </w:pPr>
            <w:ins w:id="7487" w:author="Sunil Vyas" w:date="2023-10-11T17:42:00Z">
              <w:r>
                <w:t>Please enter a valid value within this limit.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0B902CDB" w14:textId="77777777" w:rsidR="008F4DA6" w:rsidRDefault="008F4DA6" w:rsidP="008F4DA6">
            <w:pPr>
              <w:pStyle w:val="ListParagraph"/>
              <w:tabs>
                <w:tab w:val="center" w:pos="4320"/>
                <w:tab w:val="right" w:pos="8640"/>
                <w:tab w:val="left" w:pos="10620"/>
              </w:tabs>
              <w:ind w:left="0"/>
              <w:rPr>
                <w:ins w:id="748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35158E4C" w14:textId="77777777" w:rsidR="008F4DA6" w:rsidRDefault="008F4DA6" w:rsidP="008F4DA6">
            <w:pPr>
              <w:pStyle w:val="ListParagraph"/>
              <w:tabs>
                <w:tab w:val="center" w:pos="4320"/>
                <w:tab w:val="right" w:pos="8640"/>
                <w:tab w:val="left" w:pos="10620"/>
              </w:tabs>
              <w:ind w:left="0"/>
              <w:rPr>
                <w:ins w:id="7489" w:author="Sunil Vyas" w:date="2023-10-11T17:42:00Z"/>
                <w:rFonts w:ascii="Cambria" w:hAnsi="Cambria"/>
                <w:sz w:val="22"/>
                <w:szCs w:val="22"/>
              </w:rPr>
            </w:pPr>
            <w:ins w:id="7490" w:author="Sunil Vyas" w:date="2023-10-11T17:42:00Z">
              <w:r>
                <w:rPr>
                  <w:rFonts w:ascii="Cambria" w:hAnsi="Cambria"/>
                  <w:sz w:val="22"/>
                  <w:szCs w:val="22"/>
                </w:rPr>
                <w:t>This field is related to PERMISSIBLE BID LIMITS section.</w:t>
              </w:r>
            </w:ins>
          </w:p>
        </w:tc>
      </w:tr>
      <w:tr w:rsidR="008F4DA6" w14:paraId="2A2A8C14" w14:textId="77777777">
        <w:trPr>
          <w:trHeight w:val="1735"/>
          <w:ins w:id="7491"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1560B897" w14:textId="77777777" w:rsidR="008F4DA6" w:rsidRDefault="008F4DA6" w:rsidP="008F4DA6">
            <w:pPr>
              <w:tabs>
                <w:tab w:val="left" w:pos="10620"/>
              </w:tabs>
              <w:rPr>
                <w:ins w:id="7492" w:author="Sunil Vyas" w:date="2023-10-11T17:42:00Z"/>
                <w:rFonts w:cs="Tahoma"/>
                <w:bCs/>
                <w:color w:val="333333"/>
                <w:sz w:val="17"/>
                <w:szCs w:val="17"/>
                <w:shd w:val="clear" w:color="auto" w:fill="FFFFFF"/>
              </w:rPr>
            </w:pPr>
            <w:ins w:id="7493" w:author="Sunil Vyas" w:date="2023-10-11T17:42:00Z">
              <w:r>
                <w:rPr>
                  <w:rFonts w:cs="Tahoma"/>
                  <w:bCs/>
                  <w:color w:val="333333"/>
                  <w:sz w:val="17"/>
                  <w:szCs w:val="17"/>
                  <w:shd w:val="clear" w:color="auto" w:fill="FFFFFF"/>
                </w:rPr>
                <w:t xml:space="preserve">OOLONG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3A963CAB" w14:textId="77777777" w:rsidR="008F4DA6" w:rsidRDefault="008F4DA6" w:rsidP="008F4DA6">
            <w:pPr>
              <w:pStyle w:val="ListParagraph"/>
              <w:tabs>
                <w:tab w:val="center" w:pos="4320"/>
                <w:tab w:val="right" w:pos="8640"/>
                <w:tab w:val="left" w:pos="10620"/>
              </w:tabs>
              <w:ind w:left="0"/>
              <w:rPr>
                <w:ins w:id="7494" w:author="Sunil Vyas" w:date="2023-10-11T17:42:00Z"/>
                <w:rFonts w:ascii="Cambria" w:hAnsi="Cambria"/>
                <w:sz w:val="22"/>
                <w:szCs w:val="22"/>
              </w:rPr>
            </w:pPr>
            <w:ins w:id="7495"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30A22E5C" w14:textId="77777777" w:rsidR="008F4DA6" w:rsidRDefault="008F4DA6" w:rsidP="008F4DA6">
            <w:pPr>
              <w:pStyle w:val="ListParagraph"/>
              <w:tabs>
                <w:tab w:val="center" w:pos="4320"/>
                <w:tab w:val="right" w:pos="8640"/>
                <w:tab w:val="left" w:pos="10620"/>
              </w:tabs>
              <w:ind w:left="0"/>
              <w:rPr>
                <w:ins w:id="7496" w:author="Sunil Vyas" w:date="2023-10-11T17:42:00Z"/>
                <w:rFonts w:ascii="Cambria" w:hAnsi="Cambria"/>
                <w:sz w:val="22"/>
                <w:szCs w:val="22"/>
              </w:rPr>
            </w:pPr>
            <w:ins w:id="7497"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58D948C7" w14:textId="77777777" w:rsidR="008F4DA6" w:rsidRDefault="008F4DA6" w:rsidP="008F4DA6">
            <w:pPr>
              <w:rPr>
                <w:ins w:id="7498" w:author="Sunil Vyas" w:date="2023-10-11T17:42:00Z"/>
              </w:rPr>
              <w:pPrChange w:id="7499" w:author="Sunil Vyas" w:date="2023-10-11T17:45:00Z">
                <w:pPr>
                  <w:pStyle w:val="ListParagraph"/>
                </w:pPr>
              </w:pPrChange>
            </w:pPr>
            <w:ins w:id="7500" w:author="Sunil Vyas" w:date="2023-10-11T17:42:00Z">
              <w:r>
                <w:t>The "OOLONG" field is mandatory, and it must be filled out by the user.</w:t>
              </w:r>
            </w:ins>
          </w:p>
          <w:p w14:paraId="22C9CD77" w14:textId="77777777" w:rsidR="008F4DA6" w:rsidRDefault="008F4DA6" w:rsidP="008F4DA6">
            <w:pPr>
              <w:rPr>
                <w:ins w:id="7501" w:author="Sunil Vyas" w:date="2023-10-11T17:42:00Z"/>
              </w:rPr>
              <w:pPrChange w:id="7502" w:author="Sunil Vyas" w:date="2023-10-11T17:45:00Z">
                <w:pPr>
                  <w:pStyle w:val="ListParagraph"/>
                </w:pPr>
              </w:pPrChange>
            </w:pPr>
            <w:ins w:id="7503" w:author="Sunil Vyas" w:date="2023-10-11T17:42:00Z">
              <w:r>
                <w:t xml:space="preserve">The "OOLONG" field should </w:t>
              </w:r>
              <w:r>
                <w:lastRenderedPageBreak/>
                <w:t>accept only numeric values.</w:t>
              </w:r>
            </w:ins>
          </w:p>
          <w:p w14:paraId="32DC1989" w14:textId="77777777" w:rsidR="008F4DA6" w:rsidRDefault="008F4DA6" w:rsidP="008F4DA6">
            <w:pPr>
              <w:rPr>
                <w:ins w:id="7504" w:author="Sunil Vyas" w:date="2023-10-11T17:42:00Z"/>
              </w:rPr>
              <w:pPrChange w:id="7505" w:author="Sunil Vyas" w:date="2023-10-11T17:45:00Z">
                <w:pPr>
                  <w:pStyle w:val="ListParagraph"/>
                </w:pPr>
              </w:pPrChange>
            </w:pPr>
            <w:ins w:id="7506" w:author="Sunil Vyas" w:date="2023-10-11T17:42:00Z">
              <w:r>
                <w:t>The "OOLONG" value must be a positive number (greater than zero).</w:t>
              </w:r>
            </w:ins>
          </w:p>
          <w:p w14:paraId="40CC654D" w14:textId="77777777" w:rsidR="008F4DA6" w:rsidRDefault="008F4DA6" w:rsidP="008F4DA6">
            <w:pPr>
              <w:rPr>
                <w:ins w:id="7507" w:author="Sunil Vyas" w:date="2023-10-11T17:42:00Z"/>
              </w:rPr>
              <w:pPrChange w:id="7508" w:author="Sunil Vyas" w:date="2023-10-11T17:45:00Z">
                <w:pPr>
                  <w:pStyle w:val="ListParagraph"/>
                </w:pPr>
              </w:pPrChange>
            </w:pPr>
            <w:ins w:id="7509" w:author="Sunil Vyas" w:date="2023-10-11T17:42:00Z">
              <w:r>
                <w:t>The "OOLONG" value can have up to two decimal places.</w:t>
              </w:r>
            </w:ins>
          </w:p>
          <w:p w14:paraId="7C570E37" w14:textId="77777777" w:rsidR="008F4DA6" w:rsidRDefault="008F4DA6" w:rsidP="008F4DA6">
            <w:pPr>
              <w:rPr>
                <w:ins w:id="7510" w:author="Sunil Vyas" w:date="2023-10-11T17:42:00Z"/>
              </w:rPr>
              <w:pPrChange w:id="7511" w:author="Sunil Vyas" w:date="2023-10-11T17:45:00Z">
                <w:pPr>
                  <w:pStyle w:val="ListParagraph"/>
                  <w:tabs>
                    <w:tab w:val="center" w:pos="4320"/>
                    <w:tab w:val="right" w:pos="8640"/>
                    <w:tab w:val="left" w:pos="10620"/>
                  </w:tabs>
                  <w:ind w:left="0"/>
                </w:pPr>
              </w:pPrChange>
            </w:pPr>
            <w:ins w:id="7512" w:author="Sunil Vyas" w:date="2023-10-11T17:42:00Z">
              <w:r>
                <w:t>The "OOLONG" value should not exceed 7 digits in total.</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32C94C9E" w14:textId="77777777" w:rsidR="008F4DA6" w:rsidRDefault="008F4DA6" w:rsidP="008F4DA6">
            <w:pPr>
              <w:rPr>
                <w:ins w:id="7513" w:author="Sunil Vyas" w:date="2023-10-11T17:42:00Z"/>
              </w:rPr>
              <w:pPrChange w:id="7514" w:author="Sunil Vyas" w:date="2023-10-11T17:45:00Z">
                <w:pPr>
                  <w:pStyle w:val="ListParagraph"/>
                </w:pPr>
              </w:pPrChange>
            </w:pPr>
            <w:ins w:id="7515" w:author="Sunil Vyas" w:date="2023-10-11T17:42:00Z">
              <w:r>
                <w:lastRenderedPageBreak/>
                <w:t>Please enter your OOLONG (Cost to Company).</w:t>
              </w:r>
            </w:ins>
          </w:p>
          <w:p w14:paraId="6F8D0DF5" w14:textId="77777777" w:rsidR="008F4DA6" w:rsidRDefault="008F4DA6" w:rsidP="008F4DA6">
            <w:pPr>
              <w:rPr>
                <w:ins w:id="7516" w:author="Sunil Vyas" w:date="2023-10-11T17:42:00Z"/>
              </w:rPr>
              <w:pPrChange w:id="7517" w:author="Sunil Vyas" w:date="2023-10-11T17:45:00Z">
                <w:pPr>
                  <w:pStyle w:val="ListParagraph"/>
                </w:pPr>
              </w:pPrChange>
            </w:pPr>
            <w:ins w:id="7518" w:author="Sunil Vyas" w:date="2023-10-11T17:42:00Z">
              <w:r>
                <w:t xml:space="preserve">Please enter a valid </w:t>
              </w:r>
              <w:r>
                <w:lastRenderedPageBreak/>
                <w:t>numeric value for your OOLONG.</w:t>
              </w:r>
            </w:ins>
          </w:p>
          <w:p w14:paraId="115D5190" w14:textId="77777777" w:rsidR="008F4DA6" w:rsidRDefault="008F4DA6" w:rsidP="008F4DA6">
            <w:pPr>
              <w:rPr>
                <w:ins w:id="7519" w:author="Sunil Vyas" w:date="2023-10-11T17:42:00Z"/>
              </w:rPr>
              <w:pPrChange w:id="7520" w:author="Sunil Vyas" w:date="2023-10-11T17:45:00Z">
                <w:pPr>
                  <w:pStyle w:val="ListParagraph"/>
                </w:pPr>
              </w:pPrChange>
            </w:pPr>
            <w:ins w:id="7521" w:author="Sunil Vyas" w:date="2023-10-11T17:42:00Z">
              <w:r>
                <w:t>Please enter a value greater than zero.</w:t>
              </w:r>
            </w:ins>
          </w:p>
          <w:p w14:paraId="440EC7F8" w14:textId="77777777" w:rsidR="008F4DA6" w:rsidRDefault="008F4DA6" w:rsidP="008F4DA6">
            <w:pPr>
              <w:rPr>
                <w:ins w:id="7522" w:author="Sunil Vyas" w:date="2023-10-11T17:42:00Z"/>
              </w:rPr>
              <w:pPrChange w:id="7523" w:author="Sunil Vyas" w:date="2023-10-11T17:45:00Z">
                <w:pPr>
                  <w:pStyle w:val="ListParagraph"/>
                </w:pPr>
              </w:pPrChange>
            </w:pPr>
            <w:ins w:id="7524" w:author="Sunil Vyas" w:date="2023-10-11T17:42:00Z">
              <w:r>
                <w:t>Please enter your OOLONG with up to two decimal places.</w:t>
              </w:r>
            </w:ins>
          </w:p>
          <w:p w14:paraId="061A59F3" w14:textId="77777777" w:rsidR="008F4DA6" w:rsidRDefault="008F4DA6" w:rsidP="008F4DA6">
            <w:pPr>
              <w:rPr>
                <w:ins w:id="7525" w:author="Sunil Vyas" w:date="2023-10-11T17:42:00Z"/>
              </w:rPr>
              <w:pPrChange w:id="7526" w:author="Sunil Vyas" w:date="2023-10-11T17:45:00Z">
                <w:pPr>
                  <w:pStyle w:val="ListParagraph"/>
                  <w:tabs>
                    <w:tab w:val="center" w:pos="4320"/>
                    <w:tab w:val="right" w:pos="8640"/>
                    <w:tab w:val="left" w:pos="10620"/>
                  </w:tabs>
                  <w:ind w:left="0"/>
                </w:pPr>
              </w:pPrChange>
            </w:pPr>
            <w:ins w:id="7527" w:author="Sunil Vyas" w:date="2023-10-11T17:42:00Z">
              <w:r>
                <w:t>Please enter a valid value within this limit.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3BF9857C" w14:textId="77777777" w:rsidR="008F4DA6" w:rsidRDefault="008F4DA6" w:rsidP="008F4DA6">
            <w:pPr>
              <w:pStyle w:val="ListParagraph"/>
              <w:tabs>
                <w:tab w:val="center" w:pos="4320"/>
                <w:tab w:val="right" w:pos="8640"/>
                <w:tab w:val="left" w:pos="10620"/>
              </w:tabs>
              <w:ind w:left="0"/>
              <w:rPr>
                <w:ins w:id="752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6E82C773" w14:textId="77777777" w:rsidR="008F4DA6" w:rsidRDefault="008F4DA6" w:rsidP="008F4DA6">
            <w:pPr>
              <w:pStyle w:val="ListParagraph"/>
              <w:tabs>
                <w:tab w:val="center" w:pos="4320"/>
                <w:tab w:val="right" w:pos="8640"/>
                <w:tab w:val="left" w:pos="10620"/>
              </w:tabs>
              <w:ind w:left="0"/>
              <w:rPr>
                <w:ins w:id="7529" w:author="Sunil Vyas" w:date="2023-10-11T17:42:00Z"/>
                <w:rFonts w:ascii="Cambria" w:hAnsi="Cambria"/>
                <w:sz w:val="22"/>
                <w:szCs w:val="22"/>
              </w:rPr>
            </w:pPr>
            <w:ins w:id="7530" w:author="Sunil Vyas" w:date="2023-10-11T17:42:00Z">
              <w:r>
                <w:rPr>
                  <w:rFonts w:ascii="Cambria" w:hAnsi="Cambria"/>
                  <w:sz w:val="22"/>
                  <w:szCs w:val="22"/>
                </w:rPr>
                <w:t>This field is related to PERMISSIBLE BID LIMITS section.</w:t>
              </w:r>
            </w:ins>
          </w:p>
        </w:tc>
      </w:tr>
      <w:tr w:rsidR="008F4DA6" w14:paraId="303FB607" w14:textId="77777777">
        <w:trPr>
          <w:trHeight w:val="1735"/>
          <w:ins w:id="7531"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3D4C9423" w14:textId="77777777" w:rsidR="008F4DA6" w:rsidRDefault="008F4DA6" w:rsidP="008F4DA6">
            <w:pPr>
              <w:tabs>
                <w:tab w:val="left" w:pos="10620"/>
              </w:tabs>
              <w:rPr>
                <w:ins w:id="7532" w:author="Sunil Vyas" w:date="2023-10-11T17:42:00Z"/>
                <w:rFonts w:cs="Tahoma"/>
                <w:bCs/>
                <w:color w:val="333333"/>
                <w:sz w:val="17"/>
                <w:szCs w:val="17"/>
                <w:shd w:val="clear" w:color="auto" w:fill="FFFFFF"/>
              </w:rPr>
            </w:pPr>
            <w:ins w:id="7533" w:author="Sunil Vyas" w:date="2023-10-11T17:42:00Z">
              <w:r>
                <w:rPr>
                  <w:rFonts w:cs="Tahoma"/>
                  <w:bCs/>
                  <w:color w:val="333333"/>
                  <w:sz w:val="17"/>
                  <w:szCs w:val="17"/>
                  <w:shd w:val="clear" w:color="auto" w:fill="FFFFFF"/>
                </w:rPr>
                <w:t xml:space="preserve">GREEN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3DDBD762" w14:textId="77777777" w:rsidR="008F4DA6" w:rsidRDefault="008F4DA6" w:rsidP="008F4DA6">
            <w:pPr>
              <w:pStyle w:val="ListParagraph"/>
              <w:tabs>
                <w:tab w:val="center" w:pos="4320"/>
                <w:tab w:val="right" w:pos="8640"/>
                <w:tab w:val="left" w:pos="10620"/>
              </w:tabs>
              <w:ind w:left="0"/>
              <w:rPr>
                <w:ins w:id="7534" w:author="Sunil Vyas" w:date="2023-10-11T17:42:00Z"/>
                <w:rFonts w:ascii="Cambria" w:hAnsi="Cambria"/>
                <w:sz w:val="22"/>
                <w:szCs w:val="22"/>
              </w:rPr>
            </w:pPr>
            <w:ins w:id="7535"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35E2AE2F" w14:textId="77777777" w:rsidR="008F4DA6" w:rsidRDefault="008F4DA6" w:rsidP="008F4DA6">
            <w:pPr>
              <w:pStyle w:val="ListParagraph"/>
              <w:tabs>
                <w:tab w:val="center" w:pos="4320"/>
                <w:tab w:val="right" w:pos="8640"/>
                <w:tab w:val="left" w:pos="10620"/>
              </w:tabs>
              <w:ind w:left="0"/>
              <w:rPr>
                <w:ins w:id="7536" w:author="Sunil Vyas" w:date="2023-10-11T17:42:00Z"/>
                <w:rFonts w:ascii="Cambria" w:hAnsi="Cambria"/>
                <w:sz w:val="22"/>
                <w:szCs w:val="22"/>
              </w:rPr>
            </w:pPr>
            <w:ins w:id="7537"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544103E9" w14:textId="77777777" w:rsidR="008F4DA6" w:rsidRDefault="008F4DA6" w:rsidP="008F4DA6">
            <w:pPr>
              <w:rPr>
                <w:ins w:id="7538" w:author="Sunil Vyas" w:date="2023-10-11T17:42:00Z"/>
              </w:rPr>
              <w:pPrChange w:id="7539" w:author="Sunil Vyas" w:date="2023-10-11T17:45:00Z">
                <w:pPr>
                  <w:pStyle w:val="ListParagraph"/>
                </w:pPr>
              </w:pPrChange>
            </w:pPr>
            <w:ins w:id="7540" w:author="Sunil Vyas" w:date="2023-10-11T17:42:00Z">
              <w:r>
                <w:t>The "GREEN" field is mandatory, and it must be filled out by the user.</w:t>
              </w:r>
            </w:ins>
          </w:p>
          <w:p w14:paraId="5D3FDC62" w14:textId="77777777" w:rsidR="008F4DA6" w:rsidRDefault="008F4DA6" w:rsidP="008F4DA6">
            <w:pPr>
              <w:rPr>
                <w:ins w:id="7541" w:author="Sunil Vyas" w:date="2023-10-11T17:42:00Z"/>
              </w:rPr>
              <w:pPrChange w:id="7542" w:author="Sunil Vyas" w:date="2023-10-11T17:45:00Z">
                <w:pPr>
                  <w:pStyle w:val="ListParagraph"/>
                </w:pPr>
              </w:pPrChange>
            </w:pPr>
            <w:ins w:id="7543" w:author="Sunil Vyas" w:date="2023-10-11T17:42:00Z">
              <w:r>
                <w:t>The "GREEN" field should accept only numeric values.</w:t>
              </w:r>
            </w:ins>
          </w:p>
          <w:p w14:paraId="75F6742A" w14:textId="77777777" w:rsidR="008F4DA6" w:rsidRDefault="008F4DA6" w:rsidP="008F4DA6">
            <w:pPr>
              <w:rPr>
                <w:ins w:id="7544" w:author="Sunil Vyas" w:date="2023-10-11T17:42:00Z"/>
              </w:rPr>
              <w:pPrChange w:id="7545" w:author="Sunil Vyas" w:date="2023-10-11T17:45:00Z">
                <w:pPr>
                  <w:pStyle w:val="ListParagraph"/>
                </w:pPr>
              </w:pPrChange>
            </w:pPr>
            <w:ins w:id="7546" w:author="Sunil Vyas" w:date="2023-10-11T17:42:00Z">
              <w:r>
                <w:t>The "GREEN" value must be a positive number (greater than zero).</w:t>
              </w:r>
            </w:ins>
          </w:p>
          <w:p w14:paraId="0AD363ED" w14:textId="77777777" w:rsidR="008F4DA6" w:rsidRDefault="008F4DA6" w:rsidP="008F4DA6">
            <w:pPr>
              <w:rPr>
                <w:ins w:id="7547" w:author="Sunil Vyas" w:date="2023-10-11T17:42:00Z"/>
              </w:rPr>
              <w:pPrChange w:id="7548" w:author="Sunil Vyas" w:date="2023-10-11T17:45:00Z">
                <w:pPr>
                  <w:pStyle w:val="ListParagraph"/>
                </w:pPr>
              </w:pPrChange>
            </w:pPr>
            <w:ins w:id="7549" w:author="Sunil Vyas" w:date="2023-10-11T17:42:00Z">
              <w:r>
                <w:t>The "GREEN" value can have up to two decimal places.</w:t>
              </w:r>
            </w:ins>
          </w:p>
          <w:p w14:paraId="6AAD2787" w14:textId="77777777" w:rsidR="008F4DA6" w:rsidRDefault="008F4DA6" w:rsidP="008F4DA6">
            <w:pPr>
              <w:rPr>
                <w:ins w:id="7550" w:author="Sunil Vyas" w:date="2023-10-11T17:42:00Z"/>
              </w:rPr>
              <w:pPrChange w:id="7551" w:author="Sunil Vyas" w:date="2023-10-11T17:45:00Z">
                <w:pPr>
                  <w:pStyle w:val="ListParagraph"/>
                  <w:tabs>
                    <w:tab w:val="center" w:pos="4320"/>
                    <w:tab w:val="right" w:pos="8640"/>
                    <w:tab w:val="left" w:pos="10620"/>
                  </w:tabs>
                  <w:ind w:left="0"/>
                </w:pPr>
              </w:pPrChange>
            </w:pPr>
            <w:ins w:id="7552" w:author="Sunil Vyas" w:date="2023-10-11T17:42:00Z">
              <w:r>
                <w:t>The "GREEN" value should not exceed 7 digits in total.</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0FD25B3C" w14:textId="77777777" w:rsidR="008F4DA6" w:rsidRDefault="008F4DA6" w:rsidP="008F4DA6">
            <w:pPr>
              <w:rPr>
                <w:ins w:id="7553" w:author="Sunil Vyas" w:date="2023-10-11T17:42:00Z"/>
              </w:rPr>
              <w:pPrChange w:id="7554" w:author="Sunil Vyas" w:date="2023-10-11T17:45:00Z">
                <w:pPr>
                  <w:pStyle w:val="ListParagraph"/>
                </w:pPr>
              </w:pPrChange>
            </w:pPr>
            <w:ins w:id="7555" w:author="Sunil Vyas" w:date="2023-10-11T17:42:00Z">
              <w:r>
                <w:t>Please enter your GREEN (Cost to Company).</w:t>
              </w:r>
            </w:ins>
          </w:p>
          <w:p w14:paraId="1402C393" w14:textId="77777777" w:rsidR="008F4DA6" w:rsidRDefault="008F4DA6" w:rsidP="008F4DA6">
            <w:pPr>
              <w:rPr>
                <w:ins w:id="7556" w:author="Sunil Vyas" w:date="2023-10-11T17:42:00Z"/>
              </w:rPr>
              <w:pPrChange w:id="7557" w:author="Sunil Vyas" w:date="2023-10-11T17:45:00Z">
                <w:pPr>
                  <w:pStyle w:val="ListParagraph"/>
                </w:pPr>
              </w:pPrChange>
            </w:pPr>
            <w:ins w:id="7558" w:author="Sunil Vyas" w:date="2023-10-11T17:42:00Z">
              <w:r>
                <w:t>Please enter a valid numeric value for your GREEN.</w:t>
              </w:r>
            </w:ins>
          </w:p>
          <w:p w14:paraId="49158969" w14:textId="77777777" w:rsidR="008F4DA6" w:rsidRDefault="008F4DA6" w:rsidP="008F4DA6">
            <w:pPr>
              <w:rPr>
                <w:ins w:id="7559" w:author="Sunil Vyas" w:date="2023-10-11T17:42:00Z"/>
              </w:rPr>
              <w:pPrChange w:id="7560" w:author="Sunil Vyas" w:date="2023-10-11T17:45:00Z">
                <w:pPr>
                  <w:pStyle w:val="ListParagraph"/>
                </w:pPr>
              </w:pPrChange>
            </w:pPr>
            <w:ins w:id="7561" w:author="Sunil Vyas" w:date="2023-10-11T17:42:00Z">
              <w:r>
                <w:t>Please enter a value greater than zero.</w:t>
              </w:r>
            </w:ins>
          </w:p>
          <w:p w14:paraId="5A456506" w14:textId="77777777" w:rsidR="008F4DA6" w:rsidRDefault="008F4DA6" w:rsidP="008F4DA6">
            <w:pPr>
              <w:rPr>
                <w:ins w:id="7562" w:author="Sunil Vyas" w:date="2023-10-11T17:42:00Z"/>
              </w:rPr>
              <w:pPrChange w:id="7563" w:author="Sunil Vyas" w:date="2023-10-11T17:45:00Z">
                <w:pPr>
                  <w:pStyle w:val="ListParagraph"/>
                </w:pPr>
              </w:pPrChange>
            </w:pPr>
            <w:ins w:id="7564" w:author="Sunil Vyas" w:date="2023-10-11T17:42:00Z">
              <w:r>
                <w:t>Please enter your GREEN with up to two decimal places.</w:t>
              </w:r>
            </w:ins>
          </w:p>
          <w:p w14:paraId="334175E4" w14:textId="77777777" w:rsidR="008F4DA6" w:rsidRDefault="008F4DA6" w:rsidP="008F4DA6">
            <w:pPr>
              <w:rPr>
                <w:ins w:id="7565" w:author="Sunil Vyas" w:date="2023-10-11T17:42:00Z"/>
              </w:rPr>
              <w:pPrChange w:id="7566" w:author="Sunil Vyas" w:date="2023-10-11T17:45:00Z">
                <w:pPr>
                  <w:pStyle w:val="ListParagraph"/>
                  <w:tabs>
                    <w:tab w:val="center" w:pos="4320"/>
                    <w:tab w:val="right" w:pos="8640"/>
                    <w:tab w:val="left" w:pos="10620"/>
                  </w:tabs>
                  <w:ind w:left="0"/>
                </w:pPr>
              </w:pPrChange>
            </w:pPr>
            <w:ins w:id="7567" w:author="Sunil Vyas" w:date="2023-10-11T17:42:00Z">
              <w:r>
                <w:t>Please enter a valid value within this limit.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71547614" w14:textId="77777777" w:rsidR="008F4DA6" w:rsidRDefault="008F4DA6" w:rsidP="008F4DA6">
            <w:pPr>
              <w:pStyle w:val="ListParagraph"/>
              <w:tabs>
                <w:tab w:val="center" w:pos="4320"/>
                <w:tab w:val="right" w:pos="8640"/>
                <w:tab w:val="left" w:pos="10620"/>
              </w:tabs>
              <w:ind w:left="0"/>
              <w:rPr>
                <w:ins w:id="756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5042DDB1" w14:textId="77777777" w:rsidR="008F4DA6" w:rsidRDefault="008F4DA6" w:rsidP="008F4DA6">
            <w:pPr>
              <w:pStyle w:val="ListParagraph"/>
              <w:tabs>
                <w:tab w:val="center" w:pos="4320"/>
                <w:tab w:val="right" w:pos="8640"/>
                <w:tab w:val="left" w:pos="10620"/>
              </w:tabs>
              <w:ind w:left="0"/>
              <w:rPr>
                <w:ins w:id="7569" w:author="Sunil Vyas" w:date="2023-10-11T17:42:00Z"/>
                <w:rFonts w:ascii="Cambria" w:hAnsi="Cambria"/>
                <w:sz w:val="22"/>
                <w:szCs w:val="22"/>
              </w:rPr>
            </w:pPr>
            <w:ins w:id="7570" w:author="Sunil Vyas" w:date="2023-10-11T17:42:00Z">
              <w:r>
                <w:rPr>
                  <w:rFonts w:ascii="Cambria" w:hAnsi="Cambria"/>
                  <w:sz w:val="22"/>
                  <w:szCs w:val="22"/>
                </w:rPr>
                <w:t>This field is related to PERMISSIBLE BID LIMITS section.</w:t>
              </w:r>
            </w:ins>
          </w:p>
        </w:tc>
      </w:tr>
      <w:tr w:rsidR="008F4DA6" w14:paraId="219D9FAB" w14:textId="77777777">
        <w:trPr>
          <w:trHeight w:val="1735"/>
          <w:ins w:id="7571"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17370582" w14:textId="77777777" w:rsidR="008F4DA6" w:rsidRDefault="008F4DA6" w:rsidP="008F4DA6">
            <w:pPr>
              <w:tabs>
                <w:tab w:val="left" w:pos="10620"/>
              </w:tabs>
              <w:rPr>
                <w:ins w:id="7572" w:author="Sunil Vyas" w:date="2023-10-11T17:42:00Z"/>
                <w:rFonts w:cs="Tahoma"/>
                <w:bCs/>
                <w:color w:val="333333"/>
                <w:sz w:val="17"/>
                <w:szCs w:val="17"/>
                <w:shd w:val="clear" w:color="auto" w:fill="FFFFFF"/>
              </w:rPr>
            </w:pPr>
            <w:ins w:id="7573" w:author="Sunil Vyas" w:date="2023-10-11T17:42:00Z">
              <w:r>
                <w:rPr>
                  <w:rFonts w:cs="Tahoma"/>
                  <w:bCs/>
                  <w:color w:val="333333"/>
                  <w:sz w:val="17"/>
                  <w:szCs w:val="17"/>
                  <w:shd w:val="clear" w:color="auto" w:fill="FFFFFF"/>
                </w:rPr>
                <w:lastRenderedPageBreak/>
                <w:t xml:space="preserve">KANGRA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34DB1356" w14:textId="77777777" w:rsidR="008F4DA6" w:rsidRDefault="008F4DA6" w:rsidP="008F4DA6">
            <w:pPr>
              <w:pStyle w:val="ListParagraph"/>
              <w:tabs>
                <w:tab w:val="center" w:pos="4320"/>
                <w:tab w:val="right" w:pos="8640"/>
                <w:tab w:val="left" w:pos="10620"/>
              </w:tabs>
              <w:ind w:left="0"/>
              <w:rPr>
                <w:ins w:id="7574" w:author="Sunil Vyas" w:date="2023-10-11T17:42:00Z"/>
                <w:rFonts w:ascii="Cambria" w:hAnsi="Cambria"/>
                <w:sz w:val="22"/>
                <w:szCs w:val="22"/>
              </w:rPr>
            </w:pPr>
            <w:ins w:id="7575"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53818C2E" w14:textId="77777777" w:rsidR="008F4DA6" w:rsidRDefault="008F4DA6" w:rsidP="008F4DA6">
            <w:pPr>
              <w:pStyle w:val="ListParagraph"/>
              <w:tabs>
                <w:tab w:val="center" w:pos="4320"/>
                <w:tab w:val="right" w:pos="8640"/>
                <w:tab w:val="left" w:pos="10620"/>
              </w:tabs>
              <w:ind w:left="0"/>
              <w:rPr>
                <w:ins w:id="7576" w:author="Sunil Vyas" w:date="2023-10-11T17:42:00Z"/>
                <w:rFonts w:ascii="Cambria" w:hAnsi="Cambria"/>
                <w:sz w:val="22"/>
                <w:szCs w:val="22"/>
              </w:rPr>
            </w:pPr>
            <w:ins w:id="7577"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2BEB948F" w14:textId="77777777" w:rsidR="008F4DA6" w:rsidRDefault="008F4DA6" w:rsidP="008F4DA6">
            <w:pPr>
              <w:rPr>
                <w:ins w:id="7578" w:author="Sunil Vyas" w:date="2023-10-11T17:42:00Z"/>
              </w:rPr>
              <w:pPrChange w:id="7579" w:author="Sunil Vyas" w:date="2023-10-11T17:45:00Z">
                <w:pPr>
                  <w:pStyle w:val="ListParagraph"/>
                </w:pPr>
              </w:pPrChange>
            </w:pPr>
            <w:ins w:id="7580" w:author="Sunil Vyas" w:date="2023-10-11T17:42:00Z">
              <w:r>
                <w:t>The "KANGRA" field is mandatory, and it must be filled out by the user.</w:t>
              </w:r>
            </w:ins>
          </w:p>
          <w:p w14:paraId="07AEEF3F" w14:textId="77777777" w:rsidR="008F4DA6" w:rsidRDefault="008F4DA6" w:rsidP="008F4DA6">
            <w:pPr>
              <w:rPr>
                <w:ins w:id="7581" w:author="Sunil Vyas" w:date="2023-10-11T17:42:00Z"/>
              </w:rPr>
              <w:pPrChange w:id="7582" w:author="Sunil Vyas" w:date="2023-10-11T17:45:00Z">
                <w:pPr>
                  <w:pStyle w:val="ListParagraph"/>
                </w:pPr>
              </w:pPrChange>
            </w:pPr>
            <w:ins w:id="7583" w:author="Sunil Vyas" w:date="2023-10-11T17:42:00Z">
              <w:r>
                <w:t>The "KANGRA" field should accept only numeric values.</w:t>
              </w:r>
            </w:ins>
          </w:p>
          <w:p w14:paraId="5D1CE754" w14:textId="77777777" w:rsidR="008F4DA6" w:rsidRDefault="008F4DA6" w:rsidP="008F4DA6">
            <w:pPr>
              <w:rPr>
                <w:ins w:id="7584" w:author="Sunil Vyas" w:date="2023-10-11T17:42:00Z"/>
              </w:rPr>
              <w:pPrChange w:id="7585" w:author="Sunil Vyas" w:date="2023-10-11T17:45:00Z">
                <w:pPr>
                  <w:pStyle w:val="ListParagraph"/>
                </w:pPr>
              </w:pPrChange>
            </w:pPr>
            <w:ins w:id="7586" w:author="Sunil Vyas" w:date="2023-10-11T17:42:00Z">
              <w:r>
                <w:t>The "KANGRA" value must be a positive number (greater than zero).</w:t>
              </w:r>
            </w:ins>
          </w:p>
          <w:p w14:paraId="38E35822" w14:textId="77777777" w:rsidR="008F4DA6" w:rsidRDefault="008F4DA6" w:rsidP="008F4DA6">
            <w:pPr>
              <w:rPr>
                <w:ins w:id="7587" w:author="Sunil Vyas" w:date="2023-10-11T17:42:00Z"/>
              </w:rPr>
              <w:pPrChange w:id="7588" w:author="Sunil Vyas" w:date="2023-10-11T17:45:00Z">
                <w:pPr>
                  <w:pStyle w:val="ListParagraph"/>
                </w:pPr>
              </w:pPrChange>
            </w:pPr>
            <w:ins w:id="7589" w:author="Sunil Vyas" w:date="2023-10-11T17:42:00Z">
              <w:r>
                <w:t>The "KANGRA" value can have up to two decimal places.</w:t>
              </w:r>
            </w:ins>
          </w:p>
          <w:p w14:paraId="04B8E94C" w14:textId="77777777" w:rsidR="008F4DA6" w:rsidRDefault="008F4DA6" w:rsidP="008F4DA6">
            <w:pPr>
              <w:rPr>
                <w:ins w:id="7590" w:author="Sunil Vyas" w:date="2023-10-11T17:42:00Z"/>
              </w:rPr>
              <w:pPrChange w:id="7591" w:author="Sunil Vyas" w:date="2023-10-11T17:45:00Z">
                <w:pPr>
                  <w:pStyle w:val="ListParagraph"/>
                  <w:tabs>
                    <w:tab w:val="center" w:pos="4320"/>
                    <w:tab w:val="right" w:pos="8640"/>
                    <w:tab w:val="left" w:pos="10620"/>
                  </w:tabs>
                  <w:ind w:left="0"/>
                </w:pPr>
              </w:pPrChange>
            </w:pPr>
            <w:ins w:id="7592" w:author="Sunil Vyas" w:date="2023-10-11T17:42:00Z">
              <w:r>
                <w:t>The "KANGRA" value should not exceed 7 digits in total.</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44DAAD06" w14:textId="77777777" w:rsidR="008F4DA6" w:rsidRDefault="008F4DA6" w:rsidP="008F4DA6">
            <w:pPr>
              <w:rPr>
                <w:ins w:id="7593" w:author="Sunil Vyas" w:date="2023-10-11T17:42:00Z"/>
              </w:rPr>
              <w:pPrChange w:id="7594" w:author="Sunil Vyas" w:date="2023-10-11T17:45:00Z">
                <w:pPr>
                  <w:pStyle w:val="ListParagraph"/>
                </w:pPr>
              </w:pPrChange>
            </w:pPr>
            <w:ins w:id="7595" w:author="Sunil Vyas" w:date="2023-10-11T17:42:00Z">
              <w:r>
                <w:t>Please enter your KANGRA (Cost to Company).</w:t>
              </w:r>
            </w:ins>
          </w:p>
          <w:p w14:paraId="142CA3A9" w14:textId="77777777" w:rsidR="008F4DA6" w:rsidRDefault="008F4DA6" w:rsidP="008F4DA6">
            <w:pPr>
              <w:rPr>
                <w:ins w:id="7596" w:author="Sunil Vyas" w:date="2023-10-11T17:42:00Z"/>
              </w:rPr>
              <w:pPrChange w:id="7597" w:author="Sunil Vyas" w:date="2023-10-11T17:45:00Z">
                <w:pPr>
                  <w:pStyle w:val="ListParagraph"/>
                </w:pPr>
              </w:pPrChange>
            </w:pPr>
            <w:ins w:id="7598" w:author="Sunil Vyas" w:date="2023-10-11T17:42:00Z">
              <w:r>
                <w:t>Please enter a valid numeric value for your KANGRA.</w:t>
              </w:r>
            </w:ins>
          </w:p>
          <w:p w14:paraId="0F8F5421" w14:textId="77777777" w:rsidR="008F4DA6" w:rsidRDefault="008F4DA6" w:rsidP="008F4DA6">
            <w:pPr>
              <w:rPr>
                <w:ins w:id="7599" w:author="Sunil Vyas" w:date="2023-10-11T17:42:00Z"/>
              </w:rPr>
              <w:pPrChange w:id="7600" w:author="Sunil Vyas" w:date="2023-10-11T17:45:00Z">
                <w:pPr>
                  <w:pStyle w:val="ListParagraph"/>
                </w:pPr>
              </w:pPrChange>
            </w:pPr>
            <w:ins w:id="7601" w:author="Sunil Vyas" w:date="2023-10-11T17:42:00Z">
              <w:r>
                <w:t>Please enter a value greater than zero.</w:t>
              </w:r>
            </w:ins>
          </w:p>
          <w:p w14:paraId="089B1F47" w14:textId="77777777" w:rsidR="008F4DA6" w:rsidRDefault="008F4DA6" w:rsidP="008F4DA6">
            <w:pPr>
              <w:rPr>
                <w:ins w:id="7602" w:author="Sunil Vyas" w:date="2023-10-11T17:42:00Z"/>
              </w:rPr>
              <w:pPrChange w:id="7603" w:author="Sunil Vyas" w:date="2023-10-11T17:45:00Z">
                <w:pPr>
                  <w:pStyle w:val="ListParagraph"/>
                </w:pPr>
              </w:pPrChange>
            </w:pPr>
            <w:ins w:id="7604" w:author="Sunil Vyas" w:date="2023-10-11T17:42:00Z">
              <w:r>
                <w:t>Please enter your KANGRA with up to two decimal places.</w:t>
              </w:r>
            </w:ins>
          </w:p>
          <w:p w14:paraId="420B9D7E" w14:textId="77777777" w:rsidR="008F4DA6" w:rsidRDefault="008F4DA6" w:rsidP="008F4DA6">
            <w:pPr>
              <w:rPr>
                <w:ins w:id="7605" w:author="Sunil Vyas" w:date="2023-10-11T17:42:00Z"/>
              </w:rPr>
              <w:pPrChange w:id="7606" w:author="Sunil Vyas" w:date="2023-10-11T17:45:00Z">
                <w:pPr>
                  <w:pStyle w:val="ListParagraph"/>
                  <w:tabs>
                    <w:tab w:val="center" w:pos="4320"/>
                    <w:tab w:val="right" w:pos="8640"/>
                    <w:tab w:val="left" w:pos="10620"/>
                  </w:tabs>
                  <w:ind w:left="0"/>
                </w:pPr>
              </w:pPrChange>
            </w:pPr>
            <w:ins w:id="7607" w:author="Sunil Vyas" w:date="2023-10-11T17:42:00Z">
              <w:r>
                <w:t>Please enter a valid value within this limit.</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52A5B52D" w14:textId="77777777" w:rsidR="008F4DA6" w:rsidRDefault="008F4DA6" w:rsidP="008F4DA6">
            <w:pPr>
              <w:pStyle w:val="ListParagraph"/>
              <w:tabs>
                <w:tab w:val="center" w:pos="4320"/>
                <w:tab w:val="right" w:pos="8640"/>
                <w:tab w:val="left" w:pos="10620"/>
              </w:tabs>
              <w:ind w:left="0"/>
              <w:rPr>
                <w:ins w:id="760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3A246759" w14:textId="77777777" w:rsidR="008F4DA6" w:rsidRDefault="008F4DA6" w:rsidP="008F4DA6">
            <w:pPr>
              <w:pStyle w:val="ListParagraph"/>
              <w:tabs>
                <w:tab w:val="center" w:pos="4320"/>
                <w:tab w:val="right" w:pos="8640"/>
                <w:tab w:val="left" w:pos="10620"/>
              </w:tabs>
              <w:ind w:left="0"/>
              <w:rPr>
                <w:ins w:id="7609" w:author="Sunil Vyas" w:date="2023-10-11T17:42:00Z"/>
                <w:rFonts w:ascii="Cambria" w:hAnsi="Cambria"/>
                <w:sz w:val="22"/>
                <w:szCs w:val="22"/>
              </w:rPr>
            </w:pPr>
            <w:ins w:id="7610" w:author="Sunil Vyas" w:date="2023-10-11T17:42:00Z">
              <w:r>
                <w:rPr>
                  <w:rFonts w:ascii="Cambria" w:hAnsi="Cambria"/>
                  <w:sz w:val="22"/>
                  <w:szCs w:val="22"/>
                </w:rPr>
                <w:t>This field is related to PERMISSIBLE BID LIMITS section.</w:t>
              </w:r>
            </w:ins>
          </w:p>
        </w:tc>
      </w:tr>
      <w:tr w:rsidR="008F4DA6" w14:paraId="4170002D" w14:textId="77777777">
        <w:trPr>
          <w:trHeight w:val="1735"/>
          <w:ins w:id="7611"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370330E6" w14:textId="77777777" w:rsidR="008F4DA6" w:rsidRDefault="008F4DA6" w:rsidP="008F4DA6">
            <w:pPr>
              <w:tabs>
                <w:tab w:val="left" w:pos="10620"/>
              </w:tabs>
              <w:rPr>
                <w:ins w:id="7612" w:author="Sunil Vyas" w:date="2023-10-11T17:42:00Z"/>
                <w:rFonts w:cs="Tahoma"/>
                <w:bCs/>
                <w:color w:val="333333"/>
                <w:sz w:val="17"/>
                <w:szCs w:val="17"/>
                <w:shd w:val="clear" w:color="auto" w:fill="FFFFFF"/>
              </w:rPr>
            </w:pPr>
            <w:ins w:id="7613" w:author="Sunil Vyas" w:date="2023-10-11T17:42:00Z">
              <w:r>
                <w:rPr>
                  <w:rFonts w:cs="Tahoma"/>
                  <w:bCs/>
                  <w:color w:val="333333"/>
                  <w:sz w:val="17"/>
                  <w:szCs w:val="17"/>
                  <w:shd w:val="clear" w:color="auto" w:fill="FFFFFF"/>
                </w:rPr>
                <w:t>No. of Packages.</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1077AFDD" w14:textId="77777777" w:rsidR="008F4DA6" w:rsidRDefault="008F4DA6" w:rsidP="008F4DA6">
            <w:pPr>
              <w:pStyle w:val="ListParagraph"/>
              <w:tabs>
                <w:tab w:val="center" w:pos="4320"/>
                <w:tab w:val="right" w:pos="8640"/>
                <w:tab w:val="left" w:pos="10620"/>
              </w:tabs>
              <w:ind w:left="0"/>
              <w:rPr>
                <w:ins w:id="7614" w:author="Sunil Vyas" w:date="2023-10-11T17:42:00Z"/>
                <w:rFonts w:ascii="Cambria" w:hAnsi="Cambria"/>
                <w:sz w:val="22"/>
                <w:szCs w:val="22"/>
              </w:rPr>
            </w:pPr>
            <w:ins w:id="7615"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5AA26FA0" w14:textId="77777777" w:rsidR="008F4DA6" w:rsidRDefault="008F4DA6" w:rsidP="008F4DA6">
            <w:pPr>
              <w:pStyle w:val="ListParagraph"/>
              <w:tabs>
                <w:tab w:val="center" w:pos="4320"/>
                <w:tab w:val="right" w:pos="8640"/>
                <w:tab w:val="left" w:pos="10620"/>
              </w:tabs>
              <w:ind w:left="0"/>
              <w:rPr>
                <w:ins w:id="7616" w:author="Sunil Vyas" w:date="2023-10-11T17:42:00Z"/>
                <w:rFonts w:ascii="Cambria" w:hAnsi="Cambria"/>
                <w:sz w:val="22"/>
                <w:szCs w:val="22"/>
              </w:rPr>
            </w:pPr>
            <w:ins w:id="7617"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24A12BC3" w14:textId="77777777" w:rsidR="008F4DA6" w:rsidRDefault="008F4DA6" w:rsidP="008F4DA6">
            <w:pPr>
              <w:rPr>
                <w:ins w:id="7618" w:author="Sunil Vyas" w:date="2023-10-11T17:42:00Z"/>
              </w:rPr>
              <w:pPrChange w:id="7619" w:author="Sunil Vyas" w:date="2023-10-11T17:45:00Z">
                <w:pPr>
                  <w:pStyle w:val="ListParagraph"/>
                </w:pPr>
              </w:pPrChange>
            </w:pPr>
            <w:ins w:id="7620" w:author="Sunil Vyas" w:date="2023-10-11T17:42:00Z">
              <w:r>
                <w:rPr>
                  <w:rFonts w:eastAsia="Times New Roman"/>
                  <w:lang w:val="en-US"/>
                </w:rPr>
                <w:t>The "No. of Packages" field is required.</w:t>
              </w:r>
            </w:ins>
          </w:p>
          <w:p w14:paraId="56189B20" w14:textId="77777777" w:rsidR="008F4DA6" w:rsidRDefault="008F4DA6" w:rsidP="008F4DA6">
            <w:pPr>
              <w:rPr>
                <w:ins w:id="7621" w:author="Sunil Vyas" w:date="2023-10-11T17:42:00Z"/>
              </w:rPr>
              <w:pPrChange w:id="7622" w:author="Sunil Vyas" w:date="2023-10-11T17:45:00Z">
                <w:pPr>
                  <w:pStyle w:val="ListParagraph"/>
                </w:pPr>
              </w:pPrChange>
            </w:pPr>
          </w:p>
          <w:p w14:paraId="0903F8D0" w14:textId="77777777" w:rsidR="008F4DA6" w:rsidRDefault="008F4DA6" w:rsidP="008F4DA6">
            <w:pPr>
              <w:rPr>
                <w:ins w:id="7623" w:author="Sunil Vyas" w:date="2023-10-11T17:42:00Z"/>
              </w:rPr>
              <w:pPrChange w:id="7624" w:author="Sunil Vyas" w:date="2023-10-11T17:45:00Z">
                <w:pPr>
                  <w:pStyle w:val="ListParagraph"/>
                </w:pPr>
              </w:pPrChange>
            </w:pPr>
            <w:ins w:id="7625" w:author="Sunil Vyas" w:date="2023-10-11T17:42:00Z">
              <w:r>
                <w:rPr>
                  <w:rFonts w:eastAsia="Times New Roman"/>
                  <w:lang w:val="en-US"/>
                </w:rPr>
                <w:t>Only numeric values are allowed. Decimal values are not permitted.</w:t>
              </w:r>
            </w:ins>
          </w:p>
          <w:p w14:paraId="786D0366" w14:textId="77777777" w:rsidR="008F4DA6" w:rsidRDefault="008F4DA6" w:rsidP="008F4DA6">
            <w:pPr>
              <w:rPr>
                <w:ins w:id="7626" w:author="Sunil Vyas" w:date="2023-10-11T17:42:00Z"/>
              </w:rPr>
              <w:pPrChange w:id="7627" w:author="Sunil Vyas" w:date="2023-10-11T17:45:00Z">
                <w:pPr>
                  <w:pStyle w:val="ListParagraph"/>
                </w:pPr>
              </w:pPrChange>
            </w:pPr>
          </w:p>
          <w:p w14:paraId="092856F8" w14:textId="77777777" w:rsidR="008F4DA6" w:rsidRDefault="008F4DA6" w:rsidP="008F4DA6">
            <w:pPr>
              <w:rPr>
                <w:ins w:id="7628" w:author="Sunil Vyas" w:date="2023-10-11T17:42:00Z"/>
              </w:rPr>
              <w:pPrChange w:id="7629" w:author="Sunil Vyas" w:date="2023-10-11T17:45:00Z">
                <w:pPr>
                  <w:pStyle w:val="ListParagraph"/>
                </w:pPr>
              </w:pPrChange>
            </w:pPr>
            <w:ins w:id="7630" w:author="Sunil Vyas" w:date="2023-10-11T17:42:00Z">
              <w:r>
                <w:rPr>
                  <w:rFonts w:eastAsia="Times New Roman"/>
                  <w:lang w:val="en-US"/>
                </w:rPr>
                <w:t>The input should not exceed 10 characters, and it should only contain numbers and a hyphen ("-").</w:t>
              </w:r>
            </w:ins>
          </w:p>
          <w:p w14:paraId="6B9D25C2" w14:textId="77777777" w:rsidR="008F4DA6" w:rsidRDefault="008F4DA6" w:rsidP="008F4DA6">
            <w:pPr>
              <w:rPr>
                <w:ins w:id="7631" w:author="Sunil Vyas" w:date="2023-10-11T17:42:00Z"/>
              </w:rPr>
              <w:pPrChange w:id="7632" w:author="Sunil Vyas" w:date="2023-10-11T17:45:00Z">
                <w:pPr>
                  <w:pStyle w:val="ListParagraph"/>
                </w:pPr>
              </w:pPrChange>
            </w:pPr>
          </w:p>
          <w:p w14:paraId="06BE7020" w14:textId="77777777" w:rsidR="008F4DA6" w:rsidRDefault="008F4DA6" w:rsidP="008F4DA6">
            <w:pPr>
              <w:rPr>
                <w:ins w:id="7633" w:author="Sunil Vyas" w:date="2023-10-11T17:42:00Z"/>
              </w:rPr>
              <w:pPrChange w:id="7634" w:author="Sunil Vyas" w:date="2023-10-11T17:45:00Z">
                <w:pPr>
                  <w:pStyle w:val="ListParagraph"/>
                  <w:tabs>
                    <w:tab w:val="center" w:pos="4320"/>
                    <w:tab w:val="right" w:pos="8640"/>
                    <w:tab w:val="left" w:pos="10620"/>
                  </w:tabs>
                  <w:ind w:left="0"/>
                </w:pPr>
              </w:pPrChange>
            </w:pPr>
            <w:ins w:id="7635" w:author="Sunil Vyas" w:date="2023-10-11T17:42:00Z">
              <w:r>
                <w:t>The entered range value should not be a duplicate within the same auction center.</w:t>
              </w:r>
            </w:ins>
          </w:p>
          <w:p w14:paraId="52E03DC9" w14:textId="77777777" w:rsidR="008F4DA6" w:rsidRDefault="008F4DA6" w:rsidP="008F4DA6">
            <w:pPr>
              <w:rPr>
                <w:ins w:id="7636" w:author="Sunil Vyas" w:date="2023-10-11T17:42:00Z"/>
              </w:rPr>
              <w:pPrChange w:id="7637" w:author="Sunil Vyas" w:date="2023-10-11T17:45:00Z">
                <w:pPr>
                  <w:pStyle w:val="ListParagraph"/>
                  <w:tabs>
                    <w:tab w:val="center" w:pos="4320"/>
                    <w:tab w:val="right" w:pos="8640"/>
                    <w:tab w:val="left" w:pos="10620"/>
                  </w:tabs>
                  <w:ind w:left="0"/>
                </w:pPr>
              </w:pPrChange>
            </w:pPr>
            <w:ins w:id="7638" w:author="Sunil Vyas" w:date="2023-10-11T17:42:00Z">
              <w:r>
                <w:t>Values used in the range should not be allowed as standalone entries. They should only be used within a valid range.</w:t>
              </w:r>
            </w:ins>
          </w:p>
          <w:p w14:paraId="7FAF30C4" w14:textId="77777777" w:rsidR="008F4DA6" w:rsidRDefault="008F4DA6" w:rsidP="008F4DA6">
            <w:pPr>
              <w:rPr>
                <w:ins w:id="7639" w:author="Sunil Vyas" w:date="2023-10-11T17:42:00Z"/>
              </w:rPr>
              <w:pPrChange w:id="7640" w:author="Sunil Vyas" w:date="2023-10-11T17:45:00Z">
                <w:pPr>
                  <w:pStyle w:val="ListParagraph"/>
                  <w:tabs>
                    <w:tab w:val="center" w:pos="4320"/>
                    <w:tab w:val="right" w:pos="8640"/>
                    <w:tab w:val="left" w:pos="10620"/>
                  </w:tabs>
                  <w:ind w:left="0"/>
                </w:pPr>
              </w:pPrChange>
            </w:pPr>
          </w:p>
          <w:p w14:paraId="7EEECCDB" w14:textId="77777777" w:rsidR="008F4DA6" w:rsidRDefault="008F4DA6" w:rsidP="008F4DA6">
            <w:pPr>
              <w:rPr>
                <w:ins w:id="7641" w:author="Sunil Vyas" w:date="2023-10-11T17:42:00Z"/>
              </w:rPr>
              <w:pPrChange w:id="7642" w:author="Sunil Vyas" w:date="2023-10-11T17:45:00Z">
                <w:pPr>
                  <w:pStyle w:val="ListParagraph"/>
                  <w:tabs>
                    <w:tab w:val="center" w:pos="4320"/>
                    <w:tab w:val="right" w:pos="8640"/>
                    <w:tab w:val="left" w:pos="10620"/>
                  </w:tabs>
                  <w:ind w:left="0"/>
                </w:pPr>
              </w:pPrChange>
            </w:pPr>
            <w:ins w:id="7643" w:author="Sunil Vyas" w:date="2023-10-11T17:42:00Z">
              <w:r>
                <w:t>Ensure that no combination of "No. of Packages" and "No. of Buyers" is repeated within the matrix. In other words, each unique combination of these two values should be unique.</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2A35DEED" w14:textId="77777777" w:rsidR="008F4DA6" w:rsidRDefault="008F4DA6" w:rsidP="008F4DA6">
            <w:pPr>
              <w:rPr>
                <w:ins w:id="7644" w:author="Sunil Vyas" w:date="2023-10-11T17:42:00Z"/>
              </w:rPr>
              <w:pPrChange w:id="7645" w:author="Sunil Vyas" w:date="2023-10-11T17:45:00Z">
                <w:pPr>
                  <w:pStyle w:val="ListParagraph"/>
                </w:pPr>
              </w:pPrChange>
            </w:pPr>
            <w:ins w:id="7646" w:author="Sunil Vyas" w:date="2023-10-11T17:42:00Z">
              <w:r>
                <w:lastRenderedPageBreak/>
                <w:t>Please enter the number of packages.</w:t>
              </w:r>
            </w:ins>
          </w:p>
          <w:p w14:paraId="6FB5FD31" w14:textId="77777777" w:rsidR="008F4DA6" w:rsidRDefault="008F4DA6" w:rsidP="008F4DA6">
            <w:pPr>
              <w:rPr>
                <w:ins w:id="7647" w:author="Sunil Vyas" w:date="2023-10-11T17:42:00Z"/>
              </w:rPr>
              <w:pPrChange w:id="7648" w:author="Sunil Vyas" w:date="2023-10-11T17:45:00Z">
                <w:pPr>
                  <w:pStyle w:val="ListParagraph"/>
                </w:pPr>
              </w:pPrChange>
            </w:pPr>
          </w:p>
          <w:p w14:paraId="33BF2B80" w14:textId="77777777" w:rsidR="008F4DA6" w:rsidRDefault="008F4DA6" w:rsidP="008F4DA6">
            <w:pPr>
              <w:rPr>
                <w:ins w:id="7649" w:author="Sunil Vyas" w:date="2023-10-11T17:42:00Z"/>
              </w:rPr>
              <w:pPrChange w:id="7650" w:author="Sunil Vyas" w:date="2023-10-11T17:45:00Z">
                <w:pPr>
                  <w:pStyle w:val="ListParagraph"/>
                </w:pPr>
              </w:pPrChange>
            </w:pPr>
            <w:ins w:id="7651" w:author="Sunil Vyas" w:date="2023-10-11T17:42:00Z">
              <w:r>
                <w:t>Only numeric values are allowed. Decimal values are not permitted.</w:t>
              </w:r>
            </w:ins>
          </w:p>
          <w:p w14:paraId="47F49A27" w14:textId="77777777" w:rsidR="008F4DA6" w:rsidRDefault="008F4DA6" w:rsidP="008F4DA6">
            <w:pPr>
              <w:rPr>
                <w:ins w:id="7652" w:author="Sunil Vyas" w:date="2023-10-11T17:42:00Z"/>
              </w:rPr>
              <w:pPrChange w:id="7653" w:author="Sunil Vyas" w:date="2023-10-11T17:45:00Z">
                <w:pPr>
                  <w:pStyle w:val="ListParagraph"/>
                </w:pPr>
              </w:pPrChange>
            </w:pPr>
          </w:p>
          <w:p w14:paraId="0DCA9D0B" w14:textId="77777777" w:rsidR="008F4DA6" w:rsidRDefault="008F4DA6" w:rsidP="008F4DA6">
            <w:pPr>
              <w:rPr>
                <w:ins w:id="7654" w:author="Sunil Vyas" w:date="2023-10-11T17:42:00Z"/>
              </w:rPr>
              <w:pPrChange w:id="7655" w:author="Sunil Vyas" w:date="2023-10-11T17:45:00Z">
                <w:pPr>
                  <w:pStyle w:val="ListParagraph"/>
                </w:pPr>
              </w:pPrChange>
            </w:pPr>
            <w:ins w:id="7656" w:author="Sunil Vyas" w:date="2023-10-11T17:42:00Z">
              <w:r>
                <w:t xml:space="preserve">The input should not exceed 10 characters and should </w:t>
              </w:r>
              <w:r>
                <w:lastRenderedPageBreak/>
                <w:t>contain only numbers and a hyphen ("-").I.E. : 10-20</w:t>
              </w:r>
            </w:ins>
          </w:p>
          <w:p w14:paraId="30F75E6D" w14:textId="77777777" w:rsidR="008F4DA6" w:rsidRDefault="008F4DA6" w:rsidP="008F4DA6">
            <w:pPr>
              <w:rPr>
                <w:ins w:id="7657" w:author="Sunil Vyas" w:date="2023-10-11T17:42:00Z"/>
              </w:rPr>
              <w:pPrChange w:id="7658" w:author="Sunil Vyas" w:date="2023-10-11T17:45:00Z">
                <w:pPr>
                  <w:pStyle w:val="ListParagraph"/>
                </w:pPr>
              </w:pPrChange>
            </w:pPr>
          </w:p>
          <w:p w14:paraId="1CEE549D" w14:textId="77777777" w:rsidR="008F4DA6" w:rsidRDefault="008F4DA6" w:rsidP="008F4DA6">
            <w:pPr>
              <w:rPr>
                <w:ins w:id="7659" w:author="Sunil Vyas" w:date="2023-10-11T17:42:00Z"/>
              </w:rPr>
              <w:pPrChange w:id="7660" w:author="Sunil Vyas" w:date="2023-10-11T17:45:00Z">
                <w:pPr>
                  <w:pStyle w:val="ListParagraph"/>
                  <w:tabs>
                    <w:tab w:val="center" w:pos="4320"/>
                    <w:tab w:val="right" w:pos="8640"/>
                    <w:tab w:val="left" w:pos="10620"/>
                  </w:tabs>
                  <w:ind w:left="0"/>
                </w:pPr>
              </w:pPrChange>
            </w:pPr>
            <w:ins w:id="7661" w:author="Sunil Vyas" w:date="2023-10-11T17:42:00Z">
              <w:r>
                <w:t>This range value already exists for the same auction center. Please enter a unique range value.</w:t>
              </w:r>
            </w:ins>
          </w:p>
          <w:p w14:paraId="7E30DCC7" w14:textId="77777777" w:rsidR="008F4DA6" w:rsidRDefault="008F4DA6" w:rsidP="008F4DA6">
            <w:pPr>
              <w:rPr>
                <w:ins w:id="7662" w:author="Sunil Vyas" w:date="2023-10-11T17:42:00Z"/>
              </w:rPr>
              <w:pPrChange w:id="7663" w:author="Sunil Vyas" w:date="2023-10-11T17:45:00Z">
                <w:pPr>
                  <w:pStyle w:val="ListParagraph"/>
                  <w:tabs>
                    <w:tab w:val="center" w:pos="4320"/>
                    <w:tab w:val="right" w:pos="8640"/>
                    <w:tab w:val="left" w:pos="10620"/>
                  </w:tabs>
                  <w:ind w:left="0"/>
                </w:pPr>
              </w:pPrChange>
            </w:pPr>
          </w:p>
          <w:p w14:paraId="3392C504" w14:textId="77777777" w:rsidR="008F4DA6" w:rsidRDefault="008F4DA6" w:rsidP="008F4DA6">
            <w:pPr>
              <w:rPr>
                <w:ins w:id="7664" w:author="Sunil Vyas" w:date="2023-10-11T17:42:00Z"/>
              </w:rPr>
              <w:pPrChange w:id="7665" w:author="Sunil Vyas" w:date="2023-10-11T17:45:00Z">
                <w:pPr>
                  <w:pStyle w:val="ListParagraph"/>
                  <w:tabs>
                    <w:tab w:val="center" w:pos="4320"/>
                    <w:tab w:val="right" w:pos="8640"/>
                    <w:tab w:val="left" w:pos="10620"/>
                  </w:tabs>
                  <w:ind w:left="0"/>
                </w:pPr>
              </w:pPrChange>
            </w:pPr>
            <w:ins w:id="7666" w:author="Sunil Vyas" w:date="2023-10-11T17:42:00Z">
              <w:r>
                <w:t>Values used in ranges should not be entered individually. They should be part of a valid range (e.g., 1-10).</w:t>
              </w:r>
            </w:ins>
          </w:p>
          <w:p w14:paraId="209CF4B6" w14:textId="77777777" w:rsidR="008F4DA6" w:rsidRDefault="008F4DA6" w:rsidP="008F4DA6">
            <w:pPr>
              <w:rPr>
                <w:ins w:id="7667" w:author="Sunil Vyas" w:date="2023-10-11T17:42:00Z"/>
              </w:rPr>
              <w:pPrChange w:id="7668" w:author="Sunil Vyas" w:date="2023-10-11T17:45:00Z">
                <w:pPr>
                  <w:pStyle w:val="ListParagraph"/>
                  <w:tabs>
                    <w:tab w:val="center" w:pos="4320"/>
                    <w:tab w:val="right" w:pos="8640"/>
                    <w:tab w:val="left" w:pos="10620"/>
                  </w:tabs>
                  <w:ind w:left="0"/>
                </w:pPr>
              </w:pPrChange>
            </w:pPr>
          </w:p>
          <w:p w14:paraId="40649DD1" w14:textId="77777777" w:rsidR="008F4DA6" w:rsidRDefault="008F4DA6" w:rsidP="008F4DA6">
            <w:pPr>
              <w:rPr>
                <w:ins w:id="7669" w:author="Sunil Vyas" w:date="2023-10-11T17:42:00Z"/>
              </w:rPr>
              <w:pPrChange w:id="7670" w:author="Sunil Vyas" w:date="2023-10-11T17:45:00Z">
                <w:pPr>
                  <w:pStyle w:val="ListParagraph"/>
                  <w:tabs>
                    <w:tab w:val="center" w:pos="4320"/>
                    <w:tab w:val="right" w:pos="8640"/>
                    <w:tab w:val="left" w:pos="10620"/>
                  </w:tabs>
                  <w:ind w:left="0"/>
                </w:pPr>
              </w:pPrChange>
            </w:pPr>
            <w:ins w:id="7671" w:author="Sunil Vyas" w:date="2023-10-11T17:42:00Z">
              <w:r>
                <w:t>Please ensure that each combination of "No. of Packages" and "No. of Buyers" value is unique within the matrix.</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6F074180" w14:textId="77777777" w:rsidR="008F4DA6" w:rsidRDefault="008F4DA6" w:rsidP="008F4DA6">
            <w:pPr>
              <w:pStyle w:val="ListParagraph"/>
              <w:tabs>
                <w:tab w:val="center" w:pos="4320"/>
                <w:tab w:val="right" w:pos="8640"/>
                <w:tab w:val="left" w:pos="10620"/>
              </w:tabs>
              <w:ind w:left="0"/>
              <w:rPr>
                <w:ins w:id="7672"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0468BEE5" w14:textId="77777777" w:rsidR="008F4DA6" w:rsidRDefault="008F4DA6" w:rsidP="008F4DA6">
            <w:pPr>
              <w:pStyle w:val="ListParagraph"/>
              <w:tabs>
                <w:tab w:val="center" w:pos="4320"/>
                <w:tab w:val="right" w:pos="8640"/>
                <w:tab w:val="left" w:pos="10620"/>
              </w:tabs>
              <w:ind w:left="0"/>
              <w:rPr>
                <w:ins w:id="7673" w:author="Sunil Vyas" w:date="2023-10-11T17:42:00Z"/>
                <w:rFonts w:ascii="Cambria" w:hAnsi="Cambria"/>
                <w:sz w:val="22"/>
                <w:szCs w:val="22"/>
              </w:rPr>
            </w:pPr>
            <w:ins w:id="7674" w:author="Sunil Vyas" w:date="2023-10-11T17:42:00Z">
              <w:r>
                <w:rPr>
                  <w:rFonts w:ascii="Cambria" w:hAnsi="Cambria"/>
                  <w:sz w:val="22"/>
                  <w:szCs w:val="22"/>
                </w:rPr>
                <w:t>If user have already given range10-20 then system should not allow to enter 1 to 20 as a new value.</w:t>
              </w:r>
            </w:ins>
          </w:p>
        </w:tc>
      </w:tr>
      <w:tr w:rsidR="008F4DA6" w14:paraId="1C539C53" w14:textId="77777777">
        <w:trPr>
          <w:trHeight w:val="1735"/>
          <w:ins w:id="7675"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00C3A5E7" w14:textId="77777777" w:rsidR="008F4DA6" w:rsidRDefault="008F4DA6" w:rsidP="008F4DA6">
            <w:pPr>
              <w:tabs>
                <w:tab w:val="left" w:pos="10620"/>
              </w:tabs>
              <w:rPr>
                <w:ins w:id="7676" w:author="Sunil Vyas" w:date="2023-10-11T17:42:00Z"/>
                <w:rFonts w:cs="Tahoma"/>
                <w:bCs/>
                <w:color w:val="333333"/>
                <w:sz w:val="17"/>
                <w:szCs w:val="17"/>
                <w:shd w:val="clear" w:color="auto" w:fill="FFFFFF"/>
              </w:rPr>
            </w:pPr>
            <w:ins w:id="7677" w:author="Sunil Vyas" w:date="2023-10-11T17:42:00Z">
              <w:r>
                <w:rPr>
                  <w:rFonts w:cs="Tahoma"/>
                  <w:bCs/>
                  <w:color w:val="333333"/>
                  <w:sz w:val="17"/>
                  <w:szCs w:val="17"/>
                  <w:shd w:val="clear" w:color="auto" w:fill="FFFFFF"/>
                </w:rPr>
                <w:t>No. of Buyers.</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6CC04371" w14:textId="77777777" w:rsidR="008F4DA6" w:rsidRDefault="008F4DA6" w:rsidP="008F4DA6">
            <w:pPr>
              <w:pStyle w:val="ListParagraph"/>
              <w:tabs>
                <w:tab w:val="center" w:pos="4320"/>
                <w:tab w:val="right" w:pos="8640"/>
                <w:tab w:val="left" w:pos="10620"/>
              </w:tabs>
              <w:ind w:left="0"/>
              <w:rPr>
                <w:ins w:id="7678" w:author="Sunil Vyas" w:date="2023-10-11T17:42:00Z"/>
                <w:rFonts w:ascii="Cambria" w:hAnsi="Cambria"/>
                <w:sz w:val="22"/>
                <w:szCs w:val="22"/>
              </w:rPr>
            </w:pPr>
            <w:ins w:id="7679"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26E82C8E" w14:textId="77777777" w:rsidR="008F4DA6" w:rsidRDefault="008F4DA6" w:rsidP="008F4DA6">
            <w:pPr>
              <w:pStyle w:val="ListParagraph"/>
              <w:tabs>
                <w:tab w:val="center" w:pos="4320"/>
                <w:tab w:val="right" w:pos="8640"/>
                <w:tab w:val="left" w:pos="10620"/>
              </w:tabs>
              <w:ind w:left="0"/>
              <w:rPr>
                <w:ins w:id="7680" w:author="Sunil Vyas" w:date="2023-10-11T17:42:00Z"/>
                <w:rFonts w:ascii="Cambria" w:hAnsi="Cambria"/>
                <w:sz w:val="22"/>
                <w:szCs w:val="22"/>
              </w:rPr>
            </w:pPr>
            <w:ins w:id="7681"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3402152F" w14:textId="77777777" w:rsidR="008F4DA6" w:rsidRDefault="008F4DA6" w:rsidP="008F4DA6">
            <w:pPr>
              <w:rPr>
                <w:ins w:id="7682" w:author="Sunil Vyas" w:date="2023-10-11T17:42:00Z"/>
              </w:rPr>
              <w:pPrChange w:id="7683" w:author="Sunil Vyas" w:date="2023-10-11T17:45:00Z">
                <w:pPr>
                  <w:pStyle w:val="ListParagraph"/>
                </w:pPr>
              </w:pPrChange>
            </w:pPr>
            <w:ins w:id="7684" w:author="Sunil Vyas" w:date="2023-10-11T17:42:00Z">
              <w:r>
                <w:t>The "No. of Buyers" field is required.</w:t>
              </w:r>
            </w:ins>
          </w:p>
          <w:p w14:paraId="4EF37E7F" w14:textId="77777777" w:rsidR="008F4DA6" w:rsidRDefault="008F4DA6" w:rsidP="008F4DA6">
            <w:pPr>
              <w:rPr>
                <w:ins w:id="7685" w:author="Sunil Vyas" w:date="2023-10-11T17:42:00Z"/>
              </w:rPr>
              <w:pPrChange w:id="7686" w:author="Sunil Vyas" w:date="2023-10-11T17:45:00Z">
                <w:pPr>
                  <w:pStyle w:val="ListParagraph"/>
                </w:pPr>
              </w:pPrChange>
            </w:pPr>
            <w:ins w:id="7687" w:author="Sunil Vyas" w:date="2023-10-11T17:42:00Z">
              <w:r>
                <w:t xml:space="preserve">Only numeric values are allowed in the </w:t>
              </w:r>
              <w:r>
                <w:lastRenderedPageBreak/>
                <w:t>"No. of Buyers" field.</w:t>
              </w:r>
            </w:ins>
          </w:p>
          <w:p w14:paraId="6E48A07B" w14:textId="77777777" w:rsidR="008F4DA6" w:rsidRDefault="008F4DA6" w:rsidP="008F4DA6">
            <w:pPr>
              <w:rPr>
                <w:ins w:id="7688" w:author="Sunil Vyas" w:date="2023-10-11T17:42:00Z"/>
              </w:rPr>
              <w:pPrChange w:id="7689" w:author="Sunil Vyas" w:date="2023-10-11T17:45:00Z">
                <w:pPr>
                  <w:pStyle w:val="ListParagraph"/>
                </w:pPr>
              </w:pPrChange>
            </w:pPr>
            <w:ins w:id="7690" w:author="Sunil Vyas" w:date="2023-10-11T17:42:00Z">
              <w:r>
                <w:t>The "No. of Buyers" field should not exceed 3 digits.</w:t>
              </w:r>
            </w:ins>
          </w:p>
          <w:p w14:paraId="7341806C" w14:textId="77777777" w:rsidR="008F4DA6" w:rsidRDefault="008F4DA6" w:rsidP="008F4DA6">
            <w:pPr>
              <w:rPr>
                <w:ins w:id="7691" w:author="Sunil Vyas" w:date="2023-10-11T17:42:00Z"/>
              </w:rPr>
              <w:pPrChange w:id="7692" w:author="Sunil Vyas" w:date="2023-10-11T17:45:00Z">
                <w:pPr>
                  <w:pStyle w:val="ListParagraph"/>
                </w:pPr>
              </w:pPrChange>
            </w:pPr>
            <w:ins w:id="7693" w:author="Sunil Vyas" w:date="2023-10-11T17:42:00Z">
              <w:r>
                <w:t xml:space="preserve">Values used in the No. of Buyers should not be allowed as duplicate entries. </w:t>
              </w:r>
            </w:ins>
          </w:p>
          <w:p w14:paraId="32E8A53F" w14:textId="77777777" w:rsidR="008F4DA6" w:rsidRDefault="008F4DA6" w:rsidP="008F4DA6">
            <w:pPr>
              <w:rPr>
                <w:ins w:id="7694" w:author="Sunil Vyas" w:date="2023-10-11T17:42:00Z"/>
              </w:rPr>
              <w:pPrChange w:id="7695" w:author="Sunil Vyas" w:date="2023-10-11T17:45:00Z">
                <w:pPr>
                  <w:pStyle w:val="ListParagraph"/>
                </w:pPr>
              </w:pPrChange>
            </w:pPr>
            <w:ins w:id="7696" w:author="Sunil Vyas" w:date="2023-10-11T17:42:00Z">
              <w:r>
                <w:t>Ensure that no combination of "No. of Packages" and "No. of Buyers" is repeated within the matrix. In other words, each unique combination of these two values should be unique.</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22183F06" w14:textId="77777777" w:rsidR="008F4DA6" w:rsidRDefault="008F4DA6" w:rsidP="008F4DA6">
            <w:pPr>
              <w:rPr>
                <w:ins w:id="7697" w:author="Sunil Vyas" w:date="2023-10-11T17:42:00Z"/>
              </w:rPr>
              <w:pPrChange w:id="7698" w:author="Sunil Vyas" w:date="2023-10-11T17:45:00Z">
                <w:pPr>
                  <w:pStyle w:val="ListParagraph"/>
                </w:pPr>
              </w:pPrChange>
            </w:pPr>
            <w:ins w:id="7699" w:author="Sunil Vyas" w:date="2023-10-11T17:42:00Z">
              <w:r>
                <w:lastRenderedPageBreak/>
                <w:t>Please enter the number of buyers.</w:t>
              </w:r>
            </w:ins>
          </w:p>
          <w:p w14:paraId="17369A8E" w14:textId="77777777" w:rsidR="008F4DA6" w:rsidRDefault="008F4DA6" w:rsidP="008F4DA6">
            <w:pPr>
              <w:rPr>
                <w:ins w:id="7700" w:author="Sunil Vyas" w:date="2023-10-11T17:42:00Z"/>
              </w:rPr>
              <w:pPrChange w:id="7701" w:author="Sunil Vyas" w:date="2023-10-11T17:45:00Z">
                <w:pPr>
                  <w:pStyle w:val="ListParagraph"/>
                </w:pPr>
              </w:pPrChange>
            </w:pPr>
            <w:ins w:id="7702" w:author="Sunil Vyas" w:date="2023-10-11T17:42:00Z">
              <w:r>
                <w:t xml:space="preserve">Please enter a valid numeric value for the </w:t>
              </w:r>
              <w:r>
                <w:lastRenderedPageBreak/>
                <w:t>number of buyers.</w:t>
              </w:r>
            </w:ins>
          </w:p>
          <w:p w14:paraId="24D3F71B" w14:textId="77777777" w:rsidR="008F4DA6" w:rsidRDefault="008F4DA6" w:rsidP="008F4DA6">
            <w:pPr>
              <w:rPr>
                <w:ins w:id="7703" w:author="Sunil Vyas" w:date="2023-10-11T17:42:00Z"/>
              </w:rPr>
              <w:pPrChange w:id="7704" w:author="Sunil Vyas" w:date="2023-10-11T17:45:00Z">
                <w:pPr>
                  <w:pStyle w:val="ListParagraph"/>
                  <w:tabs>
                    <w:tab w:val="center" w:pos="4320"/>
                    <w:tab w:val="right" w:pos="8640"/>
                    <w:tab w:val="left" w:pos="10620"/>
                  </w:tabs>
                  <w:ind w:left="0"/>
                </w:pPr>
              </w:pPrChange>
            </w:pPr>
            <w:ins w:id="7705" w:author="Sunil Vyas" w:date="2023-10-11T17:42:00Z">
              <w:r>
                <w:t>The number of buyers should not exceed 3 digits.</w:t>
              </w:r>
            </w:ins>
          </w:p>
          <w:p w14:paraId="72BB7F27" w14:textId="77777777" w:rsidR="008F4DA6" w:rsidRDefault="008F4DA6" w:rsidP="008F4DA6">
            <w:pPr>
              <w:rPr>
                <w:ins w:id="7706" w:author="Sunil Vyas" w:date="2023-10-11T17:42:00Z"/>
              </w:rPr>
              <w:pPrChange w:id="7707" w:author="Sunil Vyas" w:date="2023-10-11T17:45:00Z">
                <w:pPr>
                  <w:pStyle w:val="ListParagraph"/>
                  <w:tabs>
                    <w:tab w:val="center" w:pos="4320"/>
                    <w:tab w:val="right" w:pos="8640"/>
                    <w:tab w:val="left" w:pos="10620"/>
                  </w:tabs>
                  <w:ind w:left="0"/>
                </w:pPr>
              </w:pPrChange>
            </w:pPr>
            <w:ins w:id="7708" w:author="Sunil Vyas" w:date="2023-10-11T17:42:00Z">
              <w:r>
                <w:t>Please enter unique value in No. of Buyer.</w:t>
              </w:r>
            </w:ins>
          </w:p>
          <w:p w14:paraId="1E09EBCA" w14:textId="77777777" w:rsidR="008F4DA6" w:rsidRDefault="008F4DA6" w:rsidP="008F4DA6">
            <w:pPr>
              <w:rPr>
                <w:ins w:id="7709" w:author="Sunil Vyas" w:date="2023-10-11T17:42:00Z"/>
              </w:rPr>
              <w:pPrChange w:id="7710" w:author="Sunil Vyas" w:date="2023-10-11T17:45:00Z">
                <w:pPr>
                  <w:pStyle w:val="ListParagraph"/>
                  <w:tabs>
                    <w:tab w:val="center" w:pos="4320"/>
                    <w:tab w:val="right" w:pos="8640"/>
                    <w:tab w:val="left" w:pos="10620"/>
                  </w:tabs>
                  <w:ind w:left="0"/>
                </w:pPr>
              </w:pPrChange>
            </w:pPr>
            <w:ins w:id="7711" w:author="Sunil Vyas" w:date="2023-10-11T17:42:00Z">
              <w:r>
                <w:t>Please ensure that each combination of "No. of Packages" and "No. of Buyers" value is unique within the matrix.</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7DA75828" w14:textId="77777777" w:rsidR="008F4DA6" w:rsidRDefault="008F4DA6" w:rsidP="008F4DA6">
            <w:pPr>
              <w:pStyle w:val="ListParagraph"/>
              <w:tabs>
                <w:tab w:val="center" w:pos="4320"/>
                <w:tab w:val="right" w:pos="8640"/>
                <w:tab w:val="left" w:pos="10620"/>
              </w:tabs>
              <w:ind w:left="0"/>
              <w:rPr>
                <w:ins w:id="7712"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17EDE414" w14:textId="77777777" w:rsidR="008F4DA6" w:rsidRDefault="008F4DA6" w:rsidP="008F4DA6">
            <w:pPr>
              <w:pStyle w:val="ListParagraph"/>
              <w:tabs>
                <w:tab w:val="center" w:pos="4320"/>
                <w:tab w:val="right" w:pos="8640"/>
                <w:tab w:val="left" w:pos="10620"/>
              </w:tabs>
              <w:ind w:left="0"/>
              <w:rPr>
                <w:ins w:id="7713" w:author="Sunil Vyas" w:date="2023-10-11T17:42:00Z"/>
                <w:rFonts w:ascii="Cambria" w:hAnsi="Cambria"/>
                <w:sz w:val="22"/>
                <w:szCs w:val="22"/>
              </w:rPr>
            </w:pPr>
          </w:p>
        </w:tc>
      </w:tr>
      <w:tr w:rsidR="008F4DA6" w14:paraId="368D52EB" w14:textId="77777777">
        <w:trPr>
          <w:trHeight w:val="1735"/>
          <w:ins w:id="7714"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4EA0D373" w14:textId="77777777" w:rsidR="008F4DA6" w:rsidRDefault="008F4DA6" w:rsidP="008F4DA6">
            <w:pPr>
              <w:tabs>
                <w:tab w:val="left" w:pos="10620"/>
              </w:tabs>
              <w:rPr>
                <w:ins w:id="7715" w:author="Sunil Vyas" w:date="2023-10-11T17:42:00Z"/>
                <w:rFonts w:cs="Tahoma"/>
                <w:bCs/>
                <w:color w:val="333333"/>
                <w:sz w:val="17"/>
                <w:szCs w:val="17"/>
                <w:shd w:val="clear" w:color="auto" w:fill="FFFFFF"/>
              </w:rPr>
            </w:pPr>
            <w:ins w:id="7716" w:author="Sunil Vyas" w:date="2023-10-11T17:42:00Z">
              <w:r>
                <w:rPr>
                  <w:rFonts w:cs="Tahoma"/>
                  <w:bCs/>
                  <w:color w:val="333333"/>
                  <w:sz w:val="17"/>
                  <w:szCs w:val="17"/>
                  <w:shd w:val="clear" w:color="auto" w:fill="FFFFFF"/>
                </w:rPr>
                <w:t>Minimum Number of Packages(Bidding)</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0ADCBE91" w14:textId="77777777" w:rsidR="008F4DA6" w:rsidRDefault="008F4DA6" w:rsidP="008F4DA6">
            <w:pPr>
              <w:pStyle w:val="ListParagraph"/>
              <w:tabs>
                <w:tab w:val="center" w:pos="4320"/>
                <w:tab w:val="right" w:pos="8640"/>
                <w:tab w:val="left" w:pos="10620"/>
              </w:tabs>
              <w:ind w:left="0"/>
              <w:rPr>
                <w:ins w:id="7717" w:author="Sunil Vyas" w:date="2023-10-11T17:42:00Z"/>
                <w:rFonts w:ascii="Cambria" w:hAnsi="Cambria"/>
                <w:sz w:val="22"/>
                <w:szCs w:val="22"/>
              </w:rPr>
            </w:pPr>
            <w:ins w:id="7718"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518787B5" w14:textId="77777777" w:rsidR="008F4DA6" w:rsidRDefault="008F4DA6" w:rsidP="008F4DA6">
            <w:pPr>
              <w:pStyle w:val="ListParagraph"/>
              <w:tabs>
                <w:tab w:val="center" w:pos="4320"/>
                <w:tab w:val="right" w:pos="8640"/>
                <w:tab w:val="left" w:pos="10620"/>
              </w:tabs>
              <w:ind w:left="0"/>
              <w:rPr>
                <w:ins w:id="7719" w:author="Sunil Vyas" w:date="2023-10-11T17:42:00Z"/>
                <w:rFonts w:ascii="Cambria" w:hAnsi="Cambria"/>
                <w:sz w:val="22"/>
                <w:szCs w:val="22"/>
              </w:rPr>
            </w:pPr>
            <w:ins w:id="7720"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576E0C16" w14:textId="77777777" w:rsidR="008F4DA6" w:rsidRDefault="008F4DA6" w:rsidP="008F4DA6">
            <w:pPr>
              <w:rPr>
                <w:ins w:id="7721" w:author="Sunil Vyas" w:date="2023-10-11T17:42:00Z"/>
              </w:rPr>
              <w:pPrChange w:id="7722" w:author="Sunil Vyas" w:date="2023-10-11T17:45:00Z">
                <w:pPr>
                  <w:pStyle w:val="ListParagraph"/>
                </w:pPr>
              </w:pPrChange>
            </w:pPr>
            <w:ins w:id="7723" w:author="Sunil Vyas" w:date="2023-10-11T17:42:00Z">
              <w:r>
                <w:t>The field should only accept numeric values.</w:t>
              </w:r>
            </w:ins>
          </w:p>
          <w:p w14:paraId="33D27FF6" w14:textId="77777777" w:rsidR="008F4DA6" w:rsidRDefault="008F4DA6" w:rsidP="008F4DA6">
            <w:pPr>
              <w:rPr>
                <w:ins w:id="7724" w:author="Sunil Vyas" w:date="2023-10-11T17:42:00Z"/>
              </w:rPr>
              <w:pPrChange w:id="7725" w:author="Sunil Vyas" w:date="2023-10-11T17:45:00Z">
                <w:pPr>
                  <w:pStyle w:val="ListParagraph"/>
                </w:pPr>
              </w:pPrChange>
            </w:pPr>
            <w:ins w:id="7726" w:author="Sunil Vyas" w:date="2023-10-11T17:42:00Z">
              <w:r>
                <w:t>The numeric value should be between 1 and 999, inclusive.</w:t>
              </w:r>
            </w:ins>
          </w:p>
          <w:p w14:paraId="2D83BD49" w14:textId="77777777" w:rsidR="008F4DA6" w:rsidRDefault="008F4DA6" w:rsidP="008F4DA6">
            <w:pPr>
              <w:rPr>
                <w:ins w:id="7727" w:author="Sunil Vyas" w:date="2023-10-11T17:42:00Z"/>
              </w:rPr>
              <w:pPrChange w:id="7728" w:author="Sunil Vyas" w:date="2023-10-11T17:45:00Z">
                <w:pPr>
                  <w:pStyle w:val="ListParagraph"/>
                  <w:tabs>
                    <w:tab w:val="center" w:pos="4320"/>
                    <w:tab w:val="right" w:pos="8640"/>
                    <w:tab w:val="left" w:pos="10620"/>
                  </w:tabs>
                  <w:ind w:left="0"/>
                </w:pPr>
              </w:pPrChange>
            </w:pPr>
            <w:ins w:id="7729" w:author="Sunil Vyas" w:date="2023-10-11T17:42:00Z">
              <w:r>
                <w:t>Decimal values are not allowed in this field.</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320166D9" w14:textId="77777777" w:rsidR="008F4DA6" w:rsidRDefault="008F4DA6" w:rsidP="008F4DA6">
            <w:pPr>
              <w:rPr>
                <w:ins w:id="7730" w:author="Sunil Vyas" w:date="2023-10-11T17:42:00Z"/>
              </w:rPr>
              <w:pPrChange w:id="7731" w:author="Sunil Vyas" w:date="2023-10-11T17:45:00Z">
                <w:pPr>
                  <w:pStyle w:val="ListParagraph"/>
                </w:pPr>
              </w:pPrChange>
            </w:pPr>
            <w:ins w:id="7732" w:author="Sunil Vyas" w:date="2023-10-11T17:42:00Z">
              <w:r>
                <w:t>Please enter the minimum number of packages for bidding.</w:t>
              </w:r>
            </w:ins>
          </w:p>
          <w:p w14:paraId="7AD357B0" w14:textId="77777777" w:rsidR="008F4DA6" w:rsidRDefault="008F4DA6" w:rsidP="008F4DA6">
            <w:pPr>
              <w:rPr>
                <w:ins w:id="7733" w:author="Sunil Vyas" w:date="2023-10-11T17:42:00Z"/>
              </w:rPr>
              <w:pPrChange w:id="7734" w:author="Sunil Vyas" w:date="2023-10-11T17:45:00Z">
                <w:pPr>
                  <w:pStyle w:val="ListParagraph"/>
                </w:pPr>
              </w:pPrChange>
            </w:pPr>
            <w:ins w:id="7735" w:author="Sunil Vyas" w:date="2023-10-11T17:42:00Z">
              <w:r>
                <w:t>Please enter a valid numeric value.</w:t>
              </w:r>
            </w:ins>
          </w:p>
          <w:p w14:paraId="18D7F85F" w14:textId="77777777" w:rsidR="008F4DA6" w:rsidRDefault="008F4DA6" w:rsidP="008F4DA6">
            <w:pPr>
              <w:rPr>
                <w:ins w:id="7736" w:author="Sunil Vyas" w:date="2023-10-11T17:42:00Z"/>
              </w:rPr>
              <w:pPrChange w:id="7737" w:author="Sunil Vyas" w:date="2023-10-11T17:45:00Z">
                <w:pPr>
                  <w:pStyle w:val="ListParagraph"/>
                </w:pPr>
              </w:pPrChange>
            </w:pPr>
            <w:ins w:id="7738" w:author="Sunil Vyas" w:date="2023-10-11T17:42:00Z">
              <w:r>
                <w:t>The value should be between 1 and 999.</w:t>
              </w:r>
            </w:ins>
          </w:p>
          <w:p w14:paraId="30600AB0" w14:textId="77777777" w:rsidR="008F4DA6" w:rsidRDefault="008F4DA6" w:rsidP="008F4DA6">
            <w:pPr>
              <w:rPr>
                <w:ins w:id="7739" w:author="Sunil Vyas" w:date="2023-10-11T17:42:00Z"/>
              </w:rPr>
              <w:pPrChange w:id="7740" w:author="Sunil Vyas" w:date="2023-10-11T17:45:00Z">
                <w:pPr>
                  <w:pStyle w:val="ListParagraph"/>
                  <w:tabs>
                    <w:tab w:val="center" w:pos="4320"/>
                    <w:tab w:val="right" w:pos="8640"/>
                    <w:tab w:val="left" w:pos="10620"/>
                  </w:tabs>
                  <w:ind w:left="0"/>
                </w:pPr>
              </w:pPrChange>
            </w:pPr>
            <w:ins w:id="7741" w:author="Sunil Vyas" w:date="2023-10-11T17:42:00Z">
              <w:r>
                <w:t xml:space="preserve">Decimal values are not allowed. Please enter a whole number </w:t>
              </w:r>
              <w:r>
                <w:lastRenderedPageBreak/>
                <w:t>between 1 and 999.</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6F86C1EC" w14:textId="77777777" w:rsidR="008F4DA6" w:rsidRDefault="008F4DA6" w:rsidP="008F4DA6">
            <w:pPr>
              <w:pStyle w:val="ListParagraph"/>
              <w:tabs>
                <w:tab w:val="center" w:pos="4320"/>
                <w:tab w:val="right" w:pos="8640"/>
                <w:tab w:val="left" w:pos="10620"/>
              </w:tabs>
              <w:ind w:left="0"/>
              <w:rPr>
                <w:ins w:id="7742"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1FCA7F96" w14:textId="77777777" w:rsidR="008F4DA6" w:rsidRDefault="008F4DA6" w:rsidP="008F4DA6">
            <w:pPr>
              <w:pStyle w:val="ListParagraph"/>
              <w:tabs>
                <w:tab w:val="center" w:pos="4320"/>
                <w:tab w:val="right" w:pos="8640"/>
                <w:tab w:val="left" w:pos="10620"/>
              </w:tabs>
              <w:ind w:left="0"/>
              <w:rPr>
                <w:ins w:id="7743" w:author="Sunil Vyas" w:date="2023-10-11T17:42:00Z"/>
                <w:rFonts w:ascii="Cambria" w:hAnsi="Cambria"/>
                <w:sz w:val="22"/>
                <w:szCs w:val="22"/>
              </w:rPr>
            </w:pPr>
          </w:p>
        </w:tc>
      </w:tr>
      <w:tr w:rsidR="008F4DA6" w14:paraId="28C4CE5E" w14:textId="77777777">
        <w:trPr>
          <w:trHeight w:val="1735"/>
          <w:ins w:id="7744"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66B2C867" w14:textId="77777777" w:rsidR="008F4DA6" w:rsidRDefault="008F4DA6" w:rsidP="008F4DA6">
            <w:pPr>
              <w:tabs>
                <w:tab w:val="left" w:pos="10620"/>
              </w:tabs>
              <w:rPr>
                <w:ins w:id="7745" w:author="Sunil Vyas" w:date="2023-10-11T17:42:00Z"/>
                <w:rFonts w:cs="Tahoma"/>
                <w:bCs/>
                <w:color w:val="333333"/>
                <w:sz w:val="17"/>
                <w:szCs w:val="17"/>
                <w:shd w:val="clear" w:color="auto" w:fill="FFFFFF"/>
              </w:rPr>
            </w:pPr>
            <w:ins w:id="7746" w:author="Sunil Vyas" w:date="2023-10-11T17:42:00Z">
              <w:r>
                <w:rPr>
                  <w:rFonts w:cs="Tahoma"/>
                  <w:bCs/>
                  <w:color w:val="333333"/>
                  <w:sz w:val="17"/>
                  <w:szCs w:val="17"/>
                  <w:shd w:val="clear" w:color="auto" w:fill="FFFFFF"/>
                </w:rPr>
                <w:t>Permissible Increase over Highest Bid Price (%)</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73BEF8BF" w14:textId="77777777" w:rsidR="008F4DA6" w:rsidRDefault="008F4DA6" w:rsidP="008F4DA6">
            <w:pPr>
              <w:pStyle w:val="ListParagraph"/>
              <w:tabs>
                <w:tab w:val="center" w:pos="4320"/>
                <w:tab w:val="right" w:pos="8640"/>
                <w:tab w:val="left" w:pos="10620"/>
              </w:tabs>
              <w:ind w:left="0"/>
              <w:rPr>
                <w:ins w:id="7747" w:author="Sunil Vyas" w:date="2023-10-11T17:42:00Z"/>
                <w:rFonts w:ascii="Cambria" w:hAnsi="Cambria"/>
                <w:sz w:val="22"/>
                <w:szCs w:val="22"/>
              </w:rPr>
            </w:pPr>
            <w:ins w:id="7748"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0059B5B8" w14:textId="77777777" w:rsidR="008F4DA6" w:rsidRDefault="008F4DA6" w:rsidP="008F4DA6">
            <w:pPr>
              <w:pStyle w:val="ListParagraph"/>
              <w:tabs>
                <w:tab w:val="center" w:pos="4320"/>
                <w:tab w:val="right" w:pos="8640"/>
                <w:tab w:val="left" w:pos="10620"/>
              </w:tabs>
              <w:ind w:left="0"/>
              <w:rPr>
                <w:ins w:id="7749" w:author="Sunil Vyas" w:date="2023-10-11T17:42:00Z"/>
                <w:rFonts w:ascii="Cambria" w:hAnsi="Cambria"/>
                <w:sz w:val="22"/>
                <w:szCs w:val="22"/>
              </w:rPr>
            </w:pPr>
            <w:ins w:id="7750"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0C9D10EA" w14:textId="77777777" w:rsidR="008F4DA6" w:rsidRDefault="008F4DA6" w:rsidP="008F4DA6">
            <w:pPr>
              <w:rPr>
                <w:ins w:id="7751" w:author="Sunil Vyas" w:date="2023-10-11T17:42:00Z"/>
              </w:rPr>
              <w:pPrChange w:id="7752" w:author="Sunil Vyas" w:date="2023-10-11T17:45:00Z">
                <w:pPr>
                  <w:pStyle w:val="ListParagraph"/>
                </w:pPr>
              </w:pPrChange>
            </w:pPr>
            <w:ins w:id="7753" w:author="Sunil Vyas" w:date="2023-10-11T17:42:00Z">
              <w:r>
                <w:t>The "Permissible Increase over Highest Bid Price (%)" field is mandatory.</w:t>
              </w:r>
            </w:ins>
          </w:p>
          <w:p w14:paraId="009E95EA" w14:textId="77777777" w:rsidR="008F4DA6" w:rsidRDefault="008F4DA6" w:rsidP="008F4DA6">
            <w:pPr>
              <w:rPr>
                <w:ins w:id="7754" w:author="Sunil Vyas" w:date="2023-10-11T17:42:00Z"/>
              </w:rPr>
              <w:pPrChange w:id="7755" w:author="Sunil Vyas" w:date="2023-10-11T17:45:00Z">
                <w:pPr>
                  <w:pStyle w:val="ListParagraph"/>
                </w:pPr>
              </w:pPrChange>
            </w:pPr>
            <w:ins w:id="7756" w:author="Sunil Vyas" w:date="2023-10-11T17:42:00Z">
              <w:r>
                <w:t>The field should only accept numeric values.</w:t>
              </w:r>
            </w:ins>
          </w:p>
          <w:p w14:paraId="5EE9D6A3" w14:textId="77777777" w:rsidR="008F4DA6" w:rsidRDefault="008F4DA6" w:rsidP="008F4DA6">
            <w:pPr>
              <w:rPr>
                <w:ins w:id="7757" w:author="Sunil Vyas" w:date="2023-10-11T17:42:00Z"/>
              </w:rPr>
              <w:pPrChange w:id="7758" w:author="Sunil Vyas" w:date="2023-10-11T17:45:00Z">
                <w:pPr>
                  <w:pStyle w:val="ListParagraph"/>
                </w:pPr>
              </w:pPrChange>
            </w:pPr>
            <w:ins w:id="7759" w:author="Sunil Vyas" w:date="2023-10-11T17:42:00Z">
              <w:r>
                <w:t>The numeric value should be between 0 and 100.</w:t>
              </w:r>
            </w:ins>
          </w:p>
          <w:p w14:paraId="4BDC1558" w14:textId="77777777" w:rsidR="008F4DA6" w:rsidRDefault="008F4DA6" w:rsidP="008F4DA6">
            <w:pPr>
              <w:rPr>
                <w:ins w:id="7760" w:author="Sunil Vyas" w:date="2023-10-11T17:42:00Z"/>
              </w:rPr>
              <w:pPrChange w:id="7761" w:author="Sunil Vyas" w:date="2023-10-11T17:45:00Z">
                <w:pPr>
                  <w:pStyle w:val="ListParagraph"/>
                  <w:tabs>
                    <w:tab w:val="center" w:pos="4320"/>
                    <w:tab w:val="right" w:pos="8640"/>
                    <w:tab w:val="left" w:pos="10620"/>
                  </w:tabs>
                  <w:ind w:left="0"/>
                </w:pPr>
              </w:pPrChange>
            </w:pPr>
            <w:ins w:id="7762" w:author="Sunil Vyas" w:date="2023-10-11T17:42:00Z">
              <w:r>
                <w:t>Decimal values are not allowed; only whole numbers are accepted.</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552B9F1E" w14:textId="77777777" w:rsidR="008F4DA6" w:rsidRDefault="008F4DA6" w:rsidP="008F4DA6">
            <w:pPr>
              <w:rPr>
                <w:ins w:id="7763" w:author="Sunil Vyas" w:date="2023-10-11T17:42:00Z"/>
              </w:rPr>
              <w:pPrChange w:id="7764" w:author="Sunil Vyas" w:date="2023-10-11T17:45:00Z">
                <w:pPr>
                  <w:pStyle w:val="ListParagraph"/>
                </w:pPr>
              </w:pPrChange>
            </w:pPr>
            <w:ins w:id="7765" w:author="Sunil Vyas" w:date="2023-10-11T17:42:00Z">
              <w:r>
                <w:t>Please enter the Permissible Increase over Highest Bid Price (%).</w:t>
              </w:r>
            </w:ins>
          </w:p>
          <w:p w14:paraId="05842D0D" w14:textId="77777777" w:rsidR="008F4DA6" w:rsidRDefault="008F4DA6" w:rsidP="008F4DA6">
            <w:pPr>
              <w:rPr>
                <w:ins w:id="7766" w:author="Sunil Vyas" w:date="2023-10-11T17:42:00Z"/>
              </w:rPr>
              <w:pPrChange w:id="7767" w:author="Sunil Vyas" w:date="2023-10-11T17:45:00Z">
                <w:pPr>
                  <w:pStyle w:val="ListParagraph"/>
                </w:pPr>
              </w:pPrChange>
            </w:pPr>
            <w:ins w:id="7768" w:author="Sunil Vyas" w:date="2023-10-11T17:42:00Z">
              <w:r>
                <w:t>Please enter a numeric value.</w:t>
              </w:r>
            </w:ins>
          </w:p>
          <w:p w14:paraId="3AC0F575" w14:textId="77777777" w:rsidR="008F4DA6" w:rsidRDefault="008F4DA6" w:rsidP="008F4DA6">
            <w:pPr>
              <w:rPr>
                <w:ins w:id="7769" w:author="Sunil Vyas" w:date="2023-10-11T17:42:00Z"/>
              </w:rPr>
              <w:pPrChange w:id="7770" w:author="Sunil Vyas" w:date="2023-10-11T17:45:00Z">
                <w:pPr>
                  <w:pStyle w:val="ListParagraph"/>
                </w:pPr>
              </w:pPrChange>
            </w:pPr>
            <w:ins w:id="7771" w:author="Sunil Vyas" w:date="2023-10-11T17:42:00Z">
              <w:r>
                <w:t>Please enter a numeric value between 0 and 100.</w:t>
              </w:r>
            </w:ins>
          </w:p>
          <w:p w14:paraId="17956A04" w14:textId="77777777" w:rsidR="008F4DA6" w:rsidRDefault="008F4DA6" w:rsidP="008F4DA6">
            <w:pPr>
              <w:rPr>
                <w:ins w:id="7772" w:author="Sunil Vyas" w:date="2023-10-11T17:42:00Z"/>
              </w:rPr>
              <w:pPrChange w:id="7773" w:author="Sunil Vyas" w:date="2023-10-11T17:45:00Z">
                <w:pPr>
                  <w:pStyle w:val="ListParagraph"/>
                  <w:tabs>
                    <w:tab w:val="center" w:pos="4320"/>
                    <w:tab w:val="right" w:pos="8640"/>
                    <w:tab w:val="left" w:pos="10620"/>
                  </w:tabs>
                  <w:ind w:left="0"/>
                </w:pPr>
              </w:pPrChange>
            </w:pPr>
            <w:ins w:id="7774" w:author="Sunil Vyas" w:date="2023-10-11T17:42:00Z">
              <w:r>
                <w:t>Decimal values are not allowed; please enter a whole number.</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5A10CD21" w14:textId="77777777" w:rsidR="008F4DA6" w:rsidRDefault="008F4DA6" w:rsidP="008F4DA6">
            <w:pPr>
              <w:pStyle w:val="ListParagraph"/>
              <w:tabs>
                <w:tab w:val="center" w:pos="4320"/>
                <w:tab w:val="right" w:pos="8640"/>
                <w:tab w:val="left" w:pos="10620"/>
              </w:tabs>
              <w:ind w:left="0"/>
              <w:rPr>
                <w:ins w:id="7775"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519A553C" w14:textId="77777777" w:rsidR="008F4DA6" w:rsidRDefault="008F4DA6" w:rsidP="008F4DA6">
            <w:pPr>
              <w:pStyle w:val="ListParagraph"/>
              <w:tabs>
                <w:tab w:val="center" w:pos="4320"/>
                <w:tab w:val="right" w:pos="8640"/>
                <w:tab w:val="left" w:pos="10620"/>
              </w:tabs>
              <w:ind w:left="0"/>
              <w:rPr>
                <w:ins w:id="7776" w:author="Sunil Vyas" w:date="2023-10-11T17:42:00Z"/>
                <w:rFonts w:ascii="Cambria" w:hAnsi="Cambria"/>
                <w:sz w:val="22"/>
                <w:szCs w:val="22"/>
              </w:rPr>
            </w:pPr>
          </w:p>
        </w:tc>
      </w:tr>
      <w:tr w:rsidR="008F4DA6" w14:paraId="5ABC52AC" w14:textId="77777777">
        <w:trPr>
          <w:trHeight w:val="1735"/>
          <w:ins w:id="7777"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212DB162" w14:textId="77777777" w:rsidR="008F4DA6" w:rsidRDefault="008F4DA6" w:rsidP="008F4DA6">
            <w:pPr>
              <w:tabs>
                <w:tab w:val="left" w:pos="10620"/>
              </w:tabs>
              <w:rPr>
                <w:ins w:id="7778" w:author="Sunil Vyas" w:date="2023-10-11T17:42:00Z"/>
                <w:rFonts w:cs="Tahoma"/>
                <w:bCs/>
                <w:color w:val="333333"/>
                <w:sz w:val="17"/>
                <w:szCs w:val="17"/>
                <w:shd w:val="clear" w:color="auto" w:fill="FFFFFF"/>
              </w:rPr>
            </w:pPr>
            <w:ins w:id="7779" w:author="Sunil Vyas" w:date="2023-10-11T17:42:00Z">
              <w:r>
                <w:rPr>
                  <w:rFonts w:cs="Tahoma"/>
                  <w:bCs/>
                  <w:color w:val="333333"/>
                  <w:sz w:val="17"/>
                  <w:szCs w:val="17"/>
                  <w:shd w:val="clear" w:color="auto" w:fill="FFFFFF"/>
                </w:rPr>
                <w:t>Minimum Number of Packages(Invoice)</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70FAD025" w14:textId="77777777" w:rsidR="008F4DA6" w:rsidRDefault="008F4DA6" w:rsidP="008F4DA6">
            <w:pPr>
              <w:pStyle w:val="ListParagraph"/>
              <w:tabs>
                <w:tab w:val="center" w:pos="4320"/>
                <w:tab w:val="right" w:pos="8640"/>
                <w:tab w:val="left" w:pos="10620"/>
              </w:tabs>
              <w:ind w:left="0"/>
              <w:rPr>
                <w:ins w:id="7780" w:author="Sunil Vyas" w:date="2023-10-11T17:42:00Z"/>
                <w:rFonts w:ascii="Cambria" w:hAnsi="Cambria"/>
                <w:sz w:val="22"/>
                <w:szCs w:val="22"/>
              </w:rPr>
            </w:pPr>
            <w:ins w:id="7781"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61100996" w14:textId="77777777" w:rsidR="008F4DA6" w:rsidRDefault="008F4DA6" w:rsidP="008F4DA6">
            <w:pPr>
              <w:pStyle w:val="ListParagraph"/>
              <w:tabs>
                <w:tab w:val="center" w:pos="4320"/>
                <w:tab w:val="right" w:pos="8640"/>
                <w:tab w:val="left" w:pos="10620"/>
              </w:tabs>
              <w:ind w:left="0"/>
              <w:rPr>
                <w:ins w:id="7782" w:author="Sunil Vyas" w:date="2023-10-11T17:42:00Z"/>
                <w:rFonts w:ascii="Cambria" w:hAnsi="Cambria"/>
                <w:sz w:val="22"/>
                <w:szCs w:val="22"/>
              </w:rPr>
            </w:pPr>
            <w:ins w:id="7783"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3F4C99EE" w14:textId="77777777" w:rsidR="008F4DA6" w:rsidRDefault="008F4DA6" w:rsidP="008F4DA6">
            <w:pPr>
              <w:rPr>
                <w:ins w:id="7784" w:author="Sunil Vyas" w:date="2023-10-11T17:42:00Z"/>
              </w:rPr>
              <w:pPrChange w:id="7785" w:author="Sunil Vyas" w:date="2023-10-11T17:45:00Z">
                <w:pPr>
                  <w:pStyle w:val="ListParagraph"/>
                </w:pPr>
              </w:pPrChange>
            </w:pPr>
            <w:ins w:id="7786" w:author="Sunil Vyas" w:date="2023-10-11T17:42:00Z">
              <w:r>
                <w:t>The "Minimum Number of Packages (Invoice)" field is mandatory.</w:t>
              </w:r>
            </w:ins>
          </w:p>
          <w:p w14:paraId="78BA2283" w14:textId="77777777" w:rsidR="008F4DA6" w:rsidRDefault="008F4DA6" w:rsidP="008F4DA6">
            <w:pPr>
              <w:rPr>
                <w:ins w:id="7787" w:author="Sunil Vyas" w:date="2023-10-11T17:42:00Z"/>
              </w:rPr>
              <w:pPrChange w:id="7788" w:author="Sunil Vyas" w:date="2023-10-11T17:45:00Z">
                <w:pPr>
                  <w:pStyle w:val="ListParagraph"/>
                </w:pPr>
              </w:pPrChange>
            </w:pPr>
            <w:ins w:id="7789" w:author="Sunil Vyas" w:date="2023-10-11T17:42:00Z">
              <w:r>
                <w:t>The field should only accept numeric values.</w:t>
              </w:r>
            </w:ins>
          </w:p>
          <w:p w14:paraId="17CB00BD" w14:textId="77777777" w:rsidR="008F4DA6" w:rsidRDefault="008F4DA6" w:rsidP="008F4DA6">
            <w:pPr>
              <w:rPr>
                <w:ins w:id="7790" w:author="Sunil Vyas" w:date="2023-10-11T17:42:00Z"/>
              </w:rPr>
              <w:pPrChange w:id="7791" w:author="Sunil Vyas" w:date="2023-10-11T17:45:00Z">
                <w:pPr>
                  <w:pStyle w:val="ListParagraph"/>
                </w:pPr>
              </w:pPrChange>
            </w:pPr>
            <w:ins w:id="7792" w:author="Sunil Vyas" w:date="2023-10-11T17:42:00Z">
              <w:r>
                <w:t>The numeric value should be between 1 and 100.</w:t>
              </w:r>
            </w:ins>
          </w:p>
          <w:p w14:paraId="61E823F5" w14:textId="77777777" w:rsidR="008F4DA6" w:rsidRDefault="008F4DA6" w:rsidP="008F4DA6">
            <w:pPr>
              <w:rPr>
                <w:ins w:id="7793" w:author="Sunil Vyas" w:date="2023-10-11T17:42:00Z"/>
              </w:rPr>
              <w:pPrChange w:id="7794" w:author="Sunil Vyas" w:date="2023-10-11T17:45:00Z">
                <w:pPr>
                  <w:pStyle w:val="ListParagraph"/>
                  <w:tabs>
                    <w:tab w:val="center" w:pos="4320"/>
                    <w:tab w:val="right" w:pos="8640"/>
                    <w:tab w:val="left" w:pos="10620"/>
                  </w:tabs>
                  <w:ind w:left="0"/>
                </w:pPr>
              </w:pPrChange>
            </w:pPr>
            <w:ins w:id="7795" w:author="Sunil Vyas" w:date="2023-10-11T17:42:00Z">
              <w:r>
                <w:t xml:space="preserve">Decimal values are not allowed; only whole </w:t>
              </w:r>
              <w:r>
                <w:lastRenderedPageBreak/>
                <w:t>numbers are accepted.</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21B84AEB" w14:textId="77777777" w:rsidR="008F4DA6" w:rsidRDefault="008F4DA6" w:rsidP="008F4DA6">
            <w:pPr>
              <w:rPr>
                <w:ins w:id="7796" w:author="Sunil Vyas" w:date="2023-10-11T17:42:00Z"/>
              </w:rPr>
              <w:pPrChange w:id="7797" w:author="Sunil Vyas" w:date="2023-10-11T17:45:00Z">
                <w:pPr>
                  <w:pStyle w:val="ListParagraph"/>
                </w:pPr>
              </w:pPrChange>
            </w:pPr>
            <w:ins w:id="7798" w:author="Sunil Vyas" w:date="2023-10-11T17:42:00Z">
              <w:r>
                <w:lastRenderedPageBreak/>
                <w:t>Please enter the Minimum Number of Packages (Invoice).</w:t>
              </w:r>
            </w:ins>
          </w:p>
          <w:p w14:paraId="361ED5D7" w14:textId="77777777" w:rsidR="008F4DA6" w:rsidRDefault="008F4DA6" w:rsidP="008F4DA6">
            <w:pPr>
              <w:rPr>
                <w:ins w:id="7799" w:author="Sunil Vyas" w:date="2023-10-11T17:42:00Z"/>
              </w:rPr>
              <w:pPrChange w:id="7800" w:author="Sunil Vyas" w:date="2023-10-11T17:45:00Z">
                <w:pPr>
                  <w:pStyle w:val="ListParagraph"/>
                </w:pPr>
              </w:pPrChange>
            </w:pPr>
            <w:ins w:id="7801" w:author="Sunil Vyas" w:date="2023-10-11T17:42:00Z">
              <w:r>
                <w:t>Please enter a numeric value.</w:t>
              </w:r>
            </w:ins>
          </w:p>
          <w:p w14:paraId="57FE62FC" w14:textId="77777777" w:rsidR="008F4DA6" w:rsidRDefault="008F4DA6" w:rsidP="008F4DA6">
            <w:pPr>
              <w:rPr>
                <w:ins w:id="7802" w:author="Sunil Vyas" w:date="2023-10-11T17:42:00Z"/>
              </w:rPr>
              <w:pPrChange w:id="7803" w:author="Sunil Vyas" w:date="2023-10-11T17:45:00Z">
                <w:pPr>
                  <w:pStyle w:val="ListParagraph"/>
                </w:pPr>
              </w:pPrChange>
            </w:pPr>
            <w:ins w:id="7804" w:author="Sunil Vyas" w:date="2023-10-11T17:42:00Z">
              <w:r>
                <w:t>Please enter a numeric value between 1 and 100.</w:t>
              </w:r>
            </w:ins>
          </w:p>
          <w:p w14:paraId="55283B22" w14:textId="77777777" w:rsidR="008F4DA6" w:rsidRDefault="008F4DA6" w:rsidP="008F4DA6">
            <w:pPr>
              <w:rPr>
                <w:ins w:id="7805" w:author="Sunil Vyas" w:date="2023-10-11T17:42:00Z"/>
              </w:rPr>
              <w:pPrChange w:id="7806" w:author="Sunil Vyas" w:date="2023-10-11T17:45:00Z">
                <w:pPr>
                  <w:pStyle w:val="ListParagraph"/>
                  <w:tabs>
                    <w:tab w:val="center" w:pos="4320"/>
                    <w:tab w:val="right" w:pos="8640"/>
                    <w:tab w:val="left" w:pos="10620"/>
                  </w:tabs>
                  <w:ind w:left="0"/>
                </w:pPr>
              </w:pPrChange>
            </w:pPr>
            <w:ins w:id="7807" w:author="Sunil Vyas" w:date="2023-10-11T17:42:00Z">
              <w:r>
                <w:t xml:space="preserve">Decimal values are not allowed; </w:t>
              </w:r>
              <w:r>
                <w:lastRenderedPageBreak/>
                <w:t>please enter a whole number.</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03715C2D" w14:textId="77777777" w:rsidR="008F4DA6" w:rsidRDefault="008F4DA6" w:rsidP="008F4DA6">
            <w:pPr>
              <w:pStyle w:val="ListParagraph"/>
              <w:tabs>
                <w:tab w:val="center" w:pos="4320"/>
                <w:tab w:val="right" w:pos="8640"/>
                <w:tab w:val="left" w:pos="10620"/>
              </w:tabs>
              <w:ind w:left="0"/>
              <w:rPr>
                <w:ins w:id="7808"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2EE9CF24" w14:textId="77777777" w:rsidR="008F4DA6" w:rsidRDefault="008F4DA6" w:rsidP="008F4DA6">
            <w:pPr>
              <w:pStyle w:val="ListParagraph"/>
              <w:tabs>
                <w:tab w:val="center" w:pos="4320"/>
                <w:tab w:val="right" w:pos="8640"/>
                <w:tab w:val="left" w:pos="10620"/>
              </w:tabs>
              <w:ind w:left="0"/>
              <w:rPr>
                <w:ins w:id="7809" w:author="Sunil Vyas" w:date="2023-10-11T17:42:00Z"/>
                <w:rFonts w:ascii="Cambria" w:hAnsi="Cambria"/>
                <w:sz w:val="22"/>
                <w:szCs w:val="22"/>
              </w:rPr>
            </w:pPr>
          </w:p>
        </w:tc>
      </w:tr>
      <w:tr w:rsidR="008F4DA6" w14:paraId="3A2DAF06" w14:textId="77777777">
        <w:trPr>
          <w:trHeight w:val="1735"/>
          <w:ins w:id="7810"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05BC6BFA" w14:textId="77777777" w:rsidR="008F4DA6" w:rsidRPr="005E0577" w:rsidRDefault="008F4DA6" w:rsidP="008F4DA6">
            <w:pPr>
              <w:tabs>
                <w:tab w:val="left" w:pos="10620"/>
              </w:tabs>
              <w:rPr>
                <w:ins w:id="7811" w:author="Sunil Vyas" w:date="2023-10-11T17:42:00Z"/>
                <w:rFonts w:cs="Tahoma"/>
                <w:bCs/>
                <w:strike/>
                <w:color w:val="333333"/>
                <w:sz w:val="17"/>
                <w:szCs w:val="17"/>
                <w:shd w:val="clear" w:color="auto" w:fill="FFFFFF"/>
                <w:rPrChange w:id="7812" w:author="Sunil Vyas" w:date="2023-10-25T11:50:00Z">
                  <w:rPr>
                    <w:ins w:id="7813" w:author="Sunil Vyas" w:date="2023-10-11T17:42:00Z"/>
                    <w:rFonts w:cs="Tahoma"/>
                    <w:bCs/>
                    <w:color w:val="333333"/>
                    <w:sz w:val="17"/>
                    <w:szCs w:val="17"/>
                    <w:shd w:val="clear" w:color="auto" w:fill="FFFFFF"/>
                  </w:rPr>
                </w:rPrChange>
              </w:rPr>
            </w:pPr>
            <w:ins w:id="7814" w:author="Sunil Vyas" w:date="2023-10-11T17:42:00Z">
              <w:r w:rsidRPr="005E0577">
                <w:rPr>
                  <w:rFonts w:cs="Tahoma"/>
                  <w:bCs/>
                  <w:strike/>
                  <w:color w:val="333333"/>
                  <w:sz w:val="17"/>
                  <w:szCs w:val="17"/>
                  <w:shd w:val="clear" w:color="auto" w:fill="FFFFFF"/>
                  <w:rPrChange w:id="7815" w:author="Sunil Vyas" w:date="2023-10-25T11:50:00Z">
                    <w:rPr>
                      <w:rFonts w:cs="Tahoma"/>
                      <w:bCs/>
                      <w:color w:val="333333"/>
                      <w:sz w:val="17"/>
                      <w:szCs w:val="17"/>
                      <w:shd w:val="clear" w:color="auto" w:fill="FFFFFF"/>
                    </w:rPr>
                  </w:rPrChange>
                </w:rPr>
                <w:t>Reprint After(Weeks)</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288700FB" w14:textId="77777777" w:rsidR="008F4DA6" w:rsidRPr="005E0577" w:rsidRDefault="008F4DA6" w:rsidP="008F4DA6">
            <w:pPr>
              <w:pStyle w:val="ListParagraph"/>
              <w:tabs>
                <w:tab w:val="center" w:pos="4320"/>
                <w:tab w:val="right" w:pos="8640"/>
                <w:tab w:val="left" w:pos="10620"/>
              </w:tabs>
              <w:ind w:left="0"/>
              <w:rPr>
                <w:ins w:id="7816" w:author="Sunil Vyas" w:date="2023-10-11T17:42:00Z"/>
                <w:rFonts w:ascii="Cambria" w:hAnsi="Cambria"/>
                <w:strike/>
                <w:sz w:val="22"/>
                <w:szCs w:val="22"/>
                <w:rPrChange w:id="7817" w:author="Sunil Vyas" w:date="2023-10-25T11:50:00Z">
                  <w:rPr>
                    <w:ins w:id="7818" w:author="Sunil Vyas" w:date="2023-10-11T17:42:00Z"/>
                    <w:rFonts w:ascii="Cambria" w:hAnsi="Cambria"/>
                    <w:sz w:val="22"/>
                    <w:szCs w:val="22"/>
                  </w:rPr>
                </w:rPrChange>
              </w:rPr>
            </w:pPr>
            <w:ins w:id="7819" w:author="Sunil Vyas" w:date="2023-10-11T17:42:00Z">
              <w:r w:rsidRPr="005E0577">
                <w:rPr>
                  <w:rFonts w:ascii="Cambria" w:hAnsi="Cambria"/>
                  <w:strike/>
                  <w:sz w:val="22"/>
                  <w:szCs w:val="22"/>
                  <w:rPrChange w:id="7820" w:author="Sunil Vyas" w:date="2023-10-25T11:50:00Z">
                    <w:rPr>
                      <w:rFonts w:ascii="Cambria" w:hAnsi="Cambria"/>
                      <w:sz w:val="22"/>
                      <w:szCs w:val="22"/>
                    </w:rPr>
                  </w:rPrChange>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5E3D68A3" w14:textId="77777777" w:rsidR="008F4DA6" w:rsidRPr="005E0577" w:rsidRDefault="008F4DA6" w:rsidP="008F4DA6">
            <w:pPr>
              <w:pStyle w:val="ListParagraph"/>
              <w:tabs>
                <w:tab w:val="center" w:pos="4320"/>
                <w:tab w:val="right" w:pos="8640"/>
                <w:tab w:val="left" w:pos="10620"/>
              </w:tabs>
              <w:ind w:left="0"/>
              <w:rPr>
                <w:ins w:id="7821" w:author="Sunil Vyas" w:date="2023-10-11T17:42:00Z"/>
                <w:rFonts w:ascii="Cambria" w:hAnsi="Cambria"/>
                <w:strike/>
                <w:sz w:val="22"/>
                <w:szCs w:val="22"/>
                <w:rPrChange w:id="7822" w:author="Sunil Vyas" w:date="2023-10-25T11:50:00Z">
                  <w:rPr>
                    <w:ins w:id="7823" w:author="Sunil Vyas" w:date="2023-10-11T17:42:00Z"/>
                    <w:rFonts w:ascii="Cambria" w:hAnsi="Cambria"/>
                    <w:sz w:val="22"/>
                    <w:szCs w:val="22"/>
                  </w:rPr>
                </w:rPrChange>
              </w:rPr>
            </w:pPr>
            <w:ins w:id="7824" w:author="Sunil Vyas" w:date="2023-10-11T17:42:00Z">
              <w:r w:rsidRPr="005E0577">
                <w:rPr>
                  <w:rFonts w:ascii="Cambria" w:hAnsi="Cambria"/>
                  <w:strike/>
                  <w:sz w:val="22"/>
                  <w:szCs w:val="22"/>
                  <w:rPrChange w:id="7825" w:author="Sunil Vyas" w:date="2023-10-25T11:50:00Z">
                    <w:rPr>
                      <w:rFonts w:ascii="Cambria" w:hAnsi="Cambria"/>
                      <w:sz w:val="22"/>
                      <w:szCs w:val="22"/>
                    </w:rPr>
                  </w:rPrChange>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74E40BAE" w14:textId="77777777" w:rsidR="008F4DA6" w:rsidRPr="005E0577" w:rsidRDefault="008F4DA6" w:rsidP="008F4DA6">
            <w:pPr>
              <w:rPr>
                <w:ins w:id="7826" w:author="Sunil Vyas" w:date="2023-10-11T17:42:00Z"/>
                <w:strike/>
                <w:rPrChange w:id="7827" w:author="Sunil Vyas" w:date="2023-10-25T11:50:00Z">
                  <w:rPr>
                    <w:ins w:id="7828" w:author="Sunil Vyas" w:date="2023-10-11T17:42:00Z"/>
                  </w:rPr>
                </w:rPrChange>
              </w:rPr>
              <w:pPrChange w:id="7829" w:author="Sunil Vyas" w:date="2023-10-11T17:45:00Z">
                <w:pPr>
                  <w:pStyle w:val="ListParagraph"/>
                </w:pPr>
              </w:pPrChange>
            </w:pPr>
            <w:ins w:id="7830" w:author="Sunil Vyas" w:date="2023-10-11T17:42:00Z">
              <w:r w:rsidRPr="005E0577">
                <w:rPr>
                  <w:strike/>
                  <w:rPrChange w:id="7831" w:author="Sunil Vyas" w:date="2023-10-25T11:50:00Z">
                    <w:rPr/>
                  </w:rPrChange>
                </w:rPr>
                <w:t>The "Reprint After (Weeks)" field is mandatory.</w:t>
              </w:r>
            </w:ins>
          </w:p>
          <w:p w14:paraId="6BA10393" w14:textId="77777777" w:rsidR="008F4DA6" w:rsidRPr="005E0577" w:rsidRDefault="008F4DA6" w:rsidP="008F4DA6">
            <w:pPr>
              <w:rPr>
                <w:ins w:id="7832" w:author="Sunil Vyas" w:date="2023-10-11T17:42:00Z"/>
                <w:strike/>
                <w:rPrChange w:id="7833" w:author="Sunil Vyas" w:date="2023-10-25T11:50:00Z">
                  <w:rPr>
                    <w:ins w:id="7834" w:author="Sunil Vyas" w:date="2023-10-11T17:42:00Z"/>
                  </w:rPr>
                </w:rPrChange>
              </w:rPr>
              <w:pPrChange w:id="7835" w:author="Sunil Vyas" w:date="2023-10-11T17:45:00Z">
                <w:pPr>
                  <w:pStyle w:val="ListParagraph"/>
                </w:pPr>
              </w:pPrChange>
            </w:pPr>
            <w:ins w:id="7836" w:author="Sunil Vyas" w:date="2023-10-11T17:42:00Z">
              <w:r w:rsidRPr="005E0577">
                <w:rPr>
                  <w:strike/>
                  <w:rPrChange w:id="7837" w:author="Sunil Vyas" w:date="2023-10-25T11:50:00Z">
                    <w:rPr/>
                  </w:rPrChange>
                </w:rPr>
                <w:t>The field should only accept numeric values.</w:t>
              </w:r>
            </w:ins>
          </w:p>
          <w:p w14:paraId="1B1317DD" w14:textId="77777777" w:rsidR="008F4DA6" w:rsidRPr="005E0577" w:rsidRDefault="008F4DA6" w:rsidP="008F4DA6">
            <w:pPr>
              <w:rPr>
                <w:ins w:id="7838" w:author="Sunil Vyas" w:date="2023-10-11T17:42:00Z"/>
                <w:strike/>
                <w:rPrChange w:id="7839" w:author="Sunil Vyas" w:date="2023-10-25T11:50:00Z">
                  <w:rPr>
                    <w:ins w:id="7840" w:author="Sunil Vyas" w:date="2023-10-11T17:42:00Z"/>
                  </w:rPr>
                </w:rPrChange>
              </w:rPr>
              <w:pPrChange w:id="7841" w:author="Sunil Vyas" w:date="2023-10-11T17:45:00Z">
                <w:pPr>
                  <w:pStyle w:val="ListParagraph"/>
                </w:pPr>
              </w:pPrChange>
            </w:pPr>
            <w:ins w:id="7842" w:author="Sunil Vyas" w:date="2023-10-11T17:42:00Z">
              <w:r w:rsidRPr="005E0577">
                <w:rPr>
                  <w:strike/>
                  <w:rPrChange w:id="7843" w:author="Sunil Vyas" w:date="2023-10-25T11:50:00Z">
                    <w:rPr/>
                  </w:rPrChange>
                </w:rPr>
                <w:t>The numeric value should be between 1 and 8.</w:t>
              </w:r>
            </w:ins>
          </w:p>
          <w:p w14:paraId="46873DB2" w14:textId="77777777" w:rsidR="008F4DA6" w:rsidRPr="005E0577" w:rsidRDefault="008F4DA6" w:rsidP="008F4DA6">
            <w:pPr>
              <w:rPr>
                <w:ins w:id="7844" w:author="Sunil Vyas" w:date="2023-10-11T17:42:00Z"/>
                <w:strike/>
                <w:rPrChange w:id="7845" w:author="Sunil Vyas" w:date="2023-10-25T11:50:00Z">
                  <w:rPr>
                    <w:ins w:id="7846" w:author="Sunil Vyas" w:date="2023-10-11T17:42:00Z"/>
                  </w:rPr>
                </w:rPrChange>
              </w:rPr>
              <w:pPrChange w:id="7847" w:author="Sunil Vyas" w:date="2023-10-11T17:45:00Z">
                <w:pPr>
                  <w:pStyle w:val="ListParagraph"/>
                  <w:tabs>
                    <w:tab w:val="center" w:pos="4320"/>
                    <w:tab w:val="right" w:pos="8640"/>
                    <w:tab w:val="left" w:pos="10620"/>
                  </w:tabs>
                  <w:ind w:left="0"/>
                </w:pPr>
              </w:pPrChange>
            </w:pPr>
            <w:ins w:id="7848" w:author="Sunil Vyas" w:date="2023-10-11T17:42:00Z">
              <w:r w:rsidRPr="005E0577">
                <w:rPr>
                  <w:strike/>
                  <w:rPrChange w:id="7849" w:author="Sunil Vyas" w:date="2023-10-25T11:50:00Z">
                    <w:rPr/>
                  </w:rPrChange>
                </w:rPr>
                <w:t>Decimal values are not allowed; only whole numbers are accepted.</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4D56A949" w14:textId="77777777" w:rsidR="008F4DA6" w:rsidRPr="005E0577" w:rsidRDefault="008F4DA6" w:rsidP="008F4DA6">
            <w:pPr>
              <w:rPr>
                <w:ins w:id="7850" w:author="Sunil Vyas" w:date="2023-10-11T17:42:00Z"/>
                <w:strike/>
                <w:rPrChange w:id="7851" w:author="Sunil Vyas" w:date="2023-10-25T11:50:00Z">
                  <w:rPr>
                    <w:ins w:id="7852" w:author="Sunil Vyas" w:date="2023-10-11T17:42:00Z"/>
                  </w:rPr>
                </w:rPrChange>
              </w:rPr>
              <w:pPrChange w:id="7853" w:author="Sunil Vyas" w:date="2023-10-11T17:45:00Z">
                <w:pPr>
                  <w:pStyle w:val="ListParagraph"/>
                </w:pPr>
              </w:pPrChange>
            </w:pPr>
            <w:ins w:id="7854" w:author="Sunil Vyas" w:date="2023-10-11T17:42:00Z">
              <w:r w:rsidRPr="005E0577">
                <w:rPr>
                  <w:strike/>
                  <w:rPrChange w:id="7855" w:author="Sunil Vyas" w:date="2023-10-25T11:50:00Z">
                    <w:rPr/>
                  </w:rPrChange>
                </w:rPr>
                <w:t>Please enter the Reprint After (Weeks).</w:t>
              </w:r>
            </w:ins>
          </w:p>
          <w:p w14:paraId="10A92446" w14:textId="77777777" w:rsidR="008F4DA6" w:rsidRPr="005E0577" w:rsidRDefault="008F4DA6" w:rsidP="008F4DA6">
            <w:pPr>
              <w:rPr>
                <w:ins w:id="7856" w:author="Sunil Vyas" w:date="2023-10-11T17:42:00Z"/>
                <w:strike/>
                <w:rPrChange w:id="7857" w:author="Sunil Vyas" w:date="2023-10-25T11:50:00Z">
                  <w:rPr>
                    <w:ins w:id="7858" w:author="Sunil Vyas" w:date="2023-10-11T17:42:00Z"/>
                  </w:rPr>
                </w:rPrChange>
              </w:rPr>
              <w:pPrChange w:id="7859" w:author="Sunil Vyas" w:date="2023-10-11T17:45:00Z">
                <w:pPr>
                  <w:pStyle w:val="ListParagraph"/>
                </w:pPr>
              </w:pPrChange>
            </w:pPr>
            <w:ins w:id="7860" w:author="Sunil Vyas" w:date="2023-10-11T17:42:00Z">
              <w:r w:rsidRPr="005E0577">
                <w:rPr>
                  <w:strike/>
                  <w:rPrChange w:id="7861" w:author="Sunil Vyas" w:date="2023-10-25T11:50:00Z">
                    <w:rPr/>
                  </w:rPrChange>
                </w:rPr>
                <w:t>Please enter a numeric value.</w:t>
              </w:r>
            </w:ins>
          </w:p>
          <w:p w14:paraId="43E1413C" w14:textId="77777777" w:rsidR="008F4DA6" w:rsidRPr="005E0577" w:rsidRDefault="008F4DA6" w:rsidP="008F4DA6">
            <w:pPr>
              <w:rPr>
                <w:ins w:id="7862" w:author="Sunil Vyas" w:date="2023-10-11T17:42:00Z"/>
                <w:strike/>
                <w:rPrChange w:id="7863" w:author="Sunil Vyas" w:date="2023-10-25T11:50:00Z">
                  <w:rPr>
                    <w:ins w:id="7864" w:author="Sunil Vyas" w:date="2023-10-11T17:42:00Z"/>
                  </w:rPr>
                </w:rPrChange>
              </w:rPr>
              <w:pPrChange w:id="7865" w:author="Sunil Vyas" w:date="2023-10-11T17:45:00Z">
                <w:pPr>
                  <w:pStyle w:val="ListParagraph"/>
                </w:pPr>
              </w:pPrChange>
            </w:pPr>
            <w:ins w:id="7866" w:author="Sunil Vyas" w:date="2023-10-11T17:42:00Z">
              <w:r w:rsidRPr="005E0577">
                <w:rPr>
                  <w:strike/>
                  <w:rPrChange w:id="7867" w:author="Sunil Vyas" w:date="2023-10-25T11:50:00Z">
                    <w:rPr/>
                  </w:rPrChange>
                </w:rPr>
                <w:t>Please enter a numeric value between 1 and 8.</w:t>
              </w:r>
            </w:ins>
          </w:p>
          <w:p w14:paraId="3390704B" w14:textId="77777777" w:rsidR="008F4DA6" w:rsidRPr="005E0577" w:rsidRDefault="008F4DA6" w:rsidP="008F4DA6">
            <w:pPr>
              <w:rPr>
                <w:ins w:id="7868" w:author="Sunil Vyas" w:date="2023-10-11T17:42:00Z"/>
                <w:strike/>
                <w:rPrChange w:id="7869" w:author="Sunil Vyas" w:date="2023-10-25T11:50:00Z">
                  <w:rPr>
                    <w:ins w:id="7870" w:author="Sunil Vyas" w:date="2023-10-11T17:42:00Z"/>
                  </w:rPr>
                </w:rPrChange>
              </w:rPr>
              <w:pPrChange w:id="7871" w:author="Sunil Vyas" w:date="2023-10-11T17:45:00Z">
                <w:pPr>
                  <w:pStyle w:val="ListParagraph"/>
                  <w:tabs>
                    <w:tab w:val="center" w:pos="4320"/>
                    <w:tab w:val="right" w:pos="8640"/>
                    <w:tab w:val="left" w:pos="10620"/>
                  </w:tabs>
                  <w:ind w:left="0"/>
                </w:pPr>
              </w:pPrChange>
            </w:pPr>
            <w:ins w:id="7872" w:author="Sunil Vyas" w:date="2023-10-11T17:42:00Z">
              <w:r w:rsidRPr="005E0577">
                <w:rPr>
                  <w:strike/>
                  <w:rPrChange w:id="7873" w:author="Sunil Vyas" w:date="2023-10-25T11:50:00Z">
                    <w:rPr/>
                  </w:rPrChange>
                </w:rPr>
                <w:t>Decimal values are not allowed; please enter a whole number.</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4730AA63" w14:textId="77777777" w:rsidR="008F4DA6" w:rsidRPr="005E0577" w:rsidRDefault="008F4DA6" w:rsidP="008F4DA6">
            <w:pPr>
              <w:pStyle w:val="ListParagraph"/>
              <w:tabs>
                <w:tab w:val="center" w:pos="4320"/>
                <w:tab w:val="right" w:pos="8640"/>
                <w:tab w:val="left" w:pos="10620"/>
              </w:tabs>
              <w:ind w:left="0"/>
              <w:rPr>
                <w:ins w:id="7874" w:author="Sunil Vyas" w:date="2023-10-11T17:42:00Z"/>
                <w:rFonts w:ascii="Cambria" w:hAnsi="Cambria"/>
                <w:strike/>
                <w:sz w:val="22"/>
                <w:szCs w:val="22"/>
                <w:rPrChange w:id="7875" w:author="Sunil Vyas" w:date="2023-10-25T11:50:00Z">
                  <w:rPr>
                    <w:ins w:id="7876" w:author="Sunil Vyas" w:date="2023-10-11T17:42:00Z"/>
                    <w:rFonts w:ascii="Cambria" w:hAnsi="Cambria"/>
                    <w:sz w:val="22"/>
                    <w:szCs w:val="22"/>
                  </w:rPr>
                </w:rPrChange>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31057A32" w14:textId="77777777" w:rsidR="008F4DA6" w:rsidRPr="005E0577" w:rsidRDefault="008F4DA6" w:rsidP="008F4DA6">
            <w:pPr>
              <w:pStyle w:val="ListParagraph"/>
              <w:tabs>
                <w:tab w:val="center" w:pos="4320"/>
                <w:tab w:val="right" w:pos="8640"/>
                <w:tab w:val="left" w:pos="10620"/>
              </w:tabs>
              <w:ind w:left="0"/>
              <w:rPr>
                <w:ins w:id="7877" w:author="Sunil Vyas" w:date="2023-10-11T17:42:00Z"/>
                <w:rFonts w:ascii="Cambria" w:hAnsi="Cambria"/>
                <w:strike/>
                <w:sz w:val="22"/>
                <w:szCs w:val="22"/>
                <w:rPrChange w:id="7878" w:author="Sunil Vyas" w:date="2023-10-25T11:50:00Z">
                  <w:rPr>
                    <w:ins w:id="7879" w:author="Sunil Vyas" w:date="2023-10-11T17:42:00Z"/>
                    <w:rFonts w:ascii="Cambria" w:hAnsi="Cambria"/>
                    <w:sz w:val="22"/>
                    <w:szCs w:val="22"/>
                  </w:rPr>
                </w:rPrChange>
              </w:rPr>
            </w:pPr>
          </w:p>
        </w:tc>
      </w:tr>
      <w:tr w:rsidR="008F4DA6" w14:paraId="7B4C048D" w14:textId="77777777">
        <w:trPr>
          <w:trHeight w:val="1735"/>
          <w:ins w:id="7880"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05A05160" w14:textId="77777777" w:rsidR="008F4DA6" w:rsidRPr="005E0577" w:rsidRDefault="008F4DA6" w:rsidP="008F4DA6">
            <w:pPr>
              <w:tabs>
                <w:tab w:val="left" w:pos="10620"/>
              </w:tabs>
              <w:rPr>
                <w:ins w:id="7881" w:author="Sunil Vyas" w:date="2023-10-11T17:42:00Z"/>
                <w:rFonts w:cs="Tahoma"/>
                <w:bCs/>
                <w:strike/>
                <w:color w:val="333333"/>
                <w:sz w:val="17"/>
                <w:szCs w:val="17"/>
                <w:shd w:val="clear" w:color="auto" w:fill="FFFFFF"/>
                <w:rPrChange w:id="7882" w:author="Sunil Vyas" w:date="2023-10-25T11:50:00Z">
                  <w:rPr>
                    <w:ins w:id="7883" w:author="Sunil Vyas" w:date="2023-10-11T17:42:00Z"/>
                    <w:rFonts w:cs="Tahoma"/>
                    <w:bCs/>
                    <w:color w:val="333333"/>
                    <w:sz w:val="17"/>
                    <w:szCs w:val="17"/>
                    <w:shd w:val="clear" w:color="auto" w:fill="FFFFFF"/>
                  </w:rPr>
                </w:rPrChange>
              </w:rPr>
            </w:pPr>
            <w:ins w:id="7884" w:author="Sunil Vyas" w:date="2023-10-11T17:42:00Z">
              <w:r w:rsidRPr="005E0577">
                <w:rPr>
                  <w:rFonts w:cs="Tahoma"/>
                  <w:bCs/>
                  <w:strike/>
                  <w:color w:val="333333"/>
                  <w:sz w:val="17"/>
                  <w:szCs w:val="17"/>
                  <w:shd w:val="clear" w:color="auto" w:fill="FFFFFF"/>
                  <w:rPrChange w:id="7885" w:author="Sunil Vyas" w:date="2023-10-25T11:50:00Z">
                    <w:rPr>
                      <w:rFonts w:cs="Tahoma"/>
                      <w:bCs/>
                      <w:color w:val="333333"/>
                      <w:sz w:val="17"/>
                      <w:szCs w:val="17"/>
                      <w:shd w:val="clear" w:color="auto" w:fill="FFFFFF"/>
                    </w:rPr>
                  </w:rPrChange>
                </w:rPr>
                <w:t>%Difference to show RP</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725E7B55" w14:textId="77777777" w:rsidR="008F4DA6" w:rsidRPr="005E0577" w:rsidRDefault="008F4DA6" w:rsidP="008F4DA6">
            <w:pPr>
              <w:pStyle w:val="ListParagraph"/>
              <w:tabs>
                <w:tab w:val="center" w:pos="4320"/>
                <w:tab w:val="right" w:pos="8640"/>
                <w:tab w:val="left" w:pos="10620"/>
              </w:tabs>
              <w:ind w:left="0"/>
              <w:rPr>
                <w:ins w:id="7886" w:author="Sunil Vyas" w:date="2023-10-11T17:42:00Z"/>
                <w:rFonts w:ascii="Cambria" w:hAnsi="Cambria"/>
                <w:strike/>
                <w:sz w:val="22"/>
                <w:szCs w:val="22"/>
                <w:rPrChange w:id="7887" w:author="Sunil Vyas" w:date="2023-10-25T11:50:00Z">
                  <w:rPr>
                    <w:ins w:id="7888" w:author="Sunil Vyas" w:date="2023-10-11T17:42:00Z"/>
                    <w:rFonts w:ascii="Cambria" w:hAnsi="Cambria"/>
                    <w:sz w:val="22"/>
                    <w:szCs w:val="22"/>
                  </w:rPr>
                </w:rPrChange>
              </w:rPr>
            </w:pPr>
            <w:ins w:id="7889" w:author="Sunil Vyas" w:date="2023-10-11T17:42:00Z">
              <w:r w:rsidRPr="005E0577">
                <w:rPr>
                  <w:rFonts w:ascii="Cambria" w:hAnsi="Cambria"/>
                  <w:strike/>
                  <w:sz w:val="22"/>
                  <w:szCs w:val="22"/>
                  <w:rPrChange w:id="7890" w:author="Sunil Vyas" w:date="2023-10-25T11:50:00Z">
                    <w:rPr>
                      <w:rFonts w:ascii="Cambria" w:hAnsi="Cambria"/>
                      <w:sz w:val="22"/>
                      <w:szCs w:val="22"/>
                    </w:rPr>
                  </w:rPrChange>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2DAE5335" w14:textId="77777777" w:rsidR="008F4DA6" w:rsidRPr="005E0577" w:rsidRDefault="008F4DA6" w:rsidP="008F4DA6">
            <w:pPr>
              <w:pStyle w:val="ListParagraph"/>
              <w:tabs>
                <w:tab w:val="center" w:pos="4320"/>
                <w:tab w:val="right" w:pos="8640"/>
                <w:tab w:val="left" w:pos="10620"/>
              </w:tabs>
              <w:ind w:left="0"/>
              <w:rPr>
                <w:ins w:id="7891" w:author="Sunil Vyas" w:date="2023-10-11T17:42:00Z"/>
                <w:rFonts w:ascii="Cambria" w:hAnsi="Cambria"/>
                <w:strike/>
                <w:sz w:val="22"/>
                <w:szCs w:val="22"/>
                <w:rPrChange w:id="7892" w:author="Sunil Vyas" w:date="2023-10-25T11:50:00Z">
                  <w:rPr>
                    <w:ins w:id="7893" w:author="Sunil Vyas" w:date="2023-10-11T17:42:00Z"/>
                    <w:rFonts w:ascii="Cambria" w:hAnsi="Cambria"/>
                    <w:sz w:val="22"/>
                    <w:szCs w:val="22"/>
                  </w:rPr>
                </w:rPrChange>
              </w:rPr>
            </w:pPr>
            <w:ins w:id="7894" w:author="Sunil Vyas" w:date="2023-10-11T17:42:00Z">
              <w:r w:rsidRPr="005E0577">
                <w:rPr>
                  <w:rFonts w:ascii="Cambria" w:hAnsi="Cambria"/>
                  <w:strike/>
                  <w:sz w:val="22"/>
                  <w:szCs w:val="22"/>
                  <w:rPrChange w:id="7895" w:author="Sunil Vyas" w:date="2023-10-25T11:50:00Z">
                    <w:rPr>
                      <w:rFonts w:ascii="Cambria" w:hAnsi="Cambria"/>
                      <w:sz w:val="22"/>
                      <w:szCs w:val="22"/>
                    </w:rPr>
                  </w:rPrChange>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13BADE51" w14:textId="77777777" w:rsidR="008F4DA6" w:rsidRPr="005E0577" w:rsidRDefault="008F4DA6" w:rsidP="008F4DA6">
            <w:pPr>
              <w:rPr>
                <w:ins w:id="7896" w:author="Sunil Vyas" w:date="2023-10-11T17:42:00Z"/>
                <w:strike/>
                <w:rPrChange w:id="7897" w:author="Sunil Vyas" w:date="2023-10-25T11:50:00Z">
                  <w:rPr>
                    <w:ins w:id="7898" w:author="Sunil Vyas" w:date="2023-10-11T17:42:00Z"/>
                  </w:rPr>
                </w:rPrChange>
              </w:rPr>
              <w:pPrChange w:id="7899" w:author="Sunil Vyas" w:date="2023-10-11T17:45:00Z">
                <w:pPr>
                  <w:pStyle w:val="ListParagraph"/>
                </w:pPr>
              </w:pPrChange>
            </w:pPr>
            <w:ins w:id="7900" w:author="Sunil Vyas" w:date="2023-10-11T17:42:00Z">
              <w:r w:rsidRPr="005E0577">
                <w:rPr>
                  <w:strike/>
                  <w:rPrChange w:id="7901" w:author="Sunil Vyas" w:date="2023-10-25T11:50:00Z">
                    <w:rPr/>
                  </w:rPrChange>
                </w:rPr>
                <w:t>The "%Difference to show RP" field is mandatory.</w:t>
              </w:r>
            </w:ins>
          </w:p>
          <w:p w14:paraId="02EF7689" w14:textId="77777777" w:rsidR="008F4DA6" w:rsidRPr="005E0577" w:rsidRDefault="008F4DA6" w:rsidP="008F4DA6">
            <w:pPr>
              <w:rPr>
                <w:ins w:id="7902" w:author="Sunil Vyas" w:date="2023-10-11T17:42:00Z"/>
                <w:strike/>
                <w:rPrChange w:id="7903" w:author="Sunil Vyas" w:date="2023-10-25T11:50:00Z">
                  <w:rPr>
                    <w:ins w:id="7904" w:author="Sunil Vyas" w:date="2023-10-11T17:42:00Z"/>
                  </w:rPr>
                </w:rPrChange>
              </w:rPr>
              <w:pPrChange w:id="7905" w:author="Sunil Vyas" w:date="2023-10-11T17:45:00Z">
                <w:pPr>
                  <w:pStyle w:val="ListParagraph"/>
                </w:pPr>
              </w:pPrChange>
            </w:pPr>
            <w:ins w:id="7906" w:author="Sunil Vyas" w:date="2023-10-11T17:42:00Z">
              <w:r w:rsidRPr="005E0577">
                <w:rPr>
                  <w:strike/>
                  <w:rPrChange w:id="7907" w:author="Sunil Vyas" w:date="2023-10-25T11:50:00Z">
                    <w:rPr/>
                  </w:rPrChange>
                </w:rPr>
                <w:t>The field should only accept numeric values.</w:t>
              </w:r>
            </w:ins>
          </w:p>
          <w:p w14:paraId="37A32695" w14:textId="77777777" w:rsidR="008F4DA6" w:rsidRPr="005E0577" w:rsidRDefault="008F4DA6" w:rsidP="008F4DA6">
            <w:pPr>
              <w:rPr>
                <w:ins w:id="7908" w:author="Sunil Vyas" w:date="2023-10-11T17:42:00Z"/>
                <w:strike/>
                <w:rPrChange w:id="7909" w:author="Sunil Vyas" w:date="2023-10-25T11:50:00Z">
                  <w:rPr>
                    <w:ins w:id="7910" w:author="Sunil Vyas" w:date="2023-10-11T17:42:00Z"/>
                  </w:rPr>
                </w:rPrChange>
              </w:rPr>
              <w:pPrChange w:id="7911" w:author="Sunil Vyas" w:date="2023-10-11T17:45:00Z">
                <w:pPr>
                  <w:pStyle w:val="ListParagraph"/>
                </w:pPr>
              </w:pPrChange>
            </w:pPr>
            <w:ins w:id="7912" w:author="Sunil Vyas" w:date="2023-10-11T17:42:00Z">
              <w:r w:rsidRPr="005E0577">
                <w:rPr>
                  <w:strike/>
                  <w:rPrChange w:id="7913" w:author="Sunil Vyas" w:date="2023-10-25T11:50:00Z">
                    <w:rPr/>
                  </w:rPrChange>
                </w:rPr>
                <w:t>The numeric value should be between 1 and 100.</w:t>
              </w:r>
            </w:ins>
          </w:p>
          <w:p w14:paraId="090C008B" w14:textId="77777777" w:rsidR="008F4DA6" w:rsidRPr="005E0577" w:rsidRDefault="008F4DA6" w:rsidP="008F4DA6">
            <w:pPr>
              <w:rPr>
                <w:ins w:id="7914" w:author="Sunil Vyas" w:date="2023-10-11T17:42:00Z"/>
                <w:strike/>
                <w:rPrChange w:id="7915" w:author="Sunil Vyas" w:date="2023-10-25T11:50:00Z">
                  <w:rPr>
                    <w:ins w:id="7916" w:author="Sunil Vyas" w:date="2023-10-11T17:42:00Z"/>
                  </w:rPr>
                </w:rPrChange>
              </w:rPr>
              <w:pPrChange w:id="7917" w:author="Sunil Vyas" w:date="2023-10-11T17:45:00Z">
                <w:pPr>
                  <w:pStyle w:val="ListParagraph"/>
                  <w:tabs>
                    <w:tab w:val="center" w:pos="4320"/>
                    <w:tab w:val="right" w:pos="8640"/>
                    <w:tab w:val="left" w:pos="10620"/>
                  </w:tabs>
                  <w:ind w:left="0"/>
                </w:pPr>
              </w:pPrChange>
            </w:pPr>
            <w:ins w:id="7918" w:author="Sunil Vyas" w:date="2023-10-11T17:42:00Z">
              <w:r w:rsidRPr="005E0577">
                <w:rPr>
                  <w:strike/>
                  <w:rPrChange w:id="7919" w:author="Sunil Vyas" w:date="2023-10-25T11:50:00Z">
                    <w:rPr/>
                  </w:rPrChange>
                </w:rPr>
                <w:t>Decimal values are not allowed; only whole numbers are accepted.</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2C7D99E2" w14:textId="77777777" w:rsidR="008F4DA6" w:rsidRPr="005E0577" w:rsidRDefault="008F4DA6" w:rsidP="008F4DA6">
            <w:pPr>
              <w:rPr>
                <w:ins w:id="7920" w:author="Sunil Vyas" w:date="2023-10-11T17:42:00Z"/>
                <w:strike/>
                <w:rPrChange w:id="7921" w:author="Sunil Vyas" w:date="2023-10-25T11:50:00Z">
                  <w:rPr>
                    <w:ins w:id="7922" w:author="Sunil Vyas" w:date="2023-10-11T17:42:00Z"/>
                  </w:rPr>
                </w:rPrChange>
              </w:rPr>
              <w:pPrChange w:id="7923" w:author="Sunil Vyas" w:date="2023-10-11T17:45:00Z">
                <w:pPr>
                  <w:pStyle w:val="ListParagraph"/>
                </w:pPr>
              </w:pPrChange>
            </w:pPr>
            <w:ins w:id="7924" w:author="Sunil Vyas" w:date="2023-10-11T17:42:00Z">
              <w:r w:rsidRPr="005E0577">
                <w:rPr>
                  <w:strike/>
                  <w:rPrChange w:id="7925" w:author="Sunil Vyas" w:date="2023-10-25T11:50:00Z">
                    <w:rPr/>
                  </w:rPrChange>
                </w:rPr>
                <w:t>Please enter the %Difference to show RP.</w:t>
              </w:r>
            </w:ins>
          </w:p>
          <w:p w14:paraId="69852E38" w14:textId="77777777" w:rsidR="008F4DA6" w:rsidRPr="005E0577" w:rsidRDefault="008F4DA6" w:rsidP="008F4DA6">
            <w:pPr>
              <w:rPr>
                <w:ins w:id="7926" w:author="Sunil Vyas" w:date="2023-10-11T17:42:00Z"/>
                <w:strike/>
                <w:rPrChange w:id="7927" w:author="Sunil Vyas" w:date="2023-10-25T11:50:00Z">
                  <w:rPr>
                    <w:ins w:id="7928" w:author="Sunil Vyas" w:date="2023-10-11T17:42:00Z"/>
                  </w:rPr>
                </w:rPrChange>
              </w:rPr>
              <w:pPrChange w:id="7929" w:author="Sunil Vyas" w:date="2023-10-11T17:45:00Z">
                <w:pPr>
                  <w:pStyle w:val="ListParagraph"/>
                </w:pPr>
              </w:pPrChange>
            </w:pPr>
            <w:ins w:id="7930" w:author="Sunil Vyas" w:date="2023-10-11T17:42:00Z">
              <w:r w:rsidRPr="005E0577">
                <w:rPr>
                  <w:strike/>
                  <w:rPrChange w:id="7931" w:author="Sunil Vyas" w:date="2023-10-25T11:50:00Z">
                    <w:rPr/>
                  </w:rPrChange>
                </w:rPr>
                <w:t>Please enter a numeric value.</w:t>
              </w:r>
            </w:ins>
          </w:p>
          <w:p w14:paraId="354B003F" w14:textId="77777777" w:rsidR="008F4DA6" w:rsidRPr="005E0577" w:rsidRDefault="008F4DA6" w:rsidP="008F4DA6">
            <w:pPr>
              <w:rPr>
                <w:ins w:id="7932" w:author="Sunil Vyas" w:date="2023-10-11T17:42:00Z"/>
                <w:strike/>
                <w:rPrChange w:id="7933" w:author="Sunil Vyas" w:date="2023-10-25T11:50:00Z">
                  <w:rPr>
                    <w:ins w:id="7934" w:author="Sunil Vyas" w:date="2023-10-11T17:42:00Z"/>
                  </w:rPr>
                </w:rPrChange>
              </w:rPr>
              <w:pPrChange w:id="7935" w:author="Sunil Vyas" w:date="2023-10-11T17:45:00Z">
                <w:pPr>
                  <w:pStyle w:val="ListParagraph"/>
                </w:pPr>
              </w:pPrChange>
            </w:pPr>
            <w:ins w:id="7936" w:author="Sunil Vyas" w:date="2023-10-11T17:42:00Z">
              <w:r w:rsidRPr="005E0577">
                <w:rPr>
                  <w:strike/>
                  <w:rPrChange w:id="7937" w:author="Sunil Vyas" w:date="2023-10-25T11:50:00Z">
                    <w:rPr/>
                  </w:rPrChange>
                </w:rPr>
                <w:t>Please enter a numeric value between 1 and 100.</w:t>
              </w:r>
            </w:ins>
          </w:p>
          <w:p w14:paraId="19554BED" w14:textId="77777777" w:rsidR="008F4DA6" w:rsidRPr="005E0577" w:rsidRDefault="008F4DA6" w:rsidP="008F4DA6">
            <w:pPr>
              <w:rPr>
                <w:ins w:id="7938" w:author="Sunil Vyas" w:date="2023-10-11T17:42:00Z"/>
                <w:strike/>
                <w:rPrChange w:id="7939" w:author="Sunil Vyas" w:date="2023-10-25T11:50:00Z">
                  <w:rPr>
                    <w:ins w:id="7940" w:author="Sunil Vyas" w:date="2023-10-11T17:42:00Z"/>
                  </w:rPr>
                </w:rPrChange>
              </w:rPr>
              <w:pPrChange w:id="7941" w:author="Sunil Vyas" w:date="2023-10-11T17:45:00Z">
                <w:pPr>
                  <w:pStyle w:val="ListParagraph"/>
                  <w:tabs>
                    <w:tab w:val="center" w:pos="4320"/>
                    <w:tab w:val="right" w:pos="8640"/>
                    <w:tab w:val="left" w:pos="10620"/>
                  </w:tabs>
                  <w:ind w:left="0"/>
                </w:pPr>
              </w:pPrChange>
            </w:pPr>
            <w:ins w:id="7942" w:author="Sunil Vyas" w:date="2023-10-11T17:42:00Z">
              <w:r w:rsidRPr="005E0577">
                <w:rPr>
                  <w:strike/>
                  <w:rPrChange w:id="7943" w:author="Sunil Vyas" w:date="2023-10-25T11:50:00Z">
                    <w:rPr/>
                  </w:rPrChange>
                </w:rPr>
                <w:t>Decimal values are not allowed; please enter a whole number.</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784E912B" w14:textId="77777777" w:rsidR="008F4DA6" w:rsidRPr="005E0577" w:rsidRDefault="008F4DA6" w:rsidP="008F4DA6">
            <w:pPr>
              <w:pStyle w:val="ListParagraph"/>
              <w:tabs>
                <w:tab w:val="center" w:pos="4320"/>
                <w:tab w:val="right" w:pos="8640"/>
                <w:tab w:val="left" w:pos="10620"/>
              </w:tabs>
              <w:ind w:left="0"/>
              <w:rPr>
                <w:ins w:id="7944" w:author="Sunil Vyas" w:date="2023-10-11T17:42:00Z"/>
                <w:rFonts w:ascii="Cambria" w:hAnsi="Cambria"/>
                <w:strike/>
                <w:sz w:val="22"/>
                <w:szCs w:val="22"/>
                <w:rPrChange w:id="7945" w:author="Sunil Vyas" w:date="2023-10-25T11:50:00Z">
                  <w:rPr>
                    <w:ins w:id="7946" w:author="Sunil Vyas" w:date="2023-10-11T17:42:00Z"/>
                    <w:rFonts w:ascii="Cambria" w:hAnsi="Cambria"/>
                    <w:sz w:val="22"/>
                    <w:szCs w:val="22"/>
                  </w:rPr>
                </w:rPrChange>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79242929" w14:textId="77777777" w:rsidR="008F4DA6" w:rsidRPr="005E0577" w:rsidRDefault="008F4DA6" w:rsidP="008F4DA6">
            <w:pPr>
              <w:pStyle w:val="ListParagraph"/>
              <w:tabs>
                <w:tab w:val="center" w:pos="4320"/>
                <w:tab w:val="right" w:pos="8640"/>
                <w:tab w:val="left" w:pos="10620"/>
              </w:tabs>
              <w:ind w:left="0"/>
              <w:rPr>
                <w:ins w:id="7947" w:author="Sunil Vyas" w:date="2023-10-11T17:42:00Z"/>
                <w:rFonts w:ascii="Cambria" w:hAnsi="Cambria"/>
                <w:strike/>
                <w:sz w:val="22"/>
                <w:szCs w:val="22"/>
                <w:rPrChange w:id="7948" w:author="Sunil Vyas" w:date="2023-10-25T11:50:00Z">
                  <w:rPr>
                    <w:ins w:id="7949" w:author="Sunil Vyas" w:date="2023-10-11T17:42:00Z"/>
                    <w:rFonts w:ascii="Cambria" w:hAnsi="Cambria"/>
                    <w:sz w:val="22"/>
                    <w:szCs w:val="22"/>
                  </w:rPr>
                </w:rPrChange>
              </w:rPr>
            </w:pPr>
          </w:p>
        </w:tc>
      </w:tr>
      <w:tr w:rsidR="008F4DA6" w14:paraId="5F991945" w14:textId="77777777">
        <w:trPr>
          <w:trHeight w:val="1735"/>
          <w:ins w:id="7950"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2E577C66" w14:textId="77777777" w:rsidR="008F4DA6" w:rsidRDefault="008F4DA6" w:rsidP="008F4DA6">
            <w:pPr>
              <w:tabs>
                <w:tab w:val="left" w:pos="10620"/>
              </w:tabs>
              <w:rPr>
                <w:ins w:id="7951" w:author="Sunil Vyas" w:date="2023-10-11T17:42:00Z"/>
                <w:rFonts w:cs="Tahoma"/>
                <w:bCs/>
                <w:color w:val="333333"/>
                <w:sz w:val="17"/>
                <w:szCs w:val="17"/>
                <w:shd w:val="clear" w:color="auto" w:fill="FFFFFF"/>
              </w:rPr>
            </w:pPr>
            <w:ins w:id="7952" w:author="Sunil Vyas" w:date="2023-10-11T17:42:00Z">
              <w:r>
                <w:rPr>
                  <w:rFonts w:cs="Tahoma"/>
                  <w:bCs/>
                  <w:color w:val="333333"/>
                  <w:sz w:val="17"/>
                  <w:szCs w:val="17"/>
                  <w:shd w:val="clear" w:color="auto" w:fill="FFFFFF"/>
                </w:rPr>
                <w:lastRenderedPageBreak/>
                <w:t>Minimum Number of Lots(Auctioneer)</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6D4C3389" w14:textId="77777777" w:rsidR="008F4DA6" w:rsidRDefault="008F4DA6" w:rsidP="008F4DA6">
            <w:pPr>
              <w:pStyle w:val="ListParagraph"/>
              <w:tabs>
                <w:tab w:val="center" w:pos="4320"/>
                <w:tab w:val="right" w:pos="8640"/>
                <w:tab w:val="left" w:pos="10620"/>
              </w:tabs>
              <w:ind w:left="0"/>
              <w:rPr>
                <w:ins w:id="7953" w:author="Sunil Vyas" w:date="2023-10-11T17:42:00Z"/>
                <w:rFonts w:ascii="Cambria" w:hAnsi="Cambria"/>
                <w:sz w:val="22"/>
                <w:szCs w:val="22"/>
              </w:rPr>
            </w:pPr>
            <w:ins w:id="7954" w:author="Sunil Vyas" w:date="2023-10-11T17:42:00Z">
              <w:r>
                <w:rPr>
                  <w:rFonts w:ascii="Cambria" w:hAnsi="Cambria"/>
                  <w:sz w:val="22"/>
                  <w:szCs w:val="22"/>
                </w:rPr>
                <w:t>M</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1F6210D9" w14:textId="77777777" w:rsidR="008F4DA6" w:rsidRDefault="008F4DA6" w:rsidP="008F4DA6">
            <w:pPr>
              <w:pStyle w:val="ListParagraph"/>
              <w:tabs>
                <w:tab w:val="center" w:pos="4320"/>
                <w:tab w:val="right" w:pos="8640"/>
                <w:tab w:val="left" w:pos="10620"/>
              </w:tabs>
              <w:ind w:left="0"/>
              <w:rPr>
                <w:ins w:id="7955" w:author="Sunil Vyas" w:date="2023-10-11T17:42:00Z"/>
                <w:rFonts w:ascii="Cambria" w:hAnsi="Cambria"/>
                <w:sz w:val="22"/>
                <w:szCs w:val="22"/>
              </w:rPr>
            </w:pPr>
            <w:ins w:id="7956" w:author="Sunil Vyas" w:date="2023-10-11T17:42:00Z">
              <w:r>
                <w:rPr>
                  <w:rFonts w:ascii="Cambria" w:hAnsi="Cambria"/>
                  <w:sz w:val="22"/>
                  <w:szCs w:val="22"/>
                </w:rPr>
                <w:t>textbox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102D14E6" w14:textId="77777777" w:rsidR="008F4DA6" w:rsidRDefault="008F4DA6" w:rsidP="008F4DA6">
            <w:pPr>
              <w:rPr>
                <w:ins w:id="7957" w:author="Sunil Vyas" w:date="2023-10-11T17:42:00Z"/>
              </w:rPr>
              <w:pPrChange w:id="7958" w:author="Sunil Vyas" w:date="2023-10-11T17:45:00Z">
                <w:pPr>
                  <w:pStyle w:val="ListParagraph"/>
                </w:pPr>
              </w:pPrChange>
            </w:pPr>
            <w:ins w:id="7959" w:author="Sunil Vyas" w:date="2023-10-11T17:42:00Z">
              <w:r>
                <w:t>The Minimum Number of Lots (Auctioneer)" field is mandatory.</w:t>
              </w:r>
            </w:ins>
          </w:p>
          <w:p w14:paraId="2C877AA5" w14:textId="77777777" w:rsidR="008F4DA6" w:rsidRDefault="008F4DA6" w:rsidP="008F4DA6">
            <w:pPr>
              <w:rPr>
                <w:ins w:id="7960" w:author="Sunil Vyas" w:date="2023-10-11T17:42:00Z"/>
              </w:rPr>
              <w:pPrChange w:id="7961" w:author="Sunil Vyas" w:date="2023-10-11T17:45:00Z">
                <w:pPr>
                  <w:pStyle w:val="ListParagraph"/>
                </w:pPr>
              </w:pPrChange>
            </w:pPr>
            <w:ins w:id="7962" w:author="Sunil Vyas" w:date="2023-10-11T17:42:00Z">
              <w:r>
                <w:t>The field should only accept numeric values.</w:t>
              </w:r>
            </w:ins>
          </w:p>
          <w:p w14:paraId="6478E388" w14:textId="77777777" w:rsidR="008F4DA6" w:rsidRDefault="008F4DA6" w:rsidP="008F4DA6">
            <w:pPr>
              <w:rPr>
                <w:ins w:id="7963" w:author="Sunil Vyas" w:date="2023-10-11T17:42:00Z"/>
              </w:rPr>
              <w:pPrChange w:id="7964" w:author="Sunil Vyas" w:date="2023-10-11T17:45:00Z">
                <w:pPr>
                  <w:pStyle w:val="ListParagraph"/>
                </w:pPr>
              </w:pPrChange>
            </w:pPr>
            <w:ins w:id="7965" w:author="Sunil Vyas" w:date="2023-10-11T17:42:00Z">
              <w:r>
                <w:t>The numeric value should be between 1 and 100.</w:t>
              </w:r>
            </w:ins>
          </w:p>
          <w:p w14:paraId="0CBDBF36" w14:textId="77777777" w:rsidR="008F4DA6" w:rsidRDefault="008F4DA6" w:rsidP="008F4DA6">
            <w:pPr>
              <w:rPr>
                <w:ins w:id="7966" w:author="Sunil Vyas" w:date="2023-10-11T17:42:00Z"/>
              </w:rPr>
              <w:pPrChange w:id="7967" w:author="Sunil Vyas" w:date="2023-10-11T17:45:00Z">
                <w:pPr>
                  <w:pStyle w:val="ListParagraph"/>
                  <w:tabs>
                    <w:tab w:val="center" w:pos="4320"/>
                    <w:tab w:val="right" w:pos="8640"/>
                    <w:tab w:val="left" w:pos="10620"/>
                  </w:tabs>
                  <w:ind w:left="0"/>
                </w:pPr>
              </w:pPrChange>
            </w:pPr>
            <w:ins w:id="7968" w:author="Sunil Vyas" w:date="2023-10-11T17:42:00Z">
              <w:r>
                <w:t>Decimal values are not allowed; only whole numbers are accepted.</w:t>
              </w:r>
            </w:ins>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665D362F" w14:textId="77777777" w:rsidR="008F4DA6" w:rsidRDefault="008F4DA6" w:rsidP="008F4DA6">
            <w:pPr>
              <w:rPr>
                <w:ins w:id="7969" w:author="Sunil Vyas" w:date="2023-10-11T17:42:00Z"/>
              </w:rPr>
              <w:pPrChange w:id="7970" w:author="Sunil Vyas" w:date="2023-10-11T17:45:00Z">
                <w:pPr>
                  <w:pStyle w:val="ListParagraph"/>
                </w:pPr>
              </w:pPrChange>
            </w:pPr>
            <w:ins w:id="7971" w:author="Sunil Vyas" w:date="2023-10-11T17:42:00Z">
              <w:r>
                <w:t>Please enter the Minimum Number of Lots (Auctioneer).</w:t>
              </w:r>
            </w:ins>
          </w:p>
          <w:p w14:paraId="20F4926D" w14:textId="77777777" w:rsidR="008F4DA6" w:rsidRDefault="008F4DA6" w:rsidP="008F4DA6">
            <w:pPr>
              <w:rPr>
                <w:ins w:id="7972" w:author="Sunil Vyas" w:date="2023-10-11T17:42:00Z"/>
              </w:rPr>
              <w:pPrChange w:id="7973" w:author="Sunil Vyas" w:date="2023-10-11T17:45:00Z">
                <w:pPr>
                  <w:pStyle w:val="ListParagraph"/>
                </w:pPr>
              </w:pPrChange>
            </w:pPr>
            <w:ins w:id="7974" w:author="Sunil Vyas" w:date="2023-10-11T17:42:00Z">
              <w:r>
                <w:t>Please enter a numeric value.</w:t>
              </w:r>
            </w:ins>
          </w:p>
          <w:p w14:paraId="61A221E8" w14:textId="77777777" w:rsidR="008F4DA6" w:rsidRDefault="008F4DA6" w:rsidP="008F4DA6">
            <w:pPr>
              <w:rPr>
                <w:ins w:id="7975" w:author="Sunil Vyas" w:date="2023-10-11T17:42:00Z"/>
              </w:rPr>
              <w:pPrChange w:id="7976" w:author="Sunil Vyas" w:date="2023-10-11T17:45:00Z">
                <w:pPr>
                  <w:pStyle w:val="ListParagraph"/>
                </w:pPr>
              </w:pPrChange>
            </w:pPr>
            <w:ins w:id="7977" w:author="Sunil Vyas" w:date="2023-10-11T17:42:00Z">
              <w:r>
                <w:t>Please enter a numeric value between 1 and 100.</w:t>
              </w:r>
            </w:ins>
          </w:p>
          <w:p w14:paraId="23FBB7F8" w14:textId="77777777" w:rsidR="008F4DA6" w:rsidRDefault="008F4DA6" w:rsidP="008F4DA6">
            <w:pPr>
              <w:rPr>
                <w:ins w:id="7978" w:author="Sunil Vyas" w:date="2023-10-11T17:42:00Z"/>
              </w:rPr>
              <w:pPrChange w:id="7979" w:author="Sunil Vyas" w:date="2023-10-11T17:45:00Z">
                <w:pPr>
                  <w:pStyle w:val="ListParagraph"/>
                  <w:tabs>
                    <w:tab w:val="center" w:pos="4320"/>
                    <w:tab w:val="right" w:pos="8640"/>
                    <w:tab w:val="left" w:pos="10620"/>
                  </w:tabs>
                  <w:ind w:left="0"/>
                </w:pPr>
              </w:pPrChange>
            </w:pPr>
            <w:ins w:id="7980" w:author="Sunil Vyas" w:date="2023-10-11T17:42:00Z">
              <w:r>
                <w:t>Decimal values are not allowed; please enter a whole number.</w:t>
              </w:r>
            </w:ins>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0ACD7426" w14:textId="77777777" w:rsidR="008F4DA6" w:rsidRDefault="008F4DA6" w:rsidP="008F4DA6">
            <w:pPr>
              <w:pStyle w:val="ListParagraph"/>
              <w:tabs>
                <w:tab w:val="center" w:pos="4320"/>
                <w:tab w:val="right" w:pos="8640"/>
                <w:tab w:val="left" w:pos="10620"/>
              </w:tabs>
              <w:ind w:left="0"/>
              <w:rPr>
                <w:ins w:id="7981"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06ED7B1F" w14:textId="77777777" w:rsidR="008F4DA6" w:rsidRDefault="008F4DA6" w:rsidP="008F4DA6">
            <w:pPr>
              <w:pStyle w:val="ListParagraph"/>
              <w:tabs>
                <w:tab w:val="center" w:pos="4320"/>
                <w:tab w:val="right" w:pos="8640"/>
                <w:tab w:val="left" w:pos="10620"/>
              </w:tabs>
              <w:ind w:left="0"/>
              <w:rPr>
                <w:ins w:id="7982" w:author="Sunil Vyas" w:date="2023-10-11T17:42:00Z"/>
                <w:rFonts w:ascii="Cambria" w:hAnsi="Cambria"/>
                <w:sz w:val="22"/>
                <w:szCs w:val="22"/>
              </w:rPr>
            </w:pPr>
          </w:p>
        </w:tc>
      </w:tr>
      <w:tr w:rsidR="008F4DA6" w14:paraId="42E0237D" w14:textId="77777777">
        <w:trPr>
          <w:trHeight w:val="1735"/>
          <w:ins w:id="7983"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0F6B5113" w14:textId="77777777" w:rsidR="008F4DA6" w:rsidRDefault="008F4DA6" w:rsidP="008F4DA6">
            <w:pPr>
              <w:tabs>
                <w:tab w:val="left" w:pos="10620"/>
              </w:tabs>
              <w:rPr>
                <w:ins w:id="7984" w:author="Sunil Vyas" w:date="2023-10-11T17:42:00Z"/>
                <w:rFonts w:cs="Tahoma"/>
                <w:bCs/>
                <w:color w:val="333333"/>
                <w:sz w:val="17"/>
                <w:szCs w:val="17"/>
                <w:shd w:val="clear" w:color="auto" w:fill="FFFFFF"/>
              </w:rPr>
            </w:pPr>
            <w:ins w:id="7985" w:author="Sunil Vyas" w:date="2023-10-11T17:42:00Z">
              <w:r>
                <w:rPr>
                  <w:rFonts w:cs="Tahoma"/>
                  <w:bCs/>
                  <w:color w:val="333333"/>
                  <w:sz w:val="17"/>
                  <w:szCs w:val="17"/>
                  <w:shd w:val="clear" w:color="auto" w:fill="FFFFFF"/>
                </w:rPr>
                <w:t>Allow Bidders Anonymity</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2311F3B0" w14:textId="77777777" w:rsidR="008F4DA6" w:rsidRDefault="008F4DA6" w:rsidP="008F4DA6">
            <w:pPr>
              <w:pStyle w:val="ListParagraph"/>
              <w:tabs>
                <w:tab w:val="center" w:pos="4320"/>
                <w:tab w:val="right" w:pos="8640"/>
                <w:tab w:val="left" w:pos="10620"/>
              </w:tabs>
              <w:ind w:left="0"/>
              <w:rPr>
                <w:ins w:id="7986" w:author="Sunil Vyas" w:date="2023-10-11T17:42:00Z"/>
                <w:rFonts w:ascii="Cambria" w:hAnsi="Cambria"/>
                <w:sz w:val="22"/>
                <w:szCs w:val="22"/>
              </w:rPr>
            </w:pPr>
            <w:ins w:id="7987" w:author="Sunil Vyas" w:date="2023-10-11T17:42:00Z">
              <w:r>
                <w:rPr>
                  <w:rFonts w:ascii="Cambria" w:hAnsi="Cambria"/>
                  <w:sz w:val="22"/>
                  <w:szCs w:val="22"/>
                </w:rPr>
                <w:t>N</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02BE59BE" w14:textId="77777777" w:rsidR="008F4DA6" w:rsidRDefault="008F4DA6" w:rsidP="008F4DA6">
            <w:pPr>
              <w:pStyle w:val="ListParagraph"/>
              <w:tabs>
                <w:tab w:val="center" w:pos="4320"/>
                <w:tab w:val="right" w:pos="8640"/>
                <w:tab w:val="left" w:pos="10620"/>
              </w:tabs>
              <w:ind w:left="0"/>
              <w:rPr>
                <w:ins w:id="7988" w:author="Sunil Vyas" w:date="2023-10-11T17:42:00Z"/>
                <w:rFonts w:ascii="Cambria" w:hAnsi="Cambria"/>
                <w:sz w:val="22"/>
                <w:szCs w:val="22"/>
              </w:rPr>
            </w:pPr>
            <w:ins w:id="7989" w:author="Sunil Vyas" w:date="2023-10-11T17:42:00Z">
              <w:r>
                <w:rPr>
                  <w:rFonts w:ascii="Cambria" w:hAnsi="Cambria"/>
                  <w:sz w:val="22"/>
                  <w:szCs w:val="22"/>
                </w:rPr>
                <w:t>Checkbox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5B858758" w14:textId="77777777" w:rsidR="008F4DA6" w:rsidRDefault="008F4DA6" w:rsidP="008F4DA6">
            <w:pPr>
              <w:pStyle w:val="ListParagraph"/>
              <w:tabs>
                <w:tab w:val="center" w:pos="4320"/>
                <w:tab w:val="right" w:pos="8640"/>
                <w:tab w:val="left" w:pos="10620"/>
              </w:tabs>
              <w:ind w:left="0"/>
              <w:rPr>
                <w:ins w:id="7990" w:author="Sunil Vyas" w:date="2023-10-11T17:42:00Z"/>
                <w:rFonts w:ascii="Cambria" w:hAnsi="Cambria"/>
                <w:sz w:val="22"/>
                <w:szCs w:val="22"/>
              </w:rPr>
            </w:pPr>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2CA61317" w14:textId="77777777" w:rsidR="008F4DA6" w:rsidRDefault="008F4DA6" w:rsidP="008F4DA6">
            <w:pPr>
              <w:pStyle w:val="ListParagraph"/>
              <w:tabs>
                <w:tab w:val="center" w:pos="4320"/>
                <w:tab w:val="right" w:pos="8640"/>
                <w:tab w:val="left" w:pos="10620"/>
              </w:tabs>
              <w:ind w:left="0"/>
              <w:rPr>
                <w:ins w:id="7991" w:author="Sunil Vyas" w:date="2023-10-11T17:42:00Z"/>
                <w:rFonts w:ascii="Cambria" w:hAnsi="Cambria"/>
                <w:sz w:val="22"/>
                <w:szCs w:val="22"/>
              </w:rPr>
            </w:pPr>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7A3714D8" w14:textId="77777777" w:rsidR="008F4DA6" w:rsidRDefault="008F4DA6" w:rsidP="008F4DA6">
            <w:pPr>
              <w:pStyle w:val="ListParagraph"/>
              <w:tabs>
                <w:tab w:val="center" w:pos="4320"/>
                <w:tab w:val="right" w:pos="8640"/>
                <w:tab w:val="left" w:pos="10620"/>
              </w:tabs>
              <w:ind w:left="0"/>
              <w:rPr>
                <w:ins w:id="7992"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2E27AB37" w14:textId="77777777" w:rsidR="008F4DA6" w:rsidRDefault="008F4DA6" w:rsidP="008F4DA6">
            <w:pPr>
              <w:pStyle w:val="ListParagraph"/>
              <w:tabs>
                <w:tab w:val="center" w:pos="4320"/>
                <w:tab w:val="right" w:pos="8640"/>
                <w:tab w:val="left" w:pos="10620"/>
              </w:tabs>
              <w:ind w:left="0"/>
              <w:rPr>
                <w:ins w:id="7993" w:author="Sunil Vyas" w:date="2023-10-11T17:42:00Z"/>
                <w:rFonts w:ascii="Cambria" w:hAnsi="Cambria"/>
                <w:sz w:val="22"/>
                <w:szCs w:val="22"/>
              </w:rPr>
            </w:pPr>
          </w:p>
        </w:tc>
      </w:tr>
      <w:tr w:rsidR="008F4DA6" w14:paraId="1AB0D6A8" w14:textId="77777777">
        <w:trPr>
          <w:trHeight w:val="1735"/>
          <w:ins w:id="7994" w:author="Sunil Vyas" w:date="2023-10-11T17:42:00Z"/>
        </w:trPr>
        <w:tc>
          <w:tcPr>
            <w:tcW w:w="1150" w:type="dxa"/>
            <w:tcBorders>
              <w:top w:val="single" w:sz="4" w:space="0" w:color="4A442A"/>
              <w:left w:val="single" w:sz="4" w:space="0" w:color="4A442A"/>
              <w:bottom w:val="single" w:sz="4" w:space="0" w:color="4A442A"/>
              <w:right w:val="single" w:sz="4" w:space="0" w:color="4A442A"/>
            </w:tcBorders>
            <w:shd w:val="clear" w:color="auto" w:fill="auto"/>
          </w:tcPr>
          <w:p w14:paraId="2BBE4954" w14:textId="77777777" w:rsidR="008F4DA6" w:rsidRDefault="008F4DA6" w:rsidP="008F4DA6">
            <w:pPr>
              <w:tabs>
                <w:tab w:val="left" w:pos="10620"/>
              </w:tabs>
              <w:rPr>
                <w:ins w:id="7995" w:author="Sunil Vyas" w:date="2023-10-11T17:42:00Z"/>
                <w:rFonts w:cs="Tahoma"/>
                <w:bCs/>
                <w:color w:val="333333"/>
                <w:sz w:val="17"/>
                <w:szCs w:val="17"/>
                <w:shd w:val="clear" w:color="auto" w:fill="FFFFFF"/>
              </w:rPr>
            </w:pPr>
            <w:ins w:id="7996" w:author="Sunil Vyas" w:date="2023-10-11T17:42:00Z">
              <w:r>
                <w:rPr>
                  <w:rFonts w:cs="Tahoma"/>
                  <w:bCs/>
                  <w:color w:val="333333"/>
                  <w:sz w:val="17"/>
                  <w:szCs w:val="17"/>
                  <w:shd w:val="clear" w:color="auto" w:fill="FFFFFF"/>
                </w:rPr>
                <w:t>Enable Uniform Tick Size.</w:t>
              </w:r>
            </w:ins>
          </w:p>
        </w:tc>
        <w:tc>
          <w:tcPr>
            <w:tcW w:w="918" w:type="dxa"/>
            <w:tcBorders>
              <w:top w:val="single" w:sz="4" w:space="0" w:color="4A442A"/>
              <w:left w:val="single" w:sz="4" w:space="0" w:color="4A442A"/>
              <w:bottom w:val="single" w:sz="4" w:space="0" w:color="4A442A"/>
              <w:right w:val="single" w:sz="4" w:space="0" w:color="4A442A"/>
            </w:tcBorders>
            <w:shd w:val="clear" w:color="auto" w:fill="auto"/>
          </w:tcPr>
          <w:p w14:paraId="3E0FE9F7" w14:textId="77777777" w:rsidR="008F4DA6" w:rsidRDefault="008F4DA6" w:rsidP="008F4DA6">
            <w:pPr>
              <w:pStyle w:val="ListParagraph"/>
              <w:tabs>
                <w:tab w:val="center" w:pos="4320"/>
                <w:tab w:val="right" w:pos="8640"/>
                <w:tab w:val="left" w:pos="10620"/>
              </w:tabs>
              <w:ind w:left="0"/>
              <w:rPr>
                <w:ins w:id="7997" w:author="Sunil Vyas" w:date="2023-10-11T17:42:00Z"/>
                <w:rFonts w:ascii="Cambria" w:hAnsi="Cambria"/>
                <w:sz w:val="22"/>
                <w:szCs w:val="22"/>
              </w:rPr>
            </w:pPr>
            <w:ins w:id="7998" w:author="Sunil Vyas" w:date="2023-10-11T17:42:00Z">
              <w:r>
                <w:rPr>
                  <w:rFonts w:ascii="Cambria" w:hAnsi="Cambria"/>
                  <w:sz w:val="22"/>
                  <w:szCs w:val="22"/>
                </w:rPr>
                <w:t>N</w:t>
              </w:r>
            </w:ins>
          </w:p>
        </w:tc>
        <w:tc>
          <w:tcPr>
            <w:tcW w:w="992" w:type="dxa"/>
            <w:tcBorders>
              <w:top w:val="single" w:sz="4" w:space="0" w:color="4A442A"/>
              <w:left w:val="single" w:sz="4" w:space="0" w:color="4A442A"/>
              <w:bottom w:val="single" w:sz="4" w:space="0" w:color="4A442A"/>
              <w:right w:val="single" w:sz="4" w:space="0" w:color="4A442A"/>
            </w:tcBorders>
            <w:shd w:val="clear" w:color="auto" w:fill="auto"/>
          </w:tcPr>
          <w:p w14:paraId="038F8964" w14:textId="77777777" w:rsidR="008F4DA6" w:rsidRDefault="008F4DA6" w:rsidP="008F4DA6">
            <w:pPr>
              <w:pStyle w:val="ListParagraph"/>
              <w:tabs>
                <w:tab w:val="center" w:pos="4320"/>
                <w:tab w:val="right" w:pos="8640"/>
                <w:tab w:val="left" w:pos="10620"/>
              </w:tabs>
              <w:ind w:left="0"/>
              <w:rPr>
                <w:ins w:id="7999" w:author="Sunil Vyas" w:date="2023-10-11T17:42:00Z"/>
                <w:rFonts w:ascii="Cambria" w:hAnsi="Cambria"/>
                <w:sz w:val="22"/>
                <w:szCs w:val="22"/>
              </w:rPr>
            </w:pPr>
            <w:ins w:id="8000" w:author="Sunil Vyas" w:date="2023-10-11T17:42:00Z">
              <w:r>
                <w:rPr>
                  <w:rFonts w:ascii="Cambria" w:hAnsi="Cambria"/>
                  <w:sz w:val="22"/>
                  <w:szCs w:val="22"/>
                </w:rPr>
                <w:t>Checkbox</w:t>
              </w:r>
            </w:ins>
          </w:p>
        </w:tc>
        <w:tc>
          <w:tcPr>
            <w:tcW w:w="1774" w:type="dxa"/>
            <w:tcBorders>
              <w:top w:val="single" w:sz="4" w:space="0" w:color="4A442A"/>
              <w:left w:val="single" w:sz="4" w:space="0" w:color="4A442A"/>
              <w:bottom w:val="single" w:sz="4" w:space="0" w:color="4A442A"/>
              <w:right w:val="single" w:sz="4" w:space="0" w:color="4A442A"/>
            </w:tcBorders>
            <w:shd w:val="clear" w:color="auto" w:fill="auto"/>
          </w:tcPr>
          <w:p w14:paraId="349680F1" w14:textId="77777777" w:rsidR="008F4DA6" w:rsidRDefault="008F4DA6" w:rsidP="008F4DA6">
            <w:pPr>
              <w:pStyle w:val="ListParagraph"/>
              <w:tabs>
                <w:tab w:val="center" w:pos="4320"/>
                <w:tab w:val="right" w:pos="8640"/>
                <w:tab w:val="left" w:pos="10620"/>
              </w:tabs>
              <w:ind w:left="0"/>
              <w:rPr>
                <w:ins w:id="8001" w:author="Sunil Vyas" w:date="2023-10-11T17:42:00Z"/>
                <w:rFonts w:ascii="Cambria" w:hAnsi="Cambria"/>
                <w:sz w:val="22"/>
                <w:szCs w:val="22"/>
              </w:rPr>
            </w:pPr>
          </w:p>
        </w:tc>
        <w:tc>
          <w:tcPr>
            <w:tcW w:w="1352" w:type="dxa"/>
            <w:tcBorders>
              <w:top w:val="single" w:sz="4" w:space="0" w:color="4A442A"/>
              <w:left w:val="single" w:sz="4" w:space="0" w:color="4A442A"/>
              <w:bottom w:val="single" w:sz="4" w:space="0" w:color="4A442A"/>
              <w:right w:val="single" w:sz="4" w:space="0" w:color="4A442A"/>
            </w:tcBorders>
            <w:shd w:val="clear" w:color="auto" w:fill="auto"/>
          </w:tcPr>
          <w:p w14:paraId="0CDD7F8F" w14:textId="77777777" w:rsidR="008F4DA6" w:rsidRDefault="008F4DA6" w:rsidP="008F4DA6">
            <w:pPr>
              <w:pStyle w:val="ListParagraph"/>
              <w:tabs>
                <w:tab w:val="center" w:pos="4320"/>
                <w:tab w:val="right" w:pos="8640"/>
                <w:tab w:val="left" w:pos="10620"/>
              </w:tabs>
              <w:ind w:left="0"/>
              <w:rPr>
                <w:ins w:id="8002" w:author="Sunil Vyas" w:date="2023-10-11T17:42:00Z"/>
                <w:rFonts w:ascii="Cambria" w:hAnsi="Cambria"/>
                <w:sz w:val="22"/>
                <w:szCs w:val="22"/>
              </w:rPr>
            </w:pPr>
          </w:p>
        </w:tc>
        <w:tc>
          <w:tcPr>
            <w:tcW w:w="2904" w:type="dxa"/>
            <w:tcBorders>
              <w:top w:val="single" w:sz="4" w:space="0" w:color="4A442A"/>
              <w:left w:val="single" w:sz="4" w:space="0" w:color="4A442A"/>
              <w:bottom w:val="single" w:sz="4" w:space="0" w:color="4A442A"/>
              <w:right w:val="single" w:sz="4" w:space="0" w:color="4A442A"/>
            </w:tcBorders>
            <w:shd w:val="clear" w:color="auto" w:fill="auto"/>
          </w:tcPr>
          <w:p w14:paraId="28735AE8" w14:textId="77777777" w:rsidR="008F4DA6" w:rsidRDefault="008F4DA6" w:rsidP="008F4DA6">
            <w:pPr>
              <w:pStyle w:val="ListParagraph"/>
              <w:tabs>
                <w:tab w:val="center" w:pos="4320"/>
                <w:tab w:val="right" w:pos="8640"/>
                <w:tab w:val="left" w:pos="10620"/>
              </w:tabs>
              <w:ind w:left="0"/>
              <w:rPr>
                <w:ins w:id="8003" w:author="Sunil Vyas" w:date="2023-10-11T17:42:00Z"/>
                <w:rFonts w:ascii="Cambria" w:hAnsi="Cambria"/>
                <w:sz w:val="22"/>
                <w:szCs w:val="22"/>
              </w:rPr>
            </w:pPr>
          </w:p>
        </w:tc>
        <w:tc>
          <w:tcPr>
            <w:tcW w:w="1237" w:type="dxa"/>
            <w:tcBorders>
              <w:top w:val="single" w:sz="4" w:space="0" w:color="4A442A"/>
              <w:left w:val="single" w:sz="4" w:space="0" w:color="4A442A"/>
              <w:bottom w:val="single" w:sz="4" w:space="0" w:color="4A442A"/>
              <w:right w:val="single" w:sz="4" w:space="0" w:color="4A442A"/>
            </w:tcBorders>
            <w:shd w:val="clear" w:color="auto" w:fill="auto"/>
          </w:tcPr>
          <w:p w14:paraId="6C733478" w14:textId="77777777" w:rsidR="008F4DA6" w:rsidRDefault="008F4DA6" w:rsidP="008F4DA6">
            <w:pPr>
              <w:pStyle w:val="ListParagraph"/>
              <w:tabs>
                <w:tab w:val="center" w:pos="4320"/>
                <w:tab w:val="right" w:pos="8640"/>
                <w:tab w:val="left" w:pos="10620"/>
              </w:tabs>
              <w:ind w:left="0"/>
              <w:rPr>
                <w:ins w:id="8004" w:author="Sunil Vyas" w:date="2023-10-11T17:42:00Z"/>
                <w:rFonts w:ascii="Cambria" w:hAnsi="Cambria"/>
                <w:sz w:val="22"/>
                <w:szCs w:val="22"/>
              </w:rPr>
            </w:pPr>
          </w:p>
        </w:tc>
      </w:tr>
    </w:tbl>
    <w:p w14:paraId="0D27B6A3" w14:textId="77777777" w:rsidR="009274EA" w:rsidRDefault="009274EA">
      <w:pPr>
        <w:tabs>
          <w:tab w:val="left" w:pos="10620"/>
        </w:tabs>
      </w:pPr>
    </w:p>
    <w:p w14:paraId="47964941" w14:textId="77777777" w:rsidR="009274EA" w:rsidRDefault="009274EA">
      <w:pPr>
        <w:tabs>
          <w:tab w:val="left" w:pos="10620"/>
        </w:tabs>
        <w:rPr>
          <w:rFonts w:cs="Arial"/>
          <w:b/>
          <w:i/>
          <w:lang w:bidi="en-US"/>
        </w:rPr>
      </w:pPr>
    </w:p>
    <w:p w14:paraId="6B852BBC" w14:textId="77777777" w:rsidR="009274EA" w:rsidRDefault="009274EA">
      <w:pPr>
        <w:tabs>
          <w:tab w:val="left" w:pos="10620"/>
        </w:tabs>
        <w:rPr>
          <w:rFonts w:cs="Arial"/>
          <w:b/>
          <w:i/>
          <w:lang w:bidi="en-US"/>
        </w:rPr>
      </w:pPr>
    </w:p>
    <w:p w14:paraId="6EEBC56D"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19B0D7C2" w14:textId="77777777">
        <w:trPr>
          <w:trHeight w:val="501"/>
        </w:trPr>
        <w:tc>
          <w:tcPr>
            <w:tcW w:w="1866" w:type="dxa"/>
            <w:shd w:val="clear" w:color="auto" w:fill="C4BC96"/>
            <w:vAlign w:val="center"/>
          </w:tcPr>
          <w:p w14:paraId="6601E9CC" w14:textId="77777777" w:rsidR="009274EA" w:rsidRDefault="00C53038">
            <w:pPr>
              <w:tabs>
                <w:tab w:val="left" w:pos="10620"/>
              </w:tabs>
              <w:rPr>
                <w:b/>
                <w:bCs/>
                <w:iCs/>
              </w:rPr>
            </w:pPr>
            <w:r>
              <w:rPr>
                <w:b/>
                <w:bCs/>
                <w:iCs/>
              </w:rPr>
              <w:t>Control</w:t>
            </w:r>
          </w:p>
        </w:tc>
        <w:tc>
          <w:tcPr>
            <w:tcW w:w="1858" w:type="dxa"/>
            <w:shd w:val="clear" w:color="auto" w:fill="C4BC96"/>
            <w:vAlign w:val="center"/>
          </w:tcPr>
          <w:p w14:paraId="7273130B"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43AE8854" w14:textId="77777777" w:rsidR="009274EA" w:rsidRDefault="00C53038">
            <w:pPr>
              <w:tabs>
                <w:tab w:val="left" w:pos="10620"/>
              </w:tabs>
              <w:rPr>
                <w:b/>
                <w:bCs/>
                <w:iCs/>
              </w:rPr>
            </w:pPr>
            <w:r>
              <w:rPr>
                <w:b/>
                <w:bCs/>
                <w:iCs/>
              </w:rPr>
              <w:t>Behaviour</w:t>
            </w:r>
          </w:p>
        </w:tc>
      </w:tr>
      <w:tr w:rsidR="009274EA" w14:paraId="4C9AD30A" w14:textId="77777777">
        <w:trPr>
          <w:trHeight w:val="517"/>
        </w:trPr>
        <w:tc>
          <w:tcPr>
            <w:tcW w:w="1866" w:type="dxa"/>
            <w:vAlign w:val="center"/>
          </w:tcPr>
          <w:p w14:paraId="3051EDC4" w14:textId="77777777" w:rsidR="009274EA" w:rsidRDefault="00C53038">
            <w:pPr>
              <w:tabs>
                <w:tab w:val="left" w:pos="10620"/>
              </w:tabs>
            </w:pPr>
            <w:r>
              <w:t>Update</w:t>
            </w:r>
          </w:p>
        </w:tc>
        <w:tc>
          <w:tcPr>
            <w:tcW w:w="1858" w:type="dxa"/>
            <w:vAlign w:val="center"/>
          </w:tcPr>
          <w:p w14:paraId="521B4C32" w14:textId="77777777" w:rsidR="009274EA" w:rsidRDefault="00C53038">
            <w:pPr>
              <w:tabs>
                <w:tab w:val="left" w:pos="10620"/>
              </w:tabs>
            </w:pPr>
            <w:r>
              <w:t>Button</w:t>
            </w:r>
          </w:p>
        </w:tc>
        <w:tc>
          <w:tcPr>
            <w:tcW w:w="6513" w:type="dxa"/>
            <w:vAlign w:val="center"/>
          </w:tcPr>
          <w:p w14:paraId="7C470BC1" w14:textId="77777777" w:rsidR="009274EA" w:rsidRDefault="00C53038">
            <w:pPr>
              <w:tabs>
                <w:tab w:val="left" w:pos="10620"/>
              </w:tabs>
            </w:pPr>
            <w:r>
              <w:t>Update the records</w:t>
            </w:r>
          </w:p>
        </w:tc>
      </w:tr>
      <w:tr w:rsidR="009274EA" w14:paraId="49D7BF8D" w14:textId="77777777">
        <w:trPr>
          <w:trHeight w:val="517"/>
        </w:trPr>
        <w:tc>
          <w:tcPr>
            <w:tcW w:w="1866" w:type="dxa"/>
            <w:vAlign w:val="center"/>
          </w:tcPr>
          <w:p w14:paraId="6A9EFE12" w14:textId="77777777" w:rsidR="009274EA" w:rsidRDefault="00C53038">
            <w:pPr>
              <w:tabs>
                <w:tab w:val="left" w:pos="10620"/>
              </w:tabs>
            </w:pPr>
            <w:r>
              <w:t>Cancel</w:t>
            </w:r>
          </w:p>
        </w:tc>
        <w:tc>
          <w:tcPr>
            <w:tcW w:w="1858" w:type="dxa"/>
            <w:vAlign w:val="center"/>
          </w:tcPr>
          <w:p w14:paraId="7085F7C4" w14:textId="77777777" w:rsidR="009274EA" w:rsidRDefault="00C53038">
            <w:pPr>
              <w:tabs>
                <w:tab w:val="left" w:pos="10620"/>
              </w:tabs>
            </w:pPr>
            <w:r>
              <w:t>Button</w:t>
            </w:r>
          </w:p>
        </w:tc>
        <w:tc>
          <w:tcPr>
            <w:tcW w:w="6513" w:type="dxa"/>
            <w:vAlign w:val="center"/>
          </w:tcPr>
          <w:p w14:paraId="5E7F0460" w14:textId="77777777" w:rsidR="009274EA" w:rsidRDefault="00C53038">
            <w:pPr>
              <w:tabs>
                <w:tab w:val="left" w:pos="10620"/>
              </w:tabs>
            </w:pPr>
            <w:r>
              <w:t>Redirect on Manage Configure Parameter page.</w:t>
            </w:r>
          </w:p>
        </w:tc>
      </w:tr>
      <w:tr w:rsidR="009274EA" w14:paraId="6C4EA808" w14:textId="77777777">
        <w:trPr>
          <w:trHeight w:val="517"/>
        </w:trPr>
        <w:tc>
          <w:tcPr>
            <w:tcW w:w="1866" w:type="dxa"/>
            <w:vAlign w:val="center"/>
          </w:tcPr>
          <w:p w14:paraId="74DC548B" w14:textId="77777777" w:rsidR="009274EA" w:rsidRDefault="00C53038">
            <w:pPr>
              <w:tabs>
                <w:tab w:val="left" w:pos="10620"/>
              </w:tabs>
            </w:pPr>
            <w:r>
              <w:lastRenderedPageBreak/>
              <w:t xml:space="preserve">Clear </w:t>
            </w:r>
          </w:p>
        </w:tc>
        <w:tc>
          <w:tcPr>
            <w:tcW w:w="1858" w:type="dxa"/>
            <w:vAlign w:val="center"/>
          </w:tcPr>
          <w:p w14:paraId="43A44DE9" w14:textId="77777777" w:rsidR="009274EA" w:rsidRDefault="00C53038">
            <w:pPr>
              <w:tabs>
                <w:tab w:val="left" w:pos="10620"/>
              </w:tabs>
            </w:pPr>
            <w:r>
              <w:t>Button</w:t>
            </w:r>
          </w:p>
        </w:tc>
        <w:tc>
          <w:tcPr>
            <w:tcW w:w="6513" w:type="dxa"/>
            <w:vAlign w:val="center"/>
          </w:tcPr>
          <w:p w14:paraId="114DAF66" w14:textId="77777777" w:rsidR="009274EA" w:rsidRDefault="00C53038">
            <w:pPr>
              <w:tabs>
                <w:tab w:val="left" w:pos="10620"/>
              </w:tabs>
            </w:pPr>
            <w:r>
              <w:t>Clear All Fields.</w:t>
            </w:r>
          </w:p>
        </w:tc>
      </w:tr>
      <w:tr w:rsidR="009274EA" w14:paraId="02F0B849" w14:textId="77777777">
        <w:trPr>
          <w:trHeight w:val="517"/>
        </w:trPr>
        <w:tc>
          <w:tcPr>
            <w:tcW w:w="1866" w:type="dxa"/>
            <w:vAlign w:val="center"/>
          </w:tcPr>
          <w:p w14:paraId="20911BCA" w14:textId="77777777" w:rsidR="009274EA" w:rsidRDefault="00C53038">
            <w:pPr>
              <w:tabs>
                <w:tab w:val="left" w:pos="10620"/>
              </w:tabs>
            </w:pPr>
            <w:r>
              <w:t>View</w:t>
            </w:r>
          </w:p>
        </w:tc>
        <w:tc>
          <w:tcPr>
            <w:tcW w:w="1858" w:type="dxa"/>
            <w:vAlign w:val="center"/>
          </w:tcPr>
          <w:p w14:paraId="79E3E8F9" w14:textId="77777777" w:rsidR="009274EA" w:rsidRDefault="00C53038">
            <w:pPr>
              <w:tabs>
                <w:tab w:val="left" w:pos="10620"/>
              </w:tabs>
            </w:pPr>
            <w:r>
              <w:t>Link</w:t>
            </w:r>
          </w:p>
        </w:tc>
        <w:tc>
          <w:tcPr>
            <w:tcW w:w="6513" w:type="dxa"/>
            <w:vAlign w:val="center"/>
          </w:tcPr>
          <w:p w14:paraId="376D9B6F" w14:textId="77777777" w:rsidR="009274EA" w:rsidRDefault="00C53038">
            <w:pPr>
              <w:tabs>
                <w:tab w:val="left" w:pos="10620"/>
              </w:tabs>
            </w:pPr>
            <w:r>
              <w:t>Display the record under view only.</w:t>
            </w:r>
          </w:p>
        </w:tc>
      </w:tr>
      <w:tr w:rsidR="009274EA" w14:paraId="5006894C" w14:textId="77777777">
        <w:trPr>
          <w:trHeight w:val="517"/>
        </w:trPr>
        <w:tc>
          <w:tcPr>
            <w:tcW w:w="1866" w:type="dxa"/>
            <w:vAlign w:val="center"/>
          </w:tcPr>
          <w:p w14:paraId="67DA7C85" w14:textId="77777777" w:rsidR="009274EA" w:rsidRDefault="00C53038">
            <w:pPr>
              <w:tabs>
                <w:tab w:val="left" w:pos="10620"/>
              </w:tabs>
            </w:pPr>
            <w:r>
              <w:t xml:space="preserve">Edit </w:t>
            </w:r>
          </w:p>
        </w:tc>
        <w:tc>
          <w:tcPr>
            <w:tcW w:w="1858" w:type="dxa"/>
            <w:vAlign w:val="center"/>
          </w:tcPr>
          <w:p w14:paraId="43E7D668" w14:textId="77777777" w:rsidR="009274EA" w:rsidRDefault="00C53038">
            <w:pPr>
              <w:tabs>
                <w:tab w:val="left" w:pos="10620"/>
              </w:tabs>
            </w:pPr>
            <w:r>
              <w:t>Link</w:t>
            </w:r>
          </w:p>
        </w:tc>
        <w:tc>
          <w:tcPr>
            <w:tcW w:w="6513" w:type="dxa"/>
            <w:vAlign w:val="center"/>
          </w:tcPr>
          <w:p w14:paraId="30192754" w14:textId="77777777" w:rsidR="009274EA" w:rsidRDefault="00C53038">
            <w:pPr>
              <w:tabs>
                <w:tab w:val="left" w:pos="10620"/>
              </w:tabs>
            </w:pPr>
            <w:r>
              <w:t>Provide the record under edit Node.</w:t>
            </w:r>
          </w:p>
        </w:tc>
      </w:tr>
      <w:tr w:rsidR="009274EA" w14:paraId="01B00124" w14:textId="77777777">
        <w:trPr>
          <w:trHeight w:val="517"/>
        </w:trPr>
        <w:tc>
          <w:tcPr>
            <w:tcW w:w="1866" w:type="dxa"/>
            <w:vAlign w:val="center"/>
          </w:tcPr>
          <w:p w14:paraId="25CE02E6" w14:textId="77777777" w:rsidR="009274EA" w:rsidRDefault="00C53038">
            <w:pPr>
              <w:tabs>
                <w:tab w:val="left" w:pos="10620"/>
              </w:tabs>
            </w:pPr>
            <w:r>
              <w:t>Active</w:t>
            </w:r>
          </w:p>
        </w:tc>
        <w:tc>
          <w:tcPr>
            <w:tcW w:w="1858" w:type="dxa"/>
            <w:vAlign w:val="center"/>
          </w:tcPr>
          <w:p w14:paraId="6B5206AC" w14:textId="77777777" w:rsidR="009274EA" w:rsidRDefault="00C53038">
            <w:pPr>
              <w:tabs>
                <w:tab w:val="left" w:pos="10620"/>
              </w:tabs>
            </w:pPr>
            <w:r>
              <w:t>Radio button</w:t>
            </w:r>
          </w:p>
        </w:tc>
        <w:tc>
          <w:tcPr>
            <w:tcW w:w="6513" w:type="dxa"/>
            <w:vAlign w:val="center"/>
          </w:tcPr>
          <w:p w14:paraId="44D6DB83" w14:textId="77777777" w:rsidR="009274EA" w:rsidRDefault="00C53038">
            <w:pPr>
              <w:tabs>
                <w:tab w:val="left" w:pos="10620"/>
              </w:tabs>
            </w:pPr>
            <w:r>
              <w:t xml:space="preserve">Move the record in active </w:t>
            </w:r>
            <w:r>
              <w:rPr>
                <w:strike/>
              </w:rPr>
              <w:t>tab</w:t>
            </w:r>
            <w:r>
              <w:t>.</w:t>
            </w:r>
          </w:p>
        </w:tc>
      </w:tr>
      <w:tr w:rsidR="009274EA" w14:paraId="77893B0A" w14:textId="77777777">
        <w:trPr>
          <w:trHeight w:val="517"/>
        </w:trPr>
        <w:tc>
          <w:tcPr>
            <w:tcW w:w="1866" w:type="dxa"/>
            <w:vAlign w:val="center"/>
          </w:tcPr>
          <w:p w14:paraId="58287FAB" w14:textId="77777777" w:rsidR="009274EA" w:rsidRDefault="00C53038">
            <w:pPr>
              <w:tabs>
                <w:tab w:val="left" w:pos="10620"/>
              </w:tabs>
            </w:pPr>
            <w:r>
              <w:t>Inactive</w:t>
            </w:r>
          </w:p>
        </w:tc>
        <w:tc>
          <w:tcPr>
            <w:tcW w:w="1858" w:type="dxa"/>
            <w:vAlign w:val="center"/>
          </w:tcPr>
          <w:p w14:paraId="24B6A8CE" w14:textId="77777777" w:rsidR="009274EA" w:rsidRDefault="00C53038">
            <w:pPr>
              <w:tabs>
                <w:tab w:val="left" w:pos="10620"/>
              </w:tabs>
            </w:pPr>
            <w:r>
              <w:t>Radio button</w:t>
            </w:r>
          </w:p>
        </w:tc>
        <w:tc>
          <w:tcPr>
            <w:tcW w:w="6513" w:type="dxa"/>
            <w:vAlign w:val="center"/>
          </w:tcPr>
          <w:p w14:paraId="0E769D9D" w14:textId="77777777" w:rsidR="009274EA" w:rsidRDefault="00C53038">
            <w:pPr>
              <w:tabs>
                <w:tab w:val="left" w:pos="10620"/>
              </w:tabs>
            </w:pPr>
            <w:r>
              <w:t xml:space="preserve">Move the record in Inactive </w:t>
            </w:r>
            <w:r>
              <w:rPr>
                <w:strike/>
              </w:rPr>
              <w:t>tab</w:t>
            </w:r>
            <w:r>
              <w:t>.</w:t>
            </w:r>
          </w:p>
        </w:tc>
      </w:tr>
      <w:tr w:rsidR="009274EA" w14:paraId="6CB57AD7" w14:textId="77777777">
        <w:trPr>
          <w:trHeight w:val="517"/>
        </w:trPr>
        <w:tc>
          <w:tcPr>
            <w:tcW w:w="1866" w:type="dxa"/>
            <w:vAlign w:val="center"/>
          </w:tcPr>
          <w:p w14:paraId="66AAF8E0" w14:textId="77777777" w:rsidR="009274EA" w:rsidRDefault="00C53038">
            <w:pPr>
              <w:tabs>
                <w:tab w:val="left" w:pos="10620"/>
              </w:tabs>
            </w:pPr>
            <w:r>
              <w:t>Search</w:t>
            </w:r>
          </w:p>
        </w:tc>
        <w:tc>
          <w:tcPr>
            <w:tcW w:w="1858" w:type="dxa"/>
            <w:vAlign w:val="center"/>
          </w:tcPr>
          <w:p w14:paraId="481A8829" w14:textId="77777777" w:rsidR="009274EA" w:rsidRDefault="00C53038">
            <w:pPr>
              <w:tabs>
                <w:tab w:val="left" w:pos="10620"/>
              </w:tabs>
            </w:pPr>
            <w:r>
              <w:t>Button</w:t>
            </w:r>
          </w:p>
        </w:tc>
        <w:tc>
          <w:tcPr>
            <w:tcW w:w="6513" w:type="dxa"/>
            <w:vAlign w:val="center"/>
          </w:tcPr>
          <w:p w14:paraId="3CE65E1E" w14:textId="77777777" w:rsidR="009274EA" w:rsidRDefault="00C53038">
            <w:pPr>
              <w:tabs>
                <w:tab w:val="left" w:pos="10620"/>
              </w:tabs>
            </w:pPr>
            <w:r>
              <w:t>Search the record</w:t>
            </w:r>
          </w:p>
        </w:tc>
      </w:tr>
      <w:tr w:rsidR="009274EA" w14:paraId="587FE697" w14:textId="77777777">
        <w:trPr>
          <w:trHeight w:val="517"/>
        </w:trPr>
        <w:tc>
          <w:tcPr>
            <w:tcW w:w="1866" w:type="dxa"/>
            <w:vAlign w:val="center"/>
          </w:tcPr>
          <w:p w14:paraId="09367110" w14:textId="77777777" w:rsidR="009274EA" w:rsidRDefault="00C53038">
            <w:pPr>
              <w:tabs>
                <w:tab w:val="left" w:pos="10620"/>
              </w:tabs>
            </w:pPr>
            <w:r>
              <w:t>Export to PDF</w:t>
            </w:r>
          </w:p>
        </w:tc>
        <w:tc>
          <w:tcPr>
            <w:tcW w:w="1858" w:type="dxa"/>
            <w:vAlign w:val="center"/>
          </w:tcPr>
          <w:p w14:paraId="089C161C" w14:textId="77777777" w:rsidR="009274EA" w:rsidRDefault="00C53038">
            <w:pPr>
              <w:tabs>
                <w:tab w:val="left" w:pos="10620"/>
              </w:tabs>
            </w:pPr>
            <w:r>
              <w:t>Image button</w:t>
            </w:r>
          </w:p>
        </w:tc>
        <w:tc>
          <w:tcPr>
            <w:tcW w:w="6513" w:type="dxa"/>
            <w:vAlign w:val="center"/>
          </w:tcPr>
          <w:p w14:paraId="6708D27D" w14:textId="77777777" w:rsidR="009274EA" w:rsidRDefault="00C53038">
            <w:pPr>
              <w:tabs>
                <w:tab w:val="left" w:pos="10620"/>
              </w:tabs>
            </w:pPr>
            <w:r>
              <w:t>Export all record in PDF.</w:t>
            </w:r>
          </w:p>
        </w:tc>
      </w:tr>
      <w:tr w:rsidR="009274EA" w14:paraId="651EC41C" w14:textId="77777777">
        <w:trPr>
          <w:trHeight w:val="517"/>
        </w:trPr>
        <w:tc>
          <w:tcPr>
            <w:tcW w:w="1866" w:type="dxa"/>
            <w:vAlign w:val="center"/>
          </w:tcPr>
          <w:p w14:paraId="3DBE1F40" w14:textId="77777777" w:rsidR="009274EA" w:rsidRDefault="00C53038">
            <w:pPr>
              <w:tabs>
                <w:tab w:val="left" w:pos="10620"/>
              </w:tabs>
            </w:pPr>
            <w:r>
              <w:t>Export to Excel</w:t>
            </w:r>
          </w:p>
        </w:tc>
        <w:tc>
          <w:tcPr>
            <w:tcW w:w="1858" w:type="dxa"/>
            <w:vAlign w:val="center"/>
          </w:tcPr>
          <w:p w14:paraId="41C19F69" w14:textId="77777777" w:rsidR="009274EA" w:rsidRDefault="00C53038">
            <w:pPr>
              <w:tabs>
                <w:tab w:val="left" w:pos="10620"/>
              </w:tabs>
            </w:pPr>
            <w:r>
              <w:t>Image button</w:t>
            </w:r>
          </w:p>
        </w:tc>
        <w:tc>
          <w:tcPr>
            <w:tcW w:w="6513" w:type="dxa"/>
            <w:vAlign w:val="center"/>
          </w:tcPr>
          <w:p w14:paraId="3C0D4BB9" w14:textId="77777777" w:rsidR="009274EA" w:rsidRDefault="00C53038">
            <w:pPr>
              <w:tabs>
                <w:tab w:val="left" w:pos="10620"/>
              </w:tabs>
            </w:pPr>
            <w:r>
              <w:t>Export all record in Excel.</w:t>
            </w:r>
          </w:p>
        </w:tc>
      </w:tr>
    </w:tbl>
    <w:p w14:paraId="53009D84" w14:textId="77777777" w:rsidR="009274EA" w:rsidRDefault="009274EA">
      <w:pPr>
        <w:tabs>
          <w:tab w:val="left" w:pos="10620"/>
        </w:tabs>
      </w:pPr>
    </w:p>
    <w:p w14:paraId="59A7AEB0" w14:textId="77777777" w:rsidR="009274EA" w:rsidRDefault="009274EA">
      <w:pPr>
        <w:tabs>
          <w:tab w:val="left" w:pos="10620"/>
        </w:tabs>
      </w:pPr>
    </w:p>
    <w:p w14:paraId="10E578B2" w14:textId="77777777" w:rsidR="009274EA" w:rsidRDefault="009274EA">
      <w:pPr>
        <w:tabs>
          <w:tab w:val="left" w:pos="10620"/>
        </w:tabs>
      </w:pPr>
    </w:p>
    <w:p w14:paraId="4E540793" w14:textId="77777777" w:rsidR="009274EA" w:rsidRDefault="009274EA">
      <w:pPr>
        <w:tabs>
          <w:tab w:val="left" w:pos="10620"/>
        </w:tabs>
      </w:pPr>
    </w:p>
    <w:p w14:paraId="08B3741D" w14:textId="77777777" w:rsidR="009274EA" w:rsidRDefault="009274EA">
      <w:pPr>
        <w:tabs>
          <w:tab w:val="left" w:pos="10620"/>
        </w:tabs>
      </w:pPr>
    </w:p>
    <w:p w14:paraId="677A2A9D" w14:textId="77777777" w:rsidR="009274EA" w:rsidRDefault="009274EA">
      <w:pPr>
        <w:tabs>
          <w:tab w:val="left" w:pos="10620"/>
        </w:tabs>
      </w:pPr>
    </w:p>
    <w:p w14:paraId="54C1BE12" w14:textId="77777777" w:rsidR="009274EA" w:rsidRDefault="009274EA">
      <w:pPr>
        <w:tabs>
          <w:tab w:val="left" w:pos="10620"/>
        </w:tabs>
      </w:pPr>
    </w:p>
    <w:p w14:paraId="27A5AE1A" w14:textId="77777777" w:rsidR="009274EA" w:rsidRDefault="009274EA">
      <w:pPr>
        <w:tabs>
          <w:tab w:val="left" w:pos="10620"/>
        </w:tabs>
      </w:pPr>
    </w:p>
    <w:p w14:paraId="1A14F510" w14:textId="77777777" w:rsidR="009274EA" w:rsidRDefault="009274EA">
      <w:pPr>
        <w:tabs>
          <w:tab w:val="left" w:pos="10620"/>
        </w:tabs>
      </w:pPr>
    </w:p>
    <w:p w14:paraId="310A2395" w14:textId="77777777" w:rsidR="009274EA" w:rsidRDefault="009274EA">
      <w:pPr>
        <w:tabs>
          <w:tab w:val="left" w:pos="10620"/>
        </w:tabs>
      </w:pPr>
    </w:p>
    <w:p w14:paraId="6D03CA84" w14:textId="77777777" w:rsidR="009274EA" w:rsidRDefault="009274EA">
      <w:pPr>
        <w:tabs>
          <w:tab w:val="left" w:pos="10620"/>
        </w:tabs>
      </w:pPr>
    </w:p>
    <w:p w14:paraId="457D1D6B" w14:textId="77777777" w:rsidR="009274EA" w:rsidRDefault="009274EA">
      <w:pPr>
        <w:tabs>
          <w:tab w:val="left" w:pos="10620"/>
        </w:tabs>
      </w:pPr>
    </w:p>
    <w:p w14:paraId="6BDE6843" w14:textId="77777777" w:rsidR="009274EA" w:rsidRDefault="009274EA">
      <w:pPr>
        <w:tabs>
          <w:tab w:val="left" w:pos="10620"/>
        </w:tabs>
      </w:pPr>
    </w:p>
    <w:p w14:paraId="4E52BCBD" w14:textId="77777777" w:rsidR="009274EA" w:rsidRPr="009274EA" w:rsidRDefault="00C53038">
      <w:pPr>
        <w:pStyle w:val="Heading1"/>
        <w:keepNext w:val="0"/>
        <w:keepLines w:val="0"/>
        <w:numPr>
          <w:ilvl w:val="0"/>
          <w:numId w:val="4"/>
        </w:numPr>
        <w:tabs>
          <w:tab w:val="left" w:pos="10620"/>
        </w:tabs>
        <w:spacing w:before="120" w:after="120" w:line="240" w:lineRule="auto"/>
        <w:jc w:val="both"/>
        <w:rPr>
          <w:rFonts w:ascii="Cambria" w:hAnsi="Cambria"/>
          <w:b/>
          <w:strike/>
          <w:sz w:val="28"/>
          <w:rPrChange w:id="8005" w:author="Sunil Vyas" w:date="2023-10-12T11:42:00Z">
            <w:rPr>
              <w:rFonts w:ascii="Cambria" w:hAnsi="Cambria"/>
              <w:b/>
              <w:sz w:val="28"/>
            </w:rPr>
          </w:rPrChange>
        </w:rPr>
      </w:pPr>
      <w:bookmarkStart w:id="8006" w:name="_Toc137143946"/>
      <w:bookmarkStart w:id="8007" w:name="_Toc137819400"/>
      <w:bookmarkStart w:id="8008" w:name="_Toc137832069"/>
      <w:bookmarkStart w:id="8009" w:name="_Toc148377769"/>
      <w:r>
        <w:rPr>
          <w:rFonts w:ascii="Cambria" w:hAnsi="Cambria"/>
          <w:b/>
          <w:strike/>
          <w:sz w:val="28"/>
          <w:rPrChange w:id="8010" w:author="Sunil Vyas" w:date="2023-10-12T11:42:00Z">
            <w:rPr>
              <w:rFonts w:ascii="Cambria" w:hAnsi="Cambria"/>
              <w:b/>
              <w:sz w:val="28"/>
            </w:rPr>
          </w:rPrChange>
        </w:rPr>
        <w:t>High Level Use Case of “Create SPU Master”</w:t>
      </w:r>
      <w:bookmarkEnd w:id="8006"/>
      <w:bookmarkEnd w:id="8007"/>
      <w:bookmarkEnd w:id="8008"/>
      <w:bookmarkEnd w:id="8009"/>
      <w:r>
        <w:rPr>
          <w:rFonts w:ascii="Cambria" w:hAnsi="Cambria"/>
          <w:b/>
          <w:strike/>
          <w:sz w:val="28"/>
          <w:rPrChange w:id="8011" w:author="Sunil Vyas" w:date="2023-10-12T11:42:00Z">
            <w:rPr>
              <w:rFonts w:ascii="Cambria" w:hAnsi="Cambria"/>
              <w:b/>
              <w:sz w:val="28"/>
            </w:rPr>
          </w:rPrChange>
        </w:rPr>
        <w:t xml:space="preserve"> </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177"/>
      </w:tblGrid>
      <w:tr w:rsidR="009274EA" w14:paraId="5F19C54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71F75CD" w14:textId="77777777" w:rsidR="009274EA" w:rsidRPr="009274EA" w:rsidRDefault="00C53038">
            <w:pPr>
              <w:tabs>
                <w:tab w:val="left" w:pos="10620"/>
              </w:tabs>
              <w:rPr>
                <w:b/>
                <w:i/>
                <w:strike/>
                <w:rPrChange w:id="8012" w:author="Sunil Vyas" w:date="2023-10-12T11:42:00Z">
                  <w:rPr>
                    <w:b/>
                    <w:i/>
                  </w:rPr>
                </w:rPrChange>
              </w:rPr>
            </w:pPr>
            <w:r>
              <w:rPr>
                <w:b/>
                <w:i/>
                <w:strike/>
                <w:rPrChange w:id="8013" w:author="Sunil Vyas" w:date="2023-10-12T11:42:00Z">
                  <w:rPr>
                    <w:b/>
                    <w:i/>
                  </w:rPr>
                </w:rPrChange>
              </w:rPr>
              <w:t>Objective</w:t>
            </w:r>
          </w:p>
        </w:tc>
        <w:tc>
          <w:tcPr>
            <w:tcW w:w="7177" w:type="dxa"/>
            <w:tcBorders>
              <w:top w:val="single" w:sz="4" w:space="0" w:color="auto"/>
              <w:left w:val="single" w:sz="4" w:space="0" w:color="auto"/>
              <w:bottom w:val="single" w:sz="4" w:space="0" w:color="auto"/>
              <w:right w:val="single" w:sz="4" w:space="0" w:color="auto"/>
            </w:tcBorders>
          </w:tcPr>
          <w:p w14:paraId="6CF71CD3" w14:textId="77777777" w:rsidR="009274EA" w:rsidRPr="009274EA" w:rsidRDefault="00C53038">
            <w:pPr>
              <w:numPr>
                <w:ilvl w:val="0"/>
                <w:numId w:val="2"/>
              </w:numPr>
              <w:tabs>
                <w:tab w:val="left" w:pos="10620"/>
              </w:tabs>
              <w:spacing w:after="0" w:line="360" w:lineRule="auto"/>
              <w:rPr>
                <w:strike/>
                <w:rPrChange w:id="8014" w:author="Sunil Vyas" w:date="2023-10-12T11:42:00Z">
                  <w:rPr/>
                </w:rPrChange>
              </w:rPr>
            </w:pPr>
            <w:r>
              <w:rPr>
                <w:strike/>
                <w:rPrChange w:id="8015" w:author="Sunil Vyas" w:date="2023-10-12T11:42:00Z">
                  <w:rPr/>
                </w:rPrChange>
              </w:rPr>
              <w:t>To understand the functional logic for Creation of Create SPU.</w:t>
            </w:r>
          </w:p>
        </w:tc>
      </w:tr>
      <w:tr w:rsidR="009274EA" w14:paraId="6E21160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AB34EDF" w14:textId="77777777" w:rsidR="009274EA" w:rsidRPr="009274EA" w:rsidRDefault="00C53038">
            <w:pPr>
              <w:tabs>
                <w:tab w:val="left" w:pos="10620"/>
              </w:tabs>
              <w:rPr>
                <w:b/>
                <w:i/>
                <w:strike/>
                <w:rPrChange w:id="8016" w:author="Sunil Vyas" w:date="2023-10-12T11:42:00Z">
                  <w:rPr>
                    <w:b/>
                    <w:i/>
                  </w:rPr>
                </w:rPrChange>
              </w:rPr>
            </w:pPr>
            <w:r>
              <w:rPr>
                <w:b/>
                <w:i/>
                <w:strike/>
                <w:rPrChange w:id="8017" w:author="Sunil Vyas" w:date="2023-10-12T11:42:00Z">
                  <w:rPr>
                    <w:b/>
                    <w:i/>
                  </w:rPr>
                </w:rPrChange>
              </w:rPr>
              <w:t>Pre-Conditions</w:t>
            </w:r>
          </w:p>
        </w:tc>
        <w:tc>
          <w:tcPr>
            <w:tcW w:w="7177" w:type="dxa"/>
            <w:tcBorders>
              <w:top w:val="single" w:sz="4" w:space="0" w:color="auto"/>
              <w:left w:val="single" w:sz="4" w:space="0" w:color="auto"/>
              <w:bottom w:val="single" w:sz="4" w:space="0" w:color="auto"/>
              <w:right w:val="single" w:sz="4" w:space="0" w:color="auto"/>
            </w:tcBorders>
          </w:tcPr>
          <w:p w14:paraId="4BE5C5C9" w14:textId="77777777" w:rsidR="009274EA" w:rsidRPr="009274EA" w:rsidRDefault="00C53038">
            <w:pPr>
              <w:numPr>
                <w:ilvl w:val="0"/>
                <w:numId w:val="2"/>
              </w:numPr>
              <w:tabs>
                <w:tab w:val="left" w:pos="10620"/>
              </w:tabs>
              <w:spacing w:after="0" w:line="360" w:lineRule="auto"/>
              <w:rPr>
                <w:strike/>
                <w:rPrChange w:id="8018" w:author="Sunil Vyas" w:date="2023-10-12T11:42:00Z">
                  <w:rPr/>
                </w:rPrChange>
              </w:rPr>
            </w:pPr>
            <w:r>
              <w:rPr>
                <w:strike/>
                <w:rPrChange w:id="8019" w:author="Sunil Vyas" w:date="2023-10-12T11:42:00Z">
                  <w:rPr/>
                </w:rPrChange>
              </w:rPr>
              <w:t>User should have rights for Administrator rights.</w:t>
            </w:r>
          </w:p>
          <w:p w14:paraId="48E184C3" w14:textId="77777777" w:rsidR="009274EA" w:rsidRPr="009274EA" w:rsidRDefault="00C53038">
            <w:pPr>
              <w:numPr>
                <w:ilvl w:val="0"/>
                <w:numId w:val="2"/>
              </w:numPr>
              <w:tabs>
                <w:tab w:val="left" w:pos="10620"/>
              </w:tabs>
              <w:spacing w:after="0" w:line="360" w:lineRule="auto"/>
              <w:rPr>
                <w:strike/>
                <w:rPrChange w:id="8020" w:author="Sunil Vyas" w:date="2023-10-12T11:42:00Z">
                  <w:rPr/>
                </w:rPrChange>
              </w:rPr>
            </w:pPr>
            <w:r>
              <w:rPr>
                <w:strike/>
                <w:rPrChange w:id="8021" w:author="Sunil Vyas" w:date="2023-10-12T11:42:00Z">
                  <w:rPr/>
                </w:rPrChange>
              </w:rPr>
              <w:t>User should have “Create SPU” rights.</w:t>
            </w:r>
          </w:p>
          <w:p w14:paraId="0EAF1764" w14:textId="77777777" w:rsidR="009274EA" w:rsidRPr="009274EA" w:rsidRDefault="00C53038">
            <w:pPr>
              <w:numPr>
                <w:ilvl w:val="0"/>
                <w:numId w:val="2"/>
              </w:numPr>
              <w:tabs>
                <w:tab w:val="left" w:pos="10620"/>
              </w:tabs>
              <w:spacing w:after="0" w:line="360" w:lineRule="auto"/>
              <w:rPr>
                <w:strike/>
                <w:rPrChange w:id="8022" w:author="Sunil Vyas" w:date="2023-10-12T11:42:00Z">
                  <w:rPr/>
                </w:rPrChange>
              </w:rPr>
            </w:pPr>
            <w:r>
              <w:rPr>
                <w:strike/>
                <w:rPrChange w:id="8023" w:author="Sunil Vyas" w:date="2023-10-12T11:42:00Z">
                  <w:rPr/>
                </w:rPrChange>
              </w:rPr>
              <w:t>Auction Center should be created.</w:t>
            </w:r>
          </w:p>
        </w:tc>
      </w:tr>
      <w:tr w:rsidR="009274EA" w14:paraId="4BC4600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6577F1D" w14:textId="77777777" w:rsidR="009274EA" w:rsidRPr="009274EA" w:rsidRDefault="00C53038">
            <w:pPr>
              <w:tabs>
                <w:tab w:val="left" w:pos="10620"/>
              </w:tabs>
              <w:rPr>
                <w:b/>
                <w:i/>
                <w:strike/>
                <w:rPrChange w:id="8024" w:author="Sunil Vyas" w:date="2023-10-12T11:42:00Z">
                  <w:rPr>
                    <w:b/>
                    <w:i/>
                  </w:rPr>
                </w:rPrChange>
              </w:rPr>
            </w:pPr>
            <w:r>
              <w:rPr>
                <w:b/>
                <w:i/>
                <w:strike/>
                <w:rPrChange w:id="8025" w:author="Sunil Vyas" w:date="2023-10-12T11:42:00Z">
                  <w:rPr>
                    <w:b/>
                    <w:i/>
                  </w:rPr>
                </w:rPrChange>
              </w:rPr>
              <w:t>Post Conditions</w:t>
            </w:r>
          </w:p>
        </w:tc>
        <w:tc>
          <w:tcPr>
            <w:tcW w:w="7177" w:type="dxa"/>
            <w:tcBorders>
              <w:top w:val="single" w:sz="4" w:space="0" w:color="auto"/>
              <w:left w:val="single" w:sz="4" w:space="0" w:color="auto"/>
              <w:bottom w:val="single" w:sz="4" w:space="0" w:color="auto"/>
              <w:right w:val="single" w:sz="4" w:space="0" w:color="auto"/>
            </w:tcBorders>
            <w:shd w:val="clear" w:color="auto" w:fill="auto"/>
          </w:tcPr>
          <w:p w14:paraId="65B42A37" w14:textId="77777777" w:rsidR="009274EA" w:rsidRPr="009274EA" w:rsidRDefault="00C53038">
            <w:pPr>
              <w:numPr>
                <w:ilvl w:val="0"/>
                <w:numId w:val="2"/>
              </w:numPr>
              <w:tabs>
                <w:tab w:val="left" w:pos="10620"/>
              </w:tabs>
              <w:spacing w:after="0" w:line="240" w:lineRule="auto"/>
              <w:rPr>
                <w:strike/>
                <w:rPrChange w:id="8026" w:author="Sunil Vyas" w:date="2023-10-12T11:42:00Z">
                  <w:rPr/>
                </w:rPrChange>
              </w:rPr>
            </w:pPr>
            <w:r>
              <w:rPr>
                <w:strike/>
                <w:rPrChange w:id="8027" w:author="Sunil Vyas" w:date="2023-10-12T11:42:00Z">
                  <w:rPr/>
                </w:rPrChange>
              </w:rPr>
              <w:t>System should reflect the newly added SPU in entire application.</w:t>
            </w:r>
          </w:p>
        </w:tc>
      </w:tr>
      <w:tr w:rsidR="009274EA" w14:paraId="3CB75C9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7A5343A" w14:textId="77777777" w:rsidR="009274EA" w:rsidRPr="009274EA" w:rsidRDefault="00C53038">
            <w:pPr>
              <w:tabs>
                <w:tab w:val="left" w:pos="10620"/>
              </w:tabs>
              <w:rPr>
                <w:b/>
                <w:i/>
                <w:strike/>
                <w:rPrChange w:id="8028" w:author="Sunil Vyas" w:date="2023-10-12T11:42:00Z">
                  <w:rPr>
                    <w:b/>
                    <w:i/>
                  </w:rPr>
                </w:rPrChange>
              </w:rPr>
            </w:pPr>
            <w:r>
              <w:rPr>
                <w:b/>
                <w:i/>
                <w:strike/>
                <w:rPrChange w:id="8029" w:author="Sunil Vyas" w:date="2023-10-12T11:42:00Z">
                  <w:rPr>
                    <w:b/>
                    <w:i/>
                  </w:rPr>
                </w:rPrChange>
              </w:rPr>
              <w:lastRenderedPageBreak/>
              <w:t>Flow of Events</w:t>
            </w:r>
          </w:p>
        </w:tc>
        <w:tc>
          <w:tcPr>
            <w:tcW w:w="7177" w:type="dxa"/>
            <w:tcBorders>
              <w:top w:val="single" w:sz="4" w:space="0" w:color="auto"/>
              <w:left w:val="single" w:sz="4" w:space="0" w:color="auto"/>
              <w:bottom w:val="single" w:sz="4" w:space="0" w:color="auto"/>
              <w:right w:val="single" w:sz="4" w:space="0" w:color="auto"/>
            </w:tcBorders>
            <w:shd w:val="clear" w:color="auto" w:fill="auto"/>
          </w:tcPr>
          <w:p w14:paraId="27D171AF"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030" w:author="Sunil Vyas" w:date="2023-10-12T11:42:00Z">
                  <w:rPr>
                    <w:rFonts w:ascii="Cambria" w:hAnsi="Cambria"/>
                    <w:sz w:val="22"/>
                    <w:szCs w:val="22"/>
                  </w:rPr>
                </w:rPrChange>
              </w:rPr>
            </w:pPr>
            <w:r>
              <w:rPr>
                <w:rFonts w:ascii="Cambria" w:hAnsi="Cambria"/>
                <w:strike/>
                <w:sz w:val="22"/>
                <w:szCs w:val="22"/>
                <w:rPrChange w:id="8031" w:author="Sunil Vyas" w:date="2023-10-12T11:42:00Z">
                  <w:rPr>
                    <w:rFonts w:ascii="Cambria" w:hAnsi="Cambria"/>
                    <w:sz w:val="22"/>
                    <w:szCs w:val="22"/>
                  </w:rPr>
                </w:rPrChange>
              </w:rPr>
              <w:t>Tea board user Logs in</w:t>
            </w:r>
          </w:p>
          <w:p w14:paraId="29030D88"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032" w:author="Sunil Vyas" w:date="2023-10-12T11:42:00Z">
                  <w:rPr>
                    <w:rFonts w:ascii="Cambria" w:hAnsi="Cambria"/>
                    <w:sz w:val="22"/>
                    <w:szCs w:val="22"/>
                  </w:rPr>
                </w:rPrChange>
              </w:rPr>
            </w:pPr>
            <w:r>
              <w:rPr>
                <w:rFonts w:ascii="Cambria" w:hAnsi="Cambria"/>
                <w:strike/>
                <w:sz w:val="22"/>
                <w:szCs w:val="22"/>
                <w:rPrChange w:id="8033" w:author="Sunil Vyas" w:date="2023-10-12T11:42:00Z">
                  <w:rPr>
                    <w:rFonts w:ascii="Cambria" w:hAnsi="Cambria"/>
                    <w:sz w:val="22"/>
                    <w:szCs w:val="22"/>
                  </w:rPr>
                </w:rPrChange>
              </w:rPr>
              <w:t>Click on Administration</w:t>
            </w:r>
          </w:p>
          <w:p w14:paraId="752AF4C4"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034" w:author="Sunil Vyas" w:date="2023-10-12T11:42:00Z">
                  <w:rPr>
                    <w:rFonts w:ascii="Cambria" w:hAnsi="Cambria"/>
                    <w:sz w:val="22"/>
                    <w:szCs w:val="22"/>
                  </w:rPr>
                </w:rPrChange>
              </w:rPr>
            </w:pPr>
            <w:r>
              <w:rPr>
                <w:rFonts w:ascii="Cambria" w:hAnsi="Cambria"/>
                <w:strike/>
                <w:sz w:val="22"/>
                <w:szCs w:val="22"/>
                <w:rPrChange w:id="8035" w:author="Sunil Vyas" w:date="2023-10-12T11:42:00Z">
                  <w:rPr>
                    <w:rFonts w:ascii="Cambria" w:hAnsi="Cambria"/>
                    <w:sz w:val="22"/>
                    <w:szCs w:val="22"/>
                  </w:rPr>
                </w:rPrChange>
              </w:rPr>
              <w:t>Click on Tea Board Masters.</w:t>
            </w:r>
          </w:p>
          <w:p w14:paraId="0BFD05A8"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036" w:author="Sunil Vyas" w:date="2023-10-12T11:42:00Z">
                  <w:rPr>
                    <w:rFonts w:ascii="Cambria" w:hAnsi="Cambria"/>
                    <w:sz w:val="22"/>
                    <w:szCs w:val="22"/>
                  </w:rPr>
                </w:rPrChange>
              </w:rPr>
            </w:pPr>
            <w:r>
              <w:rPr>
                <w:rFonts w:ascii="Cambria" w:hAnsi="Cambria"/>
                <w:strike/>
                <w:sz w:val="22"/>
                <w:szCs w:val="22"/>
                <w:rPrChange w:id="8037" w:author="Sunil Vyas" w:date="2023-10-12T11:42:00Z">
                  <w:rPr>
                    <w:rFonts w:ascii="Cambria" w:hAnsi="Cambria"/>
                    <w:sz w:val="22"/>
                    <w:szCs w:val="22"/>
                  </w:rPr>
                </w:rPrChange>
              </w:rPr>
              <w:t>Click on “Create SPU”.</w:t>
            </w:r>
          </w:p>
          <w:p w14:paraId="04CEBAA7"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038" w:author="Sunil Vyas" w:date="2023-10-12T11:42:00Z">
                  <w:rPr>
                    <w:rFonts w:ascii="Cambria" w:hAnsi="Cambria"/>
                    <w:sz w:val="22"/>
                    <w:szCs w:val="22"/>
                  </w:rPr>
                </w:rPrChange>
              </w:rPr>
            </w:pPr>
            <w:r>
              <w:rPr>
                <w:rFonts w:ascii="Cambria" w:hAnsi="Cambria"/>
                <w:strike/>
                <w:sz w:val="22"/>
                <w:szCs w:val="22"/>
                <w:rPrChange w:id="8039" w:author="Sunil Vyas" w:date="2023-10-12T11:42:00Z">
                  <w:rPr>
                    <w:rFonts w:ascii="Cambria" w:hAnsi="Cambria"/>
                    <w:sz w:val="22"/>
                    <w:szCs w:val="22"/>
                  </w:rPr>
                </w:rPrChange>
              </w:rPr>
              <w:t>Fill the detail.</w:t>
            </w:r>
          </w:p>
          <w:p w14:paraId="09DB4A20"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040" w:author="Sunil Vyas" w:date="2023-10-12T11:42:00Z">
                  <w:rPr>
                    <w:rFonts w:ascii="Cambria" w:hAnsi="Cambria"/>
                    <w:sz w:val="22"/>
                    <w:szCs w:val="22"/>
                  </w:rPr>
                </w:rPrChange>
              </w:rPr>
            </w:pPr>
            <w:r>
              <w:rPr>
                <w:rFonts w:ascii="Cambria" w:hAnsi="Cambria"/>
                <w:strike/>
                <w:sz w:val="22"/>
                <w:szCs w:val="22"/>
                <w:rPrChange w:id="8041" w:author="Sunil Vyas" w:date="2023-10-12T11:42:00Z">
                  <w:rPr>
                    <w:rFonts w:ascii="Cambria" w:hAnsi="Cambria"/>
                    <w:sz w:val="22"/>
                    <w:szCs w:val="22"/>
                  </w:rPr>
                </w:rPrChange>
              </w:rPr>
              <w:t>Click on submit button.</w:t>
            </w:r>
          </w:p>
        </w:tc>
      </w:tr>
      <w:tr w:rsidR="009274EA" w14:paraId="4429A4F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1687BE0" w14:textId="77777777" w:rsidR="009274EA" w:rsidRPr="009274EA" w:rsidRDefault="00C53038">
            <w:pPr>
              <w:tabs>
                <w:tab w:val="left" w:pos="10620"/>
              </w:tabs>
              <w:rPr>
                <w:b/>
                <w:i/>
                <w:strike/>
                <w:rPrChange w:id="8042" w:author="Sunil Vyas" w:date="2023-10-12T11:42:00Z">
                  <w:rPr>
                    <w:b/>
                    <w:i/>
                  </w:rPr>
                </w:rPrChange>
              </w:rPr>
            </w:pPr>
            <w:r>
              <w:rPr>
                <w:b/>
                <w:i/>
                <w:strike/>
                <w:rPrChange w:id="8043" w:author="Sunil Vyas" w:date="2023-10-12T11:42:00Z">
                  <w:rPr>
                    <w:b/>
                    <w:i/>
                  </w:rPr>
                </w:rPrChange>
              </w:rPr>
              <w:t>Alternate Flow/Exceptional Flow</w:t>
            </w:r>
          </w:p>
        </w:tc>
        <w:tc>
          <w:tcPr>
            <w:tcW w:w="7177" w:type="dxa"/>
            <w:tcBorders>
              <w:top w:val="single" w:sz="4" w:space="0" w:color="auto"/>
              <w:left w:val="single" w:sz="4" w:space="0" w:color="auto"/>
              <w:bottom w:val="single" w:sz="4" w:space="0" w:color="auto"/>
              <w:right w:val="single" w:sz="4" w:space="0" w:color="auto"/>
            </w:tcBorders>
          </w:tcPr>
          <w:p w14:paraId="00652ADA"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044" w:author="Sunil Vyas" w:date="2023-10-12T11:42:00Z">
                  <w:rPr>
                    <w:rFonts w:ascii="Cambria" w:hAnsi="Cambria"/>
                    <w:sz w:val="22"/>
                    <w:szCs w:val="22"/>
                  </w:rPr>
                </w:rPrChange>
              </w:rPr>
            </w:pPr>
            <w:r>
              <w:rPr>
                <w:rFonts w:ascii="Cambria" w:hAnsi="Cambria"/>
                <w:strike/>
                <w:sz w:val="22"/>
                <w:szCs w:val="22"/>
                <w:rPrChange w:id="8045" w:author="Sunil Vyas" w:date="2023-10-12T11:42:00Z">
                  <w:rPr>
                    <w:rFonts w:ascii="Cambria" w:hAnsi="Cambria"/>
                    <w:sz w:val="22"/>
                    <w:szCs w:val="22"/>
                  </w:rPr>
                </w:rPrChange>
              </w:rPr>
              <w:t>NA</w:t>
            </w:r>
          </w:p>
        </w:tc>
      </w:tr>
      <w:tr w:rsidR="009274EA" w14:paraId="1EC5D65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CA990CA" w14:textId="77777777" w:rsidR="009274EA" w:rsidRPr="009274EA" w:rsidRDefault="00C53038">
            <w:pPr>
              <w:tabs>
                <w:tab w:val="left" w:pos="10620"/>
              </w:tabs>
              <w:rPr>
                <w:b/>
                <w:i/>
                <w:strike/>
                <w:rPrChange w:id="8046" w:author="Sunil Vyas" w:date="2023-10-12T11:42:00Z">
                  <w:rPr>
                    <w:b/>
                    <w:i/>
                  </w:rPr>
                </w:rPrChange>
              </w:rPr>
            </w:pPr>
            <w:r>
              <w:rPr>
                <w:b/>
                <w:i/>
                <w:strike/>
                <w:rPrChange w:id="8047" w:author="Sunil Vyas" w:date="2023-10-12T11:42:00Z">
                  <w:rPr>
                    <w:b/>
                    <w:i/>
                  </w:rPr>
                </w:rPrChange>
              </w:rPr>
              <w:t>Business Rule / Requirements</w:t>
            </w:r>
          </w:p>
        </w:tc>
        <w:tc>
          <w:tcPr>
            <w:tcW w:w="7177" w:type="dxa"/>
            <w:tcBorders>
              <w:top w:val="single" w:sz="4" w:space="0" w:color="auto"/>
              <w:left w:val="single" w:sz="4" w:space="0" w:color="auto"/>
              <w:bottom w:val="single" w:sz="4" w:space="0" w:color="auto"/>
              <w:right w:val="single" w:sz="4" w:space="0" w:color="auto"/>
            </w:tcBorders>
          </w:tcPr>
          <w:p w14:paraId="60245213" w14:textId="77777777" w:rsidR="009274EA" w:rsidRPr="009274EA" w:rsidRDefault="00C53038">
            <w:pPr>
              <w:pStyle w:val="Heading112pt"/>
              <w:tabs>
                <w:tab w:val="left" w:pos="10620"/>
              </w:tabs>
              <w:rPr>
                <w:rFonts w:ascii="Cambria" w:hAnsi="Cambria"/>
                <w:b w:val="0"/>
                <w:strike/>
                <w:rPrChange w:id="8048" w:author="Sunil Vyas" w:date="2023-10-12T11:42:00Z">
                  <w:rPr>
                    <w:rFonts w:ascii="Cambria" w:hAnsi="Cambria"/>
                    <w:b w:val="0"/>
                  </w:rPr>
                </w:rPrChange>
              </w:rPr>
            </w:pPr>
            <w:bookmarkStart w:id="8049" w:name="_Toc137819401"/>
            <w:bookmarkStart w:id="8050" w:name="_Toc137832070"/>
            <w:r>
              <w:rPr>
                <w:rFonts w:ascii="Cambria" w:hAnsi="Cambria"/>
                <w:b w:val="0"/>
                <w:strike/>
                <w:rPrChange w:id="8051" w:author="Sunil Vyas" w:date="2023-10-12T11:42:00Z">
                  <w:rPr>
                    <w:rFonts w:ascii="Cambria" w:hAnsi="Cambria"/>
                    <w:b w:val="0"/>
                  </w:rPr>
                </w:rPrChange>
              </w:rPr>
              <w:t>Tea Board will publish the standard packaging units (SPU) Auction Centre Name, Tea Type, Category, Grade, SPU Quantity.</w:t>
            </w:r>
            <w:bookmarkEnd w:id="8049"/>
            <w:bookmarkEnd w:id="8050"/>
          </w:p>
          <w:p w14:paraId="6C6D81AF" w14:textId="77777777" w:rsidR="009274EA" w:rsidRPr="009274EA" w:rsidRDefault="00C53038">
            <w:pPr>
              <w:pStyle w:val="Heading112pt"/>
              <w:tabs>
                <w:tab w:val="left" w:pos="10620"/>
              </w:tabs>
              <w:rPr>
                <w:rFonts w:ascii="Cambria" w:hAnsi="Cambria"/>
                <w:b w:val="0"/>
                <w:strike/>
                <w:rPrChange w:id="8052" w:author="Sunil Vyas" w:date="2023-10-12T11:42:00Z">
                  <w:rPr>
                    <w:rFonts w:ascii="Cambria" w:hAnsi="Cambria"/>
                    <w:b w:val="0"/>
                  </w:rPr>
                </w:rPrChange>
              </w:rPr>
            </w:pPr>
            <w:bookmarkStart w:id="8053" w:name="_Toc137819402"/>
            <w:bookmarkStart w:id="8054" w:name="_Toc137832071"/>
            <w:r>
              <w:rPr>
                <w:rFonts w:ascii="Cambria" w:hAnsi="Cambria"/>
                <w:b w:val="0"/>
                <w:strike/>
                <w:rPrChange w:id="8055" w:author="Sunil Vyas" w:date="2023-10-12T11:42:00Z">
                  <w:rPr>
                    <w:rFonts w:ascii="Cambria" w:hAnsi="Cambria"/>
                    <w:b w:val="0"/>
                  </w:rPr>
                </w:rPrChange>
              </w:rPr>
              <w:t>SPU will be maintained in the system Auction Centre wise, Tea Type, Category, Grade, SPU Quantity as per Tea Board guidelines.</w:t>
            </w:r>
            <w:bookmarkEnd w:id="8053"/>
            <w:bookmarkEnd w:id="8054"/>
            <w:r>
              <w:rPr>
                <w:rFonts w:ascii="Cambria" w:hAnsi="Cambria"/>
                <w:b w:val="0"/>
                <w:strike/>
                <w:rPrChange w:id="8056" w:author="Sunil Vyas" w:date="2023-10-12T11:42:00Z">
                  <w:rPr>
                    <w:rFonts w:ascii="Cambria" w:hAnsi="Cambria"/>
                    <w:b w:val="0"/>
                  </w:rPr>
                </w:rPrChange>
              </w:rPr>
              <w:t xml:space="preserve"> </w:t>
            </w:r>
          </w:p>
          <w:p w14:paraId="40150E29" w14:textId="77777777" w:rsidR="009274EA" w:rsidRPr="009274EA" w:rsidRDefault="00C53038">
            <w:pPr>
              <w:pStyle w:val="Heading112pt"/>
              <w:tabs>
                <w:tab w:val="left" w:pos="10620"/>
              </w:tabs>
              <w:rPr>
                <w:rFonts w:ascii="Cambria" w:hAnsi="Cambria"/>
                <w:b w:val="0"/>
                <w:strike/>
                <w:rPrChange w:id="8057" w:author="Sunil Vyas" w:date="2023-10-12T11:42:00Z">
                  <w:rPr>
                    <w:rFonts w:ascii="Cambria" w:hAnsi="Cambria"/>
                    <w:b w:val="0"/>
                  </w:rPr>
                </w:rPrChange>
              </w:rPr>
            </w:pPr>
            <w:bookmarkStart w:id="8058" w:name="_Toc137819403"/>
            <w:bookmarkStart w:id="8059" w:name="_Toc137832072"/>
            <w:r>
              <w:rPr>
                <w:rFonts w:ascii="Cambria" w:hAnsi="Cambria"/>
                <w:b w:val="0"/>
                <w:strike/>
                <w:rPrChange w:id="8060" w:author="Sunil Vyas" w:date="2023-10-12T11:42:00Z">
                  <w:rPr>
                    <w:rFonts w:ascii="Cambria" w:hAnsi="Cambria"/>
                    <w:b w:val="0"/>
                  </w:rPr>
                </w:rPrChange>
              </w:rPr>
              <w:t>The SPU maintained will be configurable.</w:t>
            </w:r>
            <w:bookmarkEnd w:id="8058"/>
            <w:bookmarkEnd w:id="8059"/>
            <w:r>
              <w:rPr>
                <w:rFonts w:ascii="Cambria" w:hAnsi="Cambria"/>
                <w:b w:val="0"/>
                <w:strike/>
                <w:rPrChange w:id="8061" w:author="Sunil Vyas" w:date="2023-10-12T11:42:00Z">
                  <w:rPr>
                    <w:rFonts w:ascii="Cambria" w:hAnsi="Cambria"/>
                    <w:b w:val="0"/>
                  </w:rPr>
                </w:rPrChange>
              </w:rPr>
              <w:t xml:space="preserve"> </w:t>
            </w:r>
          </w:p>
          <w:p w14:paraId="02CD10D7" w14:textId="77777777" w:rsidR="009274EA" w:rsidRPr="009274EA" w:rsidRDefault="00C53038">
            <w:pPr>
              <w:pStyle w:val="Heading112pt"/>
              <w:tabs>
                <w:tab w:val="left" w:pos="10620"/>
              </w:tabs>
              <w:rPr>
                <w:rFonts w:ascii="Cambria" w:hAnsi="Cambria"/>
                <w:b w:val="0"/>
                <w:strike/>
                <w:rPrChange w:id="8062" w:author="Sunil Vyas" w:date="2023-10-12T11:42:00Z">
                  <w:rPr>
                    <w:rFonts w:ascii="Cambria" w:hAnsi="Cambria"/>
                    <w:b w:val="0"/>
                  </w:rPr>
                </w:rPrChange>
              </w:rPr>
            </w:pPr>
            <w:bookmarkStart w:id="8063" w:name="_Toc137819404"/>
            <w:bookmarkStart w:id="8064" w:name="_Toc137832073"/>
            <w:r>
              <w:rPr>
                <w:rFonts w:ascii="Cambria" w:hAnsi="Cambria"/>
                <w:b w:val="0"/>
                <w:strike/>
                <w:rPrChange w:id="8065" w:author="Sunil Vyas" w:date="2023-10-12T11:42:00Z">
                  <w:rPr>
                    <w:rFonts w:ascii="Cambria" w:hAnsi="Cambria"/>
                    <w:b w:val="0"/>
                  </w:rPr>
                </w:rPrChange>
              </w:rPr>
              <w:t>A view of the same is provided in the TAO application so the same can be informed to the auctioneer.</w:t>
            </w:r>
            <w:bookmarkEnd w:id="8063"/>
            <w:bookmarkEnd w:id="8064"/>
          </w:p>
          <w:p w14:paraId="100BC8B2" w14:textId="77777777" w:rsidR="009274EA" w:rsidRPr="009274EA" w:rsidRDefault="00C53038">
            <w:pPr>
              <w:pStyle w:val="Heading112pt"/>
              <w:tabs>
                <w:tab w:val="left" w:pos="10620"/>
              </w:tabs>
              <w:rPr>
                <w:rFonts w:ascii="Cambria" w:hAnsi="Cambria"/>
                <w:strike/>
                <w:rPrChange w:id="8066" w:author="Sunil Vyas" w:date="2023-10-12T11:42:00Z">
                  <w:rPr>
                    <w:rFonts w:ascii="Cambria" w:hAnsi="Cambria"/>
                  </w:rPr>
                </w:rPrChange>
              </w:rPr>
            </w:pPr>
            <w:bookmarkStart w:id="8067" w:name="_Toc137819405"/>
            <w:bookmarkStart w:id="8068" w:name="_Toc137832074"/>
            <w:r>
              <w:rPr>
                <w:rFonts w:ascii="Cambria" w:hAnsi="Cambria"/>
                <w:b w:val="0"/>
                <w:strike/>
                <w:rPrChange w:id="8069" w:author="Sunil Vyas" w:date="2023-10-12T11:42:00Z">
                  <w:rPr>
                    <w:rFonts w:ascii="Cambria" w:hAnsi="Cambria"/>
                    <w:b w:val="0"/>
                  </w:rPr>
                </w:rPrChange>
              </w:rPr>
              <w:t>System should display below fields when authorized user clicks on “Create SPU”.</w:t>
            </w:r>
            <w:bookmarkEnd w:id="8067"/>
            <w:bookmarkEnd w:id="8068"/>
          </w:p>
          <w:p w14:paraId="2F1F1E2C" w14:textId="77777777" w:rsidR="009274EA" w:rsidRPr="009274EA" w:rsidRDefault="00C53038">
            <w:pPr>
              <w:pStyle w:val="Heading112pt"/>
              <w:numPr>
                <w:ilvl w:val="1"/>
                <w:numId w:val="2"/>
              </w:numPr>
              <w:tabs>
                <w:tab w:val="left" w:pos="10620"/>
              </w:tabs>
              <w:rPr>
                <w:rFonts w:ascii="Cambria" w:hAnsi="Cambria"/>
                <w:strike/>
                <w:rPrChange w:id="8070" w:author="Sunil Vyas" w:date="2023-10-12T11:42:00Z">
                  <w:rPr>
                    <w:rFonts w:ascii="Cambria" w:hAnsi="Cambria"/>
                  </w:rPr>
                </w:rPrChange>
              </w:rPr>
            </w:pPr>
            <w:bookmarkStart w:id="8071" w:name="_Toc137819406"/>
            <w:bookmarkStart w:id="8072" w:name="_Toc137832075"/>
            <w:r>
              <w:rPr>
                <w:rFonts w:ascii="Cambria" w:hAnsi="Cambria"/>
                <w:b w:val="0"/>
                <w:strike/>
                <w:rPrChange w:id="8073" w:author="Sunil Vyas" w:date="2023-10-12T11:42:00Z">
                  <w:rPr>
                    <w:rFonts w:ascii="Cambria" w:hAnsi="Cambria"/>
                    <w:b w:val="0"/>
                  </w:rPr>
                </w:rPrChange>
              </w:rPr>
              <w:t>Auction Center Name Dropdown selection</w:t>
            </w:r>
            <w:bookmarkEnd w:id="8071"/>
            <w:bookmarkEnd w:id="8072"/>
          </w:p>
          <w:p w14:paraId="57D54FBB" w14:textId="77777777" w:rsidR="009274EA" w:rsidRPr="009274EA" w:rsidRDefault="00C53038">
            <w:pPr>
              <w:pStyle w:val="Heading112pt"/>
              <w:numPr>
                <w:ilvl w:val="1"/>
                <w:numId w:val="2"/>
              </w:numPr>
              <w:tabs>
                <w:tab w:val="left" w:pos="10620"/>
              </w:tabs>
              <w:rPr>
                <w:rFonts w:ascii="Cambria" w:hAnsi="Cambria"/>
                <w:strike/>
                <w:rPrChange w:id="8074" w:author="Sunil Vyas" w:date="2023-10-12T11:42:00Z">
                  <w:rPr>
                    <w:rFonts w:ascii="Cambria" w:hAnsi="Cambria"/>
                  </w:rPr>
                </w:rPrChange>
              </w:rPr>
            </w:pPr>
            <w:bookmarkStart w:id="8075" w:name="_Toc137819407"/>
            <w:bookmarkStart w:id="8076" w:name="_Toc137832076"/>
            <w:r>
              <w:rPr>
                <w:rFonts w:ascii="Cambria" w:hAnsi="Cambria"/>
                <w:b w:val="0"/>
                <w:strike/>
                <w:rPrChange w:id="8077" w:author="Sunil Vyas" w:date="2023-10-12T11:42:00Z">
                  <w:rPr>
                    <w:rFonts w:ascii="Cambria" w:hAnsi="Cambria"/>
                    <w:b w:val="0"/>
                  </w:rPr>
                </w:rPrChange>
              </w:rPr>
              <w:t>Tea Type Name Dropdown selection</w:t>
            </w:r>
            <w:bookmarkEnd w:id="8075"/>
            <w:bookmarkEnd w:id="8076"/>
          </w:p>
          <w:p w14:paraId="2D60994B" w14:textId="77777777" w:rsidR="009274EA" w:rsidRPr="009274EA" w:rsidRDefault="00C53038">
            <w:pPr>
              <w:pStyle w:val="Heading112pt"/>
              <w:numPr>
                <w:ilvl w:val="1"/>
                <w:numId w:val="2"/>
              </w:numPr>
              <w:tabs>
                <w:tab w:val="left" w:pos="10620"/>
              </w:tabs>
              <w:rPr>
                <w:rFonts w:ascii="Cambria" w:hAnsi="Cambria"/>
                <w:strike/>
                <w:rPrChange w:id="8078" w:author="Sunil Vyas" w:date="2023-10-12T11:42:00Z">
                  <w:rPr>
                    <w:rFonts w:ascii="Cambria" w:hAnsi="Cambria"/>
                  </w:rPr>
                </w:rPrChange>
              </w:rPr>
            </w:pPr>
            <w:bookmarkStart w:id="8079" w:name="_Toc137819408"/>
            <w:bookmarkStart w:id="8080" w:name="_Toc137832077"/>
            <w:r>
              <w:rPr>
                <w:rFonts w:ascii="Cambria" w:hAnsi="Cambria"/>
                <w:b w:val="0"/>
                <w:strike/>
                <w:rPrChange w:id="8081" w:author="Sunil Vyas" w:date="2023-10-12T11:42:00Z">
                  <w:rPr>
                    <w:rFonts w:ascii="Cambria" w:hAnsi="Cambria"/>
                    <w:b w:val="0"/>
                  </w:rPr>
                </w:rPrChange>
              </w:rPr>
              <w:t>Grade Name Dropdown selection</w:t>
            </w:r>
            <w:bookmarkEnd w:id="8079"/>
            <w:bookmarkEnd w:id="8080"/>
          </w:p>
          <w:p w14:paraId="6DE59C59" w14:textId="77777777" w:rsidR="009274EA" w:rsidRPr="009274EA" w:rsidRDefault="00C53038">
            <w:pPr>
              <w:pStyle w:val="Heading112pt"/>
              <w:numPr>
                <w:ilvl w:val="1"/>
                <w:numId w:val="2"/>
              </w:numPr>
              <w:tabs>
                <w:tab w:val="left" w:pos="10620"/>
              </w:tabs>
              <w:rPr>
                <w:rFonts w:ascii="Cambria" w:hAnsi="Cambria"/>
                <w:strike/>
                <w:rPrChange w:id="8082" w:author="Sunil Vyas" w:date="2023-10-12T11:42:00Z">
                  <w:rPr>
                    <w:rFonts w:ascii="Cambria" w:hAnsi="Cambria"/>
                  </w:rPr>
                </w:rPrChange>
              </w:rPr>
            </w:pPr>
            <w:r>
              <w:rPr>
                <w:rFonts w:ascii="Cambria" w:hAnsi="Cambria"/>
                <w:b w:val="0"/>
                <w:strike/>
                <w:rPrChange w:id="8083" w:author="Sunil Vyas" w:date="2023-10-12T11:42:00Z">
                  <w:rPr>
                    <w:rFonts w:ascii="Cambria" w:hAnsi="Cambria"/>
                    <w:b w:val="0"/>
                  </w:rPr>
                </w:rPrChange>
              </w:rPr>
              <w:t>Category dropdown selection</w:t>
            </w:r>
          </w:p>
          <w:p w14:paraId="1CABF4D3" w14:textId="77777777" w:rsidR="009274EA" w:rsidRPr="009274EA" w:rsidRDefault="00C53038">
            <w:pPr>
              <w:pStyle w:val="Heading112pt"/>
              <w:numPr>
                <w:ilvl w:val="1"/>
                <w:numId w:val="2"/>
              </w:numPr>
              <w:tabs>
                <w:tab w:val="left" w:pos="10620"/>
              </w:tabs>
              <w:rPr>
                <w:rFonts w:ascii="Cambria" w:hAnsi="Cambria"/>
                <w:strike/>
                <w:rPrChange w:id="8084" w:author="Sunil Vyas" w:date="2023-10-12T11:42:00Z">
                  <w:rPr>
                    <w:rFonts w:ascii="Cambria" w:hAnsi="Cambria"/>
                  </w:rPr>
                </w:rPrChange>
              </w:rPr>
            </w:pPr>
            <w:bookmarkStart w:id="8085" w:name="_Toc137819409"/>
            <w:bookmarkStart w:id="8086" w:name="_Toc137832078"/>
            <w:r>
              <w:rPr>
                <w:rFonts w:ascii="Cambria" w:hAnsi="Cambria"/>
                <w:strike/>
                <w:rPrChange w:id="8087" w:author="Sunil Vyas" w:date="2023-10-12T11:42:00Z">
                  <w:rPr>
                    <w:rFonts w:ascii="Cambria" w:hAnsi="Cambria"/>
                  </w:rPr>
                </w:rPrChange>
              </w:rPr>
              <w:t>Manufacturing period</w:t>
            </w:r>
            <w:bookmarkEnd w:id="8085"/>
            <w:bookmarkEnd w:id="8086"/>
          </w:p>
          <w:p w14:paraId="0BDC0B1D" w14:textId="77777777" w:rsidR="009274EA" w:rsidRPr="009274EA" w:rsidRDefault="00C53038">
            <w:pPr>
              <w:pStyle w:val="Heading112pt"/>
              <w:numPr>
                <w:ilvl w:val="1"/>
                <w:numId w:val="2"/>
              </w:numPr>
              <w:tabs>
                <w:tab w:val="left" w:pos="10620"/>
              </w:tabs>
              <w:rPr>
                <w:rFonts w:ascii="Cambria" w:hAnsi="Cambria"/>
                <w:strike/>
                <w:rPrChange w:id="8088" w:author="Sunil Vyas" w:date="2023-10-12T11:42:00Z">
                  <w:rPr>
                    <w:rFonts w:ascii="Cambria" w:hAnsi="Cambria"/>
                  </w:rPr>
                </w:rPrChange>
              </w:rPr>
            </w:pPr>
            <w:bookmarkStart w:id="8089" w:name="_Toc137819410"/>
            <w:bookmarkStart w:id="8090" w:name="_Toc137832079"/>
            <w:r>
              <w:rPr>
                <w:rFonts w:ascii="Cambria" w:hAnsi="Cambria"/>
                <w:strike/>
                <w:rPrChange w:id="8091" w:author="Sunil Vyas" w:date="2023-10-12T11:42:00Z">
                  <w:rPr>
                    <w:rFonts w:ascii="Cambria" w:hAnsi="Cambria"/>
                  </w:rPr>
                </w:rPrChange>
              </w:rPr>
              <w:t>Minimum Lot Size</w:t>
            </w:r>
            <w:bookmarkEnd w:id="8089"/>
            <w:bookmarkEnd w:id="8090"/>
          </w:p>
          <w:p w14:paraId="13A2FD74" w14:textId="77777777" w:rsidR="009274EA" w:rsidRPr="009274EA" w:rsidRDefault="00C53038">
            <w:pPr>
              <w:pStyle w:val="Heading112pt"/>
              <w:numPr>
                <w:ilvl w:val="1"/>
                <w:numId w:val="2"/>
              </w:numPr>
              <w:tabs>
                <w:tab w:val="left" w:pos="10620"/>
              </w:tabs>
              <w:rPr>
                <w:rFonts w:ascii="Cambria" w:hAnsi="Cambria"/>
                <w:strike/>
                <w:rPrChange w:id="8092" w:author="Sunil Vyas" w:date="2023-10-12T11:42:00Z">
                  <w:rPr>
                    <w:rFonts w:ascii="Cambria" w:hAnsi="Cambria"/>
                  </w:rPr>
                </w:rPrChange>
              </w:rPr>
            </w:pPr>
            <w:bookmarkStart w:id="8093" w:name="_Toc137819411"/>
            <w:bookmarkStart w:id="8094" w:name="_Toc137832080"/>
            <w:r>
              <w:rPr>
                <w:rFonts w:ascii="Cambria" w:hAnsi="Cambria"/>
                <w:strike/>
                <w:rPrChange w:id="8095" w:author="Sunil Vyas" w:date="2023-10-12T11:42:00Z">
                  <w:rPr>
                    <w:rFonts w:ascii="Cambria" w:hAnsi="Cambria"/>
                  </w:rPr>
                </w:rPrChange>
              </w:rPr>
              <w:t>Factory annual capacity.</w:t>
            </w:r>
            <w:bookmarkEnd w:id="8093"/>
            <w:bookmarkEnd w:id="8094"/>
          </w:p>
          <w:p w14:paraId="6EE1FB2B" w14:textId="77777777" w:rsidR="009274EA" w:rsidRPr="009274EA" w:rsidRDefault="00C53038">
            <w:pPr>
              <w:pStyle w:val="Heading112pt"/>
              <w:numPr>
                <w:ilvl w:val="1"/>
                <w:numId w:val="2"/>
              </w:numPr>
              <w:tabs>
                <w:tab w:val="left" w:pos="10620"/>
              </w:tabs>
              <w:rPr>
                <w:rFonts w:ascii="Cambria" w:hAnsi="Cambria"/>
                <w:strike/>
                <w:rPrChange w:id="8096" w:author="Sunil Vyas" w:date="2023-10-12T11:42:00Z">
                  <w:rPr>
                    <w:rFonts w:ascii="Cambria" w:hAnsi="Cambria"/>
                  </w:rPr>
                </w:rPrChange>
              </w:rPr>
            </w:pPr>
            <w:bookmarkStart w:id="8097" w:name="_Toc137819412"/>
            <w:bookmarkStart w:id="8098" w:name="_Toc137832081"/>
            <w:r>
              <w:rPr>
                <w:rFonts w:ascii="Cambria" w:hAnsi="Cambria"/>
                <w:b w:val="0"/>
                <w:strike/>
                <w:rPrChange w:id="8099" w:author="Sunil Vyas" w:date="2023-10-12T11:42:00Z">
                  <w:rPr>
                    <w:rFonts w:ascii="Cambria" w:hAnsi="Cambria"/>
                    <w:b w:val="0"/>
                  </w:rPr>
                </w:rPrChange>
              </w:rPr>
              <w:t>SPU Quantity</w:t>
            </w:r>
            <w:bookmarkEnd w:id="8097"/>
            <w:bookmarkEnd w:id="8098"/>
          </w:p>
          <w:p w14:paraId="6E6D8B04" w14:textId="77777777" w:rsidR="009274EA" w:rsidRPr="009274EA" w:rsidRDefault="00C53038">
            <w:pPr>
              <w:pStyle w:val="Heading112pt"/>
              <w:numPr>
                <w:ilvl w:val="1"/>
                <w:numId w:val="2"/>
              </w:numPr>
              <w:tabs>
                <w:tab w:val="left" w:pos="10620"/>
              </w:tabs>
              <w:rPr>
                <w:rFonts w:ascii="Cambria" w:hAnsi="Cambria"/>
                <w:strike/>
                <w:rPrChange w:id="8100" w:author="Sunil Vyas" w:date="2023-10-12T11:42:00Z">
                  <w:rPr>
                    <w:rFonts w:ascii="Cambria" w:hAnsi="Cambria"/>
                  </w:rPr>
                </w:rPrChange>
              </w:rPr>
            </w:pPr>
            <w:bookmarkStart w:id="8101" w:name="_Toc137819413"/>
            <w:bookmarkStart w:id="8102" w:name="_Toc137832082"/>
            <w:r>
              <w:rPr>
                <w:rFonts w:ascii="Cambria" w:hAnsi="Cambria"/>
                <w:b w:val="0"/>
                <w:strike/>
                <w:rPrChange w:id="8103" w:author="Sunil Vyas" w:date="2023-10-12T11:42:00Z">
                  <w:rPr>
                    <w:rFonts w:ascii="Cambria" w:hAnsi="Cambria"/>
                    <w:b w:val="0"/>
                  </w:rPr>
                </w:rPrChange>
              </w:rPr>
              <w:t>Submit button.</w:t>
            </w:r>
            <w:bookmarkEnd w:id="8101"/>
            <w:bookmarkEnd w:id="8102"/>
          </w:p>
          <w:p w14:paraId="7B7B15F4" w14:textId="77777777" w:rsidR="009274EA" w:rsidRPr="009274EA" w:rsidRDefault="00C53038">
            <w:pPr>
              <w:pStyle w:val="Heading112pt"/>
              <w:numPr>
                <w:ilvl w:val="1"/>
                <w:numId w:val="2"/>
              </w:numPr>
              <w:tabs>
                <w:tab w:val="left" w:pos="10620"/>
              </w:tabs>
              <w:rPr>
                <w:rFonts w:ascii="Cambria" w:hAnsi="Cambria"/>
                <w:strike/>
                <w:rPrChange w:id="8104" w:author="Sunil Vyas" w:date="2023-10-12T11:42:00Z">
                  <w:rPr>
                    <w:rFonts w:ascii="Cambria" w:hAnsi="Cambria"/>
                  </w:rPr>
                </w:rPrChange>
              </w:rPr>
            </w:pPr>
            <w:bookmarkStart w:id="8105" w:name="_Toc137819414"/>
            <w:bookmarkStart w:id="8106" w:name="_Toc137832083"/>
            <w:r>
              <w:rPr>
                <w:rFonts w:ascii="Cambria" w:hAnsi="Cambria"/>
                <w:b w:val="0"/>
                <w:strike/>
                <w:rPrChange w:id="8107" w:author="Sunil Vyas" w:date="2023-10-12T11:42:00Z">
                  <w:rPr>
                    <w:rFonts w:ascii="Cambria" w:hAnsi="Cambria"/>
                    <w:b w:val="0"/>
                  </w:rPr>
                </w:rPrChange>
              </w:rPr>
              <w:t>Clear button.</w:t>
            </w:r>
            <w:bookmarkEnd w:id="8105"/>
            <w:bookmarkEnd w:id="8106"/>
          </w:p>
          <w:p w14:paraId="3C063B6F" w14:textId="77777777" w:rsidR="009274EA" w:rsidRPr="009274EA" w:rsidRDefault="00C53038">
            <w:pPr>
              <w:pStyle w:val="Heading112pt"/>
              <w:numPr>
                <w:ilvl w:val="1"/>
                <w:numId w:val="2"/>
              </w:numPr>
              <w:tabs>
                <w:tab w:val="left" w:pos="10620"/>
              </w:tabs>
              <w:rPr>
                <w:rFonts w:ascii="Cambria" w:hAnsi="Cambria"/>
                <w:strike/>
                <w:rPrChange w:id="8108" w:author="Sunil Vyas" w:date="2023-10-12T11:42:00Z">
                  <w:rPr>
                    <w:rFonts w:ascii="Cambria" w:hAnsi="Cambria"/>
                  </w:rPr>
                </w:rPrChange>
              </w:rPr>
            </w:pPr>
            <w:bookmarkStart w:id="8109" w:name="_Toc137819415"/>
            <w:bookmarkStart w:id="8110" w:name="_Toc137832084"/>
            <w:r>
              <w:rPr>
                <w:rFonts w:ascii="Cambria" w:hAnsi="Cambria"/>
                <w:b w:val="0"/>
                <w:strike/>
                <w:rPrChange w:id="8111" w:author="Sunil Vyas" w:date="2023-10-12T11:42:00Z">
                  <w:rPr>
                    <w:rFonts w:ascii="Cambria" w:hAnsi="Cambria"/>
                    <w:b w:val="0"/>
                  </w:rPr>
                </w:rPrChange>
              </w:rPr>
              <w:t>Cancel button.</w:t>
            </w:r>
            <w:bookmarkEnd w:id="8109"/>
            <w:bookmarkEnd w:id="8110"/>
          </w:p>
          <w:p w14:paraId="5622ECA9" w14:textId="77777777" w:rsidR="009274EA" w:rsidRPr="009274EA" w:rsidRDefault="00C53038">
            <w:pPr>
              <w:pStyle w:val="Heading112pt"/>
              <w:tabs>
                <w:tab w:val="left" w:pos="10620"/>
              </w:tabs>
              <w:rPr>
                <w:rFonts w:ascii="Cambria" w:hAnsi="Cambria"/>
                <w:strike/>
                <w:rPrChange w:id="8112" w:author="Sunil Vyas" w:date="2023-10-12T11:42:00Z">
                  <w:rPr>
                    <w:rFonts w:ascii="Cambria" w:hAnsi="Cambria"/>
                  </w:rPr>
                </w:rPrChange>
              </w:rPr>
            </w:pPr>
            <w:bookmarkStart w:id="8113" w:name="_Toc137819416"/>
            <w:bookmarkStart w:id="8114" w:name="_Toc137832085"/>
            <w:r>
              <w:rPr>
                <w:rFonts w:ascii="Cambria" w:hAnsi="Cambria"/>
                <w:b w:val="0"/>
                <w:strike/>
                <w:rPrChange w:id="8115" w:author="Sunil Vyas" w:date="2023-10-12T11:42:00Z">
                  <w:rPr>
                    <w:rFonts w:ascii="Cambria" w:hAnsi="Cambria"/>
                    <w:b w:val="0"/>
                  </w:rPr>
                </w:rPrChange>
              </w:rPr>
              <w:t>System should provide above mentioned fields as a mandatory fields.</w:t>
            </w:r>
            <w:bookmarkEnd w:id="8113"/>
            <w:bookmarkEnd w:id="8114"/>
          </w:p>
          <w:p w14:paraId="14DDF959" w14:textId="77777777" w:rsidR="009274EA" w:rsidRPr="009274EA" w:rsidRDefault="00C53038">
            <w:pPr>
              <w:pStyle w:val="Heading112pt"/>
              <w:tabs>
                <w:tab w:val="left" w:pos="10620"/>
              </w:tabs>
              <w:rPr>
                <w:rFonts w:ascii="Cambria" w:hAnsi="Cambria"/>
                <w:strike/>
                <w:rPrChange w:id="8116" w:author="Sunil Vyas" w:date="2023-10-12T11:42:00Z">
                  <w:rPr>
                    <w:rFonts w:ascii="Cambria" w:hAnsi="Cambria"/>
                  </w:rPr>
                </w:rPrChange>
              </w:rPr>
            </w:pPr>
            <w:bookmarkStart w:id="8117" w:name="_Toc137819417"/>
            <w:bookmarkStart w:id="8118" w:name="_Toc137832086"/>
            <w:r>
              <w:rPr>
                <w:rFonts w:ascii="Cambria" w:hAnsi="Cambria"/>
                <w:b w:val="0"/>
                <w:strike/>
                <w:rPrChange w:id="8119" w:author="Sunil Vyas" w:date="2023-10-12T11:42:00Z">
                  <w:rPr>
                    <w:rFonts w:ascii="Cambria" w:hAnsi="Cambria"/>
                    <w:b w:val="0"/>
                  </w:rPr>
                </w:rPrChange>
              </w:rPr>
              <w:t>System should display validation message “Please enter details” on click submit button with blank fields.</w:t>
            </w:r>
            <w:bookmarkEnd w:id="8117"/>
            <w:bookmarkEnd w:id="8118"/>
          </w:p>
          <w:p w14:paraId="22B378AA" w14:textId="77777777" w:rsidR="009274EA" w:rsidRPr="009274EA" w:rsidRDefault="00C53038">
            <w:pPr>
              <w:pStyle w:val="Heading112pt"/>
              <w:tabs>
                <w:tab w:val="left" w:pos="10620"/>
              </w:tabs>
              <w:rPr>
                <w:rFonts w:ascii="Cambria" w:hAnsi="Cambria"/>
                <w:strike/>
                <w:rPrChange w:id="8120" w:author="Sunil Vyas" w:date="2023-10-12T11:42:00Z">
                  <w:rPr>
                    <w:rFonts w:ascii="Cambria" w:hAnsi="Cambria"/>
                  </w:rPr>
                </w:rPrChange>
              </w:rPr>
            </w:pPr>
            <w:bookmarkStart w:id="8121" w:name="_Toc137819418"/>
            <w:bookmarkStart w:id="8122" w:name="_Toc137832087"/>
            <w:r>
              <w:rPr>
                <w:rFonts w:ascii="Cambria" w:hAnsi="Cambria"/>
                <w:b w:val="0"/>
                <w:strike/>
                <w:rPrChange w:id="8123" w:author="Sunil Vyas" w:date="2023-10-12T11:42:00Z">
                  <w:rPr>
                    <w:rFonts w:ascii="Cambria" w:hAnsi="Cambria"/>
                    <w:b w:val="0"/>
                  </w:rPr>
                </w:rPrChange>
              </w:rPr>
              <w:t>System should clear all input on click clear button.</w:t>
            </w:r>
            <w:bookmarkEnd w:id="8121"/>
            <w:bookmarkEnd w:id="8122"/>
          </w:p>
          <w:p w14:paraId="5A28E779" w14:textId="77777777" w:rsidR="009274EA" w:rsidRPr="009274EA" w:rsidRDefault="00C53038">
            <w:pPr>
              <w:pStyle w:val="Heading112pt"/>
              <w:tabs>
                <w:tab w:val="left" w:pos="10620"/>
              </w:tabs>
              <w:rPr>
                <w:rFonts w:ascii="Cambria" w:hAnsi="Cambria"/>
                <w:strike/>
                <w:rPrChange w:id="8124" w:author="Sunil Vyas" w:date="2023-10-12T11:42:00Z">
                  <w:rPr>
                    <w:rFonts w:ascii="Cambria" w:hAnsi="Cambria"/>
                  </w:rPr>
                </w:rPrChange>
              </w:rPr>
            </w:pPr>
            <w:bookmarkStart w:id="8125" w:name="_Toc137819419"/>
            <w:bookmarkStart w:id="8126" w:name="_Toc137832088"/>
            <w:r>
              <w:rPr>
                <w:rFonts w:ascii="Cambria" w:hAnsi="Cambria"/>
                <w:b w:val="0"/>
                <w:strike/>
                <w:rPrChange w:id="8127" w:author="Sunil Vyas" w:date="2023-10-12T11:42:00Z">
                  <w:rPr>
                    <w:rFonts w:ascii="Cambria" w:hAnsi="Cambria"/>
                    <w:b w:val="0"/>
                  </w:rPr>
                </w:rPrChange>
              </w:rPr>
              <w:t>System should redirect on log in home page on click cancel button.</w:t>
            </w:r>
            <w:bookmarkEnd w:id="8125"/>
            <w:bookmarkEnd w:id="8126"/>
          </w:p>
          <w:p w14:paraId="6E45055D" w14:textId="77777777" w:rsidR="009274EA" w:rsidRPr="009274EA" w:rsidRDefault="00C53038">
            <w:pPr>
              <w:pStyle w:val="Heading112pt"/>
              <w:tabs>
                <w:tab w:val="left" w:pos="10620"/>
              </w:tabs>
              <w:rPr>
                <w:rFonts w:ascii="Cambria" w:hAnsi="Cambria"/>
                <w:strike/>
                <w:rPrChange w:id="8128" w:author="Sunil Vyas" w:date="2023-10-12T11:42:00Z">
                  <w:rPr>
                    <w:rFonts w:ascii="Cambria" w:hAnsi="Cambria"/>
                  </w:rPr>
                </w:rPrChange>
              </w:rPr>
            </w:pPr>
            <w:bookmarkStart w:id="8129" w:name="_Toc137819420"/>
            <w:bookmarkStart w:id="8130" w:name="_Toc137832089"/>
            <w:r>
              <w:rPr>
                <w:rFonts w:ascii="Cambria" w:hAnsi="Cambria"/>
                <w:b w:val="0"/>
                <w:strike/>
                <w:rPrChange w:id="8131" w:author="Sunil Vyas" w:date="2023-10-12T11:42:00Z">
                  <w:rPr>
                    <w:rFonts w:ascii="Cambria" w:hAnsi="Cambria"/>
                    <w:b w:val="0"/>
                  </w:rPr>
                </w:rPrChange>
              </w:rPr>
              <w:t>System should display dropdown below value form admin masters</w:t>
            </w:r>
            <w:bookmarkEnd w:id="8129"/>
            <w:bookmarkEnd w:id="8130"/>
          </w:p>
          <w:p w14:paraId="68EBBD04" w14:textId="77777777" w:rsidR="009274EA" w:rsidRPr="009274EA" w:rsidRDefault="00C53038">
            <w:pPr>
              <w:pStyle w:val="Heading112pt"/>
              <w:numPr>
                <w:ilvl w:val="1"/>
                <w:numId w:val="2"/>
              </w:numPr>
              <w:tabs>
                <w:tab w:val="left" w:pos="10620"/>
              </w:tabs>
              <w:rPr>
                <w:rFonts w:ascii="Cambria" w:hAnsi="Cambria"/>
                <w:strike/>
                <w:rPrChange w:id="8132" w:author="Sunil Vyas" w:date="2023-10-12T11:42:00Z">
                  <w:rPr>
                    <w:rFonts w:ascii="Cambria" w:hAnsi="Cambria"/>
                  </w:rPr>
                </w:rPrChange>
              </w:rPr>
            </w:pPr>
            <w:bookmarkStart w:id="8133" w:name="_Toc137819421"/>
            <w:bookmarkStart w:id="8134" w:name="_Toc137832090"/>
            <w:r>
              <w:rPr>
                <w:rFonts w:ascii="Cambria" w:hAnsi="Cambria"/>
                <w:b w:val="0"/>
                <w:strike/>
                <w:rPrChange w:id="8135" w:author="Sunil Vyas" w:date="2023-10-12T11:42:00Z">
                  <w:rPr>
                    <w:rFonts w:ascii="Cambria" w:hAnsi="Cambria"/>
                    <w:b w:val="0"/>
                  </w:rPr>
                </w:rPrChange>
              </w:rPr>
              <w:t>Auction Center Name</w:t>
            </w:r>
            <w:bookmarkEnd w:id="8133"/>
            <w:bookmarkEnd w:id="8134"/>
          </w:p>
          <w:p w14:paraId="36BF2296" w14:textId="77777777" w:rsidR="009274EA" w:rsidRPr="009274EA" w:rsidRDefault="00C53038">
            <w:pPr>
              <w:pStyle w:val="Heading112pt"/>
              <w:numPr>
                <w:ilvl w:val="1"/>
                <w:numId w:val="2"/>
              </w:numPr>
              <w:tabs>
                <w:tab w:val="left" w:pos="10620"/>
              </w:tabs>
              <w:rPr>
                <w:rFonts w:ascii="Cambria" w:hAnsi="Cambria"/>
                <w:strike/>
                <w:rPrChange w:id="8136" w:author="Sunil Vyas" w:date="2023-10-12T11:42:00Z">
                  <w:rPr>
                    <w:rFonts w:ascii="Cambria" w:hAnsi="Cambria"/>
                  </w:rPr>
                </w:rPrChange>
              </w:rPr>
            </w:pPr>
            <w:bookmarkStart w:id="8137" w:name="_Toc137819422"/>
            <w:bookmarkStart w:id="8138" w:name="_Toc137832091"/>
            <w:r>
              <w:rPr>
                <w:rFonts w:ascii="Cambria" w:hAnsi="Cambria"/>
                <w:b w:val="0"/>
                <w:strike/>
                <w:rPrChange w:id="8139" w:author="Sunil Vyas" w:date="2023-10-12T11:42:00Z">
                  <w:rPr>
                    <w:rFonts w:ascii="Cambria" w:hAnsi="Cambria"/>
                    <w:b w:val="0"/>
                  </w:rPr>
                </w:rPrChange>
              </w:rPr>
              <w:lastRenderedPageBreak/>
              <w:t>Tea Type Name</w:t>
            </w:r>
            <w:bookmarkEnd w:id="8137"/>
            <w:bookmarkEnd w:id="8138"/>
          </w:p>
          <w:p w14:paraId="5D9EB00E" w14:textId="77777777" w:rsidR="009274EA" w:rsidRPr="009274EA" w:rsidRDefault="00C53038">
            <w:pPr>
              <w:pStyle w:val="Heading112pt"/>
              <w:numPr>
                <w:ilvl w:val="1"/>
                <w:numId w:val="2"/>
              </w:numPr>
              <w:tabs>
                <w:tab w:val="left" w:pos="10620"/>
              </w:tabs>
              <w:rPr>
                <w:rFonts w:ascii="Cambria" w:hAnsi="Cambria"/>
                <w:strike/>
                <w:rPrChange w:id="8140" w:author="Sunil Vyas" w:date="2023-10-12T11:42:00Z">
                  <w:rPr>
                    <w:rFonts w:ascii="Cambria" w:hAnsi="Cambria"/>
                  </w:rPr>
                </w:rPrChange>
              </w:rPr>
            </w:pPr>
            <w:bookmarkStart w:id="8141" w:name="_Toc137819423"/>
            <w:bookmarkStart w:id="8142" w:name="_Toc137832092"/>
            <w:r>
              <w:rPr>
                <w:rFonts w:ascii="Cambria" w:hAnsi="Cambria"/>
                <w:b w:val="0"/>
                <w:strike/>
                <w:rPrChange w:id="8143" w:author="Sunil Vyas" w:date="2023-10-12T11:42:00Z">
                  <w:rPr>
                    <w:rFonts w:ascii="Cambria" w:hAnsi="Cambria"/>
                    <w:b w:val="0"/>
                  </w:rPr>
                </w:rPrChange>
              </w:rPr>
              <w:t>Grade Name</w:t>
            </w:r>
            <w:bookmarkEnd w:id="8141"/>
            <w:bookmarkEnd w:id="8142"/>
          </w:p>
          <w:p w14:paraId="2BD4E194" w14:textId="77777777" w:rsidR="009274EA" w:rsidRPr="009274EA" w:rsidRDefault="00C53038">
            <w:pPr>
              <w:pStyle w:val="Heading112pt"/>
              <w:numPr>
                <w:ilvl w:val="1"/>
                <w:numId w:val="2"/>
              </w:numPr>
              <w:tabs>
                <w:tab w:val="left" w:pos="10620"/>
              </w:tabs>
              <w:rPr>
                <w:rFonts w:ascii="Cambria" w:hAnsi="Cambria"/>
                <w:strike/>
                <w:rPrChange w:id="8144" w:author="Sunil Vyas" w:date="2023-10-12T11:42:00Z">
                  <w:rPr>
                    <w:rFonts w:ascii="Cambria" w:hAnsi="Cambria"/>
                  </w:rPr>
                </w:rPrChange>
              </w:rPr>
            </w:pPr>
            <w:r>
              <w:rPr>
                <w:rFonts w:ascii="Cambria" w:hAnsi="Cambria"/>
                <w:b w:val="0"/>
                <w:strike/>
                <w:rPrChange w:id="8145" w:author="Sunil Vyas" w:date="2023-10-12T11:42:00Z">
                  <w:rPr>
                    <w:rFonts w:ascii="Cambria" w:hAnsi="Cambria"/>
                    <w:b w:val="0"/>
                  </w:rPr>
                </w:rPrChange>
              </w:rPr>
              <w:t>Category dropdown selection</w:t>
            </w:r>
          </w:p>
          <w:p w14:paraId="20DEB219" w14:textId="77777777" w:rsidR="009274EA" w:rsidRPr="009274EA" w:rsidRDefault="009274EA">
            <w:pPr>
              <w:pStyle w:val="Heading112pt"/>
              <w:numPr>
                <w:ilvl w:val="0"/>
                <w:numId w:val="0"/>
              </w:numPr>
              <w:tabs>
                <w:tab w:val="left" w:pos="10620"/>
              </w:tabs>
              <w:ind w:left="1080"/>
              <w:rPr>
                <w:rFonts w:ascii="Cambria" w:hAnsi="Cambria"/>
                <w:strike/>
                <w:rPrChange w:id="8146" w:author="Sunil Vyas" w:date="2023-10-12T11:42:00Z">
                  <w:rPr>
                    <w:rFonts w:ascii="Cambria" w:hAnsi="Cambria"/>
                  </w:rPr>
                </w:rPrChange>
              </w:rPr>
            </w:pPr>
          </w:p>
          <w:p w14:paraId="1A633FED" w14:textId="77777777" w:rsidR="009274EA" w:rsidRPr="009274EA" w:rsidRDefault="00C53038">
            <w:pPr>
              <w:pStyle w:val="Heading112pt"/>
              <w:tabs>
                <w:tab w:val="left" w:pos="10620"/>
              </w:tabs>
              <w:rPr>
                <w:rFonts w:ascii="Cambria" w:hAnsi="Cambria"/>
                <w:b w:val="0"/>
                <w:strike/>
                <w:rPrChange w:id="8147" w:author="Sunil Vyas" w:date="2023-10-12T11:42:00Z">
                  <w:rPr>
                    <w:rFonts w:ascii="Cambria" w:hAnsi="Cambria"/>
                    <w:b w:val="0"/>
                  </w:rPr>
                </w:rPrChange>
              </w:rPr>
            </w:pPr>
            <w:bookmarkStart w:id="8148" w:name="_Toc137819424"/>
            <w:bookmarkStart w:id="8149" w:name="_Toc137832093"/>
            <w:r>
              <w:rPr>
                <w:rFonts w:ascii="Cambria" w:hAnsi="Cambria"/>
                <w:b w:val="0"/>
                <w:strike/>
                <w:rPrChange w:id="8150" w:author="Sunil Vyas" w:date="2023-10-12T11:42:00Z">
                  <w:rPr>
                    <w:rFonts w:ascii="Cambria" w:hAnsi="Cambria"/>
                    <w:b w:val="0"/>
                  </w:rPr>
                </w:rPrChange>
              </w:rPr>
              <w:t>System should allow only “Numeric value” in SPU Quantity.</w:t>
            </w:r>
            <w:bookmarkEnd w:id="8148"/>
            <w:bookmarkEnd w:id="8149"/>
          </w:p>
          <w:p w14:paraId="6C982E94" w14:textId="77777777" w:rsidR="009274EA" w:rsidRPr="009274EA" w:rsidRDefault="00C53038">
            <w:pPr>
              <w:pStyle w:val="Heading112pt"/>
              <w:tabs>
                <w:tab w:val="left" w:pos="10620"/>
              </w:tabs>
              <w:rPr>
                <w:rFonts w:ascii="Cambria" w:hAnsi="Cambria"/>
                <w:strike/>
                <w:rPrChange w:id="8151" w:author="Sunil Vyas" w:date="2023-10-12T11:42:00Z">
                  <w:rPr>
                    <w:rFonts w:ascii="Cambria" w:hAnsi="Cambria"/>
                  </w:rPr>
                </w:rPrChange>
              </w:rPr>
            </w:pPr>
            <w:bookmarkStart w:id="8152" w:name="_Toc137819425"/>
            <w:bookmarkStart w:id="8153" w:name="_Toc137832094"/>
            <w:r>
              <w:rPr>
                <w:rFonts w:ascii="Cambria" w:hAnsi="Cambria"/>
                <w:b w:val="0"/>
                <w:strike/>
                <w:rPrChange w:id="8154" w:author="Sunil Vyas" w:date="2023-10-12T11:42:00Z">
                  <w:rPr>
                    <w:rFonts w:ascii="Cambria" w:hAnsi="Cambria"/>
                    <w:b w:val="0"/>
                  </w:rPr>
                </w:rPrChange>
              </w:rPr>
              <w:t xml:space="preserve">System should display confirmation message </w:t>
            </w:r>
            <w:r>
              <w:rPr>
                <w:rFonts w:ascii="Cambria" w:hAnsi="Cambria"/>
                <w:strike/>
                <w:rPrChange w:id="8155" w:author="Sunil Vyas" w:date="2023-10-12T11:42:00Z">
                  <w:rPr>
                    <w:rFonts w:ascii="Cambria" w:hAnsi="Cambria"/>
                  </w:rPr>
                </w:rPrChange>
              </w:rPr>
              <w:t>“SPU created successfully</w:t>
            </w:r>
            <w:r>
              <w:rPr>
                <w:rFonts w:ascii="Cambria" w:hAnsi="Cambria"/>
                <w:b w:val="0"/>
                <w:strike/>
                <w:rPrChange w:id="8156" w:author="Sunil Vyas" w:date="2023-10-12T11:42:00Z">
                  <w:rPr>
                    <w:rFonts w:ascii="Cambria" w:hAnsi="Cambria"/>
                    <w:b w:val="0"/>
                  </w:rPr>
                </w:rPrChange>
              </w:rPr>
              <w:t>” on click of submit button.</w:t>
            </w:r>
            <w:bookmarkEnd w:id="8152"/>
            <w:bookmarkEnd w:id="8153"/>
          </w:p>
          <w:p w14:paraId="253FC88C" w14:textId="77777777" w:rsidR="009274EA" w:rsidRPr="009274EA" w:rsidRDefault="00C53038">
            <w:pPr>
              <w:pStyle w:val="Heading112pt"/>
              <w:tabs>
                <w:tab w:val="left" w:pos="10620"/>
              </w:tabs>
              <w:rPr>
                <w:rFonts w:ascii="Cambria" w:hAnsi="Cambria"/>
                <w:strike/>
                <w:rPrChange w:id="8157" w:author="Sunil Vyas" w:date="2023-10-12T11:42:00Z">
                  <w:rPr>
                    <w:rFonts w:ascii="Cambria" w:hAnsi="Cambria"/>
                  </w:rPr>
                </w:rPrChange>
              </w:rPr>
            </w:pPr>
            <w:bookmarkStart w:id="8158" w:name="_Toc137819426"/>
            <w:bookmarkStart w:id="8159" w:name="_Toc137832095"/>
            <w:r>
              <w:rPr>
                <w:rFonts w:ascii="Cambria" w:hAnsi="Cambria"/>
                <w:b w:val="0"/>
                <w:strike/>
                <w:rPrChange w:id="8160" w:author="Sunil Vyas" w:date="2023-10-12T11:42:00Z">
                  <w:rPr>
                    <w:rFonts w:ascii="Cambria" w:hAnsi="Cambria"/>
                    <w:b w:val="0"/>
                  </w:rPr>
                </w:rPrChange>
              </w:rPr>
              <w:t>System should display all created active SPU Quantity under respective auction center throughout application.</w:t>
            </w:r>
            <w:bookmarkEnd w:id="8158"/>
            <w:bookmarkEnd w:id="8159"/>
          </w:p>
          <w:p w14:paraId="1AFD622D" w14:textId="77777777" w:rsidR="009274EA" w:rsidRPr="009274EA" w:rsidRDefault="00C53038">
            <w:pPr>
              <w:pStyle w:val="Heading112pt"/>
              <w:numPr>
                <w:ilvl w:val="0"/>
                <w:numId w:val="0"/>
              </w:numPr>
              <w:tabs>
                <w:tab w:val="left" w:pos="10620"/>
              </w:tabs>
              <w:ind w:left="360"/>
              <w:rPr>
                <w:rFonts w:ascii="Cambria" w:hAnsi="Cambria"/>
                <w:strike/>
                <w:rPrChange w:id="8161" w:author="Sunil Vyas" w:date="2023-10-12T11:42:00Z">
                  <w:rPr>
                    <w:rFonts w:ascii="Cambria" w:hAnsi="Cambria"/>
                  </w:rPr>
                </w:rPrChange>
              </w:rPr>
            </w:pPr>
            <w:r>
              <w:rPr>
                <w:rFonts w:ascii="Cambria" w:hAnsi="Cambria"/>
                <w:strike/>
                <w:u w:val="single"/>
                <w:rPrChange w:id="8162" w:author="Sunil Vyas" w:date="2023-10-12T11:42:00Z">
                  <w:rPr>
                    <w:rFonts w:ascii="Cambria" w:hAnsi="Cambria"/>
                    <w:u w:val="single"/>
                  </w:rPr>
                </w:rPrChange>
              </w:rPr>
              <w:t>Audit Trail Report</w:t>
            </w:r>
            <w:r>
              <w:rPr>
                <w:rFonts w:ascii="Cambria" w:hAnsi="Cambria"/>
                <w:strike/>
                <w:rPrChange w:id="8163" w:author="Sunil Vyas" w:date="2023-10-12T11:42:00Z">
                  <w:rPr>
                    <w:rFonts w:ascii="Cambria" w:hAnsi="Cambria"/>
                  </w:rPr>
                </w:rPrChange>
              </w:rPr>
              <w:t xml:space="preserve"> :</w:t>
            </w:r>
          </w:p>
          <w:p w14:paraId="05AC1E7C" w14:textId="77777777" w:rsidR="009274EA" w:rsidRPr="009274EA" w:rsidRDefault="00C53038">
            <w:pPr>
              <w:pStyle w:val="Heading112pt"/>
              <w:rPr>
                <w:rFonts w:ascii="Cambria" w:hAnsi="Cambria"/>
                <w:b w:val="0"/>
                <w:strike/>
                <w:rPrChange w:id="8164" w:author="Sunil Vyas" w:date="2023-10-12T11:42:00Z">
                  <w:rPr>
                    <w:rFonts w:ascii="Cambria" w:hAnsi="Cambria"/>
                    <w:b w:val="0"/>
                  </w:rPr>
                </w:rPrChange>
              </w:rPr>
            </w:pPr>
            <w:r>
              <w:rPr>
                <w:rFonts w:ascii="Cambria" w:hAnsi="Cambria"/>
                <w:b w:val="0"/>
                <w:strike/>
                <w:rPrChange w:id="8165" w:author="Sunil Vyas" w:date="2023-10-12T11:42:00Z">
                  <w:rPr>
                    <w:rFonts w:ascii="Cambria" w:hAnsi="Cambria"/>
                    <w:b w:val="0"/>
                  </w:rPr>
                </w:rPrChange>
              </w:rPr>
              <w:t>System should capture the entry of “SPU Master” creation in audit trail report as “New SPU Master: &lt; SPU Master&gt; created”.</w:t>
            </w:r>
          </w:p>
          <w:p w14:paraId="371A2F1F" w14:textId="77777777" w:rsidR="009274EA" w:rsidRPr="009274EA" w:rsidRDefault="009274EA">
            <w:pPr>
              <w:pStyle w:val="Heading112pt"/>
              <w:numPr>
                <w:ilvl w:val="0"/>
                <w:numId w:val="0"/>
              </w:numPr>
              <w:ind w:left="360"/>
              <w:rPr>
                <w:rFonts w:ascii="Cambria" w:hAnsi="Cambria"/>
                <w:b w:val="0"/>
                <w:strike/>
                <w:rPrChange w:id="8166" w:author="Sunil Vyas" w:date="2023-10-12T11:42:00Z">
                  <w:rPr>
                    <w:rFonts w:ascii="Cambria" w:hAnsi="Cambria"/>
                    <w:b w:val="0"/>
                  </w:rPr>
                </w:rPrChange>
              </w:rPr>
            </w:pPr>
          </w:p>
          <w:p w14:paraId="028E9B52" w14:textId="77777777" w:rsidR="009274EA" w:rsidRPr="009274EA" w:rsidRDefault="00C53038">
            <w:pPr>
              <w:pStyle w:val="Heading112pt"/>
              <w:numPr>
                <w:ilvl w:val="0"/>
                <w:numId w:val="0"/>
              </w:numPr>
              <w:tabs>
                <w:tab w:val="left" w:pos="10620"/>
              </w:tabs>
              <w:ind w:left="360" w:hanging="360"/>
              <w:rPr>
                <w:rFonts w:ascii="Cambria" w:hAnsi="Cambria"/>
                <w:b w:val="0"/>
                <w:strike/>
                <w:rPrChange w:id="8167" w:author="Sunil Vyas" w:date="2023-10-12T11:42:00Z">
                  <w:rPr>
                    <w:rFonts w:ascii="Cambria" w:hAnsi="Cambria"/>
                    <w:b w:val="0"/>
                  </w:rPr>
                </w:rPrChange>
              </w:rPr>
            </w:pPr>
            <w:bookmarkStart w:id="8168" w:name="_Toc137819427"/>
            <w:bookmarkStart w:id="8169" w:name="_Toc137832096"/>
            <w:r>
              <w:rPr>
                <w:rFonts w:ascii="Cambria" w:hAnsi="Cambria"/>
                <w:strike/>
                <w:u w:val="single"/>
                <w:rPrChange w:id="8170" w:author="Sunil Vyas" w:date="2023-10-12T11:42:00Z">
                  <w:rPr>
                    <w:rFonts w:ascii="Cambria" w:hAnsi="Cambria"/>
                    <w:u w:val="single"/>
                  </w:rPr>
                </w:rPrChange>
              </w:rPr>
              <w:t>Document Upload</w:t>
            </w:r>
            <w:r>
              <w:rPr>
                <w:rFonts w:ascii="Cambria" w:hAnsi="Cambria"/>
                <w:b w:val="0"/>
                <w:strike/>
                <w:rPrChange w:id="8171" w:author="Sunil Vyas" w:date="2023-10-12T11:42:00Z">
                  <w:rPr>
                    <w:rFonts w:ascii="Cambria" w:hAnsi="Cambria"/>
                    <w:b w:val="0"/>
                  </w:rPr>
                </w:rPrChange>
              </w:rPr>
              <w:t xml:space="preserve"> :</w:t>
            </w:r>
            <w:bookmarkEnd w:id="8168"/>
            <w:bookmarkEnd w:id="8169"/>
          </w:p>
          <w:p w14:paraId="33E95136" w14:textId="77777777" w:rsidR="009274EA" w:rsidRPr="009274EA" w:rsidRDefault="00C53038">
            <w:pPr>
              <w:pStyle w:val="Heading112pt"/>
              <w:tabs>
                <w:tab w:val="left" w:pos="10620"/>
              </w:tabs>
              <w:rPr>
                <w:rFonts w:ascii="Cambria" w:hAnsi="Cambria"/>
                <w:strike/>
                <w:rPrChange w:id="8172" w:author="Sunil Vyas" w:date="2023-10-12T11:42:00Z">
                  <w:rPr>
                    <w:rFonts w:ascii="Cambria" w:hAnsi="Cambria"/>
                  </w:rPr>
                </w:rPrChange>
              </w:rPr>
            </w:pPr>
            <w:bookmarkStart w:id="8173" w:name="_Toc137819428"/>
            <w:bookmarkStart w:id="8174" w:name="_Toc137832097"/>
            <w:r>
              <w:rPr>
                <w:rFonts w:ascii="Cambria" w:hAnsi="Cambria"/>
                <w:b w:val="0"/>
                <w:strike/>
                <w:rPrChange w:id="8175" w:author="Sunil Vyas" w:date="2023-10-12T11:42:00Z">
                  <w:rPr>
                    <w:rFonts w:ascii="Cambria" w:hAnsi="Cambria"/>
                    <w:b w:val="0"/>
                  </w:rPr>
                </w:rPrChange>
              </w:rPr>
              <w:t>System should allow user to upload PDF file while creating any new value in master.</w:t>
            </w:r>
            <w:bookmarkEnd w:id="8173"/>
            <w:bookmarkEnd w:id="8174"/>
          </w:p>
          <w:p w14:paraId="18DD55D8" w14:textId="77777777" w:rsidR="009274EA" w:rsidRPr="009274EA" w:rsidRDefault="00C53038">
            <w:pPr>
              <w:pStyle w:val="Heading112pt"/>
              <w:tabs>
                <w:tab w:val="left" w:pos="10620"/>
              </w:tabs>
              <w:rPr>
                <w:rFonts w:ascii="Cambria" w:hAnsi="Cambria"/>
                <w:strike/>
                <w:rPrChange w:id="8176" w:author="Sunil Vyas" w:date="2023-10-12T11:42:00Z">
                  <w:rPr>
                    <w:rFonts w:ascii="Cambria" w:hAnsi="Cambria"/>
                  </w:rPr>
                </w:rPrChange>
              </w:rPr>
            </w:pPr>
            <w:bookmarkStart w:id="8177" w:name="_Toc137819429"/>
            <w:bookmarkStart w:id="8178" w:name="_Toc137832098"/>
            <w:r>
              <w:rPr>
                <w:rFonts w:ascii="Cambria" w:hAnsi="Cambria"/>
                <w:b w:val="0"/>
                <w:strike/>
                <w:rPrChange w:id="8179" w:author="Sunil Vyas" w:date="2023-10-12T11:42:00Z">
                  <w:rPr>
                    <w:rFonts w:ascii="Cambria" w:hAnsi="Cambria"/>
                    <w:b w:val="0"/>
                  </w:rPr>
                </w:rPrChange>
              </w:rPr>
              <w:t>File upload functionality should be non-mandatory.</w:t>
            </w:r>
            <w:bookmarkEnd w:id="8177"/>
            <w:bookmarkEnd w:id="8178"/>
          </w:p>
          <w:p w14:paraId="7E33060C" w14:textId="77777777" w:rsidR="009274EA" w:rsidRPr="009274EA" w:rsidRDefault="00C53038">
            <w:pPr>
              <w:pStyle w:val="Heading112pt"/>
              <w:tabs>
                <w:tab w:val="left" w:pos="10620"/>
              </w:tabs>
              <w:rPr>
                <w:rFonts w:ascii="Cambria" w:hAnsi="Cambria"/>
                <w:strike/>
                <w:rPrChange w:id="8180" w:author="Sunil Vyas" w:date="2023-10-12T11:42:00Z">
                  <w:rPr>
                    <w:rFonts w:ascii="Cambria" w:hAnsi="Cambria"/>
                  </w:rPr>
                </w:rPrChange>
              </w:rPr>
            </w:pPr>
            <w:bookmarkStart w:id="8181" w:name="_Toc137819430"/>
            <w:bookmarkStart w:id="8182" w:name="_Toc137832099"/>
            <w:r>
              <w:rPr>
                <w:rFonts w:ascii="Cambria" w:hAnsi="Cambria"/>
                <w:b w:val="0"/>
                <w:strike/>
                <w:rPrChange w:id="8183" w:author="Sunil Vyas" w:date="2023-10-12T11:42:00Z">
                  <w:rPr>
                    <w:rFonts w:ascii="Cambria" w:hAnsi="Cambria"/>
                    <w:b w:val="0"/>
                  </w:rPr>
                </w:rPrChange>
              </w:rPr>
              <w:t>System should provide below options under file upload page.</w:t>
            </w:r>
            <w:bookmarkEnd w:id="8181"/>
            <w:bookmarkEnd w:id="8182"/>
          </w:p>
          <w:p w14:paraId="067BFE9D" w14:textId="77777777" w:rsidR="009274EA" w:rsidRPr="009274EA" w:rsidRDefault="00C53038">
            <w:pPr>
              <w:pStyle w:val="Heading112pt"/>
              <w:numPr>
                <w:ilvl w:val="1"/>
                <w:numId w:val="2"/>
              </w:numPr>
              <w:tabs>
                <w:tab w:val="left" w:pos="10620"/>
              </w:tabs>
              <w:rPr>
                <w:rFonts w:ascii="Cambria" w:hAnsi="Cambria"/>
                <w:strike/>
                <w:rPrChange w:id="8184" w:author="Sunil Vyas" w:date="2023-10-12T11:42:00Z">
                  <w:rPr>
                    <w:rFonts w:ascii="Cambria" w:hAnsi="Cambria"/>
                  </w:rPr>
                </w:rPrChange>
              </w:rPr>
            </w:pPr>
            <w:bookmarkStart w:id="8185" w:name="_Toc137819431"/>
            <w:bookmarkStart w:id="8186" w:name="_Toc137832100"/>
            <w:r>
              <w:rPr>
                <w:rFonts w:ascii="Cambria" w:hAnsi="Cambria"/>
                <w:b w:val="0"/>
                <w:strike/>
                <w:rPrChange w:id="8187" w:author="Sunil Vyas" w:date="2023-10-12T11:42:00Z">
                  <w:rPr>
                    <w:rFonts w:ascii="Cambria" w:hAnsi="Cambria"/>
                    <w:b w:val="0"/>
                  </w:rPr>
                </w:rPrChange>
              </w:rPr>
              <w:t>Browser document button</w:t>
            </w:r>
            <w:bookmarkEnd w:id="8185"/>
            <w:bookmarkEnd w:id="8186"/>
          </w:p>
          <w:p w14:paraId="5DE37113" w14:textId="77777777" w:rsidR="009274EA" w:rsidRPr="009274EA" w:rsidRDefault="00C53038">
            <w:pPr>
              <w:pStyle w:val="Heading112pt"/>
              <w:numPr>
                <w:ilvl w:val="1"/>
                <w:numId w:val="2"/>
              </w:numPr>
              <w:tabs>
                <w:tab w:val="left" w:pos="10620"/>
              </w:tabs>
              <w:rPr>
                <w:rFonts w:ascii="Cambria" w:hAnsi="Cambria"/>
                <w:strike/>
                <w:rPrChange w:id="8188" w:author="Sunil Vyas" w:date="2023-10-12T11:42:00Z">
                  <w:rPr>
                    <w:rFonts w:ascii="Cambria" w:hAnsi="Cambria"/>
                  </w:rPr>
                </w:rPrChange>
              </w:rPr>
            </w:pPr>
            <w:bookmarkStart w:id="8189" w:name="_Toc137819432"/>
            <w:bookmarkStart w:id="8190" w:name="_Toc137832101"/>
            <w:r>
              <w:rPr>
                <w:rFonts w:ascii="Cambria" w:hAnsi="Cambria"/>
                <w:b w:val="0"/>
                <w:strike/>
                <w:rPrChange w:id="8191" w:author="Sunil Vyas" w:date="2023-10-12T11:42:00Z">
                  <w:rPr>
                    <w:rFonts w:ascii="Cambria" w:hAnsi="Cambria"/>
                    <w:b w:val="0"/>
                  </w:rPr>
                </w:rPrChange>
              </w:rPr>
              <w:t>Document Brief/Remarks textbox</w:t>
            </w:r>
            <w:bookmarkEnd w:id="8189"/>
            <w:bookmarkEnd w:id="8190"/>
          </w:p>
          <w:p w14:paraId="7975CDE6" w14:textId="77777777" w:rsidR="009274EA" w:rsidRPr="009274EA" w:rsidRDefault="00C53038">
            <w:pPr>
              <w:pStyle w:val="Heading112pt"/>
              <w:numPr>
                <w:ilvl w:val="1"/>
                <w:numId w:val="2"/>
              </w:numPr>
              <w:tabs>
                <w:tab w:val="left" w:pos="10620"/>
              </w:tabs>
              <w:rPr>
                <w:rFonts w:ascii="Cambria" w:hAnsi="Cambria"/>
                <w:strike/>
                <w:rPrChange w:id="8192" w:author="Sunil Vyas" w:date="2023-10-12T11:42:00Z">
                  <w:rPr>
                    <w:rFonts w:ascii="Cambria" w:hAnsi="Cambria"/>
                  </w:rPr>
                </w:rPrChange>
              </w:rPr>
            </w:pPr>
            <w:bookmarkStart w:id="8193" w:name="_Toc137819433"/>
            <w:bookmarkStart w:id="8194" w:name="_Toc137832102"/>
            <w:r>
              <w:rPr>
                <w:rFonts w:ascii="Cambria" w:hAnsi="Cambria"/>
                <w:b w:val="0"/>
                <w:strike/>
                <w:rPrChange w:id="8195" w:author="Sunil Vyas" w:date="2023-10-12T11:42:00Z">
                  <w:rPr>
                    <w:rFonts w:ascii="Cambria" w:hAnsi="Cambria"/>
                    <w:b w:val="0"/>
                  </w:rPr>
                </w:rPrChange>
              </w:rPr>
              <w:t>Upload button</w:t>
            </w:r>
            <w:bookmarkEnd w:id="8193"/>
            <w:bookmarkEnd w:id="8194"/>
          </w:p>
          <w:p w14:paraId="3768F541" w14:textId="77777777" w:rsidR="009274EA" w:rsidRPr="009274EA" w:rsidRDefault="00C53038">
            <w:pPr>
              <w:pStyle w:val="Heading112pt"/>
              <w:numPr>
                <w:ilvl w:val="1"/>
                <w:numId w:val="2"/>
              </w:numPr>
              <w:tabs>
                <w:tab w:val="left" w:pos="10620"/>
              </w:tabs>
              <w:rPr>
                <w:rFonts w:ascii="Cambria" w:hAnsi="Cambria"/>
                <w:strike/>
                <w:rPrChange w:id="8196" w:author="Sunil Vyas" w:date="2023-10-12T11:42:00Z">
                  <w:rPr>
                    <w:rFonts w:ascii="Cambria" w:hAnsi="Cambria"/>
                  </w:rPr>
                </w:rPrChange>
              </w:rPr>
            </w:pPr>
            <w:bookmarkStart w:id="8197" w:name="_Toc137819434"/>
            <w:bookmarkStart w:id="8198" w:name="_Toc137832103"/>
            <w:r>
              <w:rPr>
                <w:rFonts w:ascii="Cambria" w:hAnsi="Cambria"/>
                <w:b w:val="0"/>
                <w:strike/>
                <w:rPrChange w:id="8199" w:author="Sunil Vyas" w:date="2023-10-12T11:42:00Z">
                  <w:rPr>
                    <w:rFonts w:ascii="Cambria" w:hAnsi="Cambria"/>
                    <w:b w:val="0"/>
                  </w:rPr>
                </w:rPrChange>
              </w:rPr>
              <w:t>Clear button.</w:t>
            </w:r>
            <w:bookmarkEnd w:id="8197"/>
            <w:bookmarkEnd w:id="8198"/>
          </w:p>
          <w:p w14:paraId="50958C77" w14:textId="77777777" w:rsidR="009274EA" w:rsidRPr="009274EA" w:rsidRDefault="00C53038">
            <w:pPr>
              <w:pStyle w:val="Heading112pt"/>
              <w:tabs>
                <w:tab w:val="left" w:pos="10620"/>
              </w:tabs>
              <w:rPr>
                <w:rFonts w:ascii="Cambria" w:hAnsi="Cambria"/>
                <w:strike/>
                <w:rPrChange w:id="8200" w:author="Sunil Vyas" w:date="2023-10-12T11:42:00Z">
                  <w:rPr>
                    <w:rFonts w:ascii="Cambria" w:hAnsi="Cambria"/>
                  </w:rPr>
                </w:rPrChange>
              </w:rPr>
            </w:pPr>
            <w:bookmarkStart w:id="8201" w:name="_Toc137819435"/>
            <w:bookmarkStart w:id="8202" w:name="_Toc137832104"/>
            <w:r>
              <w:rPr>
                <w:rFonts w:ascii="Cambria" w:hAnsi="Cambria"/>
                <w:b w:val="0"/>
                <w:strike/>
                <w:rPrChange w:id="8203" w:author="Sunil Vyas" w:date="2023-10-12T11:42:00Z">
                  <w:rPr>
                    <w:rFonts w:ascii="Cambria" w:hAnsi="Cambria"/>
                    <w:b w:val="0"/>
                  </w:rPr>
                </w:rPrChange>
              </w:rPr>
              <w:t>System should allow to upload 10 MB Size per file.</w:t>
            </w:r>
            <w:bookmarkEnd w:id="8201"/>
            <w:bookmarkEnd w:id="8202"/>
          </w:p>
          <w:p w14:paraId="143A8082" w14:textId="77777777" w:rsidR="009274EA" w:rsidRPr="009274EA" w:rsidRDefault="00C53038">
            <w:pPr>
              <w:pStyle w:val="Heading112pt"/>
              <w:tabs>
                <w:tab w:val="left" w:pos="10620"/>
              </w:tabs>
              <w:rPr>
                <w:rFonts w:ascii="Cambria" w:hAnsi="Cambria"/>
                <w:b w:val="0"/>
                <w:strike/>
                <w:rPrChange w:id="8204" w:author="Sunil Vyas" w:date="2023-10-12T11:42:00Z">
                  <w:rPr>
                    <w:rFonts w:ascii="Cambria" w:hAnsi="Cambria"/>
                    <w:b w:val="0"/>
                  </w:rPr>
                </w:rPrChange>
              </w:rPr>
            </w:pPr>
            <w:bookmarkStart w:id="8205" w:name="_Toc137819436"/>
            <w:bookmarkStart w:id="8206" w:name="_Toc137832105"/>
            <w:r>
              <w:rPr>
                <w:rFonts w:ascii="Cambria" w:hAnsi="Cambria"/>
                <w:b w:val="0"/>
                <w:strike/>
                <w:rPrChange w:id="8207" w:author="Sunil Vyas" w:date="2023-10-12T11:42:00Z">
                  <w:rPr>
                    <w:rFonts w:ascii="Cambria" w:hAnsi="Cambria"/>
                    <w:b w:val="0"/>
                  </w:rPr>
                </w:rPrChange>
              </w:rPr>
              <w:t>System should display message “Incorrect file type” on selecting other than PDF file.</w:t>
            </w:r>
            <w:bookmarkEnd w:id="8205"/>
            <w:bookmarkEnd w:id="8206"/>
          </w:p>
          <w:p w14:paraId="2360B573" w14:textId="77777777" w:rsidR="009274EA" w:rsidRPr="009274EA" w:rsidRDefault="00C53038">
            <w:pPr>
              <w:pStyle w:val="Heading112pt"/>
              <w:numPr>
                <w:ilvl w:val="0"/>
                <w:numId w:val="0"/>
              </w:numPr>
              <w:tabs>
                <w:tab w:val="left" w:pos="10620"/>
              </w:tabs>
              <w:ind w:left="360"/>
              <w:rPr>
                <w:rFonts w:ascii="Cambria" w:hAnsi="Cambria"/>
                <w:strike/>
                <w:rPrChange w:id="8208" w:author="Sunil Vyas" w:date="2023-10-12T11:42:00Z">
                  <w:rPr>
                    <w:rFonts w:ascii="Cambria" w:hAnsi="Cambria"/>
                  </w:rPr>
                </w:rPrChange>
              </w:rPr>
            </w:pPr>
            <w:r>
              <w:rPr>
                <w:rFonts w:ascii="Cambria" w:hAnsi="Cambria"/>
                <w:strike/>
                <w:u w:val="single"/>
                <w:rPrChange w:id="8209" w:author="Sunil Vyas" w:date="2023-10-12T11:42:00Z">
                  <w:rPr>
                    <w:rFonts w:ascii="Cambria" w:hAnsi="Cambria"/>
                    <w:u w:val="single"/>
                  </w:rPr>
                </w:rPrChange>
              </w:rPr>
              <w:t>Audit Trail Report</w:t>
            </w:r>
            <w:r>
              <w:rPr>
                <w:rFonts w:ascii="Cambria" w:hAnsi="Cambria"/>
                <w:strike/>
                <w:rPrChange w:id="8210" w:author="Sunil Vyas" w:date="2023-10-12T11:42:00Z">
                  <w:rPr>
                    <w:rFonts w:ascii="Cambria" w:hAnsi="Cambria"/>
                  </w:rPr>
                </w:rPrChange>
              </w:rPr>
              <w:t xml:space="preserve"> :</w:t>
            </w:r>
          </w:p>
          <w:p w14:paraId="501DB56C" w14:textId="77777777" w:rsidR="009274EA" w:rsidRPr="009274EA" w:rsidRDefault="00C53038">
            <w:pPr>
              <w:pStyle w:val="Heading112pt"/>
              <w:tabs>
                <w:tab w:val="left" w:pos="10620"/>
              </w:tabs>
              <w:rPr>
                <w:rFonts w:ascii="Cambria" w:hAnsi="Cambria"/>
                <w:b w:val="0"/>
                <w:strike/>
                <w:rPrChange w:id="8211" w:author="Sunil Vyas" w:date="2023-10-12T11:42:00Z">
                  <w:rPr>
                    <w:rFonts w:ascii="Cambria" w:hAnsi="Cambria"/>
                    <w:b w:val="0"/>
                  </w:rPr>
                </w:rPrChange>
              </w:rPr>
            </w:pPr>
            <w:r>
              <w:rPr>
                <w:rFonts w:ascii="Cambria" w:hAnsi="Cambria"/>
                <w:b w:val="0"/>
                <w:strike/>
                <w:rPrChange w:id="8212" w:author="Sunil Vyas" w:date="2023-10-12T11:42:00Z">
                  <w:rPr>
                    <w:rFonts w:ascii="Cambria" w:hAnsi="Cambria"/>
                    <w:b w:val="0"/>
                  </w:rPr>
                </w:rPrChange>
              </w:rPr>
              <w:t>System should capture the entry of “Document Uploaded” in audit trail report as “New document uploaded for SPU Master :&lt; SPU Master Name&gt;”.</w:t>
            </w:r>
          </w:p>
        </w:tc>
      </w:tr>
      <w:tr w:rsidR="009274EA" w14:paraId="0475673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6BD775E" w14:textId="77777777" w:rsidR="009274EA" w:rsidRPr="009274EA" w:rsidRDefault="00C53038">
            <w:pPr>
              <w:tabs>
                <w:tab w:val="left" w:pos="10620"/>
              </w:tabs>
              <w:rPr>
                <w:b/>
                <w:i/>
                <w:strike/>
                <w:rPrChange w:id="8213" w:author="Sunil Vyas" w:date="2023-10-12T11:42:00Z">
                  <w:rPr>
                    <w:b/>
                    <w:i/>
                  </w:rPr>
                </w:rPrChange>
              </w:rPr>
            </w:pPr>
            <w:r>
              <w:rPr>
                <w:b/>
                <w:i/>
                <w:strike/>
                <w:rPrChange w:id="8214" w:author="Sunil Vyas" w:date="2023-10-12T11:42:00Z">
                  <w:rPr>
                    <w:b/>
                    <w:i/>
                  </w:rPr>
                </w:rPrChange>
              </w:rPr>
              <w:lastRenderedPageBreak/>
              <w:t>Users/Actor</w:t>
            </w:r>
          </w:p>
        </w:tc>
        <w:tc>
          <w:tcPr>
            <w:tcW w:w="7177" w:type="dxa"/>
            <w:tcBorders>
              <w:top w:val="single" w:sz="4" w:space="0" w:color="auto"/>
              <w:left w:val="single" w:sz="4" w:space="0" w:color="auto"/>
              <w:bottom w:val="single" w:sz="4" w:space="0" w:color="auto"/>
              <w:right w:val="single" w:sz="4" w:space="0" w:color="auto"/>
            </w:tcBorders>
          </w:tcPr>
          <w:p w14:paraId="4D9912DC" w14:textId="77777777" w:rsidR="009274EA" w:rsidRPr="009274EA" w:rsidRDefault="00C53038">
            <w:pPr>
              <w:numPr>
                <w:ilvl w:val="0"/>
                <w:numId w:val="1"/>
              </w:numPr>
              <w:tabs>
                <w:tab w:val="left" w:pos="10620"/>
              </w:tabs>
              <w:spacing w:after="0" w:line="360" w:lineRule="auto"/>
              <w:rPr>
                <w:strike/>
                <w:rPrChange w:id="8215" w:author="Sunil Vyas" w:date="2023-10-12T11:42:00Z">
                  <w:rPr/>
                </w:rPrChange>
              </w:rPr>
            </w:pPr>
            <w:r>
              <w:rPr>
                <w:strike/>
                <w:rPrChange w:id="8216" w:author="Sunil Vyas" w:date="2023-10-12T11:42:00Z">
                  <w:rPr/>
                </w:rPrChange>
              </w:rPr>
              <w:t>TAO User/Tea Board Admin User/Authorized User</w:t>
            </w:r>
          </w:p>
        </w:tc>
      </w:tr>
    </w:tbl>
    <w:p w14:paraId="2705E5BA" w14:textId="77777777" w:rsidR="009274EA" w:rsidRPr="009274EA" w:rsidRDefault="009274EA">
      <w:pPr>
        <w:tabs>
          <w:tab w:val="left" w:pos="10620"/>
        </w:tabs>
        <w:rPr>
          <w:strike/>
          <w:rPrChange w:id="8217" w:author="Sunil Vyas" w:date="2023-10-12T11:42:00Z">
            <w:rPr/>
          </w:rPrChange>
        </w:rPr>
      </w:pPr>
    </w:p>
    <w:p w14:paraId="284AD941" w14:textId="77777777" w:rsidR="009274EA" w:rsidRPr="009274EA" w:rsidRDefault="009274EA">
      <w:pPr>
        <w:tabs>
          <w:tab w:val="left" w:pos="10620"/>
        </w:tabs>
        <w:rPr>
          <w:strike/>
          <w:rPrChange w:id="8218" w:author="Sunil Vyas" w:date="2023-10-12T11:42:00Z">
            <w:rPr/>
          </w:rPrChange>
        </w:rPr>
      </w:pPr>
    </w:p>
    <w:tbl>
      <w:tblPr>
        <w:tblW w:w="1059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507"/>
      </w:tblGrid>
      <w:tr w:rsidR="009274EA" w14:paraId="655838C1" w14:textId="77777777">
        <w:trPr>
          <w:trHeight w:val="940"/>
        </w:trPr>
        <w:tc>
          <w:tcPr>
            <w:tcW w:w="1150" w:type="dxa"/>
            <w:shd w:val="clear" w:color="auto" w:fill="C4BC96"/>
          </w:tcPr>
          <w:p w14:paraId="5A7D4D6E"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219" w:author="Sunil Vyas" w:date="2023-10-12T11:42:00Z">
                  <w:rPr>
                    <w:rFonts w:ascii="Cambria" w:hAnsi="Cambria"/>
                    <w:b/>
                    <w:sz w:val="22"/>
                    <w:szCs w:val="22"/>
                  </w:rPr>
                </w:rPrChange>
              </w:rPr>
            </w:pPr>
            <w:r>
              <w:rPr>
                <w:rFonts w:ascii="Cambria" w:hAnsi="Cambria"/>
                <w:b/>
                <w:strike/>
                <w:sz w:val="22"/>
                <w:szCs w:val="22"/>
                <w:rPrChange w:id="8220" w:author="Sunil Vyas" w:date="2023-10-12T11:42:00Z">
                  <w:rPr>
                    <w:rFonts w:ascii="Cambria" w:hAnsi="Cambria"/>
                    <w:b/>
                    <w:sz w:val="22"/>
                    <w:szCs w:val="22"/>
                  </w:rPr>
                </w:rPrChange>
              </w:rPr>
              <w:t>Field Name</w:t>
            </w:r>
          </w:p>
        </w:tc>
        <w:tc>
          <w:tcPr>
            <w:tcW w:w="918" w:type="dxa"/>
            <w:shd w:val="clear" w:color="auto" w:fill="C4BC96"/>
          </w:tcPr>
          <w:p w14:paraId="1410655B"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221" w:author="Sunil Vyas" w:date="2023-10-12T11:42:00Z">
                  <w:rPr>
                    <w:rFonts w:ascii="Cambria" w:hAnsi="Cambria"/>
                    <w:b/>
                    <w:sz w:val="22"/>
                    <w:szCs w:val="22"/>
                  </w:rPr>
                </w:rPrChange>
              </w:rPr>
            </w:pPr>
            <w:r>
              <w:rPr>
                <w:rFonts w:ascii="Cambria" w:hAnsi="Cambria"/>
                <w:b/>
                <w:strike/>
                <w:sz w:val="22"/>
                <w:szCs w:val="22"/>
                <w:rPrChange w:id="8222" w:author="Sunil Vyas" w:date="2023-10-12T11:42:00Z">
                  <w:rPr>
                    <w:rFonts w:ascii="Cambria" w:hAnsi="Cambria"/>
                    <w:b/>
                    <w:sz w:val="22"/>
                    <w:szCs w:val="22"/>
                  </w:rPr>
                </w:rPrChange>
              </w:rPr>
              <w:t>Field Type</w:t>
            </w:r>
          </w:p>
        </w:tc>
        <w:tc>
          <w:tcPr>
            <w:tcW w:w="992" w:type="dxa"/>
            <w:shd w:val="clear" w:color="auto" w:fill="C4BC96"/>
          </w:tcPr>
          <w:p w14:paraId="540D1937"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223" w:author="Sunil Vyas" w:date="2023-10-12T11:42:00Z">
                  <w:rPr>
                    <w:rFonts w:ascii="Cambria" w:hAnsi="Cambria"/>
                    <w:b/>
                    <w:sz w:val="22"/>
                    <w:szCs w:val="22"/>
                  </w:rPr>
                </w:rPrChange>
              </w:rPr>
            </w:pPr>
            <w:r>
              <w:rPr>
                <w:rFonts w:ascii="Cambria" w:hAnsi="Cambria"/>
                <w:b/>
                <w:strike/>
                <w:sz w:val="22"/>
                <w:szCs w:val="22"/>
                <w:rPrChange w:id="8224" w:author="Sunil Vyas" w:date="2023-10-12T11:42:00Z">
                  <w:rPr>
                    <w:rFonts w:ascii="Cambria" w:hAnsi="Cambria"/>
                    <w:b/>
                    <w:sz w:val="22"/>
                    <w:szCs w:val="22"/>
                  </w:rPr>
                </w:rPrChange>
              </w:rPr>
              <w:t>Mandatory / Non Mandatory</w:t>
            </w:r>
          </w:p>
        </w:tc>
        <w:tc>
          <w:tcPr>
            <w:tcW w:w="1774" w:type="dxa"/>
            <w:shd w:val="clear" w:color="auto" w:fill="C4BC96"/>
          </w:tcPr>
          <w:p w14:paraId="158D45EC"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225" w:author="Sunil Vyas" w:date="2023-10-12T11:42:00Z">
                  <w:rPr>
                    <w:rFonts w:ascii="Cambria" w:hAnsi="Cambria"/>
                    <w:b/>
                    <w:sz w:val="22"/>
                    <w:szCs w:val="22"/>
                  </w:rPr>
                </w:rPrChange>
              </w:rPr>
            </w:pPr>
            <w:r>
              <w:rPr>
                <w:rFonts w:ascii="Cambria" w:hAnsi="Cambria"/>
                <w:b/>
                <w:strike/>
                <w:sz w:val="22"/>
                <w:szCs w:val="22"/>
                <w:rPrChange w:id="8226" w:author="Sunil Vyas" w:date="2023-10-12T11:42:00Z">
                  <w:rPr>
                    <w:rFonts w:ascii="Cambria" w:hAnsi="Cambria"/>
                    <w:b/>
                    <w:sz w:val="22"/>
                    <w:szCs w:val="22"/>
                  </w:rPr>
                </w:rPrChange>
              </w:rPr>
              <w:t>Validation</w:t>
            </w:r>
          </w:p>
        </w:tc>
        <w:tc>
          <w:tcPr>
            <w:tcW w:w="1352" w:type="dxa"/>
            <w:shd w:val="clear" w:color="auto" w:fill="C4BC96"/>
          </w:tcPr>
          <w:p w14:paraId="67C03AA2"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227" w:author="Sunil Vyas" w:date="2023-10-12T11:42:00Z">
                  <w:rPr>
                    <w:rFonts w:ascii="Cambria" w:hAnsi="Cambria"/>
                    <w:b/>
                    <w:sz w:val="22"/>
                    <w:szCs w:val="22"/>
                  </w:rPr>
                </w:rPrChange>
              </w:rPr>
            </w:pPr>
            <w:r>
              <w:rPr>
                <w:rFonts w:ascii="Cambria" w:hAnsi="Cambria"/>
                <w:b/>
                <w:strike/>
                <w:sz w:val="22"/>
                <w:szCs w:val="22"/>
                <w:rPrChange w:id="8228" w:author="Sunil Vyas" w:date="2023-10-12T11:42:00Z">
                  <w:rPr>
                    <w:rFonts w:ascii="Cambria" w:hAnsi="Cambria"/>
                    <w:b/>
                    <w:sz w:val="22"/>
                    <w:szCs w:val="22"/>
                  </w:rPr>
                </w:rPrChange>
              </w:rPr>
              <w:t>Validation Message</w:t>
            </w:r>
          </w:p>
        </w:tc>
        <w:tc>
          <w:tcPr>
            <w:tcW w:w="2904" w:type="dxa"/>
            <w:shd w:val="clear" w:color="auto" w:fill="C4BC96"/>
          </w:tcPr>
          <w:p w14:paraId="54965921"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229" w:author="Sunil Vyas" w:date="2023-10-12T11:42:00Z">
                  <w:rPr>
                    <w:rFonts w:ascii="Cambria" w:hAnsi="Cambria"/>
                    <w:b/>
                    <w:sz w:val="22"/>
                    <w:szCs w:val="22"/>
                  </w:rPr>
                </w:rPrChange>
              </w:rPr>
            </w:pPr>
            <w:r>
              <w:rPr>
                <w:rFonts w:ascii="Cambria" w:hAnsi="Cambria"/>
                <w:b/>
                <w:strike/>
                <w:sz w:val="22"/>
                <w:szCs w:val="22"/>
                <w:rPrChange w:id="8230" w:author="Sunil Vyas" w:date="2023-10-12T11:42:00Z">
                  <w:rPr>
                    <w:rFonts w:ascii="Cambria" w:hAnsi="Cambria"/>
                    <w:b/>
                    <w:sz w:val="22"/>
                    <w:szCs w:val="22"/>
                  </w:rPr>
                </w:rPrChange>
              </w:rPr>
              <w:t>Test Data</w:t>
            </w:r>
          </w:p>
        </w:tc>
        <w:tc>
          <w:tcPr>
            <w:tcW w:w="1507" w:type="dxa"/>
            <w:shd w:val="clear" w:color="auto" w:fill="C4BC96"/>
          </w:tcPr>
          <w:p w14:paraId="26E61FA1"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231" w:author="Sunil Vyas" w:date="2023-10-12T11:42:00Z">
                  <w:rPr>
                    <w:rFonts w:ascii="Cambria" w:hAnsi="Cambria"/>
                    <w:b/>
                    <w:sz w:val="22"/>
                    <w:szCs w:val="22"/>
                  </w:rPr>
                </w:rPrChange>
              </w:rPr>
            </w:pPr>
            <w:r>
              <w:rPr>
                <w:rFonts w:ascii="Cambria" w:hAnsi="Cambria"/>
                <w:b/>
                <w:strike/>
                <w:sz w:val="22"/>
                <w:szCs w:val="22"/>
                <w:rPrChange w:id="8232" w:author="Sunil Vyas" w:date="2023-10-12T11:42:00Z">
                  <w:rPr>
                    <w:rFonts w:ascii="Cambria" w:hAnsi="Cambria"/>
                    <w:b/>
                    <w:sz w:val="22"/>
                    <w:szCs w:val="22"/>
                  </w:rPr>
                </w:rPrChange>
              </w:rPr>
              <w:t>Remarks</w:t>
            </w:r>
          </w:p>
        </w:tc>
      </w:tr>
      <w:tr w:rsidR="009274EA" w14:paraId="43387EE2" w14:textId="77777777">
        <w:trPr>
          <w:trHeight w:val="1735"/>
        </w:trPr>
        <w:tc>
          <w:tcPr>
            <w:tcW w:w="1150" w:type="dxa"/>
            <w:shd w:val="clear" w:color="auto" w:fill="auto"/>
          </w:tcPr>
          <w:p w14:paraId="04863915" w14:textId="77777777" w:rsidR="009274EA" w:rsidRPr="009274EA" w:rsidRDefault="00C53038">
            <w:pPr>
              <w:tabs>
                <w:tab w:val="left" w:pos="10620"/>
              </w:tabs>
              <w:rPr>
                <w:strike/>
                <w:rPrChange w:id="8233" w:author="Sunil Vyas" w:date="2023-10-12T11:42:00Z">
                  <w:rPr/>
                </w:rPrChange>
              </w:rPr>
            </w:pPr>
            <w:r>
              <w:rPr>
                <w:strike/>
                <w:rPrChange w:id="8234" w:author="Sunil Vyas" w:date="2023-10-12T11:42:00Z">
                  <w:rPr/>
                </w:rPrChange>
              </w:rPr>
              <w:lastRenderedPageBreak/>
              <w:t>Auction Center Name</w:t>
            </w:r>
          </w:p>
        </w:tc>
        <w:tc>
          <w:tcPr>
            <w:tcW w:w="918" w:type="dxa"/>
            <w:shd w:val="clear" w:color="auto" w:fill="auto"/>
          </w:tcPr>
          <w:p w14:paraId="2C487C7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35" w:author="Sunil Vyas" w:date="2023-10-12T11:42:00Z">
                  <w:rPr>
                    <w:rFonts w:ascii="Cambria" w:hAnsi="Cambria"/>
                    <w:sz w:val="22"/>
                    <w:szCs w:val="22"/>
                  </w:rPr>
                </w:rPrChange>
              </w:rPr>
            </w:pPr>
            <w:r>
              <w:rPr>
                <w:rFonts w:ascii="Cambria" w:hAnsi="Cambria"/>
                <w:strike/>
                <w:sz w:val="22"/>
                <w:szCs w:val="22"/>
                <w:rPrChange w:id="8236" w:author="Sunil Vyas" w:date="2023-10-12T11:42:00Z">
                  <w:rPr>
                    <w:rFonts w:ascii="Cambria" w:hAnsi="Cambria"/>
                    <w:sz w:val="22"/>
                    <w:szCs w:val="22"/>
                  </w:rPr>
                </w:rPrChange>
              </w:rPr>
              <w:t>List box</w:t>
            </w:r>
          </w:p>
        </w:tc>
        <w:tc>
          <w:tcPr>
            <w:tcW w:w="992" w:type="dxa"/>
            <w:shd w:val="clear" w:color="auto" w:fill="auto"/>
          </w:tcPr>
          <w:p w14:paraId="73DCF1D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37" w:author="Sunil Vyas" w:date="2023-10-12T11:42:00Z">
                  <w:rPr>
                    <w:rFonts w:ascii="Cambria" w:hAnsi="Cambria"/>
                    <w:sz w:val="22"/>
                    <w:szCs w:val="22"/>
                  </w:rPr>
                </w:rPrChange>
              </w:rPr>
            </w:pPr>
            <w:r>
              <w:rPr>
                <w:rFonts w:ascii="Cambria" w:hAnsi="Cambria"/>
                <w:strike/>
                <w:sz w:val="22"/>
                <w:szCs w:val="22"/>
                <w:rPrChange w:id="8238" w:author="Sunil Vyas" w:date="2023-10-12T11:42:00Z">
                  <w:rPr>
                    <w:rFonts w:ascii="Cambria" w:hAnsi="Cambria"/>
                    <w:sz w:val="22"/>
                    <w:szCs w:val="22"/>
                  </w:rPr>
                </w:rPrChange>
              </w:rPr>
              <w:t>M</w:t>
            </w:r>
          </w:p>
        </w:tc>
        <w:tc>
          <w:tcPr>
            <w:tcW w:w="1774" w:type="dxa"/>
            <w:shd w:val="clear" w:color="auto" w:fill="auto"/>
          </w:tcPr>
          <w:p w14:paraId="7E37DAC4"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39" w:author="Sunil Vyas" w:date="2023-10-12T11:42:00Z">
                  <w:rPr>
                    <w:rFonts w:ascii="Cambria" w:hAnsi="Cambria"/>
                    <w:sz w:val="22"/>
                    <w:szCs w:val="22"/>
                  </w:rPr>
                </w:rPrChange>
              </w:rPr>
            </w:pPr>
            <w:r>
              <w:rPr>
                <w:rFonts w:ascii="Cambria" w:hAnsi="Cambria"/>
                <w:strike/>
                <w:sz w:val="22"/>
                <w:szCs w:val="22"/>
                <w:rPrChange w:id="8240" w:author="Sunil Vyas" w:date="2023-10-12T11:42:00Z">
                  <w:rPr>
                    <w:rFonts w:ascii="Cambria" w:hAnsi="Cambria"/>
                    <w:sz w:val="22"/>
                    <w:szCs w:val="22"/>
                  </w:rPr>
                </w:rPrChange>
              </w:rPr>
              <w:t>The auction center name selection is a required field and must be made from the list.</w:t>
            </w:r>
          </w:p>
        </w:tc>
        <w:tc>
          <w:tcPr>
            <w:tcW w:w="1352" w:type="dxa"/>
            <w:shd w:val="clear" w:color="auto" w:fill="auto"/>
          </w:tcPr>
          <w:p w14:paraId="3FD07AA1"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41" w:author="Sunil Vyas" w:date="2023-10-12T11:42:00Z">
                  <w:rPr>
                    <w:rFonts w:ascii="Cambria" w:hAnsi="Cambria"/>
                    <w:sz w:val="22"/>
                    <w:szCs w:val="22"/>
                  </w:rPr>
                </w:rPrChange>
              </w:rPr>
            </w:pPr>
            <w:r>
              <w:rPr>
                <w:rFonts w:ascii="Cambria" w:hAnsi="Cambria"/>
                <w:strike/>
                <w:sz w:val="22"/>
                <w:szCs w:val="22"/>
                <w:rPrChange w:id="8242" w:author="Sunil Vyas" w:date="2023-10-12T11:42:00Z">
                  <w:rPr>
                    <w:rFonts w:ascii="Cambria" w:hAnsi="Cambria"/>
                    <w:sz w:val="22"/>
                    <w:szCs w:val="22"/>
                  </w:rPr>
                </w:rPrChange>
              </w:rPr>
              <w:t>Please select an auction center name from the list.</w:t>
            </w:r>
          </w:p>
        </w:tc>
        <w:tc>
          <w:tcPr>
            <w:tcW w:w="2904" w:type="dxa"/>
            <w:shd w:val="clear" w:color="auto" w:fill="auto"/>
          </w:tcPr>
          <w:p w14:paraId="3BFD3BD8"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243" w:author="Sunil Vyas" w:date="2023-10-12T11:42:00Z">
                  <w:rPr>
                    <w:rFonts w:ascii="Cambria" w:hAnsi="Cambria"/>
                    <w:sz w:val="22"/>
                    <w:szCs w:val="22"/>
                  </w:rPr>
                </w:rPrChange>
              </w:rPr>
            </w:pPr>
          </w:p>
        </w:tc>
        <w:tc>
          <w:tcPr>
            <w:tcW w:w="1507" w:type="dxa"/>
            <w:shd w:val="clear" w:color="auto" w:fill="auto"/>
          </w:tcPr>
          <w:p w14:paraId="7CEDA0A3"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244" w:author="Sunil Vyas" w:date="2023-10-12T11:42:00Z">
                  <w:rPr>
                    <w:rFonts w:ascii="Cambria" w:hAnsi="Cambria"/>
                    <w:sz w:val="22"/>
                    <w:szCs w:val="22"/>
                  </w:rPr>
                </w:rPrChange>
              </w:rPr>
            </w:pPr>
          </w:p>
        </w:tc>
      </w:tr>
      <w:tr w:rsidR="009274EA" w14:paraId="5FCA84EF" w14:textId="77777777">
        <w:trPr>
          <w:trHeight w:val="1735"/>
        </w:trPr>
        <w:tc>
          <w:tcPr>
            <w:tcW w:w="1150" w:type="dxa"/>
            <w:shd w:val="clear" w:color="auto" w:fill="auto"/>
          </w:tcPr>
          <w:p w14:paraId="69686CB4" w14:textId="77777777" w:rsidR="009274EA" w:rsidRPr="009274EA" w:rsidRDefault="00C53038">
            <w:pPr>
              <w:tabs>
                <w:tab w:val="left" w:pos="10620"/>
              </w:tabs>
              <w:rPr>
                <w:strike/>
                <w:rPrChange w:id="8245" w:author="Sunil Vyas" w:date="2023-10-12T11:42:00Z">
                  <w:rPr/>
                </w:rPrChange>
              </w:rPr>
            </w:pPr>
            <w:r>
              <w:rPr>
                <w:strike/>
                <w:rPrChange w:id="8246" w:author="Sunil Vyas" w:date="2023-10-12T11:42:00Z">
                  <w:rPr/>
                </w:rPrChange>
              </w:rPr>
              <w:t>Tea Type Name</w:t>
            </w:r>
          </w:p>
        </w:tc>
        <w:tc>
          <w:tcPr>
            <w:tcW w:w="918" w:type="dxa"/>
            <w:shd w:val="clear" w:color="auto" w:fill="auto"/>
          </w:tcPr>
          <w:p w14:paraId="661F35F7"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47" w:author="Sunil Vyas" w:date="2023-10-12T11:42:00Z">
                  <w:rPr>
                    <w:rFonts w:ascii="Cambria" w:hAnsi="Cambria"/>
                    <w:sz w:val="22"/>
                    <w:szCs w:val="22"/>
                  </w:rPr>
                </w:rPrChange>
              </w:rPr>
            </w:pPr>
            <w:r>
              <w:rPr>
                <w:rFonts w:ascii="Cambria" w:hAnsi="Cambria"/>
                <w:strike/>
                <w:sz w:val="22"/>
                <w:szCs w:val="22"/>
                <w:rPrChange w:id="8248" w:author="Sunil Vyas" w:date="2023-10-12T11:42:00Z">
                  <w:rPr>
                    <w:rFonts w:ascii="Cambria" w:hAnsi="Cambria"/>
                    <w:sz w:val="22"/>
                    <w:szCs w:val="22"/>
                  </w:rPr>
                </w:rPrChange>
              </w:rPr>
              <w:t>Drop Down</w:t>
            </w:r>
          </w:p>
        </w:tc>
        <w:tc>
          <w:tcPr>
            <w:tcW w:w="992" w:type="dxa"/>
            <w:shd w:val="clear" w:color="auto" w:fill="auto"/>
          </w:tcPr>
          <w:p w14:paraId="5666393E"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49" w:author="Sunil Vyas" w:date="2023-10-12T11:42:00Z">
                  <w:rPr>
                    <w:rFonts w:ascii="Cambria" w:hAnsi="Cambria"/>
                    <w:sz w:val="22"/>
                    <w:szCs w:val="22"/>
                  </w:rPr>
                </w:rPrChange>
              </w:rPr>
            </w:pPr>
            <w:r>
              <w:rPr>
                <w:rFonts w:ascii="Cambria" w:hAnsi="Cambria"/>
                <w:strike/>
                <w:sz w:val="22"/>
                <w:szCs w:val="22"/>
                <w:rPrChange w:id="8250" w:author="Sunil Vyas" w:date="2023-10-12T11:42:00Z">
                  <w:rPr>
                    <w:rFonts w:ascii="Cambria" w:hAnsi="Cambria"/>
                    <w:sz w:val="22"/>
                    <w:szCs w:val="22"/>
                  </w:rPr>
                </w:rPrChange>
              </w:rPr>
              <w:t>M</w:t>
            </w:r>
          </w:p>
        </w:tc>
        <w:tc>
          <w:tcPr>
            <w:tcW w:w="1774" w:type="dxa"/>
            <w:shd w:val="clear" w:color="auto" w:fill="auto"/>
          </w:tcPr>
          <w:p w14:paraId="2AAEEAAC"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51" w:author="Sunil Vyas" w:date="2023-10-12T11:42:00Z">
                  <w:rPr>
                    <w:rFonts w:ascii="Cambria" w:hAnsi="Cambria"/>
                    <w:sz w:val="22"/>
                    <w:szCs w:val="22"/>
                  </w:rPr>
                </w:rPrChange>
              </w:rPr>
            </w:pPr>
            <w:r>
              <w:rPr>
                <w:rFonts w:ascii="Cambria" w:hAnsi="Cambria"/>
                <w:strike/>
                <w:sz w:val="22"/>
                <w:szCs w:val="22"/>
                <w:rPrChange w:id="8252" w:author="Sunil Vyas" w:date="2023-10-12T11:42:00Z">
                  <w:rPr>
                    <w:rFonts w:ascii="Cambria" w:hAnsi="Cambria"/>
                    <w:sz w:val="22"/>
                    <w:szCs w:val="22"/>
                  </w:rPr>
                </w:rPrChange>
              </w:rPr>
              <w:t>The tea type dropdown selection is a required field. An option must be selected from the tea type dropdown menu.</w:t>
            </w:r>
          </w:p>
        </w:tc>
        <w:tc>
          <w:tcPr>
            <w:tcW w:w="1352" w:type="dxa"/>
            <w:shd w:val="clear" w:color="auto" w:fill="auto"/>
          </w:tcPr>
          <w:p w14:paraId="136D989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53" w:author="Sunil Vyas" w:date="2023-10-12T11:42:00Z">
                  <w:rPr>
                    <w:rFonts w:ascii="Cambria" w:hAnsi="Cambria"/>
                    <w:sz w:val="22"/>
                    <w:szCs w:val="22"/>
                  </w:rPr>
                </w:rPrChange>
              </w:rPr>
            </w:pPr>
            <w:r>
              <w:rPr>
                <w:rFonts w:ascii="Cambria" w:hAnsi="Cambria"/>
                <w:strike/>
                <w:sz w:val="22"/>
                <w:szCs w:val="22"/>
                <w:rPrChange w:id="8254" w:author="Sunil Vyas" w:date="2023-10-12T11:42:00Z">
                  <w:rPr>
                    <w:rFonts w:ascii="Cambria" w:hAnsi="Cambria"/>
                    <w:sz w:val="22"/>
                    <w:szCs w:val="22"/>
                  </w:rPr>
                </w:rPrChange>
              </w:rPr>
              <w:t>Please select a tea type from the dropdown menu.</w:t>
            </w:r>
          </w:p>
        </w:tc>
        <w:tc>
          <w:tcPr>
            <w:tcW w:w="2904" w:type="dxa"/>
            <w:shd w:val="clear" w:color="auto" w:fill="auto"/>
          </w:tcPr>
          <w:p w14:paraId="6E836CA2"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255" w:author="Sunil Vyas" w:date="2023-10-12T11:42:00Z">
                  <w:rPr>
                    <w:rFonts w:ascii="Cambria" w:hAnsi="Cambria"/>
                    <w:sz w:val="22"/>
                    <w:szCs w:val="22"/>
                  </w:rPr>
                </w:rPrChange>
              </w:rPr>
            </w:pPr>
          </w:p>
        </w:tc>
        <w:tc>
          <w:tcPr>
            <w:tcW w:w="1507" w:type="dxa"/>
            <w:shd w:val="clear" w:color="auto" w:fill="auto"/>
          </w:tcPr>
          <w:p w14:paraId="42EB8141"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256" w:author="Sunil Vyas" w:date="2023-10-12T11:42:00Z">
                  <w:rPr>
                    <w:rFonts w:ascii="Cambria" w:hAnsi="Cambria"/>
                    <w:sz w:val="22"/>
                    <w:szCs w:val="22"/>
                  </w:rPr>
                </w:rPrChange>
              </w:rPr>
            </w:pPr>
          </w:p>
        </w:tc>
      </w:tr>
      <w:tr w:rsidR="009274EA" w14:paraId="45D3570C" w14:textId="77777777">
        <w:trPr>
          <w:trHeight w:val="1735"/>
        </w:trPr>
        <w:tc>
          <w:tcPr>
            <w:tcW w:w="1150" w:type="dxa"/>
            <w:shd w:val="clear" w:color="auto" w:fill="auto"/>
          </w:tcPr>
          <w:p w14:paraId="775ABB5C" w14:textId="77777777" w:rsidR="009274EA" w:rsidRPr="009274EA" w:rsidRDefault="00C53038">
            <w:pPr>
              <w:tabs>
                <w:tab w:val="left" w:pos="10620"/>
              </w:tabs>
              <w:rPr>
                <w:strike/>
                <w:rPrChange w:id="8257" w:author="Sunil Vyas" w:date="2023-10-12T11:42:00Z">
                  <w:rPr/>
                </w:rPrChange>
              </w:rPr>
            </w:pPr>
            <w:r>
              <w:rPr>
                <w:strike/>
                <w:rPrChange w:id="8258" w:author="Sunil Vyas" w:date="2023-10-12T11:42:00Z">
                  <w:rPr/>
                </w:rPrChange>
              </w:rPr>
              <w:t>Grade Name</w:t>
            </w:r>
          </w:p>
        </w:tc>
        <w:tc>
          <w:tcPr>
            <w:tcW w:w="918" w:type="dxa"/>
            <w:shd w:val="clear" w:color="auto" w:fill="auto"/>
          </w:tcPr>
          <w:p w14:paraId="6ED29FE5"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59" w:author="Sunil Vyas" w:date="2023-10-12T11:42:00Z">
                  <w:rPr>
                    <w:rFonts w:ascii="Cambria" w:hAnsi="Cambria"/>
                    <w:sz w:val="22"/>
                    <w:szCs w:val="22"/>
                  </w:rPr>
                </w:rPrChange>
              </w:rPr>
            </w:pPr>
            <w:r>
              <w:rPr>
                <w:rFonts w:ascii="Cambria" w:hAnsi="Cambria"/>
                <w:strike/>
                <w:sz w:val="22"/>
                <w:szCs w:val="22"/>
                <w:rPrChange w:id="8260" w:author="Sunil Vyas" w:date="2023-10-12T11:42:00Z">
                  <w:rPr>
                    <w:rFonts w:ascii="Cambria" w:hAnsi="Cambria"/>
                    <w:sz w:val="22"/>
                    <w:szCs w:val="22"/>
                  </w:rPr>
                </w:rPrChange>
              </w:rPr>
              <w:t>Drop Down</w:t>
            </w:r>
          </w:p>
        </w:tc>
        <w:tc>
          <w:tcPr>
            <w:tcW w:w="992" w:type="dxa"/>
            <w:shd w:val="clear" w:color="auto" w:fill="auto"/>
          </w:tcPr>
          <w:p w14:paraId="214D0E8D"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61" w:author="Sunil Vyas" w:date="2023-10-12T11:42:00Z">
                  <w:rPr>
                    <w:rFonts w:ascii="Cambria" w:hAnsi="Cambria"/>
                    <w:sz w:val="22"/>
                    <w:szCs w:val="22"/>
                  </w:rPr>
                </w:rPrChange>
              </w:rPr>
            </w:pPr>
            <w:r>
              <w:rPr>
                <w:rFonts w:ascii="Cambria" w:hAnsi="Cambria"/>
                <w:strike/>
                <w:sz w:val="22"/>
                <w:szCs w:val="22"/>
                <w:rPrChange w:id="8262" w:author="Sunil Vyas" w:date="2023-10-12T11:42:00Z">
                  <w:rPr>
                    <w:rFonts w:ascii="Cambria" w:hAnsi="Cambria"/>
                    <w:sz w:val="22"/>
                    <w:szCs w:val="22"/>
                  </w:rPr>
                </w:rPrChange>
              </w:rPr>
              <w:t>M</w:t>
            </w:r>
          </w:p>
        </w:tc>
        <w:tc>
          <w:tcPr>
            <w:tcW w:w="1774" w:type="dxa"/>
            <w:shd w:val="clear" w:color="auto" w:fill="auto"/>
          </w:tcPr>
          <w:p w14:paraId="24340287"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63" w:author="Sunil Vyas" w:date="2023-10-12T11:42:00Z">
                  <w:rPr>
                    <w:rFonts w:ascii="Cambria" w:hAnsi="Cambria"/>
                    <w:sz w:val="22"/>
                    <w:szCs w:val="22"/>
                  </w:rPr>
                </w:rPrChange>
              </w:rPr>
            </w:pPr>
            <w:r>
              <w:rPr>
                <w:rFonts w:ascii="Cambria" w:hAnsi="Cambria"/>
                <w:strike/>
                <w:sz w:val="22"/>
                <w:szCs w:val="22"/>
                <w:rPrChange w:id="8264" w:author="Sunil Vyas" w:date="2023-10-12T11:42:00Z">
                  <w:rPr>
                    <w:rFonts w:ascii="Cambria" w:hAnsi="Cambria"/>
                    <w:sz w:val="22"/>
                    <w:szCs w:val="22"/>
                  </w:rPr>
                </w:rPrChange>
              </w:rPr>
              <w:t>The grade selection is a required field and must be made from the dropdown list.</w:t>
            </w:r>
          </w:p>
        </w:tc>
        <w:tc>
          <w:tcPr>
            <w:tcW w:w="1352" w:type="dxa"/>
            <w:shd w:val="clear" w:color="auto" w:fill="auto"/>
          </w:tcPr>
          <w:p w14:paraId="7A51BD9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65" w:author="Sunil Vyas" w:date="2023-10-12T11:42:00Z">
                  <w:rPr>
                    <w:rFonts w:ascii="Cambria" w:hAnsi="Cambria"/>
                    <w:sz w:val="22"/>
                    <w:szCs w:val="22"/>
                  </w:rPr>
                </w:rPrChange>
              </w:rPr>
            </w:pPr>
            <w:r>
              <w:rPr>
                <w:rFonts w:ascii="Cambria" w:hAnsi="Cambria"/>
                <w:strike/>
                <w:sz w:val="22"/>
                <w:szCs w:val="22"/>
                <w:rPrChange w:id="8266" w:author="Sunil Vyas" w:date="2023-10-12T11:42:00Z">
                  <w:rPr>
                    <w:rFonts w:ascii="Cambria" w:hAnsi="Cambria"/>
                    <w:sz w:val="22"/>
                    <w:szCs w:val="22"/>
                  </w:rPr>
                </w:rPrChange>
              </w:rPr>
              <w:t>Please select a grade from the dropdown list.</w:t>
            </w:r>
          </w:p>
        </w:tc>
        <w:tc>
          <w:tcPr>
            <w:tcW w:w="2904" w:type="dxa"/>
            <w:shd w:val="clear" w:color="auto" w:fill="auto"/>
          </w:tcPr>
          <w:p w14:paraId="2CE283A6"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267" w:author="Sunil Vyas" w:date="2023-10-12T11:42:00Z">
                  <w:rPr>
                    <w:rFonts w:ascii="Cambria" w:hAnsi="Cambria"/>
                    <w:sz w:val="22"/>
                    <w:szCs w:val="22"/>
                  </w:rPr>
                </w:rPrChange>
              </w:rPr>
            </w:pPr>
          </w:p>
        </w:tc>
        <w:tc>
          <w:tcPr>
            <w:tcW w:w="1507" w:type="dxa"/>
            <w:shd w:val="clear" w:color="auto" w:fill="auto"/>
          </w:tcPr>
          <w:p w14:paraId="08E149A8"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268" w:author="Sunil Vyas" w:date="2023-10-12T11:42:00Z">
                  <w:rPr>
                    <w:rFonts w:ascii="Cambria" w:hAnsi="Cambria"/>
                    <w:sz w:val="22"/>
                    <w:szCs w:val="22"/>
                  </w:rPr>
                </w:rPrChange>
              </w:rPr>
            </w:pPr>
          </w:p>
        </w:tc>
      </w:tr>
      <w:tr w:rsidR="009274EA" w14:paraId="742F4801" w14:textId="77777777">
        <w:trPr>
          <w:trHeight w:val="1735"/>
        </w:trPr>
        <w:tc>
          <w:tcPr>
            <w:tcW w:w="1150" w:type="dxa"/>
            <w:shd w:val="clear" w:color="auto" w:fill="auto"/>
          </w:tcPr>
          <w:p w14:paraId="57BF36DB" w14:textId="77777777" w:rsidR="009274EA" w:rsidRPr="009274EA" w:rsidRDefault="00C53038">
            <w:pPr>
              <w:tabs>
                <w:tab w:val="left" w:pos="10620"/>
              </w:tabs>
              <w:rPr>
                <w:strike/>
                <w:rPrChange w:id="8269" w:author="Sunil Vyas" w:date="2023-10-12T11:42:00Z">
                  <w:rPr/>
                </w:rPrChange>
              </w:rPr>
            </w:pPr>
            <w:r>
              <w:rPr>
                <w:strike/>
                <w:rPrChange w:id="8270" w:author="Sunil Vyas" w:date="2023-10-12T11:42:00Z">
                  <w:rPr/>
                </w:rPrChange>
              </w:rPr>
              <w:t xml:space="preserve">SPU Quantity </w:t>
            </w:r>
          </w:p>
        </w:tc>
        <w:tc>
          <w:tcPr>
            <w:tcW w:w="918" w:type="dxa"/>
            <w:shd w:val="clear" w:color="auto" w:fill="auto"/>
          </w:tcPr>
          <w:p w14:paraId="5DA8650B"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71" w:author="Sunil Vyas" w:date="2023-10-12T11:42:00Z">
                  <w:rPr>
                    <w:rFonts w:ascii="Cambria" w:hAnsi="Cambria"/>
                    <w:sz w:val="22"/>
                    <w:szCs w:val="22"/>
                  </w:rPr>
                </w:rPrChange>
              </w:rPr>
            </w:pPr>
            <w:r>
              <w:rPr>
                <w:rFonts w:ascii="Cambria" w:hAnsi="Cambria"/>
                <w:strike/>
                <w:sz w:val="22"/>
                <w:szCs w:val="22"/>
                <w:rPrChange w:id="8272" w:author="Sunil Vyas" w:date="2023-10-12T11:42:00Z">
                  <w:rPr>
                    <w:rFonts w:ascii="Cambria" w:hAnsi="Cambria"/>
                    <w:sz w:val="22"/>
                    <w:szCs w:val="22"/>
                  </w:rPr>
                </w:rPrChange>
              </w:rPr>
              <w:t>Textbox</w:t>
            </w:r>
          </w:p>
        </w:tc>
        <w:tc>
          <w:tcPr>
            <w:tcW w:w="992" w:type="dxa"/>
            <w:shd w:val="clear" w:color="auto" w:fill="auto"/>
          </w:tcPr>
          <w:p w14:paraId="2039500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73" w:author="Sunil Vyas" w:date="2023-10-12T11:42:00Z">
                  <w:rPr>
                    <w:rFonts w:ascii="Cambria" w:hAnsi="Cambria"/>
                    <w:sz w:val="22"/>
                    <w:szCs w:val="22"/>
                  </w:rPr>
                </w:rPrChange>
              </w:rPr>
            </w:pPr>
            <w:r>
              <w:rPr>
                <w:rFonts w:ascii="Cambria" w:hAnsi="Cambria"/>
                <w:strike/>
                <w:sz w:val="22"/>
                <w:szCs w:val="22"/>
                <w:rPrChange w:id="8274" w:author="Sunil Vyas" w:date="2023-10-12T11:42:00Z">
                  <w:rPr>
                    <w:rFonts w:ascii="Cambria" w:hAnsi="Cambria"/>
                    <w:sz w:val="22"/>
                    <w:szCs w:val="22"/>
                  </w:rPr>
                </w:rPrChange>
              </w:rPr>
              <w:t>M</w:t>
            </w:r>
          </w:p>
        </w:tc>
        <w:tc>
          <w:tcPr>
            <w:tcW w:w="1774" w:type="dxa"/>
            <w:shd w:val="clear" w:color="auto" w:fill="auto"/>
          </w:tcPr>
          <w:p w14:paraId="51BF1D9D"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75" w:author="Sunil Vyas" w:date="2023-10-12T11:42:00Z">
                  <w:rPr>
                    <w:rFonts w:ascii="Cambria" w:hAnsi="Cambria"/>
                    <w:sz w:val="22"/>
                    <w:szCs w:val="22"/>
                  </w:rPr>
                </w:rPrChange>
              </w:rPr>
            </w:pPr>
            <w:r>
              <w:rPr>
                <w:rFonts w:ascii="Cambria" w:hAnsi="Cambria"/>
                <w:strike/>
                <w:sz w:val="22"/>
                <w:szCs w:val="22"/>
                <w:rPrChange w:id="8276" w:author="Sunil Vyas" w:date="2023-10-12T11:42:00Z">
                  <w:rPr>
                    <w:rFonts w:ascii="Cambria" w:hAnsi="Cambria"/>
                    <w:sz w:val="22"/>
                    <w:szCs w:val="22"/>
                  </w:rPr>
                </w:rPrChange>
              </w:rPr>
              <w:t>The SPU quantity field is a required field and must be entered.</w:t>
            </w:r>
          </w:p>
          <w:p w14:paraId="2BDFF56A"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77" w:author="Sunil Vyas" w:date="2023-10-12T11:42:00Z">
                  <w:rPr>
                    <w:rFonts w:ascii="Cambria" w:hAnsi="Cambria"/>
                    <w:sz w:val="22"/>
                    <w:szCs w:val="22"/>
                  </w:rPr>
                </w:rPrChange>
              </w:rPr>
            </w:pPr>
            <w:r>
              <w:rPr>
                <w:rFonts w:ascii="Cambria" w:hAnsi="Cambria"/>
                <w:strike/>
                <w:sz w:val="22"/>
                <w:szCs w:val="22"/>
                <w:rPrChange w:id="8278" w:author="Sunil Vyas" w:date="2023-10-12T11:42:00Z">
                  <w:rPr>
                    <w:rFonts w:ascii="Cambria" w:hAnsi="Cambria"/>
                    <w:sz w:val="22"/>
                    <w:szCs w:val="22"/>
                  </w:rPr>
                </w:rPrChange>
              </w:rPr>
              <w:t>The SPU quantity field should be a numeric value.</w:t>
            </w:r>
          </w:p>
          <w:p w14:paraId="49D6B421"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79" w:author="Sunil Vyas" w:date="2023-10-12T11:42:00Z">
                  <w:rPr>
                    <w:rFonts w:ascii="Cambria" w:hAnsi="Cambria"/>
                    <w:sz w:val="22"/>
                    <w:szCs w:val="22"/>
                  </w:rPr>
                </w:rPrChange>
              </w:rPr>
            </w:pPr>
            <w:r>
              <w:rPr>
                <w:rFonts w:ascii="Cambria" w:hAnsi="Cambria"/>
                <w:strike/>
                <w:sz w:val="22"/>
                <w:szCs w:val="22"/>
                <w:rPrChange w:id="8280" w:author="Sunil Vyas" w:date="2023-10-12T11:42:00Z">
                  <w:rPr>
                    <w:rFonts w:ascii="Cambria" w:hAnsi="Cambria"/>
                    <w:sz w:val="22"/>
                    <w:szCs w:val="22"/>
                  </w:rPr>
                </w:rPrChange>
              </w:rPr>
              <w:t>The SPU quantity field should be a positive numeric value.</w:t>
            </w:r>
          </w:p>
          <w:p w14:paraId="4CC940E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81" w:author="Sunil Vyas" w:date="2023-10-12T11:42:00Z">
                  <w:rPr>
                    <w:rFonts w:ascii="Cambria" w:hAnsi="Cambria"/>
                    <w:sz w:val="22"/>
                    <w:szCs w:val="22"/>
                  </w:rPr>
                </w:rPrChange>
              </w:rPr>
            </w:pPr>
            <w:r>
              <w:rPr>
                <w:rFonts w:ascii="Cambria" w:hAnsi="Cambria"/>
                <w:strike/>
                <w:sz w:val="22"/>
                <w:szCs w:val="22"/>
                <w:rPrChange w:id="8282" w:author="Sunil Vyas" w:date="2023-10-12T11:42:00Z">
                  <w:rPr>
                    <w:rFonts w:ascii="Cambria" w:hAnsi="Cambria"/>
                    <w:sz w:val="22"/>
                    <w:szCs w:val="22"/>
                  </w:rPr>
                </w:rPrChange>
              </w:rPr>
              <w:t>The SPU quantity field should be a three-digit value.</w:t>
            </w:r>
          </w:p>
        </w:tc>
        <w:tc>
          <w:tcPr>
            <w:tcW w:w="1352" w:type="dxa"/>
            <w:shd w:val="clear" w:color="auto" w:fill="auto"/>
          </w:tcPr>
          <w:p w14:paraId="5FCC0C33"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83" w:author="Sunil Vyas" w:date="2023-10-12T11:42:00Z">
                  <w:rPr>
                    <w:rFonts w:ascii="Cambria" w:hAnsi="Cambria"/>
                    <w:sz w:val="22"/>
                    <w:szCs w:val="22"/>
                  </w:rPr>
                </w:rPrChange>
              </w:rPr>
            </w:pPr>
            <w:r>
              <w:rPr>
                <w:rFonts w:ascii="Cambria" w:hAnsi="Cambria"/>
                <w:strike/>
                <w:sz w:val="22"/>
                <w:szCs w:val="22"/>
                <w:rPrChange w:id="8284" w:author="Sunil Vyas" w:date="2023-10-12T11:42:00Z">
                  <w:rPr>
                    <w:rFonts w:ascii="Cambria" w:hAnsi="Cambria"/>
                    <w:sz w:val="22"/>
                    <w:szCs w:val="22"/>
                  </w:rPr>
                </w:rPrChange>
              </w:rPr>
              <w:t>Please enter the SPU quantity.</w:t>
            </w:r>
          </w:p>
          <w:p w14:paraId="31FCED6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85" w:author="Sunil Vyas" w:date="2023-10-12T11:42:00Z">
                  <w:rPr>
                    <w:rFonts w:ascii="Cambria" w:hAnsi="Cambria"/>
                    <w:sz w:val="22"/>
                    <w:szCs w:val="22"/>
                  </w:rPr>
                </w:rPrChange>
              </w:rPr>
            </w:pPr>
            <w:r>
              <w:rPr>
                <w:rFonts w:ascii="Cambria" w:hAnsi="Cambria"/>
                <w:strike/>
                <w:sz w:val="22"/>
                <w:szCs w:val="22"/>
                <w:rPrChange w:id="8286" w:author="Sunil Vyas" w:date="2023-10-12T11:42:00Z">
                  <w:rPr>
                    <w:rFonts w:ascii="Cambria" w:hAnsi="Cambria"/>
                    <w:sz w:val="22"/>
                    <w:szCs w:val="22"/>
                  </w:rPr>
                </w:rPrChange>
              </w:rPr>
              <w:t>Please enter a numeric value for the SPU quantity.</w:t>
            </w:r>
          </w:p>
          <w:p w14:paraId="4F2C38F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87" w:author="Sunil Vyas" w:date="2023-10-12T11:42:00Z">
                  <w:rPr>
                    <w:rFonts w:ascii="Cambria" w:hAnsi="Cambria"/>
                    <w:sz w:val="22"/>
                    <w:szCs w:val="22"/>
                  </w:rPr>
                </w:rPrChange>
              </w:rPr>
            </w:pPr>
            <w:r>
              <w:rPr>
                <w:rFonts w:ascii="Cambria" w:hAnsi="Cambria"/>
                <w:strike/>
                <w:sz w:val="22"/>
                <w:szCs w:val="22"/>
                <w:rPrChange w:id="8288" w:author="Sunil Vyas" w:date="2023-10-12T11:42:00Z">
                  <w:rPr>
                    <w:rFonts w:ascii="Cambria" w:hAnsi="Cambria"/>
                    <w:sz w:val="22"/>
                    <w:szCs w:val="22"/>
                  </w:rPr>
                </w:rPrChange>
              </w:rPr>
              <w:t>Please enter a positive numeric value for the SPU quantity.</w:t>
            </w:r>
          </w:p>
          <w:p w14:paraId="6E9276E8"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89" w:author="Sunil Vyas" w:date="2023-10-12T11:42:00Z">
                  <w:rPr>
                    <w:rFonts w:ascii="Cambria" w:hAnsi="Cambria"/>
                    <w:sz w:val="22"/>
                    <w:szCs w:val="22"/>
                  </w:rPr>
                </w:rPrChange>
              </w:rPr>
            </w:pPr>
            <w:r>
              <w:rPr>
                <w:rFonts w:ascii="Cambria" w:hAnsi="Cambria"/>
                <w:strike/>
                <w:sz w:val="22"/>
                <w:szCs w:val="22"/>
                <w:rPrChange w:id="8290" w:author="Sunil Vyas" w:date="2023-10-12T11:42:00Z">
                  <w:rPr>
                    <w:rFonts w:ascii="Cambria" w:hAnsi="Cambria"/>
                    <w:sz w:val="22"/>
                    <w:szCs w:val="22"/>
                  </w:rPr>
                </w:rPrChange>
              </w:rPr>
              <w:t xml:space="preserve">Please enter a three-digit value for </w:t>
            </w:r>
            <w:r>
              <w:rPr>
                <w:rFonts w:ascii="Cambria" w:hAnsi="Cambria"/>
                <w:strike/>
                <w:sz w:val="22"/>
                <w:szCs w:val="22"/>
                <w:rPrChange w:id="8291" w:author="Sunil Vyas" w:date="2023-10-12T11:42:00Z">
                  <w:rPr>
                    <w:rFonts w:ascii="Cambria" w:hAnsi="Cambria"/>
                    <w:sz w:val="22"/>
                    <w:szCs w:val="22"/>
                  </w:rPr>
                </w:rPrChange>
              </w:rPr>
              <w:lastRenderedPageBreak/>
              <w:t>the SPU quantity.</w:t>
            </w:r>
          </w:p>
        </w:tc>
        <w:tc>
          <w:tcPr>
            <w:tcW w:w="2904" w:type="dxa"/>
            <w:shd w:val="clear" w:color="auto" w:fill="auto"/>
          </w:tcPr>
          <w:p w14:paraId="03E882F1"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292" w:author="Sunil Vyas" w:date="2023-10-12T11:42:00Z">
                  <w:rPr>
                    <w:rFonts w:ascii="Cambria" w:hAnsi="Cambria"/>
                    <w:sz w:val="22"/>
                    <w:szCs w:val="22"/>
                  </w:rPr>
                </w:rPrChange>
              </w:rPr>
            </w:pPr>
          </w:p>
        </w:tc>
        <w:tc>
          <w:tcPr>
            <w:tcW w:w="1507" w:type="dxa"/>
            <w:shd w:val="clear" w:color="auto" w:fill="auto"/>
          </w:tcPr>
          <w:p w14:paraId="09F41752"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293" w:author="Sunil Vyas" w:date="2023-10-12T11:42:00Z">
                  <w:rPr>
                    <w:rFonts w:ascii="Cambria" w:hAnsi="Cambria"/>
                    <w:sz w:val="22"/>
                    <w:szCs w:val="22"/>
                  </w:rPr>
                </w:rPrChange>
              </w:rPr>
            </w:pPr>
          </w:p>
        </w:tc>
      </w:tr>
      <w:tr w:rsidR="009274EA" w14:paraId="43987227" w14:textId="77777777">
        <w:trPr>
          <w:trHeight w:val="1735"/>
        </w:trPr>
        <w:tc>
          <w:tcPr>
            <w:tcW w:w="1150" w:type="dxa"/>
            <w:shd w:val="clear" w:color="auto" w:fill="auto"/>
          </w:tcPr>
          <w:p w14:paraId="54EA3670" w14:textId="77777777" w:rsidR="009274EA" w:rsidRPr="009274EA" w:rsidRDefault="00C53038">
            <w:pPr>
              <w:tabs>
                <w:tab w:val="left" w:pos="10620"/>
              </w:tabs>
              <w:rPr>
                <w:strike/>
                <w:rPrChange w:id="8294" w:author="Sunil Vyas" w:date="2023-10-12T11:42:00Z">
                  <w:rPr/>
                </w:rPrChange>
              </w:rPr>
            </w:pPr>
            <w:r>
              <w:rPr>
                <w:strike/>
                <w:rPrChange w:id="8295" w:author="Sunil Vyas" w:date="2023-10-12T11:42:00Z">
                  <w:rPr/>
                </w:rPrChange>
              </w:rPr>
              <w:t>Manufacturing period</w:t>
            </w:r>
          </w:p>
        </w:tc>
        <w:tc>
          <w:tcPr>
            <w:tcW w:w="918" w:type="dxa"/>
            <w:shd w:val="clear" w:color="auto" w:fill="auto"/>
          </w:tcPr>
          <w:p w14:paraId="38374C11"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96" w:author="Sunil Vyas" w:date="2023-10-12T11:42:00Z">
                  <w:rPr>
                    <w:rFonts w:ascii="Cambria" w:hAnsi="Cambria"/>
                    <w:sz w:val="22"/>
                    <w:szCs w:val="22"/>
                  </w:rPr>
                </w:rPrChange>
              </w:rPr>
            </w:pPr>
            <w:r>
              <w:rPr>
                <w:rFonts w:ascii="Cambria" w:hAnsi="Cambria"/>
                <w:strike/>
                <w:sz w:val="22"/>
                <w:szCs w:val="22"/>
                <w:rPrChange w:id="8297" w:author="Sunil Vyas" w:date="2023-10-12T11:42:00Z">
                  <w:rPr>
                    <w:rFonts w:ascii="Cambria" w:hAnsi="Cambria"/>
                    <w:sz w:val="22"/>
                    <w:szCs w:val="22"/>
                  </w:rPr>
                </w:rPrChange>
              </w:rPr>
              <w:t>Textbox</w:t>
            </w:r>
          </w:p>
        </w:tc>
        <w:tc>
          <w:tcPr>
            <w:tcW w:w="992" w:type="dxa"/>
            <w:shd w:val="clear" w:color="auto" w:fill="auto"/>
          </w:tcPr>
          <w:p w14:paraId="3C6DF8CD"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298" w:author="Sunil Vyas" w:date="2023-10-12T11:42:00Z">
                  <w:rPr>
                    <w:rFonts w:ascii="Cambria" w:hAnsi="Cambria"/>
                    <w:sz w:val="22"/>
                    <w:szCs w:val="22"/>
                  </w:rPr>
                </w:rPrChange>
              </w:rPr>
            </w:pPr>
            <w:r>
              <w:rPr>
                <w:rFonts w:ascii="Cambria" w:hAnsi="Cambria"/>
                <w:strike/>
                <w:sz w:val="22"/>
                <w:szCs w:val="22"/>
                <w:rPrChange w:id="8299" w:author="Sunil Vyas" w:date="2023-10-12T11:42:00Z">
                  <w:rPr>
                    <w:rFonts w:ascii="Cambria" w:hAnsi="Cambria"/>
                    <w:sz w:val="22"/>
                    <w:szCs w:val="22"/>
                  </w:rPr>
                </w:rPrChange>
              </w:rPr>
              <w:t>M</w:t>
            </w:r>
          </w:p>
        </w:tc>
        <w:tc>
          <w:tcPr>
            <w:tcW w:w="1774" w:type="dxa"/>
            <w:shd w:val="clear" w:color="auto" w:fill="auto"/>
          </w:tcPr>
          <w:p w14:paraId="61EE9508"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00" w:author="Sunil Vyas" w:date="2023-10-12T11:42:00Z">
                  <w:rPr>
                    <w:rFonts w:ascii="Cambria" w:hAnsi="Cambria"/>
                    <w:sz w:val="22"/>
                    <w:szCs w:val="22"/>
                  </w:rPr>
                </w:rPrChange>
              </w:rPr>
            </w:pPr>
            <w:r>
              <w:rPr>
                <w:rFonts w:ascii="Cambria" w:hAnsi="Cambria"/>
                <w:strike/>
                <w:sz w:val="22"/>
                <w:szCs w:val="22"/>
                <w:rPrChange w:id="8301" w:author="Sunil Vyas" w:date="2023-10-12T11:42:00Z">
                  <w:rPr>
                    <w:rFonts w:ascii="Cambria" w:hAnsi="Cambria"/>
                    <w:sz w:val="22"/>
                    <w:szCs w:val="22"/>
                  </w:rPr>
                </w:rPrChange>
              </w:rPr>
              <w:t>The manufacturing period field is a required field and must be entered.</w:t>
            </w:r>
          </w:p>
          <w:p w14:paraId="18D83577"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02" w:author="Sunil Vyas" w:date="2023-10-12T11:42:00Z">
                  <w:rPr>
                    <w:rFonts w:ascii="Cambria" w:hAnsi="Cambria"/>
                    <w:sz w:val="22"/>
                    <w:szCs w:val="22"/>
                  </w:rPr>
                </w:rPrChange>
              </w:rPr>
            </w:pPr>
            <w:r>
              <w:rPr>
                <w:rFonts w:ascii="Cambria" w:hAnsi="Cambria"/>
                <w:strike/>
                <w:sz w:val="22"/>
                <w:szCs w:val="22"/>
                <w:rPrChange w:id="8303" w:author="Sunil Vyas" w:date="2023-10-12T11:42:00Z">
                  <w:rPr>
                    <w:rFonts w:ascii="Cambria" w:hAnsi="Cambria"/>
                    <w:sz w:val="22"/>
                    <w:szCs w:val="22"/>
                  </w:rPr>
                </w:rPrChange>
              </w:rPr>
              <w:t>The manufacturing period field should contain alphabetic characters and special characters.</w:t>
            </w:r>
          </w:p>
          <w:p w14:paraId="3987DCBD"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04" w:author="Sunil Vyas" w:date="2023-10-12T11:42:00Z">
                  <w:rPr>
                    <w:rFonts w:ascii="Cambria" w:hAnsi="Cambria"/>
                    <w:sz w:val="22"/>
                    <w:szCs w:val="22"/>
                  </w:rPr>
                </w:rPrChange>
              </w:rPr>
            </w:pPr>
            <w:r>
              <w:rPr>
                <w:rFonts w:ascii="Cambria" w:hAnsi="Cambria"/>
                <w:strike/>
                <w:sz w:val="22"/>
                <w:szCs w:val="22"/>
                <w:rPrChange w:id="8305" w:author="Sunil Vyas" w:date="2023-10-12T11:42:00Z">
                  <w:rPr>
                    <w:rFonts w:ascii="Cambria" w:hAnsi="Cambria"/>
                    <w:sz w:val="22"/>
                    <w:szCs w:val="22"/>
                  </w:rPr>
                </w:rPrChange>
              </w:rPr>
              <w:t>The manufacturing period field should have a maximum length of 100 characters.</w:t>
            </w:r>
          </w:p>
        </w:tc>
        <w:tc>
          <w:tcPr>
            <w:tcW w:w="1352" w:type="dxa"/>
            <w:shd w:val="clear" w:color="auto" w:fill="auto"/>
          </w:tcPr>
          <w:p w14:paraId="2C2C1594"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06" w:author="Sunil Vyas" w:date="2023-10-12T11:42:00Z">
                  <w:rPr>
                    <w:rFonts w:ascii="Cambria" w:hAnsi="Cambria"/>
                    <w:sz w:val="22"/>
                    <w:szCs w:val="22"/>
                  </w:rPr>
                </w:rPrChange>
              </w:rPr>
            </w:pPr>
            <w:r>
              <w:rPr>
                <w:rFonts w:ascii="Cambria" w:hAnsi="Cambria"/>
                <w:strike/>
                <w:sz w:val="22"/>
                <w:szCs w:val="22"/>
                <w:rPrChange w:id="8307" w:author="Sunil Vyas" w:date="2023-10-12T11:42:00Z">
                  <w:rPr>
                    <w:rFonts w:ascii="Cambria" w:hAnsi="Cambria"/>
                    <w:sz w:val="22"/>
                    <w:szCs w:val="22"/>
                  </w:rPr>
                </w:rPrChange>
              </w:rPr>
              <w:t>Please enter the manufacturing period.</w:t>
            </w:r>
          </w:p>
          <w:p w14:paraId="32449D37"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08" w:author="Sunil Vyas" w:date="2023-10-12T11:42:00Z">
                  <w:rPr>
                    <w:rFonts w:ascii="Cambria" w:hAnsi="Cambria"/>
                    <w:sz w:val="22"/>
                    <w:szCs w:val="22"/>
                  </w:rPr>
                </w:rPrChange>
              </w:rPr>
            </w:pPr>
            <w:r>
              <w:rPr>
                <w:rFonts w:ascii="Cambria" w:hAnsi="Cambria"/>
                <w:strike/>
                <w:sz w:val="22"/>
                <w:szCs w:val="22"/>
                <w:rPrChange w:id="8309" w:author="Sunil Vyas" w:date="2023-10-12T11:42:00Z">
                  <w:rPr>
                    <w:rFonts w:ascii="Cambria" w:hAnsi="Cambria"/>
                    <w:sz w:val="22"/>
                    <w:szCs w:val="22"/>
                  </w:rPr>
                </w:rPrChange>
              </w:rPr>
              <w:t>Please enter alphabetic characters and special characters for the manufacturing period.</w:t>
            </w:r>
          </w:p>
          <w:p w14:paraId="0D5027A4"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10" w:author="Sunil Vyas" w:date="2023-10-12T11:42:00Z">
                  <w:rPr>
                    <w:rFonts w:ascii="Cambria" w:hAnsi="Cambria"/>
                    <w:sz w:val="22"/>
                    <w:szCs w:val="22"/>
                  </w:rPr>
                </w:rPrChange>
              </w:rPr>
            </w:pPr>
            <w:r>
              <w:rPr>
                <w:rFonts w:ascii="Cambria" w:hAnsi="Cambria"/>
                <w:strike/>
                <w:sz w:val="22"/>
                <w:szCs w:val="22"/>
                <w:rPrChange w:id="8311" w:author="Sunil Vyas" w:date="2023-10-12T11:42:00Z">
                  <w:rPr>
                    <w:rFonts w:ascii="Cambria" w:hAnsi="Cambria"/>
                    <w:sz w:val="22"/>
                    <w:szCs w:val="22"/>
                  </w:rPr>
                </w:rPrChange>
              </w:rPr>
              <w:t>The manufacturing period should not exceed 100 characters.</w:t>
            </w:r>
          </w:p>
        </w:tc>
        <w:tc>
          <w:tcPr>
            <w:tcW w:w="2904" w:type="dxa"/>
            <w:shd w:val="clear" w:color="auto" w:fill="auto"/>
          </w:tcPr>
          <w:p w14:paraId="570D7E31"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312" w:author="Sunil Vyas" w:date="2023-10-12T11:42:00Z">
                  <w:rPr>
                    <w:rFonts w:ascii="Cambria" w:hAnsi="Cambria"/>
                    <w:sz w:val="22"/>
                    <w:szCs w:val="22"/>
                  </w:rPr>
                </w:rPrChange>
              </w:rPr>
            </w:pPr>
          </w:p>
        </w:tc>
        <w:tc>
          <w:tcPr>
            <w:tcW w:w="1507" w:type="dxa"/>
            <w:shd w:val="clear" w:color="auto" w:fill="auto"/>
          </w:tcPr>
          <w:p w14:paraId="3BAEFFCF"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313" w:author="Sunil Vyas" w:date="2023-10-12T11:42:00Z">
                  <w:rPr>
                    <w:rFonts w:ascii="Cambria" w:hAnsi="Cambria"/>
                    <w:sz w:val="22"/>
                    <w:szCs w:val="22"/>
                  </w:rPr>
                </w:rPrChange>
              </w:rPr>
            </w:pPr>
          </w:p>
        </w:tc>
      </w:tr>
      <w:tr w:rsidR="009274EA" w14:paraId="272A4924" w14:textId="77777777">
        <w:trPr>
          <w:trHeight w:val="1735"/>
        </w:trPr>
        <w:tc>
          <w:tcPr>
            <w:tcW w:w="1150" w:type="dxa"/>
            <w:shd w:val="clear" w:color="auto" w:fill="auto"/>
          </w:tcPr>
          <w:p w14:paraId="4A6026B9" w14:textId="77777777" w:rsidR="009274EA" w:rsidRPr="009274EA" w:rsidRDefault="00C53038">
            <w:pPr>
              <w:tabs>
                <w:tab w:val="left" w:pos="10620"/>
              </w:tabs>
              <w:rPr>
                <w:strike/>
                <w:rPrChange w:id="8314" w:author="Sunil Vyas" w:date="2023-10-12T11:42:00Z">
                  <w:rPr/>
                </w:rPrChange>
              </w:rPr>
            </w:pPr>
            <w:r>
              <w:rPr>
                <w:strike/>
                <w:rPrChange w:id="8315" w:author="Sunil Vyas" w:date="2023-10-12T11:42:00Z">
                  <w:rPr/>
                </w:rPrChange>
              </w:rPr>
              <w:t>Minimum Lot Size</w:t>
            </w:r>
          </w:p>
        </w:tc>
        <w:tc>
          <w:tcPr>
            <w:tcW w:w="918" w:type="dxa"/>
            <w:shd w:val="clear" w:color="auto" w:fill="auto"/>
          </w:tcPr>
          <w:p w14:paraId="65BA57E7"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16" w:author="Sunil Vyas" w:date="2023-10-12T11:42:00Z">
                  <w:rPr>
                    <w:rFonts w:ascii="Cambria" w:hAnsi="Cambria"/>
                    <w:sz w:val="22"/>
                    <w:szCs w:val="22"/>
                  </w:rPr>
                </w:rPrChange>
              </w:rPr>
            </w:pPr>
            <w:r>
              <w:rPr>
                <w:rFonts w:ascii="Cambria" w:hAnsi="Cambria"/>
                <w:strike/>
                <w:sz w:val="22"/>
                <w:szCs w:val="22"/>
                <w:rPrChange w:id="8317" w:author="Sunil Vyas" w:date="2023-10-12T11:42:00Z">
                  <w:rPr>
                    <w:rFonts w:ascii="Cambria" w:hAnsi="Cambria"/>
                    <w:sz w:val="22"/>
                    <w:szCs w:val="22"/>
                  </w:rPr>
                </w:rPrChange>
              </w:rPr>
              <w:t>Textbox</w:t>
            </w:r>
          </w:p>
        </w:tc>
        <w:tc>
          <w:tcPr>
            <w:tcW w:w="992" w:type="dxa"/>
            <w:shd w:val="clear" w:color="auto" w:fill="auto"/>
          </w:tcPr>
          <w:p w14:paraId="38CB2AC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18" w:author="Sunil Vyas" w:date="2023-10-12T11:42:00Z">
                  <w:rPr>
                    <w:rFonts w:ascii="Cambria" w:hAnsi="Cambria"/>
                    <w:sz w:val="22"/>
                    <w:szCs w:val="22"/>
                  </w:rPr>
                </w:rPrChange>
              </w:rPr>
            </w:pPr>
            <w:r>
              <w:rPr>
                <w:rFonts w:ascii="Cambria" w:hAnsi="Cambria"/>
                <w:strike/>
                <w:sz w:val="22"/>
                <w:szCs w:val="22"/>
                <w:rPrChange w:id="8319" w:author="Sunil Vyas" w:date="2023-10-12T11:42:00Z">
                  <w:rPr>
                    <w:rFonts w:ascii="Cambria" w:hAnsi="Cambria"/>
                    <w:sz w:val="22"/>
                    <w:szCs w:val="22"/>
                  </w:rPr>
                </w:rPrChange>
              </w:rPr>
              <w:t>M</w:t>
            </w:r>
          </w:p>
        </w:tc>
        <w:tc>
          <w:tcPr>
            <w:tcW w:w="1774" w:type="dxa"/>
            <w:shd w:val="clear" w:color="auto" w:fill="auto"/>
          </w:tcPr>
          <w:p w14:paraId="653624A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20" w:author="Sunil Vyas" w:date="2023-10-12T11:42:00Z">
                  <w:rPr>
                    <w:rFonts w:ascii="Cambria" w:hAnsi="Cambria"/>
                    <w:sz w:val="22"/>
                    <w:szCs w:val="22"/>
                  </w:rPr>
                </w:rPrChange>
              </w:rPr>
            </w:pPr>
            <w:r>
              <w:rPr>
                <w:rFonts w:ascii="Cambria" w:hAnsi="Cambria"/>
                <w:strike/>
                <w:sz w:val="22"/>
                <w:szCs w:val="22"/>
                <w:rPrChange w:id="8321" w:author="Sunil Vyas" w:date="2023-10-12T11:42:00Z">
                  <w:rPr>
                    <w:rFonts w:ascii="Cambria" w:hAnsi="Cambria"/>
                    <w:sz w:val="22"/>
                    <w:szCs w:val="22"/>
                  </w:rPr>
                </w:rPrChange>
              </w:rPr>
              <w:t>The minimum lot size field is a required field and must be entered.</w:t>
            </w:r>
          </w:p>
          <w:p w14:paraId="69284818"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22" w:author="Sunil Vyas" w:date="2023-10-12T11:42:00Z">
                  <w:rPr>
                    <w:rFonts w:ascii="Cambria" w:hAnsi="Cambria"/>
                    <w:sz w:val="22"/>
                    <w:szCs w:val="22"/>
                  </w:rPr>
                </w:rPrChange>
              </w:rPr>
            </w:pPr>
            <w:r>
              <w:rPr>
                <w:rFonts w:ascii="Cambria" w:hAnsi="Cambria"/>
                <w:strike/>
                <w:sz w:val="22"/>
                <w:szCs w:val="22"/>
                <w:rPrChange w:id="8323" w:author="Sunil Vyas" w:date="2023-10-12T11:42:00Z">
                  <w:rPr>
                    <w:rFonts w:ascii="Cambria" w:hAnsi="Cambria"/>
                    <w:sz w:val="22"/>
                    <w:szCs w:val="22"/>
                  </w:rPr>
                </w:rPrChange>
              </w:rPr>
              <w:t>The minimum lot size field should be a numeric value.</w:t>
            </w:r>
          </w:p>
          <w:p w14:paraId="4962BA7A"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24" w:author="Sunil Vyas" w:date="2023-10-12T11:42:00Z">
                  <w:rPr>
                    <w:rFonts w:ascii="Cambria" w:hAnsi="Cambria"/>
                    <w:sz w:val="22"/>
                    <w:szCs w:val="22"/>
                  </w:rPr>
                </w:rPrChange>
              </w:rPr>
            </w:pPr>
            <w:r>
              <w:rPr>
                <w:rFonts w:ascii="Cambria" w:hAnsi="Cambria"/>
                <w:strike/>
                <w:sz w:val="22"/>
                <w:szCs w:val="22"/>
                <w:rPrChange w:id="8325" w:author="Sunil Vyas" w:date="2023-10-12T11:42:00Z">
                  <w:rPr>
                    <w:rFonts w:ascii="Cambria" w:hAnsi="Cambria"/>
                    <w:sz w:val="22"/>
                    <w:szCs w:val="22"/>
                  </w:rPr>
                </w:rPrChange>
              </w:rPr>
              <w:t>The minimum lot size field should be a positive numeric value.</w:t>
            </w:r>
          </w:p>
          <w:p w14:paraId="6B98BA87"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26" w:author="Sunil Vyas" w:date="2023-10-12T11:42:00Z">
                  <w:rPr>
                    <w:rFonts w:ascii="Cambria" w:hAnsi="Cambria"/>
                    <w:sz w:val="22"/>
                    <w:szCs w:val="22"/>
                  </w:rPr>
                </w:rPrChange>
              </w:rPr>
            </w:pPr>
            <w:r>
              <w:rPr>
                <w:rFonts w:ascii="Cambria" w:hAnsi="Cambria"/>
                <w:strike/>
                <w:sz w:val="22"/>
                <w:szCs w:val="22"/>
                <w:rPrChange w:id="8327" w:author="Sunil Vyas" w:date="2023-10-12T11:42:00Z">
                  <w:rPr>
                    <w:rFonts w:ascii="Cambria" w:hAnsi="Cambria"/>
                    <w:sz w:val="22"/>
                    <w:szCs w:val="22"/>
                  </w:rPr>
                </w:rPrChange>
              </w:rPr>
              <w:t xml:space="preserve">The minimum lot size field should have a </w:t>
            </w:r>
            <w:r>
              <w:rPr>
                <w:rFonts w:ascii="Cambria" w:hAnsi="Cambria"/>
                <w:strike/>
                <w:sz w:val="22"/>
                <w:szCs w:val="22"/>
                <w:rPrChange w:id="8328" w:author="Sunil Vyas" w:date="2023-10-12T11:42:00Z">
                  <w:rPr>
                    <w:rFonts w:ascii="Cambria" w:hAnsi="Cambria"/>
                    <w:sz w:val="22"/>
                    <w:szCs w:val="22"/>
                  </w:rPr>
                </w:rPrChange>
              </w:rPr>
              <w:lastRenderedPageBreak/>
              <w:t>length of 2 characters.</w:t>
            </w:r>
          </w:p>
        </w:tc>
        <w:tc>
          <w:tcPr>
            <w:tcW w:w="1352" w:type="dxa"/>
            <w:shd w:val="clear" w:color="auto" w:fill="auto"/>
          </w:tcPr>
          <w:p w14:paraId="5D38AF9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29" w:author="Sunil Vyas" w:date="2023-10-12T11:42:00Z">
                  <w:rPr>
                    <w:rFonts w:ascii="Cambria" w:hAnsi="Cambria"/>
                    <w:sz w:val="22"/>
                    <w:szCs w:val="22"/>
                  </w:rPr>
                </w:rPrChange>
              </w:rPr>
            </w:pPr>
            <w:r>
              <w:rPr>
                <w:rFonts w:ascii="Cambria" w:hAnsi="Cambria"/>
                <w:strike/>
                <w:sz w:val="22"/>
                <w:szCs w:val="22"/>
                <w:rPrChange w:id="8330" w:author="Sunil Vyas" w:date="2023-10-12T11:42:00Z">
                  <w:rPr>
                    <w:rFonts w:ascii="Cambria" w:hAnsi="Cambria"/>
                    <w:sz w:val="22"/>
                    <w:szCs w:val="22"/>
                  </w:rPr>
                </w:rPrChange>
              </w:rPr>
              <w:lastRenderedPageBreak/>
              <w:t>Please enter the minimum lot size.</w:t>
            </w:r>
          </w:p>
          <w:p w14:paraId="62B46ED8"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31" w:author="Sunil Vyas" w:date="2023-10-12T11:42:00Z">
                  <w:rPr>
                    <w:rFonts w:ascii="Cambria" w:hAnsi="Cambria"/>
                    <w:sz w:val="22"/>
                    <w:szCs w:val="22"/>
                  </w:rPr>
                </w:rPrChange>
              </w:rPr>
            </w:pPr>
            <w:r>
              <w:rPr>
                <w:rFonts w:ascii="Cambria" w:hAnsi="Cambria"/>
                <w:strike/>
                <w:sz w:val="22"/>
                <w:szCs w:val="22"/>
                <w:rPrChange w:id="8332" w:author="Sunil Vyas" w:date="2023-10-12T11:42:00Z">
                  <w:rPr>
                    <w:rFonts w:ascii="Cambria" w:hAnsi="Cambria"/>
                    <w:sz w:val="22"/>
                    <w:szCs w:val="22"/>
                  </w:rPr>
                </w:rPrChange>
              </w:rPr>
              <w:t>Please enter a numeric value for the minimum lot size.</w:t>
            </w:r>
          </w:p>
          <w:p w14:paraId="3F0D498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33" w:author="Sunil Vyas" w:date="2023-10-12T11:42:00Z">
                  <w:rPr>
                    <w:rFonts w:ascii="Cambria" w:hAnsi="Cambria"/>
                    <w:sz w:val="22"/>
                    <w:szCs w:val="22"/>
                  </w:rPr>
                </w:rPrChange>
              </w:rPr>
            </w:pPr>
            <w:r>
              <w:rPr>
                <w:rFonts w:ascii="Cambria" w:hAnsi="Cambria"/>
                <w:strike/>
                <w:sz w:val="22"/>
                <w:szCs w:val="22"/>
                <w:rPrChange w:id="8334" w:author="Sunil Vyas" w:date="2023-10-12T11:42:00Z">
                  <w:rPr>
                    <w:rFonts w:ascii="Cambria" w:hAnsi="Cambria"/>
                    <w:sz w:val="22"/>
                    <w:szCs w:val="22"/>
                  </w:rPr>
                </w:rPrChange>
              </w:rPr>
              <w:t xml:space="preserve">Please enter a positive numeric value for the </w:t>
            </w:r>
            <w:r>
              <w:rPr>
                <w:rFonts w:ascii="Cambria" w:hAnsi="Cambria"/>
                <w:strike/>
                <w:sz w:val="22"/>
                <w:szCs w:val="22"/>
                <w:rPrChange w:id="8335" w:author="Sunil Vyas" w:date="2023-10-12T11:42:00Z">
                  <w:rPr>
                    <w:rFonts w:ascii="Cambria" w:hAnsi="Cambria"/>
                    <w:sz w:val="22"/>
                    <w:szCs w:val="22"/>
                  </w:rPr>
                </w:rPrChange>
              </w:rPr>
              <w:lastRenderedPageBreak/>
              <w:t>minimum lot size.</w:t>
            </w:r>
          </w:p>
          <w:p w14:paraId="7BC9CF6C"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36" w:author="Sunil Vyas" w:date="2023-10-12T11:42:00Z">
                  <w:rPr>
                    <w:rFonts w:ascii="Cambria" w:hAnsi="Cambria"/>
                    <w:sz w:val="22"/>
                    <w:szCs w:val="22"/>
                  </w:rPr>
                </w:rPrChange>
              </w:rPr>
            </w:pPr>
            <w:r>
              <w:rPr>
                <w:rFonts w:ascii="Cambria" w:hAnsi="Cambria"/>
                <w:strike/>
                <w:sz w:val="22"/>
                <w:szCs w:val="22"/>
                <w:rPrChange w:id="8337" w:author="Sunil Vyas" w:date="2023-10-12T11:42:00Z">
                  <w:rPr>
                    <w:rFonts w:ascii="Cambria" w:hAnsi="Cambria"/>
                    <w:sz w:val="22"/>
                    <w:szCs w:val="22"/>
                  </w:rPr>
                </w:rPrChange>
              </w:rPr>
              <w:t>The minimum lot size should have a length of 2 characters.</w:t>
            </w:r>
          </w:p>
        </w:tc>
        <w:tc>
          <w:tcPr>
            <w:tcW w:w="2904" w:type="dxa"/>
            <w:shd w:val="clear" w:color="auto" w:fill="auto"/>
          </w:tcPr>
          <w:p w14:paraId="08276237"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338" w:author="Sunil Vyas" w:date="2023-10-12T11:42:00Z">
                  <w:rPr>
                    <w:rFonts w:ascii="Cambria" w:hAnsi="Cambria"/>
                    <w:sz w:val="22"/>
                    <w:szCs w:val="22"/>
                  </w:rPr>
                </w:rPrChange>
              </w:rPr>
            </w:pPr>
          </w:p>
        </w:tc>
        <w:tc>
          <w:tcPr>
            <w:tcW w:w="1507" w:type="dxa"/>
            <w:shd w:val="clear" w:color="auto" w:fill="auto"/>
          </w:tcPr>
          <w:p w14:paraId="69EF94BF"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339" w:author="Sunil Vyas" w:date="2023-10-12T11:42:00Z">
                  <w:rPr>
                    <w:rFonts w:ascii="Cambria" w:hAnsi="Cambria"/>
                    <w:sz w:val="22"/>
                    <w:szCs w:val="22"/>
                  </w:rPr>
                </w:rPrChange>
              </w:rPr>
            </w:pPr>
          </w:p>
        </w:tc>
      </w:tr>
      <w:tr w:rsidR="009274EA" w14:paraId="6D54DB20" w14:textId="77777777">
        <w:trPr>
          <w:trHeight w:val="1735"/>
        </w:trPr>
        <w:tc>
          <w:tcPr>
            <w:tcW w:w="1150" w:type="dxa"/>
            <w:shd w:val="clear" w:color="auto" w:fill="auto"/>
          </w:tcPr>
          <w:p w14:paraId="1C44B72F" w14:textId="77777777" w:rsidR="009274EA" w:rsidRPr="009274EA" w:rsidRDefault="00C53038">
            <w:pPr>
              <w:tabs>
                <w:tab w:val="left" w:pos="10620"/>
              </w:tabs>
              <w:rPr>
                <w:strike/>
                <w:rPrChange w:id="8340" w:author="Sunil Vyas" w:date="2023-10-12T11:42:00Z">
                  <w:rPr/>
                </w:rPrChange>
              </w:rPr>
            </w:pPr>
            <w:r>
              <w:rPr>
                <w:strike/>
                <w:rPrChange w:id="8341" w:author="Sunil Vyas" w:date="2023-10-12T11:42:00Z">
                  <w:rPr/>
                </w:rPrChange>
              </w:rPr>
              <w:t>Factory annual capacity.</w:t>
            </w:r>
          </w:p>
        </w:tc>
        <w:tc>
          <w:tcPr>
            <w:tcW w:w="918" w:type="dxa"/>
            <w:shd w:val="clear" w:color="auto" w:fill="auto"/>
          </w:tcPr>
          <w:p w14:paraId="13343608"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42" w:author="Sunil Vyas" w:date="2023-10-12T11:42:00Z">
                  <w:rPr>
                    <w:rFonts w:ascii="Cambria" w:hAnsi="Cambria"/>
                    <w:sz w:val="22"/>
                    <w:szCs w:val="22"/>
                  </w:rPr>
                </w:rPrChange>
              </w:rPr>
            </w:pPr>
            <w:r>
              <w:rPr>
                <w:rFonts w:ascii="Cambria" w:hAnsi="Cambria"/>
                <w:strike/>
                <w:sz w:val="22"/>
                <w:szCs w:val="22"/>
                <w:rPrChange w:id="8343" w:author="Sunil Vyas" w:date="2023-10-12T11:42:00Z">
                  <w:rPr>
                    <w:rFonts w:ascii="Cambria" w:hAnsi="Cambria"/>
                    <w:sz w:val="22"/>
                    <w:szCs w:val="22"/>
                  </w:rPr>
                </w:rPrChange>
              </w:rPr>
              <w:t>Textbox</w:t>
            </w:r>
          </w:p>
        </w:tc>
        <w:tc>
          <w:tcPr>
            <w:tcW w:w="992" w:type="dxa"/>
            <w:shd w:val="clear" w:color="auto" w:fill="auto"/>
          </w:tcPr>
          <w:p w14:paraId="55098DF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44" w:author="Sunil Vyas" w:date="2023-10-12T11:42:00Z">
                  <w:rPr>
                    <w:rFonts w:ascii="Cambria" w:hAnsi="Cambria"/>
                    <w:sz w:val="22"/>
                    <w:szCs w:val="22"/>
                  </w:rPr>
                </w:rPrChange>
              </w:rPr>
            </w:pPr>
            <w:r>
              <w:rPr>
                <w:rFonts w:ascii="Cambria" w:hAnsi="Cambria"/>
                <w:strike/>
                <w:sz w:val="22"/>
                <w:szCs w:val="22"/>
                <w:rPrChange w:id="8345" w:author="Sunil Vyas" w:date="2023-10-12T11:42:00Z">
                  <w:rPr>
                    <w:rFonts w:ascii="Cambria" w:hAnsi="Cambria"/>
                    <w:sz w:val="22"/>
                    <w:szCs w:val="22"/>
                  </w:rPr>
                </w:rPrChange>
              </w:rPr>
              <w:t>M</w:t>
            </w:r>
          </w:p>
        </w:tc>
        <w:tc>
          <w:tcPr>
            <w:tcW w:w="1774" w:type="dxa"/>
            <w:shd w:val="clear" w:color="auto" w:fill="auto"/>
          </w:tcPr>
          <w:p w14:paraId="6A9864B8"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46" w:author="Sunil Vyas" w:date="2023-10-12T11:42:00Z">
                  <w:rPr>
                    <w:rFonts w:ascii="Cambria" w:hAnsi="Cambria"/>
                    <w:sz w:val="22"/>
                    <w:szCs w:val="22"/>
                  </w:rPr>
                </w:rPrChange>
              </w:rPr>
            </w:pPr>
            <w:r>
              <w:rPr>
                <w:rFonts w:ascii="Cambria" w:hAnsi="Cambria"/>
                <w:strike/>
                <w:sz w:val="22"/>
                <w:szCs w:val="22"/>
                <w:rPrChange w:id="8347" w:author="Sunil Vyas" w:date="2023-10-12T11:42:00Z">
                  <w:rPr>
                    <w:rFonts w:ascii="Cambria" w:hAnsi="Cambria"/>
                    <w:sz w:val="22"/>
                    <w:szCs w:val="22"/>
                  </w:rPr>
                </w:rPrChange>
              </w:rPr>
              <w:t>The factory annual capacity field is a required field and must be entered.</w:t>
            </w:r>
          </w:p>
          <w:p w14:paraId="735CC9D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48" w:author="Sunil Vyas" w:date="2023-10-12T11:42:00Z">
                  <w:rPr>
                    <w:rFonts w:ascii="Cambria" w:hAnsi="Cambria"/>
                    <w:sz w:val="22"/>
                    <w:szCs w:val="22"/>
                  </w:rPr>
                </w:rPrChange>
              </w:rPr>
            </w:pPr>
            <w:r>
              <w:rPr>
                <w:rFonts w:ascii="Cambria" w:hAnsi="Cambria"/>
                <w:strike/>
                <w:sz w:val="22"/>
                <w:szCs w:val="22"/>
                <w:rPrChange w:id="8349" w:author="Sunil Vyas" w:date="2023-10-12T11:42:00Z">
                  <w:rPr>
                    <w:rFonts w:ascii="Cambria" w:hAnsi="Cambria"/>
                    <w:sz w:val="22"/>
                    <w:szCs w:val="22"/>
                  </w:rPr>
                </w:rPrChange>
              </w:rPr>
              <w:t>The factory annual capacity field should be a numeric value.</w:t>
            </w:r>
          </w:p>
          <w:p w14:paraId="49B77B78"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50" w:author="Sunil Vyas" w:date="2023-10-12T11:42:00Z">
                  <w:rPr>
                    <w:rFonts w:ascii="Cambria" w:hAnsi="Cambria"/>
                    <w:sz w:val="22"/>
                    <w:szCs w:val="22"/>
                  </w:rPr>
                </w:rPrChange>
              </w:rPr>
            </w:pPr>
            <w:r>
              <w:rPr>
                <w:rFonts w:ascii="Cambria" w:hAnsi="Cambria"/>
                <w:strike/>
                <w:sz w:val="22"/>
                <w:szCs w:val="22"/>
                <w:rPrChange w:id="8351" w:author="Sunil Vyas" w:date="2023-10-12T11:42:00Z">
                  <w:rPr>
                    <w:rFonts w:ascii="Cambria" w:hAnsi="Cambria"/>
                    <w:sz w:val="22"/>
                    <w:szCs w:val="22"/>
                  </w:rPr>
                </w:rPrChange>
              </w:rPr>
              <w:t>The factory annual capacity field should be a positive numeric value.</w:t>
            </w:r>
          </w:p>
          <w:p w14:paraId="1F087FF0"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52" w:author="Sunil Vyas" w:date="2023-10-12T11:42:00Z">
                  <w:rPr>
                    <w:rFonts w:ascii="Cambria" w:hAnsi="Cambria"/>
                    <w:sz w:val="22"/>
                    <w:szCs w:val="22"/>
                  </w:rPr>
                </w:rPrChange>
              </w:rPr>
            </w:pPr>
            <w:r>
              <w:rPr>
                <w:rFonts w:ascii="Cambria" w:hAnsi="Cambria"/>
                <w:strike/>
                <w:sz w:val="22"/>
                <w:szCs w:val="22"/>
                <w:rPrChange w:id="8353" w:author="Sunil Vyas" w:date="2023-10-12T11:42:00Z">
                  <w:rPr>
                    <w:rFonts w:ascii="Cambria" w:hAnsi="Cambria"/>
                    <w:sz w:val="22"/>
                    <w:szCs w:val="22"/>
                  </w:rPr>
                </w:rPrChange>
              </w:rPr>
              <w:t>The factory annual capacity field should have a maximum length of 2</w:t>
            </w:r>
          </w:p>
        </w:tc>
        <w:tc>
          <w:tcPr>
            <w:tcW w:w="1352" w:type="dxa"/>
            <w:shd w:val="clear" w:color="auto" w:fill="auto"/>
          </w:tcPr>
          <w:p w14:paraId="2420EFC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54" w:author="Sunil Vyas" w:date="2023-10-12T11:42:00Z">
                  <w:rPr>
                    <w:rFonts w:ascii="Cambria" w:hAnsi="Cambria"/>
                    <w:sz w:val="22"/>
                    <w:szCs w:val="22"/>
                  </w:rPr>
                </w:rPrChange>
              </w:rPr>
            </w:pPr>
            <w:r>
              <w:rPr>
                <w:rFonts w:ascii="Cambria" w:hAnsi="Cambria"/>
                <w:strike/>
                <w:sz w:val="22"/>
                <w:szCs w:val="22"/>
                <w:rPrChange w:id="8355" w:author="Sunil Vyas" w:date="2023-10-12T11:42:00Z">
                  <w:rPr>
                    <w:rFonts w:ascii="Cambria" w:hAnsi="Cambria"/>
                    <w:sz w:val="22"/>
                    <w:szCs w:val="22"/>
                  </w:rPr>
                </w:rPrChange>
              </w:rPr>
              <w:t>Please enter the factory annual capacity.</w:t>
            </w:r>
          </w:p>
          <w:p w14:paraId="1E9AA997"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56" w:author="Sunil Vyas" w:date="2023-10-12T11:42:00Z">
                  <w:rPr>
                    <w:rFonts w:ascii="Cambria" w:hAnsi="Cambria"/>
                    <w:sz w:val="22"/>
                    <w:szCs w:val="22"/>
                  </w:rPr>
                </w:rPrChange>
              </w:rPr>
            </w:pPr>
            <w:r>
              <w:rPr>
                <w:rFonts w:ascii="Cambria" w:hAnsi="Cambria"/>
                <w:strike/>
                <w:sz w:val="22"/>
                <w:szCs w:val="22"/>
                <w:rPrChange w:id="8357" w:author="Sunil Vyas" w:date="2023-10-12T11:42:00Z">
                  <w:rPr>
                    <w:rFonts w:ascii="Cambria" w:hAnsi="Cambria"/>
                    <w:sz w:val="22"/>
                    <w:szCs w:val="22"/>
                  </w:rPr>
                </w:rPrChange>
              </w:rPr>
              <w:t>Please enter a numeric value for the factory annual capacity.</w:t>
            </w:r>
          </w:p>
          <w:p w14:paraId="2E68BD9B"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58" w:author="Sunil Vyas" w:date="2023-10-12T11:42:00Z">
                  <w:rPr>
                    <w:rFonts w:ascii="Cambria" w:hAnsi="Cambria"/>
                    <w:sz w:val="22"/>
                    <w:szCs w:val="22"/>
                  </w:rPr>
                </w:rPrChange>
              </w:rPr>
            </w:pPr>
            <w:r>
              <w:rPr>
                <w:rFonts w:ascii="Cambria" w:hAnsi="Cambria"/>
                <w:strike/>
                <w:sz w:val="22"/>
                <w:szCs w:val="22"/>
                <w:rPrChange w:id="8359" w:author="Sunil Vyas" w:date="2023-10-12T11:42:00Z">
                  <w:rPr>
                    <w:rFonts w:ascii="Cambria" w:hAnsi="Cambria"/>
                    <w:sz w:val="22"/>
                    <w:szCs w:val="22"/>
                  </w:rPr>
                </w:rPrChange>
              </w:rPr>
              <w:t>Please enter a positive numeric value for the factory annual</w:t>
            </w:r>
          </w:p>
          <w:p w14:paraId="033E9C2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60" w:author="Sunil Vyas" w:date="2023-10-12T11:42:00Z">
                  <w:rPr>
                    <w:rFonts w:ascii="Cambria" w:hAnsi="Cambria"/>
                    <w:sz w:val="22"/>
                    <w:szCs w:val="22"/>
                  </w:rPr>
                </w:rPrChange>
              </w:rPr>
            </w:pPr>
            <w:r>
              <w:rPr>
                <w:rFonts w:ascii="Cambria" w:hAnsi="Cambria"/>
                <w:strike/>
                <w:sz w:val="22"/>
                <w:szCs w:val="22"/>
                <w:rPrChange w:id="8361" w:author="Sunil Vyas" w:date="2023-10-12T11:42:00Z">
                  <w:rPr>
                    <w:rFonts w:ascii="Cambria" w:hAnsi="Cambria"/>
                    <w:sz w:val="22"/>
                    <w:szCs w:val="22"/>
                  </w:rPr>
                </w:rPrChange>
              </w:rPr>
              <w:t>The factory annual capacity should not exceed 100 characters.</w:t>
            </w:r>
          </w:p>
        </w:tc>
        <w:tc>
          <w:tcPr>
            <w:tcW w:w="2904" w:type="dxa"/>
            <w:shd w:val="clear" w:color="auto" w:fill="auto"/>
          </w:tcPr>
          <w:p w14:paraId="13FA6562"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362" w:author="Sunil Vyas" w:date="2023-10-12T11:42:00Z">
                  <w:rPr>
                    <w:rFonts w:ascii="Cambria" w:hAnsi="Cambria"/>
                    <w:sz w:val="22"/>
                    <w:szCs w:val="22"/>
                  </w:rPr>
                </w:rPrChange>
              </w:rPr>
            </w:pPr>
          </w:p>
        </w:tc>
        <w:tc>
          <w:tcPr>
            <w:tcW w:w="1507" w:type="dxa"/>
            <w:shd w:val="clear" w:color="auto" w:fill="auto"/>
          </w:tcPr>
          <w:p w14:paraId="08101DD3"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363" w:author="Sunil Vyas" w:date="2023-10-12T11:42:00Z">
                  <w:rPr>
                    <w:rFonts w:ascii="Cambria" w:hAnsi="Cambria"/>
                    <w:sz w:val="22"/>
                    <w:szCs w:val="22"/>
                  </w:rPr>
                </w:rPrChange>
              </w:rPr>
            </w:pPr>
          </w:p>
        </w:tc>
      </w:tr>
      <w:tr w:rsidR="009274EA" w14:paraId="72613002" w14:textId="77777777">
        <w:trPr>
          <w:trHeight w:val="1735"/>
        </w:trPr>
        <w:tc>
          <w:tcPr>
            <w:tcW w:w="1150" w:type="dxa"/>
            <w:shd w:val="clear" w:color="auto" w:fill="auto"/>
          </w:tcPr>
          <w:p w14:paraId="6B6752A8" w14:textId="77777777" w:rsidR="009274EA" w:rsidRPr="009274EA" w:rsidRDefault="00C53038">
            <w:pPr>
              <w:tabs>
                <w:tab w:val="left" w:pos="10620"/>
              </w:tabs>
              <w:rPr>
                <w:strike/>
                <w:rPrChange w:id="8364" w:author="Sunil Vyas" w:date="2023-10-12T11:42:00Z">
                  <w:rPr/>
                </w:rPrChange>
              </w:rPr>
            </w:pPr>
            <w:r>
              <w:rPr>
                <w:strike/>
                <w:rPrChange w:id="8365" w:author="Sunil Vyas" w:date="2023-10-12T11:42:00Z">
                  <w:rPr/>
                </w:rPrChange>
              </w:rPr>
              <w:t>Category</w:t>
            </w:r>
          </w:p>
        </w:tc>
        <w:tc>
          <w:tcPr>
            <w:tcW w:w="918" w:type="dxa"/>
            <w:shd w:val="clear" w:color="auto" w:fill="auto"/>
          </w:tcPr>
          <w:p w14:paraId="75DAF6EE"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66" w:author="Sunil Vyas" w:date="2023-10-12T11:42:00Z">
                  <w:rPr>
                    <w:rFonts w:ascii="Cambria" w:hAnsi="Cambria"/>
                    <w:sz w:val="22"/>
                    <w:szCs w:val="22"/>
                  </w:rPr>
                </w:rPrChange>
              </w:rPr>
            </w:pPr>
            <w:r>
              <w:rPr>
                <w:rFonts w:ascii="Cambria" w:hAnsi="Cambria"/>
                <w:strike/>
                <w:sz w:val="22"/>
                <w:szCs w:val="22"/>
                <w:rPrChange w:id="8367" w:author="Sunil Vyas" w:date="2023-10-12T11:42:00Z">
                  <w:rPr>
                    <w:rFonts w:ascii="Cambria" w:hAnsi="Cambria"/>
                    <w:sz w:val="22"/>
                    <w:szCs w:val="22"/>
                  </w:rPr>
                </w:rPrChange>
              </w:rPr>
              <w:t>Dropdwn</w:t>
            </w:r>
          </w:p>
        </w:tc>
        <w:tc>
          <w:tcPr>
            <w:tcW w:w="992" w:type="dxa"/>
            <w:shd w:val="clear" w:color="auto" w:fill="auto"/>
          </w:tcPr>
          <w:p w14:paraId="6C400B0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368" w:author="Sunil Vyas" w:date="2023-10-12T11:42:00Z">
                  <w:rPr>
                    <w:rFonts w:ascii="Cambria" w:hAnsi="Cambria"/>
                    <w:sz w:val="22"/>
                    <w:szCs w:val="22"/>
                  </w:rPr>
                </w:rPrChange>
              </w:rPr>
            </w:pPr>
            <w:r>
              <w:rPr>
                <w:rFonts w:ascii="Cambria" w:hAnsi="Cambria"/>
                <w:strike/>
                <w:sz w:val="22"/>
                <w:szCs w:val="22"/>
                <w:rPrChange w:id="8369" w:author="Sunil Vyas" w:date="2023-10-12T11:42:00Z">
                  <w:rPr>
                    <w:rFonts w:ascii="Cambria" w:hAnsi="Cambria"/>
                    <w:sz w:val="22"/>
                    <w:szCs w:val="22"/>
                  </w:rPr>
                </w:rPrChange>
              </w:rPr>
              <w:t>M</w:t>
            </w:r>
          </w:p>
        </w:tc>
        <w:tc>
          <w:tcPr>
            <w:tcW w:w="1774" w:type="dxa"/>
            <w:shd w:val="clear" w:color="auto" w:fill="auto"/>
          </w:tcPr>
          <w:p w14:paraId="6FF52F5D" w14:textId="77777777" w:rsidR="009274EA" w:rsidRPr="009274EA" w:rsidRDefault="00C53038">
            <w:pPr>
              <w:tabs>
                <w:tab w:val="center" w:pos="4320"/>
                <w:tab w:val="right" w:pos="8640"/>
                <w:tab w:val="left" w:pos="10620"/>
              </w:tabs>
              <w:rPr>
                <w:strike/>
                <w:rPrChange w:id="8370" w:author="Sunil Vyas" w:date="2023-10-12T11:42:00Z">
                  <w:rPr/>
                </w:rPrChange>
              </w:rPr>
            </w:pPr>
            <w:r>
              <w:rPr>
                <w:strike/>
                <w:rPrChange w:id="8371" w:author="Sunil Vyas" w:date="2023-10-12T11:42:00Z">
                  <w:rPr/>
                </w:rPrChange>
              </w:rPr>
              <w:t>Category Name should be selected. It is not allowed to leave fields empty.</w:t>
            </w:r>
          </w:p>
          <w:p w14:paraId="2C26F8CC"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372" w:author="Sunil Vyas" w:date="2023-10-12T11:42:00Z">
                  <w:rPr>
                    <w:rFonts w:ascii="Cambria" w:hAnsi="Cambria"/>
                    <w:sz w:val="22"/>
                    <w:szCs w:val="22"/>
                  </w:rPr>
                </w:rPrChange>
              </w:rPr>
            </w:pPr>
          </w:p>
        </w:tc>
        <w:tc>
          <w:tcPr>
            <w:tcW w:w="1352" w:type="dxa"/>
            <w:shd w:val="clear" w:color="auto" w:fill="auto"/>
          </w:tcPr>
          <w:p w14:paraId="6E23873E" w14:textId="77777777" w:rsidR="009274EA" w:rsidRPr="009274EA" w:rsidRDefault="00C53038">
            <w:pPr>
              <w:tabs>
                <w:tab w:val="center" w:pos="4320"/>
                <w:tab w:val="right" w:pos="8640"/>
                <w:tab w:val="left" w:pos="10620"/>
              </w:tabs>
              <w:rPr>
                <w:strike/>
                <w:rPrChange w:id="8373" w:author="Sunil Vyas" w:date="2023-10-12T11:42:00Z">
                  <w:rPr/>
                </w:rPrChange>
              </w:rPr>
            </w:pPr>
            <w:r>
              <w:rPr>
                <w:strike/>
                <w:rPrChange w:id="8374" w:author="Sunil Vyas" w:date="2023-10-12T11:42:00Z">
                  <w:rPr/>
                </w:rPrChange>
              </w:rPr>
              <w:t>Category Name left empty: "Please select Category Name”</w:t>
            </w:r>
          </w:p>
        </w:tc>
        <w:tc>
          <w:tcPr>
            <w:tcW w:w="2904" w:type="dxa"/>
            <w:shd w:val="clear" w:color="auto" w:fill="auto"/>
          </w:tcPr>
          <w:p w14:paraId="64084D42"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375" w:author="Sunil Vyas" w:date="2023-10-12T11:42:00Z">
                  <w:rPr>
                    <w:rFonts w:ascii="Cambria" w:hAnsi="Cambria"/>
                    <w:sz w:val="22"/>
                    <w:szCs w:val="22"/>
                  </w:rPr>
                </w:rPrChange>
              </w:rPr>
            </w:pPr>
          </w:p>
        </w:tc>
        <w:tc>
          <w:tcPr>
            <w:tcW w:w="1507" w:type="dxa"/>
            <w:shd w:val="clear" w:color="auto" w:fill="auto"/>
          </w:tcPr>
          <w:p w14:paraId="2D88C102"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376" w:author="Sunil Vyas" w:date="2023-10-12T11:42:00Z">
                  <w:rPr>
                    <w:rFonts w:ascii="Cambria" w:hAnsi="Cambria"/>
                    <w:sz w:val="22"/>
                    <w:szCs w:val="22"/>
                  </w:rPr>
                </w:rPrChange>
              </w:rPr>
            </w:pPr>
          </w:p>
        </w:tc>
      </w:tr>
    </w:tbl>
    <w:p w14:paraId="157BA51B" w14:textId="77777777" w:rsidR="009274EA" w:rsidRPr="009274EA" w:rsidRDefault="009274EA">
      <w:pPr>
        <w:tabs>
          <w:tab w:val="left" w:pos="10620"/>
        </w:tabs>
        <w:rPr>
          <w:strike/>
          <w:rPrChange w:id="8377" w:author="Sunil Vyas" w:date="2023-10-12T11:42:00Z">
            <w:rPr/>
          </w:rPrChange>
        </w:rPr>
      </w:pPr>
    </w:p>
    <w:p w14:paraId="4379B155" w14:textId="77777777" w:rsidR="009274EA" w:rsidRPr="009274EA" w:rsidRDefault="00C53038">
      <w:pPr>
        <w:tabs>
          <w:tab w:val="left" w:pos="10620"/>
        </w:tabs>
        <w:spacing w:line="360" w:lineRule="auto"/>
        <w:rPr>
          <w:b/>
          <w:i/>
          <w:strike/>
          <w:rPrChange w:id="8378" w:author="Sunil Vyas" w:date="2023-10-12T11:42:00Z">
            <w:rPr>
              <w:b/>
              <w:i/>
            </w:rPr>
          </w:rPrChange>
        </w:rPr>
      </w:pPr>
      <w:r>
        <w:rPr>
          <w:b/>
          <w:i/>
          <w:strike/>
          <w:rPrChange w:id="8379" w:author="Sunil Vyas" w:date="2023-10-12T11:42:00Z">
            <w:rPr>
              <w:b/>
              <w:i/>
            </w:rPr>
          </w:rPrChange>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0F066077" w14:textId="77777777">
        <w:trPr>
          <w:trHeight w:val="501"/>
        </w:trPr>
        <w:tc>
          <w:tcPr>
            <w:tcW w:w="1866" w:type="dxa"/>
            <w:shd w:val="clear" w:color="auto" w:fill="C4BC96"/>
            <w:vAlign w:val="center"/>
          </w:tcPr>
          <w:p w14:paraId="2E94F062" w14:textId="77777777" w:rsidR="009274EA" w:rsidRPr="009274EA" w:rsidRDefault="00C53038">
            <w:pPr>
              <w:tabs>
                <w:tab w:val="left" w:pos="10620"/>
              </w:tabs>
              <w:rPr>
                <w:b/>
                <w:bCs/>
                <w:iCs/>
                <w:strike/>
                <w:rPrChange w:id="8380" w:author="Sunil Vyas" w:date="2023-10-12T11:42:00Z">
                  <w:rPr>
                    <w:b/>
                    <w:bCs/>
                    <w:iCs/>
                  </w:rPr>
                </w:rPrChange>
              </w:rPr>
            </w:pPr>
            <w:r>
              <w:rPr>
                <w:b/>
                <w:bCs/>
                <w:iCs/>
                <w:strike/>
                <w:rPrChange w:id="8381" w:author="Sunil Vyas" w:date="2023-10-12T11:42:00Z">
                  <w:rPr>
                    <w:b/>
                    <w:bCs/>
                    <w:iCs/>
                  </w:rPr>
                </w:rPrChange>
              </w:rPr>
              <w:lastRenderedPageBreak/>
              <w:t>Control</w:t>
            </w:r>
          </w:p>
        </w:tc>
        <w:tc>
          <w:tcPr>
            <w:tcW w:w="1858" w:type="dxa"/>
            <w:shd w:val="clear" w:color="auto" w:fill="C4BC96"/>
            <w:vAlign w:val="center"/>
          </w:tcPr>
          <w:p w14:paraId="22D6A5A9" w14:textId="77777777" w:rsidR="009274EA" w:rsidRPr="009274EA" w:rsidRDefault="00C53038">
            <w:pPr>
              <w:tabs>
                <w:tab w:val="left" w:pos="10620"/>
              </w:tabs>
              <w:rPr>
                <w:b/>
                <w:bCs/>
                <w:iCs/>
                <w:strike/>
                <w:rPrChange w:id="8382" w:author="Sunil Vyas" w:date="2023-10-12T11:42:00Z">
                  <w:rPr>
                    <w:b/>
                    <w:bCs/>
                    <w:iCs/>
                  </w:rPr>
                </w:rPrChange>
              </w:rPr>
            </w:pPr>
            <w:r>
              <w:rPr>
                <w:b/>
                <w:bCs/>
                <w:iCs/>
                <w:strike/>
                <w:rPrChange w:id="8383" w:author="Sunil Vyas" w:date="2023-10-12T11:42:00Z">
                  <w:rPr>
                    <w:b/>
                    <w:bCs/>
                    <w:iCs/>
                  </w:rPr>
                </w:rPrChange>
              </w:rPr>
              <w:t>Control Type</w:t>
            </w:r>
          </w:p>
        </w:tc>
        <w:tc>
          <w:tcPr>
            <w:tcW w:w="6603" w:type="dxa"/>
            <w:shd w:val="clear" w:color="auto" w:fill="C4BC96"/>
            <w:vAlign w:val="center"/>
          </w:tcPr>
          <w:p w14:paraId="1F9E17DE" w14:textId="77777777" w:rsidR="009274EA" w:rsidRPr="009274EA" w:rsidRDefault="00C53038">
            <w:pPr>
              <w:tabs>
                <w:tab w:val="left" w:pos="10620"/>
              </w:tabs>
              <w:rPr>
                <w:b/>
                <w:bCs/>
                <w:iCs/>
                <w:strike/>
                <w:rPrChange w:id="8384" w:author="Sunil Vyas" w:date="2023-10-12T11:42:00Z">
                  <w:rPr>
                    <w:b/>
                    <w:bCs/>
                    <w:iCs/>
                  </w:rPr>
                </w:rPrChange>
              </w:rPr>
            </w:pPr>
            <w:r>
              <w:rPr>
                <w:b/>
                <w:bCs/>
                <w:iCs/>
                <w:strike/>
                <w:rPrChange w:id="8385" w:author="Sunil Vyas" w:date="2023-10-12T11:42:00Z">
                  <w:rPr>
                    <w:b/>
                    <w:bCs/>
                    <w:iCs/>
                  </w:rPr>
                </w:rPrChange>
              </w:rPr>
              <w:t>Behaviour</w:t>
            </w:r>
          </w:p>
        </w:tc>
      </w:tr>
      <w:tr w:rsidR="009274EA" w14:paraId="7FC5E281" w14:textId="77777777">
        <w:trPr>
          <w:trHeight w:val="517"/>
        </w:trPr>
        <w:tc>
          <w:tcPr>
            <w:tcW w:w="1866" w:type="dxa"/>
            <w:vAlign w:val="center"/>
          </w:tcPr>
          <w:p w14:paraId="02AF6D48" w14:textId="77777777" w:rsidR="009274EA" w:rsidRPr="009274EA" w:rsidRDefault="00C53038">
            <w:pPr>
              <w:tabs>
                <w:tab w:val="left" w:pos="10620"/>
              </w:tabs>
              <w:rPr>
                <w:strike/>
                <w:rPrChange w:id="8386" w:author="Sunil Vyas" w:date="2023-10-12T11:42:00Z">
                  <w:rPr/>
                </w:rPrChange>
              </w:rPr>
            </w:pPr>
            <w:r>
              <w:rPr>
                <w:strike/>
                <w:rPrChange w:id="8387" w:author="Sunil Vyas" w:date="2023-10-12T11:42:00Z">
                  <w:rPr/>
                </w:rPrChange>
              </w:rPr>
              <w:t>Submit</w:t>
            </w:r>
          </w:p>
        </w:tc>
        <w:tc>
          <w:tcPr>
            <w:tcW w:w="1858" w:type="dxa"/>
            <w:vAlign w:val="center"/>
          </w:tcPr>
          <w:p w14:paraId="1F00118A" w14:textId="77777777" w:rsidR="009274EA" w:rsidRPr="009274EA" w:rsidRDefault="00C53038">
            <w:pPr>
              <w:tabs>
                <w:tab w:val="left" w:pos="10620"/>
              </w:tabs>
              <w:rPr>
                <w:strike/>
                <w:rPrChange w:id="8388" w:author="Sunil Vyas" w:date="2023-10-12T11:42:00Z">
                  <w:rPr/>
                </w:rPrChange>
              </w:rPr>
            </w:pPr>
            <w:r>
              <w:rPr>
                <w:strike/>
                <w:rPrChange w:id="8389" w:author="Sunil Vyas" w:date="2023-10-12T11:42:00Z">
                  <w:rPr/>
                </w:rPrChange>
              </w:rPr>
              <w:t>Button</w:t>
            </w:r>
          </w:p>
        </w:tc>
        <w:tc>
          <w:tcPr>
            <w:tcW w:w="6603" w:type="dxa"/>
            <w:vAlign w:val="center"/>
          </w:tcPr>
          <w:p w14:paraId="60AD9F51" w14:textId="77777777" w:rsidR="009274EA" w:rsidRPr="009274EA" w:rsidRDefault="00C53038">
            <w:pPr>
              <w:tabs>
                <w:tab w:val="left" w:pos="10620"/>
              </w:tabs>
              <w:rPr>
                <w:strike/>
                <w:rPrChange w:id="8390" w:author="Sunil Vyas" w:date="2023-10-12T11:42:00Z">
                  <w:rPr/>
                </w:rPrChange>
              </w:rPr>
            </w:pPr>
            <w:r>
              <w:rPr>
                <w:strike/>
                <w:rPrChange w:id="8391" w:author="Sunil Vyas" w:date="2023-10-12T11:42:00Z">
                  <w:rPr/>
                </w:rPrChange>
              </w:rPr>
              <w:t>Save the records</w:t>
            </w:r>
          </w:p>
        </w:tc>
      </w:tr>
      <w:tr w:rsidR="009274EA" w14:paraId="4F0883BC" w14:textId="77777777">
        <w:trPr>
          <w:trHeight w:val="517"/>
        </w:trPr>
        <w:tc>
          <w:tcPr>
            <w:tcW w:w="1866" w:type="dxa"/>
            <w:vAlign w:val="center"/>
          </w:tcPr>
          <w:p w14:paraId="658F6745" w14:textId="77777777" w:rsidR="009274EA" w:rsidRPr="009274EA" w:rsidRDefault="00C53038">
            <w:pPr>
              <w:tabs>
                <w:tab w:val="left" w:pos="10620"/>
              </w:tabs>
              <w:rPr>
                <w:strike/>
                <w:rPrChange w:id="8392" w:author="Sunil Vyas" w:date="2023-10-12T11:42:00Z">
                  <w:rPr/>
                </w:rPrChange>
              </w:rPr>
            </w:pPr>
            <w:r>
              <w:rPr>
                <w:strike/>
                <w:rPrChange w:id="8393" w:author="Sunil Vyas" w:date="2023-10-12T11:42:00Z">
                  <w:rPr/>
                </w:rPrChange>
              </w:rPr>
              <w:t>Cancel</w:t>
            </w:r>
          </w:p>
        </w:tc>
        <w:tc>
          <w:tcPr>
            <w:tcW w:w="1858" w:type="dxa"/>
            <w:vAlign w:val="center"/>
          </w:tcPr>
          <w:p w14:paraId="4979BE5F" w14:textId="77777777" w:rsidR="009274EA" w:rsidRPr="009274EA" w:rsidRDefault="00C53038">
            <w:pPr>
              <w:tabs>
                <w:tab w:val="left" w:pos="10620"/>
              </w:tabs>
              <w:rPr>
                <w:strike/>
                <w:rPrChange w:id="8394" w:author="Sunil Vyas" w:date="2023-10-12T11:42:00Z">
                  <w:rPr/>
                </w:rPrChange>
              </w:rPr>
            </w:pPr>
            <w:r>
              <w:rPr>
                <w:strike/>
                <w:rPrChange w:id="8395" w:author="Sunil Vyas" w:date="2023-10-12T11:42:00Z">
                  <w:rPr/>
                </w:rPrChange>
              </w:rPr>
              <w:t>Button</w:t>
            </w:r>
          </w:p>
        </w:tc>
        <w:tc>
          <w:tcPr>
            <w:tcW w:w="6603" w:type="dxa"/>
            <w:vAlign w:val="center"/>
          </w:tcPr>
          <w:p w14:paraId="5E892976" w14:textId="77777777" w:rsidR="009274EA" w:rsidRPr="009274EA" w:rsidRDefault="00C53038">
            <w:pPr>
              <w:tabs>
                <w:tab w:val="left" w:pos="10620"/>
              </w:tabs>
              <w:rPr>
                <w:strike/>
                <w:rPrChange w:id="8396" w:author="Sunil Vyas" w:date="2023-10-12T11:42:00Z">
                  <w:rPr/>
                </w:rPrChange>
              </w:rPr>
            </w:pPr>
            <w:r>
              <w:rPr>
                <w:strike/>
                <w:rPrChange w:id="8397" w:author="Sunil Vyas" w:date="2023-10-12T11:42:00Z">
                  <w:rPr/>
                </w:rPrChange>
              </w:rPr>
              <w:t>Redirect on log in home page.</w:t>
            </w:r>
          </w:p>
        </w:tc>
      </w:tr>
      <w:tr w:rsidR="009274EA" w14:paraId="303108F4" w14:textId="77777777">
        <w:trPr>
          <w:trHeight w:val="517"/>
        </w:trPr>
        <w:tc>
          <w:tcPr>
            <w:tcW w:w="1866" w:type="dxa"/>
            <w:vAlign w:val="center"/>
          </w:tcPr>
          <w:p w14:paraId="14B2A468" w14:textId="77777777" w:rsidR="009274EA" w:rsidRPr="009274EA" w:rsidRDefault="00C53038">
            <w:pPr>
              <w:tabs>
                <w:tab w:val="left" w:pos="10620"/>
              </w:tabs>
              <w:rPr>
                <w:strike/>
                <w:rPrChange w:id="8398" w:author="Sunil Vyas" w:date="2023-10-12T11:42:00Z">
                  <w:rPr/>
                </w:rPrChange>
              </w:rPr>
            </w:pPr>
            <w:r>
              <w:rPr>
                <w:strike/>
                <w:rPrChange w:id="8399" w:author="Sunil Vyas" w:date="2023-10-12T11:42:00Z">
                  <w:rPr/>
                </w:rPrChange>
              </w:rPr>
              <w:t xml:space="preserve">Clear </w:t>
            </w:r>
          </w:p>
        </w:tc>
        <w:tc>
          <w:tcPr>
            <w:tcW w:w="1858" w:type="dxa"/>
            <w:vAlign w:val="center"/>
          </w:tcPr>
          <w:p w14:paraId="2459ECD8" w14:textId="77777777" w:rsidR="009274EA" w:rsidRPr="009274EA" w:rsidRDefault="00C53038">
            <w:pPr>
              <w:tabs>
                <w:tab w:val="left" w:pos="10620"/>
              </w:tabs>
              <w:rPr>
                <w:strike/>
                <w:rPrChange w:id="8400" w:author="Sunil Vyas" w:date="2023-10-12T11:42:00Z">
                  <w:rPr/>
                </w:rPrChange>
              </w:rPr>
            </w:pPr>
            <w:r>
              <w:rPr>
                <w:strike/>
                <w:rPrChange w:id="8401" w:author="Sunil Vyas" w:date="2023-10-12T11:42:00Z">
                  <w:rPr/>
                </w:rPrChange>
              </w:rPr>
              <w:t>Button</w:t>
            </w:r>
          </w:p>
        </w:tc>
        <w:tc>
          <w:tcPr>
            <w:tcW w:w="6603" w:type="dxa"/>
            <w:vAlign w:val="center"/>
          </w:tcPr>
          <w:p w14:paraId="28DFE3C0" w14:textId="77777777" w:rsidR="009274EA" w:rsidRPr="009274EA" w:rsidRDefault="00C53038">
            <w:pPr>
              <w:tabs>
                <w:tab w:val="left" w:pos="10620"/>
              </w:tabs>
              <w:rPr>
                <w:strike/>
                <w:rPrChange w:id="8402" w:author="Sunil Vyas" w:date="2023-10-12T11:42:00Z">
                  <w:rPr/>
                </w:rPrChange>
              </w:rPr>
            </w:pPr>
            <w:r>
              <w:rPr>
                <w:strike/>
                <w:rPrChange w:id="8403" w:author="Sunil Vyas" w:date="2023-10-12T11:42:00Z">
                  <w:rPr/>
                </w:rPrChange>
              </w:rPr>
              <w:t>Clear All Fields.</w:t>
            </w:r>
          </w:p>
        </w:tc>
      </w:tr>
      <w:tr w:rsidR="009274EA" w14:paraId="488563D1" w14:textId="77777777">
        <w:trPr>
          <w:trHeight w:val="517"/>
        </w:trPr>
        <w:tc>
          <w:tcPr>
            <w:tcW w:w="1866" w:type="dxa"/>
          </w:tcPr>
          <w:p w14:paraId="64314810" w14:textId="77777777" w:rsidR="009274EA" w:rsidRPr="009274EA" w:rsidRDefault="00C53038">
            <w:pPr>
              <w:tabs>
                <w:tab w:val="left" w:pos="10620"/>
              </w:tabs>
              <w:rPr>
                <w:strike/>
                <w:rPrChange w:id="8404" w:author="Sunil Vyas" w:date="2023-10-12T11:42:00Z">
                  <w:rPr/>
                </w:rPrChange>
              </w:rPr>
            </w:pPr>
            <w:r>
              <w:rPr>
                <w:strike/>
                <w:rPrChange w:id="8405" w:author="Sunil Vyas" w:date="2023-10-12T11:42:00Z">
                  <w:rPr/>
                </w:rPrChange>
              </w:rPr>
              <w:t>Auction Center Name</w:t>
            </w:r>
          </w:p>
        </w:tc>
        <w:tc>
          <w:tcPr>
            <w:tcW w:w="1858" w:type="dxa"/>
            <w:vAlign w:val="center"/>
          </w:tcPr>
          <w:p w14:paraId="51A67C55" w14:textId="77777777" w:rsidR="009274EA" w:rsidRPr="009274EA" w:rsidRDefault="00C53038">
            <w:pPr>
              <w:tabs>
                <w:tab w:val="left" w:pos="10620"/>
              </w:tabs>
              <w:rPr>
                <w:strike/>
                <w:rPrChange w:id="8406" w:author="Sunil Vyas" w:date="2023-10-12T11:42:00Z">
                  <w:rPr/>
                </w:rPrChange>
              </w:rPr>
            </w:pPr>
            <w:r>
              <w:rPr>
                <w:strike/>
                <w:rPrChange w:id="8407" w:author="Sunil Vyas" w:date="2023-10-12T11:42:00Z">
                  <w:rPr/>
                </w:rPrChange>
              </w:rPr>
              <w:t>List box</w:t>
            </w:r>
          </w:p>
        </w:tc>
        <w:tc>
          <w:tcPr>
            <w:tcW w:w="6603" w:type="dxa"/>
            <w:vAlign w:val="center"/>
          </w:tcPr>
          <w:p w14:paraId="7AFC9FA5" w14:textId="77777777" w:rsidR="009274EA" w:rsidRPr="009274EA" w:rsidRDefault="00C53038">
            <w:pPr>
              <w:tabs>
                <w:tab w:val="left" w:pos="10620"/>
              </w:tabs>
              <w:rPr>
                <w:strike/>
                <w:rPrChange w:id="8408" w:author="Sunil Vyas" w:date="2023-10-12T11:42:00Z">
                  <w:rPr/>
                </w:rPrChange>
              </w:rPr>
            </w:pPr>
            <w:r>
              <w:rPr>
                <w:strike/>
                <w:rPrChange w:id="8409" w:author="Sunil Vyas" w:date="2023-10-12T11:42:00Z">
                  <w:rPr/>
                </w:rPrChange>
              </w:rPr>
              <w:t>Display data from admin master</w:t>
            </w:r>
          </w:p>
        </w:tc>
      </w:tr>
      <w:tr w:rsidR="009274EA" w14:paraId="7CB95262" w14:textId="77777777">
        <w:trPr>
          <w:trHeight w:val="517"/>
        </w:trPr>
        <w:tc>
          <w:tcPr>
            <w:tcW w:w="1866" w:type="dxa"/>
          </w:tcPr>
          <w:p w14:paraId="405331E7" w14:textId="77777777" w:rsidR="009274EA" w:rsidRPr="009274EA" w:rsidRDefault="00C53038">
            <w:pPr>
              <w:tabs>
                <w:tab w:val="left" w:pos="10620"/>
              </w:tabs>
              <w:rPr>
                <w:strike/>
                <w:rPrChange w:id="8410" w:author="Sunil Vyas" w:date="2023-10-12T11:42:00Z">
                  <w:rPr/>
                </w:rPrChange>
              </w:rPr>
            </w:pPr>
            <w:r>
              <w:rPr>
                <w:strike/>
                <w:rPrChange w:id="8411" w:author="Sunil Vyas" w:date="2023-10-12T11:42:00Z">
                  <w:rPr/>
                </w:rPrChange>
              </w:rPr>
              <w:t>Tea Type Name</w:t>
            </w:r>
          </w:p>
        </w:tc>
        <w:tc>
          <w:tcPr>
            <w:tcW w:w="1858" w:type="dxa"/>
            <w:vAlign w:val="center"/>
          </w:tcPr>
          <w:p w14:paraId="52AE30C0" w14:textId="77777777" w:rsidR="009274EA" w:rsidRPr="009274EA" w:rsidRDefault="00C53038">
            <w:pPr>
              <w:tabs>
                <w:tab w:val="left" w:pos="10620"/>
              </w:tabs>
              <w:rPr>
                <w:strike/>
                <w:rPrChange w:id="8412" w:author="Sunil Vyas" w:date="2023-10-12T11:42:00Z">
                  <w:rPr/>
                </w:rPrChange>
              </w:rPr>
            </w:pPr>
            <w:r>
              <w:rPr>
                <w:strike/>
                <w:rPrChange w:id="8413" w:author="Sunil Vyas" w:date="2023-10-12T11:42:00Z">
                  <w:rPr/>
                </w:rPrChange>
              </w:rPr>
              <w:t>Dropdown</w:t>
            </w:r>
          </w:p>
        </w:tc>
        <w:tc>
          <w:tcPr>
            <w:tcW w:w="6603" w:type="dxa"/>
            <w:vAlign w:val="center"/>
          </w:tcPr>
          <w:p w14:paraId="7F911AAD" w14:textId="77777777" w:rsidR="009274EA" w:rsidRPr="009274EA" w:rsidRDefault="00C53038">
            <w:pPr>
              <w:tabs>
                <w:tab w:val="left" w:pos="10620"/>
              </w:tabs>
              <w:rPr>
                <w:strike/>
                <w:rPrChange w:id="8414" w:author="Sunil Vyas" w:date="2023-10-12T11:42:00Z">
                  <w:rPr/>
                </w:rPrChange>
              </w:rPr>
            </w:pPr>
            <w:r>
              <w:rPr>
                <w:strike/>
                <w:rPrChange w:id="8415" w:author="Sunil Vyas" w:date="2023-10-12T11:42:00Z">
                  <w:rPr/>
                </w:rPrChange>
              </w:rPr>
              <w:t>Display data from admin master</w:t>
            </w:r>
          </w:p>
        </w:tc>
      </w:tr>
      <w:tr w:rsidR="009274EA" w14:paraId="3DBCE031" w14:textId="77777777">
        <w:trPr>
          <w:trHeight w:val="517"/>
        </w:trPr>
        <w:tc>
          <w:tcPr>
            <w:tcW w:w="1866" w:type="dxa"/>
          </w:tcPr>
          <w:p w14:paraId="6C9A7D66" w14:textId="77777777" w:rsidR="009274EA" w:rsidRPr="009274EA" w:rsidRDefault="00C53038">
            <w:pPr>
              <w:tabs>
                <w:tab w:val="left" w:pos="10620"/>
              </w:tabs>
              <w:rPr>
                <w:strike/>
                <w:rPrChange w:id="8416" w:author="Sunil Vyas" w:date="2023-10-12T11:42:00Z">
                  <w:rPr/>
                </w:rPrChange>
              </w:rPr>
            </w:pPr>
            <w:r>
              <w:rPr>
                <w:strike/>
                <w:rPrChange w:id="8417" w:author="Sunil Vyas" w:date="2023-10-12T11:42:00Z">
                  <w:rPr/>
                </w:rPrChange>
              </w:rPr>
              <w:t>Category Name</w:t>
            </w:r>
          </w:p>
        </w:tc>
        <w:tc>
          <w:tcPr>
            <w:tcW w:w="1858" w:type="dxa"/>
            <w:vAlign w:val="center"/>
          </w:tcPr>
          <w:p w14:paraId="7DC99F5F" w14:textId="77777777" w:rsidR="009274EA" w:rsidRPr="009274EA" w:rsidRDefault="00C53038">
            <w:pPr>
              <w:tabs>
                <w:tab w:val="left" w:pos="10620"/>
              </w:tabs>
              <w:rPr>
                <w:strike/>
                <w:rPrChange w:id="8418" w:author="Sunil Vyas" w:date="2023-10-12T11:42:00Z">
                  <w:rPr/>
                </w:rPrChange>
              </w:rPr>
            </w:pPr>
            <w:r>
              <w:rPr>
                <w:strike/>
                <w:rPrChange w:id="8419" w:author="Sunil Vyas" w:date="2023-10-12T11:42:00Z">
                  <w:rPr/>
                </w:rPrChange>
              </w:rPr>
              <w:t>Dropdown</w:t>
            </w:r>
          </w:p>
        </w:tc>
        <w:tc>
          <w:tcPr>
            <w:tcW w:w="6603" w:type="dxa"/>
            <w:vAlign w:val="center"/>
          </w:tcPr>
          <w:p w14:paraId="3AF40050" w14:textId="77777777" w:rsidR="009274EA" w:rsidRPr="009274EA" w:rsidRDefault="00C53038">
            <w:pPr>
              <w:tabs>
                <w:tab w:val="left" w:pos="10620"/>
              </w:tabs>
              <w:rPr>
                <w:strike/>
                <w:rPrChange w:id="8420" w:author="Sunil Vyas" w:date="2023-10-12T11:42:00Z">
                  <w:rPr/>
                </w:rPrChange>
              </w:rPr>
            </w:pPr>
            <w:r>
              <w:rPr>
                <w:strike/>
                <w:rPrChange w:id="8421" w:author="Sunil Vyas" w:date="2023-10-12T11:42:00Z">
                  <w:rPr/>
                </w:rPrChange>
              </w:rPr>
              <w:t>Display data from admin master</w:t>
            </w:r>
          </w:p>
        </w:tc>
      </w:tr>
      <w:tr w:rsidR="009274EA" w14:paraId="303F040B" w14:textId="77777777">
        <w:trPr>
          <w:trHeight w:val="517"/>
        </w:trPr>
        <w:tc>
          <w:tcPr>
            <w:tcW w:w="1866" w:type="dxa"/>
          </w:tcPr>
          <w:p w14:paraId="11F19D8E" w14:textId="77777777" w:rsidR="009274EA" w:rsidRPr="009274EA" w:rsidRDefault="00C53038">
            <w:pPr>
              <w:tabs>
                <w:tab w:val="left" w:pos="10620"/>
              </w:tabs>
              <w:rPr>
                <w:strike/>
                <w:rPrChange w:id="8422" w:author="Sunil Vyas" w:date="2023-10-12T11:42:00Z">
                  <w:rPr/>
                </w:rPrChange>
              </w:rPr>
            </w:pPr>
            <w:r>
              <w:rPr>
                <w:strike/>
                <w:rPrChange w:id="8423" w:author="Sunil Vyas" w:date="2023-10-12T11:42:00Z">
                  <w:rPr/>
                </w:rPrChange>
              </w:rPr>
              <w:t>Grade Name</w:t>
            </w:r>
          </w:p>
        </w:tc>
        <w:tc>
          <w:tcPr>
            <w:tcW w:w="1858" w:type="dxa"/>
            <w:vAlign w:val="center"/>
          </w:tcPr>
          <w:p w14:paraId="7D361DAF" w14:textId="77777777" w:rsidR="009274EA" w:rsidRPr="009274EA" w:rsidRDefault="00C53038">
            <w:pPr>
              <w:tabs>
                <w:tab w:val="left" w:pos="10620"/>
              </w:tabs>
              <w:rPr>
                <w:strike/>
                <w:rPrChange w:id="8424" w:author="Sunil Vyas" w:date="2023-10-12T11:42:00Z">
                  <w:rPr/>
                </w:rPrChange>
              </w:rPr>
            </w:pPr>
            <w:r>
              <w:rPr>
                <w:strike/>
                <w:rPrChange w:id="8425" w:author="Sunil Vyas" w:date="2023-10-12T11:42:00Z">
                  <w:rPr/>
                </w:rPrChange>
              </w:rPr>
              <w:t>Dropdown</w:t>
            </w:r>
          </w:p>
        </w:tc>
        <w:tc>
          <w:tcPr>
            <w:tcW w:w="6603" w:type="dxa"/>
            <w:vAlign w:val="center"/>
          </w:tcPr>
          <w:p w14:paraId="201DBF42" w14:textId="77777777" w:rsidR="009274EA" w:rsidRPr="009274EA" w:rsidRDefault="00C53038">
            <w:pPr>
              <w:tabs>
                <w:tab w:val="left" w:pos="10620"/>
              </w:tabs>
              <w:rPr>
                <w:strike/>
                <w:rPrChange w:id="8426" w:author="Sunil Vyas" w:date="2023-10-12T11:42:00Z">
                  <w:rPr/>
                </w:rPrChange>
              </w:rPr>
            </w:pPr>
            <w:r>
              <w:rPr>
                <w:strike/>
                <w:rPrChange w:id="8427" w:author="Sunil Vyas" w:date="2023-10-12T11:42:00Z">
                  <w:rPr/>
                </w:rPrChange>
              </w:rPr>
              <w:t>Display data from admin master</w:t>
            </w:r>
          </w:p>
        </w:tc>
      </w:tr>
      <w:tr w:rsidR="009274EA" w14:paraId="13720295" w14:textId="77777777">
        <w:trPr>
          <w:trHeight w:val="517"/>
        </w:trPr>
        <w:tc>
          <w:tcPr>
            <w:tcW w:w="1866" w:type="dxa"/>
          </w:tcPr>
          <w:p w14:paraId="7C8AF541" w14:textId="77777777" w:rsidR="009274EA" w:rsidRPr="009274EA" w:rsidRDefault="009274EA">
            <w:pPr>
              <w:tabs>
                <w:tab w:val="left" w:pos="10620"/>
              </w:tabs>
              <w:rPr>
                <w:strike/>
                <w:rPrChange w:id="8428" w:author="Sunil Vyas" w:date="2023-10-12T11:42:00Z">
                  <w:rPr/>
                </w:rPrChange>
              </w:rPr>
            </w:pPr>
          </w:p>
        </w:tc>
        <w:tc>
          <w:tcPr>
            <w:tcW w:w="1858" w:type="dxa"/>
            <w:vAlign w:val="center"/>
          </w:tcPr>
          <w:p w14:paraId="79EFC7F4" w14:textId="77777777" w:rsidR="009274EA" w:rsidRPr="009274EA" w:rsidRDefault="009274EA">
            <w:pPr>
              <w:tabs>
                <w:tab w:val="left" w:pos="10620"/>
              </w:tabs>
              <w:rPr>
                <w:strike/>
                <w:rPrChange w:id="8429" w:author="Sunil Vyas" w:date="2023-10-12T11:42:00Z">
                  <w:rPr/>
                </w:rPrChange>
              </w:rPr>
            </w:pPr>
          </w:p>
        </w:tc>
        <w:tc>
          <w:tcPr>
            <w:tcW w:w="6603" w:type="dxa"/>
            <w:vAlign w:val="center"/>
          </w:tcPr>
          <w:p w14:paraId="7ED6D9E4" w14:textId="77777777" w:rsidR="009274EA" w:rsidRPr="009274EA" w:rsidRDefault="009274EA">
            <w:pPr>
              <w:tabs>
                <w:tab w:val="left" w:pos="10620"/>
              </w:tabs>
              <w:rPr>
                <w:strike/>
                <w:rPrChange w:id="8430" w:author="Sunil Vyas" w:date="2023-10-12T11:42:00Z">
                  <w:rPr/>
                </w:rPrChange>
              </w:rPr>
            </w:pPr>
          </w:p>
        </w:tc>
      </w:tr>
    </w:tbl>
    <w:p w14:paraId="17D9C042" w14:textId="77777777" w:rsidR="009274EA" w:rsidRPr="009274EA" w:rsidRDefault="00C53038">
      <w:pPr>
        <w:pStyle w:val="Heading2"/>
        <w:keepNext w:val="0"/>
        <w:keepLines w:val="0"/>
        <w:numPr>
          <w:ilvl w:val="1"/>
          <w:numId w:val="35"/>
        </w:numPr>
        <w:tabs>
          <w:tab w:val="left" w:pos="10620"/>
        </w:tabs>
        <w:spacing w:before="120" w:after="120" w:line="360" w:lineRule="auto"/>
        <w:jc w:val="both"/>
        <w:rPr>
          <w:rFonts w:ascii="Cambria" w:hAnsi="Cambria"/>
          <w:strike/>
          <w:rPrChange w:id="8431" w:author="Sunil Vyas" w:date="2023-10-12T11:42:00Z">
            <w:rPr>
              <w:rFonts w:ascii="Cambria" w:hAnsi="Cambria"/>
            </w:rPr>
          </w:rPrChange>
        </w:rPr>
      </w:pPr>
      <w:bookmarkStart w:id="8432" w:name="_Toc137143947"/>
      <w:bookmarkStart w:id="8433" w:name="_Toc137819437"/>
      <w:bookmarkStart w:id="8434" w:name="_Toc148377770"/>
      <w:r>
        <w:rPr>
          <w:rFonts w:ascii="Cambria" w:hAnsi="Cambria"/>
          <w:strike/>
          <w:rPrChange w:id="8435" w:author="Sunil Vyas" w:date="2023-10-12T11:42:00Z">
            <w:rPr>
              <w:rFonts w:ascii="Cambria" w:hAnsi="Cambria"/>
            </w:rPr>
          </w:rPrChange>
        </w:rPr>
        <w:t>High Level Use Case of Manage SPU Master.</w:t>
      </w:r>
      <w:bookmarkEnd w:id="8432"/>
      <w:bookmarkEnd w:id="8433"/>
      <w:bookmarkEnd w:id="8434"/>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081277F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7B16B50" w14:textId="77777777" w:rsidR="009274EA" w:rsidRPr="009274EA" w:rsidRDefault="00C53038">
            <w:pPr>
              <w:tabs>
                <w:tab w:val="left" w:pos="10620"/>
              </w:tabs>
              <w:rPr>
                <w:b/>
                <w:i/>
                <w:strike/>
                <w:rPrChange w:id="8436" w:author="Sunil Vyas" w:date="2023-10-12T11:42:00Z">
                  <w:rPr>
                    <w:b/>
                    <w:i/>
                  </w:rPr>
                </w:rPrChange>
              </w:rPr>
            </w:pPr>
            <w:r>
              <w:rPr>
                <w:b/>
                <w:i/>
                <w:strike/>
                <w:rPrChange w:id="8437" w:author="Sunil Vyas" w:date="2023-10-12T11:42:00Z">
                  <w:rPr>
                    <w:b/>
                    <w:i/>
                  </w:rPr>
                </w:rPrChange>
              </w:rPr>
              <w:t>Objective</w:t>
            </w:r>
          </w:p>
        </w:tc>
        <w:tc>
          <w:tcPr>
            <w:tcW w:w="6907" w:type="dxa"/>
            <w:tcBorders>
              <w:top w:val="single" w:sz="4" w:space="0" w:color="auto"/>
              <w:left w:val="single" w:sz="4" w:space="0" w:color="auto"/>
              <w:bottom w:val="single" w:sz="4" w:space="0" w:color="auto"/>
              <w:right w:val="single" w:sz="4" w:space="0" w:color="auto"/>
            </w:tcBorders>
          </w:tcPr>
          <w:p w14:paraId="0C6E8C8B" w14:textId="77777777" w:rsidR="009274EA" w:rsidRPr="009274EA" w:rsidRDefault="00C53038">
            <w:pPr>
              <w:numPr>
                <w:ilvl w:val="0"/>
                <w:numId w:val="2"/>
              </w:numPr>
              <w:tabs>
                <w:tab w:val="left" w:pos="10620"/>
              </w:tabs>
              <w:spacing w:after="0" w:line="360" w:lineRule="auto"/>
              <w:rPr>
                <w:strike/>
                <w:rPrChange w:id="8438" w:author="Sunil Vyas" w:date="2023-10-12T11:42:00Z">
                  <w:rPr/>
                </w:rPrChange>
              </w:rPr>
            </w:pPr>
            <w:r>
              <w:rPr>
                <w:strike/>
                <w:rPrChange w:id="8439" w:author="Sunil Vyas" w:date="2023-10-12T11:42:00Z">
                  <w:rPr/>
                </w:rPrChange>
              </w:rPr>
              <w:t>To understand the functional logic for Manage SPU.</w:t>
            </w:r>
          </w:p>
        </w:tc>
      </w:tr>
      <w:tr w:rsidR="009274EA" w14:paraId="06B3268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7919699" w14:textId="77777777" w:rsidR="009274EA" w:rsidRPr="009274EA" w:rsidRDefault="00C53038">
            <w:pPr>
              <w:tabs>
                <w:tab w:val="left" w:pos="10620"/>
              </w:tabs>
              <w:rPr>
                <w:b/>
                <w:i/>
                <w:strike/>
                <w:rPrChange w:id="8440" w:author="Sunil Vyas" w:date="2023-10-12T11:42:00Z">
                  <w:rPr>
                    <w:b/>
                    <w:i/>
                  </w:rPr>
                </w:rPrChange>
              </w:rPr>
            </w:pPr>
            <w:r>
              <w:rPr>
                <w:b/>
                <w:i/>
                <w:strike/>
                <w:rPrChange w:id="8441" w:author="Sunil Vyas" w:date="2023-10-12T11:42:00Z">
                  <w:rPr>
                    <w:b/>
                    <w:i/>
                  </w:rPr>
                </w:rPrChange>
              </w:rPr>
              <w:t>Pre-Conditions</w:t>
            </w:r>
          </w:p>
        </w:tc>
        <w:tc>
          <w:tcPr>
            <w:tcW w:w="6907" w:type="dxa"/>
            <w:tcBorders>
              <w:top w:val="single" w:sz="4" w:space="0" w:color="auto"/>
              <w:left w:val="single" w:sz="4" w:space="0" w:color="auto"/>
              <w:bottom w:val="single" w:sz="4" w:space="0" w:color="auto"/>
              <w:right w:val="single" w:sz="4" w:space="0" w:color="auto"/>
            </w:tcBorders>
          </w:tcPr>
          <w:p w14:paraId="374B5130" w14:textId="77777777" w:rsidR="009274EA" w:rsidRPr="009274EA" w:rsidRDefault="00C53038">
            <w:pPr>
              <w:numPr>
                <w:ilvl w:val="0"/>
                <w:numId w:val="2"/>
              </w:numPr>
              <w:tabs>
                <w:tab w:val="left" w:pos="10620"/>
              </w:tabs>
              <w:spacing w:after="0" w:line="360" w:lineRule="auto"/>
              <w:rPr>
                <w:strike/>
                <w:rPrChange w:id="8442" w:author="Sunil Vyas" w:date="2023-10-12T11:42:00Z">
                  <w:rPr/>
                </w:rPrChange>
              </w:rPr>
            </w:pPr>
            <w:r>
              <w:rPr>
                <w:strike/>
                <w:rPrChange w:id="8443" w:author="Sunil Vyas" w:date="2023-10-12T11:42:00Z">
                  <w:rPr/>
                </w:rPrChange>
              </w:rPr>
              <w:t>User should have rights for Administrator rights.</w:t>
            </w:r>
          </w:p>
          <w:p w14:paraId="5F765D9A" w14:textId="77777777" w:rsidR="009274EA" w:rsidRPr="009274EA" w:rsidRDefault="00C53038">
            <w:pPr>
              <w:numPr>
                <w:ilvl w:val="0"/>
                <w:numId w:val="2"/>
              </w:numPr>
              <w:tabs>
                <w:tab w:val="left" w:pos="10620"/>
              </w:tabs>
              <w:spacing w:after="0" w:line="360" w:lineRule="auto"/>
              <w:rPr>
                <w:strike/>
                <w:rPrChange w:id="8444" w:author="Sunil Vyas" w:date="2023-10-12T11:42:00Z">
                  <w:rPr/>
                </w:rPrChange>
              </w:rPr>
            </w:pPr>
            <w:r>
              <w:rPr>
                <w:strike/>
                <w:rPrChange w:id="8445" w:author="Sunil Vyas" w:date="2023-10-12T11:42:00Z">
                  <w:rPr/>
                </w:rPrChange>
              </w:rPr>
              <w:t>User should have “Manage SPU” rights.</w:t>
            </w:r>
          </w:p>
          <w:p w14:paraId="5AF1BB81" w14:textId="77777777" w:rsidR="009274EA" w:rsidRPr="009274EA" w:rsidRDefault="00C53038">
            <w:pPr>
              <w:numPr>
                <w:ilvl w:val="0"/>
                <w:numId w:val="2"/>
              </w:numPr>
              <w:tabs>
                <w:tab w:val="left" w:pos="10620"/>
              </w:tabs>
              <w:spacing w:after="0" w:line="360" w:lineRule="auto"/>
              <w:rPr>
                <w:strike/>
                <w:rPrChange w:id="8446" w:author="Sunil Vyas" w:date="2023-10-12T11:42:00Z">
                  <w:rPr/>
                </w:rPrChange>
              </w:rPr>
            </w:pPr>
            <w:r>
              <w:rPr>
                <w:strike/>
                <w:rPrChange w:id="8447" w:author="Sunil Vyas" w:date="2023-10-12T11:42:00Z">
                  <w:rPr/>
                </w:rPrChange>
              </w:rPr>
              <w:t>SPU should be created.</w:t>
            </w:r>
          </w:p>
        </w:tc>
      </w:tr>
      <w:tr w:rsidR="009274EA" w14:paraId="576A680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1DA84CE" w14:textId="77777777" w:rsidR="009274EA" w:rsidRPr="009274EA" w:rsidRDefault="00C53038">
            <w:pPr>
              <w:tabs>
                <w:tab w:val="left" w:pos="10620"/>
              </w:tabs>
              <w:rPr>
                <w:b/>
                <w:i/>
                <w:strike/>
                <w:rPrChange w:id="8448" w:author="Sunil Vyas" w:date="2023-10-12T11:42:00Z">
                  <w:rPr>
                    <w:b/>
                    <w:i/>
                  </w:rPr>
                </w:rPrChange>
              </w:rPr>
            </w:pPr>
            <w:r>
              <w:rPr>
                <w:b/>
                <w:i/>
                <w:strike/>
                <w:rPrChange w:id="8449" w:author="Sunil Vyas" w:date="2023-10-12T11:42:00Z">
                  <w:rPr>
                    <w:b/>
                    <w:i/>
                  </w:rPr>
                </w:rPrChange>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725924D" w14:textId="77777777" w:rsidR="009274EA" w:rsidRPr="009274EA" w:rsidRDefault="00C53038">
            <w:pPr>
              <w:numPr>
                <w:ilvl w:val="0"/>
                <w:numId w:val="2"/>
              </w:numPr>
              <w:tabs>
                <w:tab w:val="left" w:pos="10620"/>
              </w:tabs>
              <w:spacing w:after="0" w:line="240" w:lineRule="auto"/>
              <w:rPr>
                <w:strike/>
                <w:rPrChange w:id="8450" w:author="Sunil Vyas" w:date="2023-10-12T11:42:00Z">
                  <w:rPr/>
                </w:rPrChange>
              </w:rPr>
            </w:pPr>
            <w:r>
              <w:rPr>
                <w:strike/>
                <w:rPrChange w:id="8451" w:author="Sunil Vyas" w:date="2023-10-12T11:42:00Z">
                  <w:rPr/>
                </w:rPrChange>
              </w:rPr>
              <w:t xml:space="preserve">System should reflect the updated SPU detail in </w:t>
            </w:r>
            <w:r>
              <w:rPr>
                <w:b/>
                <w:strike/>
                <w:rPrChange w:id="8452" w:author="Sunil Vyas" w:date="2023-10-12T11:42:00Z">
                  <w:rPr>
                    <w:b/>
                  </w:rPr>
                </w:rPrChange>
              </w:rPr>
              <w:t>entire application</w:t>
            </w:r>
            <w:r>
              <w:rPr>
                <w:strike/>
                <w:rPrChange w:id="8453" w:author="Sunil Vyas" w:date="2023-10-12T11:42:00Z">
                  <w:rPr/>
                </w:rPrChange>
              </w:rPr>
              <w:t>.</w:t>
            </w:r>
          </w:p>
        </w:tc>
      </w:tr>
      <w:tr w:rsidR="009274EA" w14:paraId="32DF404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8264032" w14:textId="77777777" w:rsidR="009274EA" w:rsidRPr="009274EA" w:rsidRDefault="00C53038">
            <w:pPr>
              <w:tabs>
                <w:tab w:val="left" w:pos="10620"/>
              </w:tabs>
              <w:rPr>
                <w:b/>
                <w:i/>
                <w:strike/>
                <w:rPrChange w:id="8454" w:author="Sunil Vyas" w:date="2023-10-12T11:42:00Z">
                  <w:rPr>
                    <w:b/>
                    <w:i/>
                  </w:rPr>
                </w:rPrChange>
              </w:rPr>
            </w:pPr>
            <w:r>
              <w:rPr>
                <w:b/>
                <w:i/>
                <w:strike/>
                <w:rPrChange w:id="8455" w:author="Sunil Vyas" w:date="2023-10-12T11:42:00Z">
                  <w:rPr>
                    <w:b/>
                    <w:i/>
                  </w:rPr>
                </w:rPrChange>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E797B9B"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456" w:author="Sunil Vyas" w:date="2023-10-12T11:42:00Z">
                  <w:rPr>
                    <w:rFonts w:ascii="Cambria" w:hAnsi="Cambria"/>
                    <w:sz w:val="22"/>
                    <w:szCs w:val="22"/>
                  </w:rPr>
                </w:rPrChange>
              </w:rPr>
            </w:pPr>
            <w:r>
              <w:rPr>
                <w:rFonts w:ascii="Cambria" w:hAnsi="Cambria"/>
                <w:strike/>
                <w:sz w:val="22"/>
                <w:szCs w:val="22"/>
                <w:rPrChange w:id="8457" w:author="Sunil Vyas" w:date="2023-10-12T11:42:00Z">
                  <w:rPr>
                    <w:rFonts w:ascii="Cambria" w:hAnsi="Cambria"/>
                    <w:sz w:val="22"/>
                    <w:szCs w:val="22"/>
                  </w:rPr>
                </w:rPrChange>
              </w:rPr>
              <w:t>Tea board user Logs in</w:t>
            </w:r>
          </w:p>
          <w:p w14:paraId="7587C10C"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458" w:author="Sunil Vyas" w:date="2023-10-12T11:42:00Z">
                  <w:rPr>
                    <w:rFonts w:ascii="Cambria" w:hAnsi="Cambria"/>
                    <w:sz w:val="22"/>
                    <w:szCs w:val="22"/>
                  </w:rPr>
                </w:rPrChange>
              </w:rPr>
            </w:pPr>
            <w:r>
              <w:rPr>
                <w:rFonts w:ascii="Cambria" w:hAnsi="Cambria"/>
                <w:strike/>
                <w:sz w:val="22"/>
                <w:szCs w:val="22"/>
                <w:rPrChange w:id="8459" w:author="Sunil Vyas" w:date="2023-10-12T11:42:00Z">
                  <w:rPr>
                    <w:rFonts w:ascii="Cambria" w:hAnsi="Cambria"/>
                    <w:sz w:val="22"/>
                    <w:szCs w:val="22"/>
                  </w:rPr>
                </w:rPrChange>
              </w:rPr>
              <w:t>Click on Administration</w:t>
            </w:r>
          </w:p>
          <w:p w14:paraId="7405DE18"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460" w:author="Sunil Vyas" w:date="2023-10-12T11:42:00Z">
                  <w:rPr>
                    <w:rFonts w:ascii="Cambria" w:hAnsi="Cambria"/>
                    <w:sz w:val="22"/>
                    <w:szCs w:val="22"/>
                  </w:rPr>
                </w:rPrChange>
              </w:rPr>
            </w:pPr>
            <w:r>
              <w:rPr>
                <w:rFonts w:ascii="Cambria" w:hAnsi="Cambria"/>
                <w:strike/>
                <w:sz w:val="22"/>
                <w:szCs w:val="22"/>
                <w:rPrChange w:id="8461" w:author="Sunil Vyas" w:date="2023-10-12T11:42:00Z">
                  <w:rPr>
                    <w:rFonts w:ascii="Cambria" w:hAnsi="Cambria"/>
                    <w:sz w:val="22"/>
                    <w:szCs w:val="22"/>
                  </w:rPr>
                </w:rPrChange>
              </w:rPr>
              <w:t>Click on Tea Board Masters.</w:t>
            </w:r>
          </w:p>
          <w:p w14:paraId="20263EEC"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462" w:author="Sunil Vyas" w:date="2023-10-12T11:42:00Z">
                  <w:rPr>
                    <w:rFonts w:ascii="Cambria" w:hAnsi="Cambria"/>
                    <w:sz w:val="22"/>
                    <w:szCs w:val="22"/>
                  </w:rPr>
                </w:rPrChange>
              </w:rPr>
            </w:pPr>
            <w:r>
              <w:rPr>
                <w:rFonts w:ascii="Cambria" w:hAnsi="Cambria"/>
                <w:strike/>
                <w:sz w:val="22"/>
                <w:szCs w:val="22"/>
                <w:rPrChange w:id="8463" w:author="Sunil Vyas" w:date="2023-10-12T11:42:00Z">
                  <w:rPr>
                    <w:rFonts w:ascii="Cambria" w:hAnsi="Cambria"/>
                    <w:sz w:val="22"/>
                    <w:szCs w:val="22"/>
                  </w:rPr>
                </w:rPrChange>
              </w:rPr>
              <w:t>Click on “Manage SPU”.</w:t>
            </w:r>
          </w:p>
          <w:p w14:paraId="7648B57A"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464" w:author="Sunil Vyas" w:date="2023-10-12T11:42:00Z">
                  <w:rPr>
                    <w:rFonts w:ascii="Cambria" w:hAnsi="Cambria"/>
                    <w:sz w:val="22"/>
                    <w:szCs w:val="22"/>
                  </w:rPr>
                </w:rPrChange>
              </w:rPr>
            </w:pPr>
            <w:r>
              <w:rPr>
                <w:rFonts w:ascii="Cambria" w:hAnsi="Cambria"/>
                <w:strike/>
                <w:sz w:val="22"/>
                <w:szCs w:val="22"/>
                <w:rPrChange w:id="8465" w:author="Sunil Vyas" w:date="2023-10-12T11:42:00Z">
                  <w:rPr>
                    <w:rFonts w:ascii="Cambria" w:hAnsi="Cambria"/>
                    <w:sz w:val="22"/>
                    <w:szCs w:val="22"/>
                  </w:rPr>
                </w:rPrChange>
              </w:rPr>
              <w:t>Update the detail.</w:t>
            </w:r>
          </w:p>
          <w:p w14:paraId="5E67100A"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466" w:author="Sunil Vyas" w:date="2023-10-12T11:42:00Z">
                  <w:rPr>
                    <w:rFonts w:ascii="Cambria" w:hAnsi="Cambria"/>
                    <w:sz w:val="22"/>
                    <w:szCs w:val="22"/>
                  </w:rPr>
                </w:rPrChange>
              </w:rPr>
            </w:pPr>
            <w:r>
              <w:rPr>
                <w:rFonts w:ascii="Cambria" w:hAnsi="Cambria"/>
                <w:strike/>
                <w:sz w:val="22"/>
                <w:szCs w:val="22"/>
                <w:rPrChange w:id="8467" w:author="Sunil Vyas" w:date="2023-10-12T11:42:00Z">
                  <w:rPr>
                    <w:rFonts w:ascii="Cambria" w:hAnsi="Cambria"/>
                    <w:sz w:val="22"/>
                    <w:szCs w:val="22"/>
                  </w:rPr>
                </w:rPrChange>
              </w:rPr>
              <w:t>Click on update button.</w:t>
            </w:r>
          </w:p>
        </w:tc>
      </w:tr>
      <w:tr w:rsidR="009274EA" w14:paraId="7249D09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9B0B151" w14:textId="77777777" w:rsidR="009274EA" w:rsidRPr="009274EA" w:rsidRDefault="00C53038">
            <w:pPr>
              <w:tabs>
                <w:tab w:val="left" w:pos="10620"/>
              </w:tabs>
              <w:rPr>
                <w:b/>
                <w:i/>
                <w:strike/>
                <w:rPrChange w:id="8468" w:author="Sunil Vyas" w:date="2023-10-12T11:42:00Z">
                  <w:rPr>
                    <w:b/>
                    <w:i/>
                  </w:rPr>
                </w:rPrChange>
              </w:rPr>
            </w:pPr>
            <w:r>
              <w:rPr>
                <w:b/>
                <w:i/>
                <w:strike/>
                <w:rPrChange w:id="8469" w:author="Sunil Vyas" w:date="2023-10-12T11:42:00Z">
                  <w:rPr>
                    <w:b/>
                    <w:i/>
                  </w:rPr>
                </w:rPrChange>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4A8F30A4" w14:textId="77777777" w:rsidR="009274EA" w:rsidRPr="009274EA" w:rsidRDefault="00C53038">
            <w:pPr>
              <w:pStyle w:val="ListParagraph"/>
              <w:numPr>
                <w:ilvl w:val="0"/>
                <w:numId w:val="2"/>
              </w:numPr>
              <w:tabs>
                <w:tab w:val="left" w:pos="10620"/>
              </w:tabs>
              <w:spacing w:before="0" w:after="0" w:line="360" w:lineRule="auto"/>
              <w:rPr>
                <w:rFonts w:ascii="Cambria" w:hAnsi="Cambria"/>
                <w:strike/>
                <w:sz w:val="22"/>
                <w:szCs w:val="22"/>
                <w:rPrChange w:id="8470" w:author="Sunil Vyas" w:date="2023-10-12T11:42:00Z">
                  <w:rPr>
                    <w:rFonts w:ascii="Cambria" w:hAnsi="Cambria"/>
                    <w:sz w:val="22"/>
                    <w:szCs w:val="22"/>
                  </w:rPr>
                </w:rPrChange>
              </w:rPr>
            </w:pPr>
            <w:r>
              <w:rPr>
                <w:rFonts w:ascii="Cambria" w:hAnsi="Cambria"/>
                <w:strike/>
                <w:sz w:val="22"/>
                <w:szCs w:val="22"/>
                <w:rPrChange w:id="8471" w:author="Sunil Vyas" w:date="2023-10-12T11:42:00Z">
                  <w:rPr>
                    <w:rFonts w:ascii="Cambria" w:hAnsi="Cambria"/>
                    <w:sz w:val="22"/>
                    <w:szCs w:val="22"/>
                  </w:rPr>
                </w:rPrChange>
              </w:rPr>
              <w:t>NA</w:t>
            </w:r>
          </w:p>
        </w:tc>
      </w:tr>
      <w:tr w:rsidR="009274EA" w14:paraId="55FE3EA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4D499A9" w14:textId="77777777" w:rsidR="009274EA" w:rsidRPr="009274EA" w:rsidRDefault="00C53038">
            <w:pPr>
              <w:tabs>
                <w:tab w:val="left" w:pos="10620"/>
              </w:tabs>
              <w:rPr>
                <w:b/>
                <w:i/>
                <w:strike/>
                <w:rPrChange w:id="8472" w:author="Sunil Vyas" w:date="2023-10-12T11:42:00Z">
                  <w:rPr>
                    <w:b/>
                    <w:i/>
                  </w:rPr>
                </w:rPrChange>
              </w:rPr>
            </w:pPr>
            <w:r>
              <w:rPr>
                <w:b/>
                <w:i/>
                <w:strike/>
                <w:rPrChange w:id="8473" w:author="Sunil Vyas" w:date="2023-10-12T11:42:00Z">
                  <w:rPr>
                    <w:b/>
                    <w:i/>
                  </w:rPr>
                </w:rPrChange>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3B17A9A8" w14:textId="77777777" w:rsidR="009274EA" w:rsidRPr="009274EA" w:rsidRDefault="00C53038">
            <w:pPr>
              <w:pStyle w:val="Heading112pt"/>
              <w:tabs>
                <w:tab w:val="left" w:pos="10620"/>
              </w:tabs>
              <w:rPr>
                <w:rFonts w:ascii="Cambria" w:hAnsi="Cambria"/>
                <w:strike/>
                <w:rPrChange w:id="8474" w:author="Sunil Vyas" w:date="2023-10-12T11:42:00Z">
                  <w:rPr>
                    <w:rFonts w:ascii="Cambria" w:hAnsi="Cambria"/>
                  </w:rPr>
                </w:rPrChange>
              </w:rPr>
            </w:pPr>
            <w:bookmarkStart w:id="8475" w:name="_Toc137819438"/>
            <w:bookmarkStart w:id="8476" w:name="_Toc137832106"/>
            <w:r>
              <w:rPr>
                <w:rFonts w:ascii="Cambria" w:hAnsi="Cambria"/>
                <w:b w:val="0"/>
                <w:strike/>
                <w:rPrChange w:id="8477" w:author="Sunil Vyas" w:date="2023-10-12T11:42:00Z">
                  <w:rPr>
                    <w:rFonts w:ascii="Cambria" w:hAnsi="Cambria"/>
                    <w:b w:val="0"/>
                  </w:rPr>
                </w:rPrChange>
              </w:rPr>
              <w:t>System should display below sections on “Manage SPU” page.</w:t>
            </w:r>
            <w:bookmarkEnd w:id="8475"/>
            <w:bookmarkEnd w:id="8476"/>
          </w:p>
          <w:p w14:paraId="15D473E4" w14:textId="77777777" w:rsidR="009274EA" w:rsidRPr="009274EA" w:rsidRDefault="00C53038">
            <w:pPr>
              <w:pStyle w:val="Heading112pt"/>
              <w:numPr>
                <w:ilvl w:val="1"/>
                <w:numId w:val="2"/>
              </w:numPr>
              <w:tabs>
                <w:tab w:val="left" w:pos="10620"/>
              </w:tabs>
              <w:rPr>
                <w:rFonts w:ascii="Cambria" w:hAnsi="Cambria"/>
                <w:strike/>
                <w:rPrChange w:id="8478" w:author="Sunil Vyas" w:date="2023-10-12T11:42:00Z">
                  <w:rPr>
                    <w:rFonts w:ascii="Cambria" w:hAnsi="Cambria"/>
                  </w:rPr>
                </w:rPrChange>
              </w:rPr>
            </w:pPr>
            <w:bookmarkStart w:id="8479" w:name="_Toc137819439"/>
            <w:bookmarkStart w:id="8480" w:name="_Toc137832107"/>
            <w:r>
              <w:rPr>
                <w:rFonts w:ascii="Cambria" w:hAnsi="Cambria"/>
                <w:b w:val="0"/>
                <w:strike/>
                <w:rPrChange w:id="8481" w:author="Sunil Vyas" w:date="2023-10-12T11:42:00Z">
                  <w:rPr>
                    <w:rFonts w:ascii="Cambria" w:hAnsi="Cambria"/>
                    <w:b w:val="0"/>
                  </w:rPr>
                </w:rPrChange>
              </w:rPr>
              <w:t>Search section.</w:t>
            </w:r>
            <w:bookmarkEnd w:id="8479"/>
            <w:bookmarkEnd w:id="8480"/>
          </w:p>
          <w:p w14:paraId="126EADD9" w14:textId="77777777" w:rsidR="009274EA" w:rsidRPr="009274EA" w:rsidRDefault="00C53038">
            <w:pPr>
              <w:pStyle w:val="Heading112pt"/>
              <w:numPr>
                <w:ilvl w:val="1"/>
                <w:numId w:val="2"/>
              </w:numPr>
              <w:tabs>
                <w:tab w:val="left" w:pos="10620"/>
              </w:tabs>
              <w:rPr>
                <w:rFonts w:ascii="Cambria" w:hAnsi="Cambria"/>
                <w:strike/>
                <w:rPrChange w:id="8482" w:author="Sunil Vyas" w:date="2023-10-12T11:42:00Z">
                  <w:rPr>
                    <w:rFonts w:ascii="Cambria" w:hAnsi="Cambria"/>
                  </w:rPr>
                </w:rPrChange>
              </w:rPr>
            </w:pPr>
            <w:bookmarkStart w:id="8483" w:name="_Toc137819440"/>
            <w:bookmarkStart w:id="8484" w:name="_Toc137832108"/>
            <w:r>
              <w:rPr>
                <w:rFonts w:ascii="Cambria" w:hAnsi="Cambria"/>
                <w:b w:val="0"/>
                <w:strike/>
                <w:rPrChange w:id="8485" w:author="Sunil Vyas" w:date="2023-10-12T11:42:00Z">
                  <w:rPr>
                    <w:rFonts w:ascii="Cambria" w:hAnsi="Cambria"/>
                    <w:b w:val="0"/>
                  </w:rPr>
                </w:rPrChange>
              </w:rPr>
              <w:t>Detail section.</w:t>
            </w:r>
            <w:bookmarkEnd w:id="8483"/>
            <w:bookmarkEnd w:id="8484"/>
          </w:p>
          <w:p w14:paraId="3B102444" w14:textId="77777777" w:rsidR="009274EA" w:rsidRPr="009274EA" w:rsidRDefault="00C53038">
            <w:pPr>
              <w:pStyle w:val="Heading112pt"/>
              <w:numPr>
                <w:ilvl w:val="1"/>
                <w:numId w:val="2"/>
              </w:numPr>
              <w:tabs>
                <w:tab w:val="left" w:pos="10620"/>
              </w:tabs>
              <w:rPr>
                <w:rFonts w:ascii="Cambria" w:hAnsi="Cambria"/>
                <w:strike/>
                <w:rPrChange w:id="8486" w:author="Sunil Vyas" w:date="2023-10-12T11:42:00Z">
                  <w:rPr>
                    <w:rFonts w:ascii="Cambria" w:hAnsi="Cambria"/>
                  </w:rPr>
                </w:rPrChange>
              </w:rPr>
            </w:pPr>
            <w:bookmarkStart w:id="8487" w:name="_Toc137819441"/>
            <w:bookmarkStart w:id="8488" w:name="_Toc137832109"/>
            <w:r>
              <w:rPr>
                <w:rFonts w:ascii="Cambria" w:hAnsi="Cambria"/>
                <w:b w:val="0"/>
                <w:strike/>
                <w:rPrChange w:id="8489" w:author="Sunil Vyas" w:date="2023-10-12T11:42:00Z">
                  <w:rPr>
                    <w:rFonts w:ascii="Cambria" w:hAnsi="Cambria"/>
                    <w:b w:val="0"/>
                  </w:rPr>
                </w:rPrChange>
              </w:rPr>
              <w:t>Uploaded Document Section.</w:t>
            </w:r>
            <w:bookmarkEnd w:id="8487"/>
            <w:bookmarkEnd w:id="8488"/>
          </w:p>
          <w:p w14:paraId="754C14A6" w14:textId="77777777" w:rsidR="009274EA" w:rsidRPr="009274EA" w:rsidRDefault="00C53038">
            <w:pPr>
              <w:pStyle w:val="Heading112pt"/>
              <w:numPr>
                <w:ilvl w:val="0"/>
                <w:numId w:val="0"/>
              </w:numPr>
              <w:tabs>
                <w:tab w:val="left" w:pos="10620"/>
              </w:tabs>
              <w:ind w:left="360" w:hanging="360"/>
              <w:rPr>
                <w:rFonts w:ascii="Cambria" w:hAnsi="Cambria"/>
                <w:strike/>
                <w:rPrChange w:id="8490" w:author="Sunil Vyas" w:date="2023-10-12T11:42:00Z">
                  <w:rPr>
                    <w:rFonts w:ascii="Cambria" w:hAnsi="Cambria"/>
                  </w:rPr>
                </w:rPrChange>
              </w:rPr>
            </w:pPr>
            <w:bookmarkStart w:id="8491" w:name="_Toc137819442"/>
            <w:bookmarkStart w:id="8492" w:name="_Toc137832110"/>
            <w:r>
              <w:rPr>
                <w:rFonts w:ascii="Cambria" w:hAnsi="Cambria"/>
                <w:strike/>
                <w:u w:val="single"/>
                <w:rPrChange w:id="8493" w:author="Sunil Vyas" w:date="2023-10-12T11:42:00Z">
                  <w:rPr>
                    <w:rFonts w:ascii="Cambria" w:hAnsi="Cambria"/>
                    <w:u w:val="single"/>
                  </w:rPr>
                </w:rPrChange>
              </w:rPr>
              <w:lastRenderedPageBreak/>
              <w:t>Search Section</w:t>
            </w:r>
            <w:r>
              <w:rPr>
                <w:rFonts w:ascii="Cambria" w:hAnsi="Cambria"/>
                <w:strike/>
                <w:rPrChange w:id="8494" w:author="Sunil Vyas" w:date="2023-10-12T11:42:00Z">
                  <w:rPr>
                    <w:rFonts w:ascii="Cambria" w:hAnsi="Cambria"/>
                  </w:rPr>
                </w:rPrChange>
              </w:rPr>
              <w:t>:</w:t>
            </w:r>
            <w:bookmarkEnd w:id="8491"/>
            <w:bookmarkEnd w:id="8492"/>
          </w:p>
          <w:p w14:paraId="02C11D3E" w14:textId="77777777" w:rsidR="009274EA" w:rsidRPr="009274EA" w:rsidRDefault="00C53038">
            <w:pPr>
              <w:pStyle w:val="Heading112pt"/>
              <w:tabs>
                <w:tab w:val="left" w:pos="10620"/>
              </w:tabs>
              <w:rPr>
                <w:rFonts w:ascii="Cambria" w:hAnsi="Cambria"/>
                <w:strike/>
                <w:rPrChange w:id="8495" w:author="Sunil Vyas" w:date="2023-10-12T11:42:00Z">
                  <w:rPr>
                    <w:rFonts w:ascii="Cambria" w:hAnsi="Cambria"/>
                  </w:rPr>
                </w:rPrChange>
              </w:rPr>
            </w:pPr>
            <w:bookmarkStart w:id="8496" w:name="_Toc137819443"/>
            <w:bookmarkStart w:id="8497" w:name="_Toc137832111"/>
            <w:r>
              <w:rPr>
                <w:rFonts w:ascii="Cambria" w:hAnsi="Cambria"/>
                <w:b w:val="0"/>
                <w:strike/>
                <w:rPrChange w:id="8498" w:author="Sunil Vyas" w:date="2023-10-12T11:42:00Z">
                  <w:rPr>
                    <w:rFonts w:ascii="Cambria" w:hAnsi="Cambria"/>
                    <w:b w:val="0"/>
                  </w:rPr>
                </w:rPrChange>
              </w:rPr>
              <w:t>System should display below details on search section.</w:t>
            </w:r>
            <w:bookmarkEnd w:id="8496"/>
            <w:bookmarkEnd w:id="8497"/>
          </w:p>
          <w:p w14:paraId="458B8D98" w14:textId="77777777" w:rsidR="009274EA" w:rsidRPr="009274EA" w:rsidRDefault="00C53038">
            <w:pPr>
              <w:pStyle w:val="Heading112pt"/>
              <w:numPr>
                <w:ilvl w:val="1"/>
                <w:numId w:val="2"/>
              </w:numPr>
              <w:tabs>
                <w:tab w:val="left" w:pos="10620"/>
              </w:tabs>
              <w:rPr>
                <w:rFonts w:ascii="Cambria" w:hAnsi="Cambria"/>
                <w:b w:val="0"/>
                <w:strike/>
                <w:rPrChange w:id="8499" w:author="Sunil Vyas" w:date="2023-10-12T11:42:00Z">
                  <w:rPr>
                    <w:rFonts w:ascii="Cambria" w:hAnsi="Cambria"/>
                    <w:b w:val="0"/>
                  </w:rPr>
                </w:rPrChange>
              </w:rPr>
            </w:pPr>
            <w:bookmarkStart w:id="8500" w:name="_Toc137819444"/>
            <w:bookmarkStart w:id="8501" w:name="_Toc137832112"/>
            <w:r>
              <w:rPr>
                <w:rFonts w:ascii="Cambria" w:hAnsi="Cambria"/>
                <w:b w:val="0"/>
                <w:strike/>
                <w:rPrChange w:id="8502" w:author="Sunil Vyas" w:date="2023-10-12T11:42:00Z">
                  <w:rPr>
                    <w:rFonts w:ascii="Cambria" w:hAnsi="Cambria"/>
                    <w:b w:val="0"/>
                  </w:rPr>
                </w:rPrChange>
              </w:rPr>
              <w:t>Auction Center List box</w:t>
            </w:r>
            <w:bookmarkEnd w:id="8500"/>
            <w:bookmarkEnd w:id="8501"/>
          </w:p>
          <w:p w14:paraId="15C3D14C" w14:textId="77777777" w:rsidR="009274EA" w:rsidRPr="009274EA" w:rsidRDefault="00C53038">
            <w:pPr>
              <w:pStyle w:val="Heading112pt"/>
              <w:numPr>
                <w:ilvl w:val="1"/>
                <w:numId w:val="2"/>
              </w:numPr>
              <w:tabs>
                <w:tab w:val="left" w:pos="10620"/>
              </w:tabs>
              <w:rPr>
                <w:rFonts w:ascii="Cambria" w:hAnsi="Cambria"/>
                <w:strike/>
                <w:rPrChange w:id="8503" w:author="Sunil Vyas" w:date="2023-10-12T11:42:00Z">
                  <w:rPr>
                    <w:rFonts w:ascii="Cambria" w:hAnsi="Cambria"/>
                  </w:rPr>
                </w:rPrChange>
              </w:rPr>
            </w:pPr>
            <w:bookmarkStart w:id="8504" w:name="_Toc137819445"/>
            <w:bookmarkStart w:id="8505" w:name="_Toc137832113"/>
            <w:r>
              <w:rPr>
                <w:rFonts w:ascii="Cambria" w:hAnsi="Cambria"/>
                <w:b w:val="0"/>
                <w:strike/>
                <w:rPrChange w:id="8506" w:author="Sunil Vyas" w:date="2023-10-12T11:42:00Z">
                  <w:rPr>
                    <w:rFonts w:ascii="Cambria" w:hAnsi="Cambria"/>
                    <w:b w:val="0"/>
                  </w:rPr>
                </w:rPrChange>
              </w:rPr>
              <w:t>Tea type dropdown</w:t>
            </w:r>
            <w:bookmarkEnd w:id="8504"/>
            <w:bookmarkEnd w:id="8505"/>
          </w:p>
          <w:p w14:paraId="14410942" w14:textId="77777777" w:rsidR="009274EA" w:rsidRPr="009274EA" w:rsidRDefault="00C53038">
            <w:pPr>
              <w:pStyle w:val="Heading112pt"/>
              <w:numPr>
                <w:ilvl w:val="1"/>
                <w:numId w:val="2"/>
              </w:numPr>
              <w:tabs>
                <w:tab w:val="left" w:pos="10620"/>
              </w:tabs>
              <w:rPr>
                <w:rFonts w:ascii="Cambria" w:hAnsi="Cambria"/>
                <w:strike/>
                <w:rPrChange w:id="8507" w:author="Sunil Vyas" w:date="2023-10-12T11:42:00Z">
                  <w:rPr>
                    <w:rFonts w:ascii="Cambria" w:hAnsi="Cambria"/>
                  </w:rPr>
                </w:rPrChange>
              </w:rPr>
            </w:pPr>
            <w:bookmarkStart w:id="8508" w:name="_Toc137819446"/>
            <w:bookmarkStart w:id="8509" w:name="_Toc137832114"/>
            <w:r>
              <w:rPr>
                <w:rFonts w:ascii="Cambria" w:hAnsi="Cambria"/>
                <w:b w:val="0"/>
                <w:strike/>
                <w:rPrChange w:id="8510" w:author="Sunil Vyas" w:date="2023-10-12T11:42:00Z">
                  <w:rPr>
                    <w:rFonts w:ascii="Cambria" w:hAnsi="Cambria"/>
                    <w:b w:val="0"/>
                  </w:rPr>
                </w:rPrChange>
              </w:rPr>
              <w:t>Grade dropdown</w:t>
            </w:r>
            <w:bookmarkEnd w:id="8508"/>
            <w:bookmarkEnd w:id="8509"/>
          </w:p>
          <w:p w14:paraId="1E0CE8BE" w14:textId="77777777" w:rsidR="009274EA" w:rsidRPr="009274EA" w:rsidRDefault="00C53038">
            <w:pPr>
              <w:pStyle w:val="Heading112pt"/>
              <w:numPr>
                <w:ilvl w:val="1"/>
                <w:numId w:val="2"/>
              </w:numPr>
              <w:tabs>
                <w:tab w:val="left" w:pos="10620"/>
              </w:tabs>
              <w:rPr>
                <w:rFonts w:ascii="Cambria" w:hAnsi="Cambria"/>
                <w:strike/>
                <w:rPrChange w:id="8511" w:author="Sunil Vyas" w:date="2023-10-12T11:42:00Z">
                  <w:rPr>
                    <w:rFonts w:ascii="Cambria" w:hAnsi="Cambria"/>
                  </w:rPr>
                </w:rPrChange>
              </w:rPr>
            </w:pPr>
            <w:r>
              <w:rPr>
                <w:rFonts w:ascii="Cambria" w:hAnsi="Cambria"/>
                <w:b w:val="0"/>
                <w:strike/>
                <w:rPrChange w:id="8512" w:author="Sunil Vyas" w:date="2023-10-12T11:42:00Z">
                  <w:rPr>
                    <w:rFonts w:ascii="Cambria" w:hAnsi="Cambria"/>
                    <w:b w:val="0"/>
                  </w:rPr>
                </w:rPrChange>
              </w:rPr>
              <w:t>Category dropdown selection</w:t>
            </w:r>
          </w:p>
          <w:p w14:paraId="70498A9A" w14:textId="77777777" w:rsidR="009274EA" w:rsidRPr="009274EA" w:rsidRDefault="00C53038">
            <w:pPr>
              <w:pStyle w:val="Heading112pt"/>
              <w:numPr>
                <w:ilvl w:val="1"/>
                <w:numId w:val="2"/>
              </w:numPr>
              <w:tabs>
                <w:tab w:val="left" w:pos="10620"/>
              </w:tabs>
              <w:rPr>
                <w:rFonts w:ascii="Cambria" w:hAnsi="Cambria"/>
                <w:strike/>
                <w:rPrChange w:id="8513" w:author="Sunil Vyas" w:date="2023-10-12T11:42:00Z">
                  <w:rPr>
                    <w:rFonts w:ascii="Cambria" w:hAnsi="Cambria"/>
                  </w:rPr>
                </w:rPrChange>
              </w:rPr>
            </w:pPr>
            <w:bookmarkStart w:id="8514" w:name="_Toc137819447"/>
            <w:bookmarkStart w:id="8515" w:name="_Toc137832115"/>
            <w:r>
              <w:rPr>
                <w:rFonts w:ascii="Cambria" w:hAnsi="Cambria"/>
                <w:b w:val="0"/>
                <w:strike/>
                <w:rPrChange w:id="8516" w:author="Sunil Vyas" w:date="2023-10-12T11:42:00Z">
                  <w:rPr>
                    <w:rFonts w:ascii="Cambria" w:hAnsi="Cambria"/>
                    <w:b w:val="0"/>
                  </w:rPr>
                </w:rPrChange>
              </w:rPr>
              <w:t>Clear button.</w:t>
            </w:r>
            <w:bookmarkEnd w:id="8514"/>
            <w:bookmarkEnd w:id="8515"/>
          </w:p>
          <w:p w14:paraId="50571E05" w14:textId="77777777" w:rsidR="009274EA" w:rsidRPr="009274EA" w:rsidRDefault="00C53038">
            <w:pPr>
              <w:pStyle w:val="Heading112pt"/>
              <w:tabs>
                <w:tab w:val="left" w:pos="10620"/>
              </w:tabs>
              <w:rPr>
                <w:rFonts w:ascii="Cambria" w:hAnsi="Cambria"/>
                <w:strike/>
                <w:rPrChange w:id="8517" w:author="Sunil Vyas" w:date="2023-10-12T11:42:00Z">
                  <w:rPr>
                    <w:rFonts w:ascii="Cambria" w:hAnsi="Cambria"/>
                  </w:rPr>
                </w:rPrChange>
              </w:rPr>
            </w:pPr>
            <w:bookmarkStart w:id="8518" w:name="_Toc137819448"/>
            <w:bookmarkStart w:id="8519" w:name="_Toc137832116"/>
            <w:r>
              <w:rPr>
                <w:rFonts w:ascii="Cambria" w:hAnsi="Cambria"/>
                <w:b w:val="0"/>
                <w:strike/>
                <w:rPrChange w:id="8520" w:author="Sunil Vyas" w:date="2023-10-12T11:42:00Z">
                  <w:rPr>
                    <w:rFonts w:ascii="Cambria" w:hAnsi="Cambria"/>
                    <w:b w:val="0"/>
                  </w:rPr>
                </w:rPrChange>
              </w:rPr>
              <w:t>System should display the result as per searched criteria after click on search button under detail section with record.</w:t>
            </w:r>
            <w:bookmarkEnd w:id="8518"/>
            <w:bookmarkEnd w:id="8519"/>
          </w:p>
          <w:p w14:paraId="39278B32" w14:textId="77777777" w:rsidR="009274EA" w:rsidRPr="009274EA" w:rsidRDefault="00C53038">
            <w:pPr>
              <w:pStyle w:val="Heading112pt"/>
              <w:tabs>
                <w:tab w:val="left" w:pos="10620"/>
              </w:tabs>
              <w:rPr>
                <w:rFonts w:ascii="Cambria" w:hAnsi="Cambria"/>
                <w:strike/>
                <w:rPrChange w:id="8521" w:author="Sunil Vyas" w:date="2023-10-12T11:42:00Z">
                  <w:rPr>
                    <w:rFonts w:ascii="Cambria" w:hAnsi="Cambria"/>
                  </w:rPr>
                </w:rPrChange>
              </w:rPr>
            </w:pPr>
            <w:bookmarkStart w:id="8522" w:name="_Toc137819449"/>
            <w:bookmarkStart w:id="8523" w:name="_Toc137832117"/>
            <w:r>
              <w:rPr>
                <w:rFonts w:ascii="Cambria" w:hAnsi="Cambria"/>
                <w:b w:val="0"/>
                <w:strike/>
                <w:rPrChange w:id="8524" w:author="Sunil Vyas" w:date="2023-10-12T11:42:00Z">
                  <w:rPr>
                    <w:rFonts w:ascii="Cambria" w:hAnsi="Cambria"/>
                    <w:b w:val="0"/>
                  </w:rPr>
                </w:rPrChange>
              </w:rPr>
              <w:t>System should display “No record found” if searched detail does not exists.</w:t>
            </w:r>
            <w:bookmarkEnd w:id="8522"/>
            <w:bookmarkEnd w:id="8523"/>
          </w:p>
          <w:p w14:paraId="3D13CDCA" w14:textId="77777777" w:rsidR="009274EA" w:rsidRPr="009274EA" w:rsidRDefault="00C53038">
            <w:pPr>
              <w:pStyle w:val="Heading112pt"/>
              <w:tabs>
                <w:tab w:val="left" w:pos="10620"/>
              </w:tabs>
              <w:rPr>
                <w:rFonts w:ascii="Cambria" w:hAnsi="Cambria"/>
                <w:strike/>
                <w:rPrChange w:id="8525" w:author="Sunil Vyas" w:date="2023-10-12T11:42:00Z">
                  <w:rPr>
                    <w:rFonts w:ascii="Cambria" w:hAnsi="Cambria"/>
                  </w:rPr>
                </w:rPrChange>
              </w:rPr>
            </w:pPr>
            <w:bookmarkStart w:id="8526" w:name="_Toc137819450"/>
            <w:bookmarkStart w:id="8527" w:name="_Toc137832118"/>
            <w:r>
              <w:rPr>
                <w:rFonts w:ascii="Cambria" w:hAnsi="Cambria"/>
                <w:b w:val="0"/>
                <w:strike/>
                <w:rPrChange w:id="8528" w:author="Sunil Vyas" w:date="2023-10-12T11:42:00Z">
                  <w:rPr>
                    <w:rFonts w:ascii="Cambria" w:hAnsi="Cambria"/>
                    <w:b w:val="0"/>
                  </w:rPr>
                </w:rPrChange>
              </w:rPr>
              <w:t>System should provide “suggestive search” in all above mentioned dropdown.</w:t>
            </w:r>
            <w:bookmarkEnd w:id="8526"/>
            <w:bookmarkEnd w:id="8527"/>
          </w:p>
          <w:p w14:paraId="3BCA82F1" w14:textId="77777777" w:rsidR="009274EA" w:rsidRPr="009274EA" w:rsidRDefault="00C53038">
            <w:pPr>
              <w:pStyle w:val="Heading112pt"/>
              <w:tabs>
                <w:tab w:val="left" w:pos="10620"/>
              </w:tabs>
              <w:rPr>
                <w:rFonts w:ascii="Cambria" w:hAnsi="Cambria"/>
                <w:strike/>
                <w:rPrChange w:id="8529" w:author="Sunil Vyas" w:date="2023-10-12T11:42:00Z">
                  <w:rPr>
                    <w:rFonts w:ascii="Cambria" w:hAnsi="Cambria"/>
                  </w:rPr>
                </w:rPrChange>
              </w:rPr>
            </w:pPr>
            <w:bookmarkStart w:id="8530" w:name="_Toc137819451"/>
            <w:bookmarkStart w:id="8531" w:name="_Toc137832119"/>
            <w:r>
              <w:rPr>
                <w:rFonts w:ascii="Cambria" w:hAnsi="Cambria"/>
                <w:b w:val="0"/>
                <w:strike/>
                <w:rPrChange w:id="8532" w:author="Sunil Vyas" w:date="2023-10-12T11:42:00Z">
                  <w:rPr>
                    <w:rFonts w:ascii="Cambria" w:hAnsi="Cambria"/>
                    <w:b w:val="0"/>
                  </w:rPr>
                </w:rPrChange>
              </w:rPr>
              <w:t>System should perform search process “with” and “without” combination of fields.</w:t>
            </w:r>
            <w:bookmarkEnd w:id="8530"/>
            <w:bookmarkEnd w:id="8531"/>
          </w:p>
          <w:p w14:paraId="630E391B" w14:textId="77777777" w:rsidR="009274EA" w:rsidRPr="009274EA" w:rsidRDefault="00C53038">
            <w:pPr>
              <w:pStyle w:val="Heading112pt"/>
              <w:numPr>
                <w:ilvl w:val="0"/>
                <w:numId w:val="0"/>
              </w:numPr>
              <w:tabs>
                <w:tab w:val="left" w:pos="10620"/>
              </w:tabs>
              <w:ind w:left="360" w:hanging="360"/>
              <w:rPr>
                <w:rFonts w:ascii="Cambria" w:hAnsi="Cambria"/>
                <w:strike/>
                <w:rPrChange w:id="8533" w:author="Sunil Vyas" w:date="2023-10-12T11:42:00Z">
                  <w:rPr>
                    <w:rFonts w:ascii="Cambria" w:hAnsi="Cambria"/>
                  </w:rPr>
                </w:rPrChange>
              </w:rPr>
            </w:pPr>
            <w:bookmarkStart w:id="8534" w:name="_Toc137819452"/>
            <w:bookmarkStart w:id="8535" w:name="_Toc137832120"/>
            <w:r>
              <w:rPr>
                <w:rFonts w:ascii="Cambria" w:hAnsi="Cambria"/>
                <w:strike/>
                <w:u w:val="single"/>
                <w:rPrChange w:id="8536" w:author="Sunil Vyas" w:date="2023-10-12T11:42:00Z">
                  <w:rPr>
                    <w:rFonts w:ascii="Cambria" w:hAnsi="Cambria"/>
                    <w:u w:val="single"/>
                  </w:rPr>
                </w:rPrChange>
              </w:rPr>
              <w:t>Detail Section</w:t>
            </w:r>
            <w:r>
              <w:rPr>
                <w:rFonts w:ascii="Cambria" w:hAnsi="Cambria"/>
                <w:strike/>
                <w:rPrChange w:id="8537" w:author="Sunil Vyas" w:date="2023-10-12T11:42:00Z">
                  <w:rPr>
                    <w:rFonts w:ascii="Cambria" w:hAnsi="Cambria"/>
                  </w:rPr>
                </w:rPrChange>
              </w:rPr>
              <w:t>:</w:t>
            </w:r>
            <w:bookmarkEnd w:id="8534"/>
            <w:bookmarkEnd w:id="8535"/>
          </w:p>
          <w:p w14:paraId="33B1ADAE" w14:textId="77777777" w:rsidR="009274EA" w:rsidRPr="009274EA" w:rsidRDefault="00C53038">
            <w:pPr>
              <w:pStyle w:val="Heading112pt"/>
              <w:tabs>
                <w:tab w:val="left" w:pos="10620"/>
              </w:tabs>
              <w:rPr>
                <w:rFonts w:ascii="Cambria" w:hAnsi="Cambria"/>
                <w:strike/>
                <w:rPrChange w:id="8538" w:author="Sunil Vyas" w:date="2023-10-12T11:42:00Z">
                  <w:rPr>
                    <w:rFonts w:ascii="Cambria" w:hAnsi="Cambria"/>
                  </w:rPr>
                </w:rPrChange>
              </w:rPr>
            </w:pPr>
            <w:bookmarkStart w:id="8539" w:name="_Toc137819453"/>
            <w:bookmarkStart w:id="8540" w:name="_Toc137832121"/>
            <w:r>
              <w:rPr>
                <w:rFonts w:ascii="Cambria" w:hAnsi="Cambria"/>
                <w:b w:val="0"/>
                <w:strike/>
                <w:rPrChange w:id="8541" w:author="Sunil Vyas" w:date="2023-10-12T11:42:00Z">
                  <w:rPr>
                    <w:rFonts w:ascii="Cambria" w:hAnsi="Cambria"/>
                    <w:b w:val="0"/>
                  </w:rPr>
                </w:rPrChange>
              </w:rPr>
              <w:t>Under detail section system should provide by default all records.</w:t>
            </w:r>
            <w:bookmarkEnd w:id="8539"/>
            <w:bookmarkEnd w:id="8540"/>
          </w:p>
          <w:p w14:paraId="4260C321" w14:textId="77777777" w:rsidR="009274EA" w:rsidRPr="009274EA" w:rsidRDefault="00C53038">
            <w:pPr>
              <w:pStyle w:val="Heading112pt"/>
              <w:tabs>
                <w:tab w:val="left" w:pos="10620"/>
              </w:tabs>
              <w:rPr>
                <w:rFonts w:ascii="Cambria" w:hAnsi="Cambria"/>
                <w:strike/>
                <w:rPrChange w:id="8542" w:author="Sunil Vyas" w:date="2023-10-12T11:42:00Z">
                  <w:rPr>
                    <w:rFonts w:ascii="Cambria" w:hAnsi="Cambria"/>
                  </w:rPr>
                </w:rPrChange>
              </w:rPr>
            </w:pPr>
            <w:bookmarkStart w:id="8543" w:name="_Toc137819454"/>
            <w:bookmarkStart w:id="8544" w:name="_Toc137832122"/>
            <w:r>
              <w:rPr>
                <w:rFonts w:ascii="Cambria" w:hAnsi="Cambria"/>
                <w:b w:val="0"/>
                <w:strike/>
                <w:rPrChange w:id="8545" w:author="Sunil Vyas" w:date="2023-10-12T11:42:00Z">
                  <w:rPr>
                    <w:rFonts w:ascii="Cambria" w:hAnsi="Cambria"/>
                    <w:b w:val="0"/>
                  </w:rPr>
                </w:rPrChange>
              </w:rPr>
              <w:t xml:space="preserve">System should by default display “Active </w:t>
            </w:r>
            <w:r>
              <w:rPr>
                <w:rFonts w:ascii="Cambria" w:hAnsi="Cambria"/>
                <w:b w:val="0"/>
                <w:strike/>
              </w:rPr>
              <w:t>Tab</w:t>
            </w:r>
            <w:r>
              <w:rPr>
                <w:rFonts w:ascii="Cambria" w:hAnsi="Cambria"/>
                <w:b w:val="0"/>
                <w:strike/>
                <w:rPrChange w:id="8546" w:author="Sunil Vyas" w:date="2023-10-12T11:42:00Z">
                  <w:rPr>
                    <w:rFonts w:ascii="Cambria" w:hAnsi="Cambria"/>
                    <w:b w:val="0"/>
                  </w:rPr>
                </w:rPrChange>
              </w:rPr>
              <w:t>”.</w:t>
            </w:r>
            <w:bookmarkEnd w:id="8543"/>
            <w:bookmarkEnd w:id="8544"/>
          </w:p>
          <w:p w14:paraId="152A9771" w14:textId="77777777" w:rsidR="009274EA" w:rsidRPr="009274EA" w:rsidRDefault="00C53038">
            <w:pPr>
              <w:pStyle w:val="Heading112pt"/>
              <w:tabs>
                <w:tab w:val="left" w:pos="10620"/>
              </w:tabs>
              <w:rPr>
                <w:rFonts w:ascii="Cambria" w:hAnsi="Cambria"/>
                <w:strike/>
                <w:rPrChange w:id="8547" w:author="Sunil Vyas" w:date="2023-10-12T11:42:00Z">
                  <w:rPr>
                    <w:rFonts w:ascii="Cambria" w:hAnsi="Cambria"/>
                  </w:rPr>
                </w:rPrChange>
              </w:rPr>
            </w:pPr>
            <w:bookmarkStart w:id="8548" w:name="_Toc137819455"/>
            <w:bookmarkStart w:id="8549" w:name="_Toc137832123"/>
            <w:r>
              <w:rPr>
                <w:rFonts w:ascii="Cambria" w:hAnsi="Cambria"/>
                <w:b w:val="0"/>
                <w:strike/>
              </w:rPr>
              <w:t>System should provide pagination option under each tab</w:t>
            </w:r>
            <w:r>
              <w:rPr>
                <w:rFonts w:ascii="Cambria" w:hAnsi="Cambria"/>
                <w:b w:val="0"/>
                <w:strike/>
                <w:rPrChange w:id="8550" w:author="Sunil Vyas" w:date="2023-10-12T11:42:00Z">
                  <w:rPr>
                    <w:rFonts w:ascii="Cambria" w:hAnsi="Cambria"/>
                    <w:b w:val="0"/>
                  </w:rPr>
                </w:rPrChange>
              </w:rPr>
              <w:t>.</w:t>
            </w:r>
            <w:bookmarkEnd w:id="8548"/>
            <w:bookmarkEnd w:id="8549"/>
          </w:p>
          <w:p w14:paraId="1E008459" w14:textId="77777777" w:rsidR="009274EA" w:rsidRPr="009274EA" w:rsidRDefault="00C53038">
            <w:pPr>
              <w:pStyle w:val="Heading112pt"/>
              <w:tabs>
                <w:tab w:val="left" w:pos="10620"/>
              </w:tabs>
              <w:rPr>
                <w:rFonts w:ascii="Cambria" w:hAnsi="Cambria"/>
                <w:strike/>
                <w:rPrChange w:id="8551" w:author="Sunil Vyas" w:date="2023-10-12T11:42:00Z">
                  <w:rPr>
                    <w:rFonts w:ascii="Cambria" w:hAnsi="Cambria"/>
                  </w:rPr>
                </w:rPrChange>
              </w:rPr>
            </w:pPr>
            <w:bookmarkStart w:id="8552" w:name="_Toc137819456"/>
            <w:bookmarkStart w:id="8553" w:name="_Toc137832124"/>
            <w:r>
              <w:rPr>
                <w:rFonts w:ascii="Cambria" w:hAnsi="Cambria"/>
                <w:b w:val="0"/>
                <w:strike/>
                <w:rPrChange w:id="8554" w:author="Sunil Vyas" w:date="2023-10-12T11:42:00Z">
                  <w:rPr>
                    <w:rFonts w:ascii="Cambria" w:hAnsi="Cambria"/>
                    <w:b w:val="0"/>
                  </w:rPr>
                </w:rPrChange>
              </w:rPr>
              <w:t xml:space="preserve">System should provide Export to PDF and Excel in each </w:t>
            </w:r>
            <w:r>
              <w:rPr>
                <w:rFonts w:ascii="Cambria" w:hAnsi="Cambria"/>
                <w:b w:val="0"/>
                <w:strike/>
              </w:rPr>
              <w:t>tab</w:t>
            </w:r>
            <w:r>
              <w:rPr>
                <w:rFonts w:ascii="Cambria" w:hAnsi="Cambria"/>
                <w:b w:val="0"/>
                <w:strike/>
                <w:rPrChange w:id="8555" w:author="Sunil Vyas" w:date="2023-10-12T11:42:00Z">
                  <w:rPr>
                    <w:rFonts w:ascii="Cambria" w:hAnsi="Cambria"/>
                    <w:b w:val="0"/>
                  </w:rPr>
                </w:rPrChange>
              </w:rPr>
              <w:t>.</w:t>
            </w:r>
            <w:bookmarkEnd w:id="8552"/>
            <w:bookmarkEnd w:id="8553"/>
          </w:p>
          <w:p w14:paraId="14E209F3" w14:textId="77777777" w:rsidR="009274EA" w:rsidRPr="009274EA" w:rsidRDefault="00C53038">
            <w:pPr>
              <w:pStyle w:val="Heading112pt"/>
              <w:tabs>
                <w:tab w:val="left" w:pos="10620"/>
              </w:tabs>
              <w:rPr>
                <w:rFonts w:ascii="Cambria" w:hAnsi="Cambria"/>
                <w:strike/>
                <w:rPrChange w:id="8556" w:author="Sunil Vyas" w:date="2023-10-12T11:42:00Z">
                  <w:rPr>
                    <w:rFonts w:ascii="Cambria" w:hAnsi="Cambria"/>
                  </w:rPr>
                </w:rPrChange>
              </w:rPr>
            </w:pPr>
            <w:bookmarkStart w:id="8557" w:name="_Toc137819457"/>
            <w:bookmarkStart w:id="8558" w:name="_Toc137832125"/>
            <w:r>
              <w:rPr>
                <w:rFonts w:ascii="Cambria" w:hAnsi="Cambria"/>
                <w:b w:val="0"/>
                <w:strike/>
                <w:rPrChange w:id="8559" w:author="Sunil Vyas" w:date="2023-10-12T11:42:00Z">
                  <w:rPr>
                    <w:rFonts w:ascii="Cambria" w:hAnsi="Cambria"/>
                    <w:b w:val="0"/>
                  </w:rPr>
                </w:rPrChange>
              </w:rPr>
              <w:t>System should export all records including Active/Inactive in EXCEL/PDF on click export to Excel/PDF.</w:t>
            </w:r>
            <w:bookmarkEnd w:id="8557"/>
            <w:bookmarkEnd w:id="8558"/>
          </w:p>
          <w:p w14:paraId="3EA46AEC" w14:textId="77777777" w:rsidR="009274EA" w:rsidRPr="009274EA" w:rsidRDefault="00C53038">
            <w:pPr>
              <w:pStyle w:val="Heading112pt"/>
              <w:tabs>
                <w:tab w:val="left" w:pos="10620"/>
              </w:tabs>
              <w:rPr>
                <w:rFonts w:ascii="Cambria" w:hAnsi="Cambria"/>
                <w:strike/>
                <w:rPrChange w:id="8560" w:author="Sunil Vyas" w:date="2023-10-12T11:42:00Z">
                  <w:rPr>
                    <w:rFonts w:ascii="Cambria" w:hAnsi="Cambria"/>
                  </w:rPr>
                </w:rPrChange>
              </w:rPr>
            </w:pPr>
            <w:bookmarkStart w:id="8561" w:name="_Toc137819458"/>
            <w:bookmarkStart w:id="8562" w:name="_Toc137832126"/>
            <w:r>
              <w:rPr>
                <w:rFonts w:ascii="Cambria" w:hAnsi="Cambria"/>
                <w:b w:val="0"/>
                <w:strike/>
                <w:rPrChange w:id="8563" w:author="Sunil Vyas" w:date="2023-10-12T11:42:00Z">
                  <w:rPr>
                    <w:rFonts w:ascii="Cambria" w:hAnsi="Cambria"/>
                    <w:b w:val="0"/>
                  </w:rPr>
                </w:rPrChange>
              </w:rPr>
              <w:t>System should display below details in exported Excel/PDF file.</w:t>
            </w:r>
            <w:bookmarkEnd w:id="8561"/>
            <w:bookmarkEnd w:id="8562"/>
          </w:p>
          <w:p w14:paraId="44A6A9B0" w14:textId="77777777" w:rsidR="009274EA" w:rsidRPr="009274EA" w:rsidRDefault="00C53038">
            <w:pPr>
              <w:pStyle w:val="Heading112pt"/>
              <w:numPr>
                <w:ilvl w:val="1"/>
                <w:numId w:val="2"/>
              </w:numPr>
              <w:tabs>
                <w:tab w:val="left" w:pos="10620"/>
              </w:tabs>
              <w:rPr>
                <w:rFonts w:ascii="Cambria" w:hAnsi="Cambria"/>
                <w:strike/>
                <w:rPrChange w:id="8564" w:author="Sunil Vyas" w:date="2023-10-12T11:42:00Z">
                  <w:rPr>
                    <w:rFonts w:ascii="Cambria" w:hAnsi="Cambria"/>
                  </w:rPr>
                </w:rPrChange>
              </w:rPr>
            </w:pPr>
            <w:bookmarkStart w:id="8565" w:name="_Toc137819459"/>
            <w:bookmarkStart w:id="8566" w:name="_Toc137832127"/>
            <w:r>
              <w:rPr>
                <w:rFonts w:ascii="Cambria" w:hAnsi="Cambria"/>
                <w:b w:val="0"/>
                <w:strike/>
                <w:rPrChange w:id="8567" w:author="Sunil Vyas" w:date="2023-10-12T11:42:00Z">
                  <w:rPr>
                    <w:rFonts w:ascii="Cambria" w:hAnsi="Cambria"/>
                    <w:b w:val="0"/>
                  </w:rPr>
                </w:rPrChange>
              </w:rPr>
              <w:t>Sr.</w:t>
            </w:r>
            <w:bookmarkEnd w:id="8565"/>
            <w:bookmarkEnd w:id="8566"/>
          </w:p>
          <w:p w14:paraId="48C8A97E" w14:textId="77777777" w:rsidR="009274EA" w:rsidRPr="009274EA" w:rsidRDefault="00C53038">
            <w:pPr>
              <w:pStyle w:val="Heading112pt"/>
              <w:numPr>
                <w:ilvl w:val="1"/>
                <w:numId w:val="2"/>
              </w:numPr>
              <w:tabs>
                <w:tab w:val="left" w:pos="10620"/>
              </w:tabs>
              <w:rPr>
                <w:rFonts w:ascii="Cambria" w:hAnsi="Cambria"/>
                <w:b w:val="0"/>
                <w:strike/>
                <w:rPrChange w:id="8568" w:author="Sunil Vyas" w:date="2023-10-12T11:42:00Z">
                  <w:rPr>
                    <w:rFonts w:ascii="Cambria" w:hAnsi="Cambria"/>
                    <w:b w:val="0"/>
                  </w:rPr>
                </w:rPrChange>
              </w:rPr>
            </w:pPr>
            <w:bookmarkStart w:id="8569" w:name="_Toc137819460"/>
            <w:bookmarkStart w:id="8570" w:name="_Toc137832128"/>
            <w:r>
              <w:rPr>
                <w:rFonts w:ascii="Cambria" w:hAnsi="Cambria"/>
                <w:b w:val="0"/>
                <w:strike/>
                <w:rPrChange w:id="8571" w:author="Sunil Vyas" w:date="2023-10-12T11:42:00Z">
                  <w:rPr>
                    <w:rFonts w:ascii="Cambria" w:hAnsi="Cambria"/>
                    <w:b w:val="0"/>
                  </w:rPr>
                </w:rPrChange>
              </w:rPr>
              <w:t>Auction Center</w:t>
            </w:r>
            <w:bookmarkEnd w:id="8569"/>
            <w:bookmarkEnd w:id="8570"/>
            <w:r>
              <w:rPr>
                <w:rFonts w:ascii="Cambria" w:hAnsi="Cambria"/>
                <w:b w:val="0"/>
                <w:strike/>
                <w:rPrChange w:id="8572" w:author="Sunil Vyas" w:date="2023-10-12T11:42:00Z">
                  <w:rPr>
                    <w:rFonts w:ascii="Cambria" w:hAnsi="Cambria"/>
                    <w:b w:val="0"/>
                  </w:rPr>
                </w:rPrChange>
              </w:rPr>
              <w:t xml:space="preserve"> </w:t>
            </w:r>
          </w:p>
          <w:p w14:paraId="551B1778" w14:textId="77777777" w:rsidR="009274EA" w:rsidRPr="009274EA" w:rsidRDefault="00C53038">
            <w:pPr>
              <w:pStyle w:val="Heading112pt"/>
              <w:numPr>
                <w:ilvl w:val="1"/>
                <w:numId w:val="2"/>
              </w:numPr>
              <w:tabs>
                <w:tab w:val="left" w:pos="10620"/>
              </w:tabs>
              <w:rPr>
                <w:rFonts w:ascii="Cambria" w:hAnsi="Cambria"/>
                <w:strike/>
                <w:rPrChange w:id="8573" w:author="Sunil Vyas" w:date="2023-10-12T11:42:00Z">
                  <w:rPr>
                    <w:rFonts w:ascii="Cambria" w:hAnsi="Cambria"/>
                  </w:rPr>
                </w:rPrChange>
              </w:rPr>
            </w:pPr>
            <w:bookmarkStart w:id="8574" w:name="_Toc137819461"/>
            <w:bookmarkStart w:id="8575" w:name="_Toc137832129"/>
            <w:r>
              <w:rPr>
                <w:rFonts w:ascii="Cambria" w:hAnsi="Cambria"/>
                <w:strike/>
                <w:rPrChange w:id="8576" w:author="Sunil Vyas" w:date="2023-10-12T11:42:00Z">
                  <w:rPr>
                    <w:rFonts w:ascii="Cambria" w:hAnsi="Cambria"/>
                  </w:rPr>
                </w:rPrChange>
              </w:rPr>
              <w:t>Manufacturing period</w:t>
            </w:r>
            <w:bookmarkEnd w:id="8574"/>
            <w:bookmarkEnd w:id="8575"/>
          </w:p>
          <w:p w14:paraId="0B60487D" w14:textId="77777777" w:rsidR="009274EA" w:rsidRPr="009274EA" w:rsidRDefault="00C53038">
            <w:pPr>
              <w:pStyle w:val="Heading112pt"/>
              <w:numPr>
                <w:ilvl w:val="1"/>
                <w:numId w:val="2"/>
              </w:numPr>
              <w:tabs>
                <w:tab w:val="left" w:pos="10620"/>
              </w:tabs>
              <w:rPr>
                <w:rFonts w:ascii="Cambria" w:hAnsi="Cambria"/>
                <w:strike/>
                <w:rPrChange w:id="8577" w:author="Sunil Vyas" w:date="2023-10-12T11:42:00Z">
                  <w:rPr>
                    <w:rFonts w:ascii="Cambria" w:hAnsi="Cambria"/>
                  </w:rPr>
                </w:rPrChange>
              </w:rPr>
            </w:pPr>
            <w:bookmarkStart w:id="8578" w:name="_Toc137819462"/>
            <w:bookmarkStart w:id="8579" w:name="_Toc137832130"/>
            <w:r>
              <w:rPr>
                <w:rFonts w:ascii="Cambria" w:hAnsi="Cambria"/>
                <w:strike/>
                <w:rPrChange w:id="8580" w:author="Sunil Vyas" w:date="2023-10-12T11:42:00Z">
                  <w:rPr>
                    <w:rFonts w:ascii="Cambria" w:hAnsi="Cambria"/>
                  </w:rPr>
                </w:rPrChange>
              </w:rPr>
              <w:t>Minimum Lot Size</w:t>
            </w:r>
            <w:bookmarkEnd w:id="8578"/>
            <w:bookmarkEnd w:id="8579"/>
          </w:p>
          <w:p w14:paraId="07C99A7C" w14:textId="77777777" w:rsidR="009274EA" w:rsidRPr="009274EA" w:rsidRDefault="00C53038">
            <w:pPr>
              <w:pStyle w:val="Heading112pt"/>
              <w:numPr>
                <w:ilvl w:val="1"/>
                <w:numId w:val="2"/>
              </w:numPr>
              <w:tabs>
                <w:tab w:val="left" w:pos="10620"/>
              </w:tabs>
              <w:rPr>
                <w:rFonts w:ascii="Cambria" w:hAnsi="Cambria"/>
                <w:strike/>
                <w:rPrChange w:id="8581" w:author="Sunil Vyas" w:date="2023-10-12T11:42:00Z">
                  <w:rPr>
                    <w:rFonts w:ascii="Cambria" w:hAnsi="Cambria"/>
                  </w:rPr>
                </w:rPrChange>
              </w:rPr>
            </w:pPr>
            <w:bookmarkStart w:id="8582" w:name="_Toc137819463"/>
            <w:bookmarkStart w:id="8583" w:name="_Toc137832131"/>
            <w:r>
              <w:rPr>
                <w:rFonts w:ascii="Cambria" w:hAnsi="Cambria"/>
                <w:strike/>
                <w:rPrChange w:id="8584" w:author="Sunil Vyas" w:date="2023-10-12T11:42:00Z">
                  <w:rPr>
                    <w:rFonts w:ascii="Cambria" w:hAnsi="Cambria"/>
                  </w:rPr>
                </w:rPrChange>
              </w:rPr>
              <w:t>Factory annual capacity.</w:t>
            </w:r>
            <w:bookmarkEnd w:id="8582"/>
            <w:bookmarkEnd w:id="8583"/>
          </w:p>
          <w:p w14:paraId="5C384DED" w14:textId="77777777" w:rsidR="009274EA" w:rsidRPr="009274EA" w:rsidRDefault="00C53038">
            <w:pPr>
              <w:pStyle w:val="Heading112pt"/>
              <w:numPr>
                <w:ilvl w:val="1"/>
                <w:numId w:val="2"/>
              </w:numPr>
              <w:tabs>
                <w:tab w:val="left" w:pos="10620"/>
              </w:tabs>
              <w:rPr>
                <w:rFonts w:ascii="Cambria" w:hAnsi="Cambria"/>
                <w:strike/>
                <w:rPrChange w:id="8585" w:author="Sunil Vyas" w:date="2023-10-12T11:42:00Z">
                  <w:rPr>
                    <w:rFonts w:ascii="Cambria" w:hAnsi="Cambria"/>
                  </w:rPr>
                </w:rPrChange>
              </w:rPr>
            </w:pPr>
            <w:bookmarkStart w:id="8586" w:name="_Toc137819464"/>
            <w:bookmarkStart w:id="8587" w:name="_Toc137832132"/>
            <w:r>
              <w:rPr>
                <w:rFonts w:ascii="Cambria" w:hAnsi="Cambria"/>
                <w:b w:val="0"/>
                <w:strike/>
                <w:rPrChange w:id="8588" w:author="Sunil Vyas" w:date="2023-10-12T11:42:00Z">
                  <w:rPr>
                    <w:rFonts w:ascii="Cambria" w:hAnsi="Cambria"/>
                    <w:b w:val="0"/>
                  </w:rPr>
                </w:rPrChange>
              </w:rPr>
              <w:t>Tea type</w:t>
            </w:r>
            <w:bookmarkEnd w:id="8586"/>
            <w:bookmarkEnd w:id="8587"/>
            <w:r>
              <w:rPr>
                <w:rFonts w:ascii="Cambria" w:hAnsi="Cambria"/>
                <w:b w:val="0"/>
                <w:strike/>
                <w:rPrChange w:id="8589" w:author="Sunil Vyas" w:date="2023-10-12T11:42:00Z">
                  <w:rPr>
                    <w:rFonts w:ascii="Cambria" w:hAnsi="Cambria"/>
                    <w:b w:val="0"/>
                  </w:rPr>
                </w:rPrChange>
              </w:rPr>
              <w:t xml:space="preserve"> </w:t>
            </w:r>
          </w:p>
          <w:p w14:paraId="771276DA" w14:textId="77777777" w:rsidR="009274EA" w:rsidRPr="009274EA" w:rsidRDefault="00C53038">
            <w:pPr>
              <w:pStyle w:val="Heading112pt"/>
              <w:numPr>
                <w:ilvl w:val="1"/>
                <w:numId w:val="2"/>
              </w:numPr>
              <w:tabs>
                <w:tab w:val="left" w:pos="10620"/>
              </w:tabs>
              <w:rPr>
                <w:rFonts w:ascii="Cambria" w:hAnsi="Cambria"/>
                <w:strike/>
                <w:rPrChange w:id="8590" w:author="Sunil Vyas" w:date="2023-10-12T11:42:00Z">
                  <w:rPr>
                    <w:rFonts w:ascii="Cambria" w:hAnsi="Cambria"/>
                  </w:rPr>
                </w:rPrChange>
              </w:rPr>
            </w:pPr>
            <w:r>
              <w:rPr>
                <w:rFonts w:ascii="Cambria" w:hAnsi="Cambria"/>
                <w:b w:val="0"/>
                <w:strike/>
                <w:rPrChange w:id="8591" w:author="Sunil Vyas" w:date="2023-10-12T11:42:00Z">
                  <w:rPr>
                    <w:rFonts w:ascii="Cambria" w:hAnsi="Cambria"/>
                    <w:b w:val="0"/>
                  </w:rPr>
                </w:rPrChange>
              </w:rPr>
              <w:t xml:space="preserve">Category </w:t>
            </w:r>
          </w:p>
          <w:p w14:paraId="1A668FC5" w14:textId="77777777" w:rsidR="009274EA" w:rsidRPr="009274EA" w:rsidRDefault="00C53038">
            <w:pPr>
              <w:pStyle w:val="Heading112pt"/>
              <w:numPr>
                <w:ilvl w:val="1"/>
                <w:numId w:val="2"/>
              </w:numPr>
              <w:tabs>
                <w:tab w:val="left" w:pos="10620"/>
              </w:tabs>
              <w:rPr>
                <w:rFonts w:ascii="Cambria" w:hAnsi="Cambria"/>
                <w:strike/>
                <w:rPrChange w:id="8592" w:author="Sunil Vyas" w:date="2023-10-12T11:42:00Z">
                  <w:rPr>
                    <w:rFonts w:ascii="Cambria" w:hAnsi="Cambria"/>
                  </w:rPr>
                </w:rPrChange>
              </w:rPr>
            </w:pPr>
            <w:bookmarkStart w:id="8593" w:name="_Toc137819465"/>
            <w:bookmarkStart w:id="8594" w:name="_Toc137832133"/>
            <w:r>
              <w:rPr>
                <w:rFonts w:ascii="Cambria" w:hAnsi="Cambria"/>
                <w:b w:val="0"/>
                <w:strike/>
                <w:rPrChange w:id="8595" w:author="Sunil Vyas" w:date="2023-10-12T11:42:00Z">
                  <w:rPr>
                    <w:rFonts w:ascii="Cambria" w:hAnsi="Cambria"/>
                    <w:b w:val="0"/>
                  </w:rPr>
                </w:rPrChange>
              </w:rPr>
              <w:t>Grade</w:t>
            </w:r>
            <w:bookmarkEnd w:id="8593"/>
            <w:bookmarkEnd w:id="8594"/>
            <w:r>
              <w:rPr>
                <w:rFonts w:ascii="Cambria" w:hAnsi="Cambria"/>
                <w:b w:val="0"/>
                <w:strike/>
                <w:rPrChange w:id="8596" w:author="Sunil Vyas" w:date="2023-10-12T11:42:00Z">
                  <w:rPr>
                    <w:rFonts w:ascii="Cambria" w:hAnsi="Cambria"/>
                    <w:b w:val="0"/>
                  </w:rPr>
                </w:rPrChange>
              </w:rPr>
              <w:t xml:space="preserve"> </w:t>
            </w:r>
          </w:p>
          <w:p w14:paraId="6BA634BB" w14:textId="77777777" w:rsidR="009274EA" w:rsidRPr="009274EA" w:rsidRDefault="00C53038">
            <w:pPr>
              <w:pStyle w:val="Heading112pt"/>
              <w:numPr>
                <w:ilvl w:val="1"/>
                <w:numId w:val="2"/>
              </w:numPr>
              <w:tabs>
                <w:tab w:val="left" w:pos="10620"/>
              </w:tabs>
              <w:rPr>
                <w:rFonts w:ascii="Cambria" w:hAnsi="Cambria"/>
                <w:b w:val="0"/>
                <w:strike/>
                <w:rPrChange w:id="8597" w:author="Sunil Vyas" w:date="2023-10-12T11:42:00Z">
                  <w:rPr>
                    <w:rFonts w:ascii="Cambria" w:hAnsi="Cambria"/>
                    <w:b w:val="0"/>
                  </w:rPr>
                </w:rPrChange>
              </w:rPr>
            </w:pPr>
            <w:bookmarkStart w:id="8598" w:name="_Toc137819466"/>
            <w:bookmarkStart w:id="8599" w:name="_Toc137832134"/>
            <w:r>
              <w:rPr>
                <w:rFonts w:ascii="Cambria" w:hAnsi="Cambria"/>
                <w:b w:val="0"/>
                <w:strike/>
                <w:rPrChange w:id="8600" w:author="Sunil Vyas" w:date="2023-10-12T11:42:00Z">
                  <w:rPr>
                    <w:rFonts w:ascii="Cambria" w:hAnsi="Cambria"/>
                    <w:b w:val="0"/>
                  </w:rPr>
                </w:rPrChange>
              </w:rPr>
              <w:t>SPU Quantity</w:t>
            </w:r>
            <w:bookmarkEnd w:id="8598"/>
            <w:bookmarkEnd w:id="8599"/>
            <w:r>
              <w:rPr>
                <w:rFonts w:ascii="Cambria" w:hAnsi="Cambria"/>
                <w:b w:val="0"/>
                <w:strike/>
                <w:rPrChange w:id="8601" w:author="Sunil Vyas" w:date="2023-10-12T11:42:00Z">
                  <w:rPr>
                    <w:rFonts w:ascii="Cambria" w:hAnsi="Cambria"/>
                    <w:b w:val="0"/>
                  </w:rPr>
                </w:rPrChange>
              </w:rPr>
              <w:t xml:space="preserve"> </w:t>
            </w:r>
          </w:p>
          <w:p w14:paraId="6241E4AA" w14:textId="77777777" w:rsidR="009274EA" w:rsidRPr="009274EA" w:rsidRDefault="00C53038">
            <w:pPr>
              <w:pStyle w:val="Heading112pt"/>
              <w:numPr>
                <w:ilvl w:val="1"/>
                <w:numId w:val="2"/>
              </w:numPr>
              <w:tabs>
                <w:tab w:val="left" w:pos="10620"/>
              </w:tabs>
              <w:rPr>
                <w:rFonts w:ascii="Cambria" w:hAnsi="Cambria"/>
                <w:strike/>
                <w:rPrChange w:id="8602" w:author="Sunil Vyas" w:date="2023-10-12T11:42:00Z">
                  <w:rPr>
                    <w:rFonts w:ascii="Cambria" w:hAnsi="Cambria"/>
                  </w:rPr>
                </w:rPrChange>
              </w:rPr>
            </w:pPr>
            <w:bookmarkStart w:id="8603" w:name="_Toc137819467"/>
            <w:bookmarkStart w:id="8604" w:name="_Toc137832135"/>
            <w:r>
              <w:rPr>
                <w:rFonts w:ascii="Cambria" w:hAnsi="Cambria"/>
                <w:b w:val="0"/>
                <w:strike/>
                <w:rPrChange w:id="8605" w:author="Sunil Vyas" w:date="2023-10-12T11:42:00Z">
                  <w:rPr>
                    <w:rFonts w:ascii="Cambria" w:hAnsi="Cambria"/>
                    <w:b w:val="0"/>
                  </w:rPr>
                </w:rPrChange>
              </w:rPr>
              <w:t>Status</w:t>
            </w:r>
            <w:bookmarkEnd w:id="8603"/>
            <w:bookmarkEnd w:id="8604"/>
          </w:p>
          <w:p w14:paraId="14EE3BFB" w14:textId="77777777" w:rsidR="009274EA" w:rsidRPr="009274EA" w:rsidRDefault="00C53038">
            <w:pPr>
              <w:pStyle w:val="Heading112pt"/>
              <w:numPr>
                <w:ilvl w:val="2"/>
                <w:numId w:val="2"/>
              </w:numPr>
              <w:tabs>
                <w:tab w:val="left" w:pos="10620"/>
              </w:tabs>
              <w:rPr>
                <w:rFonts w:ascii="Cambria" w:hAnsi="Cambria"/>
                <w:strike/>
                <w:rPrChange w:id="8606" w:author="Sunil Vyas" w:date="2023-10-12T11:42:00Z">
                  <w:rPr>
                    <w:rFonts w:ascii="Cambria" w:hAnsi="Cambria"/>
                  </w:rPr>
                </w:rPrChange>
              </w:rPr>
            </w:pPr>
            <w:bookmarkStart w:id="8607" w:name="_Toc137819468"/>
            <w:bookmarkStart w:id="8608" w:name="_Toc137832136"/>
            <w:r>
              <w:rPr>
                <w:rFonts w:ascii="Cambria" w:hAnsi="Cambria"/>
                <w:b w:val="0"/>
                <w:strike/>
                <w:rPrChange w:id="8609" w:author="Sunil Vyas" w:date="2023-10-12T11:42:00Z">
                  <w:rPr>
                    <w:rFonts w:ascii="Cambria" w:hAnsi="Cambria"/>
                    <w:b w:val="0"/>
                  </w:rPr>
                </w:rPrChange>
              </w:rPr>
              <w:t>Active</w:t>
            </w:r>
            <w:bookmarkEnd w:id="8607"/>
            <w:bookmarkEnd w:id="8608"/>
          </w:p>
          <w:p w14:paraId="127FC715" w14:textId="77777777" w:rsidR="009274EA" w:rsidRPr="009274EA" w:rsidRDefault="00C53038">
            <w:pPr>
              <w:pStyle w:val="Heading112pt"/>
              <w:numPr>
                <w:ilvl w:val="2"/>
                <w:numId w:val="2"/>
              </w:numPr>
              <w:tabs>
                <w:tab w:val="left" w:pos="10620"/>
              </w:tabs>
              <w:rPr>
                <w:rFonts w:ascii="Cambria" w:hAnsi="Cambria"/>
                <w:strike/>
                <w:rPrChange w:id="8610" w:author="Sunil Vyas" w:date="2023-10-12T11:42:00Z">
                  <w:rPr>
                    <w:rFonts w:ascii="Cambria" w:hAnsi="Cambria"/>
                  </w:rPr>
                </w:rPrChange>
              </w:rPr>
            </w:pPr>
            <w:bookmarkStart w:id="8611" w:name="_Toc137819469"/>
            <w:bookmarkStart w:id="8612" w:name="_Toc137832137"/>
            <w:r>
              <w:rPr>
                <w:rFonts w:ascii="Cambria" w:hAnsi="Cambria"/>
                <w:b w:val="0"/>
                <w:strike/>
                <w:rPrChange w:id="8613" w:author="Sunil Vyas" w:date="2023-10-12T11:42:00Z">
                  <w:rPr>
                    <w:rFonts w:ascii="Cambria" w:hAnsi="Cambria"/>
                    <w:b w:val="0"/>
                  </w:rPr>
                </w:rPrChange>
              </w:rPr>
              <w:t>Inactive</w:t>
            </w:r>
            <w:bookmarkEnd w:id="8611"/>
            <w:bookmarkEnd w:id="8612"/>
          </w:p>
          <w:p w14:paraId="4B051B43" w14:textId="77777777" w:rsidR="009274EA" w:rsidRPr="009274EA" w:rsidRDefault="00C53038">
            <w:pPr>
              <w:pStyle w:val="Heading112pt"/>
              <w:tabs>
                <w:tab w:val="left" w:pos="10620"/>
              </w:tabs>
              <w:rPr>
                <w:rFonts w:ascii="Cambria" w:hAnsi="Cambria"/>
                <w:strike/>
                <w:rPrChange w:id="8614" w:author="Sunil Vyas" w:date="2023-10-12T11:42:00Z">
                  <w:rPr>
                    <w:rFonts w:ascii="Cambria" w:hAnsi="Cambria"/>
                  </w:rPr>
                </w:rPrChange>
              </w:rPr>
            </w:pPr>
            <w:r>
              <w:rPr>
                <w:rFonts w:ascii="Cambria" w:hAnsi="Cambria"/>
                <w:b w:val="0"/>
                <w:strike/>
                <w:rPrChange w:id="8615" w:author="Sunil Vyas" w:date="2023-10-12T11:42:00Z">
                  <w:rPr>
                    <w:rFonts w:ascii="Cambria" w:hAnsi="Cambria"/>
                    <w:b w:val="0"/>
                  </w:rPr>
                </w:rPrChange>
              </w:rPr>
              <w:t>System should render/display by default 20 records.</w:t>
            </w:r>
          </w:p>
          <w:p w14:paraId="1DF3C0BE" w14:textId="77777777" w:rsidR="009274EA" w:rsidRPr="009274EA" w:rsidRDefault="00C53038">
            <w:pPr>
              <w:pStyle w:val="Heading112pt"/>
              <w:tabs>
                <w:tab w:val="left" w:pos="10620"/>
              </w:tabs>
              <w:rPr>
                <w:rFonts w:ascii="Cambria" w:hAnsi="Cambria"/>
                <w:strike/>
                <w:rPrChange w:id="8616" w:author="Sunil Vyas" w:date="2023-10-12T11:42:00Z">
                  <w:rPr>
                    <w:rFonts w:ascii="Cambria" w:hAnsi="Cambria"/>
                  </w:rPr>
                </w:rPrChange>
              </w:rPr>
            </w:pPr>
            <w:bookmarkStart w:id="8617" w:name="_Toc137819471"/>
            <w:bookmarkStart w:id="8618" w:name="_Toc137832139"/>
            <w:r>
              <w:rPr>
                <w:rFonts w:ascii="Cambria" w:hAnsi="Cambria"/>
                <w:b w:val="0"/>
                <w:strike/>
                <w:rPrChange w:id="8619" w:author="Sunil Vyas" w:date="2023-10-12T11:42:00Z">
                  <w:rPr>
                    <w:rFonts w:ascii="Cambria" w:hAnsi="Cambria"/>
                    <w:b w:val="0"/>
                  </w:rPr>
                </w:rPrChange>
              </w:rPr>
              <w:lastRenderedPageBreak/>
              <w:t>System should record in latest created record first.</w:t>
            </w:r>
            <w:bookmarkEnd w:id="8617"/>
            <w:bookmarkEnd w:id="8618"/>
          </w:p>
          <w:p w14:paraId="2B3605FA" w14:textId="77777777" w:rsidR="009274EA" w:rsidRPr="009274EA" w:rsidRDefault="00C53038">
            <w:pPr>
              <w:pStyle w:val="Heading112pt"/>
              <w:tabs>
                <w:tab w:val="left" w:pos="10620"/>
              </w:tabs>
              <w:rPr>
                <w:rFonts w:ascii="Cambria" w:hAnsi="Cambria"/>
                <w:strike/>
                <w:rPrChange w:id="8620" w:author="Sunil Vyas" w:date="2023-10-12T11:42:00Z">
                  <w:rPr>
                    <w:rFonts w:ascii="Cambria" w:hAnsi="Cambria"/>
                  </w:rPr>
                </w:rPrChange>
              </w:rPr>
            </w:pPr>
            <w:bookmarkStart w:id="8621" w:name="_Toc137819472"/>
            <w:bookmarkStart w:id="8622" w:name="_Toc137832140"/>
            <w:r>
              <w:rPr>
                <w:rFonts w:ascii="Cambria" w:hAnsi="Cambria"/>
                <w:b w:val="0"/>
                <w:strike/>
                <w:rPrChange w:id="8623" w:author="Sunil Vyas" w:date="2023-10-12T11:42:00Z">
                  <w:rPr>
                    <w:rFonts w:ascii="Cambria" w:hAnsi="Cambria"/>
                    <w:b w:val="0"/>
                  </w:rPr>
                </w:rPrChange>
              </w:rPr>
              <w:t>System should not display updated record as a first record.</w:t>
            </w:r>
            <w:bookmarkEnd w:id="8621"/>
            <w:bookmarkEnd w:id="8622"/>
          </w:p>
          <w:p w14:paraId="52901033" w14:textId="77777777" w:rsidR="009274EA" w:rsidRPr="009274EA" w:rsidRDefault="00C53038">
            <w:pPr>
              <w:pStyle w:val="Heading112pt"/>
              <w:tabs>
                <w:tab w:val="left" w:pos="10620"/>
              </w:tabs>
              <w:rPr>
                <w:rFonts w:ascii="Cambria" w:hAnsi="Cambria"/>
                <w:strike/>
                <w:rPrChange w:id="8624" w:author="Sunil Vyas" w:date="2023-10-12T11:42:00Z">
                  <w:rPr>
                    <w:rFonts w:ascii="Cambria" w:hAnsi="Cambria"/>
                  </w:rPr>
                </w:rPrChange>
              </w:rPr>
            </w:pPr>
            <w:r>
              <w:rPr>
                <w:rFonts w:ascii="Cambria" w:hAnsi="Cambria"/>
                <w:b w:val="0"/>
                <w:strike/>
                <w:rPrChange w:id="8625" w:author="Sunil Vyas" w:date="2023-10-12T11:42:00Z">
                  <w:rPr>
                    <w:rFonts w:ascii="Cambria" w:hAnsi="Cambria"/>
                    <w:b w:val="0"/>
                  </w:rPr>
                </w:rPrChange>
              </w:rPr>
              <w:t>System should display both type of record under detail section.</w:t>
            </w:r>
          </w:p>
          <w:p w14:paraId="7BCA6032" w14:textId="77777777" w:rsidR="009274EA" w:rsidRPr="009274EA" w:rsidRDefault="00C53038">
            <w:pPr>
              <w:pStyle w:val="Heading112pt"/>
              <w:numPr>
                <w:ilvl w:val="1"/>
                <w:numId w:val="2"/>
              </w:numPr>
              <w:tabs>
                <w:tab w:val="left" w:pos="10620"/>
              </w:tabs>
              <w:rPr>
                <w:rFonts w:ascii="Cambria" w:hAnsi="Cambria"/>
                <w:strike/>
                <w:rPrChange w:id="8626" w:author="Sunil Vyas" w:date="2023-10-12T11:42:00Z">
                  <w:rPr>
                    <w:rFonts w:ascii="Cambria" w:hAnsi="Cambria"/>
                  </w:rPr>
                </w:rPrChange>
              </w:rPr>
            </w:pPr>
            <w:bookmarkStart w:id="8627" w:name="_Toc137819474"/>
            <w:bookmarkStart w:id="8628" w:name="_Toc137832142"/>
            <w:r>
              <w:rPr>
                <w:rFonts w:ascii="Cambria" w:hAnsi="Cambria"/>
                <w:b w:val="0"/>
                <w:strike/>
                <w:rPrChange w:id="8629" w:author="Sunil Vyas" w:date="2023-10-12T11:42:00Z">
                  <w:rPr>
                    <w:rFonts w:ascii="Cambria" w:hAnsi="Cambria"/>
                    <w:b w:val="0"/>
                  </w:rPr>
                </w:rPrChange>
              </w:rPr>
              <w:t>Active ( By default active while created )</w:t>
            </w:r>
            <w:bookmarkEnd w:id="8627"/>
            <w:bookmarkEnd w:id="8628"/>
          </w:p>
          <w:p w14:paraId="1DD95F0B" w14:textId="77777777" w:rsidR="009274EA" w:rsidRPr="009274EA" w:rsidRDefault="00C53038">
            <w:pPr>
              <w:pStyle w:val="Heading112pt"/>
              <w:numPr>
                <w:ilvl w:val="1"/>
                <w:numId w:val="2"/>
              </w:numPr>
              <w:tabs>
                <w:tab w:val="left" w:pos="10620"/>
              </w:tabs>
              <w:rPr>
                <w:rFonts w:ascii="Cambria" w:hAnsi="Cambria"/>
                <w:strike/>
                <w:rPrChange w:id="8630" w:author="Sunil Vyas" w:date="2023-10-12T11:42:00Z">
                  <w:rPr>
                    <w:rFonts w:ascii="Cambria" w:hAnsi="Cambria"/>
                  </w:rPr>
                </w:rPrChange>
              </w:rPr>
            </w:pPr>
            <w:bookmarkStart w:id="8631" w:name="_Toc137819475"/>
            <w:bookmarkStart w:id="8632" w:name="_Toc137832143"/>
            <w:r>
              <w:rPr>
                <w:rFonts w:ascii="Cambria" w:hAnsi="Cambria"/>
                <w:b w:val="0"/>
                <w:strike/>
                <w:rPrChange w:id="8633" w:author="Sunil Vyas" w:date="2023-10-12T11:42:00Z">
                  <w:rPr>
                    <w:rFonts w:ascii="Cambria" w:hAnsi="Cambria"/>
                    <w:b w:val="0"/>
                  </w:rPr>
                </w:rPrChange>
              </w:rPr>
              <w:t>Inactive</w:t>
            </w:r>
            <w:bookmarkEnd w:id="8631"/>
            <w:bookmarkEnd w:id="8632"/>
          </w:p>
          <w:p w14:paraId="371FECA8" w14:textId="77777777" w:rsidR="009274EA" w:rsidRPr="009274EA" w:rsidRDefault="00C53038">
            <w:pPr>
              <w:pStyle w:val="Heading112pt"/>
              <w:tabs>
                <w:tab w:val="left" w:pos="10620"/>
              </w:tabs>
              <w:rPr>
                <w:rFonts w:ascii="Cambria" w:hAnsi="Cambria"/>
                <w:strike/>
                <w:rPrChange w:id="8634" w:author="Sunil Vyas" w:date="2023-10-12T11:42:00Z">
                  <w:rPr>
                    <w:rFonts w:ascii="Cambria" w:hAnsi="Cambria"/>
                  </w:rPr>
                </w:rPrChange>
              </w:rPr>
            </w:pPr>
            <w:bookmarkStart w:id="8635" w:name="_Toc137819476"/>
            <w:bookmarkStart w:id="8636" w:name="_Toc137832144"/>
            <w:r>
              <w:rPr>
                <w:rFonts w:ascii="Cambria" w:hAnsi="Cambria"/>
                <w:b w:val="0"/>
                <w:strike/>
                <w:rPrChange w:id="8637" w:author="Sunil Vyas" w:date="2023-10-12T11:42:00Z">
                  <w:rPr>
                    <w:rFonts w:ascii="Cambria" w:hAnsi="Cambria"/>
                    <w:b w:val="0"/>
                  </w:rPr>
                </w:rPrChange>
              </w:rPr>
              <w:t xml:space="preserve">Under Active and Inactive </w:t>
            </w:r>
            <w:r>
              <w:rPr>
                <w:rFonts w:ascii="Cambria" w:hAnsi="Cambria"/>
                <w:b w:val="0"/>
                <w:strike/>
              </w:rPr>
              <w:t>tab</w:t>
            </w:r>
            <w:r>
              <w:rPr>
                <w:rFonts w:ascii="Cambria" w:hAnsi="Cambria"/>
                <w:b w:val="0"/>
                <w:strike/>
                <w:rPrChange w:id="8638" w:author="Sunil Vyas" w:date="2023-10-12T11:42:00Z">
                  <w:rPr>
                    <w:rFonts w:ascii="Cambria" w:hAnsi="Cambria"/>
                    <w:b w:val="0"/>
                  </w:rPr>
                </w:rPrChange>
              </w:rPr>
              <w:t xml:space="preserve"> system should provide below details.</w:t>
            </w:r>
            <w:bookmarkEnd w:id="8635"/>
            <w:bookmarkEnd w:id="8636"/>
          </w:p>
          <w:p w14:paraId="5EC6C3B1" w14:textId="77777777" w:rsidR="009274EA" w:rsidRPr="009274EA" w:rsidRDefault="00C53038">
            <w:pPr>
              <w:pStyle w:val="Heading112pt"/>
              <w:numPr>
                <w:ilvl w:val="1"/>
                <w:numId w:val="2"/>
              </w:numPr>
              <w:tabs>
                <w:tab w:val="left" w:pos="10620"/>
              </w:tabs>
              <w:rPr>
                <w:rFonts w:ascii="Cambria" w:hAnsi="Cambria"/>
                <w:strike/>
                <w:rPrChange w:id="8639" w:author="Sunil Vyas" w:date="2023-10-12T11:42:00Z">
                  <w:rPr>
                    <w:rFonts w:ascii="Cambria" w:hAnsi="Cambria"/>
                  </w:rPr>
                </w:rPrChange>
              </w:rPr>
            </w:pPr>
            <w:bookmarkStart w:id="8640" w:name="_Toc137819477"/>
            <w:bookmarkStart w:id="8641" w:name="_Toc137832145"/>
            <w:r>
              <w:rPr>
                <w:rFonts w:ascii="Cambria" w:hAnsi="Cambria"/>
                <w:b w:val="0"/>
                <w:strike/>
                <w:rPrChange w:id="8642" w:author="Sunil Vyas" w:date="2023-10-12T11:42:00Z">
                  <w:rPr>
                    <w:rFonts w:ascii="Cambria" w:hAnsi="Cambria"/>
                    <w:b w:val="0"/>
                  </w:rPr>
                </w:rPrChange>
              </w:rPr>
              <w:t>Sr.</w:t>
            </w:r>
            <w:bookmarkEnd w:id="8640"/>
            <w:bookmarkEnd w:id="8641"/>
          </w:p>
          <w:p w14:paraId="0A4E5544" w14:textId="77777777" w:rsidR="009274EA" w:rsidRPr="009274EA" w:rsidRDefault="00C53038">
            <w:pPr>
              <w:pStyle w:val="Heading112pt"/>
              <w:numPr>
                <w:ilvl w:val="1"/>
                <w:numId w:val="2"/>
              </w:numPr>
              <w:tabs>
                <w:tab w:val="left" w:pos="10620"/>
              </w:tabs>
              <w:rPr>
                <w:rFonts w:ascii="Cambria" w:hAnsi="Cambria"/>
                <w:b w:val="0"/>
                <w:strike/>
                <w:rPrChange w:id="8643" w:author="Sunil Vyas" w:date="2023-10-12T11:42:00Z">
                  <w:rPr>
                    <w:rFonts w:ascii="Cambria" w:hAnsi="Cambria"/>
                    <w:b w:val="0"/>
                  </w:rPr>
                </w:rPrChange>
              </w:rPr>
            </w:pPr>
            <w:bookmarkStart w:id="8644" w:name="_Toc137819478"/>
            <w:bookmarkStart w:id="8645" w:name="_Toc137832146"/>
            <w:r>
              <w:rPr>
                <w:rFonts w:ascii="Cambria" w:hAnsi="Cambria"/>
                <w:b w:val="0"/>
                <w:strike/>
                <w:rPrChange w:id="8646" w:author="Sunil Vyas" w:date="2023-10-12T11:42:00Z">
                  <w:rPr>
                    <w:rFonts w:ascii="Cambria" w:hAnsi="Cambria"/>
                    <w:b w:val="0"/>
                  </w:rPr>
                </w:rPrChange>
              </w:rPr>
              <w:t>Auction Center</w:t>
            </w:r>
            <w:bookmarkEnd w:id="8644"/>
            <w:bookmarkEnd w:id="8645"/>
            <w:r>
              <w:rPr>
                <w:rFonts w:ascii="Cambria" w:hAnsi="Cambria"/>
                <w:b w:val="0"/>
                <w:strike/>
                <w:rPrChange w:id="8647" w:author="Sunil Vyas" w:date="2023-10-12T11:42:00Z">
                  <w:rPr>
                    <w:rFonts w:ascii="Cambria" w:hAnsi="Cambria"/>
                    <w:b w:val="0"/>
                  </w:rPr>
                </w:rPrChange>
              </w:rPr>
              <w:t xml:space="preserve"> </w:t>
            </w:r>
          </w:p>
          <w:p w14:paraId="7A29BDC2" w14:textId="77777777" w:rsidR="009274EA" w:rsidRPr="009274EA" w:rsidRDefault="00C53038">
            <w:pPr>
              <w:pStyle w:val="Heading112pt"/>
              <w:numPr>
                <w:ilvl w:val="1"/>
                <w:numId w:val="2"/>
              </w:numPr>
              <w:tabs>
                <w:tab w:val="left" w:pos="10620"/>
              </w:tabs>
              <w:rPr>
                <w:rFonts w:ascii="Cambria" w:hAnsi="Cambria"/>
                <w:strike/>
                <w:rPrChange w:id="8648" w:author="Sunil Vyas" w:date="2023-10-12T11:42:00Z">
                  <w:rPr>
                    <w:rFonts w:ascii="Cambria" w:hAnsi="Cambria"/>
                  </w:rPr>
                </w:rPrChange>
              </w:rPr>
            </w:pPr>
            <w:bookmarkStart w:id="8649" w:name="_Toc137819479"/>
            <w:bookmarkStart w:id="8650" w:name="_Toc137832147"/>
            <w:r>
              <w:rPr>
                <w:rFonts w:ascii="Cambria" w:hAnsi="Cambria"/>
                <w:b w:val="0"/>
                <w:strike/>
                <w:rPrChange w:id="8651" w:author="Sunil Vyas" w:date="2023-10-12T11:42:00Z">
                  <w:rPr>
                    <w:rFonts w:ascii="Cambria" w:hAnsi="Cambria"/>
                    <w:b w:val="0"/>
                  </w:rPr>
                </w:rPrChange>
              </w:rPr>
              <w:t>Tea type</w:t>
            </w:r>
            <w:bookmarkEnd w:id="8649"/>
            <w:bookmarkEnd w:id="8650"/>
            <w:r>
              <w:rPr>
                <w:rFonts w:ascii="Cambria" w:hAnsi="Cambria"/>
                <w:b w:val="0"/>
                <w:strike/>
                <w:rPrChange w:id="8652" w:author="Sunil Vyas" w:date="2023-10-12T11:42:00Z">
                  <w:rPr>
                    <w:rFonts w:ascii="Cambria" w:hAnsi="Cambria"/>
                    <w:b w:val="0"/>
                  </w:rPr>
                </w:rPrChange>
              </w:rPr>
              <w:t xml:space="preserve"> </w:t>
            </w:r>
          </w:p>
          <w:p w14:paraId="2E61B430" w14:textId="77777777" w:rsidR="009274EA" w:rsidRPr="009274EA" w:rsidRDefault="00C53038">
            <w:pPr>
              <w:pStyle w:val="Heading112pt"/>
              <w:numPr>
                <w:ilvl w:val="1"/>
                <w:numId w:val="2"/>
              </w:numPr>
              <w:tabs>
                <w:tab w:val="left" w:pos="10620"/>
              </w:tabs>
              <w:rPr>
                <w:rFonts w:ascii="Cambria" w:hAnsi="Cambria"/>
                <w:strike/>
                <w:rPrChange w:id="8653" w:author="Sunil Vyas" w:date="2023-10-12T11:42:00Z">
                  <w:rPr>
                    <w:rFonts w:ascii="Cambria" w:hAnsi="Cambria"/>
                  </w:rPr>
                </w:rPrChange>
              </w:rPr>
            </w:pPr>
            <w:r>
              <w:rPr>
                <w:rFonts w:ascii="Cambria" w:hAnsi="Cambria"/>
                <w:b w:val="0"/>
                <w:strike/>
                <w:rPrChange w:id="8654" w:author="Sunil Vyas" w:date="2023-10-12T11:42:00Z">
                  <w:rPr>
                    <w:rFonts w:ascii="Cambria" w:hAnsi="Cambria"/>
                    <w:b w:val="0"/>
                  </w:rPr>
                </w:rPrChange>
              </w:rPr>
              <w:t>Category</w:t>
            </w:r>
          </w:p>
          <w:p w14:paraId="754A60E3" w14:textId="77777777" w:rsidR="009274EA" w:rsidRPr="009274EA" w:rsidRDefault="00C53038">
            <w:pPr>
              <w:pStyle w:val="Heading112pt"/>
              <w:numPr>
                <w:ilvl w:val="1"/>
                <w:numId w:val="2"/>
              </w:numPr>
              <w:tabs>
                <w:tab w:val="left" w:pos="10620"/>
              </w:tabs>
              <w:rPr>
                <w:rFonts w:ascii="Cambria" w:hAnsi="Cambria"/>
                <w:strike/>
                <w:rPrChange w:id="8655" w:author="Sunil Vyas" w:date="2023-10-12T11:42:00Z">
                  <w:rPr>
                    <w:rFonts w:ascii="Cambria" w:hAnsi="Cambria"/>
                  </w:rPr>
                </w:rPrChange>
              </w:rPr>
            </w:pPr>
            <w:bookmarkStart w:id="8656" w:name="_Toc137819480"/>
            <w:bookmarkStart w:id="8657" w:name="_Toc137832148"/>
            <w:r>
              <w:rPr>
                <w:rFonts w:ascii="Cambria" w:hAnsi="Cambria"/>
                <w:b w:val="0"/>
                <w:strike/>
                <w:rPrChange w:id="8658" w:author="Sunil Vyas" w:date="2023-10-12T11:42:00Z">
                  <w:rPr>
                    <w:rFonts w:ascii="Cambria" w:hAnsi="Cambria"/>
                    <w:b w:val="0"/>
                  </w:rPr>
                </w:rPrChange>
              </w:rPr>
              <w:t>Grade</w:t>
            </w:r>
            <w:bookmarkEnd w:id="8656"/>
            <w:bookmarkEnd w:id="8657"/>
            <w:r>
              <w:rPr>
                <w:rFonts w:ascii="Cambria" w:hAnsi="Cambria"/>
                <w:b w:val="0"/>
                <w:strike/>
                <w:rPrChange w:id="8659" w:author="Sunil Vyas" w:date="2023-10-12T11:42:00Z">
                  <w:rPr>
                    <w:rFonts w:ascii="Cambria" w:hAnsi="Cambria"/>
                    <w:b w:val="0"/>
                  </w:rPr>
                </w:rPrChange>
              </w:rPr>
              <w:t xml:space="preserve"> </w:t>
            </w:r>
          </w:p>
          <w:p w14:paraId="4173E14C" w14:textId="77777777" w:rsidR="009274EA" w:rsidRPr="009274EA" w:rsidRDefault="00C53038">
            <w:pPr>
              <w:pStyle w:val="Heading112pt"/>
              <w:numPr>
                <w:ilvl w:val="1"/>
                <w:numId w:val="2"/>
              </w:numPr>
              <w:tabs>
                <w:tab w:val="left" w:pos="10620"/>
              </w:tabs>
              <w:rPr>
                <w:rFonts w:ascii="Cambria" w:hAnsi="Cambria"/>
                <w:b w:val="0"/>
                <w:strike/>
                <w:rPrChange w:id="8660" w:author="Sunil Vyas" w:date="2023-10-12T11:42:00Z">
                  <w:rPr>
                    <w:rFonts w:ascii="Cambria" w:hAnsi="Cambria"/>
                    <w:b w:val="0"/>
                  </w:rPr>
                </w:rPrChange>
              </w:rPr>
            </w:pPr>
            <w:bookmarkStart w:id="8661" w:name="_Toc137819481"/>
            <w:bookmarkStart w:id="8662" w:name="_Toc137832149"/>
            <w:r>
              <w:rPr>
                <w:rFonts w:ascii="Cambria" w:hAnsi="Cambria"/>
                <w:b w:val="0"/>
                <w:strike/>
                <w:rPrChange w:id="8663" w:author="Sunil Vyas" w:date="2023-10-12T11:42:00Z">
                  <w:rPr>
                    <w:rFonts w:ascii="Cambria" w:hAnsi="Cambria"/>
                    <w:b w:val="0"/>
                  </w:rPr>
                </w:rPrChange>
              </w:rPr>
              <w:t>SPU Quantity</w:t>
            </w:r>
            <w:bookmarkEnd w:id="8661"/>
            <w:bookmarkEnd w:id="8662"/>
            <w:r>
              <w:rPr>
                <w:rFonts w:ascii="Cambria" w:hAnsi="Cambria"/>
                <w:b w:val="0"/>
                <w:strike/>
                <w:rPrChange w:id="8664" w:author="Sunil Vyas" w:date="2023-10-12T11:42:00Z">
                  <w:rPr>
                    <w:rFonts w:ascii="Cambria" w:hAnsi="Cambria"/>
                    <w:b w:val="0"/>
                  </w:rPr>
                </w:rPrChange>
              </w:rPr>
              <w:t xml:space="preserve"> </w:t>
            </w:r>
          </w:p>
          <w:p w14:paraId="1596EBC4" w14:textId="77777777" w:rsidR="009274EA" w:rsidRPr="009274EA" w:rsidRDefault="00C53038">
            <w:pPr>
              <w:pStyle w:val="Heading112pt"/>
              <w:numPr>
                <w:ilvl w:val="1"/>
                <w:numId w:val="2"/>
              </w:numPr>
              <w:tabs>
                <w:tab w:val="left" w:pos="10620"/>
              </w:tabs>
              <w:rPr>
                <w:rFonts w:ascii="Cambria" w:hAnsi="Cambria"/>
                <w:b w:val="0"/>
                <w:strike/>
                <w:rPrChange w:id="8665" w:author="Sunil Vyas" w:date="2023-10-12T11:42:00Z">
                  <w:rPr>
                    <w:rFonts w:ascii="Cambria" w:hAnsi="Cambria"/>
                    <w:b w:val="0"/>
                  </w:rPr>
                </w:rPrChange>
              </w:rPr>
            </w:pPr>
            <w:bookmarkStart w:id="8666" w:name="_Toc137819482"/>
            <w:bookmarkStart w:id="8667" w:name="_Toc137832150"/>
            <w:r>
              <w:rPr>
                <w:rFonts w:ascii="Cambria" w:hAnsi="Cambria"/>
                <w:b w:val="0"/>
                <w:strike/>
                <w:rPrChange w:id="8668" w:author="Sunil Vyas" w:date="2023-10-12T11:42:00Z">
                  <w:rPr>
                    <w:rFonts w:ascii="Cambria" w:hAnsi="Cambria"/>
                    <w:b w:val="0"/>
                  </w:rPr>
                </w:rPrChange>
              </w:rPr>
              <w:t>Action</w:t>
            </w:r>
            <w:bookmarkEnd w:id="8666"/>
            <w:bookmarkEnd w:id="8667"/>
          </w:p>
          <w:p w14:paraId="59DF78CC" w14:textId="77777777" w:rsidR="009274EA" w:rsidRPr="009274EA" w:rsidRDefault="00C53038">
            <w:pPr>
              <w:pStyle w:val="Heading112pt"/>
              <w:numPr>
                <w:ilvl w:val="2"/>
                <w:numId w:val="2"/>
              </w:numPr>
              <w:tabs>
                <w:tab w:val="left" w:pos="10620"/>
              </w:tabs>
              <w:rPr>
                <w:rFonts w:ascii="Cambria" w:hAnsi="Cambria"/>
                <w:b w:val="0"/>
                <w:strike/>
                <w:rPrChange w:id="8669" w:author="Sunil Vyas" w:date="2023-10-12T11:42:00Z">
                  <w:rPr>
                    <w:rFonts w:ascii="Cambria" w:hAnsi="Cambria"/>
                    <w:b w:val="0"/>
                  </w:rPr>
                </w:rPrChange>
              </w:rPr>
            </w:pPr>
            <w:bookmarkStart w:id="8670" w:name="_Toc137819483"/>
            <w:bookmarkStart w:id="8671" w:name="_Toc137832151"/>
            <w:r>
              <w:rPr>
                <w:rFonts w:ascii="Cambria" w:hAnsi="Cambria"/>
                <w:b w:val="0"/>
                <w:strike/>
                <w:rPrChange w:id="8672" w:author="Sunil Vyas" w:date="2023-10-12T11:42:00Z">
                  <w:rPr>
                    <w:rFonts w:ascii="Cambria" w:hAnsi="Cambria"/>
                    <w:b w:val="0"/>
                  </w:rPr>
                </w:rPrChange>
              </w:rPr>
              <w:t>Edit link</w:t>
            </w:r>
            <w:bookmarkEnd w:id="8670"/>
            <w:bookmarkEnd w:id="8671"/>
          </w:p>
          <w:p w14:paraId="6D2A0598" w14:textId="77777777" w:rsidR="009274EA" w:rsidRPr="009274EA" w:rsidRDefault="00C53038">
            <w:pPr>
              <w:pStyle w:val="Heading112pt"/>
              <w:numPr>
                <w:ilvl w:val="2"/>
                <w:numId w:val="2"/>
              </w:numPr>
              <w:tabs>
                <w:tab w:val="left" w:pos="10620"/>
              </w:tabs>
              <w:rPr>
                <w:rFonts w:ascii="Cambria" w:hAnsi="Cambria"/>
                <w:b w:val="0"/>
                <w:strike/>
                <w:rPrChange w:id="8673" w:author="Sunil Vyas" w:date="2023-10-12T11:42:00Z">
                  <w:rPr>
                    <w:rFonts w:ascii="Cambria" w:hAnsi="Cambria"/>
                    <w:b w:val="0"/>
                  </w:rPr>
                </w:rPrChange>
              </w:rPr>
            </w:pPr>
            <w:bookmarkStart w:id="8674" w:name="_Toc137819484"/>
            <w:bookmarkStart w:id="8675" w:name="_Toc137832152"/>
            <w:r>
              <w:rPr>
                <w:rFonts w:ascii="Cambria" w:hAnsi="Cambria"/>
                <w:b w:val="0"/>
                <w:strike/>
                <w:rPrChange w:id="8676" w:author="Sunil Vyas" w:date="2023-10-12T11:42:00Z">
                  <w:rPr>
                    <w:rFonts w:ascii="Cambria" w:hAnsi="Cambria"/>
                    <w:b w:val="0"/>
                  </w:rPr>
                </w:rPrChange>
              </w:rPr>
              <w:t>View link</w:t>
            </w:r>
            <w:bookmarkEnd w:id="8674"/>
            <w:bookmarkEnd w:id="8675"/>
          </w:p>
          <w:p w14:paraId="0025901C" w14:textId="77777777" w:rsidR="009274EA" w:rsidRPr="009274EA" w:rsidRDefault="00C53038">
            <w:pPr>
              <w:pStyle w:val="Heading112pt"/>
              <w:tabs>
                <w:tab w:val="left" w:pos="10620"/>
              </w:tabs>
              <w:rPr>
                <w:rFonts w:ascii="Cambria" w:hAnsi="Cambria"/>
                <w:strike/>
                <w:rPrChange w:id="8677" w:author="Sunil Vyas" w:date="2023-10-12T11:42:00Z">
                  <w:rPr>
                    <w:rFonts w:ascii="Cambria" w:hAnsi="Cambria"/>
                  </w:rPr>
                </w:rPrChange>
              </w:rPr>
            </w:pPr>
            <w:bookmarkStart w:id="8678" w:name="_Toc137819485"/>
            <w:bookmarkStart w:id="8679" w:name="_Toc137832153"/>
            <w:r>
              <w:rPr>
                <w:rFonts w:ascii="Cambria" w:hAnsi="Cambria"/>
                <w:b w:val="0"/>
                <w:strike/>
                <w:rPrChange w:id="8680" w:author="Sunil Vyas" w:date="2023-10-12T11:42:00Z">
                  <w:rPr>
                    <w:rFonts w:ascii="Cambria" w:hAnsi="Cambria"/>
                    <w:b w:val="0"/>
                  </w:rPr>
                </w:rPrChange>
              </w:rPr>
              <w:t>System should display below fields when authorized user clicks on “Edit SPU”.</w:t>
            </w:r>
            <w:bookmarkEnd w:id="8678"/>
            <w:bookmarkEnd w:id="8679"/>
          </w:p>
          <w:p w14:paraId="3C162743" w14:textId="77777777" w:rsidR="009274EA" w:rsidRPr="009274EA" w:rsidRDefault="00C53038">
            <w:pPr>
              <w:pStyle w:val="Heading112pt"/>
              <w:numPr>
                <w:ilvl w:val="1"/>
                <w:numId w:val="2"/>
              </w:numPr>
              <w:tabs>
                <w:tab w:val="left" w:pos="10620"/>
              </w:tabs>
              <w:rPr>
                <w:rFonts w:ascii="Cambria" w:hAnsi="Cambria"/>
                <w:b w:val="0"/>
                <w:strike/>
                <w:rPrChange w:id="8681" w:author="Sunil Vyas" w:date="2023-10-12T11:42:00Z">
                  <w:rPr>
                    <w:rFonts w:ascii="Cambria" w:hAnsi="Cambria"/>
                    <w:b w:val="0"/>
                  </w:rPr>
                </w:rPrChange>
              </w:rPr>
            </w:pPr>
            <w:bookmarkStart w:id="8682" w:name="_Toc137819486"/>
            <w:bookmarkStart w:id="8683" w:name="_Toc137832154"/>
            <w:r>
              <w:rPr>
                <w:rFonts w:ascii="Cambria" w:hAnsi="Cambria"/>
                <w:b w:val="0"/>
                <w:strike/>
                <w:rPrChange w:id="8684" w:author="Sunil Vyas" w:date="2023-10-12T11:42:00Z">
                  <w:rPr>
                    <w:rFonts w:ascii="Cambria" w:hAnsi="Cambria"/>
                    <w:b w:val="0"/>
                  </w:rPr>
                </w:rPrChange>
              </w:rPr>
              <w:t>Auction Center</w:t>
            </w:r>
            <w:bookmarkEnd w:id="8682"/>
            <w:bookmarkEnd w:id="8683"/>
            <w:r>
              <w:rPr>
                <w:rFonts w:ascii="Cambria" w:hAnsi="Cambria"/>
                <w:b w:val="0"/>
                <w:strike/>
                <w:rPrChange w:id="8685" w:author="Sunil Vyas" w:date="2023-10-12T11:42:00Z">
                  <w:rPr>
                    <w:rFonts w:ascii="Cambria" w:hAnsi="Cambria"/>
                    <w:b w:val="0"/>
                  </w:rPr>
                </w:rPrChange>
              </w:rPr>
              <w:t xml:space="preserve"> </w:t>
            </w:r>
          </w:p>
          <w:p w14:paraId="38ED0BCF" w14:textId="77777777" w:rsidR="009274EA" w:rsidRPr="009274EA" w:rsidRDefault="00C53038">
            <w:pPr>
              <w:pStyle w:val="Heading112pt"/>
              <w:numPr>
                <w:ilvl w:val="1"/>
                <w:numId w:val="2"/>
              </w:numPr>
              <w:tabs>
                <w:tab w:val="left" w:pos="10620"/>
              </w:tabs>
              <w:rPr>
                <w:rFonts w:ascii="Cambria" w:hAnsi="Cambria"/>
                <w:strike/>
                <w:rPrChange w:id="8686" w:author="Sunil Vyas" w:date="2023-10-12T11:42:00Z">
                  <w:rPr>
                    <w:rFonts w:ascii="Cambria" w:hAnsi="Cambria"/>
                  </w:rPr>
                </w:rPrChange>
              </w:rPr>
            </w:pPr>
            <w:bookmarkStart w:id="8687" w:name="_Toc137819487"/>
            <w:bookmarkStart w:id="8688" w:name="_Toc137832155"/>
            <w:r>
              <w:rPr>
                <w:rFonts w:ascii="Cambria" w:hAnsi="Cambria"/>
                <w:strike/>
                <w:rPrChange w:id="8689" w:author="Sunil Vyas" w:date="2023-10-12T11:42:00Z">
                  <w:rPr>
                    <w:rFonts w:ascii="Cambria" w:hAnsi="Cambria"/>
                  </w:rPr>
                </w:rPrChange>
              </w:rPr>
              <w:t>Manufacturing period</w:t>
            </w:r>
            <w:bookmarkEnd w:id="8687"/>
            <w:bookmarkEnd w:id="8688"/>
          </w:p>
          <w:p w14:paraId="78EADD96" w14:textId="77777777" w:rsidR="009274EA" w:rsidRPr="009274EA" w:rsidRDefault="00C53038">
            <w:pPr>
              <w:pStyle w:val="Heading112pt"/>
              <w:numPr>
                <w:ilvl w:val="1"/>
                <w:numId w:val="2"/>
              </w:numPr>
              <w:tabs>
                <w:tab w:val="left" w:pos="10620"/>
              </w:tabs>
              <w:rPr>
                <w:rFonts w:ascii="Cambria" w:hAnsi="Cambria"/>
                <w:strike/>
                <w:rPrChange w:id="8690" w:author="Sunil Vyas" w:date="2023-10-12T11:42:00Z">
                  <w:rPr>
                    <w:rFonts w:ascii="Cambria" w:hAnsi="Cambria"/>
                  </w:rPr>
                </w:rPrChange>
              </w:rPr>
            </w:pPr>
            <w:bookmarkStart w:id="8691" w:name="_Toc137819488"/>
            <w:bookmarkStart w:id="8692" w:name="_Toc137832156"/>
            <w:r>
              <w:rPr>
                <w:rFonts w:ascii="Cambria" w:hAnsi="Cambria"/>
                <w:strike/>
                <w:rPrChange w:id="8693" w:author="Sunil Vyas" w:date="2023-10-12T11:42:00Z">
                  <w:rPr>
                    <w:rFonts w:ascii="Cambria" w:hAnsi="Cambria"/>
                  </w:rPr>
                </w:rPrChange>
              </w:rPr>
              <w:t>Minimum Lot Size</w:t>
            </w:r>
            <w:bookmarkEnd w:id="8691"/>
            <w:bookmarkEnd w:id="8692"/>
          </w:p>
          <w:p w14:paraId="6543B814" w14:textId="77777777" w:rsidR="009274EA" w:rsidRPr="009274EA" w:rsidRDefault="00C53038">
            <w:pPr>
              <w:pStyle w:val="Heading112pt"/>
              <w:numPr>
                <w:ilvl w:val="1"/>
                <w:numId w:val="2"/>
              </w:numPr>
              <w:tabs>
                <w:tab w:val="left" w:pos="10620"/>
              </w:tabs>
              <w:rPr>
                <w:rFonts w:ascii="Cambria" w:hAnsi="Cambria"/>
                <w:strike/>
                <w:rPrChange w:id="8694" w:author="Sunil Vyas" w:date="2023-10-12T11:42:00Z">
                  <w:rPr>
                    <w:rFonts w:ascii="Cambria" w:hAnsi="Cambria"/>
                  </w:rPr>
                </w:rPrChange>
              </w:rPr>
            </w:pPr>
            <w:bookmarkStart w:id="8695" w:name="_Toc137819489"/>
            <w:bookmarkStart w:id="8696" w:name="_Toc137832157"/>
            <w:r>
              <w:rPr>
                <w:rFonts w:ascii="Cambria" w:hAnsi="Cambria"/>
                <w:strike/>
                <w:rPrChange w:id="8697" w:author="Sunil Vyas" w:date="2023-10-12T11:42:00Z">
                  <w:rPr>
                    <w:rFonts w:ascii="Cambria" w:hAnsi="Cambria"/>
                  </w:rPr>
                </w:rPrChange>
              </w:rPr>
              <w:t>Factory annual capacity.</w:t>
            </w:r>
            <w:bookmarkEnd w:id="8695"/>
            <w:bookmarkEnd w:id="8696"/>
          </w:p>
          <w:p w14:paraId="71F9C961" w14:textId="77777777" w:rsidR="009274EA" w:rsidRPr="009274EA" w:rsidRDefault="00C53038">
            <w:pPr>
              <w:pStyle w:val="Heading112pt"/>
              <w:numPr>
                <w:ilvl w:val="1"/>
                <w:numId w:val="2"/>
              </w:numPr>
              <w:tabs>
                <w:tab w:val="left" w:pos="10620"/>
              </w:tabs>
              <w:rPr>
                <w:rFonts w:ascii="Cambria" w:hAnsi="Cambria"/>
                <w:strike/>
                <w:rPrChange w:id="8698" w:author="Sunil Vyas" w:date="2023-10-12T11:42:00Z">
                  <w:rPr>
                    <w:rFonts w:ascii="Cambria" w:hAnsi="Cambria"/>
                  </w:rPr>
                </w:rPrChange>
              </w:rPr>
            </w:pPr>
            <w:bookmarkStart w:id="8699" w:name="_Toc137819490"/>
            <w:bookmarkStart w:id="8700" w:name="_Toc137832158"/>
            <w:r>
              <w:rPr>
                <w:rFonts w:ascii="Cambria" w:hAnsi="Cambria"/>
                <w:b w:val="0"/>
                <w:strike/>
                <w:rPrChange w:id="8701" w:author="Sunil Vyas" w:date="2023-10-12T11:42:00Z">
                  <w:rPr>
                    <w:rFonts w:ascii="Cambria" w:hAnsi="Cambria"/>
                    <w:b w:val="0"/>
                  </w:rPr>
                </w:rPrChange>
              </w:rPr>
              <w:t>Tea type</w:t>
            </w:r>
            <w:bookmarkEnd w:id="8699"/>
            <w:bookmarkEnd w:id="8700"/>
            <w:r>
              <w:rPr>
                <w:rFonts w:ascii="Cambria" w:hAnsi="Cambria"/>
                <w:b w:val="0"/>
                <w:strike/>
                <w:rPrChange w:id="8702" w:author="Sunil Vyas" w:date="2023-10-12T11:42:00Z">
                  <w:rPr>
                    <w:rFonts w:ascii="Cambria" w:hAnsi="Cambria"/>
                    <w:b w:val="0"/>
                  </w:rPr>
                </w:rPrChange>
              </w:rPr>
              <w:t xml:space="preserve"> </w:t>
            </w:r>
          </w:p>
          <w:p w14:paraId="16AF8095" w14:textId="77777777" w:rsidR="009274EA" w:rsidRPr="009274EA" w:rsidRDefault="00C53038">
            <w:pPr>
              <w:pStyle w:val="Heading112pt"/>
              <w:numPr>
                <w:ilvl w:val="1"/>
                <w:numId w:val="2"/>
              </w:numPr>
              <w:tabs>
                <w:tab w:val="left" w:pos="10620"/>
              </w:tabs>
              <w:rPr>
                <w:rFonts w:ascii="Cambria" w:hAnsi="Cambria"/>
                <w:strike/>
                <w:rPrChange w:id="8703" w:author="Sunil Vyas" w:date="2023-10-12T11:42:00Z">
                  <w:rPr>
                    <w:rFonts w:ascii="Cambria" w:hAnsi="Cambria"/>
                  </w:rPr>
                </w:rPrChange>
              </w:rPr>
            </w:pPr>
            <w:r>
              <w:rPr>
                <w:rFonts w:ascii="Cambria" w:hAnsi="Cambria"/>
                <w:b w:val="0"/>
                <w:strike/>
                <w:rPrChange w:id="8704" w:author="Sunil Vyas" w:date="2023-10-12T11:42:00Z">
                  <w:rPr>
                    <w:rFonts w:ascii="Cambria" w:hAnsi="Cambria"/>
                    <w:b w:val="0"/>
                  </w:rPr>
                </w:rPrChange>
              </w:rPr>
              <w:t>Category</w:t>
            </w:r>
          </w:p>
          <w:p w14:paraId="65E48ECC" w14:textId="77777777" w:rsidR="009274EA" w:rsidRPr="009274EA" w:rsidRDefault="00C53038">
            <w:pPr>
              <w:pStyle w:val="Heading112pt"/>
              <w:numPr>
                <w:ilvl w:val="1"/>
                <w:numId w:val="2"/>
              </w:numPr>
              <w:tabs>
                <w:tab w:val="left" w:pos="10620"/>
              </w:tabs>
              <w:rPr>
                <w:rFonts w:ascii="Cambria" w:hAnsi="Cambria"/>
                <w:strike/>
                <w:rPrChange w:id="8705" w:author="Sunil Vyas" w:date="2023-10-12T11:42:00Z">
                  <w:rPr>
                    <w:rFonts w:ascii="Cambria" w:hAnsi="Cambria"/>
                  </w:rPr>
                </w:rPrChange>
              </w:rPr>
            </w:pPr>
            <w:bookmarkStart w:id="8706" w:name="_Toc137819491"/>
            <w:bookmarkStart w:id="8707" w:name="_Toc137832159"/>
            <w:r>
              <w:rPr>
                <w:rFonts w:ascii="Cambria" w:hAnsi="Cambria"/>
                <w:b w:val="0"/>
                <w:strike/>
                <w:rPrChange w:id="8708" w:author="Sunil Vyas" w:date="2023-10-12T11:42:00Z">
                  <w:rPr>
                    <w:rFonts w:ascii="Cambria" w:hAnsi="Cambria"/>
                    <w:b w:val="0"/>
                  </w:rPr>
                </w:rPrChange>
              </w:rPr>
              <w:t>Grade</w:t>
            </w:r>
            <w:bookmarkEnd w:id="8706"/>
            <w:bookmarkEnd w:id="8707"/>
            <w:r>
              <w:rPr>
                <w:rFonts w:ascii="Cambria" w:hAnsi="Cambria"/>
                <w:b w:val="0"/>
                <w:strike/>
                <w:rPrChange w:id="8709" w:author="Sunil Vyas" w:date="2023-10-12T11:42:00Z">
                  <w:rPr>
                    <w:rFonts w:ascii="Cambria" w:hAnsi="Cambria"/>
                    <w:b w:val="0"/>
                  </w:rPr>
                </w:rPrChange>
              </w:rPr>
              <w:t xml:space="preserve"> </w:t>
            </w:r>
          </w:p>
          <w:p w14:paraId="0C470A92" w14:textId="77777777" w:rsidR="009274EA" w:rsidRPr="009274EA" w:rsidRDefault="00C53038">
            <w:pPr>
              <w:pStyle w:val="Heading112pt"/>
              <w:numPr>
                <w:ilvl w:val="1"/>
                <w:numId w:val="2"/>
              </w:numPr>
              <w:tabs>
                <w:tab w:val="left" w:pos="10620"/>
              </w:tabs>
              <w:rPr>
                <w:rFonts w:ascii="Cambria" w:hAnsi="Cambria"/>
                <w:b w:val="0"/>
                <w:strike/>
                <w:rPrChange w:id="8710" w:author="Sunil Vyas" w:date="2023-10-12T11:42:00Z">
                  <w:rPr>
                    <w:rFonts w:ascii="Cambria" w:hAnsi="Cambria"/>
                    <w:b w:val="0"/>
                  </w:rPr>
                </w:rPrChange>
              </w:rPr>
            </w:pPr>
            <w:bookmarkStart w:id="8711" w:name="_Toc137819492"/>
            <w:bookmarkStart w:id="8712" w:name="_Toc137832160"/>
            <w:r>
              <w:rPr>
                <w:rFonts w:ascii="Cambria" w:hAnsi="Cambria"/>
                <w:b w:val="0"/>
                <w:strike/>
                <w:rPrChange w:id="8713" w:author="Sunil Vyas" w:date="2023-10-12T11:42:00Z">
                  <w:rPr>
                    <w:rFonts w:ascii="Cambria" w:hAnsi="Cambria"/>
                    <w:b w:val="0"/>
                  </w:rPr>
                </w:rPrChange>
              </w:rPr>
              <w:t>SPU Quantity</w:t>
            </w:r>
            <w:bookmarkEnd w:id="8711"/>
            <w:bookmarkEnd w:id="8712"/>
            <w:r>
              <w:rPr>
                <w:rFonts w:ascii="Cambria" w:hAnsi="Cambria"/>
                <w:b w:val="0"/>
                <w:strike/>
                <w:rPrChange w:id="8714" w:author="Sunil Vyas" w:date="2023-10-12T11:42:00Z">
                  <w:rPr>
                    <w:rFonts w:ascii="Cambria" w:hAnsi="Cambria"/>
                    <w:b w:val="0"/>
                  </w:rPr>
                </w:rPrChange>
              </w:rPr>
              <w:t xml:space="preserve"> </w:t>
            </w:r>
          </w:p>
          <w:p w14:paraId="1C6D2A14" w14:textId="77777777" w:rsidR="009274EA" w:rsidRPr="009274EA" w:rsidRDefault="00C53038">
            <w:pPr>
              <w:pStyle w:val="Heading112pt"/>
              <w:numPr>
                <w:ilvl w:val="1"/>
                <w:numId w:val="2"/>
              </w:numPr>
              <w:tabs>
                <w:tab w:val="left" w:pos="10620"/>
              </w:tabs>
              <w:rPr>
                <w:rFonts w:ascii="Cambria" w:hAnsi="Cambria"/>
                <w:b w:val="0"/>
                <w:strike/>
                <w:rPrChange w:id="8715" w:author="Sunil Vyas" w:date="2023-10-12T11:42:00Z">
                  <w:rPr>
                    <w:rFonts w:ascii="Cambria" w:hAnsi="Cambria"/>
                    <w:b w:val="0"/>
                  </w:rPr>
                </w:rPrChange>
              </w:rPr>
            </w:pPr>
            <w:bookmarkStart w:id="8716" w:name="_Toc137819493"/>
            <w:bookmarkStart w:id="8717" w:name="_Toc137832161"/>
            <w:r>
              <w:rPr>
                <w:rFonts w:ascii="Cambria" w:hAnsi="Cambria"/>
                <w:b w:val="0"/>
                <w:strike/>
                <w:rPrChange w:id="8718" w:author="Sunil Vyas" w:date="2023-10-12T11:42:00Z">
                  <w:rPr>
                    <w:rFonts w:ascii="Cambria" w:hAnsi="Cambria"/>
                    <w:b w:val="0"/>
                  </w:rPr>
                </w:rPrChange>
              </w:rPr>
              <w:t>Status</w:t>
            </w:r>
            <w:bookmarkEnd w:id="8716"/>
            <w:bookmarkEnd w:id="8717"/>
          </w:p>
          <w:p w14:paraId="22F40D18" w14:textId="77777777" w:rsidR="009274EA" w:rsidRPr="009274EA" w:rsidRDefault="00C53038">
            <w:pPr>
              <w:pStyle w:val="Heading112pt"/>
              <w:numPr>
                <w:ilvl w:val="2"/>
                <w:numId w:val="2"/>
              </w:numPr>
              <w:tabs>
                <w:tab w:val="left" w:pos="10620"/>
              </w:tabs>
              <w:rPr>
                <w:rFonts w:ascii="Cambria" w:hAnsi="Cambria"/>
                <w:b w:val="0"/>
                <w:strike/>
                <w:rPrChange w:id="8719" w:author="Sunil Vyas" w:date="2023-10-12T11:42:00Z">
                  <w:rPr>
                    <w:rFonts w:ascii="Cambria" w:hAnsi="Cambria"/>
                    <w:b w:val="0"/>
                  </w:rPr>
                </w:rPrChange>
              </w:rPr>
            </w:pPr>
            <w:bookmarkStart w:id="8720" w:name="_Toc137819494"/>
            <w:bookmarkStart w:id="8721" w:name="_Toc137832162"/>
            <w:r>
              <w:rPr>
                <w:rFonts w:ascii="Cambria" w:hAnsi="Cambria"/>
                <w:b w:val="0"/>
                <w:strike/>
                <w:rPrChange w:id="8722" w:author="Sunil Vyas" w:date="2023-10-12T11:42:00Z">
                  <w:rPr>
                    <w:rFonts w:ascii="Cambria" w:hAnsi="Cambria"/>
                    <w:b w:val="0"/>
                  </w:rPr>
                </w:rPrChange>
              </w:rPr>
              <w:t xml:space="preserve">Active radio button ( In inactive </w:t>
            </w:r>
            <w:r>
              <w:rPr>
                <w:rFonts w:ascii="Cambria" w:hAnsi="Cambria"/>
                <w:b w:val="0"/>
                <w:strike/>
              </w:rPr>
              <w:t>tab</w:t>
            </w:r>
            <w:r>
              <w:rPr>
                <w:rFonts w:ascii="Cambria" w:hAnsi="Cambria"/>
                <w:b w:val="0"/>
                <w:strike/>
                <w:rPrChange w:id="8723" w:author="Sunil Vyas" w:date="2023-10-12T11:42:00Z">
                  <w:rPr>
                    <w:rFonts w:ascii="Cambria" w:hAnsi="Cambria"/>
                    <w:b w:val="0"/>
                  </w:rPr>
                </w:rPrChange>
              </w:rPr>
              <w:t xml:space="preserve"> )</w:t>
            </w:r>
            <w:bookmarkEnd w:id="8720"/>
            <w:bookmarkEnd w:id="8721"/>
          </w:p>
          <w:p w14:paraId="07A724AB" w14:textId="77777777" w:rsidR="009274EA" w:rsidRPr="009274EA" w:rsidRDefault="00C53038">
            <w:pPr>
              <w:pStyle w:val="Heading112pt"/>
              <w:numPr>
                <w:ilvl w:val="2"/>
                <w:numId w:val="2"/>
              </w:numPr>
              <w:tabs>
                <w:tab w:val="left" w:pos="10620"/>
              </w:tabs>
              <w:rPr>
                <w:rFonts w:ascii="Cambria" w:hAnsi="Cambria"/>
                <w:b w:val="0"/>
                <w:strike/>
                <w:rPrChange w:id="8724" w:author="Sunil Vyas" w:date="2023-10-12T11:42:00Z">
                  <w:rPr>
                    <w:rFonts w:ascii="Cambria" w:hAnsi="Cambria"/>
                    <w:b w:val="0"/>
                  </w:rPr>
                </w:rPrChange>
              </w:rPr>
            </w:pPr>
            <w:bookmarkStart w:id="8725" w:name="_Toc137819495"/>
            <w:bookmarkStart w:id="8726" w:name="_Toc137832163"/>
            <w:r>
              <w:rPr>
                <w:rFonts w:ascii="Cambria" w:hAnsi="Cambria"/>
                <w:b w:val="0"/>
                <w:strike/>
                <w:rPrChange w:id="8727" w:author="Sunil Vyas" w:date="2023-10-12T11:42:00Z">
                  <w:rPr>
                    <w:rFonts w:ascii="Cambria" w:hAnsi="Cambria"/>
                    <w:b w:val="0"/>
                  </w:rPr>
                </w:rPrChange>
              </w:rPr>
              <w:t xml:space="preserve">Inactive radio button ( In active </w:t>
            </w:r>
            <w:r>
              <w:rPr>
                <w:rFonts w:ascii="Cambria" w:hAnsi="Cambria"/>
                <w:b w:val="0"/>
                <w:strike/>
              </w:rPr>
              <w:t>tab</w:t>
            </w:r>
            <w:r>
              <w:rPr>
                <w:rFonts w:ascii="Cambria" w:hAnsi="Cambria"/>
                <w:b w:val="0"/>
                <w:strike/>
                <w:rPrChange w:id="8728" w:author="Sunil Vyas" w:date="2023-10-12T11:42:00Z">
                  <w:rPr>
                    <w:rFonts w:ascii="Cambria" w:hAnsi="Cambria"/>
                    <w:b w:val="0"/>
                  </w:rPr>
                </w:rPrChange>
              </w:rPr>
              <w:t xml:space="preserve"> )</w:t>
            </w:r>
            <w:bookmarkEnd w:id="8725"/>
            <w:bookmarkEnd w:id="8726"/>
          </w:p>
          <w:p w14:paraId="32366A85" w14:textId="77777777" w:rsidR="009274EA" w:rsidRPr="009274EA" w:rsidRDefault="00C53038">
            <w:pPr>
              <w:pStyle w:val="Heading112pt"/>
              <w:numPr>
                <w:ilvl w:val="1"/>
                <w:numId w:val="2"/>
              </w:numPr>
              <w:tabs>
                <w:tab w:val="left" w:pos="10620"/>
              </w:tabs>
              <w:rPr>
                <w:rFonts w:ascii="Cambria" w:hAnsi="Cambria"/>
                <w:strike/>
                <w:rPrChange w:id="8729" w:author="Sunil Vyas" w:date="2023-10-12T11:42:00Z">
                  <w:rPr>
                    <w:rFonts w:ascii="Cambria" w:hAnsi="Cambria"/>
                  </w:rPr>
                </w:rPrChange>
              </w:rPr>
            </w:pPr>
            <w:bookmarkStart w:id="8730" w:name="_Toc137819496"/>
            <w:bookmarkStart w:id="8731" w:name="_Toc137832164"/>
            <w:r>
              <w:rPr>
                <w:rFonts w:ascii="Cambria" w:hAnsi="Cambria"/>
                <w:b w:val="0"/>
                <w:strike/>
                <w:rPrChange w:id="8732" w:author="Sunil Vyas" w:date="2023-10-12T11:42:00Z">
                  <w:rPr>
                    <w:rFonts w:ascii="Cambria" w:hAnsi="Cambria"/>
                    <w:b w:val="0"/>
                  </w:rPr>
                </w:rPrChange>
              </w:rPr>
              <w:t>Update button.</w:t>
            </w:r>
            <w:bookmarkEnd w:id="8730"/>
            <w:bookmarkEnd w:id="8731"/>
          </w:p>
          <w:p w14:paraId="6CA14535" w14:textId="77777777" w:rsidR="009274EA" w:rsidRPr="009274EA" w:rsidRDefault="00C53038">
            <w:pPr>
              <w:pStyle w:val="Heading112pt"/>
              <w:numPr>
                <w:ilvl w:val="1"/>
                <w:numId w:val="2"/>
              </w:numPr>
              <w:tabs>
                <w:tab w:val="left" w:pos="10620"/>
              </w:tabs>
              <w:rPr>
                <w:rFonts w:ascii="Cambria" w:hAnsi="Cambria"/>
                <w:strike/>
                <w:rPrChange w:id="8733" w:author="Sunil Vyas" w:date="2023-10-12T11:42:00Z">
                  <w:rPr>
                    <w:rFonts w:ascii="Cambria" w:hAnsi="Cambria"/>
                  </w:rPr>
                </w:rPrChange>
              </w:rPr>
            </w:pPr>
            <w:bookmarkStart w:id="8734" w:name="_Toc137819497"/>
            <w:bookmarkStart w:id="8735" w:name="_Toc137832165"/>
            <w:r>
              <w:rPr>
                <w:rFonts w:ascii="Cambria" w:hAnsi="Cambria"/>
                <w:b w:val="0"/>
                <w:strike/>
                <w:rPrChange w:id="8736" w:author="Sunil Vyas" w:date="2023-10-12T11:42:00Z">
                  <w:rPr>
                    <w:rFonts w:ascii="Cambria" w:hAnsi="Cambria"/>
                    <w:b w:val="0"/>
                  </w:rPr>
                </w:rPrChange>
              </w:rPr>
              <w:t>Clear button.</w:t>
            </w:r>
            <w:bookmarkEnd w:id="8734"/>
            <w:bookmarkEnd w:id="8735"/>
          </w:p>
          <w:p w14:paraId="01E8FABE" w14:textId="77777777" w:rsidR="009274EA" w:rsidRPr="009274EA" w:rsidRDefault="00C53038">
            <w:pPr>
              <w:pStyle w:val="Heading112pt"/>
              <w:numPr>
                <w:ilvl w:val="1"/>
                <w:numId w:val="2"/>
              </w:numPr>
              <w:tabs>
                <w:tab w:val="left" w:pos="10620"/>
              </w:tabs>
              <w:rPr>
                <w:rFonts w:ascii="Cambria" w:hAnsi="Cambria"/>
                <w:strike/>
                <w:rPrChange w:id="8737" w:author="Sunil Vyas" w:date="2023-10-12T11:42:00Z">
                  <w:rPr>
                    <w:rFonts w:ascii="Cambria" w:hAnsi="Cambria"/>
                  </w:rPr>
                </w:rPrChange>
              </w:rPr>
            </w:pPr>
            <w:bookmarkStart w:id="8738" w:name="_Toc137819498"/>
            <w:bookmarkStart w:id="8739" w:name="_Toc137832166"/>
            <w:r>
              <w:rPr>
                <w:rFonts w:ascii="Cambria" w:hAnsi="Cambria"/>
                <w:b w:val="0"/>
                <w:strike/>
                <w:rPrChange w:id="8740" w:author="Sunil Vyas" w:date="2023-10-12T11:42:00Z">
                  <w:rPr>
                    <w:rFonts w:ascii="Cambria" w:hAnsi="Cambria"/>
                    <w:b w:val="0"/>
                  </w:rPr>
                </w:rPrChange>
              </w:rPr>
              <w:t>Cancel button.</w:t>
            </w:r>
            <w:bookmarkEnd w:id="8738"/>
            <w:bookmarkEnd w:id="8739"/>
          </w:p>
          <w:p w14:paraId="61E8017F" w14:textId="77777777" w:rsidR="009274EA" w:rsidRPr="009274EA" w:rsidRDefault="00C53038">
            <w:pPr>
              <w:pStyle w:val="Heading112pt"/>
              <w:tabs>
                <w:tab w:val="left" w:pos="10620"/>
              </w:tabs>
              <w:rPr>
                <w:rFonts w:ascii="Cambria" w:hAnsi="Cambria"/>
                <w:strike/>
                <w:rPrChange w:id="8741" w:author="Sunil Vyas" w:date="2023-10-12T11:42:00Z">
                  <w:rPr>
                    <w:rFonts w:ascii="Cambria" w:hAnsi="Cambria"/>
                  </w:rPr>
                </w:rPrChange>
              </w:rPr>
            </w:pPr>
            <w:bookmarkStart w:id="8742" w:name="_Toc137819499"/>
            <w:bookmarkStart w:id="8743" w:name="_Toc137832167"/>
            <w:r>
              <w:rPr>
                <w:rFonts w:ascii="Cambria" w:hAnsi="Cambria"/>
                <w:b w:val="0"/>
                <w:strike/>
                <w:rPrChange w:id="8744" w:author="Sunil Vyas" w:date="2023-10-12T11:42:00Z">
                  <w:rPr>
                    <w:rFonts w:ascii="Cambria" w:hAnsi="Cambria"/>
                    <w:b w:val="0"/>
                  </w:rPr>
                </w:rPrChange>
              </w:rPr>
              <w:t>System should provide above mentioned fields as a mandatory fields.</w:t>
            </w:r>
            <w:bookmarkEnd w:id="8742"/>
            <w:bookmarkEnd w:id="8743"/>
          </w:p>
          <w:p w14:paraId="1C8E4101" w14:textId="77777777" w:rsidR="009274EA" w:rsidRPr="009274EA" w:rsidRDefault="00C53038">
            <w:pPr>
              <w:pStyle w:val="Heading112pt"/>
              <w:tabs>
                <w:tab w:val="left" w:pos="10620"/>
              </w:tabs>
              <w:rPr>
                <w:rFonts w:ascii="Cambria" w:hAnsi="Cambria"/>
                <w:strike/>
                <w:rPrChange w:id="8745" w:author="Sunil Vyas" w:date="2023-10-12T11:42:00Z">
                  <w:rPr>
                    <w:rFonts w:ascii="Cambria" w:hAnsi="Cambria"/>
                  </w:rPr>
                </w:rPrChange>
              </w:rPr>
            </w:pPr>
            <w:bookmarkStart w:id="8746" w:name="_Toc137819500"/>
            <w:bookmarkStart w:id="8747" w:name="_Toc137832168"/>
            <w:r>
              <w:rPr>
                <w:rFonts w:ascii="Cambria" w:hAnsi="Cambria"/>
                <w:b w:val="0"/>
                <w:strike/>
                <w:rPrChange w:id="8748" w:author="Sunil Vyas" w:date="2023-10-12T11:42:00Z">
                  <w:rPr>
                    <w:rFonts w:ascii="Cambria" w:hAnsi="Cambria"/>
                    <w:b w:val="0"/>
                  </w:rPr>
                </w:rPrChange>
              </w:rPr>
              <w:t>System should display validation message “Please enter details” on click update button with blank fields.</w:t>
            </w:r>
            <w:bookmarkEnd w:id="8746"/>
            <w:bookmarkEnd w:id="8747"/>
          </w:p>
          <w:p w14:paraId="18608202" w14:textId="77777777" w:rsidR="009274EA" w:rsidRPr="009274EA" w:rsidRDefault="00C53038">
            <w:pPr>
              <w:pStyle w:val="Heading112pt"/>
              <w:tabs>
                <w:tab w:val="left" w:pos="10620"/>
              </w:tabs>
              <w:rPr>
                <w:rFonts w:ascii="Cambria" w:hAnsi="Cambria"/>
                <w:strike/>
                <w:rPrChange w:id="8749" w:author="Sunil Vyas" w:date="2023-10-12T11:42:00Z">
                  <w:rPr>
                    <w:rFonts w:ascii="Cambria" w:hAnsi="Cambria"/>
                  </w:rPr>
                </w:rPrChange>
              </w:rPr>
            </w:pPr>
            <w:bookmarkStart w:id="8750" w:name="_Toc137819501"/>
            <w:bookmarkStart w:id="8751" w:name="_Toc137832169"/>
            <w:r>
              <w:rPr>
                <w:rFonts w:ascii="Cambria" w:hAnsi="Cambria"/>
                <w:b w:val="0"/>
                <w:strike/>
                <w:rPrChange w:id="8752" w:author="Sunil Vyas" w:date="2023-10-12T11:42:00Z">
                  <w:rPr>
                    <w:rFonts w:ascii="Cambria" w:hAnsi="Cambria"/>
                    <w:b w:val="0"/>
                  </w:rPr>
                </w:rPrChange>
              </w:rPr>
              <w:t>System should clear all input on click clear button.</w:t>
            </w:r>
            <w:bookmarkEnd w:id="8750"/>
            <w:bookmarkEnd w:id="8751"/>
          </w:p>
          <w:p w14:paraId="49683482" w14:textId="77777777" w:rsidR="009274EA" w:rsidRPr="009274EA" w:rsidRDefault="00C53038">
            <w:pPr>
              <w:pStyle w:val="Heading112pt"/>
              <w:tabs>
                <w:tab w:val="left" w:pos="10620"/>
              </w:tabs>
              <w:rPr>
                <w:rFonts w:ascii="Cambria" w:hAnsi="Cambria"/>
                <w:strike/>
                <w:rPrChange w:id="8753" w:author="Sunil Vyas" w:date="2023-10-12T11:42:00Z">
                  <w:rPr>
                    <w:rFonts w:ascii="Cambria" w:hAnsi="Cambria"/>
                  </w:rPr>
                </w:rPrChange>
              </w:rPr>
            </w:pPr>
            <w:bookmarkStart w:id="8754" w:name="_Toc137819502"/>
            <w:bookmarkStart w:id="8755" w:name="_Toc137832170"/>
            <w:r>
              <w:rPr>
                <w:rFonts w:ascii="Cambria" w:hAnsi="Cambria"/>
                <w:b w:val="0"/>
                <w:strike/>
                <w:rPrChange w:id="8756" w:author="Sunil Vyas" w:date="2023-10-12T11:42:00Z">
                  <w:rPr>
                    <w:rFonts w:ascii="Cambria" w:hAnsi="Cambria"/>
                    <w:b w:val="0"/>
                  </w:rPr>
                </w:rPrChange>
              </w:rPr>
              <w:lastRenderedPageBreak/>
              <w:t>System should redirect on log in home page on click cancel button.</w:t>
            </w:r>
            <w:bookmarkEnd w:id="8754"/>
            <w:bookmarkEnd w:id="8755"/>
          </w:p>
          <w:p w14:paraId="3DB33864" w14:textId="77777777" w:rsidR="009274EA" w:rsidRPr="009274EA" w:rsidRDefault="00C53038">
            <w:pPr>
              <w:pStyle w:val="Heading112pt"/>
              <w:tabs>
                <w:tab w:val="left" w:pos="10620"/>
              </w:tabs>
              <w:rPr>
                <w:rFonts w:ascii="Cambria" w:hAnsi="Cambria"/>
                <w:strike/>
                <w:rPrChange w:id="8757" w:author="Sunil Vyas" w:date="2023-10-12T11:42:00Z">
                  <w:rPr>
                    <w:rFonts w:ascii="Cambria" w:hAnsi="Cambria"/>
                  </w:rPr>
                </w:rPrChange>
              </w:rPr>
            </w:pPr>
            <w:bookmarkStart w:id="8758" w:name="_Toc137819503"/>
            <w:bookmarkStart w:id="8759" w:name="_Toc137832171"/>
            <w:r>
              <w:rPr>
                <w:rFonts w:ascii="Cambria" w:hAnsi="Cambria"/>
                <w:b w:val="0"/>
                <w:strike/>
                <w:rPrChange w:id="8760" w:author="Sunil Vyas" w:date="2023-10-12T11:42:00Z">
                  <w:rPr>
                    <w:rFonts w:ascii="Cambria" w:hAnsi="Cambria"/>
                    <w:b w:val="0"/>
                  </w:rPr>
                </w:rPrChange>
              </w:rPr>
              <w:t xml:space="preserve">System should allow to enter duplicate value in </w:t>
            </w:r>
            <w:r>
              <w:rPr>
                <w:rFonts w:ascii="Cambria" w:hAnsi="Cambria"/>
                <w:strike/>
                <w:rPrChange w:id="8761" w:author="Sunil Vyas" w:date="2023-10-12T11:42:00Z">
                  <w:rPr>
                    <w:rFonts w:ascii="Cambria" w:hAnsi="Cambria"/>
                  </w:rPr>
                </w:rPrChange>
              </w:rPr>
              <w:t>SPU Qty</w:t>
            </w:r>
            <w:r>
              <w:rPr>
                <w:rFonts w:ascii="Cambria" w:hAnsi="Cambria"/>
                <w:b w:val="0"/>
                <w:strike/>
                <w:rPrChange w:id="8762" w:author="Sunil Vyas" w:date="2023-10-12T11:42:00Z">
                  <w:rPr>
                    <w:rFonts w:ascii="Cambria" w:hAnsi="Cambria"/>
                    <w:b w:val="0"/>
                  </w:rPr>
                </w:rPrChange>
              </w:rPr>
              <w:t xml:space="preserve"> field.</w:t>
            </w:r>
            <w:bookmarkEnd w:id="8758"/>
            <w:bookmarkEnd w:id="8759"/>
          </w:p>
          <w:p w14:paraId="1F873404" w14:textId="77777777" w:rsidR="009274EA" w:rsidRPr="009274EA" w:rsidRDefault="00C53038">
            <w:pPr>
              <w:pStyle w:val="Heading112pt"/>
              <w:tabs>
                <w:tab w:val="left" w:pos="10620"/>
              </w:tabs>
              <w:rPr>
                <w:rFonts w:ascii="Cambria" w:hAnsi="Cambria"/>
                <w:strike/>
                <w:rPrChange w:id="8763" w:author="Sunil Vyas" w:date="2023-10-12T11:42:00Z">
                  <w:rPr>
                    <w:rFonts w:ascii="Cambria" w:hAnsi="Cambria"/>
                  </w:rPr>
                </w:rPrChange>
              </w:rPr>
            </w:pPr>
            <w:bookmarkStart w:id="8764" w:name="_Toc137819504"/>
            <w:bookmarkStart w:id="8765" w:name="_Toc137832172"/>
            <w:r>
              <w:rPr>
                <w:rFonts w:ascii="Cambria" w:hAnsi="Cambria"/>
                <w:b w:val="0"/>
                <w:strike/>
                <w:rPrChange w:id="8766" w:author="Sunil Vyas" w:date="2023-10-12T11:42:00Z">
                  <w:rPr>
                    <w:rFonts w:ascii="Cambria" w:hAnsi="Cambria"/>
                    <w:b w:val="0"/>
                  </w:rPr>
                </w:rPrChange>
              </w:rPr>
              <w:t xml:space="preserve">System should display confirmation message </w:t>
            </w:r>
            <w:r>
              <w:rPr>
                <w:rFonts w:ascii="Cambria" w:hAnsi="Cambria"/>
                <w:strike/>
                <w:rPrChange w:id="8767" w:author="Sunil Vyas" w:date="2023-10-12T11:42:00Z">
                  <w:rPr>
                    <w:rFonts w:ascii="Cambria" w:hAnsi="Cambria"/>
                  </w:rPr>
                </w:rPrChange>
              </w:rPr>
              <w:t>“SPU Updated successfully</w:t>
            </w:r>
            <w:r>
              <w:rPr>
                <w:rFonts w:ascii="Cambria" w:hAnsi="Cambria"/>
                <w:b w:val="0"/>
                <w:strike/>
                <w:rPrChange w:id="8768" w:author="Sunil Vyas" w:date="2023-10-12T11:42:00Z">
                  <w:rPr>
                    <w:rFonts w:ascii="Cambria" w:hAnsi="Cambria"/>
                    <w:b w:val="0"/>
                  </w:rPr>
                </w:rPrChange>
              </w:rPr>
              <w:t>” on click of submit button.</w:t>
            </w:r>
            <w:bookmarkEnd w:id="8764"/>
            <w:bookmarkEnd w:id="8765"/>
          </w:p>
          <w:p w14:paraId="20E32F35" w14:textId="77777777" w:rsidR="009274EA" w:rsidRPr="009274EA" w:rsidRDefault="00C53038">
            <w:pPr>
              <w:pStyle w:val="Heading112pt"/>
              <w:tabs>
                <w:tab w:val="left" w:pos="10620"/>
              </w:tabs>
              <w:rPr>
                <w:rFonts w:ascii="Cambria" w:hAnsi="Cambria"/>
                <w:strike/>
                <w:rPrChange w:id="8769" w:author="Sunil Vyas" w:date="2023-10-12T11:42:00Z">
                  <w:rPr>
                    <w:rFonts w:ascii="Cambria" w:hAnsi="Cambria"/>
                  </w:rPr>
                </w:rPrChange>
              </w:rPr>
            </w:pPr>
            <w:bookmarkStart w:id="8770" w:name="_Toc137819505"/>
            <w:bookmarkStart w:id="8771" w:name="_Toc137832173"/>
            <w:r>
              <w:rPr>
                <w:rFonts w:ascii="Cambria" w:hAnsi="Cambria"/>
                <w:b w:val="0"/>
                <w:strike/>
                <w:rPrChange w:id="8772" w:author="Sunil Vyas" w:date="2023-10-12T11:42:00Z">
                  <w:rPr>
                    <w:rFonts w:ascii="Cambria" w:hAnsi="Cambria"/>
                    <w:b w:val="0"/>
                  </w:rPr>
                </w:rPrChange>
              </w:rPr>
              <w:t xml:space="preserve">System should move SPU value under Inactive </w:t>
            </w:r>
            <w:r>
              <w:rPr>
                <w:rFonts w:ascii="Cambria" w:hAnsi="Cambria"/>
                <w:b w:val="0"/>
                <w:strike/>
              </w:rPr>
              <w:t>tab</w:t>
            </w:r>
            <w:r>
              <w:rPr>
                <w:rFonts w:ascii="Cambria" w:hAnsi="Cambria"/>
                <w:b w:val="0"/>
                <w:strike/>
                <w:rPrChange w:id="8773" w:author="Sunil Vyas" w:date="2023-10-12T11:42:00Z">
                  <w:rPr>
                    <w:rFonts w:ascii="Cambria" w:hAnsi="Cambria"/>
                    <w:b w:val="0"/>
                  </w:rPr>
                </w:rPrChange>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strike/>
                <w:rPrChange w:id="8774" w:author="Sunil Vyas" w:date="2023-10-12T11:42:00Z">
                  <w:rPr>
                    <w:rFonts w:ascii="Cambria" w:hAnsi="Cambria"/>
                    <w:b w:val="0"/>
                  </w:rPr>
                </w:rPrChange>
              </w:rPr>
              <w:t>.</w:t>
            </w:r>
            <w:bookmarkEnd w:id="8770"/>
            <w:bookmarkEnd w:id="8771"/>
          </w:p>
          <w:p w14:paraId="4696CF1B" w14:textId="77777777" w:rsidR="009274EA" w:rsidRPr="009274EA" w:rsidRDefault="00C53038">
            <w:pPr>
              <w:pStyle w:val="Heading112pt"/>
              <w:tabs>
                <w:tab w:val="left" w:pos="10620"/>
              </w:tabs>
              <w:rPr>
                <w:rFonts w:ascii="Cambria" w:hAnsi="Cambria"/>
                <w:strike/>
                <w:rPrChange w:id="8775" w:author="Sunil Vyas" w:date="2023-10-12T11:42:00Z">
                  <w:rPr>
                    <w:rFonts w:ascii="Cambria" w:hAnsi="Cambria"/>
                  </w:rPr>
                </w:rPrChange>
              </w:rPr>
            </w:pPr>
            <w:bookmarkStart w:id="8776" w:name="_Toc137819506"/>
            <w:bookmarkStart w:id="8777" w:name="_Toc137832174"/>
            <w:r>
              <w:rPr>
                <w:rFonts w:ascii="Cambria" w:hAnsi="Cambria"/>
                <w:b w:val="0"/>
                <w:strike/>
                <w:rPrChange w:id="8778" w:author="Sunil Vyas" w:date="2023-10-12T11:42:00Z">
                  <w:rPr>
                    <w:rFonts w:ascii="Cambria" w:hAnsi="Cambria"/>
                    <w:b w:val="0"/>
                  </w:rPr>
                </w:rPrChange>
              </w:rPr>
              <w:t>In existing and past transaction system should display the inactivated values.</w:t>
            </w:r>
            <w:bookmarkEnd w:id="8776"/>
            <w:bookmarkEnd w:id="8777"/>
          </w:p>
          <w:p w14:paraId="22942A42" w14:textId="77777777" w:rsidR="009274EA" w:rsidRPr="009274EA" w:rsidRDefault="00C53038">
            <w:pPr>
              <w:pStyle w:val="Heading112pt"/>
              <w:tabs>
                <w:tab w:val="left" w:pos="10620"/>
              </w:tabs>
              <w:rPr>
                <w:rFonts w:ascii="Cambria" w:hAnsi="Cambria"/>
                <w:strike/>
                <w:rPrChange w:id="8779" w:author="Sunil Vyas" w:date="2023-10-12T11:42:00Z">
                  <w:rPr>
                    <w:rFonts w:ascii="Cambria" w:hAnsi="Cambria"/>
                  </w:rPr>
                </w:rPrChange>
              </w:rPr>
            </w:pPr>
            <w:bookmarkStart w:id="8780" w:name="_Toc137819507"/>
            <w:bookmarkStart w:id="8781" w:name="_Toc137832175"/>
            <w:r>
              <w:rPr>
                <w:rFonts w:ascii="Cambria" w:hAnsi="Cambria"/>
                <w:b w:val="0"/>
                <w:strike/>
                <w:rPrChange w:id="8782" w:author="Sunil Vyas" w:date="2023-10-12T11:42:00Z">
                  <w:rPr>
                    <w:rFonts w:ascii="Cambria" w:hAnsi="Cambria"/>
                    <w:b w:val="0"/>
                  </w:rPr>
                </w:rPrChange>
              </w:rPr>
              <w:t xml:space="preserve">System should move SPU value under Active </w:t>
            </w:r>
            <w:r>
              <w:rPr>
                <w:rFonts w:ascii="Cambria" w:hAnsi="Cambria"/>
                <w:b w:val="0"/>
                <w:strike/>
              </w:rPr>
              <w:t>tab</w:t>
            </w:r>
            <w:r>
              <w:rPr>
                <w:rFonts w:ascii="Cambria" w:hAnsi="Cambria"/>
                <w:b w:val="0"/>
                <w:strike/>
                <w:rPrChange w:id="8783" w:author="Sunil Vyas" w:date="2023-10-12T11:42:00Z">
                  <w:rPr>
                    <w:rFonts w:ascii="Cambria" w:hAnsi="Cambria"/>
                    <w:b w:val="0"/>
                  </w:rPr>
                </w:rPrChange>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strike/>
                <w:rPrChange w:id="8784" w:author="Sunil Vyas" w:date="2023-10-12T11:42:00Z">
                  <w:rPr>
                    <w:rFonts w:ascii="Cambria" w:hAnsi="Cambria"/>
                    <w:b w:val="0"/>
                  </w:rPr>
                </w:rPrChange>
              </w:rPr>
              <w:t>.</w:t>
            </w:r>
            <w:bookmarkEnd w:id="8780"/>
            <w:bookmarkEnd w:id="8781"/>
          </w:p>
          <w:p w14:paraId="2925EB96" w14:textId="77777777" w:rsidR="009274EA" w:rsidRPr="009274EA" w:rsidRDefault="00C53038">
            <w:pPr>
              <w:pStyle w:val="Heading112pt"/>
              <w:tabs>
                <w:tab w:val="left" w:pos="10620"/>
              </w:tabs>
              <w:rPr>
                <w:rFonts w:ascii="Cambria" w:hAnsi="Cambria"/>
                <w:strike/>
                <w:rPrChange w:id="8785" w:author="Sunil Vyas" w:date="2023-10-12T11:42:00Z">
                  <w:rPr>
                    <w:rFonts w:ascii="Cambria" w:hAnsi="Cambria"/>
                  </w:rPr>
                </w:rPrChange>
              </w:rPr>
            </w:pPr>
            <w:bookmarkStart w:id="8786" w:name="_Toc137819508"/>
            <w:bookmarkStart w:id="8787" w:name="_Toc137832176"/>
            <w:r>
              <w:rPr>
                <w:rFonts w:ascii="Cambria" w:hAnsi="Cambria"/>
                <w:b w:val="0"/>
                <w:strike/>
                <w:rPrChange w:id="8788" w:author="Sunil Vyas" w:date="2023-10-12T11:42:00Z">
                  <w:rPr>
                    <w:rFonts w:ascii="Cambria" w:hAnsi="Cambria"/>
                    <w:b w:val="0"/>
                  </w:rPr>
                </w:rPrChange>
              </w:rPr>
              <w:t>In existing and past transaction system should not display the activated values.</w:t>
            </w:r>
            <w:bookmarkEnd w:id="8786"/>
            <w:bookmarkEnd w:id="8787"/>
          </w:p>
          <w:p w14:paraId="2ECBA984" w14:textId="77777777" w:rsidR="009274EA" w:rsidRPr="009274EA" w:rsidRDefault="00C53038">
            <w:pPr>
              <w:pStyle w:val="Heading112pt"/>
              <w:numPr>
                <w:ilvl w:val="0"/>
                <w:numId w:val="0"/>
              </w:numPr>
              <w:tabs>
                <w:tab w:val="left" w:pos="10620"/>
              </w:tabs>
              <w:ind w:left="360"/>
              <w:rPr>
                <w:rFonts w:ascii="Cambria" w:hAnsi="Cambria"/>
                <w:strike/>
                <w:rPrChange w:id="8789" w:author="Sunil Vyas" w:date="2023-10-12T11:42:00Z">
                  <w:rPr>
                    <w:rFonts w:ascii="Cambria" w:hAnsi="Cambria"/>
                  </w:rPr>
                </w:rPrChange>
              </w:rPr>
            </w:pPr>
            <w:r>
              <w:rPr>
                <w:rFonts w:ascii="Cambria" w:hAnsi="Cambria"/>
                <w:strike/>
                <w:u w:val="single"/>
                <w:rPrChange w:id="8790" w:author="Sunil Vyas" w:date="2023-10-12T11:42:00Z">
                  <w:rPr>
                    <w:rFonts w:ascii="Cambria" w:hAnsi="Cambria"/>
                    <w:u w:val="single"/>
                  </w:rPr>
                </w:rPrChange>
              </w:rPr>
              <w:t>Audit Trail Report</w:t>
            </w:r>
            <w:r>
              <w:rPr>
                <w:rFonts w:ascii="Cambria" w:hAnsi="Cambria"/>
                <w:strike/>
                <w:rPrChange w:id="8791" w:author="Sunil Vyas" w:date="2023-10-12T11:42:00Z">
                  <w:rPr>
                    <w:rFonts w:ascii="Cambria" w:hAnsi="Cambria"/>
                  </w:rPr>
                </w:rPrChange>
              </w:rPr>
              <w:t xml:space="preserve"> :</w:t>
            </w:r>
          </w:p>
          <w:p w14:paraId="5633067E" w14:textId="77777777" w:rsidR="009274EA" w:rsidRPr="009274EA" w:rsidRDefault="00C53038">
            <w:pPr>
              <w:pStyle w:val="Heading112pt"/>
              <w:rPr>
                <w:rFonts w:ascii="Cambria" w:hAnsi="Cambria"/>
                <w:b w:val="0"/>
                <w:strike/>
                <w:rPrChange w:id="8792" w:author="Sunil Vyas" w:date="2023-10-12T11:42:00Z">
                  <w:rPr>
                    <w:rFonts w:ascii="Cambria" w:hAnsi="Cambria"/>
                    <w:b w:val="0"/>
                  </w:rPr>
                </w:rPrChange>
              </w:rPr>
            </w:pPr>
            <w:r>
              <w:rPr>
                <w:rFonts w:ascii="Cambria" w:hAnsi="Cambria"/>
                <w:b w:val="0"/>
                <w:strike/>
                <w:rPrChange w:id="8793" w:author="Sunil Vyas" w:date="2023-10-12T11:42:00Z">
                  <w:rPr>
                    <w:rFonts w:ascii="Cambria" w:hAnsi="Cambria"/>
                    <w:b w:val="0"/>
                  </w:rPr>
                </w:rPrChange>
              </w:rPr>
              <w:t>System should capture the entry of “Auction Center” update in audit trail report as “Auction Center” :&lt; Auction Center&gt; Updated in SPU Master”.</w:t>
            </w:r>
          </w:p>
          <w:p w14:paraId="7E8CEBEF" w14:textId="77777777" w:rsidR="009274EA" w:rsidRPr="009274EA" w:rsidRDefault="00C53038">
            <w:pPr>
              <w:pStyle w:val="Heading112pt"/>
              <w:rPr>
                <w:rFonts w:ascii="Cambria" w:hAnsi="Cambria"/>
                <w:b w:val="0"/>
                <w:strike/>
                <w:rPrChange w:id="8794" w:author="Sunil Vyas" w:date="2023-10-12T11:42:00Z">
                  <w:rPr>
                    <w:rFonts w:ascii="Cambria" w:hAnsi="Cambria"/>
                    <w:b w:val="0"/>
                  </w:rPr>
                </w:rPrChange>
              </w:rPr>
            </w:pPr>
            <w:r>
              <w:rPr>
                <w:rFonts w:ascii="Cambria" w:hAnsi="Cambria"/>
                <w:b w:val="0"/>
                <w:strike/>
                <w:rPrChange w:id="8795" w:author="Sunil Vyas" w:date="2023-10-12T11:42:00Z">
                  <w:rPr>
                    <w:rFonts w:ascii="Cambria" w:hAnsi="Cambria"/>
                    <w:b w:val="0"/>
                  </w:rPr>
                </w:rPrChange>
              </w:rPr>
              <w:t>System should capture the entry of “Manufacturing period” update in audit trail report as “Manufacturing period” :&lt; Manufacturing period&gt; Updated in SPU Master”.</w:t>
            </w:r>
          </w:p>
          <w:p w14:paraId="7F4419B2" w14:textId="77777777" w:rsidR="009274EA" w:rsidRPr="009274EA" w:rsidRDefault="00C53038">
            <w:pPr>
              <w:pStyle w:val="Heading112pt"/>
              <w:rPr>
                <w:rFonts w:ascii="Cambria" w:hAnsi="Cambria"/>
                <w:b w:val="0"/>
                <w:strike/>
                <w:rPrChange w:id="8796" w:author="Sunil Vyas" w:date="2023-10-12T11:42:00Z">
                  <w:rPr>
                    <w:rFonts w:ascii="Cambria" w:hAnsi="Cambria"/>
                    <w:b w:val="0"/>
                  </w:rPr>
                </w:rPrChange>
              </w:rPr>
            </w:pPr>
            <w:r>
              <w:rPr>
                <w:rFonts w:ascii="Cambria" w:hAnsi="Cambria"/>
                <w:b w:val="0"/>
                <w:strike/>
                <w:rPrChange w:id="8797" w:author="Sunil Vyas" w:date="2023-10-12T11:42:00Z">
                  <w:rPr>
                    <w:rFonts w:ascii="Cambria" w:hAnsi="Cambria"/>
                    <w:b w:val="0"/>
                  </w:rPr>
                </w:rPrChange>
              </w:rPr>
              <w:t>System should capture the entry of “Minimum Lot Size” update in audit trail report as “Minimum Lot Size” :&lt; Minimum Lot Size&gt; Updated in SPU Master”.</w:t>
            </w:r>
          </w:p>
          <w:p w14:paraId="729AB4D3" w14:textId="77777777" w:rsidR="009274EA" w:rsidRPr="009274EA" w:rsidRDefault="00C53038">
            <w:pPr>
              <w:pStyle w:val="Heading112pt"/>
              <w:rPr>
                <w:rFonts w:ascii="Cambria" w:hAnsi="Cambria"/>
                <w:b w:val="0"/>
                <w:strike/>
                <w:rPrChange w:id="8798" w:author="Sunil Vyas" w:date="2023-10-12T11:42:00Z">
                  <w:rPr>
                    <w:rFonts w:ascii="Cambria" w:hAnsi="Cambria"/>
                    <w:b w:val="0"/>
                  </w:rPr>
                </w:rPrChange>
              </w:rPr>
            </w:pPr>
            <w:r>
              <w:rPr>
                <w:rFonts w:ascii="Cambria" w:hAnsi="Cambria"/>
                <w:b w:val="0"/>
                <w:strike/>
                <w:rPrChange w:id="8799" w:author="Sunil Vyas" w:date="2023-10-12T11:42:00Z">
                  <w:rPr>
                    <w:rFonts w:ascii="Cambria" w:hAnsi="Cambria"/>
                    <w:b w:val="0"/>
                  </w:rPr>
                </w:rPrChange>
              </w:rPr>
              <w:t>System should capture the entry of “Factory annual capacity” update in audit trail report as “Factory annual capacity” :&lt; Factory annual capacity&gt; Updated in SPU Master”.</w:t>
            </w:r>
          </w:p>
          <w:p w14:paraId="341809E6" w14:textId="77777777" w:rsidR="009274EA" w:rsidRPr="009274EA" w:rsidRDefault="00C53038">
            <w:pPr>
              <w:pStyle w:val="Heading112pt"/>
              <w:rPr>
                <w:rFonts w:ascii="Cambria" w:hAnsi="Cambria"/>
                <w:b w:val="0"/>
                <w:strike/>
                <w:rPrChange w:id="8800" w:author="Sunil Vyas" w:date="2023-10-12T11:42:00Z">
                  <w:rPr>
                    <w:rFonts w:ascii="Cambria" w:hAnsi="Cambria"/>
                    <w:b w:val="0"/>
                  </w:rPr>
                </w:rPrChange>
              </w:rPr>
            </w:pPr>
            <w:r>
              <w:rPr>
                <w:rFonts w:ascii="Cambria" w:hAnsi="Cambria"/>
                <w:b w:val="0"/>
                <w:strike/>
                <w:rPrChange w:id="8801" w:author="Sunil Vyas" w:date="2023-10-12T11:42:00Z">
                  <w:rPr>
                    <w:rFonts w:ascii="Cambria" w:hAnsi="Cambria"/>
                    <w:b w:val="0"/>
                  </w:rPr>
                </w:rPrChange>
              </w:rPr>
              <w:t>System should capture the entry of “Tea type” update in audit trail report as “Tea type” :&lt; Tea type &gt; Updated in SPU Master”.</w:t>
            </w:r>
          </w:p>
          <w:p w14:paraId="19409127" w14:textId="77777777" w:rsidR="009274EA" w:rsidRPr="009274EA" w:rsidRDefault="00C53038">
            <w:pPr>
              <w:pStyle w:val="Heading112pt"/>
              <w:rPr>
                <w:rFonts w:ascii="Cambria" w:hAnsi="Cambria"/>
                <w:b w:val="0"/>
                <w:strike/>
                <w:rPrChange w:id="8802" w:author="Sunil Vyas" w:date="2023-10-12T11:42:00Z">
                  <w:rPr>
                    <w:rFonts w:ascii="Cambria" w:hAnsi="Cambria"/>
                    <w:b w:val="0"/>
                  </w:rPr>
                </w:rPrChange>
              </w:rPr>
            </w:pPr>
            <w:r>
              <w:rPr>
                <w:rFonts w:ascii="Cambria" w:hAnsi="Cambria"/>
                <w:b w:val="0"/>
                <w:strike/>
                <w:rPrChange w:id="8803" w:author="Sunil Vyas" w:date="2023-10-12T11:42:00Z">
                  <w:rPr>
                    <w:rFonts w:ascii="Cambria" w:hAnsi="Cambria"/>
                    <w:b w:val="0"/>
                  </w:rPr>
                </w:rPrChange>
              </w:rPr>
              <w:t>System should capture the entry of “Category” update in audit trail report as “Category” :&lt; Category&gt; Updated in SPU Master”.</w:t>
            </w:r>
          </w:p>
          <w:p w14:paraId="5D0D3B6A" w14:textId="77777777" w:rsidR="009274EA" w:rsidRPr="009274EA" w:rsidRDefault="00C53038">
            <w:pPr>
              <w:pStyle w:val="Heading112pt"/>
              <w:rPr>
                <w:rFonts w:ascii="Cambria" w:hAnsi="Cambria"/>
                <w:b w:val="0"/>
                <w:strike/>
                <w:rPrChange w:id="8804" w:author="Sunil Vyas" w:date="2023-10-12T11:42:00Z">
                  <w:rPr>
                    <w:rFonts w:ascii="Cambria" w:hAnsi="Cambria"/>
                    <w:b w:val="0"/>
                  </w:rPr>
                </w:rPrChange>
              </w:rPr>
            </w:pPr>
            <w:r>
              <w:rPr>
                <w:rFonts w:ascii="Cambria" w:hAnsi="Cambria"/>
                <w:b w:val="0"/>
                <w:strike/>
                <w:rPrChange w:id="8805" w:author="Sunil Vyas" w:date="2023-10-12T11:42:00Z">
                  <w:rPr>
                    <w:rFonts w:ascii="Cambria" w:hAnsi="Cambria"/>
                    <w:b w:val="0"/>
                  </w:rPr>
                </w:rPrChange>
              </w:rPr>
              <w:t>System should capture the entry of “Grade” update in audit trail report as “Grade” :&lt; Grade &gt; Updated in SPU Master”.</w:t>
            </w:r>
          </w:p>
          <w:p w14:paraId="5FAD3ED4" w14:textId="77777777" w:rsidR="009274EA" w:rsidRPr="009274EA" w:rsidRDefault="00C53038">
            <w:pPr>
              <w:pStyle w:val="Heading112pt"/>
              <w:rPr>
                <w:rFonts w:ascii="Cambria" w:hAnsi="Cambria"/>
                <w:b w:val="0"/>
                <w:strike/>
                <w:rPrChange w:id="8806" w:author="Sunil Vyas" w:date="2023-10-12T11:42:00Z">
                  <w:rPr>
                    <w:rFonts w:ascii="Cambria" w:hAnsi="Cambria"/>
                    <w:b w:val="0"/>
                  </w:rPr>
                </w:rPrChange>
              </w:rPr>
            </w:pPr>
            <w:r>
              <w:rPr>
                <w:rFonts w:ascii="Cambria" w:hAnsi="Cambria"/>
                <w:b w:val="0"/>
                <w:strike/>
                <w:rPrChange w:id="8807" w:author="Sunil Vyas" w:date="2023-10-12T11:42:00Z">
                  <w:rPr>
                    <w:rFonts w:ascii="Cambria" w:hAnsi="Cambria"/>
                    <w:b w:val="0"/>
                  </w:rPr>
                </w:rPrChange>
              </w:rPr>
              <w:t>System should capture the entry of “SPU Quantity” update in audit trail report as “SPU Quantity” :&lt; SPU Quantity&gt; Updated in SPU Master”.</w:t>
            </w:r>
          </w:p>
          <w:p w14:paraId="14502562" w14:textId="77777777" w:rsidR="009274EA" w:rsidRPr="009274EA" w:rsidRDefault="009274EA">
            <w:pPr>
              <w:pStyle w:val="Heading112pt"/>
              <w:numPr>
                <w:ilvl w:val="0"/>
                <w:numId w:val="0"/>
              </w:numPr>
              <w:rPr>
                <w:rFonts w:ascii="Cambria" w:hAnsi="Cambria"/>
                <w:b w:val="0"/>
                <w:strike/>
                <w:rPrChange w:id="8808" w:author="Sunil Vyas" w:date="2023-10-12T11:42:00Z">
                  <w:rPr>
                    <w:rFonts w:ascii="Cambria" w:hAnsi="Cambria"/>
                    <w:b w:val="0"/>
                  </w:rPr>
                </w:rPrChange>
              </w:rPr>
            </w:pPr>
          </w:p>
          <w:p w14:paraId="61B6D653" w14:textId="77777777" w:rsidR="009274EA" w:rsidRPr="009274EA" w:rsidRDefault="00C53038">
            <w:pPr>
              <w:pStyle w:val="Heading112pt"/>
              <w:numPr>
                <w:ilvl w:val="0"/>
                <w:numId w:val="0"/>
              </w:numPr>
              <w:tabs>
                <w:tab w:val="left" w:pos="10620"/>
              </w:tabs>
              <w:rPr>
                <w:rFonts w:ascii="Cambria" w:hAnsi="Cambria"/>
                <w:strike/>
                <w:rPrChange w:id="8809" w:author="Sunil Vyas" w:date="2023-10-12T11:42:00Z">
                  <w:rPr>
                    <w:rFonts w:ascii="Cambria" w:hAnsi="Cambria"/>
                  </w:rPr>
                </w:rPrChange>
              </w:rPr>
            </w:pPr>
            <w:bookmarkStart w:id="8810" w:name="_Toc137819509"/>
            <w:bookmarkStart w:id="8811" w:name="_Toc137832177"/>
            <w:r>
              <w:rPr>
                <w:rFonts w:ascii="Cambria" w:hAnsi="Cambria"/>
                <w:strike/>
                <w:u w:val="single"/>
                <w:rPrChange w:id="8812" w:author="Sunil Vyas" w:date="2023-10-12T11:42:00Z">
                  <w:rPr>
                    <w:rFonts w:ascii="Cambria" w:hAnsi="Cambria"/>
                    <w:u w:val="single"/>
                  </w:rPr>
                </w:rPrChange>
              </w:rPr>
              <w:t>View Mode</w:t>
            </w:r>
            <w:r>
              <w:rPr>
                <w:rFonts w:ascii="Cambria" w:hAnsi="Cambria"/>
                <w:b w:val="0"/>
                <w:strike/>
                <w:rPrChange w:id="8813" w:author="Sunil Vyas" w:date="2023-10-12T11:42:00Z">
                  <w:rPr>
                    <w:rFonts w:ascii="Cambria" w:hAnsi="Cambria"/>
                    <w:b w:val="0"/>
                  </w:rPr>
                </w:rPrChange>
              </w:rPr>
              <w:t xml:space="preserve"> :</w:t>
            </w:r>
            <w:bookmarkEnd w:id="8810"/>
            <w:bookmarkEnd w:id="8811"/>
          </w:p>
          <w:p w14:paraId="3E49110F" w14:textId="77777777" w:rsidR="009274EA" w:rsidRPr="009274EA" w:rsidRDefault="00C53038">
            <w:pPr>
              <w:pStyle w:val="Heading112pt"/>
              <w:tabs>
                <w:tab w:val="left" w:pos="10620"/>
              </w:tabs>
              <w:rPr>
                <w:rFonts w:ascii="Cambria" w:hAnsi="Cambria"/>
                <w:strike/>
                <w:rPrChange w:id="8814" w:author="Sunil Vyas" w:date="2023-10-12T11:42:00Z">
                  <w:rPr>
                    <w:rFonts w:ascii="Cambria" w:hAnsi="Cambria"/>
                  </w:rPr>
                </w:rPrChange>
              </w:rPr>
            </w:pPr>
            <w:bookmarkStart w:id="8815" w:name="_Toc137819510"/>
            <w:bookmarkStart w:id="8816" w:name="_Toc137832178"/>
            <w:r>
              <w:rPr>
                <w:rFonts w:ascii="Cambria" w:hAnsi="Cambria"/>
                <w:b w:val="0"/>
                <w:strike/>
                <w:rPrChange w:id="8817" w:author="Sunil Vyas" w:date="2023-10-12T11:42:00Z">
                  <w:rPr>
                    <w:rFonts w:ascii="Cambria" w:hAnsi="Cambria"/>
                    <w:b w:val="0"/>
                  </w:rPr>
                </w:rPrChange>
              </w:rPr>
              <w:t>System should display all details of respective “SPU Value” under view mode on click of view link.</w:t>
            </w:r>
            <w:bookmarkEnd w:id="8815"/>
            <w:bookmarkEnd w:id="8816"/>
          </w:p>
          <w:p w14:paraId="14203D4D" w14:textId="77777777" w:rsidR="009274EA" w:rsidRPr="009274EA" w:rsidRDefault="00C53038">
            <w:pPr>
              <w:pStyle w:val="Heading112pt"/>
              <w:tabs>
                <w:tab w:val="left" w:pos="10620"/>
              </w:tabs>
              <w:rPr>
                <w:rFonts w:ascii="Cambria" w:hAnsi="Cambria"/>
                <w:strike/>
                <w:rPrChange w:id="8818" w:author="Sunil Vyas" w:date="2023-10-12T11:42:00Z">
                  <w:rPr>
                    <w:rFonts w:ascii="Cambria" w:hAnsi="Cambria"/>
                  </w:rPr>
                </w:rPrChange>
              </w:rPr>
            </w:pPr>
            <w:bookmarkStart w:id="8819" w:name="_Toc137819511"/>
            <w:bookmarkStart w:id="8820" w:name="_Toc137832179"/>
            <w:r>
              <w:rPr>
                <w:rFonts w:ascii="Cambria" w:hAnsi="Cambria"/>
                <w:b w:val="0"/>
                <w:strike/>
                <w:rPrChange w:id="8821" w:author="Sunil Vyas" w:date="2023-10-12T11:42:00Z">
                  <w:rPr>
                    <w:rFonts w:ascii="Cambria" w:hAnsi="Cambria"/>
                    <w:b w:val="0"/>
                  </w:rPr>
                </w:rPrChange>
              </w:rPr>
              <w:t>System should provide export to PDF and Excel option.</w:t>
            </w:r>
            <w:bookmarkEnd w:id="8819"/>
            <w:bookmarkEnd w:id="8820"/>
          </w:p>
          <w:p w14:paraId="33DC6613" w14:textId="77777777" w:rsidR="009274EA" w:rsidRPr="009274EA" w:rsidRDefault="00C53038">
            <w:pPr>
              <w:pStyle w:val="Heading112pt"/>
              <w:tabs>
                <w:tab w:val="left" w:pos="10620"/>
              </w:tabs>
              <w:rPr>
                <w:rFonts w:ascii="Cambria" w:hAnsi="Cambria"/>
                <w:strike/>
                <w:rPrChange w:id="8822" w:author="Sunil Vyas" w:date="2023-10-12T11:42:00Z">
                  <w:rPr>
                    <w:rFonts w:ascii="Cambria" w:hAnsi="Cambria"/>
                  </w:rPr>
                </w:rPrChange>
              </w:rPr>
            </w:pPr>
            <w:bookmarkStart w:id="8823" w:name="_Toc137819512"/>
            <w:bookmarkStart w:id="8824" w:name="_Toc137832180"/>
            <w:r>
              <w:rPr>
                <w:rFonts w:ascii="Cambria" w:hAnsi="Cambria"/>
                <w:b w:val="0"/>
                <w:strike/>
                <w:rPrChange w:id="8825" w:author="Sunil Vyas" w:date="2023-10-12T11:42:00Z">
                  <w:rPr>
                    <w:rFonts w:ascii="Cambria" w:hAnsi="Cambria"/>
                    <w:b w:val="0"/>
                  </w:rPr>
                </w:rPrChange>
              </w:rPr>
              <w:t>System should display below details in exported Excel/PDF file for respective SPU detail.</w:t>
            </w:r>
            <w:bookmarkEnd w:id="8823"/>
            <w:bookmarkEnd w:id="8824"/>
          </w:p>
          <w:p w14:paraId="2944BC19" w14:textId="77777777" w:rsidR="009274EA" w:rsidRPr="009274EA" w:rsidRDefault="00C53038">
            <w:pPr>
              <w:pStyle w:val="Heading112pt"/>
              <w:numPr>
                <w:ilvl w:val="1"/>
                <w:numId w:val="2"/>
              </w:numPr>
              <w:tabs>
                <w:tab w:val="left" w:pos="10620"/>
              </w:tabs>
              <w:rPr>
                <w:rFonts w:ascii="Cambria" w:hAnsi="Cambria"/>
                <w:strike/>
                <w:rPrChange w:id="8826" w:author="Sunil Vyas" w:date="2023-10-12T11:42:00Z">
                  <w:rPr>
                    <w:rFonts w:ascii="Cambria" w:hAnsi="Cambria"/>
                  </w:rPr>
                </w:rPrChange>
              </w:rPr>
            </w:pPr>
            <w:bookmarkStart w:id="8827" w:name="_Toc137819513"/>
            <w:bookmarkStart w:id="8828" w:name="_Toc137832181"/>
            <w:r>
              <w:rPr>
                <w:rFonts w:ascii="Cambria" w:hAnsi="Cambria"/>
                <w:b w:val="0"/>
                <w:strike/>
                <w:rPrChange w:id="8829" w:author="Sunil Vyas" w:date="2023-10-12T11:42:00Z">
                  <w:rPr>
                    <w:rFonts w:ascii="Cambria" w:hAnsi="Cambria"/>
                    <w:b w:val="0"/>
                  </w:rPr>
                </w:rPrChange>
              </w:rPr>
              <w:lastRenderedPageBreak/>
              <w:t>Sr.</w:t>
            </w:r>
            <w:bookmarkEnd w:id="8827"/>
            <w:bookmarkEnd w:id="8828"/>
          </w:p>
          <w:p w14:paraId="4CF0D2B7" w14:textId="77777777" w:rsidR="009274EA" w:rsidRPr="009274EA" w:rsidRDefault="00C53038">
            <w:pPr>
              <w:pStyle w:val="Heading112pt"/>
              <w:numPr>
                <w:ilvl w:val="1"/>
                <w:numId w:val="2"/>
              </w:numPr>
              <w:tabs>
                <w:tab w:val="left" w:pos="10620"/>
              </w:tabs>
              <w:rPr>
                <w:rFonts w:ascii="Cambria" w:hAnsi="Cambria"/>
                <w:b w:val="0"/>
                <w:strike/>
                <w:rPrChange w:id="8830" w:author="Sunil Vyas" w:date="2023-10-12T11:42:00Z">
                  <w:rPr>
                    <w:rFonts w:ascii="Cambria" w:hAnsi="Cambria"/>
                    <w:b w:val="0"/>
                  </w:rPr>
                </w:rPrChange>
              </w:rPr>
            </w:pPr>
            <w:bookmarkStart w:id="8831" w:name="_Toc137819514"/>
            <w:bookmarkStart w:id="8832" w:name="_Toc137832182"/>
            <w:r>
              <w:rPr>
                <w:rFonts w:ascii="Cambria" w:hAnsi="Cambria"/>
                <w:b w:val="0"/>
                <w:strike/>
                <w:rPrChange w:id="8833" w:author="Sunil Vyas" w:date="2023-10-12T11:42:00Z">
                  <w:rPr>
                    <w:rFonts w:ascii="Cambria" w:hAnsi="Cambria"/>
                    <w:b w:val="0"/>
                  </w:rPr>
                </w:rPrChange>
              </w:rPr>
              <w:t>Auction Center</w:t>
            </w:r>
            <w:bookmarkEnd w:id="8831"/>
            <w:bookmarkEnd w:id="8832"/>
            <w:r>
              <w:rPr>
                <w:rFonts w:ascii="Cambria" w:hAnsi="Cambria"/>
                <w:b w:val="0"/>
                <w:strike/>
                <w:rPrChange w:id="8834" w:author="Sunil Vyas" w:date="2023-10-12T11:42:00Z">
                  <w:rPr>
                    <w:rFonts w:ascii="Cambria" w:hAnsi="Cambria"/>
                    <w:b w:val="0"/>
                  </w:rPr>
                </w:rPrChange>
              </w:rPr>
              <w:t xml:space="preserve"> </w:t>
            </w:r>
          </w:p>
          <w:p w14:paraId="4DD082D5" w14:textId="77777777" w:rsidR="009274EA" w:rsidRPr="009274EA" w:rsidRDefault="00C53038">
            <w:pPr>
              <w:pStyle w:val="Heading112pt"/>
              <w:numPr>
                <w:ilvl w:val="1"/>
                <w:numId w:val="2"/>
              </w:numPr>
              <w:tabs>
                <w:tab w:val="left" w:pos="10620"/>
              </w:tabs>
              <w:rPr>
                <w:rFonts w:ascii="Cambria" w:hAnsi="Cambria"/>
                <w:strike/>
                <w:rPrChange w:id="8835" w:author="Sunil Vyas" w:date="2023-10-12T11:42:00Z">
                  <w:rPr>
                    <w:rFonts w:ascii="Cambria" w:hAnsi="Cambria"/>
                  </w:rPr>
                </w:rPrChange>
              </w:rPr>
            </w:pPr>
            <w:bookmarkStart w:id="8836" w:name="_Toc137819515"/>
            <w:bookmarkStart w:id="8837" w:name="_Toc137832183"/>
            <w:r>
              <w:rPr>
                <w:rFonts w:ascii="Cambria" w:hAnsi="Cambria"/>
                <w:strike/>
                <w:rPrChange w:id="8838" w:author="Sunil Vyas" w:date="2023-10-12T11:42:00Z">
                  <w:rPr>
                    <w:rFonts w:ascii="Cambria" w:hAnsi="Cambria"/>
                  </w:rPr>
                </w:rPrChange>
              </w:rPr>
              <w:t>Manufacturing period</w:t>
            </w:r>
            <w:bookmarkEnd w:id="8836"/>
            <w:bookmarkEnd w:id="8837"/>
          </w:p>
          <w:p w14:paraId="533802BD" w14:textId="77777777" w:rsidR="009274EA" w:rsidRPr="009274EA" w:rsidRDefault="00C53038">
            <w:pPr>
              <w:pStyle w:val="Heading112pt"/>
              <w:numPr>
                <w:ilvl w:val="1"/>
                <w:numId w:val="2"/>
              </w:numPr>
              <w:tabs>
                <w:tab w:val="left" w:pos="10620"/>
              </w:tabs>
              <w:rPr>
                <w:rFonts w:ascii="Cambria" w:hAnsi="Cambria"/>
                <w:strike/>
                <w:rPrChange w:id="8839" w:author="Sunil Vyas" w:date="2023-10-12T11:42:00Z">
                  <w:rPr>
                    <w:rFonts w:ascii="Cambria" w:hAnsi="Cambria"/>
                  </w:rPr>
                </w:rPrChange>
              </w:rPr>
            </w:pPr>
            <w:bookmarkStart w:id="8840" w:name="_Toc137819516"/>
            <w:bookmarkStart w:id="8841" w:name="_Toc137832184"/>
            <w:r>
              <w:rPr>
                <w:rFonts w:ascii="Cambria" w:hAnsi="Cambria"/>
                <w:strike/>
                <w:rPrChange w:id="8842" w:author="Sunil Vyas" w:date="2023-10-12T11:42:00Z">
                  <w:rPr>
                    <w:rFonts w:ascii="Cambria" w:hAnsi="Cambria"/>
                  </w:rPr>
                </w:rPrChange>
              </w:rPr>
              <w:t>Minimum Lot Size</w:t>
            </w:r>
            <w:bookmarkEnd w:id="8840"/>
            <w:bookmarkEnd w:id="8841"/>
          </w:p>
          <w:p w14:paraId="26CDF2F0" w14:textId="77777777" w:rsidR="009274EA" w:rsidRPr="009274EA" w:rsidRDefault="00C53038">
            <w:pPr>
              <w:pStyle w:val="Heading112pt"/>
              <w:numPr>
                <w:ilvl w:val="1"/>
                <w:numId w:val="2"/>
              </w:numPr>
              <w:tabs>
                <w:tab w:val="left" w:pos="10620"/>
              </w:tabs>
              <w:rPr>
                <w:rFonts w:ascii="Cambria" w:hAnsi="Cambria"/>
                <w:strike/>
                <w:rPrChange w:id="8843" w:author="Sunil Vyas" w:date="2023-10-12T11:42:00Z">
                  <w:rPr>
                    <w:rFonts w:ascii="Cambria" w:hAnsi="Cambria"/>
                  </w:rPr>
                </w:rPrChange>
              </w:rPr>
            </w:pPr>
            <w:bookmarkStart w:id="8844" w:name="_Toc137819517"/>
            <w:bookmarkStart w:id="8845" w:name="_Toc137832185"/>
            <w:r>
              <w:rPr>
                <w:rFonts w:ascii="Cambria" w:hAnsi="Cambria"/>
                <w:strike/>
                <w:rPrChange w:id="8846" w:author="Sunil Vyas" w:date="2023-10-12T11:42:00Z">
                  <w:rPr>
                    <w:rFonts w:ascii="Cambria" w:hAnsi="Cambria"/>
                  </w:rPr>
                </w:rPrChange>
              </w:rPr>
              <w:t>Factory annual capacity.</w:t>
            </w:r>
            <w:bookmarkEnd w:id="8844"/>
            <w:bookmarkEnd w:id="8845"/>
          </w:p>
          <w:p w14:paraId="45EDB8B4" w14:textId="77777777" w:rsidR="009274EA" w:rsidRPr="009274EA" w:rsidRDefault="00C53038">
            <w:pPr>
              <w:pStyle w:val="Heading112pt"/>
              <w:numPr>
                <w:ilvl w:val="1"/>
                <w:numId w:val="2"/>
              </w:numPr>
              <w:tabs>
                <w:tab w:val="left" w:pos="10620"/>
              </w:tabs>
              <w:rPr>
                <w:rFonts w:ascii="Cambria" w:hAnsi="Cambria"/>
                <w:strike/>
                <w:rPrChange w:id="8847" w:author="Sunil Vyas" w:date="2023-10-12T11:42:00Z">
                  <w:rPr>
                    <w:rFonts w:ascii="Cambria" w:hAnsi="Cambria"/>
                  </w:rPr>
                </w:rPrChange>
              </w:rPr>
            </w:pPr>
            <w:bookmarkStart w:id="8848" w:name="_Toc137819518"/>
            <w:bookmarkStart w:id="8849" w:name="_Toc137832186"/>
            <w:r>
              <w:rPr>
                <w:rFonts w:ascii="Cambria" w:hAnsi="Cambria"/>
                <w:b w:val="0"/>
                <w:strike/>
                <w:rPrChange w:id="8850" w:author="Sunil Vyas" w:date="2023-10-12T11:42:00Z">
                  <w:rPr>
                    <w:rFonts w:ascii="Cambria" w:hAnsi="Cambria"/>
                    <w:b w:val="0"/>
                  </w:rPr>
                </w:rPrChange>
              </w:rPr>
              <w:t>Tea type</w:t>
            </w:r>
            <w:bookmarkEnd w:id="8848"/>
            <w:bookmarkEnd w:id="8849"/>
            <w:r>
              <w:rPr>
                <w:rFonts w:ascii="Cambria" w:hAnsi="Cambria"/>
                <w:b w:val="0"/>
                <w:strike/>
                <w:rPrChange w:id="8851" w:author="Sunil Vyas" w:date="2023-10-12T11:42:00Z">
                  <w:rPr>
                    <w:rFonts w:ascii="Cambria" w:hAnsi="Cambria"/>
                    <w:b w:val="0"/>
                  </w:rPr>
                </w:rPrChange>
              </w:rPr>
              <w:t xml:space="preserve"> </w:t>
            </w:r>
          </w:p>
          <w:p w14:paraId="4BD3B139" w14:textId="77777777" w:rsidR="009274EA" w:rsidRPr="009274EA" w:rsidRDefault="00C53038">
            <w:pPr>
              <w:pStyle w:val="Heading112pt"/>
              <w:numPr>
                <w:ilvl w:val="1"/>
                <w:numId w:val="2"/>
              </w:numPr>
              <w:tabs>
                <w:tab w:val="left" w:pos="10620"/>
              </w:tabs>
              <w:rPr>
                <w:rFonts w:ascii="Cambria" w:hAnsi="Cambria"/>
                <w:strike/>
                <w:rPrChange w:id="8852" w:author="Sunil Vyas" w:date="2023-10-12T11:42:00Z">
                  <w:rPr>
                    <w:rFonts w:ascii="Cambria" w:hAnsi="Cambria"/>
                  </w:rPr>
                </w:rPrChange>
              </w:rPr>
            </w:pPr>
            <w:r>
              <w:rPr>
                <w:rFonts w:ascii="Cambria" w:hAnsi="Cambria"/>
                <w:b w:val="0"/>
                <w:strike/>
                <w:rPrChange w:id="8853" w:author="Sunil Vyas" w:date="2023-10-12T11:42:00Z">
                  <w:rPr>
                    <w:rFonts w:ascii="Cambria" w:hAnsi="Cambria"/>
                    <w:b w:val="0"/>
                  </w:rPr>
                </w:rPrChange>
              </w:rPr>
              <w:t>Category</w:t>
            </w:r>
          </w:p>
          <w:p w14:paraId="1342BDC3" w14:textId="77777777" w:rsidR="009274EA" w:rsidRPr="009274EA" w:rsidRDefault="00C53038">
            <w:pPr>
              <w:pStyle w:val="Heading112pt"/>
              <w:numPr>
                <w:ilvl w:val="1"/>
                <w:numId w:val="2"/>
              </w:numPr>
              <w:tabs>
                <w:tab w:val="left" w:pos="10620"/>
              </w:tabs>
              <w:rPr>
                <w:rFonts w:ascii="Cambria" w:hAnsi="Cambria"/>
                <w:strike/>
                <w:rPrChange w:id="8854" w:author="Sunil Vyas" w:date="2023-10-12T11:42:00Z">
                  <w:rPr>
                    <w:rFonts w:ascii="Cambria" w:hAnsi="Cambria"/>
                  </w:rPr>
                </w:rPrChange>
              </w:rPr>
            </w:pPr>
            <w:bookmarkStart w:id="8855" w:name="_Toc137819519"/>
            <w:bookmarkStart w:id="8856" w:name="_Toc137832187"/>
            <w:r>
              <w:rPr>
                <w:rFonts w:ascii="Cambria" w:hAnsi="Cambria"/>
                <w:b w:val="0"/>
                <w:strike/>
                <w:rPrChange w:id="8857" w:author="Sunil Vyas" w:date="2023-10-12T11:42:00Z">
                  <w:rPr>
                    <w:rFonts w:ascii="Cambria" w:hAnsi="Cambria"/>
                    <w:b w:val="0"/>
                  </w:rPr>
                </w:rPrChange>
              </w:rPr>
              <w:t>Grade</w:t>
            </w:r>
            <w:bookmarkEnd w:id="8855"/>
            <w:bookmarkEnd w:id="8856"/>
            <w:r>
              <w:rPr>
                <w:rFonts w:ascii="Cambria" w:hAnsi="Cambria"/>
                <w:b w:val="0"/>
                <w:strike/>
                <w:rPrChange w:id="8858" w:author="Sunil Vyas" w:date="2023-10-12T11:42:00Z">
                  <w:rPr>
                    <w:rFonts w:ascii="Cambria" w:hAnsi="Cambria"/>
                    <w:b w:val="0"/>
                  </w:rPr>
                </w:rPrChange>
              </w:rPr>
              <w:t xml:space="preserve"> </w:t>
            </w:r>
          </w:p>
          <w:p w14:paraId="0276A475" w14:textId="77777777" w:rsidR="009274EA" w:rsidRPr="009274EA" w:rsidRDefault="00C53038">
            <w:pPr>
              <w:pStyle w:val="Heading112pt"/>
              <w:numPr>
                <w:ilvl w:val="1"/>
                <w:numId w:val="2"/>
              </w:numPr>
              <w:tabs>
                <w:tab w:val="left" w:pos="10620"/>
              </w:tabs>
              <w:rPr>
                <w:rFonts w:ascii="Cambria" w:hAnsi="Cambria"/>
                <w:b w:val="0"/>
                <w:strike/>
                <w:rPrChange w:id="8859" w:author="Sunil Vyas" w:date="2023-10-12T11:42:00Z">
                  <w:rPr>
                    <w:rFonts w:ascii="Cambria" w:hAnsi="Cambria"/>
                    <w:b w:val="0"/>
                  </w:rPr>
                </w:rPrChange>
              </w:rPr>
            </w:pPr>
            <w:bookmarkStart w:id="8860" w:name="_Toc137819520"/>
            <w:bookmarkStart w:id="8861" w:name="_Toc137832188"/>
            <w:r>
              <w:rPr>
                <w:rFonts w:ascii="Cambria" w:hAnsi="Cambria"/>
                <w:b w:val="0"/>
                <w:strike/>
                <w:rPrChange w:id="8862" w:author="Sunil Vyas" w:date="2023-10-12T11:42:00Z">
                  <w:rPr>
                    <w:rFonts w:ascii="Cambria" w:hAnsi="Cambria"/>
                    <w:b w:val="0"/>
                  </w:rPr>
                </w:rPrChange>
              </w:rPr>
              <w:t>SPU Quantity</w:t>
            </w:r>
            <w:bookmarkEnd w:id="8860"/>
            <w:bookmarkEnd w:id="8861"/>
            <w:r>
              <w:rPr>
                <w:rFonts w:ascii="Cambria" w:hAnsi="Cambria"/>
                <w:b w:val="0"/>
                <w:strike/>
                <w:rPrChange w:id="8863" w:author="Sunil Vyas" w:date="2023-10-12T11:42:00Z">
                  <w:rPr>
                    <w:rFonts w:ascii="Cambria" w:hAnsi="Cambria"/>
                    <w:b w:val="0"/>
                  </w:rPr>
                </w:rPrChange>
              </w:rPr>
              <w:t xml:space="preserve"> </w:t>
            </w:r>
          </w:p>
          <w:p w14:paraId="1C8FBBFA" w14:textId="77777777" w:rsidR="009274EA" w:rsidRPr="009274EA" w:rsidRDefault="00C53038">
            <w:pPr>
              <w:pStyle w:val="Heading112pt"/>
              <w:numPr>
                <w:ilvl w:val="1"/>
                <w:numId w:val="2"/>
              </w:numPr>
              <w:tabs>
                <w:tab w:val="left" w:pos="10620"/>
              </w:tabs>
              <w:rPr>
                <w:rFonts w:ascii="Cambria" w:hAnsi="Cambria"/>
                <w:strike/>
                <w:rPrChange w:id="8864" w:author="Sunil Vyas" w:date="2023-10-12T11:42:00Z">
                  <w:rPr>
                    <w:rFonts w:ascii="Cambria" w:hAnsi="Cambria"/>
                  </w:rPr>
                </w:rPrChange>
              </w:rPr>
            </w:pPr>
            <w:bookmarkStart w:id="8865" w:name="_Toc137819521"/>
            <w:bookmarkStart w:id="8866" w:name="_Toc137832189"/>
            <w:r>
              <w:rPr>
                <w:rFonts w:ascii="Cambria" w:hAnsi="Cambria"/>
                <w:b w:val="0"/>
                <w:strike/>
                <w:rPrChange w:id="8867" w:author="Sunil Vyas" w:date="2023-10-12T11:42:00Z">
                  <w:rPr>
                    <w:rFonts w:ascii="Cambria" w:hAnsi="Cambria"/>
                    <w:b w:val="0"/>
                  </w:rPr>
                </w:rPrChange>
              </w:rPr>
              <w:t>Status</w:t>
            </w:r>
            <w:bookmarkEnd w:id="8865"/>
            <w:bookmarkEnd w:id="8866"/>
          </w:p>
          <w:p w14:paraId="512B2463" w14:textId="77777777" w:rsidR="009274EA" w:rsidRPr="009274EA" w:rsidRDefault="00C53038">
            <w:pPr>
              <w:pStyle w:val="Heading112pt"/>
              <w:numPr>
                <w:ilvl w:val="2"/>
                <w:numId w:val="2"/>
              </w:numPr>
              <w:tabs>
                <w:tab w:val="left" w:pos="10620"/>
              </w:tabs>
              <w:rPr>
                <w:rFonts w:ascii="Cambria" w:hAnsi="Cambria"/>
                <w:strike/>
                <w:rPrChange w:id="8868" w:author="Sunil Vyas" w:date="2023-10-12T11:42:00Z">
                  <w:rPr>
                    <w:rFonts w:ascii="Cambria" w:hAnsi="Cambria"/>
                  </w:rPr>
                </w:rPrChange>
              </w:rPr>
            </w:pPr>
            <w:bookmarkStart w:id="8869" w:name="_Toc137819522"/>
            <w:bookmarkStart w:id="8870" w:name="_Toc137832190"/>
            <w:r>
              <w:rPr>
                <w:rFonts w:ascii="Cambria" w:hAnsi="Cambria"/>
                <w:b w:val="0"/>
                <w:strike/>
                <w:rPrChange w:id="8871" w:author="Sunil Vyas" w:date="2023-10-12T11:42:00Z">
                  <w:rPr>
                    <w:rFonts w:ascii="Cambria" w:hAnsi="Cambria"/>
                    <w:b w:val="0"/>
                  </w:rPr>
                </w:rPrChange>
              </w:rPr>
              <w:t>Active</w:t>
            </w:r>
            <w:bookmarkEnd w:id="8869"/>
            <w:bookmarkEnd w:id="8870"/>
          </w:p>
          <w:p w14:paraId="7F1FCE24" w14:textId="77777777" w:rsidR="009274EA" w:rsidRPr="009274EA" w:rsidRDefault="00C53038">
            <w:pPr>
              <w:pStyle w:val="Heading112pt"/>
              <w:numPr>
                <w:ilvl w:val="2"/>
                <w:numId w:val="2"/>
              </w:numPr>
              <w:tabs>
                <w:tab w:val="left" w:pos="10620"/>
              </w:tabs>
              <w:rPr>
                <w:rFonts w:ascii="Cambria" w:hAnsi="Cambria"/>
                <w:strike/>
                <w:rPrChange w:id="8872" w:author="Sunil Vyas" w:date="2023-10-12T11:42:00Z">
                  <w:rPr>
                    <w:rFonts w:ascii="Cambria" w:hAnsi="Cambria"/>
                  </w:rPr>
                </w:rPrChange>
              </w:rPr>
            </w:pPr>
            <w:bookmarkStart w:id="8873" w:name="_Toc137819523"/>
            <w:bookmarkStart w:id="8874" w:name="_Toc137832191"/>
            <w:r>
              <w:rPr>
                <w:rFonts w:ascii="Cambria" w:hAnsi="Cambria"/>
                <w:b w:val="0"/>
                <w:strike/>
                <w:rPrChange w:id="8875" w:author="Sunil Vyas" w:date="2023-10-12T11:42:00Z">
                  <w:rPr>
                    <w:rFonts w:ascii="Cambria" w:hAnsi="Cambria"/>
                    <w:b w:val="0"/>
                  </w:rPr>
                </w:rPrChange>
              </w:rPr>
              <w:t>Inactive</w:t>
            </w:r>
            <w:bookmarkEnd w:id="8873"/>
            <w:bookmarkEnd w:id="8874"/>
          </w:p>
          <w:p w14:paraId="023435AA" w14:textId="77777777" w:rsidR="009274EA" w:rsidRPr="009274EA" w:rsidRDefault="00C53038">
            <w:pPr>
              <w:pStyle w:val="Heading112pt"/>
              <w:tabs>
                <w:tab w:val="left" w:pos="10620"/>
              </w:tabs>
              <w:rPr>
                <w:rFonts w:ascii="Cambria" w:hAnsi="Cambria"/>
                <w:strike/>
                <w:rPrChange w:id="8876" w:author="Sunil Vyas" w:date="2023-10-12T11:42:00Z">
                  <w:rPr>
                    <w:rFonts w:ascii="Cambria" w:hAnsi="Cambria"/>
                  </w:rPr>
                </w:rPrChange>
              </w:rPr>
            </w:pPr>
            <w:bookmarkStart w:id="8877" w:name="_Toc137819524"/>
            <w:bookmarkStart w:id="8878" w:name="_Toc137832192"/>
            <w:r>
              <w:rPr>
                <w:rFonts w:ascii="Cambria" w:hAnsi="Cambria"/>
                <w:b w:val="0"/>
                <w:strike/>
                <w:rPrChange w:id="8879" w:author="Sunil Vyas" w:date="2023-10-12T11:42:00Z">
                  <w:rPr>
                    <w:rFonts w:ascii="Cambria" w:hAnsi="Cambria"/>
                    <w:b w:val="0"/>
                  </w:rPr>
                </w:rPrChange>
              </w:rPr>
              <w:t>System should not allow to change the detail in view mode.</w:t>
            </w:r>
            <w:bookmarkEnd w:id="8877"/>
            <w:bookmarkEnd w:id="8878"/>
          </w:p>
          <w:p w14:paraId="27FB7488" w14:textId="77777777" w:rsidR="009274EA" w:rsidRPr="009274EA" w:rsidRDefault="00C53038">
            <w:pPr>
              <w:pStyle w:val="Heading112pt"/>
              <w:tabs>
                <w:tab w:val="left" w:pos="10620"/>
              </w:tabs>
              <w:rPr>
                <w:rFonts w:ascii="Cambria" w:hAnsi="Cambria"/>
                <w:strike/>
                <w:rPrChange w:id="8880" w:author="Sunil Vyas" w:date="2023-10-12T11:42:00Z">
                  <w:rPr>
                    <w:rFonts w:ascii="Cambria" w:hAnsi="Cambria"/>
                  </w:rPr>
                </w:rPrChange>
              </w:rPr>
            </w:pPr>
            <w:bookmarkStart w:id="8881" w:name="_Toc137819525"/>
            <w:bookmarkStart w:id="8882" w:name="_Toc137832193"/>
            <w:r>
              <w:rPr>
                <w:rFonts w:ascii="Cambria" w:hAnsi="Cambria"/>
                <w:b w:val="0"/>
                <w:strike/>
                <w:rPrChange w:id="8883" w:author="Sunil Vyas" w:date="2023-10-12T11:42:00Z">
                  <w:rPr>
                    <w:rFonts w:ascii="Cambria" w:hAnsi="Cambria"/>
                    <w:b w:val="0"/>
                  </w:rPr>
                </w:rPrChange>
              </w:rPr>
              <w:t>System should display all updated SPU configuration in respective auction center</w:t>
            </w:r>
            <w:bookmarkEnd w:id="8881"/>
            <w:bookmarkEnd w:id="8882"/>
          </w:p>
          <w:p w14:paraId="74B23A9B" w14:textId="77777777" w:rsidR="009274EA" w:rsidRPr="009274EA" w:rsidRDefault="00C53038">
            <w:pPr>
              <w:pStyle w:val="Heading112pt"/>
              <w:numPr>
                <w:ilvl w:val="0"/>
                <w:numId w:val="0"/>
              </w:numPr>
              <w:tabs>
                <w:tab w:val="left" w:pos="10620"/>
              </w:tabs>
              <w:ind w:left="360" w:hanging="360"/>
              <w:rPr>
                <w:rFonts w:ascii="Cambria" w:hAnsi="Cambria"/>
                <w:b w:val="0"/>
                <w:strike/>
                <w:rPrChange w:id="8884" w:author="Sunil Vyas" w:date="2023-10-12T11:42:00Z">
                  <w:rPr>
                    <w:rFonts w:ascii="Cambria" w:hAnsi="Cambria"/>
                    <w:b w:val="0"/>
                  </w:rPr>
                </w:rPrChange>
              </w:rPr>
            </w:pPr>
            <w:bookmarkStart w:id="8885" w:name="_Toc137819526"/>
            <w:bookmarkStart w:id="8886" w:name="_Toc137832194"/>
            <w:r>
              <w:rPr>
                <w:rFonts w:ascii="Cambria" w:hAnsi="Cambria"/>
                <w:strike/>
                <w:u w:val="single"/>
                <w:rPrChange w:id="8887" w:author="Sunil Vyas" w:date="2023-10-12T11:42:00Z">
                  <w:rPr>
                    <w:rFonts w:ascii="Cambria" w:hAnsi="Cambria"/>
                    <w:u w:val="single"/>
                  </w:rPr>
                </w:rPrChange>
              </w:rPr>
              <w:t>Uploaded Document section</w:t>
            </w:r>
            <w:r>
              <w:rPr>
                <w:rFonts w:ascii="Cambria" w:hAnsi="Cambria"/>
                <w:b w:val="0"/>
                <w:strike/>
                <w:rPrChange w:id="8888" w:author="Sunil Vyas" w:date="2023-10-12T11:42:00Z">
                  <w:rPr>
                    <w:rFonts w:ascii="Cambria" w:hAnsi="Cambria"/>
                    <w:b w:val="0"/>
                  </w:rPr>
                </w:rPrChange>
              </w:rPr>
              <w:t xml:space="preserve"> :</w:t>
            </w:r>
            <w:bookmarkEnd w:id="8885"/>
            <w:bookmarkEnd w:id="8886"/>
          </w:p>
          <w:p w14:paraId="747F3BCD" w14:textId="77777777" w:rsidR="009274EA" w:rsidRPr="009274EA" w:rsidRDefault="00C53038">
            <w:pPr>
              <w:pStyle w:val="Heading112pt"/>
              <w:tabs>
                <w:tab w:val="left" w:pos="10620"/>
              </w:tabs>
              <w:rPr>
                <w:rFonts w:ascii="Cambria" w:hAnsi="Cambria"/>
                <w:strike/>
                <w:rPrChange w:id="8889" w:author="Sunil Vyas" w:date="2023-10-12T11:42:00Z">
                  <w:rPr>
                    <w:rFonts w:ascii="Cambria" w:hAnsi="Cambria"/>
                  </w:rPr>
                </w:rPrChange>
              </w:rPr>
            </w:pPr>
            <w:bookmarkStart w:id="8890" w:name="_Toc137819527"/>
            <w:bookmarkStart w:id="8891" w:name="_Toc137832195"/>
            <w:r>
              <w:rPr>
                <w:rFonts w:ascii="Cambria" w:hAnsi="Cambria"/>
                <w:b w:val="0"/>
                <w:strike/>
                <w:rPrChange w:id="8892" w:author="Sunil Vyas" w:date="2023-10-12T11:42:00Z">
                  <w:rPr>
                    <w:rFonts w:ascii="Cambria" w:hAnsi="Cambria"/>
                    <w:b w:val="0"/>
                  </w:rPr>
                </w:rPrChange>
              </w:rPr>
              <w:t>System should display the list of PDF documents uploaded while doing any activity in master.</w:t>
            </w:r>
            <w:bookmarkEnd w:id="8890"/>
            <w:bookmarkEnd w:id="8891"/>
          </w:p>
          <w:p w14:paraId="50260C1A" w14:textId="77777777" w:rsidR="009274EA" w:rsidRPr="009274EA" w:rsidRDefault="00C53038">
            <w:pPr>
              <w:pStyle w:val="Heading112pt"/>
              <w:tabs>
                <w:tab w:val="left" w:pos="10620"/>
              </w:tabs>
              <w:rPr>
                <w:rFonts w:ascii="Cambria" w:hAnsi="Cambria"/>
                <w:strike/>
                <w:rPrChange w:id="8893" w:author="Sunil Vyas" w:date="2023-10-12T11:42:00Z">
                  <w:rPr>
                    <w:rFonts w:ascii="Cambria" w:hAnsi="Cambria"/>
                  </w:rPr>
                </w:rPrChange>
              </w:rPr>
            </w:pPr>
            <w:bookmarkStart w:id="8894" w:name="_Toc137819528"/>
            <w:bookmarkStart w:id="8895" w:name="_Toc137832196"/>
            <w:r>
              <w:rPr>
                <w:rFonts w:ascii="Cambria" w:hAnsi="Cambria"/>
                <w:b w:val="0"/>
                <w:strike/>
                <w:rPrChange w:id="8896" w:author="Sunil Vyas" w:date="2023-10-12T11:42:00Z">
                  <w:rPr>
                    <w:rFonts w:ascii="Cambria" w:hAnsi="Cambria"/>
                    <w:b w:val="0"/>
                  </w:rPr>
                </w:rPrChange>
              </w:rPr>
              <w:t>System should below detail in uploaded document section.</w:t>
            </w:r>
            <w:bookmarkEnd w:id="8894"/>
            <w:bookmarkEnd w:id="8895"/>
          </w:p>
          <w:p w14:paraId="5EAB192F" w14:textId="77777777" w:rsidR="009274EA" w:rsidRPr="009274EA" w:rsidRDefault="00C53038">
            <w:pPr>
              <w:pStyle w:val="Heading112pt"/>
              <w:numPr>
                <w:ilvl w:val="1"/>
                <w:numId w:val="2"/>
              </w:numPr>
              <w:tabs>
                <w:tab w:val="left" w:pos="10620"/>
              </w:tabs>
              <w:rPr>
                <w:rFonts w:ascii="Cambria" w:hAnsi="Cambria"/>
                <w:strike/>
                <w:rPrChange w:id="8897" w:author="Sunil Vyas" w:date="2023-10-12T11:42:00Z">
                  <w:rPr>
                    <w:rFonts w:ascii="Cambria" w:hAnsi="Cambria"/>
                  </w:rPr>
                </w:rPrChange>
              </w:rPr>
            </w:pPr>
            <w:bookmarkStart w:id="8898" w:name="_Toc137819529"/>
            <w:bookmarkStart w:id="8899" w:name="_Toc137832197"/>
            <w:r>
              <w:rPr>
                <w:rFonts w:ascii="Cambria" w:hAnsi="Cambria"/>
                <w:b w:val="0"/>
                <w:strike/>
                <w:rPrChange w:id="8900" w:author="Sunil Vyas" w:date="2023-10-12T11:42:00Z">
                  <w:rPr>
                    <w:rFonts w:ascii="Cambria" w:hAnsi="Cambria"/>
                    <w:b w:val="0"/>
                  </w:rPr>
                </w:rPrChange>
              </w:rPr>
              <w:t>Sr.</w:t>
            </w:r>
            <w:bookmarkEnd w:id="8898"/>
            <w:bookmarkEnd w:id="8899"/>
          </w:p>
          <w:p w14:paraId="64F214D0" w14:textId="77777777" w:rsidR="009274EA" w:rsidRPr="009274EA" w:rsidRDefault="00C53038">
            <w:pPr>
              <w:pStyle w:val="Heading112pt"/>
              <w:numPr>
                <w:ilvl w:val="1"/>
                <w:numId w:val="2"/>
              </w:numPr>
              <w:tabs>
                <w:tab w:val="left" w:pos="10620"/>
              </w:tabs>
              <w:rPr>
                <w:rFonts w:ascii="Cambria" w:hAnsi="Cambria"/>
                <w:strike/>
                <w:rPrChange w:id="8901" w:author="Sunil Vyas" w:date="2023-10-12T11:42:00Z">
                  <w:rPr>
                    <w:rFonts w:ascii="Cambria" w:hAnsi="Cambria"/>
                  </w:rPr>
                </w:rPrChange>
              </w:rPr>
            </w:pPr>
            <w:r>
              <w:rPr>
                <w:rFonts w:ascii="Cambria" w:hAnsi="Cambria"/>
                <w:b w:val="0"/>
                <w:strike/>
                <w:rPrChange w:id="8902" w:author="Sunil Vyas" w:date="2023-10-12T11:42:00Z">
                  <w:rPr>
                    <w:rFonts w:ascii="Cambria" w:hAnsi="Cambria"/>
                    <w:b w:val="0"/>
                  </w:rPr>
                </w:rPrChange>
              </w:rPr>
              <w:t>Auction Center Name</w:t>
            </w:r>
          </w:p>
          <w:p w14:paraId="36154941" w14:textId="77777777" w:rsidR="009274EA" w:rsidRPr="009274EA" w:rsidRDefault="00C53038">
            <w:pPr>
              <w:pStyle w:val="Heading112pt"/>
              <w:numPr>
                <w:ilvl w:val="1"/>
                <w:numId w:val="2"/>
              </w:numPr>
              <w:tabs>
                <w:tab w:val="left" w:pos="10620"/>
              </w:tabs>
              <w:rPr>
                <w:rFonts w:ascii="Cambria" w:hAnsi="Cambria"/>
                <w:strike/>
                <w:rPrChange w:id="8903" w:author="Sunil Vyas" w:date="2023-10-12T11:42:00Z">
                  <w:rPr>
                    <w:rFonts w:ascii="Cambria" w:hAnsi="Cambria"/>
                  </w:rPr>
                </w:rPrChange>
              </w:rPr>
            </w:pPr>
            <w:bookmarkStart w:id="8904" w:name="_Toc137819530"/>
            <w:bookmarkStart w:id="8905" w:name="_Toc137832198"/>
            <w:r>
              <w:rPr>
                <w:rFonts w:ascii="Cambria" w:hAnsi="Cambria"/>
                <w:b w:val="0"/>
                <w:strike/>
                <w:rPrChange w:id="8906" w:author="Sunil Vyas" w:date="2023-10-12T11:42:00Z">
                  <w:rPr>
                    <w:rFonts w:ascii="Cambria" w:hAnsi="Cambria"/>
                    <w:b w:val="0"/>
                  </w:rPr>
                </w:rPrChange>
              </w:rPr>
              <w:t>Document Brief/Remarks</w:t>
            </w:r>
            <w:bookmarkEnd w:id="8904"/>
            <w:bookmarkEnd w:id="8905"/>
          </w:p>
          <w:p w14:paraId="69A80659" w14:textId="77777777" w:rsidR="009274EA" w:rsidRPr="009274EA" w:rsidRDefault="00C53038">
            <w:pPr>
              <w:pStyle w:val="Heading112pt"/>
              <w:numPr>
                <w:ilvl w:val="1"/>
                <w:numId w:val="2"/>
              </w:numPr>
              <w:tabs>
                <w:tab w:val="left" w:pos="10620"/>
              </w:tabs>
              <w:rPr>
                <w:rFonts w:ascii="Cambria" w:hAnsi="Cambria"/>
                <w:strike/>
                <w:rPrChange w:id="8907" w:author="Sunil Vyas" w:date="2023-10-12T11:42:00Z">
                  <w:rPr>
                    <w:rFonts w:ascii="Cambria" w:hAnsi="Cambria"/>
                  </w:rPr>
                </w:rPrChange>
              </w:rPr>
            </w:pPr>
            <w:bookmarkStart w:id="8908" w:name="_Toc137819531"/>
            <w:bookmarkStart w:id="8909" w:name="_Toc137832199"/>
            <w:r>
              <w:rPr>
                <w:rFonts w:ascii="Cambria" w:hAnsi="Cambria"/>
                <w:b w:val="0"/>
                <w:strike/>
                <w:rPrChange w:id="8910" w:author="Sunil Vyas" w:date="2023-10-12T11:42:00Z">
                  <w:rPr>
                    <w:rFonts w:ascii="Cambria" w:hAnsi="Cambria"/>
                    <w:b w:val="0"/>
                  </w:rPr>
                </w:rPrChange>
              </w:rPr>
              <w:t>Document upload date and time</w:t>
            </w:r>
            <w:bookmarkEnd w:id="8908"/>
            <w:bookmarkEnd w:id="8909"/>
          </w:p>
          <w:p w14:paraId="6E0865F6" w14:textId="77777777" w:rsidR="009274EA" w:rsidRPr="009274EA" w:rsidRDefault="00C53038">
            <w:pPr>
              <w:pStyle w:val="Heading112pt"/>
              <w:numPr>
                <w:ilvl w:val="1"/>
                <w:numId w:val="2"/>
              </w:numPr>
              <w:tabs>
                <w:tab w:val="left" w:pos="10620"/>
              </w:tabs>
              <w:rPr>
                <w:rFonts w:ascii="Cambria" w:hAnsi="Cambria"/>
                <w:strike/>
                <w:rPrChange w:id="8911" w:author="Sunil Vyas" w:date="2023-10-12T11:42:00Z">
                  <w:rPr>
                    <w:rFonts w:ascii="Cambria" w:hAnsi="Cambria"/>
                  </w:rPr>
                </w:rPrChange>
              </w:rPr>
            </w:pPr>
            <w:bookmarkStart w:id="8912" w:name="_Toc137819532"/>
            <w:bookmarkStart w:id="8913" w:name="_Toc137832200"/>
            <w:r>
              <w:rPr>
                <w:rFonts w:ascii="Cambria" w:hAnsi="Cambria"/>
                <w:b w:val="0"/>
                <w:strike/>
                <w:rPrChange w:id="8914" w:author="Sunil Vyas" w:date="2023-10-12T11:42:00Z">
                  <w:rPr>
                    <w:rFonts w:ascii="Cambria" w:hAnsi="Cambria"/>
                    <w:b w:val="0"/>
                  </w:rPr>
                </w:rPrChange>
              </w:rPr>
              <w:t>Action</w:t>
            </w:r>
            <w:bookmarkEnd w:id="8912"/>
            <w:bookmarkEnd w:id="8913"/>
            <w:r>
              <w:rPr>
                <w:rFonts w:ascii="Cambria" w:hAnsi="Cambria"/>
                <w:b w:val="0"/>
                <w:strike/>
                <w:rPrChange w:id="8915" w:author="Sunil Vyas" w:date="2023-10-12T11:42:00Z">
                  <w:rPr>
                    <w:rFonts w:ascii="Cambria" w:hAnsi="Cambria"/>
                    <w:b w:val="0"/>
                  </w:rPr>
                </w:rPrChange>
              </w:rPr>
              <w:t xml:space="preserve"> </w:t>
            </w:r>
          </w:p>
          <w:p w14:paraId="533C8235" w14:textId="77777777" w:rsidR="009274EA" w:rsidRPr="009274EA" w:rsidRDefault="00C53038">
            <w:pPr>
              <w:pStyle w:val="Heading112pt"/>
              <w:numPr>
                <w:ilvl w:val="2"/>
                <w:numId w:val="2"/>
              </w:numPr>
              <w:tabs>
                <w:tab w:val="left" w:pos="10620"/>
              </w:tabs>
              <w:rPr>
                <w:rFonts w:ascii="Cambria" w:hAnsi="Cambria"/>
                <w:strike/>
                <w:rPrChange w:id="8916" w:author="Sunil Vyas" w:date="2023-10-12T11:42:00Z">
                  <w:rPr>
                    <w:rFonts w:ascii="Cambria" w:hAnsi="Cambria"/>
                  </w:rPr>
                </w:rPrChange>
              </w:rPr>
            </w:pPr>
            <w:bookmarkStart w:id="8917" w:name="_Toc137819533"/>
            <w:bookmarkStart w:id="8918" w:name="_Toc137832201"/>
            <w:r>
              <w:rPr>
                <w:rFonts w:ascii="Cambria" w:hAnsi="Cambria"/>
                <w:b w:val="0"/>
                <w:strike/>
                <w:rPrChange w:id="8919" w:author="Sunil Vyas" w:date="2023-10-12T11:42:00Z">
                  <w:rPr>
                    <w:rFonts w:ascii="Cambria" w:hAnsi="Cambria"/>
                    <w:b w:val="0"/>
                  </w:rPr>
                </w:rPrChange>
              </w:rPr>
              <w:t>Download document link.</w:t>
            </w:r>
            <w:bookmarkEnd w:id="8917"/>
            <w:bookmarkEnd w:id="8918"/>
          </w:p>
          <w:p w14:paraId="535BFE33" w14:textId="77777777" w:rsidR="009274EA" w:rsidRPr="009274EA" w:rsidRDefault="00C53038">
            <w:pPr>
              <w:pStyle w:val="Heading112pt"/>
              <w:numPr>
                <w:ilvl w:val="2"/>
                <w:numId w:val="2"/>
              </w:numPr>
              <w:tabs>
                <w:tab w:val="left" w:pos="10620"/>
              </w:tabs>
              <w:rPr>
                <w:rFonts w:ascii="Cambria" w:hAnsi="Cambria"/>
                <w:strike/>
                <w:rPrChange w:id="8920" w:author="Sunil Vyas" w:date="2023-10-12T11:42:00Z">
                  <w:rPr>
                    <w:rFonts w:ascii="Cambria" w:hAnsi="Cambria"/>
                  </w:rPr>
                </w:rPrChange>
              </w:rPr>
            </w:pPr>
            <w:bookmarkStart w:id="8921" w:name="_Toc137819534"/>
            <w:bookmarkStart w:id="8922" w:name="_Toc137832202"/>
            <w:r>
              <w:rPr>
                <w:rFonts w:ascii="Cambria" w:hAnsi="Cambria"/>
                <w:b w:val="0"/>
                <w:strike/>
                <w:rPrChange w:id="8923" w:author="Sunil Vyas" w:date="2023-10-12T11:42:00Z">
                  <w:rPr>
                    <w:rFonts w:ascii="Cambria" w:hAnsi="Cambria"/>
                    <w:b w:val="0"/>
                  </w:rPr>
                </w:rPrChange>
              </w:rPr>
              <w:t>Preview document link.</w:t>
            </w:r>
            <w:bookmarkEnd w:id="8921"/>
            <w:bookmarkEnd w:id="8922"/>
          </w:p>
          <w:p w14:paraId="0B33C74B" w14:textId="77777777" w:rsidR="009274EA" w:rsidRPr="009274EA" w:rsidRDefault="00C53038">
            <w:pPr>
              <w:pStyle w:val="Heading112pt"/>
              <w:tabs>
                <w:tab w:val="left" w:pos="10620"/>
              </w:tabs>
              <w:rPr>
                <w:rFonts w:ascii="Cambria" w:hAnsi="Cambria"/>
                <w:strike/>
                <w:rPrChange w:id="8924" w:author="Sunil Vyas" w:date="2023-10-12T11:42:00Z">
                  <w:rPr>
                    <w:rFonts w:ascii="Cambria" w:hAnsi="Cambria"/>
                  </w:rPr>
                </w:rPrChange>
              </w:rPr>
            </w:pPr>
            <w:bookmarkStart w:id="8925" w:name="_Toc137819535"/>
            <w:bookmarkStart w:id="8926" w:name="_Toc137832203"/>
            <w:r>
              <w:rPr>
                <w:rFonts w:ascii="Cambria" w:hAnsi="Cambria"/>
                <w:b w:val="0"/>
                <w:strike/>
                <w:rPrChange w:id="8927" w:author="Sunil Vyas" w:date="2023-10-12T11:42:00Z">
                  <w:rPr>
                    <w:rFonts w:ascii="Cambria" w:hAnsi="Cambria"/>
                    <w:b w:val="0"/>
                  </w:rPr>
                </w:rPrChange>
              </w:rPr>
              <w:t>System should download the document on click “Download document” link.</w:t>
            </w:r>
            <w:bookmarkEnd w:id="8925"/>
            <w:bookmarkEnd w:id="8926"/>
          </w:p>
          <w:p w14:paraId="5C7136C6" w14:textId="77777777" w:rsidR="009274EA" w:rsidRPr="009274EA" w:rsidRDefault="00C53038">
            <w:pPr>
              <w:pStyle w:val="Heading112pt"/>
              <w:tabs>
                <w:tab w:val="left" w:pos="10620"/>
              </w:tabs>
              <w:rPr>
                <w:rFonts w:ascii="Cambria" w:hAnsi="Cambria"/>
                <w:b w:val="0"/>
                <w:strike/>
                <w:rPrChange w:id="8928" w:author="Sunil Vyas" w:date="2023-10-12T11:42:00Z">
                  <w:rPr>
                    <w:rFonts w:ascii="Cambria" w:hAnsi="Cambria"/>
                    <w:b w:val="0"/>
                  </w:rPr>
                </w:rPrChange>
              </w:rPr>
            </w:pPr>
            <w:bookmarkStart w:id="8929" w:name="_Toc137819536"/>
            <w:bookmarkStart w:id="8930" w:name="_Toc137832204"/>
            <w:r>
              <w:rPr>
                <w:rFonts w:ascii="Cambria" w:hAnsi="Cambria"/>
                <w:b w:val="0"/>
                <w:strike/>
                <w:rPrChange w:id="8931" w:author="Sunil Vyas" w:date="2023-10-12T11:42:00Z">
                  <w:rPr>
                    <w:rFonts w:ascii="Cambria" w:hAnsi="Cambria"/>
                    <w:b w:val="0"/>
                  </w:rPr>
                </w:rPrChange>
              </w:rPr>
              <w:t>System should display the document without download on screen with PDF viewer on click “Preview Document” link.</w:t>
            </w:r>
            <w:bookmarkEnd w:id="8929"/>
            <w:bookmarkEnd w:id="8930"/>
          </w:p>
          <w:p w14:paraId="7E4F4269" w14:textId="77777777" w:rsidR="009274EA" w:rsidRPr="009274EA" w:rsidRDefault="00C53038">
            <w:pPr>
              <w:pStyle w:val="Heading112pt"/>
              <w:numPr>
                <w:ilvl w:val="0"/>
                <w:numId w:val="0"/>
              </w:numPr>
              <w:tabs>
                <w:tab w:val="left" w:pos="10620"/>
              </w:tabs>
              <w:ind w:left="360" w:hanging="360"/>
              <w:rPr>
                <w:rFonts w:ascii="Cambria" w:hAnsi="Cambria"/>
                <w:b w:val="0"/>
                <w:strike/>
                <w:rPrChange w:id="8932" w:author="Sunil Vyas" w:date="2023-10-12T11:42:00Z">
                  <w:rPr>
                    <w:rFonts w:ascii="Cambria" w:hAnsi="Cambria"/>
                    <w:b w:val="0"/>
                  </w:rPr>
                </w:rPrChange>
              </w:rPr>
            </w:pPr>
            <w:bookmarkStart w:id="8933" w:name="_Toc137819537"/>
            <w:bookmarkStart w:id="8934" w:name="_Toc137832205"/>
            <w:r>
              <w:rPr>
                <w:rFonts w:ascii="Cambria" w:hAnsi="Cambria"/>
                <w:strike/>
                <w:u w:val="single"/>
                <w:rPrChange w:id="8935" w:author="Sunil Vyas" w:date="2023-10-12T11:42:00Z">
                  <w:rPr>
                    <w:rFonts w:ascii="Cambria" w:hAnsi="Cambria"/>
                    <w:u w:val="single"/>
                  </w:rPr>
                </w:rPrChange>
              </w:rPr>
              <w:t>View  History for &lt;Master Name&gt; Update</w:t>
            </w:r>
            <w:r>
              <w:rPr>
                <w:rFonts w:ascii="Cambria" w:hAnsi="Cambria"/>
                <w:b w:val="0"/>
                <w:strike/>
                <w:rPrChange w:id="8936" w:author="Sunil Vyas" w:date="2023-10-12T11:42:00Z">
                  <w:rPr>
                    <w:rFonts w:ascii="Cambria" w:hAnsi="Cambria"/>
                    <w:b w:val="0"/>
                  </w:rPr>
                </w:rPrChange>
              </w:rPr>
              <w:t>:</w:t>
            </w:r>
            <w:bookmarkEnd w:id="8933"/>
            <w:bookmarkEnd w:id="8934"/>
          </w:p>
          <w:p w14:paraId="41B3B958" w14:textId="77777777" w:rsidR="009274EA" w:rsidRPr="009274EA" w:rsidRDefault="00C53038">
            <w:pPr>
              <w:pStyle w:val="Heading112pt"/>
              <w:tabs>
                <w:tab w:val="left" w:pos="10620"/>
              </w:tabs>
              <w:rPr>
                <w:rFonts w:ascii="Cambria" w:hAnsi="Cambria"/>
                <w:b w:val="0"/>
                <w:strike/>
                <w:rPrChange w:id="8937" w:author="Sunil Vyas" w:date="2023-10-12T11:42:00Z">
                  <w:rPr>
                    <w:rFonts w:ascii="Cambria" w:hAnsi="Cambria"/>
                    <w:b w:val="0"/>
                  </w:rPr>
                </w:rPrChange>
              </w:rPr>
            </w:pPr>
            <w:bookmarkStart w:id="8938" w:name="_Toc137819538"/>
            <w:bookmarkStart w:id="8939" w:name="_Toc137832206"/>
            <w:r>
              <w:rPr>
                <w:rFonts w:ascii="Cambria" w:hAnsi="Cambria"/>
                <w:b w:val="0"/>
                <w:strike/>
                <w:rPrChange w:id="8940" w:author="Sunil Vyas" w:date="2023-10-12T11:42:00Z">
                  <w:rPr>
                    <w:rFonts w:ascii="Cambria" w:hAnsi="Cambria"/>
                    <w:b w:val="0"/>
                  </w:rPr>
                </w:rPrChange>
              </w:rPr>
              <w:t>System should maintain and display history of every update for respective master value.</w:t>
            </w:r>
            <w:bookmarkEnd w:id="8938"/>
            <w:bookmarkEnd w:id="8939"/>
          </w:p>
          <w:p w14:paraId="26DA40E8" w14:textId="77777777" w:rsidR="009274EA" w:rsidRPr="009274EA" w:rsidRDefault="00C53038">
            <w:pPr>
              <w:pStyle w:val="Heading112pt"/>
              <w:tabs>
                <w:tab w:val="left" w:pos="10620"/>
              </w:tabs>
              <w:rPr>
                <w:rFonts w:ascii="Cambria" w:hAnsi="Cambria"/>
                <w:b w:val="0"/>
                <w:strike/>
                <w:rPrChange w:id="8941" w:author="Sunil Vyas" w:date="2023-10-12T11:42:00Z">
                  <w:rPr>
                    <w:rFonts w:ascii="Cambria" w:hAnsi="Cambria"/>
                    <w:b w:val="0"/>
                  </w:rPr>
                </w:rPrChange>
              </w:rPr>
            </w:pPr>
            <w:bookmarkStart w:id="8942" w:name="_Toc137819539"/>
            <w:bookmarkStart w:id="8943" w:name="_Toc137832207"/>
            <w:r>
              <w:rPr>
                <w:rFonts w:ascii="Cambria" w:hAnsi="Cambria"/>
                <w:b w:val="0"/>
                <w:strike/>
                <w:rPrChange w:id="8944" w:author="Sunil Vyas" w:date="2023-10-12T11:42:00Z">
                  <w:rPr>
                    <w:rFonts w:ascii="Cambria" w:hAnsi="Cambria"/>
                    <w:b w:val="0"/>
                  </w:rPr>
                </w:rPrChange>
              </w:rPr>
              <w:t>System should display below detail View History Section.</w:t>
            </w:r>
            <w:bookmarkEnd w:id="8942"/>
            <w:bookmarkEnd w:id="8943"/>
          </w:p>
          <w:p w14:paraId="1DF8D941" w14:textId="77777777" w:rsidR="009274EA" w:rsidRPr="009274EA" w:rsidRDefault="00C53038">
            <w:pPr>
              <w:pStyle w:val="Heading112pt"/>
              <w:numPr>
                <w:ilvl w:val="1"/>
                <w:numId w:val="2"/>
              </w:numPr>
              <w:tabs>
                <w:tab w:val="left" w:pos="10620"/>
              </w:tabs>
              <w:rPr>
                <w:rFonts w:ascii="Cambria" w:hAnsi="Cambria"/>
                <w:b w:val="0"/>
                <w:strike/>
                <w:rPrChange w:id="8945" w:author="Sunil Vyas" w:date="2023-10-12T11:42:00Z">
                  <w:rPr>
                    <w:rFonts w:ascii="Cambria" w:hAnsi="Cambria"/>
                    <w:b w:val="0"/>
                  </w:rPr>
                </w:rPrChange>
              </w:rPr>
            </w:pPr>
            <w:bookmarkStart w:id="8946" w:name="_Toc137819540"/>
            <w:bookmarkStart w:id="8947" w:name="_Toc137832208"/>
            <w:r>
              <w:rPr>
                <w:rFonts w:ascii="Cambria" w:hAnsi="Cambria"/>
                <w:b w:val="0"/>
                <w:strike/>
                <w:rPrChange w:id="8948" w:author="Sunil Vyas" w:date="2023-10-12T11:42:00Z">
                  <w:rPr>
                    <w:rFonts w:ascii="Cambria" w:hAnsi="Cambria"/>
                    <w:b w:val="0"/>
                  </w:rPr>
                </w:rPrChange>
              </w:rPr>
              <w:t>Sr.</w:t>
            </w:r>
            <w:bookmarkEnd w:id="8946"/>
            <w:bookmarkEnd w:id="8947"/>
          </w:p>
          <w:p w14:paraId="6EB34556" w14:textId="77777777" w:rsidR="009274EA" w:rsidRPr="009274EA" w:rsidRDefault="00C53038">
            <w:pPr>
              <w:pStyle w:val="Heading112pt"/>
              <w:numPr>
                <w:ilvl w:val="1"/>
                <w:numId w:val="2"/>
              </w:numPr>
              <w:tabs>
                <w:tab w:val="left" w:pos="10620"/>
              </w:tabs>
              <w:rPr>
                <w:rFonts w:ascii="Cambria" w:hAnsi="Cambria"/>
                <w:b w:val="0"/>
                <w:strike/>
                <w:rPrChange w:id="8949" w:author="Sunil Vyas" w:date="2023-10-12T11:42:00Z">
                  <w:rPr>
                    <w:rFonts w:ascii="Cambria" w:hAnsi="Cambria"/>
                    <w:b w:val="0"/>
                  </w:rPr>
                </w:rPrChange>
              </w:rPr>
            </w:pPr>
            <w:bookmarkStart w:id="8950" w:name="_Toc137819541"/>
            <w:bookmarkStart w:id="8951" w:name="_Toc137832209"/>
            <w:r>
              <w:rPr>
                <w:rFonts w:ascii="Cambria" w:hAnsi="Cambria"/>
                <w:b w:val="0"/>
                <w:strike/>
                <w:rPrChange w:id="8952" w:author="Sunil Vyas" w:date="2023-10-12T11:42:00Z">
                  <w:rPr>
                    <w:rFonts w:ascii="Cambria" w:hAnsi="Cambria"/>
                    <w:b w:val="0"/>
                  </w:rPr>
                </w:rPrChange>
              </w:rPr>
              <w:t>Old Value</w:t>
            </w:r>
            <w:bookmarkEnd w:id="8950"/>
            <w:bookmarkEnd w:id="8951"/>
          </w:p>
          <w:p w14:paraId="6E77F351" w14:textId="77777777" w:rsidR="009274EA" w:rsidRPr="009274EA" w:rsidRDefault="00C53038">
            <w:pPr>
              <w:pStyle w:val="Heading112pt"/>
              <w:numPr>
                <w:ilvl w:val="1"/>
                <w:numId w:val="2"/>
              </w:numPr>
              <w:tabs>
                <w:tab w:val="left" w:pos="10620"/>
              </w:tabs>
              <w:rPr>
                <w:rFonts w:ascii="Cambria" w:hAnsi="Cambria"/>
                <w:b w:val="0"/>
                <w:strike/>
                <w:rPrChange w:id="8953" w:author="Sunil Vyas" w:date="2023-10-12T11:42:00Z">
                  <w:rPr>
                    <w:rFonts w:ascii="Cambria" w:hAnsi="Cambria"/>
                    <w:b w:val="0"/>
                  </w:rPr>
                </w:rPrChange>
              </w:rPr>
            </w:pPr>
            <w:bookmarkStart w:id="8954" w:name="_Toc137819542"/>
            <w:bookmarkStart w:id="8955" w:name="_Toc137832210"/>
            <w:r>
              <w:rPr>
                <w:rFonts w:ascii="Cambria" w:hAnsi="Cambria"/>
                <w:b w:val="0"/>
                <w:strike/>
                <w:rPrChange w:id="8956" w:author="Sunil Vyas" w:date="2023-10-12T11:42:00Z">
                  <w:rPr>
                    <w:rFonts w:ascii="Cambria" w:hAnsi="Cambria"/>
                    <w:b w:val="0"/>
                  </w:rPr>
                </w:rPrChange>
              </w:rPr>
              <w:lastRenderedPageBreak/>
              <w:t>New Value</w:t>
            </w:r>
            <w:bookmarkEnd w:id="8954"/>
            <w:bookmarkEnd w:id="8955"/>
          </w:p>
          <w:p w14:paraId="0ABE6D08" w14:textId="77777777" w:rsidR="009274EA" w:rsidRPr="009274EA" w:rsidRDefault="00C53038">
            <w:pPr>
              <w:pStyle w:val="Heading112pt"/>
              <w:numPr>
                <w:ilvl w:val="1"/>
                <w:numId w:val="2"/>
              </w:numPr>
              <w:tabs>
                <w:tab w:val="left" w:pos="10620"/>
              </w:tabs>
              <w:rPr>
                <w:rFonts w:ascii="Cambria" w:hAnsi="Cambria"/>
                <w:strike/>
                <w:rPrChange w:id="8957" w:author="Sunil Vyas" w:date="2023-10-12T11:42:00Z">
                  <w:rPr>
                    <w:rFonts w:ascii="Cambria" w:hAnsi="Cambria"/>
                  </w:rPr>
                </w:rPrChange>
              </w:rPr>
            </w:pPr>
            <w:bookmarkStart w:id="8958" w:name="_Toc137819543"/>
            <w:bookmarkStart w:id="8959" w:name="_Toc137832211"/>
            <w:r>
              <w:rPr>
                <w:rFonts w:ascii="Cambria" w:hAnsi="Cambria"/>
                <w:b w:val="0"/>
                <w:strike/>
                <w:rPrChange w:id="8960" w:author="Sunil Vyas" w:date="2023-10-12T11:42:00Z">
                  <w:rPr>
                    <w:rFonts w:ascii="Cambria" w:hAnsi="Cambria"/>
                    <w:b w:val="0"/>
                  </w:rPr>
                </w:rPrChange>
              </w:rPr>
              <w:t>Updated on Date and Time</w:t>
            </w:r>
            <w:bookmarkEnd w:id="8958"/>
            <w:bookmarkEnd w:id="8959"/>
            <w:r>
              <w:rPr>
                <w:rFonts w:ascii="Cambria" w:hAnsi="Cambria"/>
                <w:b w:val="0"/>
                <w:strike/>
                <w:rPrChange w:id="8961" w:author="Sunil Vyas" w:date="2023-10-12T11:42:00Z">
                  <w:rPr>
                    <w:rFonts w:ascii="Cambria" w:hAnsi="Cambria"/>
                    <w:b w:val="0"/>
                  </w:rPr>
                </w:rPrChange>
              </w:rPr>
              <w:t xml:space="preserve"> </w:t>
            </w:r>
          </w:p>
          <w:p w14:paraId="46697019" w14:textId="77777777" w:rsidR="009274EA" w:rsidRPr="009274EA" w:rsidRDefault="00C53038">
            <w:pPr>
              <w:pStyle w:val="Heading112pt"/>
              <w:numPr>
                <w:ilvl w:val="1"/>
                <w:numId w:val="2"/>
              </w:numPr>
              <w:tabs>
                <w:tab w:val="left" w:pos="10620"/>
              </w:tabs>
              <w:rPr>
                <w:rFonts w:ascii="Cambria" w:hAnsi="Cambria"/>
                <w:strike/>
                <w:rPrChange w:id="8962" w:author="Sunil Vyas" w:date="2023-10-12T11:42:00Z">
                  <w:rPr>
                    <w:rFonts w:ascii="Cambria" w:hAnsi="Cambria"/>
                  </w:rPr>
                </w:rPrChange>
              </w:rPr>
            </w:pPr>
            <w:bookmarkStart w:id="8963" w:name="_Toc137819544"/>
            <w:bookmarkStart w:id="8964" w:name="_Toc137832212"/>
            <w:r>
              <w:rPr>
                <w:rFonts w:ascii="Cambria" w:hAnsi="Cambria"/>
                <w:b w:val="0"/>
                <w:strike/>
                <w:rPrChange w:id="8965" w:author="Sunil Vyas" w:date="2023-10-12T11:42:00Z">
                  <w:rPr>
                    <w:rFonts w:ascii="Cambria" w:hAnsi="Cambria"/>
                    <w:b w:val="0"/>
                  </w:rPr>
                </w:rPrChange>
              </w:rPr>
              <w:t>Updated by</w:t>
            </w:r>
            <w:bookmarkEnd w:id="8963"/>
            <w:bookmarkEnd w:id="8964"/>
          </w:p>
        </w:tc>
      </w:tr>
      <w:tr w:rsidR="009274EA" w14:paraId="13CA1C6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5B68920" w14:textId="77777777" w:rsidR="009274EA" w:rsidRPr="009274EA" w:rsidRDefault="00C53038">
            <w:pPr>
              <w:tabs>
                <w:tab w:val="left" w:pos="10620"/>
              </w:tabs>
              <w:rPr>
                <w:b/>
                <w:i/>
                <w:strike/>
                <w:rPrChange w:id="8966" w:author="Sunil Vyas" w:date="2023-10-12T11:42:00Z">
                  <w:rPr>
                    <w:b/>
                    <w:i/>
                  </w:rPr>
                </w:rPrChange>
              </w:rPr>
            </w:pPr>
            <w:r>
              <w:rPr>
                <w:b/>
                <w:i/>
                <w:strike/>
                <w:rPrChange w:id="8967" w:author="Sunil Vyas" w:date="2023-10-12T11:42:00Z">
                  <w:rPr>
                    <w:b/>
                    <w:i/>
                  </w:rPr>
                </w:rPrChange>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16B75F27" w14:textId="77777777" w:rsidR="009274EA" w:rsidRPr="009274EA" w:rsidRDefault="00C53038">
            <w:pPr>
              <w:numPr>
                <w:ilvl w:val="0"/>
                <w:numId w:val="1"/>
              </w:numPr>
              <w:tabs>
                <w:tab w:val="left" w:pos="10620"/>
              </w:tabs>
              <w:spacing w:after="0" w:line="360" w:lineRule="auto"/>
              <w:rPr>
                <w:strike/>
                <w:rPrChange w:id="8968" w:author="Sunil Vyas" w:date="2023-10-12T11:42:00Z">
                  <w:rPr/>
                </w:rPrChange>
              </w:rPr>
            </w:pPr>
            <w:r>
              <w:rPr>
                <w:strike/>
                <w:rPrChange w:id="8969" w:author="Sunil Vyas" w:date="2023-10-12T11:42:00Z">
                  <w:rPr/>
                </w:rPrChange>
              </w:rPr>
              <w:t>TAO User/Tea Board Admin User/Authorized User</w:t>
            </w:r>
          </w:p>
        </w:tc>
      </w:tr>
    </w:tbl>
    <w:p w14:paraId="4BB189D1" w14:textId="77777777" w:rsidR="009274EA" w:rsidRPr="009274EA" w:rsidRDefault="009274EA">
      <w:pPr>
        <w:tabs>
          <w:tab w:val="left" w:pos="10620"/>
        </w:tabs>
        <w:rPr>
          <w:strike/>
          <w:rPrChange w:id="8970" w:author="Sunil Vyas" w:date="2023-10-12T11:42:00Z">
            <w:rPr/>
          </w:rPrChange>
        </w:rPr>
      </w:pPr>
    </w:p>
    <w:p w14:paraId="7500F94E" w14:textId="77777777" w:rsidR="009274EA" w:rsidRPr="009274EA" w:rsidRDefault="009274EA">
      <w:pPr>
        <w:tabs>
          <w:tab w:val="left" w:pos="10620"/>
        </w:tabs>
        <w:rPr>
          <w:strike/>
          <w:rPrChange w:id="8971" w:author="Sunil Vyas" w:date="2023-10-12T11:42:00Z">
            <w:rPr/>
          </w:rPrChange>
        </w:rPr>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28D7E396" w14:textId="77777777">
        <w:trPr>
          <w:trHeight w:val="940"/>
        </w:trPr>
        <w:tc>
          <w:tcPr>
            <w:tcW w:w="1150" w:type="dxa"/>
            <w:shd w:val="clear" w:color="auto" w:fill="C4BC96"/>
          </w:tcPr>
          <w:p w14:paraId="41691222"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972" w:author="Sunil Vyas" w:date="2023-10-12T11:42:00Z">
                  <w:rPr>
                    <w:rFonts w:ascii="Cambria" w:hAnsi="Cambria"/>
                    <w:b/>
                    <w:sz w:val="22"/>
                    <w:szCs w:val="22"/>
                  </w:rPr>
                </w:rPrChange>
              </w:rPr>
            </w:pPr>
            <w:r>
              <w:rPr>
                <w:rFonts w:ascii="Cambria" w:hAnsi="Cambria"/>
                <w:b/>
                <w:strike/>
                <w:sz w:val="22"/>
                <w:szCs w:val="22"/>
                <w:rPrChange w:id="8973" w:author="Sunil Vyas" w:date="2023-10-12T11:42:00Z">
                  <w:rPr>
                    <w:rFonts w:ascii="Cambria" w:hAnsi="Cambria"/>
                    <w:b/>
                    <w:sz w:val="22"/>
                    <w:szCs w:val="22"/>
                  </w:rPr>
                </w:rPrChange>
              </w:rPr>
              <w:t>Field Name</w:t>
            </w:r>
          </w:p>
        </w:tc>
        <w:tc>
          <w:tcPr>
            <w:tcW w:w="918" w:type="dxa"/>
            <w:shd w:val="clear" w:color="auto" w:fill="C4BC96"/>
          </w:tcPr>
          <w:p w14:paraId="76E9724C"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974" w:author="Sunil Vyas" w:date="2023-10-12T11:42:00Z">
                  <w:rPr>
                    <w:rFonts w:ascii="Cambria" w:hAnsi="Cambria"/>
                    <w:b/>
                    <w:sz w:val="22"/>
                    <w:szCs w:val="22"/>
                  </w:rPr>
                </w:rPrChange>
              </w:rPr>
            </w:pPr>
            <w:r>
              <w:rPr>
                <w:rFonts w:ascii="Cambria" w:hAnsi="Cambria"/>
                <w:b/>
                <w:strike/>
                <w:sz w:val="22"/>
                <w:szCs w:val="22"/>
                <w:rPrChange w:id="8975" w:author="Sunil Vyas" w:date="2023-10-12T11:42:00Z">
                  <w:rPr>
                    <w:rFonts w:ascii="Cambria" w:hAnsi="Cambria"/>
                    <w:b/>
                    <w:sz w:val="22"/>
                    <w:szCs w:val="22"/>
                  </w:rPr>
                </w:rPrChange>
              </w:rPr>
              <w:t>Field Type</w:t>
            </w:r>
          </w:p>
        </w:tc>
        <w:tc>
          <w:tcPr>
            <w:tcW w:w="992" w:type="dxa"/>
            <w:shd w:val="clear" w:color="auto" w:fill="C4BC96"/>
          </w:tcPr>
          <w:p w14:paraId="74D2C68A"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976" w:author="Sunil Vyas" w:date="2023-10-12T11:42:00Z">
                  <w:rPr>
                    <w:rFonts w:ascii="Cambria" w:hAnsi="Cambria"/>
                    <w:b/>
                    <w:sz w:val="22"/>
                    <w:szCs w:val="22"/>
                  </w:rPr>
                </w:rPrChange>
              </w:rPr>
            </w:pPr>
            <w:r>
              <w:rPr>
                <w:rFonts w:ascii="Cambria" w:hAnsi="Cambria"/>
                <w:b/>
                <w:strike/>
                <w:sz w:val="22"/>
                <w:szCs w:val="22"/>
                <w:rPrChange w:id="8977" w:author="Sunil Vyas" w:date="2023-10-12T11:42:00Z">
                  <w:rPr>
                    <w:rFonts w:ascii="Cambria" w:hAnsi="Cambria"/>
                    <w:b/>
                    <w:sz w:val="22"/>
                    <w:szCs w:val="22"/>
                  </w:rPr>
                </w:rPrChange>
              </w:rPr>
              <w:t>Mandatory / Non Mandatory</w:t>
            </w:r>
          </w:p>
        </w:tc>
        <w:tc>
          <w:tcPr>
            <w:tcW w:w="1774" w:type="dxa"/>
            <w:shd w:val="clear" w:color="auto" w:fill="C4BC96"/>
          </w:tcPr>
          <w:p w14:paraId="5517A2EE"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978" w:author="Sunil Vyas" w:date="2023-10-12T11:42:00Z">
                  <w:rPr>
                    <w:rFonts w:ascii="Cambria" w:hAnsi="Cambria"/>
                    <w:b/>
                    <w:sz w:val="22"/>
                    <w:szCs w:val="22"/>
                  </w:rPr>
                </w:rPrChange>
              </w:rPr>
            </w:pPr>
            <w:r>
              <w:rPr>
                <w:rFonts w:ascii="Cambria" w:hAnsi="Cambria"/>
                <w:b/>
                <w:strike/>
                <w:sz w:val="22"/>
                <w:szCs w:val="22"/>
                <w:rPrChange w:id="8979" w:author="Sunil Vyas" w:date="2023-10-12T11:42:00Z">
                  <w:rPr>
                    <w:rFonts w:ascii="Cambria" w:hAnsi="Cambria"/>
                    <w:b/>
                    <w:sz w:val="22"/>
                    <w:szCs w:val="22"/>
                  </w:rPr>
                </w:rPrChange>
              </w:rPr>
              <w:t>Validation</w:t>
            </w:r>
          </w:p>
        </w:tc>
        <w:tc>
          <w:tcPr>
            <w:tcW w:w="1352" w:type="dxa"/>
            <w:shd w:val="clear" w:color="auto" w:fill="C4BC96"/>
          </w:tcPr>
          <w:p w14:paraId="06D2559D"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980" w:author="Sunil Vyas" w:date="2023-10-12T11:42:00Z">
                  <w:rPr>
                    <w:rFonts w:ascii="Cambria" w:hAnsi="Cambria"/>
                    <w:b/>
                    <w:sz w:val="22"/>
                    <w:szCs w:val="22"/>
                  </w:rPr>
                </w:rPrChange>
              </w:rPr>
            </w:pPr>
            <w:r>
              <w:rPr>
                <w:rFonts w:ascii="Cambria" w:hAnsi="Cambria"/>
                <w:b/>
                <w:strike/>
                <w:sz w:val="22"/>
                <w:szCs w:val="22"/>
                <w:rPrChange w:id="8981" w:author="Sunil Vyas" w:date="2023-10-12T11:42:00Z">
                  <w:rPr>
                    <w:rFonts w:ascii="Cambria" w:hAnsi="Cambria"/>
                    <w:b/>
                    <w:sz w:val="22"/>
                    <w:szCs w:val="22"/>
                  </w:rPr>
                </w:rPrChange>
              </w:rPr>
              <w:t>Validation Message</w:t>
            </w:r>
          </w:p>
        </w:tc>
        <w:tc>
          <w:tcPr>
            <w:tcW w:w="2904" w:type="dxa"/>
            <w:shd w:val="clear" w:color="auto" w:fill="C4BC96"/>
          </w:tcPr>
          <w:p w14:paraId="4E2B10A5"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982" w:author="Sunil Vyas" w:date="2023-10-12T11:42:00Z">
                  <w:rPr>
                    <w:rFonts w:ascii="Cambria" w:hAnsi="Cambria"/>
                    <w:b/>
                    <w:sz w:val="22"/>
                    <w:szCs w:val="22"/>
                  </w:rPr>
                </w:rPrChange>
              </w:rPr>
            </w:pPr>
            <w:r>
              <w:rPr>
                <w:rFonts w:ascii="Cambria" w:hAnsi="Cambria"/>
                <w:b/>
                <w:strike/>
                <w:sz w:val="22"/>
                <w:szCs w:val="22"/>
                <w:rPrChange w:id="8983" w:author="Sunil Vyas" w:date="2023-10-12T11:42:00Z">
                  <w:rPr>
                    <w:rFonts w:ascii="Cambria" w:hAnsi="Cambria"/>
                    <w:b/>
                    <w:sz w:val="22"/>
                    <w:szCs w:val="22"/>
                  </w:rPr>
                </w:rPrChange>
              </w:rPr>
              <w:t>Test Data</w:t>
            </w:r>
          </w:p>
        </w:tc>
        <w:tc>
          <w:tcPr>
            <w:tcW w:w="1237" w:type="dxa"/>
            <w:shd w:val="clear" w:color="auto" w:fill="C4BC96"/>
          </w:tcPr>
          <w:p w14:paraId="652A7503" w14:textId="77777777" w:rsidR="009274EA" w:rsidRPr="009274EA" w:rsidRDefault="00C53038">
            <w:pPr>
              <w:pStyle w:val="ListParagraph"/>
              <w:tabs>
                <w:tab w:val="center" w:pos="4320"/>
                <w:tab w:val="right" w:pos="8640"/>
                <w:tab w:val="left" w:pos="10620"/>
              </w:tabs>
              <w:ind w:left="0"/>
              <w:rPr>
                <w:rFonts w:ascii="Cambria" w:hAnsi="Cambria"/>
                <w:b/>
                <w:strike/>
                <w:sz w:val="22"/>
                <w:szCs w:val="22"/>
                <w:rPrChange w:id="8984" w:author="Sunil Vyas" w:date="2023-10-12T11:42:00Z">
                  <w:rPr>
                    <w:rFonts w:ascii="Cambria" w:hAnsi="Cambria"/>
                    <w:b/>
                    <w:sz w:val="22"/>
                    <w:szCs w:val="22"/>
                  </w:rPr>
                </w:rPrChange>
              </w:rPr>
            </w:pPr>
            <w:r>
              <w:rPr>
                <w:rFonts w:ascii="Cambria" w:hAnsi="Cambria"/>
                <w:b/>
                <w:strike/>
                <w:sz w:val="22"/>
                <w:szCs w:val="22"/>
                <w:rPrChange w:id="8985" w:author="Sunil Vyas" w:date="2023-10-12T11:42:00Z">
                  <w:rPr>
                    <w:rFonts w:ascii="Cambria" w:hAnsi="Cambria"/>
                    <w:b/>
                    <w:sz w:val="22"/>
                    <w:szCs w:val="22"/>
                  </w:rPr>
                </w:rPrChange>
              </w:rPr>
              <w:t>Remarks</w:t>
            </w:r>
          </w:p>
        </w:tc>
      </w:tr>
      <w:tr w:rsidR="009274EA" w14:paraId="237236BE" w14:textId="77777777">
        <w:trPr>
          <w:trHeight w:val="1735"/>
        </w:trPr>
        <w:tc>
          <w:tcPr>
            <w:tcW w:w="1150" w:type="dxa"/>
            <w:shd w:val="clear" w:color="auto" w:fill="auto"/>
          </w:tcPr>
          <w:p w14:paraId="7D42AFC1" w14:textId="77777777" w:rsidR="009274EA" w:rsidRPr="009274EA" w:rsidRDefault="00C53038">
            <w:pPr>
              <w:tabs>
                <w:tab w:val="left" w:pos="10620"/>
              </w:tabs>
              <w:rPr>
                <w:strike/>
                <w:rPrChange w:id="8986" w:author="Sunil Vyas" w:date="2023-10-12T11:42:00Z">
                  <w:rPr/>
                </w:rPrChange>
              </w:rPr>
            </w:pPr>
            <w:r>
              <w:rPr>
                <w:strike/>
                <w:rPrChange w:id="8987" w:author="Sunil Vyas" w:date="2023-10-12T11:42:00Z">
                  <w:rPr/>
                </w:rPrChange>
              </w:rPr>
              <w:t xml:space="preserve">Auction Center </w:t>
            </w:r>
          </w:p>
        </w:tc>
        <w:tc>
          <w:tcPr>
            <w:tcW w:w="918" w:type="dxa"/>
            <w:shd w:val="clear" w:color="auto" w:fill="auto"/>
          </w:tcPr>
          <w:p w14:paraId="025D7D2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988" w:author="Sunil Vyas" w:date="2023-10-12T11:42:00Z">
                  <w:rPr>
                    <w:rFonts w:ascii="Cambria" w:hAnsi="Cambria"/>
                    <w:sz w:val="22"/>
                    <w:szCs w:val="22"/>
                  </w:rPr>
                </w:rPrChange>
              </w:rPr>
            </w:pPr>
            <w:r>
              <w:rPr>
                <w:rFonts w:ascii="Cambria" w:hAnsi="Cambria"/>
                <w:strike/>
                <w:sz w:val="22"/>
                <w:szCs w:val="22"/>
                <w:rPrChange w:id="8989" w:author="Sunil Vyas" w:date="2023-10-12T11:42:00Z">
                  <w:rPr>
                    <w:rFonts w:ascii="Cambria" w:hAnsi="Cambria"/>
                    <w:sz w:val="22"/>
                    <w:szCs w:val="22"/>
                  </w:rPr>
                </w:rPrChange>
              </w:rPr>
              <w:t>Dropdown</w:t>
            </w:r>
          </w:p>
        </w:tc>
        <w:tc>
          <w:tcPr>
            <w:tcW w:w="992" w:type="dxa"/>
            <w:shd w:val="clear" w:color="auto" w:fill="auto"/>
          </w:tcPr>
          <w:p w14:paraId="5796BBF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990" w:author="Sunil Vyas" w:date="2023-10-12T11:42:00Z">
                  <w:rPr>
                    <w:rFonts w:ascii="Cambria" w:hAnsi="Cambria"/>
                    <w:sz w:val="22"/>
                    <w:szCs w:val="22"/>
                  </w:rPr>
                </w:rPrChange>
              </w:rPr>
            </w:pPr>
            <w:r>
              <w:rPr>
                <w:rFonts w:ascii="Cambria" w:hAnsi="Cambria"/>
                <w:strike/>
                <w:sz w:val="22"/>
                <w:szCs w:val="22"/>
                <w:rPrChange w:id="8991" w:author="Sunil Vyas" w:date="2023-10-12T11:42:00Z">
                  <w:rPr>
                    <w:rFonts w:ascii="Cambria" w:hAnsi="Cambria"/>
                    <w:sz w:val="22"/>
                    <w:szCs w:val="22"/>
                  </w:rPr>
                </w:rPrChange>
              </w:rPr>
              <w:t>N</w:t>
            </w:r>
          </w:p>
        </w:tc>
        <w:tc>
          <w:tcPr>
            <w:tcW w:w="1774" w:type="dxa"/>
            <w:shd w:val="clear" w:color="auto" w:fill="auto"/>
          </w:tcPr>
          <w:p w14:paraId="4CB71163"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992" w:author="Sunil Vyas" w:date="2023-10-12T11:42:00Z">
                  <w:rPr>
                    <w:rFonts w:ascii="Cambria" w:hAnsi="Cambria"/>
                    <w:sz w:val="22"/>
                    <w:szCs w:val="22"/>
                  </w:rPr>
                </w:rPrChange>
              </w:rPr>
            </w:pPr>
            <w:r>
              <w:rPr>
                <w:rFonts w:ascii="Cambria" w:hAnsi="Cambria"/>
                <w:strike/>
                <w:sz w:val="22"/>
                <w:szCs w:val="22"/>
                <w:rPrChange w:id="8993" w:author="Sunil Vyas" w:date="2023-10-12T11:42:00Z">
                  <w:rPr>
                    <w:rFonts w:ascii="Cambria" w:hAnsi="Cambria"/>
                    <w:sz w:val="22"/>
                    <w:szCs w:val="22"/>
                  </w:rPr>
                </w:rPrChange>
              </w:rPr>
              <w:t>The auction center field should be displayed in a read-only format.</w:t>
            </w:r>
          </w:p>
        </w:tc>
        <w:tc>
          <w:tcPr>
            <w:tcW w:w="1352" w:type="dxa"/>
            <w:shd w:val="clear" w:color="auto" w:fill="auto"/>
          </w:tcPr>
          <w:p w14:paraId="2622D517"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8994" w:author="Sunil Vyas" w:date="2023-10-12T11:42:00Z">
                  <w:rPr>
                    <w:rFonts w:ascii="Cambria" w:hAnsi="Cambria"/>
                    <w:sz w:val="22"/>
                    <w:szCs w:val="22"/>
                  </w:rPr>
                </w:rPrChange>
              </w:rPr>
            </w:pPr>
            <w:r>
              <w:rPr>
                <w:rFonts w:ascii="Cambria" w:hAnsi="Cambria"/>
                <w:strike/>
                <w:sz w:val="22"/>
                <w:szCs w:val="22"/>
                <w:rPrChange w:id="8995" w:author="Sunil Vyas" w:date="2023-10-12T11:42:00Z">
                  <w:rPr>
                    <w:rFonts w:ascii="Cambria" w:hAnsi="Cambria"/>
                    <w:sz w:val="22"/>
                    <w:szCs w:val="22"/>
                  </w:rPr>
                </w:rPrChange>
              </w:rPr>
              <w:t>N/A (The field is automatically populated and cannot be edited directly.)</w:t>
            </w:r>
          </w:p>
        </w:tc>
        <w:tc>
          <w:tcPr>
            <w:tcW w:w="2904" w:type="dxa"/>
            <w:shd w:val="clear" w:color="auto" w:fill="auto"/>
          </w:tcPr>
          <w:p w14:paraId="215589D5"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996" w:author="Sunil Vyas" w:date="2023-10-12T11:42:00Z">
                  <w:rPr>
                    <w:rFonts w:ascii="Cambria" w:hAnsi="Cambria"/>
                    <w:sz w:val="22"/>
                    <w:szCs w:val="22"/>
                  </w:rPr>
                </w:rPrChange>
              </w:rPr>
            </w:pPr>
          </w:p>
        </w:tc>
        <w:tc>
          <w:tcPr>
            <w:tcW w:w="1237" w:type="dxa"/>
            <w:shd w:val="clear" w:color="auto" w:fill="auto"/>
          </w:tcPr>
          <w:p w14:paraId="699565E0"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8997" w:author="Sunil Vyas" w:date="2023-10-12T11:42:00Z">
                  <w:rPr>
                    <w:rFonts w:ascii="Cambria" w:hAnsi="Cambria"/>
                    <w:sz w:val="22"/>
                    <w:szCs w:val="22"/>
                  </w:rPr>
                </w:rPrChange>
              </w:rPr>
            </w:pPr>
          </w:p>
        </w:tc>
      </w:tr>
      <w:tr w:rsidR="009274EA" w14:paraId="5FDE5C3E" w14:textId="77777777">
        <w:trPr>
          <w:trHeight w:val="1735"/>
        </w:trPr>
        <w:tc>
          <w:tcPr>
            <w:tcW w:w="1150" w:type="dxa"/>
            <w:shd w:val="clear" w:color="auto" w:fill="auto"/>
          </w:tcPr>
          <w:p w14:paraId="6FAACDDE" w14:textId="77777777" w:rsidR="009274EA" w:rsidRPr="009274EA" w:rsidRDefault="00C53038">
            <w:pPr>
              <w:tabs>
                <w:tab w:val="left" w:pos="10620"/>
              </w:tabs>
              <w:rPr>
                <w:strike/>
                <w:rPrChange w:id="8998" w:author="Sunil Vyas" w:date="2023-10-12T11:42:00Z">
                  <w:rPr/>
                </w:rPrChange>
              </w:rPr>
            </w:pPr>
            <w:r>
              <w:rPr>
                <w:strike/>
                <w:rPrChange w:id="8999" w:author="Sunil Vyas" w:date="2023-10-12T11:42:00Z">
                  <w:rPr/>
                </w:rPrChange>
              </w:rPr>
              <w:t xml:space="preserve">Tea type </w:t>
            </w:r>
          </w:p>
        </w:tc>
        <w:tc>
          <w:tcPr>
            <w:tcW w:w="918" w:type="dxa"/>
            <w:shd w:val="clear" w:color="auto" w:fill="auto"/>
          </w:tcPr>
          <w:p w14:paraId="06A8BC5B"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00" w:author="Sunil Vyas" w:date="2023-10-12T11:42:00Z">
                  <w:rPr>
                    <w:rFonts w:ascii="Cambria" w:hAnsi="Cambria"/>
                    <w:sz w:val="22"/>
                    <w:szCs w:val="22"/>
                  </w:rPr>
                </w:rPrChange>
              </w:rPr>
            </w:pPr>
            <w:r>
              <w:rPr>
                <w:rFonts w:ascii="Cambria" w:hAnsi="Cambria"/>
                <w:strike/>
                <w:sz w:val="22"/>
                <w:szCs w:val="22"/>
                <w:rPrChange w:id="9001" w:author="Sunil Vyas" w:date="2023-10-12T11:42:00Z">
                  <w:rPr>
                    <w:rFonts w:ascii="Cambria" w:hAnsi="Cambria"/>
                    <w:sz w:val="22"/>
                    <w:szCs w:val="22"/>
                  </w:rPr>
                </w:rPrChange>
              </w:rPr>
              <w:t>Dropdown</w:t>
            </w:r>
          </w:p>
        </w:tc>
        <w:tc>
          <w:tcPr>
            <w:tcW w:w="992" w:type="dxa"/>
            <w:shd w:val="clear" w:color="auto" w:fill="auto"/>
          </w:tcPr>
          <w:p w14:paraId="124EA888"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02" w:author="Sunil Vyas" w:date="2023-10-12T11:42:00Z">
                  <w:rPr>
                    <w:rFonts w:ascii="Cambria" w:hAnsi="Cambria"/>
                    <w:sz w:val="22"/>
                    <w:szCs w:val="22"/>
                  </w:rPr>
                </w:rPrChange>
              </w:rPr>
            </w:pPr>
            <w:r>
              <w:rPr>
                <w:rFonts w:ascii="Cambria" w:hAnsi="Cambria"/>
                <w:strike/>
                <w:sz w:val="22"/>
                <w:szCs w:val="22"/>
                <w:rPrChange w:id="9003" w:author="Sunil Vyas" w:date="2023-10-12T11:42:00Z">
                  <w:rPr>
                    <w:rFonts w:ascii="Cambria" w:hAnsi="Cambria"/>
                    <w:sz w:val="22"/>
                    <w:szCs w:val="22"/>
                  </w:rPr>
                </w:rPrChange>
              </w:rPr>
              <w:t>N</w:t>
            </w:r>
          </w:p>
        </w:tc>
        <w:tc>
          <w:tcPr>
            <w:tcW w:w="1774" w:type="dxa"/>
            <w:shd w:val="clear" w:color="auto" w:fill="auto"/>
          </w:tcPr>
          <w:p w14:paraId="6EA42918"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04" w:author="Sunil Vyas" w:date="2023-10-12T11:42:00Z">
                  <w:rPr>
                    <w:rFonts w:ascii="Cambria" w:hAnsi="Cambria"/>
                    <w:sz w:val="22"/>
                    <w:szCs w:val="22"/>
                  </w:rPr>
                </w:rPrChange>
              </w:rPr>
            </w:pPr>
            <w:r>
              <w:rPr>
                <w:rFonts w:ascii="Cambria" w:hAnsi="Cambria"/>
                <w:strike/>
                <w:sz w:val="22"/>
                <w:szCs w:val="22"/>
                <w:rPrChange w:id="9005" w:author="Sunil Vyas" w:date="2023-10-12T11:42:00Z">
                  <w:rPr>
                    <w:rFonts w:ascii="Cambria" w:hAnsi="Cambria"/>
                    <w:sz w:val="22"/>
                    <w:szCs w:val="22"/>
                  </w:rPr>
                </w:rPrChange>
              </w:rPr>
              <w:t>The tea type dropdown selection is a required field. An option must be selected from the tea type dropdown menu.</w:t>
            </w:r>
          </w:p>
        </w:tc>
        <w:tc>
          <w:tcPr>
            <w:tcW w:w="1352" w:type="dxa"/>
            <w:shd w:val="clear" w:color="auto" w:fill="auto"/>
          </w:tcPr>
          <w:p w14:paraId="2AC966B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06" w:author="Sunil Vyas" w:date="2023-10-12T11:42:00Z">
                  <w:rPr>
                    <w:rFonts w:ascii="Cambria" w:hAnsi="Cambria"/>
                    <w:sz w:val="22"/>
                    <w:szCs w:val="22"/>
                  </w:rPr>
                </w:rPrChange>
              </w:rPr>
            </w:pPr>
            <w:r>
              <w:rPr>
                <w:rFonts w:ascii="Cambria" w:hAnsi="Cambria"/>
                <w:strike/>
                <w:sz w:val="22"/>
                <w:szCs w:val="22"/>
                <w:rPrChange w:id="9007" w:author="Sunil Vyas" w:date="2023-10-12T11:42:00Z">
                  <w:rPr>
                    <w:rFonts w:ascii="Cambria" w:hAnsi="Cambria"/>
                    <w:sz w:val="22"/>
                    <w:szCs w:val="22"/>
                  </w:rPr>
                </w:rPrChange>
              </w:rPr>
              <w:t>Please select a tea type from the dropdown menu.</w:t>
            </w:r>
          </w:p>
        </w:tc>
        <w:tc>
          <w:tcPr>
            <w:tcW w:w="2904" w:type="dxa"/>
            <w:shd w:val="clear" w:color="auto" w:fill="auto"/>
          </w:tcPr>
          <w:p w14:paraId="0B758093"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08" w:author="Sunil Vyas" w:date="2023-10-12T11:42:00Z">
                  <w:rPr>
                    <w:rFonts w:ascii="Cambria" w:hAnsi="Cambria"/>
                    <w:sz w:val="22"/>
                    <w:szCs w:val="22"/>
                  </w:rPr>
                </w:rPrChange>
              </w:rPr>
            </w:pPr>
          </w:p>
        </w:tc>
        <w:tc>
          <w:tcPr>
            <w:tcW w:w="1237" w:type="dxa"/>
            <w:shd w:val="clear" w:color="auto" w:fill="auto"/>
          </w:tcPr>
          <w:p w14:paraId="35D24CF0"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09" w:author="Sunil Vyas" w:date="2023-10-12T11:42:00Z">
                  <w:rPr>
                    <w:rFonts w:ascii="Cambria" w:hAnsi="Cambria"/>
                    <w:sz w:val="22"/>
                    <w:szCs w:val="22"/>
                  </w:rPr>
                </w:rPrChange>
              </w:rPr>
            </w:pPr>
          </w:p>
        </w:tc>
      </w:tr>
      <w:tr w:rsidR="009274EA" w14:paraId="1C7D2DC3" w14:textId="77777777">
        <w:trPr>
          <w:trHeight w:val="1735"/>
        </w:trPr>
        <w:tc>
          <w:tcPr>
            <w:tcW w:w="1150" w:type="dxa"/>
            <w:shd w:val="clear" w:color="auto" w:fill="auto"/>
          </w:tcPr>
          <w:p w14:paraId="7085942E" w14:textId="77777777" w:rsidR="009274EA" w:rsidRPr="009274EA" w:rsidRDefault="00C53038">
            <w:pPr>
              <w:tabs>
                <w:tab w:val="left" w:pos="10620"/>
              </w:tabs>
              <w:rPr>
                <w:strike/>
                <w:rPrChange w:id="9010" w:author="Sunil Vyas" w:date="2023-10-12T11:42:00Z">
                  <w:rPr/>
                </w:rPrChange>
              </w:rPr>
            </w:pPr>
            <w:r>
              <w:rPr>
                <w:strike/>
                <w:rPrChange w:id="9011" w:author="Sunil Vyas" w:date="2023-10-12T11:42:00Z">
                  <w:rPr/>
                </w:rPrChange>
              </w:rPr>
              <w:t xml:space="preserve">Grade </w:t>
            </w:r>
          </w:p>
        </w:tc>
        <w:tc>
          <w:tcPr>
            <w:tcW w:w="918" w:type="dxa"/>
            <w:shd w:val="clear" w:color="auto" w:fill="auto"/>
          </w:tcPr>
          <w:p w14:paraId="4F92AADC"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12" w:author="Sunil Vyas" w:date="2023-10-12T11:42:00Z">
                  <w:rPr>
                    <w:rFonts w:ascii="Cambria" w:hAnsi="Cambria"/>
                    <w:sz w:val="22"/>
                    <w:szCs w:val="22"/>
                  </w:rPr>
                </w:rPrChange>
              </w:rPr>
            </w:pPr>
            <w:r>
              <w:rPr>
                <w:rFonts w:ascii="Cambria" w:hAnsi="Cambria"/>
                <w:strike/>
                <w:sz w:val="22"/>
                <w:szCs w:val="22"/>
                <w:rPrChange w:id="9013" w:author="Sunil Vyas" w:date="2023-10-12T11:42:00Z">
                  <w:rPr>
                    <w:rFonts w:ascii="Cambria" w:hAnsi="Cambria"/>
                    <w:sz w:val="22"/>
                    <w:szCs w:val="22"/>
                  </w:rPr>
                </w:rPrChange>
              </w:rPr>
              <w:t>Dropdown</w:t>
            </w:r>
          </w:p>
        </w:tc>
        <w:tc>
          <w:tcPr>
            <w:tcW w:w="992" w:type="dxa"/>
            <w:shd w:val="clear" w:color="auto" w:fill="auto"/>
          </w:tcPr>
          <w:p w14:paraId="48B1A764"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14" w:author="Sunil Vyas" w:date="2023-10-12T11:42:00Z">
                  <w:rPr>
                    <w:rFonts w:ascii="Cambria" w:hAnsi="Cambria"/>
                    <w:sz w:val="22"/>
                    <w:szCs w:val="22"/>
                  </w:rPr>
                </w:rPrChange>
              </w:rPr>
            </w:pPr>
            <w:r>
              <w:rPr>
                <w:rFonts w:ascii="Cambria" w:hAnsi="Cambria"/>
                <w:strike/>
                <w:sz w:val="22"/>
                <w:szCs w:val="22"/>
                <w:rPrChange w:id="9015" w:author="Sunil Vyas" w:date="2023-10-12T11:42:00Z">
                  <w:rPr>
                    <w:rFonts w:ascii="Cambria" w:hAnsi="Cambria"/>
                    <w:sz w:val="22"/>
                    <w:szCs w:val="22"/>
                  </w:rPr>
                </w:rPrChange>
              </w:rPr>
              <w:t>N</w:t>
            </w:r>
          </w:p>
        </w:tc>
        <w:tc>
          <w:tcPr>
            <w:tcW w:w="1774" w:type="dxa"/>
            <w:shd w:val="clear" w:color="auto" w:fill="auto"/>
          </w:tcPr>
          <w:p w14:paraId="626F8FA0"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16" w:author="Sunil Vyas" w:date="2023-10-12T11:42:00Z">
                  <w:rPr>
                    <w:rFonts w:ascii="Cambria" w:hAnsi="Cambria"/>
                    <w:sz w:val="22"/>
                    <w:szCs w:val="22"/>
                  </w:rPr>
                </w:rPrChange>
              </w:rPr>
            </w:pPr>
            <w:r>
              <w:rPr>
                <w:rFonts w:ascii="Cambria" w:hAnsi="Cambria"/>
                <w:strike/>
                <w:sz w:val="22"/>
                <w:szCs w:val="22"/>
                <w:rPrChange w:id="9017" w:author="Sunil Vyas" w:date="2023-10-12T11:42:00Z">
                  <w:rPr>
                    <w:rFonts w:ascii="Cambria" w:hAnsi="Cambria"/>
                    <w:sz w:val="22"/>
                    <w:szCs w:val="22"/>
                  </w:rPr>
                </w:rPrChange>
              </w:rPr>
              <w:t>The grade selection is a required field and must be made from the dropdown list.</w:t>
            </w:r>
          </w:p>
        </w:tc>
        <w:tc>
          <w:tcPr>
            <w:tcW w:w="1352" w:type="dxa"/>
            <w:shd w:val="clear" w:color="auto" w:fill="auto"/>
          </w:tcPr>
          <w:p w14:paraId="6CE5E755"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18" w:author="Sunil Vyas" w:date="2023-10-12T11:42:00Z">
                  <w:rPr>
                    <w:rFonts w:ascii="Cambria" w:hAnsi="Cambria"/>
                    <w:sz w:val="22"/>
                    <w:szCs w:val="22"/>
                  </w:rPr>
                </w:rPrChange>
              </w:rPr>
            </w:pPr>
            <w:r>
              <w:rPr>
                <w:rFonts w:ascii="Cambria" w:hAnsi="Cambria"/>
                <w:strike/>
                <w:sz w:val="22"/>
                <w:szCs w:val="22"/>
                <w:rPrChange w:id="9019" w:author="Sunil Vyas" w:date="2023-10-12T11:42:00Z">
                  <w:rPr>
                    <w:rFonts w:ascii="Cambria" w:hAnsi="Cambria"/>
                    <w:sz w:val="22"/>
                    <w:szCs w:val="22"/>
                  </w:rPr>
                </w:rPrChange>
              </w:rPr>
              <w:t>Please select a grade from the dropdown list.</w:t>
            </w:r>
          </w:p>
        </w:tc>
        <w:tc>
          <w:tcPr>
            <w:tcW w:w="2904" w:type="dxa"/>
            <w:shd w:val="clear" w:color="auto" w:fill="auto"/>
          </w:tcPr>
          <w:p w14:paraId="4AE88B89"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20" w:author="Sunil Vyas" w:date="2023-10-12T11:42:00Z">
                  <w:rPr>
                    <w:rFonts w:ascii="Cambria" w:hAnsi="Cambria"/>
                    <w:sz w:val="22"/>
                    <w:szCs w:val="22"/>
                  </w:rPr>
                </w:rPrChange>
              </w:rPr>
            </w:pPr>
          </w:p>
        </w:tc>
        <w:tc>
          <w:tcPr>
            <w:tcW w:w="1237" w:type="dxa"/>
            <w:shd w:val="clear" w:color="auto" w:fill="auto"/>
          </w:tcPr>
          <w:p w14:paraId="563DD0B9"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21" w:author="Sunil Vyas" w:date="2023-10-12T11:42:00Z">
                  <w:rPr>
                    <w:rFonts w:ascii="Cambria" w:hAnsi="Cambria"/>
                    <w:sz w:val="22"/>
                    <w:szCs w:val="22"/>
                  </w:rPr>
                </w:rPrChange>
              </w:rPr>
            </w:pPr>
          </w:p>
        </w:tc>
      </w:tr>
      <w:tr w:rsidR="009274EA" w14:paraId="2A5ADEED" w14:textId="77777777">
        <w:trPr>
          <w:trHeight w:val="1735"/>
        </w:trPr>
        <w:tc>
          <w:tcPr>
            <w:tcW w:w="1150" w:type="dxa"/>
            <w:shd w:val="clear" w:color="auto" w:fill="auto"/>
          </w:tcPr>
          <w:p w14:paraId="0951628B" w14:textId="77777777" w:rsidR="009274EA" w:rsidRPr="009274EA" w:rsidRDefault="00C53038">
            <w:pPr>
              <w:tabs>
                <w:tab w:val="left" w:pos="10620"/>
              </w:tabs>
              <w:rPr>
                <w:strike/>
                <w:rPrChange w:id="9022" w:author="Sunil Vyas" w:date="2023-10-12T11:42:00Z">
                  <w:rPr/>
                </w:rPrChange>
              </w:rPr>
            </w:pPr>
            <w:r>
              <w:rPr>
                <w:strike/>
                <w:rPrChange w:id="9023" w:author="Sunil Vyas" w:date="2023-10-12T11:42:00Z">
                  <w:rPr/>
                </w:rPrChange>
              </w:rPr>
              <w:t xml:space="preserve">SPU Quantity </w:t>
            </w:r>
          </w:p>
        </w:tc>
        <w:tc>
          <w:tcPr>
            <w:tcW w:w="918" w:type="dxa"/>
            <w:shd w:val="clear" w:color="auto" w:fill="auto"/>
          </w:tcPr>
          <w:p w14:paraId="123E13AA"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24" w:author="Sunil Vyas" w:date="2023-10-12T11:42:00Z">
                  <w:rPr>
                    <w:rFonts w:ascii="Cambria" w:hAnsi="Cambria"/>
                    <w:sz w:val="22"/>
                    <w:szCs w:val="22"/>
                  </w:rPr>
                </w:rPrChange>
              </w:rPr>
            </w:pPr>
            <w:r>
              <w:rPr>
                <w:rFonts w:ascii="Cambria" w:hAnsi="Cambria"/>
                <w:strike/>
                <w:sz w:val="22"/>
                <w:szCs w:val="22"/>
                <w:rPrChange w:id="9025" w:author="Sunil Vyas" w:date="2023-10-12T11:42:00Z">
                  <w:rPr>
                    <w:rFonts w:ascii="Cambria" w:hAnsi="Cambria"/>
                    <w:sz w:val="22"/>
                    <w:szCs w:val="22"/>
                  </w:rPr>
                </w:rPrChange>
              </w:rPr>
              <w:t>Textbox</w:t>
            </w:r>
          </w:p>
        </w:tc>
        <w:tc>
          <w:tcPr>
            <w:tcW w:w="992" w:type="dxa"/>
            <w:shd w:val="clear" w:color="auto" w:fill="auto"/>
          </w:tcPr>
          <w:p w14:paraId="728517D4"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26" w:author="Sunil Vyas" w:date="2023-10-12T11:42:00Z">
                  <w:rPr>
                    <w:rFonts w:ascii="Cambria" w:hAnsi="Cambria"/>
                    <w:sz w:val="22"/>
                    <w:szCs w:val="22"/>
                  </w:rPr>
                </w:rPrChange>
              </w:rPr>
            </w:pPr>
            <w:r>
              <w:rPr>
                <w:rFonts w:ascii="Cambria" w:hAnsi="Cambria"/>
                <w:strike/>
                <w:sz w:val="22"/>
                <w:szCs w:val="22"/>
                <w:rPrChange w:id="9027" w:author="Sunil Vyas" w:date="2023-10-12T11:42:00Z">
                  <w:rPr>
                    <w:rFonts w:ascii="Cambria" w:hAnsi="Cambria"/>
                    <w:sz w:val="22"/>
                    <w:szCs w:val="22"/>
                  </w:rPr>
                </w:rPrChange>
              </w:rPr>
              <w:t>N</w:t>
            </w:r>
          </w:p>
        </w:tc>
        <w:tc>
          <w:tcPr>
            <w:tcW w:w="1774" w:type="dxa"/>
            <w:shd w:val="clear" w:color="auto" w:fill="auto"/>
          </w:tcPr>
          <w:p w14:paraId="76F00D4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28" w:author="Sunil Vyas" w:date="2023-10-12T11:42:00Z">
                  <w:rPr>
                    <w:rFonts w:ascii="Cambria" w:hAnsi="Cambria"/>
                    <w:sz w:val="22"/>
                    <w:szCs w:val="22"/>
                  </w:rPr>
                </w:rPrChange>
              </w:rPr>
            </w:pPr>
            <w:r>
              <w:rPr>
                <w:rFonts w:ascii="Cambria" w:hAnsi="Cambria"/>
                <w:strike/>
                <w:sz w:val="22"/>
                <w:szCs w:val="22"/>
                <w:rPrChange w:id="9029" w:author="Sunil Vyas" w:date="2023-10-12T11:42:00Z">
                  <w:rPr>
                    <w:rFonts w:ascii="Cambria" w:hAnsi="Cambria"/>
                    <w:sz w:val="22"/>
                    <w:szCs w:val="22"/>
                  </w:rPr>
                </w:rPrChange>
              </w:rPr>
              <w:t>The SPU quantity field is a required field and must be entered.</w:t>
            </w:r>
          </w:p>
          <w:p w14:paraId="723996E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30" w:author="Sunil Vyas" w:date="2023-10-12T11:42:00Z">
                  <w:rPr>
                    <w:rFonts w:ascii="Cambria" w:hAnsi="Cambria"/>
                    <w:sz w:val="22"/>
                    <w:szCs w:val="22"/>
                  </w:rPr>
                </w:rPrChange>
              </w:rPr>
            </w:pPr>
            <w:r>
              <w:rPr>
                <w:rFonts w:ascii="Cambria" w:hAnsi="Cambria"/>
                <w:strike/>
                <w:sz w:val="22"/>
                <w:szCs w:val="22"/>
                <w:rPrChange w:id="9031" w:author="Sunil Vyas" w:date="2023-10-12T11:42:00Z">
                  <w:rPr>
                    <w:rFonts w:ascii="Cambria" w:hAnsi="Cambria"/>
                    <w:sz w:val="22"/>
                    <w:szCs w:val="22"/>
                  </w:rPr>
                </w:rPrChange>
              </w:rPr>
              <w:lastRenderedPageBreak/>
              <w:t>The SPU quantity field should be a numeric value.</w:t>
            </w:r>
          </w:p>
          <w:p w14:paraId="265E4A53"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32" w:author="Sunil Vyas" w:date="2023-10-12T11:42:00Z">
                  <w:rPr>
                    <w:rFonts w:ascii="Cambria" w:hAnsi="Cambria"/>
                    <w:sz w:val="22"/>
                    <w:szCs w:val="22"/>
                  </w:rPr>
                </w:rPrChange>
              </w:rPr>
            </w:pPr>
            <w:r>
              <w:rPr>
                <w:rFonts w:ascii="Cambria" w:hAnsi="Cambria"/>
                <w:strike/>
                <w:sz w:val="22"/>
                <w:szCs w:val="22"/>
                <w:rPrChange w:id="9033" w:author="Sunil Vyas" w:date="2023-10-12T11:42:00Z">
                  <w:rPr>
                    <w:rFonts w:ascii="Cambria" w:hAnsi="Cambria"/>
                    <w:sz w:val="22"/>
                    <w:szCs w:val="22"/>
                  </w:rPr>
                </w:rPrChange>
              </w:rPr>
              <w:t>The SPU quantity field should be a positive numeric value.</w:t>
            </w:r>
          </w:p>
          <w:p w14:paraId="0A560D20"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34" w:author="Sunil Vyas" w:date="2023-10-12T11:42:00Z">
                  <w:rPr>
                    <w:rFonts w:ascii="Cambria" w:hAnsi="Cambria"/>
                    <w:sz w:val="22"/>
                    <w:szCs w:val="22"/>
                  </w:rPr>
                </w:rPrChange>
              </w:rPr>
            </w:pPr>
            <w:r>
              <w:rPr>
                <w:rFonts w:ascii="Cambria" w:hAnsi="Cambria"/>
                <w:strike/>
                <w:sz w:val="22"/>
                <w:szCs w:val="22"/>
                <w:rPrChange w:id="9035" w:author="Sunil Vyas" w:date="2023-10-12T11:42:00Z">
                  <w:rPr>
                    <w:rFonts w:ascii="Cambria" w:hAnsi="Cambria"/>
                    <w:sz w:val="22"/>
                    <w:szCs w:val="22"/>
                  </w:rPr>
                </w:rPrChange>
              </w:rPr>
              <w:t>The SPU quantity field should be a three-digit value.</w:t>
            </w:r>
          </w:p>
        </w:tc>
        <w:tc>
          <w:tcPr>
            <w:tcW w:w="1352" w:type="dxa"/>
            <w:shd w:val="clear" w:color="auto" w:fill="auto"/>
          </w:tcPr>
          <w:p w14:paraId="2242363B"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36" w:author="Sunil Vyas" w:date="2023-10-12T11:42:00Z">
                  <w:rPr>
                    <w:rFonts w:ascii="Cambria" w:hAnsi="Cambria"/>
                    <w:sz w:val="22"/>
                    <w:szCs w:val="22"/>
                  </w:rPr>
                </w:rPrChange>
              </w:rPr>
            </w:pPr>
            <w:r>
              <w:rPr>
                <w:rFonts w:ascii="Cambria" w:hAnsi="Cambria"/>
                <w:strike/>
                <w:sz w:val="22"/>
                <w:szCs w:val="22"/>
                <w:rPrChange w:id="9037" w:author="Sunil Vyas" w:date="2023-10-12T11:42:00Z">
                  <w:rPr>
                    <w:rFonts w:ascii="Cambria" w:hAnsi="Cambria"/>
                    <w:sz w:val="22"/>
                    <w:szCs w:val="22"/>
                  </w:rPr>
                </w:rPrChange>
              </w:rPr>
              <w:lastRenderedPageBreak/>
              <w:t>Please enter the SPU quantity.</w:t>
            </w:r>
          </w:p>
          <w:p w14:paraId="6127325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38" w:author="Sunil Vyas" w:date="2023-10-12T11:42:00Z">
                  <w:rPr>
                    <w:rFonts w:ascii="Cambria" w:hAnsi="Cambria"/>
                    <w:sz w:val="22"/>
                    <w:szCs w:val="22"/>
                  </w:rPr>
                </w:rPrChange>
              </w:rPr>
            </w:pPr>
            <w:r>
              <w:rPr>
                <w:rFonts w:ascii="Cambria" w:hAnsi="Cambria"/>
                <w:strike/>
                <w:sz w:val="22"/>
                <w:szCs w:val="22"/>
                <w:rPrChange w:id="9039" w:author="Sunil Vyas" w:date="2023-10-12T11:42:00Z">
                  <w:rPr>
                    <w:rFonts w:ascii="Cambria" w:hAnsi="Cambria"/>
                    <w:sz w:val="22"/>
                    <w:szCs w:val="22"/>
                  </w:rPr>
                </w:rPrChange>
              </w:rPr>
              <w:t xml:space="preserve">Please enter a </w:t>
            </w:r>
            <w:r>
              <w:rPr>
                <w:rFonts w:ascii="Cambria" w:hAnsi="Cambria"/>
                <w:strike/>
                <w:sz w:val="22"/>
                <w:szCs w:val="22"/>
                <w:rPrChange w:id="9040" w:author="Sunil Vyas" w:date="2023-10-12T11:42:00Z">
                  <w:rPr>
                    <w:rFonts w:ascii="Cambria" w:hAnsi="Cambria"/>
                    <w:sz w:val="22"/>
                    <w:szCs w:val="22"/>
                  </w:rPr>
                </w:rPrChange>
              </w:rPr>
              <w:lastRenderedPageBreak/>
              <w:t>numeric value for the SPU quantity.</w:t>
            </w:r>
          </w:p>
          <w:p w14:paraId="37C3740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41" w:author="Sunil Vyas" w:date="2023-10-12T11:42:00Z">
                  <w:rPr>
                    <w:rFonts w:ascii="Cambria" w:hAnsi="Cambria"/>
                    <w:sz w:val="22"/>
                    <w:szCs w:val="22"/>
                  </w:rPr>
                </w:rPrChange>
              </w:rPr>
            </w:pPr>
            <w:r>
              <w:rPr>
                <w:rFonts w:ascii="Cambria" w:hAnsi="Cambria"/>
                <w:strike/>
                <w:sz w:val="22"/>
                <w:szCs w:val="22"/>
                <w:rPrChange w:id="9042" w:author="Sunil Vyas" w:date="2023-10-12T11:42:00Z">
                  <w:rPr>
                    <w:rFonts w:ascii="Cambria" w:hAnsi="Cambria"/>
                    <w:sz w:val="22"/>
                    <w:szCs w:val="22"/>
                  </w:rPr>
                </w:rPrChange>
              </w:rPr>
              <w:t>Please enter a positive numeric value for the SPU quantity.</w:t>
            </w:r>
          </w:p>
          <w:p w14:paraId="6046CF0A"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43" w:author="Sunil Vyas" w:date="2023-10-12T11:42:00Z">
                  <w:rPr>
                    <w:rFonts w:ascii="Cambria" w:hAnsi="Cambria"/>
                    <w:sz w:val="22"/>
                    <w:szCs w:val="22"/>
                  </w:rPr>
                </w:rPrChange>
              </w:rPr>
            </w:pPr>
            <w:r>
              <w:rPr>
                <w:rFonts w:ascii="Cambria" w:hAnsi="Cambria"/>
                <w:strike/>
                <w:sz w:val="22"/>
                <w:szCs w:val="22"/>
                <w:rPrChange w:id="9044" w:author="Sunil Vyas" w:date="2023-10-12T11:42:00Z">
                  <w:rPr>
                    <w:rFonts w:ascii="Cambria" w:hAnsi="Cambria"/>
                    <w:sz w:val="22"/>
                    <w:szCs w:val="22"/>
                  </w:rPr>
                </w:rPrChange>
              </w:rPr>
              <w:t>Please enter a three-digit value for the SPU quantity.</w:t>
            </w:r>
          </w:p>
        </w:tc>
        <w:tc>
          <w:tcPr>
            <w:tcW w:w="2904" w:type="dxa"/>
            <w:shd w:val="clear" w:color="auto" w:fill="auto"/>
          </w:tcPr>
          <w:p w14:paraId="178189B4"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45" w:author="Sunil Vyas" w:date="2023-10-12T11:42:00Z">
                  <w:rPr>
                    <w:rFonts w:ascii="Cambria" w:hAnsi="Cambria"/>
                    <w:sz w:val="22"/>
                    <w:szCs w:val="22"/>
                  </w:rPr>
                </w:rPrChange>
              </w:rPr>
            </w:pPr>
          </w:p>
        </w:tc>
        <w:tc>
          <w:tcPr>
            <w:tcW w:w="1237" w:type="dxa"/>
            <w:shd w:val="clear" w:color="auto" w:fill="auto"/>
          </w:tcPr>
          <w:p w14:paraId="5F8C746A"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46" w:author="Sunil Vyas" w:date="2023-10-12T11:42:00Z">
                  <w:rPr>
                    <w:rFonts w:ascii="Cambria" w:hAnsi="Cambria"/>
                    <w:sz w:val="22"/>
                    <w:szCs w:val="22"/>
                  </w:rPr>
                </w:rPrChange>
              </w:rPr>
            </w:pPr>
          </w:p>
        </w:tc>
      </w:tr>
      <w:tr w:rsidR="009274EA" w14:paraId="1A205637" w14:textId="77777777">
        <w:trPr>
          <w:trHeight w:val="1735"/>
        </w:trPr>
        <w:tc>
          <w:tcPr>
            <w:tcW w:w="1150" w:type="dxa"/>
            <w:shd w:val="clear" w:color="auto" w:fill="auto"/>
          </w:tcPr>
          <w:p w14:paraId="7B26EA75" w14:textId="77777777" w:rsidR="009274EA" w:rsidRPr="009274EA" w:rsidRDefault="00C53038">
            <w:pPr>
              <w:tabs>
                <w:tab w:val="left" w:pos="10620"/>
              </w:tabs>
              <w:rPr>
                <w:strike/>
                <w:rPrChange w:id="9047" w:author="Sunil Vyas" w:date="2023-10-12T11:42:00Z">
                  <w:rPr/>
                </w:rPrChange>
              </w:rPr>
            </w:pPr>
            <w:r>
              <w:rPr>
                <w:strike/>
                <w:rPrChange w:id="9048" w:author="Sunil Vyas" w:date="2023-10-12T11:42:00Z">
                  <w:rPr/>
                </w:rPrChange>
              </w:rPr>
              <w:t>Manufacturing period</w:t>
            </w:r>
          </w:p>
        </w:tc>
        <w:tc>
          <w:tcPr>
            <w:tcW w:w="918" w:type="dxa"/>
            <w:shd w:val="clear" w:color="auto" w:fill="auto"/>
          </w:tcPr>
          <w:p w14:paraId="1EFD8BD5"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49" w:author="Sunil Vyas" w:date="2023-10-12T11:42:00Z">
                  <w:rPr>
                    <w:rFonts w:ascii="Cambria" w:hAnsi="Cambria"/>
                    <w:sz w:val="22"/>
                    <w:szCs w:val="22"/>
                  </w:rPr>
                </w:rPrChange>
              </w:rPr>
            </w:pPr>
            <w:r>
              <w:rPr>
                <w:rFonts w:ascii="Cambria" w:hAnsi="Cambria"/>
                <w:strike/>
                <w:sz w:val="22"/>
                <w:szCs w:val="22"/>
                <w:rPrChange w:id="9050" w:author="Sunil Vyas" w:date="2023-10-12T11:42:00Z">
                  <w:rPr>
                    <w:rFonts w:ascii="Cambria" w:hAnsi="Cambria"/>
                    <w:sz w:val="22"/>
                    <w:szCs w:val="22"/>
                  </w:rPr>
                </w:rPrChange>
              </w:rPr>
              <w:t>Textbox</w:t>
            </w:r>
          </w:p>
        </w:tc>
        <w:tc>
          <w:tcPr>
            <w:tcW w:w="992" w:type="dxa"/>
            <w:shd w:val="clear" w:color="auto" w:fill="auto"/>
          </w:tcPr>
          <w:p w14:paraId="7FEA31A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51" w:author="Sunil Vyas" w:date="2023-10-12T11:42:00Z">
                  <w:rPr>
                    <w:rFonts w:ascii="Cambria" w:hAnsi="Cambria"/>
                    <w:sz w:val="22"/>
                    <w:szCs w:val="22"/>
                  </w:rPr>
                </w:rPrChange>
              </w:rPr>
            </w:pPr>
            <w:r>
              <w:rPr>
                <w:rFonts w:ascii="Cambria" w:hAnsi="Cambria"/>
                <w:strike/>
                <w:sz w:val="22"/>
                <w:szCs w:val="22"/>
                <w:rPrChange w:id="9052" w:author="Sunil Vyas" w:date="2023-10-12T11:42:00Z">
                  <w:rPr>
                    <w:rFonts w:ascii="Cambria" w:hAnsi="Cambria"/>
                    <w:sz w:val="22"/>
                    <w:szCs w:val="22"/>
                  </w:rPr>
                </w:rPrChange>
              </w:rPr>
              <w:t>M</w:t>
            </w:r>
          </w:p>
        </w:tc>
        <w:tc>
          <w:tcPr>
            <w:tcW w:w="1774" w:type="dxa"/>
            <w:shd w:val="clear" w:color="auto" w:fill="auto"/>
          </w:tcPr>
          <w:p w14:paraId="567F0A1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53" w:author="Sunil Vyas" w:date="2023-10-12T11:42:00Z">
                  <w:rPr>
                    <w:rFonts w:ascii="Cambria" w:hAnsi="Cambria"/>
                    <w:sz w:val="22"/>
                    <w:szCs w:val="22"/>
                  </w:rPr>
                </w:rPrChange>
              </w:rPr>
            </w:pPr>
            <w:r>
              <w:rPr>
                <w:rFonts w:ascii="Cambria" w:hAnsi="Cambria"/>
                <w:strike/>
                <w:sz w:val="22"/>
                <w:szCs w:val="22"/>
                <w:rPrChange w:id="9054" w:author="Sunil Vyas" w:date="2023-10-12T11:42:00Z">
                  <w:rPr>
                    <w:rFonts w:ascii="Cambria" w:hAnsi="Cambria"/>
                    <w:sz w:val="22"/>
                    <w:szCs w:val="22"/>
                  </w:rPr>
                </w:rPrChange>
              </w:rPr>
              <w:t>The manufacturing period field is a required field and must be entered.</w:t>
            </w:r>
          </w:p>
          <w:p w14:paraId="62B2E01B"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55" w:author="Sunil Vyas" w:date="2023-10-12T11:42:00Z">
                  <w:rPr>
                    <w:rFonts w:ascii="Cambria" w:hAnsi="Cambria"/>
                    <w:sz w:val="22"/>
                    <w:szCs w:val="22"/>
                  </w:rPr>
                </w:rPrChange>
              </w:rPr>
            </w:pPr>
            <w:r>
              <w:rPr>
                <w:rFonts w:ascii="Cambria" w:hAnsi="Cambria"/>
                <w:strike/>
                <w:sz w:val="22"/>
                <w:szCs w:val="22"/>
                <w:rPrChange w:id="9056" w:author="Sunil Vyas" w:date="2023-10-12T11:42:00Z">
                  <w:rPr>
                    <w:rFonts w:ascii="Cambria" w:hAnsi="Cambria"/>
                    <w:sz w:val="22"/>
                    <w:szCs w:val="22"/>
                  </w:rPr>
                </w:rPrChange>
              </w:rPr>
              <w:t>The manufacturing period field should contain alphabetic characters and special characters.</w:t>
            </w:r>
          </w:p>
          <w:p w14:paraId="034C5E27"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57" w:author="Sunil Vyas" w:date="2023-10-12T11:42:00Z">
                  <w:rPr>
                    <w:rFonts w:ascii="Cambria" w:hAnsi="Cambria"/>
                    <w:sz w:val="22"/>
                    <w:szCs w:val="22"/>
                  </w:rPr>
                </w:rPrChange>
              </w:rPr>
            </w:pPr>
            <w:r>
              <w:rPr>
                <w:rFonts w:ascii="Cambria" w:hAnsi="Cambria"/>
                <w:strike/>
                <w:sz w:val="22"/>
                <w:szCs w:val="22"/>
                <w:rPrChange w:id="9058" w:author="Sunil Vyas" w:date="2023-10-12T11:42:00Z">
                  <w:rPr>
                    <w:rFonts w:ascii="Cambria" w:hAnsi="Cambria"/>
                    <w:sz w:val="22"/>
                    <w:szCs w:val="22"/>
                  </w:rPr>
                </w:rPrChange>
              </w:rPr>
              <w:t>The manufacturing period field should have a maximum length of 100 characters.</w:t>
            </w:r>
          </w:p>
        </w:tc>
        <w:tc>
          <w:tcPr>
            <w:tcW w:w="1352" w:type="dxa"/>
            <w:shd w:val="clear" w:color="auto" w:fill="auto"/>
          </w:tcPr>
          <w:p w14:paraId="23C4B8B0"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59" w:author="Sunil Vyas" w:date="2023-10-12T11:42:00Z">
                  <w:rPr>
                    <w:rFonts w:ascii="Cambria" w:hAnsi="Cambria"/>
                    <w:sz w:val="22"/>
                    <w:szCs w:val="22"/>
                  </w:rPr>
                </w:rPrChange>
              </w:rPr>
            </w:pPr>
            <w:r>
              <w:rPr>
                <w:rFonts w:ascii="Cambria" w:hAnsi="Cambria"/>
                <w:strike/>
                <w:sz w:val="22"/>
                <w:szCs w:val="22"/>
                <w:rPrChange w:id="9060" w:author="Sunil Vyas" w:date="2023-10-12T11:42:00Z">
                  <w:rPr>
                    <w:rFonts w:ascii="Cambria" w:hAnsi="Cambria"/>
                    <w:sz w:val="22"/>
                    <w:szCs w:val="22"/>
                  </w:rPr>
                </w:rPrChange>
              </w:rPr>
              <w:t>Please enter the manufacturing period.</w:t>
            </w:r>
          </w:p>
          <w:p w14:paraId="4CEE0C75"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61" w:author="Sunil Vyas" w:date="2023-10-12T11:42:00Z">
                  <w:rPr>
                    <w:rFonts w:ascii="Cambria" w:hAnsi="Cambria"/>
                    <w:sz w:val="22"/>
                    <w:szCs w:val="22"/>
                  </w:rPr>
                </w:rPrChange>
              </w:rPr>
            </w:pPr>
            <w:r>
              <w:rPr>
                <w:rFonts w:ascii="Cambria" w:hAnsi="Cambria"/>
                <w:strike/>
                <w:sz w:val="22"/>
                <w:szCs w:val="22"/>
                <w:rPrChange w:id="9062" w:author="Sunil Vyas" w:date="2023-10-12T11:42:00Z">
                  <w:rPr>
                    <w:rFonts w:ascii="Cambria" w:hAnsi="Cambria"/>
                    <w:sz w:val="22"/>
                    <w:szCs w:val="22"/>
                  </w:rPr>
                </w:rPrChange>
              </w:rPr>
              <w:t>Please enter alphabetic characters and special characters for the manufacturing period.</w:t>
            </w:r>
          </w:p>
          <w:p w14:paraId="6360D12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63" w:author="Sunil Vyas" w:date="2023-10-12T11:42:00Z">
                  <w:rPr>
                    <w:rFonts w:ascii="Cambria" w:hAnsi="Cambria"/>
                    <w:sz w:val="22"/>
                    <w:szCs w:val="22"/>
                  </w:rPr>
                </w:rPrChange>
              </w:rPr>
            </w:pPr>
            <w:r>
              <w:rPr>
                <w:rFonts w:ascii="Cambria" w:hAnsi="Cambria"/>
                <w:strike/>
                <w:sz w:val="22"/>
                <w:szCs w:val="22"/>
                <w:rPrChange w:id="9064" w:author="Sunil Vyas" w:date="2023-10-12T11:42:00Z">
                  <w:rPr>
                    <w:rFonts w:ascii="Cambria" w:hAnsi="Cambria"/>
                    <w:sz w:val="22"/>
                    <w:szCs w:val="22"/>
                  </w:rPr>
                </w:rPrChange>
              </w:rPr>
              <w:t>The manufacturing period should not exceed 100 characters.</w:t>
            </w:r>
          </w:p>
        </w:tc>
        <w:tc>
          <w:tcPr>
            <w:tcW w:w="2904" w:type="dxa"/>
            <w:shd w:val="clear" w:color="auto" w:fill="auto"/>
          </w:tcPr>
          <w:p w14:paraId="1444872F"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65" w:author="Sunil Vyas" w:date="2023-10-12T11:42:00Z">
                  <w:rPr>
                    <w:rFonts w:ascii="Cambria" w:hAnsi="Cambria"/>
                    <w:sz w:val="22"/>
                    <w:szCs w:val="22"/>
                  </w:rPr>
                </w:rPrChange>
              </w:rPr>
            </w:pPr>
          </w:p>
        </w:tc>
        <w:tc>
          <w:tcPr>
            <w:tcW w:w="1237" w:type="dxa"/>
            <w:shd w:val="clear" w:color="auto" w:fill="auto"/>
          </w:tcPr>
          <w:p w14:paraId="2402CA87"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66" w:author="Sunil Vyas" w:date="2023-10-12T11:42:00Z">
                  <w:rPr>
                    <w:rFonts w:ascii="Cambria" w:hAnsi="Cambria"/>
                    <w:sz w:val="22"/>
                    <w:szCs w:val="22"/>
                  </w:rPr>
                </w:rPrChange>
              </w:rPr>
            </w:pPr>
          </w:p>
        </w:tc>
      </w:tr>
      <w:tr w:rsidR="009274EA" w14:paraId="2CF95A3A" w14:textId="77777777">
        <w:trPr>
          <w:trHeight w:val="1735"/>
        </w:trPr>
        <w:tc>
          <w:tcPr>
            <w:tcW w:w="1150" w:type="dxa"/>
            <w:shd w:val="clear" w:color="auto" w:fill="auto"/>
          </w:tcPr>
          <w:p w14:paraId="65984628" w14:textId="77777777" w:rsidR="009274EA" w:rsidRPr="009274EA" w:rsidRDefault="00C53038">
            <w:pPr>
              <w:tabs>
                <w:tab w:val="left" w:pos="10620"/>
              </w:tabs>
              <w:rPr>
                <w:strike/>
                <w:rPrChange w:id="9067" w:author="Sunil Vyas" w:date="2023-10-12T11:42:00Z">
                  <w:rPr/>
                </w:rPrChange>
              </w:rPr>
            </w:pPr>
            <w:r>
              <w:rPr>
                <w:strike/>
                <w:rPrChange w:id="9068" w:author="Sunil Vyas" w:date="2023-10-12T11:42:00Z">
                  <w:rPr/>
                </w:rPrChange>
              </w:rPr>
              <w:t>Minimum Lot Size</w:t>
            </w:r>
          </w:p>
        </w:tc>
        <w:tc>
          <w:tcPr>
            <w:tcW w:w="918" w:type="dxa"/>
            <w:shd w:val="clear" w:color="auto" w:fill="auto"/>
          </w:tcPr>
          <w:p w14:paraId="1DC865FE"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69" w:author="Sunil Vyas" w:date="2023-10-12T11:42:00Z">
                  <w:rPr>
                    <w:rFonts w:ascii="Cambria" w:hAnsi="Cambria"/>
                    <w:sz w:val="22"/>
                    <w:szCs w:val="22"/>
                  </w:rPr>
                </w:rPrChange>
              </w:rPr>
            </w:pPr>
            <w:r>
              <w:rPr>
                <w:rFonts w:ascii="Cambria" w:hAnsi="Cambria"/>
                <w:strike/>
                <w:sz w:val="22"/>
                <w:szCs w:val="22"/>
                <w:rPrChange w:id="9070" w:author="Sunil Vyas" w:date="2023-10-12T11:42:00Z">
                  <w:rPr>
                    <w:rFonts w:ascii="Cambria" w:hAnsi="Cambria"/>
                    <w:sz w:val="22"/>
                    <w:szCs w:val="22"/>
                  </w:rPr>
                </w:rPrChange>
              </w:rPr>
              <w:t>Textbox</w:t>
            </w:r>
          </w:p>
        </w:tc>
        <w:tc>
          <w:tcPr>
            <w:tcW w:w="992" w:type="dxa"/>
            <w:shd w:val="clear" w:color="auto" w:fill="auto"/>
          </w:tcPr>
          <w:p w14:paraId="2BFD859C"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71" w:author="Sunil Vyas" w:date="2023-10-12T11:42:00Z">
                  <w:rPr>
                    <w:rFonts w:ascii="Cambria" w:hAnsi="Cambria"/>
                    <w:sz w:val="22"/>
                    <w:szCs w:val="22"/>
                  </w:rPr>
                </w:rPrChange>
              </w:rPr>
            </w:pPr>
            <w:r>
              <w:rPr>
                <w:rFonts w:ascii="Cambria" w:hAnsi="Cambria"/>
                <w:strike/>
                <w:sz w:val="22"/>
                <w:szCs w:val="22"/>
                <w:rPrChange w:id="9072" w:author="Sunil Vyas" w:date="2023-10-12T11:42:00Z">
                  <w:rPr>
                    <w:rFonts w:ascii="Cambria" w:hAnsi="Cambria"/>
                    <w:sz w:val="22"/>
                    <w:szCs w:val="22"/>
                  </w:rPr>
                </w:rPrChange>
              </w:rPr>
              <w:t>M</w:t>
            </w:r>
          </w:p>
        </w:tc>
        <w:tc>
          <w:tcPr>
            <w:tcW w:w="1774" w:type="dxa"/>
            <w:shd w:val="clear" w:color="auto" w:fill="auto"/>
          </w:tcPr>
          <w:p w14:paraId="37FB7E53"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73" w:author="Sunil Vyas" w:date="2023-10-12T11:42:00Z">
                  <w:rPr>
                    <w:rFonts w:ascii="Cambria" w:hAnsi="Cambria"/>
                    <w:sz w:val="22"/>
                    <w:szCs w:val="22"/>
                  </w:rPr>
                </w:rPrChange>
              </w:rPr>
            </w:pPr>
            <w:r>
              <w:rPr>
                <w:rFonts w:ascii="Cambria" w:hAnsi="Cambria"/>
                <w:strike/>
                <w:sz w:val="22"/>
                <w:szCs w:val="22"/>
                <w:rPrChange w:id="9074" w:author="Sunil Vyas" w:date="2023-10-12T11:42:00Z">
                  <w:rPr>
                    <w:rFonts w:ascii="Cambria" w:hAnsi="Cambria"/>
                    <w:sz w:val="22"/>
                    <w:szCs w:val="22"/>
                  </w:rPr>
                </w:rPrChange>
              </w:rPr>
              <w:t>The minimum lot size field is a required field and must be entered.</w:t>
            </w:r>
          </w:p>
          <w:p w14:paraId="462A090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75" w:author="Sunil Vyas" w:date="2023-10-12T11:42:00Z">
                  <w:rPr>
                    <w:rFonts w:ascii="Cambria" w:hAnsi="Cambria"/>
                    <w:sz w:val="22"/>
                    <w:szCs w:val="22"/>
                  </w:rPr>
                </w:rPrChange>
              </w:rPr>
            </w:pPr>
            <w:r>
              <w:rPr>
                <w:rFonts w:ascii="Cambria" w:hAnsi="Cambria"/>
                <w:strike/>
                <w:sz w:val="22"/>
                <w:szCs w:val="22"/>
                <w:rPrChange w:id="9076" w:author="Sunil Vyas" w:date="2023-10-12T11:42:00Z">
                  <w:rPr>
                    <w:rFonts w:ascii="Cambria" w:hAnsi="Cambria"/>
                    <w:sz w:val="22"/>
                    <w:szCs w:val="22"/>
                  </w:rPr>
                </w:rPrChange>
              </w:rPr>
              <w:lastRenderedPageBreak/>
              <w:t>The minimum lot size field should be a numeric value.</w:t>
            </w:r>
          </w:p>
          <w:p w14:paraId="55A900F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77" w:author="Sunil Vyas" w:date="2023-10-12T11:42:00Z">
                  <w:rPr>
                    <w:rFonts w:ascii="Cambria" w:hAnsi="Cambria"/>
                    <w:sz w:val="22"/>
                    <w:szCs w:val="22"/>
                  </w:rPr>
                </w:rPrChange>
              </w:rPr>
            </w:pPr>
            <w:r>
              <w:rPr>
                <w:rFonts w:ascii="Cambria" w:hAnsi="Cambria"/>
                <w:strike/>
                <w:sz w:val="22"/>
                <w:szCs w:val="22"/>
                <w:rPrChange w:id="9078" w:author="Sunil Vyas" w:date="2023-10-12T11:42:00Z">
                  <w:rPr>
                    <w:rFonts w:ascii="Cambria" w:hAnsi="Cambria"/>
                    <w:sz w:val="22"/>
                    <w:szCs w:val="22"/>
                  </w:rPr>
                </w:rPrChange>
              </w:rPr>
              <w:t>The minimum lot size field should be a positive numeric value.</w:t>
            </w:r>
          </w:p>
          <w:p w14:paraId="4F97297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79" w:author="Sunil Vyas" w:date="2023-10-12T11:42:00Z">
                  <w:rPr>
                    <w:rFonts w:ascii="Cambria" w:hAnsi="Cambria"/>
                    <w:sz w:val="22"/>
                    <w:szCs w:val="22"/>
                  </w:rPr>
                </w:rPrChange>
              </w:rPr>
            </w:pPr>
            <w:r>
              <w:rPr>
                <w:rFonts w:ascii="Cambria" w:hAnsi="Cambria"/>
                <w:strike/>
                <w:sz w:val="22"/>
                <w:szCs w:val="22"/>
                <w:rPrChange w:id="9080" w:author="Sunil Vyas" w:date="2023-10-12T11:42:00Z">
                  <w:rPr>
                    <w:rFonts w:ascii="Cambria" w:hAnsi="Cambria"/>
                    <w:sz w:val="22"/>
                    <w:szCs w:val="22"/>
                  </w:rPr>
                </w:rPrChange>
              </w:rPr>
              <w:t>The minimum lot size field should have a length of 2 characters.</w:t>
            </w:r>
          </w:p>
        </w:tc>
        <w:tc>
          <w:tcPr>
            <w:tcW w:w="1352" w:type="dxa"/>
            <w:shd w:val="clear" w:color="auto" w:fill="auto"/>
          </w:tcPr>
          <w:p w14:paraId="751ED8B3"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81" w:author="Sunil Vyas" w:date="2023-10-12T11:42:00Z">
                  <w:rPr>
                    <w:rFonts w:ascii="Cambria" w:hAnsi="Cambria"/>
                    <w:sz w:val="22"/>
                    <w:szCs w:val="22"/>
                  </w:rPr>
                </w:rPrChange>
              </w:rPr>
            </w:pPr>
            <w:r>
              <w:rPr>
                <w:rFonts w:ascii="Cambria" w:hAnsi="Cambria"/>
                <w:strike/>
                <w:sz w:val="22"/>
                <w:szCs w:val="22"/>
                <w:rPrChange w:id="9082" w:author="Sunil Vyas" w:date="2023-10-12T11:42:00Z">
                  <w:rPr>
                    <w:rFonts w:ascii="Cambria" w:hAnsi="Cambria"/>
                    <w:sz w:val="22"/>
                    <w:szCs w:val="22"/>
                  </w:rPr>
                </w:rPrChange>
              </w:rPr>
              <w:lastRenderedPageBreak/>
              <w:t>Please enter the minimum lot size.</w:t>
            </w:r>
          </w:p>
          <w:p w14:paraId="3B6C51C0"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83" w:author="Sunil Vyas" w:date="2023-10-12T11:42:00Z">
                  <w:rPr>
                    <w:rFonts w:ascii="Cambria" w:hAnsi="Cambria"/>
                    <w:sz w:val="22"/>
                    <w:szCs w:val="22"/>
                  </w:rPr>
                </w:rPrChange>
              </w:rPr>
            </w:pPr>
            <w:r>
              <w:rPr>
                <w:rFonts w:ascii="Cambria" w:hAnsi="Cambria"/>
                <w:strike/>
                <w:sz w:val="22"/>
                <w:szCs w:val="22"/>
                <w:rPrChange w:id="9084" w:author="Sunil Vyas" w:date="2023-10-12T11:42:00Z">
                  <w:rPr>
                    <w:rFonts w:ascii="Cambria" w:hAnsi="Cambria"/>
                    <w:sz w:val="22"/>
                    <w:szCs w:val="22"/>
                  </w:rPr>
                </w:rPrChange>
              </w:rPr>
              <w:t xml:space="preserve">Please enter a </w:t>
            </w:r>
            <w:r>
              <w:rPr>
                <w:rFonts w:ascii="Cambria" w:hAnsi="Cambria"/>
                <w:strike/>
                <w:sz w:val="22"/>
                <w:szCs w:val="22"/>
                <w:rPrChange w:id="9085" w:author="Sunil Vyas" w:date="2023-10-12T11:42:00Z">
                  <w:rPr>
                    <w:rFonts w:ascii="Cambria" w:hAnsi="Cambria"/>
                    <w:sz w:val="22"/>
                    <w:szCs w:val="22"/>
                  </w:rPr>
                </w:rPrChange>
              </w:rPr>
              <w:lastRenderedPageBreak/>
              <w:t>numeric value for the minimum lot size.</w:t>
            </w:r>
          </w:p>
          <w:p w14:paraId="4588FD01"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86" w:author="Sunil Vyas" w:date="2023-10-12T11:42:00Z">
                  <w:rPr>
                    <w:rFonts w:ascii="Cambria" w:hAnsi="Cambria"/>
                    <w:sz w:val="22"/>
                    <w:szCs w:val="22"/>
                  </w:rPr>
                </w:rPrChange>
              </w:rPr>
            </w:pPr>
            <w:r>
              <w:rPr>
                <w:rFonts w:ascii="Cambria" w:hAnsi="Cambria"/>
                <w:strike/>
                <w:sz w:val="22"/>
                <w:szCs w:val="22"/>
                <w:rPrChange w:id="9087" w:author="Sunil Vyas" w:date="2023-10-12T11:42:00Z">
                  <w:rPr>
                    <w:rFonts w:ascii="Cambria" w:hAnsi="Cambria"/>
                    <w:sz w:val="22"/>
                    <w:szCs w:val="22"/>
                  </w:rPr>
                </w:rPrChange>
              </w:rPr>
              <w:t>Please enter a positive numeric value for the minimum lot size.</w:t>
            </w:r>
          </w:p>
          <w:p w14:paraId="335EE96E"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88" w:author="Sunil Vyas" w:date="2023-10-12T11:42:00Z">
                  <w:rPr>
                    <w:rFonts w:ascii="Cambria" w:hAnsi="Cambria"/>
                    <w:sz w:val="22"/>
                    <w:szCs w:val="22"/>
                  </w:rPr>
                </w:rPrChange>
              </w:rPr>
            </w:pPr>
            <w:r>
              <w:rPr>
                <w:rFonts w:ascii="Cambria" w:hAnsi="Cambria"/>
                <w:strike/>
                <w:sz w:val="22"/>
                <w:szCs w:val="22"/>
                <w:rPrChange w:id="9089" w:author="Sunil Vyas" w:date="2023-10-12T11:42:00Z">
                  <w:rPr>
                    <w:rFonts w:ascii="Cambria" w:hAnsi="Cambria"/>
                    <w:sz w:val="22"/>
                    <w:szCs w:val="22"/>
                  </w:rPr>
                </w:rPrChange>
              </w:rPr>
              <w:t>The minimum lot size should have a length of 2 characters.</w:t>
            </w:r>
          </w:p>
        </w:tc>
        <w:tc>
          <w:tcPr>
            <w:tcW w:w="2904" w:type="dxa"/>
            <w:shd w:val="clear" w:color="auto" w:fill="auto"/>
          </w:tcPr>
          <w:p w14:paraId="5B2DE12C"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90" w:author="Sunil Vyas" w:date="2023-10-12T11:42:00Z">
                  <w:rPr>
                    <w:rFonts w:ascii="Cambria" w:hAnsi="Cambria"/>
                    <w:sz w:val="22"/>
                    <w:szCs w:val="22"/>
                  </w:rPr>
                </w:rPrChange>
              </w:rPr>
            </w:pPr>
          </w:p>
        </w:tc>
        <w:tc>
          <w:tcPr>
            <w:tcW w:w="1237" w:type="dxa"/>
            <w:shd w:val="clear" w:color="auto" w:fill="auto"/>
          </w:tcPr>
          <w:p w14:paraId="0A244861"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091" w:author="Sunil Vyas" w:date="2023-10-12T11:42:00Z">
                  <w:rPr>
                    <w:rFonts w:ascii="Cambria" w:hAnsi="Cambria"/>
                    <w:sz w:val="22"/>
                    <w:szCs w:val="22"/>
                  </w:rPr>
                </w:rPrChange>
              </w:rPr>
            </w:pPr>
          </w:p>
        </w:tc>
      </w:tr>
      <w:tr w:rsidR="009274EA" w14:paraId="71C3BA5B" w14:textId="77777777">
        <w:trPr>
          <w:trHeight w:val="1735"/>
        </w:trPr>
        <w:tc>
          <w:tcPr>
            <w:tcW w:w="1150" w:type="dxa"/>
            <w:shd w:val="clear" w:color="auto" w:fill="auto"/>
          </w:tcPr>
          <w:p w14:paraId="75072441" w14:textId="77777777" w:rsidR="009274EA" w:rsidRPr="009274EA" w:rsidRDefault="00C53038">
            <w:pPr>
              <w:tabs>
                <w:tab w:val="left" w:pos="10620"/>
              </w:tabs>
              <w:rPr>
                <w:strike/>
                <w:rPrChange w:id="9092" w:author="Sunil Vyas" w:date="2023-10-12T11:42:00Z">
                  <w:rPr/>
                </w:rPrChange>
              </w:rPr>
            </w:pPr>
            <w:r>
              <w:rPr>
                <w:strike/>
                <w:rPrChange w:id="9093" w:author="Sunil Vyas" w:date="2023-10-12T11:42:00Z">
                  <w:rPr/>
                </w:rPrChange>
              </w:rPr>
              <w:t>Factory annual capacity.</w:t>
            </w:r>
          </w:p>
        </w:tc>
        <w:tc>
          <w:tcPr>
            <w:tcW w:w="918" w:type="dxa"/>
            <w:shd w:val="clear" w:color="auto" w:fill="auto"/>
          </w:tcPr>
          <w:p w14:paraId="2E06D2DE"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94" w:author="Sunil Vyas" w:date="2023-10-12T11:42:00Z">
                  <w:rPr>
                    <w:rFonts w:ascii="Cambria" w:hAnsi="Cambria"/>
                    <w:sz w:val="22"/>
                    <w:szCs w:val="22"/>
                  </w:rPr>
                </w:rPrChange>
              </w:rPr>
            </w:pPr>
            <w:r>
              <w:rPr>
                <w:rFonts w:ascii="Cambria" w:hAnsi="Cambria"/>
                <w:strike/>
                <w:sz w:val="22"/>
                <w:szCs w:val="22"/>
                <w:rPrChange w:id="9095" w:author="Sunil Vyas" w:date="2023-10-12T11:42:00Z">
                  <w:rPr>
                    <w:rFonts w:ascii="Cambria" w:hAnsi="Cambria"/>
                    <w:sz w:val="22"/>
                    <w:szCs w:val="22"/>
                  </w:rPr>
                </w:rPrChange>
              </w:rPr>
              <w:t>Textbox</w:t>
            </w:r>
          </w:p>
        </w:tc>
        <w:tc>
          <w:tcPr>
            <w:tcW w:w="992" w:type="dxa"/>
            <w:shd w:val="clear" w:color="auto" w:fill="auto"/>
          </w:tcPr>
          <w:p w14:paraId="56D44EDC"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96" w:author="Sunil Vyas" w:date="2023-10-12T11:42:00Z">
                  <w:rPr>
                    <w:rFonts w:ascii="Cambria" w:hAnsi="Cambria"/>
                    <w:sz w:val="22"/>
                    <w:szCs w:val="22"/>
                  </w:rPr>
                </w:rPrChange>
              </w:rPr>
            </w:pPr>
            <w:r>
              <w:rPr>
                <w:rFonts w:ascii="Cambria" w:hAnsi="Cambria"/>
                <w:strike/>
                <w:sz w:val="22"/>
                <w:szCs w:val="22"/>
                <w:rPrChange w:id="9097" w:author="Sunil Vyas" w:date="2023-10-12T11:42:00Z">
                  <w:rPr>
                    <w:rFonts w:ascii="Cambria" w:hAnsi="Cambria"/>
                    <w:sz w:val="22"/>
                    <w:szCs w:val="22"/>
                  </w:rPr>
                </w:rPrChange>
              </w:rPr>
              <w:t>M</w:t>
            </w:r>
          </w:p>
        </w:tc>
        <w:tc>
          <w:tcPr>
            <w:tcW w:w="1774" w:type="dxa"/>
            <w:shd w:val="clear" w:color="auto" w:fill="auto"/>
          </w:tcPr>
          <w:p w14:paraId="29E24150"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098" w:author="Sunil Vyas" w:date="2023-10-12T11:42:00Z">
                  <w:rPr>
                    <w:rFonts w:ascii="Cambria" w:hAnsi="Cambria"/>
                    <w:sz w:val="22"/>
                    <w:szCs w:val="22"/>
                  </w:rPr>
                </w:rPrChange>
              </w:rPr>
            </w:pPr>
            <w:r>
              <w:rPr>
                <w:rFonts w:ascii="Cambria" w:hAnsi="Cambria"/>
                <w:strike/>
                <w:sz w:val="22"/>
                <w:szCs w:val="22"/>
                <w:rPrChange w:id="9099" w:author="Sunil Vyas" w:date="2023-10-12T11:42:00Z">
                  <w:rPr>
                    <w:rFonts w:ascii="Cambria" w:hAnsi="Cambria"/>
                    <w:sz w:val="22"/>
                    <w:szCs w:val="22"/>
                  </w:rPr>
                </w:rPrChange>
              </w:rPr>
              <w:t>The factory annual capacity field is a required field and must be entered.</w:t>
            </w:r>
          </w:p>
          <w:p w14:paraId="67F0696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00" w:author="Sunil Vyas" w:date="2023-10-12T11:42:00Z">
                  <w:rPr>
                    <w:rFonts w:ascii="Cambria" w:hAnsi="Cambria"/>
                    <w:sz w:val="22"/>
                    <w:szCs w:val="22"/>
                  </w:rPr>
                </w:rPrChange>
              </w:rPr>
            </w:pPr>
            <w:r>
              <w:rPr>
                <w:rFonts w:ascii="Cambria" w:hAnsi="Cambria"/>
                <w:strike/>
                <w:sz w:val="22"/>
                <w:szCs w:val="22"/>
                <w:rPrChange w:id="9101" w:author="Sunil Vyas" w:date="2023-10-12T11:42:00Z">
                  <w:rPr>
                    <w:rFonts w:ascii="Cambria" w:hAnsi="Cambria"/>
                    <w:sz w:val="22"/>
                    <w:szCs w:val="22"/>
                  </w:rPr>
                </w:rPrChange>
              </w:rPr>
              <w:t>The factory annual capacity field should be a numeric value.</w:t>
            </w:r>
          </w:p>
          <w:p w14:paraId="0D08C8B3"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02" w:author="Sunil Vyas" w:date="2023-10-12T11:42:00Z">
                  <w:rPr>
                    <w:rFonts w:ascii="Cambria" w:hAnsi="Cambria"/>
                    <w:sz w:val="22"/>
                    <w:szCs w:val="22"/>
                  </w:rPr>
                </w:rPrChange>
              </w:rPr>
            </w:pPr>
            <w:r>
              <w:rPr>
                <w:rFonts w:ascii="Cambria" w:hAnsi="Cambria"/>
                <w:strike/>
                <w:sz w:val="22"/>
                <w:szCs w:val="22"/>
                <w:rPrChange w:id="9103" w:author="Sunil Vyas" w:date="2023-10-12T11:42:00Z">
                  <w:rPr>
                    <w:rFonts w:ascii="Cambria" w:hAnsi="Cambria"/>
                    <w:sz w:val="22"/>
                    <w:szCs w:val="22"/>
                  </w:rPr>
                </w:rPrChange>
              </w:rPr>
              <w:t>The factory annual capacity field should be a positive numeric value.</w:t>
            </w:r>
          </w:p>
          <w:p w14:paraId="25082F8E"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04" w:author="Sunil Vyas" w:date="2023-10-12T11:42:00Z">
                  <w:rPr>
                    <w:rFonts w:ascii="Cambria" w:hAnsi="Cambria"/>
                    <w:sz w:val="22"/>
                    <w:szCs w:val="22"/>
                  </w:rPr>
                </w:rPrChange>
              </w:rPr>
            </w:pPr>
            <w:r>
              <w:rPr>
                <w:rFonts w:ascii="Cambria" w:hAnsi="Cambria"/>
                <w:strike/>
                <w:sz w:val="22"/>
                <w:szCs w:val="22"/>
                <w:rPrChange w:id="9105" w:author="Sunil Vyas" w:date="2023-10-12T11:42:00Z">
                  <w:rPr>
                    <w:rFonts w:ascii="Cambria" w:hAnsi="Cambria"/>
                    <w:sz w:val="22"/>
                    <w:szCs w:val="22"/>
                  </w:rPr>
                </w:rPrChange>
              </w:rPr>
              <w:t>The factory annual capacity field should have a maximum length of 2</w:t>
            </w:r>
          </w:p>
        </w:tc>
        <w:tc>
          <w:tcPr>
            <w:tcW w:w="1352" w:type="dxa"/>
            <w:shd w:val="clear" w:color="auto" w:fill="auto"/>
          </w:tcPr>
          <w:p w14:paraId="46151AB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06" w:author="Sunil Vyas" w:date="2023-10-12T11:42:00Z">
                  <w:rPr>
                    <w:rFonts w:ascii="Cambria" w:hAnsi="Cambria"/>
                    <w:sz w:val="22"/>
                    <w:szCs w:val="22"/>
                  </w:rPr>
                </w:rPrChange>
              </w:rPr>
            </w:pPr>
            <w:r>
              <w:rPr>
                <w:rFonts w:ascii="Cambria" w:hAnsi="Cambria"/>
                <w:strike/>
                <w:sz w:val="22"/>
                <w:szCs w:val="22"/>
                <w:rPrChange w:id="9107" w:author="Sunil Vyas" w:date="2023-10-12T11:42:00Z">
                  <w:rPr>
                    <w:rFonts w:ascii="Cambria" w:hAnsi="Cambria"/>
                    <w:sz w:val="22"/>
                    <w:szCs w:val="22"/>
                  </w:rPr>
                </w:rPrChange>
              </w:rPr>
              <w:t>Please enter the factory annual capacity.</w:t>
            </w:r>
          </w:p>
          <w:p w14:paraId="32AF17A1"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08" w:author="Sunil Vyas" w:date="2023-10-12T11:42:00Z">
                  <w:rPr>
                    <w:rFonts w:ascii="Cambria" w:hAnsi="Cambria"/>
                    <w:sz w:val="22"/>
                    <w:szCs w:val="22"/>
                  </w:rPr>
                </w:rPrChange>
              </w:rPr>
            </w:pPr>
            <w:r>
              <w:rPr>
                <w:rFonts w:ascii="Cambria" w:hAnsi="Cambria"/>
                <w:strike/>
                <w:sz w:val="22"/>
                <w:szCs w:val="22"/>
                <w:rPrChange w:id="9109" w:author="Sunil Vyas" w:date="2023-10-12T11:42:00Z">
                  <w:rPr>
                    <w:rFonts w:ascii="Cambria" w:hAnsi="Cambria"/>
                    <w:sz w:val="22"/>
                    <w:szCs w:val="22"/>
                  </w:rPr>
                </w:rPrChange>
              </w:rPr>
              <w:t>Please enter a numeric value for the factory annual capacity.</w:t>
            </w:r>
          </w:p>
          <w:p w14:paraId="022A4EF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10" w:author="Sunil Vyas" w:date="2023-10-12T11:42:00Z">
                  <w:rPr>
                    <w:rFonts w:ascii="Cambria" w:hAnsi="Cambria"/>
                    <w:sz w:val="22"/>
                    <w:szCs w:val="22"/>
                  </w:rPr>
                </w:rPrChange>
              </w:rPr>
            </w:pPr>
            <w:r>
              <w:rPr>
                <w:rFonts w:ascii="Cambria" w:hAnsi="Cambria"/>
                <w:strike/>
                <w:sz w:val="22"/>
                <w:szCs w:val="22"/>
                <w:rPrChange w:id="9111" w:author="Sunil Vyas" w:date="2023-10-12T11:42:00Z">
                  <w:rPr>
                    <w:rFonts w:ascii="Cambria" w:hAnsi="Cambria"/>
                    <w:sz w:val="22"/>
                    <w:szCs w:val="22"/>
                  </w:rPr>
                </w:rPrChange>
              </w:rPr>
              <w:t>Please enter a positive numeric value for the factory annual</w:t>
            </w:r>
          </w:p>
          <w:p w14:paraId="2C23F42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12" w:author="Sunil Vyas" w:date="2023-10-12T11:42:00Z">
                  <w:rPr>
                    <w:rFonts w:ascii="Cambria" w:hAnsi="Cambria"/>
                    <w:sz w:val="22"/>
                    <w:szCs w:val="22"/>
                  </w:rPr>
                </w:rPrChange>
              </w:rPr>
            </w:pPr>
            <w:r>
              <w:rPr>
                <w:rFonts w:ascii="Cambria" w:hAnsi="Cambria"/>
                <w:strike/>
                <w:sz w:val="22"/>
                <w:szCs w:val="22"/>
                <w:rPrChange w:id="9113" w:author="Sunil Vyas" w:date="2023-10-12T11:42:00Z">
                  <w:rPr>
                    <w:rFonts w:ascii="Cambria" w:hAnsi="Cambria"/>
                    <w:sz w:val="22"/>
                    <w:szCs w:val="22"/>
                  </w:rPr>
                </w:rPrChange>
              </w:rPr>
              <w:t>The factory annual capacity should not exceed 100 characters.</w:t>
            </w:r>
          </w:p>
        </w:tc>
        <w:tc>
          <w:tcPr>
            <w:tcW w:w="2904" w:type="dxa"/>
            <w:shd w:val="clear" w:color="auto" w:fill="auto"/>
          </w:tcPr>
          <w:p w14:paraId="7A5B671F"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114" w:author="Sunil Vyas" w:date="2023-10-12T11:42:00Z">
                  <w:rPr>
                    <w:rFonts w:ascii="Cambria" w:hAnsi="Cambria"/>
                    <w:sz w:val="22"/>
                    <w:szCs w:val="22"/>
                  </w:rPr>
                </w:rPrChange>
              </w:rPr>
            </w:pPr>
          </w:p>
        </w:tc>
        <w:tc>
          <w:tcPr>
            <w:tcW w:w="1237" w:type="dxa"/>
            <w:shd w:val="clear" w:color="auto" w:fill="auto"/>
          </w:tcPr>
          <w:p w14:paraId="1F8FFC03"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115" w:author="Sunil Vyas" w:date="2023-10-12T11:42:00Z">
                  <w:rPr>
                    <w:rFonts w:ascii="Cambria" w:hAnsi="Cambria"/>
                    <w:sz w:val="22"/>
                    <w:szCs w:val="22"/>
                  </w:rPr>
                </w:rPrChange>
              </w:rPr>
            </w:pPr>
          </w:p>
        </w:tc>
      </w:tr>
      <w:tr w:rsidR="009274EA" w14:paraId="2E721620" w14:textId="77777777">
        <w:trPr>
          <w:trHeight w:val="1735"/>
        </w:trPr>
        <w:tc>
          <w:tcPr>
            <w:tcW w:w="1150" w:type="dxa"/>
            <w:shd w:val="clear" w:color="auto" w:fill="auto"/>
          </w:tcPr>
          <w:p w14:paraId="7CD128E5" w14:textId="77777777" w:rsidR="009274EA" w:rsidRPr="009274EA" w:rsidRDefault="00C53038">
            <w:pPr>
              <w:tabs>
                <w:tab w:val="left" w:pos="10620"/>
              </w:tabs>
              <w:rPr>
                <w:strike/>
                <w:rPrChange w:id="9116" w:author="Sunil Vyas" w:date="2023-10-12T11:42:00Z">
                  <w:rPr/>
                </w:rPrChange>
              </w:rPr>
            </w:pPr>
            <w:r>
              <w:rPr>
                <w:strike/>
                <w:rPrChange w:id="9117" w:author="Sunil Vyas" w:date="2023-10-12T11:42:00Z">
                  <w:rPr/>
                </w:rPrChange>
              </w:rPr>
              <w:lastRenderedPageBreak/>
              <w:t>Category</w:t>
            </w:r>
          </w:p>
        </w:tc>
        <w:tc>
          <w:tcPr>
            <w:tcW w:w="918" w:type="dxa"/>
            <w:shd w:val="clear" w:color="auto" w:fill="auto"/>
          </w:tcPr>
          <w:p w14:paraId="7F1AD27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18" w:author="Sunil Vyas" w:date="2023-10-12T11:42:00Z">
                  <w:rPr>
                    <w:rFonts w:ascii="Cambria" w:hAnsi="Cambria"/>
                    <w:sz w:val="22"/>
                    <w:szCs w:val="22"/>
                  </w:rPr>
                </w:rPrChange>
              </w:rPr>
            </w:pPr>
            <w:r>
              <w:rPr>
                <w:rFonts w:ascii="Cambria" w:hAnsi="Cambria"/>
                <w:strike/>
                <w:sz w:val="22"/>
                <w:szCs w:val="22"/>
                <w:rPrChange w:id="9119" w:author="Sunil Vyas" w:date="2023-10-12T11:42:00Z">
                  <w:rPr>
                    <w:rFonts w:ascii="Cambria" w:hAnsi="Cambria"/>
                    <w:sz w:val="22"/>
                    <w:szCs w:val="22"/>
                  </w:rPr>
                </w:rPrChange>
              </w:rPr>
              <w:t>Dropdown</w:t>
            </w:r>
          </w:p>
        </w:tc>
        <w:tc>
          <w:tcPr>
            <w:tcW w:w="992" w:type="dxa"/>
            <w:shd w:val="clear" w:color="auto" w:fill="auto"/>
          </w:tcPr>
          <w:p w14:paraId="430A555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20" w:author="Sunil Vyas" w:date="2023-10-12T11:42:00Z">
                  <w:rPr>
                    <w:rFonts w:ascii="Cambria" w:hAnsi="Cambria"/>
                    <w:sz w:val="22"/>
                    <w:szCs w:val="22"/>
                  </w:rPr>
                </w:rPrChange>
              </w:rPr>
            </w:pPr>
            <w:r>
              <w:rPr>
                <w:rFonts w:ascii="Cambria" w:hAnsi="Cambria"/>
                <w:strike/>
                <w:sz w:val="22"/>
                <w:szCs w:val="22"/>
                <w:rPrChange w:id="9121" w:author="Sunil Vyas" w:date="2023-10-12T11:42:00Z">
                  <w:rPr>
                    <w:rFonts w:ascii="Cambria" w:hAnsi="Cambria"/>
                    <w:sz w:val="22"/>
                    <w:szCs w:val="22"/>
                  </w:rPr>
                </w:rPrChange>
              </w:rPr>
              <w:t>M</w:t>
            </w:r>
          </w:p>
        </w:tc>
        <w:tc>
          <w:tcPr>
            <w:tcW w:w="1774" w:type="dxa"/>
            <w:shd w:val="clear" w:color="auto" w:fill="auto"/>
          </w:tcPr>
          <w:p w14:paraId="7E78A02D" w14:textId="77777777" w:rsidR="009274EA" w:rsidRPr="009274EA" w:rsidRDefault="00C53038">
            <w:pPr>
              <w:tabs>
                <w:tab w:val="center" w:pos="4320"/>
                <w:tab w:val="right" w:pos="8640"/>
                <w:tab w:val="left" w:pos="10620"/>
              </w:tabs>
              <w:rPr>
                <w:strike/>
                <w:rPrChange w:id="9122" w:author="Sunil Vyas" w:date="2023-10-12T11:42:00Z">
                  <w:rPr/>
                </w:rPrChange>
              </w:rPr>
            </w:pPr>
            <w:r>
              <w:rPr>
                <w:strike/>
                <w:rPrChange w:id="9123" w:author="Sunil Vyas" w:date="2023-10-12T11:42:00Z">
                  <w:rPr/>
                </w:rPrChange>
              </w:rPr>
              <w:t>Category Name should be selected. It is not allowed to leave fields empty.</w:t>
            </w:r>
          </w:p>
          <w:p w14:paraId="74A5D9AD"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124" w:author="Sunil Vyas" w:date="2023-10-12T11:42:00Z">
                  <w:rPr>
                    <w:rFonts w:ascii="Cambria" w:hAnsi="Cambria"/>
                    <w:sz w:val="22"/>
                    <w:szCs w:val="22"/>
                  </w:rPr>
                </w:rPrChange>
              </w:rPr>
            </w:pPr>
          </w:p>
        </w:tc>
        <w:tc>
          <w:tcPr>
            <w:tcW w:w="1352" w:type="dxa"/>
            <w:shd w:val="clear" w:color="auto" w:fill="auto"/>
          </w:tcPr>
          <w:p w14:paraId="199CC174"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9125" w:author="Sunil Vyas" w:date="2023-10-12T11:42:00Z">
                  <w:rPr>
                    <w:rFonts w:ascii="Cambria" w:hAnsi="Cambria"/>
                    <w:sz w:val="22"/>
                    <w:szCs w:val="22"/>
                  </w:rPr>
                </w:rPrChange>
              </w:rPr>
            </w:pPr>
            <w:r>
              <w:rPr>
                <w:rFonts w:ascii="Cambria" w:hAnsi="Cambria"/>
                <w:strike/>
                <w:rPrChange w:id="9126" w:author="Sunil Vyas" w:date="2023-10-12T11:42:00Z">
                  <w:rPr>
                    <w:rFonts w:ascii="Cambria" w:hAnsi="Cambria"/>
                  </w:rPr>
                </w:rPrChange>
              </w:rPr>
              <w:t>Category Name left empty: "Please select Category Name”</w:t>
            </w:r>
          </w:p>
        </w:tc>
        <w:tc>
          <w:tcPr>
            <w:tcW w:w="2904" w:type="dxa"/>
            <w:shd w:val="clear" w:color="auto" w:fill="auto"/>
          </w:tcPr>
          <w:p w14:paraId="2DB63F81"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127" w:author="Sunil Vyas" w:date="2023-10-12T11:42:00Z">
                  <w:rPr>
                    <w:rFonts w:ascii="Cambria" w:hAnsi="Cambria"/>
                    <w:sz w:val="22"/>
                    <w:szCs w:val="22"/>
                  </w:rPr>
                </w:rPrChange>
              </w:rPr>
            </w:pPr>
          </w:p>
        </w:tc>
        <w:tc>
          <w:tcPr>
            <w:tcW w:w="1237" w:type="dxa"/>
            <w:shd w:val="clear" w:color="auto" w:fill="auto"/>
          </w:tcPr>
          <w:p w14:paraId="43AF12D4"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9128" w:author="Sunil Vyas" w:date="2023-10-12T11:42:00Z">
                  <w:rPr>
                    <w:rFonts w:ascii="Cambria" w:hAnsi="Cambria"/>
                    <w:sz w:val="22"/>
                    <w:szCs w:val="22"/>
                  </w:rPr>
                </w:rPrChange>
              </w:rPr>
            </w:pPr>
          </w:p>
        </w:tc>
      </w:tr>
    </w:tbl>
    <w:p w14:paraId="69C78B8F" w14:textId="77777777" w:rsidR="009274EA" w:rsidRPr="009274EA" w:rsidRDefault="009274EA">
      <w:pPr>
        <w:tabs>
          <w:tab w:val="left" w:pos="10620"/>
        </w:tabs>
        <w:rPr>
          <w:strike/>
          <w:rPrChange w:id="9129" w:author="Sunil Vyas" w:date="2023-10-12T11:42:00Z">
            <w:rPr/>
          </w:rPrChange>
        </w:rPr>
      </w:pPr>
    </w:p>
    <w:p w14:paraId="2741E729" w14:textId="77777777" w:rsidR="009274EA" w:rsidRPr="009274EA" w:rsidRDefault="00C53038">
      <w:pPr>
        <w:tabs>
          <w:tab w:val="left" w:pos="10620"/>
        </w:tabs>
        <w:spacing w:line="360" w:lineRule="auto"/>
        <w:rPr>
          <w:b/>
          <w:i/>
          <w:strike/>
          <w:rPrChange w:id="9130" w:author="Sunil Vyas" w:date="2023-10-12T11:42:00Z">
            <w:rPr>
              <w:b/>
              <w:i/>
            </w:rPr>
          </w:rPrChange>
        </w:rPr>
      </w:pPr>
      <w:r>
        <w:rPr>
          <w:b/>
          <w:i/>
          <w:strike/>
          <w:rPrChange w:id="9131" w:author="Sunil Vyas" w:date="2023-10-12T11:42:00Z">
            <w:rPr>
              <w:b/>
              <w:i/>
            </w:rPr>
          </w:rPrChange>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01AE4F06" w14:textId="77777777">
        <w:trPr>
          <w:trHeight w:val="501"/>
        </w:trPr>
        <w:tc>
          <w:tcPr>
            <w:tcW w:w="1866" w:type="dxa"/>
            <w:shd w:val="clear" w:color="auto" w:fill="C4BC96"/>
            <w:vAlign w:val="center"/>
          </w:tcPr>
          <w:p w14:paraId="264DCD30" w14:textId="77777777" w:rsidR="009274EA" w:rsidRPr="009274EA" w:rsidRDefault="00C53038">
            <w:pPr>
              <w:tabs>
                <w:tab w:val="left" w:pos="10620"/>
              </w:tabs>
              <w:rPr>
                <w:b/>
                <w:bCs/>
                <w:iCs/>
                <w:strike/>
                <w:rPrChange w:id="9132" w:author="Sunil Vyas" w:date="2023-10-12T11:42:00Z">
                  <w:rPr>
                    <w:b/>
                    <w:bCs/>
                    <w:iCs/>
                  </w:rPr>
                </w:rPrChange>
              </w:rPr>
            </w:pPr>
            <w:r>
              <w:rPr>
                <w:b/>
                <w:bCs/>
                <w:iCs/>
                <w:strike/>
                <w:rPrChange w:id="9133" w:author="Sunil Vyas" w:date="2023-10-12T11:42:00Z">
                  <w:rPr>
                    <w:b/>
                    <w:bCs/>
                    <w:iCs/>
                  </w:rPr>
                </w:rPrChange>
              </w:rPr>
              <w:t>Control</w:t>
            </w:r>
          </w:p>
        </w:tc>
        <w:tc>
          <w:tcPr>
            <w:tcW w:w="1858" w:type="dxa"/>
            <w:shd w:val="clear" w:color="auto" w:fill="C4BC96"/>
            <w:vAlign w:val="center"/>
          </w:tcPr>
          <w:p w14:paraId="11C5743F" w14:textId="77777777" w:rsidR="009274EA" w:rsidRPr="009274EA" w:rsidRDefault="00C53038">
            <w:pPr>
              <w:tabs>
                <w:tab w:val="left" w:pos="10620"/>
              </w:tabs>
              <w:rPr>
                <w:b/>
                <w:bCs/>
                <w:iCs/>
                <w:strike/>
                <w:rPrChange w:id="9134" w:author="Sunil Vyas" w:date="2023-10-12T11:42:00Z">
                  <w:rPr>
                    <w:b/>
                    <w:bCs/>
                    <w:iCs/>
                  </w:rPr>
                </w:rPrChange>
              </w:rPr>
            </w:pPr>
            <w:r>
              <w:rPr>
                <w:b/>
                <w:bCs/>
                <w:iCs/>
                <w:strike/>
                <w:rPrChange w:id="9135" w:author="Sunil Vyas" w:date="2023-10-12T11:42:00Z">
                  <w:rPr>
                    <w:b/>
                    <w:bCs/>
                    <w:iCs/>
                  </w:rPr>
                </w:rPrChange>
              </w:rPr>
              <w:t>Control Type</w:t>
            </w:r>
          </w:p>
        </w:tc>
        <w:tc>
          <w:tcPr>
            <w:tcW w:w="6693" w:type="dxa"/>
            <w:shd w:val="clear" w:color="auto" w:fill="C4BC96"/>
            <w:vAlign w:val="center"/>
          </w:tcPr>
          <w:p w14:paraId="5F094524" w14:textId="77777777" w:rsidR="009274EA" w:rsidRPr="009274EA" w:rsidRDefault="00C53038">
            <w:pPr>
              <w:tabs>
                <w:tab w:val="left" w:pos="10620"/>
              </w:tabs>
              <w:rPr>
                <w:b/>
                <w:bCs/>
                <w:iCs/>
                <w:strike/>
                <w:rPrChange w:id="9136" w:author="Sunil Vyas" w:date="2023-10-12T11:42:00Z">
                  <w:rPr>
                    <w:b/>
                    <w:bCs/>
                    <w:iCs/>
                  </w:rPr>
                </w:rPrChange>
              </w:rPr>
            </w:pPr>
            <w:r>
              <w:rPr>
                <w:b/>
                <w:bCs/>
                <w:iCs/>
                <w:strike/>
                <w:rPrChange w:id="9137" w:author="Sunil Vyas" w:date="2023-10-12T11:42:00Z">
                  <w:rPr>
                    <w:b/>
                    <w:bCs/>
                    <w:iCs/>
                  </w:rPr>
                </w:rPrChange>
              </w:rPr>
              <w:t>Behaviour</w:t>
            </w:r>
          </w:p>
        </w:tc>
      </w:tr>
      <w:tr w:rsidR="009274EA" w14:paraId="50937A6C" w14:textId="77777777">
        <w:trPr>
          <w:trHeight w:val="517"/>
        </w:trPr>
        <w:tc>
          <w:tcPr>
            <w:tcW w:w="1866" w:type="dxa"/>
            <w:vAlign w:val="center"/>
          </w:tcPr>
          <w:p w14:paraId="171A3D99" w14:textId="77777777" w:rsidR="009274EA" w:rsidRPr="009274EA" w:rsidRDefault="00C53038">
            <w:pPr>
              <w:tabs>
                <w:tab w:val="left" w:pos="10620"/>
              </w:tabs>
              <w:rPr>
                <w:strike/>
                <w:rPrChange w:id="9138" w:author="Sunil Vyas" w:date="2023-10-12T11:42:00Z">
                  <w:rPr/>
                </w:rPrChange>
              </w:rPr>
            </w:pPr>
            <w:r>
              <w:rPr>
                <w:strike/>
                <w:rPrChange w:id="9139" w:author="Sunil Vyas" w:date="2023-10-12T11:42:00Z">
                  <w:rPr/>
                </w:rPrChange>
              </w:rPr>
              <w:t>Update</w:t>
            </w:r>
          </w:p>
        </w:tc>
        <w:tc>
          <w:tcPr>
            <w:tcW w:w="1858" w:type="dxa"/>
            <w:vAlign w:val="center"/>
          </w:tcPr>
          <w:p w14:paraId="64B9D4B3" w14:textId="77777777" w:rsidR="009274EA" w:rsidRPr="009274EA" w:rsidRDefault="00C53038">
            <w:pPr>
              <w:tabs>
                <w:tab w:val="left" w:pos="10620"/>
              </w:tabs>
              <w:rPr>
                <w:strike/>
                <w:rPrChange w:id="9140" w:author="Sunil Vyas" w:date="2023-10-12T11:42:00Z">
                  <w:rPr/>
                </w:rPrChange>
              </w:rPr>
            </w:pPr>
            <w:r>
              <w:rPr>
                <w:strike/>
                <w:rPrChange w:id="9141" w:author="Sunil Vyas" w:date="2023-10-12T11:42:00Z">
                  <w:rPr/>
                </w:rPrChange>
              </w:rPr>
              <w:t>Button</w:t>
            </w:r>
          </w:p>
        </w:tc>
        <w:tc>
          <w:tcPr>
            <w:tcW w:w="6693" w:type="dxa"/>
            <w:vAlign w:val="center"/>
          </w:tcPr>
          <w:p w14:paraId="4821B7C2" w14:textId="77777777" w:rsidR="009274EA" w:rsidRPr="009274EA" w:rsidRDefault="00C53038">
            <w:pPr>
              <w:tabs>
                <w:tab w:val="left" w:pos="10620"/>
              </w:tabs>
              <w:rPr>
                <w:strike/>
                <w:rPrChange w:id="9142" w:author="Sunil Vyas" w:date="2023-10-12T11:42:00Z">
                  <w:rPr/>
                </w:rPrChange>
              </w:rPr>
            </w:pPr>
            <w:r>
              <w:rPr>
                <w:strike/>
                <w:rPrChange w:id="9143" w:author="Sunil Vyas" w:date="2023-10-12T11:42:00Z">
                  <w:rPr/>
                </w:rPrChange>
              </w:rPr>
              <w:t>Update the records</w:t>
            </w:r>
          </w:p>
        </w:tc>
      </w:tr>
      <w:tr w:rsidR="009274EA" w14:paraId="7C13C5FE" w14:textId="77777777">
        <w:trPr>
          <w:trHeight w:val="517"/>
        </w:trPr>
        <w:tc>
          <w:tcPr>
            <w:tcW w:w="1866" w:type="dxa"/>
            <w:vAlign w:val="center"/>
          </w:tcPr>
          <w:p w14:paraId="44CC5F1F" w14:textId="77777777" w:rsidR="009274EA" w:rsidRPr="009274EA" w:rsidRDefault="00C53038">
            <w:pPr>
              <w:tabs>
                <w:tab w:val="left" w:pos="10620"/>
              </w:tabs>
              <w:rPr>
                <w:strike/>
                <w:rPrChange w:id="9144" w:author="Sunil Vyas" w:date="2023-10-12T11:42:00Z">
                  <w:rPr/>
                </w:rPrChange>
              </w:rPr>
            </w:pPr>
            <w:r>
              <w:rPr>
                <w:strike/>
                <w:rPrChange w:id="9145" w:author="Sunil Vyas" w:date="2023-10-12T11:42:00Z">
                  <w:rPr/>
                </w:rPrChange>
              </w:rPr>
              <w:t>Cancel</w:t>
            </w:r>
          </w:p>
        </w:tc>
        <w:tc>
          <w:tcPr>
            <w:tcW w:w="1858" w:type="dxa"/>
            <w:vAlign w:val="center"/>
          </w:tcPr>
          <w:p w14:paraId="6F69F297" w14:textId="77777777" w:rsidR="009274EA" w:rsidRPr="009274EA" w:rsidRDefault="00C53038">
            <w:pPr>
              <w:tabs>
                <w:tab w:val="left" w:pos="10620"/>
              </w:tabs>
              <w:rPr>
                <w:strike/>
                <w:rPrChange w:id="9146" w:author="Sunil Vyas" w:date="2023-10-12T11:42:00Z">
                  <w:rPr/>
                </w:rPrChange>
              </w:rPr>
            </w:pPr>
            <w:r>
              <w:rPr>
                <w:strike/>
                <w:rPrChange w:id="9147" w:author="Sunil Vyas" w:date="2023-10-12T11:42:00Z">
                  <w:rPr/>
                </w:rPrChange>
              </w:rPr>
              <w:t>Button</w:t>
            </w:r>
          </w:p>
        </w:tc>
        <w:tc>
          <w:tcPr>
            <w:tcW w:w="6693" w:type="dxa"/>
            <w:vAlign w:val="center"/>
          </w:tcPr>
          <w:p w14:paraId="4E8C6BE3" w14:textId="77777777" w:rsidR="009274EA" w:rsidRPr="009274EA" w:rsidRDefault="00C53038">
            <w:pPr>
              <w:tabs>
                <w:tab w:val="left" w:pos="10620"/>
              </w:tabs>
              <w:rPr>
                <w:strike/>
                <w:rPrChange w:id="9148" w:author="Sunil Vyas" w:date="2023-10-12T11:42:00Z">
                  <w:rPr/>
                </w:rPrChange>
              </w:rPr>
            </w:pPr>
            <w:r>
              <w:rPr>
                <w:strike/>
                <w:rPrChange w:id="9149" w:author="Sunil Vyas" w:date="2023-10-12T11:42:00Z">
                  <w:rPr/>
                </w:rPrChange>
              </w:rPr>
              <w:t>Redirect on manage SPU home page.</w:t>
            </w:r>
          </w:p>
        </w:tc>
      </w:tr>
      <w:tr w:rsidR="009274EA" w14:paraId="5BCAA7F6" w14:textId="77777777">
        <w:trPr>
          <w:trHeight w:val="517"/>
        </w:trPr>
        <w:tc>
          <w:tcPr>
            <w:tcW w:w="1866" w:type="dxa"/>
            <w:vAlign w:val="center"/>
          </w:tcPr>
          <w:p w14:paraId="1D9F9C02" w14:textId="77777777" w:rsidR="009274EA" w:rsidRPr="009274EA" w:rsidRDefault="00C53038">
            <w:pPr>
              <w:tabs>
                <w:tab w:val="left" w:pos="10620"/>
              </w:tabs>
              <w:rPr>
                <w:strike/>
                <w:rPrChange w:id="9150" w:author="Sunil Vyas" w:date="2023-10-12T11:42:00Z">
                  <w:rPr/>
                </w:rPrChange>
              </w:rPr>
            </w:pPr>
            <w:r>
              <w:rPr>
                <w:strike/>
                <w:rPrChange w:id="9151" w:author="Sunil Vyas" w:date="2023-10-12T11:42:00Z">
                  <w:rPr/>
                </w:rPrChange>
              </w:rPr>
              <w:t xml:space="preserve">Clear </w:t>
            </w:r>
          </w:p>
        </w:tc>
        <w:tc>
          <w:tcPr>
            <w:tcW w:w="1858" w:type="dxa"/>
            <w:vAlign w:val="center"/>
          </w:tcPr>
          <w:p w14:paraId="0F30C096" w14:textId="77777777" w:rsidR="009274EA" w:rsidRPr="009274EA" w:rsidRDefault="00C53038">
            <w:pPr>
              <w:tabs>
                <w:tab w:val="left" w:pos="10620"/>
              </w:tabs>
              <w:rPr>
                <w:strike/>
                <w:rPrChange w:id="9152" w:author="Sunil Vyas" w:date="2023-10-12T11:42:00Z">
                  <w:rPr/>
                </w:rPrChange>
              </w:rPr>
            </w:pPr>
            <w:r>
              <w:rPr>
                <w:strike/>
                <w:rPrChange w:id="9153" w:author="Sunil Vyas" w:date="2023-10-12T11:42:00Z">
                  <w:rPr/>
                </w:rPrChange>
              </w:rPr>
              <w:t>Button</w:t>
            </w:r>
          </w:p>
        </w:tc>
        <w:tc>
          <w:tcPr>
            <w:tcW w:w="6693" w:type="dxa"/>
            <w:vAlign w:val="center"/>
          </w:tcPr>
          <w:p w14:paraId="5C58F562" w14:textId="77777777" w:rsidR="009274EA" w:rsidRPr="009274EA" w:rsidRDefault="00C53038">
            <w:pPr>
              <w:tabs>
                <w:tab w:val="left" w:pos="10620"/>
              </w:tabs>
              <w:rPr>
                <w:strike/>
                <w:rPrChange w:id="9154" w:author="Sunil Vyas" w:date="2023-10-12T11:42:00Z">
                  <w:rPr/>
                </w:rPrChange>
              </w:rPr>
            </w:pPr>
            <w:r>
              <w:rPr>
                <w:strike/>
                <w:rPrChange w:id="9155" w:author="Sunil Vyas" w:date="2023-10-12T11:42:00Z">
                  <w:rPr/>
                </w:rPrChange>
              </w:rPr>
              <w:t>Clear All Fields.</w:t>
            </w:r>
          </w:p>
        </w:tc>
      </w:tr>
      <w:tr w:rsidR="009274EA" w14:paraId="608E4356" w14:textId="77777777">
        <w:trPr>
          <w:trHeight w:val="517"/>
        </w:trPr>
        <w:tc>
          <w:tcPr>
            <w:tcW w:w="1866" w:type="dxa"/>
            <w:vAlign w:val="center"/>
          </w:tcPr>
          <w:p w14:paraId="089A6FC6" w14:textId="77777777" w:rsidR="009274EA" w:rsidRPr="009274EA" w:rsidRDefault="00C53038">
            <w:pPr>
              <w:tabs>
                <w:tab w:val="left" w:pos="10620"/>
              </w:tabs>
              <w:rPr>
                <w:strike/>
                <w:rPrChange w:id="9156" w:author="Sunil Vyas" w:date="2023-10-12T11:42:00Z">
                  <w:rPr/>
                </w:rPrChange>
              </w:rPr>
            </w:pPr>
            <w:r>
              <w:rPr>
                <w:strike/>
                <w:rPrChange w:id="9157" w:author="Sunil Vyas" w:date="2023-10-12T11:42:00Z">
                  <w:rPr/>
                </w:rPrChange>
              </w:rPr>
              <w:t>View</w:t>
            </w:r>
          </w:p>
        </w:tc>
        <w:tc>
          <w:tcPr>
            <w:tcW w:w="1858" w:type="dxa"/>
            <w:vAlign w:val="center"/>
          </w:tcPr>
          <w:p w14:paraId="27BEA585" w14:textId="77777777" w:rsidR="009274EA" w:rsidRPr="009274EA" w:rsidRDefault="00C53038">
            <w:pPr>
              <w:tabs>
                <w:tab w:val="left" w:pos="10620"/>
              </w:tabs>
              <w:rPr>
                <w:strike/>
                <w:rPrChange w:id="9158" w:author="Sunil Vyas" w:date="2023-10-12T11:42:00Z">
                  <w:rPr/>
                </w:rPrChange>
              </w:rPr>
            </w:pPr>
            <w:r>
              <w:rPr>
                <w:strike/>
                <w:rPrChange w:id="9159" w:author="Sunil Vyas" w:date="2023-10-12T11:42:00Z">
                  <w:rPr/>
                </w:rPrChange>
              </w:rPr>
              <w:t>Link</w:t>
            </w:r>
          </w:p>
        </w:tc>
        <w:tc>
          <w:tcPr>
            <w:tcW w:w="6693" w:type="dxa"/>
            <w:vAlign w:val="center"/>
          </w:tcPr>
          <w:p w14:paraId="57E0A7B2" w14:textId="77777777" w:rsidR="009274EA" w:rsidRPr="009274EA" w:rsidRDefault="00C53038">
            <w:pPr>
              <w:tabs>
                <w:tab w:val="left" w:pos="10620"/>
              </w:tabs>
              <w:rPr>
                <w:strike/>
                <w:rPrChange w:id="9160" w:author="Sunil Vyas" w:date="2023-10-12T11:42:00Z">
                  <w:rPr/>
                </w:rPrChange>
              </w:rPr>
            </w:pPr>
            <w:r>
              <w:rPr>
                <w:strike/>
                <w:rPrChange w:id="9161" w:author="Sunil Vyas" w:date="2023-10-12T11:42:00Z">
                  <w:rPr/>
                </w:rPrChange>
              </w:rPr>
              <w:t>Display the record under view only.</w:t>
            </w:r>
          </w:p>
        </w:tc>
      </w:tr>
      <w:tr w:rsidR="009274EA" w14:paraId="5C7DD9D5" w14:textId="77777777">
        <w:trPr>
          <w:trHeight w:val="517"/>
        </w:trPr>
        <w:tc>
          <w:tcPr>
            <w:tcW w:w="1866" w:type="dxa"/>
            <w:vAlign w:val="center"/>
          </w:tcPr>
          <w:p w14:paraId="4CBA14C1" w14:textId="77777777" w:rsidR="009274EA" w:rsidRPr="009274EA" w:rsidRDefault="00C53038">
            <w:pPr>
              <w:tabs>
                <w:tab w:val="left" w:pos="10620"/>
              </w:tabs>
              <w:rPr>
                <w:strike/>
                <w:rPrChange w:id="9162" w:author="Sunil Vyas" w:date="2023-10-12T11:42:00Z">
                  <w:rPr/>
                </w:rPrChange>
              </w:rPr>
            </w:pPr>
            <w:r>
              <w:rPr>
                <w:strike/>
                <w:rPrChange w:id="9163" w:author="Sunil Vyas" w:date="2023-10-12T11:42:00Z">
                  <w:rPr/>
                </w:rPrChange>
              </w:rPr>
              <w:t xml:space="preserve">Edit </w:t>
            </w:r>
          </w:p>
        </w:tc>
        <w:tc>
          <w:tcPr>
            <w:tcW w:w="1858" w:type="dxa"/>
            <w:vAlign w:val="center"/>
          </w:tcPr>
          <w:p w14:paraId="19BB1A24" w14:textId="77777777" w:rsidR="009274EA" w:rsidRPr="009274EA" w:rsidRDefault="00C53038">
            <w:pPr>
              <w:tabs>
                <w:tab w:val="left" w:pos="10620"/>
              </w:tabs>
              <w:rPr>
                <w:strike/>
                <w:rPrChange w:id="9164" w:author="Sunil Vyas" w:date="2023-10-12T11:42:00Z">
                  <w:rPr/>
                </w:rPrChange>
              </w:rPr>
            </w:pPr>
            <w:r>
              <w:rPr>
                <w:strike/>
                <w:rPrChange w:id="9165" w:author="Sunil Vyas" w:date="2023-10-12T11:42:00Z">
                  <w:rPr/>
                </w:rPrChange>
              </w:rPr>
              <w:t>Link</w:t>
            </w:r>
          </w:p>
        </w:tc>
        <w:tc>
          <w:tcPr>
            <w:tcW w:w="6693" w:type="dxa"/>
            <w:vAlign w:val="center"/>
          </w:tcPr>
          <w:p w14:paraId="39E68B61" w14:textId="77777777" w:rsidR="009274EA" w:rsidRPr="009274EA" w:rsidRDefault="00C53038">
            <w:pPr>
              <w:tabs>
                <w:tab w:val="left" w:pos="10620"/>
              </w:tabs>
              <w:rPr>
                <w:strike/>
                <w:rPrChange w:id="9166" w:author="Sunil Vyas" w:date="2023-10-12T11:42:00Z">
                  <w:rPr/>
                </w:rPrChange>
              </w:rPr>
            </w:pPr>
            <w:r>
              <w:rPr>
                <w:strike/>
                <w:rPrChange w:id="9167" w:author="Sunil Vyas" w:date="2023-10-12T11:42:00Z">
                  <w:rPr/>
                </w:rPrChange>
              </w:rPr>
              <w:t>Provide the record under edit mode.</w:t>
            </w:r>
          </w:p>
        </w:tc>
      </w:tr>
      <w:tr w:rsidR="009274EA" w14:paraId="1C736270" w14:textId="77777777">
        <w:trPr>
          <w:trHeight w:val="517"/>
        </w:trPr>
        <w:tc>
          <w:tcPr>
            <w:tcW w:w="1866" w:type="dxa"/>
            <w:vAlign w:val="center"/>
          </w:tcPr>
          <w:p w14:paraId="631AB929" w14:textId="77777777" w:rsidR="009274EA" w:rsidRPr="009274EA" w:rsidRDefault="00C53038">
            <w:pPr>
              <w:tabs>
                <w:tab w:val="left" w:pos="10620"/>
              </w:tabs>
              <w:rPr>
                <w:strike/>
                <w:rPrChange w:id="9168" w:author="Sunil Vyas" w:date="2023-10-12T11:42:00Z">
                  <w:rPr/>
                </w:rPrChange>
              </w:rPr>
            </w:pPr>
            <w:r>
              <w:rPr>
                <w:strike/>
                <w:rPrChange w:id="9169" w:author="Sunil Vyas" w:date="2023-10-12T11:42:00Z">
                  <w:rPr/>
                </w:rPrChange>
              </w:rPr>
              <w:t>Active</w:t>
            </w:r>
          </w:p>
        </w:tc>
        <w:tc>
          <w:tcPr>
            <w:tcW w:w="1858" w:type="dxa"/>
            <w:vAlign w:val="center"/>
          </w:tcPr>
          <w:p w14:paraId="133E529B" w14:textId="77777777" w:rsidR="009274EA" w:rsidRPr="009274EA" w:rsidRDefault="00C53038">
            <w:pPr>
              <w:tabs>
                <w:tab w:val="left" w:pos="10620"/>
              </w:tabs>
              <w:rPr>
                <w:strike/>
                <w:rPrChange w:id="9170" w:author="Sunil Vyas" w:date="2023-10-12T11:42:00Z">
                  <w:rPr/>
                </w:rPrChange>
              </w:rPr>
            </w:pPr>
            <w:r>
              <w:rPr>
                <w:strike/>
                <w:rPrChange w:id="9171" w:author="Sunil Vyas" w:date="2023-10-12T11:42:00Z">
                  <w:rPr/>
                </w:rPrChange>
              </w:rPr>
              <w:t>Radio button</w:t>
            </w:r>
          </w:p>
        </w:tc>
        <w:tc>
          <w:tcPr>
            <w:tcW w:w="6693" w:type="dxa"/>
            <w:vAlign w:val="center"/>
          </w:tcPr>
          <w:p w14:paraId="58F3CFAF" w14:textId="77777777" w:rsidR="009274EA" w:rsidRPr="009274EA" w:rsidRDefault="00C53038">
            <w:pPr>
              <w:tabs>
                <w:tab w:val="left" w:pos="10620"/>
              </w:tabs>
              <w:rPr>
                <w:strike/>
                <w:rPrChange w:id="9172" w:author="Sunil Vyas" w:date="2023-10-12T11:42:00Z">
                  <w:rPr/>
                </w:rPrChange>
              </w:rPr>
            </w:pPr>
            <w:r>
              <w:rPr>
                <w:strike/>
                <w:rPrChange w:id="9173" w:author="Sunil Vyas" w:date="2023-10-12T11:42:00Z">
                  <w:rPr/>
                </w:rPrChange>
              </w:rPr>
              <w:t xml:space="preserve">Move the record in active </w:t>
            </w:r>
            <w:r>
              <w:rPr>
                <w:strike/>
              </w:rPr>
              <w:t>tab</w:t>
            </w:r>
            <w:r>
              <w:rPr>
                <w:strike/>
                <w:rPrChange w:id="9174" w:author="Sunil Vyas" w:date="2023-10-12T11:42:00Z">
                  <w:rPr/>
                </w:rPrChange>
              </w:rPr>
              <w:t>.</w:t>
            </w:r>
          </w:p>
        </w:tc>
      </w:tr>
      <w:tr w:rsidR="009274EA" w14:paraId="5D001564" w14:textId="77777777">
        <w:trPr>
          <w:trHeight w:val="517"/>
        </w:trPr>
        <w:tc>
          <w:tcPr>
            <w:tcW w:w="1866" w:type="dxa"/>
            <w:vAlign w:val="center"/>
          </w:tcPr>
          <w:p w14:paraId="119431D1" w14:textId="77777777" w:rsidR="009274EA" w:rsidRPr="009274EA" w:rsidRDefault="00C53038">
            <w:pPr>
              <w:tabs>
                <w:tab w:val="left" w:pos="10620"/>
              </w:tabs>
              <w:rPr>
                <w:strike/>
                <w:rPrChange w:id="9175" w:author="Sunil Vyas" w:date="2023-10-12T11:42:00Z">
                  <w:rPr/>
                </w:rPrChange>
              </w:rPr>
            </w:pPr>
            <w:r>
              <w:rPr>
                <w:strike/>
                <w:rPrChange w:id="9176" w:author="Sunil Vyas" w:date="2023-10-12T11:42:00Z">
                  <w:rPr/>
                </w:rPrChange>
              </w:rPr>
              <w:t>Inactive</w:t>
            </w:r>
          </w:p>
        </w:tc>
        <w:tc>
          <w:tcPr>
            <w:tcW w:w="1858" w:type="dxa"/>
            <w:vAlign w:val="center"/>
          </w:tcPr>
          <w:p w14:paraId="7D47CB34" w14:textId="77777777" w:rsidR="009274EA" w:rsidRPr="009274EA" w:rsidRDefault="00C53038">
            <w:pPr>
              <w:tabs>
                <w:tab w:val="left" w:pos="10620"/>
              </w:tabs>
              <w:rPr>
                <w:strike/>
                <w:rPrChange w:id="9177" w:author="Sunil Vyas" w:date="2023-10-12T11:42:00Z">
                  <w:rPr/>
                </w:rPrChange>
              </w:rPr>
            </w:pPr>
            <w:r>
              <w:rPr>
                <w:strike/>
                <w:rPrChange w:id="9178" w:author="Sunil Vyas" w:date="2023-10-12T11:42:00Z">
                  <w:rPr/>
                </w:rPrChange>
              </w:rPr>
              <w:t>Radio button</w:t>
            </w:r>
          </w:p>
        </w:tc>
        <w:tc>
          <w:tcPr>
            <w:tcW w:w="6693" w:type="dxa"/>
            <w:vAlign w:val="center"/>
          </w:tcPr>
          <w:p w14:paraId="464B9781" w14:textId="77777777" w:rsidR="009274EA" w:rsidRPr="009274EA" w:rsidRDefault="00C53038">
            <w:pPr>
              <w:tabs>
                <w:tab w:val="left" w:pos="10620"/>
              </w:tabs>
              <w:rPr>
                <w:strike/>
                <w:rPrChange w:id="9179" w:author="Sunil Vyas" w:date="2023-10-12T11:42:00Z">
                  <w:rPr/>
                </w:rPrChange>
              </w:rPr>
            </w:pPr>
            <w:r>
              <w:rPr>
                <w:strike/>
                <w:rPrChange w:id="9180" w:author="Sunil Vyas" w:date="2023-10-12T11:42:00Z">
                  <w:rPr/>
                </w:rPrChange>
              </w:rPr>
              <w:t xml:space="preserve">Move the record in Inactive </w:t>
            </w:r>
            <w:r>
              <w:rPr>
                <w:strike/>
              </w:rPr>
              <w:t>tab</w:t>
            </w:r>
            <w:r>
              <w:rPr>
                <w:strike/>
                <w:rPrChange w:id="9181" w:author="Sunil Vyas" w:date="2023-10-12T11:42:00Z">
                  <w:rPr/>
                </w:rPrChange>
              </w:rPr>
              <w:t>.</w:t>
            </w:r>
          </w:p>
        </w:tc>
      </w:tr>
      <w:tr w:rsidR="009274EA" w14:paraId="0BC6E438" w14:textId="77777777">
        <w:trPr>
          <w:trHeight w:val="517"/>
        </w:trPr>
        <w:tc>
          <w:tcPr>
            <w:tcW w:w="1866" w:type="dxa"/>
            <w:vAlign w:val="center"/>
          </w:tcPr>
          <w:p w14:paraId="67417BE3" w14:textId="77777777" w:rsidR="009274EA" w:rsidRPr="009274EA" w:rsidRDefault="00C53038">
            <w:pPr>
              <w:tabs>
                <w:tab w:val="left" w:pos="10620"/>
              </w:tabs>
              <w:rPr>
                <w:strike/>
                <w:rPrChange w:id="9182" w:author="Sunil Vyas" w:date="2023-10-12T11:42:00Z">
                  <w:rPr/>
                </w:rPrChange>
              </w:rPr>
            </w:pPr>
            <w:r>
              <w:rPr>
                <w:strike/>
                <w:rPrChange w:id="9183" w:author="Sunil Vyas" w:date="2023-10-12T11:42:00Z">
                  <w:rPr/>
                </w:rPrChange>
              </w:rPr>
              <w:t>Search</w:t>
            </w:r>
          </w:p>
        </w:tc>
        <w:tc>
          <w:tcPr>
            <w:tcW w:w="1858" w:type="dxa"/>
            <w:vAlign w:val="center"/>
          </w:tcPr>
          <w:p w14:paraId="563A9625" w14:textId="77777777" w:rsidR="009274EA" w:rsidRPr="009274EA" w:rsidRDefault="00C53038">
            <w:pPr>
              <w:tabs>
                <w:tab w:val="left" w:pos="10620"/>
              </w:tabs>
              <w:rPr>
                <w:strike/>
                <w:rPrChange w:id="9184" w:author="Sunil Vyas" w:date="2023-10-12T11:42:00Z">
                  <w:rPr/>
                </w:rPrChange>
              </w:rPr>
            </w:pPr>
            <w:r>
              <w:rPr>
                <w:strike/>
                <w:rPrChange w:id="9185" w:author="Sunil Vyas" w:date="2023-10-12T11:42:00Z">
                  <w:rPr/>
                </w:rPrChange>
              </w:rPr>
              <w:t>Button</w:t>
            </w:r>
          </w:p>
        </w:tc>
        <w:tc>
          <w:tcPr>
            <w:tcW w:w="6693" w:type="dxa"/>
            <w:vAlign w:val="center"/>
          </w:tcPr>
          <w:p w14:paraId="209EEBC0" w14:textId="77777777" w:rsidR="009274EA" w:rsidRPr="009274EA" w:rsidRDefault="00C53038">
            <w:pPr>
              <w:tabs>
                <w:tab w:val="left" w:pos="10620"/>
              </w:tabs>
              <w:rPr>
                <w:strike/>
                <w:rPrChange w:id="9186" w:author="Sunil Vyas" w:date="2023-10-12T11:42:00Z">
                  <w:rPr/>
                </w:rPrChange>
              </w:rPr>
            </w:pPr>
            <w:r>
              <w:rPr>
                <w:strike/>
                <w:rPrChange w:id="9187" w:author="Sunil Vyas" w:date="2023-10-12T11:42:00Z">
                  <w:rPr/>
                </w:rPrChange>
              </w:rPr>
              <w:t>Search the record</w:t>
            </w:r>
          </w:p>
        </w:tc>
      </w:tr>
      <w:tr w:rsidR="009274EA" w14:paraId="7770C716" w14:textId="77777777">
        <w:trPr>
          <w:trHeight w:val="517"/>
        </w:trPr>
        <w:tc>
          <w:tcPr>
            <w:tcW w:w="1866" w:type="dxa"/>
            <w:vAlign w:val="center"/>
          </w:tcPr>
          <w:p w14:paraId="682DE60C" w14:textId="77777777" w:rsidR="009274EA" w:rsidRPr="009274EA" w:rsidRDefault="00C53038">
            <w:pPr>
              <w:tabs>
                <w:tab w:val="left" w:pos="10620"/>
              </w:tabs>
              <w:rPr>
                <w:strike/>
                <w:rPrChange w:id="9188" w:author="Sunil Vyas" w:date="2023-10-12T11:42:00Z">
                  <w:rPr/>
                </w:rPrChange>
              </w:rPr>
            </w:pPr>
            <w:r>
              <w:rPr>
                <w:strike/>
                <w:rPrChange w:id="9189" w:author="Sunil Vyas" w:date="2023-10-12T11:42:00Z">
                  <w:rPr/>
                </w:rPrChange>
              </w:rPr>
              <w:t>Export to PDF</w:t>
            </w:r>
          </w:p>
        </w:tc>
        <w:tc>
          <w:tcPr>
            <w:tcW w:w="1858" w:type="dxa"/>
            <w:vAlign w:val="center"/>
          </w:tcPr>
          <w:p w14:paraId="43DF52EB" w14:textId="77777777" w:rsidR="009274EA" w:rsidRPr="009274EA" w:rsidRDefault="00C53038">
            <w:pPr>
              <w:tabs>
                <w:tab w:val="left" w:pos="10620"/>
              </w:tabs>
              <w:rPr>
                <w:strike/>
                <w:rPrChange w:id="9190" w:author="Sunil Vyas" w:date="2023-10-12T11:42:00Z">
                  <w:rPr/>
                </w:rPrChange>
              </w:rPr>
            </w:pPr>
            <w:r>
              <w:rPr>
                <w:strike/>
                <w:rPrChange w:id="9191" w:author="Sunil Vyas" w:date="2023-10-12T11:42:00Z">
                  <w:rPr/>
                </w:rPrChange>
              </w:rPr>
              <w:t>Image button</w:t>
            </w:r>
          </w:p>
        </w:tc>
        <w:tc>
          <w:tcPr>
            <w:tcW w:w="6693" w:type="dxa"/>
            <w:vAlign w:val="center"/>
          </w:tcPr>
          <w:p w14:paraId="697CE52C" w14:textId="77777777" w:rsidR="009274EA" w:rsidRPr="009274EA" w:rsidRDefault="00C53038">
            <w:pPr>
              <w:tabs>
                <w:tab w:val="left" w:pos="10620"/>
              </w:tabs>
              <w:rPr>
                <w:strike/>
                <w:rPrChange w:id="9192" w:author="Sunil Vyas" w:date="2023-10-12T11:42:00Z">
                  <w:rPr/>
                </w:rPrChange>
              </w:rPr>
            </w:pPr>
            <w:r>
              <w:rPr>
                <w:strike/>
                <w:rPrChange w:id="9193" w:author="Sunil Vyas" w:date="2023-10-12T11:42:00Z">
                  <w:rPr/>
                </w:rPrChange>
              </w:rPr>
              <w:t>Export all record in PDF.</w:t>
            </w:r>
          </w:p>
        </w:tc>
      </w:tr>
      <w:tr w:rsidR="009274EA" w14:paraId="65502455" w14:textId="77777777">
        <w:trPr>
          <w:trHeight w:val="517"/>
        </w:trPr>
        <w:tc>
          <w:tcPr>
            <w:tcW w:w="1866" w:type="dxa"/>
            <w:vAlign w:val="center"/>
          </w:tcPr>
          <w:p w14:paraId="3C928BBB" w14:textId="77777777" w:rsidR="009274EA" w:rsidRPr="009274EA" w:rsidRDefault="00C53038">
            <w:pPr>
              <w:tabs>
                <w:tab w:val="left" w:pos="10620"/>
              </w:tabs>
              <w:rPr>
                <w:strike/>
                <w:rPrChange w:id="9194" w:author="Sunil Vyas" w:date="2023-10-12T11:42:00Z">
                  <w:rPr/>
                </w:rPrChange>
              </w:rPr>
            </w:pPr>
            <w:r>
              <w:rPr>
                <w:strike/>
                <w:rPrChange w:id="9195" w:author="Sunil Vyas" w:date="2023-10-12T11:42:00Z">
                  <w:rPr/>
                </w:rPrChange>
              </w:rPr>
              <w:t>Export to Excel</w:t>
            </w:r>
          </w:p>
        </w:tc>
        <w:tc>
          <w:tcPr>
            <w:tcW w:w="1858" w:type="dxa"/>
            <w:vAlign w:val="center"/>
          </w:tcPr>
          <w:p w14:paraId="5D075EC5" w14:textId="77777777" w:rsidR="009274EA" w:rsidRPr="009274EA" w:rsidRDefault="00C53038">
            <w:pPr>
              <w:tabs>
                <w:tab w:val="left" w:pos="10620"/>
              </w:tabs>
              <w:rPr>
                <w:strike/>
                <w:rPrChange w:id="9196" w:author="Sunil Vyas" w:date="2023-10-12T11:42:00Z">
                  <w:rPr/>
                </w:rPrChange>
              </w:rPr>
            </w:pPr>
            <w:r>
              <w:rPr>
                <w:strike/>
                <w:rPrChange w:id="9197" w:author="Sunil Vyas" w:date="2023-10-12T11:42:00Z">
                  <w:rPr/>
                </w:rPrChange>
              </w:rPr>
              <w:t>Image button</w:t>
            </w:r>
          </w:p>
        </w:tc>
        <w:tc>
          <w:tcPr>
            <w:tcW w:w="6693" w:type="dxa"/>
            <w:vAlign w:val="center"/>
          </w:tcPr>
          <w:p w14:paraId="7ECBA399" w14:textId="77777777" w:rsidR="009274EA" w:rsidRPr="009274EA" w:rsidRDefault="00C53038">
            <w:pPr>
              <w:tabs>
                <w:tab w:val="left" w:pos="10620"/>
              </w:tabs>
              <w:rPr>
                <w:strike/>
                <w:rPrChange w:id="9198" w:author="Sunil Vyas" w:date="2023-10-12T11:42:00Z">
                  <w:rPr/>
                </w:rPrChange>
              </w:rPr>
            </w:pPr>
            <w:r>
              <w:rPr>
                <w:strike/>
                <w:rPrChange w:id="9199" w:author="Sunil Vyas" w:date="2023-10-12T11:42:00Z">
                  <w:rPr/>
                </w:rPrChange>
              </w:rPr>
              <w:t>Export all record in Excel.</w:t>
            </w:r>
          </w:p>
        </w:tc>
      </w:tr>
      <w:tr w:rsidR="009274EA" w14:paraId="46B679C9" w14:textId="77777777">
        <w:trPr>
          <w:trHeight w:val="517"/>
        </w:trPr>
        <w:tc>
          <w:tcPr>
            <w:tcW w:w="1866" w:type="dxa"/>
          </w:tcPr>
          <w:p w14:paraId="4E8EC58B" w14:textId="77777777" w:rsidR="009274EA" w:rsidRPr="009274EA" w:rsidRDefault="00C53038">
            <w:pPr>
              <w:tabs>
                <w:tab w:val="left" w:pos="10620"/>
              </w:tabs>
              <w:rPr>
                <w:strike/>
                <w:rPrChange w:id="9200" w:author="Sunil Vyas" w:date="2023-10-12T11:42:00Z">
                  <w:rPr/>
                </w:rPrChange>
              </w:rPr>
            </w:pPr>
            <w:r>
              <w:rPr>
                <w:strike/>
                <w:rPrChange w:id="9201" w:author="Sunil Vyas" w:date="2023-10-12T11:42:00Z">
                  <w:rPr/>
                </w:rPrChange>
              </w:rPr>
              <w:t>Auction Center Name</w:t>
            </w:r>
          </w:p>
        </w:tc>
        <w:tc>
          <w:tcPr>
            <w:tcW w:w="1858" w:type="dxa"/>
            <w:vAlign w:val="center"/>
          </w:tcPr>
          <w:p w14:paraId="563D3837" w14:textId="77777777" w:rsidR="009274EA" w:rsidRPr="009274EA" w:rsidRDefault="00C53038">
            <w:pPr>
              <w:tabs>
                <w:tab w:val="left" w:pos="10620"/>
              </w:tabs>
              <w:rPr>
                <w:strike/>
                <w:rPrChange w:id="9202" w:author="Sunil Vyas" w:date="2023-10-12T11:42:00Z">
                  <w:rPr/>
                </w:rPrChange>
              </w:rPr>
            </w:pPr>
            <w:r>
              <w:rPr>
                <w:strike/>
                <w:rPrChange w:id="9203" w:author="Sunil Vyas" w:date="2023-10-12T11:42:00Z">
                  <w:rPr/>
                </w:rPrChange>
              </w:rPr>
              <w:t>Dropdown</w:t>
            </w:r>
          </w:p>
        </w:tc>
        <w:tc>
          <w:tcPr>
            <w:tcW w:w="6693" w:type="dxa"/>
            <w:vAlign w:val="center"/>
          </w:tcPr>
          <w:p w14:paraId="05A28434" w14:textId="77777777" w:rsidR="009274EA" w:rsidRPr="009274EA" w:rsidRDefault="00C53038">
            <w:pPr>
              <w:tabs>
                <w:tab w:val="left" w:pos="10620"/>
              </w:tabs>
              <w:rPr>
                <w:strike/>
                <w:rPrChange w:id="9204" w:author="Sunil Vyas" w:date="2023-10-12T11:42:00Z">
                  <w:rPr/>
                </w:rPrChange>
              </w:rPr>
            </w:pPr>
            <w:r>
              <w:rPr>
                <w:strike/>
                <w:rPrChange w:id="9205" w:author="Sunil Vyas" w:date="2023-10-12T11:42:00Z">
                  <w:rPr/>
                </w:rPrChange>
              </w:rPr>
              <w:t>Display data from admin master</w:t>
            </w:r>
          </w:p>
        </w:tc>
      </w:tr>
      <w:tr w:rsidR="009274EA" w14:paraId="1E3EC8F9" w14:textId="77777777">
        <w:trPr>
          <w:trHeight w:val="517"/>
        </w:trPr>
        <w:tc>
          <w:tcPr>
            <w:tcW w:w="1866" w:type="dxa"/>
          </w:tcPr>
          <w:p w14:paraId="616AE504" w14:textId="77777777" w:rsidR="009274EA" w:rsidRPr="009274EA" w:rsidRDefault="00C53038">
            <w:pPr>
              <w:tabs>
                <w:tab w:val="left" w:pos="10620"/>
              </w:tabs>
              <w:rPr>
                <w:strike/>
                <w:rPrChange w:id="9206" w:author="Sunil Vyas" w:date="2023-10-12T11:42:00Z">
                  <w:rPr/>
                </w:rPrChange>
              </w:rPr>
            </w:pPr>
            <w:r>
              <w:rPr>
                <w:strike/>
                <w:rPrChange w:id="9207" w:author="Sunil Vyas" w:date="2023-10-12T11:42:00Z">
                  <w:rPr/>
                </w:rPrChange>
              </w:rPr>
              <w:t>Tea Type Name</w:t>
            </w:r>
          </w:p>
        </w:tc>
        <w:tc>
          <w:tcPr>
            <w:tcW w:w="1858" w:type="dxa"/>
            <w:vAlign w:val="center"/>
          </w:tcPr>
          <w:p w14:paraId="5CE0B1DA" w14:textId="77777777" w:rsidR="009274EA" w:rsidRPr="009274EA" w:rsidRDefault="00C53038">
            <w:pPr>
              <w:tabs>
                <w:tab w:val="left" w:pos="10620"/>
              </w:tabs>
              <w:rPr>
                <w:strike/>
                <w:rPrChange w:id="9208" w:author="Sunil Vyas" w:date="2023-10-12T11:42:00Z">
                  <w:rPr/>
                </w:rPrChange>
              </w:rPr>
            </w:pPr>
            <w:r>
              <w:rPr>
                <w:strike/>
                <w:rPrChange w:id="9209" w:author="Sunil Vyas" w:date="2023-10-12T11:42:00Z">
                  <w:rPr/>
                </w:rPrChange>
              </w:rPr>
              <w:t>Dropdown</w:t>
            </w:r>
          </w:p>
        </w:tc>
        <w:tc>
          <w:tcPr>
            <w:tcW w:w="6693" w:type="dxa"/>
            <w:vAlign w:val="center"/>
          </w:tcPr>
          <w:p w14:paraId="3313EB83" w14:textId="77777777" w:rsidR="009274EA" w:rsidRPr="009274EA" w:rsidRDefault="00C53038">
            <w:pPr>
              <w:tabs>
                <w:tab w:val="left" w:pos="10620"/>
              </w:tabs>
              <w:rPr>
                <w:strike/>
                <w:rPrChange w:id="9210" w:author="Sunil Vyas" w:date="2023-10-12T11:42:00Z">
                  <w:rPr/>
                </w:rPrChange>
              </w:rPr>
            </w:pPr>
            <w:r>
              <w:rPr>
                <w:strike/>
                <w:rPrChange w:id="9211" w:author="Sunil Vyas" w:date="2023-10-12T11:42:00Z">
                  <w:rPr/>
                </w:rPrChange>
              </w:rPr>
              <w:t>Display data from admin master</w:t>
            </w:r>
          </w:p>
        </w:tc>
      </w:tr>
      <w:tr w:rsidR="009274EA" w14:paraId="67E2DF86" w14:textId="77777777">
        <w:trPr>
          <w:trHeight w:val="517"/>
        </w:trPr>
        <w:tc>
          <w:tcPr>
            <w:tcW w:w="1866" w:type="dxa"/>
          </w:tcPr>
          <w:p w14:paraId="69B0BDC3" w14:textId="77777777" w:rsidR="009274EA" w:rsidRPr="009274EA" w:rsidRDefault="00C53038">
            <w:pPr>
              <w:tabs>
                <w:tab w:val="left" w:pos="10620"/>
              </w:tabs>
              <w:rPr>
                <w:strike/>
                <w:rPrChange w:id="9212" w:author="Sunil Vyas" w:date="2023-10-12T11:42:00Z">
                  <w:rPr/>
                </w:rPrChange>
              </w:rPr>
            </w:pPr>
            <w:r>
              <w:rPr>
                <w:strike/>
                <w:rPrChange w:id="9213" w:author="Sunil Vyas" w:date="2023-10-12T11:42:00Z">
                  <w:rPr/>
                </w:rPrChange>
              </w:rPr>
              <w:t>Grade Name</w:t>
            </w:r>
          </w:p>
        </w:tc>
        <w:tc>
          <w:tcPr>
            <w:tcW w:w="1858" w:type="dxa"/>
            <w:vAlign w:val="center"/>
          </w:tcPr>
          <w:p w14:paraId="3C6CE2B8" w14:textId="77777777" w:rsidR="009274EA" w:rsidRPr="009274EA" w:rsidRDefault="00C53038">
            <w:pPr>
              <w:tabs>
                <w:tab w:val="left" w:pos="10620"/>
              </w:tabs>
              <w:rPr>
                <w:strike/>
                <w:rPrChange w:id="9214" w:author="Sunil Vyas" w:date="2023-10-12T11:42:00Z">
                  <w:rPr/>
                </w:rPrChange>
              </w:rPr>
            </w:pPr>
            <w:r>
              <w:rPr>
                <w:strike/>
                <w:rPrChange w:id="9215" w:author="Sunil Vyas" w:date="2023-10-12T11:42:00Z">
                  <w:rPr/>
                </w:rPrChange>
              </w:rPr>
              <w:t>Dropdown</w:t>
            </w:r>
          </w:p>
        </w:tc>
        <w:tc>
          <w:tcPr>
            <w:tcW w:w="6693" w:type="dxa"/>
            <w:vAlign w:val="center"/>
          </w:tcPr>
          <w:p w14:paraId="38427081" w14:textId="77777777" w:rsidR="009274EA" w:rsidRPr="009274EA" w:rsidRDefault="00C53038">
            <w:pPr>
              <w:tabs>
                <w:tab w:val="left" w:pos="10620"/>
              </w:tabs>
              <w:rPr>
                <w:strike/>
                <w:rPrChange w:id="9216" w:author="Sunil Vyas" w:date="2023-10-12T11:42:00Z">
                  <w:rPr/>
                </w:rPrChange>
              </w:rPr>
            </w:pPr>
            <w:r>
              <w:rPr>
                <w:strike/>
                <w:rPrChange w:id="9217" w:author="Sunil Vyas" w:date="2023-10-12T11:42:00Z">
                  <w:rPr/>
                </w:rPrChange>
              </w:rPr>
              <w:t>Display data from admin master</w:t>
            </w:r>
          </w:p>
        </w:tc>
      </w:tr>
      <w:tr w:rsidR="009274EA" w14:paraId="118FCCB7" w14:textId="77777777">
        <w:trPr>
          <w:trHeight w:val="517"/>
        </w:trPr>
        <w:tc>
          <w:tcPr>
            <w:tcW w:w="1866" w:type="dxa"/>
          </w:tcPr>
          <w:p w14:paraId="05A60FA5" w14:textId="77777777" w:rsidR="009274EA" w:rsidRPr="009274EA" w:rsidRDefault="00C53038">
            <w:pPr>
              <w:tabs>
                <w:tab w:val="left" w:pos="10620"/>
              </w:tabs>
              <w:rPr>
                <w:strike/>
                <w:rPrChange w:id="9218" w:author="Sunil Vyas" w:date="2023-10-12T11:42:00Z">
                  <w:rPr/>
                </w:rPrChange>
              </w:rPr>
            </w:pPr>
            <w:r>
              <w:rPr>
                <w:strike/>
                <w:rPrChange w:id="9219" w:author="Sunil Vyas" w:date="2023-10-12T11:42:00Z">
                  <w:rPr/>
                </w:rPrChange>
              </w:rPr>
              <w:t>Category</w:t>
            </w:r>
          </w:p>
        </w:tc>
        <w:tc>
          <w:tcPr>
            <w:tcW w:w="1858" w:type="dxa"/>
            <w:vAlign w:val="center"/>
          </w:tcPr>
          <w:p w14:paraId="4EB2D900" w14:textId="77777777" w:rsidR="009274EA" w:rsidRPr="009274EA" w:rsidRDefault="00C53038">
            <w:pPr>
              <w:tabs>
                <w:tab w:val="left" w:pos="10620"/>
              </w:tabs>
              <w:rPr>
                <w:strike/>
                <w:rPrChange w:id="9220" w:author="Sunil Vyas" w:date="2023-10-12T11:42:00Z">
                  <w:rPr/>
                </w:rPrChange>
              </w:rPr>
            </w:pPr>
            <w:r>
              <w:rPr>
                <w:strike/>
                <w:rPrChange w:id="9221" w:author="Sunil Vyas" w:date="2023-10-12T11:42:00Z">
                  <w:rPr/>
                </w:rPrChange>
              </w:rPr>
              <w:t>Dropdown</w:t>
            </w:r>
          </w:p>
        </w:tc>
        <w:tc>
          <w:tcPr>
            <w:tcW w:w="6693" w:type="dxa"/>
            <w:vAlign w:val="center"/>
          </w:tcPr>
          <w:p w14:paraId="3E3BA759" w14:textId="77777777" w:rsidR="009274EA" w:rsidRPr="009274EA" w:rsidRDefault="00C53038">
            <w:pPr>
              <w:tabs>
                <w:tab w:val="left" w:pos="10620"/>
              </w:tabs>
              <w:rPr>
                <w:strike/>
                <w:rPrChange w:id="9222" w:author="Sunil Vyas" w:date="2023-10-12T11:42:00Z">
                  <w:rPr/>
                </w:rPrChange>
              </w:rPr>
            </w:pPr>
            <w:r>
              <w:rPr>
                <w:strike/>
                <w:rPrChange w:id="9223" w:author="Sunil Vyas" w:date="2023-10-12T11:42:00Z">
                  <w:rPr/>
                </w:rPrChange>
              </w:rPr>
              <w:t>Display data from admin master</w:t>
            </w:r>
          </w:p>
        </w:tc>
      </w:tr>
    </w:tbl>
    <w:p w14:paraId="54AD319D" w14:textId="77777777" w:rsidR="009274EA" w:rsidRPr="009274EA" w:rsidRDefault="009274EA">
      <w:pPr>
        <w:tabs>
          <w:tab w:val="left" w:pos="10620"/>
        </w:tabs>
        <w:rPr>
          <w:strike/>
          <w:rPrChange w:id="9224" w:author="Sunil Vyas" w:date="2023-10-12T11:42:00Z">
            <w:rPr/>
          </w:rPrChange>
        </w:rPr>
      </w:pPr>
    </w:p>
    <w:p w14:paraId="13554987" w14:textId="77777777" w:rsidR="009274EA" w:rsidRDefault="009274EA">
      <w:pPr>
        <w:tabs>
          <w:tab w:val="left" w:pos="10620"/>
        </w:tabs>
      </w:pPr>
    </w:p>
    <w:p w14:paraId="49F26C53" w14:textId="77777777" w:rsidR="009274EA" w:rsidRDefault="009274EA">
      <w:pPr>
        <w:tabs>
          <w:tab w:val="left" w:pos="10620"/>
        </w:tabs>
      </w:pPr>
    </w:p>
    <w:p w14:paraId="74329367"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9225" w:name="_Toc143878284"/>
      <w:bookmarkStart w:id="9226" w:name="_Toc143883520"/>
      <w:bookmarkStart w:id="9227" w:name="_Toc143883860"/>
      <w:bookmarkStart w:id="9228" w:name="_Toc144385055"/>
      <w:bookmarkStart w:id="9229" w:name="_Toc145497282"/>
      <w:bookmarkStart w:id="9230" w:name="_Toc145599323"/>
      <w:bookmarkStart w:id="9231" w:name="_Toc145599667"/>
      <w:bookmarkStart w:id="9232" w:name="_Toc145610263"/>
      <w:bookmarkStart w:id="9233" w:name="_Toc145946291"/>
      <w:bookmarkStart w:id="9234" w:name="_Toc143878285"/>
      <w:bookmarkStart w:id="9235" w:name="_Toc143883521"/>
      <w:bookmarkStart w:id="9236" w:name="_Toc143883861"/>
      <w:bookmarkStart w:id="9237" w:name="_Toc144385056"/>
      <w:bookmarkStart w:id="9238" w:name="_Toc145497283"/>
      <w:bookmarkStart w:id="9239" w:name="_Toc145599324"/>
      <w:bookmarkStart w:id="9240" w:name="_Toc145599668"/>
      <w:bookmarkStart w:id="9241" w:name="_Toc145610264"/>
      <w:bookmarkStart w:id="9242" w:name="_Toc145946292"/>
      <w:bookmarkStart w:id="9243" w:name="_Toc143878286"/>
      <w:bookmarkStart w:id="9244" w:name="_Toc143883522"/>
      <w:bookmarkStart w:id="9245" w:name="_Toc143883862"/>
      <w:bookmarkStart w:id="9246" w:name="_Toc144385057"/>
      <w:bookmarkStart w:id="9247" w:name="_Toc145497284"/>
      <w:bookmarkStart w:id="9248" w:name="_Toc145599325"/>
      <w:bookmarkStart w:id="9249" w:name="_Toc145599669"/>
      <w:bookmarkStart w:id="9250" w:name="_Toc145610265"/>
      <w:bookmarkStart w:id="9251" w:name="_Toc145946293"/>
      <w:bookmarkStart w:id="9252" w:name="_Toc143878287"/>
      <w:bookmarkStart w:id="9253" w:name="_Toc143883523"/>
      <w:bookmarkStart w:id="9254" w:name="_Toc143883863"/>
      <w:bookmarkStart w:id="9255" w:name="_Toc144385058"/>
      <w:bookmarkStart w:id="9256" w:name="_Toc145497285"/>
      <w:bookmarkStart w:id="9257" w:name="_Toc145599326"/>
      <w:bookmarkStart w:id="9258" w:name="_Toc145599670"/>
      <w:bookmarkStart w:id="9259" w:name="_Toc145610266"/>
      <w:bookmarkStart w:id="9260" w:name="_Toc145946294"/>
      <w:bookmarkStart w:id="9261" w:name="_Toc143878288"/>
      <w:bookmarkStart w:id="9262" w:name="_Toc143883524"/>
      <w:bookmarkStart w:id="9263" w:name="_Toc143883864"/>
      <w:bookmarkStart w:id="9264" w:name="_Toc144385059"/>
      <w:bookmarkStart w:id="9265" w:name="_Toc145497286"/>
      <w:bookmarkStart w:id="9266" w:name="_Toc145599327"/>
      <w:bookmarkStart w:id="9267" w:name="_Toc145599671"/>
      <w:bookmarkStart w:id="9268" w:name="_Toc145610267"/>
      <w:bookmarkStart w:id="9269" w:name="_Toc145946295"/>
      <w:bookmarkStart w:id="9270" w:name="_Toc143878289"/>
      <w:bookmarkStart w:id="9271" w:name="_Toc143883525"/>
      <w:bookmarkStart w:id="9272" w:name="_Toc143883865"/>
      <w:bookmarkStart w:id="9273" w:name="_Toc144385060"/>
      <w:bookmarkStart w:id="9274" w:name="_Toc145497287"/>
      <w:bookmarkStart w:id="9275" w:name="_Toc145599328"/>
      <w:bookmarkStart w:id="9276" w:name="_Toc145599672"/>
      <w:bookmarkStart w:id="9277" w:name="_Toc145610268"/>
      <w:bookmarkStart w:id="9278" w:name="_Toc145946296"/>
      <w:bookmarkStart w:id="9279" w:name="_Toc143878290"/>
      <w:bookmarkStart w:id="9280" w:name="_Toc143883526"/>
      <w:bookmarkStart w:id="9281" w:name="_Toc143883866"/>
      <w:bookmarkStart w:id="9282" w:name="_Toc144385061"/>
      <w:bookmarkStart w:id="9283" w:name="_Toc145497288"/>
      <w:bookmarkStart w:id="9284" w:name="_Toc145599329"/>
      <w:bookmarkStart w:id="9285" w:name="_Toc145599673"/>
      <w:bookmarkStart w:id="9286" w:name="_Toc145610269"/>
      <w:bookmarkStart w:id="9287" w:name="_Toc145946297"/>
      <w:bookmarkStart w:id="9288" w:name="_Toc143878291"/>
      <w:bookmarkStart w:id="9289" w:name="_Toc143883527"/>
      <w:bookmarkStart w:id="9290" w:name="_Toc143883867"/>
      <w:bookmarkStart w:id="9291" w:name="_Toc144385062"/>
      <w:bookmarkStart w:id="9292" w:name="_Toc145497289"/>
      <w:bookmarkStart w:id="9293" w:name="_Toc145599330"/>
      <w:bookmarkStart w:id="9294" w:name="_Toc145599674"/>
      <w:bookmarkStart w:id="9295" w:name="_Toc145610270"/>
      <w:bookmarkStart w:id="9296" w:name="_Toc145946298"/>
      <w:bookmarkStart w:id="9297" w:name="_Toc143878292"/>
      <w:bookmarkStart w:id="9298" w:name="_Toc143883528"/>
      <w:bookmarkStart w:id="9299" w:name="_Toc143883868"/>
      <w:bookmarkStart w:id="9300" w:name="_Toc144385063"/>
      <w:bookmarkStart w:id="9301" w:name="_Toc145497290"/>
      <w:bookmarkStart w:id="9302" w:name="_Toc145599331"/>
      <w:bookmarkStart w:id="9303" w:name="_Toc145599675"/>
      <w:bookmarkStart w:id="9304" w:name="_Toc145610271"/>
      <w:bookmarkStart w:id="9305" w:name="_Toc145946299"/>
      <w:bookmarkStart w:id="9306" w:name="_Toc143878293"/>
      <w:bookmarkStart w:id="9307" w:name="_Toc143883529"/>
      <w:bookmarkStart w:id="9308" w:name="_Toc143883869"/>
      <w:bookmarkStart w:id="9309" w:name="_Toc144385064"/>
      <w:bookmarkStart w:id="9310" w:name="_Toc145497291"/>
      <w:bookmarkStart w:id="9311" w:name="_Toc145599332"/>
      <w:bookmarkStart w:id="9312" w:name="_Toc145599676"/>
      <w:bookmarkStart w:id="9313" w:name="_Toc145610272"/>
      <w:bookmarkStart w:id="9314" w:name="_Toc145946300"/>
      <w:bookmarkStart w:id="9315" w:name="_Toc137819545"/>
      <w:bookmarkStart w:id="9316" w:name="_Toc137832213"/>
      <w:bookmarkStart w:id="9317" w:name="_Toc148377771"/>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r>
        <w:rPr>
          <w:rFonts w:ascii="Cambria" w:hAnsi="Cambria"/>
          <w:b/>
          <w:sz w:val="28"/>
        </w:rPr>
        <w:t>High Level Use Case of “Create Tea Board Bank Account Detail”</w:t>
      </w:r>
      <w:bookmarkEnd w:id="9315"/>
      <w:bookmarkEnd w:id="9316"/>
      <w:bookmarkEnd w:id="9317"/>
      <w:r>
        <w:rPr>
          <w:rFonts w:ascii="Cambria" w:hAnsi="Cambria"/>
          <w:b/>
          <w:sz w:val="28"/>
        </w:rPr>
        <w:t xml:space="preserve"> </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3A913DB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34DBBCC" w14:textId="77777777" w:rsidR="009274EA" w:rsidRDefault="00C53038">
            <w:pPr>
              <w:tabs>
                <w:tab w:val="left" w:pos="10620"/>
              </w:tabs>
              <w:rPr>
                <w:b/>
                <w:i/>
              </w:rPr>
            </w:pPr>
            <w:r>
              <w:rPr>
                <w:b/>
                <w:i/>
              </w:rPr>
              <w:lastRenderedPageBreak/>
              <w:t>Objective</w:t>
            </w:r>
          </w:p>
        </w:tc>
        <w:tc>
          <w:tcPr>
            <w:tcW w:w="6997" w:type="dxa"/>
            <w:tcBorders>
              <w:top w:val="single" w:sz="4" w:space="0" w:color="auto"/>
              <w:left w:val="single" w:sz="4" w:space="0" w:color="auto"/>
              <w:bottom w:val="single" w:sz="4" w:space="0" w:color="auto"/>
              <w:right w:val="single" w:sz="4" w:space="0" w:color="auto"/>
            </w:tcBorders>
          </w:tcPr>
          <w:p w14:paraId="682A51CE" w14:textId="77777777" w:rsidR="009274EA" w:rsidRDefault="00C53038">
            <w:pPr>
              <w:numPr>
                <w:ilvl w:val="0"/>
                <w:numId w:val="2"/>
              </w:numPr>
              <w:tabs>
                <w:tab w:val="left" w:pos="10620"/>
              </w:tabs>
              <w:spacing w:after="0" w:line="360" w:lineRule="auto"/>
            </w:pPr>
            <w:r>
              <w:t>To understand the functional logic for Creation of Bank Account Detail.</w:t>
            </w:r>
          </w:p>
        </w:tc>
      </w:tr>
      <w:tr w:rsidR="009274EA" w14:paraId="5AC39AE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0F9E601"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3DF9A19C" w14:textId="77777777" w:rsidR="009274EA" w:rsidRDefault="00C53038">
            <w:pPr>
              <w:numPr>
                <w:ilvl w:val="0"/>
                <w:numId w:val="2"/>
              </w:numPr>
              <w:tabs>
                <w:tab w:val="left" w:pos="10620"/>
              </w:tabs>
              <w:spacing w:after="0" w:line="360" w:lineRule="auto"/>
            </w:pPr>
            <w:r>
              <w:t>User should have rights for Administrator rights.</w:t>
            </w:r>
          </w:p>
          <w:p w14:paraId="2CB9B138" w14:textId="77777777" w:rsidR="009274EA" w:rsidRDefault="00C53038">
            <w:pPr>
              <w:numPr>
                <w:ilvl w:val="0"/>
                <w:numId w:val="2"/>
              </w:numPr>
              <w:tabs>
                <w:tab w:val="left" w:pos="10620"/>
              </w:tabs>
              <w:spacing w:after="0" w:line="360" w:lineRule="auto"/>
            </w:pPr>
            <w:r>
              <w:t>User should have “Create Bank Account Detail” rights.</w:t>
            </w:r>
          </w:p>
          <w:p w14:paraId="6AD0791F" w14:textId="77777777" w:rsidR="009274EA" w:rsidRDefault="00C53038">
            <w:pPr>
              <w:numPr>
                <w:ilvl w:val="0"/>
                <w:numId w:val="2"/>
              </w:numPr>
              <w:tabs>
                <w:tab w:val="left" w:pos="10620"/>
              </w:tabs>
              <w:spacing w:after="0" w:line="360" w:lineRule="auto"/>
            </w:pPr>
            <w:r>
              <w:t>Applicable for tea board auction center only.</w:t>
            </w:r>
          </w:p>
        </w:tc>
      </w:tr>
      <w:tr w:rsidR="009274EA" w14:paraId="76C9C1F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D1AD834"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29E50A86" w14:textId="77777777" w:rsidR="009274EA" w:rsidRDefault="00C53038">
            <w:pPr>
              <w:numPr>
                <w:ilvl w:val="0"/>
                <w:numId w:val="2"/>
              </w:numPr>
              <w:tabs>
                <w:tab w:val="left" w:pos="10620"/>
              </w:tabs>
              <w:spacing w:after="0" w:line="240" w:lineRule="auto"/>
            </w:pPr>
            <w:r>
              <w:t>System should reflect the newly added Bank Account Detail in entire application.</w:t>
            </w:r>
          </w:p>
          <w:p w14:paraId="52D18308" w14:textId="77777777" w:rsidR="009274EA" w:rsidRDefault="00C53038">
            <w:pPr>
              <w:numPr>
                <w:ilvl w:val="0"/>
                <w:numId w:val="2"/>
              </w:numPr>
              <w:tabs>
                <w:tab w:val="left" w:pos="10620"/>
              </w:tabs>
              <w:spacing w:after="0" w:line="240" w:lineRule="auto"/>
            </w:pPr>
            <w:r>
              <w:t>In invoice process the Bank Account Detail should reflect.</w:t>
            </w:r>
          </w:p>
          <w:p w14:paraId="4A9CA744" w14:textId="77777777" w:rsidR="009274EA" w:rsidRDefault="00C53038">
            <w:pPr>
              <w:numPr>
                <w:ilvl w:val="0"/>
                <w:numId w:val="2"/>
              </w:numPr>
              <w:tabs>
                <w:tab w:val="left" w:pos="10620"/>
              </w:tabs>
              <w:spacing w:after="0" w:line="240" w:lineRule="auto"/>
            </w:pPr>
            <w:r>
              <w:t>Payment distribution should be in configured Bank Account Detail.</w:t>
            </w:r>
          </w:p>
        </w:tc>
      </w:tr>
      <w:tr w:rsidR="009274EA" w14:paraId="12A33B4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52391B3"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30995FD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06FF60F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0E38196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19347D2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Bank Account Detail”.</w:t>
            </w:r>
          </w:p>
          <w:p w14:paraId="0DB24C7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0C2C180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5C14EC1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B261878"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1F8568D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2A44C62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9B2B162"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474BD3D1" w14:textId="77777777" w:rsidR="009274EA" w:rsidRDefault="00C53038">
            <w:pPr>
              <w:pStyle w:val="Heading112pt"/>
              <w:tabs>
                <w:tab w:val="left" w:pos="10620"/>
              </w:tabs>
              <w:rPr>
                <w:rFonts w:ascii="Cambria" w:hAnsi="Cambria"/>
                <w:b w:val="0"/>
              </w:rPr>
            </w:pPr>
            <w:bookmarkStart w:id="9318" w:name="_Toc137819546"/>
            <w:bookmarkStart w:id="9319" w:name="_Toc137832214"/>
            <w:r>
              <w:rPr>
                <w:rFonts w:ascii="Cambria" w:hAnsi="Cambria"/>
                <w:b w:val="0"/>
              </w:rPr>
              <w:t>System should allow user to configure the Bank Account Detail Auction center wise.</w:t>
            </w:r>
            <w:bookmarkEnd w:id="9318"/>
            <w:bookmarkEnd w:id="9319"/>
          </w:p>
          <w:p w14:paraId="4309E340" w14:textId="77777777" w:rsidR="009274EA" w:rsidRDefault="00C53038">
            <w:pPr>
              <w:pStyle w:val="Heading112pt"/>
              <w:tabs>
                <w:tab w:val="left" w:pos="10620"/>
              </w:tabs>
              <w:rPr>
                <w:rFonts w:ascii="Cambria" w:hAnsi="Cambria"/>
                <w:b w:val="0"/>
              </w:rPr>
            </w:pPr>
            <w:bookmarkStart w:id="9320" w:name="_Toc137819547"/>
            <w:bookmarkStart w:id="9321" w:name="_Toc137832215"/>
            <w:r>
              <w:rPr>
                <w:rFonts w:ascii="Cambria" w:hAnsi="Cambria"/>
                <w:b w:val="0"/>
              </w:rPr>
              <w:t>System should display below fields and controls when authorized user clicks on “Create Bank Account Detail”.</w:t>
            </w:r>
            <w:bookmarkEnd w:id="9320"/>
            <w:bookmarkEnd w:id="9321"/>
          </w:p>
          <w:p w14:paraId="6D5FDE6C"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Bank Account Number </w:t>
            </w:r>
          </w:p>
          <w:p w14:paraId="11E4BCB7"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Bank Name</w:t>
            </w:r>
          </w:p>
          <w:p w14:paraId="0F28661D"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Branch Address</w:t>
            </w:r>
          </w:p>
          <w:p w14:paraId="1BE231C4"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IFSC Code</w:t>
            </w:r>
          </w:p>
          <w:p w14:paraId="4F9BEDC4"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Auction Center</w:t>
            </w:r>
          </w:p>
          <w:p w14:paraId="2BFD4F92"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Beneficiary Name </w:t>
            </w:r>
          </w:p>
          <w:p w14:paraId="2FE265F0"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Contact Person </w:t>
            </w:r>
          </w:p>
          <w:p w14:paraId="1B6D701F"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Email</w:t>
            </w:r>
          </w:p>
          <w:p w14:paraId="5073171F"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Contact Number </w:t>
            </w:r>
          </w:p>
          <w:p w14:paraId="6A4AF380"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Submit button.</w:t>
            </w:r>
          </w:p>
          <w:p w14:paraId="586C5D46"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Clear button.</w:t>
            </w:r>
          </w:p>
          <w:p w14:paraId="50433639"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Cancel button.</w:t>
            </w:r>
          </w:p>
          <w:p w14:paraId="3D8402D9" w14:textId="77777777" w:rsidR="009274EA" w:rsidRDefault="00C53038">
            <w:pPr>
              <w:pStyle w:val="Heading112pt"/>
              <w:tabs>
                <w:tab w:val="left" w:pos="10620"/>
              </w:tabs>
              <w:rPr>
                <w:rFonts w:ascii="Cambria" w:hAnsi="Cambria"/>
              </w:rPr>
            </w:pPr>
            <w:bookmarkStart w:id="9322" w:name="_Toc137819548"/>
            <w:bookmarkStart w:id="9323" w:name="_Toc137832216"/>
            <w:r>
              <w:rPr>
                <w:rFonts w:ascii="Cambria" w:hAnsi="Cambria"/>
                <w:b w:val="0"/>
              </w:rPr>
              <w:t>System should display dropdown option in “</w:t>
            </w:r>
            <w:r>
              <w:rPr>
                <w:rFonts w:ascii="Cambria" w:hAnsi="Cambria"/>
              </w:rPr>
              <w:t>Auction Center</w:t>
            </w:r>
            <w:r>
              <w:rPr>
                <w:rFonts w:ascii="Cambria" w:hAnsi="Cambria"/>
                <w:b w:val="0"/>
              </w:rPr>
              <w:t>” field.</w:t>
            </w:r>
            <w:bookmarkEnd w:id="9322"/>
            <w:bookmarkEnd w:id="9323"/>
          </w:p>
          <w:p w14:paraId="0C6E0604" w14:textId="77777777" w:rsidR="009274EA" w:rsidRDefault="00C53038">
            <w:pPr>
              <w:pStyle w:val="Heading112pt"/>
              <w:tabs>
                <w:tab w:val="left" w:pos="10620"/>
              </w:tabs>
              <w:rPr>
                <w:rFonts w:ascii="Cambria" w:hAnsi="Cambria"/>
              </w:rPr>
            </w:pPr>
            <w:bookmarkStart w:id="9324" w:name="_Toc137819549"/>
            <w:bookmarkStart w:id="9325" w:name="_Toc137832217"/>
            <w:r>
              <w:rPr>
                <w:rFonts w:ascii="Cambria" w:hAnsi="Cambria"/>
                <w:b w:val="0"/>
              </w:rPr>
              <w:t>System should display the updated data in from master in “</w:t>
            </w:r>
            <w:r>
              <w:rPr>
                <w:rFonts w:ascii="Cambria" w:hAnsi="Cambria"/>
              </w:rPr>
              <w:t>Auction Center</w:t>
            </w:r>
            <w:r>
              <w:rPr>
                <w:rFonts w:ascii="Cambria" w:hAnsi="Cambria"/>
                <w:b w:val="0"/>
              </w:rPr>
              <w:t>” field.</w:t>
            </w:r>
            <w:bookmarkEnd w:id="9324"/>
            <w:bookmarkEnd w:id="9325"/>
          </w:p>
          <w:p w14:paraId="73E9905B" w14:textId="77777777" w:rsidR="009274EA" w:rsidRDefault="00C53038">
            <w:pPr>
              <w:pStyle w:val="Heading112pt"/>
              <w:tabs>
                <w:tab w:val="left" w:pos="10620"/>
              </w:tabs>
              <w:rPr>
                <w:rFonts w:ascii="Cambria" w:hAnsi="Cambria"/>
                <w:b w:val="0"/>
              </w:rPr>
            </w:pPr>
            <w:bookmarkStart w:id="9326" w:name="_Toc137819550"/>
            <w:bookmarkStart w:id="9327" w:name="_Toc137832218"/>
            <w:r>
              <w:rPr>
                <w:rFonts w:ascii="Cambria" w:hAnsi="Cambria"/>
                <w:b w:val="0"/>
              </w:rPr>
              <w:lastRenderedPageBreak/>
              <w:t>System should provide above mentioned fields as a mandatory fields.</w:t>
            </w:r>
            <w:bookmarkEnd w:id="9326"/>
            <w:bookmarkEnd w:id="9327"/>
          </w:p>
          <w:p w14:paraId="6253E925" w14:textId="77777777" w:rsidR="009274EA" w:rsidRDefault="00C53038">
            <w:pPr>
              <w:pStyle w:val="Heading112pt"/>
              <w:tabs>
                <w:tab w:val="left" w:pos="10620"/>
              </w:tabs>
              <w:rPr>
                <w:rFonts w:ascii="Cambria" w:hAnsi="Cambria"/>
                <w:b w:val="0"/>
              </w:rPr>
            </w:pPr>
            <w:bookmarkStart w:id="9328" w:name="_Toc137819551"/>
            <w:bookmarkStart w:id="9329" w:name="_Toc137832219"/>
            <w:r>
              <w:rPr>
                <w:rFonts w:ascii="Cambria" w:hAnsi="Cambria"/>
                <w:b w:val="0"/>
              </w:rPr>
              <w:t>System should display validation message “Please enter details” on click submit button with blank fields.</w:t>
            </w:r>
            <w:bookmarkEnd w:id="9328"/>
            <w:bookmarkEnd w:id="9329"/>
          </w:p>
          <w:p w14:paraId="48241478" w14:textId="77777777" w:rsidR="009274EA" w:rsidRDefault="00C53038">
            <w:pPr>
              <w:pStyle w:val="Heading112pt"/>
              <w:tabs>
                <w:tab w:val="left" w:pos="10620"/>
              </w:tabs>
              <w:rPr>
                <w:rFonts w:ascii="Cambria" w:hAnsi="Cambria"/>
                <w:b w:val="0"/>
              </w:rPr>
            </w:pPr>
            <w:bookmarkStart w:id="9330" w:name="_Toc137819552"/>
            <w:bookmarkStart w:id="9331" w:name="_Toc137832220"/>
            <w:r>
              <w:rPr>
                <w:rFonts w:ascii="Cambria" w:hAnsi="Cambria"/>
                <w:b w:val="0"/>
              </w:rPr>
              <w:t>System should clear all input on click clear button.</w:t>
            </w:r>
            <w:bookmarkEnd w:id="9330"/>
            <w:bookmarkEnd w:id="9331"/>
          </w:p>
          <w:p w14:paraId="2B322C3E" w14:textId="77777777" w:rsidR="009274EA" w:rsidRDefault="00C53038">
            <w:pPr>
              <w:pStyle w:val="Heading112pt"/>
              <w:tabs>
                <w:tab w:val="left" w:pos="10620"/>
              </w:tabs>
              <w:rPr>
                <w:rFonts w:ascii="Cambria" w:hAnsi="Cambria"/>
                <w:b w:val="0"/>
              </w:rPr>
            </w:pPr>
            <w:bookmarkStart w:id="9332" w:name="_Toc137819553"/>
            <w:bookmarkStart w:id="9333" w:name="_Toc137832221"/>
            <w:r>
              <w:rPr>
                <w:rFonts w:ascii="Cambria" w:hAnsi="Cambria"/>
                <w:b w:val="0"/>
              </w:rPr>
              <w:t>System should redirect on log in home page on click cancel button.</w:t>
            </w:r>
            <w:bookmarkEnd w:id="9332"/>
            <w:bookmarkEnd w:id="9333"/>
          </w:p>
          <w:p w14:paraId="3ED80889" w14:textId="77777777" w:rsidR="009274EA" w:rsidRDefault="00C53038">
            <w:pPr>
              <w:pStyle w:val="Heading112pt"/>
              <w:tabs>
                <w:tab w:val="left" w:pos="10620"/>
              </w:tabs>
              <w:rPr>
                <w:rFonts w:ascii="Cambria" w:hAnsi="Cambria"/>
                <w:b w:val="0"/>
              </w:rPr>
            </w:pPr>
            <w:bookmarkStart w:id="9334" w:name="_Toc137819554"/>
            <w:bookmarkStart w:id="9335" w:name="_Toc137832222"/>
            <w:r>
              <w:rPr>
                <w:rFonts w:ascii="Cambria" w:hAnsi="Cambria"/>
                <w:b w:val="0"/>
              </w:rPr>
              <w:t>System should not allow to enter duplicate bank for below fields and it should be unique in all Auction Center.</w:t>
            </w:r>
            <w:bookmarkEnd w:id="9334"/>
            <w:bookmarkEnd w:id="9335"/>
          </w:p>
          <w:p w14:paraId="00CC4A96"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Bank Account Number </w:t>
            </w:r>
          </w:p>
          <w:p w14:paraId="385615AA"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Auction Center</w:t>
            </w:r>
          </w:p>
          <w:p w14:paraId="5989E4F0"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Email</w:t>
            </w:r>
          </w:p>
          <w:p w14:paraId="1A20A9C0"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Contact Number </w:t>
            </w:r>
          </w:p>
          <w:p w14:paraId="721CE711" w14:textId="77777777" w:rsidR="009274EA" w:rsidRDefault="00C53038">
            <w:pPr>
              <w:pStyle w:val="Heading112pt"/>
              <w:tabs>
                <w:tab w:val="left" w:pos="10620"/>
              </w:tabs>
              <w:rPr>
                <w:rFonts w:ascii="Cambria" w:hAnsi="Cambria"/>
              </w:rPr>
            </w:pPr>
            <w:bookmarkStart w:id="9336" w:name="_Toc137819555"/>
            <w:bookmarkStart w:id="9337" w:name="_Toc137832223"/>
            <w:r>
              <w:rPr>
                <w:rFonts w:ascii="Cambria" w:hAnsi="Cambria"/>
                <w:b w:val="0"/>
              </w:rPr>
              <w:t>System should allow to configure only one “Bank Account” per Auction center.</w:t>
            </w:r>
            <w:bookmarkEnd w:id="9336"/>
            <w:bookmarkEnd w:id="9337"/>
          </w:p>
          <w:p w14:paraId="59D9597B" w14:textId="77777777" w:rsidR="009274EA" w:rsidRDefault="00C53038">
            <w:pPr>
              <w:pStyle w:val="Heading112pt"/>
              <w:tabs>
                <w:tab w:val="left" w:pos="10620"/>
              </w:tabs>
              <w:rPr>
                <w:rFonts w:ascii="Cambria" w:hAnsi="Cambria"/>
                <w:b w:val="0"/>
              </w:rPr>
            </w:pPr>
            <w:bookmarkStart w:id="9338" w:name="_Toc137819556"/>
            <w:bookmarkStart w:id="9339" w:name="_Toc137832224"/>
            <w:r>
              <w:rPr>
                <w:rFonts w:ascii="Cambria" w:hAnsi="Cambria"/>
                <w:b w:val="0"/>
              </w:rPr>
              <w:t>System should provide dropdown option with suggestive search under Auction Center dropdown.</w:t>
            </w:r>
            <w:bookmarkEnd w:id="9338"/>
            <w:bookmarkEnd w:id="9339"/>
          </w:p>
          <w:p w14:paraId="024AA984" w14:textId="77777777" w:rsidR="009274EA" w:rsidRDefault="00C53038">
            <w:pPr>
              <w:pStyle w:val="Heading112pt"/>
              <w:tabs>
                <w:tab w:val="left" w:pos="10620"/>
              </w:tabs>
              <w:rPr>
                <w:rFonts w:ascii="Cambria" w:hAnsi="Cambria"/>
              </w:rPr>
            </w:pPr>
            <w:bookmarkStart w:id="9340" w:name="_Toc137819557"/>
            <w:bookmarkStart w:id="9341" w:name="_Toc137832225"/>
            <w:r>
              <w:rPr>
                <w:rFonts w:ascii="Cambria" w:hAnsi="Cambria"/>
                <w:b w:val="0"/>
              </w:rPr>
              <w:t>System should display confirmation message “Bank Account Detail created successfully” on click of submit button.</w:t>
            </w:r>
            <w:bookmarkEnd w:id="9340"/>
            <w:bookmarkEnd w:id="9341"/>
          </w:p>
          <w:p w14:paraId="0555DAAA"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9B25798" w14:textId="77777777" w:rsidR="009274EA" w:rsidRDefault="00C53038">
            <w:pPr>
              <w:pStyle w:val="Heading112pt"/>
              <w:rPr>
                <w:rFonts w:ascii="Cambria" w:hAnsi="Cambria"/>
                <w:b w:val="0"/>
              </w:rPr>
            </w:pPr>
            <w:r>
              <w:rPr>
                <w:rFonts w:ascii="Cambria" w:hAnsi="Cambria"/>
                <w:b w:val="0"/>
              </w:rPr>
              <w:t>System should capture the entry of “Bank Account” creation in audit trail report as “New Bank Account: &lt; Bank Account Detail&gt; created”.</w:t>
            </w:r>
          </w:p>
          <w:p w14:paraId="59D736A7" w14:textId="77777777" w:rsidR="009274EA" w:rsidRDefault="009274EA">
            <w:pPr>
              <w:pStyle w:val="Heading112pt"/>
              <w:numPr>
                <w:ilvl w:val="0"/>
                <w:numId w:val="0"/>
              </w:numPr>
              <w:ind w:left="360"/>
              <w:rPr>
                <w:rFonts w:ascii="Cambria" w:hAnsi="Cambria"/>
                <w:b w:val="0"/>
              </w:rPr>
            </w:pPr>
          </w:p>
          <w:p w14:paraId="30588A6C" w14:textId="77777777" w:rsidR="009274EA" w:rsidRDefault="00C53038">
            <w:pPr>
              <w:pStyle w:val="Heading112pt"/>
              <w:numPr>
                <w:ilvl w:val="0"/>
                <w:numId w:val="0"/>
              </w:numPr>
              <w:tabs>
                <w:tab w:val="left" w:pos="10620"/>
              </w:tabs>
              <w:ind w:left="360" w:hanging="360"/>
              <w:rPr>
                <w:rFonts w:ascii="Cambria" w:hAnsi="Cambria"/>
                <w:b w:val="0"/>
              </w:rPr>
            </w:pPr>
            <w:bookmarkStart w:id="9342" w:name="_Toc137819558"/>
            <w:bookmarkStart w:id="9343" w:name="_Toc137832226"/>
            <w:r>
              <w:rPr>
                <w:rFonts w:ascii="Cambria" w:hAnsi="Cambria"/>
                <w:u w:val="single"/>
              </w:rPr>
              <w:t>Document Upload</w:t>
            </w:r>
            <w:r>
              <w:rPr>
                <w:rFonts w:ascii="Cambria" w:hAnsi="Cambria"/>
                <w:b w:val="0"/>
              </w:rPr>
              <w:t xml:space="preserve"> :</w:t>
            </w:r>
            <w:bookmarkEnd w:id="9342"/>
            <w:bookmarkEnd w:id="9343"/>
          </w:p>
          <w:p w14:paraId="4FC31E56" w14:textId="77777777" w:rsidR="009274EA" w:rsidRDefault="00C53038">
            <w:pPr>
              <w:pStyle w:val="Heading112pt"/>
              <w:tabs>
                <w:tab w:val="left" w:pos="10620"/>
              </w:tabs>
              <w:rPr>
                <w:rFonts w:ascii="Cambria" w:hAnsi="Cambria"/>
              </w:rPr>
            </w:pPr>
            <w:bookmarkStart w:id="9344" w:name="_Toc137819559"/>
            <w:bookmarkStart w:id="9345" w:name="_Toc137832227"/>
            <w:r>
              <w:rPr>
                <w:rFonts w:ascii="Cambria" w:hAnsi="Cambria"/>
                <w:b w:val="0"/>
              </w:rPr>
              <w:t>System should allow user to upload PDF file while creating any new value in master.</w:t>
            </w:r>
            <w:bookmarkEnd w:id="9344"/>
            <w:bookmarkEnd w:id="9345"/>
          </w:p>
          <w:p w14:paraId="0B6F9F90" w14:textId="77777777" w:rsidR="009274EA" w:rsidRDefault="00C53038">
            <w:pPr>
              <w:pStyle w:val="Heading112pt"/>
              <w:tabs>
                <w:tab w:val="left" w:pos="10620"/>
              </w:tabs>
              <w:rPr>
                <w:rFonts w:ascii="Cambria" w:hAnsi="Cambria"/>
              </w:rPr>
            </w:pPr>
            <w:bookmarkStart w:id="9346" w:name="_Toc137819560"/>
            <w:bookmarkStart w:id="9347" w:name="_Toc137832228"/>
            <w:r>
              <w:rPr>
                <w:rFonts w:ascii="Cambria" w:hAnsi="Cambria"/>
                <w:b w:val="0"/>
              </w:rPr>
              <w:t>File upload functionality should be non-mandatory.</w:t>
            </w:r>
            <w:bookmarkEnd w:id="9346"/>
            <w:bookmarkEnd w:id="9347"/>
          </w:p>
          <w:p w14:paraId="54491461" w14:textId="77777777" w:rsidR="009274EA" w:rsidRDefault="00C53038">
            <w:pPr>
              <w:pStyle w:val="Heading112pt"/>
              <w:tabs>
                <w:tab w:val="left" w:pos="10620"/>
              </w:tabs>
              <w:rPr>
                <w:rFonts w:ascii="Cambria" w:hAnsi="Cambria"/>
              </w:rPr>
            </w:pPr>
            <w:bookmarkStart w:id="9348" w:name="_Toc137819561"/>
            <w:bookmarkStart w:id="9349" w:name="_Toc137832229"/>
            <w:r>
              <w:rPr>
                <w:rFonts w:ascii="Cambria" w:hAnsi="Cambria"/>
                <w:b w:val="0"/>
              </w:rPr>
              <w:t>System should provide below options under file upload page.</w:t>
            </w:r>
            <w:bookmarkEnd w:id="9348"/>
            <w:bookmarkEnd w:id="9349"/>
          </w:p>
          <w:p w14:paraId="129FA881" w14:textId="77777777" w:rsidR="009274EA" w:rsidRDefault="00C53038">
            <w:pPr>
              <w:pStyle w:val="Heading112pt"/>
              <w:numPr>
                <w:ilvl w:val="1"/>
                <w:numId w:val="2"/>
              </w:numPr>
              <w:tabs>
                <w:tab w:val="left" w:pos="10620"/>
              </w:tabs>
              <w:rPr>
                <w:rFonts w:ascii="Cambria" w:hAnsi="Cambria"/>
              </w:rPr>
            </w:pPr>
            <w:bookmarkStart w:id="9350" w:name="_Toc137819562"/>
            <w:bookmarkStart w:id="9351" w:name="_Toc137832230"/>
            <w:r>
              <w:rPr>
                <w:rFonts w:ascii="Cambria" w:hAnsi="Cambria"/>
                <w:b w:val="0"/>
              </w:rPr>
              <w:t>Browser document button</w:t>
            </w:r>
            <w:bookmarkEnd w:id="9350"/>
            <w:bookmarkEnd w:id="9351"/>
          </w:p>
          <w:p w14:paraId="1210197C" w14:textId="77777777" w:rsidR="009274EA" w:rsidRDefault="00C53038">
            <w:pPr>
              <w:pStyle w:val="Heading112pt"/>
              <w:numPr>
                <w:ilvl w:val="1"/>
                <w:numId w:val="2"/>
              </w:numPr>
              <w:tabs>
                <w:tab w:val="left" w:pos="10620"/>
              </w:tabs>
              <w:rPr>
                <w:rFonts w:ascii="Cambria" w:hAnsi="Cambria"/>
              </w:rPr>
            </w:pPr>
            <w:bookmarkStart w:id="9352" w:name="_Toc137819563"/>
            <w:bookmarkStart w:id="9353" w:name="_Toc137832231"/>
            <w:r>
              <w:rPr>
                <w:rFonts w:ascii="Cambria" w:hAnsi="Cambria"/>
                <w:b w:val="0"/>
              </w:rPr>
              <w:t>Document Brief/Remarks textbox</w:t>
            </w:r>
            <w:bookmarkEnd w:id="9352"/>
            <w:bookmarkEnd w:id="9353"/>
          </w:p>
          <w:p w14:paraId="0EAE5B81" w14:textId="77777777" w:rsidR="009274EA" w:rsidRDefault="00C53038">
            <w:pPr>
              <w:pStyle w:val="Heading112pt"/>
              <w:numPr>
                <w:ilvl w:val="1"/>
                <w:numId w:val="2"/>
              </w:numPr>
              <w:tabs>
                <w:tab w:val="left" w:pos="10620"/>
              </w:tabs>
              <w:rPr>
                <w:rFonts w:ascii="Cambria" w:hAnsi="Cambria"/>
              </w:rPr>
            </w:pPr>
            <w:bookmarkStart w:id="9354" w:name="_Toc137819564"/>
            <w:bookmarkStart w:id="9355" w:name="_Toc137832232"/>
            <w:r>
              <w:rPr>
                <w:rFonts w:ascii="Cambria" w:hAnsi="Cambria"/>
                <w:b w:val="0"/>
              </w:rPr>
              <w:t>Upload button</w:t>
            </w:r>
            <w:bookmarkEnd w:id="9354"/>
            <w:bookmarkEnd w:id="9355"/>
          </w:p>
          <w:p w14:paraId="51F912D8" w14:textId="77777777" w:rsidR="009274EA" w:rsidRDefault="00C53038">
            <w:pPr>
              <w:pStyle w:val="Heading112pt"/>
              <w:numPr>
                <w:ilvl w:val="1"/>
                <w:numId w:val="2"/>
              </w:numPr>
              <w:tabs>
                <w:tab w:val="left" w:pos="10620"/>
              </w:tabs>
              <w:rPr>
                <w:rFonts w:ascii="Cambria" w:hAnsi="Cambria"/>
              </w:rPr>
            </w:pPr>
            <w:bookmarkStart w:id="9356" w:name="_Toc137819565"/>
            <w:bookmarkStart w:id="9357" w:name="_Toc137832233"/>
            <w:r>
              <w:rPr>
                <w:rFonts w:ascii="Cambria" w:hAnsi="Cambria"/>
                <w:b w:val="0"/>
              </w:rPr>
              <w:t>Clear button.</w:t>
            </w:r>
            <w:bookmarkEnd w:id="9356"/>
            <w:bookmarkEnd w:id="9357"/>
          </w:p>
          <w:p w14:paraId="5B54BE09" w14:textId="77777777" w:rsidR="009274EA" w:rsidRDefault="00C53038">
            <w:pPr>
              <w:pStyle w:val="Heading112pt"/>
              <w:tabs>
                <w:tab w:val="left" w:pos="10620"/>
              </w:tabs>
              <w:rPr>
                <w:rFonts w:ascii="Cambria" w:hAnsi="Cambria"/>
              </w:rPr>
            </w:pPr>
            <w:bookmarkStart w:id="9358" w:name="_Toc137819566"/>
            <w:bookmarkStart w:id="9359" w:name="_Toc137832234"/>
            <w:r>
              <w:rPr>
                <w:rFonts w:ascii="Cambria" w:hAnsi="Cambria"/>
                <w:b w:val="0"/>
              </w:rPr>
              <w:t>System should allow to upload 10 MB Size per file.</w:t>
            </w:r>
            <w:bookmarkEnd w:id="9358"/>
            <w:bookmarkEnd w:id="9359"/>
          </w:p>
          <w:p w14:paraId="5D0B49BE" w14:textId="77777777" w:rsidR="009274EA" w:rsidRDefault="00C53038">
            <w:pPr>
              <w:pStyle w:val="Heading112pt"/>
              <w:tabs>
                <w:tab w:val="left" w:pos="10620"/>
              </w:tabs>
              <w:rPr>
                <w:rFonts w:ascii="Cambria" w:hAnsi="Cambria"/>
                <w:b w:val="0"/>
              </w:rPr>
            </w:pPr>
            <w:bookmarkStart w:id="9360" w:name="_Toc137819567"/>
            <w:bookmarkStart w:id="9361" w:name="_Toc137832235"/>
            <w:r>
              <w:rPr>
                <w:rFonts w:ascii="Cambria" w:hAnsi="Cambria"/>
                <w:b w:val="0"/>
              </w:rPr>
              <w:t>System should display message “Incorrect file type” on selecting other than PDF file.</w:t>
            </w:r>
            <w:bookmarkEnd w:id="9360"/>
            <w:bookmarkEnd w:id="9361"/>
          </w:p>
          <w:p w14:paraId="1518DC23"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75C1E395" w14:textId="77777777" w:rsidR="009274EA" w:rsidRDefault="00C53038">
            <w:pPr>
              <w:pStyle w:val="Heading112pt"/>
              <w:tabs>
                <w:tab w:val="left" w:pos="10620"/>
              </w:tabs>
              <w:rPr>
                <w:rFonts w:ascii="Cambria" w:hAnsi="Cambria"/>
              </w:rPr>
            </w:pPr>
            <w:r>
              <w:rPr>
                <w:rFonts w:ascii="Cambria" w:hAnsi="Cambria"/>
                <w:b w:val="0"/>
              </w:rPr>
              <w:t>System should capture the entry of “Document Uploaded” in audit trail report as “New document uploaded for Bank Account Detail :&lt; Auction Center Name &gt;”.</w:t>
            </w:r>
          </w:p>
        </w:tc>
      </w:tr>
      <w:tr w:rsidR="009274EA" w14:paraId="7469D20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B72F6A0"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746C28E5" w14:textId="77777777" w:rsidR="009274EA" w:rsidRDefault="00C53038">
            <w:pPr>
              <w:numPr>
                <w:ilvl w:val="0"/>
                <w:numId w:val="1"/>
              </w:numPr>
              <w:tabs>
                <w:tab w:val="left" w:pos="10620"/>
              </w:tabs>
              <w:spacing w:after="0" w:line="360" w:lineRule="auto"/>
            </w:pPr>
            <w:r>
              <w:t>TAO User/Tea Board Admin User/Authorized User</w:t>
            </w:r>
          </w:p>
        </w:tc>
      </w:tr>
    </w:tbl>
    <w:p w14:paraId="1AAC161D" w14:textId="77777777" w:rsidR="009274EA" w:rsidRDefault="009274EA">
      <w:pPr>
        <w:tabs>
          <w:tab w:val="left" w:pos="10620"/>
        </w:tabs>
      </w:pPr>
    </w:p>
    <w:p w14:paraId="56D924D6"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0AEBA14A" w14:textId="77777777">
        <w:trPr>
          <w:trHeight w:val="940"/>
        </w:trPr>
        <w:tc>
          <w:tcPr>
            <w:tcW w:w="1150" w:type="dxa"/>
            <w:shd w:val="clear" w:color="auto" w:fill="C4BC96"/>
          </w:tcPr>
          <w:p w14:paraId="6366F87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0056B51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96DEE4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2959DE4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77B00CA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7E2590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017F47A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29E20F89" w14:textId="77777777">
        <w:trPr>
          <w:trHeight w:val="1735"/>
        </w:trPr>
        <w:tc>
          <w:tcPr>
            <w:tcW w:w="1150" w:type="dxa"/>
            <w:shd w:val="clear" w:color="auto" w:fill="auto"/>
          </w:tcPr>
          <w:p w14:paraId="0C975766" w14:textId="77777777" w:rsidR="009274EA" w:rsidRDefault="00C53038">
            <w:pPr>
              <w:tabs>
                <w:tab w:val="left" w:pos="10620"/>
              </w:tabs>
              <w:spacing w:line="360" w:lineRule="auto"/>
              <w:contextualSpacing/>
            </w:pPr>
            <w:r>
              <w:t xml:space="preserve">Bank Account Number </w:t>
            </w:r>
          </w:p>
        </w:tc>
        <w:tc>
          <w:tcPr>
            <w:tcW w:w="918" w:type="dxa"/>
            <w:shd w:val="clear" w:color="auto" w:fill="auto"/>
          </w:tcPr>
          <w:p w14:paraId="250095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28440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6B90A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bank account number field is a required field and must be entered. </w:t>
            </w:r>
          </w:p>
          <w:p w14:paraId="43C1B4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number field should be a numeric value.</w:t>
            </w:r>
          </w:p>
          <w:p w14:paraId="7945A6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number should have a maximum length of 20 characters.</w:t>
            </w:r>
          </w:p>
        </w:tc>
        <w:tc>
          <w:tcPr>
            <w:tcW w:w="1352" w:type="dxa"/>
            <w:shd w:val="clear" w:color="auto" w:fill="auto"/>
          </w:tcPr>
          <w:p w14:paraId="000AEF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bank account number.</w:t>
            </w:r>
          </w:p>
          <w:p w14:paraId="3E8D66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the bank account number.</w:t>
            </w:r>
          </w:p>
          <w:p w14:paraId="519795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number should not exceed 20 characters.</w:t>
            </w:r>
          </w:p>
        </w:tc>
        <w:tc>
          <w:tcPr>
            <w:tcW w:w="2904" w:type="dxa"/>
            <w:shd w:val="clear" w:color="auto" w:fill="auto"/>
          </w:tcPr>
          <w:p w14:paraId="3F56678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0CDFFF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AB97EB9" w14:textId="77777777">
        <w:trPr>
          <w:trHeight w:val="1735"/>
        </w:trPr>
        <w:tc>
          <w:tcPr>
            <w:tcW w:w="1150" w:type="dxa"/>
            <w:shd w:val="clear" w:color="auto" w:fill="auto"/>
          </w:tcPr>
          <w:p w14:paraId="607ABC08" w14:textId="77777777" w:rsidR="009274EA" w:rsidRDefault="00C53038">
            <w:pPr>
              <w:tabs>
                <w:tab w:val="left" w:pos="10620"/>
              </w:tabs>
              <w:spacing w:line="360" w:lineRule="auto"/>
              <w:contextualSpacing/>
            </w:pPr>
            <w:r>
              <w:t>Bank Name</w:t>
            </w:r>
          </w:p>
        </w:tc>
        <w:tc>
          <w:tcPr>
            <w:tcW w:w="918" w:type="dxa"/>
            <w:shd w:val="clear" w:color="auto" w:fill="auto"/>
          </w:tcPr>
          <w:p w14:paraId="5F8C60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768FB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17A80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name field is a required field and must be entered.</w:t>
            </w:r>
          </w:p>
          <w:p w14:paraId="5392B5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name should only contain alphabetic characters.</w:t>
            </w:r>
          </w:p>
          <w:p w14:paraId="3E37A0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bank account name should have a maximum </w:t>
            </w:r>
            <w:r>
              <w:rPr>
                <w:rFonts w:ascii="Cambria" w:hAnsi="Cambria"/>
                <w:sz w:val="22"/>
                <w:szCs w:val="22"/>
              </w:rPr>
              <w:lastRenderedPageBreak/>
              <w:t>length of 100 characters.</w:t>
            </w:r>
          </w:p>
        </w:tc>
        <w:tc>
          <w:tcPr>
            <w:tcW w:w="1352" w:type="dxa"/>
            <w:shd w:val="clear" w:color="auto" w:fill="auto"/>
          </w:tcPr>
          <w:p w14:paraId="770664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bank account name.</w:t>
            </w:r>
          </w:p>
          <w:p w14:paraId="4B41FF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name should only contain alphabetic characters.</w:t>
            </w:r>
          </w:p>
          <w:p w14:paraId="3DF8F6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bank account name should not </w:t>
            </w:r>
            <w:r>
              <w:rPr>
                <w:rFonts w:ascii="Cambria" w:hAnsi="Cambria"/>
                <w:sz w:val="22"/>
                <w:szCs w:val="22"/>
              </w:rPr>
              <w:lastRenderedPageBreak/>
              <w:t>exceed 100 characters.</w:t>
            </w:r>
          </w:p>
        </w:tc>
        <w:tc>
          <w:tcPr>
            <w:tcW w:w="2904" w:type="dxa"/>
            <w:shd w:val="clear" w:color="auto" w:fill="auto"/>
          </w:tcPr>
          <w:p w14:paraId="130997C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211AA2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1964ABC" w14:textId="77777777">
        <w:trPr>
          <w:trHeight w:val="1735"/>
        </w:trPr>
        <w:tc>
          <w:tcPr>
            <w:tcW w:w="1150" w:type="dxa"/>
            <w:shd w:val="clear" w:color="auto" w:fill="auto"/>
          </w:tcPr>
          <w:p w14:paraId="293F500E" w14:textId="77777777" w:rsidR="009274EA" w:rsidRDefault="00C53038">
            <w:pPr>
              <w:tabs>
                <w:tab w:val="left" w:pos="10620"/>
              </w:tabs>
              <w:spacing w:line="360" w:lineRule="auto"/>
              <w:contextualSpacing/>
            </w:pPr>
            <w:r>
              <w:t>Branch Address</w:t>
            </w:r>
          </w:p>
        </w:tc>
        <w:tc>
          <w:tcPr>
            <w:tcW w:w="918" w:type="dxa"/>
            <w:shd w:val="clear" w:color="auto" w:fill="auto"/>
          </w:tcPr>
          <w:p w14:paraId="7CEF028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841B0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B19C09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field is a required field and must be entered.</w:t>
            </w:r>
          </w:p>
          <w:p w14:paraId="75FDC1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should contain alphabetic characters only.</w:t>
            </w:r>
          </w:p>
          <w:p w14:paraId="22E822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should have a maximum length of 500 characters.</w:t>
            </w:r>
          </w:p>
        </w:tc>
        <w:tc>
          <w:tcPr>
            <w:tcW w:w="1352" w:type="dxa"/>
            <w:shd w:val="clear" w:color="auto" w:fill="auto"/>
          </w:tcPr>
          <w:p w14:paraId="3E7121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branch address.</w:t>
            </w:r>
          </w:p>
          <w:p w14:paraId="153148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should contain alphabetic characters only.</w:t>
            </w:r>
          </w:p>
          <w:p w14:paraId="1EAB478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should not exceed 500 characters.</w:t>
            </w:r>
          </w:p>
        </w:tc>
        <w:tc>
          <w:tcPr>
            <w:tcW w:w="2904" w:type="dxa"/>
            <w:shd w:val="clear" w:color="auto" w:fill="auto"/>
          </w:tcPr>
          <w:p w14:paraId="2BE3198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257E91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B123A10" w14:textId="77777777">
        <w:trPr>
          <w:trHeight w:val="1735"/>
        </w:trPr>
        <w:tc>
          <w:tcPr>
            <w:tcW w:w="1150" w:type="dxa"/>
            <w:shd w:val="clear" w:color="auto" w:fill="auto"/>
          </w:tcPr>
          <w:p w14:paraId="3DBDE24B" w14:textId="77777777" w:rsidR="009274EA" w:rsidRDefault="00C53038">
            <w:pPr>
              <w:tabs>
                <w:tab w:val="left" w:pos="10620"/>
              </w:tabs>
              <w:spacing w:line="360" w:lineRule="auto"/>
              <w:contextualSpacing/>
            </w:pPr>
            <w:r>
              <w:t>IFSC Code</w:t>
            </w:r>
          </w:p>
        </w:tc>
        <w:tc>
          <w:tcPr>
            <w:tcW w:w="918" w:type="dxa"/>
            <w:shd w:val="clear" w:color="auto" w:fill="auto"/>
          </w:tcPr>
          <w:p w14:paraId="389F22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BFA63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FD6AC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field is a required field and must be entered.</w:t>
            </w:r>
          </w:p>
          <w:p w14:paraId="49A349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should consist of alphanumeric characters.</w:t>
            </w:r>
          </w:p>
          <w:p w14:paraId="18472E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should have a length of 20 characters.</w:t>
            </w:r>
          </w:p>
        </w:tc>
        <w:tc>
          <w:tcPr>
            <w:tcW w:w="1352" w:type="dxa"/>
            <w:shd w:val="clear" w:color="auto" w:fill="auto"/>
          </w:tcPr>
          <w:p w14:paraId="7DD797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IFSC code.</w:t>
            </w:r>
          </w:p>
          <w:p w14:paraId="52E055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should consist of alphanumeric characters.</w:t>
            </w:r>
          </w:p>
          <w:p w14:paraId="0334465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should have a length of 20 characters.</w:t>
            </w:r>
          </w:p>
        </w:tc>
        <w:tc>
          <w:tcPr>
            <w:tcW w:w="2904" w:type="dxa"/>
            <w:shd w:val="clear" w:color="auto" w:fill="auto"/>
          </w:tcPr>
          <w:p w14:paraId="077BE86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7906F7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EE2E28A" w14:textId="77777777">
        <w:trPr>
          <w:trHeight w:val="1735"/>
        </w:trPr>
        <w:tc>
          <w:tcPr>
            <w:tcW w:w="1150" w:type="dxa"/>
            <w:shd w:val="clear" w:color="auto" w:fill="auto"/>
          </w:tcPr>
          <w:p w14:paraId="454A47B0" w14:textId="77777777" w:rsidR="009274EA" w:rsidRDefault="00C53038">
            <w:pPr>
              <w:tabs>
                <w:tab w:val="left" w:pos="10620"/>
              </w:tabs>
              <w:spacing w:line="360" w:lineRule="auto"/>
              <w:contextualSpacing/>
            </w:pPr>
            <w:r>
              <w:t>Auction Center</w:t>
            </w:r>
          </w:p>
        </w:tc>
        <w:tc>
          <w:tcPr>
            <w:tcW w:w="918" w:type="dxa"/>
            <w:shd w:val="clear" w:color="auto" w:fill="auto"/>
          </w:tcPr>
          <w:p w14:paraId="4DACF6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7F7AF0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A6AA0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auction center field is a required field and must have a selection made from the </w:t>
            </w:r>
            <w:r>
              <w:rPr>
                <w:rFonts w:ascii="Cambria" w:hAnsi="Cambria"/>
                <w:sz w:val="22"/>
                <w:szCs w:val="22"/>
              </w:rPr>
              <w:lastRenderedPageBreak/>
              <w:t>dropdown menu.</w:t>
            </w:r>
          </w:p>
        </w:tc>
        <w:tc>
          <w:tcPr>
            <w:tcW w:w="1352" w:type="dxa"/>
            <w:shd w:val="clear" w:color="auto" w:fill="auto"/>
          </w:tcPr>
          <w:p w14:paraId="57AB45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select an auction center from the dropdown menu.</w:t>
            </w:r>
          </w:p>
        </w:tc>
        <w:tc>
          <w:tcPr>
            <w:tcW w:w="2904" w:type="dxa"/>
            <w:shd w:val="clear" w:color="auto" w:fill="auto"/>
          </w:tcPr>
          <w:p w14:paraId="60844DE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EAE46E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4B1B518" w14:textId="77777777">
        <w:trPr>
          <w:trHeight w:val="1735"/>
        </w:trPr>
        <w:tc>
          <w:tcPr>
            <w:tcW w:w="1150" w:type="dxa"/>
            <w:shd w:val="clear" w:color="auto" w:fill="auto"/>
          </w:tcPr>
          <w:p w14:paraId="31197AB6" w14:textId="77777777" w:rsidR="009274EA" w:rsidRDefault="00C53038">
            <w:pPr>
              <w:tabs>
                <w:tab w:val="left" w:pos="10620"/>
              </w:tabs>
              <w:spacing w:line="360" w:lineRule="auto"/>
              <w:contextualSpacing/>
            </w:pPr>
            <w:r>
              <w:t xml:space="preserve">Beneficiary Name </w:t>
            </w:r>
          </w:p>
        </w:tc>
        <w:tc>
          <w:tcPr>
            <w:tcW w:w="918" w:type="dxa"/>
            <w:shd w:val="clear" w:color="auto" w:fill="auto"/>
          </w:tcPr>
          <w:p w14:paraId="398562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D2FCF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E3EC3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field is a required field and must be entered.</w:t>
            </w:r>
          </w:p>
          <w:p w14:paraId="08D3E4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should contain only alphabetic characters.</w:t>
            </w:r>
          </w:p>
          <w:p w14:paraId="43F6D1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should have a maximum length of 100 characters.</w:t>
            </w:r>
          </w:p>
        </w:tc>
        <w:tc>
          <w:tcPr>
            <w:tcW w:w="1352" w:type="dxa"/>
            <w:shd w:val="clear" w:color="auto" w:fill="auto"/>
          </w:tcPr>
          <w:p w14:paraId="6ED1D8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beneficiary name.</w:t>
            </w:r>
          </w:p>
          <w:p w14:paraId="03705A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should contain only alphabetic characters.</w:t>
            </w:r>
          </w:p>
          <w:p w14:paraId="083E5B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should not exceed 100 characters.</w:t>
            </w:r>
          </w:p>
        </w:tc>
        <w:tc>
          <w:tcPr>
            <w:tcW w:w="2904" w:type="dxa"/>
            <w:shd w:val="clear" w:color="auto" w:fill="auto"/>
          </w:tcPr>
          <w:p w14:paraId="5B5ABA2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2A3E5B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F7E7D40" w14:textId="77777777">
        <w:trPr>
          <w:trHeight w:val="1735"/>
        </w:trPr>
        <w:tc>
          <w:tcPr>
            <w:tcW w:w="1150" w:type="dxa"/>
            <w:shd w:val="clear" w:color="auto" w:fill="auto"/>
          </w:tcPr>
          <w:p w14:paraId="507D11FD" w14:textId="77777777" w:rsidR="009274EA" w:rsidRDefault="00C53038">
            <w:pPr>
              <w:tabs>
                <w:tab w:val="left" w:pos="10620"/>
              </w:tabs>
              <w:spacing w:line="360" w:lineRule="auto"/>
              <w:contextualSpacing/>
            </w:pPr>
            <w:r>
              <w:t xml:space="preserve">Contact Person </w:t>
            </w:r>
          </w:p>
        </w:tc>
        <w:tc>
          <w:tcPr>
            <w:tcW w:w="918" w:type="dxa"/>
            <w:shd w:val="clear" w:color="auto" w:fill="auto"/>
          </w:tcPr>
          <w:p w14:paraId="692800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EAA4C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6379A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3E310A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7A5E9E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1AEBFC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6A2FEB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4B7093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38E2FE6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746BAF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2C29735" w14:textId="77777777">
        <w:trPr>
          <w:trHeight w:val="1735"/>
        </w:trPr>
        <w:tc>
          <w:tcPr>
            <w:tcW w:w="1150" w:type="dxa"/>
            <w:shd w:val="clear" w:color="auto" w:fill="auto"/>
          </w:tcPr>
          <w:p w14:paraId="6297E806" w14:textId="77777777" w:rsidR="009274EA" w:rsidRDefault="00C53038">
            <w:pPr>
              <w:tabs>
                <w:tab w:val="left" w:pos="10620"/>
              </w:tabs>
              <w:spacing w:line="360" w:lineRule="auto"/>
              <w:contextualSpacing/>
            </w:pPr>
            <w:r>
              <w:lastRenderedPageBreak/>
              <w:t>Email</w:t>
            </w:r>
          </w:p>
        </w:tc>
        <w:tc>
          <w:tcPr>
            <w:tcW w:w="918" w:type="dxa"/>
            <w:shd w:val="clear" w:color="auto" w:fill="auto"/>
          </w:tcPr>
          <w:p w14:paraId="78AD1E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46693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E3425A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0195675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5BA934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0546E4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0BAA99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2AD3C4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192339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775DF9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6B49432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4A1EB0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2E4A57F" w14:textId="77777777">
        <w:trPr>
          <w:trHeight w:val="1735"/>
        </w:trPr>
        <w:tc>
          <w:tcPr>
            <w:tcW w:w="1150" w:type="dxa"/>
            <w:shd w:val="clear" w:color="auto" w:fill="auto"/>
          </w:tcPr>
          <w:p w14:paraId="7E2F851F" w14:textId="77777777" w:rsidR="009274EA" w:rsidRDefault="00C53038">
            <w:pPr>
              <w:tabs>
                <w:tab w:val="left" w:pos="10620"/>
              </w:tabs>
              <w:spacing w:line="360" w:lineRule="auto"/>
              <w:contextualSpacing/>
            </w:pPr>
            <w:r>
              <w:t xml:space="preserve">Contact Number </w:t>
            </w:r>
          </w:p>
        </w:tc>
        <w:tc>
          <w:tcPr>
            <w:tcW w:w="918" w:type="dxa"/>
            <w:shd w:val="clear" w:color="auto" w:fill="auto"/>
          </w:tcPr>
          <w:p w14:paraId="0012F1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1BFC4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4F1B9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number field is a required field and must be entered.</w:t>
            </w:r>
          </w:p>
          <w:p w14:paraId="2853DA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number should follow a specific format (e.g., digits only, with or without country code).</w:t>
            </w:r>
          </w:p>
          <w:p w14:paraId="33E0C1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contact number should have a maximum length of 15 characters (including </w:t>
            </w:r>
            <w:r>
              <w:rPr>
                <w:rFonts w:ascii="Cambria" w:hAnsi="Cambria"/>
                <w:sz w:val="22"/>
                <w:szCs w:val="22"/>
              </w:rPr>
              <w:lastRenderedPageBreak/>
              <w:t>country code, if applicable).</w:t>
            </w:r>
          </w:p>
        </w:tc>
        <w:tc>
          <w:tcPr>
            <w:tcW w:w="1352" w:type="dxa"/>
            <w:shd w:val="clear" w:color="auto" w:fill="auto"/>
          </w:tcPr>
          <w:p w14:paraId="505AB62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contact number.</w:t>
            </w:r>
          </w:p>
          <w:p w14:paraId="430B23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contact number.</w:t>
            </w:r>
          </w:p>
          <w:p w14:paraId="1D657D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number should not exceed 15 characters.</w:t>
            </w:r>
          </w:p>
        </w:tc>
        <w:tc>
          <w:tcPr>
            <w:tcW w:w="2904" w:type="dxa"/>
            <w:shd w:val="clear" w:color="auto" w:fill="auto"/>
          </w:tcPr>
          <w:p w14:paraId="599D605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584CE2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4B9F018" w14:textId="77777777">
        <w:trPr>
          <w:trHeight w:val="1735"/>
        </w:trPr>
        <w:tc>
          <w:tcPr>
            <w:tcW w:w="1150" w:type="dxa"/>
            <w:shd w:val="clear" w:color="auto" w:fill="auto"/>
          </w:tcPr>
          <w:p w14:paraId="28ADED5A" w14:textId="77777777" w:rsidR="009274EA" w:rsidRDefault="00C53038">
            <w:pPr>
              <w:tabs>
                <w:tab w:val="left" w:pos="10620"/>
              </w:tabs>
              <w:spacing w:line="360" w:lineRule="auto"/>
              <w:contextualSpacing/>
            </w:pPr>
            <w:r>
              <w:rPr>
                <w:color w:val="000000"/>
                <w:sz w:val="18"/>
                <w:szCs w:val="18"/>
                <w:shd w:val="clear" w:color="auto" w:fill="FFFFFF"/>
              </w:rPr>
              <w:t>Contact Person Address</w:t>
            </w:r>
          </w:p>
        </w:tc>
        <w:tc>
          <w:tcPr>
            <w:tcW w:w="918" w:type="dxa"/>
            <w:shd w:val="clear" w:color="auto" w:fill="auto"/>
          </w:tcPr>
          <w:p w14:paraId="337764F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6695E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361F1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address field is a required field and must be entered.</w:t>
            </w:r>
          </w:p>
          <w:p w14:paraId="2F8844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address should have a maximum length of 200 characters.</w:t>
            </w:r>
          </w:p>
        </w:tc>
        <w:tc>
          <w:tcPr>
            <w:tcW w:w="1352" w:type="dxa"/>
            <w:shd w:val="clear" w:color="auto" w:fill="auto"/>
          </w:tcPr>
          <w:p w14:paraId="19BFDD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 address.</w:t>
            </w:r>
          </w:p>
          <w:p w14:paraId="70A1F9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address should not exceed 200 characters.</w:t>
            </w:r>
          </w:p>
        </w:tc>
        <w:tc>
          <w:tcPr>
            <w:tcW w:w="2904" w:type="dxa"/>
            <w:shd w:val="clear" w:color="auto" w:fill="auto"/>
          </w:tcPr>
          <w:p w14:paraId="10DB66D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C055C7C"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6C3C8389" w14:textId="77777777" w:rsidR="009274EA" w:rsidRDefault="009274EA">
      <w:pPr>
        <w:tabs>
          <w:tab w:val="left" w:pos="10620"/>
        </w:tabs>
      </w:pPr>
    </w:p>
    <w:p w14:paraId="688F0F29" w14:textId="77777777" w:rsidR="009274EA" w:rsidRDefault="009274EA">
      <w:pPr>
        <w:tabs>
          <w:tab w:val="left" w:pos="10620"/>
        </w:tabs>
        <w:rPr>
          <w:rFonts w:cs="Arial"/>
          <w:b/>
          <w:i/>
          <w:lang w:bidi="en-US"/>
        </w:rPr>
      </w:pPr>
    </w:p>
    <w:p w14:paraId="5345836A"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5E8F5843" w14:textId="77777777">
        <w:trPr>
          <w:trHeight w:val="501"/>
        </w:trPr>
        <w:tc>
          <w:tcPr>
            <w:tcW w:w="1866" w:type="dxa"/>
            <w:shd w:val="clear" w:color="auto" w:fill="C4BC96"/>
            <w:vAlign w:val="center"/>
          </w:tcPr>
          <w:p w14:paraId="2CCF6C73" w14:textId="77777777" w:rsidR="009274EA" w:rsidRDefault="00C53038">
            <w:pPr>
              <w:tabs>
                <w:tab w:val="left" w:pos="10620"/>
              </w:tabs>
              <w:rPr>
                <w:b/>
                <w:bCs/>
                <w:iCs/>
              </w:rPr>
            </w:pPr>
            <w:r>
              <w:rPr>
                <w:b/>
                <w:bCs/>
                <w:iCs/>
              </w:rPr>
              <w:t>Control</w:t>
            </w:r>
          </w:p>
        </w:tc>
        <w:tc>
          <w:tcPr>
            <w:tcW w:w="1858" w:type="dxa"/>
            <w:shd w:val="clear" w:color="auto" w:fill="C4BC96"/>
            <w:vAlign w:val="center"/>
          </w:tcPr>
          <w:p w14:paraId="2C8043AE"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4FB14420" w14:textId="77777777" w:rsidR="009274EA" w:rsidRDefault="00C53038">
            <w:pPr>
              <w:tabs>
                <w:tab w:val="left" w:pos="10620"/>
              </w:tabs>
              <w:rPr>
                <w:b/>
                <w:bCs/>
                <w:iCs/>
              </w:rPr>
            </w:pPr>
            <w:r>
              <w:rPr>
                <w:b/>
                <w:bCs/>
                <w:iCs/>
              </w:rPr>
              <w:t>Behaviour</w:t>
            </w:r>
          </w:p>
        </w:tc>
      </w:tr>
      <w:tr w:rsidR="009274EA" w14:paraId="28ADC3F3" w14:textId="77777777">
        <w:trPr>
          <w:trHeight w:val="517"/>
        </w:trPr>
        <w:tc>
          <w:tcPr>
            <w:tcW w:w="1866" w:type="dxa"/>
            <w:vAlign w:val="center"/>
          </w:tcPr>
          <w:p w14:paraId="3C39FDF9" w14:textId="77777777" w:rsidR="009274EA" w:rsidRDefault="00C53038">
            <w:pPr>
              <w:tabs>
                <w:tab w:val="left" w:pos="10620"/>
              </w:tabs>
            </w:pPr>
            <w:r>
              <w:t>Submit</w:t>
            </w:r>
          </w:p>
        </w:tc>
        <w:tc>
          <w:tcPr>
            <w:tcW w:w="1858" w:type="dxa"/>
            <w:vAlign w:val="center"/>
          </w:tcPr>
          <w:p w14:paraId="17D1080F" w14:textId="77777777" w:rsidR="009274EA" w:rsidRDefault="00C53038">
            <w:pPr>
              <w:tabs>
                <w:tab w:val="left" w:pos="10620"/>
              </w:tabs>
            </w:pPr>
            <w:r>
              <w:t>Button</w:t>
            </w:r>
          </w:p>
        </w:tc>
        <w:tc>
          <w:tcPr>
            <w:tcW w:w="6693" w:type="dxa"/>
            <w:vAlign w:val="center"/>
          </w:tcPr>
          <w:p w14:paraId="492EEFAE" w14:textId="77777777" w:rsidR="009274EA" w:rsidRDefault="00C53038">
            <w:pPr>
              <w:tabs>
                <w:tab w:val="left" w:pos="10620"/>
              </w:tabs>
            </w:pPr>
            <w:r>
              <w:t>Save the records</w:t>
            </w:r>
          </w:p>
        </w:tc>
      </w:tr>
      <w:tr w:rsidR="009274EA" w14:paraId="573F137F" w14:textId="77777777">
        <w:trPr>
          <w:trHeight w:val="517"/>
        </w:trPr>
        <w:tc>
          <w:tcPr>
            <w:tcW w:w="1866" w:type="dxa"/>
            <w:vAlign w:val="center"/>
          </w:tcPr>
          <w:p w14:paraId="2D42FDAC" w14:textId="77777777" w:rsidR="009274EA" w:rsidRDefault="00C53038">
            <w:pPr>
              <w:tabs>
                <w:tab w:val="left" w:pos="10620"/>
              </w:tabs>
            </w:pPr>
            <w:r>
              <w:t>Cancel</w:t>
            </w:r>
          </w:p>
        </w:tc>
        <w:tc>
          <w:tcPr>
            <w:tcW w:w="1858" w:type="dxa"/>
            <w:vAlign w:val="center"/>
          </w:tcPr>
          <w:p w14:paraId="7E0A7264" w14:textId="77777777" w:rsidR="009274EA" w:rsidRDefault="00C53038">
            <w:pPr>
              <w:tabs>
                <w:tab w:val="left" w:pos="10620"/>
              </w:tabs>
            </w:pPr>
            <w:r>
              <w:t>Button</w:t>
            </w:r>
          </w:p>
        </w:tc>
        <w:tc>
          <w:tcPr>
            <w:tcW w:w="6693" w:type="dxa"/>
            <w:vAlign w:val="center"/>
          </w:tcPr>
          <w:p w14:paraId="71D36E65" w14:textId="77777777" w:rsidR="009274EA" w:rsidRDefault="00C53038">
            <w:pPr>
              <w:tabs>
                <w:tab w:val="left" w:pos="10620"/>
              </w:tabs>
            </w:pPr>
            <w:r>
              <w:t>Redirect on log in home page.</w:t>
            </w:r>
          </w:p>
        </w:tc>
      </w:tr>
      <w:tr w:rsidR="009274EA" w14:paraId="6B0B825D" w14:textId="77777777">
        <w:trPr>
          <w:trHeight w:val="517"/>
        </w:trPr>
        <w:tc>
          <w:tcPr>
            <w:tcW w:w="1866" w:type="dxa"/>
            <w:vAlign w:val="center"/>
          </w:tcPr>
          <w:p w14:paraId="29DBE440" w14:textId="77777777" w:rsidR="009274EA" w:rsidRDefault="00C53038">
            <w:pPr>
              <w:tabs>
                <w:tab w:val="left" w:pos="10620"/>
              </w:tabs>
            </w:pPr>
            <w:r>
              <w:t xml:space="preserve">Clear </w:t>
            </w:r>
          </w:p>
        </w:tc>
        <w:tc>
          <w:tcPr>
            <w:tcW w:w="1858" w:type="dxa"/>
            <w:vAlign w:val="center"/>
          </w:tcPr>
          <w:p w14:paraId="73D0416A" w14:textId="77777777" w:rsidR="009274EA" w:rsidRDefault="00C53038">
            <w:pPr>
              <w:tabs>
                <w:tab w:val="left" w:pos="10620"/>
              </w:tabs>
            </w:pPr>
            <w:r>
              <w:t>Button</w:t>
            </w:r>
          </w:p>
        </w:tc>
        <w:tc>
          <w:tcPr>
            <w:tcW w:w="6693" w:type="dxa"/>
            <w:vAlign w:val="center"/>
          </w:tcPr>
          <w:p w14:paraId="176A7B5E" w14:textId="77777777" w:rsidR="009274EA" w:rsidRDefault="00C53038">
            <w:pPr>
              <w:tabs>
                <w:tab w:val="left" w:pos="10620"/>
              </w:tabs>
            </w:pPr>
            <w:r>
              <w:t>Clear All Fields.</w:t>
            </w:r>
          </w:p>
        </w:tc>
      </w:tr>
      <w:tr w:rsidR="009274EA" w14:paraId="63E78771" w14:textId="77777777">
        <w:trPr>
          <w:trHeight w:val="517"/>
        </w:trPr>
        <w:tc>
          <w:tcPr>
            <w:tcW w:w="1866" w:type="dxa"/>
            <w:vAlign w:val="center"/>
          </w:tcPr>
          <w:p w14:paraId="339512FC" w14:textId="77777777" w:rsidR="009274EA" w:rsidRDefault="00C53038">
            <w:pPr>
              <w:tabs>
                <w:tab w:val="left" w:pos="10620"/>
              </w:tabs>
            </w:pPr>
            <w:r>
              <w:t>Auction Center</w:t>
            </w:r>
          </w:p>
        </w:tc>
        <w:tc>
          <w:tcPr>
            <w:tcW w:w="1858" w:type="dxa"/>
            <w:vAlign w:val="center"/>
          </w:tcPr>
          <w:p w14:paraId="79062848" w14:textId="77777777" w:rsidR="009274EA" w:rsidRDefault="00C53038">
            <w:pPr>
              <w:tabs>
                <w:tab w:val="left" w:pos="10620"/>
              </w:tabs>
            </w:pPr>
            <w:r>
              <w:t>Dropdown</w:t>
            </w:r>
          </w:p>
        </w:tc>
        <w:tc>
          <w:tcPr>
            <w:tcW w:w="6693" w:type="dxa"/>
            <w:vAlign w:val="center"/>
          </w:tcPr>
          <w:p w14:paraId="7C445115" w14:textId="77777777" w:rsidR="009274EA" w:rsidRDefault="00C53038">
            <w:pPr>
              <w:tabs>
                <w:tab w:val="left" w:pos="10620"/>
              </w:tabs>
            </w:pPr>
            <w:r>
              <w:t>Display the Auction Center master detail.</w:t>
            </w:r>
          </w:p>
        </w:tc>
      </w:tr>
    </w:tbl>
    <w:p w14:paraId="4443DAC9" w14:textId="77777777" w:rsidR="009274EA" w:rsidRDefault="00C53038">
      <w:pPr>
        <w:pStyle w:val="Heading2"/>
        <w:keepNext w:val="0"/>
        <w:keepLines w:val="0"/>
        <w:numPr>
          <w:ilvl w:val="1"/>
          <w:numId w:val="36"/>
        </w:numPr>
        <w:tabs>
          <w:tab w:val="left" w:pos="10620"/>
        </w:tabs>
        <w:spacing w:before="120" w:after="120" w:line="360" w:lineRule="auto"/>
        <w:jc w:val="both"/>
        <w:rPr>
          <w:rFonts w:ascii="Cambria" w:hAnsi="Cambria"/>
          <w:sz w:val="22"/>
        </w:rPr>
      </w:pPr>
      <w:bookmarkStart w:id="9362" w:name="_Toc137143960"/>
      <w:bookmarkStart w:id="9363" w:name="_Toc137819568"/>
      <w:bookmarkStart w:id="9364" w:name="_Toc148377772"/>
      <w:r>
        <w:rPr>
          <w:rFonts w:ascii="Cambria" w:hAnsi="Cambria"/>
          <w:sz w:val="22"/>
        </w:rPr>
        <w:t>High Level Use Case of Manage Tea Board Bank Account Detail.</w:t>
      </w:r>
      <w:bookmarkEnd w:id="9362"/>
      <w:bookmarkEnd w:id="9363"/>
      <w:bookmarkEnd w:id="9364"/>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2D6351C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A2D1799"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2EEF4CD5" w14:textId="77777777" w:rsidR="009274EA" w:rsidRDefault="00C53038">
            <w:pPr>
              <w:numPr>
                <w:ilvl w:val="0"/>
                <w:numId w:val="2"/>
              </w:numPr>
              <w:tabs>
                <w:tab w:val="left" w:pos="10620"/>
              </w:tabs>
              <w:spacing w:after="0" w:line="360" w:lineRule="auto"/>
            </w:pPr>
            <w:r>
              <w:t>To understand the functional logic for Manage Bank Account Detail.</w:t>
            </w:r>
          </w:p>
        </w:tc>
      </w:tr>
      <w:tr w:rsidR="009274EA" w14:paraId="67883F3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6454DA8"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3BC1045E" w14:textId="77777777" w:rsidR="009274EA" w:rsidRDefault="00C53038">
            <w:pPr>
              <w:numPr>
                <w:ilvl w:val="0"/>
                <w:numId w:val="2"/>
              </w:numPr>
              <w:tabs>
                <w:tab w:val="left" w:pos="10620"/>
              </w:tabs>
              <w:spacing w:after="0" w:line="360" w:lineRule="auto"/>
            </w:pPr>
            <w:r>
              <w:t>User should have rights for Administrator rights.</w:t>
            </w:r>
          </w:p>
          <w:p w14:paraId="76D157EC" w14:textId="77777777" w:rsidR="009274EA" w:rsidRDefault="00C53038">
            <w:pPr>
              <w:numPr>
                <w:ilvl w:val="0"/>
                <w:numId w:val="2"/>
              </w:numPr>
              <w:tabs>
                <w:tab w:val="left" w:pos="10620"/>
              </w:tabs>
              <w:spacing w:after="0" w:line="360" w:lineRule="auto"/>
            </w:pPr>
            <w:r>
              <w:t>User should have “Manage Bank Account Detail” rights.</w:t>
            </w:r>
          </w:p>
          <w:p w14:paraId="5826E767" w14:textId="77777777" w:rsidR="009274EA" w:rsidRDefault="00C53038">
            <w:pPr>
              <w:numPr>
                <w:ilvl w:val="0"/>
                <w:numId w:val="2"/>
              </w:numPr>
              <w:tabs>
                <w:tab w:val="left" w:pos="10620"/>
              </w:tabs>
              <w:spacing w:after="0" w:line="360" w:lineRule="auto"/>
            </w:pPr>
            <w:r>
              <w:t>Bank Account Detail should be created.</w:t>
            </w:r>
          </w:p>
        </w:tc>
      </w:tr>
      <w:tr w:rsidR="009274EA" w14:paraId="50958E9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0ED46C4"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59C0B2BB" w14:textId="77777777" w:rsidR="009274EA" w:rsidRDefault="00C53038">
            <w:pPr>
              <w:numPr>
                <w:ilvl w:val="0"/>
                <w:numId w:val="2"/>
              </w:numPr>
              <w:tabs>
                <w:tab w:val="left" w:pos="10620"/>
              </w:tabs>
              <w:spacing w:after="0" w:line="240" w:lineRule="auto"/>
            </w:pPr>
            <w:r>
              <w:t xml:space="preserve">System should reflect the updated Bank Account Detail in </w:t>
            </w:r>
            <w:r>
              <w:rPr>
                <w:b/>
              </w:rPr>
              <w:t>entire application</w:t>
            </w:r>
            <w:r>
              <w:t>.</w:t>
            </w:r>
          </w:p>
        </w:tc>
      </w:tr>
      <w:tr w:rsidR="009274EA" w14:paraId="3F64ED0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48B3A54" w14:textId="77777777" w:rsidR="009274EA" w:rsidRDefault="00C53038">
            <w:pPr>
              <w:tabs>
                <w:tab w:val="left" w:pos="10620"/>
              </w:tabs>
              <w:rPr>
                <w:b/>
                <w:i/>
              </w:rPr>
            </w:pPr>
            <w:r>
              <w:rPr>
                <w:b/>
                <w:i/>
              </w:rPr>
              <w:lastRenderedPageBreak/>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3C49605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6601A97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68CE4AF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4D1EA35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Bank Account Detail”.</w:t>
            </w:r>
          </w:p>
          <w:p w14:paraId="2B6C667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78A3CFB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3B0BCD2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DE548DC"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0028DF5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4B36837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ECA9A93"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4D98EB38" w14:textId="77777777" w:rsidR="009274EA" w:rsidRDefault="00C53038">
            <w:pPr>
              <w:pStyle w:val="Heading112pt"/>
              <w:tabs>
                <w:tab w:val="left" w:pos="10620"/>
              </w:tabs>
              <w:rPr>
                <w:rFonts w:ascii="Cambria" w:hAnsi="Cambria"/>
                <w:b w:val="0"/>
              </w:rPr>
            </w:pPr>
            <w:bookmarkStart w:id="9365" w:name="_Toc137819569"/>
            <w:bookmarkStart w:id="9366" w:name="_Toc137832236"/>
            <w:r>
              <w:rPr>
                <w:rFonts w:ascii="Cambria" w:hAnsi="Cambria"/>
                <w:b w:val="0"/>
              </w:rPr>
              <w:t>System should display below sections on “Manage Bank Account Detail” page.</w:t>
            </w:r>
            <w:bookmarkEnd w:id="9365"/>
            <w:bookmarkEnd w:id="9366"/>
          </w:p>
          <w:p w14:paraId="7E8499CF" w14:textId="77777777" w:rsidR="009274EA" w:rsidRDefault="00C53038">
            <w:pPr>
              <w:pStyle w:val="Heading112pt"/>
              <w:numPr>
                <w:ilvl w:val="1"/>
                <w:numId w:val="2"/>
              </w:numPr>
              <w:tabs>
                <w:tab w:val="left" w:pos="10620"/>
              </w:tabs>
              <w:rPr>
                <w:rFonts w:ascii="Cambria" w:hAnsi="Cambria"/>
              </w:rPr>
            </w:pPr>
            <w:bookmarkStart w:id="9367" w:name="_Toc137819570"/>
            <w:bookmarkStart w:id="9368" w:name="_Toc137832237"/>
            <w:r>
              <w:rPr>
                <w:rFonts w:ascii="Cambria" w:hAnsi="Cambria"/>
                <w:b w:val="0"/>
              </w:rPr>
              <w:t>Search section.</w:t>
            </w:r>
            <w:bookmarkEnd w:id="9367"/>
            <w:bookmarkEnd w:id="9368"/>
          </w:p>
          <w:p w14:paraId="400D8B91" w14:textId="77777777" w:rsidR="009274EA" w:rsidRDefault="00C53038">
            <w:pPr>
              <w:pStyle w:val="Heading112pt"/>
              <w:numPr>
                <w:ilvl w:val="1"/>
                <w:numId w:val="2"/>
              </w:numPr>
              <w:tabs>
                <w:tab w:val="left" w:pos="10620"/>
              </w:tabs>
              <w:rPr>
                <w:rFonts w:ascii="Cambria" w:hAnsi="Cambria"/>
              </w:rPr>
            </w:pPr>
            <w:bookmarkStart w:id="9369" w:name="_Toc137819571"/>
            <w:bookmarkStart w:id="9370" w:name="_Toc137832238"/>
            <w:r>
              <w:rPr>
                <w:rFonts w:ascii="Cambria" w:hAnsi="Cambria"/>
                <w:b w:val="0"/>
              </w:rPr>
              <w:t>Detail section.</w:t>
            </w:r>
            <w:bookmarkEnd w:id="9369"/>
            <w:bookmarkEnd w:id="9370"/>
          </w:p>
          <w:p w14:paraId="62B00CC5" w14:textId="77777777" w:rsidR="009274EA" w:rsidRDefault="00C53038">
            <w:pPr>
              <w:pStyle w:val="Heading112pt"/>
              <w:numPr>
                <w:ilvl w:val="1"/>
                <w:numId w:val="2"/>
              </w:numPr>
              <w:tabs>
                <w:tab w:val="left" w:pos="10620"/>
              </w:tabs>
              <w:rPr>
                <w:rFonts w:ascii="Cambria" w:hAnsi="Cambria"/>
              </w:rPr>
            </w:pPr>
            <w:bookmarkStart w:id="9371" w:name="_Toc137819572"/>
            <w:bookmarkStart w:id="9372" w:name="_Toc137832239"/>
            <w:r>
              <w:rPr>
                <w:rFonts w:ascii="Cambria" w:hAnsi="Cambria"/>
                <w:b w:val="0"/>
              </w:rPr>
              <w:t>Uploaded Document Section</w:t>
            </w:r>
            <w:bookmarkEnd w:id="9371"/>
            <w:bookmarkEnd w:id="9372"/>
          </w:p>
          <w:p w14:paraId="16E6CC44" w14:textId="77777777" w:rsidR="009274EA" w:rsidRDefault="00C53038">
            <w:pPr>
              <w:pStyle w:val="Heading112pt"/>
              <w:numPr>
                <w:ilvl w:val="0"/>
                <w:numId w:val="0"/>
              </w:numPr>
              <w:tabs>
                <w:tab w:val="left" w:pos="10620"/>
              </w:tabs>
              <w:ind w:left="360" w:hanging="360"/>
              <w:rPr>
                <w:rFonts w:ascii="Cambria" w:hAnsi="Cambria"/>
              </w:rPr>
            </w:pPr>
            <w:bookmarkStart w:id="9373" w:name="_Toc137819573"/>
            <w:bookmarkStart w:id="9374" w:name="_Toc137832240"/>
            <w:r>
              <w:rPr>
                <w:rFonts w:ascii="Cambria" w:hAnsi="Cambria"/>
                <w:u w:val="single"/>
              </w:rPr>
              <w:t>Search Section</w:t>
            </w:r>
            <w:r>
              <w:rPr>
                <w:rFonts w:ascii="Cambria" w:hAnsi="Cambria"/>
              </w:rPr>
              <w:t>:</w:t>
            </w:r>
            <w:bookmarkEnd w:id="9373"/>
            <w:bookmarkEnd w:id="9374"/>
          </w:p>
          <w:p w14:paraId="2F37195B" w14:textId="77777777" w:rsidR="009274EA" w:rsidRDefault="00C53038">
            <w:pPr>
              <w:pStyle w:val="Heading112pt"/>
              <w:tabs>
                <w:tab w:val="left" w:pos="10620"/>
              </w:tabs>
              <w:rPr>
                <w:rFonts w:ascii="Cambria" w:hAnsi="Cambria"/>
                <w:b w:val="0"/>
              </w:rPr>
            </w:pPr>
            <w:bookmarkStart w:id="9375" w:name="_Toc137819574"/>
            <w:bookmarkStart w:id="9376" w:name="_Toc137832241"/>
            <w:r>
              <w:rPr>
                <w:rFonts w:ascii="Cambria" w:hAnsi="Cambria"/>
                <w:b w:val="0"/>
              </w:rPr>
              <w:t>System should display below details on search section.</w:t>
            </w:r>
            <w:bookmarkEnd w:id="9375"/>
            <w:bookmarkEnd w:id="9376"/>
          </w:p>
          <w:p w14:paraId="6FD48AED" w14:textId="77777777" w:rsidR="009274EA" w:rsidRDefault="00C53038">
            <w:pPr>
              <w:pStyle w:val="ListParagraph"/>
              <w:numPr>
                <w:ilvl w:val="2"/>
                <w:numId w:val="2"/>
              </w:numPr>
              <w:tabs>
                <w:tab w:val="left" w:pos="10620"/>
              </w:tabs>
              <w:spacing w:before="0" w:after="160" w:line="259" w:lineRule="auto"/>
              <w:contextualSpacing/>
              <w:jc w:val="left"/>
              <w:rPr>
                <w:rFonts w:ascii="Cambria" w:hAnsi="Cambria"/>
              </w:rPr>
            </w:pPr>
            <w:r>
              <w:rPr>
                <w:rFonts w:ascii="Cambria" w:hAnsi="Cambria"/>
              </w:rPr>
              <w:t>Account No textbox search</w:t>
            </w:r>
          </w:p>
          <w:p w14:paraId="47E2A241" w14:textId="77777777" w:rsidR="009274EA" w:rsidRDefault="00C53038">
            <w:pPr>
              <w:pStyle w:val="ListParagraph"/>
              <w:numPr>
                <w:ilvl w:val="2"/>
                <w:numId w:val="2"/>
              </w:numPr>
              <w:tabs>
                <w:tab w:val="left" w:pos="10620"/>
              </w:tabs>
              <w:spacing w:before="0" w:after="160" w:line="259" w:lineRule="auto"/>
              <w:contextualSpacing/>
              <w:jc w:val="left"/>
              <w:rPr>
                <w:rFonts w:ascii="Cambria" w:hAnsi="Cambria"/>
              </w:rPr>
            </w:pPr>
            <w:r>
              <w:rPr>
                <w:rFonts w:ascii="Cambria" w:hAnsi="Cambria"/>
              </w:rPr>
              <w:t>Bank Name dropdown search</w:t>
            </w:r>
          </w:p>
          <w:p w14:paraId="5C7770B4" w14:textId="77777777" w:rsidR="009274EA" w:rsidRDefault="00C53038">
            <w:pPr>
              <w:pStyle w:val="ListParagraph"/>
              <w:numPr>
                <w:ilvl w:val="2"/>
                <w:numId w:val="2"/>
              </w:numPr>
              <w:tabs>
                <w:tab w:val="left" w:pos="10620"/>
              </w:tabs>
              <w:spacing w:before="0" w:after="160" w:line="259" w:lineRule="auto"/>
              <w:contextualSpacing/>
              <w:jc w:val="left"/>
              <w:rPr>
                <w:rFonts w:ascii="Cambria" w:hAnsi="Cambria"/>
              </w:rPr>
            </w:pPr>
            <w:r>
              <w:rPr>
                <w:rFonts w:ascii="Cambria" w:hAnsi="Cambria"/>
              </w:rPr>
              <w:t>IFSC Code textbox search</w:t>
            </w:r>
          </w:p>
          <w:p w14:paraId="6D2B821A" w14:textId="77777777" w:rsidR="009274EA" w:rsidRDefault="00C53038">
            <w:pPr>
              <w:pStyle w:val="ListParagraph"/>
              <w:numPr>
                <w:ilvl w:val="2"/>
                <w:numId w:val="2"/>
              </w:numPr>
              <w:tabs>
                <w:tab w:val="left" w:pos="10620"/>
              </w:tabs>
              <w:spacing w:before="0" w:after="160" w:line="259" w:lineRule="auto"/>
              <w:contextualSpacing/>
              <w:jc w:val="left"/>
              <w:rPr>
                <w:rFonts w:ascii="Cambria" w:hAnsi="Cambria"/>
              </w:rPr>
            </w:pPr>
            <w:r>
              <w:rPr>
                <w:rFonts w:ascii="Cambria" w:hAnsi="Cambria"/>
              </w:rPr>
              <w:t>Auction Center dropdown search</w:t>
            </w:r>
          </w:p>
          <w:p w14:paraId="392B220C" w14:textId="77777777" w:rsidR="009274EA" w:rsidRDefault="00C53038">
            <w:pPr>
              <w:pStyle w:val="ListParagraph"/>
              <w:numPr>
                <w:ilvl w:val="2"/>
                <w:numId w:val="2"/>
              </w:numPr>
              <w:tabs>
                <w:tab w:val="left" w:pos="10620"/>
              </w:tabs>
              <w:spacing w:before="0" w:after="160" w:line="259" w:lineRule="auto"/>
              <w:contextualSpacing/>
              <w:jc w:val="left"/>
              <w:rPr>
                <w:rFonts w:ascii="Cambria" w:hAnsi="Cambria"/>
              </w:rPr>
            </w:pPr>
            <w:r>
              <w:rPr>
                <w:rFonts w:ascii="Cambria" w:hAnsi="Cambria"/>
              </w:rPr>
              <w:t>Account Status dropdown search</w:t>
            </w:r>
          </w:p>
          <w:p w14:paraId="46C5F0EA" w14:textId="77777777" w:rsidR="009274EA" w:rsidRDefault="00C53038">
            <w:pPr>
              <w:pStyle w:val="Heading112pt"/>
              <w:numPr>
                <w:ilvl w:val="1"/>
                <w:numId w:val="2"/>
              </w:numPr>
              <w:tabs>
                <w:tab w:val="left" w:pos="10620"/>
              </w:tabs>
              <w:rPr>
                <w:rFonts w:ascii="Cambria" w:hAnsi="Cambria"/>
                <w:b w:val="0"/>
              </w:rPr>
            </w:pPr>
            <w:bookmarkStart w:id="9377" w:name="_Toc137819575"/>
            <w:bookmarkStart w:id="9378" w:name="_Toc137832242"/>
            <w:r>
              <w:rPr>
                <w:rFonts w:ascii="Cambria" w:hAnsi="Cambria"/>
                <w:b w:val="0"/>
              </w:rPr>
              <w:t>Search button</w:t>
            </w:r>
            <w:bookmarkEnd w:id="9377"/>
            <w:bookmarkEnd w:id="9378"/>
          </w:p>
          <w:p w14:paraId="32B81095" w14:textId="77777777" w:rsidR="009274EA" w:rsidRDefault="00C53038">
            <w:pPr>
              <w:pStyle w:val="Heading112pt"/>
              <w:numPr>
                <w:ilvl w:val="1"/>
                <w:numId w:val="2"/>
              </w:numPr>
              <w:tabs>
                <w:tab w:val="left" w:pos="10620"/>
              </w:tabs>
              <w:rPr>
                <w:rFonts w:ascii="Cambria" w:hAnsi="Cambria"/>
                <w:b w:val="0"/>
              </w:rPr>
            </w:pPr>
            <w:bookmarkStart w:id="9379" w:name="_Toc137819576"/>
            <w:bookmarkStart w:id="9380" w:name="_Toc137832243"/>
            <w:r>
              <w:rPr>
                <w:rFonts w:ascii="Cambria" w:hAnsi="Cambria"/>
                <w:b w:val="0"/>
              </w:rPr>
              <w:t>Clear button.</w:t>
            </w:r>
            <w:bookmarkEnd w:id="9379"/>
            <w:bookmarkEnd w:id="9380"/>
          </w:p>
          <w:p w14:paraId="5A60FA38" w14:textId="77777777" w:rsidR="009274EA" w:rsidRDefault="00C53038">
            <w:pPr>
              <w:pStyle w:val="Heading112pt"/>
              <w:tabs>
                <w:tab w:val="left" w:pos="10620"/>
              </w:tabs>
              <w:rPr>
                <w:rFonts w:ascii="Cambria" w:hAnsi="Cambria"/>
                <w:b w:val="0"/>
              </w:rPr>
            </w:pPr>
            <w:bookmarkStart w:id="9381" w:name="_Toc137819577"/>
            <w:bookmarkStart w:id="9382" w:name="_Toc137832244"/>
            <w:r>
              <w:rPr>
                <w:rFonts w:ascii="Cambria" w:hAnsi="Cambria"/>
                <w:b w:val="0"/>
              </w:rPr>
              <w:t>System should display the result as per searched criteria after click on search button under detail section with record.</w:t>
            </w:r>
            <w:bookmarkEnd w:id="9381"/>
            <w:bookmarkEnd w:id="9382"/>
          </w:p>
          <w:p w14:paraId="556C2B3B" w14:textId="77777777" w:rsidR="009274EA" w:rsidRDefault="00C53038">
            <w:pPr>
              <w:pStyle w:val="Heading112pt"/>
              <w:tabs>
                <w:tab w:val="left" w:pos="10620"/>
              </w:tabs>
              <w:rPr>
                <w:rFonts w:ascii="Cambria" w:hAnsi="Cambria"/>
                <w:b w:val="0"/>
              </w:rPr>
            </w:pPr>
            <w:bookmarkStart w:id="9383" w:name="_Toc137819578"/>
            <w:bookmarkStart w:id="9384" w:name="_Toc137832245"/>
            <w:r>
              <w:rPr>
                <w:rFonts w:ascii="Cambria" w:hAnsi="Cambria"/>
                <w:b w:val="0"/>
              </w:rPr>
              <w:t>System should display “No record found” if searched detail does not exists.</w:t>
            </w:r>
            <w:bookmarkEnd w:id="9383"/>
            <w:bookmarkEnd w:id="9384"/>
          </w:p>
          <w:p w14:paraId="31C35E10" w14:textId="77777777" w:rsidR="009274EA" w:rsidRDefault="00C53038">
            <w:pPr>
              <w:pStyle w:val="Heading112pt"/>
              <w:tabs>
                <w:tab w:val="left" w:pos="10620"/>
              </w:tabs>
              <w:rPr>
                <w:rFonts w:ascii="Cambria" w:hAnsi="Cambria"/>
                <w:b w:val="0"/>
              </w:rPr>
            </w:pPr>
            <w:bookmarkStart w:id="9385" w:name="_Toc137819579"/>
            <w:bookmarkStart w:id="9386" w:name="_Toc137832246"/>
            <w:r>
              <w:rPr>
                <w:rFonts w:ascii="Cambria" w:hAnsi="Cambria"/>
                <w:b w:val="0"/>
              </w:rPr>
              <w:t>System should provide “suggestive search” in Bank Account Detail name textbox search.</w:t>
            </w:r>
            <w:bookmarkEnd w:id="9385"/>
            <w:bookmarkEnd w:id="9386"/>
          </w:p>
          <w:p w14:paraId="2EFC474F" w14:textId="77777777" w:rsidR="009274EA" w:rsidRDefault="00C53038">
            <w:pPr>
              <w:pStyle w:val="Heading112pt"/>
              <w:tabs>
                <w:tab w:val="left" w:pos="10620"/>
              </w:tabs>
              <w:rPr>
                <w:rFonts w:ascii="Cambria" w:hAnsi="Cambria"/>
                <w:b w:val="0"/>
              </w:rPr>
            </w:pPr>
            <w:bookmarkStart w:id="9387" w:name="_Toc137819580"/>
            <w:bookmarkStart w:id="9388" w:name="_Toc137832247"/>
            <w:r>
              <w:rPr>
                <w:rFonts w:ascii="Cambria" w:hAnsi="Cambria"/>
                <w:b w:val="0"/>
              </w:rPr>
              <w:t>System should perform search process “with” and “without” combination of fields.</w:t>
            </w:r>
            <w:bookmarkEnd w:id="9387"/>
            <w:bookmarkEnd w:id="9388"/>
          </w:p>
          <w:p w14:paraId="1F485DB8" w14:textId="77777777" w:rsidR="009274EA" w:rsidRDefault="00C53038">
            <w:pPr>
              <w:pStyle w:val="Heading112pt"/>
              <w:numPr>
                <w:ilvl w:val="0"/>
                <w:numId w:val="0"/>
              </w:numPr>
              <w:tabs>
                <w:tab w:val="left" w:pos="10620"/>
              </w:tabs>
              <w:ind w:left="360" w:hanging="360"/>
              <w:rPr>
                <w:rFonts w:ascii="Cambria" w:hAnsi="Cambria"/>
              </w:rPr>
            </w:pPr>
            <w:bookmarkStart w:id="9389" w:name="_Toc137819581"/>
            <w:bookmarkStart w:id="9390" w:name="_Toc137832248"/>
            <w:r>
              <w:rPr>
                <w:rFonts w:ascii="Cambria" w:hAnsi="Cambria"/>
                <w:u w:val="single"/>
              </w:rPr>
              <w:t>Detail Section</w:t>
            </w:r>
            <w:r>
              <w:rPr>
                <w:rFonts w:ascii="Cambria" w:hAnsi="Cambria"/>
              </w:rPr>
              <w:t>:</w:t>
            </w:r>
            <w:bookmarkEnd w:id="9389"/>
            <w:bookmarkEnd w:id="9390"/>
          </w:p>
          <w:p w14:paraId="36402247" w14:textId="77777777" w:rsidR="009274EA" w:rsidRDefault="00C53038">
            <w:pPr>
              <w:pStyle w:val="Heading112pt"/>
              <w:tabs>
                <w:tab w:val="left" w:pos="10620"/>
              </w:tabs>
              <w:rPr>
                <w:rFonts w:ascii="Cambria" w:hAnsi="Cambria"/>
                <w:b w:val="0"/>
              </w:rPr>
            </w:pPr>
            <w:bookmarkStart w:id="9391" w:name="_Toc137819582"/>
            <w:bookmarkStart w:id="9392" w:name="_Toc137832249"/>
            <w:r>
              <w:rPr>
                <w:rFonts w:ascii="Cambria" w:hAnsi="Cambria"/>
                <w:b w:val="0"/>
              </w:rPr>
              <w:t>Under detail section system should provide by default all records.</w:t>
            </w:r>
            <w:bookmarkEnd w:id="9391"/>
            <w:bookmarkEnd w:id="9392"/>
          </w:p>
          <w:p w14:paraId="556FCDBE" w14:textId="77777777" w:rsidR="009274EA" w:rsidRDefault="00C53038">
            <w:pPr>
              <w:pStyle w:val="Heading112pt"/>
              <w:tabs>
                <w:tab w:val="left" w:pos="10620"/>
              </w:tabs>
              <w:rPr>
                <w:rFonts w:ascii="Cambria" w:hAnsi="Cambria"/>
                <w:b w:val="0"/>
              </w:rPr>
            </w:pPr>
            <w:bookmarkStart w:id="9393" w:name="_Toc137819583"/>
            <w:bookmarkStart w:id="9394" w:name="_Toc137832250"/>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9393"/>
            <w:bookmarkEnd w:id="9394"/>
          </w:p>
          <w:p w14:paraId="3D34C498" w14:textId="77777777" w:rsidR="009274EA" w:rsidRDefault="00C53038">
            <w:pPr>
              <w:pStyle w:val="Heading112pt"/>
              <w:tabs>
                <w:tab w:val="left" w:pos="10620"/>
              </w:tabs>
              <w:rPr>
                <w:rFonts w:ascii="Cambria" w:hAnsi="Cambria"/>
                <w:b w:val="0"/>
              </w:rPr>
            </w:pPr>
            <w:bookmarkStart w:id="9395" w:name="_Toc137819584"/>
            <w:bookmarkStart w:id="9396" w:name="_Toc137832251"/>
            <w:r>
              <w:rPr>
                <w:rFonts w:ascii="Cambria" w:hAnsi="Cambria"/>
                <w:b w:val="0"/>
                <w:strike/>
              </w:rPr>
              <w:t>System should provide pagination option under each tab</w:t>
            </w:r>
            <w:r>
              <w:rPr>
                <w:rFonts w:ascii="Cambria" w:hAnsi="Cambria"/>
                <w:b w:val="0"/>
              </w:rPr>
              <w:t>.</w:t>
            </w:r>
            <w:bookmarkEnd w:id="9395"/>
            <w:bookmarkEnd w:id="9396"/>
          </w:p>
          <w:p w14:paraId="2C66DB81" w14:textId="77777777" w:rsidR="009274EA" w:rsidRDefault="00C53038">
            <w:pPr>
              <w:pStyle w:val="Heading112pt"/>
              <w:tabs>
                <w:tab w:val="left" w:pos="10620"/>
              </w:tabs>
              <w:rPr>
                <w:rFonts w:ascii="Cambria" w:hAnsi="Cambria"/>
                <w:b w:val="0"/>
              </w:rPr>
            </w:pPr>
            <w:bookmarkStart w:id="9397" w:name="_Toc137819585"/>
            <w:bookmarkStart w:id="9398" w:name="_Toc137832252"/>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9397"/>
            <w:bookmarkEnd w:id="9398"/>
          </w:p>
          <w:p w14:paraId="00FFA701" w14:textId="77777777" w:rsidR="009274EA" w:rsidRDefault="00C53038">
            <w:pPr>
              <w:pStyle w:val="Heading112pt"/>
              <w:tabs>
                <w:tab w:val="left" w:pos="10620"/>
              </w:tabs>
              <w:rPr>
                <w:rFonts w:ascii="Cambria" w:hAnsi="Cambria"/>
                <w:b w:val="0"/>
              </w:rPr>
            </w:pPr>
            <w:bookmarkStart w:id="9399" w:name="_Toc137819586"/>
            <w:bookmarkStart w:id="9400" w:name="_Toc137832253"/>
            <w:r>
              <w:rPr>
                <w:rFonts w:ascii="Cambria" w:hAnsi="Cambria"/>
                <w:b w:val="0"/>
              </w:rPr>
              <w:t>System should export all records including Active/Inactive in EXCEL/PDF on click export to Excel/PDF.</w:t>
            </w:r>
            <w:bookmarkEnd w:id="9399"/>
            <w:bookmarkEnd w:id="9400"/>
          </w:p>
          <w:p w14:paraId="6AB67B3F" w14:textId="77777777" w:rsidR="009274EA" w:rsidRDefault="00C53038">
            <w:pPr>
              <w:pStyle w:val="Heading112pt"/>
              <w:tabs>
                <w:tab w:val="left" w:pos="10620"/>
              </w:tabs>
              <w:rPr>
                <w:rFonts w:ascii="Cambria" w:hAnsi="Cambria"/>
                <w:b w:val="0"/>
              </w:rPr>
            </w:pPr>
            <w:bookmarkStart w:id="9401" w:name="_Toc137819587"/>
            <w:bookmarkStart w:id="9402" w:name="_Toc137832254"/>
            <w:r>
              <w:rPr>
                <w:rFonts w:ascii="Cambria" w:hAnsi="Cambria"/>
                <w:b w:val="0"/>
              </w:rPr>
              <w:lastRenderedPageBreak/>
              <w:t>System should display below details in exported Excel/PDF file.</w:t>
            </w:r>
            <w:bookmarkEnd w:id="9401"/>
            <w:bookmarkEnd w:id="9402"/>
          </w:p>
          <w:p w14:paraId="75A30E54" w14:textId="77777777" w:rsidR="009274EA" w:rsidRDefault="00C53038">
            <w:pPr>
              <w:pStyle w:val="Heading112pt"/>
              <w:numPr>
                <w:ilvl w:val="1"/>
                <w:numId w:val="2"/>
              </w:numPr>
              <w:tabs>
                <w:tab w:val="left" w:pos="10620"/>
              </w:tabs>
              <w:rPr>
                <w:rFonts w:ascii="Cambria" w:hAnsi="Cambria"/>
                <w:b w:val="0"/>
              </w:rPr>
            </w:pPr>
            <w:bookmarkStart w:id="9403" w:name="_Toc137819588"/>
            <w:bookmarkStart w:id="9404" w:name="_Toc137832255"/>
            <w:r>
              <w:rPr>
                <w:rFonts w:ascii="Cambria" w:hAnsi="Cambria"/>
                <w:b w:val="0"/>
              </w:rPr>
              <w:t>Sr.</w:t>
            </w:r>
            <w:bookmarkEnd w:id="9403"/>
            <w:bookmarkEnd w:id="9404"/>
          </w:p>
          <w:p w14:paraId="0B69AE25"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Account Number </w:t>
            </w:r>
          </w:p>
          <w:p w14:paraId="704A7E35"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Bank Name</w:t>
            </w:r>
          </w:p>
          <w:p w14:paraId="74D89D01"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Branch Address</w:t>
            </w:r>
          </w:p>
          <w:p w14:paraId="350C22FB"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IFSC Code</w:t>
            </w:r>
          </w:p>
          <w:p w14:paraId="2DA6B527"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Auction Center</w:t>
            </w:r>
          </w:p>
          <w:p w14:paraId="6F8054F5"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Beneficiary Name </w:t>
            </w:r>
          </w:p>
          <w:p w14:paraId="29483943"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Contact Person </w:t>
            </w:r>
          </w:p>
          <w:p w14:paraId="52C9755D"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Email</w:t>
            </w:r>
          </w:p>
          <w:p w14:paraId="15A84934"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Contact Number </w:t>
            </w:r>
          </w:p>
          <w:p w14:paraId="740D1040"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Contact Person Address</w:t>
            </w:r>
          </w:p>
          <w:p w14:paraId="34356894"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Status</w:t>
            </w:r>
          </w:p>
          <w:p w14:paraId="7FF9BD05" w14:textId="77777777" w:rsidR="009274EA" w:rsidRDefault="00C53038">
            <w:pPr>
              <w:pStyle w:val="Heading112pt"/>
              <w:numPr>
                <w:ilvl w:val="2"/>
                <w:numId w:val="2"/>
              </w:numPr>
              <w:tabs>
                <w:tab w:val="left" w:pos="10620"/>
              </w:tabs>
              <w:rPr>
                <w:rFonts w:ascii="Cambria" w:hAnsi="Cambria"/>
              </w:rPr>
            </w:pPr>
            <w:bookmarkStart w:id="9405" w:name="_Toc137819589"/>
            <w:bookmarkStart w:id="9406" w:name="_Toc137832256"/>
            <w:r>
              <w:rPr>
                <w:rFonts w:ascii="Cambria" w:hAnsi="Cambria"/>
                <w:b w:val="0"/>
              </w:rPr>
              <w:t>Active</w:t>
            </w:r>
            <w:bookmarkEnd w:id="9405"/>
            <w:bookmarkEnd w:id="9406"/>
          </w:p>
          <w:p w14:paraId="2AD55F0E" w14:textId="77777777" w:rsidR="009274EA" w:rsidRDefault="00C53038">
            <w:pPr>
              <w:pStyle w:val="Heading112pt"/>
              <w:numPr>
                <w:ilvl w:val="2"/>
                <w:numId w:val="2"/>
              </w:numPr>
              <w:tabs>
                <w:tab w:val="left" w:pos="10620"/>
              </w:tabs>
              <w:rPr>
                <w:rFonts w:ascii="Cambria" w:hAnsi="Cambria"/>
              </w:rPr>
            </w:pPr>
            <w:bookmarkStart w:id="9407" w:name="_Toc137819590"/>
            <w:bookmarkStart w:id="9408" w:name="_Toc137832257"/>
            <w:r>
              <w:rPr>
                <w:rFonts w:ascii="Cambria" w:hAnsi="Cambria"/>
                <w:b w:val="0"/>
              </w:rPr>
              <w:t>Inactive</w:t>
            </w:r>
            <w:bookmarkEnd w:id="9407"/>
            <w:bookmarkEnd w:id="9408"/>
          </w:p>
          <w:p w14:paraId="56AC67D6" w14:textId="77777777" w:rsidR="009274EA" w:rsidRDefault="00C53038">
            <w:pPr>
              <w:pStyle w:val="Heading112pt"/>
              <w:tabs>
                <w:tab w:val="left" w:pos="10620"/>
              </w:tabs>
              <w:rPr>
                <w:rFonts w:ascii="Cambria" w:hAnsi="Cambria"/>
                <w:b w:val="0"/>
              </w:rPr>
            </w:pPr>
            <w:r>
              <w:rPr>
                <w:rFonts w:ascii="Cambria" w:hAnsi="Cambria"/>
                <w:b w:val="0"/>
              </w:rPr>
              <w:t>System should render/display by default 20 records.</w:t>
            </w:r>
          </w:p>
          <w:p w14:paraId="2F186F16" w14:textId="77777777" w:rsidR="009274EA" w:rsidRDefault="00C53038">
            <w:pPr>
              <w:pStyle w:val="Heading112pt"/>
              <w:tabs>
                <w:tab w:val="left" w:pos="10620"/>
              </w:tabs>
              <w:rPr>
                <w:rFonts w:ascii="Cambria" w:hAnsi="Cambria"/>
                <w:b w:val="0"/>
              </w:rPr>
            </w:pPr>
            <w:bookmarkStart w:id="9409" w:name="_Toc137819592"/>
            <w:bookmarkStart w:id="9410" w:name="_Toc137832259"/>
            <w:r>
              <w:rPr>
                <w:rFonts w:ascii="Cambria" w:hAnsi="Cambria"/>
                <w:b w:val="0"/>
              </w:rPr>
              <w:t>System should record in latest created record first.</w:t>
            </w:r>
            <w:bookmarkEnd w:id="9409"/>
            <w:bookmarkEnd w:id="9410"/>
          </w:p>
          <w:p w14:paraId="576A5983" w14:textId="77777777" w:rsidR="009274EA" w:rsidRDefault="00C53038">
            <w:pPr>
              <w:pStyle w:val="Heading112pt"/>
              <w:tabs>
                <w:tab w:val="left" w:pos="10620"/>
              </w:tabs>
              <w:rPr>
                <w:rFonts w:ascii="Cambria" w:hAnsi="Cambria"/>
              </w:rPr>
            </w:pPr>
            <w:bookmarkStart w:id="9411" w:name="_Toc137819593"/>
            <w:bookmarkStart w:id="9412" w:name="_Toc137832260"/>
            <w:r>
              <w:rPr>
                <w:rFonts w:ascii="Cambria" w:hAnsi="Cambria"/>
                <w:b w:val="0"/>
              </w:rPr>
              <w:t>System should not display updated record as a first record</w:t>
            </w:r>
            <w:r>
              <w:rPr>
                <w:rFonts w:ascii="Cambria" w:hAnsi="Cambria"/>
              </w:rPr>
              <w:t>.</w:t>
            </w:r>
            <w:bookmarkEnd w:id="9411"/>
            <w:bookmarkEnd w:id="9412"/>
          </w:p>
          <w:p w14:paraId="25F8CB1C" w14:textId="77777777" w:rsidR="009274EA" w:rsidRDefault="00C53038">
            <w:pPr>
              <w:pStyle w:val="Heading112pt"/>
              <w:tabs>
                <w:tab w:val="left" w:pos="10620"/>
              </w:tabs>
              <w:rPr>
                <w:rFonts w:ascii="Cambria" w:hAnsi="Cambria"/>
                <w:b w:val="0"/>
              </w:rPr>
            </w:pPr>
            <w:r>
              <w:rPr>
                <w:rFonts w:ascii="Cambria" w:hAnsi="Cambria"/>
                <w:b w:val="0"/>
              </w:rPr>
              <w:t>System should display both type of record under detail section.</w:t>
            </w:r>
          </w:p>
          <w:p w14:paraId="5494C6D0" w14:textId="77777777" w:rsidR="009274EA" w:rsidRDefault="00C53038">
            <w:pPr>
              <w:pStyle w:val="Heading112pt"/>
              <w:numPr>
                <w:ilvl w:val="1"/>
                <w:numId w:val="2"/>
              </w:numPr>
              <w:tabs>
                <w:tab w:val="left" w:pos="10620"/>
              </w:tabs>
              <w:rPr>
                <w:rFonts w:ascii="Cambria" w:hAnsi="Cambria"/>
                <w:b w:val="0"/>
              </w:rPr>
            </w:pPr>
            <w:bookmarkStart w:id="9413" w:name="_Toc137819595"/>
            <w:bookmarkStart w:id="9414" w:name="_Toc137832262"/>
            <w:r>
              <w:rPr>
                <w:rFonts w:ascii="Cambria" w:hAnsi="Cambria"/>
                <w:b w:val="0"/>
              </w:rPr>
              <w:t>Active ( By default active while created )</w:t>
            </w:r>
            <w:bookmarkEnd w:id="9413"/>
            <w:bookmarkEnd w:id="9414"/>
          </w:p>
          <w:p w14:paraId="6A9C0B00" w14:textId="77777777" w:rsidR="009274EA" w:rsidRDefault="00C53038">
            <w:pPr>
              <w:pStyle w:val="Heading112pt"/>
              <w:numPr>
                <w:ilvl w:val="1"/>
                <w:numId w:val="2"/>
              </w:numPr>
              <w:tabs>
                <w:tab w:val="left" w:pos="10620"/>
              </w:tabs>
              <w:rPr>
                <w:rFonts w:ascii="Cambria" w:hAnsi="Cambria"/>
                <w:b w:val="0"/>
              </w:rPr>
            </w:pPr>
            <w:bookmarkStart w:id="9415" w:name="_Toc137819596"/>
            <w:bookmarkStart w:id="9416" w:name="_Toc137832263"/>
            <w:r>
              <w:rPr>
                <w:rFonts w:ascii="Cambria" w:hAnsi="Cambria"/>
                <w:b w:val="0"/>
              </w:rPr>
              <w:t>Inactive</w:t>
            </w:r>
            <w:bookmarkEnd w:id="9415"/>
            <w:bookmarkEnd w:id="9416"/>
          </w:p>
          <w:p w14:paraId="7F5EFF59" w14:textId="77777777" w:rsidR="009274EA" w:rsidRDefault="00C53038">
            <w:pPr>
              <w:pStyle w:val="Heading112pt"/>
              <w:tabs>
                <w:tab w:val="left" w:pos="10620"/>
              </w:tabs>
              <w:rPr>
                <w:rFonts w:ascii="Cambria" w:hAnsi="Cambria"/>
                <w:b w:val="0"/>
              </w:rPr>
            </w:pPr>
            <w:bookmarkStart w:id="9417" w:name="_Toc137819597"/>
            <w:bookmarkStart w:id="9418" w:name="_Toc137832264"/>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9417"/>
            <w:bookmarkEnd w:id="9418"/>
          </w:p>
          <w:p w14:paraId="7A76FF4D" w14:textId="77777777" w:rsidR="009274EA" w:rsidRDefault="00C53038">
            <w:pPr>
              <w:pStyle w:val="Heading112pt"/>
              <w:numPr>
                <w:ilvl w:val="1"/>
                <w:numId w:val="2"/>
              </w:numPr>
              <w:tabs>
                <w:tab w:val="left" w:pos="10620"/>
              </w:tabs>
              <w:rPr>
                <w:rFonts w:ascii="Cambria" w:hAnsi="Cambria"/>
                <w:b w:val="0"/>
              </w:rPr>
            </w:pPr>
            <w:bookmarkStart w:id="9419" w:name="_Toc137819598"/>
            <w:bookmarkStart w:id="9420" w:name="_Toc137832265"/>
            <w:r>
              <w:rPr>
                <w:rFonts w:ascii="Cambria" w:hAnsi="Cambria"/>
                <w:b w:val="0"/>
              </w:rPr>
              <w:t>Sr.</w:t>
            </w:r>
            <w:bookmarkEnd w:id="9419"/>
            <w:bookmarkEnd w:id="9420"/>
          </w:p>
          <w:p w14:paraId="422D247C"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Account Number </w:t>
            </w:r>
          </w:p>
          <w:p w14:paraId="58DD7818"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Bank Name</w:t>
            </w:r>
          </w:p>
          <w:p w14:paraId="435522C2"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Auction Center</w:t>
            </w:r>
          </w:p>
          <w:p w14:paraId="342357DA"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Status</w:t>
            </w:r>
          </w:p>
          <w:p w14:paraId="4AEE04D6" w14:textId="77777777" w:rsidR="009274EA" w:rsidRDefault="00C53038">
            <w:pPr>
              <w:pStyle w:val="Heading112pt"/>
              <w:numPr>
                <w:ilvl w:val="2"/>
                <w:numId w:val="2"/>
              </w:numPr>
              <w:tabs>
                <w:tab w:val="left" w:pos="10620"/>
              </w:tabs>
              <w:rPr>
                <w:rFonts w:ascii="Cambria" w:hAnsi="Cambria"/>
              </w:rPr>
            </w:pPr>
            <w:bookmarkStart w:id="9421" w:name="_Toc137819599"/>
            <w:bookmarkStart w:id="9422" w:name="_Toc137832266"/>
            <w:r>
              <w:rPr>
                <w:rFonts w:ascii="Cambria" w:hAnsi="Cambria"/>
                <w:b w:val="0"/>
              </w:rPr>
              <w:t>Active</w:t>
            </w:r>
            <w:bookmarkEnd w:id="9421"/>
            <w:bookmarkEnd w:id="9422"/>
          </w:p>
          <w:p w14:paraId="283C59E3" w14:textId="77777777" w:rsidR="009274EA" w:rsidRDefault="00C53038">
            <w:pPr>
              <w:pStyle w:val="Heading112pt"/>
              <w:numPr>
                <w:ilvl w:val="2"/>
                <w:numId w:val="2"/>
              </w:numPr>
              <w:tabs>
                <w:tab w:val="left" w:pos="10620"/>
              </w:tabs>
              <w:rPr>
                <w:rFonts w:ascii="Cambria" w:hAnsi="Cambria"/>
              </w:rPr>
            </w:pPr>
            <w:bookmarkStart w:id="9423" w:name="_Toc137819600"/>
            <w:bookmarkStart w:id="9424" w:name="_Toc137832267"/>
            <w:r>
              <w:rPr>
                <w:rFonts w:ascii="Cambria" w:hAnsi="Cambria"/>
                <w:b w:val="0"/>
              </w:rPr>
              <w:t>Inactive</w:t>
            </w:r>
            <w:bookmarkEnd w:id="9423"/>
            <w:bookmarkEnd w:id="9424"/>
          </w:p>
          <w:p w14:paraId="2E5132A2" w14:textId="77777777" w:rsidR="009274EA" w:rsidRDefault="00C53038">
            <w:pPr>
              <w:pStyle w:val="Heading112pt"/>
              <w:numPr>
                <w:ilvl w:val="1"/>
                <w:numId w:val="2"/>
              </w:numPr>
              <w:tabs>
                <w:tab w:val="left" w:pos="10620"/>
              </w:tabs>
              <w:rPr>
                <w:rFonts w:ascii="Cambria" w:hAnsi="Cambria"/>
                <w:b w:val="0"/>
              </w:rPr>
            </w:pPr>
            <w:bookmarkStart w:id="9425" w:name="_Toc137819601"/>
            <w:bookmarkStart w:id="9426" w:name="_Toc137832268"/>
            <w:r>
              <w:rPr>
                <w:rFonts w:ascii="Cambria" w:hAnsi="Cambria"/>
                <w:b w:val="0"/>
              </w:rPr>
              <w:t>Action</w:t>
            </w:r>
            <w:bookmarkEnd w:id="9425"/>
            <w:bookmarkEnd w:id="9426"/>
          </w:p>
          <w:p w14:paraId="7C102A2B" w14:textId="77777777" w:rsidR="009274EA" w:rsidRDefault="00C53038">
            <w:pPr>
              <w:pStyle w:val="Heading112pt"/>
              <w:numPr>
                <w:ilvl w:val="2"/>
                <w:numId w:val="2"/>
              </w:numPr>
              <w:tabs>
                <w:tab w:val="left" w:pos="10620"/>
              </w:tabs>
              <w:rPr>
                <w:rFonts w:ascii="Cambria" w:hAnsi="Cambria"/>
                <w:b w:val="0"/>
              </w:rPr>
            </w:pPr>
            <w:bookmarkStart w:id="9427" w:name="_Toc137819602"/>
            <w:bookmarkStart w:id="9428" w:name="_Toc137832269"/>
            <w:r>
              <w:rPr>
                <w:rFonts w:ascii="Cambria" w:hAnsi="Cambria"/>
                <w:b w:val="0"/>
              </w:rPr>
              <w:t>Edit link</w:t>
            </w:r>
            <w:bookmarkEnd w:id="9427"/>
            <w:bookmarkEnd w:id="9428"/>
          </w:p>
          <w:p w14:paraId="132EB21A" w14:textId="77777777" w:rsidR="009274EA" w:rsidRDefault="00C53038">
            <w:pPr>
              <w:pStyle w:val="Heading112pt"/>
              <w:numPr>
                <w:ilvl w:val="2"/>
                <w:numId w:val="2"/>
              </w:numPr>
              <w:tabs>
                <w:tab w:val="left" w:pos="10620"/>
              </w:tabs>
              <w:rPr>
                <w:rFonts w:ascii="Cambria" w:hAnsi="Cambria"/>
                <w:b w:val="0"/>
              </w:rPr>
            </w:pPr>
            <w:bookmarkStart w:id="9429" w:name="_Toc137819603"/>
            <w:bookmarkStart w:id="9430" w:name="_Toc137832270"/>
            <w:r>
              <w:rPr>
                <w:rFonts w:ascii="Cambria" w:hAnsi="Cambria"/>
                <w:b w:val="0"/>
              </w:rPr>
              <w:t>View link</w:t>
            </w:r>
            <w:bookmarkEnd w:id="9429"/>
            <w:bookmarkEnd w:id="9430"/>
          </w:p>
          <w:p w14:paraId="01735A4E" w14:textId="77777777" w:rsidR="009274EA" w:rsidRDefault="00C53038">
            <w:pPr>
              <w:pStyle w:val="Heading112pt"/>
              <w:tabs>
                <w:tab w:val="left" w:pos="10620"/>
              </w:tabs>
              <w:rPr>
                <w:rFonts w:ascii="Cambria" w:hAnsi="Cambria"/>
                <w:b w:val="0"/>
              </w:rPr>
            </w:pPr>
            <w:bookmarkStart w:id="9431" w:name="_Toc137819604"/>
            <w:bookmarkStart w:id="9432" w:name="_Toc137832271"/>
            <w:r>
              <w:rPr>
                <w:rFonts w:ascii="Cambria" w:hAnsi="Cambria"/>
                <w:b w:val="0"/>
              </w:rPr>
              <w:t>System should display below fields when authorized user clicks on “Edit Bank Account Detail”.</w:t>
            </w:r>
            <w:bookmarkEnd w:id="9431"/>
            <w:bookmarkEnd w:id="9432"/>
          </w:p>
          <w:p w14:paraId="415C010F" w14:textId="77777777" w:rsidR="009274EA" w:rsidRDefault="00C53038">
            <w:pPr>
              <w:pStyle w:val="Heading112pt"/>
              <w:numPr>
                <w:ilvl w:val="1"/>
                <w:numId w:val="2"/>
              </w:numPr>
              <w:tabs>
                <w:tab w:val="left" w:pos="10620"/>
              </w:tabs>
              <w:rPr>
                <w:rFonts w:ascii="Cambria" w:hAnsi="Cambria"/>
                <w:b w:val="0"/>
              </w:rPr>
            </w:pPr>
            <w:bookmarkStart w:id="9433" w:name="_Toc137819605"/>
            <w:bookmarkStart w:id="9434" w:name="_Toc137832272"/>
            <w:r>
              <w:rPr>
                <w:rFonts w:ascii="Cambria" w:hAnsi="Cambria"/>
                <w:b w:val="0"/>
              </w:rPr>
              <w:lastRenderedPageBreak/>
              <w:t>Sr.</w:t>
            </w:r>
            <w:bookmarkEnd w:id="9433"/>
            <w:bookmarkEnd w:id="9434"/>
          </w:p>
          <w:p w14:paraId="01A16210"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Account Number </w:t>
            </w:r>
          </w:p>
          <w:p w14:paraId="273BB4F0"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Bank Name</w:t>
            </w:r>
          </w:p>
          <w:p w14:paraId="38992CB6"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Branch Address</w:t>
            </w:r>
          </w:p>
          <w:p w14:paraId="67551912"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IFSC Code</w:t>
            </w:r>
          </w:p>
          <w:p w14:paraId="46AFACB1"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Beneficiary Name </w:t>
            </w:r>
          </w:p>
          <w:p w14:paraId="5C80E461"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Contact Person </w:t>
            </w:r>
          </w:p>
          <w:p w14:paraId="57C65486"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Email</w:t>
            </w:r>
          </w:p>
          <w:p w14:paraId="6EA5791C"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Contact Number </w:t>
            </w:r>
          </w:p>
          <w:p w14:paraId="5D241E9B"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Contact Person Address</w:t>
            </w:r>
          </w:p>
          <w:p w14:paraId="4DB70ED4"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Status</w:t>
            </w:r>
          </w:p>
          <w:p w14:paraId="02C0B1C9" w14:textId="77777777" w:rsidR="009274EA" w:rsidRDefault="00C53038">
            <w:pPr>
              <w:pStyle w:val="Heading112pt"/>
              <w:numPr>
                <w:ilvl w:val="2"/>
                <w:numId w:val="2"/>
              </w:numPr>
              <w:tabs>
                <w:tab w:val="left" w:pos="10620"/>
              </w:tabs>
              <w:rPr>
                <w:rFonts w:ascii="Cambria" w:hAnsi="Cambria"/>
                <w:b w:val="0"/>
              </w:rPr>
            </w:pPr>
            <w:bookmarkStart w:id="9435" w:name="_Toc137819606"/>
            <w:bookmarkStart w:id="9436" w:name="_Toc137832273"/>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9435"/>
            <w:bookmarkEnd w:id="9436"/>
          </w:p>
          <w:p w14:paraId="35712C89" w14:textId="77777777" w:rsidR="009274EA" w:rsidRDefault="00C53038">
            <w:pPr>
              <w:pStyle w:val="Heading112pt"/>
              <w:numPr>
                <w:ilvl w:val="2"/>
                <w:numId w:val="2"/>
              </w:numPr>
              <w:tabs>
                <w:tab w:val="left" w:pos="10620"/>
              </w:tabs>
              <w:rPr>
                <w:rFonts w:ascii="Cambria" w:hAnsi="Cambria"/>
                <w:b w:val="0"/>
              </w:rPr>
            </w:pPr>
            <w:bookmarkStart w:id="9437" w:name="_Toc137819607"/>
            <w:bookmarkStart w:id="9438" w:name="_Toc137832274"/>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9437"/>
            <w:bookmarkEnd w:id="9438"/>
          </w:p>
          <w:p w14:paraId="51C6464F" w14:textId="77777777" w:rsidR="009274EA" w:rsidRDefault="00C53038">
            <w:pPr>
              <w:pStyle w:val="Heading112pt"/>
              <w:numPr>
                <w:ilvl w:val="1"/>
                <w:numId w:val="2"/>
              </w:numPr>
              <w:tabs>
                <w:tab w:val="left" w:pos="10620"/>
              </w:tabs>
              <w:rPr>
                <w:rFonts w:ascii="Cambria" w:hAnsi="Cambria"/>
              </w:rPr>
            </w:pPr>
            <w:bookmarkStart w:id="9439" w:name="_Toc137819608"/>
            <w:bookmarkStart w:id="9440" w:name="_Toc137832275"/>
            <w:r>
              <w:rPr>
                <w:rFonts w:ascii="Cambria" w:hAnsi="Cambria"/>
                <w:b w:val="0"/>
              </w:rPr>
              <w:t>Update button.</w:t>
            </w:r>
            <w:bookmarkEnd w:id="9439"/>
            <w:bookmarkEnd w:id="9440"/>
          </w:p>
          <w:p w14:paraId="3E841A91" w14:textId="77777777" w:rsidR="009274EA" w:rsidRDefault="00C53038">
            <w:pPr>
              <w:pStyle w:val="Heading112pt"/>
              <w:numPr>
                <w:ilvl w:val="1"/>
                <w:numId w:val="2"/>
              </w:numPr>
              <w:tabs>
                <w:tab w:val="left" w:pos="10620"/>
              </w:tabs>
              <w:rPr>
                <w:rFonts w:ascii="Cambria" w:hAnsi="Cambria"/>
              </w:rPr>
            </w:pPr>
            <w:bookmarkStart w:id="9441" w:name="_Toc137819609"/>
            <w:bookmarkStart w:id="9442" w:name="_Toc137832276"/>
            <w:r>
              <w:rPr>
                <w:rFonts w:ascii="Cambria" w:hAnsi="Cambria"/>
                <w:b w:val="0"/>
              </w:rPr>
              <w:t>Clear button.</w:t>
            </w:r>
            <w:bookmarkEnd w:id="9441"/>
            <w:bookmarkEnd w:id="9442"/>
          </w:p>
          <w:p w14:paraId="6CFC0CA8" w14:textId="77777777" w:rsidR="009274EA" w:rsidRDefault="00C53038">
            <w:pPr>
              <w:pStyle w:val="Heading112pt"/>
              <w:numPr>
                <w:ilvl w:val="1"/>
                <w:numId w:val="2"/>
              </w:numPr>
              <w:tabs>
                <w:tab w:val="left" w:pos="10620"/>
              </w:tabs>
              <w:rPr>
                <w:rFonts w:ascii="Cambria" w:hAnsi="Cambria"/>
              </w:rPr>
            </w:pPr>
            <w:bookmarkStart w:id="9443" w:name="_Toc137819610"/>
            <w:bookmarkStart w:id="9444" w:name="_Toc137832277"/>
            <w:r>
              <w:rPr>
                <w:rFonts w:ascii="Cambria" w:hAnsi="Cambria"/>
                <w:b w:val="0"/>
              </w:rPr>
              <w:t>Cancel button.</w:t>
            </w:r>
            <w:bookmarkEnd w:id="9443"/>
            <w:bookmarkEnd w:id="9444"/>
          </w:p>
          <w:p w14:paraId="1C7E7D06" w14:textId="77777777" w:rsidR="009274EA" w:rsidRDefault="00C53038">
            <w:pPr>
              <w:pStyle w:val="Heading112pt"/>
              <w:tabs>
                <w:tab w:val="left" w:pos="10620"/>
              </w:tabs>
              <w:rPr>
                <w:rFonts w:ascii="Cambria" w:hAnsi="Cambria"/>
                <w:b w:val="0"/>
              </w:rPr>
            </w:pPr>
            <w:bookmarkStart w:id="9445" w:name="_Toc137819611"/>
            <w:bookmarkStart w:id="9446" w:name="_Toc137832278"/>
            <w:r>
              <w:rPr>
                <w:rFonts w:ascii="Cambria" w:hAnsi="Cambria"/>
                <w:b w:val="0"/>
              </w:rPr>
              <w:t>System should provide above mentioned fields as a mandatory fields.</w:t>
            </w:r>
            <w:bookmarkEnd w:id="9445"/>
            <w:bookmarkEnd w:id="9446"/>
          </w:p>
          <w:p w14:paraId="3B8F098D" w14:textId="77777777" w:rsidR="009274EA" w:rsidRDefault="00C53038">
            <w:pPr>
              <w:pStyle w:val="Heading112pt"/>
              <w:tabs>
                <w:tab w:val="left" w:pos="10620"/>
              </w:tabs>
              <w:rPr>
                <w:rFonts w:ascii="Cambria" w:hAnsi="Cambria"/>
                <w:b w:val="0"/>
              </w:rPr>
            </w:pPr>
            <w:bookmarkStart w:id="9447" w:name="_Toc137819612"/>
            <w:bookmarkStart w:id="9448" w:name="_Toc137832279"/>
            <w:r>
              <w:rPr>
                <w:rFonts w:ascii="Cambria" w:hAnsi="Cambria"/>
                <w:b w:val="0"/>
              </w:rPr>
              <w:t>System should display validation message “Please enter details” on click update button with blank fields.</w:t>
            </w:r>
            <w:bookmarkEnd w:id="9447"/>
            <w:bookmarkEnd w:id="9448"/>
          </w:p>
          <w:p w14:paraId="796E2CCD" w14:textId="77777777" w:rsidR="009274EA" w:rsidRDefault="00C53038">
            <w:pPr>
              <w:pStyle w:val="Heading112pt"/>
              <w:tabs>
                <w:tab w:val="left" w:pos="10620"/>
              </w:tabs>
              <w:rPr>
                <w:rFonts w:ascii="Cambria" w:hAnsi="Cambria"/>
                <w:b w:val="0"/>
              </w:rPr>
            </w:pPr>
            <w:bookmarkStart w:id="9449" w:name="_Toc137819613"/>
            <w:bookmarkStart w:id="9450" w:name="_Toc137832280"/>
            <w:r>
              <w:rPr>
                <w:rFonts w:ascii="Cambria" w:hAnsi="Cambria"/>
                <w:b w:val="0"/>
              </w:rPr>
              <w:t>System should clear all input on click clear button.</w:t>
            </w:r>
            <w:bookmarkEnd w:id="9449"/>
            <w:bookmarkEnd w:id="9450"/>
          </w:p>
          <w:p w14:paraId="12B9B8B9" w14:textId="77777777" w:rsidR="009274EA" w:rsidRDefault="00C53038">
            <w:pPr>
              <w:pStyle w:val="Heading112pt"/>
              <w:tabs>
                <w:tab w:val="left" w:pos="10620"/>
              </w:tabs>
              <w:rPr>
                <w:rFonts w:ascii="Cambria" w:hAnsi="Cambria"/>
                <w:b w:val="0"/>
              </w:rPr>
            </w:pPr>
            <w:bookmarkStart w:id="9451" w:name="_Toc137819614"/>
            <w:bookmarkStart w:id="9452" w:name="_Toc137832281"/>
            <w:r>
              <w:rPr>
                <w:rFonts w:ascii="Cambria" w:hAnsi="Cambria"/>
                <w:b w:val="0"/>
              </w:rPr>
              <w:t>System should redirect on log in home page on click cancel button.</w:t>
            </w:r>
            <w:bookmarkEnd w:id="9451"/>
            <w:bookmarkEnd w:id="9452"/>
          </w:p>
          <w:p w14:paraId="79F05B9C" w14:textId="77777777" w:rsidR="009274EA" w:rsidRDefault="00C53038">
            <w:pPr>
              <w:pStyle w:val="Heading112pt"/>
              <w:tabs>
                <w:tab w:val="left" w:pos="10620"/>
              </w:tabs>
              <w:rPr>
                <w:rFonts w:ascii="Cambria" w:hAnsi="Cambria"/>
                <w:b w:val="0"/>
              </w:rPr>
            </w:pPr>
            <w:bookmarkStart w:id="9453" w:name="_Toc137819615"/>
            <w:bookmarkStart w:id="9454" w:name="_Toc137832282"/>
            <w:r>
              <w:rPr>
                <w:rFonts w:ascii="Cambria" w:hAnsi="Cambria"/>
                <w:b w:val="0"/>
              </w:rPr>
              <w:t>System should not allow to enter duplicate value in Bank Account Detail of other auction center.</w:t>
            </w:r>
            <w:bookmarkEnd w:id="9453"/>
            <w:bookmarkEnd w:id="9454"/>
          </w:p>
          <w:p w14:paraId="14F757AD" w14:textId="77777777" w:rsidR="009274EA" w:rsidRDefault="00C53038">
            <w:pPr>
              <w:pStyle w:val="Heading112pt"/>
              <w:tabs>
                <w:tab w:val="left" w:pos="10620"/>
              </w:tabs>
              <w:rPr>
                <w:rFonts w:ascii="Cambria" w:hAnsi="Cambria"/>
                <w:b w:val="0"/>
              </w:rPr>
            </w:pPr>
            <w:bookmarkStart w:id="9455" w:name="_Toc137819616"/>
            <w:bookmarkStart w:id="9456" w:name="_Toc137832283"/>
            <w:r>
              <w:rPr>
                <w:rFonts w:ascii="Cambria" w:hAnsi="Cambria"/>
                <w:b w:val="0"/>
              </w:rPr>
              <w:t>System should display confirmation message “Bank Account Detail Updated successfully” on click of submit button.</w:t>
            </w:r>
            <w:bookmarkEnd w:id="9455"/>
            <w:bookmarkEnd w:id="9456"/>
          </w:p>
          <w:p w14:paraId="6FEB3FD1" w14:textId="77777777" w:rsidR="009274EA" w:rsidRDefault="00C53038">
            <w:pPr>
              <w:pStyle w:val="Heading112pt"/>
              <w:tabs>
                <w:tab w:val="left" w:pos="10620"/>
              </w:tabs>
              <w:rPr>
                <w:rFonts w:ascii="Cambria" w:hAnsi="Cambria"/>
                <w:b w:val="0"/>
              </w:rPr>
            </w:pPr>
            <w:bookmarkStart w:id="9457" w:name="_Toc137819617"/>
            <w:bookmarkStart w:id="9458" w:name="_Toc137832284"/>
            <w:r>
              <w:rPr>
                <w:rFonts w:ascii="Cambria" w:hAnsi="Cambria"/>
                <w:b w:val="0"/>
              </w:rPr>
              <w:t xml:space="preserve">System should move Bank Account Detail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9457"/>
            <w:bookmarkEnd w:id="9458"/>
          </w:p>
          <w:p w14:paraId="2EFC2911" w14:textId="77777777" w:rsidR="009274EA" w:rsidRDefault="00C53038">
            <w:pPr>
              <w:pStyle w:val="Heading112pt"/>
              <w:tabs>
                <w:tab w:val="left" w:pos="10620"/>
              </w:tabs>
              <w:rPr>
                <w:rFonts w:ascii="Cambria" w:hAnsi="Cambria"/>
                <w:b w:val="0"/>
              </w:rPr>
            </w:pPr>
            <w:bookmarkStart w:id="9459" w:name="_Toc137819618"/>
            <w:bookmarkStart w:id="9460" w:name="_Toc137832285"/>
            <w:r>
              <w:rPr>
                <w:rFonts w:ascii="Cambria" w:hAnsi="Cambria"/>
                <w:b w:val="0"/>
              </w:rPr>
              <w:t>In existing and past transaction system should display the inactivated values.</w:t>
            </w:r>
            <w:bookmarkEnd w:id="9459"/>
            <w:bookmarkEnd w:id="9460"/>
          </w:p>
          <w:p w14:paraId="1AC039A2" w14:textId="77777777" w:rsidR="009274EA" w:rsidRDefault="00C53038">
            <w:pPr>
              <w:pStyle w:val="Heading112pt"/>
              <w:tabs>
                <w:tab w:val="left" w:pos="10620"/>
              </w:tabs>
              <w:rPr>
                <w:rFonts w:ascii="Cambria" w:hAnsi="Cambria"/>
                <w:b w:val="0"/>
              </w:rPr>
            </w:pPr>
            <w:bookmarkStart w:id="9461" w:name="_Toc137819619"/>
            <w:bookmarkStart w:id="9462" w:name="_Toc137832286"/>
            <w:r>
              <w:rPr>
                <w:rFonts w:ascii="Cambria" w:hAnsi="Cambria"/>
                <w:b w:val="0"/>
              </w:rPr>
              <w:t xml:space="preserve">System should move Bank Account Detail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9461"/>
            <w:bookmarkEnd w:id="9462"/>
          </w:p>
          <w:p w14:paraId="5B6FC821" w14:textId="77777777" w:rsidR="009274EA" w:rsidRDefault="00C53038">
            <w:pPr>
              <w:pStyle w:val="Heading112pt"/>
              <w:tabs>
                <w:tab w:val="left" w:pos="10620"/>
              </w:tabs>
              <w:rPr>
                <w:rFonts w:ascii="Cambria" w:hAnsi="Cambria"/>
                <w:b w:val="0"/>
              </w:rPr>
            </w:pPr>
            <w:bookmarkStart w:id="9463" w:name="_Toc137819620"/>
            <w:bookmarkStart w:id="9464" w:name="_Toc137832287"/>
            <w:r>
              <w:rPr>
                <w:rFonts w:ascii="Cambria" w:hAnsi="Cambria"/>
                <w:b w:val="0"/>
              </w:rPr>
              <w:t>In existing and past transaction system should not display the activated values.</w:t>
            </w:r>
            <w:bookmarkEnd w:id="9463"/>
            <w:bookmarkEnd w:id="9464"/>
          </w:p>
          <w:p w14:paraId="6A5D7061" w14:textId="77777777" w:rsidR="009274EA" w:rsidRDefault="00C53038">
            <w:pPr>
              <w:pStyle w:val="Heading112pt"/>
              <w:tabs>
                <w:tab w:val="left" w:pos="10620"/>
              </w:tabs>
              <w:rPr>
                <w:rFonts w:ascii="Cambria" w:hAnsi="Cambria"/>
                <w:b w:val="0"/>
              </w:rPr>
            </w:pPr>
            <w:bookmarkStart w:id="9465" w:name="_Toc137819621"/>
            <w:bookmarkStart w:id="9466" w:name="_Toc137832288"/>
            <w:r>
              <w:rPr>
                <w:rFonts w:ascii="Cambria" w:hAnsi="Cambria"/>
                <w:b w:val="0"/>
              </w:rPr>
              <w:t>System should not perform any activity in invoice and payment distribution process for all inactivated bank details.</w:t>
            </w:r>
            <w:bookmarkEnd w:id="9465"/>
            <w:bookmarkEnd w:id="9466"/>
          </w:p>
          <w:p w14:paraId="1DAD23A4"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lastRenderedPageBreak/>
              <w:t>Audit Trail Report</w:t>
            </w:r>
            <w:r>
              <w:rPr>
                <w:rFonts w:ascii="Cambria" w:hAnsi="Cambria"/>
              </w:rPr>
              <w:t xml:space="preserve"> :</w:t>
            </w:r>
          </w:p>
          <w:p w14:paraId="163CFB5C" w14:textId="77777777" w:rsidR="009274EA" w:rsidRDefault="00C53038">
            <w:pPr>
              <w:pStyle w:val="Heading112pt"/>
              <w:rPr>
                <w:rFonts w:ascii="Cambria" w:hAnsi="Cambria"/>
                <w:b w:val="0"/>
              </w:rPr>
            </w:pPr>
            <w:r>
              <w:rPr>
                <w:rFonts w:ascii="Cambria" w:hAnsi="Cambria"/>
                <w:b w:val="0"/>
              </w:rPr>
              <w:t>System should capture the entry of “Account Number” update in audit trail report as “Account Number” :&lt; Account Number &gt; Updated for  &lt;Auction Center&gt;.</w:t>
            </w:r>
          </w:p>
          <w:p w14:paraId="3C83B56A" w14:textId="77777777" w:rsidR="009274EA" w:rsidRDefault="00C53038">
            <w:pPr>
              <w:pStyle w:val="Heading112pt"/>
              <w:rPr>
                <w:rFonts w:ascii="Cambria" w:hAnsi="Cambria"/>
                <w:b w:val="0"/>
              </w:rPr>
            </w:pPr>
            <w:r>
              <w:rPr>
                <w:rFonts w:ascii="Cambria" w:hAnsi="Cambria"/>
                <w:b w:val="0"/>
              </w:rPr>
              <w:t>System should capture the entry of “Bank Name” update in audit trail report as “Bank Name” :&lt; Bank Name&gt; Updated for  &lt;Auction Center&gt;.</w:t>
            </w:r>
          </w:p>
          <w:p w14:paraId="23D377CE" w14:textId="77777777" w:rsidR="009274EA" w:rsidRDefault="00C53038">
            <w:pPr>
              <w:pStyle w:val="Heading112pt"/>
              <w:rPr>
                <w:rFonts w:ascii="Cambria" w:hAnsi="Cambria"/>
                <w:b w:val="0"/>
              </w:rPr>
            </w:pPr>
            <w:r>
              <w:rPr>
                <w:rFonts w:ascii="Cambria" w:hAnsi="Cambria"/>
                <w:b w:val="0"/>
              </w:rPr>
              <w:t>System should capture the entry of “Branch Address” update in audit trail report as “Branch Address” :&lt; Branch Address&gt; Updated for  &lt;Auction Center&gt;.</w:t>
            </w:r>
          </w:p>
          <w:p w14:paraId="02A7DA94" w14:textId="77777777" w:rsidR="009274EA" w:rsidRDefault="00C53038">
            <w:pPr>
              <w:pStyle w:val="Heading112pt"/>
              <w:rPr>
                <w:rFonts w:ascii="Cambria" w:hAnsi="Cambria"/>
                <w:b w:val="0"/>
              </w:rPr>
            </w:pPr>
            <w:r>
              <w:rPr>
                <w:rFonts w:ascii="Cambria" w:hAnsi="Cambria"/>
                <w:b w:val="0"/>
              </w:rPr>
              <w:t>System should capture the entry of “IFSC Code” update in audit trail report as “IFSC Code” :&lt; IFSC Code&gt; Updated for  &lt;Auction Center&gt;.</w:t>
            </w:r>
          </w:p>
          <w:p w14:paraId="7C7910D7" w14:textId="77777777" w:rsidR="009274EA" w:rsidRDefault="00C53038">
            <w:pPr>
              <w:pStyle w:val="Heading112pt"/>
              <w:rPr>
                <w:rFonts w:ascii="Cambria" w:hAnsi="Cambria"/>
                <w:b w:val="0"/>
              </w:rPr>
            </w:pPr>
            <w:r>
              <w:rPr>
                <w:rFonts w:ascii="Cambria" w:hAnsi="Cambria"/>
                <w:b w:val="0"/>
              </w:rPr>
              <w:t>System should capture the entry of “Beneficiary Name” update in audit trail report as “Beneficiary Name” :&lt; Beneficiary Name &gt; Updated for  &lt;Auction Center&gt;.</w:t>
            </w:r>
          </w:p>
          <w:p w14:paraId="4B880756" w14:textId="77777777" w:rsidR="009274EA" w:rsidRDefault="00C53038">
            <w:pPr>
              <w:pStyle w:val="Heading112pt"/>
              <w:rPr>
                <w:rFonts w:ascii="Cambria" w:hAnsi="Cambria"/>
                <w:b w:val="0"/>
              </w:rPr>
            </w:pPr>
            <w:r>
              <w:rPr>
                <w:rFonts w:ascii="Cambria" w:hAnsi="Cambria"/>
                <w:b w:val="0"/>
              </w:rPr>
              <w:t>System should capture the entry of “Contact Person” update in audit trail report as “Contact Person” :&lt; Contact Person&gt; Updated for  &lt;Auction Center&gt;.</w:t>
            </w:r>
          </w:p>
          <w:p w14:paraId="3C8E4921" w14:textId="77777777" w:rsidR="009274EA" w:rsidRDefault="00C53038">
            <w:pPr>
              <w:pStyle w:val="Heading112pt"/>
              <w:rPr>
                <w:rFonts w:ascii="Cambria" w:hAnsi="Cambria"/>
                <w:b w:val="0"/>
              </w:rPr>
            </w:pPr>
            <w:r>
              <w:rPr>
                <w:rFonts w:ascii="Cambria" w:hAnsi="Cambria"/>
                <w:b w:val="0"/>
              </w:rPr>
              <w:t>System should capture the entry of “Email” update in audit trail report as “Email” :&lt; Email&gt; Updated for &lt;Auction Center&gt;.</w:t>
            </w:r>
          </w:p>
          <w:p w14:paraId="39985D7E" w14:textId="77777777" w:rsidR="009274EA" w:rsidRDefault="00C53038">
            <w:pPr>
              <w:pStyle w:val="Heading112pt"/>
              <w:rPr>
                <w:rFonts w:ascii="Cambria" w:hAnsi="Cambria"/>
                <w:b w:val="0"/>
              </w:rPr>
            </w:pPr>
            <w:r>
              <w:rPr>
                <w:rFonts w:ascii="Cambria" w:hAnsi="Cambria"/>
                <w:b w:val="0"/>
              </w:rPr>
              <w:t>System should capture the entry of “Contact Number” update in audit trail report as “Contact Number” :&lt; Contact Number &gt; Updated for &lt;Auction Center&gt;.</w:t>
            </w:r>
          </w:p>
          <w:p w14:paraId="254770D5" w14:textId="77777777" w:rsidR="009274EA" w:rsidRDefault="00C53038">
            <w:pPr>
              <w:pStyle w:val="Heading112pt"/>
              <w:rPr>
                <w:rFonts w:ascii="Cambria" w:hAnsi="Cambria"/>
                <w:b w:val="0"/>
              </w:rPr>
            </w:pPr>
            <w:r>
              <w:rPr>
                <w:rFonts w:ascii="Cambria" w:hAnsi="Cambria"/>
                <w:b w:val="0"/>
              </w:rPr>
              <w:t>System should capture the entry of “Contact Person Address” update in audit trail report as “Contact Person Address” :&lt; Contact Person Address&gt; Updated for  &lt;Auction Center&gt;.</w:t>
            </w:r>
          </w:p>
          <w:p w14:paraId="40C06ED9" w14:textId="77777777" w:rsidR="009274EA" w:rsidRDefault="00C53038">
            <w:pPr>
              <w:pStyle w:val="Heading112pt"/>
              <w:numPr>
                <w:ilvl w:val="0"/>
                <w:numId w:val="0"/>
              </w:numPr>
              <w:tabs>
                <w:tab w:val="left" w:pos="10620"/>
              </w:tabs>
              <w:rPr>
                <w:rFonts w:ascii="Cambria" w:hAnsi="Cambria"/>
              </w:rPr>
            </w:pPr>
            <w:bookmarkStart w:id="9467" w:name="_Toc137819622"/>
            <w:bookmarkStart w:id="9468" w:name="_Toc137832289"/>
            <w:r>
              <w:rPr>
                <w:rFonts w:ascii="Cambria" w:hAnsi="Cambria"/>
                <w:u w:val="single"/>
              </w:rPr>
              <w:t>View Mode</w:t>
            </w:r>
            <w:r>
              <w:rPr>
                <w:rFonts w:ascii="Cambria" w:hAnsi="Cambria"/>
                <w:b w:val="0"/>
              </w:rPr>
              <w:t xml:space="preserve"> :</w:t>
            </w:r>
            <w:bookmarkEnd w:id="9467"/>
            <w:bookmarkEnd w:id="9468"/>
          </w:p>
          <w:p w14:paraId="31696202" w14:textId="77777777" w:rsidR="009274EA" w:rsidRDefault="00C53038">
            <w:pPr>
              <w:pStyle w:val="Heading112pt"/>
              <w:tabs>
                <w:tab w:val="left" w:pos="10620"/>
              </w:tabs>
              <w:rPr>
                <w:rFonts w:ascii="Cambria" w:hAnsi="Cambria"/>
                <w:b w:val="0"/>
              </w:rPr>
            </w:pPr>
            <w:bookmarkStart w:id="9469" w:name="_Toc137819623"/>
            <w:bookmarkStart w:id="9470" w:name="_Toc137832290"/>
            <w:r>
              <w:rPr>
                <w:rFonts w:ascii="Cambria" w:hAnsi="Cambria"/>
                <w:b w:val="0"/>
              </w:rPr>
              <w:t>System should display all details of respective “Bank Account Detail” under view mode on click of view link.</w:t>
            </w:r>
            <w:bookmarkEnd w:id="9469"/>
            <w:bookmarkEnd w:id="9470"/>
          </w:p>
          <w:p w14:paraId="32E1C523" w14:textId="77777777" w:rsidR="009274EA" w:rsidRDefault="00C53038">
            <w:pPr>
              <w:pStyle w:val="Heading112pt"/>
              <w:tabs>
                <w:tab w:val="left" w:pos="10620"/>
              </w:tabs>
              <w:rPr>
                <w:rFonts w:ascii="Cambria" w:hAnsi="Cambria"/>
                <w:b w:val="0"/>
              </w:rPr>
            </w:pPr>
            <w:bookmarkStart w:id="9471" w:name="_Toc137819624"/>
            <w:bookmarkStart w:id="9472" w:name="_Toc137832291"/>
            <w:r>
              <w:rPr>
                <w:rFonts w:ascii="Cambria" w:hAnsi="Cambria"/>
                <w:b w:val="0"/>
              </w:rPr>
              <w:t>System should provide export to PDF and Excel option.</w:t>
            </w:r>
            <w:bookmarkEnd w:id="9471"/>
            <w:bookmarkEnd w:id="9472"/>
          </w:p>
          <w:p w14:paraId="1A54A476" w14:textId="77777777" w:rsidR="009274EA" w:rsidRDefault="00C53038">
            <w:pPr>
              <w:pStyle w:val="Heading112pt"/>
              <w:tabs>
                <w:tab w:val="left" w:pos="10620"/>
              </w:tabs>
              <w:rPr>
                <w:rFonts w:ascii="Cambria" w:hAnsi="Cambria"/>
                <w:b w:val="0"/>
              </w:rPr>
            </w:pPr>
            <w:bookmarkStart w:id="9473" w:name="_Toc137819625"/>
            <w:bookmarkStart w:id="9474" w:name="_Toc137832292"/>
            <w:r>
              <w:rPr>
                <w:rFonts w:ascii="Cambria" w:hAnsi="Cambria"/>
                <w:b w:val="0"/>
              </w:rPr>
              <w:t>System should display below details in exported Excel/PDF file for respective Bank Account Detail.</w:t>
            </w:r>
            <w:bookmarkEnd w:id="9473"/>
            <w:bookmarkEnd w:id="9474"/>
          </w:p>
          <w:p w14:paraId="3C36070D" w14:textId="77777777" w:rsidR="009274EA" w:rsidRDefault="00C53038">
            <w:pPr>
              <w:pStyle w:val="Heading112pt"/>
              <w:numPr>
                <w:ilvl w:val="1"/>
                <w:numId w:val="2"/>
              </w:numPr>
              <w:tabs>
                <w:tab w:val="left" w:pos="10620"/>
              </w:tabs>
              <w:rPr>
                <w:rFonts w:ascii="Cambria" w:hAnsi="Cambria"/>
                <w:b w:val="0"/>
              </w:rPr>
            </w:pPr>
            <w:bookmarkStart w:id="9475" w:name="_Toc137819626"/>
            <w:bookmarkStart w:id="9476" w:name="_Toc137832293"/>
            <w:r>
              <w:rPr>
                <w:rFonts w:ascii="Cambria" w:hAnsi="Cambria"/>
                <w:b w:val="0"/>
              </w:rPr>
              <w:t>Sr.</w:t>
            </w:r>
            <w:bookmarkEnd w:id="9475"/>
            <w:bookmarkEnd w:id="9476"/>
          </w:p>
          <w:p w14:paraId="7FB962CC"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Account Number </w:t>
            </w:r>
          </w:p>
          <w:p w14:paraId="06102D97"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Bank Name</w:t>
            </w:r>
          </w:p>
          <w:p w14:paraId="35B1A889"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Branch Address</w:t>
            </w:r>
          </w:p>
          <w:p w14:paraId="7B9B6FD3"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IFSC Code</w:t>
            </w:r>
          </w:p>
          <w:p w14:paraId="151DEC9D"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Beneficiary Name </w:t>
            </w:r>
          </w:p>
          <w:p w14:paraId="380AF95C"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Contact Person </w:t>
            </w:r>
          </w:p>
          <w:p w14:paraId="180D0C5A"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Email</w:t>
            </w:r>
          </w:p>
          <w:p w14:paraId="479F8893"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 xml:space="preserve">Contact Number </w:t>
            </w:r>
          </w:p>
          <w:p w14:paraId="4E474BDD"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lastRenderedPageBreak/>
              <w:t>Contact Person Address</w:t>
            </w:r>
          </w:p>
          <w:p w14:paraId="20363CAC" w14:textId="77777777" w:rsidR="009274EA" w:rsidRDefault="00C53038">
            <w:pPr>
              <w:pStyle w:val="ListParagraph"/>
              <w:numPr>
                <w:ilvl w:val="1"/>
                <w:numId w:val="2"/>
              </w:numPr>
              <w:tabs>
                <w:tab w:val="left" w:pos="10620"/>
              </w:tabs>
              <w:spacing w:before="0" w:after="160" w:line="360" w:lineRule="auto"/>
              <w:contextualSpacing/>
              <w:jc w:val="left"/>
              <w:rPr>
                <w:rFonts w:ascii="Cambria" w:hAnsi="Cambria"/>
              </w:rPr>
            </w:pPr>
            <w:r>
              <w:rPr>
                <w:rFonts w:ascii="Cambria" w:hAnsi="Cambria"/>
              </w:rPr>
              <w:t>Status</w:t>
            </w:r>
          </w:p>
          <w:p w14:paraId="5BC24EBA" w14:textId="77777777" w:rsidR="009274EA" w:rsidRDefault="00C53038">
            <w:pPr>
              <w:pStyle w:val="Heading112pt"/>
              <w:numPr>
                <w:ilvl w:val="2"/>
                <w:numId w:val="2"/>
              </w:numPr>
              <w:tabs>
                <w:tab w:val="left" w:pos="10620"/>
              </w:tabs>
              <w:rPr>
                <w:rFonts w:ascii="Cambria" w:hAnsi="Cambria"/>
              </w:rPr>
            </w:pPr>
            <w:bookmarkStart w:id="9477" w:name="_Toc137819627"/>
            <w:bookmarkStart w:id="9478" w:name="_Toc137832294"/>
            <w:r>
              <w:rPr>
                <w:rFonts w:ascii="Cambria" w:hAnsi="Cambria"/>
                <w:b w:val="0"/>
              </w:rPr>
              <w:t>Active</w:t>
            </w:r>
            <w:bookmarkEnd w:id="9477"/>
            <w:bookmarkEnd w:id="9478"/>
          </w:p>
          <w:p w14:paraId="485310E8" w14:textId="77777777" w:rsidR="009274EA" w:rsidRDefault="00C53038">
            <w:pPr>
              <w:pStyle w:val="Heading112pt"/>
              <w:numPr>
                <w:ilvl w:val="2"/>
                <w:numId w:val="2"/>
              </w:numPr>
              <w:tabs>
                <w:tab w:val="left" w:pos="10620"/>
              </w:tabs>
              <w:rPr>
                <w:rFonts w:ascii="Cambria" w:hAnsi="Cambria"/>
              </w:rPr>
            </w:pPr>
            <w:bookmarkStart w:id="9479" w:name="_Toc137819628"/>
            <w:bookmarkStart w:id="9480" w:name="_Toc137832295"/>
            <w:r>
              <w:rPr>
                <w:rFonts w:ascii="Cambria" w:hAnsi="Cambria"/>
                <w:b w:val="0"/>
              </w:rPr>
              <w:t>Inactive</w:t>
            </w:r>
            <w:bookmarkEnd w:id="9479"/>
            <w:bookmarkEnd w:id="9480"/>
          </w:p>
          <w:p w14:paraId="35BC7E3B" w14:textId="77777777" w:rsidR="009274EA" w:rsidRDefault="00C53038">
            <w:pPr>
              <w:pStyle w:val="Heading112pt"/>
              <w:tabs>
                <w:tab w:val="left" w:pos="10620"/>
              </w:tabs>
              <w:rPr>
                <w:rFonts w:ascii="Cambria" w:hAnsi="Cambria"/>
                <w:b w:val="0"/>
              </w:rPr>
            </w:pPr>
            <w:bookmarkStart w:id="9481" w:name="_Toc137819629"/>
            <w:bookmarkStart w:id="9482" w:name="_Toc137832296"/>
            <w:r>
              <w:rPr>
                <w:rFonts w:ascii="Cambria" w:hAnsi="Cambria"/>
                <w:b w:val="0"/>
              </w:rPr>
              <w:t>System should not allow to change the detail in view mode.</w:t>
            </w:r>
            <w:bookmarkEnd w:id="9481"/>
            <w:bookmarkEnd w:id="9482"/>
          </w:p>
          <w:p w14:paraId="1B437122" w14:textId="77777777" w:rsidR="009274EA" w:rsidRDefault="00C53038">
            <w:pPr>
              <w:pStyle w:val="Heading112pt"/>
              <w:numPr>
                <w:ilvl w:val="0"/>
                <w:numId w:val="0"/>
              </w:numPr>
              <w:tabs>
                <w:tab w:val="left" w:pos="10620"/>
              </w:tabs>
              <w:ind w:left="360" w:hanging="360"/>
              <w:rPr>
                <w:rFonts w:ascii="Cambria" w:hAnsi="Cambria"/>
                <w:b w:val="0"/>
              </w:rPr>
            </w:pPr>
            <w:bookmarkStart w:id="9483" w:name="_Toc137819630"/>
            <w:bookmarkStart w:id="9484" w:name="_Toc137832297"/>
            <w:r>
              <w:rPr>
                <w:rFonts w:ascii="Cambria" w:hAnsi="Cambria"/>
                <w:u w:val="single"/>
              </w:rPr>
              <w:t>Uploaded Document section</w:t>
            </w:r>
            <w:r>
              <w:rPr>
                <w:rFonts w:ascii="Cambria" w:hAnsi="Cambria"/>
                <w:b w:val="0"/>
              </w:rPr>
              <w:t xml:space="preserve"> :</w:t>
            </w:r>
            <w:bookmarkEnd w:id="9483"/>
            <w:bookmarkEnd w:id="9484"/>
          </w:p>
          <w:p w14:paraId="0557D4B6" w14:textId="77777777" w:rsidR="009274EA" w:rsidRDefault="00C53038">
            <w:pPr>
              <w:pStyle w:val="Heading112pt"/>
              <w:tabs>
                <w:tab w:val="left" w:pos="10620"/>
              </w:tabs>
              <w:rPr>
                <w:rFonts w:ascii="Cambria" w:hAnsi="Cambria"/>
              </w:rPr>
            </w:pPr>
            <w:bookmarkStart w:id="9485" w:name="_Toc137819631"/>
            <w:bookmarkStart w:id="9486" w:name="_Toc137832298"/>
            <w:r>
              <w:rPr>
                <w:rFonts w:ascii="Cambria" w:hAnsi="Cambria"/>
                <w:b w:val="0"/>
              </w:rPr>
              <w:t>System should display the list of PDF documents uploaded while doing any activity in master.</w:t>
            </w:r>
            <w:bookmarkEnd w:id="9485"/>
            <w:bookmarkEnd w:id="9486"/>
          </w:p>
          <w:p w14:paraId="1587F5CE" w14:textId="77777777" w:rsidR="009274EA" w:rsidRDefault="00C53038">
            <w:pPr>
              <w:pStyle w:val="Heading112pt"/>
              <w:tabs>
                <w:tab w:val="left" w:pos="10620"/>
              </w:tabs>
              <w:rPr>
                <w:rFonts w:ascii="Cambria" w:hAnsi="Cambria"/>
              </w:rPr>
            </w:pPr>
            <w:bookmarkStart w:id="9487" w:name="_Toc137819632"/>
            <w:bookmarkStart w:id="9488" w:name="_Toc137832299"/>
            <w:r>
              <w:rPr>
                <w:rFonts w:ascii="Cambria" w:hAnsi="Cambria"/>
                <w:b w:val="0"/>
              </w:rPr>
              <w:t>System should below detail in uploaded document section.</w:t>
            </w:r>
            <w:bookmarkEnd w:id="9487"/>
            <w:bookmarkEnd w:id="9488"/>
          </w:p>
          <w:p w14:paraId="1BED8F58" w14:textId="77777777" w:rsidR="009274EA" w:rsidRDefault="00C53038">
            <w:pPr>
              <w:pStyle w:val="Heading112pt"/>
              <w:numPr>
                <w:ilvl w:val="1"/>
                <w:numId w:val="2"/>
              </w:numPr>
              <w:tabs>
                <w:tab w:val="left" w:pos="10620"/>
              </w:tabs>
              <w:rPr>
                <w:rFonts w:ascii="Cambria" w:hAnsi="Cambria"/>
              </w:rPr>
            </w:pPr>
            <w:bookmarkStart w:id="9489" w:name="_Toc137819633"/>
            <w:bookmarkStart w:id="9490" w:name="_Toc137832300"/>
            <w:r>
              <w:rPr>
                <w:rFonts w:ascii="Cambria" w:hAnsi="Cambria"/>
                <w:b w:val="0"/>
              </w:rPr>
              <w:t>Sr.</w:t>
            </w:r>
            <w:bookmarkEnd w:id="9489"/>
            <w:bookmarkEnd w:id="9490"/>
          </w:p>
          <w:p w14:paraId="03A0DC98" w14:textId="77777777" w:rsidR="009274EA" w:rsidRDefault="00C53038">
            <w:pPr>
              <w:pStyle w:val="Heading112pt"/>
              <w:numPr>
                <w:ilvl w:val="1"/>
                <w:numId w:val="2"/>
              </w:numPr>
              <w:tabs>
                <w:tab w:val="left" w:pos="10620"/>
              </w:tabs>
              <w:rPr>
                <w:rFonts w:ascii="Cambria" w:hAnsi="Cambria"/>
              </w:rPr>
            </w:pPr>
            <w:r>
              <w:rPr>
                <w:rFonts w:ascii="Cambria" w:hAnsi="Cambria"/>
                <w:b w:val="0"/>
              </w:rPr>
              <w:t>Auction Center Name</w:t>
            </w:r>
          </w:p>
          <w:p w14:paraId="4D3B5A7B" w14:textId="77777777" w:rsidR="009274EA" w:rsidRDefault="00C53038">
            <w:pPr>
              <w:pStyle w:val="Heading112pt"/>
              <w:numPr>
                <w:ilvl w:val="1"/>
                <w:numId w:val="2"/>
              </w:numPr>
              <w:tabs>
                <w:tab w:val="left" w:pos="10620"/>
              </w:tabs>
              <w:rPr>
                <w:rFonts w:ascii="Cambria" w:hAnsi="Cambria"/>
              </w:rPr>
            </w:pPr>
            <w:bookmarkStart w:id="9491" w:name="_Toc137819634"/>
            <w:bookmarkStart w:id="9492" w:name="_Toc137832301"/>
            <w:r>
              <w:rPr>
                <w:rFonts w:ascii="Cambria" w:hAnsi="Cambria"/>
                <w:b w:val="0"/>
              </w:rPr>
              <w:t>Document Brief/Remarks</w:t>
            </w:r>
            <w:bookmarkEnd w:id="9491"/>
            <w:bookmarkEnd w:id="9492"/>
          </w:p>
          <w:p w14:paraId="790B016A" w14:textId="77777777" w:rsidR="009274EA" w:rsidRDefault="00C53038">
            <w:pPr>
              <w:pStyle w:val="Heading112pt"/>
              <w:numPr>
                <w:ilvl w:val="1"/>
                <w:numId w:val="2"/>
              </w:numPr>
              <w:tabs>
                <w:tab w:val="left" w:pos="10620"/>
              </w:tabs>
              <w:rPr>
                <w:rFonts w:ascii="Cambria" w:hAnsi="Cambria"/>
              </w:rPr>
            </w:pPr>
            <w:bookmarkStart w:id="9493" w:name="_Toc137819635"/>
            <w:bookmarkStart w:id="9494" w:name="_Toc137832302"/>
            <w:r>
              <w:rPr>
                <w:rFonts w:ascii="Cambria" w:hAnsi="Cambria"/>
                <w:b w:val="0"/>
              </w:rPr>
              <w:t>Document upload date and time</w:t>
            </w:r>
            <w:bookmarkEnd w:id="9493"/>
            <w:bookmarkEnd w:id="9494"/>
          </w:p>
          <w:p w14:paraId="36422C74" w14:textId="77777777" w:rsidR="009274EA" w:rsidRDefault="00C53038">
            <w:pPr>
              <w:pStyle w:val="Heading112pt"/>
              <w:numPr>
                <w:ilvl w:val="1"/>
                <w:numId w:val="2"/>
              </w:numPr>
              <w:tabs>
                <w:tab w:val="left" w:pos="10620"/>
              </w:tabs>
              <w:rPr>
                <w:rFonts w:ascii="Cambria" w:hAnsi="Cambria"/>
              </w:rPr>
            </w:pPr>
            <w:bookmarkStart w:id="9495" w:name="_Toc137819636"/>
            <w:bookmarkStart w:id="9496" w:name="_Toc137832303"/>
            <w:r>
              <w:rPr>
                <w:rFonts w:ascii="Cambria" w:hAnsi="Cambria"/>
                <w:b w:val="0"/>
              </w:rPr>
              <w:t>Action</w:t>
            </w:r>
            <w:bookmarkEnd w:id="9495"/>
            <w:bookmarkEnd w:id="9496"/>
            <w:r>
              <w:rPr>
                <w:rFonts w:ascii="Cambria" w:hAnsi="Cambria"/>
                <w:b w:val="0"/>
              </w:rPr>
              <w:t xml:space="preserve"> </w:t>
            </w:r>
          </w:p>
          <w:p w14:paraId="23B03C2D" w14:textId="77777777" w:rsidR="009274EA" w:rsidRDefault="00C53038">
            <w:pPr>
              <w:pStyle w:val="Heading112pt"/>
              <w:numPr>
                <w:ilvl w:val="2"/>
                <w:numId w:val="2"/>
              </w:numPr>
              <w:tabs>
                <w:tab w:val="left" w:pos="10620"/>
              </w:tabs>
              <w:rPr>
                <w:rFonts w:ascii="Cambria" w:hAnsi="Cambria"/>
              </w:rPr>
            </w:pPr>
            <w:bookmarkStart w:id="9497" w:name="_Toc137819637"/>
            <w:bookmarkStart w:id="9498" w:name="_Toc137832304"/>
            <w:r>
              <w:rPr>
                <w:rFonts w:ascii="Cambria" w:hAnsi="Cambria"/>
                <w:b w:val="0"/>
              </w:rPr>
              <w:t>Download document link.</w:t>
            </w:r>
            <w:bookmarkEnd w:id="9497"/>
            <w:bookmarkEnd w:id="9498"/>
          </w:p>
          <w:p w14:paraId="3B01629D" w14:textId="77777777" w:rsidR="009274EA" w:rsidRDefault="00C53038">
            <w:pPr>
              <w:pStyle w:val="Heading112pt"/>
              <w:numPr>
                <w:ilvl w:val="2"/>
                <w:numId w:val="2"/>
              </w:numPr>
              <w:tabs>
                <w:tab w:val="left" w:pos="10620"/>
              </w:tabs>
              <w:rPr>
                <w:rFonts w:ascii="Cambria" w:hAnsi="Cambria"/>
              </w:rPr>
            </w:pPr>
            <w:bookmarkStart w:id="9499" w:name="_Toc137819638"/>
            <w:bookmarkStart w:id="9500" w:name="_Toc137832305"/>
            <w:r>
              <w:rPr>
                <w:rFonts w:ascii="Cambria" w:hAnsi="Cambria"/>
                <w:b w:val="0"/>
              </w:rPr>
              <w:t>Preview document link.</w:t>
            </w:r>
            <w:bookmarkEnd w:id="9499"/>
            <w:bookmarkEnd w:id="9500"/>
          </w:p>
          <w:p w14:paraId="3F30F9D3" w14:textId="77777777" w:rsidR="009274EA" w:rsidRDefault="00C53038">
            <w:pPr>
              <w:pStyle w:val="Heading112pt"/>
              <w:tabs>
                <w:tab w:val="left" w:pos="10620"/>
              </w:tabs>
              <w:rPr>
                <w:rFonts w:ascii="Cambria" w:hAnsi="Cambria"/>
              </w:rPr>
            </w:pPr>
            <w:bookmarkStart w:id="9501" w:name="_Toc137819639"/>
            <w:bookmarkStart w:id="9502" w:name="_Toc137832306"/>
            <w:r>
              <w:rPr>
                <w:rFonts w:ascii="Cambria" w:hAnsi="Cambria"/>
                <w:b w:val="0"/>
              </w:rPr>
              <w:t>System should download the document on click “Download document” link.</w:t>
            </w:r>
            <w:bookmarkEnd w:id="9501"/>
            <w:bookmarkEnd w:id="9502"/>
          </w:p>
          <w:p w14:paraId="54ECF6DB" w14:textId="77777777" w:rsidR="009274EA" w:rsidRDefault="00C53038">
            <w:pPr>
              <w:pStyle w:val="Heading112pt"/>
              <w:tabs>
                <w:tab w:val="left" w:pos="10620"/>
              </w:tabs>
              <w:rPr>
                <w:rFonts w:ascii="Cambria" w:hAnsi="Cambria"/>
                <w:b w:val="0"/>
              </w:rPr>
            </w:pPr>
            <w:bookmarkStart w:id="9503" w:name="_Toc137819640"/>
            <w:bookmarkStart w:id="9504" w:name="_Toc137832307"/>
            <w:r>
              <w:rPr>
                <w:rFonts w:ascii="Cambria" w:hAnsi="Cambria"/>
                <w:b w:val="0"/>
              </w:rPr>
              <w:t>System should display the document without download on screen with PDF viewer on click “Preview Document” link.</w:t>
            </w:r>
            <w:bookmarkEnd w:id="9503"/>
            <w:bookmarkEnd w:id="9504"/>
          </w:p>
          <w:p w14:paraId="21C71C48" w14:textId="77777777" w:rsidR="009274EA" w:rsidRDefault="009274EA">
            <w:pPr>
              <w:pStyle w:val="Heading112pt"/>
              <w:numPr>
                <w:ilvl w:val="0"/>
                <w:numId w:val="0"/>
              </w:numPr>
              <w:tabs>
                <w:tab w:val="left" w:pos="10620"/>
              </w:tabs>
              <w:ind w:left="360" w:hanging="360"/>
              <w:rPr>
                <w:rFonts w:ascii="Cambria" w:hAnsi="Cambria"/>
                <w:u w:val="single"/>
              </w:rPr>
            </w:pPr>
          </w:p>
          <w:p w14:paraId="6E94BF22" w14:textId="77777777" w:rsidR="009274EA" w:rsidRDefault="00C53038">
            <w:pPr>
              <w:pStyle w:val="Heading112pt"/>
              <w:numPr>
                <w:ilvl w:val="0"/>
                <w:numId w:val="0"/>
              </w:numPr>
              <w:tabs>
                <w:tab w:val="left" w:pos="10620"/>
              </w:tabs>
              <w:ind w:left="360" w:hanging="360"/>
              <w:rPr>
                <w:rFonts w:ascii="Cambria" w:hAnsi="Cambria"/>
                <w:b w:val="0"/>
              </w:rPr>
            </w:pPr>
            <w:bookmarkStart w:id="9505" w:name="_Toc137819641"/>
            <w:bookmarkStart w:id="9506" w:name="_Toc137832308"/>
            <w:r>
              <w:rPr>
                <w:rFonts w:ascii="Cambria" w:hAnsi="Cambria"/>
                <w:u w:val="single"/>
              </w:rPr>
              <w:t>View  History for &lt;Master Name&gt; Update</w:t>
            </w:r>
            <w:r>
              <w:rPr>
                <w:rFonts w:ascii="Cambria" w:hAnsi="Cambria"/>
                <w:b w:val="0"/>
              </w:rPr>
              <w:t>:</w:t>
            </w:r>
            <w:bookmarkEnd w:id="9505"/>
            <w:bookmarkEnd w:id="9506"/>
          </w:p>
          <w:p w14:paraId="5B757868" w14:textId="77777777" w:rsidR="009274EA" w:rsidRDefault="00C53038">
            <w:pPr>
              <w:pStyle w:val="Heading112pt"/>
              <w:tabs>
                <w:tab w:val="left" w:pos="10620"/>
              </w:tabs>
              <w:rPr>
                <w:rFonts w:ascii="Cambria" w:hAnsi="Cambria"/>
                <w:b w:val="0"/>
              </w:rPr>
            </w:pPr>
            <w:bookmarkStart w:id="9507" w:name="_Toc137819642"/>
            <w:bookmarkStart w:id="9508" w:name="_Toc137832309"/>
            <w:r>
              <w:rPr>
                <w:rFonts w:ascii="Cambria" w:hAnsi="Cambria"/>
                <w:b w:val="0"/>
              </w:rPr>
              <w:t>System should maintain and display history of every update for respective master value.</w:t>
            </w:r>
            <w:bookmarkEnd w:id="9507"/>
            <w:bookmarkEnd w:id="9508"/>
          </w:p>
          <w:p w14:paraId="44990DC4" w14:textId="77777777" w:rsidR="009274EA" w:rsidRDefault="00C53038">
            <w:pPr>
              <w:pStyle w:val="Heading112pt"/>
              <w:tabs>
                <w:tab w:val="left" w:pos="10620"/>
              </w:tabs>
              <w:rPr>
                <w:rFonts w:ascii="Cambria" w:hAnsi="Cambria"/>
                <w:b w:val="0"/>
              </w:rPr>
            </w:pPr>
            <w:bookmarkStart w:id="9509" w:name="_Toc137819643"/>
            <w:bookmarkStart w:id="9510" w:name="_Toc137832310"/>
            <w:r>
              <w:rPr>
                <w:rFonts w:ascii="Cambria" w:hAnsi="Cambria"/>
                <w:b w:val="0"/>
              </w:rPr>
              <w:t>System should display below detail View History Section.</w:t>
            </w:r>
            <w:bookmarkEnd w:id="9509"/>
            <w:bookmarkEnd w:id="9510"/>
          </w:p>
          <w:p w14:paraId="3EB1E5D4" w14:textId="77777777" w:rsidR="009274EA" w:rsidRDefault="00C53038">
            <w:pPr>
              <w:pStyle w:val="Heading112pt"/>
              <w:numPr>
                <w:ilvl w:val="1"/>
                <w:numId w:val="2"/>
              </w:numPr>
              <w:tabs>
                <w:tab w:val="left" w:pos="10620"/>
              </w:tabs>
              <w:rPr>
                <w:rFonts w:ascii="Cambria" w:hAnsi="Cambria"/>
                <w:b w:val="0"/>
              </w:rPr>
            </w:pPr>
            <w:bookmarkStart w:id="9511" w:name="_Toc137819644"/>
            <w:bookmarkStart w:id="9512" w:name="_Toc137832311"/>
            <w:r>
              <w:rPr>
                <w:rFonts w:ascii="Cambria" w:hAnsi="Cambria"/>
                <w:b w:val="0"/>
              </w:rPr>
              <w:t>Sr.</w:t>
            </w:r>
            <w:bookmarkEnd w:id="9511"/>
            <w:bookmarkEnd w:id="9512"/>
          </w:p>
          <w:p w14:paraId="49CAD6BF" w14:textId="77777777" w:rsidR="009274EA" w:rsidRDefault="00C53038">
            <w:pPr>
              <w:pStyle w:val="Heading112pt"/>
              <w:numPr>
                <w:ilvl w:val="1"/>
                <w:numId w:val="2"/>
              </w:numPr>
              <w:tabs>
                <w:tab w:val="left" w:pos="10620"/>
              </w:tabs>
              <w:rPr>
                <w:rFonts w:ascii="Cambria" w:hAnsi="Cambria"/>
                <w:b w:val="0"/>
              </w:rPr>
            </w:pPr>
            <w:bookmarkStart w:id="9513" w:name="_Toc137819645"/>
            <w:bookmarkStart w:id="9514" w:name="_Toc137832312"/>
            <w:r>
              <w:rPr>
                <w:rFonts w:ascii="Cambria" w:hAnsi="Cambria"/>
                <w:b w:val="0"/>
              </w:rPr>
              <w:t>Old Value</w:t>
            </w:r>
            <w:bookmarkEnd w:id="9513"/>
            <w:bookmarkEnd w:id="9514"/>
          </w:p>
          <w:p w14:paraId="059D4A56" w14:textId="77777777" w:rsidR="009274EA" w:rsidRDefault="00C53038">
            <w:pPr>
              <w:pStyle w:val="Heading112pt"/>
              <w:numPr>
                <w:ilvl w:val="1"/>
                <w:numId w:val="2"/>
              </w:numPr>
              <w:tabs>
                <w:tab w:val="left" w:pos="10620"/>
              </w:tabs>
              <w:rPr>
                <w:rFonts w:ascii="Cambria" w:hAnsi="Cambria"/>
                <w:b w:val="0"/>
              </w:rPr>
            </w:pPr>
            <w:bookmarkStart w:id="9515" w:name="_Toc137819646"/>
            <w:bookmarkStart w:id="9516" w:name="_Toc137832313"/>
            <w:r>
              <w:rPr>
                <w:rFonts w:ascii="Cambria" w:hAnsi="Cambria"/>
                <w:b w:val="0"/>
              </w:rPr>
              <w:t>New Value</w:t>
            </w:r>
            <w:bookmarkEnd w:id="9515"/>
            <w:bookmarkEnd w:id="9516"/>
          </w:p>
          <w:p w14:paraId="7E397CC3" w14:textId="77777777" w:rsidR="009274EA" w:rsidRDefault="00C53038">
            <w:pPr>
              <w:pStyle w:val="Heading112pt"/>
              <w:numPr>
                <w:ilvl w:val="1"/>
                <w:numId w:val="2"/>
              </w:numPr>
              <w:tabs>
                <w:tab w:val="left" w:pos="10620"/>
              </w:tabs>
              <w:rPr>
                <w:rFonts w:ascii="Cambria" w:hAnsi="Cambria"/>
                <w:b w:val="0"/>
              </w:rPr>
            </w:pPr>
            <w:bookmarkStart w:id="9517" w:name="_Toc137819647"/>
            <w:bookmarkStart w:id="9518" w:name="_Toc137832314"/>
            <w:r>
              <w:rPr>
                <w:rFonts w:ascii="Cambria" w:hAnsi="Cambria"/>
                <w:b w:val="0"/>
              </w:rPr>
              <w:t>Updated on Date and Time</w:t>
            </w:r>
            <w:bookmarkEnd w:id="9517"/>
            <w:bookmarkEnd w:id="9518"/>
            <w:r>
              <w:rPr>
                <w:rFonts w:ascii="Cambria" w:hAnsi="Cambria"/>
                <w:b w:val="0"/>
              </w:rPr>
              <w:t xml:space="preserve"> </w:t>
            </w:r>
          </w:p>
          <w:p w14:paraId="7E743587" w14:textId="77777777" w:rsidR="009274EA" w:rsidRDefault="00C53038">
            <w:pPr>
              <w:pStyle w:val="Heading112pt"/>
              <w:numPr>
                <w:ilvl w:val="1"/>
                <w:numId w:val="2"/>
              </w:numPr>
              <w:tabs>
                <w:tab w:val="left" w:pos="10620"/>
              </w:tabs>
              <w:rPr>
                <w:rFonts w:ascii="Cambria" w:hAnsi="Cambria"/>
                <w:b w:val="0"/>
              </w:rPr>
            </w:pPr>
            <w:bookmarkStart w:id="9519" w:name="_Toc137819648"/>
            <w:bookmarkStart w:id="9520" w:name="_Toc137832315"/>
            <w:r>
              <w:rPr>
                <w:rFonts w:ascii="Cambria" w:hAnsi="Cambria"/>
                <w:b w:val="0"/>
              </w:rPr>
              <w:t>Updated by</w:t>
            </w:r>
            <w:bookmarkEnd w:id="9519"/>
            <w:bookmarkEnd w:id="9520"/>
          </w:p>
        </w:tc>
      </w:tr>
      <w:tr w:rsidR="009274EA" w14:paraId="66205E2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55D4239"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65C232B6" w14:textId="77777777" w:rsidR="009274EA" w:rsidRDefault="00C53038">
            <w:pPr>
              <w:numPr>
                <w:ilvl w:val="0"/>
                <w:numId w:val="1"/>
              </w:numPr>
              <w:tabs>
                <w:tab w:val="left" w:pos="10620"/>
              </w:tabs>
              <w:spacing w:after="0" w:line="360" w:lineRule="auto"/>
            </w:pPr>
            <w:r>
              <w:t>TAO User/Tea Board Admin User/Authorized User</w:t>
            </w:r>
          </w:p>
        </w:tc>
      </w:tr>
    </w:tbl>
    <w:p w14:paraId="02CA2AC3" w14:textId="77777777" w:rsidR="009274EA" w:rsidRDefault="009274EA">
      <w:pPr>
        <w:tabs>
          <w:tab w:val="left" w:pos="10620"/>
        </w:tabs>
      </w:pPr>
    </w:p>
    <w:p w14:paraId="20D72DB8"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6B301EE1" w14:textId="77777777">
        <w:trPr>
          <w:trHeight w:val="940"/>
        </w:trPr>
        <w:tc>
          <w:tcPr>
            <w:tcW w:w="1150" w:type="dxa"/>
            <w:shd w:val="clear" w:color="auto" w:fill="C4BC96"/>
          </w:tcPr>
          <w:p w14:paraId="7A01AC2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lastRenderedPageBreak/>
              <w:t>Field Name</w:t>
            </w:r>
          </w:p>
        </w:tc>
        <w:tc>
          <w:tcPr>
            <w:tcW w:w="918" w:type="dxa"/>
            <w:shd w:val="clear" w:color="auto" w:fill="C4BC96"/>
          </w:tcPr>
          <w:p w14:paraId="2D357F5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786361D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7ADF75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7F5692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CCF62F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6B13A1B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6544D37" w14:textId="77777777">
        <w:trPr>
          <w:trHeight w:val="1735"/>
        </w:trPr>
        <w:tc>
          <w:tcPr>
            <w:tcW w:w="1150" w:type="dxa"/>
            <w:shd w:val="clear" w:color="auto" w:fill="auto"/>
          </w:tcPr>
          <w:p w14:paraId="301D9480" w14:textId="77777777" w:rsidR="009274EA" w:rsidRDefault="00C53038">
            <w:pPr>
              <w:tabs>
                <w:tab w:val="left" w:pos="10620"/>
              </w:tabs>
              <w:spacing w:line="360" w:lineRule="auto"/>
              <w:contextualSpacing/>
            </w:pPr>
            <w:r>
              <w:t xml:space="preserve">Bank Account Number </w:t>
            </w:r>
          </w:p>
        </w:tc>
        <w:tc>
          <w:tcPr>
            <w:tcW w:w="918" w:type="dxa"/>
            <w:shd w:val="clear" w:color="auto" w:fill="auto"/>
          </w:tcPr>
          <w:p w14:paraId="79D6C89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FDA3D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27F89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bank account number field is a required field and must be entered. </w:t>
            </w:r>
          </w:p>
          <w:p w14:paraId="61D0872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number field should be a numeric value.</w:t>
            </w:r>
          </w:p>
          <w:p w14:paraId="17DE12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number should have a maximum length of 20 characters.</w:t>
            </w:r>
          </w:p>
        </w:tc>
        <w:tc>
          <w:tcPr>
            <w:tcW w:w="1352" w:type="dxa"/>
            <w:shd w:val="clear" w:color="auto" w:fill="auto"/>
          </w:tcPr>
          <w:p w14:paraId="3D6FF4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bank account number.</w:t>
            </w:r>
          </w:p>
          <w:p w14:paraId="0AF925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numeric value for the bank account number.</w:t>
            </w:r>
          </w:p>
          <w:p w14:paraId="130E03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number should not exceed 20 characters.</w:t>
            </w:r>
          </w:p>
        </w:tc>
        <w:tc>
          <w:tcPr>
            <w:tcW w:w="2904" w:type="dxa"/>
            <w:shd w:val="clear" w:color="auto" w:fill="auto"/>
          </w:tcPr>
          <w:p w14:paraId="1BA4CD4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C62D36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9A60F61" w14:textId="77777777">
        <w:trPr>
          <w:trHeight w:val="1735"/>
        </w:trPr>
        <w:tc>
          <w:tcPr>
            <w:tcW w:w="1150" w:type="dxa"/>
            <w:shd w:val="clear" w:color="auto" w:fill="auto"/>
          </w:tcPr>
          <w:p w14:paraId="3B22FF10" w14:textId="77777777" w:rsidR="009274EA" w:rsidRDefault="00C53038">
            <w:pPr>
              <w:tabs>
                <w:tab w:val="left" w:pos="10620"/>
              </w:tabs>
              <w:spacing w:line="360" w:lineRule="auto"/>
              <w:contextualSpacing/>
            </w:pPr>
            <w:r>
              <w:t>Bank Name</w:t>
            </w:r>
          </w:p>
        </w:tc>
        <w:tc>
          <w:tcPr>
            <w:tcW w:w="918" w:type="dxa"/>
            <w:shd w:val="clear" w:color="auto" w:fill="auto"/>
          </w:tcPr>
          <w:p w14:paraId="489FD8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745C3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A705F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name field is a required field and must be entered.</w:t>
            </w:r>
          </w:p>
          <w:p w14:paraId="141225B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name should only contain alphabetic characters.</w:t>
            </w:r>
          </w:p>
          <w:p w14:paraId="173CCE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name should have a maximum length of 100 characters.</w:t>
            </w:r>
          </w:p>
        </w:tc>
        <w:tc>
          <w:tcPr>
            <w:tcW w:w="1352" w:type="dxa"/>
            <w:shd w:val="clear" w:color="auto" w:fill="auto"/>
          </w:tcPr>
          <w:p w14:paraId="12CE68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bank account name.</w:t>
            </w:r>
          </w:p>
          <w:p w14:paraId="137E45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name should only contain alphabetic characters.</w:t>
            </w:r>
          </w:p>
          <w:p w14:paraId="6E4ACA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bank account name should not exceed 100 characters.</w:t>
            </w:r>
          </w:p>
        </w:tc>
        <w:tc>
          <w:tcPr>
            <w:tcW w:w="2904" w:type="dxa"/>
            <w:shd w:val="clear" w:color="auto" w:fill="auto"/>
          </w:tcPr>
          <w:p w14:paraId="4643EE8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723209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186A394" w14:textId="77777777">
        <w:trPr>
          <w:trHeight w:val="1735"/>
        </w:trPr>
        <w:tc>
          <w:tcPr>
            <w:tcW w:w="1150" w:type="dxa"/>
            <w:shd w:val="clear" w:color="auto" w:fill="auto"/>
          </w:tcPr>
          <w:p w14:paraId="52A8E3DD" w14:textId="77777777" w:rsidR="009274EA" w:rsidRDefault="00C53038">
            <w:pPr>
              <w:tabs>
                <w:tab w:val="left" w:pos="10620"/>
              </w:tabs>
              <w:spacing w:line="360" w:lineRule="auto"/>
              <w:contextualSpacing/>
            </w:pPr>
            <w:r>
              <w:lastRenderedPageBreak/>
              <w:t>Branch Address</w:t>
            </w:r>
          </w:p>
        </w:tc>
        <w:tc>
          <w:tcPr>
            <w:tcW w:w="918" w:type="dxa"/>
            <w:shd w:val="clear" w:color="auto" w:fill="auto"/>
          </w:tcPr>
          <w:p w14:paraId="343A772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1F982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C0EAF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field is a required field and must be entered.</w:t>
            </w:r>
          </w:p>
          <w:p w14:paraId="7A67EC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should contain alphabetic characters only.</w:t>
            </w:r>
          </w:p>
          <w:p w14:paraId="7FF8EC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should have a maximum length of 500 characters.</w:t>
            </w:r>
          </w:p>
        </w:tc>
        <w:tc>
          <w:tcPr>
            <w:tcW w:w="1352" w:type="dxa"/>
            <w:shd w:val="clear" w:color="auto" w:fill="auto"/>
          </w:tcPr>
          <w:p w14:paraId="0B8E4C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branch address.</w:t>
            </w:r>
          </w:p>
          <w:p w14:paraId="6D23F2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should contain alphabetic characters only.</w:t>
            </w:r>
          </w:p>
          <w:p w14:paraId="172325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branch address should not exceed 500 characters.</w:t>
            </w:r>
          </w:p>
        </w:tc>
        <w:tc>
          <w:tcPr>
            <w:tcW w:w="2904" w:type="dxa"/>
            <w:shd w:val="clear" w:color="auto" w:fill="auto"/>
          </w:tcPr>
          <w:p w14:paraId="3A60BE5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C73CCD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CACA13F" w14:textId="77777777">
        <w:trPr>
          <w:trHeight w:val="1735"/>
        </w:trPr>
        <w:tc>
          <w:tcPr>
            <w:tcW w:w="1150" w:type="dxa"/>
            <w:shd w:val="clear" w:color="auto" w:fill="auto"/>
          </w:tcPr>
          <w:p w14:paraId="553E638B" w14:textId="77777777" w:rsidR="009274EA" w:rsidRDefault="00C53038">
            <w:pPr>
              <w:tabs>
                <w:tab w:val="left" w:pos="10620"/>
              </w:tabs>
              <w:spacing w:line="360" w:lineRule="auto"/>
              <w:contextualSpacing/>
            </w:pPr>
            <w:r>
              <w:t>IFSC Code</w:t>
            </w:r>
          </w:p>
        </w:tc>
        <w:tc>
          <w:tcPr>
            <w:tcW w:w="918" w:type="dxa"/>
            <w:shd w:val="clear" w:color="auto" w:fill="auto"/>
          </w:tcPr>
          <w:p w14:paraId="557DB2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22B0F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905009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field is a required field and must be entered.</w:t>
            </w:r>
          </w:p>
          <w:p w14:paraId="2FF489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should consist of alphanumeric characters.</w:t>
            </w:r>
          </w:p>
          <w:p w14:paraId="533E97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should have a length of 20 characters.</w:t>
            </w:r>
          </w:p>
        </w:tc>
        <w:tc>
          <w:tcPr>
            <w:tcW w:w="1352" w:type="dxa"/>
            <w:shd w:val="clear" w:color="auto" w:fill="auto"/>
          </w:tcPr>
          <w:p w14:paraId="234221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IFSC code.</w:t>
            </w:r>
          </w:p>
          <w:p w14:paraId="3B0D283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should consist of alphanumeric characters.</w:t>
            </w:r>
          </w:p>
          <w:p w14:paraId="02CC76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IFSC code should have a length of 20 characters.</w:t>
            </w:r>
          </w:p>
        </w:tc>
        <w:tc>
          <w:tcPr>
            <w:tcW w:w="2904" w:type="dxa"/>
            <w:shd w:val="clear" w:color="auto" w:fill="auto"/>
          </w:tcPr>
          <w:p w14:paraId="78E0B4B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F82817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CC21441" w14:textId="77777777">
        <w:trPr>
          <w:trHeight w:val="1735"/>
        </w:trPr>
        <w:tc>
          <w:tcPr>
            <w:tcW w:w="1150" w:type="dxa"/>
            <w:shd w:val="clear" w:color="auto" w:fill="auto"/>
          </w:tcPr>
          <w:p w14:paraId="75B2B584" w14:textId="77777777" w:rsidR="009274EA" w:rsidRDefault="00C53038">
            <w:pPr>
              <w:tabs>
                <w:tab w:val="left" w:pos="10620"/>
              </w:tabs>
              <w:spacing w:line="360" w:lineRule="auto"/>
              <w:contextualSpacing/>
            </w:pPr>
            <w:r>
              <w:t>Auction Center</w:t>
            </w:r>
          </w:p>
        </w:tc>
        <w:tc>
          <w:tcPr>
            <w:tcW w:w="918" w:type="dxa"/>
            <w:shd w:val="clear" w:color="auto" w:fill="auto"/>
          </w:tcPr>
          <w:p w14:paraId="63EA7B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35972C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39530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a required field and must have a selection made from the dropdown menu.</w:t>
            </w:r>
          </w:p>
        </w:tc>
        <w:tc>
          <w:tcPr>
            <w:tcW w:w="1352" w:type="dxa"/>
            <w:shd w:val="clear" w:color="auto" w:fill="auto"/>
          </w:tcPr>
          <w:p w14:paraId="0D7F2E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dropdown menu.</w:t>
            </w:r>
          </w:p>
        </w:tc>
        <w:tc>
          <w:tcPr>
            <w:tcW w:w="2904" w:type="dxa"/>
            <w:shd w:val="clear" w:color="auto" w:fill="auto"/>
          </w:tcPr>
          <w:p w14:paraId="6332422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A201B4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6D00227" w14:textId="77777777">
        <w:trPr>
          <w:trHeight w:val="1735"/>
        </w:trPr>
        <w:tc>
          <w:tcPr>
            <w:tcW w:w="1150" w:type="dxa"/>
            <w:shd w:val="clear" w:color="auto" w:fill="auto"/>
          </w:tcPr>
          <w:p w14:paraId="1C8FEFAF" w14:textId="77777777" w:rsidR="009274EA" w:rsidRDefault="00C53038">
            <w:pPr>
              <w:tabs>
                <w:tab w:val="left" w:pos="10620"/>
              </w:tabs>
              <w:spacing w:line="360" w:lineRule="auto"/>
              <w:contextualSpacing/>
            </w:pPr>
            <w:r>
              <w:lastRenderedPageBreak/>
              <w:t xml:space="preserve">Beneficiary Name </w:t>
            </w:r>
          </w:p>
        </w:tc>
        <w:tc>
          <w:tcPr>
            <w:tcW w:w="918" w:type="dxa"/>
            <w:shd w:val="clear" w:color="auto" w:fill="auto"/>
          </w:tcPr>
          <w:p w14:paraId="58EADF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59C2D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387BB9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field is a required field and must be entered.</w:t>
            </w:r>
          </w:p>
          <w:p w14:paraId="59354A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should contain only alphabetic characters.</w:t>
            </w:r>
          </w:p>
          <w:p w14:paraId="6C65E0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should have a maximum length of 100 characters.</w:t>
            </w:r>
          </w:p>
        </w:tc>
        <w:tc>
          <w:tcPr>
            <w:tcW w:w="1352" w:type="dxa"/>
            <w:shd w:val="clear" w:color="auto" w:fill="auto"/>
          </w:tcPr>
          <w:p w14:paraId="1B5460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beneficiary name.</w:t>
            </w:r>
          </w:p>
          <w:p w14:paraId="0EFE5B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should contain only alphabetic characters.</w:t>
            </w:r>
          </w:p>
          <w:p w14:paraId="4EFEE5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beneficiary name should not exceed 100 characters.</w:t>
            </w:r>
          </w:p>
        </w:tc>
        <w:tc>
          <w:tcPr>
            <w:tcW w:w="2904" w:type="dxa"/>
            <w:shd w:val="clear" w:color="auto" w:fill="auto"/>
          </w:tcPr>
          <w:p w14:paraId="23BD6E9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547994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AB64A8C" w14:textId="77777777">
        <w:trPr>
          <w:trHeight w:val="1735"/>
        </w:trPr>
        <w:tc>
          <w:tcPr>
            <w:tcW w:w="1150" w:type="dxa"/>
            <w:shd w:val="clear" w:color="auto" w:fill="auto"/>
          </w:tcPr>
          <w:p w14:paraId="44EF3EFA" w14:textId="77777777" w:rsidR="009274EA" w:rsidRDefault="00C53038">
            <w:pPr>
              <w:tabs>
                <w:tab w:val="left" w:pos="10620"/>
              </w:tabs>
              <w:spacing w:line="360" w:lineRule="auto"/>
              <w:contextualSpacing/>
            </w:pPr>
            <w:r>
              <w:t xml:space="preserve">Contact Person </w:t>
            </w:r>
          </w:p>
        </w:tc>
        <w:tc>
          <w:tcPr>
            <w:tcW w:w="918" w:type="dxa"/>
            <w:shd w:val="clear" w:color="auto" w:fill="auto"/>
          </w:tcPr>
          <w:p w14:paraId="294FC82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4BD3C2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AB99D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5DE6AD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75A037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1E8F81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026801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6AFD9C6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1E66E4B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C61B05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534B8BB" w14:textId="77777777">
        <w:trPr>
          <w:trHeight w:val="1735"/>
        </w:trPr>
        <w:tc>
          <w:tcPr>
            <w:tcW w:w="1150" w:type="dxa"/>
            <w:shd w:val="clear" w:color="auto" w:fill="auto"/>
          </w:tcPr>
          <w:p w14:paraId="3E56DA5D" w14:textId="77777777" w:rsidR="009274EA" w:rsidRDefault="00C53038">
            <w:pPr>
              <w:tabs>
                <w:tab w:val="left" w:pos="10620"/>
              </w:tabs>
              <w:spacing w:line="360" w:lineRule="auto"/>
              <w:contextualSpacing/>
            </w:pPr>
            <w:r>
              <w:t>Email</w:t>
            </w:r>
          </w:p>
        </w:tc>
        <w:tc>
          <w:tcPr>
            <w:tcW w:w="918" w:type="dxa"/>
            <w:shd w:val="clear" w:color="auto" w:fill="auto"/>
          </w:tcPr>
          <w:p w14:paraId="250405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648EA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64F2F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36DE3F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email ID should follow the alphanumeric format with </w:t>
            </w:r>
            <w:r>
              <w:rPr>
                <w:rFonts w:ascii="Cambria" w:hAnsi="Cambria"/>
                <w:sz w:val="22"/>
                <w:szCs w:val="22"/>
              </w:rPr>
              <w:lastRenderedPageBreak/>
              <w:t>special characters</w:t>
            </w:r>
          </w:p>
          <w:p w14:paraId="073DCB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68B6DC2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4A28AEA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email ID.</w:t>
            </w:r>
          </w:p>
          <w:p w14:paraId="15C0A7B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email ID with alphanumeric characters </w:t>
            </w:r>
            <w:r>
              <w:rPr>
                <w:rFonts w:ascii="Cambria" w:hAnsi="Cambria"/>
                <w:sz w:val="22"/>
                <w:szCs w:val="22"/>
              </w:rPr>
              <w:lastRenderedPageBreak/>
              <w:t>and special characters allowed.</w:t>
            </w:r>
          </w:p>
          <w:p w14:paraId="1AEDEA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343D6EA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33CAE04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909BA1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0AFEE72" w14:textId="77777777">
        <w:trPr>
          <w:trHeight w:val="1735"/>
        </w:trPr>
        <w:tc>
          <w:tcPr>
            <w:tcW w:w="1150" w:type="dxa"/>
            <w:shd w:val="clear" w:color="auto" w:fill="auto"/>
          </w:tcPr>
          <w:p w14:paraId="629FB67F" w14:textId="77777777" w:rsidR="009274EA" w:rsidRDefault="00C53038">
            <w:pPr>
              <w:tabs>
                <w:tab w:val="left" w:pos="10620"/>
              </w:tabs>
              <w:spacing w:line="360" w:lineRule="auto"/>
              <w:contextualSpacing/>
            </w:pPr>
            <w:r>
              <w:t xml:space="preserve">Contact Number </w:t>
            </w:r>
          </w:p>
        </w:tc>
        <w:tc>
          <w:tcPr>
            <w:tcW w:w="918" w:type="dxa"/>
            <w:shd w:val="clear" w:color="auto" w:fill="auto"/>
          </w:tcPr>
          <w:p w14:paraId="24291A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7F5FD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2FF2F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number field is a required field and must be entered.</w:t>
            </w:r>
          </w:p>
          <w:p w14:paraId="62BBB4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number should follow a specific format (e.g., digits only, with or without country code).</w:t>
            </w:r>
          </w:p>
          <w:p w14:paraId="55F80D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number should have a maximum length of 15 characters (including country code, if applicable).</w:t>
            </w:r>
          </w:p>
        </w:tc>
        <w:tc>
          <w:tcPr>
            <w:tcW w:w="1352" w:type="dxa"/>
            <w:shd w:val="clear" w:color="auto" w:fill="auto"/>
          </w:tcPr>
          <w:p w14:paraId="283A17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number.</w:t>
            </w:r>
          </w:p>
          <w:p w14:paraId="57B5DE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contact number.</w:t>
            </w:r>
          </w:p>
          <w:p w14:paraId="773725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number should not exceed 15 characters.</w:t>
            </w:r>
          </w:p>
        </w:tc>
        <w:tc>
          <w:tcPr>
            <w:tcW w:w="2904" w:type="dxa"/>
            <w:shd w:val="clear" w:color="auto" w:fill="auto"/>
          </w:tcPr>
          <w:p w14:paraId="19A20C4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8BDB40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0A1387E" w14:textId="77777777">
        <w:trPr>
          <w:trHeight w:val="1735"/>
        </w:trPr>
        <w:tc>
          <w:tcPr>
            <w:tcW w:w="1150" w:type="dxa"/>
            <w:shd w:val="clear" w:color="auto" w:fill="auto"/>
          </w:tcPr>
          <w:p w14:paraId="185B61F6" w14:textId="77777777" w:rsidR="009274EA" w:rsidRDefault="00C53038">
            <w:pPr>
              <w:tabs>
                <w:tab w:val="left" w:pos="10620"/>
              </w:tabs>
              <w:spacing w:line="360" w:lineRule="auto"/>
              <w:contextualSpacing/>
            </w:pPr>
            <w:r>
              <w:rPr>
                <w:color w:val="000000"/>
                <w:sz w:val="18"/>
                <w:szCs w:val="18"/>
                <w:shd w:val="clear" w:color="auto" w:fill="FFFFFF"/>
              </w:rPr>
              <w:t>Contact Person Address</w:t>
            </w:r>
          </w:p>
        </w:tc>
        <w:tc>
          <w:tcPr>
            <w:tcW w:w="918" w:type="dxa"/>
            <w:shd w:val="clear" w:color="auto" w:fill="auto"/>
          </w:tcPr>
          <w:p w14:paraId="04C9C5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BBCD6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68634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address field is a required field and must be entered.</w:t>
            </w:r>
          </w:p>
          <w:p w14:paraId="05AA1B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contact person address </w:t>
            </w:r>
            <w:r>
              <w:rPr>
                <w:rFonts w:ascii="Cambria" w:hAnsi="Cambria"/>
                <w:sz w:val="22"/>
                <w:szCs w:val="22"/>
              </w:rPr>
              <w:lastRenderedPageBreak/>
              <w:t>should have a maximum length of 200 characters.</w:t>
            </w:r>
          </w:p>
        </w:tc>
        <w:tc>
          <w:tcPr>
            <w:tcW w:w="1352" w:type="dxa"/>
            <w:shd w:val="clear" w:color="auto" w:fill="auto"/>
          </w:tcPr>
          <w:p w14:paraId="69EEEE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contact person address.</w:t>
            </w:r>
          </w:p>
          <w:p w14:paraId="0E38B4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contact person address </w:t>
            </w:r>
            <w:r>
              <w:rPr>
                <w:rFonts w:ascii="Cambria" w:hAnsi="Cambria"/>
                <w:sz w:val="22"/>
                <w:szCs w:val="22"/>
              </w:rPr>
              <w:lastRenderedPageBreak/>
              <w:t>should not exceed 200 characters.</w:t>
            </w:r>
          </w:p>
        </w:tc>
        <w:tc>
          <w:tcPr>
            <w:tcW w:w="2904" w:type="dxa"/>
            <w:shd w:val="clear" w:color="auto" w:fill="auto"/>
          </w:tcPr>
          <w:p w14:paraId="307CD21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F95CB33"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74013939"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2F356A13" w14:textId="77777777">
        <w:trPr>
          <w:trHeight w:val="501"/>
        </w:trPr>
        <w:tc>
          <w:tcPr>
            <w:tcW w:w="1866" w:type="dxa"/>
            <w:shd w:val="clear" w:color="auto" w:fill="C4BC96"/>
            <w:vAlign w:val="center"/>
          </w:tcPr>
          <w:p w14:paraId="6DFD3EDC" w14:textId="77777777" w:rsidR="009274EA" w:rsidRDefault="00C53038">
            <w:pPr>
              <w:tabs>
                <w:tab w:val="left" w:pos="10620"/>
              </w:tabs>
              <w:rPr>
                <w:b/>
                <w:bCs/>
                <w:iCs/>
              </w:rPr>
            </w:pPr>
            <w:r>
              <w:rPr>
                <w:b/>
                <w:bCs/>
                <w:iCs/>
              </w:rPr>
              <w:t>Control</w:t>
            </w:r>
          </w:p>
        </w:tc>
        <w:tc>
          <w:tcPr>
            <w:tcW w:w="1858" w:type="dxa"/>
            <w:shd w:val="clear" w:color="auto" w:fill="C4BC96"/>
            <w:vAlign w:val="center"/>
          </w:tcPr>
          <w:p w14:paraId="27616134"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5DDAD54A" w14:textId="77777777" w:rsidR="009274EA" w:rsidRDefault="00C53038">
            <w:pPr>
              <w:tabs>
                <w:tab w:val="left" w:pos="10620"/>
              </w:tabs>
              <w:rPr>
                <w:b/>
                <w:bCs/>
                <w:iCs/>
              </w:rPr>
            </w:pPr>
            <w:r>
              <w:rPr>
                <w:b/>
                <w:bCs/>
                <w:iCs/>
              </w:rPr>
              <w:t>Behaviour</w:t>
            </w:r>
          </w:p>
        </w:tc>
      </w:tr>
      <w:tr w:rsidR="009274EA" w14:paraId="748EE0A7" w14:textId="77777777">
        <w:trPr>
          <w:trHeight w:val="517"/>
        </w:trPr>
        <w:tc>
          <w:tcPr>
            <w:tcW w:w="1866" w:type="dxa"/>
            <w:vAlign w:val="center"/>
          </w:tcPr>
          <w:p w14:paraId="2F332DD9" w14:textId="77777777" w:rsidR="009274EA" w:rsidRDefault="00C53038">
            <w:pPr>
              <w:tabs>
                <w:tab w:val="left" w:pos="10620"/>
              </w:tabs>
            </w:pPr>
            <w:r>
              <w:t>Update</w:t>
            </w:r>
          </w:p>
        </w:tc>
        <w:tc>
          <w:tcPr>
            <w:tcW w:w="1858" w:type="dxa"/>
            <w:vAlign w:val="center"/>
          </w:tcPr>
          <w:p w14:paraId="5972BA98" w14:textId="77777777" w:rsidR="009274EA" w:rsidRDefault="00C53038">
            <w:pPr>
              <w:tabs>
                <w:tab w:val="left" w:pos="10620"/>
              </w:tabs>
            </w:pPr>
            <w:r>
              <w:t>Button</w:t>
            </w:r>
          </w:p>
        </w:tc>
        <w:tc>
          <w:tcPr>
            <w:tcW w:w="6693" w:type="dxa"/>
            <w:vAlign w:val="center"/>
          </w:tcPr>
          <w:p w14:paraId="216D2E1D" w14:textId="77777777" w:rsidR="009274EA" w:rsidRDefault="00C53038">
            <w:pPr>
              <w:tabs>
                <w:tab w:val="left" w:pos="10620"/>
              </w:tabs>
            </w:pPr>
            <w:r>
              <w:t>Update the records</w:t>
            </w:r>
          </w:p>
        </w:tc>
      </w:tr>
      <w:tr w:rsidR="009274EA" w14:paraId="480E67F5" w14:textId="77777777">
        <w:trPr>
          <w:trHeight w:val="517"/>
        </w:trPr>
        <w:tc>
          <w:tcPr>
            <w:tcW w:w="1866" w:type="dxa"/>
            <w:vAlign w:val="center"/>
          </w:tcPr>
          <w:p w14:paraId="284D69DF" w14:textId="77777777" w:rsidR="009274EA" w:rsidRDefault="00C53038">
            <w:pPr>
              <w:tabs>
                <w:tab w:val="left" w:pos="10620"/>
              </w:tabs>
            </w:pPr>
            <w:r>
              <w:t>Cancel</w:t>
            </w:r>
          </w:p>
        </w:tc>
        <w:tc>
          <w:tcPr>
            <w:tcW w:w="1858" w:type="dxa"/>
            <w:vAlign w:val="center"/>
          </w:tcPr>
          <w:p w14:paraId="3CE34596" w14:textId="77777777" w:rsidR="009274EA" w:rsidRDefault="00C53038">
            <w:pPr>
              <w:tabs>
                <w:tab w:val="left" w:pos="10620"/>
              </w:tabs>
            </w:pPr>
            <w:r>
              <w:t>Button</w:t>
            </w:r>
          </w:p>
        </w:tc>
        <w:tc>
          <w:tcPr>
            <w:tcW w:w="6693" w:type="dxa"/>
            <w:vAlign w:val="center"/>
          </w:tcPr>
          <w:p w14:paraId="75F16075" w14:textId="77777777" w:rsidR="009274EA" w:rsidRDefault="00C53038">
            <w:pPr>
              <w:tabs>
                <w:tab w:val="left" w:pos="10620"/>
              </w:tabs>
            </w:pPr>
            <w:r>
              <w:t>Redirect on manage Bank Account Detail home page.</w:t>
            </w:r>
          </w:p>
        </w:tc>
      </w:tr>
      <w:tr w:rsidR="009274EA" w14:paraId="6A5C83FA" w14:textId="77777777">
        <w:trPr>
          <w:trHeight w:val="517"/>
        </w:trPr>
        <w:tc>
          <w:tcPr>
            <w:tcW w:w="1866" w:type="dxa"/>
            <w:vAlign w:val="center"/>
          </w:tcPr>
          <w:p w14:paraId="6BB6FACB" w14:textId="77777777" w:rsidR="009274EA" w:rsidRDefault="00C53038">
            <w:pPr>
              <w:tabs>
                <w:tab w:val="left" w:pos="10620"/>
              </w:tabs>
            </w:pPr>
            <w:r>
              <w:t xml:space="preserve">Clear </w:t>
            </w:r>
          </w:p>
        </w:tc>
        <w:tc>
          <w:tcPr>
            <w:tcW w:w="1858" w:type="dxa"/>
            <w:vAlign w:val="center"/>
          </w:tcPr>
          <w:p w14:paraId="65C020F3" w14:textId="77777777" w:rsidR="009274EA" w:rsidRDefault="00C53038">
            <w:pPr>
              <w:tabs>
                <w:tab w:val="left" w:pos="10620"/>
              </w:tabs>
            </w:pPr>
            <w:r>
              <w:t>Button</w:t>
            </w:r>
          </w:p>
        </w:tc>
        <w:tc>
          <w:tcPr>
            <w:tcW w:w="6693" w:type="dxa"/>
            <w:vAlign w:val="center"/>
          </w:tcPr>
          <w:p w14:paraId="16BCF700" w14:textId="77777777" w:rsidR="009274EA" w:rsidRDefault="00C53038">
            <w:pPr>
              <w:tabs>
                <w:tab w:val="left" w:pos="10620"/>
              </w:tabs>
            </w:pPr>
            <w:r>
              <w:t>Clear All Fields.</w:t>
            </w:r>
          </w:p>
        </w:tc>
      </w:tr>
      <w:tr w:rsidR="009274EA" w14:paraId="10CF0934" w14:textId="77777777">
        <w:trPr>
          <w:trHeight w:val="517"/>
        </w:trPr>
        <w:tc>
          <w:tcPr>
            <w:tcW w:w="1866" w:type="dxa"/>
            <w:vAlign w:val="center"/>
          </w:tcPr>
          <w:p w14:paraId="7A400ADF" w14:textId="77777777" w:rsidR="009274EA" w:rsidRDefault="00C53038">
            <w:pPr>
              <w:tabs>
                <w:tab w:val="left" w:pos="10620"/>
              </w:tabs>
            </w:pPr>
            <w:r>
              <w:t>View</w:t>
            </w:r>
          </w:p>
        </w:tc>
        <w:tc>
          <w:tcPr>
            <w:tcW w:w="1858" w:type="dxa"/>
            <w:vAlign w:val="center"/>
          </w:tcPr>
          <w:p w14:paraId="05EE1349" w14:textId="77777777" w:rsidR="009274EA" w:rsidRDefault="00C53038">
            <w:pPr>
              <w:tabs>
                <w:tab w:val="left" w:pos="10620"/>
              </w:tabs>
            </w:pPr>
            <w:r>
              <w:t>Link</w:t>
            </w:r>
          </w:p>
        </w:tc>
        <w:tc>
          <w:tcPr>
            <w:tcW w:w="6693" w:type="dxa"/>
            <w:vAlign w:val="center"/>
          </w:tcPr>
          <w:p w14:paraId="19669E2E" w14:textId="77777777" w:rsidR="009274EA" w:rsidRDefault="00C53038">
            <w:pPr>
              <w:tabs>
                <w:tab w:val="left" w:pos="10620"/>
              </w:tabs>
            </w:pPr>
            <w:r>
              <w:t>Display the record under view only.</w:t>
            </w:r>
          </w:p>
        </w:tc>
      </w:tr>
      <w:tr w:rsidR="009274EA" w14:paraId="4DF2CF21" w14:textId="77777777">
        <w:trPr>
          <w:trHeight w:val="517"/>
        </w:trPr>
        <w:tc>
          <w:tcPr>
            <w:tcW w:w="1866" w:type="dxa"/>
            <w:vAlign w:val="center"/>
          </w:tcPr>
          <w:p w14:paraId="71A0D619" w14:textId="77777777" w:rsidR="009274EA" w:rsidRDefault="00C53038">
            <w:pPr>
              <w:tabs>
                <w:tab w:val="left" w:pos="10620"/>
              </w:tabs>
            </w:pPr>
            <w:r>
              <w:t xml:space="preserve">Edit </w:t>
            </w:r>
          </w:p>
        </w:tc>
        <w:tc>
          <w:tcPr>
            <w:tcW w:w="1858" w:type="dxa"/>
            <w:vAlign w:val="center"/>
          </w:tcPr>
          <w:p w14:paraId="42425E7D" w14:textId="77777777" w:rsidR="009274EA" w:rsidRDefault="00C53038">
            <w:pPr>
              <w:tabs>
                <w:tab w:val="left" w:pos="10620"/>
              </w:tabs>
            </w:pPr>
            <w:r>
              <w:t>Link</w:t>
            </w:r>
          </w:p>
        </w:tc>
        <w:tc>
          <w:tcPr>
            <w:tcW w:w="6693" w:type="dxa"/>
            <w:vAlign w:val="center"/>
          </w:tcPr>
          <w:p w14:paraId="072FC059" w14:textId="77777777" w:rsidR="009274EA" w:rsidRDefault="00C53038">
            <w:pPr>
              <w:tabs>
                <w:tab w:val="left" w:pos="10620"/>
              </w:tabs>
            </w:pPr>
            <w:r>
              <w:t>Provide the record under edit mode.</w:t>
            </w:r>
          </w:p>
        </w:tc>
      </w:tr>
      <w:tr w:rsidR="009274EA" w14:paraId="52B914F7" w14:textId="77777777">
        <w:trPr>
          <w:trHeight w:val="517"/>
        </w:trPr>
        <w:tc>
          <w:tcPr>
            <w:tcW w:w="1866" w:type="dxa"/>
            <w:vAlign w:val="center"/>
          </w:tcPr>
          <w:p w14:paraId="7700F2B0" w14:textId="77777777" w:rsidR="009274EA" w:rsidRDefault="00C53038">
            <w:pPr>
              <w:tabs>
                <w:tab w:val="left" w:pos="10620"/>
              </w:tabs>
            </w:pPr>
            <w:r>
              <w:t>Active</w:t>
            </w:r>
          </w:p>
        </w:tc>
        <w:tc>
          <w:tcPr>
            <w:tcW w:w="1858" w:type="dxa"/>
            <w:vAlign w:val="center"/>
          </w:tcPr>
          <w:p w14:paraId="7A6B31A3" w14:textId="77777777" w:rsidR="009274EA" w:rsidRDefault="00C53038">
            <w:pPr>
              <w:tabs>
                <w:tab w:val="left" w:pos="10620"/>
              </w:tabs>
            </w:pPr>
            <w:r>
              <w:t>Radio button</w:t>
            </w:r>
          </w:p>
        </w:tc>
        <w:tc>
          <w:tcPr>
            <w:tcW w:w="6693" w:type="dxa"/>
            <w:vAlign w:val="center"/>
          </w:tcPr>
          <w:p w14:paraId="7D5C2309" w14:textId="77777777" w:rsidR="009274EA" w:rsidRDefault="00C53038">
            <w:pPr>
              <w:tabs>
                <w:tab w:val="left" w:pos="10620"/>
              </w:tabs>
            </w:pPr>
            <w:r>
              <w:t xml:space="preserve">Move the record in active </w:t>
            </w:r>
            <w:r>
              <w:rPr>
                <w:strike/>
              </w:rPr>
              <w:t>tab</w:t>
            </w:r>
            <w:r>
              <w:t>.</w:t>
            </w:r>
          </w:p>
        </w:tc>
      </w:tr>
      <w:tr w:rsidR="009274EA" w14:paraId="53AA3AD3" w14:textId="77777777">
        <w:trPr>
          <w:trHeight w:val="517"/>
        </w:trPr>
        <w:tc>
          <w:tcPr>
            <w:tcW w:w="1866" w:type="dxa"/>
            <w:vAlign w:val="center"/>
          </w:tcPr>
          <w:p w14:paraId="21663BF2" w14:textId="77777777" w:rsidR="009274EA" w:rsidRDefault="00C53038">
            <w:pPr>
              <w:tabs>
                <w:tab w:val="left" w:pos="10620"/>
              </w:tabs>
            </w:pPr>
            <w:r>
              <w:t>Inactive</w:t>
            </w:r>
          </w:p>
        </w:tc>
        <w:tc>
          <w:tcPr>
            <w:tcW w:w="1858" w:type="dxa"/>
            <w:vAlign w:val="center"/>
          </w:tcPr>
          <w:p w14:paraId="6A168230" w14:textId="77777777" w:rsidR="009274EA" w:rsidRDefault="00C53038">
            <w:pPr>
              <w:tabs>
                <w:tab w:val="left" w:pos="10620"/>
              </w:tabs>
            </w:pPr>
            <w:r>
              <w:t>Radio button</w:t>
            </w:r>
          </w:p>
        </w:tc>
        <w:tc>
          <w:tcPr>
            <w:tcW w:w="6693" w:type="dxa"/>
            <w:vAlign w:val="center"/>
          </w:tcPr>
          <w:p w14:paraId="7C8D4C04" w14:textId="77777777" w:rsidR="009274EA" w:rsidRDefault="00C53038">
            <w:pPr>
              <w:tabs>
                <w:tab w:val="left" w:pos="10620"/>
              </w:tabs>
            </w:pPr>
            <w:r>
              <w:t xml:space="preserve">Move the record in Inactive </w:t>
            </w:r>
            <w:r>
              <w:rPr>
                <w:strike/>
              </w:rPr>
              <w:t>tab</w:t>
            </w:r>
            <w:r>
              <w:t>.</w:t>
            </w:r>
          </w:p>
        </w:tc>
      </w:tr>
      <w:tr w:rsidR="009274EA" w14:paraId="7C3AC150" w14:textId="77777777">
        <w:trPr>
          <w:trHeight w:val="517"/>
        </w:trPr>
        <w:tc>
          <w:tcPr>
            <w:tcW w:w="1866" w:type="dxa"/>
            <w:vAlign w:val="center"/>
          </w:tcPr>
          <w:p w14:paraId="449F96C8" w14:textId="77777777" w:rsidR="009274EA" w:rsidRDefault="00C53038">
            <w:pPr>
              <w:tabs>
                <w:tab w:val="left" w:pos="10620"/>
              </w:tabs>
            </w:pPr>
            <w:r>
              <w:t>Search</w:t>
            </w:r>
          </w:p>
        </w:tc>
        <w:tc>
          <w:tcPr>
            <w:tcW w:w="1858" w:type="dxa"/>
            <w:vAlign w:val="center"/>
          </w:tcPr>
          <w:p w14:paraId="3968403D" w14:textId="77777777" w:rsidR="009274EA" w:rsidRDefault="00C53038">
            <w:pPr>
              <w:tabs>
                <w:tab w:val="left" w:pos="10620"/>
              </w:tabs>
            </w:pPr>
            <w:r>
              <w:t>Button</w:t>
            </w:r>
          </w:p>
        </w:tc>
        <w:tc>
          <w:tcPr>
            <w:tcW w:w="6693" w:type="dxa"/>
            <w:vAlign w:val="center"/>
          </w:tcPr>
          <w:p w14:paraId="6F7525DF" w14:textId="77777777" w:rsidR="009274EA" w:rsidRDefault="00C53038">
            <w:pPr>
              <w:tabs>
                <w:tab w:val="left" w:pos="10620"/>
              </w:tabs>
            </w:pPr>
            <w:r>
              <w:t>Search the record</w:t>
            </w:r>
          </w:p>
        </w:tc>
      </w:tr>
      <w:tr w:rsidR="009274EA" w14:paraId="28177CE5" w14:textId="77777777">
        <w:trPr>
          <w:trHeight w:val="517"/>
        </w:trPr>
        <w:tc>
          <w:tcPr>
            <w:tcW w:w="1866" w:type="dxa"/>
            <w:vAlign w:val="center"/>
          </w:tcPr>
          <w:p w14:paraId="75170A14" w14:textId="77777777" w:rsidR="009274EA" w:rsidRDefault="00C53038">
            <w:pPr>
              <w:tabs>
                <w:tab w:val="left" w:pos="10620"/>
              </w:tabs>
            </w:pPr>
            <w:r>
              <w:t>Export to PDF</w:t>
            </w:r>
          </w:p>
        </w:tc>
        <w:tc>
          <w:tcPr>
            <w:tcW w:w="1858" w:type="dxa"/>
            <w:vAlign w:val="center"/>
          </w:tcPr>
          <w:p w14:paraId="0FEA9063" w14:textId="77777777" w:rsidR="009274EA" w:rsidRDefault="00C53038">
            <w:pPr>
              <w:tabs>
                <w:tab w:val="left" w:pos="10620"/>
              </w:tabs>
            </w:pPr>
            <w:r>
              <w:t>Image button</w:t>
            </w:r>
          </w:p>
        </w:tc>
        <w:tc>
          <w:tcPr>
            <w:tcW w:w="6693" w:type="dxa"/>
            <w:vAlign w:val="center"/>
          </w:tcPr>
          <w:p w14:paraId="34B1E7D4" w14:textId="77777777" w:rsidR="009274EA" w:rsidRDefault="00C53038">
            <w:pPr>
              <w:tabs>
                <w:tab w:val="left" w:pos="10620"/>
              </w:tabs>
            </w:pPr>
            <w:r>
              <w:t>Export all record in PDF.</w:t>
            </w:r>
          </w:p>
        </w:tc>
      </w:tr>
      <w:tr w:rsidR="009274EA" w14:paraId="0A316CA8" w14:textId="77777777">
        <w:trPr>
          <w:trHeight w:val="517"/>
        </w:trPr>
        <w:tc>
          <w:tcPr>
            <w:tcW w:w="1866" w:type="dxa"/>
            <w:vAlign w:val="center"/>
          </w:tcPr>
          <w:p w14:paraId="281F1E9B" w14:textId="77777777" w:rsidR="009274EA" w:rsidRDefault="00C53038">
            <w:pPr>
              <w:tabs>
                <w:tab w:val="left" w:pos="10620"/>
              </w:tabs>
            </w:pPr>
            <w:r>
              <w:t>Export to Excel</w:t>
            </w:r>
          </w:p>
        </w:tc>
        <w:tc>
          <w:tcPr>
            <w:tcW w:w="1858" w:type="dxa"/>
            <w:vAlign w:val="center"/>
          </w:tcPr>
          <w:p w14:paraId="4CE5E9BD" w14:textId="77777777" w:rsidR="009274EA" w:rsidRDefault="00C53038">
            <w:pPr>
              <w:tabs>
                <w:tab w:val="left" w:pos="10620"/>
              </w:tabs>
            </w:pPr>
            <w:r>
              <w:t>Image button</w:t>
            </w:r>
          </w:p>
        </w:tc>
        <w:tc>
          <w:tcPr>
            <w:tcW w:w="6693" w:type="dxa"/>
            <w:vAlign w:val="center"/>
          </w:tcPr>
          <w:p w14:paraId="2B44D1CD" w14:textId="77777777" w:rsidR="009274EA" w:rsidRDefault="00C53038">
            <w:pPr>
              <w:tabs>
                <w:tab w:val="left" w:pos="10620"/>
              </w:tabs>
            </w:pPr>
            <w:r>
              <w:t>Export all record in Excel.</w:t>
            </w:r>
          </w:p>
        </w:tc>
      </w:tr>
      <w:tr w:rsidR="009274EA" w14:paraId="7C84F421" w14:textId="77777777">
        <w:trPr>
          <w:trHeight w:val="517"/>
        </w:trPr>
        <w:tc>
          <w:tcPr>
            <w:tcW w:w="1866" w:type="dxa"/>
            <w:vAlign w:val="center"/>
          </w:tcPr>
          <w:p w14:paraId="252231F0" w14:textId="77777777" w:rsidR="009274EA" w:rsidRDefault="00C53038">
            <w:pPr>
              <w:tabs>
                <w:tab w:val="left" w:pos="10620"/>
              </w:tabs>
            </w:pPr>
            <w:r>
              <w:t>Auction Center</w:t>
            </w:r>
          </w:p>
        </w:tc>
        <w:tc>
          <w:tcPr>
            <w:tcW w:w="1858" w:type="dxa"/>
            <w:vAlign w:val="center"/>
          </w:tcPr>
          <w:p w14:paraId="2BE293EA" w14:textId="77777777" w:rsidR="009274EA" w:rsidRDefault="00C53038">
            <w:pPr>
              <w:tabs>
                <w:tab w:val="left" w:pos="10620"/>
              </w:tabs>
            </w:pPr>
            <w:r>
              <w:t>Dropdown</w:t>
            </w:r>
          </w:p>
        </w:tc>
        <w:tc>
          <w:tcPr>
            <w:tcW w:w="6693" w:type="dxa"/>
            <w:vAlign w:val="center"/>
          </w:tcPr>
          <w:p w14:paraId="2E5135AD" w14:textId="77777777" w:rsidR="009274EA" w:rsidRDefault="00C53038">
            <w:pPr>
              <w:tabs>
                <w:tab w:val="left" w:pos="10620"/>
              </w:tabs>
            </w:pPr>
            <w:r>
              <w:t>Display the data from master.</w:t>
            </w:r>
          </w:p>
        </w:tc>
      </w:tr>
    </w:tbl>
    <w:p w14:paraId="13967E5E" w14:textId="77777777" w:rsidR="009274EA" w:rsidRDefault="009274EA">
      <w:pPr>
        <w:tabs>
          <w:tab w:val="left" w:pos="10620"/>
        </w:tabs>
      </w:pPr>
    </w:p>
    <w:p w14:paraId="0F7A90AD"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9521" w:name="_Toc148377773"/>
      <w:r>
        <w:rPr>
          <w:rFonts w:ascii="Cambria" w:hAnsi="Cambria"/>
          <w:b/>
          <w:sz w:val="28"/>
        </w:rPr>
        <w:t>High Level Use Case of TEA BOARD USER Registration</w:t>
      </w:r>
      <w:bookmarkEnd w:id="9521"/>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72D36CA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C0CFCFC"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49523BF8" w14:textId="77777777" w:rsidR="009274EA" w:rsidRDefault="00C53038">
            <w:pPr>
              <w:numPr>
                <w:ilvl w:val="0"/>
                <w:numId w:val="2"/>
              </w:numPr>
              <w:tabs>
                <w:tab w:val="left" w:pos="10620"/>
              </w:tabs>
              <w:spacing w:after="0" w:line="360" w:lineRule="auto"/>
              <w:jc w:val="both"/>
            </w:pPr>
            <w:r>
              <w:t>To understand the functional logic for Creation of TEA BOARD USER.</w:t>
            </w:r>
          </w:p>
        </w:tc>
      </w:tr>
      <w:tr w:rsidR="009274EA" w14:paraId="2011A0F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3FB975C"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55EA7EDC" w14:textId="77777777" w:rsidR="009274EA" w:rsidRDefault="00C53038">
            <w:pPr>
              <w:numPr>
                <w:ilvl w:val="0"/>
                <w:numId w:val="2"/>
              </w:numPr>
              <w:tabs>
                <w:tab w:val="left" w:pos="10620"/>
              </w:tabs>
              <w:spacing w:after="0" w:line="360" w:lineRule="auto"/>
              <w:jc w:val="both"/>
            </w:pPr>
            <w:r>
              <w:t>&lt; TEA BOARD USER &gt; Role should be created.</w:t>
            </w:r>
          </w:p>
        </w:tc>
      </w:tr>
      <w:tr w:rsidR="009274EA" w14:paraId="6BC4CE0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F59759A"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06018C89" w14:textId="77777777" w:rsidR="009274EA" w:rsidRDefault="00C53038">
            <w:pPr>
              <w:numPr>
                <w:ilvl w:val="0"/>
                <w:numId w:val="2"/>
              </w:numPr>
              <w:tabs>
                <w:tab w:val="left" w:pos="10620"/>
              </w:tabs>
              <w:spacing w:before="120" w:after="120" w:line="240" w:lineRule="auto"/>
              <w:jc w:val="both"/>
            </w:pPr>
            <w:r>
              <w:t>System will give application access to TEA BOARD USER</w:t>
            </w:r>
          </w:p>
          <w:p w14:paraId="0479135A" w14:textId="77777777" w:rsidR="009274EA" w:rsidRDefault="00C53038">
            <w:pPr>
              <w:numPr>
                <w:ilvl w:val="0"/>
                <w:numId w:val="2"/>
              </w:numPr>
              <w:tabs>
                <w:tab w:val="left" w:pos="10620"/>
              </w:tabs>
              <w:spacing w:before="120" w:after="120" w:line="240" w:lineRule="auto"/>
              <w:jc w:val="both"/>
            </w:pPr>
            <w:r>
              <w:t>On successful registration of TEA BOARD USER, system should display a message as “User registered successfully”.</w:t>
            </w:r>
          </w:p>
          <w:p w14:paraId="33E82449" w14:textId="77777777" w:rsidR="009274EA" w:rsidRDefault="00C53038">
            <w:pPr>
              <w:numPr>
                <w:ilvl w:val="0"/>
                <w:numId w:val="2"/>
              </w:numPr>
              <w:tabs>
                <w:tab w:val="left" w:pos="10620"/>
              </w:tabs>
              <w:spacing w:before="120" w:after="120" w:line="240" w:lineRule="auto"/>
              <w:jc w:val="both"/>
            </w:pPr>
            <w:r>
              <w:t>On registration of TEA BOARD USER, system should redirect Admin USER to Manage User grid.</w:t>
            </w:r>
          </w:p>
        </w:tc>
      </w:tr>
      <w:tr w:rsidR="009274EA" w14:paraId="7222284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8209D49" w14:textId="77777777" w:rsidR="009274EA" w:rsidRDefault="00C53038">
            <w:pPr>
              <w:tabs>
                <w:tab w:val="left" w:pos="10620"/>
              </w:tabs>
              <w:rPr>
                <w:b/>
                <w:i/>
              </w:rPr>
            </w:pPr>
            <w:r>
              <w:rPr>
                <w:b/>
                <w:i/>
              </w:rPr>
              <w:lastRenderedPageBreak/>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163EE2F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Authorized User Logs in</w:t>
            </w:r>
          </w:p>
          <w:p w14:paraId="0595274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4610553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Register User</w:t>
            </w:r>
          </w:p>
          <w:p w14:paraId="7BA2D07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Role as = “TEA BOARD USER” from dropdown.</w:t>
            </w:r>
          </w:p>
          <w:p w14:paraId="30242DC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p w14:paraId="76FC651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TEA BOARD USER details.</w:t>
            </w:r>
          </w:p>
          <w:p w14:paraId="4BBECF4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tc>
      </w:tr>
      <w:tr w:rsidR="009274EA" w14:paraId="65DACD7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36F73E6"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05BE053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0EF0B85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609612B" w14:textId="77777777" w:rsidR="009274EA" w:rsidRDefault="00C53038">
            <w:pPr>
              <w:tabs>
                <w:tab w:val="left" w:pos="10620"/>
              </w:tabs>
              <w:rPr>
                <w:i/>
              </w:rPr>
            </w:pPr>
            <w:r>
              <w:rPr>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00E169AB" w14:textId="77777777" w:rsidR="009274EA" w:rsidRDefault="00C53038">
            <w:pPr>
              <w:pStyle w:val="Heading112pt"/>
              <w:tabs>
                <w:tab w:val="left" w:pos="10620"/>
              </w:tabs>
              <w:rPr>
                <w:rFonts w:ascii="Cambria" w:hAnsi="Cambria"/>
                <w:b w:val="0"/>
              </w:rPr>
            </w:pPr>
            <w:r>
              <w:rPr>
                <w:rFonts w:ascii="Cambria" w:hAnsi="Cambria"/>
                <w:b w:val="0"/>
              </w:rPr>
              <w:t>System should display dropdown option for “Select User Type” after click on register user page.</w:t>
            </w:r>
          </w:p>
          <w:p w14:paraId="629F7DB1" w14:textId="77777777" w:rsidR="009274EA" w:rsidRDefault="00C53038">
            <w:pPr>
              <w:pStyle w:val="Heading112pt"/>
              <w:tabs>
                <w:tab w:val="left" w:pos="10620"/>
              </w:tabs>
              <w:rPr>
                <w:rFonts w:ascii="Cambria" w:hAnsi="Cambria"/>
                <w:b w:val="0"/>
              </w:rPr>
            </w:pPr>
            <w:r>
              <w:rPr>
                <w:rFonts w:ascii="Cambria" w:hAnsi="Cambria"/>
                <w:b w:val="0"/>
              </w:rPr>
              <w:t>As per selection of “User Type” from dropdown, system should display the fields and controls to TEA BOARD USER for registration.</w:t>
            </w:r>
          </w:p>
          <w:p w14:paraId="1BA5CE77" w14:textId="77777777" w:rsidR="009274EA" w:rsidRDefault="00C53038">
            <w:pPr>
              <w:pStyle w:val="Heading112pt"/>
              <w:tabs>
                <w:tab w:val="left" w:pos="10620"/>
              </w:tabs>
              <w:rPr>
                <w:rFonts w:ascii="Cambria" w:hAnsi="Cambria"/>
                <w:b w:val="0"/>
              </w:rPr>
            </w:pPr>
            <w:r>
              <w:rPr>
                <w:rFonts w:ascii="Cambria" w:hAnsi="Cambria"/>
                <w:b w:val="0"/>
              </w:rPr>
              <w:t>System should display below user type in dropdown.</w:t>
            </w:r>
          </w:p>
          <w:p w14:paraId="42EE5E08"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TEA BOARD USER</w:t>
            </w:r>
          </w:p>
          <w:p w14:paraId="4D9A3897"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Buyer</w:t>
            </w:r>
          </w:p>
          <w:p w14:paraId="3079D0F9"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Seller</w:t>
            </w:r>
          </w:p>
          <w:p w14:paraId="4C52AB4F"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Auctioneer</w:t>
            </w:r>
          </w:p>
          <w:p w14:paraId="1A82E126"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Tea Board User</w:t>
            </w:r>
          </w:p>
          <w:p w14:paraId="2A04346A"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Warehouse</w:t>
            </w:r>
          </w:p>
          <w:p w14:paraId="7E5B9687" w14:textId="77777777" w:rsidR="009274EA" w:rsidRDefault="00C53038">
            <w:pPr>
              <w:pStyle w:val="Heading112pt"/>
              <w:tabs>
                <w:tab w:val="left" w:pos="10620"/>
              </w:tabs>
              <w:rPr>
                <w:rFonts w:ascii="Cambria" w:hAnsi="Cambria"/>
                <w:b w:val="0"/>
              </w:rPr>
            </w:pPr>
            <w:r>
              <w:rPr>
                <w:rFonts w:ascii="Cambria" w:hAnsi="Cambria"/>
                <w:b w:val="0"/>
              </w:rPr>
              <w:t xml:space="preserve">System should display fields and controls only related to TEA BOARD USER on selection “User Type = </w:t>
            </w:r>
            <w:r>
              <w:rPr>
                <w:rFonts w:ascii="Cambria" w:hAnsi="Cambria"/>
                <w:b w:val="0"/>
                <w:sz w:val="22"/>
                <w:szCs w:val="22"/>
              </w:rPr>
              <w:t>TEA BOARD USER</w:t>
            </w:r>
            <w:r>
              <w:rPr>
                <w:rFonts w:ascii="Cambria" w:hAnsi="Cambria"/>
                <w:b w:val="0"/>
              </w:rPr>
              <w:t>”.</w:t>
            </w:r>
          </w:p>
          <w:p w14:paraId="1AAAB8F3" w14:textId="77777777" w:rsidR="009274EA" w:rsidRDefault="00C53038">
            <w:pPr>
              <w:pStyle w:val="Heading112pt"/>
              <w:tabs>
                <w:tab w:val="left" w:pos="10620"/>
              </w:tabs>
              <w:rPr>
                <w:rFonts w:ascii="Cambria" w:hAnsi="Cambria"/>
                <w:b w:val="0"/>
              </w:rPr>
            </w:pPr>
            <w:r>
              <w:rPr>
                <w:rFonts w:ascii="Cambria" w:hAnsi="Cambria"/>
                <w:b w:val="0"/>
              </w:rPr>
              <w:t>System should display below fields for registration of TEA BOARD USER profile and which should mandatory fields.</w:t>
            </w:r>
          </w:p>
          <w:p w14:paraId="2285F82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Contact Person Name</w:t>
            </w:r>
          </w:p>
          <w:p w14:paraId="088DBAA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TB User  Code</w:t>
            </w:r>
          </w:p>
          <w:p w14:paraId="403E3AE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List box</w:t>
            </w:r>
          </w:p>
          <w:p w14:paraId="2E66D6D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Address</w:t>
            </w:r>
          </w:p>
          <w:p w14:paraId="3A4D8413"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Phone</w:t>
            </w:r>
          </w:p>
          <w:p w14:paraId="4AD091B0"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Mobile No.</w:t>
            </w:r>
          </w:p>
          <w:p w14:paraId="3E71DD0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Fax</w:t>
            </w:r>
          </w:p>
          <w:p w14:paraId="313982C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PAN No.</w:t>
            </w:r>
          </w:p>
          <w:p w14:paraId="065AE456"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GST No.</w:t>
            </w:r>
          </w:p>
          <w:p w14:paraId="67F67B20"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Email</w:t>
            </w:r>
          </w:p>
          <w:p w14:paraId="75DE6A31"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City</w:t>
            </w:r>
          </w:p>
          <w:p w14:paraId="709CC56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lastRenderedPageBreak/>
              <w:t>State dropdown</w:t>
            </w:r>
          </w:p>
          <w:p w14:paraId="494DAD9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State code</w:t>
            </w:r>
          </w:p>
          <w:p w14:paraId="4409B4CD"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Entity Code</w:t>
            </w:r>
          </w:p>
          <w:p w14:paraId="4369FDBB" w14:textId="77777777" w:rsidR="009274EA" w:rsidRDefault="00C53038">
            <w:pPr>
              <w:pStyle w:val="Heading112pt"/>
              <w:tabs>
                <w:tab w:val="left" w:pos="10620"/>
              </w:tabs>
              <w:rPr>
                <w:rFonts w:ascii="Cambria" w:hAnsi="Cambria"/>
                <w:b w:val="0"/>
              </w:rPr>
            </w:pPr>
            <w:r>
              <w:rPr>
                <w:rFonts w:ascii="Cambria" w:hAnsi="Cambria"/>
                <w:b w:val="0"/>
              </w:rPr>
              <w:t>System should display validation message “Please enter detail” if any of above field is empty.</w:t>
            </w:r>
          </w:p>
          <w:p w14:paraId="5437BFEE" w14:textId="77777777" w:rsidR="009274EA" w:rsidRDefault="00C53038">
            <w:pPr>
              <w:pStyle w:val="Heading112pt"/>
              <w:tabs>
                <w:tab w:val="left" w:pos="10620"/>
              </w:tabs>
              <w:rPr>
                <w:rFonts w:ascii="Cambria" w:hAnsi="Cambria"/>
                <w:b w:val="0"/>
              </w:rPr>
            </w:pPr>
            <w:r>
              <w:rPr>
                <w:rFonts w:ascii="Cambria" w:hAnsi="Cambria"/>
                <w:b w:val="0"/>
              </w:rPr>
              <w:t>System should provide List box in auction center field for mapping TEA BOARD USER.</w:t>
            </w:r>
          </w:p>
          <w:p w14:paraId="79CAF4DC" w14:textId="77777777" w:rsidR="009274EA" w:rsidRDefault="00C53038">
            <w:pPr>
              <w:pStyle w:val="Heading112pt"/>
              <w:tabs>
                <w:tab w:val="left" w:pos="10620"/>
              </w:tabs>
              <w:rPr>
                <w:rFonts w:ascii="Cambria" w:hAnsi="Cambria"/>
                <w:b w:val="0"/>
              </w:rPr>
            </w:pPr>
            <w:r>
              <w:rPr>
                <w:rFonts w:ascii="Cambria" w:hAnsi="Cambria"/>
                <w:b w:val="0"/>
              </w:rPr>
              <w:t>System should provide dropdown in State field for mapping TEA BOARD USER.</w:t>
            </w:r>
          </w:p>
          <w:p w14:paraId="7A208F3C" w14:textId="77777777" w:rsidR="009274EA" w:rsidRDefault="00C53038">
            <w:pPr>
              <w:pStyle w:val="Heading112pt"/>
              <w:tabs>
                <w:tab w:val="left" w:pos="10620"/>
              </w:tabs>
              <w:rPr>
                <w:rFonts w:ascii="Cambria" w:hAnsi="Cambria"/>
                <w:b w:val="0"/>
              </w:rPr>
            </w:pPr>
            <w:r>
              <w:rPr>
                <w:rFonts w:ascii="Cambria" w:hAnsi="Cambria"/>
                <w:b w:val="0"/>
              </w:rPr>
              <w:t>System should automatically render “State Code” as per selection of state from state dropdown.</w:t>
            </w:r>
          </w:p>
          <w:p w14:paraId="4E23DF9E" w14:textId="77777777" w:rsidR="009274EA" w:rsidRDefault="00C53038">
            <w:pPr>
              <w:pStyle w:val="Heading112pt"/>
              <w:tabs>
                <w:tab w:val="left" w:pos="10620"/>
              </w:tabs>
              <w:rPr>
                <w:rFonts w:ascii="Cambria" w:hAnsi="Cambria"/>
                <w:b w:val="0"/>
              </w:rPr>
            </w:pPr>
            <w:r>
              <w:rPr>
                <w:rFonts w:ascii="Cambria" w:hAnsi="Cambria"/>
                <w:b w:val="0"/>
              </w:rPr>
              <w:t>System should now allow user to change the value in “State Code” field.</w:t>
            </w:r>
          </w:p>
          <w:p w14:paraId="51467CC0" w14:textId="77777777" w:rsidR="009274EA" w:rsidRDefault="00C53038">
            <w:pPr>
              <w:pStyle w:val="Heading112pt"/>
              <w:tabs>
                <w:tab w:val="left" w:pos="10620"/>
              </w:tabs>
              <w:rPr>
                <w:rFonts w:ascii="Cambria" w:hAnsi="Cambria"/>
                <w:b w:val="0"/>
              </w:rPr>
            </w:pPr>
            <w:r>
              <w:rPr>
                <w:rFonts w:ascii="Cambria" w:hAnsi="Cambria"/>
                <w:b w:val="0"/>
              </w:rPr>
              <w:t>“State Code” should be as per GST state code.</w:t>
            </w:r>
          </w:p>
          <w:p w14:paraId="182CAF1D" w14:textId="77777777" w:rsidR="009274EA" w:rsidRDefault="00C53038">
            <w:pPr>
              <w:pStyle w:val="Heading112pt"/>
              <w:tabs>
                <w:tab w:val="left" w:pos="10620"/>
              </w:tabs>
              <w:rPr>
                <w:rFonts w:ascii="Cambria" w:hAnsi="Cambria"/>
                <w:b w:val="0"/>
              </w:rPr>
            </w:pPr>
            <w:r>
              <w:rPr>
                <w:rFonts w:ascii="Cambria" w:hAnsi="Cambria"/>
                <w:b w:val="0"/>
              </w:rPr>
              <w:t>System should not allow to enter duplicate email id for TEA BOARD USER and should display validation “Email id” is already registered.</w:t>
            </w:r>
          </w:p>
          <w:p w14:paraId="0546AB74"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TEA BOARD USER code to TEA BOARD USER and should display validation “TEA BOARD USER Code” is already assigned to other TEA BOARD USER.</w:t>
            </w:r>
          </w:p>
          <w:p w14:paraId="032C324C" w14:textId="77777777" w:rsidR="009274EA" w:rsidRDefault="00C53038">
            <w:pPr>
              <w:pStyle w:val="Heading112pt"/>
              <w:tabs>
                <w:tab w:val="left" w:pos="10620"/>
              </w:tabs>
              <w:rPr>
                <w:rFonts w:ascii="Cambria" w:hAnsi="Cambria"/>
                <w:b w:val="0"/>
              </w:rPr>
            </w:pPr>
            <w:r>
              <w:rPr>
                <w:rFonts w:ascii="Cambria" w:hAnsi="Cambria"/>
                <w:b w:val="0"/>
              </w:rPr>
              <w:t>System should auto generate the “Entity Code”.</w:t>
            </w:r>
          </w:p>
          <w:p w14:paraId="51924714" w14:textId="77777777" w:rsidR="009274EA" w:rsidRDefault="00C53038">
            <w:pPr>
              <w:pStyle w:val="Heading112pt"/>
              <w:tabs>
                <w:tab w:val="left" w:pos="10620"/>
              </w:tabs>
              <w:rPr>
                <w:rFonts w:ascii="Cambria" w:hAnsi="Cambria"/>
                <w:b w:val="0"/>
              </w:rPr>
            </w:pPr>
            <w:r>
              <w:rPr>
                <w:rFonts w:ascii="Cambria" w:hAnsi="Cambria"/>
                <w:b w:val="0"/>
              </w:rPr>
              <w:t>System should not allow to change the “Entity Code” and field should be disabled in edit and create TEA BOARD USER page.</w:t>
            </w:r>
          </w:p>
          <w:p w14:paraId="73BDB051" w14:textId="77777777" w:rsidR="009274EA" w:rsidRDefault="00C53038">
            <w:pPr>
              <w:pStyle w:val="Heading112pt"/>
              <w:tabs>
                <w:tab w:val="left" w:pos="10620"/>
              </w:tabs>
              <w:rPr>
                <w:rFonts w:ascii="Cambria" w:hAnsi="Cambria"/>
                <w:b w:val="0"/>
              </w:rPr>
            </w:pPr>
            <w:r>
              <w:rPr>
                <w:rFonts w:ascii="Cambria" w:hAnsi="Cambria"/>
                <w:b w:val="0"/>
              </w:rPr>
              <w:t>System should display confirmation message “TEA BOARD USER” registered successfully and should triggered email to TEA BOARD USER on email id as provided during registration with temporary password on click button.</w:t>
            </w:r>
          </w:p>
          <w:p w14:paraId="4F221367" w14:textId="77777777" w:rsidR="009274EA" w:rsidRDefault="00C53038">
            <w:pPr>
              <w:pStyle w:val="Heading112pt"/>
              <w:tabs>
                <w:tab w:val="left" w:pos="10620"/>
              </w:tabs>
              <w:rPr>
                <w:rFonts w:ascii="Cambria" w:hAnsi="Cambria"/>
                <w:b w:val="0"/>
              </w:rPr>
            </w:pPr>
            <w:r>
              <w:rPr>
                <w:rFonts w:ascii="Cambria" w:hAnsi="Cambria"/>
                <w:b w:val="0"/>
              </w:rPr>
              <w:t xml:space="preserve">System should move the profile under “Approved” </w:t>
            </w:r>
            <w:r>
              <w:rPr>
                <w:rFonts w:ascii="Cambria" w:hAnsi="Cambria"/>
                <w:b w:val="0"/>
                <w:strike/>
              </w:rPr>
              <w:t>tab</w:t>
            </w:r>
            <w:r>
              <w:rPr>
                <w:rFonts w:ascii="Cambria" w:hAnsi="Cambria"/>
                <w:b w:val="0"/>
              </w:rPr>
              <w:t xml:space="preserve"> of newly registered “TEA BOARD USER”.</w:t>
            </w:r>
          </w:p>
          <w:p w14:paraId="694F398C" w14:textId="77777777" w:rsidR="009274EA" w:rsidRDefault="00C53038">
            <w:pPr>
              <w:pStyle w:val="Heading112pt"/>
              <w:tabs>
                <w:tab w:val="left" w:pos="10620"/>
              </w:tabs>
              <w:rPr>
                <w:rFonts w:ascii="Cambria" w:hAnsi="Cambria"/>
                <w:b w:val="0"/>
              </w:rPr>
            </w:pPr>
            <w:r>
              <w:rPr>
                <w:rFonts w:ascii="Cambria" w:hAnsi="Cambria"/>
                <w:b w:val="0"/>
              </w:rPr>
              <w:t>System should clear all fields on click of Clear button.</w:t>
            </w:r>
          </w:p>
          <w:p w14:paraId="1F5F959D" w14:textId="77777777" w:rsidR="009274EA" w:rsidRDefault="00C53038">
            <w:pPr>
              <w:pStyle w:val="Heading112pt"/>
              <w:tabs>
                <w:tab w:val="left" w:pos="10620"/>
              </w:tabs>
              <w:rPr>
                <w:rFonts w:ascii="Cambria" w:hAnsi="Cambria"/>
              </w:rPr>
            </w:pPr>
            <w:r>
              <w:rPr>
                <w:rFonts w:ascii="Cambria" w:hAnsi="Cambria"/>
                <w:b w:val="0"/>
              </w:rPr>
              <w:t>System should allow TEA BOARD USER to perform all activities which includes Administrator, Pre-Auction and Post-Auction activities as per given rights.</w:t>
            </w:r>
          </w:p>
          <w:p w14:paraId="30FB7523"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9C99608" w14:textId="77777777" w:rsidR="009274EA" w:rsidRDefault="00C53038">
            <w:pPr>
              <w:pStyle w:val="Heading112pt"/>
              <w:rPr>
                <w:rFonts w:ascii="Cambria" w:hAnsi="Cambria"/>
                <w:b w:val="0"/>
              </w:rPr>
            </w:pPr>
            <w:r>
              <w:rPr>
                <w:rFonts w:ascii="Cambria" w:hAnsi="Cambria"/>
                <w:b w:val="0"/>
              </w:rPr>
              <w:t>System should capture the entry of “TEA BOARD USER” creation in audit trail report as “New TEA BOARD USER: &lt; TEA BOARD USER &gt; created”.</w:t>
            </w:r>
          </w:p>
          <w:p w14:paraId="058D9457" w14:textId="77777777" w:rsidR="009274EA" w:rsidRDefault="009274EA">
            <w:pPr>
              <w:pStyle w:val="Heading112pt"/>
              <w:numPr>
                <w:ilvl w:val="0"/>
                <w:numId w:val="0"/>
              </w:numPr>
              <w:rPr>
                <w:rFonts w:ascii="Cambria" w:hAnsi="Cambria"/>
                <w:b w:val="0"/>
              </w:rPr>
            </w:pPr>
          </w:p>
          <w:p w14:paraId="23808282"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Document Upload</w:t>
            </w:r>
            <w:r>
              <w:rPr>
                <w:rFonts w:ascii="Cambria" w:hAnsi="Cambria"/>
                <w:b w:val="0"/>
              </w:rPr>
              <w:t>:</w:t>
            </w:r>
          </w:p>
          <w:p w14:paraId="141B71D9" w14:textId="77777777" w:rsidR="009274EA" w:rsidRDefault="00C53038">
            <w:pPr>
              <w:pStyle w:val="Heading112pt"/>
              <w:tabs>
                <w:tab w:val="left" w:pos="10620"/>
              </w:tabs>
              <w:rPr>
                <w:rFonts w:ascii="Cambria" w:hAnsi="Cambria"/>
              </w:rPr>
            </w:pPr>
            <w:r>
              <w:rPr>
                <w:rFonts w:ascii="Cambria" w:hAnsi="Cambria"/>
                <w:b w:val="0"/>
              </w:rPr>
              <w:t>System should allow user to upload PDF file while creating any new value in master.</w:t>
            </w:r>
          </w:p>
          <w:p w14:paraId="7BEB4348" w14:textId="77777777" w:rsidR="009274EA" w:rsidRDefault="00C53038">
            <w:pPr>
              <w:pStyle w:val="Heading112pt"/>
              <w:tabs>
                <w:tab w:val="left" w:pos="10620"/>
              </w:tabs>
              <w:rPr>
                <w:rFonts w:ascii="Cambria" w:hAnsi="Cambria"/>
              </w:rPr>
            </w:pPr>
            <w:r>
              <w:rPr>
                <w:rFonts w:ascii="Cambria" w:hAnsi="Cambria"/>
                <w:b w:val="0"/>
              </w:rPr>
              <w:t>File upload functionality should be non-mandatory.</w:t>
            </w:r>
          </w:p>
          <w:p w14:paraId="0B811CDE" w14:textId="77777777" w:rsidR="009274EA" w:rsidRDefault="00C53038">
            <w:pPr>
              <w:pStyle w:val="Heading112pt"/>
              <w:tabs>
                <w:tab w:val="left" w:pos="10620"/>
              </w:tabs>
              <w:rPr>
                <w:rFonts w:ascii="Cambria" w:hAnsi="Cambria"/>
              </w:rPr>
            </w:pPr>
            <w:r>
              <w:rPr>
                <w:rFonts w:ascii="Cambria" w:hAnsi="Cambria"/>
                <w:b w:val="0"/>
              </w:rPr>
              <w:t>System should provide below options under file upload page.</w:t>
            </w:r>
          </w:p>
          <w:p w14:paraId="733D1FED" w14:textId="77777777" w:rsidR="009274EA" w:rsidRDefault="00C53038">
            <w:pPr>
              <w:pStyle w:val="Heading112pt"/>
              <w:numPr>
                <w:ilvl w:val="1"/>
                <w:numId w:val="2"/>
              </w:numPr>
              <w:tabs>
                <w:tab w:val="left" w:pos="10620"/>
              </w:tabs>
              <w:rPr>
                <w:rFonts w:ascii="Cambria" w:hAnsi="Cambria"/>
              </w:rPr>
            </w:pPr>
            <w:r>
              <w:rPr>
                <w:rFonts w:ascii="Cambria" w:hAnsi="Cambria"/>
                <w:b w:val="0"/>
              </w:rPr>
              <w:lastRenderedPageBreak/>
              <w:t>Browser document button</w:t>
            </w:r>
          </w:p>
          <w:p w14:paraId="0AFEB88B"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 textbox</w:t>
            </w:r>
          </w:p>
          <w:p w14:paraId="68FA6045" w14:textId="77777777" w:rsidR="009274EA" w:rsidRDefault="00C53038">
            <w:pPr>
              <w:pStyle w:val="Heading112pt"/>
              <w:numPr>
                <w:ilvl w:val="1"/>
                <w:numId w:val="2"/>
              </w:numPr>
              <w:tabs>
                <w:tab w:val="left" w:pos="10620"/>
              </w:tabs>
              <w:rPr>
                <w:rFonts w:ascii="Cambria" w:hAnsi="Cambria"/>
              </w:rPr>
            </w:pPr>
            <w:r>
              <w:rPr>
                <w:rFonts w:ascii="Cambria" w:hAnsi="Cambria"/>
                <w:b w:val="0"/>
              </w:rPr>
              <w:t>Upload button</w:t>
            </w:r>
          </w:p>
          <w:p w14:paraId="684C249C"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4C2563F1" w14:textId="77777777" w:rsidR="009274EA" w:rsidRDefault="00C53038">
            <w:pPr>
              <w:pStyle w:val="Heading112pt"/>
              <w:tabs>
                <w:tab w:val="left" w:pos="10620"/>
              </w:tabs>
              <w:rPr>
                <w:rFonts w:ascii="Cambria" w:hAnsi="Cambria"/>
              </w:rPr>
            </w:pPr>
            <w:r>
              <w:rPr>
                <w:rFonts w:ascii="Cambria" w:hAnsi="Cambria"/>
                <w:b w:val="0"/>
              </w:rPr>
              <w:t>System should allow uploading 10 MB Size per file.</w:t>
            </w:r>
          </w:p>
          <w:p w14:paraId="5177E446" w14:textId="77777777" w:rsidR="009274EA" w:rsidRDefault="00C53038">
            <w:pPr>
              <w:pStyle w:val="Heading112pt"/>
              <w:rPr>
                <w:rFonts w:ascii="Cambria" w:hAnsi="Cambria"/>
              </w:rPr>
            </w:pPr>
            <w:r>
              <w:rPr>
                <w:rFonts w:ascii="Cambria" w:hAnsi="Cambria"/>
                <w:b w:val="0"/>
              </w:rPr>
              <w:t>System should display message “Incorrect file type” on selecting other than PDF file.</w:t>
            </w:r>
          </w:p>
          <w:p w14:paraId="7F7D3575"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178B627"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TEA BOARD USER :&lt; TEA BOARD USER Code&gt; &lt;TEA BOARD USER Contact Person Name &gt;”.</w:t>
            </w:r>
          </w:p>
        </w:tc>
      </w:tr>
      <w:tr w:rsidR="009274EA" w14:paraId="3C8F17C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3DC5744"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770CAE7E" w14:textId="77777777" w:rsidR="009274EA" w:rsidRDefault="00C53038">
            <w:pPr>
              <w:numPr>
                <w:ilvl w:val="0"/>
                <w:numId w:val="1"/>
              </w:numPr>
              <w:tabs>
                <w:tab w:val="left" w:pos="10620"/>
              </w:tabs>
              <w:spacing w:after="0" w:line="360" w:lineRule="auto"/>
              <w:jc w:val="both"/>
            </w:pPr>
            <w:r>
              <w:t>TEA BOARD USER User/Admin User/Authorized User</w:t>
            </w:r>
          </w:p>
        </w:tc>
      </w:tr>
    </w:tbl>
    <w:p w14:paraId="588F03E1"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5C4B35AA" w14:textId="77777777">
        <w:trPr>
          <w:trHeight w:val="940"/>
        </w:trPr>
        <w:tc>
          <w:tcPr>
            <w:tcW w:w="1150" w:type="dxa"/>
            <w:shd w:val="clear" w:color="auto" w:fill="C4BC96"/>
          </w:tcPr>
          <w:p w14:paraId="0194B47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0DD12E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7C29F1B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702A023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16A30B6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07F98D7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0BB5E62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B65FDA7" w14:textId="77777777">
        <w:trPr>
          <w:trHeight w:val="1735"/>
        </w:trPr>
        <w:tc>
          <w:tcPr>
            <w:tcW w:w="1150" w:type="dxa"/>
            <w:shd w:val="clear" w:color="auto" w:fill="auto"/>
          </w:tcPr>
          <w:p w14:paraId="4C56B0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34B4338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029CF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F1045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0E439D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530861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0391BB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08CD409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533B2F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204E3DF" w14:textId="77777777">
        <w:trPr>
          <w:trHeight w:val="1735"/>
        </w:trPr>
        <w:tc>
          <w:tcPr>
            <w:tcW w:w="1150" w:type="dxa"/>
            <w:shd w:val="clear" w:color="auto" w:fill="auto"/>
          </w:tcPr>
          <w:p w14:paraId="42C0F1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7F0CAC5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43C70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List box</w:t>
            </w:r>
          </w:p>
        </w:tc>
        <w:tc>
          <w:tcPr>
            <w:tcW w:w="992" w:type="dxa"/>
            <w:shd w:val="clear" w:color="auto" w:fill="auto"/>
          </w:tcPr>
          <w:p w14:paraId="3DBE6C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D4FF3D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a required field and must have a selection from the List Box.</w:t>
            </w:r>
          </w:p>
        </w:tc>
        <w:tc>
          <w:tcPr>
            <w:tcW w:w="1352" w:type="dxa"/>
            <w:shd w:val="clear" w:color="auto" w:fill="auto"/>
          </w:tcPr>
          <w:p w14:paraId="0F4B5B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 Box.</w:t>
            </w:r>
          </w:p>
        </w:tc>
        <w:tc>
          <w:tcPr>
            <w:tcW w:w="2904" w:type="dxa"/>
            <w:shd w:val="clear" w:color="auto" w:fill="auto"/>
          </w:tcPr>
          <w:p w14:paraId="59000F6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25C17A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7EFC798" w14:textId="77777777">
        <w:trPr>
          <w:trHeight w:val="1735"/>
        </w:trPr>
        <w:tc>
          <w:tcPr>
            <w:tcW w:w="1150" w:type="dxa"/>
            <w:shd w:val="clear" w:color="auto" w:fill="auto"/>
          </w:tcPr>
          <w:p w14:paraId="20A6B9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City</w:t>
            </w:r>
          </w:p>
        </w:tc>
        <w:tc>
          <w:tcPr>
            <w:tcW w:w="918" w:type="dxa"/>
            <w:shd w:val="clear" w:color="auto" w:fill="auto"/>
          </w:tcPr>
          <w:p w14:paraId="3725700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246C0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F5530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622D75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050F98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42667B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70A03E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4E941EF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2375EEF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E5E04E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452B9C4" w14:textId="77777777">
        <w:trPr>
          <w:trHeight w:val="1735"/>
        </w:trPr>
        <w:tc>
          <w:tcPr>
            <w:tcW w:w="1150" w:type="dxa"/>
            <w:shd w:val="clear" w:color="auto" w:fill="auto"/>
          </w:tcPr>
          <w:p w14:paraId="44C907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6F3C5D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79D5E3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D74E4C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287AA6C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045BED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55B3ABA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68CD29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21BF87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4BB830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742D8A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12362BD7" w14:textId="77777777" w:rsidR="009274EA" w:rsidRDefault="001E5D23">
            <w:pPr>
              <w:pStyle w:val="ListParagraph"/>
              <w:tabs>
                <w:tab w:val="center" w:pos="4320"/>
                <w:tab w:val="right" w:pos="8640"/>
                <w:tab w:val="left" w:pos="10620"/>
              </w:tabs>
              <w:ind w:left="0"/>
              <w:rPr>
                <w:rFonts w:ascii="Cambria" w:hAnsi="Cambria"/>
                <w:sz w:val="22"/>
                <w:szCs w:val="22"/>
              </w:rPr>
            </w:pPr>
            <w:hyperlink r:id="rId11" w:history="1">
              <w:r w:rsidR="00C53038">
                <w:rPr>
                  <w:rFonts w:ascii="Cambria" w:hAnsi="Cambria"/>
                </w:rPr>
                <w:t>test@testdata.com</w:t>
              </w:r>
            </w:hyperlink>
          </w:p>
        </w:tc>
        <w:tc>
          <w:tcPr>
            <w:tcW w:w="1327" w:type="dxa"/>
            <w:shd w:val="clear" w:color="auto" w:fill="auto"/>
          </w:tcPr>
          <w:p w14:paraId="433C96D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0674B298" w14:textId="77777777" w:rsidR="009274EA" w:rsidRDefault="009274EA">
            <w:pPr>
              <w:pStyle w:val="ListParagraph"/>
              <w:tabs>
                <w:tab w:val="center" w:pos="4320"/>
                <w:tab w:val="right" w:pos="8640"/>
                <w:tab w:val="left" w:pos="10620"/>
              </w:tabs>
              <w:ind w:left="0"/>
              <w:rPr>
                <w:rFonts w:ascii="Cambria" w:hAnsi="Cambria"/>
                <w:sz w:val="22"/>
                <w:szCs w:val="22"/>
              </w:rPr>
            </w:pPr>
          </w:p>
          <w:p w14:paraId="45F432E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97785CB" w14:textId="77777777">
        <w:trPr>
          <w:trHeight w:val="287"/>
        </w:trPr>
        <w:tc>
          <w:tcPr>
            <w:tcW w:w="1150" w:type="dxa"/>
            <w:shd w:val="clear" w:color="auto" w:fill="auto"/>
          </w:tcPr>
          <w:p w14:paraId="34AD5D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Entity Code</w:t>
            </w:r>
          </w:p>
        </w:tc>
        <w:tc>
          <w:tcPr>
            <w:tcW w:w="918" w:type="dxa"/>
            <w:shd w:val="clear" w:color="auto" w:fill="auto"/>
          </w:tcPr>
          <w:p w14:paraId="79F689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209BA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4A364E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field should be auto-generated.</w:t>
            </w:r>
          </w:p>
        </w:tc>
        <w:tc>
          <w:tcPr>
            <w:tcW w:w="1352" w:type="dxa"/>
            <w:shd w:val="clear" w:color="auto" w:fill="auto"/>
          </w:tcPr>
          <w:p w14:paraId="205EBA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is automatical</w:t>
            </w:r>
            <w:r>
              <w:rPr>
                <w:rFonts w:ascii="Cambria" w:hAnsi="Cambria"/>
                <w:sz w:val="22"/>
                <w:szCs w:val="22"/>
              </w:rPr>
              <w:lastRenderedPageBreak/>
              <w:t>ly generated.</w:t>
            </w:r>
          </w:p>
        </w:tc>
        <w:tc>
          <w:tcPr>
            <w:tcW w:w="2904" w:type="dxa"/>
            <w:shd w:val="clear" w:color="auto" w:fill="auto"/>
          </w:tcPr>
          <w:p w14:paraId="6D32F64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71F5E7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C83ECB9" w14:textId="77777777">
        <w:trPr>
          <w:trHeight w:val="287"/>
        </w:trPr>
        <w:tc>
          <w:tcPr>
            <w:tcW w:w="1150" w:type="dxa"/>
            <w:shd w:val="clear" w:color="auto" w:fill="auto"/>
          </w:tcPr>
          <w:p w14:paraId="2954AE0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30A581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86CFE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8696B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2F60EBA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343D539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2FBC8D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6F833EA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906FF7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D1F5076" w14:textId="77777777">
        <w:trPr>
          <w:trHeight w:val="287"/>
        </w:trPr>
        <w:tc>
          <w:tcPr>
            <w:tcW w:w="1150" w:type="dxa"/>
            <w:shd w:val="clear" w:color="auto" w:fill="auto"/>
          </w:tcPr>
          <w:p w14:paraId="2C1D43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Code</w:t>
            </w:r>
          </w:p>
        </w:tc>
        <w:tc>
          <w:tcPr>
            <w:tcW w:w="918" w:type="dxa"/>
            <w:shd w:val="clear" w:color="auto" w:fill="auto"/>
          </w:tcPr>
          <w:p w14:paraId="79AB05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30F888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997F7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65EB96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19FBEAC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06BA82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C9ED952" w14:textId="77777777">
        <w:trPr>
          <w:trHeight w:val="287"/>
        </w:trPr>
        <w:tc>
          <w:tcPr>
            <w:tcW w:w="1150" w:type="dxa"/>
            <w:shd w:val="clear" w:color="auto" w:fill="auto"/>
          </w:tcPr>
          <w:p w14:paraId="655EAC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Name</w:t>
            </w:r>
          </w:p>
        </w:tc>
        <w:tc>
          <w:tcPr>
            <w:tcW w:w="918" w:type="dxa"/>
            <w:shd w:val="clear" w:color="auto" w:fill="auto"/>
          </w:tcPr>
          <w:p w14:paraId="7C1786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2D9CCE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3ACFF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Name dropdown field is a required field and must have a selection from the dropdown list.</w:t>
            </w:r>
          </w:p>
        </w:tc>
        <w:tc>
          <w:tcPr>
            <w:tcW w:w="1352" w:type="dxa"/>
            <w:shd w:val="clear" w:color="auto" w:fill="auto"/>
          </w:tcPr>
          <w:p w14:paraId="4ED354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1C55F6C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8E9CE5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BFD09D4" w14:textId="77777777">
        <w:trPr>
          <w:trHeight w:val="287"/>
        </w:trPr>
        <w:tc>
          <w:tcPr>
            <w:tcW w:w="1150" w:type="dxa"/>
            <w:shd w:val="clear" w:color="auto" w:fill="auto"/>
          </w:tcPr>
          <w:p w14:paraId="6503EB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Contact person Name</w:t>
            </w:r>
          </w:p>
        </w:tc>
        <w:tc>
          <w:tcPr>
            <w:tcW w:w="918" w:type="dxa"/>
            <w:shd w:val="clear" w:color="auto" w:fill="auto"/>
          </w:tcPr>
          <w:p w14:paraId="626381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E6495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3D5CA7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NAME field is a required field and must be entered.</w:t>
            </w:r>
          </w:p>
          <w:p w14:paraId="0BC47A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CONTACT PERSON NAME should only contain </w:t>
            </w:r>
            <w:r>
              <w:rPr>
                <w:rFonts w:ascii="Cambria" w:hAnsi="Cambria"/>
                <w:sz w:val="22"/>
                <w:szCs w:val="22"/>
              </w:rPr>
              <w:lastRenderedPageBreak/>
              <w:t>alphabetic characters.</w:t>
            </w:r>
          </w:p>
          <w:p w14:paraId="0B8C95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NAME should have a maximum length of 50 characters.</w:t>
            </w:r>
          </w:p>
        </w:tc>
        <w:tc>
          <w:tcPr>
            <w:tcW w:w="1352" w:type="dxa"/>
            <w:shd w:val="clear" w:color="auto" w:fill="auto"/>
          </w:tcPr>
          <w:p w14:paraId="2B5BC4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CONTACT PERSON NAME.</w:t>
            </w:r>
          </w:p>
          <w:p w14:paraId="7A8758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CONTACT PERSON NAME should only </w:t>
            </w:r>
            <w:r>
              <w:rPr>
                <w:rFonts w:ascii="Cambria" w:hAnsi="Cambria"/>
                <w:sz w:val="22"/>
                <w:szCs w:val="22"/>
              </w:rPr>
              <w:lastRenderedPageBreak/>
              <w:t>contain alphabetic characters.</w:t>
            </w:r>
          </w:p>
          <w:p w14:paraId="35564BD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NAME should not exceed 50 characters.</w:t>
            </w:r>
          </w:p>
        </w:tc>
        <w:tc>
          <w:tcPr>
            <w:tcW w:w="2904" w:type="dxa"/>
            <w:shd w:val="clear" w:color="auto" w:fill="auto"/>
          </w:tcPr>
          <w:p w14:paraId="4AA95A3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DF5DBC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BE1E3F2" w14:textId="77777777">
        <w:trPr>
          <w:trHeight w:val="287"/>
        </w:trPr>
        <w:tc>
          <w:tcPr>
            <w:tcW w:w="1150" w:type="dxa"/>
            <w:shd w:val="clear" w:color="auto" w:fill="auto"/>
          </w:tcPr>
          <w:p w14:paraId="756EEE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 BOARD USER Code</w:t>
            </w:r>
          </w:p>
        </w:tc>
        <w:tc>
          <w:tcPr>
            <w:tcW w:w="918" w:type="dxa"/>
            <w:shd w:val="clear" w:color="auto" w:fill="auto"/>
          </w:tcPr>
          <w:p w14:paraId="3BB1E8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331CD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8B592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 BOARD USER Code field is a required field and must be entered.</w:t>
            </w:r>
          </w:p>
          <w:p w14:paraId="08C31C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 BOARD USER Code should follow a specific format, allowing alphanumeric characters with a length of 10.</w:t>
            </w:r>
          </w:p>
          <w:p w14:paraId="4039D9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 BOARD USER Code should be unique and not allow duplicate entries.</w:t>
            </w:r>
          </w:p>
        </w:tc>
        <w:tc>
          <w:tcPr>
            <w:tcW w:w="1352" w:type="dxa"/>
            <w:shd w:val="clear" w:color="auto" w:fill="auto"/>
          </w:tcPr>
          <w:p w14:paraId="064BE5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TEA BOARD USER Code.</w:t>
            </w:r>
          </w:p>
          <w:p w14:paraId="28A340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TEA BOARD USER Code with alphanumeric characters and a length of 10.</w:t>
            </w:r>
          </w:p>
          <w:p w14:paraId="19F793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 BOARD USER Code already exists. Please enter a unique TEA BOARD USER Code.</w:t>
            </w:r>
          </w:p>
        </w:tc>
        <w:tc>
          <w:tcPr>
            <w:tcW w:w="2904" w:type="dxa"/>
            <w:shd w:val="clear" w:color="auto" w:fill="auto"/>
          </w:tcPr>
          <w:p w14:paraId="49E6B8A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347284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CF501F1" w14:textId="77777777">
        <w:trPr>
          <w:trHeight w:val="287"/>
        </w:trPr>
        <w:tc>
          <w:tcPr>
            <w:tcW w:w="1150" w:type="dxa"/>
            <w:shd w:val="clear" w:color="auto" w:fill="auto"/>
          </w:tcPr>
          <w:p w14:paraId="33F289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7A9DD4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3F471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3AE2D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6C21734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fax number should have a maximum </w:t>
            </w:r>
            <w:r>
              <w:rPr>
                <w:rFonts w:ascii="Cambria" w:hAnsi="Cambria"/>
                <w:sz w:val="22"/>
                <w:szCs w:val="22"/>
              </w:rPr>
              <w:lastRenderedPageBreak/>
              <w:t>length of 15 characters (including country code, if applicable).</w:t>
            </w:r>
          </w:p>
        </w:tc>
        <w:tc>
          <w:tcPr>
            <w:tcW w:w="1352" w:type="dxa"/>
            <w:shd w:val="clear" w:color="auto" w:fill="auto"/>
          </w:tcPr>
          <w:p w14:paraId="5A4FA9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fax number.</w:t>
            </w:r>
          </w:p>
          <w:p w14:paraId="3D1C18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79F108B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EE7C81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EE6502F" w14:textId="77777777">
        <w:trPr>
          <w:trHeight w:val="287"/>
        </w:trPr>
        <w:tc>
          <w:tcPr>
            <w:tcW w:w="1150" w:type="dxa"/>
            <w:shd w:val="clear" w:color="auto" w:fill="auto"/>
          </w:tcPr>
          <w:p w14:paraId="2E5822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GSTNo</w:t>
            </w:r>
          </w:p>
          <w:p w14:paraId="0627488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C15EA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FD369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C929E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2FD6AD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follow the alphanumeric format with a maximum length</w:t>
            </w:r>
          </w:p>
          <w:p w14:paraId="59BE5E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be unique and not allow duplicate entries.</w:t>
            </w:r>
          </w:p>
        </w:tc>
        <w:tc>
          <w:tcPr>
            <w:tcW w:w="1352" w:type="dxa"/>
            <w:shd w:val="clear" w:color="auto" w:fill="auto"/>
          </w:tcPr>
          <w:p w14:paraId="774310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GSTNo.</w:t>
            </w:r>
          </w:p>
          <w:p w14:paraId="62CBB09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GSTNo with alphanumeric characters and a maximum length of 15 characters.</w:t>
            </w:r>
          </w:p>
          <w:p w14:paraId="3B418F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GSTNo already exists. Please enter a unique GSTNo.</w:t>
            </w:r>
          </w:p>
        </w:tc>
        <w:tc>
          <w:tcPr>
            <w:tcW w:w="2904" w:type="dxa"/>
            <w:shd w:val="clear" w:color="auto" w:fill="auto"/>
          </w:tcPr>
          <w:p w14:paraId="5D2EFA7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E4C445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522923D" w14:textId="77777777">
        <w:trPr>
          <w:trHeight w:val="287"/>
        </w:trPr>
        <w:tc>
          <w:tcPr>
            <w:tcW w:w="1150" w:type="dxa"/>
            <w:shd w:val="clear" w:color="auto" w:fill="auto"/>
          </w:tcPr>
          <w:p w14:paraId="649F1D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472B41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617A2F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78B2A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20F3A5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3E2976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mobile number should have a maximum length of 15 characters </w:t>
            </w:r>
            <w:r>
              <w:rPr>
                <w:rFonts w:ascii="Cambria" w:hAnsi="Cambria"/>
                <w:sz w:val="22"/>
                <w:szCs w:val="22"/>
              </w:rPr>
              <w:lastRenderedPageBreak/>
              <w:t>(including country code, if applicable).</w:t>
            </w:r>
          </w:p>
        </w:tc>
        <w:tc>
          <w:tcPr>
            <w:tcW w:w="1352" w:type="dxa"/>
            <w:shd w:val="clear" w:color="auto" w:fill="auto"/>
          </w:tcPr>
          <w:p w14:paraId="57C1A8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mobile number.</w:t>
            </w:r>
          </w:p>
          <w:p w14:paraId="3B7549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1D930C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2D45DF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00919723822331</w:t>
            </w:r>
          </w:p>
        </w:tc>
        <w:tc>
          <w:tcPr>
            <w:tcW w:w="1327" w:type="dxa"/>
            <w:shd w:val="clear" w:color="auto" w:fill="auto"/>
          </w:tcPr>
          <w:p w14:paraId="6C9E049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2FE98153" w14:textId="77777777">
        <w:trPr>
          <w:trHeight w:val="287"/>
        </w:trPr>
        <w:tc>
          <w:tcPr>
            <w:tcW w:w="1150" w:type="dxa"/>
            <w:shd w:val="clear" w:color="auto" w:fill="auto"/>
          </w:tcPr>
          <w:p w14:paraId="1A50D4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PANno</w:t>
            </w:r>
          </w:p>
          <w:p w14:paraId="29E1D36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778C4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F20F6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EABFC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field is a required field and must be entered.</w:t>
            </w:r>
          </w:p>
          <w:p w14:paraId="6706FBE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11FBE5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be unique and not allow duplicate entries.</w:t>
            </w:r>
          </w:p>
        </w:tc>
        <w:tc>
          <w:tcPr>
            <w:tcW w:w="1352" w:type="dxa"/>
            <w:shd w:val="clear" w:color="auto" w:fill="auto"/>
          </w:tcPr>
          <w:p w14:paraId="078F0C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PANno.</w:t>
            </w:r>
          </w:p>
          <w:p w14:paraId="15E9D4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PANno with alphanumeric characters and a length of 10.</w:t>
            </w:r>
          </w:p>
          <w:p w14:paraId="4692EA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PANno already exists. Please enter a unique PANno.</w:t>
            </w:r>
          </w:p>
        </w:tc>
        <w:tc>
          <w:tcPr>
            <w:tcW w:w="2904" w:type="dxa"/>
            <w:shd w:val="clear" w:color="auto" w:fill="auto"/>
          </w:tcPr>
          <w:p w14:paraId="0D44489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FA1092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F44D274" w14:textId="77777777">
        <w:trPr>
          <w:trHeight w:val="287"/>
        </w:trPr>
        <w:tc>
          <w:tcPr>
            <w:tcW w:w="1150" w:type="dxa"/>
            <w:shd w:val="clear" w:color="auto" w:fill="auto"/>
          </w:tcPr>
          <w:p w14:paraId="2C132A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765889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DA3F4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5F8C8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44364E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727D38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48E79F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78CC8A3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9DF1C12"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6E4A85E7" w14:textId="77777777" w:rsidR="009274EA" w:rsidRDefault="009274EA">
      <w:pPr>
        <w:tabs>
          <w:tab w:val="left" w:pos="10620"/>
        </w:tabs>
        <w:spacing w:after="0"/>
        <w:rPr>
          <w:rFonts w:cs="Arial"/>
          <w:b/>
          <w:i/>
          <w:lang w:bidi="en-US"/>
        </w:rPr>
      </w:pPr>
    </w:p>
    <w:p w14:paraId="3BFFDFFC"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393E5FAC" w14:textId="77777777">
        <w:trPr>
          <w:trHeight w:val="501"/>
        </w:trPr>
        <w:tc>
          <w:tcPr>
            <w:tcW w:w="1866" w:type="dxa"/>
            <w:shd w:val="clear" w:color="auto" w:fill="C4BC96"/>
            <w:vAlign w:val="center"/>
          </w:tcPr>
          <w:p w14:paraId="6240A421"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4E5812B"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53994023" w14:textId="77777777" w:rsidR="009274EA" w:rsidRDefault="00C53038">
            <w:pPr>
              <w:tabs>
                <w:tab w:val="left" w:pos="10620"/>
              </w:tabs>
              <w:rPr>
                <w:b/>
                <w:bCs/>
                <w:iCs/>
              </w:rPr>
            </w:pPr>
            <w:r>
              <w:rPr>
                <w:b/>
                <w:bCs/>
                <w:iCs/>
              </w:rPr>
              <w:t>Behaviour</w:t>
            </w:r>
          </w:p>
        </w:tc>
      </w:tr>
      <w:tr w:rsidR="009274EA" w14:paraId="104BA8AF" w14:textId="77777777">
        <w:trPr>
          <w:trHeight w:val="517"/>
        </w:trPr>
        <w:tc>
          <w:tcPr>
            <w:tcW w:w="1866" w:type="dxa"/>
            <w:vAlign w:val="center"/>
          </w:tcPr>
          <w:p w14:paraId="28E924F9" w14:textId="77777777" w:rsidR="009274EA" w:rsidRDefault="00C53038">
            <w:pPr>
              <w:tabs>
                <w:tab w:val="left" w:pos="10620"/>
              </w:tabs>
            </w:pPr>
            <w:r>
              <w:lastRenderedPageBreak/>
              <w:t>Auction Center</w:t>
            </w:r>
          </w:p>
        </w:tc>
        <w:tc>
          <w:tcPr>
            <w:tcW w:w="1858" w:type="dxa"/>
            <w:vAlign w:val="center"/>
          </w:tcPr>
          <w:p w14:paraId="133C35FB" w14:textId="77777777" w:rsidR="009274EA" w:rsidRDefault="00C53038">
            <w:pPr>
              <w:tabs>
                <w:tab w:val="left" w:pos="10620"/>
              </w:tabs>
            </w:pPr>
            <w:r>
              <w:t>Dropdown</w:t>
            </w:r>
          </w:p>
        </w:tc>
        <w:tc>
          <w:tcPr>
            <w:tcW w:w="6693" w:type="dxa"/>
            <w:vAlign w:val="center"/>
          </w:tcPr>
          <w:p w14:paraId="07EFA9A4" w14:textId="77777777" w:rsidR="009274EA" w:rsidRDefault="00C53038">
            <w:pPr>
              <w:tabs>
                <w:tab w:val="left" w:pos="10620"/>
              </w:tabs>
            </w:pPr>
            <w:r>
              <w:t>System will render the List box master</w:t>
            </w:r>
          </w:p>
        </w:tc>
      </w:tr>
      <w:tr w:rsidR="009274EA" w14:paraId="0ECF8C87" w14:textId="77777777">
        <w:trPr>
          <w:trHeight w:val="517"/>
        </w:trPr>
        <w:tc>
          <w:tcPr>
            <w:tcW w:w="1866" w:type="dxa"/>
            <w:vAlign w:val="center"/>
          </w:tcPr>
          <w:p w14:paraId="41930C94" w14:textId="77777777" w:rsidR="009274EA" w:rsidRDefault="00C53038">
            <w:pPr>
              <w:tabs>
                <w:tab w:val="left" w:pos="10620"/>
              </w:tabs>
            </w:pPr>
            <w:r>
              <w:t>Clear</w:t>
            </w:r>
          </w:p>
        </w:tc>
        <w:tc>
          <w:tcPr>
            <w:tcW w:w="1858" w:type="dxa"/>
            <w:vAlign w:val="center"/>
          </w:tcPr>
          <w:p w14:paraId="41565CC9" w14:textId="77777777" w:rsidR="009274EA" w:rsidRDefault="00C53038">
            <w:pPr>
              <w:tabs>
                <w:tab w:val="left" w:pos="10620"/>
              </w:tabs>
            </w:pPr>
            <w:r>
              <w:t>Button</w:t>
            </w:r>
          </w:p>
        </w:tc>
        <w:tc>
          <w:tcPr>
            <w:tcW w:w="6693" w:type="dxa"/>
            <w:vAlign w:val="center"/>
          </w:tcPr>
          <w:p w14:paraId="29326EC0" w14:textId="77777777" w:rsidR="009274EA" w:rsidRDefault="00C53038">
            <w:pPr>
              <w:tabs>
                <w:tab w:val="left" w:pos="10620"/>
              </w:tabs>
            </w:pPr>
            <w:r>
              <w:t>Fields should be cleared</w:t>
            </w:r>
          </w:p>
        </w:tc>
      </w:tr>
      <w:tr w:rsidR="009274EA" w14:paraId="41576454" w14:textId="77777777">
        <w:trPr>
          <w:trHeight w:val="517"/>
        </w:trPr>
        <w:tc>
          <w:tcPr>
            <w:tcW w:w="1866" w:type="dxa"/>
            <w:vAlign w:val="center"/>
          </w:tcPr>
          <w:p w14:paraId="4B4EC32D" w14:textId="77777777" w:rsidR="009274EA" w:rsidRDefault="00C53038">
            <w:pPr>
              <w:tabs>
                <w:tab w:val="left" w:pos="10620"/>
              </w:tabs>
            </w:pPr>
            <w:r>
              <w:t>State</w:t>
            </w:r>
          </w:p>
        </w:tc>
        <w:tc>
          <w:tcPr>
            <w:tcW w:w="1858" w:type="dxa"/>
            <w:vAlign w:val="center"/>
          </w:tcPr>
          <w:p w14:paraId="27A26EAA" w14:textId="77777777" w:rsidR="009274EA" w:rsidRDefault="00C53038">
            <w:pPr>
              <w:tabs>
                <w:tab w:val="left" w:pos="10620"/>
              </w:tabs>
            </w:pPr>
            <w:r>
              <w:t>Dropdown</w:t>
            </w:r>
          </w:p>
        </w:tc>
        <w:tc>
          <w:tcPr>
            <w:tcW w:w="6693" w:type="dxa"/>
            <w:vAlign w:val="center"/>
          </w:tcPr>
          <w:p w14:paraId="1D7C3704" w14:textId="77777777" w:rsidR="009274EA" w:rsidRDefault="00C53038">
            <w:pPr>
              <w:tabs>
                <w:tab w:val="left" w:pos="10620"/>
              </w:tabs>
            </w:pPr>
            <w:r>
              <w:t>System will render the dropdown master</w:t>
            </w:r>
          </w:p>
        </w:tc>
      </w:tr>
      <w:tr w:rsidR="009274EA" w14:paraId="2B65A2DA" w14:textId="77777777">
        <w:trPr>
          <w:trHeight w:val="517"/>
        </w:trPr>
        <w:tc>
          <w:tcPr>
            <w:tcW w:w="1866" w:type="dxa"/>
            <w:vAlign w:val="center"/>
          </w:tcPr>
          <w:p w14:paraId="50B0B61E" w14:textId="77777777" w:rsidR="009274EA" w:rsidRDefault="00C53038">
            <w:pPr>
              <w:tabs>
                <w:tab w:val="left" w:pos="10620"/>
              </w:tabs>
            </w:pPr>
            <w:r>
              <w:t>Submit</w:t>
            </w:r>
          </w:p>
        </w:tc>
        <w:tc>
          <w:tcPr>
            <w:tcW w:w="1858" w:type="dxa"/>
            <w:vAlign w:val="center"/>
          </w:tcPr>
          <w:p w14:paraId="2647814E" w14:textId="77777777" w:rsidR="009274EA" w:rsidRDefault="00C53038">
            <w:pPr>
              <w:tabs>
                <w:tab w:val="left" w:pos="10620"/>
              </w:tabs>
            </w:pPr>
            <w:r>
              <w:t>Button</w:t>
            </w:r>
          </w:p>
        </w:tc>
        <w:tc>
          <w:tcPr>
            <w:tcW w:w="6693" w:type="dxa"/>
            <w:vAlign w:val="center"/>
          </w:tcPr>
          <w:p w14:paraId="20385019" w14:textId="77777777" w:rsidR="009274EA" w:rsidRDefault="00C53038">
            <w:pPr>
              <w:tabs>
                <w:tab w:val="left" w:pos="10620"/>
              </w:tabs>
            </w:pPr>
            <w:r>
              <w:t>Field should be validated on clicking Submit Button</w:t>
            </w:r>
          </w:p>
        </w:tc>
      </w:tr>
    </w:tbl>
    <w:p w14:paraId="752561E1" w14:textId="77777777" w:rsidR="009274EA" w:rsidRDefault="00C53038">
      <w:pPr>
        <w:pStyle w:val="Heading2"/>
        <w:tabs>
          <w:tab w:val="left" w:pos="10620"/>
        </w:tabs>
        <w:ind w:left="360" w:hanging="360"/>
        <w:rPr>
          <w:rFonts w:ascii="Cambria" w:hAnsi="Cambria"/>
          <w:sz w:val="22"/>
        </w:rPr>
      </w:pPr>
      <w:bookmarkStart w:id="9522" w:name="_Toc148377774"/>
      <w:r>
        <w:rPr>
          <w:rFonts w:ascii="Cambria" w:hAnsi="Cambria"/>
          <w:sz w:val="22"/>
          <w:lang w:val="en-US"/>
        </w:rPr>
        <w:t xml:space="preserve">18.1 </w:t>
      </w:r>
      <w:r>
        <w:rPr>
          <w:rFonts w:ascii="Cambria" w:hAnsi="Cambria"/>
          <w:sz w:val="22"/>
        </w:rPr>
        <w:t>High Level Use Case of Manage TEA BOARD USER Registration</w:t>
      </w:r>
      <w:bookmarkEnd w:id="9522"/>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0FE6067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628E907"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5A8087C9" w14:textId="77777777" w:rsidR="009274EA" w:rsidRDefault="00C53038">
            <w:pPr>
              <w:pStyle w:val="ListParagraph"/>
              <w:numPr>
                <w:ilvl w:val="0"/>
                <w:numId w:val="1"/>
              </w:numPr>
              <w:tabs>
                <w:tab w:val="left" w:pos="10620"/>
              </w:tabs>
              <w:rPr>
                <w:rFonts w:ascii="Cambria" w:hAnsi="Cambria"/>
              </w:rPr>
            </w:pPr>
            <w:r>
              <w:rPr>
                <w:rFonts w:ascii="Cambria" w:hAnsi="Cambria"/>
              </w:rPr>
              <w:t>To understand the functional logic for Edit/View of TEA BOARD USER.</w:t>
            </w:r>
          </w:p>
        </w:tc>
      </w:tr>
      <w:tr w:rsidR="009274EA" w14:paraId="4A7225F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6937C12"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630B7AC8" w14:textId="77777777" w:rsidR="009274EA" w:rsidRDefault="00C53038">
            <w:pPr>
              <w:pStyle w:val="ListParagraph"/>
              <w:numPr>
                <w:ilvl w:val="0"/>
                <w:numId w:val="56"/>
              </w:numPr>
              <w:tabs>
                <w:tab w:val="left" w:pos="10620"/>
              </w:tabs>
              <w:rPr>
                <w:rFonts w:ascii="Cambria" w:hAnsi="Cambria"/>
              </w:rPr>
            </w:pPr>
            <w:r>
              <w:rPr>
                <w:rFonts w:ascii="Cambria" w:hAnsi="Cambria"/>
              </w:rPr>
              <w:t>TEA BOARD USER should be created.</w:t>
            </w:r>
          </w:p>
        </w:tc>
      </w:tr>
      <w:tr w:rsidR="009274EA" w14:paraId="102406C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8286B3A"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61A63D66" w14:textId="77777777" w:rsidR="009274EA" w:rsidRDefault="00C53038">
            <w:pPr>
              <w:pStyle w:val="ListParagraph"/>
              <w:numPr>
                <w:ilvl w:val="0"/>
                <w:numId w:val="56"/>
              </w:numPr>
              <w:tabs>
                <w:tab w:val="left" w:pos="10620"/>
              </w:tabs>
              <w:rPr>
                <w:rFonts w:ascii="Cambria" w:hAnsi="Cambria"/>
              </w:rPr>
            </w:pPr>
            <w:r>
              <w:rPr>
                <w:rFonts w:ascii="Cambria" w:hAnsi="Cambria"/>
              </w:rPr>
              <w:t>System will allow TEA BOARD USER to update the TEA BOARD USER profile.</w:t>
            </w:r>
          </w:p>
          <w:p w14:paraId="418E6E23" w14:textId="77777777" w:rsidR="009274EA" w:rsidRDefault="00C53038">
            <w:pPr>
              <w:pStyle w:val="ListParagraph"/>
              <w:numPr>
                <w:ilvl w:val="0"/>
                <w:numId w:val="56"/>
              </w:numPr>
              <w:tabs>
                <w:tab w:val="left" w:pos="10620"/>
              </w:tabs>
              <w:rPr>
                <w:rFonts w:ascii="Cambria" w:hAnsi="Cambria"/>
              </w:rPr>
            </w:pPr>
            <w:r>
              <w:rPr>
                <w:rFonts w:ascii="Cambria" w:hAnsi="Cambria"/>
              </w:rPr>
              <w:t>System should display the updated TEA BOARD USER detail in view TEA BOARD USER page.</w:t>
            </w:r>
          </w:p>
        </w:tc>
      </w:tr>
      <w:tr w:rsidR="009274EA" w14:paraId="0FACAE9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1243CB5"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7639CBBC" w14:textId="77777777" w:rsidR="009274EA" w:rsidRDefault="00C53038">
            <w:pPr>
              <w:pStyle w:val="ListParagraph"/>
              <w:numPr>
                <w:ilvl w:val="0"/>
                <w:numId w:val="56"/>
              </w:numPr>
              <w:tabs>
                <w:tab w:val="left" w:pos="10620"/>
              </w:tabs>
              <w:rPr>
                <w:rFonts w:ascii="Cambria" w:hAnsi="Cambria"/>
              </w:rPr>
            </w:pPr>
            <w:r>
              <w:rPr>
                <w:rFonts w:ascii="Cambria" w:hAnsi="Cambria"/>
              </w:rPr>
              <w:t>Admin Logs in</w:t>
            </w:r>
          </w:p>
          <w:p w14:paraId="2249DF4A" w14:textId="77777777" w:rsidR="009274EA" w:rsidRDefault="00C53038">
            <w:pPr>
              <w:pStyle w:val="ListParagraph"/>
              <w:numPr>
                <w:ilvl w:val="0"/>
                <w:numId w:val="56"/>
              </w:numPr>
              <w:tabs>
                <w:tab w:val="left" w:pos="10620"/>
              </w:tabs>
              <w:rPr>
                <w:rFonts w:ascii="Cambria" w:hAnsi="Cambria"/>
              </w:rPr>
            </w:pPr>
            <w:r>
              <w:rPr>
                <w:rFonts w:ascii="Cambria" w:hAnsi="Cambria"/>
              </w:rPr>
              <w:t>Click on Administration</w:t>
            </w:r>
          </w:p>
          <w:p w14:paraId="0707D441" w14:textId="77777777" w:rsidR="009274EA" w:rsidRDefault="00C53038">
            <w:pPr>
              <w:pStyle w:val="ListParagraph"/>
              <w:numPr>
                <w:ilvl w:val="0"/>
                <w:numId w:val="56"/>
              </w:numPr>
              <w:tabs>
                <w:tab w:val="left" w:pos="10620"/>
              </w:tabs>
              <w:rPr>
                <w:rFonts w:ascii="Cambria" w:hAnsi="Cambria"/>
              </w:rPr>
            </w:pPr>
            <w:r>
              <w:rPr>
                <w:rFonts w:ascii="Cambria" w:hAnsi="Cambria"/>
              </w:rPr>
              <w:t>Click on Manage User</w:t>
            </w:r>
          </w:p>
          <w:p w14:paraId="52668832" w14:textId="77777777" w:rsidR="009274EA" w:rsidRDefault="00C53038">
            <w:pPr>
              <w:pStyle w:val="ListParagraph"/>
              <w:numPr>
                <w:ilvl w:val="0"/>
                <w:numId w:val="56"/>
              </w:numPr>
              <w:tabs>
                <w:tab w:val="left" w:pos="10620"/>
              </w:tabs>
              <w:rPr>
                <w:rFonts w:ascii="Cambria" w:hAnsi="Cambria"/>
              </w:rPr>
            </w:pPr>
            <w:r>
              <w:rPr>
                <w:rFonts w:ascii="Cambria" w:hAnsi="Cambria"/>
              </w:rPr>
              <w:t>Search the “TEA BOARD USER”</w:t>
            </w:r>
          </w:p>
          <w:p w14:paraId="4283C40D" w14:textId="77777777" w:rsidR="009274EA" w:rsidRDefault="00C53038">
            <w:pPr>
              <w:pStyle w:val="ListParagraph"/>
              <w:numPr>
                <w:ilvl w:val="0"/>
                <w:numId w:val="56"/>
              </w:numPr>
              <w:tabs>
                <w:tab w:val="left" w:pos="10620"/>
              </w:tabs>
              <w:rPr>
                <w:rFonts w:ascii="Cambria" w:hAnsi="Cambria"/>
              </w:rPr>
            </w:pPr>
            <w:r>
              <w:rPr>
                <w:rFonts w:ascii="Cambria" w:hAnsi="Cambria"/>
              </w:rPr>
              <w:t>Click on edit link.</w:t>
            </w:r>
          </w:p>
          <w:p w14:paraId="5404F10D" w14:textId="77777777" w:rsidR="009274EA" w:rsidRDefault="00C53038">
            <w:pPr>
              <w:pStyle w:val="ListParagraph"/>
              <w:numPr>
                <w:ilvl w:val="0"/>
                <w:numId w:val="56"/>
              </w:numPr>
              <w:tabs>
                <w:tab w:val="left" w:pos="10620"/>
              </w:tabs>
              <w:rPr>
                <w:rFonts w:ascii="Cambria" w:hAnsi="Cambria"/>
              </w:rPr>
            </w:pPr>
            <w:r>
              <w:rPr>
                <w:rFonts w:ascii="Cambria" w:hAnsi="Cambria"/>
              </w:rPr>
              <w:t>Do update.</w:t>
            </w:r>
          </w:p>
          <w:p w14:paraId="5CA060C1" w14:textId="77777777" w:rsidR="009274EA" w:rsidRDefault="00C53038">
            <w:pPr>
              <w:pStyle w:val="ListParagraph"/>
              <w:numPr>
                <w:ilvl w:val="0"/>
                <w:numId w:val="56"/>
              </w:numPr>
              <w:tabs>
                <w:tab w:val="left" w:pos="10620"/>
              </w:tabs>
              <w:rPr>
                <w:rFonts w:ascii="Cambria" w:hAnsi="Cambria"/>
              </w:rPr>
            </w:pPr>
            <w:r>
              <w:rPr>
                <w:rFonts w:ascii="Cambria" w:hAnsi="Cambria"/>
              </w:rPr>
              <w:t>Click on update button.</w:t>
            </w:r>
          </w:p>
        </w:tc>
      </w:tr>
      <w:tr w:rsidR="009274EA" w14:paraId="399720A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EB1E470"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39958EE1" w14:textId="77777777" w:rsidR="009274EA" w:rsidRDefault="00C53038">
            <w:pPr>
              <w:tabs>
                <w:tab w:val="left" w:pos="10620"/>
              </w:tabs>
            </w:pPr>
            <w:r>
              <w:t>NA</w:t>
            </w:r>
          </w:p>
        </w:tc>
      </w:tr>
      <w:tr w:rsidR="009274EA" w14:paraId="708C042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5CDB655"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6FD8D622" w14:textId="77777777" w:rsidR="009274EA" w:rsidRDefault="00C53038">
            <w:pPr>
              <w:pStyle w:val="Heading112pt"/>
              <w:tabs>
                <w:tab w:val="left" w:pos="10620"/>
              </w:tabs>
              <w:rPr>
                <w:rFonts w:ascii="Cambria" w:hAnsi="Cambria"/>
                <w:b w:val="0"/>
              </w:rPr>
            </w:pPr>
            <w:r>
              <w:rPr>
                <w:rFonts w:ascii="Cambria" w:hAnsi="Cambria"/>
                <w:b w:val="0"/>
              </w:rPr>
              <w:t>System should provide edit profile link against each approved TEA BOARD USER.</w:t>
            </w:r>
          </w:p>
          <w:p w14:paraId="6C9BCEE9" w14:textId="77777777" w:rsidR="009274EA" w:rsidRDefault="00C53038">
            <w:pPr>
              <w:pStyle w:val="Heading112pt"/>
              <w:tabs>
                <w:tab w:val="left" w:pos="10620"/>
              </w:tabs>
              <w:rPr>
                <w:rFonts w:ascii="Cambria" w:hAnsi="Cambria"/>
                <w:b w:val="0"/>
              </w:rPr>
            </w:pPr>
            <w:r>
              <w:rPr>
                <w:rFonts w:ascii="Cambria" w:hAnsi="Cambria"/>
                <w:b w:val="0"/>
              </w:rPr>
              <w:t xml:space="preserve">System should display fields and controls only related to TEA BOARD USER on selection “User Type = </w:t>
            </w:r>
            <w:r>
              <w:rPr>
                <w:rFonts w:ascii="Cambria" w:hAnsi="Cambria"/>
                <w:b w:val="0"/>
                <w:sz w:val="22"/>
                <w:szCs w:val="22"/>
              </w:rPr>
              <w:t>TEA BOARD USER</w:t>
            </w:r>
            <w:r>
              <w:rPr>
                <w:rFonts w:ascii="Cambria" w:hAnsi="Cambria"/>
                <w:b w:val="0"/>
              </w:rPr>
              <w:t>”.</w:t>
            </w:r>
          </w:p>
          <w:p w14:paraId="305DA486" w14:textId="77777777" w:rsidR="009274EA" w:rsidRDefault="00C53038">
            <w:pPr>
              <w:pStyle w:val="Heading112pt"/>
              <w:tabs>
                <w:tab w:val="left" w:pos="10620"/>
              </w:tabs>
              <w:rPr>
                <w:rFonts w:ascii="Cambria" w:hAnsi="Cambria"/>
                <w:b w:val="0"/>
              </w:rPr>
            </w:pPr>
            <w:r>
              <w:rPr>
                <w:rFonts w:ascii="Cambria" w:hAnsi="Cambria"/>
                <w:b w:val="0"/>
              </w:rPr>
              <w:t>System should display below fields with pre-fetch data in edit mode of TEA BOARD USER and it should be mandatory.</w:t>
            </w:r>
          </w:p>
          <w:p w14:paraId="137D8778" w14:textId="77777777" w:rsidR="009274EA" w:rsidRDefault="00C53038">
            <w:pPr>
              <w:pStyle w:val="Heading112pt"/>
              <w:numPr>
                <w:ilvl w:val="1"/>
                <w:numId w:val="57"/>
              </w:numPr>
              <w:rPr>
                <w:rFonts w:ascii="Cambria" w:hAnsi="Cambria"/>
                <w:b w:val="0"/>
              </w:rPr>
            </w:pPr>
            <w:r>
              <w:rPr>
                <w:rFonts w:ascii="Cambria" w:hAnsi="Cambria"/>
                <w:b w:val="0"/>
              </w:rPr>
              <w:t>Contact Person Name</w:t>
            </w:r>
          </w:p>
          <w:p w14:paraId="51C2B174" w14:textId="77777777" w:rsidR="009274EA" w:rsidRDefault="00C53038">
            <w:pPr>
              <w:pStyle w:val="Heading112pt"/>
              <w:numPr>
                <w:ilvl w:val="1"/>
                <w:numId w:val="57"/>
              </w:numPr>
              <w:rPr>
                <w:rFonts w:ascii="Cambria" w:hAnsi="Cambria"/>
                <w:b w:val="0"/>
              </w:rPr>
            </w:pPr>
            <w:r>
              <w:rPr>
                <w:rFonts w:ascii="Cambria" w:hAnsi="Cambria"/>
                <w:b w:val="0"/>
              </w:rPr>
              <w:t>TB User  Code</w:t>
            </w:r>
          </w:p>
          <w:p w14:paraId="351E8516" w14:textId="77777777" w:rsidR="009274EA" w:rsidRDefault="00C53038">
            <w:pPr>
              <w:pStyle w:val="Heading112pt"/>
              <w:numPr>
                <w:ilvl w:val="1"/>
                <w:numId w:val="57"/>
              </w:numPr>
              <w:rPr>
                <w:rFonts w:ascii="Cambria" w:hAnsi="Cambria"/>
                <w:b w:val="0"/>
              </w:rPr>
            </w:pPr>
            <w:r>
              <w:rPr>
                <w:rFonts w:ascii="Cambria" w:hAnsi="Cambria"/>
                <w:b w:val="0"/>
              </w:rPr>
              <w:t>Auction center List box</w:t>
            </w:r>
          </w:p>
          <w:p w14:paraId="6EE45D94" w14:textId="77777777" w:rsidR="009274EA" w:rsidRDefault="00C53038">
            <w:pPr>
              <w:pStyle w:val="Heading112pt"/>
              <w:numPr>
                <w:ilvl w:val="1"/>
                <w:numId w:val="57"/>
              </w:numPr>
              <w:rPr>
                <w:rFonts w:ascii="Cambria" w:hAnsi="Cambria"/>
                <w:b w:val="0"/>
              </w:rPr>
            </w:pPr>
            <w:r>
              <w:rPr>
                <w:rFonts w:ascii="Cambria" w:hAnsi="Cambria"/>
                <w:b w:val="0"/>
              </w:rPr>
              <w:t>Address</w:t>
            </w:r>
          </w:p>
          <w:p w14:paraId="49E6E6A2" w14:textId="77777777" w:rsidR="009274EA" w:rsidRDefault="00C53038">
            <w:pPr>
              <w:pStyle w:val="Heading112pt"/>
              <w:numPr>
                <w:ilvl w:val="1"/>
                <w:numId w:val="57"/>
              </w:numPr>
              <w:rPr>
                <w:rFonts w:ascii="Cambria" w:hAnsi="Cambria"/>
                <w:b w:val="0"/>
              </w:rPr>
            </w:pPr>
            <w:r>
              <w:rPr>
                <w:rFonts w:ascii="Cambria" w:hAnsi="Cambria"/>
                <w:b w:val="0"/>
              </w:rPr>
              <w:t>Phone</w:t>
            </w:r>
          </w:p>
          <w:p w14:paraId="3A2AB609" w14:textId="77777777" w:rsidR="009274EA" w:rsidRDefault="00C53038">
            <w:pPr>
              <w:pStyle w:val="Heading112pt"/>
              <w:numPr>
                <w:ilvl w:val="1"/>
                <w:numId w:val="57"/>
              </w:numPr>
              <w:rPr>
                <w:rFonts w:ascii="Cambria" w:hAnsi="Cambria"/>
                <w:b w:val="0"/>
              </w:rPr>
            </w:pPr>
            <w:r>
              <w:rPr>
                <w:rFonts w:ascii="Cambria" w:hAnsi="Cambria"/>
                <w:b w:val="0"/>
              </w:rPr>
              <w:t>Mobile No.</w:t>
            </w:r>
          </w:p>
          <w:p w14:paraId="1396414D" w14:textId="77777777" w:rsidR="009274EA" w:rsidRDefault="00C53038">
            <w:pPr>
              <w:pStyle w:val="Heading112pt"/>
              <w:numPr>
                <w:ilvl w:val="1"/>
                <w:numId w:val="57"/>
              </w:numPr>
              <w:rPr>
                <w:rFonts w:ascii="Cambria" w:hAnsi="Cambria"/>
                <w:b w:val="0"/>
              </w:rPr>
            </w:pPr>
            <w:r>
              <w:rPr>
                <w:rFonts w:ascii="Cambria" w:hAnsi="Cambria"/>
                <w:b w:val="0"/>
              </w:rPr>
              <w:t>Fax</w:t>
            </w:r>
          </w:p>
          <w:p w14:paraId="0653EC23" w14:textId="77777777" w:rsidR="009274EA" w:rsidRDefault="00C53038">
            <w:pPr>
              <w:pStyle w:val="Heading112pt"/>
              <w:numPr>
                <w:ilvl w:val="1"/>
                <w:numId w:val="57"/>
              </w:numPr>
              <w:rPr>
                <w:rFonts w:ascii="Cambria" w:hAnsi="Cambria"/>
                <w:b w:val="0"/>
              </w:rPr>
            </w:pPr>
            <w:r>
              <w:rPr>
                <w:rFonts w:ascii="Cambria" w:hAnsi="Cambria"/>
                <w:b w:val="0"/>
              </w:rPr>
              <w:lastRenderedPageBreak/>
              <w:t>PAN No.</w:t>
            </w:r>
          </w:p>
          <w:p w14:paraId="5C96A0ED" w14:textId="77777777" w:rsidR="009274EA" w:rsidRDefault="00C53038">
            <w:pPr>
              <w:pStyle w:val="Heading112pt"/>
              <w:numPr>
                <w:ilvl w:val="1"/>
                <w:numId w:val="57"/>
              </w:numPr>
              <w:rPr>
                <w:rFonts w:ascii="Cambria" w:hAnsi="Cambria"/>
                <w:b w:val="0"/>
              </w:rPr>
            </w:pPr>
            <w:r>
              <w:rPr>
                <w:rFonts w:ascii="Cambria" w:hAnsi="Cambria"/>
                <w:b w:val="0"/>
              </w:rPr>
              <w:t>GST No.</w:t>
            </w:r>
          </w:p>
          <w:p w14:paraId="19A8965E" w14:textId="77777777" w:rsidR="009274EA" w:rsidRDefault="00C53038">
            <w:pPr>
              <w:pStyle w:val="Heading112pt"/>
              <w:numPr>
                <w:ilvl w:val="1"/>
                <w:numId w:val="57"/>
              </w:numPr>
              <w:rPr>
                <w:rFonts w:ascii="Cambria" w:hAnsi="Cambria"/>
                <w:b w:val="0"/>
              </w:rPr>
            </w:pPr>
            <w:r>
              <w:rPr>
                <w:rFonts w:ascii="Cambria" w:hAnsi="Cambria"/>
                <w:b w:val="0"/>
              </w:rPr>
              <w:t>Email</w:t>
            </w:r>
          </w:p>
          <w:p w14:paraId="739D47B2" w14:textId="77777777" w:rsidR="009274EA" w:rsidRDefault="00C53038">
            <w:pPr>
              <w:pStyle w:val="Heading112pt"/>
              <w:numPr>
                <w:ilvl w:val="1"/>
                <w:numId w:val="57"/>
              </w:numPr>
              <w:rPr>
                <w:rFonts w:ascii="Cambria" w:hAnsi="Cambria"/>
                <w:b w:val="0"/>
              </w:rPr>
            </w:pPr>
            <w:r>
              <w:rPr>
                <w:rFonts w:ascii="Cambria" w:hAnsi="Cambria"/>
                <w:b w:val="0"/>
              </w:rPr>
              <w:t>City</w:t>
            </w:r>
          </w:p>
          <w:p w14:paraId="73D476AA" w14:textId="77777777" w:rsidR="009274EA" w:rsidRDefault="00C53038">
            <w:pPr>
              <w:pStyle w:val="Heading112pt"/>
              <w:numPr>
                <w:ilvl w:val="1"/>
                <w:numId w:val="57"/>
              </w:numPr>
              <w:rPr>
                <w:rFonts w:ascii="Cambria" w:hAnsi="Cambria"/>
                <w:b w:val="0"/>
              </w:rPr>
            </w:pPr>
            <w:r>
              <w:rPr>
                <w:rFonts w:ascii="Cambria" w:hAnsi="Cambria"/>
                <w:b w:val="0"/>
              </w:rPr>
              <w:t>State dropdown</w:t>
            </w:r>
          </w:p>
          <w:p w14:paraId="38D95377" w14:textId="77777777" w:rsidR="009274EA" w:rsidRDefault="00C53038">
            <w:pPr>
              <w:pStyle w:val="Heading112pt"/>
              <w:numPr>
                <w:ilvl w:val="1"/>
                <w:numId w:val="57"/>
              </w:numPr>
              <w:rPr>
                <w:rFonts w:ascii="Cambria" w:hAnsi="Cambria"/>
                <w:b w:val="0"/>
              </w:rPr>
            </w:pPr>
            <w:r>
              <w:rPr>
                <w:rFonts w:ascii="Cambria" w:hAnsi="Cambria"/>
                <w:b w:val="0"/>
              </w:rPr>
              <w:t>State code</w:t>
            </w:r>
          </w:p>
          <w:p w14:paraId="0463D1E1" w14:textId="77777777" w:rsidR="009274EA" w:rsidRDefault="00C53038">
            <w:pPr>
              <w:pStyle w:val="Heading112pt"/>
              <w:numPr>
                <w:ilvl w:val="1"/>
                <w:numId w:val="57"/>
              </w:numPr>
              <w:tabs>
                <w:tab w:val="left" w:pos="10620"/>
              </w:tabs>
              <w:rPr>
                <w:rFonts w:ascii="Cambria" w:hAnsi="Cambria"/>
                <w:b w:val="0"/>
              </w:rPr>
            </w:pPr>
            <w:r>
              <w:rPr>
                <w:rFonts w:ascii="Cambria" w:hAnsi="Cambria"/>
                <w:b w:val="0"/>
              </w:rPr>
              <w:t>Entity Code</w:t>
            </w:r>
          </w:p>
          <w:p w14:paraId="04774975" w14:textId="77777777" w:rsidR="009274EA" w:rsidRDefault="00C53038">
            <w:pPr>
              <w:pStyle w:val="Heading112pt"/>
              <w:rPr>
                <w:rFonts w:ascii="Cambria" w:hAnsi="Cambria"/>
                <w:b w:val="0"/>
              </w:rPr>
            </w:pPr>
            <w:r>
              <w:rPr>
                <w:rFonts w:ascii="Cambria" w:hAnsi="Cambria"/>
                <w:b w:val="0"/>
              </w:rPr>
              <w:t>System should display validation message “Please enter detail” if any of above field is empty.</w:t>
            </w:r>
          </w:p>
          <w:p w14:paraId="6F49C120" w14:textId="77777777" w:rsidR="009274EA" w:rsidRDefault="00C53038">
            <w:pPr>
              <w:pStyle w:val="Heading112pt"/>
              <w:tabs>
                <w:tab w:val="left" w:pos="10620"/>
              </w:tabs>
              <w:rPr>
                <w:rFonts w:ascii="Cambria" w:hAnsi="Cambria"/>
                <w:b w:val="0"/>
              </w:rPr>
            </w:pPr>
            <w:r>
              <w:rPr>
                <w:rFonts w:ascii="Cambria" w:hAnsi="Cambria"/>
                <w:b w:val="0"/>
              </w:rPr>
              <w:t>System should allow admin to map TEA BOARD USER with multiple Active Auction Center as available in admin master.</w:t>
            </w:r>
          </w:p>
          <w:p w14:paraId="7B82EE98" w14:textId="77777777" w:rsidR="009274EA" w:rsidRDefault="00C53038">
            <w:pPr>
              <w:pStyle w:val="Heading112pt"/>
              <w:tabs>
                <w:tab w:val="left" w:pos="10620"/>
              </w:tabs>
              <w:rPr>
                <w:rFonts w:ascii="Cambria" w:hAnsi="Cambria"/>
                <w:b w:val="0"/>
              </w:rPr>
            </w:pPr>
            <w:r>
              <w:rPr>
                <w:rFonts w:ascii="Cambria" w:hAnsi="Cambria"/>
                <w:b w:val="0"/>
              </w:rPr>
              <w:t>System should automatically render “State Code” as per selection of state from state dropdown.</w:t>
            </w:r>
          </w:p>
          <w:p w14:paraId="690834BA" w14:textId="77777777" w:rsidR="009274EA" w:rsidRDefault="00C53038">
            <w:pPr>
              <w:pStyle w:val="Heading112pt"/>
              <w:tabs>
                <w:tab w:val="left" w:pos="10620"/>
              </w:tabs>
              <w:rPr>
                <w:rFonts w:ascii="Cambria" w:hAnsi="Cambria"/>
                <w:b w:val="0"/>
              </w:rPr>
            </w:pPr>
            <w:r>
              <w:rPr>
                <w:rFonts w:ascii="Cambria" w:hAnsi="Cambria"/>
                <w:b w:val="0"/>
              </w:rPr>
              <w:t>System should now allow user to change the value in “State Code” field.</w:t>
            </w:r>
          </w:p>
          <w:p w14:paraId="7ADBB8FB" w14:textId="77777777" w:rsidR="009274EA" w:rsidRDefault="00C53038">
            <w:pPr>
              <w:pStyle w:val="Heading112pt"/>
              <w:tabs>
                <w:tab w:val="left" w:pos="10620"/>
              </w:tabs>
              <w:rPr>
                <w:rFonts w:ascii="Cambria" w:hAnsi="Cambria"/>
                <w:b w:val="0"/>
              </w:rPr>
            </w:pPr>
            <w:r>
              <w:rPr>
                <w:rFonts w:ascii="Cambria" w:hAnsi="Cambria"/>
                <w:b w:val="0"/>
              </w:rPr>
              <w:t>“State Code” should be as per GST state code.</w:t>
            </w:r>
          </w:p>
          <w:p w14:paraId="5A546739" w14:textId="77777777" w:rsidR="009274EA" w:rsidRDefault="00C53038">
            <w:pPr>
              <w:pStyle w:val="Heading112pt"/>
              <w:tabs>
                <w:tab w:val="left" w:pos="10620"/>
              </w:tabs>
              <w:rPr>
                <w:rFonts w:ascii="Cambria" w:hAnsi="Cambria"/>
                <w:b w:val="0"/>
              </w:rPr>
            </w:pPr>
            <w:r>
              <w:rPr>
                <w:rFonts w:ascii="Cambria" w:hAnsi="Cambria"/>
                <w:b w:val="0"/>
              </w:rPr>
              <w:t>System should not allow to enter duplicate email id and should display validation “Email id” is already registered.</w:t>
            </w:r>
          </w:p>
          <w:p w14:paraId="7308E13A"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TEA BOARD USER code to TEA BOARD USER and should display validation “TEA BOARD USER Code” is already assigned to other TEA BOARD USER.</w:t>
            </w:r>
          </w:p>
          <w:p w14:paraId="36B56103" w14:textId="77777777" w:rsidR="009274EA" w:rsidRDefault="00C53038">
            <w:pPr>
              <w:pStyle w:val="Heading112pt"/>
              <w:tabs>
                <w:tab w:val="left" w:pos="10620"/>
              </w:tabs>
              <w:rPr>
                <w:rFonts w:ascii="Cambria" w:hAnsi="Cambria"/>
                <w:b w:val="0"/>
              </w:rPr>
            </w:pPr>
            <w:r>
              <w:rPr>
                <w:rFonts w:ascii="Cambria" w:hAnsi="Cambria"/>
                <w:b w:val="0"/>
              </w:rPr>
              <w:t>System should auto generate the “Entity Code”.</w:t>
            </w:r>
          </w:p>
          <w:p w14:paraId="67577C24" w14:textId="77777777" w:rsidR="009274EA" w:rsidRDefault="00C53038">
            <w:pPr>
              <w:pStyle w:val="Heading112pt"/>
              <w:tabs>
                <w:tab w:val="left" w:pos="10620"/>
              </w:tabs>
              <w:rPr>
                <w:rFonts w:ascii="Cambria" w:hAnsi="Cambria"/>
                <w:b w:val="0"/>
              </w:rPr>
            </w:pPr>
            <w:r>
              <w:rPr>
                <w:rFonts w:ascii="Cambria" w:hAnsi="Cambria"/>
                <w:b w:val="0"/>
              </w:rPr>
              <w:t>System should not allow to change the “Entity Code” and field should be disabled in edit and create TEA BOARD USER page.</w:t>
            </w:r>
          </w:p>
          <w:p w14:paraId="224258EE" w14:textId="77777777" w:rsidR="009274EA" w:rsidRDefault="00C53038">
            <w:pPr>
              <w:pStyle w:val="Heading112pt"/>
              <w:tabs>
                <w:tab w:val="left" w:pos="10620"/>
              </w:tabs>
              <w:rPr>
                <w:rFonts w:ascii="Cambria" w:hAnsi="Cambria"/>
                <w:b w:val="0"/>
              </w:rPr>
            </w:pPr>
            <w:r>
              <w:rPr>
                <w:rFonts w:ascii="Cambria" w:hAnsi="Cambria"/>
                <w:b w:val="0"/>
              </w:rPr>
              <w:t>System should display confirmation message “TEA BOARD USER detail updated successfully” on click of Update button.</w:t>
            </w:r>
          </w:p>
          <w:p w14:paraId="665A72DB" w14:textId="77777777" w:rsidR="009274EA" w:rsidRDefault="00C53038">
            <w:pPr>
              <w:pStyle w:val="Heading112pt"/>
              <w:tabs>
                <w:tab w:val="left" w:pos="10620"/>
              </w:tabs>
              <w:rPr>
                <w:rFonts w:ascii="Cambria" w:hAnsi="Cambria"/>
                <w:b w:val="0"/>
              </w:rPr>
            </w:pPr>
            <w:r>
              <w:rPr>
                <w:rFonts w:ascii="Cambria" w:hAnsi="Cambria"/>
                <w:b w:val="0"/>
              </w:rPr>
              <w:t>System should clear all fields on click of Clear button.</w:t>
            </w:r>
          </w:p>
          <w:p w14:paraId="36F537F1" w14:textId="77777777" w:rsidR="009274EA" w:rsidRDefault="00C53038">
            <w:pPr>
              <w:pStyle w:val="Heading112pt"/>
              <w:tabs>
                <w:tab w:val="left" w:pos="10620"/>
              </w:tabs>
              <w:rPr>
                <w:rFonts w:ascii="Cambria" w:hAnsi="Cambria"/>
                <w:b w:val="0"/>
              </w:rPr>
            </w:pPr>
            <w:r>
              <w:rPr>
                <w:rFonts w:ascii="Cambria" w:hAnsi="Cambria"/>
                <w:b w:val="0"/>
              </w:rPr>
              <w:t>System should display only that “Auction Center” records which has been configured/mapped with him/her during registration.</w:t>
            </w:r>
          </w:p>
          <w:p w14:paraId="786FE01B" w14:textId="77777777" w:rsidR="009274EA" w:rsidRDefault="00C53038">
            <w:pPr>
              <w:pStyle w:val="Heading112pt"/>
              <w:tabs>
                <w:tab w:val="left" w:pos="10620"/>
              </w:tabs>
              <w:rPr>
                <w:rFonts w:ascii="Cambria" w:hAnsi="Cambria"/>
                <w:b w:val="0"/>
              </w:rPr>
            </w:pPr>
            <w:r>
              <w:rPr>
                <w:rFonts w:ascii="Cambria" w:hAnsi="Cambria"/>
                <w:b w:val="0"/>
              </w:rPr>
              <w:t>Under edit TEA BOARD USER profile system should display the “Active, Inactive, Suspend” radio button option.</w:t>
            </w:r>
          </w:p>
          <w:p w14:paraId="76F5578D" w14:textId="77777777" w:rsidR="009274EA" w:rsidRDefault="00C53038">
            <w:pPr>
              <w:tabs>
                <w:tab w:val="left" w:pos="10620"/>
              </w:tabs>
            </w:pPr>
            <w:r>
              <w:rPr>
                <w:b/>
              </w:rPr>
              <w:t>Active</w:t>
            </w:r>
          </w:p>
          <w:p w14:paraId="3D2CC438" w14:textId="77777777" w:rsidR="009274EA" w:rsidRDefault="00C53038">
            <w:pPr>
              <w:tabs>
                <w:tab w:val="left" w:pos="10620"/>
              </w:tabs>
              <w:ind w:left="720"/>
            </w:pPr>
            <w:r>
              <w:t xml:space="preserve">By default selected, in case </w:t>
            </w:r>
            <w:r>
              <w:rPr>
                <w:bCs/>
              </w:rPr>
              <w:t>TEA BOARD USER</w:t>
            </w:r>
            <w:r>
              <w:t xml:space="preserve"> profile is already in approved </w:t>
            </w:r>
            <w:r>
              <w:rPr>
                <w:strike/>
              </w:rPr>
              <w:t>tab</w:t>
            </w:r>
            <w:r>
              <w:t>.</w:t>
            </w:r>
          </w:p>
          <w:p w14:paraId="797065E4" w14:textId="77777777" w:rsidR="009274EA" w:rsidRDefault="00C53038">
            <w:pPr>
              <w:tabs>
                <w:tab w:val="left" w:pos="10620"/>
              </w:tabs>
            </w:pPr>
            <w:r>
              <w:rPr>
                <w:b/>
              </w:rPr>
              <w:t>Inactive</w:t>
            </w:r>
          </w:p>
          <w:p w14:paraId="6801DBF4" w14:textId="77777777" w:rsidR="009274EA" w:rsidRDefault="00C53038">
            <w:pPr>
              <w:tabs>
                <w:tab w:val="left" w:pos="10620"/>
              </w:tabs>
              <w:ind w:left="720"/>
            </w:pPr>
            <w:r>
              <w:t xml:space="preserve">By default selected, in case </w:t>
            </w:r>
            <w:r>
              <w:rPr>
                <w:bCs/>
              </w:rPr>
              <w:t>TEA BOARD USER</w:t>
            </w:r>
            <w:r>
              <w:t xml:space="preserve"> profile is already in Inactive </w:t>
            </w:r>
            <w:r>
              <w:rPr>
                <w:strike/>
              </w:rPr>
              <w:t>tab</w:t>
            </w:r>
            <w:r>
              <w:t>.</w:t>
            </w:r>
          </w:p>
          <w:p w14:paraId="2A6010DC" w14:textId="77777777" w:rsidR="009274EA" w:rsidRDefault="00C53038">
            <w:pPr>
              <w:tabs>
                <w:tab w:val="left" w:pos="10620"/>
              </w:tabs>
            </w:pPr>
            <w:r>
              <w:rPr>
                <w:b/>
              </w:rPr>
              <w:t>Suspend</w:t>
            </w:r>
          </w:p>
          <w:p w14:paraId="42738D02" w14:textId="77777777" w:rsidR="009274EA" w:rsidRDefault="00C53038">
            <w:pPr>
              <w:tabs>
                <w:tab w:val="left" w:pos="10620"/>
              </w:tabs>
              <w:ind w:left="720"/>
            </w:pPr>
            <w:r>
              <w:lastRenderedPageBreak/>
              <w:t xml:space="preserve">By default selected, in case </w:t>
            </w:r>
            <w:r>
              <w:rPr>
                <w:bCs/>
              </w:rPr>
              <w:t>TEA BOARD USER</w:t>
            </w:r>
            <w:r>
              <w:t xml:space="preserve"> profile is already in Suspended </w:t>
            </w:r>
            <w:r>
              <w:rPr>
                <w:strike/>
              </w:rPr>
              <w:t>tab</w:t>
            </w:r>
            <w:r>
              <w:t>.</w:t>
            </w:r>
          </w:p>
          <w:p w14:paraId="65F54B55" w14:textId="77777777" w:rsidR="009274EA" w:rsidRDefault="00C53038">
            <w:pPr>
              <w:pStyle w:val="Heading112pt"/>
              <w:tabs>
                <w:tab w:val="left" w:pos="10620"/>
              </w:tabs>
              <w:rPr>
                <w:rFonts w:ascii="Cambria" w:hAnsi="Cambria"/>
                <w:b w:val="0"/>
              </w:rPr>
            </w:pPr>
            <w:r>
              <w:rPr>
                <w:rFonts w:ascii="Cambria" w:hAnsi="Cambria"/>
                <w:b w:val="0"/>
              </w:rPr>
              <w:t xml:space="preserve">System should move the profile under “Inactive” </w:t>
            </w:r>
            <w:r>
              <w:rPr>
                <w:rFonts w:ascii="Cambria" w:hAnsi="Cambria"/>
                <w:b w:val="0"/>
                <w:strike/>
              </w:rPr>
              <w:t>tab</w:t>
            </w:r>
            <w:r>
              <w:rPr>
                <w:rFonts w:ascii="Cambria" w:hAnsi="Cambria"/>
                <w:b w:val="0"/>
              </w:rPr>
              <w:t xml:space="preserve"> if TEA BOARD USER clicks on update button after selection of Inactive radio button for “</w:t>
            </w:r>
            <w:r>
              <w:rPr>
                <w:rFonts w:ascii="Cambria" w:hAnsi="Cambria"/>
                <w:b w:val="0"/>
                <w:sz w:val="22"/>
                <w:szCs w:val="22"/>
              </w:rPr>
              <w:t>TEA BOARD USER” with confirmation message “Profile inactivated successfully”.</w:t>
            </w:r>
          </w:p>
          <w:p w14:paraId="0E57F245" w14:textId="77777777" w:rsidR="009274EA" w:rsidRDefault="00C53038">
            <w:pPr>
              <w:pStyle w:val="Heading112pt"/>
              <w:tabs>
                <w:tab w:val="left" w:pos="10620"/>
              </w:tabs>
              <w:rPr>
                <w:rFonts w:ascii="Cambria" w:hAnsi="Cambria"/>
                <w:b w:val="0"/>
              </w:rPr>
            </w:pPr>
            <w:r>
              <w:rPr>
                <w:rFonts w:ascii="Cambria" w:hAnsi="Cambria"/>
                <w:b w:val="0"/>
              </w:rPr>
              <w:t>System should not allow viewing or logging in application to “TEA BOARD USER” if his /her</w:t>
            </w:r>
            <w:r>
              <w:rPr>
                <w:rFonts w:ascii="Cambria" w:hAnsi="Cambria"/>
                <w:b w:val="0"/>
                <w:sz w:val="22"/>
                <w:szCs w:val="22"/>
              </w:rPr>
              <w:t xml:space="preserve"> profile is inactivated.</w:t>
            </w:r>
          </w:p>
          <w:p w14:paraId="5EF5F43E" w14:textId="77777777" w:rsidR="009274EA" w:rsidRDefault="00C53038">
            <w:pPr>
              <w:pStyle w:val="Heading112pt"/>
              <w:tabs>
                <w:tab w:val="left" w:pos="10620"/>
              </w:tabs>
              <w:rPr>
                <w:rFonts w:ascii="Cambria" w:hAnsi="Cambria"/>
                <w:b w:val="0"/>
              </w:rPr>
            </w:pPr>
            <w:r>
              <w:rPr>
                <w:rFonts w:ascii="Cambria" w:hAnsi="Cambria"/>
                <w:b w:val="0"/>
              </w:rPr>
              <w:t xml:space="preserve">System should move the profile under “Suspended” </w:t>
            </w:r>
            <w:r>
              <w:rPr>
                <w:rFonts w:ascii="Cambria" w:hAnsi="Cambria"/>
                <w:b w:val="0"/>
                <w:strike/>
              </w:rPr>
              <w:t>tab</w:t>
            </w:r>
            <w:r>
              <w:rPr>
                <w:rFonts w:ascii="Cambria" w:hAnsi="Cambria"/>
                <w:b w:val="0"/>
              </w:rPr>
              <w:t xml:space="preserve"> if TEA BOARD USER clicks on update button after selection of suspend radio button for “</w:t>
            </w:r>
            <w:r>
              <w:rPr>
                <w:rFonts w:ascii="Cambria" w:hAnsi="Cambria"/>
                <w:b w:val="0"/>
                <w:sz w:val="22"/>
                <w:szCs w:val="22"/>
              </w:rPr>
              <w:t>TEA BOARD USER” with confirmation message “Profile suspended successfully”.</w:t>
            </w:r>
          </w:p>
          <w:p w14:paraId="1CA7CAB0" w14:textId="77777777" w:rsidR="009274EA" w:rsidRDefault="00C53038">
            <w:pPr>
              <w:pStyle w:val="Heading112pt"/>
              <w:tabs>
                <w:tab w:val="left" w:pos="10620"/>
              </w:tabs>
              <w:rPr>
                <w:rFonts w:ascii="Cambria" w:hAnsi="Cambria"/>
                <w:b w:val="0"/>
              </w:rPr>
            </w:pPr>
            <w:r>
              <w:rPr>
                <w:rFonts w:ascii="Cambria" w:hAnsi="Cambria"/>
                <w:b w:val="0"/>
              </w:rPr>
              <w:t>System should permanent cancel registration in application for “</w:t>
            </w:r>
            <w:r>
              <w:rPr>
                <w:rFonts w:ascii="Cambria" w:hAnsi="Cambria"/>
                <w:b w:val="0"/>
                <w:sz w:val="22"/>
                <w:szCs w:val="22"/>
              </w:rPr>
              <w:t>TEA BOARD USER” if his/her profile is suspended.</w:t>
            </w:r>
          </w:p>
          <w:p w14:paraId="6C178572" w14:textId="77777777" w:rsidR="009274EA" w:rsidRDefault="00C53038">
            <w:pPr>
              <w:pStyle w:val="Heading112pt"/>
              <w:tabs>
                <w:tab w:val="left" w:pos="10620"/>
              </w:tabs>
              <w:rPr>
                <w:rFonts w:ascii="Cambria" w:hAnsi="Cambria"/>
                <w:b w:val="0"/>
              </w:rPr>
            </w:pPr>
            <w:r>
              <w:rPr>
                <w:rFonts w:ascii="Cambria" w:hAnsi="Cambria"/>
                <w:b w:val="0"/>
              </w:rPr>
              <w:t xml:space="preserve">System should provide “view link” against each profile under manage user </w:t>
            </w:r>
            <w:r>
              <w:rPr>
                <w:rFonts w:ascii="Cambria" w:hAnsi="Cambria"/>
                <w:b w:val="0"/>
                <w:strike/>
              </w:rPr>
              <w:t>tab</w:t>
            </w:r>
            <w:r>
              <w:rPr>
                <w:rFonts w:ascii="Cambria" w:hAnsi="Cambria"/>
                <w:b w:val="0"/>
              </w:rPr>
              <w:t>.</w:t>
            </w:r>
          </w:p>
          <w:p w14:paraId="5D675981" w14:textId="77777777" w:rsidR="009274EA" w:rsidRDefault="00C53038">
            <w:pPr>
              <w:pStyle w:val="Heading112pt"/>
              <w:tabs>
                <w:tab w:val="left" w:pos="10620"/>
              </w:tabs>
              <w:rPr>
                <w:rFonts w:ascii="Cambria" w:hAnsi="Cambria"/>
                <w:b w:val="0"/>
              </w:rPr>
            </w:pPr>
            <w:r>
              <w:rPr>
                <w:rFonts w:ascii="Cambria" w:hAnsi="Cambria"/>
                <w:b w:val="0"/>
              </w:rPr>
              <w:t>System should display full profile of “</w:t>
            </w:r>
            <w:r>
              <w:rPr>
                <w:rFonts w:ascii="Cambria" w:hAnsi="Cambria"/>
                <w:b w:val="0"/>
                <w:sz w:val="22"/>
                <w:szCs w:val="22"/>
              </w:rPr>
              <w:t>TEA BOARD USER</w:t>
            </w:r>
            <w:r>
              <w:rPr>
                <w:rFonts w:ascii="Cambria" w:hAnsi="Cambria"/>
                <w:b w:val="0"/>
              </w:rPr>
              <w:t>” in view only mode with export to PDF option.</w:t>
            </w:r>
          </w:p>
          <w:p w14:paraId="60E183B3"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6866210" w14:textId="77777777" w:rsidR="009274EA" w:rsidRDefault="00C53038">
            <w:pPr>
              <w:pStyle w:val="Heading112pt"/>
              <w:rPr>
                <w:rFonts w:ascii="Cambria" w:hAnsi="Cambria"/>
                <w:b w:val="0"/>
              </w:rPr>
            </w:pPr>
            <w:r>
              <w:rPr>
                <w:rFonts w:ascii="Cambria" w:hAnsi="Cambria"/>
                <w:b w:val="0"/>
              </w:rPr>
              <w:t>System should capture the entry of “TEA BOARD USER Name” update in audit trail report as “TEA BOARD USER Name” :&lt; TEA BOARD USER Name&gt; &lt;TEA BOARD USER Code&gt; Updated in  &lt;Auction Center, Auction Center&gt;.</w:t>
            </w:r>
          </w:p>
          <w:p w14:paraId="2C6CD934" w14:textId="77777777" w:rsidR="009274EA" w:rsidRDefault="00C53038">
            <w:pPr>
              <w:pStyle w:val="Heading112pt"/>
              <w:rPr>
                <w:rFonts w:ascii="Cambria" w:hAnsi="Cambria"/>
                <w:b w:val="0"/>
              </w:rPr>
            </w:pPr>
            <w:r>
              <w:rPr>
                <w:rFonts w:ascii="Cambria" w:hAnsi="Cambria"/>
                <w:b w:val="0"/>
              </w:rPr>
              <w:t>System should capture the entry of “Address” update in audit trail report as “Address1” :&lt; Address&gt; &lt;TEA BOARD USER Code&gt; Updated in &lt; Auction Center, Auction Center &gt;.</w:t>
            </w:r>
          </w:p>
          <w:p w14:paraId="66D56E1D" w14:textId="77777777" w:rsidR="009274EA" w:rsidRDefault="00C53038">
            <w:pPr>
              <w:pStyle w:val="Heading112pt"/>
              <w:rPr>
                <w:rFonts w:ascii="Cambria" w:hAnsi="Cambria"/>
                <w:b w:val="0"/>
              </w:rPr>
            </w:pPr>
            <w:r>
              <w:rPr>
                <w:rFonts w:ascii="Cambria" w:hAnsi="Cambria"/>
                <w:b w:val="0"/>
              </w:rPr>
              <w:t>System should capture the entry of “City” update in audit trail report as “City” :&lt; City&gt; &lt;TEA BOARD USER Code&gt; Updated in &lt; Auction Center, Auction Center &gt;.</w:t>
            </w:r>
          </w:p>
          <w:p w14:paraId="24EE40A7"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&lt;TEA BOARD USER Code&gt; Updated in &lt; Auction Center, Auction Center &gt;.</w:t>
            </w:r>
          </w:p>
          <w:p w14:paraId="633312A5" w14:textId="77777777" w:rsidR="009274EA" w:rsidRDefault="00C53038">
            <w:pPr>
              <w:pStyle w:val="Heading112pt"/>
              <w:rPr>
                <w:rFonts w:ascii="Cambria" w:hAnsi="Cambria"/>
                <w:b w:val="0"/>
              </w:rPr>
            </w:pPr>
            <w:r>
              <w:rPr>
                <w:rFonts w:ascii="Cambria" w:hAnsi="Cambria"/>
                <w:b w:val="0"/>
              </w:rPr>
              <w:t>System should capture the entry of “E Mail” update in audit trail report as “E Mail” :&lt; E Mail&gt; &lt;TEA BOARD USER Code&gt; Updated in &lt; Auction Center, Auction Center &gt;.</w:t>
            </w:r>
          </w:p>
          <w:p w14:paraId="395F24D3" w14:textId="77777777" w:rsidR="009274EA" w:rsidRDefault="00C53038">
            <w:pPr>
              <w:pStyle w:val="Heading112pt"/>
              <w:rPr>
                <w:rFonts w:ascii="Cambria" w:hAnsi="Cambria"/>
                <w:b w:val="0"/>
              </w:rPr>
            </w:pPr>
            <w:r>
              <w:rPr>
                <w:rFonts w:ascii="Cambria" w:hAnsi="Cambria"/>
                <w:b w:val="0"/>
              </w:rPr>
              <w:t>System should capture the entry of “State Name” update in audit trail report as “State Name” :&lt; State Name&gt; &lt;TEA BOARD USER Code&gt; Updated in &lt; Auction Center, Auction Center &gt;.</w:t>
            </w:r>
          </w:p>
          <w:p w14:paraId="1214872D" w14:textId="77777777" w:rsidR="009274EA" w:rsidRDefault="00C53038">
            <w:pPr>
              <w:pStyle w:val="Heading112pt"/>
              <w:rPr>
                <w:rFonts w:ascii="Cambria" w:hAnsi="Cambria"/>
                <w:b w:val="0"/>
              </w:rPr>
            </w:pPr>
            <w:r>
              <w:rPr>
                <w:rFonts w:ascii="Cambria" w:hAnsi="Cambria"/>
                <w:b w:val="0"/>
              </w:rPr>
              <w:t>System should capture the entry of “E Mail” update in audit trail report as “E Mail” :&lt; E Mail&gt; &lt;TEA BOARD USER Code&gt; Updated in &lt; Auction Center, Auction Center &gt;.</w:t>
            </w:r>
          </w:p>
          <w:p w14:paraId="389278A1" w14:textId="77777777" w:rsidR="009274EA" w:rsidRDefault="00C53038">
            <w:pPr>
              <w:pStyle w:val="Heading112pt"/>
              <w:rPr>
                <w:rFonts w:ascii="Cambria" w:hAnsi="Cambria"/>
                <w:b w:val="0"/>
              </w:rPr>
            </w:pPr>
            <w:r>
              <w:rPr>
                <w:rFonts w:ascii="Cambria" w:hAnsi="Cambria"/>
                <w:b w:val="0"/>
              </w:rPr>
              <w:t>System should capture the entry of “TB User  Code” update in audit trail report as “TB User  Code” :&lt; TB User  Code&gt; &lt; Teabaord User  Name&gt; Updated in &lt; Auction Center, Auction Center &gt;.</w:t>
            </w:r>
          </w:p>
          <w:p w14:paraId="662A8390" w14:textId="77777777" w:rsidR="009274EA" w:rsidRDefault="00C53038">
            <w:pPr>
              <w:pStyle w:val="Heading112pt"/>
              <w:rPr>
                <w:rFonts w:ascii="Cambria" w:hAnsi="Cambria"/>
                <w:b w:val="0"/>
              </w:rPr>
            </w:pPr>
            <w:r>
              <w:rPr>
                <w:rFonts w:ascii="Cambria" w:hAnsi="Cambria"/>
                <w:b w:val="0"/>
              </w:rPr>
              <w:lastRenderedPageBreak/>
              <w:t>System should capture the entry of “Auction center” update in audit trail report as “Auction center” :&lt; Auction center&gt; &lt;TEA BOARD USER Code&gt; Updated in &lt; Auction Center, Auction Center &gt;.</w:t>
            </w:r>
          </w:p>
          <w:p w14:paraId="08062BAB" w14:textId="77777777" w:rsidR="009274EA" w:rsidRDefault="00C53038">
            <w:pPr>
              <w:pStyle w:val="Heading112pt"/>
              <w:rPr>
                <w:rFonts w:ascii="Cambria" w:hAnsi="Cambria"/>
                <w:b w:val="0"/>
              </w:rPr>
            </w:pPr>
            <w:r>
              <w:rPr>
                <w:rFonts w:ascii="Cambria" w:hAnsi="Cambria"/>
                <w:b w:val="0"/>
              </w:rPr>
              <w:t>System should capture the entry of “Mobile No.” update in audit trail report as “Mobile No.” :&lt; Mobile No.&gt; &lt;TEA BOARD USER Code&gt; Updated in &lt; Auction Center, Auction Center &gt;.</w:t>
            </w:r>
          </w:p>
          <w:p w14:paraId="6FC5F85D" w14:textId="77777777" w:rsidR="009274EA" w:rsidRDefault="00C53038">
            <w:pPr>
              <w:pStyle w:val="Heading112pt"/>
              <w:rPr>
                <w:rFonts w:ascii="Cambria" w:hAnsi="Cambria"/>
                <w:b w:val="0"/>
              </w:rPr>
            </w:pPr>
            <w:r>
              <w:rPr>
                <w:rFonts w:ascii="Cambria" w:hAnsi="Cambria"/>
                <w:b w:val="0"/>
              </w:rPr>
              <w:t>System should capture the entry of “Fax” update in audit trail report as “Fax” :&lt; Fax&gt; &lt;TEA BOARD USER Code&gt; Updated in &lt; Auction Center, Auction Center &gt;.</w:t>
            </w:r>
          </w:p>
          <w:p w14:paraId="18D5FF4C" w14:textId="77777777" w:rsidR="009274EA" w:rsidRDefault="00C53038">
            <w:pPr>
              <w:pStyle w:val="Heading112pt"/>
              <w:rPr>
                <w:rFonts w:ascii="Cambria" w:hAnsi="Cambria"/>
                <w:b w:val="0"/>
              </w:rPr>
            </w:pPr>
            <w:r>
              <w:rPr>
                <w:rFonts w:ascii="Cambria" w:hAnsi="Cambria"/>
                <w:b w:val="0"/>
              </w:rPr>
              <w:t>System should capture the entry of “PAN No” update in audit trail report as “PAN No” :&lt; PAN No&gt; &lt;TEA BOARD USER Code&gt; Updated in &lt; Auction Center, Auction Center &gt;.</w:t>
            </w:r>
          </w:p>
          <w:p w14:paraId="64AFD5A8" w14:textId="77777777" w:rsidR="009274EA" w:rsidRDefault="00C53038">
            <w:pPr>
              <w:pStyle w:val="Heading112pt"/>
              <w:rPr>
                <w:rFonts w:ascii="Cambria" w:hAnsi="Cambria"/>
                <w:b w:val="0"/>
              </w:rPr>
            </w:pPr>
            <w:r>
              <w:rPr>
                <w:rFonts w:ascii="Cambria" w:hAnsi="Cambria"/>
                <w:b w:val="0"/>
              </w:rPr>
              <w:t>System should capture the entry of “GST No.” update in audit trail report as “GST No.” :&lt; GST No.&gt; &lt;TEA BOARD USER Code&gt; Updated in &lt; Auction Center, Auction Center &gt;.</w:t>
            </w:r>
          </w:p>
          <w:p w14:paraId="48A48012" w14:textId="77777777" w:rsidR="009274EA" w:rsidRDefault="009274EA">
            <w:pPr>
              <w:pStyle w:val="Heading112pt"/>
              <w:numPr>
                <w:ilvl w:val="0"/>
                <w:numId w:val="0"/>
              </w:numPr>
              <w:ind w:left="360"/>
              <w:rPr>
                <w:rFonts w:ascii="Cambria" w:hAnsi="Cambria"/>
              </w:rPr>
            </w:pPr>
          </w:p>
          <w:p w14:paraId="69D21DE9"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Uploaded Document section</w:t>
            </w:r>
            <w:r>
              <w:rPr>
                <w:rFonts w:ascii="Cambria" w:hAnsi="Cambria"/>
                <w:b w:val="0"/>
              </w:rPr>
              <w:t xml:space="preserve"> :</w:t>
            </w:r>
          </w:p>
          <w:p w14:paraId="3CD258A6" w14:textId="77777777" w:rsidR="009274EA" w:rsidRDefault="00C53038">
            <w:pPr>
              <w:pStyle w:val="Heading112pt"/>
              <w:tabs>
                <w:tab w:val="left" w:pos="10620"/>
              </w:tabs>
              <w:rPr>
                <w:rFonts w:ascii="Cambria" w:hAnsi="Cambria"/>
              </w:rPr>
            </w:pPr>
            <w:r>
              <w:rPr>
                <w:rFonts w:ascii="Cambria" w:hAnsi="Cambria"/>
                <w:b w:val="0"/>
              </w:rPr>
              <w:t>System should display the list of PDF documents uploaded while doing any activity in master.</w:t>
            </w:r>
          </w:p>
          <w:p w14:paraId="6C9FAC72" w14:textId="77777777" w:rsidR="009274EA" w:rsidRDefault="00C53038">
            <w:pPr>
              <w:pStyle w:val="Heading112pt"/>
              <w:tabs>
                <w:tab w:val="left" w:pos="10620"/>
              </w:tabs>
              <w:rPr>
                <w:rFonts w:ascii="Cambria" w:hAnsi="Cambria"/>
              </w:rPr>
            </w:pPr>
            <w:r>
              <w:rPr>
                <w:rFonts w:ascii="Cambria" w:hAnsi="Cambria"/>
                <w:b w:val="0"/>
              </w:rPr>
              <w:t>System should below detail in uploaded document section.</w:t>
            </w:r>
          </w:p>
          <w:p w14:paraId="44A790F1"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6B704D62" w14:textId="77777777" w:rsidR="009274EA" w:rsidRDefault="00C53038">
            <w:pPr>
              <w:pStyle w:val="Heading112pt"/>
              <w:numPr>
                <w:ilvl w:val="1"/>
                <w:numId w:val="2"/>
              </w:numPr>
              <w:tabs>
                <w:tab w:val="left" w:pos="10620"/>
              </w:tabs>
              <w:rPr>
                <w:rFonts w:ascii="Cambria" w:hAnsi="Cambria"/>
              </w:rPr>
            </w:pPr>
            <w:r>
              <w:rPr>
                <w:rFonts w:ascii="Cambria" w:hAnsi="Cambria"/>
                <w:b w:val="0"/>
              </w:rPr>
              <w:t>Tea Board User Name</w:t>
            </w:r>
          </w:p>
          <w:p w14:paraId="4E558EA7"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w:t>
            </w:r>
          </w:p>
          <w:p w14:paraId="434E85CB"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upload date and time</w:t>
            </w:r>
          </w:p>
          <w:p w14:paraId="366F9084" w14:textId="77777777" w:rsidR="009274EA" w:rsidRDefault="00C53038">
            <w:pPr>
              <w:pStyle w:val="Heading112pt"/>
              <w:numPr>
                <w:ilvl w:val="1"/>
                <w:numId w:val="2"/>
              </w:numPr>
              <w:tabs>
                <w:tab w:val="left" w:pos="10620"/>
              </w:tabs>
              <w:rPr>
                <w:rFonts w:ascii="Cambria" w:hAnsi="Cambria"/>
              </w:rPr>
            </w:pPr>
            <w:r>
              <w:rPr>
                <w:rFonts w:ascii="Cambria" w:hAnsi="Cambria"/>
                <w:b w:val="0"/>
              </w:rPr>
              <w:t xml:space="preserve">Action </w:t>
            </w:r>
          </w:p>
          <w:p w14:paraId="7107F4A3" w14:textId="77777777" w:rsidR="009274EA" w:rsidRDefault="00C53038">
            <w:pPr>
              <w:pStyle w:val="Heading112pt"/>
              <w:numPr>
                <w:ilvl w:val="2"/>
                <w:numId w:val="2"/>
              </w:numPr>
              <w:tabs>
                <w:tab w:val="left" w:pos="10620"/>
              </w:tabs>
              <w:rPr>
                <w:rFonts w:ascii="Cambria" w:hAnsi="Cambria"/>
              </w:rPr>
            </w:pPr>
            <w:r>
              <w:rPr>
                <w:rFonts w:ascii="Cambria" w:hAnsi="Cambria"/>
                <w:b w:val="0"/>
              </w:rPr>
              <w:t>Download document link.</w:t>
            </w:r>
          </w:p>
          <w:p w14:paraId="59410581" w14:textId="77777777" w:rsidR="009274EA" w:rsidRDefault="00C53038">
            <w:pPr>
              <w:pStyle w:val="Heading112pt"/>
              <w:numPr>
                <w:ilvl w:val="2"/>
                <w:numId w:val="2"/>
              </w:numPr>
              <w:tabs>
                <w:tab w:val="left" w:pos="10620"/>
              </w:tabs>
              <w:rPr>
                <w:rFonts w:ascii="Cambria" w:hAnsi="Cambria"/>
              </w:rPr>
            </w:pPr>
            <w:r>
              <w:rPr>
                <w:rFonts w:ascii="Cambria" w:hAnsi="Cambria"/>
                <w:b w:val="0"/>
              </w:rPr>
              <w:t>Preview document link.</w:t>
            </w:r>
          </w:p>
          <w:p w14:paraId="2E7CFC1B" w14:textId="77777777" w:rsidR="009274EA" w:rsidRDefault="00C53038">
            <w:pPr>
              <w:pStyle w:val="Heading112pt"/>
              <w:tabs>
                <w:tab w:val="left" w:pos="10620"/>
              </w:tabs>
              <w:rPr>
                <w:rFonts w:ascii="Cambria" w:hAnsi="Cambria"/>
              </w:rPr>
            </w:pPr>
            <w:r>
              <w:rPr>
                <w:rFonts w:ascii="Cambria" w:hAnsi="Cambria"/>
                <w:b w:val="0"/>
              </w:rPr>
              <w:t>System should download the document on click “Download document” link.</w:t>
            </w:r>
          </w:p>
          <w:p w14:paraId="0BE07446" w14:textId="77777777" w:rsidR="009274EA" w:rsidRDefault="00C53038">
            <w:pPr>
              <w:pStyle w:val="Heading112pt"/>
              <w:tabs>
                <w:tab w:val="left" w:pos="10620"/>
              </w:tabs>
              <w:rPr>
                <w:rFonts w:ascii="Cambria" w:hAnsi="Cambria"/>
                <w:b w:val="0"/>
              </w:rPr>
            </w:pPr>
            <w:r>
              <w:rPr>
                <w:rFonts w:ascii="Cambria" w:hAnsi="Cambria"/>
                <w:b w:val="0"/>
              </w:rPr>
              <w:t>System should display the document without download on screen with PDF viewer on click “Preview Document” link.</w:t>
            </w:r>
          </w:p>
          <w:p w14:paraId="3CD95A73"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View  History for &lt;Master Name&gt; Update</w:t>
            </w:r>
            <w:r>
              <w:rPr>
                <w:rFonts w:ascii="Cambria" w:hAnsi="Cambria"/>
                <w:b w:val="0"/>
              </w:rPr>
              <w:t>:</w:t>
            </w:r>
          </w:p>
          <w:p w14:paraId="796FD061" w14:textId="77777777" w:rsidR="009274EA" w:rsidRDefault="00C53038">
            <w:pPr>
              <w:pStyle w:val="Heading112pt"/>
              <w:tabs>
                <w:tab w:val="left" w:pos="10620"/>
              </w:tabs>
              <w:rPr>
                <w:rFonts w:ascii="Cambria" w:hAnsi="Cambria"/>
                <w:b w:val="0"/>
              </w:rPr>
            </w:pPr>
            <w:r>
              <w:rPr>
                <w:rFonts w:ascii="Cambria" w:hAnsi="Cambria"/>
                <w:b w:val="0"/>
              </w:rPr>
              <w:t>System should maintain and display history of every update for respective master value.</w:t>
            </w:r>
          </w:p>
          <w:p w14:paraId="519A1AF0" w14:textId="77777777" w:rsidR="009274EA" w:rsidRDefault="00C53038">
            <w:pPr>
              <w:pStyle w:val="Heading112pt"/>
              <w:tabs>
                <w:tab w:val="left" w:pos="10620"/>
              </w:tabs>
              <w:rPr>
                <w:rFonts w:ascii="Cambria" w:hAnsi="Cambria"/>
                <w:b w:val="0"/>
              </w:rPr>
            </w:pPr>
            <w:r>
              <w:rPr>
                <w:rFonts w:ascii="Cambria" w:hAnsi="Cambria"/>
                <w:b w:val="0"/>
              </w:rPr>
              <w:t>System should display below detail View History Section.</w:t>
            </w:r>
          </w:p>
          <w:p w14:paraId="2008533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Sr.</w:t>
            </w:r>
          </w:p>
          <w:p w14:paraId="7A6D194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Old Value</w:t>
            </w:r>
          </w:p>
          <w:p w14:paraId="466FB0C1"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New Value</w:t>
            </w:r>
          </w:p>
          <w:p w14:paraId="45DCAE9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 xml:space="preserve">Updated on Date and Time </w:t>
            </w:r>
          </w:p>
          <w:p w14:paraId="3E236FFD"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Updated by</w:t>
            </w:r>
          </w:p>
        </w:tc>
      </w:tr>
      <w:tr w:rsidR="009274EA" w14:paraId="0907BAC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688B57F"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05A794E5" w14:textId="77777777" w:rsidR="009274EA" w:rsidRDefault="00C53038">
            <w:pPr>
              <w:tabs>
                <w:tab w:val="left" w:pos="10620"/>
              </w:tabs>
            </w:pPr>
            <w:r>
              <w:t>TEA BOARD USER User/Admin User/Authorized User</w:t>
            </w:r>
          </w:p>
        </w:tc>
      </w:tr>
    </w:tbl>
    <w:p w14:paraId="089651B9"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7ED5F42A" w14:textId="77777777">
        <w:trPr>
          <w:trHeight w:val="940"/>
        </w:trPr>
        <w:tc>
          <w:tcPr>
            <w:tcW w:w="1150" w:type="dxa"/>
            <w:shd w:val="clear" w:color="auto" w:fill="C4BC96"/>
          </w:tcPr>
          <w:p w14:paraId="09C9D45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1EE4C96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4A104C0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6E41F59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7378B45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78AC71A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0A912F7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7068BAD" w14:textId="77777777">
        <w:trPr>
          <w:trHeight w:val="1735"/>
        </w:trPr>
        <w:tc>
          <w:tcPr>
            <w:tcW w:w="1150" w:type="dxa"/>
            <w:shd w:val="clear" w:color="auto" w:fill="auto"/>
          </w:tcPr>
          <w:p w14:paraId="7104E1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634F8B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DABE8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705D7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4617AF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15A9B2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2A279F2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4D11A8E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98AA5C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5DA73C8" w14:textId="77777777">
        <w:trPr>
          <w:trHeight w:val="1735"/>
        </w:trPr>
        <w:tc>
          <w:tcPr>
            <w:tcW w:w="1150" w:type="dxa"/>
            <w:shd w:val="clear" w:color="auto" w:fill="auto"/>
          </w:tcPr>
          <w:p w14:paraId="7129312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544FA60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EA1DE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List box</w:t>
            </w:r>
          </w:p>
        </w:tc>
        <w:tc>
          <w:tcPr>
            <w:tcW w:w="992" w:type="dxa"/>
            <w:shd w:val="clear" w:color="auto" w:fill="auto"/>
          </w:tcPr>
          <w:p w14:paraId="72CF40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3E980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a required field and must have a selection from the List Box.</w:t>
            </w:r>
          </w:p>
        </w:tc>
        <w:tc>
          <w:tcPr>
            <w:tcW w:w="1352" w:type="dxa"/>
            <w:shd w:val="clear" w:color="auto" w:fill="auto"/>
          </w:tcPr>
          <w:p w14:paraId="7FEB1C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 Box.</w:t>
            </w:r>
          </w:p>
        </w:tc>
        <w:tc>
          <w:tcPr>
            <w:tcW w:w="2904" w:type="dxa"/>
            <w:shd w:val="clear" w:color="auto" w:fill="auto"/>
          </w:tcPr>
          <w:p w14:paraId="79B70BF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E5389C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3B5636E" w14:textId="77777777">
        <w:trPr>
          <w:trHeight w:val="1735"/>
        </w:trPr>
        <w:tc>
          <w:tcPr>
            <w:tcW w:w="1150" w:type="dxa"/>
            <w:shd w:val="clear" w:color="auto" w:fill="auto"/>
          </w:tcPr>
          <w:p w14:paraId="0898B8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65F1390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224E71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CC2C7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2769B1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1CDA0C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742475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35CBF5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6CA2E1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3FA5F57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CC66FA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2793D22" w14:textId="77777777">
        <w:trPr>
          <w:trHeight w:val="1735"/>
        </w:trPr>
        <w:tc>
          <w:tcPr>
            <w:tcW w:w="1150" w:type="dxa"/>
            <w:shd w:val="clear" w:color="auto" w:fill="auto"/>
          </w:tcPr>
          <w:p w14:paraId="20B45B0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Email ID</w:t>
            </w:r>
          </w:p>
        </w:tc>
        <w:tc>
          <w:tcPr>
            <w:tcW w:w="918" w:type="dxa"/>
            <w:shd w:val="clear" w:color="auto" w:fill="auto"/>
          </w:tcPr>
          <w:p w14:paraId="42154D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464DCA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14D6A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01ED55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08E943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77BCB5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1D902B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3EE5B3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0D1C4A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115817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7B8A0BBF" w14:textId="77777777" w:rsidR="009274EA" w:rsidRDefault="001E5D23">
            <w:pPr>
              <w:pStyle w:val="ListParagraph"/>
              <w:tabs>
                <w:tab w:val="center" w:pos="4320"/>
                <w:tab w:val="right" w:pos="8640"/>
                <w:tab w:val="left" w:pos="10620"/>
              </w:tabs>
              <w:ind w:left="0"/>
              <w:rPr>
                <w:rFonts w:ascii="Cambria" w:hAnsi="Cambria"/>
                <w:sz w:val="22"/>
                <w:szCs w:val="22"/>
              </w:rPr>
            </w:pPr>
            <w:hyperlink r:id="rId12" w:history="1">
              <w:r w:rsidR="00C53038">
                <w:rPr>
                  <w:rFonts w:ascii="Cambria" w:hAnsi="Cambria"/>
                </w:rPr>
                <w:t>test@testdata.com</w:t>
              </w:r>
            </w:hyperlink>
          </w:p>
        </w:tc>
        <w:tc>
          <w:tcPr>
            <w:tcW w:w="1327" w:type="dxa"/>
            <w:shd w:val="clear" w:color="auto" w:fill="auto"/>
          </w:tcPr>
          <w:p w14:paraId="79F189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42333D13" w14:textId="77777777" w:rsidR="009274EA" w:rsidRDefault="009274EA">
            <w:pPr>
              <w:pStyle w:val="ListParagraph"/>
              <w:tabs>
                <w:tab w:val="center" w:pos="4320"/>
                <w:tab w:val="right" w:pos="8640"/>
                <w:tab w:val="left" w:pos="10620"/>
              </w:tabs>
              <w:ind w:left="0"/>
              <w:rPr>
                <w:rFonts w:ascii="Cambria" w:hAnsi="Cambria"/>
                <w:sz w:val="22"/>
                <w:szCs w:val="22"/>
              </w:rPr>
            </w:pPr>
          </w:p>
          <w:p w14:paraId="42BAC73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084003A" w14:textId="77777777">
        <w:trPr>
          <w:trHeight w:val="287"/>
        </w:trPr>
        <w:tc>
          <w:tcPr>
            <w:tcW w:w="1150" w:type="dxa"/>
            <w:shd w:val="clear" w:color="auto" w:fill="auto"/>
          </w:tcPr>
          <w:p w14:paraId="502B05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Entity Code</w:t>
            </w:r>
          </w:p>
        </w:tc>
        <w:tc>
          <w:tcPr>
            <w:tcW w:w="918" w:type="dxa"/>
            <w:shd w:val="clear" w:color="auto" w:fill="auto"/>
          </w:tcPr>
          <w:p w14:paraId="1D6C1E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57E4A3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79694F8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field should be auto-generated.</w:t>
            </w:r>
          </w:p>
        </w:tc>
        <w:tc>
          <w:tcPr>
            <w:tcW w:w="1352" w:type="dxa"/>
            <w:shd w:val="clear" w:color="auto" w:fill="auto"/>
          </w:tcPr>
          <w:p w14:paraId="581D33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is automatically generated.</w:t>
            </w:r>
          </w:p>
        </w:tc>
        <w:tc>
          <w:tcPr>
            <w:tcW w:w="2904" w:type="dxa"/>
            <w:shd w:val="clear" w:color="auto" w:fill="auto"/>
          </w:tcPr>
          <w:p w14:paraId="734CC12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29A322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C3DAEF1" w14:textId="77777777">
        <w:trPr>
          <w:trHeight w:val="287"/>
        </w:trPr>
        <w:tc>
          <w:tcPr>
            <w:tcW w:w="1150" w:type="dxa"/>
            <w:shd w:val="clear" w:color="auto" w:fill="auto"/>
          </w:tcPr>
          <w:p w14:paraId="730992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5133F2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0D8EE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D429D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6F98CB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phone number should have a maximum length of 15 characters (including </w:t>
            </w:r>
            <w:r>
              <w:rPr>
                <w:rFonts w:ascii="Cambria" w:hAnsi="Cambria"/>
                <w:sz w:val="22"/>
                <w:szCs w:val="22"/>
              </w:rPr>
              <w:lastRenderedPageBreak/>
              <w:t>country code, if applicable).</w:t>
            </w:r>
          </w:p>
        </w:tc>
        <w:tc>
          <w:tcPr>
            <w:tcW w:w="1352" w:type="dxa"/>
            <w:shd w:val="clear" w:color="auto" w:fill="auto"/>
          </w:tcPr>
          <w:p w14:paraId="53D1CF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phone number.</w:t>
            </w:r>
          </w:p>
          <w:p w14:paraId="33000F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2453A7D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85B93B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B39715E" w14:textId="77777777">
        <w:trPr>
          <w:trHeight w:val="287"/>
        </w:trPr>
        <w:tc>
          <w:tcPr>
            <w:tcW w:w="1150" w:type="dxa"/>
            <w:shd w:val="clear" w:color="auto" w:fill="auto"/>
          </w:tcPr>
          <w:p w14:paraId="556D0B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Code</w:t>
            </w:r>
          </w:p>
        </w:tc>
        <w:tc>
          <w:tcPr>
            <w:tcW w:w="918" w:type="dxa"/>
            <w:shd w:val="clear" w:color="auto" w:fill="auto"/>
          </w:tcPr>
          <w:p w14:paraId="535FE17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20590D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373A2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563D56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0A2E48E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CAE713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A953EB3" w14:textId="77777777">
        <w:trPr>
          <w:trHeight w:val="287"/>
        </w:trPr>
        <w:tc>
          <w:tcPr>
            <w:tcW w:w="1150" w:type="dxa"/>
            <w:shd w:val="clear" w:color="auto" w:fill="auto"/>
          </w:tcPr>
          <w:p w14:paraId="25BEF3B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Name</w:t>
            </w:r>
          </w:p>
        </w:tc>
        <w:tc>
          <w:tcPr>
            <w:tcW w:w="918" w:type="dxa"/>
            <w:shd w:val="clear" w:color="auto" w:fill="auto"/>
          </w:tcPr>
          <w:p w14:paraId="2997D7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4137AE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01DFB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Name dropdown field is a required field and must have a selection from the dropdown list.</w:t>
            </w:r>
          </w:p>
        </w:tc>
        <w:tc>
          <w:tcPr>
            <w:tcW w:w="1352" w:type="dxa"/>
            <w:shd w:val="clear" w:color="auto" w:fill="auto"/>
          </w:tcPr>
          <w:p w14:paraId="694252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30638ED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66B39C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1A1B3EE" w14:textId="77777777">
        <w:trPr>
          <w:trHeight w:val="287"/>
        </w:trPr>
        <w:tc>
          <w:tcPr>
            <w:tcW w:w="1150" w:type="dxa"/>
            <w:shd w:val="clear" w:color="auto" w:fill="auto"/>
          </w:tcPr>
          <w:p w14:paraId="1A9308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Contact person Name</w:t>
            </w:r>
          </w:p>
        </w:tc>
        <w:tc>
          <w:tcPr>
            <w:tcW w:w="918" w:type="dxa"/>
            <w:shd w:val="clear" w:color="auto" w:fill="auto"/>
          </w:tcPr>
          <w:p w14:paraId="15BE09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67618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BA3F7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NAME field is a required field and must be entered.</w:t>
            </w:r>
          </w:p>
          <w:p w14:paraId="0C5DAB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NAME should only contain alphabetic characters.</w:t>
            </w:r>
          </w:p>
          <w:p w14:paraId="0095AD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NAME should have a maximum length of 50 characters.</w:t>
            </w:r>
          </w:p>
        </w:tc>
        <w:tc>
          <w:tcPr>
            <w:tcW w:w="1352" w:type="dxa"/>
            <w:shd w:val="clear" w:color="auto" w:fill="auto"/>
          </w:tcPr>
          <w:p w14:paraId="0928E8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 NAME.</w:t>
            </w:r>
          </w:p>
          <w:p w14:paraId="01734C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NAME should only contain alphabetic characters.</w:t>
            </w:r>
          </w:p>
          <w:p w14:paraId="3F5927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NAME should not exceed 50 characters.</w:t>
            </w:r>
          </w:p>
        </w:tc>
        <w:tc>
          <w:tcPr>
            <w:tcW w:w="2904" w:type="dxa"/>
            <w:shd w:val="clear" w:color="auto" w:fill="auto"/>
          </w:tcPr>
          <w:p w14:paraId="5A57927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C9A970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75D6141" w14:textId="77777777">
        <w:trPr>
          <w:trHeight w:val="287"/>
        </w:trPr>
        <w:tc>
          <w:tcPr>
            <w:tcW w:w="1150" w:type="dxa"/>
            <w:shd w:val="clear" w:color="auto" w:fill="auto"/>
          </w:tcPr>
          <w:p w14:paraId="33805B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 BOARD USER Code</w:t>
            </w:r>
          </w:p>
        </w:tc>
        <w:tc>
          <w:tcPr>
            <w:tcW w:w="918" w:type="dxa"/>
            <w:shd w:val="clear" w:color="auto" w:fill="auto"/>
          </w:tcPr>
          <w:p w14:paraId="5E48AC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51DBE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11D175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 BOARD USER Code field is a required field and must be entered.</w:t>
            </w:r>
          </w:p>
          <w:p w14:paraId="5414E3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TEA BOARD USER Code should follow a specific format, allowing alphanumeric characters with a length of 10.</w:t>
            </w:r>
          </w:p>
          <w:p w14:paraId="40568A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 BOARD USER Code should be unique and not allow duplicate entries.</w:t>
            </w:r>
          </w:p>
        </w:tc>
        <w:tc>
          <w:tcPr>
            <w:tcW w:w="1352" w:type="dxa"/>
            <w:shd w:val="clear" w:color="auto" w:fill="auto"/>
          </w:tcPr>
          <w:p w14:paraId="531A273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TEA BOARD USER Code.</w:t>
            </w:r>
          </w:p>
          <w:p w14:paraId="2D6018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w:t>
            </w:r>
            <w:r>
              <w:rPr>
                <w:rFonts w:ascii="Cambria" w:hAnsi="Cambria"/>
                <w:sz w:val="22"/>
                <w:szCs w:val="22"/>
              </w:rPr>
              <w:lastRenderedPageBreak/>
              <w:t>valid TEA BOARD USER Code with alphanumeric characters and a length of 10.</w:t>
            </w:r>
          </w:p>
          <w:p w14:paraId="5A9F12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 BOARD USER Code already exists. Please enter a unique TEA BOARD USER Code.</w:t>
            </w:r>
          </w:p>
        </w:tc>
        <w:tc>
          <w:tcPr>
            <w:tcW w:w="2904" w:type="dxa"/>
            <w:shd w:val="clear" w:color="auto" w:fill="auto"/>
          </w:tcPr>
          <w:p w14:paraId="23A391B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519BC6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EAFDEA6" w14:textId="77777777">
        <w:trPr>
          <w:trHeight w:val="287"/>
        </w:trPr>
        <w:tc>
          <w:tcPr>
            <w:tcW w:w="1150" w:type="dxa"/>
            <w:shd w:val="clear" w:color="auto" w:fill="auto"/>
          </w:tcPr>
          <w:p w14:paraId="3468F0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38DB67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42149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C00DD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683E3A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364550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1C2E01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2BF05B3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EE913F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D1E5429" w14:textId="77777777">
        <w:trPr>
          <w:trHeight w:val="287"/>
        </w:trPr>
        <w:tc>
          <w:tcPr>
            <w:tcW w:w="1150" w:type="dxa"/>
            <w:shd w:val="clear" w:color="auto" w:fill="auto"/>
          </w:tcPr>
          <w:p w14:paraId="0BFD39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GSTNo</w:t>
            </w:r>
          </w:p>
          <w:p w14:paraId="0C9B9F7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94129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3CF4C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2AF1B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32C310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follow the alphanumeric format with a maximum length</w:t>
            </w:r>
          </w:p>
          <w:p w14:paraId="00536C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GSTNo should be unique and not allow duplicate entries.</w:t>
            </w:r>
          </w:p>
        </w:tc>
        <w:tc>
          <w:tcPr>
            <w:tcW w:w="1352" w:type="dxa"/>
            <w:shd w:val="clear" w:color="auto" w:fill="auto"/>
          </w:tcPr>
          <w:p w14:paraId="1B7AF5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GSTNo.</w:t>
            </w:r>
          </w:p>
          <w:p w14:paraId="5737F5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GSTNo with alphanumeric characters and a maximum </w:t>
            </w:r>
            <w:r>
              <w:rPr>
                <w:rFonts w:ascii="Cambria" w:hAnsi="Cambria"/>
                <w:sz w:val="22"/>
                <w:szCs w:val="22"/>
              </w:rPr>
              <w:lastRenderedPageBreak/>
              <w:t>length of 15 characters.</w:t>
            </w:r>
          </w:p>
          <w:p w14:paraId="18CE8D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GSTNo already exists. Please enter a unique GSTNo.</w:t>
            </w:r>
          </w:p>
        </w:tc>
        <w:tc>
          <w:tcPr>
            <w:tcW w:w="2904" w:type="dxa"/>
            <w:shd w:val="clear" w:color="auto" w:fill="auto"/>
          </w:tcPr>
          <w:p w14:paraId="470D640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7C35EF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F778A9B" w14:textId="77777777">
        <w:trPr>
          <w:trHeight w:val="287"/>
        </w:trPr>
        <w:tc>
          <w:tcPr>
            <w:tcW w:w="1150" w:type="dxa"/>
            <w:shd w:val="clear" w:color="auto" w:fill="auto"/>
          </w:tcPr>
          <w:p w14:paraId="1F8F98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62D8D2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330EF2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F8484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79CBA7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14D9D7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have a maximum length of 15 characters (including country code, if applicable).</w:t>
            </w:r>
          </w:p>
        </w:tc>
        <w:tc>
          <w:tcPr>
            <w:tcW w:w="1352" w:type="dxa"/>
            <w:shd w:val="clear" w:color="auto" w:fill="auto"/>
          </w:tcPr>
          <w:p w14:paraId="043D39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mobile number.</w:t>
            </w:r>
          </w:p>
          <w:p w14:paraId="3BCFCE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2E32EE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72E26C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00919723822331</w:t>
            </w:r>
          </w:p>
        </w:tc>
        <w:tc>
          <w:tcPr>
            <w:tcW w:w="1327" w:type="dxa"/>
            <w:shd w:val="clear" w:color="auto" w:fill="auto"/>
          </w:tcPr>
          <w:p w14:paraId="736331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61F5D5A2" w14:textId="77777777">
        <w:trPr>
          <w:trHeight w:val="287"/>
        </w:trPr>
        <w:tc>
          <w:tcPr>
            <w:tcW w:w="1150" w:type="dxa"/>
            <w:shd w:val="clear" w:color="auto" w:fill="auto"/>
          </w:tcPr>
          <w:p w14:paraId="680D34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PANno</w:t>
            </w:r>
          </w:p>
          <w:p w14:paraId="5DA9A41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007D8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818B6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715FA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field is a required field and must be entered.</w:t>
            </w:r>
          </w:p>
          <w:p w14:paraId="3131C4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5D3B2ED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PANno should be unique and not </w:t>
            </w:r>
            <w:r>
              <w:rPr>
                <w:rFonts w:ascii="Cambria" w:hAnsi="Cambria"/>
                <w:sz w:val="22"/>
                <w:szCs w:val="22"/>
              </w:rPr>
              <w:lastRenderedPageBreak/>
              <w:t>allow duplicate entries.</w:t>
            </w:r>
          </w:p>
        </w:tc>
        <w:tc>
          <w:tcPr>
            <w:tcW w:w="1352" w:type="dxa"/>
            <w:shd w:val="clear" w:color="auto" w:fill="auto"/>
          </w:tcPr>
          <w:p w14:paraId="4281D6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PANno.</w:t>
            </w:r>
          </w:p>
          <w:p w14:paraId="09FDEE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PANno with alphanumeric characters and a length of 10.</w:t>
            </w:r>
          </w:p>
          <w:p w14:paraId="6DAE5B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PANno already </w:t>
            </w:r>
            <w:r>
              <w:rPr>
                <w:rFonts w:ascii="Cambria" w:hAnsi="Cambria"/>
                <w:sz w:val="22"/>
                <w:szCs w:val="22"/>
              </w:rPr>
              <w:lastRenderedPageBreak/>
              <w:t>exists. Please enter a unique PANno.</w:t>
            </w:r>
          </w:p>
        </w:tc>
        <w:tc>
          <w:tcPr>
            <w:tcW w:w="2904" w:type="dxa"/>
            <w:shd w:val="clear" w:color="auto" w:fill="auto"/>
          </w:tcPr>
          <w:p w14:paraId="55019E4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A22BE9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7AC48D3" w14:textId="77777777">
        <w:trPr>
          <w:trHeight w:val="287"/>
        </w:trPr>
        <w:tc>
          <w:tcPr>
            <w:tcW w:w="1150" w:type="dxa"/>
            <w:shd w:val="clear" w:color="auto" w:fill="auto"/>
          </w:tcPr>
          <w:p w14:paraId="2F11859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4E3EAE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5AF902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B3A56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181926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17E299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6B148A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0E148FE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5E25A3A"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477293C1" w14:textId="77777777" w:rsidR="009274EA" w:rsidRDefault="009274EA">
      <w:pPr>
        <w:tabs>
          <w:tab w:val="left" w:pos="10620"/>
        </w:tabs>
        <w:spacing w:after="0"/>
        <w:rPr>
          <w:rFonts w:cs="Arial"/>
          <w:b/>
          <w:i/>
          <w:lang w:bidi="en-US"/>
        </w:rPr>
      </w:pPr>
    </w:p>
    <w:p w14:paraId="119B296F"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3012A38F" w14:textId="77777777">
        <w:trPr>
          <w:trHeight w:val="501"/>
        </w:trPr>
        <w:tc>
          <w:tcPr>
            <w:tcW w:w="1866" w:type="dxa"/>
            <w:shd w:val="clear" w:color="auto" w:fill="C4BC96"/>
            <w:vAlign w:val="center"/>
          </w:tcPr>
          <w:p w14:paraId="08914465"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7F98B97"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4B6D02D6" w14:textId="77777777" w:rsidR="009274EA" w:rsidRDefault="00C53038">
            <w:pPr>
              <w:tabs>
                <w:tab w:val="left" w:pos="10620"/>
              </w:tabs>
              <w:rPr>
                <w:b/>
                <w:bCs/>
                <w:iCs/>
              </w:rPr>
            </w:pPr>
            <w:r>
              <w:rPr>
                <w:b/>
                <w:bCs/>
                <w:iCs/>
              </w:rPr>
              <w:t>Behaviour</w:t>
            </w:r>
          </w:p>
        </w:tc>
      </w:tr>
      <w:tr w:rsidR="009274EA" w14:paraId="2255B962" w14:textId="77777777">
        <w:trPr>
          <w:trHeight w:val="517"/>
        </w:trPr>
        <w:tc>
          <w:tcPr>
            <w:tcW w:w="1866" w:type="dxa"/>
            <w:vAlign w:val="center"/>
          </w:tcPr>
          <w:p w14:paraId="56197A4B" w14:textId="77777777" w:rsidR="009274EA" w:rsidRDefault="00C53038">
            <w:pPr>
              <w:tabs>
                <w:tab w:val="left" w:pos="10620"/>
              </w:tabs>
            </w:pPr>
            <w:r>
              <w:t>Auction Center</w:t>
            </w:r>
          </w:p>
        </w:tc>
        <w:tc>
          <w:tcPr>
            <w:tcW w:w="1858" w:type="dxa"/>
            <w:vAlign w:val="center"/>
          </w:tcPr>
          <w:p w14:paraId="2A7564D1" w14:textId="77777777" w:rsidR="009274EA" w:rsidRDefault="00C53038">
            <w:pPr>
              <w:tabs>
                <w:tab w:val="left" w:pos="10620"/>
              </w:tabs>
            </w:pPr>
            <w:r>
              <w:t>Dropdown</w:t>
            </w:r>
          </w:p>
        </w:tc>
        <w:tc>
          <w:tcPr>
            <w:tcW w:w="6693" w:type="dxa"/>
            <w:vAlign w:val="center"/>
          </w:tcPr>
          <w:p w14:paraId="74A96A08" w14:textId="77777777" w:rsidR="009274EA" w:rsidRDefault="00C53038">
            <w:pPr>
              <w:tabs>
                <w:tab w:val="left" w:pos="10620"/>
              </w:tabs>
            </w:pPr>
            <w:r>
              <w:t>System will render the List box master</w:t>
            </w:r>
          </w:p>
        </w:tc>
      </w:tr>
      <w:tr w:rsidR="009274EA" w14:paraId="6F7B6296" w14:textId="77777777">
        <w:trPr>
          <w:trHeight w:val="517"/>
        </w:trPr>
        <w:tc>
          <w:tcPr>
            <w:tcW w:w="1866" w:type="dxa"/>
            <w:vAlign w:val="center"/>
          </w:tcPr>
          <w:p w14:paraId="4DB59D79" w14:textId="77777777" w:rsidR="009274EA" w:rsidRDefault="00C53038">
            <w:pPr>
              <w:tabs>
                <w:tab w:val="left" w:pos="10620"/>
              </w:tabs>
            </w:pPr>
            <w:r>
              <w:t>Clear</w:t>
            </w:r>
          </w:p>
        </w:tc>
        <w:tc>
          <w:tcPr>
            <w:tcW w:w="1858" w:type="dxa"/>
            <w:vAlign w:val="center"/>
          </w:tcPr>
          <w:p w14:paraId="4B66FFA0" w14:textId="77777777" w:rsidR="009274EA" w:rsidRDefault="00C53038">
            <w:pPr>
              <w:tabs>
                <w:tab w:val="left" w:pos="10620"/>
              </w:tabs>
            </w:pPr>
            <w:r>
              <w:t>Button</w:t>
            </w:r>
          </w:p>
        </w:tc>
        <w:tc>
          <w:tcPr>
            <w:tcW w:w="6693" w:type="dxa"/>
            <w:vAlign w:val="center"/>
          </w:tcPr>
          <w:p w14:paraId="496980B4" w14:textId="77777777" w:rsidR="009274EA" w:rsidRDefault="00C53038">
            <w:pPr>
              <w:tabs>
                <w:tab w:val="left" w:pos="10620"/>
              </w:tabs>
            </w:pPr>
            <w:r>
              <w:t>Fields should be cleared</w:t>
            </w:r>
          </w:p>
        </w:tc>
      </w:tr>
      <w:tr w:rsidR="009274EA" w14:paraId="0C75BF5A" w14:textId="77777777">
        <w:trPr>
          <w:trHeight w:val="517"/>
        </w:trPr>
        <w:tc>
          <w:tcPr>
            <w:tcW w:w="1866" w:type="dxa"/>
            <w:vAlign w:val="center"/>
          </w:tcPr>
          <w:p w14:paraId="6B821597" w14:textId="77777777" w:rsidR="009274EA" w:rsidRDefault="00C53038">
            <w:pPr>
              <w:tabs>
                <w:tab w:val="left" w:pos="10620"/>
              </w:tabs>
            </w:pPr>
            <w:r>
              <w:t>State</w:t>
            </w:r>
          </w:p>
        </w:tc>
        <w:tc>
          <w:tcPr>
            <w:tcW w:w="1858" w:type="dxa"/>
            <w:vAlign w:val="center"/>
          </w:tcPr>
          <w:p w14:paraId="788340DB" w14:textId="77777777" w:rsidR="009274EA" w:rsidRDefault="00C53038">
            <w:pPr>
              <w:tabs>
                <w:tab w:val="left" w:pos="10620"/>
              </w:tabs>
            </w:pPr>
            <w:r>
              <w:t>Dropdown</w:t>
            </w:r>
          </w:p>
        </w:tc>
        <w:tc>
          <w:tcPr>
            <w:tcW w:w="6693" w:type="dxa"/>
            <w:vAlign w:val="center"/>
          </w:tcPr>
          <w:p w14:paraId="5E5C0D44" w14:textId="77777777" w:rsidR="009274EA" w:rsidRDefault="00C53038">
            <w:pPr>
              <w:tabs>
                <w:tab w:val="left" w:pos="10620"/>
              </w:tabs>
            </w:pPr>
            <w:r>
              <w:t>System will render the dropdown master</w:t>
            </w:r>
          </w:p>
        </w:tc>
      </w:tr>
      <w:tr w:rsidR="009274EA" w14:paraId="79D6C383" w14:textId="77777777">
        <w:trPr>
          <w:trHeight w:val="517"/>
        </w:trPr>
        <w:tc>
          <w:tcPr>
            <w:tcW w:w="1866" w:type="dxa"/>
            <w:vAlign w:val="center"/>
          </w:tcPr>
          <w:p w14:paraId="1C3A846A" w14:textId="77777777" w:rsidR="009274EA" w:rsidRDefault="00C53038">
            <w:pPr>
              <w:tabs>
                <w:tab w:val="left" w:pos="10620"/>
              </w:tabs>
            </w:pPr>
            <w:r>
              <w:t>Submit</w:t>
            </w:r>
          </w:p>
        </w:tc>
        <w:tc>
          <w:tcPr>
            <w:tcW w:w="1858" w:type="dxa"/>
            <w:vAlign w:val="center"/>
          </w:tcPr>
          <w:p w14:paraId="0BF68A23" w14:textId="77777777" w:rsidR="009274EA" w:rsidRDefault="00C53038">
            <w:pPr>
              <w:tabs>
                <w:tab w:val="left" w:pos="10620"/>
              </w:tabs>
            </w:pPr>
            <w:r>
              <w:t>Button</w:t>
            </w:r>
          </w:p>
        </w:tc>
        <w:tc>
          <w:tcPr>
            <w:tcW w:w="6693" w:type="dxa"/>
            <w:vAlign w:val="center"/>
          </w:tcPr>
          <w:p w14:paraId="0C1E19F7" w14:textId="77777777" w:rsidR="009274EA" w:rsidRDefault="00C53038">
            <w:pPr>
              <w:tabs>
                <w:tab w:val="left" w:pos="10620"/>
              </w:tabs>
            </w:pPr>
            <w:r>
              <w:t>Field should be validated on clicking Submit Button</w:t>
            </w:r>
          </w:p>
        </w:tc>
      </w:tr>
      <w:tr w:rsidR="009274EA" w14:paraId="79A595F1" w14:textId="77777777">
        <w:trPr>
          <w:trHeight w:val="517"/>
        </w:trPr>
        <w:tc>
          <w:tcPr>
            <w:tcW w:w="1866" w:type="dxa"/>
            <w:vAlign w:val="center"/>
          </w:tcPr>
          <w:p w14:paraId="3F176DEE" w14:textId="77777777" w:rsidR="009274EA" w:rsidRDefault="00C53038">
            <w:pPr>
              <w:tabs>
                <w:tab w:val="left" w:pos="10620"/>
              </w:tabs>
            </w:pPr>
            <w:r>
              <w:t>Update</w:t>
            </w:r>
          </w:p>
        </w:tc>
        <w:tc>
          <w:tcPr>
            <w:tcW w:w="1858" w:type="dxa"/>
            <w:vAlign w:val="center"/>
          </w:tcPr>
          <w:p w14:paraId="00E10853" w14:textId="77777777" w:rsidR="009274EA" w:rsidRDefault="00C53038">
            <w:pPr>
              <w:tabs>
                <w:tab w:val="left" w:pos="10620"/>
              </w:tabs>
            </w:pPr>
            <w:r>
              <w:t>Button</w:t>
            </w:r>
          </w:p>
        </w:tc>
        <w:tc>
          <w:tcPr>
            <w:tcW w:w="6693" w:type="dxa"/>
            <w:vAlign w:val="center"/>
          </w:tcPr>
          <w:p w14:paraId="540908DB" w14:textId="77777777" w:rsidR="009274EA" w:rsidRDefault="00C53038">
            <w:pPr>
              <w:tabs>
                <w:tab w:val="left" w:pos="10620"/>
              </w:tabs>
            </w:pPr>
            <w:r>
              <w:t>Redirect on update profile of Associate TEA BOARD USER</w:t>
            </w:r>
          </w:p>
        </w:tc>
      </w:tr>
      <w:tr w:rsidR="009274EA" w14:paraId="06CEA26F" w14:textId="77777777">
        <w:trPr>
          <w:trHeight w:val="517"/>
        </w:trPr>
        <w:tc>
          <w:tcPr>
            <w:tcW w:w="1866" w:type="dxa"/>
            <w:vAlign w:val="center"/>
          </w:tcPr>
          <w:p w14:paraId="607648CB" w14:textId="77777777" w:rsidR="009274EA" w:rsidRDefault="00C53038">
            <w:pPr>
              <w:tabs>
                <w:tab w:val="left" w:pos="10620"/>
              </w:tabs>
            </w:pPr>
            <w:r>
              <w:t>Inactive</w:t>
            </w:r>
          </w:p>
        </w:tc>
        <w:tc>
          <w:tcPr>
            <w:tcW w:w="1858" w:type="dxa"/>
            <w:vAlign w:val="center"/>
          </w:tcPr>
          <w:p w14:paraId="34D37288" w14:textId="77777777" w:rsidR="009274EA" w:rsidRDefault="00C53038">
            <w:pPr>
              <w:tabs>
                <w:tab w:val="left" w:pos="10620"/>
              </w:tabs>
            </w:pPr>
            <w:r>
              <w:t>Radio button</w:t>
            </w:r>
          </w:p>
        </w:tc>
        <w:tc>
          <w:tcPr>
            <w:tcW w:w="6693" w:type="dxa"/>
            <w:vAlign w:val="center"/>
          </w:tcPr>
          <w:p w14:paraId="2EDD9CA1" w14:textId="77777777" w:rsidR="009274EA" w:rsidRDefault="00C53038">
            <w:pPr>
              <w:tabs>
                <w:tab w:val="left" w:pos="10620"/>
              </w:tabs>
            </w:pPr>
            <w:r>
              <w:t>Move user under “Inactive” stage.</w:t>
            </w:r>
          </w:p>
        </w:tc>
      </w:tr>
      <w:tr w:rsidR="009274EA" w14:paraId="4FCA2616" w14:textId="77777777">
        <w:trPr>
          <w:trHeight w:val="517"/>
        </w:trPr>
        <w:tc>
          <w:tcPr>
            <w:tcW w:w="1866" w:type="dxa"/>
            <w:vAlign w:val="center"/>
          </w:tcPr>
          <w:p w14:paraId="403A3CEA" w14:textId="77777777" w:rsidR="009274EA" w:rsidRDefault="00C53038">
            <w:pPr>
              <w:tabs>
                <w:tab w:val="left" w:pos="10620"/>
              </w:tabs>
            </w:pPr>
            <w:r>
              <w:t xml:space="preserve">Active </w:t>
            </w:r>
          </w:p>
        </w:tc>
        <w:tc>
          <w:tcPr>
            <w:tcW w:w="1858" w:type="dxa"/>
            <w:vAlign w:val="center"/>
          </w:tcPr>
          <w:p w14:paraId="153FA684" w14:textId="77777777" w:rsidR="009274EA" w:rsidRDefault="00C53038">
            <w:pPr>
              <w:tabs>
                <w:tab w:val="left" w:pos="10620"/>
              </w:tabs>
            </w:pPr>
            <w:r>
              <w:t>Radio button</w:t>
            </w:r>
          </w:p>
        </w:tc>
        <w:tc>
          <w:tcPr>
            <w:tcW w:w="6693" w:type="dxa"/>
            <w:vAlign w:val="center"/>
          </w:tcPr>
          <w:p w14:paraId="45E3D0B2" w14:textId="77777777" w:rsidR="009274EA" w:rsidRDefault="00C53038">
            <w:pPr>
              <w:tabs>
                <w:tab w:val="left" w:pos="10620"/>
              </w:tabs>
            </w:pPr>
            <w:r>
              <w:t>Move user under “active” stage.</w:t>
            </w:r>
          </w:p>
        </w:tc>
      </w:tr>
      <w:tr w:rsidR="009274EA" w14:paraId="1EAD91C5" w14:textId="77777777">
        <w:trPr>
          <w:trHeight w:val="517"/>
        </w:trPr>
        <w:tc>
          <w:tcPr>
            <w:tcW w:w="1866" w:type="dxa"/>
            <w:vAlign w:val="center"/>
          </w:tcPr>
          <w:p w14:paraId="192409A3" w14:textId="77777777" w:rsidR="009274EA" w:rsidRDefault="00C53038">
            <w:pPr>
              <w:tabs>
                <w:tab w:val="left" w:pos="10620"/>
              </w:tabs>
            </w:pPr>
            <w:r>
              <w:t>Suspend</w:t>
            </w:r>
          </w:p>
        </w:tc>
        <w:tc>
          <w:tcPr>
            <w:tcW w:w="1858" w:type="dxa"/>
            <w:vAlign w:val="center"/>
          </w:tcPr>
          <w:p w14:paraId="16927E6B" w14:textId="77777777" w:rsidR="009274EA" w:rsidRDefault="00C53038">
            <w:pPr>
              <w:tabs>
                <w:tab w:val="left" w:pos="10620"/>
              </w:tabs>
            </w:pPr>
            <w:r>
              <w:t>Radio button</w:t>
            </w:r>
          </w:p>
        </w:tc>
        <w:tc>
          <w:tcPr>
            <w:tcW w:w="6693" w:type="dxa"/>
            <w:vAlign w:val="center"/>
          </w:tcPr>
          <w:p w14:paraId="0D089E4C" w14:textId="77777777" w:rsidR="009274EA" w:rsidRDefault="00C53038">
            <w:pPr>
              <w:tabs>
                <w:tab w:val="left" w:pos="10620"/>
              </w:tabs>
            </w:pPr>
            <w:r>
              <w:t>Move user under “Suspend” stage.</w:t>
            </w:r>
          </w:p>
        </w:tc>
      </w:tr>
    </w:tbl>
    <w:p w14:paraId="03BDE2F9" w14:textId="77777777" w:rsidR="009274EA" w:rsidRDefault="009274EA"/>
    <w:p w14:paraId="26B92AF9" w14:textId="77777777" w:rsidR="009274EA" w:rsidRDefault="009274EA">
      <w:pPr>
        <w:tabs>
          <w:tab w:val="left" w:pos="10620"/>
        </w:tabs>
      </w:pPr>
    </w:p>
    <w:p w14:paraId="28B254FF"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9523" w:name="_Toc148377775"/>
      <w:r>
        <w:rPr>
          <w:rFonts w:ascii="Cambria" w:hAnsi="Cambria"/>
          <w:b/>
          <w:sz w:val="28"/>
        </w:rPr>
        <w:t>High Level Use Case of TAO Registration</w:t>
      </w:r>
      <w:bookmarkEnd w:id="9523"/>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57334A0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C737980" w14:textId="77777777" w:rsidR="009274EA" w:rsidRDefault="00C53038">
            <w:pPr>
              <w:tabs>
                <w:tab w:val="left" w:pos="10620"/>
              </w:tabs>
              <w:rPr>
                <w:b/>
                <w:i/>
              </w:rPr>
            </w:pPr>
            <w:r>
              <w:rPr>
                <w:b/>
                <w:i/>
              </w:rPr>
              <w:lastRenderedPageBreak/>
              <w:t>Objective</w:t>
            </w:r>
          </w:p>
        </w:tc>
        <w:tc>
          <w:tcPr>
            <w:tcW w:w="6997" w:type="dxa"/>
            <w:tcBorders>
              <w:top w:val="single" w:sz="4" w:space="0" w:color="auto"/>
              <w:left w:val="single" w:sz="4" w:space="0" w:color="auto"/>
              <w:bottom w:val="single" w:sz="4" w:space="0" w:color="auto"/>
              <w:right w:val="single" w:sz="4" w:space="0" w:color="auto"/>
            </w:tcBorders>
          </w:tcPr>
          <w:p w14:paraId="55090C8C" w14:textId="77777777" w:rsidR="009274EA" w:rsidRDefault="00C53038">
            <w:pPr>
              <w:numPr>
                <w:ilvl w:val="0"/>
                <w:numId w:val="2"/>
              </w:numPr>
              <w:tabs>
                <w:tab w:val="left" w:pos="10620"/>
              </w:tabs>
              <w:spacing w:after="0" w:line="360" w:lineRule="auto"/>
              <w:jc w:val="both"/>
            </w:pPr>
            <w:r>
              <w:t>To understand the functional logic for Creation of TAO.</w:t>
            </w:r>
          </w:p>
        </w:tc>
      </w:tr>
      <w:tr w:rsidR="009274EA" w14:paraId="6A83EBA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5ABA8FC"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057EBF77" w14:textId="77777777" w:rsidR="009274EA" w:rsidRDefault="00C53038">
            <w:pPr>
              <w:numPr>
                <w:ilvl w:val="0"/>
                <w:numId w:val="2"/>
              </w:numPr>
              <w:tabs>
                <w:tab w:val="left" w:pos="10620"/>
              </w:tabs>
              <w:spacing w:after="0" w:line="360" w:lineRule="auto"/>
              <w:jc w:val="both"/>
            </w:pPr>
            <w:r>
              <w:t>&lt; TAO &gt; Role should be created.</w:t>
            </w:r>
          </w:p>
        </w:tc>
      </w:tr>
      <w:tr w:rsidR="009274EA" w14:paraId="3C35D4A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1F3708E"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5331D518" w14:textId="77777777" w:rsidR="009274EA" w:rsidRDefault="00C53038">
            <w:pPr>
              <w:numPr>
                <w:ilvl w:val="0"/>
                <w:numId w:val="2"/>
              </w:numPr>
              <w:tabs>
                <w:tab w:val="left" w:pos="10620"/>
              </w:tabs>
              <w:spacing w:before="120" w:after="120" w:line="240" w:lineRule="auto"/>
              <w:jc w:val="both"/>
            </w:pPr>
            <w:r>
              <w:t>System will give application access to TAO</w:t>
            </w:r>
          </w:p>
          <w:p w14:paraId="39C8EDEF" w14:textId="77777777" w:rsidR="009274EA" w:rsidRDefault="00C53038">
            <w:pPr>
              <w:numPr>
                <w:ilvl w:val="0"/>
                <w:numId w:val="2"/>
              </w:numPr>
              <w:tabs>
                <w:tab w:val="left" w:pos="10620"/>
              </w:tabs>
              <w:spacing w:before="120" w:after="120" w:line="240" w:lineRule="auto"/>
              <w:jc w:val="both"/>
            </w:pPr>
            <w:r>
              <w:t>On successful registration of TAO, system should display a message as “User registered successfully”.</w:t>
            </w:r>
          </w:p>
          <w:p w14:paraId="6C5CB919" w14:textId="77777777" w:rsidR="009274EA" w:rsidRDefault="00C53038">
            <w:pPr>
              <w:numPr>
                <w:ilvl w:val="0"/>
                <w:numId w:val="2"/>
              </w:numPr>
              <w:tabs>
                <w:tab w:val="left" w:pos="10620"/>
              </w:tabs>
              <w:spacing w:before="120" w:after="120" w:line="240" w:lineRule="auto"/>
              <w:jc w:val="both"/>
            </w:pPr>
            <w:r>
              <w:t>On registration of TAO, system should redirect TAO User to Manage User grid.</w:t>
            </w:r>
          </w:p>
        </w:tc>
      </w:tr>
      <w:tr w:rsidR="009274EA" w14:paraId="7A3D4C0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82C5CD7"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58F2913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user/Authorized User Logs in</w:t>
            </w:r>
          </w:p>
          <w:p w14:paraId="6CB93D5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97367C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Register User</w:t>
            </w:r>
          </w:p>
          <w:p w14:paraId="7B61459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Role as = “TAO” from dropdown.</w:t>
            </w:r>
          </w:p>
          <w:p w14:paraId="5DB774D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p w14:paraId="620A44E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TAO details.</w:t>
            </w:r>
          </w:p>
          <w:p w14:paraId="3F033CB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tc>
      </w:tr>
      <w:tr w:rsidR="009274EA" w14:paraId="4CCDE35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C9A01E2"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5B46F91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2DE7AF4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1970BC6" w14:textId="77777777" w:rsidR="009274EA" w:rsidRDefault="00C53038">
            <w:pPr>
              <w:tabs>
                <w:tab w:val="left" w:pos="10620"/>
              </w:tabs>
              <w:rPr>
                <w:i/>
              </w:rPr>
            </w:pPr>
            <w:r>
              <w:rPr>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6AAB60E0" w14:textId="77777777" w:rsidR="009274EA" w:rsidRDefault="00C53038">
            <w:pPr>
              <w:pStyle w:val="Heading112pt"/>
              <w:tabs>
                <w:tab w:val="left" w:pos="10620"/>
              </w:tabs>
              <w:rPr>
                <w:rFonts w:ascii="Cambria" w:hAnsi="Cambria"/>
                <w:b w:val="0"/>
              </w:rPr>
            </w:pPr>
            <w:r>
              <w:rPr>
                <w:rFonts w:ascii="Cambria" w:hAnsi="Cambria"/>
                <w:b w:val="0"/>
              </w:rPr>
              <w:t>System should display dropdown option for “Select User Type” after click on register user page.</w:t>
            </w:r>
          </w:p>
          <w:p w14:paraId="4BB0692F" w14:textId="77777777" w:rsidR="009274EA" w:rsidRDefault="00C53038">
            <w:pPr>
              <w:pStyle w:val="Heading112pt"/>
              <w:tabs>
                <w:tab w:val="left" w:pos="10620"/>
              </w:tabs>
              <w:rPr>
                <w:rFonts w:ascii="Cambria" w:hAnsi="Cambria"/>
                <w:b w:val="0"/>
              </w:rPr>
            </w:pPr>
            <w:r>
              <w:rPr>
                <w:rFonts w:ascii="Cambria" w:hAnsi="Cambria"/>
                <w:b w:val="0"/>
              </w:rPr>
              <w:t>As per selection of “User Type” from dropdown, system should display the fields and controls to TAO user for registration.</w:t>
            </w:r>
          </w:p>
          <w:p w14:paraId="49C01AEC" w14:textId="77777777" w:rsidR="009274EA" w:rsidRDefault="00C53038">
            <w:pPr>
              <w:pStyle w:val="Heading112pt"/>
              <w:tabs>
                <w:tab w:val="left" w:pos="10620"/>
              </w:tabs>
              <w:rPr>
                <w:rFonts w:ascii="Cambria" w:hAnsi="Cambria"/>
                <w:b w:val="0"/>
              </w:rPr>
            </w:pPr>
            <w:r>
              <w:rPr>
                <w:rFonts w:ascii="Cambria" w:hAnsi="Cambria"/>
                <w:b w:val="0"/>
              </w:rPr>
              <w:t>System should display below user type in dropdown.</w:t>
            </w:r>
          </w:p>
          <w:p w14:paraId="69D5AA52"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TAO</w:t>
            </w:r>
          </w:p>
          <w:p w14:paraId="44F3FCC8"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Buyer</w:t>
            </w:r>
          </w:p>
          <w:p w14:paraId="5F355B32"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Seller</w:t>
            </w:r>
          </w:p>
          <w:p w14:paraId="1CF88580"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Auctioneer</w:t>
            </w:r>
          </w:p>
          <w:p w14:paraId="05264E67"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Tea Board</w:t>
            </w:r>
          </w:p>
          <w:p w14:paraId="299A8329"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Warehouse</w:t>
            </w:r>
          </w:p>
          <w:p w14:paraId="27A68926" w14:textId="77777777" w:rsidR="009274EA" w:rsidRDefault="00C53038">
            <w:pPr>
              <w:pStyle w:val="Heading112pt"/>
              <w:tabs>
                <w:tab w:val="left" w:pos="10620"/>
              </w:tabs>
              <w:rPr>
                <w:rFonts w:ascii="Cambria" w:hAnsi="Cambria"/>
                <w:b w:val="0"/>
              </w:rPr>
            </w:pPr>
            <w:r>
              <w:rPr>
                <w:rFonts w:ascii="Cambria" w:hAnsi="Cambria"/>
                <w:b w:val="0"/>
              </w:rPr>
              <w:t xml:space="preserve">System should display fields and controls only related to TAO on selection “User Type = </w:t>
            </w:r>
            <w:r>
              <w:rPr>
                <w:rFonts w:ascii="Cambria" w:hAnsi="Cambria"/>
                <w:b w:val="0"/>
                <w:sz w:val="22"/>
                <w:szCs w:val="22"/>
              </w:rPr>
              <w:t>TAO</w:t>
            </w:r>
            <w:r>
              <w:rPr>
                <w:rFonts w:ascii="Cambria" w:hAnsi="Cambria"/>
                <w:b w:val="0"/>
              </w:rPr>
              <w:t>”.</w:t>
            </w:r>
          </w:p>
          <w:p w14:paraId="3AE834B2" w14:textId="77777777" w:rsidR="009274EA" w:rsidRDefault="00C53038">
            <w:pPr>
              <w:pStyle w:val="Heading112pt"/>
              <w:tabs>
                <w:tab w:val="left" w:pos="10620"/>
              </w:tabs>
              <w:rPr>
                <w:rFonts w:ascii="Cambria" w:hAnsi="Cambria"/>
                <w:b w:val="0"/>
              </w:rPr>
            </w:pPr>
            <w:r>
              <w:rPr>
                <w:rFonts w:ascii="Cambria" w:hAnsi="Cambria"/>
                <w:b w:val="0"/>
              </w:rPr>
              <w:t>System should display below fields for registration of TAO profile and which should mandatory fields.</w:t>
            </w:r>
          </w:p>
          <w:p w14:paraId="793A6BD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TAO Name</w:t>
            </w:r>
          </w:p>
          <w:p w14:paraId="5148663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TAO Code</w:t>
            </w:r>
          </w:p>
          <w:p w14:paraId="6185DB30"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dropdown</w:t>
            </w:r>
          </w:p>
          <w:p w14:paraId="6736BBC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lastRenderedPageBreak/>
              <w:t>Address</w:t>
            </w:r>
          </w:p>
          <w:p w14:paraId="39CE4DA8"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Phone</w:t>
            </w:r>
          </w:p>
          <w:p w14:paraId="3A85FEBF"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Email</w:t>
            </w:r>
          </w:p>
          <w:p w14:paraId="418AC1A0"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City</w:t>
            </w:r>
          </w:p>
          <w:p w14:paraId="0332E19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State dropdown</w:t>
            </w:r>
          </w:p>
          <w:p w14:paraId="5205BFEA"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State code</w:t>
            </w:r>
          </w:p>
          <w:p w14:paraId="41A04E3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Entity Code</w:t>
            </w:r>
          </w:p>
          <w:p w14:paraId="3DE5C5DC" w14:textId="77777777" w:rsidR="009274EA" w:rsidRDefault="00C53038">
            <w:pPr>
              <w:pStyle w:val="Heading112pt"/>
              <w:tabs>
                <w:tab w:val="left" w:pos="10620"/>
              </w:tabs>
              <w:rPr>
                <w:rFonts w:ascii="Cambria" w:hAnsi="Cambria"/>
                <w:b w:val="0"/>
              </w:rPr>
            </w:pPr>
            <w:r>
              <w:rPr>
                <w:rFonts w:ascii="Cambria" w:hAnsi="Cambria"/>
                <w:b w:val="0"/>
              </w:rPr>
              <w:t>System should display validation message “Please enter detail” if any of above field is empty.</w:t>
            </w:r>
          </w:p>
          <w:p w14:paraId="32E46B01" w14:textId="77777777" w:rsidR="009274EA" w:rsidRDefault="00C53038">
            <w:pPr>
              <w:pStyle w:val="Heading112pt"/>
              <w:tabs>
                <w:tab w:val="left" w:pos="10620"/>
              </w:tabs>
              <w:rPr>
                <w:rFonts w:ascii="Cambria" w:hAnsi="Cambria"/>
                <w:b w:val="0"/>
              </w:rPr>
            </w:pPr>
            <w:r>
              <w:rPr>
                <w:rFonts w:ascii="Cambria" w:hAnsi="Cambria"/>
                <w:b w:val="0"/>
              </w:rPr>
              <w:t>System should provide dropdown in auction center field for mapping TAO user.</w:t>
            </w:r>
          </w:p>
          <w:p w14:paraId="7FE9D648" w14:textId="77777777" w:rsidR="009274EA" w:rsidRDefault="00C53038">
            <w:pPr>
              <w:pStyle w:val="Heading112pt"/>
              <w:tabs>
                <w:tab w:val="left" w:pos="10620"/>
              </w:tabs>
              <w:rPr>
                <w:rFonts w:ascii="Cambria" w:hAnsi="Cambria"/>
                <w:b w:val="0"/>
              </w:rPr>
            </w:pPr>
            <w:r>
              <w:rPr>
                <w:rFonts w:ascii="Cambria" w:hAnsi="Cambria"/>
                <w:b w:val="0"/>
              </w:rPr>
              <w:t>System should provide dropdown in State field for mapping TAO user.</w:t>
            </w:r>
          </w:p>
          <w:p w14:paraId="48CE8EF4" w14:textId="77777777" w:rsidR="009274EA" w:rsidRDefault="00C53038">
            <w:pPr>
              <w:pStyle w:val="Heading112pt"/>
              <w:tabs>
                <w:tab w:val="left" w:pos="10620"/>
              </w:tabs>
              <w:rPr>
                <w:rFonts w:ascii="Cambria" w:hAnsi="Cambria"/>
                <w:b w:val="0"/>
              </w:rPr>
            </w:pPr>
            <w:r>
              <w:rPr>
                <w:rFonts w:ascii="Cambria" w:hAnsi="Cambria"/>
                <w:b w:val="0"/>
              </w:rPr>
              <w:t>System should automatically render “State Code” as per selection of state from state dropdown.</w:t>
            </w:r>
          </w:p>
          <w:p w14:paraId="374EF7CA" w14:textId="77777777" w:rsidR="009274EA" w:rsidRDefault="00C53038">
            <w:pPr>
              <w:pStyle w:val="Heading112pt"/>
              <w:tabs>
                <w:tab w:val="left" w:pos="10620"/>
              </w:tabs>
              <w:rPr>
                <w:rFonts w:ascii="Cambria" w:hAnsi="Cambria"/>
                <w:b w:val="0"/>
              </w:rPr>
            </w:pPr>
            <w:r>
              <w:rPr>
                <w:rFonts w:ascii="Cambria" w:hAnsi="Cambria"/>
                <w:b w:val="0"/>
              </w:rPr>
              <w:t>System should now allow user to change the value in “State Code” field.</w:t>
            </w:r>
          </w:p>
          <w:p w14:paraId="6B84CF5B" w14:textId="77777777" w:rsidR="009274EA" w:rsidRDefault="00C53038">
            <w:pPr>
              <w:pStyle w:val="Heading112pt"/>
              <w:tabs>
                <w:tab w:val="left" w:pos="10620"/>
              </w:tabs>
              <w:rPr>
                <w:rFonts w:ascii="Cambria" w:hAnsi="Cambria"/>
                <w:b w:val="0"/>
              </w:rPr>
            </w:pPr>
            <w:r>
              <w:rPr>
                <w:rFonts w:ascii="Cambria" w:hAnsi="Cambria"/>
                <w:b w:val="0"/>
              </w:rPr>
              <w:t>“State Code” should as per GST state code.</w:t>
            </w:r>
          </w:p>
          <w:p w14:paraId="6113C121" w14:textId="77777777" w:rsidR="009274EA" w:rsidRDefault="00C53038">
            <w:pPr>
              <w:pStyle w:val="Heading112pt"/>
              <w:tabs>
                <w:tab w:val="left" w:pos="10620"/>
              </w:tabs>
              <w:rPr>
                <w:rFonts w:ascii="Cambria" w:hAnsi="Cambria"/>
                <w:b w:val="0"/>
              </w:rPr>
            </w:pPr>
            <w:r>
              <w:rPr>
                <w:rFonts w:ascii="Cambria" w:hAnsi="Cambria"/>
                <w:b w:val="0"/>
              </w:rPr>
              <w:t>System should not allow to enter duplicate email id to TAO user and should display validation “Email id” is already registered.</w:t>
            </w:r>
          </w:p>
          <w:p w14:paraId="4DE4FE8E"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TAO code to TAO User and should display validation “TAO Code” is already assigned to other TAO.</w:t>
            </w:r>
          </w:p>
          <w:p w14:paraId="6506792E" w14:textId="77777777" w:rsidR="009274EA" w:rsidRDefault="00C53038">
            <w:pPr>
              <w:pStyle w:val="Heading112pt"/>
              <w:tabs>
                <w:tab w:val="left" w:pos="10620"/>
              </w:tabs>
              <w:rPr>
                <w:rFonts w:ascii="Cambria" w:hAnsi="Cambria"/>
                <w:b w:val="0"/>
              </w:rPr>
            </w:pPr>
            <w:r>
              <w:rPr>
                <w:rFonts w:ascii="Cambria" w:hAnsi="Cambria"/>
                <w:b w:val="0"/>
              </w:rPr>
              <w:t>System should auto generate the “Entity Code”.</w:t>
            </w:r>
          </w:p>
          <w:p w14:paraId="4463D39F" w14:textId="77777777" w:rsidR="009274EA" w:rsidRDefault="00C53038">
            <w:pPr>
              <w:pStyle w:val="Heading112pt"/>
              <w:tabs>
                <w:tab w:val="left" w:pos="10620"/>
              </w:tabs>
              <w:rPr>
                <w:rFonts w:ascii="Cambria" w:hAnsi="Cambria"/>
                <w:b w:val="0"/>
              </w:rPr>
            </w:pPr>
            <w:r>
              <w:rPr>
                <w:rFonts w:ascii="Cambria" w:hAnsi="Cambria"/>
                <w:b w:val="0"/>
              </w:rPr>
              <w:t>System should not allow to change the “Entity Code” and field should be disabled in edit and create TAO page.</w:t>
            </w:r>
          </w:p>
          <w:p w14:paraId="44BA428B" w14:textId="77777777" w:rsidR="009274EA" w:rsidRDefault="00C53038">
            <w:pPr>
              <w:pStyle w:val="Heading112pt"/>
              <w:tabs>
                <w:tab w:val="left" w:pos="10620"/>
              </w:tabs>
              <w:rPr>
                <w:rFonts w:ascii="Cambria" w:hAnsi="Cambria"/>
                <w:b w:val="0"/>
              </w:rPr>
            </w:pPr>
            <w:r>
              <w:rPr>
                <w:rFonts w:ascii="Cambria" w:hAnsi="Cambria"/>
                <w:b w:val="0"/>
              </w:rPr>
              <w:t>System should display confirmation message “TAO” registered successfully and should triggered email to TAO on email id as provided during registration with temporary password on click button.</w:t>
            </w:r>
          </w:p>
          <w:p w14:paraId="3897A8C9" w14:textId="77777777" w:rsidR="009274EA" w:rsidRDefault="00C53038">
            <w:pPr>
              <w:pStyle w:val="Heading112pt"/>
              <w:tabs>
                <w:tab w:val="left" w:pos="10620"/>
              </w:tabs>
              <w:rPr>
                <w:rFonts w:ascii="Cambria" w:hAnsi="Cambria"/>
                <w:b w:val="0"/>
              </w:rPr>
            </w:pPr>
            <w:r>
              <w:rPr>
                <w:rFonts w:ascii="Cambria" w:hAnsi="Cambria"/>
                <w:b w:val="0"/>
              </w:rPr>
              <w:t xml:space="preserve">System should move the profile under “Approved” </w:t>
            </w:r>
            <w:r>
              <w:rPr>
                <w:rFonts w:ascii="Cambria" w:hAnsi="Cambria"/>
                <w:b w:val="0"/>
                <w:strike/>
              </w:rPr>
              <w:t>tab</w:t>
            </w:r>
            <w:r>
              <w:rPr>
                <w:rFonts w:ascii="Cambria" w:hAnsi="Cambria"/>
                <w:b w:val="0"/>
              </w:rPr>
              <w:t xml:space="preserve"> of newly registered “TAO”.</w:t>
            </w:r>
          </w:p>
          <w:p w14:paraId="2D32FC24" w14:textId="77777777" w:rsidR="009274EA" w:rsidRDefault="00C53038">
            <w:pPr>
              <w:pStyle w:val="Heading112pt"/>
              <w:tabs>
                <w:tab w:val="left" w:pos="10620"/>
              </w:tabs>
              <w:rPr>
                <w:rFonts w:ascii="Cambria" w:hAnsi="Cambria"/>
                <w:b w:val="0"/>
              </w:rPr>
            </w:pPr>
            <w:r>
              <w:rPr>
                <w:rFonts w:ascii="Cambria" w:hAnsi="Cambria"/>
                <w:b w:val="0"/>
              </w:rPr>
              <w:t>System should clear all fields on click of Clear button.</w:t>
            </w:r>
          </w:p>
          <w:p w14:paraId="17FFB1BE" w14:textId="77777777" w:rsidR="009274EA" w:rsidRDefault="00C53038">
            <w:pPr>
              <w:pStyle w:val="Heading112pt"/>
              <w:tabs>
                <w:tab w:val="left" w:pos="10620"/>
              </w:tabs>
              <w:rPr>
                <w:rFonts w:ascii="Cambria" w:hAnsi="Cambria"/>
              </w:rPr>
            </w:pPr>
            <w:r>
              <w:rPr>
                <w:rFonts w:ascii="Cambria" w:hAnsi="Cambria"/>
                <w:b w:val="0"/>
              </w:rPr>
              <w:t>System should allow TAO to perform all activities which includes Administrator, Pre-Auction and Post-Auction activities as per given rights.</w:t>
            </w:r>
          </w:p>
          <w:p w14:paraId="4752967F"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664631F" w14:textId="77777777" w:rsidR="009274EA" w:rsidRDefault="00C53038">
            <w:pPr>
              <w:pStyle w:val="Heading112pt"/>
              <w:rPr>
                <w:rFonts w:ascii="Cambria" w:hAnsi="Cambria"/>
                <w:b w:val="0"/>
              </w:rPr>
            </w:pPr>
            <w:r>
              <w:rPr>
                <w:rFonts w:ascii="Cambria" w:hAnsi="Cambria"/>
                <w:b w:val="0"/>
              </w:rPr>
              <w:t>System should capture the entry of “TAO” creation in audit trail report as “New TAO User: &lt; TAO User&gt; created”.</w:t>
            </w:r>
          </w:p>
          <w:p w14:paraId="143B8610" w14:textId="77777777" w:rsidR="009274EA" w:rsidRDefault="009274EA">
            <w:pPr>
              <w:pStyle w:val="Heading112pt"/>
              <w:numPr>
                <w:ilvl w:val="0"/>
                <w:numId w:val="0"/>
              </w:numPr>
              <w:rPr>
                <w:rFonts w:ascii="Cambria" w:hAnsi="Cambria"/>
                <w:b w:val="0"/>
              </w:rPr>
            </w:pPr>
          </w:p>
          <w:p w14:paraId="4A92D992"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Document Upload</w:t>
            </w:r>
            <w:r>
              <w:rPr>
                <w:rFonts w:ascii="Cambria" w:hAnsi="Cambria"/>
                <w:b w:val="0"/>
              </w:rPr>
              <w:t>:</w:t>
            </w:r>
          </w:p>
          <w:p w14:paraId="7EB193FF" w14:textId="77777777" w:rsidR="009274EA" w:rsidRDefault="00C53038">
            <w:pPr>
              <w:pStyle w:val="Heading112pt"/>
              <w:tabs>
                <w:tab w:val="left" w:pos="10620"/>
              </w:tabs>
              <w:rPr>
                <w:rFonts w:ascii="Cambria" w:hAnsi="Cambria"/>
              </w:rPr>
            </w:pPr>
            <w:r>
              <w:rPr>
                <w:rFonts w:ascii="Cambria" w:hAnsi="Cambria"/>
                <w:b w:val="0"/>
              </w:rPr>
              <w:t>System should allow user to upload PDF file while creating any new value in master.</w:t>
            </w:r>
          </w:p>
          <w:p w14:paraId="7D87954B" w14:textId="77777777" w:rsidR="009274EA" w:rsidRDefault="00C53038">
            <w:pPr>
              <w:pStyle w:val="Heading112pt"/>
              <w:tabs>
                <w:tab w:val="left" w:pos="10620"/>
              </w:tabs>
              <w:rPr>
                <w:rFonts w:ascii="Cambria" w:hAnsi="Cambria"/>
              </w:rPr>
            </w:pPr>
            <w:r>
              <w:rPr>
                <w:rFonts w:ascii="Cambria" w:hAnsi="Cambria"/>
                <w:b w:val="0"/>
              </w:rPr>
              <w:lastRenderedPageBreak/>
              <w:t>File upload functionality should be non-mandatory.</w:t>
            </w:r>
          </w:p>
          <w:p w14:paraId="55776198" w14:textId="77777777" w:rsidR="009274EA" w:rsidRDefault="00C53038">
            <w:pPr>
              <w:pStyle w:val="Heading112pt"/>
              <w:tabs>
                <w:tab w:val="left" w:pos="10620"/>
              </w:tabs>
              <w:rPr>
                <w:rFonts w:ascii="Cambria" w:hAnsi="Cambria"/>
              </w:rPr>
            </w:pPr>
            <w:r>
              <w:rPr>
                <w:rFonts w:ascii="Cambria" w:hAnsi="Cambria"/>
                <w:b w:val="0"/>
              </w:rPr>
              <w:t>System should provide below options under file upload page.</w:t>
            </w:r>
          </w:p>
          <w:p w14:paraId="5FE7EE17" w14:textId="77777777" w:rsidR="009274EA" w:rsidRDefault="00C53038">
            <w:pPr>
              <w:pStyle w:val="Heading112pt"/>
              <w:numPr>
                <w:ilvl w:val="1"/>
                <w:numId w:val="2"/>
              </w:numPr>
              <w:tabs>
                <w:tab w:val="left" w:pos="10620"/>
              </w:tabs>
              <w:rPr>
                <w:rFonts w:ascii="Cambria" w:hAnsi="Cambria"/>
              </w:rPr>
            </w:pPr>
            <w:r>
              <w:rPr>
                <w:rFonts w:ascii="Cambria" w:hAnsi="Cambria"/>
                <w:b w:val="0"/>
              </w:rPr>
              <w:t>Browser document button</w:t>
            </w:r>
          </w:p>
          <w:p w14:paraId="5FA5DB72"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 textbox</w:t>
            </w:r>
          </w:p>
          <w:p w14:paraId="78E07E40" w14:textId="77777777" w:rsidR="009274EA" w:rsidRDefault="00C53038">
            <w:pPr>
              <w:pStyle w:val="Heading112pt"/>
              <w:numPr>
                <w:ilvl w:val="1"/>
                <w:numId w:val="2"/>
              </w:numPr>
              <w:tabs>
                <w:tab w:val="left" w:pos="10620"/>
              </w:tabs>
              <w:rPr>
                <w:rFonts w:ascii="Cambria" w:hAnsi="Cambria"/>
              </w:rPr>
            </w:pPr>
            <w:r>
              <w:rPr>
                <w:rFonts w:ascii="Cambria" w:hAnsi="Cambria"/>
                <w:b w:val="0"/>
              </w:rPr>
              <w:t>Upload button</w:t>
            </w:r>
          </w:p>
          <w:p w14:paraId="57585549"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72CCAB0E" w14:textId="77777777" w:rsidR="009274EA" w:rsidRDefault="00C53038">
            <w:pPr>
              <w:pStyle w:val="Heading112pt"/>
              <w:tabs>
                <w:tab w:val="left" w:pos="10620"/>
              </w:tabs>
              <w:rPr>
                <w:rFonts w:ascii="Cambria" w:hAnsi="Cambria"/>
              </w:rPr>
            </w:pPr>
            <w:r>
              <w:rPr>
                <w:rFonts w:ascii="Cambria" w:hAnsi="Cambria"/>
                <w:b w:val="0"/>
              </w:rPr>
              <w:t>System should allow uploading 10 MB Size per file.</w:t>
            </w:r>
          </w:p>
          <w:p w14:paraId="30CB3A9D" w14:textId="77777777" w:rsidR="009274EA" w:rsidRDefault="00C53038">
            <w:pPr>
              <w:pStyle w:val="Heading112pt"/>
              <w:rPr>
                <w:rFonts w:ascii="Cambria" w:hAnsi="Cambria"/>
              </w:rPr>
            </w:pPr>
            <w:r>
              <w:rPr>
                <w:rFonts w:ascii="Cambria" w:hAnsi="Cambria"/>
                <w:b w:val="0"/>
              </w:rPr>
              <w:t>System should display message “Incorrect file type” on selecting other than PDF file.</w:t>
            </w:r>
          </w:p>
          <w:p w14:paraId="7F945CB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79B4F353"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TAO :&lt; TAO Code&gt; &lt;TAO Contact Person Name &gt;”.</w:t>
            </w:r>
          </w:p>
        </w:tc>
      </w:tr>
      <w:tr w:rsidR="009274EA" w14:paraId="31087C5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C3B7DC6"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0154E602" w14:textId="77777777" w:rsidR="009274EA" w:rsidRDefault="00C53038">
            <w:pPr>
              <w:numPr>
                <w:ilvl w:val="0"/>
                <w:numId w:val="1"/>
              </w:numPr>
              <w:tabs>
                <w:tab w:val="left" w:pos="10620"/>
              </w:tabs>
              <w:spacing w:after="0" w:line="360" w:lineRule="auto"/>
              <w:jc w:val="both"/>
            </w:pPr>
            <w:r>
              <w:t>TAO User/Admin User/Authorized User</w:t>
            </w:r>
          </w:p>
        </w:tc>
      </w:tr>
    </w:tbl>
    <w:p w14:paraId="2D981158"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52519929" w14:textId="77777777">
        <w:trPr>
          <w:trHeight w:val="940"/>
        </w:trPr>
        <w:tc>
          <w:tcPr>
            <w:tcW w:w="1150" w:type="dxa"/>
            <w:shd w:val="clear" w:color="auto" w:fill="C4BC96"/>
          </w:tcPr>
          <w:p w14:paraId="3DDE313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10134E8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4FB7978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513C3E9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F3A74C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509E160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5BBF3B4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C99CE71" w14:textId="77777777">
        <w:trPr>
          <w:trHeight w:val="1735"/>
        </w:trPr>
        <w:tc>
          <w:tcPr>
            <w:tcW w:w="1150" w:type="dxa"/>
            <w:shd w:val="clear" w:color="auto" w:fill="auto"/>
          </w:tcPr>
          <w:p w14:paraId="1F6DA4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4C5027D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A1668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8C27B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2817D9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35F498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037818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314B4B8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09D462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D73438F" w14:textId="77777777">
        <w:trPr>
          <w:trHeight w:val="1735"/>
        </w:trPr>
        <w:tc>
          <w:tcPr>
            <w:tcW w:w="1150" w:type="dxa"/>
            <w:shd w:val="clear" w:color="auto" w:fill="auto"/>
          </w:tcPr>
          <w:p w14:paraId="539191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128119E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DCBC3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0D1EC1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FEC7D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a required field and must have a selection from the dropdown list.</w:t>
            </w:r>
          </w:p>
        </w:tc>
        <w:tc>
          <w:tcPr>
            <w:tcW w:w="1352" w:type="dxa"/>
            <w:shd w:val="clear" w:color="auto" w:fill="auto"/>
          </w:tcPr>
          <w:p w14:paraId="5E890F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dropdown list.</w:t>
            </w:r>
          </w:p>
        </w:tc>
        <w:tc>
          <w:tcPr>
            <w:tcW w:w="2904" w:type="dxa"/>
            <w:shd w:val="clear" w:color="auto" w:fill="auto"/>
          </w:tcPr>
          <w:p w14:paraId="4B335A9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C275EF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54A7047" w14:textId="77777777">
        <w:trPr>
          <w:trHeight w:val="1735"/>
        </w:trPr>
        <w:tc>
          <w:tcPr>
            <w:tcW w:w="1150" w:type="dxa"/>
            <w:shd w:val="clear" w:color="auto" w:fill="auto"/>
          </w:tcPr>
          <w:p w14:paraId="29F39B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City</w:t>
            </w:r>
          </w:p>
        </w:tc>
        <w:tc>
          <w:tcPr>
            <w:tcW w:w="918" w:type="dxa"/>
            <w:shd w:val="clear" w:color="auto" w:fill="auto"/>
          </w:tcPr>
          <w:p w14:paraId="019863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E1FEA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9786C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5BD4B8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0ABFD1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7BD9AB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68A7B9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058898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6451FF6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8BF7DD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7EB142B" w14:textId="77777777">
        <w:trPr>
          <w:trHeight w:val="1735"/>
        </w:trPr>
        <w:tc>
          <w:tcPr>
            <w:tcW w:w="1150" w:type="dxa"/>
            <w:shd w:val="clear" w:color="auto" w:fill="auto"/>
          </w:tcPr>
          <w:p w14:paraId="33C213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37809E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5C3AB0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298EA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4F5657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3E5544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6824E7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6AE28C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10275C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512209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21CC0E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2C437684" w14:textId="77777777" w:rsidR="009274EA" w:rsidRDefault="001E5D23">
            <w:pPr>
              <w:pStyle w:val="ListParagraph"/>
              <w:tabs>
                <w:tab w:val="center" w:pos="4320"/>
                <w:tab w:val="right" w:pos="8640"/>
                <w:tab w:val="left" w:pos="10620"/>
              </w:tabs>
              <w:ind w:left="0"/>
              <w:rPr>
                <w:rFonts w:ascii="Cambria" w:hAnsi="Cambria"/>
                <w:sz w:val="22"/>
                <w:szCs w:val="22"/>
              </w:rPr>
            </w:pPr>
            <w:hyperlink r:id="rId13" w:history="1">
              <w:r w:rsidR="00C53038">
                <w:rPr>
                  <w:rFonts w:ascii="Cambria" w:hAnsi="Cambria"/>
                </w:rPr>
                <w:t>test@testdata.com</w:t>
              </w:r>
            </w:hyperlink>
          </w:p>
        </w:tc>
        <w:tc>
          <w:tcPr>
            <w:tcW w:w="1327" w:type="dxa"/>
            <w:shd w:val="clear" w:color="auto" w:fill="auto"/>
          </w:tcPr>
          <w:p w14:paraId="33267A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66354999" w14:textId="77777777" w:rsidR="009274EA" w:rsidRDefault="009274EA">
            <w:pPr>
              <w:pStyle w:val="ListParagraph"/>
              <w:tabs>
                <w:tab w:val="center" w:pos="4320"/>
                <w:tab w:val="right" w:pos="8640"/>
                <w:tab w:val="left" w:pos="10620"/>
              </w:tabs>
              <w:ind w:left="0"/>
              <w:rPr>
                <w:rFonts w:ascii="Cambria" w:hAnsi="Cambria"/>
                <w:sz w:val="22"/>
                <w:szCs w:val="22"/>
              </w:rPr>
            </w:pPr>
          </w:p>
          <w:p w14:paraId="2555640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23C427B" w14:textId="77777777">
        <w:trPr>
          <w:trHeight w:val="287"/>
        </w:trPr>
        <w:tc>
          <w:tcPr>
            <w:tcW w:w="1150" w:type="dxa"/>
            <w:shd w:val="clear" w:color="auto" w:fill="auto"/>
          </w:tcPr>
          <w:p w14:paraId="707195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EntityCode</w:t>
            </w:r>
          </w:p>
        </w:tc>
        <w:tc>
          <w:tcPr>
            <w:tcW w:w="918" w:type="dxa"/>
            <w:shd w:val="clear" w:color="auto" w:fill="auto"/>
          </w:tcPr>
          <w:p w14:paraId="5076C99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782028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04B238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field should be auto-generated.</w:t>
            </w:r>
          </w:p>
        </w:tc>
        <w:tc>
          <w:tcPr>
            <w:tcW w:w="1352" w:type="dxa"/>
            <w:shd w:val="clear" w:color="auto" w:fill="auto"/>
          </w:tcPr>
          <w:p w14:paraId="442A19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is automatical</w:t>
            </w:r>
            <w:r>
              <w:rPr>
                <w:rFonts w:ascii="Cambria" w:hAnsi="Cambria"/>
                <w:sz w:val="22"/>
                <w:szCs w:val="22"/>
              </w:rPr>
              <w:lastRenderedPageBreak/>
              <w:t>ly generated.</w:t>
            </w:r>
          </w:p>
        </w:tc>
        <w:tc>
          <w:tcPr>
            <w:tcW w:w="2904" w:type="dxa"/>
            <w:shd w:val="clear" w:color="auto" w:fill="auto"/>
          </w:tcPr>
          <w:p w14:paraId="1E209CF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43361D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E78EDF5" w14:textId="77777777">
        <w:trPr>
          <w:trHeight w:val="287"/>
        </w:trPr>
        <w:tc>
          <w:tcPr>
            <w:tcW w:w="1150" w:type="dxa"/>
            <w:shd w:val="clear" w:color="auto" w:fill="auto"/>
          </w:tcPr>
          <w:p w14:paraId="7CCF1A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304A24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76C4F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1448C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3DDE29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0ED994D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4C30CF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07A7A70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5BF7F0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458B0EC" w14:textId="77777777">
        <w:trPr>
          <w:trHeight w:val="287"/>
        </w:trPr>
        <w:tc>
          <w:tcPr>
            <w:tcW w:w="1150" w:type="dxa"/>
            <w:shd w:val="clear" w:color="auto" w:fill="auto"/>
          </w:tcPr>
          <w:p w14:paraId="604DB5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StateCode</w:t>
            </w:r>
          </w:p>
        </w:tc>
        <w:tc>
          <w:tcPr>
            <w:tcW w:w="918" w:type="dxa"/>
            <w:shd w:val="clear" w:color="auto" w:fill="auto"/>
          </w:tcPr>
          <w:p w14:paraId="203CE0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5A8A50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7377CA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76B5F4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3D83DA4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659F6A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9987978" w14:textId="77777777">
        <w:trPr>
          <w:trHeight w:val="287"/>
        </w:trPr>
        <w:tc>
          <w:tcPr>
            <w:tcW w:w="1150" w:type="dxa"/>
            <w:shd w:val="clear" w:color="auto" w:fill="auto"/>
          </w:tcPr>
          <w:p w14:paraId="19882D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StateName</w:t>
            </w:r>
          </w:p>
        </w:tc>
        <w:tc>
          <w:tcPr>
            <w:tcW w:w="918" w:type="dxa"/>
            <w:shd w:val="clear" w:color="auto" w:fill="auto"/>
          </w:tcPr>
          <w:p w14:paraId="184339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661469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82A494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StateName dropdown field is a required field and must have a selection from the dropdown list.</w:t>
            </w:r>
          </w:p>
        </w:tc>
        <w:tc>
          <w:tcPr>
            <w:tcW w:w="1352" w:type="dxa"/>
            <w:shd w:val="clear" w:color="auto" w:fill="auto"/>
          </w:tcPr>
          <w:p w14:paraId="494A61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458AEEC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DF7E1A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9EE33D9" w14:textId="77777777">
        <w:trPr>
          <w:trHeight w:val="287"/>
        </w:trPr>
        <w:tc>
          <w:tcPr>
            <w:tcW w:w="1150" w:type="dxa"/>
            <w:shd w:val="clear" w:color="auto" w:fill="auto"/>
          </w:tcPr>
          <w:p w14:paraId="5978B4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TAO Name</w:t>
            </w:r>
          </w:p>
        </w:tc>
        <w:tc>
          <w:tcPr>
            <w:tcW w:w="918" w:type="dxa"/>
            <w:shd w:val="clear" w:color="auto" w:fill="auto"/>
          </w:tcPr>
          <w:p w14:paraId="06A7FC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58601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0F02BC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Name field is a required field and must be entered.</w:t>
            </w:r>
          </w:p>
          <w:p w14:paraId="08CB371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Name should only contain alphabetic characters.</w:t>
            </w:r>
          </w:p>
          <w:p w14:paraId="770D85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TAO Name should have a maximum length of 50 characters.</w:t>
            </w:r>
          </w:p>
        </w:tc>
        <w:tc>
          <w:tcPr>
            <w:tcW w:w="1352" w:type="dxa"/>
            <w:shd w:val="clear" w:color="auto" w:fill="auto"/>
          </w:tcPr>
          <w:p w14:paraId="5CC5CF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TAO Name.</w:t>
            </w:r>
          </w:p>
          <w:p w14:paraId="2BB118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Name should only contain alphabetic characters.</w:t>
            </w:r>
          </w:p>
          <w:p w14:paraId="43FFE7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TAO Name should not exceed 50 characters.</w:t>
            </w:r>
          </w:p>
        </w:tc>
        <w:tc>
          <w:tcPr>
            <w:tcW w:w="2904" w:type="dxa"/>
            <w:shd w:val="clear" w:color="auto" w:fill="auto"/>
          </w:tcPr>
          <w:p w14:paraId="4B72120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22B15B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43ABBD8" w14:textId="77777777">
        <w:trPr>
          <w:trHeight w:val="287"/>
        </w:trPr>
        <w:tc>
          <w:tcPr>
            <w:tcW w:w="1150" w:type="dxa"/>
            <w:shd w:val="clear" w:color="auto" w:fill="auto"/>
          </w:tcPr>
          <w:p w14:paraId="424808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TAO Code</w:t>
            </w:r>
          </w:p>
        </w:tc>
        <w:tc>
          <w:tcPr>
            <w:tcW w:w="918" w:type="dxa"/>
            <w:shd w:val="clear" w:color="auto" w:fill="auto"/>
          </w:tcPr>
          <w:p w14:paraId="607E4C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85B7D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8F780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Code field is a required field and must be entered.</w:t>
            </w:r>
          </w:p>
          <w:p w14:paraId="6A035E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Code should follow a specific format, allowing alphanumeric characters with a length of 10.</w:t>
            </w:r>
          </w:p>
          <w:p w14:paraId="1E4487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Code should be unique and not allow duplicate entries.</w:t>
            </w:r>
          </w:p>
        </w:tc>
        <w:tc>
          <w:tcPr>
            <w:tcW w:w="1352" w:type="dxa"/>
            <w:shd w:val="clear" w:color="auto" w:fill="auto"/>
          </w:tcPr>
          <w:p w14:paraId="45FC40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TAO Code.</w:t>
            </w:r>
          </w:p>
          <w:p w14:paraId="79539E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TAO Code with alphanumeric characters and a length of 10.</w:t>
            </w:r>
          </w:p>
          <w:p w14:paraId="180150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TAO Code already exists. Please enter a unique TAO Code.</w:t>
            </w:r>
          </w:p>
        </w:tc>
        <w:tc>
          <w:tcPr>
            <w:tcW w:w="2904" w:type="dxa"/>
            <w:shd w:val="clear" w:color="auto" w:fill="auto"/>
          </w:tcPr>
          <w:p w14:paraId="0572B52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C9C5377"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4C452F79" w14:textId="77777777" w:rsidR="009274EA" w:rsidRDefault="009274EA">
      <w:pPr>
        <w:tabs>
          <w:tab w:val="left" w:pos="10620"/>
        </w:tabs>
        <w:spacing w:after="0"/>
        <w:rPr>
          <w:rFonts w:cs="Arial"/>
          <w:b/>
          <w:i/>
          <w:lang w:bidi="en-US"/>
        </w:rPr>
      </w:pPr>
    </w:p>
    <w:p w14:paraId="153B2547"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5C7BD9F1" w14:textId="77777777">
        <w:trPr>
          <w:trHeight w:val="501"/>
        </w:trPr>
        <w:tc>
          <w:tcPr>
            <w:tcW w:w="1866" w:type="dxa"/>
            <w:shd w:val="clear" w:color="auto" w:fill="C4BC96"/>
            <w:vAlign w:val="center"/>
          </w:tcPr>
          <w:p w14:paraId="1911D2FC" w14:textId="77777777" w:rsidR="009274EA" w:rsidRDefault="00C53038">
            <w:pPr>
              <w:tabs>
                <w:tab w:val="left" w:pos="10620"/>
              </w:tabs>
              <w:rPr>
                <w:b/>
                <w:bCs/>
                <w:iCs/>
              </w:rPr>
            </w:pPr>
            <w:r>
              <w:rPr>
                <w:b/>
                <w:bCs/>
                <w:iCs/>
              </w:rPr>
              <w:t>Control</w:t>
            </w:r>
          </w:p>
        </w:tc>
        <w:tc>
          <w:tcPr>
            <w:tcW w:w="1858" w:type="dxa"/>
            <w:shd w:val="clear" w:color="auto" w:fill="C4BC96"/>
            <w:vAlign w:val="center"/>
          </w:tcPr>
          <w:p w14:paraId="5BD7DE3E"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0375E26B" w14:textId="77777777" w:rsidR="009274EA" w:rsidRDefault="00C53038">
            <w:pPr>
              <w:tabs>
                <w:tab w:val="left" w:pos="10620"/>
              </w:tabs>
              <w:rPr>
                <w:b/>
                <w:bCs/>
                <w:iCs/>
              </w:rPr>
            </w:pPr>
            <w:r>
              <w:rPr>
                <w:b/>
                <w:bCs/>
                <w:iCs/>
              </w:rPr>
              <w:t>Behaviour</w:t>
            </w:r>
          </w:p>
        </w:tc>
      </w:tr>
      <w:tr w:rsidR="009274EA" w14:paraId="02747E13" w14:textId="77777777">
        <w:trPr>
          <w:trHeight w:val="517"/>
        </w:trPr>
        <w:tc>
          <w:tcPr>
            <w:tcW w:w="1866" w:type="dxa"/>
            <w:vAlign w:val="center"/>
          </w:tcPr>
          <w:p w14:paraId="1664DFCD" w14:textId="77777777" w:rsidR="009274EA" w:rsidRDefault="00C53038">
            <w:pPr>
              <w:tabs>
                <w:tab w:val="left" w:pos="10620"/>
              </w:tabs>
            </w:pPr>
            <w:r>
              <w:t>Auction Center</w:t>
            </w:r>
          </w:p>
        </w:tc>
        <w:tc>
          <w:tcPr>
            <w:tcW w:w="1858" w:type="dxa"/>
            <w:vAlign w:val="center"/>
          </w:tcPr>
          <w:p w14:paraId="36EA6881" w14:textId="77777777" w:rsidR="009274EA" w:rsidRDefault="00C53038">
            <w:pPr>
              <w:tabs>
                <w:tab w:val="left" w:pos="10620"/>
              </w:tabs>
            </w:pPr>
            <w:r>
              <w:t>Dropdown</w:t>
            </w:r>
          </w:p>
        </w:tc>
        <w:tc>
          <w:tcPr>
            <w:tcW w:w="6693" w:type="dxa"/>
            <w:vAlign w:val="center"/>
          </w:tcPr>
          <w:p w14:paraId="59B7FD12" w14:textId="77777777" w:rsidR="009274EA" w:rsidRDefault="00C53038">
            <w:pPr>
              <w:tabs>
                <w:tab w:val="left" w:pos="10620"/>
              </w:tabs>
            </w:pPr>
            <w:r>
              <w:t>System will render the dropdown master</w:t>
            </w:r>
          </w:p>
        </w:tc>
      </w:tr>
      <w:tr w:rsidR="009274EA" w14:paraId="759638FD" w14:textId="77777777">
        <w:trPr>
          <w:trHeight w:val="517"/>
        </w:trPr>
        <w:tc>
          <w:tcPr>
            <w:tcW w:w="1866" w:type="dxa"/>
            <w:vAlign w:val="center"/>
          </w:tcPr>
          <w:p w14:paraId="4A154CE8" w14:textId="77777777" w:rsidR="009274EA" w:rsidRDefault="00C53038">
            <w:pPr>
              <w:tabs>
                <w:tab w:val="left" w:pos="10620"/>
              </w:tabs>
            </w:pPr>
            <w:r>
              <w:t>Clear</w:t>
            </w:r>
          </w:p>
        </w:tc>
        <w:tc>
          <w:tcPr>
            <w:tcW w:w="1858" w:type="dxa"/>
            <w:vAlign w:val="center"/>
          </w:tcPr>
          <w:p w14:paraId="2E344E5B" w14:textId="77777777" w:rsidR="009274EA" w:rsidRDefault="00C53038">
            <w:pPr>
              <w:tabs>
                <w:tab w:val="left" w:pos="10620"/>
              </w:tabs>
            </w:pPr>
            <w:r>
              <w:t>Button</w:t>
            </w:r>
          </w:p>
        </w:tc>
        <w:tc>
          <w:tcPr>
            <w:tcW w:w="6693" w:type="dxa"/>
            <w:vAlign w:val="center"/>
          </w:tcPr>
          <w:p w14:paraId="27AEBD05" w14:textId="77777777" w:rsidR="009274EA" w:rsidRDefault="00C53038">
            <w:pPr>
              <w:tabs>
                <w:tab w:val="left" w:pos="10620"/>
              </w:tabs>
            </w:pPr>
            <w:r>
              <w:t>Fields should be cleared</w:t>
            </w:r>
          </w:p>
        </w:tc>
      </w:tr>
      <w:tr w:rsidR="009274EA" w14:paraId="150C3526" w14:textId="77777777">
        <w:trPr>
          <w:trHeight w:val="517"/>
        </w:trPr>
        <w:tc>
          <w:tcPr>
            <w:tcW w:w="1866" w:type="dxa"/>
            <w:vAlign w:val="center"/>
          </w:tcPr>
          <w:p w14:paraId="1F152963" w14:textId="77777777" w:rsidR="009274EA" w:rsidRDefault="00C53038">
            <w:pPr>
              <w:tabs>
                <w:tab w:val="left" w:pos="10620"/>
              </w:tabs>
            </w:pPr>
            <w:r>
              <w:t>State</w:t>
            </w:r>
          </w:p>
        </w:tc>
        <w:tc>
          <w:tcPr>
            <w:tcW w:w="1858" w:type="dxa"/>
            <w:vAlign w:val="center"/>
          </w:tcPr>
          <w:p w14:paraId="09E18EF7" w14:textId="77777777" w:rsidR="009274EA" w:rsidRDefault="00C53038">
            <w:pPr>
              <w:tabs>
                <w:tab w:val="left" w:pos="10620"/>
              </w:tabs>
            </w:pPr>
            <w:r>
              <w:t>Dropdown</w:t>
            </w:r>
          </w:p>
        </w:tc>
        <w:tc>
          <w:tcPr>
            <w:tcW w:w="6693" w:type="dxa"/>
            <w:vAlign w:val="center"/>
          </w:tcPr>
          <w:p w14:paraId="2D363E99" w14:textId="77777777" w:rsidR="009274EA" w:rsidRDefault="00C53038">
            <w:pPr>
              <w:tabs>
                <w:tab w:val="left" w:pos="10620"/>
              </w:tabs>
            </w:pPr>
            <w:r>
              <w:t>System will render the dropdown master</w:t>
            </w:r>
          </w:p>
        </w:tc>
      </w:tr>
      <w:tr w:rsidR="009274EA" w14:paraId="62756450" w14:textId="77777777">
        <w:trPr>
          <w:trHeight w:val="517"/>
        </w:trPr>
        <w:tc>
          <w:tcPr>
            <w:tcW w:w="1866" w:type="dxa"/>
            <w:vAlign w:val="center"/>
          </w:tcPr>
          <w:p w14:paraId="105FA3D0" w14:textId="77777777" w:rsidR="009274EA" w:rsidRDefault="00C53038">
            <w:pPr>
              <w:tabs>
                <w:tab w:val="left" w:pos="10620"/>
              </w:tabs>
            </w:pPr>
            <w:r>
              <w:t>Submit</w:t>
            </w:r>
          </w:p>
        </w:tc>
        <w:tc>
          <w:tcPr>
            <w:tcW w:w="1858" w:type="dxa"/>
            <w:vAlign w:val="center"/>
          </w:tcPr>
          <w:p w14:paraId="401C0E19" w14:textId="77777777" w:rsidR="009274EA" w:rsidRDefault="00C53038">
            <w:pPr>
              <w:tabs>
                <w:tab w:val="left" w:pos="10620"/>
              </w:tabs>
            </w:pPr>
            <w:r>
              <w:t>Button</w:t>
            </w:r>
          </w:p>
        </w:tc>
        <w:tc>
          <w:tcPr>
            <w:tcW w:w="6693" w:type="dxa"/>
            <w:vAlign w:val="center"/>
          </w:tcPr>
          <w:p w14:paraId="0F559D04" w14:textId="77777777" w:rsidR="009274EA" w:rsidRDefault="00C53038">
            <w:pPr>
              <w:tabs>
                <w:tab w:val="left" w:pos="10620"/>
              </w:tabs>
            </w:pPr>
            <w:r>
              <w:t>Field should be validated on clicking Submit Button</w:t>
            </w:r>
          </w:p>
        </w:tc>
      </w:tr>
    </w:tbl>
    <w:p w14:paraId="4C96444D" w14:textId="77777777" w:rsidR="009274EA" w:rsidRDefault="00C53038">
      <w:pPr>
        <w:pStyle w:val="Heading2"/>
        <w:tabs>
          <w:tab w:val="left" w:pos="10620"/>
        </w:tabs>
        <w:ind w:left="360" w:hanging="360"/>
        <w:rPr>
          <w:rFonts w:ascii="Cambria" w:hAnsi="Cambria"/>
          <w:sz w:val="22"/>
        </w:rPr>
      </w:pPr>
      <w:bookmarkStart w:id="9524" w:name="_Toc148377776"/>
      <w:r>
        <w:rPr>
          <w:rFonts w:ascii="Cambria" w:hAnsi="Cambria"/>
          <w:sz w:val="22"/>
          <w:lang w:val="en-US"/>
        </w:rPr>
        <w:t xml:space="preserve">19.1 </w:t>
      </w:r>
      <w:r>
        <w:rPr>
          <w:rFonts w:ascii="Cambria" w:hAnsi="Cambria"/>
          <w:sz w:val="22"/>
        </w:rPr>
        <w:t>High Level Use Case of Manage TAO Registration</w:t>
      </w:r>
      <w:bookmarkEnd w:id="9524"/>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3513BED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BC725C0"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6200002E" w14:textId="77777777" w:rsidR="009274EA" w:rsidRDefault="00C53038">
            <w:pPr>
              <w:pStyle w:val="ListParagraph"/>
              <w:numPr>
                <w:ilvl w:val="0"/>
                <w:numId w:val="1"/>
              </w:numPr>
              <w:tabs>
                <w:tab w:val="left" w:pos="10620"/>
              </w:tabs>
              <w:rPr>
                <w:rFonts w:ascii="Cambria" w:hAnsi="Cambria"/>
              </w:rPr>
            </w:pPr>
            <w:r>
              <w:rPr>
                <w:rFonts w:ascii="Cambria" w:hAnsi="Cambria"/>
              </w:rPr>
              <w:t>To understand the functional logic for Creation of TAO.</w:t>
            </w:r>
          </w:p>
        </w:tc>
      </w:tr>
      <w:tr w:rsidR="009274EA" w14:paraId="03D65D2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18D7860"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3B4FEA25" w14:textId="77777777" w:rsidR="009274EA" w:rsidRDefault="00C53038">
            <w:pPr>
              <w:pStyle w:val="ListParagraph"/>
              <w:numPr>
                <w:ilvl w:val="0"/>
                <w:numId w:val="56"/>
              </w:numPr>
              <w:tabs>
                <w:tab w:val="left" w:pos="10620"/>
              </w:tabs>
              <w:rPr>
                <w:rFonts w:ascii="Cambria" w:hAnsi="Cambria"/>
              </w:rPr>
            </w:pPr>
            <w:r>
              <w:rPr>
                <w:rFonts w:ascii="Cambria" w:hAnsi="Cambria"/>
              </w:rPr>
              <w:t>TAO should be created.</w:t>
            </w:r>
          </w:p>
        </w:tc>
      </w:tr>
      <w:tr w:rsidR="009274EA" w14:paraId="541B05B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1C0F849"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7301F52A" w14:textId="77777777" w:rsidR="009274EA" w:rsidRDefault="00C53038">
            <w:pPr>
              <w:pStyle w:val="ListParagraph"/>
              <w:numPr>
                <w:ilvl w:val="0"/>
                <w:numId w:val="56"/>
              </w:numPr>
              <w:tabs>
                <w:tab w:val="left" w:pos="10620"/>
              </w:tabs>
              <w:rPr>
                <w:rFonts w:ascii="Cambria" w:hAnsi="Cambria"/>
              </w:rPr>
            </w:pPr>
            <w:r>
              <w:rPr>
                <w:rFonts w:ascii="Cambria" w:hAnsi="Cambria"/>
              </w:rPr>
              <w:t>System will allow TAO user to update the TAO profile.</w:t>
            </w:r>
          </w:p>
          <w:p w14:paraId="2D2734A2" w14:textId="77777777" w:rsidR="009274EA" w:rsidRDefault="00C53038">
            <w:pPr>
              <w:pStyle w:val="ListParagraph"/>
              <w:numPr>
                <w:ilvl w:val="0"/>
                <w:numId w:val="56"/>
              </w:numPr>
              <w:tabs>
                <w:tab w:val="left" w:pos="10620"/>
              </w:tabs>
              <w:rPr>
                <w:rFonts w:ascii="Cambria" w:hAnsi="Cambria"/>
              </w:rPr>
            </w:pPr>
            <w:r>
              <w:rPr>
                <w:rFonts w:ascii="Cambria" w:hAnsi="Cambria"/>
              </w:rPr>
              <w:lastRenderedPageBreak/>
              <w:t>System should display the updated TAO detail in view TAO page.</w:t>
            </w:r>
          </w:p>
        </w:tc>
      </w:tr>
      <w:tr w:rsidR="009274EA" w14:paraId="6819BD2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BB80A2A" w14:textId="77777777" w:rsidR="009274EA" w:rsidRDefault="00C53038">
            <w:pPr>
              <w:tabs>
                <w:tab w:val="left" w:pos="10620"/>
              </w:tabs>
              <w:rPr>
                <w:b/>
                <w:i/>
              </w:rPr>
            </w:pPr>
            <w:r>
              <w:rPr>
                <w:b/>
                <w:i/>
              </w:rPr>
              <w:lastRenderedPageBreak/>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E6AB351" w14:textId="77777777" w:rsidR="009274EA" w:rsidRDefault="00C53038">
            <w:pPr>
              <w:pStyle w:val="ListParagraph"/>
              <w:numPr>
                <w:ilvl w:val="0"/>
                <w:numId w:val="56"/>
              </w:numPr>
              <w:tabs>
                <w:tab w:val="left" w:pos="10620"/>
              </w:tabs>
              <w:rPr>
                <w:rFonts w:ascii="Cambria" w:hAnsi="Cambria"/>
              </w:rPr>
            </w:pPr>
            <w:r>
              <w:rPr>
                <w:rFonts w:ascii="Cambria" w:hAnsi="Cambria"/>
              </w:rPr>
              <w:t>TAO user Logs in</w:t>
            </w:r>
          </w:p>
          <w:p w14:paraId="6E6DFDE5" w14:textId="77777777" w:rsidR="009274EA" w:rsidRDefault="00C53038">
            <w:pPr>
              <w:pStyle w:val="ListParagraph"/>
              <w:numPr>
                <w:ilvl w:val="0"/>
                <w:numId w:val="56"/>
              </w:numPr>
              <w:tabs>
                <w:tab w:val="left" w:pos="10620"/>
              </w:tabs>
              <w:rPr>
                <w:rFonts w:ascii="Cambria" w:hAnsi="Cambria"/>
              </w:rPr>
            </w:pPr>
            <w:r>
              <w:rPr>
                <w:rFonts w:ascii="Cambria" w:hAnsi="Cambria"/>
              </w:rPr>
              <w:t>Click on Administration</w:t>
            </w:r>
          </w:p>
          <w:p w14:paraId="0CB2215F" w14:textId="77777777" w:rsidR="009274EA" w:rsidRDefault="00C53038">
            <w:pPr>
              <w:pStyle w:val="ListParagraph"/>
              <w:numPr>
                <w:ilvl w:val="0"/>
                <w:numId w:val="56"/>
              </w:numPr>
              <w:tabs>
                <w:tab w:val="left" w:pos="10620"/>
              </w:tabs>
              <w:rPr>
                <w:rFonts w:ascii="Cambria" w:hAnsi="Cambria"/>
              </w:rPr>
            </w:pPr>
            <w:r>
              <w:rPr>
                <w:rFonts w:ascii="Cambria" w:hAnsi="Cambria"/>
              </w:rPr>
              <w:t>Click on Manage User</w:t>
            </w:r>
          </w:p>
          <w:p w14:paraId="28B6F1A2" w14:textId="77777777" w:rsidR="009274EA" w:rsidRDefault="00C53038">
            <w:pPr>
              <w:pStyle w:val="ListParagraph"/>
              <w:numPr>
                <w:ilvl w:val="0"/>
                <w:numId w:val="56"/>
              </w:numPr>
              <w:tabs>
                <w:tab w:val="left" w:pos="10620"/>
              </w:tabs>
              <w:rPr>
                <w:rFonts w:ascii="Cambria" w:hAnsi="Cambria"/>
              </w:rPr>
            </w:pPr>
            <w:r>
              <w:rPr>
                <w:rFonts w:ascii="Cambria" w:hAnsi="Cambria"/>
              </w:rPr>
              <w:t>Search the “TAO”</w:t>
            </w:r>
          </w:p>
          <w:p w14:paraId="0D60AF91" w14:textId="77777777" w:rsidR="009274EA" w:rsidRDefault="00C53038">
            <w:pPr>
              <w:pStyle w:val="ListParagraph"/>
              <w:numPr>
                <w:ilvl w:val="0"/>
                <w:numId w:val="56"/>
              </w:numPr>
              <w:tabs>
                <w:tab w:val="left" w:pos="10620"/>
              </w:tabs>
              <w:rPr>
                <w:rFonts w:ascii="Cambria" w:hAnsi="Cambria"/>
              </w:rPr>
            </w:pPr>
            <w:r>
              <w:rPr>
                <w:rFonts w:ascii="Cambria" w:hAnsi="Cambria"/>
              </w:rPr>
              <w:t>Click on edit link.</w:t>
            </w:r>
          </w:p>
          <w:p w14:paraId="513C0DBD" w14:textId="77777777" w:rsidR="009274EA" w:rsidRDefault="00C53038">
            <w:pPr>
              <w:pStyle w:val="ListParagraph"/>
              <w:numPr>
                <w:ilvl w:val="0"/>
                <w:numId w:val="56"/>
              </w:numPr>
              <w:tabs>
                <w:tab w:val="left" w:pos="10620"/>
              </w:tabs>
              <w:rPr>
                <w:rFonts w:ascii="Cambria" w:hAnsi="Cambria"/>
              </w:rPr>
            </w:pPr>
            <w:r>
              <w:rPr>
                <w:rFonts w:ascii="Cambria" w:hAnsi="Cambria"/>
              </w:rPr>
              <w:t>Do update.</w:t>
            </w:r>
          </w:p>
          <w:p w14:paraId="07E7F11E" w14:textId="77777777" w:rsidR="009274EA" w:rsidRDefault="00C53038">
            <w:pPr>
              <w:pStyle w:val="ListParagraph"/>
              <w:numPr>
                <w:ilvl w:val="0"/>
                <w:numId w:val="56"/>
              </w:numPr>
              <w:tabs>
                <w:tab w:val="left" w:pos="10620"/>
              </w:tabs>
              <w:rPr>
                <w:rFonts w:ascii="Cambria" w:hAnsi="Cambria"/>
              </w:rPr>
            </w:pPr>
            <w:r>
              <w:rPr>
                <w:rFonts w:ascii="Cambria" w:hAnsi="Cambria"/>
              </w:rPr>
              <w:t>Click on update button.</w:t>
            </w:r>
          </w:p>
        </w:tc>
      </w:tr>
      <w:tr w:rsidR="009274EA" w14:paraId="555F926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E795B6D"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50B54687" w14:textId="77777777" w:rsidR="009274EA" w:rsidRDefault="00C53038">
            <w:pPr>
              <w:tabs>
                <w:tab w:val="left" w:pos="10620"/>
              </w:tabs>
            </w:pPr>
            <w:r>
              <w:t>NA</w:t>
            </w:r>
          </w:p>
        </w:tc>
      </w:tr>
      <w:tr w:rsidR="009274EA" w14:paraId="58096DF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E7FEF01"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1D00C9B0" w14:textId="77777777" w:rsidR="009274EA" w:rsidRDefault="00C53038">
            <w:pPr>
              <w:pStyle w:val="Heading112pt"/>
              <w:tabs>
                <w:tab w:val="left" w:pos="10620"/>
              </w:tabs>
              <w:rPr>
                <w:rFonts w:ascii="Cambria" w:hAnsi="Cambria"/>
                <w:b w:val="0"/>
              </w:rPr>
            </w:pPr>
            <w:r>
              <w:rPr>
                <w:rFonts w:ascii="Cambria" w:hAnsi="Cambria"/>
                <w:b w:val="0"/>
              </w:rPr>
              <w:t>System should provide edit profile link against each approved TAO.</w:t>
            </w:r>
          </w:p>
          <w:p w14:paraId="424633FD" w14:textId="77777777" w:rsidR="009274EA" w:rsidRDefault="00C53038">
            <w:pPr>
              <w:pStyle w:val="Heading112pt"/>
              <w:tabs>
                <w:tab w:val="left" w:pos="10620"/>
              </w:tabs>
              <w:rPr>
                <w:rFonts w:ascii="Cambria" w:hAnsi="Cambria"/>
                <w:b w:val="0"/>
              </w:rPr>
            </w:pPr>
            <w:r>
              <w:rPr>
                <w:rFonts w:ascii="Cambria" w:hAnsi="Cambria"/>
                <w:b w:val="0"/>
              </w:rPr>
              <w:t xml:space="preserve">System should display fields and controls only related to TAO on selection “User Type = </w:t>
            </w:r>
            <w:r>
              <w:rPr>
                <w:rFonts w:ascii="Cambria" w:hAnsi="Cambria"/>
                <w:b w:val="0"/>
                <w:sz w:val="22"/>
                <w:szCs w:val="22"/>
              </w:rPr>
              <w:t>TAO</w:t>
            </w:r>
            <w:r>
              <w:rPr>
                <w:rFonts w:ascii="Cambria" w:hAnsi="Cambria"/>
                <w:b w:val="0"/>
              </w:rPr>
              <w:t>”.</w:t>
            </w:r>
          </w:p>
          <w:p w14:paraId="1A453C97" w14:textId="77777777" w:rsidR="009274EA" w:rsidRDefault="00C53038">
            <w:pPr>
              <w:pStyle w:val="Heading112pt"/>
              <w:tabs>
                <w:tab w:val="left" w:pos="10620"/>
              </w:tabs>
              <w:rPr>
                <w:rFonts w:ascii="Cambria" w:hAnsi="Cambria"/>
                <w:b w:val="0"/>
              </w:rPr>
            </w:pPr>
            <w:r>
              <w:rPr>
                <w:rFonts w:ascii="Cambria" w:hAnsi="Cambria"/>
                <w:b w:val="0"/>
              </w:rPr>
              <w:t>System should display below fields with pre-fetch data in edit mode of TAO and it should be mandatory.</w:t>
            </w:r>
          </w:p>
          <w:p w14:paraId="6D3231DD" w14:textId="77777777" w:rsidR="009274EA" w:rsidRDefault="00C53038">
            <w:pPr>
              <w:pStyle w:val="Heading112pt"/>
              <w:numPr>
                <w:ilvl w:val="1"/>
                <w:numId w:val="57"/>
              </w:numPr>
              <w:rPr>
                <w:rFonts w:ascii="Cambria" w:hAnsi="Cambria"/>
                <w:b w:val="0"/>
              </w:rPr>
            </w:pPr>
            <w:r>
              <w:rPr>
                <w:rFonts w:ascii="Cambria" w:hAnsi="Cambria"/>
                <w:b w:val="0"/>
              </w:rPr>
              <w:t xml:space="preserve">TAO name </w:t>
            </w:r>
          </w:p>
          <w:p w14:paraId="39AFD04A" w14:textId="77777777" w:rsidR="009274EA" w:rsidRDefault="00C53038">
            <w:pPr>
              <w:pStyle w:val="Heading112pt"/>
              <w:numPr>
                <w:ilvl w:val="1"/>
                <w:numId w:val="57"/>
              </w:numPr>
              <w:rPr>
                <w:rFonts w:ascii="Cambria" w:hAnsi="Cambria"/>
                <w:b w:val="0"/>
              </w:rPr>
            </w:pPr>
            <w:r>
              <w:rPr>
                <w:rFonts w:ascii="Cambria" w:hAnsi="Cambria"/>
                <w:b w:val="0"/>
              </w:rPr>
              <w:t>TAO code</w:t>
            </w:r>
          </w:p>
          <w:p w14:paraId="28D67B07" w14:textId="77777777" w:rsidR="009274EA" w:rsidRDefault="00C53038">
            <w:pPr>
              <w:pStyle w:val="Heading112pt"/>
              <w:numPr>
                <w:ilvl w:val="1"/>
                <w:numId w:val="57"/>
              </w:numPr>
              <w:rPr>
                <w:rFonts w:ascii="Cambria" w:hAnsi="Cambria"/>
                <w:b w:val="0"/>
              </w:rPr>
            </w:pPr>
            <w:r>
              <w:rPr>
                <w:rFonts w:ascii="Cambria" w:hAnsi="Cambria"/>
                <w:b w:val="0"/>
              </w:rPr>
              <w:t>Auction center</w:t>
            </w:r>
          </w:p>
          <w:p w14:paraId="473A94B5" w14:textId="77777777" w:rsidR="009274EA" w:rsidRDefault="00C53038">
            <w:pPr>
              <w:pStyle w:val="Heading112pt"/>
              <w:numPr>
                <w:ilvl w:val="1"/>
                <w:numId w:val="57"/>
              </w:numPr>
              <w:rPr>
                <w:rFonts w:ascii="Cambria" w:hAnsi="Cambria"/>
                <w:b w:val="0"/>
              </w:rPr>
            </w:pPr>
            <w:r>
              <w:rPr>
                <w:rFonts w:ascii="Cambria" w:hAnsi="Cambria"/>
                <w:b w:val="0"/>
              </w:rPr>
              <w:t>Address</w:t>
            </w:r>
          </w:p>
          <w:p w14:paraId="2D67C370" w14:textId="77777777" w:rsidR="009274EA" w:rsidRDefault="00C53038">
            <w:pPr>
              <w:pStyle w:val="Heading112pt"/>
              <w:numPr>
                <w:ilvl w:val="1"/>
                <w:numId w:val="57"/>
              </w:numPr>
              <w:rPr>
                <w:rFonts w:ascii="Cambria" w:hAnsi="Cambria"/>
                <w:b w:val="0"/>
              </w:rPr>
            </w:pPr>
            <w:r>
              <w:rPr>
                <w:rFonts w:ascii="Cambria" w:hAnsi="Cambria"/>
                <w:b w:val="0"/>
              </w:rPr>
              <w:t>Phone</w:t>
            </w:r>
          </w:p>
          <w:p w14:paraId="00C177CF" w14:textId="77777777" w:rsidR="009274EA" w:rsidRDefault="00C53038">
            <w:pPr>
              <w:pStyle w:val="Heading112pt"/>
              <w:numPr>
                <w:ilvl w:val="1"/>
                <w:numId w:val="57"/>
              </w:numPr>
              <w:rPr>
                <w:rFonts w:ascii="Cambria" w:hAnsi="Cambria"/>
                <w:b w:val="0"/>
              </w:rPr>
            </w:pPr>
            <w:r>
              <w:rPr>
                <w:rFonts w:ascii="Cambria" w:hAnsi="Cambria"/>
                <w:b w:val="0"/>
              </w:rPr>
              <w:t xml:space="preserve">Email </w:t>
            </w:r>
          </w:p>
          <w:p w14:paraId="191DE4B1" w14:textId="77777777" w:rsidR="009274EA" w:rsidRDefault="00C53038">
            <w:pPr>
              <w:pStyle w:val="Heading112pt"/>
              <w:numPr>
                <w:ilvl w:val="1"/>
                <w:numId w:val="57"/>
              </w:numPr>
              <w:rPr>
                <w:rFonts w:ascii="Cambria" w:hAnsi="Cambria"/>
                <w:b w:val="0"/>
              </w:rPr>
            </w:pPr>
            <w:r>
              <w:rPr>
                <w:rFonts w:ascii="Cambria" w:hAnsi="Cambria"/>
                <w:b w:val="0"/>
              </w:rPr>
              <w:t xml:space="preserve">City </w:t>
            </w:r>
          </w:p>
          <w:p w14:paraId="2ADB1F63" w14:textId="77777777" w:rsidR="009274EA" w:rsidRDefault="00C53038">
            <w:pPr>
              <w:pStyle w:val="Heading112pt"/>
              <w:numPr>
                <w:ilvl w:val="1"/>
                <w:numId w:val="57"/>
              </w:numPr>
              <w:rPr>
                <w:rFonts w:ascii="Cambria" w:hAnsi="Cambria"/>
                <w:b w:val="0"/>
              </w:rPr>
            </w:pPr>
            <w:r>
              <w:rPr>
                <w:rFonts w:ascii="Cambria" w:hAnsi="Cambria"/>
                <w:b w:val="0"/>
              </w:rPr>
              <w:t>State</w:t>
            </w:r>
          </w:p>
          <w:p w14:paraId="334FEA13" w14:textId="77777777" w:rsidR="009274EA" w:rsidRDefault="00C53038">
            <w:pPr>
              <w:pStyle w:val="Heading112pt"/>
              <w:numPr>
                <w:ilvl w:val="1"/>
                <w:numId w:val="57"/>
              </w:numPr>
              <w:rPr>
                <w:rFonts w:ascii="Cambria" w:hAnsi="Cambria"/>
                <w:b w:val="0"/>
              </w:rPr>
            </w:pPr>
            <w:r>
              <w:rPr>
                <w:rFonts w:ascii="Cambria" w:hAnsi="Cambria"/>
                <w:b w:val="0"/>
              </w:rPr>
              <w:t>State code</w:t>
            </w:r>
          </w:p>
          <w:p w14:paraId="1BD3B994" w14:textId="77777777" w:rsidR="009274EA" w:rsidRDefault="00C53038">
            <w:pPr>
              <w:pStyle w:val="Heading112pt"/>
              <w:numPr>
                <w:ilvl w:val="1"/>
                <w:numId w:val="57"/>
              </w:numPr>
              <w:rPr>
                <w:rFonts w:ascii="Cambria" w:hAnsi="Cambria"/>
              </w:rPr>
            </w:pPr>
            <w:r>
              <w:rPr>
                <w:rFonts w:ascii="Cambria" w:hAnsi="Cambria"/>
                <w:b w:val="0"/>
              </w:rPr>
              <w:t>Entity code</w:t>
            </w:r>
          </w:p>
          <w:p w14:paraId="2483165B" w14:textId="77777777" w:rsidR="009274EA" w:rsidRDefault="00C53038">
            <w:pPr>
              <w:pStyle w:val="Heading112pt"/>
              <w:tabs>
                <w:tab w:val="left" w:pos="10620"/>
              </w:tabs>
              <w:rPr>
                <w:rFonts w:ascii="Cambria" w:hAnsi="Cambria"/>
                <w:b w:val="0"/>
              </w:rPr>
            </w:pPr>
            <w:r>
              <w:rPr>
                <w:rFonts w:ascii="Cambria" w:hAnsi="Cambria"/>
                <w:b w:val="0"/>
              </w:rPr>
              <w:t>System should display validation message “Please enter detail” if any of above field is empty.</w:t>
            </w:r>
          </w:p>
          <w:p w14:paraId="53FD6A00" w14:textId="77777777" w:rsidR="009274EA" w:rsidRDefault="00C53038">
            <w:pPr>
              <w:pStyle w:val="Heading112pt"/>
              <w:tabs>
                <w:tab w:val="left" w:pos="10620"/>
              </w:tabs>
              <w:rPr>
                <w:rFonts w:ascii="Cambria" w:hAnsi="Cambria"/>
                <w:b w:val="0"/>
              </w:rPr>
            </w:pPr>
            <w:r>
              <w:rPr>
                <w:rFonts w:ascii="Cambria" w:hAnsi="Cambria"/>
                <w:b w:val="0"/>
              </w:rPr>
              <w:t>System should provide dropdown master for below fields on TAO User registration page.</w:t>
            </w:r>
          </w:p>
          <w:p w14:paraId="3BD86864" w14:textId="77777777" w:rsidR="009274EA" w:rsidRDefault="00C53038">
            <w:pPr>
              <w:pStyle w:val="Heading112pt"/>
              <w:numPr>
                <w:ilvl w:val="1"/>
                <w:numId w:val="58"/>
              </w:numPr>
              <w:tabs>
                <w:tab w:val="left" w:pos="10620"/>
              </w:tabs>
              <w:rPr>
                <w:rFonts w:ascii="Cambria" w:hAnsi="Cambria"/>
                <w:b w:val="0"/>
              </w:rPr>
            </w:pPr>
            <w:r>
              <w:rPr>
                <w:rFonts w:ascii="Cambria" w:hAnsi="Cambria"/>
                <w:b w:val="0"/>
              </w:rPr>
              <w:t>State Master</w:t>
            </w:r>
          </w:p>
          <w:p w14:paraId="78299326" w14:textId="77777777" w:rsidR="009274EA" w:rsidRDefault="00C53038">
            <w:pPr>
              <w:pStyle w:val="Heading112pt"/>
              <w:numPr>
                <w:ilvl w:val="1"/>
                <w:numId w:val="58"/>
              </w:numPr>
              <w:tabs>
                <w:tab w:val="left" w:pos="10620"/>
              </w:tabs>
              <w:rPr>
                <w:rFonts w:ascii="Cambria" w:hAnsi="Cambria"/>
                <w:b w:val="0"/>
              </w:rPr>
            </w:pPr>
            <w:r>
              <w:rPr>
                <w:rFonts w:ascii="Cambria" w:hAnsi="Cambria"/>
                <w:b w:val="0"/>
              </w:rPr>
              <w:t>Auction Center</w:t>
            </w:r>
          </w:p>
          <w:p w14:paraId="6DFF1C4D" w14:textId="77777777" w:rsidR="009274EA" w:rsidRDefault="00C53038">
            <w:pPr>
              <w:pStyle w:val="Heading112pt"/>
              <w:tabs>
                <w:tab w:val="left" w:pos="10620"/>
              </w:tabs>
              <w:rPr>
                <w:rFonts w:ascii="Cambria" w:hAnsi="Cambria"/>
                <w:b w:val="0"/>
              </w:rPr>
            </w:pPr>
            <w:r>
              <w:rPr>
                <w:rFonts w:ascii="Cambria" w:hAnsi="Cambria"/>
                <w:b w:val="0"/>
              </w:rPr>
              <w:t>System should not allow TAO user to map TAO with multiple Active Auction Center as available in admin master.</w:t>
            </w:r>
          </w:p>
          <w:p w14:paraId="6EEDADC8" w14:textId="77777777" w:rsidR="009274EA" w:rsidRDefault="00C53038">
            <w:pPr>
              <w:pStyle w:val="Heading112pt"/>
              <w:tabs>
                <w:tab w:val="left" w:pos="10620"/>
              </w:tabs>
              <w:rPr>
                <w:rFonts w:ascii="Cambria" w:hAnsi="Cambria"/>
                <w:b w:val="0"/>
              </w:rPr>
            </w:pPr>
            <w:r>
              <w:rPr>
                <w:rFonts w:ascii="Cambria" w:hAnsi="Cambria"/>
                <w:b w:val="0"/>
              </w:rPr>
              <w:t>System should automatically render “State Code” as per selection of state from state dropdown.</w:t>
            </w:r>
          </w:p>
          <w:p w14:paraId="2F30BC95" w14:textId="77777777" w:rsidR="009274EA" w:rsidRDefault="00C53038">
            <w:pPr>
              <w:pStyle w:val="Heading112pt"/>
              <w:tabs>
                <w:tab w:val="left" w:pos="10620"/>
              </w:tabs>
              <w:rPr>
                <w:rFonts w:ascii="Cambria" w:hAnsi="Cambria"/>
                <w:b w:val="0"/>
              </w:rPr>
            </w:pPr>
            <w:r>
              <w:rPr>
                <w:rFonts w:ascii="Cambria" w:hAnsi="Cambria"/>
                <w:b w:val="0"/>
              </w:rPr>
              <w:t>System should now allow user to change the value in “State Code” field.</w:t>
            </w:r>
          </w:p>
          <w:p w14:paraId="7BBF5B65" w14:textId="77777777" w:rsidR="009274EA" w:rsidRDefault="00C53038">
            <w:pPr>
              <w:pStyle w:val="Heading112pt"/>
              <w:tabs>
                <w:tab w:val="left" w:pos="10620"/>
              </w:tabs>
              <w:rPr>
                <w:rFonts w:ascii="Cambria" w:hAnsi="Cambria"/>
                <w:b w:val="0"/>
              </w:rPr>
            </w:pPr>
            <w:r>
              <w:rPr>
                <w:rFonts w:ascii="Cambria" w:hAnsi="Cambria"/>
                <w:b w:val="0"/>
              </w:rPr>
              <w:lastRenderedPageBreak/>
              <w:t>“State Code” should as per GST state code.</w:t>
            </w:r>
          </w:p>
          <w:p w14:paraId="77222587" w14:textId="77777777" w:rsidR="009274EA" w:rsidRDefault="00C53038">
            <w:pPr>
              <w:pStyle w:val="Heading112pt"/>
              <w:tabs>
                <w:tab w:val="left" w:pos="10620"/>
              </w:tabs>
              <w:rPr>
                <w:rFonts w:ascii="Cambria" w:hAnsi="Cambria"/>
                <w:b w:val="0"/>
              </w:rPr>
            </w:pPr>
            <w:r>
              <w:rPr>
                <w:rFonts w:ascii="Cambria" w:hAnsi="Cambria"/>
                <w:b w:val="0"/>
              </w:rPr>
              <w:t>System should not allow to enter duplicate email id to TAO user and should display validation “Email id” is already registered.</w:t>
            </w:r>
          </w:p>
          <w:p w14:paraId="7406A559"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TAO code to TAO User and should display validation “TAO Code” is already assigned to other TAO.</w:t>
            </w:r>
          </w:p>
          <w:p w14:paraId="3E024A88" w14:textId="77777777" w:rsidR="009274EA" w:rsidRDefault="00C53038">
            <w:pPr>
              <w:pStyle w:val="Heading112pt"/>
              <w:tabs>
                <w:tab w:val="left" w:pos="10620"/>
              </w:tabs>
              <w:rPr>
                <w:rFonts w:ascii="Cambria" w:hAnsi="Cambria"/>
                <w:b w:val="0"/>
              </w:rPr>
            </w:pPr>
            <w:r>
              <w:rPr>
                <w:rFonts w:ascii="Cambria" w:hAnsi="Cambria"/>
                <w:b w:val="0"/>
              </w:rPr>
              <w:t>System should auto generate the “Entity Code”.</w:t>
            </w:r>
          </w:p>
          <w:p w14:paraId="78F21F57" w14:textId="77777777" w:rsidR="009274EA" w:rsidRDefault="00C53038">
            <w:pPr>
              <w:pStyle w:val="Heading112pt"/>
              <w:tabs>
                <w:tab w:val="left" w:pos="10620"/>
              </w:tabs>
              <w:rPr>
                <w:rFonts w:ascii="Cambria" w:hAnsi="Cambria"/>
                <w:b w:val="0"/>
              </w:rPr>
            </w:pPr>
            <w:r>
              <w:rPr>
                <w:rFonts w:ascii="Cambria" w:hAnsi="Cambria"/>
                <w:b w:val="0"/>
              </w:rPr>
              <w:t>System should not allow to change the “Entity Code” and field should be disabled in edit and create TAO page.</w:t>
            </w:r>
          </w:p>
          <w:p w14:paraId="7BA947EF" w14:textId="77777777" w:rsidR="009274EA" w:rsidRDefault="00C53038">
            <w:pPr>
              <w:pStyle w:val="Heading112pt"/>
              <w:tabs>
                <w:tab w:val="left" w:pos="10620"/>
              </w:tabs>
              <w:rPr>
                <w:rFonts w:ascii="Cambria" w:hAnsi="Cambria"/>
                <w:b w:val="0"/>
              </w:rPr>
            </w:pPr>
            <w:r>
              <w:rPr>
                <w:rFonts w:ascii="Cambria" w:hAnsi="Cambria"/>
                <w:b w:val="0"/>
              </w:rPr>
              <w:t>System should display confirmation message “TAO detail updated successfully” on click of Update button.</w:t>
            </w:r>
          </w:p>
          <w:p w14:paraId="28399B6E" w14:textId="77777777" w:rsidR="009274EA" w:rsidRDefault="00C53038">
            <w:pPr>
              <w:pStyle w:val="Heading112pt"/>
              <w:tabs>
                <w:tab w:val="left" w:pos="10620"/>
              </w:tabs>
              <w:rPr>
                <w:rFonts w:ascii="Cambria" w:hAnsi="Cambria"/>
                <w:b w:val="0"/>
              </w:rPr>
            </w:pPr>
            <w:r>
              <w:rPr>
                <w:rFonts w:ascii="Cambria" w:hAnsi="Cambria"/>
                <w:b w:val="0"/>
              </w:rPr>
              <w:t>System should clear all fields on click of Clear button.</w:t>
            </w:r>
          </w:p>
          <w:p w14:paraId="450C8B53" w14:textId="77777777" w:rsidR="009274EA" w:rsidRDefault="00C53038">
            <w:pPr>
              <w:pStyle w:val="Heading112pt"/>
              <w:tabs>
                <w:tab w:val="left" w:pos="10620"/>
              </w:tabs>
              <w:rPr>
                <w:rFonts w:ascii="Cambria" w:hAnsi="Cambria"/>
                <w:b w:val="0"/>
              </w:rPr>
            </w:pPr>
            <w:r>
              <w:rPr>
                <w:rFonts w:ascii="Cambria" w:hAnsi="Cambria"/>
                <w:b w:val="0"/>
              </w:rPr>
              <w:t>System should display only that “Auction Center” records which has been configured/mapped with him/her during registration.</w:t>
            </w:r>
          </w:p>
          <w:p w14:paraId="0D49CA1E" w14:textId="77777777" w:rsidR="009274EA" w:rsidRDefault="00C53038">
            <w:pPr>
              <w:pStyle w:val="Heading112pt"/>
              <w:tabs>
                <w:tab w:val="left" w:pos="10620"/>
              </w:tabs>
              <w:rPr>
                <w:rFonts w:ascii="Cambria" w:hAnsi="Cambria"/>
              </w:rPr>
            </w:pPr>
            <w:r>
              <w:rPr>
                <w:rFonts w:ascii="Cambria" w:hAnsi="Cambria"/>
                <w:b w:val="0"/>
              </w:rPr>
              <w:t xml:space="preserve">System should not allow admin user to change the below detail of TAO under edit </w:t>
            </w:r>
            <w:r>
              <w:rPr>
                <w:rFonts w:ascii="Cambria" w:hAnsi="Cambria"/>
                <w:b w:val="0"/>
                <w:strike/>
              </w:rPr>
              <w:t>tab</w:t>
            </w:r>
            <w:r>
              <w:rPr>
                <w:rFonts w:ascii="Cambria" w:hAnsi="Cambria"/>
                <w:b w:val="0"/>
              </w:rPr>
              <w:t>.</w:t>
            </w:r>
          </w:p>
          <w:p w14:paraId="62DBA801" w14:textId="77777777" w:rsidR="009274EA" w:rsidRDefault="00C53038">
            <w:pPr>
              <w:pStyle w:val="ListParagraph"/>
              <w:numPr>
                <w:ilvl w:val="0"/>
                <w:numId w:val="16"/>
              </w:numPr>
              <w:tabs>
                <w:tab w:val="left" w:pos="10620"/>
              </w:tabs>
              <w:rPr>
                <w:rFonts w:ascii="Cambria" w:hAnsi="Cambria"/>
              </w:rPr>
            </w:pPr>
            <w:r>
              <w:rPr>
                <w:rFonts w:ascii="Cambria" w:hAnsi="Cambria"/>
              </w:rPr>
              <w:t>TAO Code</w:t>
            </w:r>
          </w:p>
          <w:p w14:paraId="1FC916AA" w14:textId="77777777" w:rsidR="009274EA" w:rsidRDefault="00C53038">
            <w:pPr>
              <w:pStyle w:val="ListParagraph"/>
              <w:numPr>
                <w:ilvl w:val="0"/>
                <w:numId w:val="16"/>
              </w:numPr>
              <w:tabs>
                <w:tab w:val="left" w:pos="10620"/>
              </w:tabs>
              <w:rPr>
                <w:rFonts w:ascii="Cambria" w:hAnsi="Cambria"/>
              </w:rPr>
            </w:pPr>
            <w:r>
              <w:rPr>
                <w:rFonts w:ascii="Cambria" w:hAnsi="Cambria"/>
              </w:rPr>
              <w:t>Entity Code</w:t>
            </w:r>
          </w:p>
          <w:p w14:paraId="00774B9B" w14:textId="77777777" w:rsidR="009274EA" w:rsidRDefault="00C53038">
            <w:pPr>
              <w:pStyle w:val="ListParagraph"/>
              <w:numPr>
                <w:ilvl w:val="0"/>
                <w:numId w:val="16"/>
              </w:numPr>
              <w:tabs>
                <w:tab w:val="left" w:pos="10620"/>
              </w:tabs>
              <w:rPr>
                <w:rFonts w:ascii="Cambria" w:hAnsi="Cambria"/>
              </w:rPr>
            </w:pPr>
            <w:r>
              <w:rPr>
                <w:rFonts w:ascii="Cambria" w:hAnsi="Cambria"/>
              </w:rPr>
              <w:t>TAO Center</w:t>
            </w:r>
          </w:p>
          <w:p w14:paraId="7B9C3699" w14:textId="77777777" w:rsidR="009274EA" w:rsidRDefault="00C53038">
            <w:pPr>
              <w:pStyle w:val="Heading112pt"/>
              <w:tabs>
                <w:tab w:val="left" w:pos="10620"/>
              </w:tabs>
              <w:rPr>
                <w:rFonts w:ascii="Cambria" w:hAnsi="Cambria"/>
                <w:b w:val="0"/>
              </w:rPr>
            </w:pPr>
            <w:r>
              <w:rPr>
                <w:rFonts w:ascii="Cambria" w:hAnsi="Cambria"/>
                <w:b w:val="0"/>
              </w:rPr>
              <w:t>Under edit TAO profile system should display the “Active, Inactive, Suspend” radio button option.</w:t>
            </w:r>
          </w:p>
          <w:p w14:paraId="32E77BC1" w14:textId="77777777" w:rsidR="009274EA" w:rsidRDefault="00C53038">
            <w:pPr>
              <w:tabs>
                <w:tab w:val="left" w:pos="10620"/>
              </w:tabs>
            </w:pPr>
            <w:r>
              <w:rPr>
                <w:b/>
              </w:rPr>
              <w:t>Active</w:t>
            </w:r>
          </w:p>
          <w:p w14:paraId="758356FA" w14:textId="77777777" w:rsidR="009274EA" w:rsidRDefault="00C53038">
            <w:pPr>
              <w:tabs>
                <w:tab w:val="left" w:pos="10620"/>
              </w:tabs>
              <w:ind w:left="720"/>
            </w:pPr>
            <w:r>
              <w:t xml:space="preserve">By default selected, in case </w:t>
            </w:r>
            <w:r>
              <w:rPr>
                <w:bCs/>
              </w:rPr>
              <w:t>TAO</w:t>
            </w:r>
            <w:r>
              <w:t xml:space="preserve"> profile is already in approved </w:t>
            </w:r>
            <w:r>
              <w:rPr>
                <w:strike/>
              </w:rPr>
              <w:t>tab</w:t>
            </w:r>
            <w:r>
              <w:t>.</w:t>
            </w:r>
          </w:p>
          <w:p w14:paraId="4AACBA0B" w14:textId="77777777" w:rsidR="009274EA" w:rsidRDefault="00C53038">
            <w:pPr>
              <w:tabs>
                <w:tab w:val="left" w:pos="10620"/>
              </w:tabs>
            </w:pPr>
            <w:r>
              <w:rPr>
                <w:b/>
              </w:rPr>
              <w:t>Inactive</w:t>
            </w:r>
          </w:p>
          <w:p w14:paraId="5F6A1056" w14:textId="77777777" w:rsidR="009274EA" w:rsidRDefault="00C53038">
            <w:pPr>
              <w:tabs>
                <w:tab w:val="left" w:pos="10620"/>
              </w:tabs>
              <w:ind w:left="720"/>
            </w:pPr>
            <w:r>
              <w:t xml:space="preserve">By default selected, in case </w:t>
            </w:r>
            <w:r>
              <w:rPr>
                <w:bCs/>
              </w:rPr>
              <w:t>TAO</w:t>
            </w:r>
            <w:r>
              <w:t xml:space="preserve"> profile is already in Inactive </w:t>
            </w:r>
            <w:r>
              <w:rPr>
                <w:strike/>
              </w:rPr>
              <w:t>tab</w:t>
            </w:r>
            <w:r>
              <w:t>.</w:t>
            </w:r>
          </w:p>
          <w:p w14:paraId="03019301" w14:textId="77777777" w:rsidR="009274EA" w:rsidRDefault="00C53038">
            <w:pPr>
              <w:tabs>
                <w:tab w:val="left" w:pos="10620"/>
              </w:tabs>
            </w:pPr>
            <w:r>
              <w:rPr>
                <w:b/>
              </w:rPr>
              <w:t>Suspend</w:t>
            </w:r>
          </w:p>
          <w:p w14:paraId="6E714615" w14:textId="77777777" w:rsidR="009274EA" w:rsidRDefault="00C53038">
            <w:pPr>
              <w:tabs>
                <w:tab w:val="left" w:pos="10620"/>
              </w:tabs>
              <w:ind w:left="720"/>
            </w:pPr>
            <w:r>
              <w:t xml:space="preserve">By default selected, in case </w:t>
            </w:r>
            <w:r>
              <w:rPr>
                <w:bCs/>
              </w:rPr>
              <w:t>TAO</w:t>
            </w:r>
            <w:r>
              <w:t xml:space="preserve"> profile is already in Suspended </w:t>
            </w:r>
            <w:r>
              <w:rPr>
                <w:strike/>
              </w:rPr>
              <w:t>tab</w:t>
            </w:r>
            <w:r>
              <w:t>.</w:t>
            </w:r>
          </w:p>
          <w:p w14:paraId="0A9A80BB" w14:textId="77777777" w:rsidR="009274EA" w:rsidRDefault="00C53038">
            <w:pPr>
              <w:pStyle w:val="Heading112pt"/>
              <w:tabs>
                <w:tab w:val="left" w:pos="10620"/>
              </w:tabs>
              <w:rPr>
                <w:rFonts w:ascii="Cambria" w:hAnsi="Cambria"/>
                <w:b w:val="0"/>
              </w:rPr>
            </w:pPr>
            <w:r>
              <w:rPr>
                <w:rFonts w:ascii="Cambria" w:hAnsi="Cambria"/>
                <w:b w:val="0"/>
              </w:rPr>
              <w:t xml:space="preserve">System should move the profile under “Inactive” </w:t>
            </w:r>
            <w:r>
              <w:rPr>
                <w:rFonts w:ascii="Cambria" w:hAnsi="Cambria"/>
                <w:b w:val="0"/>
                <w:strike/>
              </w:rPr>
              <w:t>tab</w:t>
            </w:r>
            <w:r>
              <w:rPr>
                <w:rFonts w:ascii="Cambria" w:hAnsi="Cambria"/>
                <w:b w:val="0"/>
              </w:rPr>
              <w:t xml:space="preserve"> if TAO user clicks on update button after selection of Inactive radio button for “</w:t>
            </w:r>
            <w:r>
              <w:rPr>
                <w:rFonts w:ascii="Cambria" w:hAnsi="Cambria"/>
                <w:b w:val="0"/>
                <w:sz w:val="22"/>
                <w:szCs w:val="22"/>
              </w:rPr>
              <w:t>TAO” with confirmation message “Profile inactivated successfully”.</w:t>
            </w:r>
          </w:p>
          <w:p w14:paraId="64493C1B" w14:textId="77777777" w:rsidR="009274EA" w:rsidRDefault="00C53038">
            <w:pPr>
              <w:pStyle w:val="Heading112pt"/>
              <w:tabs>
                <w:tab w:val="left" w:pos="10620"/>
              </w:tabs>
              <w:rPr>
                <w:rFonts w:ascii="Cambria" w:hAnsi="Cambria"/>
                <w:b w:val="0"/>
              </w:rPr>
            </w:pPr>
            <w:r>
              <w:rPr>
                <w:rFonts w:ascii="Cambria" w:hAnsi="Cambria"/>
                <w:b w:val="0"/>
              </w:rPr>
              <w:t>System should not allow viewing or logging in application to “TAO” if his /her</w:t>
            </w:r>
            <w:r>
              <w:rPr>
                <w:rFonts w:ascii="Cambria" w:hAnsi="Cambria"/>
                <w:b w:val="0"/>
                <w:sz w:val="22"/>
                <w:szCs w:val="22"/>
              </w:rPr>
              <w:t xml:space="preserve"> profile is inactivated.</w:t>
            </w:r>
          </w:p>
          <w:p w14:paraId="6893BE29" w14:textId="77777777" w:rsidR="009274EA" w:rsidRDefault="00C53038">
            <w:pPr>
              <w:pStyle w:val="Heading112pt"/>
              <w:tabs>
                <w:tab w:val="left" w:pos="10620"/>
              </w:tabs>
              <w:rPr>
                <w:rFonts w:ascii="Cambria" w:hAnsi="Cambria"/>
                <w:b w:val="0"/>
              </w:rPr>
            </w:pPr>
            <w:r>
              <w:rPr>
                <w:rFonts w:ascii="Cambria" w:hAnsi="Cambria"/>
                <w:b w:val="0"/>
              </w:rPr>
              <w:t xml:space="preserve">System should move the profile under “Suspended” </w:t>
            </w:r>
            <w:r>
              <w:rPr>
                <w:rFonts w:ascii="Cambria" w:hAnsi="Cambria"/>
                <w:b w:val="0"/>
                <w:strike/>
              </w:rPr>
              <w:t>tab</w:t>
            </w:r>
            <w:r>
              <w:rPr>
                <w:rFonts w:ascii="Cambria" w:hAnsi="Cambria"/>
                <w:b w:val="0"/>
              </w:rPr>
              <w:t xml:space="preserve"> if TAO user clicks on update button after selection of suspend radio button for “</w:t>
            </w:r>
            <w:r>
              <w:rPr>
                <w:rFonts w:ascii="Cambria" w:hAnsi="Cambria"/>
                <w:b w:val="0"/>
                <w:sz w:val="22"/>
                <w:szCs w:val="22"/>
              </w:rPr>
              <w:t>TAO” with confirmation message “Profile suspended successfully”.</w:t>
            </w:r>
          </w:p>
          <w:p w14:paraId="06F30962" w14:textId="77777777" w:rsidR="009274EA" w:rsidRDefault="00C53038">
            <w:pPr>
              <w:pStyle w:val="Heading112pt"/>
              <w:tabs>
                <w:tab w:val="left" w:pos="10620"/>
              </w:tabs>
              <w:rPr>
                <w:rFonts w:ascii="Cambria" w:hAnsi="Cambria"/>
                <w:b w:val="0"/>
              </w:rPr>
            </w:pPr>
            <w:r>
              <w:rPr>
                <w:rFonts w:ascii="Cambria" w:hAnsi="Cambria"/>
                <w:b w:val="0"/>
              </w:rPr>
              <w:t>System should permanent cancel registration in application for “</w:t>
            </w:r>
            <w:r>
              <w:rPr>
                <w:rFonts w:ascii="Cambria" w:hAnsi="Cambria"/>
                <w:b w:val="0"/>
                <w:sz w:val="22"/>
                <w:szCs w:val="22"/>
              </w:rPr>
              <w:t>TAO” if his/her profile is suspended.</w:t>
            </w:r>
          </w:p>
          <w:p w14:paraId="34BBA9F4" w14:textId="77777777" w:rsidR="009274EA" w:rsidRDefault="00C53038">
            <w:pPr>
              <w:pStyle w:val="Heading112pt"/>
              <w:tabs>
                <w:tab w:val="left" w:pos="10620"/>
              </w:tabs>
              <w:rPr>
                <w:rFonts w:ascii="Cambria" w:hAnsi="Cambria"/>
                <w:b w:val="0"/>
              </w:rPr>
            </w:pPr>
            <w:r>
              <w:rPr>
                <w:rFonts w:ascii="Cambria" w:hAnsi="Cambria"/>
                <w:b w:val="0"/>
              </w:rPr>
              <w:t xml:space="preserve">System should provide “view link” against each profile under manage user </w:t>
            </w:r>
            <w:r>
              <w:rPr>
                <w:rFonts w:ascii="Cambria" w:hAnsi="Cambria"/>
                <w:b w:val="0"/>
                <w:strike/>
              </w:rPr>
              <w:t>tab</w:t>
            </w:r>
            <w:r>
              <w:rPr>
                <w:rFonts w:ascii="Cambria" w:hAnsi="Cambria"/>
                <w:b w:val="0"/>
              </w:rPr>
              <w:t>.</w:t>
            </w:r>
          </w:p>
          <w:p w14:paraId="1E73B5B5" w14:textId="77777777" w:rsidR="009274EA" w:rsidRDefault="00C53038">
            <w:pPr>
              <w:pStyle w:val="Heading112pt"/>
              <w:tabs>
                <w:tab w:val="left" w:pos="10620"/>
              </w:tabs>
              <w:rPr>
                <w:rFonts w:ascii="Cambria" w:hAnsi="Cambria"/>
                <w:b w:val="0"/>
              </w:rPr>
            </w:pPr>
            <w:r>
              <w:rPr>
                <w:rFonts w:ascii="Cambria" w:hAnsi="Cambria"/>
                <w:b w:val="0"/>
              </w:rPr>
              <w:lastRenderedPageBreak/>
              <w:t>System should display full profile of “</w:t>
            </w:r>
            <w:r>
              <w:rPr>
                <w:rFonts w:ascii="Cambria" w:hAnsi="Cambria"/>
                <w:b w:val="0"/>
                <w:sz w:val="22"/>
                <w:szCs w:val="22"/>
              </w:rPr>
              <w:t>TAO</w:t>
            </w:r>
            <w:r>
              <w:rPr>
                <w:rFonts w:ascii="Cambria" w:hAnsi="Cambria"/>
                <w:b w:val="0"/>
              </w:rPr>
              <w:t>” in view only mode with export to PDF option.</w:t>
            </w:r>
          </w:p>
          <w:p w14:paraId="580E9FD8"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416F90F" w14:textId="77777777" w:rsidR="009274EA" w:rsidRDefault="00C53038">
            <w:pPr>
              <w:pStyle w:val="Heading112pt"/>
              <w:rPr>
                <w:rFonts w:ascii="Cambria" w:hAnsi="Cambria"/>
                <w:b w:val="0"/>
              </w:rPr>
            </w:pPr>
            <w:r>
              <w:rPr>
                <w:rFonts w:ascii="Cambria" w:hAnsi="Cambria"/>
                <w:b w:val="0"/>
              </w:rPr>
              <w:t>System should capture the entry of “TAO Name” update in audit trail report as “TAO Name” :&lt; TAO Name&gt; &lt;TAO Code&gt; Updated in  &lt;Auction Center&gt;.</w:t>
            </w:r>
          </w:p>
          <w:p w14:paraId="405D9B40" w14:textId="77777777" w:rsidR="009274EA" w:rsidRDefault="00C53038">
            <w:pPr>
              <w:pStyle w:val="Heading112pt"/>
              <w:rPr>
                <w:rFonts w:ascii="Cambria" w:hAnsi="Cambria"/>
                <w:b w:val="0"/>
              </w:rPr>
            </w:pPr>
            <w:r>
              <w:rPr>
                <w:rFonts w:ascii="Cambria" w:hAnsi="Cambria"/>
                <w:b w:val="0"/>
              </w:rPr>
              <w:t>System should capture the entry of “Address” update in audit trail report as “Address1” :&lt; Address&gt; &lt;TAO Code&gt; Updated in &lt; Auction Center&gt;.</w:t>
            </w:r>
          </w:p>
          <w:p w14:paraId="6219C82E" w14:textId="77777777" w:rsidR="009274EA" w:rsidRDefault="00C53038">
            <w:pPr>
              <w:pStyle w:val="Heading112pt"/>
              <w:rPr>
                <w:rFonts w:ascii="Cambria" w:hAnsi="Cambria"/>
                <w:b w:val="0"/>
              </w:rPr>
            </w:pPr>
            <w:r>
              <w:rPr>
                <w:rFonts w:ascii="Cambria" w:hAnsi="Cambria"/>
                <w:b w:val="0"/>
              </w:rPr>
              <w:t>System should capture the entry of “City” update in audit trail report as “City” :&lt; City&gt; &lt;TAO Code&gt; Updated in &lt; Auction Center&gt;.</w:t>
            </w:r>
          </w:p>
          <w:p w14:paraId="12217610"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&lt;TAO Code&gt; Updated in &lt; Auction Center&gt;.</w:t>
            </w:r>
          </w:p>
          <w:p w14:paraId="28BB0620" w14:textId="77777777" w:rsidR="009274EA" w:rsidRDefault="00C53038">
            <w:pPr>
              <w:pStyle w:val="Heading112pt"/>
              <w:rPr>
                <w:rFonts w:ascii="Cambria" w:hAnsi="Cambria"/>
                <w:b w:val="0"/>
              </w:rPr>
            </w:pPr>
            <w:r>
              <w:rPr>
                <w:rFonts w:ascii="Cambria" w:hAnsi="Cambria"/>
                <w:b w:val="0"/>
              </w:rPr>
              <w:t>System should capture the entry of “E Mail” update in audit trail report as “E Mail” :&lt; E Mail&gt; &lt;TAO Code&gt; Updated in &lt; Auction Center&gt;.</w:t>
            </w:r>
          </w:p>
          <w:p w14:paraId="29E6C9F3" w14:textId="77777777" w:rsidR="009274EA" w:rsidRDefault="00C53038">
            <w:pPr>
              <w:pStyle w:val="Heading112pt"/>
              <w:rPr>
                <w:rFonts w:ascii="Cambria" w:hAnsi="Cambria"/>
                <w:b w:val="0"/>
              </w:rPr>
            </w:pPr>
            <w:r>
              <w:rPr>
                <w:rFonts w:ascii="Cambria" w:hAnsi="Cambria"/>
                <w:b w:val="0"/>
              </w:rPr>
              <w:t>System should capture the entry of “State Name” update in audit trail report as “State Name” :&lt; State Name&gt; &lt;TAO Code&gt; Updated in &lt; Auction Center&gt;.</w:t>
            </w:r>
          </w:p>
          <w:p w14:paraId="15DE3E54" w14:textId="77777777" w:rsidR="009274EA" w:rsidRDefault="009274EA">
            <w:pPr>
              <w:pStyle w:val="Heading112pt"/>
              <w:numPr>
                <w:ilvl w:val="0"/>
                <w:numId w:val="0"/>
              </w:numPr>
              <w:ind w:left="360"/>
              <w:rPr>
                <w:rFonts w:ascii="Cambria" w:hAnsi="Cambria"/>
              </w:rPr>
            </w:pPr>
          </w:p>
          <w:p w14:paraId="0A09E832"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Uploaded Document section</w:t>
            </w:r>
            <w:r>
              <w:rPr>
                <w:rFonts w:ascii="Cambria" w:hAnsi="Cambria"/>
                <w:b w:val="0"/>
              </w:rPr>
              <w:t xml:space="preserve"> :</w:t>
            </w:r>
          </w:p>
          <w:p w14:paraId="391D8B2C" w14:textId="77777777" w:rsidR="009274EA" w:rsidRDefault="00C53038">
            <w:pPr>
              <w:pStyle w:val="Heading112pt"/>
              <w:tabs>
                <w:tab w:val="left" w:pos="10620"/>
              </w:tabs>
              <w:rPr>
                <w:rFonts w:ascii="Cambria" w:hAnsi="Cambria"/>
              </w:rPr>
            </w:pPr>
            <w:r>
              <w:rPr>
                <w:rFonts w:ascii="Cambria" w:hAnsi="Cambria"/>
                <w:b w:val="0"/>
              </w:rPr>
              <w:t>System should display the list of PDF documents uploaded while doing any activity in master.</w:t>
            </w:r>
          </w:p>
          <w:p w14:paraId="3D70FBFD" w14:textId="77777777" w:rsidR="009274EA" w:rsidRDefault="00C53038">
            <w:pPr>
              <w:pStyle w:val="Heading112pt"/>
              <w:tabs>
                <w:tab w:val="left" w:pos="10620"/>
              </w:tabs>
              <w:rPr>
                <w:rFonts w:ascii="Cambria" w:hAnsi="Cambria"/>
              </w:rPr>
            </w:pPr>
            <w:r>
              <w:rPr>
                <w:rFonts w:ascii="Cambria" w:hAnsi="Cambria"/>
                <w:b w:val="0"/>
              </w:rPr>
              <w:t>System should below detail in uploaded document section.</w:t>
            </w:r>
          </w:p>
          <w:p w14:paraId="327FED0E"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70B60B3F" w14:textId="77777777" w:rsidR="009274EA" w:rsidRDefault="00C53038">
            <w:pPr>
              <w:pStyle w:val="Heading112pt"/>
              <w:numPr>
                <w:ilvl w:val="1"/>
                <w:numId w:val="2"/>
              </w:numPr>
              <w:tabs>
                <w:tab w:val="left" w:pos="10620"/>
              </w:tabs>
              <w:rPr>
                <w:rFonts w:ascii="Cambria" w:hAnsi="Cambria"/>
              </w:rPr>
            </w:pPr>
            <w:r>
              <w:rPr>
                <w:rFonts w:ascii="Cambria" w:hAnsi="Cambria"/>
                <w:b w:val="0"/>
              </w:rPr>
              <w:t>TAO Name</w:t>
            </w:r>
          </w:p>
          <w:p w14:paraId="12DA75F0"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w:t>
            </w:r>
          </w:p>
          <w:p w14:paraId="61EB2A03"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upload date and time</w:t>
            </w:r>
          </w:p>
          <w:p w14:paraId="15B7AD47" w14:textId="77777777" w:rsidR="009274EA" w:rsidRDefault="00C53038">
            <w:pPr>
              <w:pStyle w:val="Heading112pt"/>
              <w:numPr>
                <w:ilvl w:val="1"/>
                <w:numId w:val="2"/>
              </w:numPr>
              <w:tabs>
                <w:tab w:val="left" w:pos="10620"/>
              </w:tabs>
              <w:rPr>
                <w:rFonts w:ascii="Cambria" w:hAnsi="Cambria"/>
              </w:rPr>
            </w:pPr>
            <w:r>
              <w:rPr>
                <w:rFonts w:ascii="Cambria" w:hAnsi="Cambria"/>
                <w:b w:val="0"/>
              </w:rPr>
              <w:t xml:space="preserve">Action </w:t>
            </w:r>
          </w:p>
          <w:p w14:paraId="427F3DC2" w14:textId="77777777" w:rsidR="009274EA" w:rsidRDefault="00C53038">
            <w:pPr>
              <w:pStyle w:val="Heading112pt"/>
              <w:numPr>
                <w:ilvl w:val="2"/>
                <w:numId w:val="2"/>
              </w:numPr>
              <w:tabs>
                <w:tab w:val="left" w:pos="10620"/>
              </w:tabs>
              <w:rPr>
                <w:rFonts w:ascii="Cambria" w:hAnsi="Cambria"/>
              </w:rPr>
            </w:pPr>
            <w:r>
              <w:rPr>
                <w:rFonts w:ascii="Cambria" w:hAnsi="Cambria"/>
                <w:b w:val="0"/>
              </w:rPr>
              <w:t>Download document link.</w:t>
            </w:r>
          </w:p>
          <w:p w14:paraId="26710176" w14:textId="77777777" w:rsidR="009274EA" w:rsidRDefault="00C53038">
            <w:pPr>
              <w:pStyle w:val="Heading112pt"/>
              <w:numPr>
                <w:ilvl w:val="2"/>
                <w:numId w:val="2"/>
              </w:numPr>
              <w:tabs>
                <w:tab w:val="left" w:pos="10620"/>
              </w:tabs>
              <w:rPr>
                <w:rFonts w:ascii="Cambria" w:hAnsi="Cambria"/>
              </w:rPr>
            </w:pPr>
            <w:r>
              <w:rPr>
                <w:rFonts w:ascii="Cambria" w:hAnsi="Cambria"/>
                <w:b w:val="0"/>
              </w:rPr>
              <w:t>Preview document link.</w:t>
            </w:r>
          </w:p>
          <w:p w14:paraId="5851D85E" w14:textId="77777777" w:rsidR="009274EA" w:rsidRDefault="00C53038">
            <w:pPr>
              <w:pStyle w:val="Heading112pt"/>
              <w:tabs>
                <w:tab w:val="left" w:pos="10620"/>
              </w:tabs>
              <w:rPr>
                <w:rFonts w:ascii="Cambria" w:hAnsi="Cambria"/>
              </w:rPr>
            </w:pPr>
            <w:r>
              <w:rPr>
                <w:rFonts w:ascii="Cambria" w:hAnsi="Cambria"/>
                <w:b w:val="0"/>
              </w:rPr>
              <w:t>System should download the document on click “Download document” link.</w:t>
            </w:r>
          </w:p>
          <w:p w14:paraId="56E67972" w14:textId="77777777" w:rsidR="009274EA" w:rsidRDefault="00C53038">
            <w:pPr>
              <w:pStyle w:val="Heading112pt"/>
              <w:tabs>
                <w:tab w:val="left" w:pos="10620"/>
              </w:tabs>
              <w:rPr>
                <w:rFonts w:ascii="Cambria" w:hAnsi="Cambria"/>
                <w:b w:val="0"/>
              </w:rPr>
            </w:pPr>
            <w:r>
              <w:rPr>
                <w:rFonts w:ascii="Cambria" w:hAnsi="Cambria"/>
                <w:b w:val="0"/>
              </w:rPr>
              <w:t>System should display the document without download on screen with PDF viewer on click “Preview Document” link.</w:t>
            </w:r>
          </w:p>
          <w:p w14:paraId="62CDE873"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View  History for &lt;Master Name&gt; Update</w:t>
            </w:r>
            <w:r>
              <w:rPr>
                <w:rFonts w:ascii="Cambria" w:hAnsi="Cambria"/>
                <w:b w:val="0"/>
              </w:rPr>
              <w:t>:</w:t>
            </w:r>
          </w:p>
          <w:p w14:paraId="105B5C0C" w14:textId="77777777" w:rsidR="009274EA" w:rsidRDefault="00C53038">
            <w:pPr>
              <w:pStyle w:val="Heading112pt"/>
              <w:tabs>
                <w:tab w:val="left" w:pos="10620"/>
              </w:tabs>
              <w:rPr>
                <w:rFonts w:ascii="Cambria" w:hAnsi="Cambria"/>
                <w:b w:val="0"/>
              </w:rPr>
            </w:pPr>
            <w:r>
              <w:rPr>
                <w:rFonts w:ascii="Cambria" w:hAnsi="Cambria"/>
                <w:b w:val="0"/>
              </w:rPr>
              <w:t>System should maintain and display history of every update for respective master value.</w:t>
            </w:r>
          </w:p>
          <w:p w14:paraId="1BE6EACA" w14:textId="77777777" w:rsidR="009274EA" w:rsidRDefault="00C53038">
            <w:pPr>
              <w:pStyle w:val="Heading112pt"/>
              <w:tabs>
                <w:tab w:val="left" w:pos="10620"/>
              </w:tabs>
              <w:rPr>
                <w:rFonts w:ascii="Cambria" w:hAnsi="Cambria"/>
                <w:b w:val="0"/>
              </w:rPr>
            </w:pPr>
            <w:r>
              <w:rPr>
                <w:rFonts w:ascii="Cambria" w:hAnsi="Cambria"/>
                <w:b w:val="0"/>
              </w:rPr>
              <w:t>System should display below detail View History Section.</w:t>
            </w:r>
          </w:p>
          <w:p w14:paraId="04CA043B"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Sr.</w:t>
            </w:r>
          </w:p>
          <w:p w14:paraId="5510EB6D"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Old Value</w:t>
            </w:r>
          </w:p>
          <w:p w14:paraId="0524A3F2"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New Value</w:t>
            </w:r>
          </w:p>
          <w:p w14:paraId="69B22B3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 xml:space="preserve">Updated on Date and Time </w:t>
            </w:r>
          </w:p>
          <w:p w14:paraId="7331C96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lastRenderedPageBreak/>
              <w:t>Updated by</w:t>
            </w:r>
          </w:p>
        </w:tc>
      </w:tr>
      <w:tr w:rsidR="009274EA" w14:paraId="0AD9C78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CCD1B1C"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6395F4B6" w14:textId="77777777" w:rsidR="009274EA" w:rsidRDefault="00C53038">
            <w:pPr>
              <w:tabs>
                <w:tab w:val="left" w:pos="10620"/>
              </w:tabs>
            </w:pPr>
            <w:r>
              <w:t>TAO User/Admin User/Authorized User</w:t>
            </w:r>
          </w:p>
        </w:tc>
      </w:tr>
    </w:tbl>
    <w:p w14:paraId="5FC95977"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7049D21F" w14:textId="77777777">
        <w:trPr>
          <w:trHeight w:val="940"/>
        </w:trPr>
        <w:tc>
          <w:tcPr>
            <w:tcW w:w="1150" w:type="dxa"/>
            <w:shd w:val="clear" w:color="auto" w:fill="C4BC96"/>
          </w:tcPr>
          <w:p w14:paraId="4A7A23F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AC3811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493D3E6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4D90D65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487B429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BB647D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5AEDCFC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0598280" w14:textId="77777777">
        <w:trPr>
          <w:trHeight w:val="1735"/>
        </w:trPr>
        <w:tc>
          <w:tcPr>
            <w:tcW w:w="1150" w:type="dxa"/>
            <w:shd w:val="clear" w:color="auto" w:fill="auto"/>
          </w:tcPr>
          <w:p w14:paraId="5B0EE99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662544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EB108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8A7DB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4A8961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13657E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37BFD1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54DD9B5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49C6EF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7611892" w14:textId="77777777">
        <w:trPr>
          <w:trHeight w:val="1735"/>
        </w:trPr>
        <w:tc>
          <w:tcPr>
            <w:tcW w:w="1150" w:type="dxa"/>
            <w:shd w:val="clear" w:color="auto" w:fill="auto"/>
          </w:tcPr>
          <w:p w14:paraId="54F025A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1BE0E6D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E0372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053B81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6E942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a required field and must have a selection from the dropdown list.</w:t>
            </w:r>
          </w:p>
        </w:tc>
        <w:tc>
          <w:tcPr>
            <w:tcW w:w="1352" w:type="dxa"/>
            <w:shd w:val="clear" w:color="auto" w:fill="auto"/>
          </w:tcPr>
          <w:p w14:paraId="4DA52A6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dropdown list.</w:t>
            </w:r>
          </w:p>
        </w:tc>
        <w:tc>
          <w:tcPr>
            <w:tcW w:w="2904" w:type="dxa"/>
            <w:shd w:val="clear" w:color="auto" w:fill="auto"/>
          </w:tcPr>
          <w:p w14:paraId="5457B79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42AC1F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E726073" w14:textId="77777777">
        <w:trPr>
          <w:trHeight w:val="1735"/>
        </w:trPr>
        <w:tc>
          <w:tcPr>
            <w:tcW w:w="1150" w:type="dxa"/>
            <w:shd w:val="clear" w:color="auto" w:fill="auto"/>
          </w:tcPr>
          <w:p w14:paraId="22F877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30FCEC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1FD06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2EBCD5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7B31BC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3E082E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5ADC19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48B89C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6D50F4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55BC5F9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6AB233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E9563BC" w14:textId="77777777">
        <w:trPr>
          <w:trHeight w:val="1735"/>
        </w:trPr>
        <w:tc>
          <w:tcPr>
            <w:tcW w:w="1150" w:type="dxa"/>
            <w:shd w:val="clear" w:color="auto" w:fill="auto"/>
          </w:tcPr>
          <w:p w14:paraId="64EAFE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Email ID</w:t>
            </w:r>
          </w:p>
        </w:tc>
        <w:tc>
          <w:tcPr>
            <w:tcW w:w="918" w:type="dxa"/>
            <w:shd w:val="clear" w:color="auto" w:fill="auto"/>
          </w:tcPr>
          <w:p w14:paraId="2630B0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34FBDB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D0E6F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6DDCAC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45C837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2CFBF6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593BCA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65CC78E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704852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21A209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604E28B3" w14:textId="77777777" w:rsidR="009274EA" w:rsidRDefault="001E5D23">
            <w:pPr>
              <w:pStyle w:val="ListParagraph"/>
              <w:tabs>
                <w:tab w:val="center" w:pos="4320"/>
                <w:tab w:val="right" w:pos="8640"/>
                <w:tab w:val="left" w:pos="10620"/>
              </w:tabs>
              <w:ind w:left="0"/>
              <w:rPr>
                <w:rFonts w:ascii="Cambria" w:hAnsi="Cambria"/>
                <w:sz w:val="22"/>
                <w:szCs w:val="22"/>
              </w:rPr>
            </w:pPr>
            <w:hyperlink r:id="rId14" w:history="1">
              <w:r w:rsidR="00C53038">
                <w:rPr>
                  <w:rFonts w:ascii="Cambria" w:hAnsi="Cambria"/>
                </w:rPr>
                <w:t>test@testdata.com</w:t>
              </w:r>
            </w:hyperlink>
          </w:p>
        </w:tc>
        <w:tc>
          <w:tcPr>
            <w:tcW w:w="1327" w:type="dxa"/>
            <w:shd w:val="clear" w:color="auto" w:fill="auto"/>
          </w:tcPr>
          <w:p w14:paraId="317C34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05021A74" w14:textId="77777777" w:rsidR="009274EA" w:rsidRDefault="009274EA">
            <w:pPr>
              <w:pStyle w:val="ListParagraph"/>
              <w:tabs>
                <w:tab w:val="center" w:pos="4320"/>
                <w:tab w:val="right" w:pos="8640"/>
                <w:tab w:val="left" w:pos="10620"/>
              </w:tabs>
              <w:ind w:left="0"/>
              <w:rPr>
                <w:rFonts w:ascii="Cambria" w:hAnsi="Cambria"/>
                <w:sz w:val="22"/>
                <w:szCs w:val="22"/>
              </w:rPr>
            </w:pPr>
          </w:p>
          <w:p w14:paraId="3CBD8B4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11853E6" w14:textId="77777777">
        <w:trPr>
          <w:trHeight w:val="287"/>
        </w:trPr>
        <w:tc>
          <w:tcPr>
            <w:tcW w:w="1150" w:type="dxa"/>
            <w:shd w:val="clear" w:color="auto" w:fill="auto"/>
          </w:tcPr>
          <w:p w14:paraId="541FF2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EntityCode</w:t>
            </w:r>
          </w:p>
        </w:tc>
        <w:tc>
          <w:tcPr>
            <w:tcW w:w="918" w:type="dxa"/>
            <w:shd w:val="clear" w:color="auto" w:fill="auto"/>
          </w:tcPr>
          <w:p w14:paraId="68A9AB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5029D1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6F6158B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field should be auto-generated.</w:t>
            </w:r>
          </w:p>
        </w:tc>
        <w:tc>
          <w:tcPr>
            <w:tcW w:w="1352" w:type="dxa"/>
            <w:shd w:val="clear" w:color="auto" w:fill="auto"/>
          </w:tcPr>
          <w:p w14:paraId="04946E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is automatically generated.</w:t>
            </w:r>
          </w:p>
        </w:tc>
        <w:tc>
          <w:tcPr>
            <w:tcW w:w="2904" w:type="dxa"/>
            <w:shd w:val="clear" w:color="auto" w:fill="auto"/>
          </w:tcPr>
          <w:p w14:paraId="4D5628C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D661A9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5A06F93" w14:textId="77777777">
        <w:trPr>
          <w:trHeight w:val="287"/>
        </w:trPr>
        <w:tc>
          <w:tcPr>
            <w:tcW w:w="1150" w:type="dxa"/>
            <w:shd w:val="clear" w:color="auto" w:fill="auto"/>
          </w:tcPr>
          <w:p w14:paraId="2D578E6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12FFA6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49D41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FD499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2A0592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phone number should have a maximum length of 15 characters (including </w:t>
            </w:r>
            <w:r>
              <w:rPr>
                <w:rFonts w:ascii="Cambria" w:hAnsi="Cambria"/>
                <w:sz w:val="22"/>
                <w:szCs w:val="22"/>
              </w:rPr>
              <w:lastRenderedPageBreak/>
              <w:t>country code, if applicable).</w:t>
            </w:r>
          </w:p>
        </w:tc>
        <w:tc>
          <w:tcPr>
            <w:tcW w:w="1352" w:type="dxa"/>
            <w:shd w:val="clear" w:color="auto" w:fill="auto"/>
          </w:tcPr>
          <w:p w14:paraId="32DD2C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phone number.</w:t>
            </w:r>
          </w:p>
          <w:p w14:paraId="6A0A5B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2A5D707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DB14B3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84FCB1E" w14:textId="77777777">
        <w:trPr>
          <w:trHeight w:val="287"/>
        </w:trPr>
        <w:tc>
          <w:tcPr>
            <w:tcW w:w="1150" w:type="dxa"/>
            <w:shd w:val="clear" w:color="auto" w:fill="auto"/>
          </w:tcPr>
          <w:p w14:paraId="26E5436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StateCode</w:t>
            </w:r>
          </w:p>
        </w:tc>
        <w:tc>
          <w:tcPr>
            <w:tcW w:w="918" w:type="dxa"/>
            <w:shd w:val="clear" w:color="auto" w:fill="auto"/>
          </w:tcPr>
          <w:p w14:paraId="4456A6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4B30C55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90F63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4E6F28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19607CE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5A3646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539FA1D" w14:textId="77777777">
        <w:trPr>
          <w:trHeight w:val="287"/>
        </w:trPr>
        <w:tc>
          <w:tcPr>
            <w:tcW w:w="1150" w:type="dxa"/>
            <w:shd w:val="clear" w:color="auto" w:fill="auto"/>
          </w:tcPr>
          <w:p w14:paraId="782FEF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StateName</w:t>
            </w:r>
          </w:p>
        </w:tc>
        <w:tc>
          <w:tcPr>
            <w:tcW w:w="918" w:type="dxa"/>
            <w:shd w:val="clear" w:color="auto" w:fill="auto"/>
          </w:tcPr>
          <w:p w14:paraId="6203E4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4A6C9A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35EFD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StateName dropdown field is a required field and must have a selection from the dropdown list.</w:t>
            </w:r>
          </w:p>
        </w:tc>
        <w:tc>
          <w:tcPr>
            <w:tcW w:w="1352" w:type="dxa"/>
            <w:shd w:val="clear" w:color="auto" w:fill="auto"/>
          </w:tcPr>
          <w:p w14:paraId="2E275F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3790B26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519AE2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D95A78C" w14:textId="77777777">
        <w:trPr>
          <w:trHeight w:val="287"/>
        </w:trPr>
        <w:tc>
          <w:tcPr>
            <w:tcW w:w="1150" w:type="dxa"/>
            <w:shd w:val="clear" w:color="auto" w:fill="auto"/>
          </w:tcPr>
          <w:p w14:paraId="1C3CE1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TAO Name</w:t>
            </w:r>
          </w:p>
        </w:tc>
        <w:tc>
          <w:tcPr>
            <w:tcW w:w="918" w:type="dxa"/>
            <w:shd w:val="clear" w:color="auto" w:fill="auto"/>
          </w:tcPr>
          <w:p w14:paraId="6690E5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FC49F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53571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Name field is a required field and must be entered.</w:t>
            </w:r>
          </w:p>
          <w:p w14:paraId="3E5A6A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Name should only contain alphabetic characters.</w:t>
            </w:r>
          </w:p>
          <w:p w14:paraId="2DC426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Name should have a maximum length of 50 characters.</w:t>
            </w:r>
          </w:p>
        </w:tc>
        <w:tc>
          <w:tcPr>
            <w:tcW w:w="1352" w:type="dxa"/>
            <w:shd w:val="clear" w:color="auto" w:fill="auto"/>
          </w:tcPr>
          <w:p w14:paraId="58F42CB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TAO Name.</w:t>
            </w:r>
          </w:p>
          <w:p w14:paraId="2A64559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Name should only contain alphabetic characters.</w:t>
            </w:r>
          </w:p>
          <w:p w14:paraId="6633D4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Name should not exceed 50 characters.</w:t>
            </w:r>
          </w:p>
        </w:tc>
        <w:tc>
          <w:tcPr>
            <w:tcW w:w="2904" w:type="dxa"/>
            <w:shd w:val="clear" w:color="auto" w:fill="auto"/>
          </w:tcPr>
          <w:p w14:paraId="6D61772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F251B5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A2FAE5E" w14:textId="77777777">
        <w:trPr>
          <w:trHeight w:val="287"/>
        </w:trPr>
        <w:tc>
          <w:tcPr>
            <w:tcW w:w="1150" w:type="dxa"/>
            <w:shd w:val="clear" w:color="auto" w:fill="auto"/>
          </w:tcPr>
          <w:p w14:paraId="51499D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TAO Code</w:t>
            </w:r>
          </w:p>
        </w:tc>
        <w:tc>
          <w:tcPr>
            <w:tcW w:w="918" w:type="dxa"/>
            <w:shd w:val="clear" w:color="auto" w:fill="auto"/>
          </w:tcPr>
          <w:p w14:paraId="103573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DA9D5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77333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Code field is a required field and must be entered.</w:t>
            </w:r>
          </w:p>
          <w:p w14:paraId="0987EF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TAO Code should follow a specific format, allowing alphanumeric </w:t>
            </w:r>
            <w:r>
              <w:rPr>
                <w:rFonts w:ascii="Cambria" w:hAnsi="Cambria"/>
                <w:sz w:val="22"/>
                <w:szCs w:val="22"/>
              </w:rPr>
              <w:lastRenderedPageBreak/>
              <w:t>characters with a length of 10.</w:t>
            </w:r>
          </w:p>
          <w:p w14:paraId="3F0A4F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TAO Code should be unique and not allow duplicate entries.</w:t>
            </w:r>
          </w:p>
        </w:tc>
        <w:tc>
          <w:tcPr>
            <w:tcW w:w="1352" w:type="dxa"/>
            <w:shd w:val="clear" w:color="auto" w:fill="auto"/>
          </w:tcPr>
          <w:p w14:paraId="098858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TAO Code.</w:t>
            </w:r>
          </w:p>
          <w:p w14:paraId="4EBA12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TAO Code with alphanumeric characters </w:t>
            </w:r>
            <w:r>
              <w:rPr>
                <w:rFonts w:ascii="Cambria" w:hAnsi="Cambria"/>
                <w:sz w:val="22"/>
                <w:szCs w:val="22"/>
              </w:rPr>
              <w:lastRenderedPageBreak/>
              <w:t>and a length of 10.</w:t>
            </w:r>
          </w:p>
          <w:p w14:paraId="5362E8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TAO Code already exists. Please enter a unique TAO Code.</w:t>
            </w:r>
          </w:p>
        </w:tc>
        <w:tc>
          <w:tcPr>
            <w:tcW w:w="2904" w:type="dxa"/>
            <w:shd w:val="clear" w:color="auto" w:fill="auto"/>
          </w:tcPr>
          <w:p w14:paraId="147684A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1CABFE0"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12413C9E" w14:textId="77777777" w:rsidR="009274EA" w:rsidRDefault="009274EA">
      <w:pPr>
        <w:tabs>
          <w:tab w:val="left" w:pos="10620"/>
        </w:tabs>
        <w:spacing w:after="0"/>
        <w:rPr>
          <w:rFonts w:cs="Arial"/>
          <w:b/>
          <w:i/>
          <w:lang w:bidi="en-US"/>
        </w:rPr>
      </w:pPr>
    </w:p>
    <w:p w14:paraId="6BBF4599"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19CBB158" w14:textId="77777777">
        <w:trPr>
          <w:trHeight w:val="501"/>
        </w:trPr>
        <w:tc>
          <w:tcPr>
            <w:tcW w:w="1866" w:type="dxa"/>
            <w:shd w:val="clear" w:color="auto" w:fill="C4BC96"/>
            <w:vAlign w:val="center"/>
          </w:tcPr>
          <w:p w14:paraId="23DDF45F" w14:textId="77777777" w:rsidR="009274EA" w:rsidRDefault="00C53038">
            <w:pPr>
              <w:tabs>
                <w:tab w:val="left" w:pos="10620"/>
              </w:tabs>
              <w:rPr>
                <w:b/>
                <w:bCs/>
                <w:iCs/>
              </w:rPr>
            </w:pPr>
            <w:r>
              <w:rPr>
                <w:b/>
                <w:bCs/>
                <w:iCs/>
              </w:rPr>
              <w:t>Control</w:t>
            </w:r>
          </w:p>
        </w:tc>
        <w:tc>
          <w:tcPr>
            <w:tcW w:w="1858" w:type="dxa"/>
            <w:shd w:val="clear" w:color="auto" w:fill="C4BC96"/>
            <w:vAlign w:val="center"/>
          </w:tcPr>
          <w:p w14:paraId="14F4A8AC"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08F77EE4" w14:textId="77777777" w:rsidR="009274EA" w:rsidRDefault="00C53038">
            <w:pPr>
              <w:tabs>
                <w:tab w:val="left" w:pos="10620"/>
              </w:tabs>
              <w:rPr>
                <w:b/>
                <w:bCs/>
                <w:iCs/>
              </w:rPr>
            </w:pPr>
            <w:r>
              <w:rPr>
                <w:b/>
                <w:bCs/>
                <w:iCs/>
              </w:rPr>
              <w:t>Behaviour</w:t>
            </w:r>
          </w:p>
        </w:tc>
      </w:tr>
      <w:tr w:rsidR="009274EA" w14:paraId="20C336BC" w14:textId="77777777">
        <w:trPr>
          <w:trHeight w:val="517"/>
        </w:trPr>
        <w:tc>
          <w:tcPr>
            <w:tcW w:w="1866" w:type="dxa"/>
            <w:vAlign w:val="center"/>
          </w:tcPr>
          <w:p w14:paraId="365F3F82" w14:textId="77777777" w:rsidR="009274EA" w:rsidRDefault="00C53038">
            <w:pPr>
              <w:tabs>
                <w:tab w:val="left" w:pos="10620"/>
              </w:tabs>
            </w:pPr>
            <w:r>
              <w:t>Auction Center</w:t>
            </w:r>
          </w:p>
        </w:tc>
        <w:tc>
          <w:tcPr>
            <w:tcW w:w="1858" w:type="dxa"/>
            <w:vAlign w:val="center"/>
          </w:tcPr>
          <w:p w14:paraId="7F141D16" w14:textId="77777777" w:rsidR="009274EA" w:rsidRDefault="00C53038">
            <w:pPr>
              <w:tabs>
                <w:tab w:val="left" w:pos="10620"/>
              </w:tabs>
            </w:pPr>
            <w:r>
              <w:t>Dropdown</w:t>
            </w:r>
          </w:p>
        </w:tc>
        <w:tc>
          <w:tcPr>
            <w:tcW w:w="6693" w:type="dxa"/>
            <w:vAlign w:val="center"/>
          </w:tcPr>
          <w:p w14:paraId="41ACE468" w14:textId="77777777" w:rsidR="009274EA" w:rsidRDefault="00C53038">
            <w:pPr>
              <w:tabs>
                <w:tab w:val="left" w:pos="10620"/>
              </w:tabs>
            </w:pPr>
            <w:r>
              <w:t>System will render the dropdown master</w:t>
            </w:r>
          </w:p>
        </w:tc>
      </w:tr>
      <w:tr w:rsidR="009274EA" w14:paraId="2745A8E9" w14:textId="77777777">
        <w:trPr>
          <w:trHeight w:val="517"/>
        </w:trPr>
        <w:tc>
          <w:tcPr>
            <w:tcW w:w="1866" w:type="dxa"/>
            <w:vAlign w:val="center"/>
          </w:tcPr>
          <w:p w14:paraId="7C1792AD" w14:textId="77777777" w:rsidR="009274EA" w:rsidRDefault="00C53038">
            <w:pPr>
              <w:tabs>
                <w:tab w:val="left" w:pos="10620"/>
              </w:tabs>
            </w:pPr>
            <w:r>
              <w:t>Clear</w:t>
            </w:r>
          </w:p>
        </w:tc>
        <w:tc>
          <w:tcPr>
            <w:tcW w:w="1858" w:type="dxa"/>
            <w:vAlign w:val="center"/>
          </w:tcPr>
          <w:p w14:paraId="2F62E285" w14:textId="77777777" w:rsidR="009274EA" w:rsidRDefault="00C53038">
            <w:pPr>
              <w:tabs>
                <w:tab w:val="left" w:pos="10620"/>
              </w:tabs>
            </w:pPr>
            <w:r>
              <w:t>Button</w:t>
            </w:r>
          </w:p>
        </w:tc>
        <w:tc>
          <w:tcPr>
            <w:tcW w:w="6693" w:type="dxa"/>
            <w:vAlign w:val="center"/>
          </w:tcPr>
          <w:p w14:paraId="7F98E2E7" w14:textId="77777777" w:rsidR="009274EA" w:rsidRDefault="00C53038">
            <w:pPr>
              <w:tabs>
                <w:tab w:val="left" w:pos="10620"/>
              </w:tabs>
            </w:pPr>
            <w:r>
              <w:t>Fields should be cleared</w:t>
            </w:r>
          </w:p>
        </w:tc>
      </w:tr>
      <w:tr w:rsidR="009274EA" w14:paraId="77295119" w14:textId="77777777">
        <w:trPr>
          <w:trHeight w:val="517"/>
        </w:trPr>
        <w:tc>
          <w:tcPr>
            <w:tcW w:w="1866" w:type="dxa"/>
            <w:vAlign w:val="center"/>
          </w:tcPr>
          <w:p w14:paraId="366DC930" w14:textId="77777777" w:rsidR="009274EA" w:rsidRDefault="00C53038">
            <w:pPr>
              <w:tabs>
                <w:tab w:val="left" w:pos="10620"/>
              </w:tabs>
            </w:pPr>
            <w:r>
              <w:t>State</w:t>
            </w:r>
          </w:p>
        </w:tc>
        <w:tc>
          <w:tcPr>
            <w:tcW w:w="1858" w:type="dxa"/>
            <w:vAlign w:val="center"/>
          </w:tcPr>
          <w:p w14:paraId="2CCC0869" w14:textId="77777777" w:rsidR="009274EA" w:rsidRDefault="00C53038">
            <w:pPr>
              <w:tabs>
                <w:tab w:val="left" w:pos="10620"/>
              </w:tabs>
            </w:pPr>
            <w:r>
              <w:t>Dropdown</w:t>
            </w:r>
          </w:p>
        </w:tc>
        <w:tc>
          <w:tcPr>
            <w:tcW w:w="6693" w:type="dxa"/>
            <w:vAlign w:val="center"/>
          </w:tcPr>
          <w:p w14:paraId="2A6B730C" w14:textId="77777777" w:rsidR="009274EA" w:rsidRDefault="00C53038">
            <w:pPr>
              <w:tabs>
                <w:tab w:val="left" w:pos="10620"/>
              </w:tabs>
            </w:pPr>
            <w:r>
              <w:t>System will render the dropdown master</w:t>
            </w:r>
          </w:p>
        </w:tc>
      </w:tr>
      <w:tr w:rsidR="009274EA" w14:paraId="54A0E8DA" w14:textId="77777777">
        <w:trPr>
          <w:trHeight w:val="517"/>
        </w:trPr>
        <w:tc>
          <w:tcPr>
            <w:tcW w:w="1866" w:type="dxa"/>
            <w:vAlign w:val="center"/>
          </w:tcPr>
          <w:p w14:paraId="07191FB3" w14:textId="77777777" w:rsidR="009274EA" w:rsidRDefault="00C53038">
            <w:pPr>
              <w:tabs>
                <w:tab w:val="left" w:pos="10620"/>
              </w:tabs>
            </w:pPr>
            <w:r>
              <w:t>Submit</w:t>
            </w:r>
          </w:p>
        </w:tc>
        <w:tc>
          <w:tcPr>
            <w:tcW w:w="1858" w:type="dxa"/>
            <w:vAlign w:val="center"/>
          </w:tcPr>
          <w:p w14:paraId="69E1D3FE" w14:textId="77777777" w:rsidR="009274EA" w:rsidRDefault="00C53038">
            <w:pPr>
              <w:tabs>
                <w:tab w:val="left" w:pos="10620"/>
              </w:tabs>
            </w:pPr>
            <w:r>
              <w:t>Button</w:t>
            </w:r>
          </w:p>
        </w:tc>
        <w:tc>
          <w:tcPr>
            <w:tcW w:w="6693" w:type="dxa"/>
            <w:vAlign w:val="center"/>
          </w:tcPr>
          <w:p w14:paraId="178E996F" w14:textId="77777777" w:rsidR="009274EA" w:rsidRDefault="00C53038">
            <w:pPr>
              <w:tabs>
                <w:tab w:val="left" w:pos="10620"/>
              </w:tabs>
            </w:pPr>
            <w:r>
              <w:t>Field should be validated on clicking Submit Button</w:t>
            </w:r>
          </w:p>
        </w:tc>
      </w:tr>
      <w:tr w:rsidR="009274EA" w14:paraId="41F69B78" w14:textId="77777777">
        <w:trPr>
          <w:trHeight w:val="517"/>
        </w:trPr>
        <w:tc>
          <w:tcPr>
            <w:tcW w:w="1866" w:type="dxa"/>
            <w:vAlign w:val="center"/>
          </w:tcPr>
          <w:p w14:paraId="3C11CF82" w14:textId="77777777" w:rsidR="009274EA" w:rsidRDefault="00C53038">
            <w:pPr>
              <w:tabs>
                <w:tab w:val="left" w:pos="10620"/>
              </w:tabs>
            </w:pPr>
            <w:r>
              <w:t>Update</w:t>
            </w:r>
          </w:p>
        </w:tc>
        <w:tc>
          <w:tcPr>
            <w:tcW w:w="1858" w:type="dxa"/>
            <w:vAlign w:val="center"/>
          </w:tcPr>
          <w:p w14:paraId="12527FAD" w14:textId="77777777" w:rsidR="009274EA" w:rsidRDefault="00C53038">
            <w:pPr>
              <w:tabs>
                <w:tab w:val="left" w:pos="10620"/>
              </w:tabs>
            </w:pPr>
            <w:r>
              <w:t>Button</w:t>
            </w:r>
          </w:p>
        </w:tc>
        <w:tc>
          <w:tcPr>
            <w:tcW w:w="6693" w:type="dxa"/>
            <w:vAlign w:val="center"/>
          </w:tcPr>
          <w:p w14:paraId="01F8D456" w14:textId="77777777" w:rsidR="009274EA" w:rsidRDefault="00C53038">
            <w:pPr>
              <w:tabs>
                <w:tab w:val="left" w:pos="10620"/>
              </w:tabs>
            </w:pPr>
            <w:r>
              <w:t>Redirect on update profile of Associate TAO</w:t>
            </w:r>
          </w:p>
        </w:tc>
      </w:tr>
      <w:tr w:rsidR="009274EA" w14:paraId="26A20D0B" w14:textId="77777777">
        <w:trPr>
          <w:trHeight w:val="517"/>
        </w:trPr>
        <w:tc>
          <w:tcPr>
            <w:tcW w:w="1866" w:type="dxa"/>
            <w:vAlign w:val="center"/>
          </w:tcPr>
          <w:p w14:paraId="2CB7153A" w14:textId="77777777" w:rsidR="009274EA" w:rsidRDefault="00C53038">
            <w:pPr>
              <w:tabs>
                <w:tab w:val="left" w:pos="10620"/>
              </w:tabs>
            </w:pPr>
            <w:r>
              <w:t>Inactive</w:t>
            </w:r>
          </w:p>
        </w:tc>
        <w:tc>
          <w:tcPr>
            <w:tcW w:w="1858" w:type="dxa"/>
            <w:vAlign w:val="center"/>
          </w:tcPr>
          <w:p w14:paraId="06B61942" w14:textId="77777777" w:rsidR="009274EA" w:rsidRDefault="00C53038">
            <w:pPr>
              <w:tabs>
                <w:tab w:val="left" w:pos="10620"/>
              </w:tabs>
            </w:pPr>
            <w:r>
              <w:t>Radio button</w:t>
            </w:r>
          </w:p>
        </w:tc>
        <w:tc>
          <w:tcPr>
            <w:tcW w:w="6693" w:type="dxa"/>
            <w:vAlign w:val="center"/>
          </w:tcPr>
          <w:p w14:paraId="12F39B86" w14:textId="77777777" w:rsidR="009274EA" w:rsidRDefault="00C53038">
            <w:pPr>
              <w:tabs>
                <w:tab w:val="left" w:pos="10620"/>
              </w:tabs>
            </w:pPr>
            <w:r>
              <w:t>Move user under “Inactive” stage.</w:t>
            </w:r>
          </w:p>
        </w:tc>
      </w:tr>
      <w:tr w:rsidR="009274EA" w14:paraId="1C28BB8B" w14:textId="77777777">
        <w:trPr>
          <w:trHeight w:val="517"/>
        </w:trPr>
        <w:tc>
          <w:tcPr>
            <w:tcW w:w="1866" w:type="dxa"/>
            <w:vAlign w:val="center"/>
          </w:tcPr>
          <w:p w14:paraId="31DB1CAA" w14:textId="77777777" w:rsidR="009274EA" w:rsidRDefault="00C53038">
            <w:pPr>
              <w:tabs>
                <w:tab w:val="left" w:pos="10620"/>
              </w:tabs>
            </w:pPr>
            <w:r>
              <w:t xml:space="preserve">Active </w:t>
            </w:r>
          </w:p>
        </w:tc>
        <w:tc>
          <w:tcPr>
            <w:tcW w:w="1858" w:type="dxa"/>
            <w:vAlign w:val="center"/>
          </w:tcPr>
          <w:p w14:paraId="3DE76C0A" w14:textId="77777777" w:rsidR="009274EA" w:rsidRDefault="00C53038">
            <w:pPr>
              <w:tabs>
                <w:tab w:val="left" w:pos="10620"/>
              </w:tabs>
            </w:pPr>
            <w:r>
              <w:t>Radio button</w:t>
            </w:r>
          </w:p>
        </w:tc>
        <w:tc>
          <w:tcPr>
            <w:tcW w:w="6693" w:type="dxa"/>
            <w:vAlign w:val="center"/>
          </w:tcPr>
          <w:p w14:paraId="7228A401" w14:textId="77777777" w:rsidR="009274EA" w:rsidRDefault="00C53038">
            <w:pPr>
              <w:tabs>
                <w:tab w:val="left" w:pos="10620"/>
              </w:tabs>
            </w:pPr>
            <w:r>
              <w:t>Move user under “active” stage.</w:t>
            </w:r>
          </w:p>
        </w:tc>
      </w:tr>
      <w:tr w:rsidR="009274EA" w14:paraId="096FE5E1" w14:textId="77777777">
        <w:trPr>
          <w:trHeight w:val="517"/>
        </w:trPr>
        <w:tc>
          <w:tcPr>
            <w:tcW w:w="1866" w:type="dxa"/>
            <w:vAlign w:val="center"/>
          </w:tcPr>
          <w:p w14:paraId="61AF7CAA" w14:textId="77777777" w:rsidR="009274EA" w:rsidRDefault="00C53038">
            <w:pPr>
              <w:tabs>
                <w:tab w:val="left" w:pos="10620"/>
              </w:tabs>
            </w:pPr>
            <w:r>
              <w:t>Suspend</w:t>
            </w:r>
          </w:p>
        </w:tc>
        <w:tc>
          <w:tcPr>
            <w:tcW w:w="1858" w:type="dxa"/>
            <w:vAlign w:val="center"/>
          </w:tcPr>
          <w:p w14:paraId="244E764D" w14:textId="77777777" w:rsidR="009274EA" w:rsidRDefault="00C53038">
            <w:pPr>
              <w:tabs>
                <w:tab w:val="left" w:pos="10620"/>
              </w:tabs>
            </w:pPr>
            <w:r>
              <w:t>Radio button</w:t>
            </w:r>
          </w:p>
        </w:tc>
        <w:tc>
          <w:tcPr>
            <w:tcW w:w="6693" w:type="dxa"/>
            <w:vAlign w:val="center"/>
          </w:tcPr>
          <w:p w14:paraId="711D3B11" w14:textId="77777777" w:rsidR="009274EA" w:rsidRDefault="00C53038">
            <w:pPr>
              <w:tabs>
                <w:tab w:val="left" w:pos="10620"/>
              </w:tabs>
            </w:pPr>
            <w:r>
              <w:t>Move user under “Suspend” stage.</w:t>
            </w:r>
          </w:p>
        </w:tc>
      </w:tr>
    </w:tbl>
    <w:p w14:paraId="24D28F07" w14:textId="77777777" w:rsidR="009274EA" w:rsidRDefault="009274EA"/>
    <w:p w14:paraId="3CC5D26A" w14:textId="77777777" w:rsidR="009274EA" w:rsidRDefault="009274EA">
      <w:pPr>
        <w:tabs>
          <w:tab w:val="left" w:pos="10620"/>
        </w:tabs>
      </w:pPr>
    </w:p>
    <w:p w14:paraId="0C26024E" w14:textId="77777777" w:rsidR="009274EA" w:rsidRDefault="009274EA">
      <w:pPr>
        <w:tabs>
          <w:tab w:val="left" w:pos="10620"/>
        </w:tabs>
      </w:pPr>
    </w:p>
    <w:p w14:paraId="29331CFD" w14:textId="77777777" w:rsidR="009274EA" w:rsidRDefault="009274EA">
      <w:pPr>
        <w:tabs>
          <w:tab w:val="left" w:pos="10620"/>
        </w:tabs>
      </w:pPr>
    </w:p>
    <w:p w14:paraId="28EBE7A9" w14:textId="77777777" w:rsidR="009274EA" w:rsidRDefault="009274EA">
      <w:pPr>
        <w:tabs>
          <w:tab w:val="left" w:pos="10620"/>
        </w:tabs>
      </w:pPr>
    </w:p>
    <w:p w14:paraId="7D22F863"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9525" w:name="_Toc137143980"/>
      <w:bookmarkStart w:id="9526" w:name="_Toc137819649"/>
      <w:bookmarkStart w:id="9527" w:name="_Toc137832316"/>
      <w:bookmarkStart w:id="9528" w:name="_Toc148377777"/>
      <w:r>
        <w:rPr>
          <w:rFonts w:ascii="Cambria" w:hAnsi="Cambria"/>
          <w:b/>
          <w:sz w:val="28"/>
        </w:rPr>
        <w:t>High Level Use Case of Auctioneer User Registration</w:t>
      </w:r>
      <w:bookmarkEnd w:id="9525"/>
      <w:bookmarkEnd w:id="9526"/>
      <w:bookmarkEnd w:id="9527"/>
      <w:bookmarkEnd w:id="9528"/>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02914E7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19FDE6F"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2D251487" w14:textId="77777777" w:rsidR="009274EA" w:rsidRDefault="00C53038">
            <w:pPr>
              <w:numPr>
                <w:ilvl w:val="0"/>
                <w:numId w:val="2"/>
              </w:numPr>
              <w:tabs>
                <w:tab w:val="left" w:pos="10620"/>
              </w:tabs>
              <w:spacing w:after="0" w:line="360" w:lineRule="auto"/>
              <w:jc w:val="both"/>
            </w:pPr>
            <w:r>
              <w:t>To understand the functional logic for Creation of Auctioneer User.</w:t>
            </w:r>
          </w:p>
        </w:tc>
      </w:tr>
      <w:tr w:rsidR="009274EA" w14:paraId="004B12D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B7C19C1"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02F4B186" w14:textId="77777777" w:rsidR="009274EA" w:rsidRDefault="00C53038">
            <w:pPr>
              <w:numPr>
                <w:ilvl w:val="0"/>
                <w:numId w:val="2"/>
              </w:numPr>
              <w:tabs>
                <w:tab w:val="left" w:pos="10620"/>
              </w:tabs>
              <w:spacing w:after="0" w:line="360" w:lineRule="auto"/>
              <w:jc w:val="both"/>
            </w:pPr>
            <w:r>
              <w:t>&lt; Auctioneer &gt; Role should be created.</w:t>
            </w:r>
          </w:p>
        </w:tc>
      </w:tr>
      <w:tr w:rsidR="009274EA" w14:paraId="7936750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B1E5537"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35B7F5AB" w14:textId="77777777" w:rsidR="009274EA" w:rsidRDefault="00C53038">
            <w:pPr>
              <w:numPr>
                <w:ilvl w:val="0"/>
                <w:numId w:val="2"/>
              </w:numPr>
              <w:tabs>
                <w:tab w:val="left" w:pos="10620"/>
              </w:tabs>
              <w:spacing w:before="120" w:after="120" w:line="240" w:lineRule="auto"/>
              <w:jc w:val="both"/>
            </w:pPr>
            <w:r>
              <w:t>System will give application access to Auctioneer User</w:t>
            </w:r>
          </w:p>
          <w:p w14:paraId="6D5870C4" w14:textId="77777777" w:rsidR="009274EA" w:rsidRDefault="00C53038">
            <w:pPr>
              <w:numPr>
                <w:ilvl w:val="0"/>
                <w:numId w:val="2"/>
              </w:numPr>
              <w:tabs>
                <w:tab w:val="left" w:pos="10620"/>
              </w:tabs>
              <w:spacing w:before="120" w:after="120" w:line="240" w:lineRule="auto"/>
              <w:jc w:val="both"/>
            </w:pPr>
            <w:r>
              <w:lastRenderedPageBreak/>
              <w:t>On successful registration of Auctioneer User, system should display a message as “User registered successfully”.</w:t>
            </w:r>
          </w:p>
          <w:p w14:paraId="74EB12A0" w14:textId="77777777" w:rsidR="009274EA" w:rsidRDefault="00C53038">
            <w:pPr>
              <w:numPr>
                <w:ilvl w:val="0"/>
                <w:numId w:val="2"/>
              </w:numPr>
              <w:tabs>
                <w:tab w:val="left" w:pos="10620"/>
              </w:tabs>
              <w:spacing w:before="120" w:after="120" w:line="240" w:lineRule="auto"/>
              <w:jc w:val="both"/>
            </w:pPr>
            <w:r>
              <w:t>On registration of Auctioneer User, system should redirect TAO User to Manage User grid.</w:t>
            </w:r>
          </w:p>
        </w:tc>
      </w:tr>
      <w:tr w:rsidR="009274EA" w14:paraId="2F30736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934F6A5" w14:textId="77777777" w:rsidR="009274EA" w:rsidRDefault="00C53038">
            <w:pPr>
              <w:tabs>
                <w:tab w:val="left" w:pos="10620"/>
              </w:tabs>
              <w:rPr>
                <w:b/>
                <w:i/>
              </w:rPr>
            </w:pPr>
            <w:r>
              <w:rPr>
                <w:b/>
                <w:i/>
              </w:rPr>
              <w:lastRenderedPageBreak/>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3FE6F51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1A54D1A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42FB3E1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Register User</w:t>
            </w:r>
          </w:p>
          <w:p w14:paraId="3B89FD6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Role as = “Auctioneer” from dropdown.</w:t>
            </w:r>
          </w:p>
          <w:p w14:paraId="37CC2F3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p w14:paraId="2F3C2B0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Auctioneer details.</w:t>
            </w:r>
          </w:p>
          <w:p w14:paraId="324C2B9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tc>
      </w:tr>
      <w:tr w:rsidR="009274EA" w14:paraId="0D709A4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0C9124F"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6CD0483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530245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3DBD709" w14:textId="77777777" w:rsidR="009274EA" w:rsidRDefault="00C53038">
            <w:pPr>
              <w:tabs>
                <w:tab w:val="left" w:pos="10620"/>
              </w:tabs>
              <w:rPr>
                <w:i/>
              </w:rPr>
            </w:pPr>
            <w:r>
              <w:rPr>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13D5390F" w14:textId="77777777" w:rsidR="009274EA" w:rsidRDefault="00C53038">
            <w:pPr>
              <w:pStyle w:val="Heading112pt"/>
              <w:tabs>
                <w:tab w:val="left" w:pos="10620"/>
              </w:tabs>
              <w:rPr>
                <w:rFonts w:ascii="Cambria" w:hAnsi="Cambria"/>
                <w:b w:val="0"/>
              </w:rPr>
            </w:pPr>
            <w:bookmarkStart w:id="9529" w:name="_Toc137819650"/>
            <w:bookmarkStart w:id="9530" w:name="_Toc137832317"/>
            <w:r>
              <w:rPr>
                <w:rFonts w:ascii="Cambria" w:hAnsi="Cambria"/>
                <w:b w:val="0"/>
              </w:rPr>
              <w:t>System should display dropdown option for “Select User Type” after click on register user page.</w:t>
            </w:r>
            <w:bookmarkEnd w:id="9529"/>
            <w:bookmarkEnd w:id="9530"/>
          </w:p>
          <w:p w14:paraId="75FA9E2E" w14:textId="77777777" w:rsidR="009274EA" w:rsidRDefault="00C53038">
            <w:pPr>
              <w:pStyle w:val="Heading112pt"/>
              <w:tabs>
                <w:tab w:val="left" w:pos="10620"/>
              </w:tabs>
              <w:rPr>
                <w:rFonts w:ascii="Cambria" w:hAnsi="Cambria"/>
                <w:b w:val="0"/>
              </w:rPr>
            </w:pPr>
            <w:bookmarkStart w:id="9531" w:name="_Toc137819651"/>
            <w:bookmarkStart w:id="9532" w:name="_Toc137832318"/>
            <w:r>
              <w:rPr>
                <w:rFonts w:ascii="Cambria" w:hAnsi="Cambria"/>
                <w:b w:val="0"/>
              </w:rPr>
              <w:t>As per selection of “User Type” from dropdown system should display the fields and controls to TAO user for registration.</w:t>
            </w:r>
            <w:bookmarkEnd w:id="9531"/>
            <w:bookmarkEnd w:id="9532"/>
          </w:p>
          <w:p w14:paraId="2A935195" w14:textId="77777777" w:rsidR="009274EA" w:rsidRDefault="00C53038">
            <w:pPr>
              <w:pStyle w:val="Heading112pt"/>
              <w:tabs>
                <w:tab w:val="left" w:pos="10620"/>
              </w:tabs>
              <w:rPr>
                <w:rFonts w:ascii="Cambria" w:hAnsi="Cambria"/>
                <w:b w:val="0"/>
              </w:rPr>
            </w:pPr>
            <w:bookmarkStart w:id="9533" w:name="_Toc137819652"/>
            <w:bookmarkStart w:id="9534" w:name="_Toc137832319"/>
            <w:r>
              <w:rPr>
                <w:rFonts w:ascii="Cambria" w:hAnsi="Cambria"/>
                <w:b w:val="0"/>
              </w:rPr>
              <w:t>System should display below user type in dropdown.</w:t>
            </w:r>
            <w:bookmarkEnd w:id="9533"/>
            <w:bookmarkEnd w:id="9534"/>
          </w:p>
          <w:p w14:paraId="70AD992B"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Auctioneer</w:t>
            </w:r>
          </w:p>
          <w:p w14:paraId="4ED9F0DE"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Buyer</w:t>
            </w:r>
          </w:p>
          <w:p w14:paraId="19FA645F"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Seller</w:t>
            </w:r>
          </w:p>
          <w:p w14:paraId="35E93D52"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TAO User</w:t>
            </w:r>
          </w:p>
          <w:p w14:paraId="4FE23E17"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Tea Board</w:t>
            </w:r>
          </w:p>
          <w:p w14:paraId="3574E740" w14:textId="77777777" w:rsidR="009274EA" w:rsidRDefault="00C53038">
            <w:pPr>
              <w:pStyle w:val="ListParagraph"/>
              <w:numPr>
                <w:ilvl w:val="0"/>
                <w:numId w:val="12"/>
              </w:numPr>
              <w:tabs>
                <w:tab w:val="left" w:pos="10620"/>
              </w:tabs>
              <w:rPr>
                <w:rFonts w:ascii="Cambria" w:hAnsi="Cambria"/>
                <w:sz w:val="22"/>
                <w:szCs w:val="22"/>
              </w:rPr>
            </w:pPr>
            <w:r>
              <w:rPr>
                <w:rFonts w:ascii="Cambria" w:hAnsi="Cambria"/>
                <w:sz w:val="22"/>
                <w:szCs w:val="22"/>
              </w:rPr>
              <w:t>Warehouse</w:t>
            </w:r>
          </w:p>
          <w:p w14:paraId="60D8557E" w14:textId="77777777" w:rsidR="009274EA" w:rsidRDefault="00C53038">
            <w:pPr>
              <w:pStyle w:val="Heading112pt"/>
              <w:tabs>
                <w:tab w:val="left" w:pos="10620"/>
              </w:tabs>
              <w:rPr>
                <w:rFonts w:ascii="Cambria" w:hAnsi="Cambria"/>
                <w:b w:val="0"/>
              </w:rPr>
            </w:pPr>
            <w:bookmarkStart w:id="9535" w:name="_Toc137819653"/>
            <w:bookmarkStart w:id="9536" w:name="_Toc137832320"/>
            <w:r>
              <w:rPr>
                <w:rFonts w:ascii="Cambria" w:hAnsi="Cambria"/>
                <w:b w:val="0"/>
              </w:rPr>
              <w:t xml:space="preserve">System should display fields and controls only related to Auctioneer user on selection “User Type = </w:t>
            </w:r>
            <w:r>
              <w:rPr>
                <w:rFonts w:ascii="Cambria" w:hAnsi="Cambria"/>
                <w:b w:val="0"/>
                <w:sz w:val="22"/>
                <w:szCs w:val="22"/>
              </w:rPr>
              <w:t>Auctioneer</w:t>
            </w:r>
            <w:r>
              <w:rPr>
                <w:rFonts w:ascii="Cambria" w:hAnsi="Cambria"/>
                <w:b w:val="0"/>
              </w:rPr>
              <w:t>”.</w:t>
            </w:r>
            <w:bookmarkEnd w:id="9535"/>
            <w:bookmarkEnd w:id="9536"/>
          </w:p>
          <w:p w14:paraId="6654BB68" w14:textId="77777777" w:rsidR="009274EA" w:rsidRDefault="00C53038">
            <w:pPr>
              <w:pStyle w:val="Heading112pt"/>
              <w:tabs>
                <w:tab w:val="left" w:pos="10620"/>
              </w:tabs>
              <w:rPr>
                <w:rFonts w:ascii="Cambria" w:hAnsi="Cambria"/>
                <w:b w:val="0"/>
              </w:rPr>
            </w:pPr>
            <w:bookmarkStart w:id="9537" w:name="_Toc137819654"/>
            <w:bookmarkStart w:id="9538" w:name="_Toc137832321"/>
            <w:r>
              <w:rPr>
                <w:rFonts w:ascii="Cambria" w:hAnsi="Cambria"/>
                <w:b w:val="0"/>
              </w:rPr>
              <w:t>System should display below fields for registration of Auctioneer User profile.</w:t>
            </w:r>
            <w:bookmarkEnd w:id="9537"/>
            <w:bookmarkEnd w:id="9538"/>
          </w:p>
          <w:p w14:paraId="5BA66F8D" w14:textId="77777777" w:rsidR="009274EA" w:rsidRDefault="00C53038">
            <w:pPr>
              <w:pStyle w:val="Heading112pt"/>
              <w:numPr>
                <w:ilvl w:val="1"/>
                <w:numId w:val="2"/>
              </w:numPr>
              <w:tabs>
                <w:tab w:val="left" w:pos="10620"/>
              </w:tabs>
              <w:rPr>
                <w:rFonts w:ascii="Cambria" w:hAnsi="Cambria"/>
                <w:b w:val="0"/>
              </w:rPr>
            </w:pPr>
            <w:bookmarkStart w:id="9539" w:name="_Toc137819655"/>
            <w:bookmarkStart w:id="9540" w:name="_Toc137832322"/>
            <w:r>
              <w:rPr>
                <w:rFonts w:ascii="Cambria" w:hAnsi="Cambria"/>
                <w:b w:val="0"/>
              </w:rPr>
              <w:t>Auctioneer Name</w:t>
            </w:r>
            <w:bookmarkEnd w:id="9539"/>
            <w:bookmarkEnd w:id="9540"/>
            <w:r>
              <w:rPr>
                <w:rFonts w:ascii="Cambria" w:hAnsi="Cambria"/>
                <w:b w:val="0"/>
              </w:rPr>
              <w:t xml:space="preserve"> &lt;Company/Firm&gt;</w:t>
            </w:r>
          </w:p>
          <w:p w14:paraId="1B126E35" w14:textId="77777777" w:rsidR="009274EA" w:rsidRDefault="00C53038">
            <w:pPr>
              <w:pStyle w:val="Heading112pt"/>
              <w:numPr>
                <w:ilvl w:val="1"/>
                <w:numId w:val="2"/>
              </w:numPr>
              <w:tabs>
                <w:tab w:val="left" w:pos="10620"/>
              </w:tabs>
              <w:rPr>
                <w:rFonts w:ascii="Cambria" w:hAnsi="Cambria"/>
                <w:b w:val="0"/>
              </w:rPr>
            </w:pPr>
            <w:bookmarkStart w:id="9541" w:name="_Toc137819656"/>
            <w:bookmarkStart w:id="9542" w:name="_Toc137832323"/>
            <w:r>
              <w:rPr>
                <w:rFonts w:ascii="Cambria" w:hAnsi="Cambria"/>
                <w:b w:val="0"/>
              </w:rPr>
              <w:t>Auctioneer Code</w:t>
            </w:r>
            <w:bookmarkEnd w:id="9541"/>
            <w:bookmarkEnd w:id="9542"/>
          </w:p>
          <w:p w14:paraId="2D1AB601" w14:textId="77777777" w:rsidR="009274EA" w:rsidRDefault="00C53038">
            <w:pPr>
              <w:pStyle w:val="Heading112pt"/>
              <w:numPr>
                <w:ilvl w:val="1"/>
                <w:numId w:val="2"/>
              </w:numPr>
              <w:tabs>
                <w:tab w:val="left" w:pos="10620"/>
              </w:tabs>
              <w:rPr>
                <w:rFonts w:ascii="Cambria" w:hAnsi="Cambria"/>
                <w:b w:val="0"/>
              </w:rPr>
            </w:pPr>
            <w:bookmarkStart w:id="9543" w:name="_Toc137819657"/>
            <w:bookmarkStart w:id="9544" w:name="_Toc137832324"/>
            <w:r>
              <w:rPr>
                <w:rFonts w:ascii="Cambria" w:hAnsi="Cambria"/>
                <w:b w:val="0"/>
              </w:rPr>
              <w:t>Auction Center</w:t>
            </w:r>
            <w:bookmarkEnd w:id="9543"/>
            <w:bookmarkEnd w:id="9544"/>
          </w:p>
          <w:p w14:paraId="74C51A87" w14:textId="77777777" w:rsidR="009274EA" w:rsidRDefault="00C53038">
            <w:pPr>
              <w:pStyle w:val="Heading112pt"/>
              <w:numPr>
                <w:ilvl w:val="1"/>
                <w:numId w:val="2"/>
              </w:numPr>
              <w:tabs>
                <w:tab w:val="left" w:pos="10620"/>
              </w:tabs>
              <w:rPr>
                <w:rFonts w:ascii="Cambria" w:hAnsi="Cambria"/>
                <w:b w:val="0"/>
              </w:rPr>
            </w:pPr>
            <w:bookmarkStart w:id="9545" w:name="_Toc137819658"/>
            <w:bookmarkStart w:id="9546" w:name="_Toc137832325"/>
            <w:r>
              <w:rPr>
                <w:rFonts w:ascii="Cambria" w:hAnsi="Cambria"/>
                <w:b w:val="0"/>
              </w:rPr>
              <w:t>Address1</w:t>
            </w:r>
            <w:bookmarkEnd w:id="9545"/>
            <w:bookmarkEnd w:id="9546"/>
          </w:p>
          <w:p w14:paraId="4897A8E6" w14:textId="77777777" w:rsidR="009274EA" w:rsidRDefault="00C53038">
            <w:pPr>
              <w:pStyle w:val="Heading112pt"/>
              <w:numPr>
                <w:ilvl w:val="1"/>
                <w:numId w:val="2"/>
              </w:numPr>
              <w:tabs>
                <w:tab w:val="left" w:pos="10620"/>
              </w:tabs>
              <w:rPr>
                <w:rFonts w:ascii="Cambria" w:hAnsi="Cambria"/>
                <w:b w:val="0"/>
              </w:rPr>
            </w:pPr>
            <w:bookmarkStart w:id="9547" w:name="_Toc137819659"/>
            <w:bookmarkStart w:id="9548" w:name="_Toc137832326"/>
            <w:r>
              <w:rPr>
                <w:rFonts w:ascii="Cambria" w:hAnsi="Cambria"/>
                <w:b w:val="0"/>
              </w:rPr>
              <w:t>Address2</w:t>
            </w:r>
            <w:bookmarkEnd w:id="9547"/>
            <w:bookmarkEnd w:id="9548"/>
          </w:p>
          <w:p w14:paraId="7D376322" w14:textId="77777777" w:rsidR="009274EA" w:rsidRDefault="00C53038">
            <w:pPr>
              <w:pStyle w:val="Heading112pt"/>
              <w:numPr>
                <w:ilvl w:val="1"/>
                <w:numId w:val="2"/>
              </w:numPr>
              <w:tabs>
                <w:tab w:val="left" w:pos="10620"/>
              </w:tabs>
              <w:rPr>
                <w:rFonts w:ascii="Cambria" w:hAnsi="Cambria"/>
                <w:b w:val="0"/>
              </w:rPr>
            </w:pPr>
            <w:bookmarkStart w:id="9549" w:name="_Toc137819660"/>
            <w:bookmarkStart w:id="9550" w:name="_Toc137832327"/>
            <w:r>
              <w:rPr>
                <w:rFonts w:ascii="Cambria" w:hAnsi="Cambria"/>
                <w:b w:val="0"/>
              </w:rPr>
              <w:t>City</w:t>
            </w:r>
            <w:bookmarkEnd w:id="9549"/>
            <w:bookmarkEnd w:id="9550"/>
          </w:p>
          <w:p w14:paraId="50E2F88D" w14:textId="77777777" w:rsidR="009274EA" w:rsidRDefault="00C53038">
            <w:pPr>
              <w:pStyle w:val="Heading112pt"/>
              <w:numPr>
                <w:ilvl w:val="1"/>
                <w:numId w:val="2"/>
              </w:numPr>
              <w:tabs>
                <w:tab w:val="left" w:pos="10620"/>
              </w:tabs>
              <w:rPr>
                <w:rFonts w:ascii="Cambria" w:hAnsi="Cambria"/>
                <w:b w:val="0"/>
              </w:rPr>
            </w:pPr>
            <w:bookmarkStart w:id="9551" w:name="_Toc137819661"/>
            <w:bookmarkStart w:id="9552" w:name="_Toc137832328"/>
            <w:r>
              <w:rPr>
                <w:rFonts w:ascii="Cambria" w:hAnsi="Cambria"/>
                <w:b w:val="0"/>
              </w:rPr>
              <w:t>Contact Person</w:t>
            </w:r>
            <w:bookmarkEnd w:id="9551"/>
            <w:bookmarkEnd w:id="9552"/>
          </w:p>
          <w:p w14:paraId="2E6613F6" w14:textId="77777777" w:rsidR="009274EA" w:rsidRDefault="00C53038">
            <w:pPr>
              <w:pStyle w:val="Heading112pt"/>
              <w:numPr>
                <w:ilvl w:val="1"/>
                <w:numId w:val="2"/>
              </w:numPr>
              <w:tabs>
                <w:tab w:val="left" w:pos="10620"/>
              </w:tabs>
              <w:rPr>
                <w:rFonts w:ascii="Cambria" w:hAnsi="Cambria"/>
                <w:b w:val="0"/>
              </w:rPr>
            </w:pPr>
            <w:bookmarkStart w:id="9553" w:name="_Toc137819662"/>
            <w:bookmarkStart w:id="9554" w:name="_Toc137832329"/>
            <w:r>
              <w:rPr>
                <w:rFonts w:ascii="Cambria" w:hAnsi="Cambria"/>
                <w:b w:val="0"/>
              </w:rPr>
              <w:lastRenderedPageBreak/>
              <w:t>Phone No</w:t>
            </w:r>
            <w:bookmarkEnd w:id="9553"/>
            <w:bookmarkEnd w:id="9554"/>
          </w:p>
          <w:p w14:paraId="1D189CEF" w14:textId="77777777" w:rsidR="009274EA" w:rsidRDefault="00C53038">
            <w:pPr>
              <w:pStyle w:val="Heading112pt"/>
              <w:numPr>
                <w:ilvl w:val="1"/>
                <w:numId w:val="2"/>
              </w:numPr>
              <w:tabs>
                <w:tab w:val="left" w:pos="10620"/>
              </w:tabs>
              <w:rPr>
                <w:rFonts w:ascii="Cambria" w:hAnsi="Cambria"/>
                <w:b w:val="0"/>
              </w:rPr>
            </w:pPr>
            <w:bookmarkStart w:id="9555" w:name="_Toc137819663"/>
            <w:bookmarkStart w:id="9556" w:name="_Toc137832330"/>
            <w:r>
              <w:rPr>
                <w:rFonts w:ascii="Cambria" w:hAnsi="Cambria"/>
                <w:b w:val="0"/>
              </w:rPr>
              <w:t>Fax</w:t>
            </w:r>
            <w:bookmarkEnd w:id="9555"/>
            <w:bookmarkEnd w:id="9556"/>
          </w:p>
          <w:p w14:paraId="54494B20" w14:textId="77777777" w:rsidR="009274EA" w:rsidRDefault="00C53038">
            <w:pPr>
              <w:pStyle w:val="Heading112pt"/>
              <w:numPr>
                <w:ilvl w:val="1"/>
                <w:numId w:val="2"/>
              </w:numPr>
              <w:tabs>
                <w:tab w:val="left" w:pos="10620"/>
              </w:tabs>
              <w:rPr>
                <w:rFonts w:ascii="Cambria" w:hAnsi="Cambria"/>
                <w:b w:val="0"/>
              </w:rPr>
            </w:pPr>
            <w:bookmarkStart w:id="9557" w:name="_Toc137819664"/>
            <w:bookmarkStart w:id="9558" w:name="_Toc137832331"/>
            <w:r>
              <w:rPr>
                <w:rFonts w:ascii="Cambria" w:hAnsi="Cambria"/>
                <w:b w:val="0"/>
              </w:rPr>
              <w:t>EMail</w:t>
            </w:r>
            <w:bookmarkEnd w:id="9557"/>
            <w:bookmarkEnd w:id="9558"/>
          </w:p>
          <w:p w14:paraId="1AD3DD59" w14:textId="77777777" w:rsidR="009274EA" w:rsidRDefault="00C53038">
            <w:pPr>
              <w:pStyle w:val="Heading112pt"/>
              <w:numPr>
                <w:ilvl w:val="1"/>
                <w:numId w:val="2"/>
              </w:numPr>
              <w:tabs>
                <w:tab w:val="left" w:pos="10620"/>
              </w:tabs>
              <w:rPr>
                <w:rFonts w:ascii="Cambria" w:hAnsi="Cambria"/>
                <w:b w:val="0"/>
              </w:rPr>
            </w:pPr>
            <w:bookmarkStart w:id="9559" w:name="_Toc137819665"/>
            <w:bookmarkStart w:id="9560" w:name="_Toc137832332"/>
            <w:r>
              <w:rPr>
                <w:rFonts w:ascii="Cambria" w:hAnsi="Cambria"/>
                <w:b w:val="0"/>
              </w:rPr>
              <w:t>Teaboard RegNo</w:t>
            </w:r>
            <w:bookmarkEnd w:id="9559"/>
            <w:bookmarkEnd w:id="9560"/>
          </w:p>
          <w:p w14:paraId="4CDF6730" w14:textId="77777777" w:rsidR="009274EA" w:rsidRDefault="00C53038">
            <w:pPr>
              <w:pStyle w:val="Heading112pt"/>
              <w:numPr>
                <w:ilvl w:val="1"/>
                <w:numId w:val="2"/>
              </w:numPr>
              <w:tabs>
                <w:tab w:val="left" w:pos="10620"/>
              </w:tabs>
              <w:rPr>
                <w:rFonts w:ascii="Cambria" w:hAnsi="Cambria"/>
                <w:b w:val="0"/>
              </w:rPr>
            </w:pPr>
            <w:bookmarkStart w:id="9561" w:name="_Toc137819666"/>
            <w:bookmarkStart w:id="9562" w:name="_Toc137832333"/>
            <w:r>
              <w:rPr>
                <w:rFonts w:ascii="Cambria" w:hAnsi="Cambria"/>
                <w:b w:val="0"/>
              </w:rPr>
              <w:t>Tax ID No</w:t>
            </w:r>
            <w:bookmarkEnd w:id="9561"/>
            <w:bookmarkEnd w:id="9562"/>
          </w:p>
          <w:p w14:paraId="31867DB2" w14:textId="77777777" w:rsidR="009274EA" w:rsidRDefault="00C53038">
            <w:pPr>
              <w:pStyle w:val="Heading112pt"/>
              <w:numPr>
                <w:ilvl w:val="1"/>
                <w:numId w:val="2"/>
              </w:numPr>
              <w:tabs>
                <w:tab w:val="left" w:pos="10620"/>
              </w:tabs>
              <w:rPr>
                <w:rFonts w:ascii="Cambria" w:hAnsi="Cambria"/>
                <w:b w:val="0"/>
              </w:rPr>
            </w:pPr>
            <w:bookmarkStart w:id="9563" w:name="_Toc137819667"/>
            <w:bookmarkStart w:id="9564" w:name="_Toc137832334"/>
            <w:r>
              <w:rPr>
                <w:rFonts w:ascii="Cambria" w:hAnsi="Cambria"/>
                <w:b w:val="0"/>
              </w:rPr>
              <w:t>Mobile No</w:t>
            </w:r>
            <w:bookmarkEnd w:id="9563"/>
            <w:bookmarkEnd w:id="9564"/>
          </w:p>
          <w:p w14:paraId="0F90E6AA" w14:textId="77777777" w:rsidR="009274EA" w:rsidRDefault="00C53038">
            <w:pPr>
              <w:pStyle w:val="Heading112pt"/>
              <w:numPr>
                <w:ilvl w:val="1"/>
                <w:numId w:val="2"/>
              </w:numPr>
              <w:tabs>
                <w:tab w:val="left" w:pos="10620"/>
              </w:tabs>
              <w:rPr>
                <w:rFonts w:ascii="Cambria" w:hAnsi="Cambria"/>
                <w:b w:val="0"/>
              </w:rPr>
            </w:pPr>
            <w:bookmarkStart w:id="9565" w:name="_Toc137819668"/>
            <w:bookmarkStart w:id="9566" w:name="_Toc137832335"/>
            <w:r>
              <w:rPr>
                <w:rFonts w:ascii="Cambria" w:hAnsi="Cambria"/>
                <w:b w:val="0"/>
              </w:rPr>
              <w:t>Entity Code</w:t>
            </w:r>
            <w:bookmarkEnd w:id="9565"/>
            <w:bookmarkEnd w:id="9566"/>
          </w:p>
          <w:p w14:paraId="44EDC8CC" w14:textId="77777777" w:rsidR="009274EA" w:rsidRDefault="00C53038">
            <w:pPr>
              <w:pStyle w:val="Heading112pt"/>
              <w:numPr>
                <w:ilvl w:val="1"/>
                <w:numId w:val="2"/>
              </w:numPr>
              <w:tabs>
                <w:tab w:val="left" w:pos="10620"/>
              </w:tabs>
              <w:rPr>
                <w:rFonts w:ascii="Cambria" w:hAnsi="Cambria"/>
                <w:b w:val="0"/>
              </w:rPr>
            </w:pPr>
            <w:bookmarkStart w:id="9567" w:name="_Toc137819669"/>
            <w:bookmarkStart w:id="9568" w:name="_Toc137832336"/>
            <w:r>
              <w:rPr>
                <w:rFonts w:ascii="Cambria" w:hAnsi="Cambria"/>
                <w:b w:val="0"/>
              </w:rPr>
              <w:t>PAN no</w:t>
            </w:r>
            <w:bookmarkEnd w:id="9567"/>
            <w:bookmarkEnd w:id="9568"/>
          </w:p>
          <w:p w14:paraId="713D070F" w14:textId="77777777" w:rsidR="009274EA" w:rsidRDefault="00C53038">
            <w:pPr>
              <w:pStyle w:val="Heading112pt"/>
              <w:numPr>
                <w:ilvl w:val="1"/>
                <w:numId w:val="2"/>
              </w:numPr>
              <w:tabs>
                <w:tab w:val="left" w:pos="10620"/>
              </w:tabs>
              <w:rPr>
                <w:rFonts w:ascii="Cambria" w:hAnsi="Cambria"/>
                <w:b w:val="0"/>
              </w:rPr>
            </w:pPr>
            <w:bookmarkStart w:id="9569" w:name="_Toc137819670"/>
            <w:bookmarkStart w:id="9570" w:name="_Toc137832337"/>
            <w:r>
              <w:rPr>
                <w:rFonts w:ascii="Cambria" w:hAnsi="Cambria"/>
                <w:b w:val="0"/>
              </w:rPr>
              <w:t>CIN no</w:t>
            </w:r>
            <w:bookmarkEnd w:id="9569"/>
            <w:bookmarkEnd w:id="9570"/>
          </w:p>
          <w:p w14:paraId="4D44B931" w14:textId="77777777" w:rsidR="009274EA" w:rsidRDefault="00C53038">
            <w:pPr>
              <w:pStyle w:val="Heading112pt"/>
              <w:numPr>
                <w:ilvl w:val="1"/>
                <w:numId w:val="2"/>
              </w:numPr>
              <w:tabs>
                <w:tab w:val="left" w:pos="10620"/>
              </w:tabs>
              <w:rPr>
                <w:rFonts w:ascii="Cambria" w:hAnsi="Cambria"/>
                <w:b w:val="0"/>
              </w:rPr>
            </w:pPr>
            <w:bookmarkStart w:id="9571" w:name="_Toc137819671"/>
            <w:bookmarkStart w:id="9572" w:name="_Toc137832338"/>
            <w:r>
              <w:rPr>
                <w:rFonts w:ascii="Cambria" w:hAnsi="Cambria"/>
                <w:b w:val="0"/>
              </w:rPr>
              <w:t>FSSAI No</w:t>
            </w:r>
            <w:bookmarkEnd w:id="9571"/>
            <w:bookmarkEnd w:id="9572"/>
          </w:p>
          <w:p w14:paraId="6081789F"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GST No</w:t>
            </w:r>
          </w:p>
          <w:p w14:paraId="61FD5436" w14:textId="77777777" w:rsidR="009274EA" w:rsidRDefault="00C53038">
            <w:pPr>
              <w:pStyle w:val="Heading112pt"/>
              <w:numPr>
                <w:ilvl w:val="1"/>
                <w:numId w:val="2"/>
              </w:numPr>
              <w:tabs>
                <w:tab w:val="left" w:pos="10620"/>
              </w:tabs>
              <w:rPr>
                <w:rFonts w:ascii="Cambria" w:hAnsi="Cambria"/>
                <w:b w:val="0"/>
              </w:rPr>
            </w:pPr>
            <w:bookmarkStart w:id="9573" w:name="_Toc137819673"/>
            <w:bookmarkStart w:id="9574" w:name="_Toc137832340"/>
            <w:r>
              <w:rPr>
                <w:rFonts w:ascii="Cambria" w:hAnsi="Cambria"/>
                <w:b w:val="0"/>
              </w:rPr>
              <w:t>State Name</w:t>
            </w:r>
            <w:bookmarkEnd w:id="9573"/>
            <w:bookmarkEnd w:id="9574"/>
          </w:p>
          <w:p w14:paraId="4E947D66" w14:textId="77777777" w:rsidR="009274EA" w:rsidRDefault="00C53038">
            <w:pPr>
              <w:pStyle w:val="Heading112pt"/>
              <w:numPr>
                <w:ilvl w:val="1"/>
                <w:numId w:val="2"/>
              </w:numPr>
              <w:tabs>
                <w:tab w:val="left" w:pos="10620"/>
              </w:tabs>
              <w:rPr>
                <w:rFonts w:ascii="Cambria" w:hAnsi="Cambria"/>
                <w:b w:val="0"/>
              </w:rPr>
            </w:pPr>
            <w:bookmarkStart w:id="9575" w:name="_Toc137819674"/>
            <w:bookmarkStart w:id="9576" w:name="_Toc137832341"/>
            <w:r>
              <w:rPr>
                <w:rFonts w:ascii="Cambria" w:hAnsi="Cambria"/>
                <w:b w:val="0"/>
              </w:rPr>
              <w:t>State Code</w:t>
            </w:r>
            <w:bookmarkEnd w:id="9575"/>
            <w:bookmarkEnd w:id="9576"/>
          </w:p>
          <w:p w14:paraId="319B8D78" w14:textId="77777777" w:rsidR="009274EA" w:rsidRDefault="00C53038">
            <w:pPr>
              <w:tabs>
                <w:tab w:val="left" w:pos="10620"/>
              </w:tabs>
            </w:pPr>
            <w:r>
              <w:t>System should provide below fields as mandatory fields.</w:t>
            </w:r>
          </w:p>
          <w:p w14:paraId="378EFF26" w14:textId="77777777" w:rsidR="009274EA" w:rsidRDefault="00C53038">
            <w:pPr>
              <w:pStyle w:val="ListParagraph"/>
              <w:numPr>
                <w:ilvl w:val="0"/>
                <w:numId w:val="6"/>
              </w:numPr>
              <w:tabs>
                <w:tab w:val="left" w:pos="10620"/>
              </w:tabs>
              <w:rPr>
                <w:rFonts w:ascii="Cambria" w:hAnsi="Cambria"/>
              </w:rPr>
            </w:pPr>
            <w:r>
              <w:rPr>
                <w:rFonts w:ascii="Cambria" w:hAnsi="Cambria"/>
              </w:rPr>
              <w:t>Auctioneer Name</w:t>
            </w:r>
          </w:p>
          <w:p w14:paraId="03DF2462" w14:textId="77777777" w:rsidR="009274EA" w:rsidRDefault="00C53038">
            <w:pPr>
              <w:pStyle w:val="ListParagraph"/>
              <w:numPr>
                <w:ilvl w:val="0"/>
                <w:numId w:val="6"/>
              </w:numPr>
              <w:tabs>
                <w:tab w:val="left" w:pos="10620"/>
              </w:tabs>
              <w:rPr>
                <w:rFonts w:ascii="Cambria" w:hAnsi="Cambria"/>
              </w:rPr>
            </w:pPr>
            <w:r>
              <w:rPr>
                <w:rFonts w:ascii="Cambria" w:hAnsi="Cambria"/>
              </w:rPr>
              <w:t>Auctioneer Code</w:t>
            </w:r>
          </w:p>
          <w:p w14:paraId="22837355" w14:textId="77777777" w:rsidR="009274EA" w:rsidRDefault="00C53038">
            <w:pPr>
              <w:pStyle w:val="ListParagraph"/>
              <w:numPr>
                <w:ilvl w:val="0"/>
                <w:numId w:val="6"/>
              </w:numPr>
              <w:tabs>
                <w:tab w:val="left" w:pos="10620"/>
              </w:tabs>
              <w:rPr>
                <w:rFonts w:ascii="Cambria" w:hAnsi="Cambria"/>
              </w:rPr>
            </w:pPr>
            <w:r>
              <w:rPr>
                <w:rFonts w:ascii="Cambria" w:hAnsi="Cambria"/>
              </w:rPr>
              <w:t>Auction Center</w:t>
            </w:r>
          </w:p>
          <w:p w14:paraId="27EC5268" w14:textId="77777777" w:rsidR="009274EA" w:rsidRDefault="00C53038">
            <w:pPr>
              <w:pStyle w:val="ListParagraph"/>
              <w:numPr>
                <w:ilvl w:val="0"/>
                <w:numId w:val="6"/>
              </w:numPr>
              <w:tabs>
                <w:tab w:val="left" w:pos="10620"/>
              </w:tabs>
              <w:rPr>
                <w:rFonts w:ascii="Cambria" w:hAnsi="Cambria"/>
              </w:rPr>
            </w:pPr>
            <w:r>
              <w:rPr>
                <w:rFonts w:ascii="Cambria" w:hAnsi="Cambria"/>
              </w:rPr>
              <w:t>Tea Board Reg. No.</w:t>
            </w:r>
          </w:p>
          <w:p w14:paraId="3022210C" w14:textId="77777777" w:rsidR="009274EA" w:rsidRDefault="00C53038">
            <w:pPr>
              <w:pStyle w:val="ListParagraph"/>
              <w:numPr>
                <w:ilvl w:val="0"/>
                <w:numId w:val="6"/>
              </w:numPr>
              <w:tabs>
                <w:tab w:val="left" w:pos="10620"/>
              </w:tabs>
              <w:rPr>
                <w:rFonts w:ascii="Cambria" w:hAnsi="Cambria"/>
              </w:rPr>
            </w:pPr>
            <w:r>
              <w:rPr>
                <w:rFonts w:ascii="Cambria" w:hAnsi="Cambria"/>
              </w:rPr>
              <w:t>Address1</w:t>
            </w:r>
          </w:p>
          <w:p w14:paraId="285A84DB" w14:textId="77777777" w:rsidR="009274EA" w:rsidRDefault="00C53038">
            <w:pPr>
              <w:pStyle w:val="ListParagraph"/>
              <w:numPr>
                <w:ilvl w:val="0"/>
                <w:numId w:val="6"/>
              </w:numPr>
              <w:tabs>
                <w:tab w:val="left" w:pos="10620"/>
              </w:tabs>
              <w:rPr>
                <w:rFonts w:ascii="Cambria" w:hAnsi="Cambria"/>
              </w:rPr>
            </w:pPr>
            <w:r>
              <w:rPr>
                <w:rFonts w:ascii="Cambria" w:hAnsi="Cambria"/>
              </w:rPr>
              <w:t>Address2</w:t>
            </w:r>
          </w:p>
          <w:p w14:paraId="33A78194" w14:textId="77777777" w:rsidR="009274EA" w:rsidRDefault="00C53038">
            <w:pPr>
              <w:pStyle w:val="ListParagraph"/>
              <w:numPr>
                <w:ilvl w:val="0"/>
                <w:numId w:val="6"/>
              </w:numPr>
              <w:tabs>
                <w:tab w:val="left" w:pos="10620"/>
              </w:tabs>
              <w:rPr>
                <w:rFonts w:ascii="Cambria" w:hAnsi="Cambria"/>
              </w:rPr>
            </w:pPr>
            <w:r>
              <w:rPr>
                <w:rFonts w:ascii="Cambria" w:hAnsi="Cambria"/>
              </w:rPr>
              <w:t>City</w:t>
            </w:r>
          </w:p>
          <w:p w14:paraId="3C22D133" w14:textId="77777777" w:rsidR="009274EA" w:rsidRDefault="00C53038">
            <w:pPr>
              <w:pStyle w:val="ListParagraph"/>
              <w:numPr>
                <w:ilvl w:val="0"/>
                <w:numId w:val="6"/>
              </w:numPr>
              <w:tabs>
                <w:tab w:val="left" w:pos="10620"/>
              </w:tabs>
              <w:rPr>
                <w:rFonts w:ascii="Cambria" w:hAnsi="Cambria"/>
              </w:rPr>
            </w:pPr>
            <w:r>
              <w:rPr>
                <w:rFonts w:ascii="Cambria" w:hAnsi="Cambria"/>
              </w:rPr>
              <w:t>Contact Person</w:t>
            </w:r>
          </w:p>
          <w:p w14:paraId="1EC0617A" w14:textId="77777777" w:rsidR="009274EA" w:rsidRDefault="00C53038">
            <w:pPr>
              <w:pStyle w:val="ListParagraph"/>
              <w:numPr>
                <w:ilvl w:val="0"/>
                <w:numId w:val="6"/>
              </w:numPr>
              <w:tabs>
                <w:tab w:val="left" w:pos="10620"/>
              </w:tabs>
              <w:rPr>
                <w:rFonts w:ascii="Cambria" w:hAnsi="Cambria"/>
              </w:rPr>
            </w:pPr>
            <w:r>
              <w:rPr>
                <w:rFonts w:ascii="Cambria" w:hAnsi="Cambria"/>
              </w:rPr>
              <w:t>Phone No</w:t>
            </w:r>
          </w:p>
          <w:p w14:paraId="556857E4" w14:textId="77777777" w:rsidR="009274EA" w:rsidRDefault="00C53038">
            <w:pPr>
              <w:pStyle w:val="ListParagraph"/>
              <w:numPr>
                <w:ilvl w:val="0"/>
                <w:numId w:val="6"/>
              </w:numPr>
              <w:tabs>
                <w:tab w:val="left" w:pos="10620"/>
              </w:tabs>
              <w:rPr>
                <w:rFonts w:ascii="Cambria" w:hAnsi="Cambria"/>
              </w:rPr>
            </w:pPr>
            <w:r>
              <w:rPr>
                <w:rFonts w:ascii="Cambria" w:hAnsi="Cambria"/>
              </w:rPr>
              <w:t>E Mail</w:t>
            </w:r>
          </w:p>
          <w:p w14:paraId="1F00A61D" w14:textId="77777777" w:rsidR="009274EA" w:rsidRDefault="00C53038">
            <w:pPr>
              <w:pStyle w:val="ListParagraph"/>
              <w:numPr>
                <w:ilvl w:val="0"/>
                <w:numId w:val="6"/>
              </w:numPr>
              <w:tabs>
                <w:tab w:val="left" w:pos="10620"/>
              </w:tabs>
              <w:rPr>
                <w:rFonts w:ascii="Cambria" w:hAnsi="Cambria"/>
              </w:rPr>
            </w:pPr>
            <w:r>
              <w:rPr>
                <w:rFonts w:ascii="Cambria" w:hAnsi="Cambria"/>
              </w:rPr>
              <w:t>PAN no</w:t>
            </w:r>
          </w:p>
          <w:p w14:paraId="76F169AB" w14:textId="77777777" w:rsidR="009274EA" w:rsidRDefault="00C53038">
            <w:pPr>
              <w:pStyle w:val="ListParagraph"/>
              <w:numPr>
                <w:ilvl w:val="0"/>
                <w:numId w:val="6"/>
              </w:numPr>
              <w:tabs>
                <w:tab w:val="left" w:pos="10620"/>
              </w:tabs>
              <w:rPr>
                <w:rFonts w:ascii="Cambria" w:hAnsi="Cambria"/>
              </w:rPr>
            </w:pPr>
            <w:r>
              <w:rPr>
                <w:rFonts w:ascii="Cambria" w:hAnsi="Cambria"/>
              </w:rPr>
              <w:t>GST No</w:t>
            </w:r>
          </w:p>
          <w:p w14:paraId="266FBBBC" w14:textId="77777777" w:rsidR="009274EA" w:rsidRDefault="00C53038">
            <w:pPr>
              <w:pStyle w:val="ListParagraph"/>
              <w:numPr>
                <w:ilvl w:val="0"/>
                <w:numId w:val="6"/>
              </w:numPr>
              <w:tabs>
                <w:tab w:val="left" w:pos="10620"/>
              </w:tabs>
              <w:rPr>
                <w:rFonts w:ascii="Cambria" w:hAnsi="Cambria"/>
              </w:rPr>
            </w:pPr>
            <w:r>
              <w:rPr>
                <w:rFonts w:ascii="Cambria" w:hAnsi="Cambria"/>
              </w:rPr>
              <w:t>State Name</w:t>
            </w:r>
          </w:p>
          <w:p w14:paraId="2781E374" w14:textId="77777777" w:rsidR="009274EA" w:rsidRDefault="00C53038">
            <w:pPr>
              <w:pStyle w:val="Heading112pt"/>
              <w:tabs>
                <w:tab w:val="left" w:pos="10620"/>
              </w:tabs>
              <w:rPr>
                <w:rFonts w:ascii="Cambria" w:hAnsi="Cambria"/>
                <w:b w:val="0"/>
              </w:rPr>
            </w:pPr>
            <w:bookmarkStart w:id="9577" w:name="_Toc137819675"/>
            <w:bookmarkStart w:id="9578" w:name="_Toc137832342"/>
            <w:r>
              <w:rPr>
                <w:rFonts w:ascii="Cambria" w:hAnsi="Cambria"/>
                <w:b w:val="0"/>
              </w:rPr>
              <w:t>System should display validation message “Please enter detail” if any of above field is empty.</w:t>
            </w:r>
            <w:bookmarkEnd w:id="9577"/>
            <w:bookmarkEnd w:id="9578"/>
          </w:p>
          <w:p w14:paraId="3CFFAFE8" w14:textId="77777777" w:rsidR="009274EA" w:rsidRDefault="00C53038">
            <w:pPr>
              <w:pStyle w:val="Heading112pt"/>
              <w:tabs>
                <w:tab w:val="left" w:pos="10620"/>
              </w:tabs>
              <w:rPr>
                <w:rFonts w:ascii="Cambria" w:hAnsi="Cambria"/>
                <w:b w:val="0"/>
              </w:rPr>
            </w:pPr>
            <w:bookmarkStart w:id="9579" w:name="_Toc137819676"/>
            <w:bookmarkStart w:id="9580" w:name="_Toc137832343"/>
            <w:r>
              <w:rPr>
                <w:rFonts w:ascii="Cambria" w:hAnsi="Cambria"/>
                <w:b w:val="0"/>
              </w:rPr>
              <w:t>System should provide dropdown master for below fields on Auctioneer /Broker User registration page.</w:t>
            </w:r>
            <w:bookmarkEnd w:id="9579"/>
            <w:bookmarkEnd w:id="9580"/>
          </w:p>
          <w:p w14:paraId="380C3E29" w14:textId="77777777" w:rsidR="009274EA" w:rsidRDefault="00C53038">
            <w:pPr>
              <w:pStyle w:val="ListParagraph"/>
              <w:numPr>
                <w:ilvl w:val="0"/>
                <w:numId w:val="13"/>
              </w:numPr>
              <w:tabs>
                <w:tab w:val="left" w:pos="10620"/>
              </w:tabs>
              <w:rPr>
                <w:rFonts w:ascii="Cambria" w:hAnsi="Cambria"/>
              </w:rPr>
            </w:pPr>
            <w:r>
              <w:rPr>
                <w:rFonts w:ascii="Cambria" w:hAnsi="Cambria"/>
              </w:rPr>
              <w:t>State Master</w:t>
            </w:r>
          </w:p>
          <w:p w14:paraId="48B96D6E" w14:textId="77777777" w:rsidR="009274EA" w:rsidRDefault="00C53038">
            <w:pPr>
              <w:pStyle w:val="Heading112pt"/>
              <w:tabs>
                <w:tab w:val="left" w:pos="10620"/>
              </w:tabs>
              <w:rPr>
                <w:rFonts w:ascii="Cambria" w:hAnsi="Cambria"/>
                <w:b w:val="0"/>
              </w:rPr>
            </w:pPr>
            <w:bookmarkStart w:id="9581" w:name="_Toc137819677"/>
            <w:bookmarkStart w:id="9582" w:name="_Toc137832344"/>
            <w:r>
              <w:rPr>
                <w:rFonts w:ascii="Cambria" w:hAnsi="Cambria"/>
                <w:b w:val="0"/>
              </w:rPr>
              <w:t>System should provide list box in auction center field for mapping one auctioneer in multiple auction center.</w:t>
            </w:r>
          </w:p>
          <w:p w14:paraId="0CA7FA31" w14:textId="77777777" w:rsidR="009274EA" w:rsidRDefault="00C53038">
            <w:pPr>
              <w:pStyle w:val="Heading112pt"/>
              <w:tabs>
                <w:tab w:val="left" w:pos="10620"/>
              </w:tabs>
              <w:rPr>
                <w:rFonts w:ascii="Cambria" w:hAnsi="Cambria"/>
                <w:b w:val="0"/>
              </w:rPr>
            </w:pPr>
            <w:bookmarkStart w:id="9583" w:name="_Toc137819678"/>
            <w:bookmarkStart w:id="9584" w:name="_Toc137832345"/>
            <w:bookmarkEnd w:id="9581"/>
            <w:bookmarkEnd w:id="9582"/>
            <w:r>
              <w:rPr>
                <w:rFonts w:ascii="Cambria" w:hAnsi="Cambria"/>
                <w:b w:val="0"/>
              </w:rPr>
              <w:t>System should automatically render “State Code” as per selection of state from state dropdown.</w:t>
            </w:r>
            <w:bookmarkEnd w:id="9583"/>
            <w:bookmarkEnd w:id="9584"/>
          </w:p>
          <w:p w14:paraId="2335EC7D" w14:textId="77777777" w:rsidR="009274EA" w:rsidRDefault="00C53038">
            <w:pPr>
              <w:pStyle w:val="Heading112pt"/>
              <w:tabs>
                <w:tab w:val="left" w:pos="10620"/>
              </w:tabs>
              <w:rPr>
                <w:rFonts w:ascii="Cambria" w:hAnsi="Cambria"/>
                <w:b w:val="0"/>
              </w:rPr>
            </w:pPr>
            <w:bookmarkStart w:id="9585" w:name="_Toc137819679"/>
            <w:bookmarkStart w:id="9586" w:name="_Toc137832346"/>
            <w:r>
              <w:rPr>
                <w:rFonts w:ascii="Cambria" w:hAnsi="Cambria"/>
                <w:b w:val="0"/>
              </w:rPr>
              <w:lastRenderedPageBreak/>
              <w:t>System should now allow user to change the value in “State Code” field.</w:t>
            </w:r>
            <w:bookmarkEnd w:id="9585"/>
            <w:bookmarkEnd w:id="9586"/>
          </w:p>
          <w:p w14:paraId="66BE4436" w14:textId="77777777" w:rsidR="009274EA" w:rsidRDefault="00C53038">
            <w:pPr>
              <w:pStyle w:val="Heading112pt"/>
              <w:tabs>
                <w:tab w:val="left" w:pos="10620"/>
              </w:tabs>
              <w:rPr>
                <w:rFonts w:ascii="Cambria" w:hAnsi="Cambria"/>
                <w:b w:val="0"/>
              </w:rPr>
            </w:pPr>
            <w:bookmarkStart w:id="9587" w:name="_Toc137819680"/>
            <w:bookmarkStart w:id="9588" w:name="_Toc137832347"/>
            <w:r>
              <w:rPr>
                <w:rFonts w:ascii="Cambria" w:hAnsi="Cambria"/>
                <w:b w:val="0"/>
              </w:rPr>
              <w:t>“State Code” should as per GST state code.</w:t>
            </w:r>
            <w:bookmarkEnd w:id="9587"/>
            <w:bookmarkEnd w:id="9588"/>
          </w:p>
          <w:p w14:paraId="2C4BAC6D" w14:textId="77777777" w:rsidR="009274EA" w:rsidRDefault="00C53038">
            <w:pPr>
              <w:pStyle w:val="Heading112pt"/>
              <w:tabs>
                <w:tab w:val="left" w:pos="10620"/>
              </w:tabs>
              <w:rPr>
                <w:rFonts w:ascii="Cambria" w:hAnsi="Cambria"/>
                <w:b w:val="0"/>
              </w:rPr>
            </w:pPr>
            <w:bookmarkStart w:id="9589" w:name="_Toc137819681"/>
            <w:bookmarkStart w:id="9590" w:name="_Toc137832348"/>
            <w:r>
              <w:rPr>
                <w:rFonts w:ascii="Cambria" w:hAnsi="Cambria"/>
                <w:b w:val="0"/>
              </w:rPr>
              <w:t>System should not allow to enter duplicate email id to TAO user and should display validation “Email id” is already registered.</w:t>
            </w:r>
            <w:bookmarkEnd w:id="9589"/>
            <w:bookmarkEnd w:id="9590"/>
          </w:p>
          <w:p w14:paraId="6E229F25" w14:textId="77777777" w:rsidR="009274EA" w:rsidRDefault="00C53038">
            <w:pPr>
              <w:pStyle w:val="Heading112pt"/>
              <w:tabs>
                <w:tab w:val="left" w:pos="10620"/>
              </w:tabs>
              <w:rPr>
                <w:rFonts w:ascii="Cambria" w:hAnsi="Cambria"/>
                <w:b w:val="0"/>
              </w:rPr>
            </w:pPr>
            <w:bookmarkStart w:id="9591" w:name="_Toc137819682"/>
            <w:bookmarkStart w:id="9592" w:name="_Toc137832349"/>
            <w:r>
              <w:rPr>
                <w:rFonts w:ascii="Cambria" w:hAnsi="Cambria"/>
                <w:b w:val="0"/>
              </w:rPr>
              <w:t>System should not allow to allocate same Auctioneer code to TAO User and should display validation “Auctioneer Code” is already assigned to other Auctioneer User.</w:t>
            </w:r>
            <w:bookmarkEnd w:id="9591"/>
            <w:bookmarkEnd w:id="9592"/>
          </w:p>
          <w:p w14:paraId="41404E92" w14:textId="77777777" w:rsidR="009274EA" w:rsidRDefault="00C53038">
            <w:pPr>
              <w:pStyle w:val="Heading112pt"/>
              <w:tabs>
                <w:tab w:val="left" w:pos="10620"/>
              </w:tabs>
              <w:rPr>
                <w:rFonts w:ascii="Cambria" w:hAnsi="Cambria"/>
                <w:b w:val="0"/>
              </w:rPr>
            </w:pPr>
            <w:bookmarkStart w:id="9593" w:name="_Toc137819683"/>
            <w:bookmarkStart w:id="9594" w:name="_Toc137832350"/>
            <w:r>
              <w:rPr>
                <w:rFonts w:ascii="Cambria" w:hAnsi="Cambria"/>
                <w:b w:val="0"/>
              </w:rPr>
              <w:t>System should not allow to allocate same Tea Board Registration No to TAO User and should display validation “Tea Board Registration No” is already assigned to other Auctioneer User.</w:t>
            </w:r>
            <w:bookmarkEnd w:id="9593"/>
            <w:bookmarkEnd w:id="9594"/>
          </w:p>
          <w:p w14:paraId="5B1301E4" w14:textId="77777777" w:rsidR="009274EA" w:rsidRDefault="00C53038">
            <w:pPr>
              <w:pStyle w:val="Heading112pt"/>
              <w:tabs>
                <w:tab w:val="left" w:pos="10620"/>
              </w:tabs>
              <w:rPr>
                <w:rFonts w:ascii="Cambria" w:hAnsi="Cambria"/>
                <w:b w:val="0"/>
              </w:rPr>
            </w:pPr>
            <w:bookmarkStart w:id="9595" w:name="_Toc137819684"/>
            <w:bookmarkStart w:id="9596" w:name="_Toc137832351"/>
            <w:r>
              <w:rPr>
                <w:rFonts w:ascii="Cambria" w:hAnsi="Cambria"/>
                <w:b w:val="0"/>
              </w:rPr>
              <w:t>System should not allow to allocate same Tax Identification No. to TAO User and should display validation “Tax Identification No.” is already assigned to other Auctioneer User.</w:t>
            </w:r>
            <w:bookmarkEnd w:id="9595"/>
            <w:bookmarkEnd w:id="9596"/>
          </w:p>
          <w:p w14:paraId="033C7348" w14:textId="77777777" w:rsidR="009274EA" w:rsidRDefault="00C53038">
            <w:pPr>
              <w:pStyle w:val="Heading112pt"/>
              <w:tabs>
                <w:tab w:val="left" w:pos="10620"/>
              </w:tabs>
              <w:rPr>
                <w:rFonts w:ascii="Cambria" w:hAnsi="Cambria"/>
                <w:b w:val="0"/>
              </w:rPr>
            </w:pPr>
            <w:bookmarkStart w:id="9597" w:name="_Toc137819685"/>
            <w:bookmarkStart w:id="9598" w:name="_Toc137832352"/>
            <w:r>
              <w:rPr>
                <w:rFonts w:ascii="Cambria" w:hAnsi="Cambria"/>
                <w:b w:val="0"/>
              </w:rPr>
              <w:t>System should not allow to allocate same CIN No. to TAO User and should display validation “CIN No.” is already assigned to other Auctioneer User.</w:t>
            </w:r>
            <w:bookmarkEnd w:id="9597"/>
            <w:bookmarkEnd w:id="9598"/>
          </w:p>
          <w:p w14:paraId="411F3067" w14:textId="77777777" w:rsidR="009274EA" w:rsidRDefault="00C53038">
            <w:pPr>
              <w:pStyle w:val="Heading112pt"/>
              <w:tabs>
                <w:tab w:val="left" w:pos="10620"/>
              </w:tabs>
              <w:rPr>
                <w:rFonts w:ascii="Cambria" w:hAnsi="Cambria"/>
                <w:b w:val="0"/>
              </w:rPr>
            </w:pPr>
            <w:bookmarkStart w:id="9599" w:name="_Toc137819686"/>
            <w:bookmarkStart w:id="9600" w:name="_Toc137832353"/>
            <w:r>
              <w:rPr>
                <w:rFonts w:ascii="Cambria" w:hAnsi="Cambria"/>
                <w:b w:val="0"/>
              </w:rPr>
              <w:t>System should not allow to allocate same PAN No. to TAO User and should display validation “PAN No.” is already assigned to other Auctioneer User.</w:t>
            </w:r>
            <w:bookmarkEnd w:id="9599"/>
            <w:bookmarkEnd w:id="9600"/>
          </w:p>
          <w:p w14:paraId="6490AF71" w14:textId="77777777" w:rsidR="009274EA" w:rsidRDefault="00C53038">
            <w:pPr>
              <w:pStyle w:val="Heading112pt"/>
              <w:tabs>
                <w:tab w:val="left" w:pos="10620"/>
              </w:tabs>
              <w:rPr>
                <w:rFonts w:ascii="Cambria" w:hAnsi="Cambria"/>
                <w:b w:val="0"/>
              </w:rPr>
            </w:pPr>
            <w:bookmarkStart w:id="9601" w:name="_Toc137819687"/>
            <w:bookmarkStart w:id="9602" w:name="_Toc137832354"/>
            <w:r>
              <w:rPr>
                <w:rFonts w:ascii="Cambria" w:hAnsi="Cambria"/>
                <w:b w:val="0"/>
              </w:rPr>
              <w:t>System should not allow to allocate same GST No. to TAO User and should display validation “GST No.” is already assigned to other Auctioneer User.</w:t>
            </w:r>
            <w:bookmarkEnd w:id="9601"/>
            <w:bookmarkEnd w:id="9602"/>
          </w:p>
          <w:p w14:paraId="1DA77298" w14:textId="77777777" w:rsidR="009274EA" w:rsidRDefault="00C53038">
            <w:pPr>
              <w:pStyle w:val="Heading112pt"/>
              <w:tabs>
                <w:tab w:val="left" w:pos="10620"/>
              </w:tabs>
              <w:rPr>
                <w:rFonts w:ascii="Cambria" w:hAnsi="Cambria"/>
                <w:b w:val="0"/>
              </w:rPr>
            </w:pPr>
            <w:bookmarkStart w:id="9603" w:name="_Toc137819688"/>
            <w:bookmarkStart w:id="9604" w:name="_Toc137832355"/>
            <w:r>
              <w:rPr>
                <w:rFonts w:ascii="Cambria" w:hAnsi="Cambria"/>
                <w:b w:val="0"/>
              </w:rPr>
              <w:t>System should not allow to allocate same FSSAINo. to TAO User and should display validation “FSSAINo.” is already assigned to other Auctioneer User.</w:t>
            </w:r>
            <w:bookmarkEnd w:id="9603"/>
            <w:bookmarkEnd w:id="9604"/>
          </w:p>
          <w:p w14:paraId="3BE40451" w14:textId="77777777" w:rsidR="009274EA" w:rsidRDefault="00C53038">
            <w:pPr>
              <w:pStyle w:val="Heading112pt"/>
              <w:tabs>
                <w:tab w:val="left" w:pos="10620"/>
              </w:tabs>
              <w:rPr>
                <w:rFonts w:ascii="Cambria" w:hAnsi="Cambria"/>
                <w:b w:val="0"/>
              </w:rPr>
            </w:pPr>
            <w:bookmarkStart w:id="9605" w:name="_Toc137819689"/>
            <w:bookmarkStart w:id="9606" w:name="_Toc137832356"/>
            <w:r>
              <w:rPr>
                <w:rFonts w:ascii="Cambria" w:hAnsi="Cambria"/>
                <w:b w:val="0"/>
              </w:rPr>
              <w:t>System should auto generate the “Entity Code”.</w:t>
            </w:r>
            <w:bookmarkEnd w:id="9605"/>
            <w:bookmarkEnd w:id="9606"/>
          </w:p>
          <w:p w14:paraId="35865BC3" w14:textId="77777777" w:rsidR="009274EA" w:rsidRDefault="00C53038">
            <w:pPr>
              <w:pStyle w:val="Heading112pt"/>
              <w:tabs>
                <w:tab w:val="left" w:pos="10620"/>
              </w:tabs>
              <w:rPr>
                <w:rFonts w:ascii="Cambria" w:hAnsi="Cambria"/>
                <w:b w:val="0"/>
              </w:rPr>
            </w:pPr>
            <w:bookmarkStart w:id="9607" w:name="_Toc137819690"/>
            <w:bookmarkStart w:id="9608" w:name="_Toc137832357"/>
            <w:r>
              <w:rPr>
                <w:rFonts w:ascii="Cambria" w:hAnsi="Cambria"/>
                <w:b w:val="0"/>
              </w:rPr>
              <w:t>System should not allow to change the “Entity Code” and field should be disabled in edit and create Auctioneer User page.</w:t>
            </w:r>
            <w:bookmarkEnd w:id="9607"/>
            <w:bookmarkEnd w:id="9608"/>
          </w:p>
          <w:p w14:paraId="7E7B147D" w14:textId="77777777" w:rsidR="009274EA" w:rsidRDefault="00C53038">
            <w:pPr>
              <w:pStyle w:val="Heading112pt"/>
              <w:tabs>
                <w:tab w:val="left" w:pos="10620"/>
              </w:tabs>
              <w:rPr>
                <w:rFonts w:ascii="Cambria" w:hAnsi="Cambria"/>
                <w:b w:val="0"/>
              </w:rPr>
            </w:pPr>
            <w:bookmarkStart w:id="9609" w:name="_Toc137819691"/>
            <w:bookmarkStart w:id="9610" w:name="_Toc137832358"/>
            <w:r>
              <w:rPr>
                <w:rFonts w:ascii="Cambria" w:hAnsi="Cambria"/>
                <w:b w:val="0"/>
              </w:rPr>
              <w:t>System should display confirmation message “Auctioneer User” registered successfully and should triggered email to Auctioneer User on email id as provided during registration with temporary password on click button.</w:t>
            </w:r>
            <w:bookmarkEnd w:id="9609"/>
            <w:bookmarkEnd w:id="9610"/>
          </w:p>
          <w:p w14:paraId="52CDF8A5" w14:textId="77777777" w:rsidR="009274EA" w:rsidRDefault="00C53038">
            <w:pPr>
              <w:pStyle w:val="Heading112pt"/>
              <w:tabs>
                <w:tab w:val="left" w:pos="10620"/>
              </w:tabs>
              <w:rPr>
                <w:rFonts w:ascii="Cambria" w:hAnsi="Cambria"/>
                <w:b w:val="0"/>
              </w:rPr>
            </w:pPr>
            <w:bookmarkStart w:id="9611" w:name="_Toc137819692"/>
            <w:bookmarkStart w:id="9612" w:name="_Toc137832359"/>
            <w:r>
              <w:rPr>
                <w:rFonts w:ascii="Cambria" w:hAnsi="Cambria"/>
                <w:b w:val="0"/>
              </w:rPr>
              <w:t xml:space="preserve">System should move the profile under “Approved” </w:t>
            </w:r>
            <w:r>
              <w:rPr>
                <w:rFonts w:ascii="Cambria" w:hAnsi="Cambria"/>
                <w:b w:val="0"/>
                <w:strike/>
              </w:rPr>
              <w:t>tab</w:t>
            </w:r>
            <w:r>
              <w:rPr>
                <w:rFonts w:ascii="Cambria" w:hAnsi="Cambria"/>
                <w:b w:val="0"/>
              </w:rPr>
              <w:t xml:space="preserve"> of newly registered “Auctioneer User”.</w:t>
            </w:r>
            <w:bookmarkEnd w:id="9611"/>
            <w:bookmarkEnd w:id="9612"/>
          </w:p>
          <w:p w14:paraId="42C8A7E2" w14:textId="77777777" w:rsidR="009274EA" w:rsidRDefault="00C53038">
            <w:pPr>
              <w:pStyle w:val="Heading112pt"/>
              <w:tabs>
                <w:tab w:val="left" w:pos="10620"/>
              </w:tabs>
              <w:rPr>
                <w:rFonts w:ascii="Cambria" w:hAnsi="Cambria"/>
                <w:b w:val="0"/>
              </w:rPr>
            </w:pPr>
            <w:bookmarkStart w:id="9613" w:name="_Toc137819693"/>
            <w:bookmarkStart w:id="9614" w:name="_Toc137832360"/>
            <w:r>
              <w:rPr>
                <w:rFonts w:ascii="Cambria" w:hAnsi="Cambria"/>
                <w:b w:val="0"/>
              </w:rPr>
              <w:t>System should clear all fields on click of Clear button.</w:t>
            </w:r>
            <w:bookmarkEnd w:id="9613"/>
            <w:bookmarkEnd w:id="9614"/>
          </w:p>
          <w:p w14:paraId="26DD700E" w14:textId="77777777" w:rsidR="009274EA" w:rsidRDefault="00C53038">
            <w:pPr>
              <w:pStyle w:val="Heading112pt"/>
              <w:tabs>
                <w:tab w:val="left" w:pos="10620"/>
              </w:tabs>
              <w:rPr>
                <w:rFonts w:ascii="Cambria" w:hAnsi="Cambria"/>
                <w:b w:val="0"/>
              </w:rPr>
            </w:pPr>
            <w:bookmarkStart w:id="9615" w:name="_Toc137819694"/>
            <w:bookmarkStart w:id="9616" w:name="_Toc137832361"/>
            <w:r>
              <w:rPr>
                <w:rFonts w:ascii="Cambria" w:hAnsi="Cambria"/>
                <w:b w:val="0"/>
              </w:rPr>
              <w:t>System should display only that “Auction Center” records which has been configured/mapped with him/her during registration.</w:t>
            </w:r>
            <w:bookmarkEnd w:id="9615"/>
            <w:bookmarkEnd w:id="9616"/>
          </w:p>
          <w:p w14:paraId="18209298" w14:textId="77777777" w:rsidR="009274EA" w:rsidRDefault="00C53038">
            <w:pPr>
              <w:pStyle w:val="Heading112pt"/>
              <w:tabs>
                <w:tab w:val="left" w:pos="10620"/>
              </w:tabs>
              <w:rPr>
                <w:rFonts w:ascii="Cambria" w:hAnsi="Cambria"/>
              </w:rPr>
            </w:pPr>
            <w:bookmarkStart w:id="9617" w:name="_Toc137819695"/>
            <w:bookmarkStart w:id="9618" w:name="_Toc137832362"/>
            <w:r>
              <w:rPr>
                <w:rFonts w:ascii="Cambria" w:hAnsi="Cambria"/>
                <w:b w:val="0"/>
              </w:rPr>
              <w:t>System should allow auctioneer user to perform all activities which includes Pre-Auction and Post-Auction activities.</w:t>
            </w:r>
            <w:bookmarkEnd w:id="9617"/>
            <w:bookmarkEnd w:id="9618"/>
          </w:p>
          <w:p w14:paraId="34A48BF7" w14:textId="77777777" w:rsidR="009274EA" w:rsidRDefault="00C53038">
            <w:pPr>
              <w:pStyle w:val="Heading112pt"/>
              <w:rPr>
                <w:rFonts w:ascii="Cambria" w:hAnsi="Cambria"/>
              </w:rPr>
            </w:pPr>
            <w:r>
              <w:rPr>
                <w:rFonts w:ascii="Cambria" w:hAnsi="Cambria"/>
                <w:b w:val="0"/>
              </w:rPr>
              <w:t>System should ask multiple GST code if TAO is trying to register auctioneer with multiple auction center which belong to different state.</w:t>
            </w:r>
          </w:p>
          <w:p w14:paraId="279A45CB" w14:textId="77777777" w:rsidR="009274EA" w:rsidRDefault="00C53038">
            <w:pPr>
              <w:pStyle w:val="Heading112pt"/>
              <w:numPr>
                <w:ilvl w:val="1"/>
                <w:numId w:val="2"/>
              </w:numPr>
              <w:rPr>
                <w:rFonts w:ascii="Cambria" w:hAnsi="Cambria"/>
              </w:rPr>
            </w:pPr>
            <w:r>
              <w:rPr>
                <w:rFonts w:ascii="Cambria" w:hAnsi="Cambria"/>
                <w:b w:val="0"/>
              </w:rPr>
              <w:t>System should display also display extra “Address” fields against each newly added GST field.</w:t>
            </w:r>
          </w:p>
          <w:p w14:paraId="64744606" w14:textId="77777777" w:rsidR="009274EA" w:rsidRDefault="00C53038">
            <w:pPr>
              <w:pStyle w:val="Heading112pt"/>
              <w:numPr>
                <w:ilvl w:val="1"/>
                <w:numId w:val="2"/>
              </w:numPr>
              <w:rPr>
                <w:rFonts w:ascii="Cambria" w:hAnsi="Cambria"/>
              </w:rPr>
            </w:pPr>
            <w:r>
              <w:rPr>
                <w:rFonts w:ascii="Cambria" w:hAnsi="Cambria"/>
                <w:b w:val="0"/>
              </w:rPr>
              <w:t>Newly added GST field and Address field should be non-mandatory.</w:t>
            </w:r>
          </w:p>
          <w:p w14:paraId="5BAF46BE" w14:textId="77777777" w:rsidR="009274EA" w:rsidRDefault="00C53038">
            <w:pPr>
              <w:pStyle w:val="Heading112pt"/>
              <w:rPr>
                <w:rFonts w:ascii="Cambria" w:hAnsi="Cambria"/>
              </w:rPr>
            </w:pPr>
            <w:r>
              <w:rPr>
                <w:rFonts w:ascii="Cambria" w:hAnsi="Cambria"/>
                <w:b w:val="0"/>
              </w:rPr>
              <w:t>System should not ask multiple GST code if TAO is trying to register auctioneer with multiple auction center which belong to same state.</w:t>
            </w:r>
          </w:p>
          <w:p w14:paraId="6E39DCCF"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lastRenderedPageBreak/>
              <w:t>Audit Trail Report</w:t>
            </w:r>
            <w:r>
              <w:rPr>
                <w:rFonts w:ascii="Cambria" w:hAnsi="Cambria"/>
              </w:rPr>
              <w:t xml:space="preserve"> :</w:t>
            </w:r>
          </w:p>
          <w:p w14:paraId="3CD8DFB8" w14:textId="77777777" w:rsidR="009274EA" w:rsidRDefault="00C53038">
            <w:pPr>
              <w:pStyle w:val="Heading112pt"/>
              <w:rPr>
                <w:rFonts w:ascii="Cambria" w:hAnsi="Cambria"/>
                <w:b w:val="0"/>
              </w:rPr>
            </w:pPr>
            <w:r>
              <w:rPr>
                <w:rFonts w:ascii="Cambria" w:hAnsi="Cambria"/>
                <w:b w:val="0"/>
              </w:rPr>
              <w:t>System should capture the entry of “Auctioneer” creation in audit trail report as “New Auctioneer: &lt; Auctioneer&gt; created”.</w:t>
            </w:r>
          </w:p>
          <w:p w14:paraId="670B6CAF" w14:textId="77777777" w:rsidR="009274EA" w:rsidRDefault="009274EA">
            <w:pPr>
              <w:pStyle w:val="Heading112pt"/>
              <w:numPr>
                <w:ilvl w:val="0"/>
                <w:numId w:val="0"/>
              </w:numPr>
              <w:ind w:left="360"/>
              <w:rPr>
                <w:rFonts w:ascii="Cambria" w:hAnsi="Cambria"/>
                <w:b w:val="0"/>
              </w:rPr>
            </w:pPr>
          </w:p>
          <w:p w14:paraId="3C55636B" w14:textId="77777777" w:rsidR="009274EA" w:rsidRDefault="00C53038">
            <w:pPr>
              <w:pStyle w:val="Heading112pt"/>
              <w:numPr>
                <w:ilvl w:val="0"/>
                <w:numId w:val="0"/>
              </w:numPr>
              <w:tabs>
                <w:tab w:val="left" w:pos="10620"/>
              </w:tabs>
              <w:ind w:left="360" w:hanging="360"/>
              <w:rPr>
                <w:rFonts w:ascii="Cambria" w:hAnsi="Cambria"/>
                <w:b w:val="0"/>
              </w:rPr>
            </w:pPr>
            <w:bookmarkStart w:id="9619" w:name="_Toc137819696"/>
            <w:bookmarkStart w:id="9620" w:name="_Toc137832363"/>
            <w:r>
              <w:rPr>
                <w:rFonts w:ascii="Cambria" w:hAnsi="Cambria"/>
                <w:u w:val="single"/>
              </w:rPr>
              <w:t xml:space="preserve">Document </w:t>
            </w:r>
            <w:bookmarkEnd w:id="9619"/>
            <w:bookmarkEnd w:id="9620"/>
            <w:r>
              <w:rPr>
                <w:rFonts w:ascii="Cambria" w:hAnsi="Cambria"/>
                <w:u w:val="single"/>
              </w:rPr>
              <w:t>Upload</w:t>
            </w:r>
            <w:r>
              <w:rPr>
                <w:rFonts w:ascii="Cambria" w:hAnsi="Cambria"/>
                <w:b w:val="0"/>
              </w:rPr>
              <w:t>:</w:t>
            </w:r>
          </w:p>
          <w:p w14:paraId="32D3E4A7" w14:textId="77777777" w:rsidR="009274EA" w:rsidRDefault="00C53038">
            <w:pPr>
              <w:pStyle w:val="Heading112pt"/>
              <w:tabs>
                <w:tab w:val="left" w:pos="10620"/>
              </w:tabs>
              <w:rPr>
                <w:rFonts w:ascii="Cambria" w:hAnsi="Cambria"/>
              </w:rPr>
            </w:pPr>
            <w:bookmarkStart w:id="9621" w:name="_Toc137819697"/>
            <w:bookmarkStart w:id="9622" w:name="_Toc137832364"/>
            <w:r>
              <w:rPr>
                <w:rFonts w:ascii="Cambria" w:hAnsi="Cambria"/>
                <w:b w:val="0"/>
              </w:rPr>
              <w:t>System should allow user to upload PDF file while creating any new value in master.</w:t>
            </w:r>
            <w:bookmarkEnd w:id="9621"/>
            <w:bookmarkEnd w:id="9622"/>
          </w:p>
          <w:p w14:paraId="05F799E9" w14:textId="77777777" w:rsidR="009274EA" w:rsidRDefault="00C53038">
            <w:pPr>
              <w:pStyle w:val="Heading112pt"/>
              <w:tabs>
                <w:tab w:val="left" w:pos="10620"/>
              </w:tabs>
              <w:rPr>
                <w:rFonts w:ascii="Cambria" w:hAnsi="Cambria"/>
              </w:rPr>
            </w:pPr>
            <w:bookmarkStart w:id="9623" w:name="_Toc137819698"/>
            <w:bookmarkStart w:id="9624" w:name="_Toc137832365"/>
            <w:r>
              <w:rPr>
                <w:rFonts w:ascii="Cambria" w:hAnsi="Cambria"/>
                <w:b w:val="0"/>
              </w:rPr>
              <w:t>File upload functionality should be non-mandatory.</w:t>
            </w:r>
            <w:bookmarkEnd w:id="9623"/>
            <w:bookmarkEnd w:id="9624"/>
          </w:p>
          <w:p w14:paraId="06D83ED0" w14:textId="77777777" w:rsidR="009274EA" w:rsidRDefault="00C53038">
            <w:pPr>
              <w:pStyle w:val="Heading112pt"/>
              <w:tabs>
                <w:tab w:val="left" w:pos="10620"/>
              </w:tabs>
              <w:rPr>
                <w:rFonts w:ascii="Cambria" w:hAnsi="Cambria"/>
              </w:rPr>
            </w:pPr>
            <w:bookmarkStart w:id="9625" w:name="_Toc137819699"/>
            <w:bookmarkStart w:id="9626" w:name="_Toc137832366"/>
            <w:r>
              <w:rPr>
                <w:rFonts w:ascii="Cambria" w:hAnsi="Cambria"/>
                <w:b w:val="0"/>
              </w:rPr>
              <w:t>System should provide below options under file upload page.</w:t>
            </w:r>
            <w:bookmarkEnd w:id="9625"/>
            <w:bookmarkEnd w:id="9626"/>
          </w:p>
          <w:p w14:paraId="30EE69C3" w14:textId="77777777" w:rsidR="009274EA" w:rsidRDefault="00C53038">
            <w:pPr>
              <w:pStyle w:val="Heading112pt"/>
              <w:numPr>
                <w:ilvl w:val="1"/>
                <w:numId w:val="2"/>
              </w:numPr>
              <w:tabs>
                <w:tab w:val="left" w:pos="10620"/>
              </w:tabs>
              <w:rPr>
                <w:rFonts w:ascii="Cambria" w:hAnsi="Cambria"/>
              </w:rPr>
            </w:pPr>
            <w:bookmarkStart w:id="9627" w:name="_Toc137819700"/>
            <w:bookmarkStart w:id="9628" w:name="_Toc137832367"/>
            <w:r>
              <w:rPr>
                <w:rFonts w:ascii="Cambria" w:hAnsi="Cambria"/>
                <w:b w:val="0"/>
              </w:rPr>
              <w:t>Browser document button</w:t>
            </w:r>
            <w:bookmarkEnd w:id="9627"/>
            <w:bookmarkEnd w:id="9628"/>
          </w:p>
          <w:p w14:paraId="455C1A28" w14:textId="77777777" w:rsidR="009274EA" w:rsidRDefault="00C53038">
            <w:pPr>
              <w:pStyle w:val="Heading112pt"/>
              <w:numPr>
                <w:ilvl w:val="1"/>
                <w:numId w:val="2"/>
              </w:numPr>
              <w:tabs>
                <w:tab w:val="left" w:pos="10620"/>
              </w:tabs>
              <w:rPr>
                <w:rFonts w:ascii="Cambria" w:hAnsi="Cambria"/>
              </w:rPr>
            </w:pPr>
            <w:bookmarkStart w:id="9629" w:name="_Toc137819701"/>
            <w:bookmarkStart w:id="9630" w:name="_Toc137832368"/>
            <w:r>
              <w:rPr>
                <w:rFonts w:ascii="Cambria" w:hAnsi="Cambria"/>
                <w:b w:val="0"/>
              </w:rPr>
              <w:t>Document Brief/Remarks textbox</w:t>
            </w:r>
            <w:bookmarkEnd w:id="9629"/>
            <w:bookmarkEnd w:id="9630"/>
          </w:p>
          <w:p w14:paraId="796452D6" w14:textId="77777777" w:rsidR="009274EA" w:rsidRDefault="00C53038">
            <w:pPr>
              <w:pStyle w:val="Heading112pt"/>
              <w:numPr>
                <w:ilvl w:val="1"/>
                <w:numId w:val="2"/>
              </w:numPr>
              <w:tabs>
                <w:tab w:val="left" w:pos="10620"/>
              </w:tabs>
              <w:rPr>
                <w:rFonts w:ascii="Cambria" w:hAnsi="Cambria"/>
              </w:rPr>
            </w:pPr>
            <w:bookmarkStart w:id="9631" w:name="_Toc137819702"/>
            <w:bookmarkStart w:id="9632" w:name="_Toc137832369"/>
            <w:r>
              <w:rPr>
                <w:rFonts w:ascii="Cambria" w:hAnsi="Cambria"/>
                <w:b w:val="0"/>
              </w:rPr>
              <w:t>Upload button</w:t>
            </w:r>
            <w:bookmarkEnd w:id="9631"/>
            <w:bookmarkEnd w:id="9632"/>
          </w:p>
          <w:p w14:paraId="18CAC193" w14:textId="77777777" w:rsidR="009274EA" w:rsidRDefault="00C53038">
            <w:pPr>
              <w:pStyle w:val="Heading112pt"/>
              <w:numPr>
                <w:ilvl w:val="1"/>
                <w:numId w:val="2"/>
              </w:numPr>
              <w:tabs>
                <w:tab w:val="left" w:pos="10620"/>
              </w:tabs>
              <w:rPr>
                <w:rFonts w:ascii="Cambria" w:hAnsi="Cambria"/>
              </w:rPr>
            </w:pPr>
            <w:bookmarkStart w:id="9633" w:name="_Toc137819703"/>
            <w:bookmarkStart w:id="9634" w:name="_Toc137832370"/>
            <w:r>
              <w:rPr>
                <w:rFonts w:ascii="Cambria" w:hAnsi="Cambria"/>
                <w:b w:val="0"/>
              </w:rPr>
              <w:t>Clear button.</w:t>
            </w:r>
            <w:bookmarkEnd w:id="9633"/>
            <w:bookmarkEnd w:id="9634"/>
          </w:p>
          <w:p w14:paraId="3570D22F" w14:textId="77777777" w:rsidR="009274EA" w:rsidRDefault="00C53038">
            <w:pPr>
              <w:pStyle w:val="Heading112pt"/>
              <w:tabs>
                <w:tab w:val="left" w:pos="10620"/>
              </w:tabs>
              <w:rPr>
                <w:rFonts w:ascii="Cambria" w:hAnsi="Cambria"/>
              </w:rPr>
            </w:pPr>
            <w:bookmarkStart w:id="9635" w:name="_Toc137819704"/>
            <w:bookmarkStart w:id="9636" w:name="_Toc137832371"/>
            <w:r>
              <w:rPr>
                <w:rFonts w:ascii="Cambria" w:hAnsi="Cambria"/>
                <w:b w:val="0"/>
              </w:rPr>
              <w:t>System should allow to upload 10 MB Size per file.</w:t>
            </w:r>
            <w:bookmarkEnd w:id="9635"/>
            <w:bookmarkEnd w:id="9636"/>
          </w:p>
          <w:p w14:paraId="443C2E3D" w14:textId="77777777" w:rsidR="009274EA" w:rsidRDefault="00C53038">
            <w:pPr>
              <w:pStyle w:val="Heading112pt"/>
              <w:rPr>
                <w:rFonts w:ascii="Cambria" w:hAnsi="Cambria"/>
                <w:b w:val="0"/>
              </w:rPr>
            </w:pPr>
            <w:r>
              <w:rPr>
                <w:rFonts w:ascii="Cambria" w:hAnsi="Cambria"/>
                <w:b w:val="0"/>
              </w:rPr>
              <w:t>System should display message “Incorrect file type” on selecting other than PDF file.</w:t>
            </w:r>
          </w:p>
          <w:p w14:paraId="53C6B9D8"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9D46B97"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Auctioneer :&lt; Auctioneer Code&gt; &lt;Auctioneer Company Name &gt;”.</w:t>
            </w:r>
          </w:p>
        </w:tc>
      </w:tr>
      <w:tr w:rsidR="009274EA" w14:paraId="3FA8FBB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2EF2F6B"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7CFAE17A" w14:textId="77777777" w:rsidR="009274EA" w:rsidRDefault="00C53038">
            <w:pPr>
              <w:numPr>
                <w:ilvl w:val="0"/>
                <w:numId w:val="1"/>
              </w:numPr>
              <w:tabs>
                <w:tab w:val="left" w:pos="10620"/>
              </w:tabs>
              <w:spacing w:after="0" w:line="360" w:lineRule="auto"/>
              <w:jc w:val="both"/>
            </w:pPr>
            <w:r>
              <w:t>TAO User/Admin User/Authorized User</w:t>
            </w:r>
          </w:p>
        </w:tc>
      </w:tr>
    </w:tbl>
    <w:p w14:paraId="50CD284B"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7CB5F4D3" w14:textId="77777777">
        <w:trPr>
          <w:trHeight w:val="940"/>
        </w:trPr>
        <w:tc>
          <w:tcPr>
            <w:tcW w:w="1150" w:type="dxa"/>
            <w:shd w:val="clear" w:color="auto" w:fill="C4BC96"/>
          </w:tcPr>
          <w:p w14:paraId="698FA16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62FFCA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39FC85C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27A43D5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2D11E1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0B7C7E7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420CB62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2802A5D" w14:textId="77777777">
        <w:trPr>
          <w:trHeight w:val="1735"/>
        </w:trPr>
        <w:tc>
          <w:tcPr>
            <w:tcW w:w="1150" w:type="dxa"/>
            <w:shd w:val="clear" w:color="auto" w:fill="auto"/>
          </w:tcPr>
          <w:p w14:paraId="6B7E34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63C3D54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ADAF3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CCA60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2AD267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64E012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033EB3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1788151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A9EA08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012EEBC" w14:textId="77777777">
        <w:trPr>
          <w:trHeight w:val="1735"/>
        </w:trPr>
        <w:tc>
          <w:tcPr>
            <w:tcW w:w="1150" w:type="dxa"/>
            <w:shd w:val="clear" w:color="auto" w:fill="auto"/>
          </w:tcPr>
          <w:p w14:paraId="59E5FF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Auction Center</w:t>
            </w:r>
          </w:p>
          <w:p w14:paraId="67929F3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EF372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5C86F5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08C402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a required field and must have a selection from the dropdown list.</w:t>
            </w:r>
          </w:p>
        </w:tc>
        <w:tc>
          <w:tcPr>
            <w:tcW w:w="1352" w:type="dxa"/>
            <w:shd w:val="clear" w:color="auto" w:fill="auto"/>
          </w:tcPr>
          <w:p w14:paraId="5F86AC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dropdown list.</w:t>
            </w:r>
          </w:p>
        </w:tc>
        <w:tc>
          <w:tcPr>
            <w:tcW w:w="2904" w:type="dxa"/>
            <w:shd w:val="clear" w:color="auto" w:fill="auto"/>
          </w:tcPr>
          <w:p w14:paraId="4C9A663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A51681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2FB3726" w14:textId="77777777">
        <w:trPr>
          <w:trHeight w:val="1735"/>
        </w:trPr>
        <w:tc>
          <w:tcPr>
            <w:tcW w:w="1150" w:type="dxa"/>
            <w:shd w:val="clear" w:color="auto" w:fill="auto"/>
          </w:tcPr>
          <w:p w14:paraId="715D54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247F80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A7D18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C314D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4A7164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7B18A9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7C187A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521FA8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239FBF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428618F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D78810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37934B6" w14:textId="77777777">
        <w:trPr>
          <w:trHeight w:val="1735"/>
        </w:trPr>
        <w:tc>
          <w:tcPr>
            <w:tcW w:w="1150" w:type="dxa"/>
            <w:shd w:val="clear" w:color="auto" w:fill="auto"/>
          </w:tcPr>
          <w:p w14:paraId="7A7F70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060A5F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570DBC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51360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137BFF8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1705E9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58EB2E4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515BB1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45C425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10E3AAD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91DB3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0C84CA1B" w14:textId="77777777">
        <w:trPr>
          <w:trHeight w:val="1735"/>
        </w:trPr>
        <w:tc>
          <w:tcPr>
            <w:tcW w:w="1150" w:type="dxa"/>
            <w:shd w:val="clear" w:color="auto" w:fill="auto"/>
          </w:tcPr>
          <w:p w14:paraId="6BE81B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Email ID</w:t>
            </w:r>
          </w:p>
        </w:tc>
        <w:tc>
          <w:tcPr>
            <w:tcW w:w="918" w:type="dxa"/>
            <w:shd w:val="clear" w:color="auto" w:fill="auto"/>
          </w:tcPr>
          <w:p w14:paraId="426D77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7C8797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8C336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740A6B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4ED575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6E170D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057A4B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3FAEF3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35C8B6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70122D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045CF604" w14:textId="77777777" w:rsidR="009274EA" w:rsidRDefault="001E5D23">
            <w:pPr>
              <w:pStyle w:val="ListParagraph"/>
              <w:tabs>
                <w:tab w:val="center" w:pos="4320"/>
                <w:tab w:val="right" w:pos="8640"/>
                <w:tab w:val="left" w:pos="10620"/>
              </w:tabs>
              <w:ind w:left="0"/>
              <w:rPr>
                <w:rFonts w:ascii="Cambria" w:hAnsi="Cambria"/>
                <w:sz w:val="22"/>
                <w:szCs w:val="22"/>
              </w:rPr>
            </w:pPr>
            <w:hyperlink r:id="rId15" w:history="1">
              <w:r w:rsidR="00C53038">
                <w:rPr>
                  <w:rFonts w:ascii="Cambria" w:hAnsi="Cambria"/>
                </w:rPr>
                <w:t>test@testdata.com</w:t>
              </w:r>
            </w:hyperlink>
          </w:p>
        </w:tc>
        <w:tc>
          <w:tcPr>
            <w:tcW w:w="1327" w:type="dxa"/>
            <w:shd w:val="clear" w:color="auto" w:fill="auto"/>
          </w:tcPr>
          <w:p w14:paraId="7D56AD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015B38F7" w14:textId="77777777" w:rsidR="009274EA" w:rsidRDefault="009274EA">
            <w:pPr>
              <w:pStyle w:val="ListParagraph"/>
              <w:tabs>
                <w:tab w:val="center" w:pos="4320"/>
                <w:tab w:val="right" w:pos="8640"/>
                <w:tab w:val="left" w:pos="10620"/>
              </w:tabs>
              <w:ind w:left="0"/>
              <w:rPr>
                <w:rFonts w:ascii="Cambria" w:hAnsi="Cambria"/>
                <w:sz w:val="22"/>
                <w:szCs w:val="22"/>
              </w:rPr>
            </w:pPr>
          </w:p>
          <w:p w14:paraId="23A5038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C50A85A" w14:textId="77777777">
        <w:trPr>
          <w:trHeight w:val="287"/>
        </w:trPr>
        <w:tc>
          <w:tcPr>
            <w:tcW w:w="1150" w:type="dxa"/>
            <w:shd w:val="clear" w:color="auto" w:fill="auto"/>
          </w:tcPr>
          <w:p w14:paraId="5D4A23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EntityCode</w:t>
            </w:r>
          </w:p>
        </w:tc>
        <w:tc>
          <w:tcPr>
            <w:tcW w:w="918" w:type="dxa"/>
            <w:shd w:val="clear" w:color="auto" w:fill="auto"/>
          </w:tcPr>
          <w:p w14:paraId="002F4C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31894C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7B4BD6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field should be auto-generated.</w:t>
            </w:r>
          </w:p>
        </w:tc>
        <w:tc>
          <w:tcPr>
            <w:tcW w:w="1352" w:type="dxa"/>
            <w:shd w:val="clear" w:color="auto" w:fill="auto"/>
          </w:tcPr>
          <w:p w14:paraId="277E78E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is automatically generated.</w:t>
            </w:r>
          </w:p>
        </w:tc>
        <w:tc>
          <w:tcPr>
            <w:tcW w:w="2904" w:type="dxa"/>
            <w:shd w:val="clear" w:color="auto" w:fill="auto"/>
          </w:tcPr>
          <w:p w14:paraId="39F1451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7F4FB1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31EC100" w14:textId="77777777">
        <w:trPr>
          <w:trHeight w:val="287"/>
        </w:trPr>
        <w:tc>
          <w:tcPr>
            <w:tcW w:w="1150" w:type="dxa"/>
            <w:shd w:val="clear" w:color="auto" w:fill="auto"/>
          </w:tcPr>
          <w:p w14:paraId="0D572A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641318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Texbox</w:t>
            </w:r>
          </w:p>
        </w:tc>
        <w:tc>
          <w:tcPr>
            <w:tcW w:w="992" w:type="dxa"/>
            <w:shd w:val="clear" w:color="auto" w:fill="auto"/>
          </w:tcPr>
          <w:p w14:paraId="4BA682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DF7F0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3BCD1E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4728C0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0169A9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4D8720B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3FE701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03D9427" w14:textId="77777777">
        <w:trPr>
          <w:trHeight w:val="287"/>
        </w:trPr>
        <w:tc>
          <w:tcPr>
            <w:tcW w:w="1150" w:type="dxa"/>
            <w:shd w:val="clear" w:color="auto" w:fill="auto"/>
          </w:tcPr>
          <w:p w14:paraId="2DDF02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GSTNo</w:t>
            </w:r>
          </w:p>
          <w:p w14:paraId="5F5CB48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285B8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EFFB4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2A9AF3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12B366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follow the alphanumeric format with a maximum length</w:t>
            </w:r>
          </w:p>
          <w:p w14:paraId="076122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be unique and not allow duplicate entries.</w:t>
            </w:r>
          </w:p>
        </w:tc>
        <w:tc>
          <w:tcPr>
            <w:tcW w:w="1352" w:type="dxa"/>
            <w:shd w:val="clear" w:color="auto" w:fill="auto"/>
          </w:tcPr>
          <w:p w14:paraId="347768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GSTNo.</w:t>
            </w:r>
          </w:p>
          <w:p w14:paraId="63DE57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GSTNo with alphanumeric characters and a maximum length of 15 characters.</w:t>
            </w:r>
          </w:p>
          <w:p w14:paraId="63D9CC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GSTNo already exists. Please enter a unique GSTNo.</w:t>
            </w:r>
          </w:p>
        </w:tc>
        <w:tc>
          <w:tcPr>
            <w:tcW w:w="2904" w:type="dxa"/>
            <w:shd w:val="clear" w:color="auto" w:fill="auto"/>
          </w:tcPr>
          <w:p w14:paraId="3591A83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FEF091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168283B" w14:textId="77777777">
        <w:trPr>
          <w:trHeight w:val="287"/>
        </w:trPr>
        <w:tc>
          <w:tcPr>
            <w:tcW w:w="1150" w:type="dxa"/>
            <w:shd w:val="clear" w:color="auto" w:fill="auto"/>
          </w:tcPr>
          <w:p w14:paraId="55693D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4177FD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333BEC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CF558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0B61BF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400E12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have a maximum length of 15 characters (including country code, if applicable).</w:t>
            </w:r>
          </w:p>
        </w:tc>
        <w:tc>
          <w:tcPr>
            <w:tcW w:w="1352" w:type="dxa"/>
            <w:shd w:val="clear" w:color="auto" w:fill="auto"/>
          </w:tcPr>
          <w:p w14:paraId="76F681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mobile number.</w:t>
            </w:r>
          </w:p>
          <w:p w14:paraId="69D6B8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6D6572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67F374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00919723822331</w:t>
            </w:r>
          </w:p>
        </w:tc>
        <w:tc>
          <w:tcPr>
            <w:tcW w:w="1327" w:type="dxa"/>
            <w:shd w:val="clear" w:color="auto" w:fill="auto"/>
          </w:tcPr>
          <w:p w14:paraId="01CFF1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4390B9F6" w14:textId="77777777">
        <w:trPr>
          <w:trHeight w:val="287"/>
        </w:trPr>
        <w:tc>
          <w:tcPr>
            <w:tcW w:w="1150" w:type="dxa"/>
            <w:shd w:val="clear" w:color="auto" w:fill="auto"/>
          </w:tcPr>
          <w:p w14:paraId="33DC27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PANno</w:t>
            </w:r>
          </w:p>
          <w:p w14:paraId="1FE1F9E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B3C39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06976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8E62F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field is a required field and must be entered.</w:t>
            </w:r>
          </w:p>
          <w:p w14:paraId="71B075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199317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be unique and not allow duplicate entries.</w:t>
            </w:r>
          </w:p>
        </w:tc>
        <w:tc>
          <w:tcPr>
            <w:tcW w:w="1352" w:type="dxa"/>
            <w:shd w:val="clear" w:color="auto" w:fill="auto"/>
          </w:tcPr>
          <w:p w14:paraId="3AFD26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PANno.</w:t>
            </w:r>
          </w:p>
          <w:p w14:paraId="1CA854B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PANno with alphanumeric characters and a length of 10.</w:t>
            </w:r>
          </w:p>
          <w:p w14:paraId="00C62A6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PANno already exists. Please enter a unique PANno.</w:t>
            </w:r>
          </w:p>
        </w:tc>
        <w:tc>
          <w:tcPr>
            <w:tcW w:w="2904" w:type="dxa"/>
            <w:shd w:val="clear" w:color="auto" w:fill="auto"/>
          </w:tcPr>
          <w:p w14:paraId="4D56517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37F3E9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11D540C" w14:textId="77777777">
        <w:trPr>
          <w:trHeight w:val="287"/>
        </w:trPr>
        <w:tc>
          <w:tcPr>
            <w:tcW w:w="1150" w:type="dxa"/>
            <w:shd w:val="clear" w:color="auto" w:fill="auto"/>
          </w:tcPr>
          <w:p w14:paraId="223AF8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4B5909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1DB8F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F2351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19019A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6D8227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353E82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3A25033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8F95AC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780FF30" w14:textId="77777777">
        <w:trPr>
          <w:trHeight w:val="287"/>
        </w:trPr>
        <w:tc>
          <w:tcPr>
            <w:tcW w:w="1150" w:type="dxa"/>
            <w:shd w:val="clear" w:color="auto" w:fill="auto"/>
          </w:tcPr>
          <w:p w14:paraId="6D2E27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StateCode</w:t>
            </w:r>
          </w:p>
        </w:tc>
        <w:tc>
          <w:tcPr>
            <w:tcW w:w="918" w:type="dxa"/>
            <w:shd w:val="clear" w:color="auto" w:fill="auto"/>
          </w:tcPr>
          <w:p w14:paraId="1EB11C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0BA7DB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1A8CF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04283F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1711A4B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AE8293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109D4BC" w14:textId="77777777">
        <w:trPr>
          <w:trHeight w:val="287"/>
        </w:trPr>
        <w:tc>
          <w:tcPr>
            <w:tcW w:w="1150" w:type="dxa"/>
            <w:shd w:val="clear" w:color="auto" w:fill="auto"/>
          </w:tcPr>
          <w:p w14:paraId="0ACAAB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StateName</w:t>
            </w:r>
          </w:p>
        </w:tc>
        <w:tc>
          <w:tcPr>
            <w:tcW w:w="918" w:type="dxa"/>
            <w:shd w:val="clear" w:color="auto" w:fill="auto"/>
          </w:tcPr>
          <w:p w14:paraId="1C2AEF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3640BD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CAC741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StateName dropdown field is a required field and must have a selection from the dropdown list.</w:t>
            </w:r>
          </w:p>
        </w:tc>
        <w:tc>
          <w:tcPr>
            <w:tcW w:w="1352" w:type="dxa"/>
            <w:shd w:val="clear" w:color="auto" w:fill="auto"/>
          </w:tcPr>
          <w:p w14:paraId="2EEE8D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10A88DF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D5C17C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6175A19" w14:textId="77777777">
        <w:trPr>
          <w:trHeight w:val="287"/>
        </w:trPr>
        <w:tc>
          <w:tcPr>
            <w:tcW w:w="1150" w:type="dxa"/>
            <w:shd w:val="clear" w:color="auto" w:fill="auto"/>
          </w:tcPr>
          <w:p w14:paraId="313312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TaxId No</w:t>
            </w:r>
          </w:p>
          <w:p w14:paraId="0F4C448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BEE9B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BD64BF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72DAE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follow a specific format (e.g., alphanumeric characters with a length of 15).</w:t>
            </w:r>
          </w:p>
          <w:p w14:paraId="6E98E2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be unique and not allow duplicate entries.</w:t>
            </w:r>
          </w:p>
        </w:tc>
        <w:tc>
          <w:tcPr>
            <w:tcW w:w="1352" w:type="dxa"/>
            <w:shd w:val="clear" w:color="auto" w:fill="auto"/>
          </w:tcPr>
          <w:p w14:paraId="7A2D30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TaxId No with alphanumeric characters and a length of 15.</w:t>
            </w:r>
          </w:p>
          <w:p w14:paraId="329A66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TaxId No already exists. Please enter a unique TaxId No.</w:t>
            </w:r>
          </w:p>
        </w:tc>
        <w:tc>
          <w:tcPr>
            <w:tcW w:w="2904" w:type="dxa"/>
            <w:shd w:val="clear" w:color="auto" w:fill="auto"/>
          </w:tcPr>
          <w:p w14:paraId="6854701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A5E134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651BEB6" w14:textId="77777777">
        <w:trPr>
          <w:trHeight w:val="287"/>
        </w:trPr>
        <w:tc>
          <w:tcPr>
            <w:tcW w:w="1150" w:type="dxa"/>
            <w:shd w:val="clear" w:color="auto" w:fill="auto"/>
          </w:tcPr>
          <w:p w14:paraId="58E844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Teaboard Reg No</w:t>
            </w:r>
          </w:p>
          <w:p w14:paraId="61A63BE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1541B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29DB1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6BA487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field is a required field and must be entered.</w:t>
            </w:r>
          </w:p>
          <w:p w14:paraId="337B76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follow a specific format with alphanumeric characters and a length of 15 characters.</w:t>
            </w:r>
          </w:p>
          <w:p w14:paraId="226D4C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be unique and not allow duplicate entries.</w:t>
            </w:r>
          </w:p>
        </w:tc>
        <w:tc>
          <w:tcPr>
            <w:tcW w:w="1352" w:type="dxa"/>
            <w:shd w:val="clear" w:color="auto" w:fill="auto"/>
          </w:tcPr>
          <w:p w14:paraId="56276F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Teaboard Reg No.</w:t>
            </w:r>
          </w:p>
          <w:p w14:paraId="42004D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Teaboard Reg No with alphanumeric characters and a length of 15 characters.</w:t>
            </w:r>
          </w:p>
          <w:p w14:paraId="209F57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Teaboard Reg No already exists. Please </w:t>
            </w:r>
            <w:r>
              <w:rPr>
                <w:rFonts w:ascii="Cambria" w:hAnsi="Cambria"/>
                <w:sz w:val="22"/>
                <w:szCs w:val="22"/>
              </w:rPr>
              <w:lastRenderedPageBreak/>
              <w:t>enter a unique Teaboard Reg No.</w:t>
            </w:r>
          </w:p>
        </w:tc>
        <w:tc>
          <w:tcPr>
            <w:tcW w:w="2904" w:type="dxa"/>
            <w:shd w:val="clear" w:color="auto" w:fill="auto"/>
          </w:tcPr>
          <w:p w14:paraId="1BE8E02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FEB70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Example = RC-005</w:t>
            </w:r>
          </w:p>
        </w:tc>
      </w:tr>
      <w:tr w:rsidR="009274EA" w14:paraId="0F28186A" w14:textId="77777777">
        <w:trPr>
          <w:trHeight w:val="287"/>
        </w:trPr>
        <w:tc>
          <w:tcPr>
            <w:tcW w:w="1150" w:type="dxa"/>
            <w:shd w:val="clear" w:color="auto" w:fill="auto"/>
          </w:tcPr>
          <w:p w14:paraId="590E05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Auctioneer Name</w:t>
            </w:r>
          </w:p>
        </w:tc>
        <w:tc>
          <w:tcPr>
            <w:tcW w:w="918" w:type="dxa"/>
            <w:shd w:val="clear" w:color="auto" w:fill="auto"/>
          </w:tcPr>
          <w:p w14:paraId="09FEF14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47B5E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BDBAA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Name field is a required field and must be entered.</w:t>
            </w:r>
          </w:p>
          <w:p w14:paraId="151D1E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Name should only contain alphabetic characters.</w:t>
            </w:r>
          </w:p>
          <w:p w14:paraId="1916A3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Name should have a maximum length of 50 characters.</w:t>
            </w:r>
          </w:p>
        </w:tc>
        <w:tc>
          <w:tcPr>
            <w:tcW w:w="1352" w:type="dxa"/>
            <w:shd w:val="clear" w:color="auto" w:fill="auto"/>
          </w:tcPr>
          <w:p w14:paraId="147A0A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Auctioneer Name.</w:t>
            </w:r>
          </w:p>
          <w:p w14:paraId="28FB70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Name should only contain alphabetic characters.</w:t>
            </w:r>
          </w:p>
          <w:p w14:paraId="511A5E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Name should not exceed 50 characters.</w:t>
            </w:r>
          </w:p>
        </w:tc>
        <w:tc>
          <w:tcPr>
            <w:tcW w:w="2904" w:type="dxa"/>
            <w:shd w:val="clear" w:color="auto" w:fill="auto"/>
          </w:tcPr>
          <w:p w14:paraId="7BA5E0E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5B0EAB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300E0A5" w14:textId="77777777">
        <w:trPr>
          <w:trHeight w:val="287"/>
        </w:trPr>
        <w:tc>
          <w:tcPr>
            <w:tcW w:w="1150" w:type="dxa"/>
            <w:shd w:val="clear" w:color="auto" w:fill="auto"/>
          </w:tcPr>
          <w:p w14:paraId="103D50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Auctioneer Code</w:t>
            </w:r>
          </w:p>
        </w:tc>
        <w:tc>
          <w:tcPr>
            <w:tcW w:w="918" w:type="dxa"/>
            <w:shd w:val="clear" w:color="auto" w:fill="auto"/>
          </w:tcPr>
          <w:p w14:paraId="1B332A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4FAFE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C0D16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field is a required field and must be entered.</w:t>
            </w:r>
          </w:p>
          <w:p w14:paraId="1D3814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should follow a specific format, allowing alphanumeric characters with a length of 10.</w:t>
            </w:r>
          </w:p>
          <w:p w14:paraId="0B7345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should be unique and not allow duplicate entries.</w:t>
            </w:r>
          </w:p>
        </w:tc>
        <w:tc>
          <w:tcPr>
            <w:tcW w:w="1352" w:type="dxa"/>
            <w:shd w:val="clear" w:color="auto" w:fill="auto"/>
          </w:tcPr>
          <w:p w14:paraId="604E69C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Auctioneer Code.</w:t>
            </w:r>
          </w:p>
          <w:p w14:paraId="3B3C67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Auctioneer Code with alphanumeric characters and a length of 10.</w:t>
            </w:r>
          </w:p>
          <w:p w14:paraId="17664C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Auctioneer Code already exists. Please enter a unique </w:t>
            </w:r>
            <w:r>
              <w:rPr>
                <w:rFonts w:ascii="Cambria" w:hAnsi="Cambria"/>
                <w:sz w:val="22"/>
                <w:szCs w:val="22"/>
              </w:rPr>
              <w:lastRenderedPageBreak/>
              <w:t>Auctioneer Code.</w:t>
            </w:r>
          </w:p>
        </w:tc>
        <w:tc>
          <w:tcPr>
            <w:tcW w:w="2904" w:type="dxa"/>
            <w:shd w:val="clear" w:color="auto" w:fill="auto"/>
          </w:tcPr>
          <w:p w14:paraId="4A9F484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BA5642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FD22F94" w14:textId="77777777">
        <w:trPr>
          <w:trHeight w:val="287"/>
        </w:trPr>
        <w:tc>
          <w:tcPr>
            <w:tcW w:w="1150" w:type="dxa"/>
            <w:shd w:val="clear" w:color="auto" w:fill="auto"/>
          </w:tcPr>
          <w:p w14:paraId="03B713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CINno</w:t>
            </w:r>
          </w:p>
        </w:tc>
        <w:tc>
          <w:tcPr>
            <w:tcW w:w="918" w:type="dxa"/>
            <w:shd w:val="clear" w:color="auto" w:fill="auto"/>
          </w:tcPr>
          <w:p w14:paraId="2161BB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D5F19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45AE3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CINno should follow a specific format (e.g., alphanumeric characters with a length of 21).</w:t>
            </w:r>
          </w:p>
          <w:p w14:paraId="2DC59D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CINno should be unique and not allow duplicate entries.</w:t>
            </w:r>
          </w:p>
        </w:tc>
        <w:tc>
          <w:tcPr>
            <w:tcW w:w="1352" w:type="dxa"/>
            <w:shd w:val="clear" w:color="auto" w:fill="auto"/>
          </w:tcPr>
          <w:p w14:paraId="114581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CINno with alphanumeric characters and a length of 21</w:t>
            </w:r>
          </w:p>
          <w:p w14:paraId="327857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CIN no already exists. Please enter a unique CIN no.</w:t>
            </w:r>
          </w:p>
        </w:tc>
        <w:tc>
          <w:tcPr>
            <w:tcW w:w="2904" w:type="dxa"/>
            <w:shd w:val="clear" w:color="auto" w:fill="auto"/>
          </w:tcPr>
          <w:p w14:paraId="4DB591B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9A526E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B3673CC" w14:textId="77777777">
        <w:trPr>
          <w:trHeight w:val="287"/>
        </w:trPr>
        <w:tc>
          <w:tcPr>
            <w:tcW w:w="1150" w:type="dxa"/>
            <w:shd w:val="clear" w:color="auto" w:fill="auto"/>
          </w:tcPr>
          <w:p w14:paraId="1D781B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FSSAI No</w:t>
            </w:r>
          </w:p>
        </w:tc>
        <w:tc>
          <w:tcPr>
            <w:tcW w:w="918" w:type="dxa"/>
            <w:shd w:val="clear" w:color="auto" w:fill="auto"/>
          </w:tcPr>
          <w:p w14:paraId="23C11C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2716C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4574A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consist of numeric characters only and have a length</w:t>
            </w:r>
          </w:p>
          <w:p w14:paraId="73DFA5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be unique and not allow duplicate entries.</w:t>
            </w:r>
          </w:p>
        </w:tc>
        <w:tc>
          <w:tcPr>
            <w:tcW w:w="1352" w:type="dxa"/>
            <w:shd w:val="clear" w:color="auto" w:fill="auto"/>
          </w:tcPr>
          <w:p w14:paraId="65D54A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FSSAI No consisting of numeric characters and having a length of 14.</w:t>
            </w:r>
          </w:p>
          <w:p w14:paraId="4296D3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FSSAI No already exists. Please enter a unique FSSAI No.</w:t>
            </w:r>
          </w:p>
        </w:tc>
        <w:tc>
          <w:tcPr>
            <w:tcW w:w="2904" w:type="dxa"/>
            <w:shd w:val="clear" w:color="auto" w:fill="auto"/>
          </w:tcPr>
          <w:p w14:paraId="2F2F7F2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C2D9192"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4304FFD9" w14:textId="77777777" w:rsidR="009274EA" w:rsidRDefault="009274EA">
      <w:pPr>
        <w:tabs>
          <w:tab w:val="left" w:pos="10620"/>
        </w:tabs>
        <w:spacing w:after="0"/>
        <w:rPr>
          <w:rFonts w:cs="Arial"/>
          <w:b/>
          <w:i/>
          <w:lang w:bidi="en-US"/>
        </w:rPr>
      </w:pPr>
    </w:p>
    <w:p w14:paraId="31D7FE27"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2E5255C7" w14:textId="77777777">
        <w:trPr>
          <w:trHeight w:val="501"/>
        </w:trPr>
        <w:tc>
          <w:tcPr>
            <w:tcW w:w="1866" w:type="dxa"/>
            <w:shd w:val="clear" w:color="auto" w:fill="C4BC96"/>
            <w:vAlign w:val="center"/>
          </w:tcPr>
          <w:p w14:paraId="463DDB3C"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E10680F"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6674EA6D" w14:textId="77777777" w:rsidR="009274EA" w:rsidRDefault="00C53038">
            <w:pPr>
              <w:tabs>
                <w:tab w:val="left" w:pos="10620"/>
              </w:tabs>
              <w:rPr>
                <w:b/>
                <w:bCs/>
                <w:iCs/>
              </w:rPr>
            </w:pPr>
            <w:r>
              <w:rPr>
                <w:b/>
                <w:bCs/>
                <w:iCs/>
              </w:rPr>
              <w:t>Behaviour</w:t>
            </w:r>
          </w:p>
        </w:tc>
      </w:tr>
      <w:tr w:rsidR="009274EA" w14:paraId="780AC118" w14:textId="77777777">
        <w:trPr>
          <w:trHeight w:val="517"/>
        </w:trPr>
        <w:tc>
          <w:tcPr>
            <w:tcW w:w="1866" w:type="dxa"/>
            <w:vAlign w:val="center"/>
          </w:tcPr>
          <w:p w14:paraId="27B188A3" w14:textId="77777777" w:rsidR="009274EA" w:rsidRDefault="00C53038">
            <w:pPr>
              <w:tabs>
                <w:tab w:val="left" w:pos="10620"/>
              </w:tabs>
            </w:pPr>
            <w:r>
              <w:t>Auction Center</w:t>
            </w:r>
          </w:p>
        </w:tc>
        <w:tc>
          <w:tcPr>
            <w:tcW w:w="1858" w:type="dxa"/>
            <w:vAlign w:val="center"/>
          </w:tcPr>
          <w:p w14:paraId="60D3AAC8" w14:textId="77777777" w:rsidR="009274EA" w:rsidRDefault="00C53038">
            <w:pPr>
              <w:tabs>
                <w:tab w:val="left" w:pos="10620"/>
              </w:tabs>
            </w:pPr>
            <w:r>
              <w:t>Dropdown</w:t>
            </w:r>
          </w:p>
        </w:tc>
        <w:tc>
          <w:tcPr>
            <w:tcW w:w="6693" w:type="dxa"/>
            <w:vAlign w:val="center"/>
          </w:tcPr>
          <w:p w14:paraId="334BA521" w14:textId="77777777" w:rsidR="009274EA" w:rsidRDefault="00C53038">
            <w:pPr>
              <w:tabs>
                <w:tab w:val="left" w:pos="10620"/>
              </w:tabs>
            </w:pPr>
            <w:r>
              <w:t>System will render the dropdown master</w:t>
            </w:r>
          </w:p>
        </w:tc>
      </w:tr>
      <w:tr w:rsidR="009274EA" w14:paraId="3FA821B3" w14:textId="77777777">
        <w:trPr>
          <w:trHeight w:val="517"/>
        </w:trPr>
        <w:tc>
          <w:tcPr>
            <w:tcW w:w="1866" w:type="dxa"/>
            <w:vAlign w:val="center"/>
          </w:tcPr>
          <w:p w14:paraId="4F9EBB51" w14:textId="77777777" w:rsidR="009274EA" w:rsidRDefault="00C53038">
            <w:pPr>
              <w:tabs>
                <w:tab w:val="left" w:pos="10620"/>
              </w:tabs>
            </w:pPr>
            <w:r>
              <w:t>Clear</w:t>
            </w:r>
          </w:p>
        </w:tc>
        <w:tc>
          <w:tcPr>
            <w:tcW w:w="1858" w:type="dxa"/>
            <w:vAlign w:val="center"/>
          </w:tcPr>
          <w:p w14:paraId="1784E72C" w14:textId="77777777" w:rsidR="009274EA" w:rsidRDefault="00C53038">
            <w:pPr>
              <w:tabs>
                <w:tab w:val="left" w:pos="10620"/>
              </w:tabs>
            </w:pPr>
            <w:r>
              <w:t>Button</w:t>
            </w:r>
          </w:p>
        </w:tc>
        <w:tc>
          <w:tcPr>
            <w:tcW w:w="6693" w:type="dxa"/>
            <w:vAlign w:val="center"/>
          </w:tcPr>
          <w:p w14:paraId="60A5472B" w14:textId="77777777" w:rsidR="009274EA" w:rsidRDefault="00C53038">
            <w:pPr>
              <w:tabs>
                <w:tab w:val="left" w:pos="10620"/>
              </w:tabs>
            </w:pPr>
            <w:r>
              <w:t>Fields should be cleared</w:t>
            </w:r>
          </w:p>
        </w:tc>
      </w:tr>
      <w:tr w:rsidR="009274EA" w14:paraId="35965062" w14:textId="77777777">
        <w:trPr>
          <w:trHeight w:val="517"/>
        </w:trPr>
        <w:tc>
          <w:tcPr>
            <w:tcW w:w="1866" w:type="dxa"/>
            <w:vAlign w:val="center"/>
          </w:tcPr>
          <w:p w14:paraId="3021AB24" w14:textId="77777777" w:rsidR="009274EA" w:rsidRDefault="00C53038">
            <w:pPr>
              <w:tabs>
                <w:tab w:val="left" w:pos="10620"/>
              </w:tabs>
            </w:pPr>
            <w:r>
              <w:lastRenderedPageBreak/>
              <w:t>State</w:t>
            </w:r>
          </w:p>
        </w:tc>
        <w:tc>
          <w:tcPr>
            <w:tcW w:w="1858" w:type="dxa"/>
            <w:vAlign w:val="center"/>
          </w:tcPr>
          <w:p w14:paraId="16AF5920" w14:textId="77777777" w:rsidR="009274EA" w:rsidRDefault="00C53038">
            <w:pPr>
              <w:tabs>
                <w:tab w:val="left" w:pos="10620"/>
              </w:tabs>
            </w:pPr>
            <w:r>
              <w:t>Dropdown</w:t>
            </w:r>
          </w:p>
        </w:tc>
        <w:tc>
          <w:tcPr>
            <w:tcW w:w="6693" w:type="dxa"/>
            <w:vAlign w:val="center"/>
          </w:tcPr>
          <w:p w14:paraId="5FFADA51" w14:textId="77777777" w:rsidR="009274EA" w:rsidRDefault="00C53038">
            <w:pPr>
              <w:tabs>
                <w:tab w:val="left" w:pos="10620"/>
              </w:tabs>
            </w:pPr>
            <w:r>
              <w:t>System will render the dropdown master</w:t>
            </w:r>
          </w:p>
        </w:tc>
      </w:tr>
      <w:tr w:rsidR="009274EA" w14:paraId="29291A50" w14:textId="77777777">
        <w:trPr>
          <w:trHeight w:val="517"/>
        </w:trPr>
        <w:tc>
          <w:tcPr>
            <w:tcW w:w="1866" w:type="dxa"/>
            <w:vAlign w:val="center"/>
          </w:tcPr>
          <w:p w14:paraId="62969C36" w14:textId="77777777" w:rsidR="009274EA" w:rsidRDefault="00C53038">
            <w:pPr>
              <w:tabs>
                <w:tab w:val="left" w:pos="10620"/>
              </w:tabs>
            </w:pPr>
            <w:r>
              <w:t>Submit</w:t>
            </w:r>
          </w:p>
        </w:tc>
        <w:tc>
          <w:tcPr>
            <w:tcW w:w="1858" w:type="dxa"/>
            <w:vAlign w:val="center"/>
          </w:tcPr>
          <w:p w14:paraId="46F3B0F0" w14:textId="77777777" w:rsidR="009274EA" w:rsidRDefault="00C53038">
            <w:pPr>
              <w:tabs>
                <w:tab w:val="left" w:pos="10620"/>
              </w:tabs>
            </w:pPr>
            <w:r>
              <w:t>Button</w:t>
            </w:r>
          </w:p>
        </w:tc>
        <w:tc>
          <w:tcPr>
            <w:tcW w:w="6693" w:type="dxa"/>
            <w:vAlign w:val="center"/>
          </w:tcPr>
          <w:p w14:paraId="0DD7C18E" w14:textId="77777777" w:rsidR="009274EA" w:rsidRDefault="00C53038">
            <w:pPr>
              <w:tabs>
                <w:tab w:val="left" w:pos="10620"/>
              </w:tabs>
            </w:pPr>
            <w:r>
              <w:t>Field should be validated on clicking Submit Button</w:t>
            </w:r>
          </w:p>
        </w:tc>
      </w:tr>
    </w:tbl>
    <w:p w14:paraId="28E32B9B" w14:textId="77777777" w:rsidR="009274EA" w:rsidRDefault="00C53038">
      <w:pPr>
        <w:pStyle w:val="Heading2"/>
        <w:tabs>
          <w:tab w:val="left" w:pos="10620"/>
        </w:tabs>
        <w:ind w:left="360" w:hanging="360"/>
        <w:rPr>
          <w:rFonts w:ascii="Cambria" w:hAnsi="Cambria"/>
          <w:sz w:val="22"/>
        </w:rPr>
      </w:pPr>
      <w:bookmarkStart w:id="9637" w:name="_Toc137143981"/>
      <w:bookmarkStart w:id="9638" w:name="_Toc137819705"/>
      <w:bookmarkStart w:id="9639" w:name="_Toc148377778"/>
      <w:r>
        <w:rPr>
          <w:rFonts w:ascii="Cambria" w:hAnsi="Cambria"/>
          <w:sz w:val="22"/>
          <w:lang w:val="en-US"/>
        </w:rPr>
        <w:t xml:space="preserve">20.1 </w:t>
      </w:r>
      <w:r>
        <w:rPr>
          <w:rFonts w:ascii="Cambria" w:hAnsi="Cambria"/>
          <w:sz w:val="22"/>
        </w:rPr>
        <w:t>High Level Use Case of Manage Auctioneer User Registration</w:t>
      </w:r>
      <w:bookmarkEnd w:id="9637"/>
      <w:bookmarkEnd w:id="9638"/>
      <w:bookmarkEnd w:id="9639"/>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1468A0D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E0CAA28"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36E899FF" w14:textId="77777777" w:rsidR="009274EA" w:rsidRDefault="00C53038">
            <w:pPr>
              <w:tabs>
                <w:tab w:val="left" w:pos="10620"/>
              </w:tabs>
            </w:pPr>
            <w:r>
              <w:t>To understand the functional logic for Creation of Auctioneer User.</w:t>
            </w:r>
          </w:p>
        </w:tc>
      </w:tr>
      <w:tr w:rsidR="009274EA" w14:paraId="4C925A6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CEED304"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4121E671" w14:textId="77777777" w:rsidR="009274EA" w:rsidRDefault="00C53038">
            <w:pPr>
              <w:tabs>
                <w:tab w:val="left" w:pos="10620"/>
              </w:tabs>
            </w:pPr>
            <w:r>
              <w:t>Auctioneer should be created.</w:t>
            </w:r>
          </w:p>
        </w:tc>
      </w:tr>
      <w:tr w:rsidR="009274EA" w14:paraId="6ACA852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5A3546C"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05EA8AC1" w14:textId="77777777" w:rsidR="009274EA" w:rsidRDefault="00C53038">
            <w:pPr>
              <w:tabs>
                <w:tab w:val="left" w:pos="10620"/>
              </w:tabs>
            </w:pPr>
            <w:r>
              <w:t>System will allow TAO user to update the Auctioneer user profile.</w:t>
            </w:r>
          </w:p>
          <w:p w14:paraId="11D9C796" w14:textId="77777777" w:rsidR="009274EA" w:rsidRDefault="00C53038">
            <w:pPr>
              <w:tabs>
                <w:tab w:val="left" w:pos="10620"/>
              </w:tabs>
            </w:pPr>
            <w:r>
              <w:t>System should display the updated Auctioneer detail in view auctioneer page.</w:t>
            </w:r>
          </w:p>
        </w:tc>
      </w:tr>
      <w:tr w:rsidR="009274EA" w14:paraId="12FA46F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6641EAF"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79FA0BD8" w14:textId="77777777" w:rsidR="009274EA" w:rsidRDefault="00C53038">
            <w:pPr>
              <w:tabs>
                <w:tab w:val="left" w:pos="10620"/>
              </w:tabs>
            </w:pPr>
            <w:r>
              <w:t>TAO user Logs in</w:t>
            </w:r>
          </w:p>
          <w:p w14:paraId="08A54972" w14:textId="77777777" w:rsidR="009274EA" w:rsidRDefault="00C53038">
            <w:pPr>
              <w:tabs>
                <w:tab w:val="left" w:pos="10620"/>
              </w:tabs>
            </w:pPr>
            <w:r>
              <w:t>Click on Administration</w:t>
            </w:r>
          </w:p>
          <w:p w14:paraId="47FF4426" w14:textId="77777777" w:rsidR="009274EA" w:rsidRDefault="00C53038">
            <w:pPr>
              <w:tabs>
                <w:tab w:val="left" w:pos="10620"/>
              </w:tabs>
            </w:pPr>
            <w:r>
              <w:t>Click on Manage User</w:t>
            </w:r>
          </w:p>
          <w:p w14:paraId="26E64650" w14:textId="77777777" w:rsidR="009274EA" w:rsidRDefault="00C53038">
            <w:pPr>
              <w:tabs>
                <w:tab w:val="left" w:pos="10620"/>
              </w:tabs>
            </w:pPr>
            <w:r>
              <w:t>Search the “Auctioneer”</w:t>
            </w:r>
          </w:p>
          <w:p w14:paraId="6B24431A" w14:textId="77777777" w:rsidR="009274EA" w:rsidRDefault="00C53038">
            <w:pPr>
              <w:tabs>
                <w:tab w:val="left" w:pos="10620"/>
              </w:tabs>
            </w:pPr>
            <w:r>
              <w:t>Click on edit link.</w:t>
            </w:r>
          </w:p>
          <w:p w14:paraId="692F26B1" w14:textId="77777777" w:rsidR="009274EA" w:rsidRDefault="00C53038">
            <w:pPr>
              <w:tabs>
                <w:tab w:val="left" w:pos="10620"/>
              </w:tabs>
            </w:pPr>
            <w:r>
              <w:t>Do update.</w:t>
            </w:r>
          </w:p>
          <w:p w14:paraId="50EC4405" w14:textId="77777777" w:rsidR="009274EA" w:rsidRDefault="00C53038">
            <w:pPr>
              <w:tabs>
                <w:tab w:val="left" w:pos="10620"/>
              </w:tabs>
            </w:pPr>
            <w:r>
              <w:t>Click on update button.</w:t>
            </w:r>
          </w:p>
        </w:tc>
      </w:tr>
      <w:tr w:rsidR="009274EA" w14:paraId="7DAC1DD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6822337"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698DBD82" w14:textId="77777777" w:rsidR="009274EA" w:rsidRDefault="00C53038">
            <w:pPr>
              <w:tabs>
                <w:tab w:val="left" w:pos="10620"/>
              </w:tabs>
            </w:pPr>
            <w:r>
              <w:t>NA</w:t>
            </w:r>
          </w:p>
        </w:tc>
      </w:tr>
      <w:tr w:rsidR="009274EA" w14:paraId="6445B69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F016D03"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04BFF704" w14:textId="77777777" w:rsidR="009274EA" w:rsidRDefault="00C53038">
            <w:pPr>
              <w:pStyle w:val="Heading112pt"/>
              <w:tabs>
                <w:tab w:val="left" w:pos="10620"/>
              </w:tabs>
              <w:rPr>
                <w:rFonts w:ascii="Cambria" w:hAnsi="Cambria"/>
                <w:b w:val="0"/>
              </w:rPr>
            </w:pPr>
            <w:bookmarkStart w:id="9640" w:name="_Toc137819706"/>
            <w:bookmarkStart w:id="9641" w:name="_Toc137832372"/>
            <w:r>
              <w:rPr>
                <w:rFonts w:ascii="Cambria" w:hAnsi="Cambria"/>
                <w:b w:val="0"/>
              </w:rPr>
              <w:t>System should provide edit profile link against each approved Auctioneer.</w:t>
            </w:r>
            <w:bookmarkEnd w:id="9640"/>
            <w:bookmarkEnd w:id="9641"/>
          </w:p>
          <w:p w14:paraId="53740FA5" w14:textId="77777777" w:rsidR="009274EA" w:rsidRDefault="00C53038">
            <w:pPr>
              <w:pStyle w:val="Heading112pt"/>
              <w:tabs>
                <w:tab w:val="left" w:pos="10620"/>
              </w:tabs>
              <w:rPr>
                <w:rFonts w:ascii="Cambria" w:hAnsi="Cambria"/>
                <w:b w:val="0"/>
              </w:rPr>
            </w:pPr>
            <w:bookmarkStart w:id="9642" w:name="_Toc137819707"/>
            <w:bookmarkStart w:id="9643" w:name="_Toc137832373"/>
            <w:r>
              <w:rPr>
                <w:rFonts w:ascii="Cambria" w:hAnsi="Cambria"/>
                <w:b w:val="0"/>
              </w:rPr>
              <w:t xml:space="preserve">System should display fields and controls only related to Auctioneer user on selection “User Type = </w:t>
            </w:r>
            <w:r>
              <w:rPr>
                <w:rFonts w:ascii="Cambria" w:hAnsi="Cambria"/>
                <w:b w:val="0"/>
                <w:sz w:val="22"/>
                <w:szCs w:val="22"/>
              </w:rPr>
              <w:t>Auctioneer</w:t>
            </w:r>
            <w:r>
              <w:rPr>
                <w:rFonts w:ascii="Cambria" w:hAnsi="Cambria"/>
                <w:b w:val="0"/>
              </w:rPr>
              <w:t>”.</w:t>
            </w:r>
            <w:bookmarkEnd w:id="9642"/>
            <w:bookmarkEnd w:id="9643"/>
          </w:p>
          <w:p w14:paraId="268919D0" w14:textId="77777777" w:rsidR="009274EA" w:rsidRDefault="00C53038">
            <w:pPr>
              <w:pStyle w:val="Heading112pt"/>
              <w:tabs>
                <w:tab w:val="left" w:pos="10620"/>
              </w:tabs>
              <w:rPr>
                <w:rFonts w:ascii="Cambria" w:hAnsi="Cambria"/>
                <w:b w:val="0"/>
              </w:rPr>
            </w:pPr>
            <w:bookmarkStart w:id="9644" w:name="_Toc137819708"/>
            <w:bookmarkStart w:id="9645" w:name="_Toc137832374"/>
            <w:r>
              <w:rPr>
                <w:rFonts w:ascii="Cambria" w:hAnsi="Cambria"/>
                <w:b w:val="0"/>
              </w:rPr>
              <w:t>System should display below fields with pre-fetch data in edit mode of Auctioneer</w:t>
            </w:r>
            <w:bookmarkEnd w:id="9644"/>
            <w:bookmarkEnd w:id="9645"/>
            <w:r>
              <w:rPr>
                <w:rFonts w:ascii="Cambria" w:hAnsi="Cambria"/>
                <w:b w:val="0"/>
              </w:rPr>
              <w:t xml:space="preserve"> </w:t>
            </w:r>
          </w:p>
          <w:p w14:paraId="74B0177A" w14:textId="77777777" w:rsidR="009274EA" w:rsidRDefault="00C53038">
            <w:pPr>
              <w:pStyle w:val="ListParagraph"/>
              <w:numPr>
                <w:ilvl w:val="0"/>
                <w:numId w:val="14"/>
              </w:numPr>
              <w:tabs>
                <w:tab w:val="left" w:pos="10620"/>
              </w:tabs>
              <w:rPr>
                <w:rFonts w:ascii="Cambria" w:hAnsi="Cambria"/>
              </w:rPr>
            </w:pPr>
            <w:r>
              <w:rPr>
                <w:rFonts w:ascii="Cambria" w:hAnsi="Cambria"/>
              </w:rPr>
              <w:t xml:space="preserve">Auctioneer Name </w:t>
            </w:r>
            <w:r>
              <w:rPr>
                <w:rFonts w:ascii="Cambria" w:hAnsi="Cambria"/>
                <w:b/>
              </w:rPr>
              <w:t>&lt;</w:t>
            </w:r>
            <w:r>
              <w:rPr>
                <w:rFonts w:ascii="Cambria" w:hAnsi="Cambria"/>
              </w:rPr>
              <w:t>Company/Firm</w:t>
            </w:r>
            <w:r>
              <w:rPr>
                <w:rFonts w:ascii="Cambria" w:hAnsi="Cambria"/>
                <w:b/>
              </w:rPr>
              <w:t>&gt;</w:t>
            </w:r>
          </w:p>
          <w:p w14:paraId="22819823" w14:textId="77777777" w:rsidR="009274EA" w:rsidRDefault="00C53038">
            <w:pPr>
              <w:pStyle w:val="ListParagraph"/>
              <w:numPr>
                <w:ilvl w:val="0"/>
                <w:numId w:val="14"/>
              </w:numPr>
              <w:tabs>
                <w:tab w:val="left" w:pos="10620"/>
              </w:tabs>
              <w:rPr>
                <w:rFonts w:ascii="Cambria" w:hAnsi="Cambria"/>
              </w:rPr>
            </w:pPr>
            <w:r>
              <w:rPr>
                <w:rFonts w:ascii="Cambria" w:hAnsi="Cambria"/>
              </w:rPr>
              <w:t>Auctioneer Code</w:t>
            </w:r>
          </w:p>
          <w:p w14:paraId="60B63115" w14:textId="77777777" w:rsidR="009274EA" w:rsidRDefault="00C53038">
            <w:pPr>
              <w:pStyle w:val="ListParagraph"/>
              <w:numPr>
                <w:ilvl w:val="0"/>
                <w:numId w:val="14"/>
              </w:numPr>
              <w:tabs>
                <w:tab w:val="left" w:pos="10620"/>
              </w:tabs>
              <w:rPr>
                <w:rFonts w:ascii="Cambria" w:hAnsi="Cambria"/>
              </w:rPr>
            </w:pPr>
            <w:r>
              <w:rPr>
                <w:rFonts w:ascii="Cambria" w:hAnsi="Cambria"/>
              </w:rPr>
              <w:t>Auction Center</w:t>
            </w:r>
          </w:p>
          <w:p w14:paraId="4885DF93" w14:textId="77777777" w:rsidR="009274EA" w:rsidRDefault="00C53038">
            <w:pPr>
              <w:pStyle w:val="ListParagraph"/>
              <w:numPr>
                <w:ilvl w:val="0"/>
                <w:numId w:val="14"/>
              </w:numPr>
              <w:tabs>
                <w:tab w:val="left" w:pos="10620"/>
              </w:tabs>
              <w:rPr>
                <w:rFonts w:ascii="Cambria" w:hAnsi="Cambria"/>
              </w:rPr>
            </w:pPr>
            <w:r>
              <w:rPr>
                <w:rFonts w:ascii="Cambria" w:hAnsi="Cambria"/>
              </w:rPr>
              <w:t>Address1</w:t>
            </w:r>
          </w:p>
          <w:p w14:paraId="52DEE849" w14:textId="77777777" w:rsidR="009274EA" w:rsidRDefault="00C53038">
            <w:pPr>
              <w:pStyle w:val="ListParagraph"/>
              <w:numPr>
                <w:ilvl w:val="0"/>
                <w:numId w:val="14"/>
              </w:numPr>
              <w:tabs>
                <w:tab w:val="left" w:pos="10620"/>
              </w:tabs>
              <w:rPr>
                <w:rFonts w:ascii="Cambria" w:hAnsi="Cambria"/>
              </w:rPr>
            </w:pPr>
            <w:r>
              <w:rPr>
                <w:rFonts w:ascii="Cambria" w:hAnsi="Cambria"/>
              </w:rPr>
              <w:t>Address2</w:t>
            </w:r>
          </w:p>
          <w:p w14:paraId="4C822936" w14:textId="77777777" w:rsidR="009274EA" w:rsidRDefault="00C53038">
            <w:pPr>
              <w:pStyle w:val="ListParagraph"/>
              <w:numPr>
                <w:ilvl w:val="0"/>
                <w:numId w:val="14"/>
              </w:numPr>
              <w:tabs>
                <w:tab w:val="left" w:pos="10620"/>
              </w:tabs>
              <w:rPr>
                <w:rFonts w:ascii="Cambria" w:hAnsi="Cambria"/>
              </w:rPr>
            </w:pPr>
            <w:r>
              <w:rPr>
                <w:rFonts w:ascii="Cambria" w:hAnsi="Cambria"/>
              </w:rPr>
              <w:t>City</w:t>
            </w:r>
          </w:p>
          <w:p w14:paraId="3873DDA6" w14:textId="77777777" w:rsidR="009274EA" w:rsidRDefault="00C53038">
            <w:pPr>
              <w:pStyle w:val="ListParagraph"/>
              <w:numPr>
                <w:ilvl w:val="0"/>
                <w:numId w:val="14"/>
              </w:numPr>
              <w:tabs>
                <w:tab w:val="left" w:pos="10620"/>
              </w:tabs>
              <w:rPr>
                <w:rFonts w:ascii="Cambria" w:hAnsi="Cambria"/>
              </w:rPr>
            </w:pPr>
            <w:r>
              <w:rPr>
                <w:rFonts w:ascii="Cambria" w:hAnsi="Cambria"/>
              </w:rPr>
              <w:t>Contact Person</w:t>
            </w:r>
          </w:p>
          <w:p w14:paraId="500B0BC3" w14:textId="77777777" w:rsidR="009274EA" w:rsidRDefault="00C53038">
            <w:pPr>
              <w:pStyle w:val="ListParagraph"/>
              <w:numPr>
                <w:ilvl w:val="0"/>
                <w:numId w:val="14"/>
              </w:numPr>
              <w:tabs>
                <w:tab w:val="left" w:pos="10620"/>
              </w:tabs>
              <w:rPr>
                <w:rFonts w:ascii="Cambria" w:hAnsi="Cambria"/>
              </w:rPr>
            </w:pPr>
            <w:r>
              <w:rPr>
                <w:rFonts w:ascii="Cambria" w:hAnsi="Cambria"/>
              </w:rPr>
              <w:t>Phone No</w:t>
            </w:r>
          </w:p>
          <w:p w14:paraId="52CF053D" w14:textId="77777777" w:rsidR="009274EA" w:rsidRDefault="00C53038">
            <w:pPr>
              <w:pStyle w:val="ListParagraph"/>
              <w:numPr>
                <w:ilvl w:val="0"/>
                <w:numId w:val="14"/>
              </w:numPr>
              <w:tabs>
                <w:tab w:val="left" w:pos="10620"/>
              </w:tabs>
              <w:rPr>
                <w:rFonts w:ascii="Cambria" w:hAnsi="Cambria"/>
              </w:rPr>
            </w:pPr>
            <w:r>
              <w:rPr>
                <w:rFonts w:ascii="Cambria" w:hAnsi="Cambria"/>
              </w:rPr>
              <w:t>Fax</w:t>
            </w:r>
          </w:p>
          <w:p w14:paraId="6B08E759" w14:textId="77777777" w:rsidR="009274EA" w:rsidRDefault="00C53038">
            <w:pPr>
              <w:pStyle w:val="ListParagraph"/>
              <w:numPr>
                <w:ilvl w:val="0"/>
                <w:numId w:val="14"/>
              </w:numPr>
              <w:tabs>
                <w:tab w:val="left" w:pos="10620"/>
              </w:tabs>
              <w:rPr>
                <w:rFonts w:ascii="Cambria" w:hAnsi="Cambria"/>
              </w:rPr>
            </w:pPr>
            <w:r>
              <w:rPr>
                <w:rFonts w:ascii="Cambria" w:hAnsi="Cambria"/>
              </w:rPr>
              <w:t>E Mail</w:t>
            </w:r>
          </w:p>
          <w:p w14:paraId="4FA03AA4" w14:textId="77777777" w:rsidR="009274EA" w:rsidRDefault="00C53038">
            <w:pPr>
              <w:pStyle w:val="ListParagraph"/>
              <w:numPr>
                <w:ilvl w:val="0"/>
                <w:numId w:val="14"/>
              </w:numPr>
              <w:tabs>
                <w:tab w:val="left" w:pos="10620"/>
              </w:tabs>
              <w:rPr>
                <w:rFonts w:ascii="Cambria" w:hAnsi="Cambria"/>
              </w:rPr>
            </w:pPr>
            <w:r>
              <w:rPr>
                <w:rFonts w:ascii="Cambria" w:hAnsi="Cambria"/>
              </w:rPr>
              <w:t>Tea board Rag No</w:t>
            </w:r>
          </w:p>
          <w:p w14:paraId="50F6826A" w14:textId="77777777" w:rsidR="009274EA" w:rsidRDefault="00C53038">
            <w:pPr>
              <w:pStyle w:val="ListParagraph"/>
              <w:numPr>
                <w:ilvl w:val="0"/>
                <w:numId w:val="14"/>
              </w:numPr>
              <w:tabs>
                <w:tab w:val="left" w:pos="10620"/>
              </w:tabs>
              <w:rPr>
                <w:rFonts w:ascii="Cambria" w:hAnsi="Cambria"/>
              </w:rPr>
            </w:pPr>
            <w:r>
              <w:rPr>
                <w:rFonts w:ascii="Cambria" w:hAnsi="Cambria"/>
              </w:rPr>
              <w:lastRenderedPageBreak/>
              <w:t>Tax Id No</w:t>
            </w:r>
          </w:p>
          <w:p w14:paraId="1BF5F85F" w14:textId="77777777" w:rsidR="009274EA" w:rsidRDefault="00C53038">
            <w:pPr>
              <w:pStyle w:val="ListParagraph"/>
              <w:numPr>
                <w:ilvl w:val="0"/>
                <w:numId w:val="14"/>
              </w:numPr>
              <w:tabs>
                <w:tab w:val="left" w:pos="10620"/>
              </w:tabs>
              <w:rPr>
                <w:rFonts w:ascii="Cambria" w:hAnsi="Cambria"/>
              </w:rPr>
            </w:pPr>
            <w:r>
              <w:rPr>
                <w:rFonts w:ascii="Cambria" w:hAnsi="Cambria"/>
              </w:rPr>
              <w:t>Mobile No</w:t>
            </w:r>
          </w:p>
          <w:p w14:paraId="46462283" w14:textId="77777777" w:rsidR="009274EA" w:rsidRDefault="00C53038">
            <w:pPr>
              <w:pStyle w:val="ListParagraph"/>
              <w:numPr>
                <w:ilvl w:val="0"/>
                <w:numId w:val="14"/>
              </w:numPr>
              <w:tabs>
                <w:tab w:val="left" w:pos="10620"/>
              </w:tabs>
              <w:rPr>
                <w:rFonts w:ascii="Cambria" w:hAnsi="Cambria"/>
              </w:rPr>
            </w:pPr>
            <w:r>
              <w:rPr>
                <w:rFonts w:ascii="Cambria" w:hAnsi="Cambria"/>
              </w:rPr>
              <w:t>Entity Code</w:t>
            </w:r>
          </w:p>
          <w:p w14:paraId="0BA6D8CE" w14:textId="77777777" w:rsidR="009274EA" w:rsidRDefault="00C53038">
            <w:pPr>
              <w:pStyle w:val="ListParagraph"/>
              <w:numPr>
                <w:ilvl w:val="0"/>
                <w:numId w:val="14"/>
              </w:numPr>
              <w:tabs>
                <w:tab w:val="left" w:pos="10620"/>
              </w:tabs>
              <w:rPr>
                <w:rFonts w:ascii="Cambria" w:hAnsi="Cambria"/>
              </w:rPr>
            </w:pPr>
            <w:r>
              <w:rPr>
                <w:rFonts w:ascii="Cambria" w:hAnsi="Cambria"/>
              </w:rPr>
              <w:t>PAN no</w:t>
            </w:r>
          </w:p>
          <w:p w14:paraId="1AD808D1" w14:textId="77777777" w:rsidR="009274EA" w:rsidRDefault="00C53038">
            <w:pPr>
              <w:pStyle w:val="ListParagraph"/>
              <w:numPr>
                <w:ilvl w:val="0"/>
                <w:numId w:val="14"/>
              </w:numPr>
              <w:tabs>
                <w:tab w:val="left" w:pos="10620"/>
              </w:tabs>
              <w:rPr>
                <w:rFonts w:ascii="Cambria" w:hAnsi="Cambria"/>
              </w:rPr>
            </w:pPr>
            <w:r>
              <w:rPr>
                <w:rFonts w:ascii="Cambria" w:hAnsi="Cambria"/>
              </w:rPr>
              <w:t>CIN no</w:t>
            </w:r>
          </w:p>
          <w:p w14:paraId="6CD6F352" w14:textId="77777777" w:rsidR="009274EA" w:rsidRDefault="00C53038">
            <w:pPr>
              <w:pStyle w:val="ListParagraph"/>
              <w:numPr>
                <w:ilvl w:val="0"/>
                <w:numId w:val="14"/>
              </w:numPr>
              <w:tabs>
                <w:tab w:val="left" w:pos="10620"/>
              </w:tabs>
              <w:rPr>
                <w:rFonts w:ascii="Cambria" w:hAnsi="Cambria"/>
              </w:rPr>
            </w:pPr>
            <w:r>
              <w:rPr>
                <w:rFonts w:ascii="Cambria" w:hAnsi="Cambria"/>
              </w:rPr>
              <w:t>FSSAI No</w:t>
            </w:r>
          </w:p>
          <w:p w14:paraId="0D416FE0" w14:textId="77777777" w:rsidR="009274EA" w:rsidRDefault="00C53038">
            <w:pPr>
              <w:pStyle w:val="ListParagraph"/>
              <w:numPr>
                <w:ilvl w:val="0"/>
                <w:numId w:val="14"/>
              </w:numPr>
              <w:tabs>
                <w:tab w:val="left" w:pos="10620"/>
              </w:tabs>
              <w:rPr>
                <w:rFonts w:ascii="Cambria" w:hAnsi="Cambria"/>
              </w:rPr>
            </w:pPr>
            <w:r>
              <w:rPr>
                <w:rFonts w:ascii="Cambria" w:hAnsi="Cambria"/>
              </w:rPr>
              <w:t>GST No</w:t>
            </w:r>
          </w:p>
          <w:p w14:paraId="226DAB2F" w14:textId="77777777" w:rsidR="009274EA" w:rsidRDefault="00C53038">
            <w:pPr>
              <w:pStyle w:val="ListParagraph"/>
              <w:numPr>
                <w:ilvl w:val="0"/>
                <w:numId w:val="14"/>
              </w:numPr>
              <w:tabs>
                <w:tab w:val="left" w:pos="10620"/>
              </w:tabs>
              <w:rPr>
                <w:rFonts w:ascii="Cambria" w:hAnsi="Cambria"/>
              </w:rPr>
            </w:pPr>
            <w:r>
              <w:rPr>
                <w:rFonts w:ascii="Cambria" w:hAnsi="Cambria"/>
              </w:rPr>
              <w:t>State Name</w:t>
            </w:r>
          </w:p>
          <w:p w14:paraId="644CF680" w14:textId="77777777" w:rsidR="009274EA" w:rsidRDefault="00C53038">
            <w:pPr>
              <w:pStyle w:val="ListParagraph"/>
              <w:numPr>
                <w:ilvl w:val="0"/>
                <w:numId w:val="14"/>
              </w:numPr>
              <w:tabs>
                <w:tab w:val="left" w:pos="10620"/>
              </w:tabs>
              <w:rPr>
                <w:rFonts w:ascii="Cambria" w:hAnsi="Cambria"/>
                <w:b/>
              </w:rPr>
            </w:pPr>
            <w:r>
              <w:rPr>
                <w:rFonts w:ascii="Cambria" w:hAnsi="Cambria"/>
              </w:rPr>
              <w:t>State Code</w:t>
            </w:r>
          </w:p>
          <w:p w14:paraId="779970D3" w14:textId="77777777" w:rsidR="009274EA" w:rsidRDefault="00C53038">
            <w:pPr>
              <w:pStyle w:val="Heading112pt"/>
              <w:tabs>
                <w:tab w:val="left" w:pos="10620"/>
              </w:tabs>
              <w:rPr>
                <w:rFonts w:ascii="Cambria" w:hAnsi="Cambria"/>
                <w:b w:val="0"/>
              </w:rPr>
            </w:pPr>
            <w:bookmarkStart w:id="9646" w:name="_Toc137819709"/>
            <w:bookmarkStart w:id="9647" w:name="_Toc137832375"/>
            <w:r>
              <w:rPr>
                <w:rFonts w:ascii="Cambria" w:hAnsi="Cambria"/>
                <w:b w:val="0"/>
              </w:rPr>
              <w:t>System should provide below fields as mandatory fields and should not allow TAO user to update Auctioneer profile with blank fields</w:t>
            </w:r>
            <w:bookmarkEnd w:id="9646"/>
            <w:bookmarkEnd w:id="9647"/>
          </w:p>
          <w:p w14:paraId="548A572C" w14:textId="77777777" w:rsidR="009274EA" w:rsidRDefault="00C53038">
            <w:pPr>
              <w:pStyle w:val="ListParagraph"/>
              <w:numPr>
                <w:ilvl w:val="0"/>
                <w:numId w:val="15"/>
              </w:numPr>
              <w:tabs>
                <w:tab w:val="left" w:pos="10620"/>
              </w:tabs>
              <w:rPr>
                <w:rFonts w:ascii="Cambria" w:hAnsi="Cambria"/>
              </w:rPr>
            </w:pPr>
            <w:r>
              <w:rPr>
                <w:rFonts w:ascii="Cambria" w:hAnsi="Cambria"/>
              </w:rPr>
              <w:t>Auctioneer Name</w:t>
            </w:r>
          </w:p>
          <w:p w14:paraId="5A3F0B06" w14:textId="77777777" w:rsidR="009274EA" w:rsidRDefault="00C53038">
            <w:pPr>
              <w:pStyle w:val="ListParagraph"/>
              <w:numPr>
                <w:ilvl w:val="0"/>
                <w:numId w:val="15"/>
              </w:numPr>
              <w:tabs>
                <w:tab w:val="left" w:pos="10620"/>
              </w:tabs>
              <w:rPr>
                <w:rFonts w:ascii="Cambria" w:hAnsi="Cambria"/>
              </w:rPr>
            </w:pPr>
            <w:r>
              <w:rPr>
                <w:rFonts w:ascii="Cambria" w:hAnsi="Cambria"/>
              </w:rPr>
              <w:t>Auctioneer Code</w:t>
            </w:r>
          </w:p>
          <w:p w14:paraId="3F96CF6E" w14:textId="77777777" w:rsidR="009274EA" w:rsidRDefault="00C53038">
            <w:pPr>
              <w:pStyle w:val="ListParagraph"/>
              <w:numPr>
                <w:ilvl w:val="0"/>
                <w:numId w:val="15"/>
              </w:numPr>
              <w:tabs>
                <w:tab w:val="left" w:pos="10620"/>
              </w:tabs>
              <w:rPr>
                <w:rFonts w:ascii="Cambria" w:hAnsi="Cambria"/>
              </w:rPr>
            </w:pPr>
            <w:r>
              <w:rPr>
                <w:rFonts w:ascii="Cambria" w:hAnsi="Cambria"/>
              </w:rPr>
              <w:t>Auction Center</w:t>
            </w:r>
          </w:p>
          <w:p w14:paraId="17A0782B" w14:textId="77777777" w:rsidR="009274EA" w:rsidRDefault="00C53038">
            <w:pPr>
              <w:pStyle w:val="ListParagraph"/>
              <w:numPr>
                <w:ilvl w:val="0"/>
                <w:numId w:val="15"/>
              </w:numPr>
              <w:tabs>
                <w:tab w:val="left" w:pos="10620"/>
              </w:tabs>
              <w:rPr>
                <w:rFonts w:ascii="Cambria" w:hAnsi="Cambria"/>
              </w:rPr>
            </w:pPr>
            <w:r>
              <w:rPr>
                <w:rFonts w:ascii="Cambria" w:hAnsi="Cambria"/>
              </w:rPr>
              <w:t>Address1</w:t>
            </w:r>
          </w:p>
          <w:p w14:paraId="022ECEDC" w14:textId="77777777" w:rsidR="009274EA" w:rsidRDefault="00C53038">
            <w:pPr>
              <w:pStyle w:val="ListParagraph"/>
              <w:numPr>
                <w:ilvl w:val="0"/>
                <w:numId w:val="15"/>
              </w:numPr>
              <w:tabs>
                <w:tab w:val="left" w:pos="10620"/>
              </w:tabs>
              <w:rPr>
                <w:rFonts w:ascii="Cambria" w:hAnsi="Cambria"/>
              </w:rPr>
            </w:pPr>
            <w:r>
              <w:rPr>
                <w:rFonts w:ascii="Cambria" w:hAnsi="Cambria"/>
              </w:rPr>
              <w:t>Address2</w:t>
            </w:r>
          </w:p>
          <w:p w14:paraId="58C27B1A" w14:textId="77777777" w:rsidR="009274EA" w:rsidRDefault="00C53038">
            <w:pPr>
              <w:pStyle w:val="ListParagraph"/>
              <w:numPr>
                <w:ilvl w:val="0"/>
                <w:numId w:val="15"/>
              </w:numPr>
              <w:tabs>
                <w:tab w:val="left" w:pos="10620"/>
              </w:tabs>
              <w:rPr>
                <w:rFonts w:ascii="Cambria" w:hAnsi="Cambria"/>
              </w:rPr>
            </w:pPr>
            <w:r>
              <w:rPr>
                <w:rFonts w:ascii="Cambria" w:hAnsi="Cambria"/>
              </w:rPr>
              <w:t>City</w:t>
            </w:r>
          </w:p>
          <w:p w14:paraId="37F98298" w14:textId="77777777" w:rsidR="009274EA" w:rsidRDefault="00C53038">
            <w:pPr>
              <w:pStyle w:val="ListParagraph"/>
              <w:numPr>
                <w:ilvl w:val="0"/>
                <w:numId w:val="15"/>
              </w:numPr>
              <w:tabs>
                <w:tab w:val="left" w:pos="10620"/>
              </w:tabs>
              <w:rPr>
                <w:rFonts w:ascii="Cambria" w:hAnsi="Cambria"/>
              </w:rPr>
            </w:pPr>
            <w:r>
              <w:rPr>
                <w:rFonts w:ascii="Cambria" w:hAnsi="Cambria"/>
              </w:rPr>
              <w:t>Contact Person</w:t>
            </w:r>
          </w:p>
          <w:p w14:paraId="7A13CC25" w14:textId="77777777" w:rsidR="009274EA" w:rsidRDefault="00C53038">
            <w:pPr>
              <w:pStyle w:val="ListParagraph"/>
              <w:numPr>
                <w:ilvl w:val="0"/>
                <w:numId w:val="15"/>
              </w:numPr>
              <w:tabs>
                <w:tab w:val="left" w:pos="10620"/>
              </w:tabs>
              <w:rPr>
                <w:rFonts w:ascii="Cambria" w:hAnsi="Cambria"/>
              </w:rPr>
            </w:pPr>
            <w:r>
              <w:rPr>
                <w:rFonts w:ascii="Cambria" w:hAnsi="Cambria"/>
              </w:rPr>
              <w:t>Phone No</w:t>
            </w:r>
          </w:p>
          <w:p w14:paraId="648B99DB" w14:textId="77777777" w:rsidR="009274EA" w:rsidRDefault="00C53038">
            <w:pPr>
              <w:pStyle w:val="ListParagraph"/>
              <w:numPr>
                <w:ilvl w:val="0"/>
                <w:numId w:val="15"/>
              </w:numPr>
              <w:tabs>
                <w:tab w:val="left" w:pos="10620"/>
              </w:tabs>
              <w:rPr>
                <w:rFonts w:ascii="Cambria" w:hAnsi="Cambria"/>
              </w:rPr>
            </w:pPr>
            <w:r>
              <w:rPr>
                <w:rFonts w:ascii="Cambria" w:hAnsi="Cambria"/>
              </w:rPr>
              <w:t>E Mail</w:t>
            </w:r>
          </w:p>
          <w:p w14:paraId="5A9A4E7C" w14:textId="77777777" w:rsidR="009274EA" w:rsidRDefault="00C53038">
            <w:pPr>
              <w:pStyle w:val="ListParagraph"/>
              <w:numPr>
                <w:ilvl w:val="0"/>
                <w:numId w:val="15"/>
              </w:numPr>
              <w:tabs>
                <w:tab w:val="left" w:pos="10620"/>
              </w:tabs>
              <w:rPr>
                <w:rFonts w:ascii="Cambria" w:hAnsi="Cambria"/>
              </w:rPr>
            </w:pPr>
            <w:r>
              <w:rPr>
                <w:rFonts w:ascii="Cambria" w:hAnsi="Cambria"/>
              </w:rPr>
              <w:t>PAN no</w:t>
            </w:r>
          </w:p>
          <w:p w14:paraId="6CC1C269" w14:textId="77777777" w:rsidR="009274EA" w:rsidRDefault="00C53038">
            <w:pPr>
              <w:pStyle w:val="ListParagraph"/>
              <w:numPr>
                <w:ilvl w:val="0"/>
                <w:numId w:val="15"/>
              </w:numPr>
              <w:tabs>
                <w:tab w:val="left" w:pos="10620"/>
              </w:tabs>
              <w:rPr>
                <w:rFonts w:ascii="Cambria" w:hAnsi="Cambria"/>
              </w:rPr>
            </w:pPr>
            <w:r>
              <w:rPr>
                <w:rFonts w:ascii="Cambria" w:hAnsi="Cambria"/>
              </w:rPr>
              <w:t>GST No</w:t>
            </w:r>
          </w:p>
          <w:p w14:paraId="604C2E67" w14:textId="77777777" w:rsidR="009274EA" w:rsidRDefault="00C53038">
            <w:pPr>
              <w:pStyle w:val="ListParagraph"/>
              <w:numPr>
                <w:ilvl w:val="0"/>
                <w:numId w:val="15"/>
              </w:numPr>
              <w:tabs>
                <w:tab w:val="left" w:pos="10620"/>
              </w:tabs>
              <w:rPr>
                <w:rFonts w:ascii="Cambria" w:hAnsi="Cambria"/>
              </w:rPr>
            </w:pPr>
            <w:r>
              <w:rPr>
                <w:rFonts w:ascii="Cambria" w:hAnsi="Cambria"/>
              </w:rPr>
              <w:t>State Name</w:t>
            </w:r>
          </w:p>
          <w:p w14:paraId="659D13C9" w14:textId="77777777" w:rsidR="009274EA" w:rsidRDefault="00C53038">
            <w:pPr>
              <w:pStyle w:val="Heading112pt"/>
              <w:tabs>
                <w:tab w:val="left" w:pos="10620"/>
              </w:tabs>
              <w:rPr>
                <w:rFonts w:ascii="Cambria" w:hAnsi="Cambria"/>
                <w:b w:val="0"/>
              </w:rPr>
            </w:pPr>
            <w:bookmarkStart w:id="9648" w:name="_Toc137819710"/>
            <w:bookmarkStart w:id="9649" w:name="_Toc137832376"/>
            <w:r>
              <w:rPr>
                <w:rFonts w:ascii="Cambria" w:hAnsi="Cambria"/>
                <w:b w:val="0"/>
              </w:rPr>
              <w:t>System should display validation message “Please enter detail” if any of above field is empty.</w:t>
            </w:r>
            <w:bookmarkEnd w:id="9648"/>
            <w:bookmarkEnd w:id="9649"/>
          </w:p>
          <w:p w14:paraId="560CF536" w14:textId="77777777" w:rsidR="009274EA" w:rsidRDefault="00C53038">
            <w:pPr>
              <w:pStyle w:val="Heading112pt"/>
              <w:tabs>
                <w:tab w:val="left" w:pos="10620"/>
              </w:tabs>
              <w:rPr>
                <w:rFonts w:ascii="Cambria" w:hAnsi="Cambria"/>
                <w:b w:val="0"/>
              </w:rPr>
            </w:pPr>
            <w:bookmarkStart w:id="9650" w:name="_Toc137819711"/>
            <w:bookmarkStart w:id="9651" w:name="_Toc137832377"/>
            <w:r>
              <w:rPr>
                <w:rFonts w:ascii="Cambria" w:hAnsi="Cambria"/>
                <w:b w:val="0"/>
              </w:rPr>
              <w:t>System should provide dropdown master for below fields on Auctioneer /Broker User registration page.</w:t>
            </w:r>
            <w:bookmarkEnd w:id="9650"/>
            <w:bookmarkEnd w:id="9651"/>
          </w:p>
          <w:p w14:paraId="4A2807BC" w14:textId="77777777" w:rsidR="009274EA" w:rsidRDefault="00C53038">
            <w:pPr>
              <w:pStyle w:val="Heading112pt"/>
              <w:numPr>
                <w:ilvl w:val="1"/>
                <w:numId w:val="2"/>
              </w:numPr>
              <w:tabs>
                <w:tab w:val="left" w:pos="10620"/>
              </w:tabs>
              <w:rPr>
                <w:rFonts w:ascii="Cambria" w:hAnsi="Cambria"/>
                <w:b w:val="0"/>
              </w:rPr>
            </w:pPr>
            <w:bookmarkStart w:id="9652" w:name="_Toc137819712"/>
            <w:bookmarkStart w:id="9653" w:name="_Toc137832378"/>
            <w:r>
              <w:rPr>
                <w:rFonts w:ascii="Cambria" w:hAnsi="Cambria"/>
                <w:b w:val="0"/>
              </w:rPr>
              <w:t>State Master</w:t>
            </w:r>
            <w:bookmarkEnd w:id="9652"/>
            <w:bookmarkEnd w:id="9653"/>
          </w:p>
          <w:p w14:paraId="7CBD9F72" w14:textId="77777777" w:rsidR="009274EA" w:rsidRDefault="00C53038">
            <w:pPr>
              <w:pStyle w:val="Heading112pt"/>
              <w:numPr>
                <w:ilvl w:val="1"/>
                <w:numId w:val="2"/>
              </w:numPr>
              <w:tabs>
                <w:tab w:val="left" w:pos="10620"/>
              </w:tabs>
              <w:rPr>
                <w:rFonts w:ascii="Cambria" w:hAnsi="Cambria"/>
                <w:b w:val="0"/>
              </w:rPr>
            </w:pPr>
            <w:bookmarkStart w:id="9654" w:name="_Toc137819713"/>
            <w:bookmarkStart w:id="9655" w:name="_Toc137832379"/>
            <w:r>
              <w:rPr>
                <w:rFonts w:ascii="Cambria" w:hAnsi="Cambria"/>
                <w:b w:val="0"/>
              </w:rPr>
              <w:t>Auction Center</w:t>
            </w:r>
            <w:bookmarkEnd w:id="9654"/>
            <w:bookmarkEnd w:id="9655"/>
          </w:p>
          <w:p w14:paraId="119AC4B0" w14:textId="77777777" w:rsidR="009274EA" w:rsidRDefault="00C53038">
            <w:pPr>
              <w:pStyle w:val="Heading112pt"/>
              <w:rPr>
                <w:rFonts w:ascii="Cambria" w:hAnsi="Cambria"/>
                <w:b w:val="0"/>
              </w:rPr>
            </w:pPr>
            <w:r>
              <w:rPr>
                <w:rFonts w:ascii="Cambria" w:hAnsi="Cambria"/>
                <w:b w:val="0"/>
              </w:rPr>
              <w:t>System should display “IRN Eligibility (Turnover Exceeds 5 CR)” field only to auctioneer him/herself after log in.</w:t>
            </w:r>
          </w:p>
          <w:p w14:paraId="7978598B"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This fields should be dropdown and should contain “Yes” and “No” value.</w:t>
            </w:r>
          </w:p>
          <w:p w14:paraId="19101FE3"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If user select “Yes” then his/her all invoices will be applicable for “IRN” and “Ack. No.”</w:t>
            </w:r>
          </w:p>
          <w:p w14:paraId="1AA3FAA5"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Detail of this field should not be editable from TAO or Admin user.</w:t>
            </w:r>
          </w:p>
          <w:p w14:paraId="1FD341BE"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lastRenderedPageBreak/>
              <w:t>Detail of this field should come from respective user self-profile updation.</w:t>
            </w:r>
          </w:p>
          <w:p w14:paraId="068DD98A" w14:textId="77777777" w:rsidR="009274EA" w:rsidRDefault="00C53038">
            <w:pPr>
              <w:pStyle w:val="Heading112pt"/>
              <w:tabs>
                <w:tab w:val="left" w:pos="10620"/>
              </w:tabs>
              <w:rPr>
                <w:rFonts w:ascii="Cambria" w:hAnsi="Cambria"/>
                <w:b w:val="0"/>
              </w:rPr>
            </w:pPr>
            <w:bookmarkStart w:id="9656" w:name="_Toc137819714"/>
            <w:bookmarkStart w:id="9657" w:name="_Toc137832380"/>
            <w:r>
              <w:rPr>
                <w:rFonts w:ascii="Cambria" w:hAnsi="Cambria"/>
                <w:b w:val="0"/>
              </w:rPr>
              <w:t>System should not allow TAO user to map Auctioneer with multiple Active Auction Center as available in admin master.</w:t>
            </w:r>
            <w:bookmarkEnd w:id="9656"/>
            <w:bookmarkEnd w:id="9657"/>
          </w:p>
          <w:p w14:paraId="0ADF2980" w14:textId="77777777" w:rsidR="009274EA" w:rsidRDefault="00C53038">
            <w:pPr>
              <w:pStyle w:val="Heading112pt"/>
              <w:tabs>
                <w:tab w:val="left" w:pos="10620"/>
              </w:tabs>
              <w:rPr>
                <w:rFonts w:ascii="Cambria" w:hAnsi="Cambria"/>
                <w:b w:val="0"/>
              </w:rPr>
            </w:pPr>
            <w:bookmarkStart w:id="9658" w:name="_Toc137819715"/>
            <w:bookmarkStart w:id="9659" w:name="_Toc137832381"/>
            <w:r>
              <w:rPr>
                <w:rFonts w:ascii="Cambria" w:hAnsi="Cambria"/>
                <w:b w:val="0"/>
              </w:rPr>
              <w:t>System should automatically render “State Code” as per selection of state from state dropdown.</w:t>
            </w:r>
            <w:bookmarkEnd w:id="9658"/>
            <w:bookmarkEnd w:id="9659"/>
          </w:p>
          <w:p w14:paraId="2E47C6FA" w14:textId="77777777" w:rsidR="009274EA" w:rsidRDefault="00C53038">
            <w:pPr>
              <w:pStyle w:val="Heading112pt"/>
              <w:tabs>
                <w:tab w:val="left" w:pos="10620"/>
              </w:tabs>
              <w:rPr>
                <w:rFonts w:ascii="Cambria" w:hAnsi="Cambria"/>
                <w:b w:val="0"/>
              </w:rPr>
            </w:pPr>
            <w:bookmarkStart w:id="9660" w:name="_Toc137819716"/>
            <w:bookmarkStart w:id="9661" w:name="_Toc137832382"/>
            <w:r>
              <w:rPr>
                <w:rFonts w:ascii="Cambria" w:hAnsi="Cambria"/>
                <w:b w:val="0"/>
              </w:rPr>
              <w:t>System should now allow user to change the value in “State Code” field.</w:t>
            </w:r>
            <w:bookmarkEnd w:id="9660"/>
            <w:bookmarkEnd w:id="9661"/>
          </w:p>
          <w:p w14:paraId="12A9367F" w14:textId="77777777" w:rsidR="009274EA" w:rsidRDefault="00C53038">
            <w:pPr>
              <w:pStyle w:val="Heading112pt"/>
              <w:tabs>
                <w:tab w:val="left" w:pos="10620"/>
              </w:tabs>
              <w:rPr>
                <w:rFonts w:ascii="Cambria" w:hAnsi="Cambria"/>
                <w:b w:val="0"/>
              </w:rPr>
            </w:pPr>
            <w:bookmarkStart w:id="9662" w:name="_Toc137819717"/>
            <w:bookmarkStart w:id="9663" w:name="_Toc137832383"/>
            <w:r>
              <w:rPr>
                <w:rFonts w:ascii="Cambria" w:hAnsi="Cambria"/>
                <w:b w:val="0"/>
              </w:rPr>
              <w:t>“State Code” should as per GST state code.</w:t>
            </w:r>
            <w:bookmarkEnd w:id="9662"/>
            <w:bookmarkEnd w:id="9663"/>
          </w:p>
          <w:p w14:paraId="009C592B" w14:textId="77777777" w:rsidR="009274EA" w:rsidRDefault="00C53038">
            <w:pPr>
              <w:pStyle w:val="Heading112pt"/>
              <w:tabs>
                <w:tab w:val="left" w:pos="10620"/>
              </w:tabs>
              <w:rPr>
                <w:rFonts w:ascii="Cambria" w:hAnsi="Cambria"/>
                <w:b w:val="0"/>
              </w:rPr>
            </w:pPr>
            <w:bookmarkStart w:id="9664" w:name="_Toc137819718"/>
            <w:bookmarkStart w:id="9665" w:name="_Toc137832384"/>
            <w:r>
              <w:rPr>
                <w:rFonts w:ascii="Cambria" w:hAnsi="Cambria"/>
                <w:b w:val="0"/>
              </w:rPr>
              <w:t>System should not allow to enter duplicate email id to TAO user and should display validation “Email id” is already registered.</w:t>
            </w:r>
            <w:bookmarkEnd w:id="9664"/>
            <w:bookmarkEnd w:id="9665"/>
          </w:p>
          <w:p w14:paraId="09156E7D" w14:textId="77777777" w:rsidR="009274EA" w:rsidRDefault="00C53038">
            <w:pPr>
              <w:pStyle w:val="Heading112pt"/>
              <w:tabs>
                <w:tab w:val="left" w:pos="10620"/>
              </w:tabs>
              <w:rPr>
                <w:rFonts w:ascii="Cambria" w:hAnsi="Cambria"/>
                <w:b w:val="0"/>
              </w:rPr>
            </w:pPr>
            <w:bookmarkStart w:id="9666" w:name="_Toc137819719"/>
            <w:bookmarkStart w:id="9667" w:name="_Toc137832385"/>
            <w:r>
              <w:rPr>
                <w:rFonts w:ascii="Cambria" w:hAnsi="Cambria"/>
                <w:b w:val="0"/>
              </w:rPr>
              <w:t>System should not allow to allocate same Auctioneer code to TAO User and should display validation “Auctioneer /Broker Code” is already assigned to other Auctioneer User.</w:t>
            </w:r>
            <w:bookmarkEnd w:id="9666"/>
            <w:bookmarkEnd w:id="9667"/>
          </w:p>
          <w:p w14:paraId="163C56CE" w14:textId="77777777" w:rsidR="009274EA" w:rsidRDefault="00C53038">
            <w:pPr>
              <w:pStyle w:val="Heading112pt"/>
              <w:tabs>
                <w:tab w:val="left" w:pos="10620"/>
              </w:tabs>
              <w:rPr>
                <w:rFonts w:ascii="Cambria" w:hAnsi="Cambria"/>
                <w:b w:val="0"/>
              </w:rPr>
            </w:pPr>
            <w:bookmarkStart w:id="9668" w:name="_Toc137819720"/>
            <w:bookmarkStart w:id="9669" w:name="_Toc137832386"/>
            <w:r>
              <w:rPr>
                <w:rFonts w:ascii="Cambria" w:hAnsi="Cambria"/>
                <w:b w:val="0"/>
              </w:rPr>
              <w:t>System should not allow to allocate same Tea Board Registration No to TAO User and should display validation “Tea Board Registration No” is already assigned to other Auctioneer User.</w:t>
            </w:r>
            <w:bookmarkEnd w:id="9668"/>
            <w:bookmarkEnd w:id="9669"/>
          </w:p>
          <w:p w14:paraId="23DACDF4" w14:textId="77777777" w:rsidR="009274EA" w:rsidRDefault="00C53038">
            <w:pPr>
              <w:pStyle w:val="Heading112pt"/>
              <w:tabs>
                <w:tab w:val="left" w:pos="10620"/>
              </w:tabs>
              <w:rPr>
                <w:rFonts w:ascii="Cambria" w:hAnsi="Cambria"/>
                <w:b w:val="0"/>
              </w:rPr>
            </w:pPr>
            <w:bookmarkStart w:id="9670" w:name="_Toc137819721"/>
            <w:bookmarkStart w:id="9671" w:name="_Toc137832387"/>
            <w:r>
              <w:rPr>
                <w:rFonts w:ascii="Cambria" w:hAnsi="Cambria"/>
                <w:b w:val="0"/>
              </w:rPr>
              <w:t>System should not allow to allocate same Tax Identification No. to TAO User and should display validation “Tax Identification No.” is already assigned to other Auctioneer User.</w:t>
            </w:r>
            <w:bookmarkEnd w:id="9670"/>
            <w:bookmarkEnd w:id="9671"/>
          </w:p>
          <w:p w14:paraId="1C1BD2D0" w14:textId="77777777" w:rsidR="009274EA" w:rsidRDefault="00C53038">
            <w:pPr>
              <w:pStyle w:val="Heading112pt"/>
              <w:tabs>
                <w:tab w:val="left" w:pos="10620"/>
              </w:tabs>
              <w:rPr>
                <w:rFonts w:ascii="Cambria" w:hAnsi="Cambria"/>
                <w:b w:val="0"/>
              </w:rPr>
            </w:pPr>
            <w:bookmarkStart w:id="9672" w:name="_Toc137819722"/>
            <w:bookmarkStart w:id="9673" w:name="_Toc137832388"/>
            <w:r>
              <w:rPr>
                <w:rFonts w:ascii="Cambria" w:hAnsi="Cambria"/>
                <w:b w:val="0"/>
              </w:rPr>
              <w:t>System should not allow to allocate same CIN No. to TAO User and should display validation “CIN No.” is already assigned to other Auctioneer User.</w:t>
            </w:r>
            <w:bookmarkEnd w:id="9672"/>
            <w:bookmarkEnd w:id="9673"/>
          </w:p>
          <w:p w14:paraId="72732421" w14:textId="77777777" w:rsidR="009274EA" w:rsidRDefault="00C53038">
            <w:pPr>
              <w:pStyle w:val="Heading112pt"/>
              <w:tabs>
                <w:tab w:val="left" w:pos="10620"/>
              </w:tabs>
              <w:rPr>
                <w:rFonts w:ascii="Cambria" w:hAnsi="Cambria"/>
                <w:b w:val="0"/>
              </w:rPr>
            </w:pPr>
            <w:bookmarkStart w:id="9674" w:name="_Toc137819723"/>
            <w:bookmarkStart w:id="9675" w:name="_Toc137832389"/>
            <w:r>
              <w:rPr>
                <w:rFonts w:ascii="Cambria" w:hAnsi="Cambria"/>
                <w:b w:val="0"/>
              </w:rPr>
              <w:t>System should not allow to allocate same PAN No. to TAO User and should display validation “PAN No.” is already assigned to other Auctioneer User.</w:t>
            </w:r>
            <w:bookmarkEnd w:id="9674"/>
            <w:bookmarkEnd w:id="9675"/>
          </w:p>
          <w:p w14:paraId="463DEEC7" w14:textId="77777777" w:rsidR="009274EA" w:rsidRDefault="00C53038">
            <w:pPr>
              <w:pStyle w:val="Heading112pt"/>
              <w:tabs>
                <w:tab w:val="left" w:pos="10620"/>
              </w:tabs>
              <w:rPr>
                <w:rFonts w:ascii="Cambria" w:hAnsi="Cambria"/>
                <w:b w:val="0"/>
              </w:rPr>
            </w:pPr>
            <w:bookmarkStart w:id="9676" w:name="_Toc137819724"/>
            <w:bookmarkStart w:id="9677" w:name="_Toc137832390"/>
            <w:r>
              <w:rPr>
                <w:rFonts w:ascii="Cambria" w:hAnsi="Cambria"/>
                <w:b w:val="0"/>
              </w:rPr>
              <w:t>System should not allow to allocate same GST No. to TAO User and should display validation “GST No.” is already assigned to other Auctioneer User.</w:t>
            </w:r>
            <w:bookmarkEnd w:id="9676"/>
            <w:bookmarkEnd w:id="9677"/>
          </w:p>
          <w:p w14:paraId="50FE1000" w14:textId="77777777" w:rsidR="009274EA" w:rsidRDefault="00C53038">
            <w:pPr>
              <w:pStyle w:val="Heading112pt"/>
              <w:tabs>
                <w:tab w:val="left" w:pos="10620"/>
              </w:tabs>
              <w:rPr>
                <w:rFonts w:ascii="Cambria" w:hAnsi="Cambria"/>
                <w:b w:val="0"/>
              </w:rPr>
            </w:pPr>
            <w:bookmarkStart w:id="9678" w:name="_Toc137819725"/>
            <w:bookmarkStart w:id="9679" w:name="_Toc137832391"/>
            <w:r>
              <w:rPr>
                <w:rFonts w:ascii="Cambria" w:hAnsi="Cambria"/>
                <w:b w:val="0"/>
              </w:rPr>
              <w:t>System should not allow to allocate same FSSAINo. to TAO User and should display validation “FSSAINo.” is already assigned to other Auctioneer User.</w:t>
            </w:r>
            <w:bookmarkEnd w:id="9678"/>
            <w:bookmarkEnd w:id="9679"/>
          </w:p>
          <w:p w14:paraId="3DB8A352" w14:textId="77777777" w:rsidR="009274EA" w:rsidRDefault="00C53038">
            <w:pPr>
              <w:pStyle w:val="Heading112pt"/>
              <w:tabs>
                <w:tab w:val="left" w:pos="10620"/>
              </w:tabs>
              <w:rPr>
                <w:rFonts w:ascii="Cambria" w:hAnsi="Cambria"/>
                <w:b w:val="0"/>
              </w:rPr>
            </w:pPr>
            <w:bookmarkStart w:id="9680" w:name="_Toc137819726"/>
            <w:bookmarkStart w:id="9681" w:name="_Toc137832392"/>
            <w:r>
              <w:rPr>
                <w:rFonts w:ascii="Cambria" w:hAnsi="Cambria"/>
                <w:b w:val="0"/>
              </w:rPr>
              <w:t>System should auto generate the “Entity Code”.</w:t>
            </w:r>
            <w:bookmarkEnd w:id="9680"/>
            <w:bookmarkEnd w:id="9681"/>
          </w:p>
          <w:p w14:paraId="6F5E5A07" w14:textId="77777777" w:rsidR="009274EA" w:rsidRDefault="00C53038">
            <w:pPr>
              <w:pStyle w:val="Heading112pt"/>
              <w:tabs>
                <w:tab w:val="left" w:pos="10620"/>
              </w:tabs>
              <w:rPr>
                <w:rFonts w:ascii="Cambria" w:hAnsi="Cambria"/>
                <w:b w:val="0"/>
              </w:rPr>
            </w:pPr>
            <w:bookmarkStart w:id="9682" w:name="_Toc137819727"/>
            <w:bookmarkStart w:id="9683" w:name="_Toc137832393"/>
            <w:r>
              <w:rPr>
                <w:rFonts w:ascii="Cambria" w:hAnsi="Cambria"/>
                <w:b w:val="0"/>
              </w:rPr>
              <w:t>System should not allow to change the “Entity Code” and field should be disabled in edit and create Auctioneer User page.</w:t>
            </w:r>
            <w:bookmarkEnd w:id="9682"/>
            <w:bookmarkEnd w:id="9683"/>
          </w:p>
          <w:p w14:paraId="11B0A533" w14:textId="77777777" w:rsidR="009274EA" w:rsidRDefault="00C53038">
            <w:pPr>
              <w:pStyle w:val="Heading112pt"/>
              <w:tabs>
                <w:tab w:val="left" w:pos="10620"/>
              </w:tabs>
              <w:rPr>
                <w:rFonts w:ascii="Cambria" w:hAnsi="Cambria"/>
                <w:b w:val="0"/>
              </w:rPr>
            </w:pPr>
            <w:bookmarkStart w:id="9684" w:name="_Toc137819728"/>
            <w:bookmarkStart w:id="9685" w:name="_Toc137832394"/>
            <w:r>
              <w:rPr>
                <w:rFonts w:ascii="Cambria" w:hAnsi="Cambria"/>
                <w:b w:val="0"/>
              </w:rPr>
              <w:t>System should display confirmation message “Auctioneer detail updated successfully” on click of Update button.</w:t>
            </w:r>
            <w:bookmarkEnd w:id="9684"/>
            <w:bookmarkEnd w:id="9685"/>
          </w:p>
          <w:p w14:paraId="40BE434F" w14:textId="77777777" w:rsidR="009274EA" w:rsidRDefault="00C53038">
            <w:pPr>
              <w:pStyle w:val="Heading112pt"/>
              <w:tabs>
                <w:tab w:val="left" w:pos="10620"/>
              </w:tabs>
              <w:rPr>
                <w:rFonts w:ascii="Cambria" w:hAnsi="Cambria"/>
                <w:b w:val="0"/>
              </w:rPr>
            </w:pPr>
            <w:bookmarkStart w:id="9686" w:name="_Toc137819729"/>
            <w:bookmarkStart w:id="9687" w:name="_Toc137832395"/>
            <w:r>
              <w:rPr>
                <w:rFonts w:ascii="Cambria" w:hAnsi="Cambria"/>
                <w:b w:val="0"/>
              </w:rPr>
              <w:t>System should clear all fields on click of Clear button.</w:t>
            </w:r>
            <w:bookmarkEnd w:id="9686"/>
            <w:bookmarkEnd w:id="9687"/>
          </w:p>
          <w:p w14:paraId="5E2906DD" w14:textId="77777777" w:rsidR="009274EA" w:rsidRDefault="00C53038">
            <w:pPr>
              <w:pStyle w:val="Heading112pt"/>
              <w:tabs>
                <w:tab w:val="left" w:pos="10620"/>
              </w:tabs>
              <w:rPr>
                <w:rFonts w:ascii="Cambria" w:hAnsi="Cambria"/>
                <w:b w:val="0"/>
              </w:rPr>
            </w:pPr>
            <w:bookmarkStart w:id="9688" w:name="_Toc137819730"/>
            <w:bookmarkStart w:id="9689" w:name="_Toc137832396"/>
            <w:r>
              <w:rPr>
                <w:rFonts w:ascii="Cambria" w:hAnsi="Cambria"/>
                <w:b w:val="0"/>
              </w:rPr>
              <w:t>System should display only that “Auction Center” records which has been configured/mapped with him/her during registration.</w:t>
            </w:r>
            <w:bookmarkEnd w:id="9688"/>
            <w:bookmarkEnd w:id="9689"/>
          </w:p>
          <w:p w14:paraId="66F92BF7" w14:textId="77777777" w:rsidR="009274EA" w:rsidRDefault="00C53038">
            <w:pPr>
              <w:pStyle w:val="Heading112pt"/>
              <w:tabs>
                <w:tab w:val="left" w:pos="10620"/>
              </w:tabs>
              <w:rPr>
                <w:rFonts w:ascii="Cambria" w:hAnsi="Cambria"/>
              </w:rPr>
            </w:pPr>
            <w:bookmarkStart w:id="9690" w:name="_Toc137819731"/>
            <w:bookmarkStart w:id="9691" w:name="_Toc137832397"/>
            <w:r>
              <w:rPr>
                <w:rFonts w:ascii="Cambria" w:hAnsi="Cambria"/>
                <w:b w:val="0"/>
              </w:rPr>
              <w:t xml:space="preserve">System should not TAO user to change the below detail of auctioneer user under edit </w:t>
            </w:r>
            <w:r>
              <w:rPr>
                <w:rFonts w:ascii="Cambria" w:hAnsi="Cambria"/>
                <w:b w:val="0"/>
                <w:strike/>
              </w:rPr>
              <w:t>tab</w:t>
            </w:r>
            <w:r>
              <w:rPr>
                <w:rFonts w:ascii="Cambria" w:hAnsi="Cambria"/>
                <w:b w:val="0"/>
              </w:rPr>
              <w:t>.</w:t>
            </w:r>
            <w:bookmarkEnd w:id="9690"/>
            <w:bookmarkEnd w:id="9691"/>
          </w:p>
          <w:p w14:paraId="0018A137" w14:textId="77777777" w:rsidR="009274EA" w:rsidRDefault="00C53038">
            <w:pPr>
              <w:pStyle w:val="ListParagraph"/>
              <w:numPr>
                <w:ilvl w:val="0"/>
                <w:numId w:val="16"/>
              </w:numPr>
              <w:tabs>
                <w:tab w:val="left" w:pos="10620"/>
              </w:tabs>
              <w:rPr>
                <w:rFonts w:ascii="Cambria" w:hAnsi="Cambria"/>
              </w:rPr>
            </w:pPr>
            <w:r>
              <w:rPr>
                <w:rFonts w:ascii="Cambria" w:hAnsi="Cambria"/>
              </w:rPr>
              <w:t>Auctioneer Code</w:t>
            </w:r>
          </w:p>
          <w:p w14:paraId="4BED5F78" w14:textId="77777777" w:rsidR="009274EA" w:rsidRDefault="00C53038">
            <w:pPr>
              <w:pStyle w:val="ListParagraph"/>
              <w:numPr>
                <w:ilvl w:val="0"/>
                <w:numId w:val="16"/>
              </w:numPr>
              <w:tabs>
                <w:tab w:val="left" w:pos="10620"/>
              </w:tabs>
              <w:rPr>
                <w:rFonts w:ascii="Cambria" w:hAnsi="Cambria"/>
              </w:rPr>
            </w:pPr>
            <w:r>
              <w:rPr>
                <w:rFonts w:ascii="Cambria" w:hAnsi="Cambria"/>
              </w:rPr>
              <w:t>Entity Code</w:t>
            </w:r>
          </w:p>
          <w:p w14:paraId="6C746A0A" w14:textId="77777777" w:rsidR="009274EA" w:rsidRDefault="00C53038">
            <w:pPr>
              <w:pStyle w:val="ListParagraph"/>
              <w:numPr>
                <w:ilvl w:val="0"/>
                <w:numId w:val="16"/>
              </w:numPr>
              <w:tabs>
                <w:tab w:val="left" w:pos="10620"/>
              </w:tabs>
              <w:rPr>
                <w:rFonts w:ascii="Cambria" w:hAnsi="Cambria"/>
              </w:rPr>
            </w:pPr>
            <w:r>
              <w:rPr>
                <w:rFonts w:ascii="Cambria" w:hAnsi="Cambria"/>
              </w:rPr>
              <w:t>Auctioneer Center</w:t>
            </w:r>
          </w:p>
          <w:p w14:paraId="4914FB3E" w14:textId="77777777" w:rsidR="009274EA" w:rsidRDefault="00C53038">
            <w:pPr>
              <w:pStyle w:val="Heading112pt"/>
              <w:tabs>
                <w:tab w:val="left" w:pos="10620"/>
              </w:tabs>
              <w:rPr>
                <w:rFonts w:ascii="Cambria" w:hAnsi="Cambria"/>
                <w:b w:val="0"/>
              </w:rPr>
            </w:pPr>
            <w:bookmarkStart w:id="9692" w:name="_Toc137819732"/>
            <w:bookmarkStart w:id="9693" w:name="_Toc137832398"/>
            <w:r>
              <w:rPr>
                <w:rFonts w:ascii="Cambria" w:hAnsi="Cambria"/>
                <w:b w:val="0"/>
              </w:rPr>
              <w:lastRenderedPageBreak/>
              <w:t>Under edit auctioneer profile system should display the “Active, Inactive, Suspend” radio button option.</w:t>
            </w:r>
            <w:bookmarkEnd w:id="9692"/>
            <w:bookmarkEnd w:id="9693"/>
          </w:p>
          <w:p w14:paraId="44F74BDF" w14:textId="77777777" w:rsidR="009274EA" w:rsidRDefault="00C53038">
            <w:pPr>
              <w:tabs>
                <w:tab w:val="left" w:pos="10620"/>
              </w:tabs>
            </w:pPr>
            <w:r>
              <w:rPr>
                <w:b/>
              </w:rPr>
              <w:t>Active</w:t>
            </w:r>
          </w:p>
          <w:p w14:paraId="5E267563" w14:textId="77777777" w:rsidR="009274EA" w:rsidRDefault="00C53038">
            <w:pPr>
              <w:tabs>
                <w:tab w:val="left" w:pos="10620"/>
              </w:tabs>
              <w:ind w:left="720"/>
            </w:pPr>
            <w:r>
              <w:t xml:space="preserve">By default selected, in case </w:t>
            </w:r>
            <w:r>
              <w:rPr>
                <w:bCs/>
              </w:rPr>
              <w:t>Auctioneer</w:t>
            </w:r>
            <w:r>
              <w:t xml:space="preserve"> profile is already in approved </w:t>
            </w:r>
            <w:r>
              <w:rPr>
                <w:strike/>
              </w:rPr>
              <w:t>tab</w:t>
            </w:r>
            <w:r>
              <w:t>.</w:t>
            </w:r>
          </w:p>
          <w:p w14:paraId="04724CD5" w14:textId="77777777" w:rsidR="009274EA" w:rsidRDefault="00C53038">
            <w:pPr>
              <w:tabs>
                <w:tab w:val="left" w:pos="10620"/>
              </w:tabs>
            </w:pPr>
            <w:r>
              <w:rPr>
                <w:b/>
              </w:rPr>
              <w:t>Inactive</w:t>
            </w:r>
          </w:p>
          <w:p w14:paraId="2FFA3024" w14:textId="77777777" w:rsidR="009274EA" w:rsidRDefault="00C53038">
            <w:pPr>
              <w:tabs>
                <w:tab w:val="left" w:pos="10620"/>
              </w:tabs>
              <w:ind w:left="720"/>
            </w:pPr>
            <w:r>
              <w:t xml:space="preserve">By default selected, in case </w:t>
            </w:r>
            <w:r>
              <w:rPr>
                <w:bCs/>
              </w:rPr>
              <w:t>Auctioneer</w:t>
            </w:r>
            <w:r>
              <w:t xml:space="preserve"> profile is already in Inactive </w:t>
            </w:r>
            <w:r>
              <w:rPr>
                <w:strike/>
              </w:rPr>
              <w:t>tab</w:t>
            </w:r>
            <w:r>
              <w:t>.</w:t>
            </w:r>
          </w:p>
          <w:p w14:paraId="2C15A7BA" w14:textId="77777777" w:rsidR="009274EA" w:rsidRDefault="00C53038">
            <w:pPr>
              <w:tabs>
                <w:tab w:val="left" w:pos="10620"/>
              </w:tabs>
            </w:pPr>
            <w:r>
              <w:rPr>
                <w:b/>
              </w:rPr>
              <w:t>Suspend</w:t>
            </w:r>
          </w:p>
          <w:p w14:paraId="55D04B75" w14:textId="77777777" w:rsidR="009274EA" w:rsidRDefault="00C53038">
            <w:pPr>
              <w:tabs>
                <w:tab w:val="left" w:pos="10620"/>
              </w:tabs>
              <w:ind w:left="720"/>
            </w:pPr>
            <w:r>
              <w:t xml:space="preserve">By default selected, in case </w:t>
            </w:r>
            <w:r>
              <w:rPr>
                <w:bCs/>
              </w:rPr>
              <w:t>Auctioneer</w:t>
            </w:r>
            <w:r>
              <w:t xml:space="preserve"> profile is already in Suspended </w:t>
            </w:r>
            <w:r>
              <w:rPr>
                <w:strike/>
              </w:rPr>
              <w:t>tab</w:t>
            </w:r>
            <w:r>
              <w:t>.</w:t>
            </w:r>
          </w:p>
          <w:p w14:paraId="32EBACE2" w14:textId="77777777" w:rsidR="009274EA" w:rsidRDefault="00C53038">
            <w:pPr>
              <w:pStyle w:val="Heading112pt"/>
              <w:tabs>
                <w:tab w:val="left" w:pos="10620"/>
              </w:tabs>
              <w:rPr>
                <w:rFonts w:ascii="Cambria" w:hAnsi="Cambria"/>
                <w:b w:val="0"/>
              </w:rPr>
            </w:pPr>
            <w:bookmarkStart w:id="9694" w:name="_Toc137819733"/>
            <w:bookmarkStart w:id="9695" w:name="_Toc137832399"/>
            <w:r>
              <w:rPr>
                <w:rFonts w:ascii="Cambria" w:hAnsi="Cambria"/>
                <w:b w:val="0"/>
              </w:rPr>
              <w:t xml:space="preserve">System should move the profile under “Inactive” </w:t>
            </w:r>
            <w:r>
              <w:rPr>
                <w:rFonts w:ascii="Cambria" w:hAnsi="Cambria"/>
                <w:b w:val="0"/>
                <w:strike/>
              </w:rPr>
              <w:t>tab</w:t>
            </w:r>
            <w:r>
              <w:rPr>
                <w:rFonts w:ascii="Cambria" w:hAnsi="Cambria"/>
                <w:b w:val="0"/>
              </w:rPr>
              <w:t xml:space="preserve"> if TAO user clicks on update button after selection of Inactive radio button for “</w:t>
            </w:r>
            <w:r>
              <w:rPr>
                <w:rFonts w:ascii="Cambria" w:hAnsi="Cambria"/>
                <w:b w:val="0"/>
                <w:sz w:val="22"/>
                <w:szCs w:val="22"/>
              </w:rPr>
              <w:t>Auctioneer” with confirmation message “Profile inactivated successfully”.</w:t>
            </w:r>
            <w:bookmarkEnd w:id="9694"/>
            <w:bookmarkEnd w:id="9695"/>
          </w:p>
          <w:p w14:paraId="16542ABA" w14:textId="77777777" w:rsidR="009274EA" w:rsidRDefault="00C53038">
            <w:pPr>
              <w:pStyle w:val="Heading112pt"/>
              <w:tabs>
                <w:tab w:val="left" w:pos="10620"/>
              </w:tabs>
              <w:rPr>
                <w:rFonts w:ascii="Cambria" w:hAnsi="Cambria"/>
                <w:b w:val="0"/>
              </w:rPr>
            </w:pPr>
            <w:bookmarkStart w:id="9696" w:name="_Toc137819734"/>
            <w:bookmarkStart w:id="9697" w:name="_Toc137832400"/>
            <w:r>
              <w:rPr>
                <w:rFonts w:ascii="Cambria" w:hAnsi="Cambria"/>
                <w:b w:val="0"/>
              </w:rPr>
              <w:t>System should not allow to view or log in application to “</w:t>
            </w:r>
            <w:r>
              <w:rPr>
                <w:rFonts w:ascii="Cambria" w:hAnsi="Cambria"/>
                <w:b w:val="0"/>
                <w:sz w:val="22"/>
                <w:szCs w:val="22"/>
              </w:rPr>
              <w:t>Auctioneer” if his/her profile is inactivated.</w:t>
            </w:r>
            <w:bookmarkEnd w:id="9696"/>
            <w:bookmarkEnd w:id="9697"/>
          </w:p>
          <w:p w14:paraId="35F7E621" w14:textId="77777777" w:rsidR="009274EA" w:rsidRDefault="00C53038">
            <w:pPr>
              <w:pStyle w:val="Heading112pt"/>
              <w:tabs>
                <w:tab w:val="left" w:pos="10620"/>
              </w:tabs>
              <w:rPr>
                <w:rFonts w:ascii="Cambria" w:hAnsi="Cambria"/>
                <w:b w:val="0"/>
              </w:rPr>
            </w:pPr>
            <w:bookmarkStart w:id="9698" w:name="_Toc137819735"/>
            <w:bookmarkStart w:id="9699" w:name="_Toc137832401"/>
            <w:r>
              <w:rPr>
                <w:rFonts w:ascii="Cambria" w:hAnsi="Cambria"/>
                <w:b w:val="0"/>
              </w:rPr>
              <w:t>System should make all Associate Auctioneer/ Post Auction Associate Auctioneer profile under inactive mode who are registered under respective “Auctioneer” when “Auctioneer” profile is inactivated.</w:t>
            </w:r>
            <w:bookmarkEnd w:id="9698"/>
            <w:bookmarkEnd w:id="9699"/>
          </w:p>
          <w:p w14:paraId="0244618D" w14:textId="77777777" w:rsidR="009274EA" w:rsidRDefault="00C53038">
            <w:pPr>
              <w:pStyle w:val="Heading112pt"/>
              <w:tabs>
                <w:tab w:val="left" w:pos="10620"/>
              </w:tabs>
              <w:rPr>
                <w:rFonts w:ascii="Cambria" w:hAnsi="Cambria"/>
                <w:b w:val="0"/>
              </w:rPr>
            </w:pPr>
            <w:bookmarkStart w:id="9700" w:name="_Toc137819736"/>
            <w:bookmarkStart w:id="9701" w:name="_Toc137832402"/>
            <w:r>
              <w:rPr>
                <w:rFonts w:ascii="Cambria" w:hAnsi="Cambria"/>
                <w:b w:val="0"/>
              </w:rPr>
              <w:t xml:space="preserve">System should move the profile under “Suspended” </w:t>
            </w:r>
            <w:r>
              <w:rPr>
                <w:rFonts w:ascii="Cambria" w:hAnsi="Cambria"/>
                <w:b w:val="0"/>
                <w:strike/>
              </w:rPr>
              <w:t>tab</w:t>
            </w:r>
            <w:r>
              <w:rPr>
                <w:rFonts w:ascii="Cambria" w:hAnsi="Cambria"/>
                <w:b w:val="0"/>
              </w:rPr>
              <w:t xml:space="preserve"> if TAO user clicks on update button after selection of suspend radio button for “</w:t>
            </w:r>
            <w:r>
              <w:rPr>
                <w:rFonts w:ascii="Cambria" w:hAnsi="Cambria"/>
                <w:b w:val="0"/>
                <w:sz w:val="22"/>
                <w:szCs w:val="22"/>
              </w:rPr>
              <w:t>Auctioneer” with confirmation message “Profile suspended successfully”.</w:t>
            </w:r>
            <w:bookmarkEnd w:id="9700"/>
            <w:bookmarkEnd w:id="9701"/>
          </w:p>
          <w:p w14:paraId="145EFE5F" w14:textId="77777777" w:rsidR="009274EA" w:rsidRDefault="00C53038">
            <w:pPr>
              <w:pStyle w:val="Heading112pt"/>
              <w:tabs>
                <w:tab w:val="left" w:pos="10620"/>
              </w:tabs>
              <w:rPr>
                <w:rFonts w:ascii="Cambria" w:hAnsi="Cambria"/>
                <w:b w:val="0"/>
              </w:rPr>
            </w:pPr>
            <w:bookmarkStart w:id="9702" w:name="_Toc137819737"/>
            <w:bookmarkStart w:id="9703" w:name="_Toc137832403"/>
            <w:r>
              <w:rPr>
                <w:rFonts w:ascii="Cambria" w:hAnsi="Cambria"/>
                <w:b w:val="0"/>
              </w:rPr>
              <w:t>System should permanent cancel registration in application for  “</w:t>
            </w:r>
            <w:r>
              <w:rPr>
                <w:rFonts w:ascii="Cambria" w:hAnsi="Cambria"/>
                <w:b w:val="0"/>
                <w:sz w:val="22"/>
                <w:szCs w:val="22"/>
              </w:rPr>
              <w:t>Auctioneer” if his/her profile is suspended.</w:t>
            </w:r>
            <w:bookmarkEnd w:id="9702"/>
            <w:bookmarkEnd w:id="9703"/>
          </w:p>
          <w:p w14:paraId="1B513312" w14:textId="77777777" w:rsidR="009274EA" w:rsidRDefault="00C53038">
            <w:pPr>
              <w:pStyle w:val="Heading112pt"/>
              <w:tabs>
                <w:tab w:val="left" w:pos="10620"/>
              </w:tabs>
              <w:rPr>
                <w:rFonts w:ascii="Cambria" w:hAnsi="Cambria"/>
                <w:b w:val="0"/>
              </w:rPr>
            </w:pPr>
            <w:bookmarkStart w:id="9704" w:name="_Toc137819738"/>
            <w:bookmarkStart w:id="9705" w:name="_Toc137832404"/>
            <w:r>
              <w:rPr>
                <w:rFonts w:ascii="Cambria" w:hAnsi="Cambria"/>
                <w:b w:val="0"/>
              </w:rPr>
              <w:t>System should make all Associate Auctioneer/ Post Auction Associate Auctioneer profile under Suspended mode who are registered under respective “Auctioneer” when “Auctioneer” profile is suspended and should not allow them to log in.</w:t>
            </w:r>
            <w:bookmarkEnd w:id="9704"/>
            <w:bookmarkEnd w:id="9705"/>
          </w:p>
          <w:p w14:paraId="1520F8A2" w14:textId="77777777" w:rsidR="009274EA" w:rsidRDefault="00C53038">
            <w:pPr>
              <w:pStyle w:val="Heading112pt"/>
              <w:tabs>
                <w:tab w:val="left" w:pos="10620"/>
              </w:tabs>
              <w:rPr>
                <w:rFonts w:ascii="Cambria" w:hAnsi="Cambria"/>
                <w:b w:val="0"/>
              </w:rPr>
            </w:pPr>
            <w:bookmarkStart w:id="9706" w:name="_Toc137819739"/>
            <w:bookmarkStart w:id="9707" w:name="_Toc137832405"/>
            <w:r>
              <w:rPr>
                <w:rFonts w:ascii="Cambria" w:hAnsi="Cambria"/>
                <w:b w:val="0"/>
              </w:rPr>
              <w:t xml:space="preserve">System should provide “view link” against each profile under manage user </w:t>
            </w:r>
            <w:r>
              <w:rPr>
                <w:rFonts w:ascii="Cambria" w:hAnsi="Cambria"/>
                <w:b w:val="0"/>
                <w:strike/>
              </w:rPr>
              <w:t>tab</w:t>
            </w:r>
            <w:r>
              <w:rPr>
                <w:rFonts w:ascii="Cambria" w:hAnsi="Cambria"/>
                <w:b w:val="0"/>
              </w:rPr>
              <w:t>.</w:t>
            </w:r>
            <w:bookmarkEnd w:id="9706"/>
            <w:bookmarkEnd w:id="9707"/>
          </w:p>
          <w:p w14:paraId="2CEF1015" w14:textId="77777777" w:rsidR="009274EA" w:rsidRDefault="00C53038">
            <w:pPr>
              <w:pStyle w:val="Heading112pt"/>
              <w:tabs>
                <w:tab w:val="left" w:pos="10620"/>
              </w:tabs>
              <w:rPr>
                <w:rFonts w:ascii="Cambria" w:hAnsi="Cambria"/>
                <w:b w:val="0"/>
              </w:rPr>
            </w:pPr>
            <w:bookmarkStart w:id="9708" w:name="_Toc137819740"/>
            <w:bookmarkStart w:id="9709" w:name="_Toc137832406"/>
            <w:r>
              <w:rPr>
                <w:rFonts w:ascii="Cambria" w:hAnsi="Cambria"/>
                <w:b w:val="0"/>
              </w:rPr>
              <w:t>System should display full profile of “</w:t>
            </w:r>
            <w:r>
              <w:rPr>
                <w:rFonts w:ascii="Cambria" w:hAnsi="Cambria"/>
                <w:b w:val="0"/>
                <w:sz w:val="22"/>
                <w:szCs w:val="22"/>
              </w:rPr>
              <w:t>Auctioneer</w:t>
            </w:r>
            <w:r>
              <w:rPr>
                <w:rFonts w:ascii="Cambria" w:hAnsi="Cambria"/>
                <w:b w:val="0"/>
              </w:rPr>
              <w:t>” in view only mode with export to PDF option.</w:t>
            </w:r>
            <w:bookmarkEnd w:id="9708"/>
            <w:bookmarkEnd w:id="9709"/>
          </w:p>
          <w:p w14:paraId="6A48B611" w14:textId="77777777" w:rsidR="009274EA" w:rsidRDefault="00C53038">
            <w:pPr>
              <w:pStyle w:val="Heading112pt"/>
              <w:tabs>
                <w:tab w:val="left" w:pos="10620"/>
              </w:tabs>
              <w:rPr>
                <w:rFonts w:ascii="Cambria" w:hAnsi="Cambria"/>
                <w:b w:val="0"/>
              </w:rPr>
            </w:pPr>
            <w:bookmarkStart w:id="9710" w:name="_Toc137819741"/>
            <w:bookmarkStart w:id="9711" w:name="_Toc137832407"/>
            <w:r>
              <w:rPr>
                <w:rFonts w:ascii="Cambria" w:hAnsi="Cambria"/>
                <w:b w:val="0"/>
              </w:rPr>
              <w:t>System should display list of all Associate Auctioneer/ Post Auction Associate Auctioneer who are registered with under respective “Auctioneer” under “Associate Auctioneer Section”</w:t>
            </w:r>
            <w:bookmarkEnd w:id="9710"/>
            <w:bookmarkEnd w:id="9711"/>
          </w:p>
          <w:p w14:paraId="027D8C1C" w14:textId="77777777" w:rsidR="009274EA" w:rsidRDefault="00C53038">
            <w:pPr>
              <w:pStyle w:val="Heading112pt"/>
              <w:tabs>
                <w:tab w:val="left" w:pos="10620"/>
              </w:tabs>
              <w:rPr>
                <w:rFonts w:ascii="Cambria" w:hAnsi="Cambria"/>
                <w:b w:val="0"/>
              </w:rPr>
            </w:pPr>
            <w:bookmarkStart w:id="9712" w:name="_Toc137819742"/>
            <w:bookmarkStart w:id="9713" w:name="_Toc137832408"/>
            <w:r>
              <w:rPr>
                <w:rFonts w:ascii="Cambria" w:hAnsi="Cambria"/>
                <w:b w:val="0"/>
              </w:rPr>
              <w:t>System should below details under Associate Auctioneer/ Post Auction Associate Auctioneer list.</w:t>
            </w:r>
            <w:bookmarkEnd w:id="9712"/>
            <w:bookmarkEnd w:id="9713"/>
          </w:p>
          <w:p w14:paraId="2574D129" w14:textId="77777777" w:rsidR="009274EA" w:rsidRDefault="00C53038">
            <w:pPr>
              <w:pStyle w:val="ListParagraph"/>
              <w:numPr>
                <w:ilvl w:val="0"/>
                <w:numId w:val="11"/>
              </w:numPr>
              <w:tabs>
                <w:tab w:val="left" w:pos="10620"/>
              </w:tabs>
              <w:rPr>
                <w:rFonts w:ascii="Cambria" w:hAnsi="Cambria"/>
              </w:rPr>
            </w:pPr>
            <w:r>
              <w:rPr>
                <w:rFonts w:ascii="Cambria" w:hAnsi="Cambria"/>
              </w:rPr>
              <w:t>Sr.</w:t>
            </w:r>
          </w:p>
          <w:p w14:paraId="0D88D436" w14:textId="77777777" w:rsidR="009274EA" w:rsidRDefault="00C53038">
            <w:pPr>
              <w:pStyle w:val="ListParagraph"/>
              <w:numPr>
                <w:ilvl w:val="0"/>
                <w:numId w:val="11"/>
              </w:numPr>
              <w:tabs>
                <w:tab w:val="left" w:pos="10620"/>
              </w:tabs>
              <w:rPr>
                <w:rFonts w:ascii="Cambria" w:hAnsi="Cambria"/>
              </w:rPr>
            </w:pPr>
            <w:r>
              <w:rPr>
                <w:rFonts w:ascii="Cambria" w:hAnsi="Cambria"/>
                <w:sz w:val="22"/>
                <w:szCs w:val="22"/>
              </w:rPr>
              <w:t xml:space="preserve">Associate Auctioneer/ </w:t>
            </w:r>
            <w:r>
              <w:rPr>
                <w:rFonts w:ascii="Cambria" w:hAnsi="Cambria"/>
                <w:bCs/>
                <w:sz w:val="22"/>
                <w:szCs w:val="22"/>
              </w:rPr>
              <w:t>Post Auction Associate Auctioneer Name</w:t>
            </w:r>
          </w:p>
          <w:p w14:paraId="5541DC94" w14:textId="77777777" w:rsidR="009274EA" w:rsidRDefault="00C53038">
            <w:pPr>
              <w:pStyle w:val="ListParagraph"/>
              <w:numPr>
                <w:ilvl w:val="0"/>
                <w:numId w:val="11"/>
              </w:numPr>
              <w:tabs>
                <w:tab w:val="left" w:pos="10620"/>
              </w:tabs>
              <w:rPr>
                <w:rFonts w:ascii="Cambria" w:hAnsi="Cambria"/>
              </w:rPr>
            </w:pPr>
            <w:r>
              <w:rPr>
                <w:rFonts w:ascii="Cambria" w:hAnsi="Cambria"/>
                <w:sz w:val="22"/>
                <w:szCs w:val="22"/>
              </w:rPr>
              <w:lastRenderedPageBreak/>
              <w:t xml:space="preserve">Associate Auctioneer/ </w:t>
            </w:r>
            <w:r>
              <w:rPr>
                <w:rFonts w:ascii="Cambria" w:hAnsi="Cambria"/>
                <w:bCs/>
                <w:sz w:val="22"/>
                <w:szCs w:val="22"/>
              </w:rPr>
              <w:t>Post Auction Associate Auctioneer code</w:t>
            </w:r>
          </w:p>
          <w:p w14:paraId="5AB8061C" w14:textId="77777777" w:rsidR="009274EA" w:rsidRDefault="00C53038">
            <w:pPr>
              <w:pStyle w:val="ListParagraph"/>
              <w:numPr>
                <w:ilvl w:val="0"/>
                <w:numId w:val="11"/>
              </w:numPr>
              <w:tabs>
                <w:tab w:val="left" w:pos="10620"/>
              </w:tabs>
              <w:rPr>
                <w:rFonts w:ascii="Cambria" w:hAnsi="Cambria"/>
              </w:rPr>
            </w:pPr>
            <w:r>
              <w:rPr>
                <w:rFonts w:ascii="Cambria" w:hAnsi="Cambria"/>
                <w:bCs/>
                <w:sz w:val="22"/>
                <w:szCs w:val="22"/>
              </w:rPr>
              <w:t>Type of Auctioneer.</w:t>
            </w:r>
          </w:p>
          <w:p w14:paraId="60CF5309" w14:textId="77777777" w:rsidR="009274EA" w:rsidRDefault="00C53038">
            <w:pPr>
              <w:pStyle w:val="ListParagraph"/>
              <w:numPr>
                <w:ilvl w:val="0"/>
                <w:numId w:val="11"/>
              </w:numPr>
              <w:tabs>
                <w:tab w:val="left" w:pos="10620"/>
              </w:tabs>
              <w:rPr>
                <w:rFonts w:ascii="Cambria" w:hAnsi="Cambria"/>
              </w:rPr>
            </w:pPr>
            <w:r>
              <w:rPr>
                <w:rFonts w:ascii="Cambria" w:hAnsi="Cambria"/>
                <w:sz w:val="22"/>
                <w:szCs w:val="22"/>
              </w:rPr>
              <w:t>Associate Auctioneer</w:t>
            </w:r>
          </w:p>
          <w:p w14:paraId="0CB16B92" w14:textId="77777777" w:rsidR="009274EA" w:rsidRDefault="00C53038">
            <w:pPr>
              <w:pStyle w:val="ListParagraph"/>
              <w:numPr>
                <w:ilvl w:val="0"/>
                <w:numId w:val="11"/>
              </w:numPr>
              <w:tabs>
                <w:tab w:val="left" w:pos="10620"/>
              </w:tabs>
              <w:rPr>
                <w:rFonts w:ascii="Cambria" w:hAnsi="Cambria"/>
              </w:rPr>
            </w:pPr>
            <w:r>
              <w:rPr>
                <w:rFonts w:ascii="Cambria" w:hAnsi="Cambria"/>
                <w:bCs/>
                <w:sz w:val="22"/>
                <w:szCs w:val="22"/>
              </w:rPr>
              <w:t>Post Auction Associate Auctioneer</w:t>
            </w:r>
          </w:p>
          <w:p w14:paraId="0D7877B7" w14:textId="77777777" w:rsidR="009274EA" w:rsidRDefault="00C53038">
            <w:pPr>
              <w:pStyle w:val="ListParagraph"/>
              <w:numPr>
                <w:ilvl w:val="0"/>
                <w:numId w:val="11"/>
              </w:numPr>
              <w:tabs>
                <w:tab w:val="left" w:pos="10620"/>
              </w:tabs>
              <w:rPr>
                <w:rFonts w:ascii="Cambria" w:hAnsi="Cambria"/>
              </w:rPr>
            </w:pPr>
            <w:r>
              <w:rPr>
                <w:rFonts w:ascii="Cambria" w:hAnsi="Cambria"/>
                <w:bCs/>
                <w:sz w:val="22"/>
                <w:szCs w:val="22"/>
              </w:rPr>
              <w:t>Profile Status with radio button.</w:t>
            </w:r>
          </w:p>
          <w:p w14:paraId="61955962" w14:textId="77777777" w:rsidR="009274EA" w:rsidRDefault="00C53038">
            <w:pPr>
              <w:pStyle w:val="ListParagraph"/>
              <w:numPr>
                <w:ilvl w:val="0"/>
                <w:numId w:val="11"/>
              </w:numPr>
              <w:tabs>
                <w:tab w:val="left" w:pos="10620"/>
              </w:tabs>
              <w:rPr>
                <w:rFonts w:ascii="Cambria" w:hAnsi="Cambria"/>
              </w:rPr>
            </w:pPr>
            <w:r>
              <w:rPr>
                <w:rFonts w:ascii="Cambria" w:hAnsi="Cambria"/>
                <w:bCs/>
                <w:sz w:val="22"/>
                <w:szCs w:val="22"/>
              </w:rPr>
              <w:t>Active</w:t>
            </w:r>
          </w:p>
          <w:p w14:paraId="3992DD64" w14:textId="77777777" w:rsidR="009274EA" w:rsidRDefault="00C53038">
            <w:pPr>
              <w:pStyle w:val="ListParagraph"/>
              <w:numPr>
                <w:ilvl w:val="0"/>
                <w:numId w:val="11"/>
              </w:numPr>
              <w:tabs>
                <w:tab w:val="left" w:pos="10620"/>
              </w:tabs>
              <w:rPr>
                <w:rFonts w:ascii="Cambria" w:hAnsi="Cambria"/>
              </w:rPr>
            </w:pPr>
            <w:r>
              <w:rPr>
                <w:rFonts w:ascii="Cambria" w:hAnsi="Cambria"/>
                <w:bCs/>
                <w:sz w:val="22"/>
                <w:szCs w:val="22"/>
              </w:rPr>
              <w:t>Inactive</w:t>
            </w:r>
          </w:p>
          <w:p w14:paraId="52442888" w14:textId="77777777" w:rsidR="009274EA" w:rsidRDefault="00C53038">
            <w:pPr>
              <w:pStyle w:val="ListParagraph"/>
              <w:numPr>
                <w:ilvl w:val="0"/>
                <w:numId w:val="11"/>
              </w:numPr>
              <w:tabs>
                <w:tab w:val="left" w:pos="10620"/>
              </w:tabs>
              <w:rPr>
                <w:rFonts w:ascii="Cambria" w:hAnsi="Cambria"/>
              </w:rPr>
            </w:pPr>
            <w:r>
              <w:rPr>
                <w:rFonts w:ascii="Cambria" w:hAnsi="Cambria"/>
                <w:bCs/>
                <w:sz w:val="22"/>
                <w:szCs w:val="22"/>
              </w:rPr>
              <w:t>Suspend</w:t>
            </w:r>
          </w:p>
          <w:p w14:paraId="1BD3D621" w14:textId="77777777" w:rsidR="009274EA" w:rsidRDefault="00C53038">
            <w:pPr>
              <w:pStyle w:val="ListParagraph"/>
              <w:numPr>
                <w:ilvl w:val="0"/>
                <w:numId w:val="11"/>
              </w:numPr>
              <w:tabs>
                <w:tab w:val="left" w:pos="10620"/>
              </w:tabs>
              <w:rPr>
                <w:rFonts w:ascii="Cambria" w:hAnsi="Cambria"/>
              </w:rPr>
            </w:pPr>
            <w:r>
              <w:rPr>
                <w:rFonts w:ascii="Cambria" w:hAnsi="Cambria"/>
              </w:rPr>
              <w:t>Edit</w:t>
            </w:r>
          </w:p>
          <w:p w14:paraId="28CA78F8" w14:textId="77777777" w:rsidR="009274EA" w:rsidRDefault="00C53038">
            <w:pPr>
              <w:pStyle w:val="ListParagraph"/>
              <w:numPr>
                <w:ilvl w:val="0"/>
                <w:numId w:val="11"/>
              </w:numPr>
              <w:tabs>
                <w:tab w:val="left" w:pos="10620"/>
              </w:tabs>
              <w:rPr>
                <w:rFonts w:ascii="Cambria" w:hAnsi="Cambria"/>
              </w:rPr>
            </w:pPr>
            <w:r>
              <w:rPr>
                <w:rFonts w:ascii="Cambria" w:hAnsi="Cambria"/>
              </w:rPr>
              <w:t>View</w:t>
            </w:r>
          </w:p>
          <w:p w14:paraId="7A8F98C8" w14:textId="77777777" w:rsidR="009274EA" w:rsidRDefault="00C53038">
            <w:pPr>
              <w:pStyle w:val="ListParagraph"/>
              <w:numPr>
                <w:ilvl w:val="0"/>
                <w:numId w:val="11"/>
              </w:numPr>
              <w:tabs>
                <w:tab w:val="left" w:pos="10620"/>
              </w:tabs>
              <w:rPr>
                <w:rFonts w:ascii="Cambria" w:hAnsi="Cambria"/>
              </w:rPr>
            </w:pPr>
            <w:r>
              <w:rPr>
                <w:rFonts w:ascii="Cambria" w:hAnsi="Cambria"/>
              </w:rPr>
              <w:t>Update button</w:t>
            </w:r>
          </w:p>
          <w:p w14:paraId="71E536ED" w14:textId="77777777" w:rsidR="009274EA" w:rsidRDefault="00C53038">
            <w:pPr>
              <w:pStyle w:val="ListParagraph"/>
              <w:numPr>
                <w:ilvl w:val="0"/>
                <w:numId w:val="11"/>
              </w:numPr>
              <w:tabs>
                <w:tab w:val="left" w:pos="10620"/>
              </w:tabs>
              <w:rPr>
                <w:rFonts w:ascii="Cambria" w:hAnsi="Cambria"/>
              </w:rPr>
            </w:pPr>
            <w:r>
              <w:rPr>
                <w:rFonts w:ascii="Cambria" w:hAnsi="Cambria"/>
              </w:rPr>
              <w:t xml:space="preserve">Add </w:t>
            </w:r>
            <w:r>
              <w:rPr>
                <w:rFonts w:ascii="Cambria" w:hAnsi="Cambria"/>
                <w:sz w:val="22"/>
                <w:szCs w:val="22"/>
              </w:rPr>
              <w:t>Associate Auctioneer</w:t>
            </w:r>
          </w:p>
          <w:p w14:paraId="01790F1F" w14:textId="77777777" w:rsidR="009274EA" w:rsidRDefault="00C53038">
            <w:pPr>
              <w:pStyle w:val="ListParagraph"/>
              <w:numPr>
                <w:ilvl w:val="0"/>
                <w:numId w:val="11"/>
              </w:numPr>
              <w:tabs>
                <w:tab w:val="left" w:pos="10620"/>
              </w:tabs>
              <w:rPr>
                <w:rFonts w:ascii="Cambria" w:hAnsi="Cambria"/>
                <w:bCs/>
                <w:sz w:val="22"/>
                <w:szCs w:val="22"/>
              </w:rPr>
            </w:pPr>
            <w:r>
              <w:rPr>
                <w:rFonts w:ascii="Cambria" w:hAnsi="Cambria"/>
                <w:sz w:val="22"/>
                <w:szCs w:val="22"/>
              </w:rPr>
              <w:t>Add</w:t>
            </w:r>
            <w:r>
              <w:rPr>
                <w:rFonts w:ascii="Cambria" w:hAnsi="Cambria"/>
                <w:bCs/>
                <w:sz w:val="22"/>
                <w:szCs w:val="22"/>
              </w:rPr>
              <w:t xml:space="preserve"> Post Auction Associate Auctioneer</w:t>
            </w:r>
          </w:p>
          <w:p w14:paraId="1C45D6D4" w14:textId="77777777" w:rsidR="009274EA" w:rsidRDefault="00C53038">
            <w:pPr>
              <w:pStyle w:val="Heading112pt"/>
              <w:rPr>
                <w:rFonts w:ascii="Cambria" w:hAnsi="Cambria"/>
              </w:rPr>
            </w:pPr>
            <w:r>
              <w:rPr>
                <w:rFonts w:ascii="Cambria" w:hAnsi="Cambria"/>
                <w:b w:val="0"/>
              </w:rPr>
              <w:t>System should ask multiple GST code if TAO is trying to register auctioneer with multiple auction center which belong to different state.</w:t>
            </w:r>
          </w:p>
          <w:p w14:paraId="3E4F5032" w14:textId="77777777" w:rsidR="009274EA" w:rsidRDefault="00C53038">
            <w:pPr>
              <w:pStyle w:val="Heading112pt"/>
              <w:numPr>
                <w:ilvl w:val="1"/>
                <w:numId w:val="2"/>
              </w:numPr>
              <w:rPr>
                <w:rFonts w:ascii="Cambria" w:hAnsi="Cambria"/>
              </w:rPr>
            </w:pPr>
            <w:r>
              <w:rPr>
                <w:rFonts w:ascii="Cambria" w:hAnsi="Cambria"/>
                <w:b w:val="0"/>
              </w:rPr>
              <w:t>System should display also display extra “Address” fields against each newly added GST field.</w:t>
            </w:r>
          </w:p>
          <w:p w14:paraId="03C45098" w14:textId="77777777" w:rsidR="009274EA" w:rsidRDefault="00C53038">
            <w:pPr>
              <w:pStyle w:val="Heading112pt"/>
              <w:numPr>
                <w:ilvl w:val="1"/>
                <w:numId w:val="2"/>
              </w:numPr>
              <w:rPr>
                <w:rFonts w:ascii="Cambria" w:hAnsi="Cambria"/>
              </w:rPr>
            </w:pPr>
            <w:r>
              <w:rPr>
                <w:rFonts w:ascii="Cambria" w:hAnsi="Cambria"/>
                <w:b w:val="0"/>
              </w:rPr>
              <w:t>Newly added GST field and Address field should be non-mandatory.</w:t>
            </w:r>
          </w:p>
          <w:p w14:paraId="1D54787D" w14:textId="77777777" w:rsidR="009274EA" w:rsidRDefault="00C53038">
            <w:pPr>
              <w:pStyle w:val="Heading112pt"/>
              <w:rPr>
                <w:rFonts w:ascii="Cambria" w:hAnsi="Cambria"/>
                <w:b w:val="0"/>
              </w:rPr>
            </w:pPr>
            <w:r>
              <w:rPr>
                <w:rFonts w:ascii="Cambria" w:hAnsi="Cambria"/>
                <w:b w:val="0"/>
              </w:rPr>
              <w:t>System should not ask multiple GST code if TAO is trying to register auctioneer with multiple auction center which belong to same state.</w:t>
            </w:r>
          </w:p>
          <w:p w14:paraId="4C9F1FC3"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F925934" w14:textId="77777777" w:rsidR="009274EA" w:rsidRDefault="00C53038">
            <w:pPr>
              <w:pStyle w:val="Heading112pt"/>
              <w:rPr>
                <w:rFonts w:ascii="Cambria" w:hAnsi="Cambria"/>
                <w:b w:val="0"/>
              </w:rPr>
            </w:pPr>
            <w:r>
              <w:rPr>
                <w:rFonts w:ascii="Cambria" w:hAnsi="Cambria"/>
                <w:b w:val="0"/>
              </w:rPr>
              <w:t>System should capture the entry of “Auctioneer Name” update in audit trail report as “Auctioneer Name” :&lt; Auctioneer Name&gt; &lt;Auctioneer Code&gt; Updated in  &lt;Auctioneer Center&gt;.</w:t>
            </w:r>
          </w:p>
          <w:p w14:paraId="7C74DFCD" w14:textId="77777777" w:rsidR="009274EA" w:rsidRDefault="00C53038">
            <w:pPr>
              <w:pStyle w:val="Heading112pt"/>
              <w:rPr>
                <w:rFonts w:ascii="Cambria" w:hAnsi="Cambria"/>
                <w:b w:val="0"/>
              </w:rPr>
            </w:pPr>
            <w:r>
              <w:rPr>
                <w:rFonts w:ascii="Cambria" w:hAnsi="Cambria"/>
                <w:b w:val="0"/>
              </w:rPr>
              <w:t>System should capture the entry of “Auctioneer Code” update in audit trail report as “Auctioneer Code” :&lt; Auctioneer Code&gt; &lt;Auctioneer Name&gt; Updated in  &lt;Auctioneer Center&gt;.</w:t>
            </w:r>
          </w:p>
          <w:p w14:paraId="2ABAB95B" w14:textId="77777777" w:rsidR="009274EA" w:rsidRDefault="00C53038">
            <w:pPr>
              <w:pStyle w:val="Heading112pt"/>
              <w:rPr>
                <w:rFonts w:ascii="Cambria" w:hAnsi="Cambria"/>
                <w:b w:val="0"/>
              </w:rPr>
            </w:pPr>
            <w:r>
              <w:rPr>
                <w:rFonts w:ascii="Cambria" w:hAnsi="Cambria"/>
                <w:b w:val="0"/>
              </w:rPr>
              <w:t>System should capture the entry of “Auction Center” update in audit trail report as “Auction Center” :&lt; Auction Center&gt; &lt;Auctioneer Code&gt; Updated for   &lt;Auctioneer Name&gt;.</w:t>
            </w:r>
          </w:p>
          <w:p w14:paraId="58659187" w14:textId="77777777" w:rsidR="009274EA" w:rsidRDefault="00C53038">
            <w:pPr>
              <w:pStyle w:val="Heading112pt"/>
              <w:rPr>
                <w:rFonts w:ascii="Cambria" w:hAnsi="Cambria"/>
                <w:b w:val="0"/>
              </w:rPr>
            </w:pPr>
            <w:r>
              <w:rPr>
                <w:rFonts w:ascii="Cambria" w:hAnsi="Cambria"/>
                <w:b w:val="0"/>
              </w:rPr>
              <w:t>System should capture the entry of “Address1” update in audit trail report as “Address1” :&lt; Address1&gt; &lt;Auctioneer Code&gt; Updated in &lt;Auctioneer Center&gt;.</w:t>
            </w:r>
          </w:p>
          <w:p w14:paraId="4B8CCE18" w14:textId="77777777" w:rsidR="009274EA" w:rsidRDefault="00C53038">
            <w:pPr>
              <w:pStyle w:val="Heading112pt"/>
              <w:rPr>
                <w:rFonts w:ascii="Cambria" w:hAnsi="Cambria"/>
                <w:b w:val="0"/>
              </w:rPr>
            </w:pPr>
            <w:r>
              <w:rPr>
                <w:rFonts w:ascii="Cambria" w:hAnsi="Cambria"/>
                <w:b w:val="0"/>
              </w:rPr>
              <w:t>System should capture the entry of “Address2” update in audit trail report as “Address2” :&lt; Address2&gt; &lt;Auctioneer Code&gt; Updated in &lt;Auctioneer Center&gt;.</w:t>
            </w:r>
          </w:p>
          <w:p w14:paraId="73CB57B1" w14:textId="77777777" w:rsidR="009274EA" w:rsidRDefault="00C53038">
            <w:pPr>
              <w:pStyle w:val="Heading112pt"/>
              <w:rPr>
                <w:rFonts w:ascii="Cambria" w:hAnsi="Cambria"/>
                <w:b w:val="0"/>
              </w:rPr>
            </w:pPr>
            <w:r>
              <w:rPr>
                <w:rFonts w:ascii="Cambria" w:hAnsi="Cambria"/>
                <w:b w:val="0"/>
              </w:rPr>
              <w:t>System should capture the entry of “City” update in audit trail report as “City” :&lt; City&gt; &lt;Auctioneer Code&gt; Updated in &lt;Auctioneer Center&gt;.</w:t>
            </w:r>
          </w:p>
          <w:p w14:paraId="5AF00D7F" w14:textId="77777777" w:rsidR="009274EA" w:rsidRDefault="00C53038">
            <w:pPr>
              <w:pStyle w:val="Heading112pt"/>
              <w:rPr>
                <w:rFonts w:ascii="Cambria" w:hAnsi="Cambria"/>
                <w:b w:val="0"/>
              </w:rPr>
            </w:pPr>
            <w:r>
              <w:rPr>
                <w:rFonts w:ascii="Cambria" w:hAnsi="Cambria"/>
                <w:b w:val="0"/>
              </w:rPr>
              <w:lastRenderedPageBreak/>
              <w:t>System should capture the entry of “Contact Person” update in audit trail report as “Contact Person” :&lt; Contact Person&gt; &lt;Auctioneer Code&gt; Updated in &lt;Auctioneer Center&gt;.</w:t>
            </w:r>
          </w:p>
          <w:p w14:paraId="4642A611"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&lt;Auctioneer Code&gt; Updated in &lt;Auctioneer Center&gt;.</w:t>
            </w:r>
          </w:p>
          <w:p w14:paraId="05E9A75B" w14:textId="77777777" w:rsidR="009274EA" w:rsidRDefault="00C53038">
            <w:pPr>
              <w:pStyle w:val="Heading112pt"/>
              <w:rPr>
                <w:rFonts w:ascii="Cambria" w:hAnsi="Cambria"/>
                <w:b w:val="0"/>
              </w:rPr>
            </w:pPr>
            <w:r>
              <w:rPr>
                <w:rFonts w:ascii="Cambria" w:hAnsi="Cambria"/>
                <w:b w:val="0"/>
              </w:rPr>
              <w:t>System should capture the entry of “Fax” update in audit trail report as “Fax” :&lt; Fax&gt; &lt;Auctioneer Code&gt; Updated in &lt;Auctioneer Center&gt;.</w:t>
            </w:r>
          </w:p>
          <w:p w14:paraId="6FC604FA" w14:textId="77777777" w:rsidR="009274EA" w:rsidRDefault="00C53038">
            <w:pPr>
              <w:pStyle w:val="Heading112pt"/>
              <w:rPr>
                <w:rFonts w:ascii="Cambria" w:hAnsi="Cambria"/>
                <w:b w:val="0"/>
              </w:rPr>
            </w:pPr>
            <w:r>
              <w:rPr>
                <w:rFonts w:ascii="Cambria" w:hAnsi="Cambria"/>
                <w:b w:val="0"/>
              </w:rPr>
              <w:t>System should capture the entry of “E Mail” update in audit trail report as “E Mail” :&lt; E Mail&gt; &lt;Auctioneer Code&gt; Updated in &lt;Auctioneer Center&gt;.</w:t>
            </w:r>
          </w:p>
          <w:p w14:paraId="1AB9F07F" w14:textId="77777777" w:rsidR="009274EA" w:rsidRDefault="00C53038">
            <w:pPr>
              <w:pStyle w:val="Heading112pt"/>
              <w:rPr>
                <w:rFonts w:ascii="Cambria" w:hAnsi="Cambria"/>
                <w:b w:val="0"/>
              </w:rPr>
            </w:pPr>
            <w:r>
              <w:rPr>
                <w:rFonts w:ascii="Cambria" w:hAnsi="Cambria"/>
                <w:b w:val="0"/>
              </w:rPr>
              <w:t>System should capture the entry of “Tea board Rag No” update in audit trail report as “Tea board Rag No” :&lt; Tea board Rag No&gt; &lt;Auctioneer Code&gt; Updated in &lt;Auctioneer Center&gt;.</w:t>
            </w:r>
          </w:p>
          <w:p w14:paraId="6A4BED69" w14:textId="77777777" w:rsidR="009274EA" w:rsidRDefault="00C53038">
            <w:pPr>
              <w:pStyle w:val="Heading112pt"/>
              <w:rPr>
                <w:rFonts w:ascii="Cambria" w:hAnsi="Cambria"/>
                <w:b w:val="0"/>
              </w:rPr>
            </w:pPr>
            <w:r>
              <w:rPr>
                <w:rFonts w:ascii="Cambria" w:hAnsi="Cambria"/>
                <w:b w:val="0"/>
              </w:rPr>
              <w:t>System should capture the entry of “Mobile No” update in audit trail report as “Mobile No” :&lt; Mobile No&gt; &lt;Auctioneer Code&gt; Updated in &lt;Auctioneer Center&gt;.</w:t>
            </w:r>
          </w:p>
          <w:p w14:paraId="7DDFB49A" w14:textId="77777777" w:rsidR="009274EA" w:rsidRDefault="00C53038">
            <w:pPr>
              <w:pStyle w:val="Heading112pt"/>
              <w:rPr>
                <w:rFonts w:ascii="Cambria" w:hAnsi="Cambria"/>
                <w:b w:val="0"/>
              </w:rPr>
            </w:pPr>
            <w:r>
              <w:rPr>
                <w:rFonts w:ascii="Cambria" w:hAnsi="Cambria"/>
                <w:b w:val="0"/>
              </w:rPr>
              <w:t>System should capture the entry of “PAN no” update in audit trail report as “PAN no” :&lt; PAN no&gt; &lt;Auctioneer Code&gt; Updated in &lt;Auctioneer Center&gt;.</w:t>
            </w:r>
          </w:p>
          <w:p w14:paraId="0A206186" w14:textId="77777777" w:rsidR="009274EA" w:rsidRDefault="00C53038">
            <w:pPr>
              <w:pStyle w:val="Heading112pt"/>
              <w:rPr>
                <w:rFonts w:ascii="Cambria" w:hAnsi="Cambria"/>
                <w:b w:val="0"/>
              </w:rPr>
            </w:pPr>
            <w:r>
              <w:rPr>
                <w:rFonts w:ascii="Cambria" w:hAnsi="Cambria"/>
                <w:b w:val="0"/>
              </w:rPr>
              <w:t>System should capture the entry of “CIN no” update in audit trail report as “CIN no” :&lt; CIN no&gt; &lt;Auctioneer Code&gt; Updated in &lt;Auctioneer Center&gt;.</w:t>
            </w:r>
          </w:p>
          <w:p w14:paraId="174A029C" w14:textId="77777777" w:rsidR="009274EA" w:rsidRDefault="00C53038">
            <w:pPr>
              <w:pStyle w:val="Heading112pt"/>
              <w:rPr>
                <w:rFonts w:ascii="Cambria" w:hAnsi="Cambria"/>
                <w:b w:val="0"/>
              </w:rPr>
            </w:pPr>
            <w:r>
              <w:rPr>
                <w:rFonts w:ascii="Cambria" w:hAnsi="Cambria"/>
                <w:b w:val="0"/>
              </w:rPr>
              <w:t>System should capture the entry of “FSSAI No” update in audit trail report as “FSSAI No” :&lt; FSSAI No&gt; &lt;Auctioneer Code&gt; Updated in &lt;Auctioneer Center&gt;.</w:t>
            </w:r>
          </w:p>
          <w:p w14:paraId="0D52E59B" w14:textId="77777777" w:rsidR="009274EA" w:rsidRDefault="00C53038">
            <w:pPr>
              <w:pStyle w:val="Heading112pt"/>
              <w:rPr>
                <w:rFonts w:ascii="Cambria" w:hAnsi="Cambria"/>
                <w:b w:val="0"/>
              </w:rPr>
            </w:pPr>
            <w:r>
              <w:rPr>
                <w:rFonts w:ascii="Cambria" w:hAnsi="Cambria"/>
                <w:b w:val="0"/>
              </w:rPr>
              <w:t>System should capture the entry of “GST No” update in audit trail report as “GST No” :&lt; GST No&gt; &lt;Auctioneer Code&gt; Updated in &lt;Auctioneer Center&gt;.</w:t>
            </w:r>
          </w:p>
          <w:p w14:paraId="403F10FF" w14:textId="77777777" w:rsidR="009274EA" w:rsidRDefault="00C53038">
            <w:pPr>
              <w:pStyle w:val="Heading112pt"/>
              <w:rPr>
                <w:rFonts w:ascii="Cambria" w:hAnsi="Cambria"/>
                <w:b w:val="0"/>
              </w:rPr>
            </w:pPr>
            <w:r>
              <w:rPr>
                <w:rFonts w:ascii="Cambria" w:hAnsi="Cambria"/>
                <w:b w:val="0"/>
              </w:rPr>
              <w:t>System should capture the entry of “State Name” update in audit trail report as “State Name” :&lt; State Name&gt; &lt;Auctioneer Code&gt; Updated in &lt;Auctioneer Center&gt;.</w:t>
            </w:r>
          </w:p>
          <w:p w14:paraId="4E7BEE7D" w14:textId="77777777" w:rsidR="009274EA" w:rsidRDefault="009274EA">
            <w:pPr>
              <w:pStyle w:val="Heading112pt"/>
              <w:numPr>
                <w:ilvl w:val="0"/>
                <w:numId w:val="0"/>
              </w:numPr>
              <w:ind w:left="360" w:hanging="360"/>
              <w:rPr>
                <w:rFonts w:ascii="Cambria" w:hAnsi="Cambria"/>
              </w:rPr>
            </w:pPr>
          </w:p>
          <w:p w14:paraId="037901D0" w14:textId="77777777" w:rsidR="009274EA" w:rsidRDefault="00C53038">
            <w:pPr>
              <w:pStyle w:val="Heading112pt"/>
              <w:numPr>
                <w:ilvl w:val="0"/>
                <w:numId w:val="0"/>
              </w:numPr>
              <w:tabs>
                <w:tab w:val="left" w:pos="10620"/>
              </w:tabs>
              <w:ind w:left="360" w:hanging="360"/>
              <w:rPr>
                <w:rFonts w:ascii="Cambria" w:hAnsi="Cambria"/>
                <w:b w:val="0"/>
              </w:rPr>
            </w:pPr>
            <w:bookmarkStart w:id="9714" w:name="_Toc137819743"/>
            <w:bookmarkStart w:id="9715" w:name="_Toc137832409"/>
            <w:r>
              <w:rPr>
                <w:rFonts w:ascii="Cambria" w:hAnsi="Cambria"/>
                <w:u w:val="single"/>
              </w:rPr>
              <w:t>Uploaded Document section</w:t>
            </w:r>
            <w:r>
              <w:rPr>
                <w:rFonts w:ascii="Cambria" w:hAnsi="Cambria"/>
                <w:b w:val="0"/>
              </w:rPr>
              <w:t xml:space="preserve"> :</w:t>
            </w:r>
            <w:bookmarkEnd w:id="9714"/>
            <w:bookmarkEnd w:id="9715"/>
          </w:p>
          <w:p w14:paraId="54473837" w14:textId="77777777" w:rsidR="009274EA" w:rsidRDefault="00C53038">
            <w:pPr>
              <w:pStyle w:val="Heading112pt"/>
              <w:tabs>
                <w:tab w:val="left" w:pos="10620"/>
              </w:tabs>
              <w:rPr>
                <w:rFonts w:ascii="Cambria" w:hAnsi="Cambria"/>
              </w:rPr>
            </w:pPr>
            <w:bookmarkStart w:id="9716" w:name="_Toc137819744"/>
            <w:bookmarkStart w:id="9717" w:name="_Toc137832410"/>
            <w:r>
              <w:rPr>
                <w:rFonts w:ascii="Cambria" w:hAnsi="Cambria"/>
                <w:b w:val="0"/>
              </w:rPr>
              <w:t>System should display the list of PDF documents uploaded while doing any activity in master.</w:t>
            </w:r>
            <w:bookmarkEnd w:id="9716"/>
            <w:bookmarkEnd w:id="9717"/>
          </w:p>
          <w:p w14:paraId="4B4483E6" w14:textId="77777777" w:rsidR="009274EA" w:rsidRDefault="00C53038">
            <w:pPr>
              <w:pStyle w:val="Heading112pt"/>
              <w:tabs>
                <w:tab w:val="left" w:pos="10620"/>
              </w:tabs>
              <w:rPr>
                <w:rFonts w:ascii="Cambria" w:hAnsi="Cambria"/>
              </w:rPr>
            </w:pPr>
            <w:bookmarkStart w:id="9718" w:name="_Toc137819745"/>
            <w:bookmarkStart w:id="9719" w:name="_Toc137832411"/>
            <w:r>
              <w:rPr>
                <w:rFonts w:ascii="Cambria" w:hAnsi="Cambria"/>
                <w:b w:val="0"/>
              </w:rPr>
              <w:t>System should below detail in uploaded document section.</w:t>
            </w:r>
            <w:bookmarkEnd w:id="9718"/>
            <w:bookmarkEnd w:id="9719"/>
          </w:p>
          <w:p w14:paraId="1E84FA4E" w14:textId="77777777" w:rsidR="009274EA" w:rsidRDefault="00C53038">
            <w:pPr>
              <w:pStyle w:val="Heading112pt"/>
              <w:numPr>
                <w:ilvl w:val="1"/>
                <w:numId w:val="2"/>
              </w:numPr>
              <w:tabs>
                <w:tab w:val="left" w:pos="10620"/>
              </w:tabs>
              <w:rPr>
                <w:rFonts w:ascii="Cambria" w:hAnsi="Cambria"/>
              </w:rPr>
            </w:pPr>
            <w:bookmarkStart w:id="9720" w:name="_Toc137819746"/>
            <w:bookmarkStart w:id="9721" w:name="_Toc137832412"/>
            <w:r>
              <w:rPr>
                <w:rFonts w:ascii="Cambria" w:hAnsi="Cambria"/>
                <w:b w:val="0"/>
              </w:rPr>
              <w:t>Sr.</w:t>
            </w:r>
            <w:bookmarkEnd w:id="9720"/>
            <w:bookmarkEnd w:id="9721"/>
          </w:p>
          <w:p w14:paraId="6E833D74" w14:textId="77777777" w:rsidR="009274EA" w:rsidRDefault="00C53038">
            <w:pPr>
              <w:pStyle w:val="Heading112pt"/>
              <w:numPr>
                <w:ilvl w:val="1"/>
                <w:numId w:val="2"/>
              </w:numPr>
              <w:tabs>
                <w:tab w:val="left" w:pos="10620"/>
              </w:tabs>
              <w:rPr>
                <w:rFonts w:ascii="Cambria" w:hAnsi="Cambria"/>
              </w:rPr>
            </w:pPr>
            <w:r>
              <w:rPr>
                <w:rFonts w:ascii="Cambria" w:hAnsi="Cambria"/>
                <w:b w:val="0"/>
              </w:rPr>
              <w:t>Auctioneer Name</w:t>
            </w:r>
          </w:p>
          <w:p w14:paraId="3BD9710B" w14:textId="77777777" w:rsidR="009274EA" w:rsidRDefault="00C53038">
            <w:pPr>
              <w:pStyle w:val="Heading112pt"/>
              <w:numPr>
                <w:ilvl w:val="1"/>
                <w:numId w:val="2"/>
              </w:numPr>
              <w:tabs>
                <w:tab w:val="left" w:pos="10620"/>
              </w:tabs>
              <w:rPr>
                <w:rFonts w:ascii="Cambria" w:hAnsi="Cambria"/>
              </w:rPr>
            </w:pPr>
            <w:bookmarkStart w:id="9722" w:name="_Toc137819747"/>
            <w:bookmarkStart w:id="9723" w:name="_Toc137832413"/>
            <w:r>
              <w:rPr>
                <w:rFonts w:ascii="Cambria" w:hAnsi="Cambria"/>
                <w:b w:val="0"/>
              </w:rPr>
              <w:t>Document Brief/Remarks</w:t>
            </w:r>
            <w:bookmarkEnd w:id="9722"/>
            <w:bookmarkEnd w:id="9723"/>
          </w:p>
          <w:p w14:paraId="1FD28E09" w14:textId="77777777" w:rsidR="009274EA" w:rsidRDefault="00C53038">
            <w:pPr>
              <w:pStyle w:val="Heading112pt"/>
              <w:numPr>
                <w:ilvl w:val="1"/>
                <w:numId w:val="2"/>
              </w:numPr>
              <w:tabs>
                <w:tab w:val="left" w:pos="10620"/>
              </w:tabs>
              <w:rPr>
                <w:rFonts w:ascii="Cambria" w:hAnsi="Cambria"/>
              </w:rPr>
            </w:pPr>
            <w:bookmarkStart w:id="9724" w:name="_Toc137819748"/>
            <w:bookmarkStart w:id="9725" w:name="_Toc137832414"/>
            <w:r>
              <w:rPr>
                <w:rFonts w:ascii="Cambria" w:hAnsi="Cambria"/>
                <w:b w:val="0"/>
              </w:rPr>
              <w:t>Document upload date and time</w:t>
            </w:r>
            <w:bookmarkEnd w:id="9724"/>
            <w:bookmarkEnd w:id="9725"/>
          </w:p>
          <w:p w14:paraId="6B9FBD58" w14:textId="77777777" w:rsidR="009274EA" w:rsidRDefault="00C53038">
            <w:pPr>
              <w:pStyle w:val="Heading112pt"/>
              <w:numPr>
                <w:ilvl w:val="1"/>
                <w:numId w:val="2"/>
              </w:numPr>
              <w:tabs>
                <w:tab w:val="left" w:pos="10620"/>
              </w:tabs>
              <w:rPr>
                <w:rFonts w:ascii="Cambria" w:hAnsi="Cambria"/>
              </w:rPr>
            </w:pPr>
            <w:bookmarkStart w:id="9726" w:name="_Toc137819749"/>
            <w:bookmarkStart w:id="9727" w:name="_Toc137832415"/>
            <w:r>
              <w:rPr>
                <w:rFonts w:ascii="Cambria" w:hAnsi="Cambria"/>
                <w:b w:val="0"/>
              </w:rPr>
              <w:t>Action</w:t>
            </w:r>
            <w:bookmarkEnd w:id="9726"/>
            <w:bookmarkEnd w:id="9727"/>
            <w:r>
              <w:rPr>
                <w:rFonts w:ascii="Cambria" w:hAnsi="Cambria"/>
                <w:b w:val="0"/>
              </w:rPr>
              <w:t xml:space="preserve"> </w:t>
            </w:r>
          </w:p>
          <w:p w14:paraId="6A2FBD25" w14:textId="77777777" w:rsidR="009274EA" w:rsidRDefault="00C53038">
            <w:pPr>
              <w:pStyle w:val="Heading112pt"/>
              <w:numPr>
                <w:ilvl w:val="2"/>
                <w:numId w:val="2"/>
              </w:numPr>
              <w:tabs>
                <w:tab w:val="left" w:pos="10620"/>
              </w:tabs>
              <w:rPr>
                <w:rFonts w:ascii="Cambria" w:hAnsi="Cambria"/>
              </w:rPr>
            </w:pPr>
            <w:bookmarkStart w:id="9728" w:name="_Toc137819750"/>
            <w:bookmarkStart w:id="9729" w:name="_Toc137832416"/>
            <w:r>
              <w:rPr>
                <w:rFonts w:ascii="Cambria" w:hAnsi="Cambria"/>
                <w:b w:val="0"/>
              </w:rPr>
              <w:t>Download document link.</w:t>
            </w:r>
            <w:bookmarkEnd w:id="9728"/>
            <w:bookmarkEnd w:id="9729"/>
          </w:p>
          <w:p w14:paraId="44782F19" w14:textId="77777777" w:rsidR="009274EA" w:rsidRDefault="00C53038">
            <w:pPr>
              <w:pStyle w:val="Heading112pt"/>
              <w:numPr>
                <w:ilvl w:val="2"/>
                <w:numId w:val="2"/>
              </w:numPr>
              <w:tabs>
                <w:tab w:val="left" w:pos="10620"/>
              </w:tabs>
              <w:rPr>
                <w:rFonts w:ascii="Cambria" w:hAnsi="Cambria"/>
              </w:rPr>
            </w:pPr>
            <w:bookmarkStart w:id="9730" w:name="_Toc137819751"/>
            <w:bookmarkStart w:id="9731" w:name="_Toc137832417"/>
            <w:r>
              <w:rPr>
                <w:rFonts w:ascii="Cambria" w:hAnsi="Cambria"/>
                <w:b w:val="0"/>
              </w:rPr>
              <w:t>Preview document link.</w:t>
            </w:r>
            <w:bookmarkEnd w:id="9730"/>
            <w:bookmarkEnd w:id="9731"/>
          </w:p>
          <w:p w14:paraId="51B3B92F" w14:textId="77777777" w:rsidR="009274EA" w:rsidRDefault="00C53038">
            <w:pPr>
              <w:pStyle w:val="Heading112pt"/>
              <w:tabs>
                <w:tab w:val="left" w:pos="10620"/>
              </w:tabs>
              <w:rPr>
                <w:rFonts w:ascii="Cambria" w:hAnsi="Cambria"/>
              </w:rPr>
            </w:pPr>
            <w:bookmarkStart w:id="9732" w:name="_Toc137819752"/>
            <w:bookmarkStart w:id="9733" w:name="_Toc137832418"/>
            <w:r>
              <w:rPr>
                <w:rFonts w:ascii="Cambria" w:hAnsi="Cambria"/>
                <w:b w:val="0"/>
              </w:rPr>
              <w:lastRenderedPageBreak/>
              <w:t>System should download the document on click “Download document” link.</w:t>
            </w:r>
            <w:bookmarkEnd w:id="9732"/>
            <w:bookmarkEnd w:id="9733"/>
          </w:p>
          <w:p w14:paraId="76D41783" w14:textId="77777777" w:rsidR="009274EA" w:rsidRDefault="00C53038">
            <w:pPr>
              <w:pStyle w:val="Heading112pt"/>
              <w:tabs>
                <w:tab w:val="left" w:pos="10620"/>
              </w:tabs>
              <w:rPr>
                <w:rFonts w:ascii="Cambria" w:hAnsi="Cambria"/>
                <w:b w:val="0"/>
              </w:rPr>
            </w:pPr>
            <w:bookmarkStart w:id="9734" w:name="_Toc137819753"/>
            <w:bookmarkStart w:id="9735" w:name="_Toc137832419"/>
            <w:r>
              <w:rPr>
                <w:rFonts w:ascii="Cambria" w:hAnsi="Cambria"/>
                <w:b w:val="0"/>
              </w:rPr>
              <w:t>System should display the document without download on screen with PDF viewer on click “Preview Document” link.</w:t>
            </w:r>
            <w:bookmarkEnd w:id="9734"/>
            <w:bookmarkEnd w:id="9735"/>
          </w:p>
          <w:p w14:paraId="4196FBD1" w14:textId="77777777" w:rsidR="009274EA" w:rsidRDefault="00C53038">
            <w:pPr>
              <w:pStyle w:val="Heading112pt"/>
              <w:numPr>
                <w:ilvl w:val="0"/>
                <w:numId w:val="0"/>
              </w:numPr>
              <w:tabs>
                <w:tab w:val="left" w:pos="10620"/>
              </w:tabs>
              <w:ind w:left="360" w:hanging="360"/>
              <w:rPr>
                <w:rFonts w:ascii="Cambria" w:hAnsi="Cambria"/>
                <w:b w:val="0"/>
              </w:rPr>
            </w:pPr>
            <w:bookmarkStart w:id="9736" w:name="_Toc137819754"/>
            <w:bookmarkStart w:id="9737" w:name="_Toc137832420"/>
            <w:r>
              <w:rPr>
                <w:rFonts w:ascii="Cambria" w:hAnsi="Cambria"/>
                <w:u w:val="single"/>
              </w:rPr>
              <w:t>View  History for &lt;Master Name&gt; Update</w:t>
            </w:r>
            <w:r>
              <w:rPr>
                <w:rFonts w:ascii="Cambria" w:hAnsi="Cambria"/>
                <w:b w:val="0"/>
              </w:rPr>
              <w:t>:</w:t>
            </w:r>
            <w:bookmarkEnd w:id="9736"/>
            <w:bookmarkEnd w:id="9737"/>
          </w:p>
          <w:p w14:paraId="58476B3F" w14:textId="77777777" w:rsidR="009274EA" w:rsidRDefault="00C53038">
            <w:pPr>
              <w:pStyle w:val="Heading112pt"/>
              <w:tabs>
                <w:tab w:val="left" w:pos="10620"/>
              </w:tabs>
              <w:rPr>
                <w:rFonts w:ascii="Cambria" w:hAnsi="Cambria"/>
                <w:b w:val="0"/>
              </w:rPr>
            </w:pPr>
            <w:bookmarkStart w:id="9738" w:name="_Toc137819755"/>
            <w:bookmarkStart w:id="9739" w:name="_Toc137832421"/>
            <w:r>
              <w:rPr>
                <w:rFonts w:ascii="Cambria" w:hAnsi="Cambria"/>
                <w:b w:val="0"/>
              </w:rPr>
              <w:t>System should maintain and display history of every update for respective master value.</w:t>
            </w:r>
            <w:bookmarkEnd w:id="9738"/>
            <w:bookmarkEnd w:id="9739"/>
          </w:p>
          <w:p w14:paraId="46EA466C" w14:textId="77777777" w:rsidR="009274EA" w:rsidRDefault="00C53038">
            <w:pPr>
              <w:pStyle w:val="Heading112pt"/>
              <w:tabs>
                <w:tab w:val="left" w:pos="10620"/>
              </w:tabs>
              <w:rPr>
                <w:rFonts w:ascii="Cambria" w:hAnsi="Cambria"/>
                <w:b w:val="0"/>
              </w:rPr>
            </w:pPr>
            <w:bookmarkStart w:id="9740" w:name="_Toc137819756"/>
            <w:bookmarkStart w:id="9741" w:name="_Toc137832422"/>
            <w:r>
              <w:rPr>
                <w:rFonts w:ascii="Cambria" w:hAnsi="Cambria"/>
                <w:b w:val="0"/>
              </w:rPr>
              <w:t>System should display below detail View History Section.</w:t>
            </w:r>
            <w:bookmarkEnd w:id="9740"/>
            <w:bookmarkEnd w:id="9741"/>
          </w:p>
          <w:p w14:paraId="249C84B6" w14:textId="77777777" w:rsidR="009274EA" w:rsidRDefault="00C53038">
            <w:pPr>
              <w:pStyle w:val="Heading112pt"/>
              <w:numPr>
                <w:ilvl w:val="1"/>
                <w:numId w:val="2"/>
              </w:numPr>
              <w:tabs>
                <w:tab w:val="left" w:pos="10620"/>
              </w:tabs>
              <w:rPr>
                <w:rFonts w:ascii="Cambria" w:hAnsi="Cambria"/>
                <w:b w:val="0"/>
              </w:rPr>
            </w:pPr>
            <w:bookmarkStart w:id="9742" w:name="_Toc137819757"/>
            <w:bookmarkStart w:id="9743" w:name="_Toc137832423"/>
            <w:r>
              <w:rPr>
                <w:rFonts w:ascii="Cambria" w:hAnsi="Cambria"/>
                <w:b w:val="0"/>
              </w:rPr>
              <w:t>Sr.</w:t>
            </w:r>
            <w:bookmarkEnd w:id="9742"/>
            <w:bookmarkEnd w:id="9743"/>
          </w:p>
          <w:p w14:paraId="239C0E0A" w14:textId="77777777" w:rsidR="009274EA" w:rsidRDefault="00C53038">
            <w:pPr>
              <w:pStyle w:val="Heading112pt"/>
              <w:numPr>
                <w:ilvl w:val="1"/>
                <w:numId w:val="2"/>
              </w:numPr>
              <w:tabs>
                <w:tab w:val="left" w:pos="10620"/>
              </w:tabs>
              <w:rPr>
                <w:rFonts w:ascii="Cambria" w:hAnsi="Cambria"/>
                <w:b w:val="0"/>
              </w:rPr>
            </w:pPr>
            <w:bookmarkStart w:id="9744" w:name="_Toc137819758"/>
            <w:bookmarkStart w:id="9745" w:name="_Toc137832424"/>
            <w:r>
              <w:rPr>
                <w:rFonts w:ascii="Cambria" w:hAnsi="Cambria"/>
                <w:b w:val="0"/>
              </w:rPr>
              <w:t>Old Value</w:t>
            </w:r>
            <w:bookmarkEnd w:id="9744"/>
            <w:bookmarkEnd w:id="9745"/>
          </w:p>
          <w:p w14:paraId="34D359E5" w14:textId="77777777" w:rsidR="009274EA" w:rsidRDefault="00C53038">
            <w:pPr>
              <w:pStyle w:val="Heading112pt"/>
              <w:numPr>
                <w:ilvl w:val="1"/>
                <w:numId w:val="2"/>
              </w:numPr>
              <w:tabs>
                <w:tab w:val="left" w:pos="10620"/>
              </w:tabs>
              <w:rPr>
                <w:rFonts w:ascii="Cambria" w:hAnsi="Cambria"/>
                <w:b w:val="0"/>
              </w:rPr>
            </w:pPr>
            <w:bookmarkStart w:id="9746" w:name="_Toc137819759"/>
            <w:bookmarkStart w:id="9747" w:name="_Toc137832425"/>
            <w:r>
              <w:rPr>
                <w:rFonts w:ascii="Cambria" w:hAnsi="Cambria"/>
                <w:b w:val="0"/>
              </w:rPr>
              <w:t>New Value</w:t>
            </w:r>
            <w:bookmarkEnd w:id="9746"/>
            <w:bookmarkEnd w:id="9747"/>
          </w:p>
          <w:p w14:paraId="2B2C6BE0" w14:textId="77777777" w:rsidR="009274EA" w:rsidRDefault="00C53038">
            <w:pPr>
              <w:pStyle w:val="Heading112pt"/>
              <w:numPr>
                <w:ilvl w:val="1"/>
                <w:numId w:val="2"/>
              </w:numPr>
              <w:tabs>
                <w:tab w:val="left" w:pos="10620"/>
              </w:tabs>
              <w:rPr>
                <w:rFonts w:ascii="Cambria" w:hAnsi="Cambria"/>
                <w:b w:val="0"/>
              </w:rPr>
            </w:pPr>
            <w:bookmarkStart w:id="9748" w:name="_Toc137819760"/>
            <w:bookmarkStart w:id="9749" w:name="_Toc137832426"/>
            <w:r>
              <w:rPr>
                <w:rFonts w:ascii="Cambria" w:hAnsi="Cambria"/>
                <w:b w:val="0"/>
              </w:rPr>
              <w:t>Updated on Date and Time</w:t>
            </w:r>
            <w:bookmarkEnd w:id="9748"/>
            <w:bookmarkEnd w:id="9749"/>
            <w:r>
              <w:rPr>
                <w:rFonts w:ascii="Cambria" w:hAnsi="Cambria"/>
                <w:b w:val="0"/>
              </w:rPr>
              <w:t xml:space="preserve"> </w:t>
            </w:r>
          </w:p>
          <w:p w14:paraId="6233475D" w14:textId="77777777" w:rsidR="009274EA" w:rsidRDefault="00C53038">
            <w:pPr>
              <w:pStyle w:val="Heading112pt"/>
              <w:numPr>
                <w:ilvl w:val="1"/>
                <w:numId w:val="2"/>
              </w:numPr>
              <w:tabs>
                <w:tab w:val="left" w:pos="10620"/>
              </w:tabs>
              <w:rPr>
                <w:rFonts w:ascii="Cambria" w:hAnsi="Cambria"/>
                <w:b w:val="0"/>
              </w:rPr>
            </w:pPr>
            <w:bookmarkStart w:id="9750" w:name="_Toc137819761"/>
            <w:bookmarkStart w:id="9751" w:name="_Toc137832427"/>
            <w:r>
              <w:rPr>
                <w:rFonts w:ascii="Cambria" w:hAnsi="Cambria"/>
                <w:b w:val="0"/>
              </w:rPr>
              <w:t>Updated by</w:t>
            </w:r>
            <w:bookmarkEnd w:id="9750"/>
            <w:bookmarkEnd w:id="9751"/>
          </w:p>
        </w:tc>
      </w:tr>
      <w:tr w:rsidR="009274EA" w14:paraId="7D900E9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179B536"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1529BEF9" w14:textId="77777777" w:rsidR="009274EA" w:rsidRDefault="00C53038">
            <w:pPr>
              <w:tabs>
                <w:tab w:val="left" w:pos="10620"/>
              </w:tabs>
            </w:pPr>
            <w:r>
              <w:t>TAO User/Admin User/Authorized User</w:t>
            </w:r>
          </w:p>
        </w:tc>
      </w:tr>
    </w:tbl>
    <w:p w14:paraId="1A8C1F7B"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3E9DCA1A" w14:textId="77777777">
        <w:trPr>
          <w:trHeight w:val="940"/>
        </w:trPr>
        <w:tc>
          <w:tcPr>
            <w:tcW w:w="1150" w:type="dxa"/>
            <w:shd w:val="clear" w:color="auto" w:fill="C4BC96"/>
          </w:tcPr>
          <w:p w14:paraId="0CA071C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023891D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4F3FBCB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5B36DF7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327D12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0990188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780A4FA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D976D20" w14:textId="77777777">
        <w:trPr>
          <w:trHeight w:val="1735"/>
        </w:trPr>
        <w:tc>
          <w:tcPr>
            <w:tcW w:w="1150" w:type="dxa"/>
            <w:shd w:val="clear" w:color="auto" w:fill="auto"/>
          </w:tcPr>
          <w:p w14:paraId="465F0F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47E65D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BA5F5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8DAFA2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63BC4F3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4A37B3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55F473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1E10058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7B1730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87D020C" w14:textId="77777777">
        <w:trPr>
          <w:trHeight w:val="1735"/>
        </w:trPr>
        <w:tc>
          <w:tcPr>
            <w:tcW w:w="1150" w:type="dxa"/>
            <w:shd w:val="clear" w:color="auto" w:fill="auto"/>
          </w:tcPr>
          <w:p w14:paraId="55422F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671E870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92EE5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372322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A013E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a required field and must have a selection from the dropdown list.</w:t>
            </w:r>
          </w:p>
        </w:tc>
        <w:tc>
          <w:tcPr>
            <w:tcW w:w="1352" w:type="dxa"/>
            <w:shd w:val="clear" w:color="auto" w:fill="auto"/>
          </w:tcPr>
          <w:p w14:paraId="7CC062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dropdown list.</w:t>
            </w:r>
          </w:p>
        </w:tc>
        <w:tc>
          <w:tcPr>
            <w:tcW w:w="2904" w:type="dxa"/>
            <w:shd w:val="clear" w:color="auto" w:fill="auto"/>
          </w:tcPr>
          <w:p w14:paraId="7B7F32A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9C793C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3EF1F80" w14:textId="77777777">
        <w:trPr>
          <w:trHeight w:val="1735"/>
        </w:trPr>
        <w:tc>
          <w:tcPr>
            <w:tcW w:w="1150" w:type="dxa"/>
            <w:shd w:val="clear" w:color="auto" w:fill="auto"/>
          </w:tcPr>
          <w:p w14:paraId="4EC46E8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City</w:t>
            </w:r>
          </w:p>
        </w:tc>
        <w:tc>
          <w:tcPr>
            <w:tcW w:w="918" w:type="dxa"/>
            <w:shd w:val="clear" w:color="auto" w:fill="auto"/>
          </w:tcPr>
          <w:p w14:paraId="60D05D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49FBD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F23CB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4B3C0C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59C463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5E29FA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0B7AA6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7B5960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2ECFD31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5E316D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4583C70" w14:textId="77777777">
        <w:trPr>
          <w:trHeight w:val="1735"/>
        </w:trPr>
        <w:tc>
          <w:tcPr>
            <w:tcW w:w="1150" w:type="dxa"/>
            <w:shd w:val="clear" w:color="auto" w:fill="auto"/>
          </w:tcPr>
          <w:p w14:paraId="279847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180520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17BC14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568A2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3A3170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15A30D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2B380C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203DC83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7D3777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53FD6F5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CA516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292894E8" w14:textId="77777777">
        <w:trPr>
          <w:trHeight w:val="1735"/>
        </w:trPr>
        <w:tc>
          <w:tcPr>
            <w:tcW w:w="1150" w:type="dxa"/>
            <w:shd w:val="clear" w:color="auto" w:fill="auto"/>
          </w:tcPr>
          <w:p w14:paraId="68136D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4C5045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3E758D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ECF38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2EBAB7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4C15B7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email ID should be unique and not allow duplicate entries.</w:t>
            </w:r>
          </w:p>
          <w:p w14:paraId="783400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7E09BE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email ID.</w:t>
            </w:r>
          </w:p>
          <w:p w14:paraId="56EC07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email ID with alphanumeric characters and special </w:t>
            </w:r>
            <w:r>
              <w:rPr>
                <w:rFonts w:ascii="Cambria" w:hAnsi="Cambria"/>
                <w:sz w:val="22"/>
                <w:szCs w:val="22"/>
              </w:rPr>
              <w:lastRenderedPageBreak/>
              <w:t>characters allowed.</w:t>
            </w:r>
          </w:p>
          <w:p w14:paraId="37D9D3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3AA136C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55BE3472" w14:textId="77777777" w:rsidR="009274EA" w:rsidRDefault="001E5D23">
            <w:pPr>
              <w:pStyle w:val="ListParagraph"/>
              <w:tabs>
                <w:tab w:val="center" w:pos="4320"/>
                <w:tab w:val="right" w:pos="8640"/>
                <w:tab w:val="left" w:pos="10620"/>
              </w:tabs>
              <w:ind w:left="0"/>
              <w:rPr>
                <w:rFonts w:ascii="Cambria" w:hAnsi="Cambria"/>
                <w:sz w:val="22"/>
                <w:szCs w:val="22"/>
              </w:rPr>
            </w:pPr>
            <w:hyperlink r:id="rId16" w:history="1">
              <w:r w:rsidR="00C53038">
                <w:rPr>
                  <w:rFonts w:ascii="Cambria" w:hAnsi="Cambria"/>
                </w:rPr>
                <w:t>test@testdata.com</w:t>
              </w:r>
            </w:hyperlink>
          </w:p>
        </w:tc>
        <w:tc>
          <w:tcPr>
            <w:tcW w:w="1327" w:type="dxa"/>
            <w:shd w:val="clear" w:color="auto" w:fill="auto"/>
          </w:tcPr>
          <w:p w14:paraId="7CEEEB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System should validate email ID from standard Email Validation (combination of Alphabets + Special Character + </w:t>
            </w:r>
            <w:r>
              <w:rPr>
                <w:rFonts w:ascii="Cambria" w:hAnsi="Cambria"/>
                <w:sz w:val="22"/>
                <w:szCs w:val="22"/>
              </w:rPr>
              <w:lastRenderedPageBreak/>
              <w:t>numeric values @ combination of combination of Alphabets. Combination of Alphabets)</w:t>
            </w:r>
          </w:p>
          <w:p w14:paraId="74C5ECC5" w14:textId="77777777" w:rsidR="009274EA" w:rsidRDefault="009274EA">
            <w:pPr>
              <w:pStyle w:val="ListParagraph"/>
              <w:tabs>
                <w:tab w:val="center" w:pos="4320"/>
                <w:tab w:val="right" w:pos="8640"/>
                <w:tab w:val="left" w:pos="10620"/>
              </w:tabs>
              <w:ind w:left="0"/>
              <w:rPr>
                <w:rFonts w:ascii="Cambria" w:hAnsi="Cambria"/>
                <w:sz w:val="22"/>
                <w:szCs w:val="22"/>
              </w:rPr>
            </w:pPr>
          </w:p>
          <w:p w14:paraId="68192EE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1B707DC" w14:textId="77777777">
        <w:trPr>
          <w:trHeight w:val="287"/>
        </w:trPr>
        <w:tc>
          <w:tcPr>
            <w:tcW w:w="1150" w:type="dxa"/>
            <w:shd w:val="clear" w:color="auto" w:fill="auto"/>
          </w:tcPr>
          <w:p w14:paraId="14E544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EntityCode</w:t>
            </w:r>
          </w:p>
        </w:tc>
        <w:tc>
          <w:tcPr>
            <w:tcW w:w="918" w:type="dxa"/>
            <w:shd w:val="clear" w:color="auto" w:fill="auto"/>
          </w:tcPr>
          <w:p w14:paraId="3A93E3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568192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43E77F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field should be auto-generated.</w:t>
            </w:r>
          </w:p>
        </w:tc>
        <w:tc>
          <w:tcPr>
            <w:tcW w:w="1352" w:type="dxa"/>
            <w:shd w:val="clear" w:color="auto" w:fill="auto"/>
          </w:tcPr>
          <w:p w14:paraId="230CA0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entity code is automatically generated.</w:t>
            </w:r>
          </w:p>
        </w:tc>
        <w:tc>
          <w:tcPr>
            <w:tcW w:w="2904" w:type="dxa"/>
            <w:shd w:val="clear" w:color="auto" w:fill="auto"/>
          </w:tcPr>
          <w:p w14:paraId="3674E51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D85D13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E4A8328" w14:textId="77777777">
        <w:trPr>
          <w:trHeight w:val="287"/>
        </w:trPr>
        <w:tc>
          <w:tcPr>
            <w:tcW w:w="1150" w:type="dxa"/>
            <w:shd w:val="clear" w:color="auto" w:fill="auto"/>
          </w:tcPr>
          <w:p w14:paraId="75B572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4CF8F0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Texbox</w:t>
            </w:r>
          </w:p>
        </w:tc>
        <w:tc>
          <w:tcPr>
            <w:tcW w:w="992" w:type="dxa"/>
            <w:shd w:val="clear" w:color="auto" w:fill="auto"/>
          </w:tcPr>
          <w:p w14:paraId="053DB7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BAB6E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6AB2B9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6576678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0A6DCB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3128C9E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4D79A6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E998555" w14:textId="77777777">
        <w:trPr>
          <w:trHeight w:val="287"/>
        </w:trPr>
        <w:tc>
          <w:tcPr>
            <w:tcW w:w="1150" w:type="dxa"/>
            <w:shd w:val="clear" w:color="auto" w:fill="auto"/>
          </w:tcPr>
          <w:p w14:paraId="6B9682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GSTNo</w:t>
            </w:r>
          </w:p>
          <w:p w14:paraId="0815805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BE931B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C2433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3EA23F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187336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GSTNo should follow the alphanumeric format with a </w:t>
            </w:r>
            <w:r>
              <w:rPr>
                <w:rFonts w:ascii="Cambria" w:hAnsi="Cambria"/>
                <w:sz w:val="22"/>
                <w:szCs w:val="22"/>
              </w:rPr>
              <w:lastRenderedPageBreak/>
              <w:t>maximum length</w:t>
            </w:r>
          </w:p>
          <w:p w14:paraId="16F59FA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be unique and not allow duplicate entries.</w:t>
            </w:r>
          </w:p>
        </w:tc>
        <w:tc>
          <w:tcPr>
            <w:tcW w:w="1352" w:type="dxa"/>
            <w:shd w:val="clear" w:color="auto" w:fill="auto"/>
          </w:tcPr>
          <w:p w14:paraId="67F99D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GSTNo.</w:t>
            </w:r>
          </w:p>
          <w:p w14:paraId="6E1E48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GSTNo with alphanumeric characters </w:t>
            </w:r>
            <w:r>
              <w:rPr>
                <w:rFonts w:ascii="Cambria" w:hAnsi="Cambria"/>
                <w:sz w:val="22"/>
                <w:szCs w:val="22"/>
              </w:rPr>
              <w:lastRenderedPageBreak/>
              <w:t>and a maximum length of 15 characters.</w:t>
            </w:r>
          </w:p>
          <w:p w14:paraId="1ABDD6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GSTNo already exists. Please enter a unique GSTNo.</w:t>
            </w:r>
          </w:p>
        </w:tc>
        <w:tc>
          <w:tcPr>
            <w:tcW w:w="2904" w:type="dxa"/>
            <w:shd w:val="clear" w:color="auto" w:fill="auto"/>
          </w:tcPr>
          <w:p w14:paraId="7FCEB85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882D7B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1F9FE23" w14:textId="77777777">
        <w:trPr>
          <w:trHeight w:val="287"/>
        </w:trPr>
        <w:tc>
          <w:tcPr>
            <w:tcW w:w="1150" w:type="dxa"/>
            <w:shd w:val="clear" w:color="auto" w:fill="auto"/>
          </w:tcPr>
          <w:p w14:paraId="329CD4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458411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76975E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81FBD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64ACF0A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599A43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have a maximum length of 15 characters (including country code, if applicable).</w:t>
            </w:r>
          </w:p>
        </w:tc>
        <w:tc>
          <w:tcPr>
            <w:tcW w:w="1352" w:type="dxa"/>
            <w:shd w:val="clear" w:color="auto" w:fill="auto"/>
          </w:tcPr>
          <w:p w14:paraId="0E21AA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mobile number.</w:t>
            </w:r>
          </w:p>
          <w:p w14:paraId="3CA1FA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2D1E4D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7E8784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00919723822331</w:t>
            </w:r>
          </w:p>
        </w:tc>
        <w:tc>
          <w:tcPr>
            <w:tcW w:w="1327" w:type="dxa"/>
            <w:shd w:val="clear" w:color="auto" w:fill="auto"/>
          </w:tcPr>
          <w:p w14:paraId="2FECFE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39DCF0FA" w14:textId="77777777">
        <w:trPr>
          <w:trHeight w:val="287"/>
        </w:trPr>
        <w:tc>
          <w:tcPr>
            <w:tcW w:w="1150" w:type="dxa"/>
            <w:shd w:val="clear" w:color="auto" w:fill="auto"/>
          </w:tcPr>
          <w:p w14:paraId="5E9751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PANno</w:t>
            </w:r>
          </w:p>
          <w:p w14:paraId="6E27B55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465E5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41171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C4986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field is a required field and must be entered.</w:t>
            </w:r>
          </w:p>
          <w:p w14:paraId="6BB0E9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7CF0EA1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PANno should be unique and not allow duplicate entries.</w:t>
            </w:r>
          </w:p>
        </w:tc>
        <w:tc>
          <w:tcPr>
            <w:tcW w:w="1352" w:type="dxa"/>
            <w:shd w:val="clear" w:color="auto" w:fill="auto"/>
          </w:tcPr>
          <w:p w14:paraId="4151ED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PANno.</w:t>
            </w:r>
          </w:p>
          <w:p w14:paraId="7F2212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PANno with alphanumeric characters and a length of 10.</w:t>
            </w:r>
          </w:p>
          <w:p w14:paraId="59209A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This PANno already exists. Please enter a unique PANno.</w:t>
            </w:r>
          </w:p>
        </w:tc>
        <w:tc>
          <w:tcPr>
            <w:tcW w:w="2904" w:type="dxa"/>
            <w:shd w:val="clear" w:color="auto" w:fill="auto"/>
          </w:tcPr>
          <w:p w14:paraId="52E32CE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03EF22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8BAFED6" w14:textId="77777777">
        <w:trPr>
          <w:trHeight w:val="287"/>
        </w:trPr>
        <w:tc>
          <w:tcPr>
            <w:tcW w:w="1150" w:type="dxa"/>
            <w:shd w:val="clear" w:color="auto" w:fill="auto"/>
          </w:tcPr>
          <w:p w14:paraId="6C1577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0EA274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95587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13ACE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382312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347B56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7AB256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26AE2D5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30E5AB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1A58B82" w14:textId="77777777">
        <w:trPr>
          <w:trHeight w:val="287"/>
        </w:trPr>
        <w:tc>
          <w:tcPr>
            <w:tcW w:w="1150" w:type="dxa"/>
            <w:shd w:val="clear" w:color="auto" w:fill="auto"/>
          </w:tcPr>
          <w:p w14:paraId="18CF4837" w14:textId="77777777" w:rsidR="009274EA" w:rsidRDefault="009274EA">
            <w:pPr>
              <w:pStyle w:val="ListParagraph"/>
              <w:tabs>
                <w:tab w:val="center" w:pos="4320"/>
                <w:tab w:val="right" w:pos="8640"/>
                <w:tab w:val="left" w:pos="10620"/>
              </w:tabs>
              <w:ind w:left="0"/>
              <w:rPr>
                <w:rFonts w:ascii="Cambria" w:hAnsi="Cambria"/>
                <w:sz w:val="22"/>
                <w:szCs w:val="22"/>
              </w:rPr>
            </w:pPr>
          </w:p>
          <w:p w14:paraId="631222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Code</w:t>
            </w:r>
          </w:p>
        </w:tc>
        <w:tc>
          <w:tcPr>
            <w:tcW w:w="918" w:type="dxa"/>
            <w:shd w:val="clear" w:color="auto" w:fill="auto"/>
          </w:tcPr>
          <w:p w14:paraId="49CBDF2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D3C352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9D0FC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61617B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73DDDAC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11F87B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1C14EBB" w14:textId="77777777">
        <w:trPr>
          <w:trHeight w:val="287"/>
        </w:trPr>
        <w:tc>
          <w:tcPr>
            <w:tcW w:w="1150" w:type="dxa"/>
            <w:shd w:val="clear" w:color="auto" w:fill="auto"/>
          </w:tcPr>
          <w:p w14:paraId="56E5DD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StateCode</w:t>
            </w:r>
          </w:p>
        </w:tc>
        <w:tc>
          <w:tcPr>
            <w:tcW w:w="918" w:type="dxa"/>
            <w:shd w:val="clear" w:color="auto" w:fill="auto"/>
          </w:tcPr>
          <w:p w14:paraId="4B7DF0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398FCA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5C67B2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Name dropdown field is a required field and must have a selection from the dropdown list.</w:t>
            </w:r>
          </w:p>
        </w:tc>
        <w:tc>
          <w:tcPr>
            <w:tcW w:w="1352" w:type="dxa"/>
            <w:shd w:val="clear" w:color="auto" w:fill="auto"/>
          </w:tcPr>
          <w:p w14:paraId="11377C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18C0017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905E22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2268A54" w14:textId="77777777">
        <w:trPr>
          <w:trHeight w:val="287"/>
        </w:trPr>
        <w:tc>
          <w:tcPr>
            <w:tcW w:w="1150" w:type="dxa"/>
            <w:shd w:val="clear" w:color="auto" w:fill="auto"/>
          </w:tcPr>
          <w:p w14:paraId="3FF612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Name</w:t>
            </w:r>
          </w:p>
        </w:tc>
        <w:tc>
          <w:tcPr>
            <w:tcW w:w="918" w:type="dxa"/>
            <w:shd w:val="clear" w:color="auto" w:fill="auto"/>
          </w:tcPr>
          <w:p w14:paraId="5E359B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4991F4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F6209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Tax ID No should follow a specific format (e.g., alphanumeric </w:t>
            </w:r>
            <w:r>
              <w:rPr>
                <w:rFonts w:ascii="Cambria" w:hAnsi="Cambria"/>
                <w:sz w:val="22"/>
                <w:szCs w:val="22"/>
              </w:rPr>
              <w:lastRenderedPageBreak/>
              <w:t>characters with a length of 15).</w:t>
            </w:r>
          </w:p>
          <w:p w14:paraId="6F0E4F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 ID No should be unique and not allow duplicate entries.</w:t>
            </w:r>
          </w:p>
        </w:tc>
        <w:tc>
          <w:tcPr>
            <w:tcW w:w="1352" w:type="dxa"/>
            <w:shd w:val="clear" w:color="auto" w:fill="auto"/>
          </w:tcPr>
          <w:p w14:paraId="130492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Please enter a valid Tax ID No with alphanumeric </w:t>
            </w:r>
            <w:r>
              <w:rPr>
                <w:rFonts w:ascii="Cambria" w:hAnsi="Cambria"/>
                <w:sz w:val="22"/>
                <w:szCs w:val="22"/>
              </w:rPr>
              <w:lastRenderedPageBreak/>
              <w:t>characters and a length of 15.</w:t>
            </w:r>
          </w:p>
          <w:p w14:paraId="316EDF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Tax ID No already exists. Please enter a unique Tax ID No.</w:t>
            </w:r>
          </w:p>
        </w:tc>
        <w:tc>
          <w:tcPr>
            <w:tcW w:w="2904" w:type="dxa"/>
            <w:shd w:val="clear" w:color="auto" w:fill="auto"/>
          </w:tcPr>
          <w:p w14:paraId="0592975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3C5B10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444C035" w14:textId="77777777">
        <w:trPr>
          <w:trHeight w:val="287"/>
        </w:trPr>
        <w:tc>
          <w:tcPr>
            <w:tcW w:w="1150" w:type="dxa"/>
            <w:shd w:val="clear" w:color="auto" w:fill="auto"/>
          </w:tcPr>
          <w:p w14:paraId="0B95985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Tax ID No</w:t>
            </w:r>
          </w:p>
          <w:p w14:paraId="0502746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A37BC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74A3F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676B58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 board Reg No field is a required field and must be entered.</w:t>
            </w:r>
          </w:p>
          <w:p w14:paraId="231E2F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 board Reg No should follow a specific format with alphanumeric characters and a length of 15 characters.</w:t>
            </w:r>
          </w:p>
          <w:p w14:paraId="581B4F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 board Reg No should be unique and not allow duplicate entries.</w:t>
            </w:r>
          </w:p>
        </w:tc>
        <w:tc>
          <w:tcPr>
            <w:tcW w:w="1352" w:type="dxa"/>
            <w:shd w:val="clear" w:color="auto" w:fill="auto"/>
          </w:tcPr>
          <w:p w14:paraId="2AC54D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Tea board Reg No.</w:t>
            </w:r>
          </w:p>
          <w:p w14:paraId="6E4367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Tea board Reg No with alphanumeric characters and a length of 15 characters.</w:t>
            </w:r>
          </w:p>
          <w:p w14:paraId="2AE5B9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 board Reg No already exists. Please enter a unique Tea board Reg No.</w:t>
            </w:r>
          </w:p>
        </w:tc>
        <w:tc>
          <w:tcPr>
            <w:tcW w:w="2904" w:type="dxa"/>
            <w:shd w:val="clear" w:color="auto" w:fill="auto"/>
          </w:tcPr>
          <w:p w14:paraId="49FC83C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759349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9ED3E06" w14:textId="77777777">
        <w:trPr>
          <w:trHeight w:val="287"/>
        </w:trPr>
        <w:tc>
          <w:tcPr>
            <w:tcW w:w="1150" w:type="dxa"/>
            <w:shd w:val="clear" w:color="auto" w:fill="auto"/>
          </w:tcPr>
          <w:p w14:paraId="4C8E824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Teaboard Reg No</w:t>
            </w:r>
          </w:p>
          <w:p w14:paraId="1227B8A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8E3AB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13BBB2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B873F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Name field is a required field and must be entered.</w:t>
            </w:r>
          </w:p>
          <w:p w14:paraId="2EA583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Name should only contain alphabetic characters.</w:t>
            </w:r>
          </w:p>
          <w:p w14:paraId="1EAC6B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Auctioneer Name should have a maximum length of 50 characters.</w:t>
            </w:r>
          </w:p>
        </w:tc>
        <w:tc>
          <w:tcPr>
            <w:tcW w:w="1352" w:type="dxa"/>
            <w:shd w:val="clear" w:color="auto" w:fill="auto"/>
          </w:tcPr>
          <w:p w14:paraId="579AB3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Auctioneer Name.</w:t>
            </w:r>
          </w:p>
          <w:p w14:paraId="64DEE2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Auctioneer Name should only contain </w:t>
            </w:r>
            <w:r>
              <w:rPr>
                <w:rFonts w:ascii="Cambria" w:hAnsi="Cambria"/>
                <w:sz w:val="22"/>
                <w:szCs w:val="22"/>
              </w:rPr>
              <w:lastRenderedPageBreak/>
              <w:t>alphabetic characters.</w:t>
            </w:r>
          </w:p>
          <w:p w14:paraId="55A716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Name should not exceed 50 characters.</w:t>
            </w:r>
          </w:p>
        </w:tc>
        <w:tc>
          <w:tcPr>
            <w:tcW w:w="2904" w:type="dxa"/>
            <w:shd w:val="clear" w:color="auto" w:fill="auto"/>
          </w:tcPr>
          <w:p w14:paraId="061D5BD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F59FA8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CE7E3EF" w14:textId="77777777">
        <w:trPr>
          <w:trHeight w:val="287"/>
        </w:trPr>
        <w:tc>
          <w:tcPr>
            <w:tcW w:w="1150" w:type="dxa"/>
            <w:shd w:val="clear" w:color="auto" w:fill="auto"/>
          </w:tcPr>
          <w:p w14:paraId="0D7147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Auctioneer  Name</w:t>
            </w:r>
          </w:p>
        </w:tc>
        <w:tc>
          <w:tcPr>
            <w:tcW w:w="918" w:type="dxa"/>
            <w:shd w:val="clear" w:color="auto" w:fill="auto"/>
          </w:tcPr>
          <w:p w14:paraId="4DCBBD2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C24A9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59425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field is a required field and must be entered.</w:t>
            </w:r>
          </w:p>
          <w:p w14:paraId="5F69A0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should follow a specific format, allowing alphanumeric characters with a length of 10.</w:t>
            </w:r>
          </w:p>
          <w:p w14:paraId="723C27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should be unique and not allow duplicate entries.</w:t>
            </w:r>
          </w:p>
        </w:tc>
        <w:tc>
          <w:tcPr>
            <w:tcW w:w="1352" w:type="dxa"/>
            <w:shd w:val="clear" w:color="auto" w:fill="auto"/>
          </w:tcPr>
          <w:p w14:paraId="08D571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Auctioneer Code.</w:t>
            </w:r>
          </w:p>
          <w:p w14:paraId="7F709F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Auctioneer Code with alphanumeric characters and a length of 10.</w:t>
            </w:r>
          </w:p>
          <w:p w14:paraId="1EA40D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Auctioneer Code already exists. Please enter a unique Auctioneer Code.</w:t>
            </w:r>
          </w:p>
        </w:tc>
        <w:tc>
          <w:tcPr>
            <w:tcW w:w="2904" w:type="dxa"/>
            <w:shd w:val="clear" w:color="auto" w:fill="auto"/>
          </w:tcPr>
          <w:p w14:paraId="16B247B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07613F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89DDC09" w14:textId="77777777">
        <w:trPr>
          <w:trHeight w:val="287"/>
        </w:trPr>
        <w:tc>
          <w:tcPr>
            <w:tcW w:w="1150" w:type="dxa"/>
            <w:shd w:val="clear" w:color="auto" w:fill="auto"/>
          </w:tcPr>
          <w:p w14:paraId="47202A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Auctioneer Code</w:t>
            </w:r>
          </w:p>
        </w:tc>
        <w:tc>
          <w:tcPr>
            <w:tcW w:w="918" w:type="dxa"/>
            <w:shd w:val="clear" w:color="auto" w:fill="auto"/>
          </w:tcPr>
          <w:p w14:paraId="380899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CEDE2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D195B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CINno should follow a specific format (e.g., alphanumeric characters with a length of 21).</w:t>
            </w:r>
          </w:p>
          <w:p w14:paraId="20DD9E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CINno should be unique and not allow duplicate entries.</w:t>
            </w:r>
          </w:p>
        </w:tc>
        <w:tc>
          <w:tcPr>
            <w:tcW w:w="1352" w:type="dxa"/>
            <w:shd w:val="clear" w:color="auto" w:fill="auto"/>
          </w:tcPr>
          <w:p w14:paraId="711C8B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CINno with alphanumeric characters and a length of 21</w:t>
            </w:r>
          </w:p>
          <w:p w14:paraId="6F1E43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CIN no already exists. </w:t>
            </w:r>
            <w:r>
              <w:rPr>
                <w:rFonts w:ascii="Cambria" w:hAnsi="Cambria"/>
                <w:sz w:val="22"/>
                <w:szCs w:val="22"/>
              </w:rPr>
              <w:lastRenderedPageBreak/>
              <w:t>Please enter a unique CIN no.</w:t>
            </w:r>
          </w:p>
        </w:tc>
        <w:tc>
          <w:tcPr>
            <w:tcW w:w="2904" w:type="dxa"/>
            <w:shd w:val="clear" w:color="auto" w:fill="auto"/>
          </w:tcPr>
          <w:p w14:paraId="77206E8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23C268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C302EFB" w14:textId="77777777">
        <w:trPr>
          <w:trHeight w:val="287"/>
        </w:trPr>
        <w:tc>
          <w:tcPr>
            <w:tcW w:w="1150" w:type="dxa"/>
            <w:shd w:val="clear" w:color="auto" w:fill="auto"/>
          </w:tcPr>
          <w:p w14:paraId="6B0F0F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CINno</w:t>
            </w:r>
          </w:p>
        </w:tc>
        <w:tc>
          <w:tcPr>
            <w:tcW w:w="918" w:type="dxa"/>
            <w:shd w:val="clear" w:color="auto" w:fill="auto"/>
          </w:tcPr>
          <w:p w14:paraId="3BD081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91332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0901C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consist of numeric characters only and have a length</w:t>
            </w:r>
          </w:p>
          <w:p w14:paraId="33A78E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be unique and not allow duplicate entries.</w:t>
            </w:r>
          </w:p>
        </w:tc>
        <w:tc>
          <w:tcPr>
            <w:tcW w:w="1352" w:type="dxa"/>
            <w:shd w:val="clear" w:color="auto" w:fill="auto"/>
          </w:tcPr>
          <w:p w14:paraId="3E0C02A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FSSAI No consisting of numeric characters and having a length of 14.</w:t>
            </w:r>
          </w:p>
          <w:p w14:paraId="6DCFD49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FSSAI No already exists. Please enter a unique FSSAI No.</w:t>
            </w:r>
          </w:p>
        </w:tc>
        <w:tc>
          <w:tcPr>
            <w:tcW w:w="2904" w:type="dxa"/>
            <w:shd w:val="clear" w:color="auto" w:fill="auto"/>
          </w:tcPr>
          <w:p w14:paraId="591AB0D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000079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D0F8610" w14:textId="77777777">
        <w:trPr>
          <w:trHeight w:val="287"/>
        </w:trPr>
        <w:tc>
          <w:tcPr>
            <w:tcW w:w="1150" w:type="dxa"/>
            <w:shd w:val="clear" w:color="auto" w:fill="auto"/>
          </w:tcPr>
          <w:p w14:paraId="6F8728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FSSAINo</w:t>
            </w:r>
          </w:p>
        </w:tc>
        <w:tc>
          <w:tcPr>
            <w:tcW w:w="918" w:type="dxa"/>
            <w:shd w:val="clear" w:color="auto" w:fill="auto"/>
          </w:tcPr>
          <w:p w14:paraId="2F1F19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713DB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FE17F7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consist of numeric characters only and have a length</w:t>
            </w:r>
          </w:p>
          <w:p w14:paraId="78E476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be unique and not allow duplicate entries.</w:t>
            </w:r>
          </w:p>
        </w:tc>
        <w:tc>
          <w:tcPr>
            <w:tcW w:w="1352" w:type="dxa"/>
            <w:shd w:val="clear" w:color="auto" w:fill="auto"/>
          </w:tcPr>
          <w:p w14:paraId="6FACF1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FSSAI No consisting of numeric characters and having a length of 14.</w:t>
            </w:r>
          </w:p>
          <w:p w14:paraId="58CAF2A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FSSAI No already exists. Please enter a unique FSSAI No.</w:t>
            </w:r>
          </w:p>
        </w:tc>
        <w:tc>
          <w:tcPr>
            <w:tcW w:w="2904" w:type="dxa"/>
            <w:shd w:val="clear" w:color="auto" w:fill="auto"/>
          </w:tcPr>
          <w:p w14:paraId="7CCD03B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014125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1EF59BB" w14:textId="77777777">
        <w:trPr>
          <w:trHeight w:val="287"/>
        </w:trPr>
        <w:tc>
          <w:tcPr>
            <w:tcW w:w="1150" w:type="dxa"/>
            <w:shd w:val="clear" w:color="auto" w:fill="auto"/>
            <w:vAlign w:val="center"/>
          </w:tcPr>
          <w:p w14:paraId="57970F71" w14:textId="77777777" w:rsidR="009274EA" w:rsidRDefault="00C53038">
            <w:pPr>
              <w:pStyle w:val="ListParagraph"/>
              <w:tabs>
                <w:tab w:val="center" w:pos="4320"/>
                <w:tab w:val="right" w:pos="8640"/>
                <w:tab w:val="left" w:pos="10620"/>
              </w:tabs>
              <w:ind w:left="0"/>
              <w:rPr>
                <w:rFonts w:ascii="Cambria" w:hAnsi="Cambria"/>
                <w:sz w:val="22"/>
                <w:szCs w:val="22"/>
              </w:rPr>
            </w:pPr>
            <w:r>
              <w:t>“IRN Eligibility (Turnover Exceeds 5 CR)”</w:t>
            </w:r>
          </w:p>
        </w:tc>
        <w:tc>
          <w:tcPr>
            <w:tcW w:w="918" w:type="dxa"/>
            <w:shd w:val="clear" w:color="auto" w:fill="auto"/>
            <w:vAlign w:val="center"/>
          </w:tcPr>
          <w:p w14:paraId="593857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Drop down</w:t>
            </w:r>
          </w:p>
        </w:tc>
        <w:tc>
          <w:tcPr>
            <w:tcW w:w="992" w:type="dxa"/>
            <w:shd w:val="clear" w:color="auto" w:fill="auto"/>
            <w:vAlign w:val="center"/>
          </w:tcPr>
          <w:p w14:paraId="6174BC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N</w:t>
            </w:r>
          </w:p>
        </w:tc>
        <w:tc>
          <w:tcPr>
            <w:tcW w:w="1774" w:type="dxa"/>
            <w:shd w:val="clear" w:color="auto" w:fill="auto"/>
          </w:tcPr>
          <w:p w14:paraId="566D771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352" w:type="dxa"/>
            <w:shd w:val="clear" w:color="auto" w:fill="auto"/>
          </w:tcPr>
          <w:p w14:paraId="407E90D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2882A2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CC5F9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Detail will come from respective user profile.</w:t>
            </w:r>
          </w:p>
        </w:tc>
      </w:tr>
    </w:tbl>
    <w:p w14:paraId="3652531F" w14:textId="77777777" w:rsidR="009274EA" w:rsidRDefault="009274EA">
      <w:pPr>
        <w:tabs>
          <w:tab w:val="left" w:pos="10620"/>
        </w:tabs>
        <w:spacing w:after="0"/>
        <w:rPr>
          <w:rFonts w:cs="Arial"/>
          <w:b/>
          <w:i/>
          <w:lang w:bidi="en-US"/>
        </w:rPr>
      </w:pPr>
    </w:p>
    <w:p w14:paraId="0F4B8D3A"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3494116B" w14:textId="77777777">
        <w:trPr>
          <w:trHeight w:val="501"/>
        </w:trPr>
        <w:tc>
          <w:tcPr>
            <w:tcW w:w="1866" w:type="dxa"/>
            <w:shd w:val="clear" w:color="auto" w:fill="C4BC96"/>
            <w:vAlign w:val="center"/>
          </w:tcPr>
          <w:p w14:paraId="6075B00D" w14:textId="77777777" w:rsidR="009274EA" w:rsidRDefault="00C53038">
            <w:pPr>
              <w:tabs>
                <w:tab w:val="left" w:pos="10620"/>
              </w:tabs>
              <w:rPr>
                <w:b/>
                <w:bCs/>
                <w:iCs/>
              </w:rPr>
            </w:pPr>
            <w:r>
              <w:rPr>
                <w:b/>
                <w:bCs/>
                <w:iCs/>
              </w:rPr>
              <w:t>Control</w:t>
            </w:r>
          </w:p>
        </w:tc>
        <w:tc>
          <w:tcPr>
            <w:tcW w:w="1858" w:type="dxa"/>
            <w:shd w:val="clear" w:color="auto" w:fill="C4BC96"/>
            <w:vAlign w:val="center"/>
          </w:tcPr>
          <w:p w14:paraId="1DEFD597"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14E1C6CB" w14:textId="77777777" w:rsidR="009274EA" w:rsidRDefault="00C53038">
            <w:pPr>
              <w:tabs>
                <w:tab w:val="left" w:pos="10620"/>
              </w:tabs>
              <w:rPr>
                <w:b/>
                <w:bCs/>
                <w:iCs/>
              </w:rPr>
            </w:pPr>
            <w:r>
              <w:rPr>
                <w:b/>
                <w:bCs/>
                <w:iCs/>
              </w:rPr>
              <w:t>Behaviour</w:t>
            </w:r>
          </w:p>
        </w:tc>
      </w:tr>
      <w:tr w:rsidR="009274EA" w14:paraId="2D5425E6" w14:textId="77777777">
        <w:trPr>
          <w:trHeight w:val="517"/>
        </w:trPr>
        <w:tc>
          <w:tcPr>
            <w:tcW w:w="1866" w:type="dxa"/>
            <w:vAlign w:val="center"/>
          </w:tcPr>
          <w:p w14:paraId="2F6D0E23" w14:textId="77777777" w:rsidR="009274EA" w:rsidRDefault="00C53038">
            <w:pPr>
              <w:tabs>
                <w:tab w:val="left" w:pos="10620"/>
              </w:tabs>
            </w:pPr>
            <w:r>
              <w:t>Auction Center</w:t>
            </w:r>
          </w:p>
        </w:tc>
        <w:tc>
          <w:tcPr>
            <w:tcW w:w="1858" w:type="dxa"/>
            <w:vAlign w:val="center"/>
          </w:tcPr>
          <w:p w14:paraId="05C42D82" w14:textId="77777777" w:rsidR="009274EA" w:rsidRDefault="00C53038">
            <w:pPr>
              <w:tabs>
                <w:tab w:val="left" w:pos="10620"/>
              </w:tabs>
            </w:pPr>
            <w:r>
              <w:t>Dropdown</w:t>
            </w:r>
          </w:p>
        </w:tc>
        <w:tc>
          <w:tcPr>
            <w:tcW w:w="6693" w:type="dxa"/>
            <w:vAlign w:val="center"/>
          </w:tcPr>
          <w:p w14:paraId="52129111" w14:textId="77777777" w:rsidR="009274EA" w:rsidRDefault="00C53038">
            <w:pPr>
              <w:tabs>
                <w:tab w:val="left" w:pos="10620"/>
              </w:tabs>
            </w:pPr>
            <w:r>
              <w:t>System will render the dropdown master</w:t>
            </w:r>
          </w:p>
        </w:tc>
      </w:tr>
      <w:tr w:rsidR="009274EA" w14:paraId="3E7271F3" w14:textId="77777777">
        <w:trPr>
          <w:trHeight w:val="517"/>
        </w:trPr>
        <w:tc>
          <w:tcPr>
            <w:tcW w:w="1866" w:type="dxa"/>
            <w:vAlign w:val="center"/>
          </w:tcPr>
          <w:p w14:paraId="103EB18A" w14:textId="77777777" w:rsidR="009274EA" w:rsidRDefault="00C53038">
            <w:pPr>
              <w:tabs>
                <w:tab w:val="left" w:pos="10620"/>
              </w:tabs>
            </w:pPr>
            <w:r>
              <w:t>Clear</w:t>
            </w:r>
          </w:p>
        </w:tc>
        <w:tc>
          <w:tcPr>
            <w:tcW w:w="1858" w:type="dxa"/>
            <w:vAlign w:val="center"/>
          </w:tcPr>
          <w:p w14:paraId="502DAB76" w14:textId="77777777" w:rsidR="009274EA" w:rsidRDefault="00C53038">
            <w:pPr>
              <w:tabs>
                <w:tab w:val="left" w:pos="10620"/>
              </w:tabs>
            </w:pPr>
            <w:r>
              <w:t>Button</w:t>
            </w:r>
          </w:p>
        </w:tc>
        <w:tc>
          <w:tcPr>
            <w:tcW w:w="6693" w:type="dxa"/>
            <w:vAlign w:val="center"/>
          </w:tcPr>
          <w:p w14:paraId="0317ADC8" w14:textId="77777777" w:rsidR="009274EA" w:rsidRDefault="00C53038">
            <w:pPr>
              <w:tabs>
                <w:tab w:val="left" w:pos="10620"/>
              </w:tabs>
            </w:pPr>
            <w:r>
              <w:t>Fields should be cleared</w:t>
            </w:r>
          </w:p>
        </w:tc>
      </w:tr>
      <w:tr w:rsidR="009274EA" w14:paraId="323D4B6D" w14:textId="77777777">
        <w:trPr>
          <w:trHeight w:val="517"/>
        </w:trPr>
        <w:tc>
          <w:tcPr>
            <w:tcW w:w="1866" w:type="dxa"/>
            <w:vAlign w:val="center"/>
          </w:tcPr>
          <w:p w14:paraId="478A5C22" w14:textId="77777777" w:rsidR="009274EA" w:rsidRDefault="00C53038">
            <w:pPr>
              <w:tabs>
                <w:tab w:val="left" w:pos="10620"/>
              </w:tabs>
            </w:pPr>
            <w:r>
              <w:t>State</w:t>
            </w:r>
          </w:p>
        </w:tc>
        <w:tc>
          <w:tcPr>
            <w:tcW w:w="1858" w:type="dxa"/>
            <w:vAlign w:val="center"/>
          </w:tcPr>
          <w:p w14:paraId="21FD6191" w14:textId="77777777" w:rsidR="009274EA" w:rsidRDefault="00C53038">
            <w:pPr>
              <w:tabs>
                <w:tab w:val="left" w:pos="10620"/>
              </w:tabs>
            </w:pPr>
            <w:r>
              <w:t>Dropdown</w:t>
            </w:r>
          </w:p>
        </w:tc>
        <w:tc>
          <w:tcPr>
            <w:tcW w:w="6693" w:type="dxa"/>
            <w:vAlign w:val="center"/>
          </w:tcPr>
          <w:p w14:paraId="1094A9A8" w14:textId="77777777" w:rsidR="009274EA" w:rsidRDefault="00C53038">
            <w:pPr>
              <w:tabs>
                <w:tab w:val="left" w:pos="10620"/>
              </w:tabs>
            </w:pPr>
            <w:r>
              <w:t>System will render the dropdown master</w:t>
            </w:r>
          </w:p>
        </w:tc>
      </w:tr>
      <w:tr w:rsidR="009274EA" w14:paraId="7833D20E" w14:textId="77777777">
        <w:trPr>
          <w:trHeight w:val="517"/>
        </w:trPr>
        <w:tc>
          <w:tcPr>
            <w:tcW w:w="1866" w:type="dxa"/>
            <w:vAlign w:val="center"/>
          </w:tcPr>
          <w:p w14:paraId="748373AE" w14:textId="77777777" w:rsidR="009274EA" w:rsidRDefault="00C53038">
            <w:pPr>
              <w:tabs>
                <w:tab w:val="left" w:pos="10620"/>
              </w:tabs>
            </w:pPr>
            <w:r>
              <w:t>Submit</w:t>
            </w:r>
          </w:p>
        </w:tc>
        <w:tc>
          <w:tcPr>
            <w:tcW w:w="1858" w:type="dxa"/>
            <w:vAlign w:val="center"/>
          </w:tcPr>
          <w:p w14:paraId="71F9C74E" w14:textId="77777777" w:rsidR="009274EA" w:rsidRDefault="00C53038">
            <w:pPr>
              <w:tabs>
                <w:tab w:val="left" w:pos="10620"/>
              </w:tabs>
            </w:pPr>
            <w:r>
              <w:t>Button</w:t>
            </w:r>
          </w:p>
        </w:tc>
        <w:tc>
          <w:tcPr>
            <w:tcW w:w="6693" w:type="dxa"/>
            <w:vAlign w:val="center"/>
          </w:tcPr>
          <w:p w14:paraId="165FE729" w14:textId="77777777" w:rsidR="009274EA" w:rsidRDefault="00C53038">
            <w:pPr>
              <w:tabs>
                <w:tab w:val="left" w:pos="10620"/>
              </w:tabs>
            </w:pPr>
            <w:r>
              <w:t>Field should be validated on clicking Submit Button</w:t>
            </w:r>
          </w:p>
        </w:tc>
      </w:tr>
      <w:tr w:rsidR="009274EA" w14:paraId="0946A04F" w14:textId="77777777">
        <w:trPr>
          <w:trHeight w:val="517"/>
        </w:trPr>
        <w:tc>
          <w:tcPr>
            <w:tcW w:w="1866" w:type="dxa"/>
            <w:vAlign w:val="center"/>
          </w:tcPr>
          <w:p w14:paraId="770E4BD5" w14:textId="77777777" w:rsidR="009274EA" w:rsidRDefault="00C53038">
            <w:pPr>
              <w:tabs>
                <w:tab w:val="left" w:pos="10620"/>
              </w:tabs>
            </w:pPr>
            <w:r>
              <w:t>Update</w:t>
            </w:r>
          </w:p>
        </w:tc>
        <w:tc>
          <w:tcPr>
            <w:tcW w:w="1858" w:type="dxa"/>
            <w:vAlign w:val="center"/>
          </w:tcPr>
          <w:p w14:paraId="7A80282E" w14:textId="77777777" w:rsidR="009274EA" w:rsidRDefault="00C53038">
            <w:pPr>
              <w:tabs>
                <w:tab w:val="left" w:pos="10620"/>
              </w:tabs>
            </w:pPr>
            <w:r>
              <w:t>Button</w:t>
            </w:r>
          </w:p>
        </w:tc>
        <w:tc>
          <w:tcPr>
            <w:tcW w:w="6693" w:type="dxa"/>
            <w:vAlign w:val="center"/>
          </w:tcPr>
          <w:p w14:paraId="21926C04" w14:textId="77777777" w:rsidR="009274EA" w:rsidRDefault="00C53038">
            <w:pPr>
              <w:tabs>
                <w:tab w:val="left" w:pos="10620"/>
              </w:tabs>
            </w:pPr>
            <w:r>
              <w:t>Redirect on update profile of Associate Auctioneer</w:t>
            </w:r>
          </w:p>
        </w:tc>
      </w:tr>
      <w:tr w:rsidR="009274EA" w14:paraId="0CCB3601" w14:textId="77777777">
        <w:trPr>
          <w:trHeight w:val="517"/>
        </w:trPr>
        <w:tc>
          <w:tcPr>
            <w:tcW w:w="1866" w:type="dxa"/>
            <w:vAlign w:val="center"/>
          </w:tcPr>
          <w:p w14:paraId="7580BBC8" w14:textId="77777777" w:rsidR="009274EA" w:rsidRDefault="00C53038">
            <w:pPr>
              <w:tabs>
                <w:tab w:val="left" w:pos="10620"/>
              </w:tabs>
            </w:pPr>
            <w:r>
              <w:t>Inactive</w:t>
            </w:r>
          </w:p>
        </w:tc>
        <w:tc>
          <w:tcPr>
            <w:tcW w:w="1858" w:type="dxa"/>
            <w:vAlign w:val="center"/>
          </w:tcPr>
          <w:p w14:paraId="66B0D3A0" w14:textId="77777777" w:rsidR="009274EA" w:rsidRDefault="00C53038">
            <w:pPr>
              <w:tabs>
                <w:tab w:val="left" w:pos="10620"/>
              </w:tabs>
            </w:pPr>
            <w:r>
              <w:t>Radio button</w:t>
            </w:r>
          </w:p>
        </w:tc>
        <w:tc>
          <w:tcPr>
            <w:tcW w:w="6693" w:type="dxa"/>
            <w:vAlign w:val="center"/>
          </w:tcPr>
          <w:p w14:paraId="28B39797" w14:textId="77777777" w:rsidR="009274EA" w:rsidRDefault="00C53038">
            <w:pPr>
              <w:tabs>
                <w:tab w:val="left" w:pos="10620"/>
              </w:tabs>
            </w:pPr>
            <w:r>
              <w:t>Move user under “Inactive” stage.</w:t>
            </w:r>
          </w:p>
        </w:tc>
      </w:tr>
      <w:tr w:rsidR="009274EA" w14:paraId="2D51C5AD" w14:textId="77777777">
        <w:trPr>
          <w:trHeight w:val="517"/>
        </w:trPr>
        <w:tc>
          <w:tcPr>
            <w:tcW w:w="1866" w:type="dxa"/>
            <w:vAlign w:val="center"/>
          </w:tcPr>
          <w:p w14:paraId="6AE3760A" w14:textId="77777777" w:rsidR="009274EA" w:rsidRDefault="00C53038">
            <w:pPr>
              <w:tabs>
                <w:tab w:val="left" w:pos="10620"/>
              </w:tabs>
            </w:pPr>
            <w:r>
              <w:t xml:space="preserve">Active </w:t>
            </w:r>
          </w:p>
        </w:tc>
        <w:tc>
          <w:tcPr>
            <w:tcW w:w="1858" w:type="dxa"/>
            <w:vAlign w:val="center"/>
          </w:tcPr>
          <w:p w14:paraId="333447E2" w14:textId="77777777" w:rsidR="009274EA" w:rsidRDefault="00C53038">
            <w:pPr>
              <w:tabs>
                <w:tab w:val="left" w:pos="10620"/>
              </w:tabs>
            </w:pPr>
            <w:r>
              <w:t>Radio button</w:t>
            </w:r>
          </w:p>
        </w:tc>
        <w:tc>
          <w:tcPr>
            <w:tcW w:w="6693" w:type="dxa"/>
            <w:vAlign w:val="center"/>
          </w:tcPr>
          <w:p w14:paraId="77B67274" w14:textId="77777777" w:rsidR="009274EA" w:rsidRDefault="00C53038">
            <w:pPr>
              <w:tabs>
                <w:tab w:val="left" w:pos="10620"/>
              </w:tabs>
            </w:pPr>
            <w:r>
              <w:t>Move user under “active” stage.</w:t>
            </w:r>
          </w:p>
        </w:tc>
      </w:tr>
      <w:tr w:rsidR="009274EA" w14:paraId="39014B1B" w14:textId="77777777">
        <w:trPr>
          <w:trHeight w:val="517"/>
        </w:trPr>
        <w:tc>
          <w:tcPr>
            <w:tcW w:w="1866" w:type="dxa"/>
            <w:vAlign w:val="center"/>
          </w:tcPr>
          <w:p w14:paraId="3519494D" w14:textId="77777777" w:rsidR="009274EA" w:rsidRDefault="00C53038">
            <w:pPr>
              <w:tabs>
                <w:tab w:val="left" w:pos="10620"/>
              </w:tabs>
            </w:pPr>
            <w:r>
              <w:t>Suspend</w:t>
            </w:r>
          </w:p>
        </w:tc>
        <w:tc>
          <w:tcPr>
            <w:tcW w:w="1858" w:type="dxa"/>
            <w:vAlign w:val="center"/>
          </w:tcPr>
          <w:p w14:paraId="261DE571" w14:textId="77777777" w:rsidR="009274EA" w:rsidRDefault="00C53038">
            <w:pPr>
              <w:tabs>
                <w:tab w:val="left" w:pos="10620"/>
              </w:tabs>
            </w:pPr>
            <w:r>
              <w:t>Radio button</w:t>
            </w:r>
          </w:p>
        </w:tc>
        <w:tc>
          <w:tcPr>
            <w:tcW w:w="6693" w:type="dxa"/>
            <w:vAlign w:val="center"/>
          </w:tcPr>
          <w:p w14:paraId="63F7EB0D" w14:textId="77777777" w:rsidR="009274EA" w:rsidRDefault="00C53038">
            <w:pPr>
              <w:tabs>
                <w:tab w:val="left" w:pos="10620"/>
              </w:tabs>
            </w:pPr>
            <w:r>
              <w:t>Move user under “Suspend” stage.</w:t>
            </w:r>
          </w:p>
        </w:tc>
      </w:tr>
      <w:tr w:rsidR="009274EA" w14:paraId="4352149C" w14:textId="77777777">
        <w:trPr>
          <w:trHeight w:val="517"/>
        </w:trPr>
        <w:tc>
          <w:tcPr>
            <w:tcW w:w="1866" w:type="dxa"/>
            <w:vAlign w:val="center"/>
          </w:tcPr>
          <w:p w14:paraId="01AB2E8B" w14:textId="77777777" w:rsidR="009274EA" w:rsidRDefault="00C53038">
            <w:pPr>
              <w:tabs>
                <w:tab w:val="left" w:pos="10620"/>
              </w:tabs>
            </w:pPr>
            <w:r>
              <w:t>Add Associate Auctioneer</w:t>
            </w:r>
          </w:p>
        </w:tc>
        <w:tc>
          <w:tcPr>
            <w:tcW w:w="1858" w:type="dxa"/>
            <w:vAlign w:val="center"/>
          </w:tcPr>
          <w:p w14:paraId="1F2534E8" w14:textId="77777777" w:rsidR="009274EA" w:rsidRDefault="00C53038">
            <w:pPr>
              <w:tabs>
                <w:tab w:val="left" w:pos="10620"/>
              </w:tabs>
            </w:pPr>
            <w:r>
              <w:t>Button</w:t>
            </w:r>
          </w:p>
        </w:tc>
        <w:tc>
          <w:tcPr>
            <w:tcW w:w="6693" w:type="dxa"/>
            <w:vAlign w:val="center"/>
          </w:tcPr>
          <w:p w14:paraId="716B7AC7" w14:textId="77777777" w:rsidR="009274EA" w:rsidRDefault="00C53038">
            <w:pPr>
              <w:tabs>
                <w:tab w:val="left" w:pos="10620"/>
              </w:tabs>
            </w:pPr>
            <w:r>
              <w:t>Redirect on Add Associate Auctioneer page</w:t>
            </w:r>
          </w:p>
        </w:tc>
      </w:tr>
      <w:tr w:rsidR="009274EA" w14:paraId="608D295B" w14:textId="77777777">
        <w:trPr>
          <w:trHeight w:val="517"/>
        </w:trPr>
        <w:tc>
          <w:tcPr>
            <w:tcW w:w="1866" w:type="dxa"/>
            <w:vAlign w:val="center"/>
          </w:tcPr>
          <w:p w14:paraId="3EED894D" w14:textId="77777777" w:rsidR="009274EA" w:rsidRDefault="00C53038">
            <w:pPr>
              <w:tabs>
                <w:tab w:val="left" w:pos="10620"/>
              </w:tabs>
            </w:pPr>
            <w:r>
              <w:t>Add Post Auction Associate Auctioneer</w:t>
            </w:r>
          </w:p>
        </w:tc>
        <w:tc>
          <w:tcPr>
            <w:tcW w:w="1858" w:type="dxa"/>
            <w:vAlign w:val="center"/>
          </w:tcPr>
          <w:p w14:paraId="39B926A4" w14:textId="77777777" w:rsidR="009274EA" w:rsidRDefault="00C53038">
            <w:pPr>
              <w:tabs>
                <w:tab w:val="left" w:pos="10620"/>
              </w:tabs>
            </w:pPr>
            <w:r>
              <w:t>Button</w:t>
            </w:r>
          </w:p>
        </w:tc>
        <w:tc>
          <w:tcPr>
            <w:tcW w:w="6693" w:type="dxa"/>
            <w:vAlign w:val="center"/>
          </w:tcPr>
          <w:p w14:paraId="0F0C28FD" w14:textId="77777777" w:rsidR="009274EA" w:rsidRDefault="00C53038">
            <w:pPr>
              <w:tabs>
                <w:tab w:val="left" w:pos="10620"/>
              </w:tabs>
            </w:pPr>
            <w:r>
              <w:t>Redirect on Add Post Auction Associate Auctioneer  page</w:t>
            </w:r>
          </w:p>
        </w:tc>
      </w:tr>
      <w:tr w:rsidR="009274EA" w14:paraId="42C74015" w14:textId="77777777">
        <w:trPr>
          <w:trHeight w:val="517"/>
        </w:trPr>
        <w:tc>
          <w:tcPr>
            <w:tcW w:w="1866" w:type="dxa"/>
            <w:vAlign w:val="center"/>
          </w:tcPr>
          <w:p w14:paraId="227871C9" w14:textId="77777777" w:rsidR="009274EA" w:rsidRDefault="00C53038">
            <w:pPr>
              <w:tabs>
                <w:tab w:val="left" w:pos="10620"/>
              </w:tabs>
            </w:pPr>
            <w:r>
              <w:t>“IRN Eligibility (Turnover Exceeds 5 CR)”</w:t>
            </w:r>
          </w:p>
        </w:tc>
        <w:tc>
          <w:tcPr>
            <w:tcW w:w="1858" w:type="dxa"/>
            <w:vAlign w:val="center"/>
          </w:tcPr>
          <w:p w14:paraId="01B1EAD0" w14:textId="77777777" w:rsidR="009274EA" w:rsidRDefault="00C53038">
            <w:pPr>
              <w:tabs>
                <w:tab w:val="left" w:pos="10620"/>
              </w:tabs>
            </w:pPr>
            <w:r>
              <w:t>Dropdown</w:t>
            </w:r>
          </w:p>
        </w:tc>
        <w:tc>
          <w:tcPr>
            <w:tcW w:w="6693" w:type="dxa"/>
            <w:vAlign w:val="center"/>
          </w:tcPr>
          <w:p w14:paraId="2189E948" w14:textId="77777777" w:rsidR="009274EA" w:rsidRDefault="00C53038">
            <w:pPr>
              <w:tabs>
                <w:tab w:val="left" w:pos="10620"/>
              </w:tabs>
            </w:pPr>
            <w:r>
              <w:t>System should display detail as configured by respective user.</w:t>
            </w:r>
          </w:p>
        </w:tc>
      </w:tr>
    </w:tbl>
    <w:p w14:paraId="70F236B3" w14:textId="77777777" w:rsidR="009274EA" w:rsidRDefault="009274EA">
      <w:bookmarkStart w:id="9752" w:name="_Toc137143982"/>
      <w:bookmarkStart w:id="9753" w:name="_Toc137819762"/>
      <w:bookmarkStart w:id="9754" w:name="_Toc137832428"/>
    </w:p>
    <w:p w14:paraId="17295F66" w14:textId="77777777" w:rsidR="009274EA" w:rsidRDefault="009274EA"/>
    <w:p w14:paraId="293D94F6" w14:textId="77777777" w:rsidR="009274EA" w:rsidRDefault="009274EA"/>
    <w:p w14:paraId="3A887117" w14:textId="77777777" w:rsidR="009274EA" w:rsidRDefault="009274EA"/>
    <w:p w14:paraId="1F676363"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2"/>
        </w:rPr>
      </w:pPr>
      <w:bookmarkStart w:id="9755" w:name="_Toc148377779"/>
      <w:r>
        <w:rPr>
          <w:rFonts w:ascii="Cambria" w:hAnsi="Cambria"/>
          <w:b/>
          <w:sz w:val="22"/>
        </w:rPr>
        <w:t>High Level Use Case of Associate Auctioneer/Post Auction Associate Auctioneer Registration</w:t>
      </w:r>
      <w:bookmarkEnd w:id="9752"/>
      <w:bookmarkEnd w:id="9753"/>
      <w:bookmarkEnd w:id="9754"/>
      <w:bookmarkEnd w:id="9755"/>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4DA1A52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C5C933F"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6689C043" w14:textId="77777777" w:rsidR="009274EA" w:rsidRDefault="00C53038">
            <w:pPr>
              <w:pStyle w:val="Heading112pt"/>
              <w:tabs>
                <w:tab w:val="left" w:pos="10620"/>
              </w:tabs>
              <w:rPr>
                <w:rFonts w:ascii="Cambria" w:hAnsi="Cambria"/>
              </w:rPr>
            </w:pPr>
            <w:bookmarkStart w:id="9756" w:name="_Toc137143983"/>
            <w:r>
              <w:rPr>
                <w:rFonts w:ascii="Cambria" w:hAnsi="Cambria"/>
                <w:b w:val="0"/>
              </w:rPr>
              <w:t>To understand the functional logic for Creation of Associate Auctioneer/ Post Auction Associate Auctioneer.</w:t>
            </w:r>
            <w:bookmarkEnd w:id="9756"/>
          </w:p>
        </w:tc>
      </w:tr>
      <w:tr w:rsidR="009274EA" w14:paraId="4D44CA0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D49A8B3"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1DD9CB92" w14:textId="77777777" w:rsidR="009274EA" w:rsidRDefault="00C53038">
            <w:pPr>
              <w:pStyle w:val="Heading112pt"/>
              <w:tabs>
                <w:tab w:val="left" w:pos="10620"/>
              </w:tabs>
              <w:rPr>
                <w:rFonts w:ascii="Cambria" w:hAnsi="Cambria"/>
              </w:rPr>
            </w:pPr>
            <w:r>
              <w:rPr>
                <w:rFonts w:ascii="Cambria" w:hAnsi="Cambria"/>
                <w:b w:val="0"/>
              </w:rPr>
              <w:t>Auctioneer should be created under respective auction center.</w:t>
            </w:r>
          </w:p>
          <w:p w14:paraId="47637322" w14:textId="77777777" w:rsidR="009274EA" w:rsidRDefault="00C53038">
            <w:pPr>
              <w:pStyle w:val="Heading112pt"/>
              <w:tabs>
                <w:tab w:val="left" w:pos="10620"/>
              </w:tabs>
              <w:rPr>
                <w:rFonts w:ascii="Cambria" w:hAnsi="Cambria"/>
              </w:rPr>
            </w:pPr>
            <w:r>
              <w:rPr>
                <w:rFonts w:ascii="Cambria" w:hAnsi="Cambria"/>
                <w:b w:val="0"/>
              </w:rPr>
              <w:t>Auctioneer should be active.</w:t>
            </w:r>
          </w:p>
        </w:tc>
      </w:tr>
      <w:tr w:rsidR="009274EA" w14:paraId="7DB2D0C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308215F"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9F532BF" w14:textId="77777777" w:rsidR="009274EA" w:rsidRDefault="00C53038">
            <w:pPr>
              <w:pStyle w:val="Heading112pt"/>
              <w:tabs>
                <w:tab w:val="left" w:pos="10620"/>
              </w:tabs>
              <w:rPr>
                <w:rFonts w:ascii="Cambria" w:hAnsi="Cambria"/>
                <w:b w:val="0"/>
              </w:rPr>
            </w:pPr>
            <w:bookmarkStart w:id="9757" w:name="_Toc137819763"/>
            <w:bookmarkStart w:id="9758" w:name="_Toc137832429"/>
            <w:r>
              <w:rPr>
                <w:rFonts w:ascii="Cambria" w:hAnsi="Cambria"/>
                <w:b w:val="0"/>
              </w:rPr>
              <w:t>System will give pre-auction activity access to Associate Auctioneer.</w:t>
            </w:r>
            <w:bookmarkEnd w:id="9757"/>
            <w:bookmarkEnd w:id="9758"/>
          </w:p>
          <w:p w14:paraId="5EA89F2E" w14:textId="77777777" w:rsidR="009274EA" w:rsidRDefault="00C53038">
            <w:pPr>
              <w:pStyle w:val="Heading112pt"/>
              <w:tabs>
                <w:tab w:val="left" w:pos="10620"/>
              </w:tabs>
              <w:rPr>
                <w:rFonts w:ascii="Cambria" w:hAnsi="Cambria"/>
                <w:b w:val="0"/>
              </w:rPr>
            </w:pPr>
            <w:bookmarkStart w:id="9759" w:name="_Toc137819764"/>
            <w:bookmarkStart w:id="9760" w:name="_Toc137832430"/>
            <w:r>
              <w:rPr>
                <w:rFonts w:ascii="Cambria" w:hAnsi="Cambria"/>
                <w:b w:val="0"/>
              </w:rPr>
              <w:lastRenderedPageBreak/>
              <w:t>System will give Post auction activity access to Post Auction Associate Auctioneer.</w:t>
            </w:r>
            <w:bookmarkEnd w:id="9759"/>
            <w:bookmarkEnd w:id="9760"/>
          </w:p>
          <w:p w14:paraId="05EF80BB" w14:textId="77777777" w:rsidR="009274EA" w:rsidRDefault="00C53038">
            <w:pPr>
              <w:pStyle w:val="Heading112pt"/>
              <w:tabs>
                <w:tab w:val="left" w:pos="10620"/>
              </w:tabs>
              <w:rPr>
                <w:rFonts w:ascii="Cambria" w:hAnsi="Cambria"/>
                <w:b w:val="0"/>
              </w:rPr>
            </w:pPr>
            <w:bookmarkStart w:id="9761" w:name="_Toc137819765"/>
            <w:bookmarkStart w:id="9762" w:name="_Toc137832431"/>
            <w:r>
              <w:rPr>
                <w:rFonts w:ascii="Cambria" w:hAnsi="Cambria"/>
                <w:b w:val="0"/>
              </w:rPr>
              <w:t>On successful registration of Associate Auctioneer/ Post Auction Associate Auctioneer system should display a message as “User registered successfully”.</w:t>
            </w:r>
            <w:bookmarkEnd w:id="9761"/>
            <w:bookmarkEnd w:id="9762"/>
          </w:p>
          <w:p w14:paraId="502A3151" w14:textId="77777777" w:rsidR="009274EA" w:rsidRDefault="00C53038">
            <w:pPr>
              <w:pStyle w:val="Heading112pt"/>
              <w:tabs>
                <w:tab w:val="left" w:pos="10620"/>
              </w:tabs>
              <w:rPr>
                <w:rFonts w:ascii="Cambria" w:hAnsi="Cambria"/>
              </w:rPr>
            </w:pPr>
            <w:bookmarkStart w:id="9763" w:name="_Toc137819766"/>
            <w:bookmarkStart w:id="9764" w:name="_Toc137832432"/>
            <w:r>
              <w:rPr>
                <w:rFonts w:ascii="Cambria" w:hAnsi="Cambria"/>
                <w:b w:val="0"/>
              </w:rPr>
              <w:t>On registration of Associate Auctioneer/ Post Auction Associate Auctioneer system should redirect TAO User to Manage User grid</w:t>
            </w:r>
            <w:r>
              <w:rPr>
                <w:rFonts w:ascii="Cambria" w:hAnsi="Cambria"/>
              </w:rPr>
              <w:t>.</w:t>
            </w:r>
            <w:bookmarkEnd w:id="9763"/>
            <w:bookmarkEnd w:id="9764"/>
          </w:p>
        </w:tc>
      </w:tr>
      <w:tr w:rsidR="009274EA" w14:paraId="088D34F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000791F" w14:textId="77777777" w:rsidR="009274EA" w:rsidRDefault="00C53038">
            <w:pPr>
              <w:tabs>
                <w:tab w:val="left" w:pos="10620"/>
              </w:tabs>
              <w:rPr>
                <w:b/>
                <w:i/>
              </w:rPr>
            </w:pPr>
            <w:r>
              <w:rPr>
                <w:b/>
                <w:i/>
              </w:rPr>
              <w:lastRenderedPageBreak/>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3D338CD4" w14:textId="77777777" w:rsidR="009274EA" w:rsidRDefault="00C53038">
            <w:pPr>
              <w:pStyle w:val="Heading112pt"/>
              <w:tabs>
                <w:tab w:val="left" w:pos="10620"/>
              </w:tabs>
              <w:rPr>
                <w:rFonts w:ascii="Cambria" w:hAnsi="Cambria"/>
                <w:b w:val="0"/>
              </w:rPr>
            </w:pPr>
            <w:bookmarkStart w:id="9765" w:name="_Toc137819767"/>
            <w:bookmarkStart w:id="9766" w:name="_Toc137832433"/>
            <w:r>
              <w:rPr>
                <w:rFonts w:ascii="Cambria" w:hAnsi="Cambria"/>
                <w:b w:val="0"/>
              </w:rPr>
              <w:t>TAO user Logs in</w:t>
            </w:r>
            <w:bookmarkEnd w:id="9765"/>
            <w:bookmarkEnd w:id="9766"/>
          </w:p>
          <w:p w14:paraId="7DAE7070" w14:textId="77777777" w:rsidR="009274EA" w:rsidRDefault="00C53038">
            <w:pPr>
              <w:pStyle w:val="Heading112pt"/>
              <w:tabs>
                <w:tab w:val="left" w:pos="10620"/>
              </w:tabs>
              <w:rPr>
                <w:rFonts w:ascii="Cambria" w:hAnsi="Cambria"/>
                <w:b w:val="0"/>
              </w:rPr>
            </w:pPr>
            <w:bookmarkStart w:id="9767" w:name="_Toc137819768"/>
            <w:bookmarkStart w:id="9768" w:name="_Toc137832434"/>
            <w:r>
              <w:rPr>
                <w:rFonts w:ascii="Cambria" w:hAnsi="Cambria"/>
                <w:b w:val="0"/>
              </w:rPr>
              <w:t>Click on Administration</w:t>
            </w:r>
            <w:bookmarkEnd w:id="9767"/>
            <w:bookmarkEnd w:id="9768"/>
          </w:p>
          <w:p w14:paraId="281C6735" w14:textId="77777777" w:rsidR="009274EA" w:rsidRDefault="00C53038">
            <w:pPr>
              <w:pStyle w:val="Heading112pt"/>
              <w:tabs>
                <w:tab w:val="left" w:pos="10620"/>
              </w:tabs>
              <w:rPr>
                <w:rFonts w:ascii="Cambria" w:hAnsi="Cambria"/>
                <w:b w:val="0"/>
              </w:rPr>
            </w:pPr>
            <w:bookmarkStart w:id="9769" w:name="_Toc137819769"/>
            <w:bookmarkStart w:id="9770" w:name="_Toc137832435"/>
            <w:r>
              <w:rPr>
                <w:rFonts w:ascii="Cambria" w:hAnsi="Cambria"/>
                <w:b w:val="0"/>
              </w:rPr>
              <w:t>Click on Manage User</w:t>
            </w:r>
            <w:bookmarkEnd w:id="9769"/>
            <w:bookmarkEnd w:id="9770"/>
          </w:p>
          <w:p w14:paraId="64B03318" w14:textId="77777777" w:rsidR="009274EA" w:rsidRDefault="00C53038">
            <w:pPr>
              <w:pStyle w:val="Heading112pt"/>
              <w:tabs>
                <w:tab w:val="left" w:pos="10620"/>
              </w:tabs>
              <w:rPr>
                <w:rFonts w:ascii="Cambria" w:hAnsi="Cambria"/>
                <w:b w:val="0"/>
              </w:rPr>
            </w:pPr>
            <w:bookmarkStart w:id="9771" w:name="_Toc137819770"/>
            <w:bookmarkStart w:id="9772" w:name="_Toc137832436"/>
            <w:r>
              <w:rPr>
                <w:rFonts w:ascii="Cambria" w:hAnsi="Cambria"/>
                <w:b w:val="0"/>
              </w:rPr>
              <w:t>Search the Auctioneer.</w:t>
            </w:r>
            <w:bookmarkEnd w:id="9771"/>
            <w:bookmarkEnd w:id="9772"/>
          </w:p>
          <w:p w14:paraId="56A50D90" w14:textId="77777777" w:rsidR="009274EA" w:rsidRDefault="00C53038">
            <w:pPr>
              <w:pStyle w:val="Heading112pt"/>
              <w:tabs>
                <w:tab w:val="left" w:pos="10620"/>
              </w:tabs>
              <w:rPr>
                <w:rFonts w:ascii="Cambria" w:hAnsi="Cambria"/>
                <w:b w:val="0"/>
              </w:rPr>
            </w:pPr>
            <w:bookmarkStart w:id="9773" w:name="_Toc137819771"/>
            <w:bookmarkStart w:id="9774" w:name="_Toc137832437"/>
            <w:r>
              <w:rPr>
                <w:rFonts w:ascii="Cambria" w:hAnsi="Cambria"/>
                <w:b w:val="0"/>
              </w:rPr>
              <w:t>Click on Edit.</w:t>
            </w:r>
            <w:bookmarkEnd w:id="9773"/>
            <w:bookmarkEnd w:id="9774"/>
          </w:p>
          <w:p w14:paraId="15063218" w14:textId="77777777" w:rsidR="009274EA" w:rsidRDefault="00C53038">
            <w:pPr>
              <w:pStyle w:val="Heading112pt"/>
              <w:tabs>
                <w:tab w:val="left" w:pos="10620"/>
              </w:tabs>
              <w:rPr>
                <w:rFonts w:ascii="Cambria" w:hAnsi="Cambria"/>
                <w:b w:val="0"/>
              </w:rPr>
            </w:pPr>
            <w:bookmarkStart w:id="9775" w:name="_Toc137819772"/>
            <w:bookmarkStart w:id="9776" w:name="_Toc137832438"/>
            <w:r>
              <w:rPr>
                <w:rFonts w:ascii="Cambria" w:hAnsi="Cambria"/>
                <w:b w:val="0"/>
              </w:rPr>
              <w:t>Click on add Associate Auctioneer/Post Auction Associate.</w:t>
            </w:r>
            <w:bookmarkEnd w:id="9775"/>
            <w:bookmarkEnd w:id="9776"/>
          </w:p>
          <w:p w14:paraId="29BC81F6" w14:textId="77777777" w:rsidR="009274EA" w:rsidRDefault="00C53038">
            <w:pPr>
              <w:pStyle w:val="Heading112pt"/>
              <w:tabs>
                <w:tab w:val="left" w:pos="10620"/>
              </w:tabs>
              <w:rPr>
                <w:rFonts w:ascii="Cambria" w:hAnsi="Cambria"/>
                <w:b w:val="0"/>
              </w:rPr>
            </w:pPr>
            <w:bookmarkStart w:id="9777" w:name="_Toc137819773"/>
            <w:bookmarkStart w:id="9778" w:name="_Toc137832439"/>
            <w:r>
              <w:rPr>
                <w:rFonts w:ascii="Cambria" w:hAnsi="Cambria"/>
                <w:b w:val="0"/>
              </w:rPr>
              <w:t>Fill the details.</w:t>
            </w:r>
            <w:bookmarkEnd w:id="9777"/>
            <w:bookmarkEnd w:id="9778"/>
          </w:p>
          <w:p w14:paraId="3FD27988" w14:textId="77777777" w:rsidR="009274EA" w:rsidRDefault="00C53038">
            <w:pPr>
              <w:pStyle w:val="Heading112pt"/>
              <w:tabs>
                <w:tab w:val="left" w:pos="10620"/>
              </w:tabs>
              <w:rPr>
                <w:rFonts w:ascii="Cambria" w:hAnsi="Cambria"/>
                <w:b w:val="0"/>
              </w:rPr>
            </w:pPr>
            <w:bookmarkStart w:id="9779" w:name="_Toc137819774"/>
            <w:bookmarkStart w:id="9780" w:name="_Toc137832440"/>
            <w:r>
              <w:rPr>
                <w:rFonts w:ascii="Cambria" w:hAnsi="Cambria"/>
                <w:b w:val="0"/>
              </w:rPr>
              <w:t>Click on submit button.</w:t>
            </w:r>
            <w:bookmarkEnd w:id="9779"/>
            <w:bookmarkEnd w:id="9780"/>
          </w:p>
        </w:tc>
      </w:tr>
      <w:tr w:rsidR="009274EA" w14:paraId="5655219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C35CA6A"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26A30074" w14:textId="77777777" w:rsidR="009274EA" w:rsidRDefault="00C53038">
            <w:pPr>
              <w:tabs>
                <w:tab w:val="left" w:pos="10620"/>
              </w:tabs>
            </w:pPr>
            <w:r>
              <w:t>NA</w:t>
            </w:r>
          </w:p>
        </w:tc>
      </w:tr>
      <w:tr w:rsidR="009274EA" w14:paraId="0711BDE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AF70B61"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127C5A70" w14:textId="77777777" w:rsidR="009274EA" w:rsidRDefault="00C53038">
            <w:pPr>
              <w:pStyle w:val="Heading112pt"/>
              <w:tabs>
                <w:tab w:val="left" w:pos="10620"/>
              </w:tabs>
              <w:rPr>
                <w:rFonts w:ascii="Cambria" w:hAnsi="Cambria"/>
                <w:b w:val="0"/>
              </w:rPr>
            </w:pPr>
            <w:bookmarkStart w:id="9781" w:name="_Toc137819775"/>
            <w:bookmarkStart w:id="9782" w:name="_Toc137832441"/>
            <w:r>
              <w:rPr>
                <w:rFonts w:ascii="Cambria" w:hAnsi="Cambria"/>
                <w:b w:val="0"/>
              </w:rPr>
              <w:t>System should provide “Add Associate Auctioneer” and “Add Post Auction Associate Auctioneer” button under edit profile of auctioneer.</w:t>
            </w:r>
            <w:bookmarkEnd w:id="9781"/>
            <w:bookmarkEnd w:id="9782"/>
          </w:p>
          <w:p w14:paraId="47A63821" w14:textId="77777777" w:rsidR="009274EA" w:rsidRDefault="00C53038">
            <w:pPr>
              <w:pStyle w:val="Heading112pt"/>
              <w:tabs>
                <w:tab w:val="left" w:pos="10620"/>
              </w:tabs>
              <w:rPr>
                <w:rFonts w:ascii="Cambria" w:hAnsi="Cambria"/>
                <w:b w:val="0"/>
              </w:rPr>
            </w:pPr>
            <w:bookmarkStart w:id="9783" w:name="_Toc137819776"/>
            <w:bookmarkStart w:id="9784" w:name="_Toc137832442"/>
            <w:r>
              <w:rPr>
                <w:rFonts w:ascii="Cambria" w:hAnsi="Cambria"/>
                <w:b w:val="0"/>
              </w:rPr>
              <w:t>System should display below fields while doing registration of “Associate Auctioneer/ Post Auction Associate Auctioneer”.</w:t>
            </w:r>
            <w:bookmarkEnd w:id="9783"/>
            <w:bookmarkEnd w:id="9784"/>
          </w:p>
          <w:p w14:paraId="4EC421BB" w14:textId="77777777" w:rsidR="009274EA" w:rsidRDefault="00C53038">
            <w:pPr>
              <w:pStyle w:val="Heading112pt"/>
              <w:tabs>
                <w:tab w:val="left" w:pos="10620"/>
              </w:tabs>
              <w:rPr>
                <w:rFonts w:ascii="Cambria" w:hAnsi="Cambria"/>
                <w:b w:val="0"/>
              </w:rPr>
            </w:pPr>
            <w:bookmarkStart w:id="9785" w:name="_Toc137143984"/>
            <w:bookmarkStart w:id="9786" w:name="_Toc137819777"/>
            <w:bookmarkStart w:id="9787" w:name="_Toc137832443"/>
            <w:r>
              <w:rPr>
                <w:rFonts w:ascii="Cambria" w:hAnsi="Cambria"/>
                <w:b w:val="0"/>
              </w:rPr>
              <w:t xml:space="preserve">System should display fields and controls related to </w:t>
            </w:r>
            <w:r>
              <w:rPr>
                <w:rFonts w:ascii="Cambria" w:hAnsi="Cambria"/>
                <w:b w:val="0"/>
                <w:sz w:val="22"/>
                <w:szCs w:val="22"/>
              </w:rPr>
              <w:t>Associate Auctioneer/ Post Auction Associate Auctioneer</w:t>
            </w:r>
            <w:r>
              <w:rPr>
                <w:rFonts w:ascii="Cambria" w:hAnsi="Cambria"/>
                <w:b w:val="0"/>
              </w:rPr>
              <w:t>.</w:t>
            </w:r>
            <w:bookmarkEnd w:id="9785"/>
            <w:bookmarkEnd w:id="9786"/>
            <w:bookmarkEnd w:id="9787"/>
          </w:p>
          <w:p w14:paraId="554ED14F" w14:textId="77777777" w:rsidR="009274EA" w:rsidRDefault="00C53038">
            <w:pPr>
              <w:pStyle w:val="Heading112pt"/>
              <w:tabs>
                <w:tab w:val="left" w:pos="10620"/>
              </w:tabs>
              <w:rPr>
                <w:rFonts w:ascii="Cambria" w:hAnsi="Cambria"/>
                <w:b w:val="0"/>
              </w:rPr>
            </w:pPr>
            <w:bookmarkStart w:id="9788" w:name="_Toc137143985"/>
            <w:bookmarkStart w:id="9789" w:name="_Toc137819778"/>
            <w:bookmarkStart w:id="9790" w:name="_Toc137832444"/>
            <w:r>
              <w:rPr>
                <w:rFonts w:ascii="Cambria" w:hAnsi="Cambria"/>
                <w:b w:val="0"/>
              </w:rPr>
              <w:t xml:space="preserve">System should display below fields for registration of </w:t>
            </w:r>
            <w:r>
              <w:rPr>
                <w:rFonts w:ascii="Cambria" w:hAnsi="Cambria"/>
                <w:b w:val="0"/>
                <w:sz w:val="22"/>
                <w:szCs w:val="22"/>
              </w:rPr>
              <w:t>Associate Auctioneer/ Post Auction Associate Auctioneer</w:t>
            </w:r>
            <w:r>
              <w:rPr>
                <w:rFonts w:ascii="Cambria" w:hAnsi="Cambria"/>
                <w:b w:val="0"/>
              </w:rPr>
              <w:t xml:space="preserve"> User profile and which are mandatory fields.</w:t>
            </w:r>
            <w:bookmarkEnd w:id="9788"/>
            <w:bookmarkEnd w:id="9789"/>
            <w:bookmarkEnd w:id="9790"/>
          </w:p>
          <w:p w14:paraId="4BC09D63" w14:textId="77777777" w:rsidR="009274EA" w:rsidRDefault="00C53038">
            <w:pPr>
              <w:pStyle w:val="ListParagraph"/>
              <w:numPr>
                <w:ilvl w:val="0"/>
                <w:numId w:val="17"/>
              </w:numPr>
              <w:tabs>
                <w:tab w:val="left" w:pos="10620"/>
              </w:tabs>
              <w:rPr>
                <w:rFonts w:ascii="Cambria" w:hAnsi="Cambria"/>
              </w:rPr>
            </w:pPr>
            <w:bookmarkStart w:id="9791" w:name="_Toc137143986"/>
            <w:r>
              <w:rPr>
                <w:rFonts w:ascii="Cambria" w:hAnsi="Cambria"/>
              </w:rPr>
              <w:t>Auctioneer Code</w:t>
            </w:r>
            <w:bookmarkEnd w:id="9791"/>
          </w:p>
          <w:p w14:paraId="3762C910" w14:textId="77777777" w:rsidR="009274EA" w:rsidRDefault="00C53038">
            <w:pPr>
              <w:pStyle w:val="ListParagraph"/>
              <w:numPr>
                <w:ilvl w:val="0"/>
                <w:numId w:val="17"/>
              </w:numPr>
              <w:tabs>
                <w:tab w:val="left" w:pos="10620"/>
              </w:tabs>
              <w:rPr>
                <w:rFonts w:ascii="Cambria" w:hAnsi="Cambria"/>
              </w:rPr>
            </w:pPr>
            <w:bookmarkStart w:id="9792" w:name="_Toc137143987"/>
            <w:r>
              <w:rPr>
                <w:rFonts w:ascii="Cambria" w:hAnsi="Cambria"/>
              </w:rPr>
              <w:t>Contact Person</w:t>
            </w:r>
            <w:bookmarkEnd w:id="9792"/>
          </w:p>
          <w:p w14:paraId="63C84C71" w14:textId="77777777" w:rsidR="009274EA" w:rsidRDefault="00C53038">
            <w:pPr>
              <w:pStyle w:val="ListParagraph"/>
              <w:numPr>
                <w:ilvl w:val="0"/>
                <w:numId w:val="17"/>
              </w:numPr>
              <w:tabs>
                <w:tab w:val="left" w:pos="10620"/>
              </w:tabs>
              <w:rPr>
                <w:rFonts w:ascii="Cambria" w:hAnsi="Cambria"/>
              </w:rPr>
            </w:pPr>
            <w:bookmarkStart w:id="9793" w:name="_Toc137143988"/>
            <w:r>
              <w:rPr>
                <w:rFonts w:ascii="Cambria" w:hAnsi="Cambria"/>
              </w:rPr>
              <w:t>Phone No</w:t>
            </w:r>
            <w:bookmarkEnd w:id="9793"/>
          </w:p>
          <w:p w14:paraId="16297EE5" w14:textId="77777777" w:rsidR="009274EA" w:rsidRDefault="00C53038">
            <w:pPr>
              <w:pStyle w:val="ListParagraph"/>
              <w:numPr>
                <w:ilvl w:val="0"/>
                <w:numId w:val="17"/>
              </w:numPr>
              <w:tabs>
                <w:tab w:val="left" w:pos="10620"/>
              </w:tabs>
              <w:rPr>
                <w:rFonts w:ascii="Cambria" w:hAnsi="Cambria"/>
              </w:rPr>
            </w:pPr>
            <w:bookmarkStart w:id="9794" w:name="_Toc137143989"/>
            <w:r>
              <w:rPr>
                <w:rFonts w:ascii="Cambria" w:hAnsi="Cambria"/>
              </w:rPr>
              <w:t>Email</w:t>
            </w:r>
            <w:bookmarkEnd w:id="9794"/>
          </w:p>
          <w:p w14:paraId="50F5C3A0" w14:textId="77777777" w:rsidR="009274EA" w:rsidRDefault="00C53038">
            <w:pPr>
              <w:pStyle w:val="Heading112pt"/>
              <w:tabs>
                <w:tab w:val="left" w:pos="10620"/>
              </w:tabs>
              <w:rPr>
                <w:rFonts w:ascii="Cambria" w:hAnsi="Cambria"/>
                <w:b w:val="0"/>
              </w:rPr>
            </w:pPr>
            <w:bookmarkStart w:id="9795" w:name="_Toc137143990"/>
            <w:bookmarkStart w:id="9796" w:name="_Toc137819779"/>
            <w:bookmarkStart w:id="9797" w:name="_Toc137832445"/>
            <w:r>
              <w:rPr>
                <w:rFonts w:ascii="Cambria" w:hAnsi="Cambria"/>
                <w:b w:val="0"/>
              </w:rPr>
              <w:t>System should display validation message “Please enter detail” if any of above field is empty.</w:t>
            </w:r>
            <w:bookmarkEnd w:id="9795"/>
            <w:bookmarkEnd w:id="9796"/>
            <w:bookmarkEnd w:id="9797"/>
          </w:p>
          <w:p w14:paraId="7F5E9FF2" w14:textId="77777777" w:rsidR="009274EA" w:rsidRDefault="00C53038">
            <w:pPr>
              <w:pStyle w:val="Heading112pt"/>
              <w:tabs>
                <w:tab w:val="left" w:pos="10620"/>
              </w:tabs>
              <w:rPr>
                <w:rFonts w:ascii="Cambria" w:hAnsi="Cambria"/>
                <w:b w:val="0"/>
              </w:rPr>
            </w:pPr>
            <w:r>
              <w:rPr>
                <w:rFonts w:ascii="Cambria" w:hAnsi="Cambria"/>
                <w:b w:val="0"/>
              </w:rPr>
              <w:t>System should provide dropdown in “Auction Center”.</w:t>
            </w:r>
          </w:p>
          <w:p w14:paraId="6C2B0A69" w14:textId="77777777" w:rsidR="009274EA" w:rsidRDefault="00C53038">
            <w:pPr>
              <w:pStyle w:val="Heading112pt"/>
              <w:tabs>
                <w:tab w:val="left" w:pos="10620"/>
              </w:tabs>
              <w:rPr>
                <w:rFonts w:ascii="Cambria" w:hAnsi="Cambria"/>
                <w:b w:val="0"/>
              </w:rPr>
            </w:pPr>
            <w:r>
              <w:rPr>
                <w:rFonts w:ascii="Cambria" w:hAnsi="Cambria"/>
                <w:b w:val="0"/>
              </w:rPr>
              <w:t>System should display list of only that “Auction Center” under which prime auctioneer is registered.</w:t>
            </w:r>
          </w:p>
          <w:p w14:paraId="4A3B55F4" w14:textId="77777777" w:rsidR="009274EA" w:rsidRDefault="00C53038">
            <w:pPr>
              <w:pStyle w:val="Heading112pt"/>
              <w:tabs>
                <w:tab w:val="left" w:pos="10620"/>
              </w:tabs>
              <w:rPr>
                <w:rFonts w:ascii="Cambria" w:hAnsi="Cambria"/>
                <w:b w:val="0"/>
              </w:rPr>
            </w:pPr>
            <w:r>
              <w:rPr>
                <w:rFonts w:ascii="Cambria" w:hAnsi="Cambria"/>
                <w:b w:val="0"/>
              </w:rPr>
              <w:t>System should allow to select only one value from “Auction Center” dropdown.</w:t>
            </w:r>
          </w:p>
          <w:p w14:paraId="615D5C90" w14:textId="77777777" w:rsidR="009274EA" w:rsidRDefault="00C53038">
            <w:pPr>
              <w:pStyle w:val="Heading112pt"/>
              <w:tabs>
                <w:tab w:val="left" w:pos="10620"/>
              </w:tabs>
              <w:rPr>
                <w:rFonts w:ascii="Cambria" w:hAnsi="Cambria"/>
                <w:b w:val="0"/>
              </w:rPr>
            </w:pPr>
            <w:bookmarkStart w:id="9798" w:name="_Toc137143991"/>
            <w:bookmarkStart w:id="9799" w:name="_Toc137819780"/>
            <w:bookmarkStart w:id="9800" w:name="_Toc137832446"/>
            <w:r>
              <w:rPr>
                <w:rFonts w:ascii="Cambria" w:hAnsi="Cambria"/>
                <w:b w:val="0"/>
              </w:rPr>
              <w:lastRenderedPageBreak/>
              <w:t>System should display below fields in read only format with pre-fetched data from Prime Auctioneer profile.</w:t>
            </w:r>
            <w:bookmarkEnd w:id="9798"/>
            <w:bookmarkEnd w:id="9799"/>
            <w:bookmarkEnd w:id="9800"/>
            <w:r>
              <w:rPr>
                <w:rFonts w:ascii="Cambria" w:hAnsi="Cambria"/>
                <w:b w:val="0"/>
              </w:rPr>
              <w:t>(Auction center Wise)</w:t>
            </w:r>
          </w:p>
          <w:p w14:paraId="55B4E1DE" w14:textId="77777777" w:rsidR="009274EA" w:rsidRDefault="00C53038">
            <w:pPr>
              <w:pStyle w:val="ListParagraph"/>
              <w:numPr>
                <w:ilvl w:val="0"/>
                <w:numId w:val="18"/>
              </w:numPr>
              <w:tabs>
                <w:tab w:val="left" w:pos="10620"/>
              </w:tabs>
              <w:rPr>
                <w:rFonts w:ascii="Cambria" w:hAnsi="Cambria"/>
              </w:rPr>
            </w:pPr>
            <w:bookmarkStart w:id="9801" w:name="_Toc137143992"/>
            <w:r>
              <w:rPr>
                <w:rFonts w:ascii="Cambria" w:hAnsi="Cambria"/>
              </w:rPr>
              <w:t>Auctioneer Name</w:t>
            </w:r>
            <w:bookmarkEnd w:id="9801"/>
          </w:p>
          <w:p w14:paraId="1749EE86" w14:textId="77777777" w:rsidR="009274EA" w:rsidRDefault="00C53038">
            <w:pPr>
              <w:pStyle w:val="ListParagraph"/>
              <w:numPr>
                <w:ilvl w:val="0"/>
                <w:numId w:val="18"/>
              </w:numPr>
              <w:tabs>
                <w:tab w:val="left" w:pos="10620"/>
              </w:tabs>
              <w:rPr>
                <w:rFonts w:ascii="Cambria" w:hAnsi="Cambria"/>
                <w:strike/>
              </w:rPr>
            </w:pPr>
            <w:bookmarkStart w:id="9802" w:name="_Toc137143993"/>
            <w:r>
              <w:rPr>
                <w:rFonts w:ascii="Cambria" w:hAnsi="Cambria"/>
                <w:strike/>
              </w:rPr>
              <w:t>Auction Center</w:t>
            </w:r>
            <w:bookmarkEnd w:id="9802"/>
          </w:p>
          <w:p w14:paraId="0A503B3D" w14:textId="77777777" w:rsidR="009274EA" w:rsidRDefault="00C53038">
            <w:pPr>
              <w:pStyle w:val="ListParagraph"/>
              <w:numPr>
                <w:ilvl w:val="0"/>
                <w:numId w:val="18"/>
              </w:numPr>
              <w:tabs>
                <w:tab w:val="left" w:pos="10620"/>
              </w:tabs>
              <w:rPr>
                <w:rFonts w:ascii="Cambria" w:hAnsi="Cambria"/>
              </w:rPr>
            </w:pPr>
            <w:bookmarkStart w:id="9803" w:name="_Toc137143994"/>
            <w:r>
              <w:rPr>
                <w:rFonts w:ascii="Cambria" w:hAnsi="Cambria"/>
              </w:rPr>
              <w:t>Address1</w:t>
            </w:r>
            <w:bookmarkEnd w:id="9803"/>
          </w:p>
          <w:p w14:paraId="42FD3B3F" w14:textId="77777777" w:rsidR="009274EA" w:rsidRDefault="00C53038">
            <w:pPr>
              <w:pStyle w:val="ListParagraph"/>
              <w:numPr>
                <w:ilvl w:val="0"/>
                <w:numId w:val="18"/>
              </w:numPr>
              <w:tabs>
                <w:tab w:val="left" w:pos="10620"/>
              </w:tabs>
              <w:rPr>
                <w:rFonts w:ascii="Cambria" w:hAnsi="Cambria"/>
              </w:rPr>
            </w:pPr>
            <w:bookmarkStart w:id="9804" w:name="_Toc137143995"/>
            <w:r>
              <w:rPr>
                <w:rFonts w:ascii="Cambria" w:hAnsi="Cambria"/>
              </w:rPr>
              <w:t>Address2</w:t>
            </w:r>
            <w:bookmarkEnd w:id="9804"/>
          </w:p>
          <w:p w14:paraId="07D6C08C" w14:textId="77777777" w:rsidR="009274EA" w:rsidRDefault="00C53038">
            <w:pPr>
              <w:pStyle w:val="ListParagraph"/>
              <w:numPr>
                <w:ilvl w:val="0"/>
                <w:numId w:val="18"/>
              </w:numPr>
              <w:tabs>
                <w:tab w:val="left" w:pos="10620"/>
              </w:tabs>
              <w:rPr>
                <w:rFonts w:ascii="Cambria" w:hAnsi="Cambria"/>
              </w:rPr>
            </w:pPr>
            <w:bookmarkStart w:id="9805" w:name="_Toc137143996"/>
            <w:r>
              <w:rPr>
                <w:rFonts w:ascii="Cambria" w:hAnsi="Cambria"/>
              </w:rPr>
              <w:t>City</w:t>
            </w:r>
            <w:bookmarkEnd w:id="9805"/>
          </w:p>
          <w:p w14:paraId="54A57A79" w14:textId="77777777" w:rsidR="009274EA" w:rsidRDefault="00C53038">
            <w:pPr>
              <w:pStyle w:val="ListParagraph"/>
              <w:numPr>
                <w:ilvl w:val="0"/>
                <w:numId w:val="18"/>
              </w:numPr>
              <w:tabs>
                <w:tab w:val="left" w:pos="10620"/>
              </w:tabs>
              <w:rPr>
                <w:rFonts w:ascii="Cambria" w:hAnsi="Cambria"/>
              </w:rPr>
            </w:pPr>
            <w:bookmarkStart w:id="9806" w:name="_Toc137143997"/>
            <w:r>
              <w:rPr>
                <w:rFonts w:ascii="Cambria" w:hAnsi="Cambria"/>
              </w:rPr>
              <w:t>Phone No</w:t>
            </w:r>
            <w:bookmarkEnd w:id="9806"/>
          </w:p>
          <w:p w14:paraId="6B5855F6" w14:textId="77777777" w:rsidR="009274EA" w:rsidRDefault="00C53038">
            <w:pPr>
              <w:pStyle w:val="ListParagraph"/>
              <w:numPr>
                <w:ilvl w:val="0"/>
                <w:numId w:val="18"/>
              </w:numPr>
              <w:tabs>
                <w:tab w:val="left" w:pos="10620"/>
              </w:tabs>
              <w:rPr>
                <w:rFonts w:ascii="Cambria" w:hAnsi="Cambria"/>
              </w:rPr>
            </w:pPr>
            <w:bookmarkStart w:id="9807" w:name="_Toc137143998"/>
            <w:r>
              <w:rPr>
                <w:rFonts w:ascii="Cambria" w:hAnsi="Cambria"/>
              </w:rPr>
              <w:t>Fax</w:t>
            </w:r>
            <w:bookmarkEnd w:id="9807"/>
          </w:p>
          <w:p w14:paraId="36E6AEB0" w14:textId="77777777" w:rsidR="009274EA" w:rsidRDefault="00C53038">
            <w:pPr>
              <w:pStyle w:val="ListParagraph"/>
              <w:numPr>
                <w:ilvl w:val="0"/>
                <w:numId w:val="18"/>
              </w:numPr>
              <w:tabs>
                <w:tab w:val="left" w:pos="10620"/>
              </w:tabs>
              <w:rPr>
                <w:rFonts w:ascii="Cambria" w:hAnsi="Cambria"/>
              </w:rPr>
            </w:pPr>
            <w:bookmarkStart w:id="9808" w:name="_Toc137143999"/>
            <w:r>
              <w:rPr>
                <w:rFonts w:ascii="Cambria" w:hAnsi="Cambria"/>
              </w:rPr>
              <w:t>Tea board Reg. No</w:t>
            </w:r>
            <w:bookmarkEnd w:id="9808"/>
          </w:p>
          <w:p w14:paraId="4AC85434" w14:textId="77777777" w:rsidR="009274EA" w:rsidRDefault="00C53038">
            <w:pPr>
              <w:pStyle w:val="ListParagraph"/>
              <w:numPr>
                <w:ilvl w:val="0"/>
                <w:numId w:val="18"/>
              </w:numPr>
              <w:tabs>
                <w:tab w:val="left" w:pos="10620"/>
              </w:tabs>
              <w:rPr>
                <w:rFonts w:ascii="Cambria" w:hAnsi="Cambria"/>
              </w:rPr>
            </w:pPr>
            <w:bookmarkStart w:id="9809" w:name="_Toc137144000"/>
            <w:r>
              <w:rPr>
                <w:rFonts w:ascii="Cambria" w:hAnsi="Cambria"/>
              </w:rPr>
              <w:t>Tax Id No</w:t>
            </w:r>
            <w:bookmarkEnd w:id="9809"/>
          </w:p>
          <w:p w14:paraId="02532690" w14:textId="77777777" w:rsidR="009274EA" w:rsidRDefault="00C53038">
            <w:pPr>
              <w:pStyle w:val="ListParagraph"/>
              <w:numPr>
                <w:ilvl w:val="0"/>
                <w:numId w:val="18"/>
              </w:numPr>
              <w:tabs>
                <w:tab w:val="left" w:pos="10620"/>
              </w:tabs>
              <w:rPr>
                <w:rFonts w:ascii="Cambria" w:hAnsi="Cambria"/>
              </w:rPr>
            </w:pPr>
            <w:bookmarkStart w:id="9810" w:name="_Toc137144004"/>
            <w:r>
              <w:rPr>
                <w:rFonts w:ascii="Cambria" w:hAnsi="Cambria"/>
              </w:rPr>
              <w:t>Mobile No</w:t>
            </w:r>
            <w:bookmarkEnd w:id="9810"/>
          </w:p>
          <w:p w14:paraId="4AFB035B" w14:textId="77777777" w:rsidR="009274EA" w:rsidRDefault="00C53038">
            <w:pPr>
              <w:pStyle w:val="ListParagraph"/>
              <w:numPr>
                <w:ilvl w:val="0"/>
                <w:numId w:val="18"/>
              </w:numPr>
              <w:tabs>
                <w:tab w:val="left" w:pos="10620"/>
              </w:tabs>
              <w:rPr>
                <w:rFonts w:ascii="Cambria" w:hAnsi="Cambria"/>
              </w:rPr>
            </w:pPr>
            <w:bookmarkStart w:id="9811" w:name="_Toc137144007"/>
            <w:r>
              <w:rPr>
                <w:rFonts w:ascii="Cambria" w:hAnsi="Cambria"/>
              </w:rPr>
              <w:t>Entity Code</w:t>
            </w:r>
            <w:bookmarkEnd w:id="9811"/>
          </w:p>
          <w:p w14:paraId="1ABC97E0" w14:textId="77777777" w:rsidR="009274EA" w:rsidRDefault="00C53038">
            <w:pPr>
              <w:pStyle w:val="ListParagraph"/>
              <w:numPr>
                <w:ilvl w:val="0"/>
                <w:numId w:val="18"/>
              </w:numPr>
              <w:tabs>
                <w:tab w:val="left" w:pos="10620"/>
              </w:tabs>
              <w:rPr>
                <w:rFonts w:ascii="Cambria" w:hAnsi="Cambria"/>
              </w:rPr>
            </w:pPr>
            <w:bookmarkStart w:id="9812" w:name="_Toc137144008"/>
            <w:r>
              <w:rPr>
                <w:rFonts w:ascii="Cambria" w:hAnsi="Cambria"/>
              </w:rPr>
              <w:t>PAN no</w:t>
            </w:r>
            <w:bookmarkEnd w:id="9812"/>
          </w:p>
          <w:p w14:paraId="501B2060" w14:textId="77777777" w:rsidR="009274EA" w:rsidRDefault="00C53038">
            <w:pPr>
              <w:pStyle w:val="ListParagraph"/>
              <w:numPr>
                <w:ilvl w:val="0"/>
                <w:numId w:val="18"/>
              </w:numPr>
              <w:tabs>
                <w:tab w:val="left" w:pos="10620"/>
              </w:tabs>
              <w:rPr>
                <w:rFonts w:ascii="Cambria" w:hAnsi="Cambria"/>
              </w:rPr>
            </w:pPr>
            <w:bookmarkStart w:id="9813" w:name="_Toc137144009"/>
            <w:r>
              <w:rPr>
                <w:rFonts w:ascii="Cambria" w:hAnsi="Cambria"/>
              </w:rPr>
              <w:t>CIN no</w:t>
            </w:r>
            <w:bookmarkEnd w:id="9813"/>
          </w:p>
          <w:p w14:paraId="3BB5DEF6" w14:textId="77777777" w:rsidR="009274EA" w:rsidRDefault="00C53038">
            <w:pPr>
              <w:pStyle w:val="ListParagraph"/>
              <w:numPr>
                <w:ilvl w:val="0"/>
                <w:numId w:val="18"/>
              </w:numPr>
              <w:tabs>
                <w:tab w:val="left" w:pos="10620"/>
              </w:tabs>
              <w:rPr>
                <w:rFonts w:ascii="Cambria" w:hAnsi="Cambria"/>
              </w:rPr>
            </w:pPr>
            <w:bookmarkStart w:id="9814" w:name="_Toc137144010"/>
            <w:r>
              <w:rPr>
                <w:rFonts w:ascii="Cambria" w:hAnsi="Cambria"/>
              </w:rPr>
              <w:t>FSSAI No</w:t>
            </w:r>
            <w:bookmarkEnd w:id="9814"/>
          </w:p>
          <w:p w14:paraId="4B376646" w14:textId="77777777" w:rsidR="009274EA" w:rsidRDefault="00C53038">
            <w:pPr>
              <w:pStyle w:val="ListParagraph"/>
              <w:numPr>
                <w:ilvl w:val="0"/>
                <w:numId w:val="18"/>
              </w:numPr>
              <w:tabs>
                <w:tab w:val="left" w:pos="10620"/>
              </w:tabs>
              <w:rPr>
                <w:rFonts w:ascii="Cambria" w:hAnsi="Cambria"/>
              </w:rPr>
            </w:pPr>
            <w:bookmarkStart w:id="9815" w:name="_Toc137144011"/>
            <w:r>
              <w:rPr>
                <w:rFonts w:ascii="Cambria" w:hAnsi="Cambria"/>
              </w:rPr>
              <w:t>GST No</w:t>
            </w:r>
            <w:bookmarkEnd w:id="9815"/>
          </w:p>
          <w:p w14:paraId="275B5C47" w14:textId="77777777" w:rsidR="009274EA" w:rsidRDefault="00C53038">
            <w:pPr>
              <w:pStyle w:val="ListParagraph"/>
              <w:numPr>
                <w:ilvl w:val="0"/>
                <w:numId w:val="18"/>
              </w:numPr>
              <w:tabs>
                <w:tab w:val="left" w:pos="10620"/>
              </w:tabs>
              <w:rPr>
                <w:rFonts w:ascii="Cambria" w:hAnsi="Cambria"/>
              </w:rPr>
            </w:pPr>
            <w:bookmarkStart w:id="9816" w:name="_Toc137144012"/>
            <w:r>
              <w:rPr>
                <w:rFonts w:ascii="Cambria" w:hAnsi="Cambria"/>
              </w:rPr>
              <w:t>State Name</w:t>
            </w:r>
            <w:bookmarkEnd w:id="9816"/>
          </w:p>
          <w:p w14:paraId="76EFE941" w14:textId="77777777" w:rsidR="009274EA" w:rsidRDefault="00C53038">
            <w:pPr>
              <w:pStyle w:val="ListParagraph"/>
              <w:numPr>
                <w:ilvl w:val="0"/>
                <w:numId w:val="18"/>
              </w:numPr>
              <w:tabs>
                <w:tab w:val="left" w:pos="10620"/>
              </w:tabs>
              <w:rPr>
                <w:rFonts w:ascii="Cambria" w:hAnsi="Cambria"/>
              </w:rPr>
            </w:pPr>
            <w:bookmarkStart w:id="9817" w:name="_Toc137144013"/>
            <w:r>
              <w:rPr>
                <w:rFonts w:ascii="Cambria" w:hAnsi="Cambria"/>
              </w:rPr>
              <w:t>State Code</w:t>
            </w:r>
            <w:bookmarkEnd w:id="9817"/>
          </w:p>
          <w:p w14:paraId="6CD45E2B" w14:textId="77777777" w:rsidR="009274EA" w:rsidRDefault="00C53038">
            <w:pPr>
              <w:pStyle w:val="Heading112pt"/>
              <w:tabs>
                <w:tab w:val="left" w:pos="10620"/>
              </w:tabs>
              <w:rPr>
                <w:rFonts w:ascii="Cambria" w:hAnsi="Cambria"/>
                <w:b w:val="0"/>
              </w:rPr>
            </w:pPr>
            <w:bookmarkStart w:id="9818" w:name="_Toc137144014"/>
            <w:bookmarkStart w:id="9819" w:name="_Toc137819781"/>
            <w:bookmarkStart w:id="9820" w:name="_Toc137832447"/>
            <w:r>
              <w:rPr>
                <w:rFonts w:ascii="Cambria" w:hAnsi="Cambria"/>
                <w:b w:val="0"/>
              </w:rPr>
              <w:t xml:space="preserve">System should not allow TAO user to register more than total 5 associate auctioneer or </w:t>
            </w:r>
            <w:r>
              <w:rPr>
                <w:rFonts w:ascii="Cambria" w:hAnsi="Cambria"/>
                <w:b w:val="0"/>
                <w:sz w:val="22"/>
                <w:szCs w:val="22"/>
              </w:rPr>
              <w:t>Post Auction Associate Auctioneer</w:t>
            </w:r>
            <w:r>
              <w:rPr>
                <w:rFonts w:ascii="Cambria" w:hAnsi="Cambria"/>
                <w:b w:val="0"/>
              </w:rPr>
              <w:t xml:space="preserve"> under single auctioneer.</w:t>
            </w:r>
            <w:bookmarkEnd w:id="9818"/>
            <w:bookmarkEnd w:id="9819"/>
            <w:bookmarkEnd w:id="9820"/>
          </w:p>
          <w:p w14:paraId="2A2D85B1" w14:textId="77777777" w:rsidR="009274EA" w:rsidRDefault="00C53038">
            <w:pPr>
              <w:pStyle w:val="Heading112pt"/>
              <w:tabs>
                <w:tab w:val="left" w:pos="10620"/>
              </w:tabs>
              <w:rPr>
                <w:rFonts w:ascii="Cambria" w:hAnsi="Cambria"/>
                <w:b w:val="0"/>
              </w:rPr>
            </w:pPr>
            <w:bookmarkStart w:id="9821" w:name="_Toc137144015"/>
            <w:bookmarkStart w:id="9822" w:name="_Toc137819782"/>
            <w:bookmarkStart w:id="9823" w:name="_Toc137832448"/>
            <w:r>
              <w:rPr>
                <w:rFonts w:ascii="Cambria" w:hAnsi="Cambria"/>
                <w:b w:val="0"/>
              </w:rPr>
              <w:t>I.E. = 2 associate auctioneer and 3 Post Auction Associate Auctioneer so total    is 5.</w:t>
            </w:r>
            <w:bookmarkEnd w:id="9821"/>
            <w:bookmarkEnd w:id="9822"/>
            <w:bookmarkEnd w:id="9823"/>
          </w:p>
          <w:p w14:paraId="2F6EAAB3" w14:textId="77777777" w:rsidR="009274EA" w:rsidRDefault="00C53038">
            <w:pPr>
              <w:pStyle w:val="Heading112pt"/>
              <w:tabs>
                <w:tab w:val="left" w:pos="10620"/>
              </w:tabs>
              <w:rPr>
                <w:rFonts w:ascii="Cambria" w:hAnsi="Cambria"/>
                <w:b w:val="0"/>
              </w:rPr>
            </w:pPr>
            <w:bookmarkStart w:id="9824" w:name="_Toc137144016"/>
            <w:bookmarkStart w:id="9825" w:name="_Toc137819783"/>
            <w:bookmarkStart w:id="9826" w:name="_Toc137832449"/>
            <w:r>
              <w:rPr>
                <w:rFonts w:ascii="Cambria" w:hAnsi="Cambria"/>
                <w:b w:val="0"/>
              </w:rPr>
              <w:t>System should not display button of “Add Associate Auctioneer” and “Add Post Auction Associate Auctioneer” if user limit is completed.</w:t>
            </w:r>
            <w:bookmarkEnd w:id="9824"/>
            <w:bookmarkEnd w:id="9825"/>
            <w:bookmarkEnd w:id="9826"/>
          </w:p>
          <w:p w14:paraId="43974EDF" w14:textId="77777777" w:rsidR="009274EA" w:rsidRDefault="00C53038">
            <w:pPr>
              <w:pStyle w:val="Heading112pt"/>
              <w:tabs>
                <w:tab w:val="left" w:pos="10620"/>
              </w:tabs>
              <w:rPr>
                <w:rFonts w:ascii="Cambria" w:hAnsi="Cambria"/>
                <w:b w:val="0"/>
              </w:rPr>
            </w:pPr>
            <w:bookmarkStart w:id="9827" w:name="_Toc137144017"/>
            <w:bookmarkStart w:id="9828" w:name="_Toc137819784"/>
            <w:bookmarkStart w:id="9829" w:name="_Toc137832450"/>
            <w:r>
              <w:rPr>
                <w:rFonts w:ascii="Cambria" w:hAnsi="Cambria"/>
                <w:b w:val="0"/>
              </w:rPr>
              <w:t>System should not allow to enter duplicate email id to TAO user and should display validation “Email id” is already registered.</w:t>
            </w:r>
            <w:bookmarkEnd w:id="9827"/>
            <w:bookmarkEnd w:id="9828"/>
            <w:bookmarkEnd w:id="9829"/>
          </w:p>
          <w:p w14:paraId="1EB9A38B" w14:textId="77777777" w:rsidR="009274EA" w:rsidRDefault="00C53038">
            <w:pPr>
              <w:pStyle w:val="Heading112pt"/>
              <w:tabs>
                <w:tab w:val="left" w:pos="10620"/>
              </w:tabs>
              <w:rPr>
                <w:rFonts w:ascii="Cambria" w:hAnsi="Cambria"/>
                <w:b w:val="0"/>
              </w:rPr>
            </w:pPr>
            <w:bookmarkStart w:id="9830" w:name="_Toc137144018"/>
            <w:bookmarkStart w:id="9831" w:name="_Toc137819785"/>
            <w:bookmarkStart w:id="9832" w:name="_Toc137832451"/>
            <w:r>
              <w:rPr>
                <w:rFonts w:ascii="Cambria" w:hAnsi="Cambria"/>
                <w:b w:val="0"/>
              </w:rPr>
              <w:t>System should not allow to allocate same Auctioneer code to TAO User and should display validation “Auctioneer Code” is already assigned to other Auctioneer User.</w:t>
            </w:r>
            <w:bookmarkEnd w:id="9830"/>
            <w:bookmarkEnd w:id="9831"/>
            <w:bookmarkEnd w:id="9832"/>
          </w:p>
          <w:p w14:paraId="52C3DFDD" w14:textId="77777777" w:rsidR="009274EA" w:rsidRDefault="00C53038">
            <w:pPr>
              <w:pStyle w:val="Heading112pt"/>
              <w:tabs>
                <w:tab w:val="left" w:pos="10620"/>
              </w:tabs>
              <w:rPr>
                <w:rFonts w:ascii="Cambria" w:hAnsi="Cambria"/>
                <w:b w:val="0"/>
              </w:rPr>
            </w:pPr>
            <w:bookmarkStart w:id="9833" w:name="_Toc137144019"/>
            <w:bookmarkStart w:id="9834" w:name="_Toc137819786"/>
            <w:bookmarkStart w:id="9835" w:name="_Toc137832452"/>
            <w:r>
              <w:rPr>
                <w:rFonts w:ascii="Cambria" w:hAnsi="Cambria"/>
                <w:b w:val="0"/>
              </w:rPr>
              <w:t>System should auto generate the “Entity Code”.</w:t>
            </w:r>
            <w:bookmarkEnd w:id="9833"/>
            <w:bookmarkEnd w:id="9834"/>
            <w:bookmarkEnd w:id="9835"/>
          </w:p>
          <w:p w14:paraId="3F700F5B" w14:textId="77777777" w:rsidR="009274EA" w:rsidRDefault="00C53038">
            <w:pPr>
              <w:pStyle w:val="Heading112pt"/>
              <w:tabs>
                <w:tab w:val="left" w:pos="10620"/>
              </w:tabs>
              <w:rPr>
                <w:rFonts w:ascii="Cambria" w:hAnsi="Cambria"/>
                <w:b w:val="0"/>
              </w:rPr>
            </w:pPr>
            <w:bookmarkStart w:id="9836" w:name="_Toc137144020"/>
            <w:bookmarkStart w:id="9837" w:name="_Toc137819787"/>
            <w:bookmarkStart w:id="9838" w:name="_Toc137832453"/>
            <w:r>
              <w:rPr>
                <w:rFonts w:ascii="Cambria" w:hAnsi="Cambria"/>
                <w:b w:val="0"/>
              </w:rPr>
              <w:t>System should not allow to change the “Entity Code” and field should be disabled in edit and create Auctioneer User page.</w:t>
            </w:r>
            <w:bookmarkEnd w:id="9836"/>
            <w:bookmarkEnd w:id="9837"/>
            <w:bookmarkEnd w:id="9838"/>
          </w:p>
          <w:p w14:paraId="4909E961" w14:textId="77777777" w:rsidR="009274EA" w:rsidRDefault="00C53038">
            <w:pPr>
              <w:pStyle w:val="Heading112pt"/>
              <w:tabs>
                <w:tab w:val="left" w:pos="10620"/>
              </w:tabs>
              <w:rPr>
                <w:rFonts w:ascii="Cambria" w:hAnsi="Cambria"/>
                <w:b w:val="0"/>
              </w:rPr>
            </w:pPr>
            <w:bookmarkStart w:id="9839" w:name="_Toc137144021"/>
            <w:bookmarkStart w:id="9840" w:name="_Toc137819788"/>
            <w:bookmarkStart w:id="9841" w:name="_Toc137832454"/>
            <w:r>
              <w:rPr>
                <w:rFonts w:ascii="Cambria" w:hAnsi="Cambria"/>
                <w:b w:val="0"/>
              </w:rPr>
              <w:t>System should display confirmation message “</w:t>
            </w:r>
            <w:r>
              <w:rPr>
                <w:rFonts w:ascii="Cambria" w:hAnsi="Cambria"/>
                <w:b w:val="0"/>
                <w:sz w:val="22"/>
                <w:szCs w:val="22"/>
              </w:rPr>
              <w:t>Associate Auctioneer/ Post Auction Associate Auctioneer</w:t>
            </w:r>
            <w:r>
              <w:rPr>
                <w:rFonts w:ascii="Cambria" w:hAnsi="Cambria"/>
                <w:b w:val="0"/>
              </w:rPr>
              <w:t xml:space="preserve">” registered successfully and should triggered email to </w:t>
            </w:r>
            <w:r>
              <w:rPr>
                <w:rFonts w:ascii="Cambria" w:hAnsi="Cambria"/>
                <w:b w:val="0"/>
                <w:sz w:val="22"/>
                <w:szCs w:val="22"/>
              </w:rPr>
              <w:t>Associate Auctioneer/ Post Auction Associate Auctioneer</w:t>
            </w:r>
            <w:r>
              <w:rPr>
                <w:rFonts w:ascii="Cambria" w:hAnsi="Cambria"/>
                <w:b w:val="0"/>
              </w:rPr>
              <w:t xml:space="preserve"> on email id as provided during registration with temporary password on click button.</w:t>
            </w:r>
            <w:bookmarkEnd w:id="9839"/>
            <w:bookmarkEnd w:id="9840"/>
            <w:bookmarkEnd w:id="9841"/>
          </w:p>
          <w:p w14:paraId="1C4B077B" w14:textId="77777777" w:rsidR="009274EA" w:rsidRDefault="00C53038">
            <w:pPr>
              <w:pStyle w:val="Heading112pt"/>
              <w:tabs>
                <w:tab w:val="left" w:pos="10620"/>
              </w:tabs>
              <w:rPr>
                <w:rFonts w:ascii="Cambria" w:hAnsi="Cambria"/>
                <w:b w:val="0"/>
              </w:rPr>
            </w:pPr>
            <w:bookmarkStart w:id="9842" w:name="_Toc137144022"/>
            <w:bookmarkStart w:id="9843" w:name="_Toc137819789"/>
            <w:bookmarkStart w:id="9844" w:name="_Toc137832455"/>
            <w:r>
              <w:rPr>
                <w:rFonts w:ascii="Cambria" w:hAnsi="Cambria"/>
                <w:b w:val="0"/>
              </w:rPr>
              <w:lastRenderedPageBreak/>
              <w:t xml:space="preserve">System should move the profile under “Approved” </w:t>
            </w:r>
            <w:r>
              <w:rPr>
                <w:rFonts w:ascii="Cambria" w:hAnsi="Cambria"/>
                <w:b w:val="0"/>
                <w:strike/>
              </w:rPr>
              <w:t>tab</w:t>
            </w:r>
            <w:r>
              <w:rPr>
                <w:rFonts w:ascii="Cambria" w:hAnsi="Cambria"/>
                <w:b w:val="0"/>
              </w:rPr>
              <w:t xml:space="preserve"> of newly registered “</w:t>
            </w:r>
            <w:r>
              <w:rPr>
                <w:rFonts w:ascii="Cambria" w:hAnsi="Cambria"/>
                <w:b w:val="0"/>
                <w:sz w:val="22"/>
                <w:szCs w:val="22"/>
              </w:rPr>
              <w:t>Associate Auctioneer/ Post Auction Associate Auctioneer</w:t>
            </w:r>
            <w:r>
              <w:rPr>
                <w:rFonts w:ascii="Cambria" w:hAnsi="Cambria"/>
                <w:b w:val="0"/>
              </w:rPr>
              <w:t>”.</w:t>
            </w:r>
            <w:bookmarkEnd w:id="9842"/>
            <w:bookmarkEnd w:id="9843"/>
            <w:bookmarkEnd w:id="9844"/>
          </w:p>
          <w:p w14:paraId="056AB9FA" w14:textId="77777777" w:rsidR="009274EA" w:rsidRDefault="00C53038">
            <w:pPr>
              <w:pStyle w:val="Heading112pt"/>
              <w:tabs>
                <w:tab w:val="left" w:pos="10620"/>
              </w:tabs>
              <w:rPr>
                <w:rFonts w:ascii="Cambria" w:hAnsi="Cambria"/>
                <w:b w:val="0"/>
              </w:rPr>
            </w:pPr>
            <w:bookmarkStart w:id="9845" w:name="_Toc137144023"/>
            <w:bookmarkStart w:id="9846" w:name="_Toc137819790"/>
            <w:bookmarkStart w:id="9847" w:name="_Toc137832456"/>
            <w:r>
              <w:rPr>
                <w:rFonts w:ascii="Cambria" w:hAnsi="Cambria"/>
                <w:b w:val="0"/>
              </w:rPr>
              <w:t>System should clear all fields on click of Clear button.</w:t>
            </w:r>
            <w:bookmarkEnd w:id="9845"/>
            <w:bookmarkEnd w:id="9846"/>
            <w:bookmarkEnd w:id="9847"/>
          </w:p>
          <w:p w14:paraId="6A6D5973" w14:textId="77777777" w:rsidR="009274EA" w:rsidRDefault="00C53038">
            <w:pPr>
              <w:pStyle w:val="Heading112pt"/>
              <w:tabs>
                <w:tab w:val="left" w:pos="10620"/>
              </w:tabs>
              <w:rPr>
                <w:rFonts w:ascii="Cambria" w:hAnsi="Cambria"/>
                <w:b w:val="0"/>
              </w:rPr>
            </w:pPr>
            <w:bookmarkStart w:id="9848" w:name="_Toc137144024"/>
            <w:bookmarkStart w:id="9849" w:name="_Toc137819791"/>
            <w:bookmarkStart w:id="9850" w:name="_Toc137832457"/>
            <w:r>
              <w:rPr>
                <w:rFonts w:ascii="Cambria" w:hAnsi="Cambria"/>
                <w:b w:val="0"/>
              </w:rPr>
              <w:t>System should display only that “Auction Center” records which has been configured/mapped with him/her during registration.</w:t>
            </w:r>
            <w:bookmarkEnd w:id="9848"/>
            <w:bookmarkEnd w:id="9849"/>
            <w:bookmarkEnd w:id="9850"/>
          </w:p>
          <w:p w14:paraId="000D825F" w14:textId="77777777" w:rsidR="009274EA" w:rsidRDefault="00C53038">
            <w:pPr>
              <w:pStyle w:val="Heading112pt"/>
              <w:tabs>
                <w:tab w:val="left" w:pos="10620"/>
              </w:tabs>
              <w:rPr>
                <w:rFonts w:ascii="Cambria" w:hAnsi="Cambria"/>
                <w:b w:val="0"/>
              </w:rPr>
            </w:pPr>
            <w:bookmarkStart w:id="9851" w:name="_Toc137144025"/>
            <w:bookmarkStart w:id="9852" w:name="_Toc137819792"/>
            <w:bookmarkStart w:id="9853" w:name="_Toc137832458"/>
            <w:r>
              <w:rPr>
                <w:rFonts w:ascii="Cambria" w:hAnsi="Cambria"/>
                <w:b w:val="0"/>
              </w:rPr>
              <w:t xml:space="preserve">System should only allow to update the RP to </w:t>
            </w:r>
            <w:r>
              <w:rPr>
                <w:rFonts w:ascii="Cambria" w:hAnsi="Cambria"/>
                <w:b w:val="0"/>
                <w:sz w:val="22"/>
                <w:szCs w:val="22"/>
              </w:rPr>
              <w:t>Associate Auctioneer.</w:t>
            </w:r>
          </w:p>
          <w:p w14:paraId="214F3814" w14:textId="77777777" w:rsidR="009274EA" w:rsidRDefault="00C53038">
            <w:pPr>
              <w:pStyle w:val="Heading112pt"/>
              <w:tabs>
                <w:tab w:val="left" w:pos="10620"/>
              </w:tabs>
              <w:rPr>
                <w:rFonts w:ascii="Cambria" w:hAnsi="Cambria"/>
                <w:b w:val="0"/>
              </w:rPr>
            </w:pPr>
            <w:r>
              <w:rPr>
                <w:rFonts w:ascii="Cambria" w:hAnsi="Cambria"/>
                <w:b w:val="0"/>
              </w:rPr>
              <w:t xml:space="preserve">System should allow </w:t>
            </w:r>
            <w:r>
              <w:rPr>
                <w:rFonts w:ascii="Cambria" w:hAnsi="Cambria"/>
                <w:b w:val="0"/>
                <w:sz w:val="22"/>
                <w:szCs w:val="22"/>
              </w:rPr>
              <w:t>Associate Auctioneer</w:t>
            </w:r>
            <w:r>
              <w:rPr>
                <w:rFonts w:ascii="Cambria" w:hAnsi="Cambria"/>
                <w:b w:val="0"/>
              </w:rPr>
              <w:t xml:space="preserve"> to view only Pre-Auction activities only which includes.</w:t>
            </w:r>
            <w:bookmarkEnd w:id="9851"/>
            <w:bookmarkEnd w:id="9852"/>
            <w:bookmarkEnd w:id="9853"/>
          </w:p>
          <w:p w14:paraId="77270844" w14:textId="77777777" w:rsidR="009274EA" w:rsidRDefault="00C53038">
            <w:pPr>
              <w:pStyle w:val="ListParagraph"/>
              <w:numPr>
                <w:ilvl w:val="0"/>
                <w:numId w:val="19"/>
              </w:numPr>
              <w:tabs>
                <w:tab w:val="left" w:pos="10620"/>
              </w:tabs>
              <w:rPr>
                <w:rFonts w:ascii="Cambria" w:hAnsi="Cambria"/>
              </w:rPr>
            </w:pPr>
            <w:bookmarkStart w:id="9854" w:name="_Toc137144026"/>
            <w:r>
              <w:rPr>
                <w:rFonts w:ascii="Cambria" w:hAnsi="Cambria"/>
              </w:rPr>
              <w:t>Sale Programs</w:t>
            </w:r>
            <w:bookmarkEnd w:id="9854"/>
            <w:r>
              <w:rPr>
                <w:rFonts w:ascii="Cambria" w:hAnsi="Cambria"/>
              </w:rPr>
              <w:tab/>
            </w:r>
          </w:p>
          <w:p w14:paraId="2F751E9A" w14:textId="77777777" w:rsidR="009274EA" w:rsidRDefault="00C53038">
            <w:pPr>
              <w:pStyle w:val="ListParagraph"/>
              <w:numPr>
                <w:ilvl w:val="0"/>
                <w:numId w:val="19"/>
              </w:numPr>
              <w:tabs>
                <w:tab w:val="left" w:pos="10620"/>
              </w:tabs>
              <w:rPr>
                <w:rFonts w:ascii="Cambria" w:hAnsi="Cambria"/>
              </w:rPr>
            </w:pPr>
            <w:bookmarkStart w:id="9855" w:name="_Toc137144027"/>
            <w:r>
              <w:rPr>
                <w:rFonts w:ascii="Cambria" w:hAnsi="Cambria"/>
              </w:rPr>
              <w:t>Auction Sessions</w:t>
            </w:r>
            <w:bookmarkEnd w:id="9855"/>
            <w:r>
              <w:rPr>
                <w:rFonts w:ascii="Cambria" w:hAnsi="Cambria"/>
              </w:rPr>
              <w:tab/>
            </w:r>
          </w:p>
          <w:p w14:paraId="3B23C433" w14:textId="77777777" w:rsidR="009274EA" w:rsidRDefault="00C53038">
            <w:pPr>
              <w:pStyle w:val="ListParagraph"/>
              <w:numPr>
                <w:ilvl w:val="0"/>
                <w:numId w:val="19"/>
              </w:numPr>
              <w:tabs>
                <w:tab w:val="left" w:pos="10620"/>
              </w:tabs>
              <w:rPr>
                <w:rFonts w:ascii="Cambria" w:hAnsi="Cambria"/>
              </w:rPr>
            </w:pPr>
            <w:bookmarkStart w:id="9856" w:name="_Toc137144028"/>
            <w:r>
              <w:rPr>
                <w:rFonts w:ascii="Cambria" w:hAnsi="Cambria"/>
              </w:rPr>
              <w:t>Invoice</w:t>
            </w:r>
            <w:bookmarkEnd w:id="9856"/>
            <w:r>
              <w:rPr>
                <w:rFonts w:ascii="Cambria" w:hAnsi="Cambria"/>
              </w:rPr>
              <w:tab/>
            </w:r>
          </w:p>
          <w:p w14:paraId="662AB297" w14:textId="77777777" w:rsidR="009274EA" w:rsidRDefault="00C53038">
            <w:pPr>
              <w:pStyle w:val="ListParagraph"/>
              <w:numPr>
                <w:ilvl w:val="0"/>
                <w:numId w:val="19"/>
              </w:numPr>
              <w:tabs>
                <w:tab w:val="left" w:pos="10620"/>
              </w:tabs>
              <w:rPr>
                <w:rFonts w:ascii="Cambria" w:hAnsi="Cambria"/>
              </w:rPr>
            </w:pPr>
            <w:bookmarkStart w:id="9857" w:name="_Toc137144029"/>
            <w:r>
              <w:rPr>
                <w:rFonts w:ascii="Cambria" w:hAnsi="Cambria"/>
              </w:rPr>
              <w:t>AWR</w:t>
            </w:r>
            <w:bookmarkEnd w:id="9857"/>
            <w:r>
              <w:rPr>
                <w:rFonts w:ascii="Cambria" w:hAnsi="Cambria"/>
              </w:rPr>
              <w:tab/>
            </w:r>
          </w:p>
          <w:p w14:paraId="0F123170" w14:textId="77777777" w:rsidR="009274EA" w:rsidRDefault="00C53038">
            <w:pPr>
              <w:pStyle w:val="ListParagraph"/>
              <w:numPr>
                <w:ilvl w:val="0"/>
                <w:numId w:val="19"/>
              </w:numPr>
              <w:tabs>
                <w:tab w:val="left" w:pos="10620"/>
              </w:tabs>
              <w:rPr>
                <w:rFonts w:ascii="Cambria" w:hAnsi="Cambria"/>
              </w:rPr>
            </w:pPr>
            <w:bookmarkStart w:id="9858" w:name="_Toc137144030"/>
            <w:r>
              <w:rPr>
                <w:rFonts w:ascii="Cambria" w:hAnsi="Cambria"/>
              </w:rPr>
              <w:t>Kutcha Catalog</w:t>
            </w:r>
            <w:bookmarkEnd w:id="9858"/>
            <w:r>
              <w:rPr>
                <w:rFonts w:ascii="Cambria" w:hAnsi="Cambria"/>
              </w:rPr>
              <w:tab/>
            </w:r>
          </w:p>
          <w:p w14:paraId="47FF3C5A" w14:textId="77777777" w:rsidR="009274EA" w:rsidRDefault="00C53038">
            <w:pPr>
              <w:pStyle w:val="ListParagraph"/>
              <w:numPr>
                <w:ilvl w:val="0"/>
                <w:numId w:val="19"/>
              </w:numPr>
              <w:tabs>
                <w:tab w:val="left" w:pos="10620"/>
              </w:tabs>
              <w:rPr>
                <w:rFonts w:ascii="Cambria" w:hAnsi="Cambria"/>
              </w:rPr>
            </w:pPr>
            <w:bookmarkStart w:id="9859" w:name="_Toc137144031"/>
            <w:r>
              <w:rPr>
                <w:rFonts w:ascii="Cambria" w:hAnsi="Cambria"/>
              </w:rPr>
              <w:t>Auction Catalog</w:t>
            </w:r>
            <w:bookmarkEnd w:id="9859"/>
            <w:r>
              <w:rPr>
                <w:rFonts w:ascii="Cambria" w:hAnsi="Cambria"/>
              </w:rPr>
              <w:tab/>
            </w:r>
          </w:p>
          <w:p w14:paraId="25BB180C" w14:textId="77777777" w:rsidR="009274EA" w:rsidRDefault="00C53038">
            <w:pPr>
              <w:pStyle w:val="ListParagraph"/>
              <w:numPr>
                <w:ilvl w:val="0"/>
                <w:numId w:val="19"/>
              </w:numPr>
              <w:tabs>
                <w:tab w:val="left" w:pos="10620"/>
              </w:tabs>
              <w:rPr>
                <w:rFonts w:ascii="Cambria" w:hAnsi="Cambria"/>
              </w:rPr>
            </w:pPr>
            <w:bookmarkStart w:id="9860" w:name="_Toc137144032"/>
            <w:r>
              <w:rPr>
                <w:rFonts w:ascii="Cambria" w:hAnsi="Cambria"/>
              </w:rPr>
              <w:t>PRSAuction Catalog</w:t>
            </w:r>
            <w:bookmarkEnd w:id="9860"/>
            <w:r>
              <w:rPr>
                <w:rFonts w:ascii="Cambria" w:hAnsi="Cambria"/>
              </w:rPr>
              <w:tab/>
            </w:r>
          </w:p>
          <w:p w14:paraId="1596458D" w14:textId="77777777" w:rsidR="009274EA" w:rsidRDefault="00C53038">
            <w:pPr>
              <w:pStyle w:val="ListParagraph"/>
              <w:numPr>
                <w:ilvl w:val="0"/>
                <w:numId w:val="19"/>
              </w:numPr>
              <w:tabs>
                <w:tab w:val="left" w:pos="10620"/>
              </w:tabs>
              <w:rPr>
                <w:rFonts w:ascii="Cambria" w:hAnsi="Cambria"/>
              </w:rPr>
            </w:pPr>
            <w:bookmarkStart w:id="9861" w:name="_Toc137144033"/>
            <w:r>
              <w:rPr>
                <w:rFonts w:ascii="Cambria" w:hAnsi="Cambria"/>
              </w:rPr>
              <w:t>LotNo Series</w:t>
            </w:r>
            <w:bookmarkEnd w:id="9861"/>
            <w:r>
              <w:rPr>
                <w:rFonts w:ascii="Cambria" w:hAnsi="Cambria"/>
              </w:rPr>
              <w:tab/>
            </w:r>
          </w:p>
          <w:p w14:paraId="40F6E6BF" w14:textId="77777777" w:rsidR="009274EA" w:rsidRDefault="00C53038">
            <w:pPr>
              <w:pStyle w:val="ListParagraph"/>
              <w:numPr>
                <w:ilvl w:val="0"/>
                <w:numId w:val="19"/>
              </w:numPr>
              <w:tabs>
                <w:tab w:val="left" w:pos="10620"/>
              </w:tabs>
              <w:rPr>
                <w:rFonts w:ascii="Cambria" w:hAnsi="Cambria"/>
              </w:rPr>
            </w:pPr>
            <w:bookmarkStart w:id="9862" w:name="_Toc137144034"/>
            <w:r>
              <w:rPr>
                <w:rFonts w:ascii="Cambria" w:hAnsi="Cambria"/>
              </w:rPr>
              <w:t>TeaQuality Parameters</w:t>
            </w:r>
            <w:bookmarkEnd w:id="9862"/>
            <w:r>
              <w:rPr>
                <w:rFonts w:ascii="Cambria" w:hAnsi="Cambria"/>
              </w:rPr>
              <w:tab/>
            </w:r>
          </w:p>
          <w:p w14:paraId="5AFF13E3" w14:textId="77777777" w:rsidR="009274EA" w:rsidRDefault="00C53038">
            <w:pPr>
              <w:pStyle w:val="ListParagraph"/>
              <w:numPr>
                <w:ilvl w:val="0"/>
                <w:numId w:val="19"/>
              </w:numPr>
              <w:tabs>
                <w:tab w:val="left" w:pos="10620"/>
              </w:tabs>
              <w:rPr>
                <w:rFonts w:ascii="Cambria" w:hAnsi="Cambria"/>
              </w:rPr>
            </w:pPr>
            <w:bookmarkStart w:id="9863" w:name="_Toc137144035"/>
            <w:r>
              <w:rPr>
                <w:rFonts w:ascii="Cambria" w:hAnsi="Cambria"/>
              </w:rPr>
              <w:t>Seller Charges</w:t>
            </w:r>
            <w:bookmarkEnd w:id="9863"/>
            <w:r>
              <w:rPr>
                <w:rFonts w:ascii="Cambria" w:hAnsi="Cambria"/>
              </w:rPr>
              <w:tab/>
            </w:r>
          </w:p>
          <w:p w14:paraId="06AAD7E4" w14:textId="77777777" w:rsidR="009274EA" w:rsidRDefault="00C53038">
            <w:pPr>
              <w:pStyle w:val="Heading112pt"/>
              <w:tabs>
                <w:tab w:val="left" w:pos="10620"/>
              </w:tabs>
              <w:rPr>
                <w:rFonts w:ascii="Cambria" w:hAnsi="Cambria"/>
                <w:b w:val="0"/>
              </w:rPr>
            </w:pPr>
            <w:bookmarkStart w:id="9864" w:name="_Toc137144036"/>
            <w:bookmarkStart w:id="9865" w:name="_Toc137819793"/>
            <w:bookmarkStart w:id="9866" w:name="_Toc137832459"/>
            <w:r>
              <w:rPr>
                <w:rFonts w:ascii="Cambria" w:hAnsi="Cambria"/>
                <w:b w:val="0"/>
              </w:rPr>
              <w:t xml:space="preserve">System should allow </w:t>
            </w:r>
            <w:r>
              <w:rPr>
                <w:rFonts w:ascii="Cambria" w:hAnsi="Cambria"/>
                <w:b w:val="0"/>
                <w:sz w:val="22"/>
                <w:szCs w:val="22"/>
              </w:rPr>
              <w:t>Post Auction Associate Auctioneer</w:t>
            </w:r>
            <w:r>
              <w:rPr>
                <w:rFonts w:ascii="Cambria" w:hAnsi="Cambria"/>
                <w:b w:val="0"/>
              </w:rPr>
              <w:t xml:space="preserve"> to perform only Pre-Auction activities.</w:t>
            </w:r>
            <w:bookmarkEnd w:id="9864"/>
            <w:bookmarkEnd w:id="9865"/>
            <w:bookmarkEnd w:id="9866"/>
          </w:p>
          <w:p w14:paraId="6328F2EF" w14:textId="77777777" w:rsidR="009274EA" w:rsidRDefault="00C53038">
            <w:pPr>
              <w:pStyle w:val="ListParagraph"/>
              <w:numPr>
                <w:ilvl w:val="0"/>
                <w:numId w:val="20"/>
              </w:numPr>
              <w:tabs>
                <w:tab w:val="left" w:pos="10620"/>
              </w:tabs>
              <w:rPr>
                <w:rFonts w:ascii="Cambria" w:hAnsi="Cambria"/>
              </w:rPr>
            </w:pPr>
            <w:bookmarkStart w:id="9867" w:name="_Toc137144037"/>
            <w:r>
              <w:rPr>
                <w:rFonts w:ascii="Cambria" w:hAnsi="Cambria"/>
              </w:rPr>
              <w:t>Deal Book</w:t>
            </w:r>
            <w:bookmarkEnd w:id="9867"/>
            <w:r>
              <w:rPr>
                <w:rFonts w:ascii="Cambria" w:hAnsi="Cambria"/>
              </w:rPr>
              <w:tab/>
            </w:r>
          </w:p>
          <w:p w14:paraId="34FCA200" w14:textId="77777777" w:rsidR="009274EA" w:rsidRDefault="00C53038">
            <w:pPr>
              <w:pStyle w:val="ListParagraph"/>
              <w:numPr>
                <w:ilvl w:val="0"/>
                <w:numId w:val="20"/>
              </w:numPr>
              <w:tabs>
                <w:tab w:val="left" w:pos="10620"/>
              </w:tabs>
              <w:rPr>
                <w:rFonts w:ascii="Cambria" w:hAnsi="Cambria"/>
              </w:rPr>
            </w:pPr>
            <w:bookmarkStart w:id="9868" w:name="_Toc137144038"/>
            <w:r>
              <w:rPr>
                <w:rFonts w:ascii="Cambria" w:hAnsi="Cambria"/>
              </w:rPr>
              <w:lastRenderedPageBreak/>
              <w:t>TransferPostAuction Data</w:t>
            </w:r>
            <w:bookmarkEnd w:id="9868"/>
            <w:r>
              <w:rPr>
                <w:rFonts w:ascii="Cambria" w:hAnsi="Cambria"/>
              </w:rPr>
              <w:tab/>
            </w:r>
          </w:p>
          <w:p w14:paraId="5ADFB869" w14:textId="77777777" w:rsidR="009274EA" w:rsidRDefault="00C53038">
            <w:pPr>
              <w:pStyle w:val="ListParagraph"/>
              <w:numPr>
                <w:ilvl w:val="0"/>
                <w:numId w:val="20"/>
              </w:numPr>
              <w:tabs>
                <w:tab w:val="left" w:pos="10620"/>
              </w:tabs>
              <w:rPr>
                <w:rFonts w:ascii="Cambria" w:hAnsi="Cambria"/>
              </w:rPr>
            </w:pPr>
            <w:bookmarkStart w:id="9869" w:name="_Toc137144039"/>
            <w:r>
              <w:rPr>
                <w:rFonts w:ascii="Cambria" w:hAnsi="Cambria"/>
              </w:rPr>
              <w:t>GeneratesellertoAuctioneerTax Invoice</w:t>
            </w:r>
            <w:bookmarkEnd w:id="9869"/>
            <w:r>
              <w:rPr>
                <w:rFonts w:ascii="Cambria" w:hAnsi="Cambria"/>
              </w:rPr>
              <w:tab/>
            </w:r>
          </w:p>
          <w:p w14:paraId="53B268E3" w14:textId="77777777" w:rsidR="009274EA" w:rsidRDefault="00C53038">
            <w:pPr>
              <w:pStyle w:val="ListParagraph"/>
              <w:numPr>
                <w:ilvl w:val="0"/>
                <w:numId w:val="20"/>
              </w:numPr>
              <w:tabs>
                <w:tab w:val="left" w:pos="10620"/>
              </w:tabs>
              <w:rPr>
                <w:rFonts w:ascii="Cambria" w:hAnsi="Cambria"/>
              </w:rPr>
            </w:pPr>
            <w:bookmarkStart w:id="9870" w:name="_Toc137144040"/>
            <w:r>
              <w:rPr>
                <w:rFonts w:ascii="Cambria" w:hAnsi="Cambria"/>
              </w:rPr>
              <w:t>GenerateBuyerTax Invoice</w:t>
            </w:r>
            <w:bookmarkEnd w:id="9870"/>
            <w:r>
              <w:rPr>
                <w:rFonts w:ascii="Cambria" w:hAnsi="Cambria"/>
              </w:rPr>
              <w:tab/>
            </w:r>
          </w:p>
          <w:p w14:paraId="7E6EB702" w14:textId="77777777" w:rsidR="009274EA" w:rsidRDefault="00C53038">
            <w:pPr>
              <w:pStyle w:val="ListParagraph"/>
              <w:numPr>
                <w:ilvl w:val="0"/>
                <w:numId w:val="20"/>
              </w:numPr>
              <w:tabs>
                <w:tab w:val="left" w:pos="10620"/>
              </w:tabs>
              <w:rPr>
                <w:rFonts w:ascii="Cambria" w:hAnsi="Cambria"/>
              </w:rPr>
            </w:pPr>
            <w:bookmarkStart w:id="9871" w:name="_Toc137144041"/>
            <w:r>
              <w:rPr>
                <w:rFonts w:ascii="Cambria" w:hAnsi="Cambria"/>
              </w:rPr>
              <w:t>BuyerTax Invoice</w:t>
            </w:r>
            <w:bookmarkEnd w:id="9871"/>
            <w:r>
              <w:rPr>
                <w:rFonts w:ascii="Cambria" w:hAnsi="Cambria"/>
              </w:rPr>
              <w:tab/>
            </w:r>
          </w:p>
          <w:p w14:paraId="786FD32A" w14:textId="77777777" w:rsidR="009274EA" w:rsidRDefault="00C53038">
            <w:pPr>
              <w:pStyle w:val="ListParagraph"/>
              <w:numPr>
                <w:ilvl w:val="0"/>
                <w:numId w:val="20"/>
              </w:numPr>
              <w:tabs>
                <w:tab w:val="left" w:pos="10620"/>
              </w:tabs>
              <w:rPr>
                <w:rFonts w:ascii="Cambria" w:hAnsi="Cambria"/>
              </w:rPr>
            </w:pPr>
            <w:bookmarkStart w:id="9872" w:name="_Toc137144042"/>
            <w:r>
              <w:rPr>
                <w:rFonts w:ascii="Cambria" w:hAnsi="Cambria"/>
              </w:rPr>
              <w:t>Delivery Order</w:t>
            </w:r>
            <w:bookmarkEnd w:id="9872"/>
            <w:r>
              <w:rPr>
                <w:rFonts w:ascii="Cambria" w:hAnsi="Cambria"/>
              </w:rPr>
              <w:tab/>
            </w:r>
          </w:p>
          <w:p w14:paraId="7504F3CE" w14:textId="77777777" w:rsidR="009274EA" w:rsidRDefault="00C53038">
            <w:pPr>
              <w:pStyle w:val="ListParagraph"/>
              <w:numPr>
                <w:ilvl w:val="0"/>
                <w:numId w:val="20"/>
              </w:numPr>
              <w:tabs>
                <w:tab w:val="left" w:pos="10620"/>
              </w:tabs>
              <w:rPr>
                <w:rFonts w:ascii="Cambria" w:hAnsi="Cambria"/>
              </w:rPr>
            </w:pPr>
            <w:bookmarkStart w:id="9873" w:name="_Toc137144043"/>
            <w:r>
              <w:rPr>
                <w:rFonts w:ascii="Cambria" w:hAnsi="Cambria"/>
              </w:rPr>
              <w:t>SellerTax Invoice</w:t>
            </w:r>
            <w:bookmarkEnd w:id="9873"/>
            <w:r>
              <w:rPr>
                <w:rFonts w:ascii="Cambria" w:hAnsi="Cambria"/>
              </w:rPr>
              <w:tab/>
            </w:r>
          </w:p>
          <w:p w14:paraId="5A0A2849" w14:textId="77777777" w:rsidR="009274EA" w:rsidRDefault="00C53038">
            <w:pPr>
              <w:pStyle w:val="ListParagraph"/>
              <w:numPr>
                <w:ilvl w:val="0"/>
                <w:numId w:val="20"/>
              </w:numPr>
              <w:tabs>
                <w:tab w:val="left" w:pos="10620"/>
              </w:tabs>
              <w:rPr>
                <w:rFonts w:ascii="Cambria" w:hAnsi="Cambria"/>
              </w:rPr>
            </w:pPr>
            <w:bookmarkStart w:id="9874" w:name="_Toc137144044"/>
            <w:r>
              <w:rPr>
                <w:rFonts w:ascii="Cambria" w:hAnsi="Cambria"/>
              </w:rPr>
              <w:t>Bid History</w:t>
            </w:r>
            <w:bookmarkEnd w:id="9874"/>
            <w:r>
              <w:rPr>
                <w:rFonts w:ascii="Cambria" w:hAnsi="Cambria"/>
              </w:rPr>
              <w:tab/>
            </w:r>
          </w:p>
          <w:p w14:paraId="52B85B80" w14:textId="77777777" w:rsidR="009274EA" w:rsidRDefault="00C53038">
            <w:pPr>
              <w:pStyle w:val="Heading112pt"/>
              <w:tabs>
                <w:tab w:val="left" w:pos="10620"/>
              </w:tabs>
              <w:rPr>
                <w:rFonts w:ascii="Cambria" w:hAnsi="Cambria"/>
                <w:b w:val="0"/>
              </w:rPr>
            </w:pPr>
            <w:bookmarkStart w:id="9875" w:name="_Toc137144045"/>
            <w:bookmarkStart w:id="9876" w:name="_Toc137819794"/>
            <w:bookmarkStart w:id="9877" w:name="_Toc137832460"/>
            <w:r>
              <w:rPr>
                <w:rFonts w:ascii="Cambria" w:hAnsi="Cambria"/>
                <w:b w:val="0"/>
              </w:rPr>
              <w:t>System should by default map respective “Auctioneer center code” with “</w:t>
            </w:r>
            <w:r>
              <w:rPr>
                <w:rFonts w:ascii="Cambria" w:hAnsi="Cambria"/>
                <w:b w:val="0"/>
                <w:sz w:val="22"/>
                <w:szCs w:val="22"/>
              </w:rPr>
              <w:t>Associate Auctioneer/ Post Auction Associate Auctioneer</w:t>
            </w:r>
            <w:r>
              <w:rPr>
                <w:rFonts w:ascii="Cambria" w:hAnsi="Cambria"/>
                <w:b w:val="0"/>
              </w:rPr>
              <w:t>”.</w:t>
            </w:r>
            <w:bookmarkEnd w:id="9875"/>
            <w:bookmarkEnd w:id="9876"/>
            <w:bookmarkEnd w:id="9877"/>
          </w:p>
          <w:p w14:paraId="059B1552" w14:textId="77777777" w:rsidR="009274EA" w:rsidRDefault="00C53038">
            <w:pPr>
              <w:pStyle w:val="Heading112pt"/>
              <w:tabs>
                <w:tab w:val="left" w:pos="10620"/>
              </w:tabs>
              <w:rPr>
                <w:rFonts w:ascii="Cambria" w:hAnsi="Cambria"/>
                <w:b w:val="0"/>
              </w:rPr>
            </w:pPr>
            <w:bookmarkStart w:id="9878" w:name="_Toc137144046"/>
            <w:bookmarkStart w:id="9879" w:name="_Toc137819795"/>
            <w:bookmarkStart w:id="9880" w:name="_Toc137832461"/>
            <w:r>
              <w:rPr>
                <w:rFonts w:ascii="Cambria" w:hAnsi="Cambria"/>
                <w:b w:val="0"/>
              </w:rPr>
              <w:t>System should enable “Add Associate Auctioneer” and “Add Post Auction Associate Auctioneer” button only after inactive/disable any existing “Associate Auctioneer/ Post Auction Associate Auctioneer” when maximum registration capacity is completed.</w:t>
            </w:r>
            <w:bookmarkEnd w:id="9878"/>
            <w:bookmarkEnd w:id="9879"/>
            <w:bookmarkEnd w:id="9880"/>
          </w:p>
          <w:p w14:paraId="298D99C5" w14:textId="77777777" w:rsidR="009274EA" w:rsidRDefault="00C53038">
            <w:pPr>
              <w:pStyle w:val="Heading112pt"/>
              <w:tabs>
                <w:tab w:val="left" w:pos="10620"/>
              </w:tabs>
              <w:rPr>
                <w:rFonts w:ascii="Cambria" w:hAnsi="Cambria"/>
                <w:b w:val="0"/>
              </w:rPr>
            </w:pPr>
            <w:bookmarkStart w:id="9881" w:name="_Toc137144047"/>
            <w:bookmarkStart w:id="9882" w:name="_Toc137819796"/>
            <w:bookmarkStart w:id="9883" w:name="_Toc137832462"/>
            <w:r>
              <w:rPr>
                <w:rFonts w:ascii="Cambria" w:hAnsi="Cambria"/>
                <w:b w:val="0"/>
              </w:rPr>
              <w:t>System should redirect on Manage User page on click cancel button.</w:t>
            </w:r>
            <w:bookmarkEnd w:id="9881"/>
            <w:bookmarkEnd w:id="9882"/>
            <w:bookmarkEnd w:id="9883"/>
          </w:p>
          <w:p w14:paraId="3850F023"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41932D4" w14:textId="77777777" w:rsidR="009274EA" w:rsidRDefault="00C53038">
            <w:pPr>
              <w:pStyle w:val="Heading112pt"/>
              <w:rPr>
                <w:rFonts w:ascii="Cambria" w:hAnsi="Cambria"/>
                <w:b w:val="0"/>
              </w:rPr>
            </w:pPr>
            <w:r>
              <w:rPr>
                <w:rFonts w:ascii="Cambria" w:hAnsi="Cambria"/>
                <w:b w:val="0"/>
              </w:rPr>
              <w:t>System should capture the entry of “Associate Auctioneer/Post Associate Auctioneer” creation in audit trail report as “New Associate Auctioneer/Post Associate Auctioneer: &lt; Associate Auctioneer/Post Associate Auctioneer &gt; created”.</w:t>
            </w:r>
          </w:p>
          <w:p w14:paraId="25BFA6C4" w14:textId="77777777" w:rsidR="009274EA" w:rsidRDefault="009274EA">
            <w:pPr>
              <w:pStyle w:val="Heading112pt"/>
              <w:numPr>
                <w:ilvl w:val="0"/>
                <w:numId w:val="0"/>
              </w:numPr>
              <w:ind w:left="360"/>
              <w:rPr>
                <w:rFonts w:ascii="Cambria" w:hAnsi="Cambria"/>
                <w:b w:val="0"/>
              </w:rPr>
            </w:pPr>
          </w:p>
          <w:p w14:paraId="446D6613" w14:textId="77777777" w:rsidR="009274EA" w:rsidRDefault="00C53038">
            <w:pPr>
              <w:pStyle w:val="Heading112pt"/>
              <w:numPr>
                <w:ilvl w:val="0"/>
                <w:numId w:val="0"/>
              </w:numPr>
              <w:tabs>
                <w:tab w:val="left" w:pos="10620"/>
              </w:tabs>
              <w:ind w:left="360" w:hanging="360"/>
              <w:rPr>
                <w:rFonts w:ascii="Cambria" w:hAnsi="Cambria"/>
                <w:b w:val="0"/>
              </w:rPr>
            </w:pPr>
            <w:bookmarkStart w:id="9884" w:name="_Toc137819797"/>
            <w:bookmarkStart w:id="9885" w:name="_Toc137832463"/>
            <w:r>
              <w:rPr>
                <w:rFonts w:ascii="Cambria" w:hAnsi="Cambria"/>
                <w:u w:val="single"/>
              </w:rPr>
              <w:t xml:space="preserve">Document </w:t>
            </w:r>
            <w:bookmarkEnd w:id="9884"/>
            <w:bookmarkEnd w:id="9885"/>
            <w:r>
              <w:rPr>
                <w:rFonts w:ascii="Cambria" w:hAnsi="Cambria"/>
                <w:u w:val="single"/>
              </w:rPr>
              <w:t>Upload</w:t>
            </w:r>
            <w:r>
              <w:rPr>
                <w:rFonts w:ascii="Cambria" w:hAnsi="Cambria"/>
                <w:b w:val="0"/>
              </w:rPr>
              <w:t>:</w:t>
            </w:r>
          </w:p>
          <w:p w14:paraId="33F1BB93" w14:textId="77777777" w:rsidR="009274EA" w:rsidRDefault="00C53038">
            <w:pPr>
              <w:pStyle w:val="Heading112pt"/>
              <w:tabs>
                <w:tab w:val="left" w:pos="10620"/>
              </w:tabs>
              <w:rPr>
                <w:rFonts w:ascii="Cambria" w:hAnsi="Cambria"/>
              </w:rPr>
            </w:pPr>
            <w:bookmarkStart w:id="9886" w:name="_Toc137819798"/>
            <w:bookmarkStart w:id="9887" w:name="_Toc137832464"/>
            <w:r>
              <w:rPr>
                <w:rFonts w:ascii="Cambria" w:hAnsi="Cambria"/>
                <w:b w:val="0"/>
              </w:rPr>
              <w:t>System should allow user to upload PDF file while creating any new value in master.</w:t>
            </w:r>
            <w:bookmarkEnd w:id="9886"/>
            <w:bookmarkEnd w:id="9887"/>
          </w:p>
          <w:p w14:paraId="5BB5B39E" w14:textId="77777777" w:rsidR="009274EA" w:rsidRDefault="00C53038">
            <w:pPr>
              <w:pStyle w:val="Heading112pt"/>
              <w:tabs>
                <w:tab w:val="left" w:pos="10620"/>
              </w:tabs>
              <w:rPr>
                <w:rFonts w:ascii="Cambria" w:hAnsi="Cambria"/>
              </w:rPr>
            </w:pPr>
            <w:bookmarkStart w:id="9888" w:name="_Toc137819799"/>
            <w:bookmarkStart w:id="9889" w:name="_Toc137832465"/>
            <w:r>
              <w:rPr>
                <w:rFonts w:ascii="Cambria" w:hAnsi="Cambria"/>
                <w:b w:val="0"/>
              </w:rPr>
              <w:t>File upload functionality should be non-mandatory.</w:t>
            </w:r>
            <w:bookmarkEnd w:id="9888"/>
            <w:bookmarkEnd w:id="9889"/>
          </w:p>
          <w:p w14:paraId="64B89D99" w14:textId="77777777" w:rsidR="009274EA" w:rsidRDefault="00C53038">
            <w:pPr>
              <w:pStyle w:val="Heading112pt"/>
              <w:tabs>
                <w:tab w:val="left" w:pos="10620"/>
              </w:tabs>
              <w:rPr>
                <w:rFonts w:ascii="Cambria" w:hAnsi="Cambria"/>
              </w:rPr>
            </w:pPr>
            <w:bookmarkStart w:id="9890" w:name="_Toc137819800"/>
            <w:bookmarkStart w:id="9891" w:name="_Toc137832466"/>
            <w:r>
              <w:rPr>
                <w:rFonts w:ascii="Cambria" w:hAnsi="Cambria"/>
                <w:b w:val="0"/>
              </w:rPr>
              <w:t>System should provide below options under file upload page.</w:t>
            </w:r>
            <w:bookmarkEnd w:id="9890"/>
            <w:bookmarkEnd w:id="9891"/>
          </w:p>
          <w:p w14:paraId="1982D153" w14:textId="77777777" w:rsidR="009274EA" w:rsidRDefault="00C53038">
            <w:pPr>
              <w:pStyle w:val="Heading112pt"/>
              <w:numPr>
                <w:ilvl w:val="1"/>
                <w:numId w:val="2"/>
              </w:numPr>
              <w:tabs>
                <w:tab w:val="left" w:pos="10620"/>
              </w:tabs>
              <w:rPr>
                <w:rFonts w:ascii="Cambria" w:hAnsi="Cambria"/>
              </w:rPr>
            </w:pPr>
            <w:bookmarkStart w:id="9892" w:name="_Toc137819801"/>
            <w:bookmarkStart w:id="9893" w:name="_Toc137832467"/>
            <w:r>
              <w:rPr>
                <w:rFonts w:ascii="Cambria" w:hAnsi="Cambria"/>
                <w:b w:val="0"/>
              </w:rPr>
              <w:t>Browser document button</w:t>
            </w:r>
            <w:bookmarkEnd w:id="9892"/>
            <w:bookmarkEnd w:id="9893"/>
          </w:p>
          <w:p w14:paraId="4AA50F5B" w14:textId="77777777" w:rsidR="009274EA" w:rsidRDefault="00C53038">
            <w:pPr>
              <w:pStyle w:val="Heading112pt"/>
              <w:numPr>
                <w:ilvl w:val="1"/>
                <w:numId w:val="2"/>
              </w:numPr>
              <w:tabs>
                <w:tab w:val="left" w:pos="10620"/>
              </w:tabs>
              <w:rPr>
                <w:rFonts w:ascii="Cambria" w:hAnsi="Cambria"/>
              </w:rPr>
            </w:pPr>
            <w:bookmarkStart w:id="9894" w:name="_Toc137819802"/>
            <w:bookmarkStart w:id="9895" w:name="_Toc137832468"/>
            <w:r>
              <w:rPr>
                <w:rFonts w:ascii="Cambria" w:hAnsi="Cambria"/>
                <w:b w:val="0"/>
              </w:rPr>
              <w:t>Document Brief/Remarks textbox</w:t>
            </w:r>
            <w:bookmarkEnd w:id="9894"/>
            <w:bookmarkEnd w:id="9895"/>
          </w:p>
          <w:p w14:paraId="394AE45C" w14:textId="77777777" w:rsidR="009274EA" w:rsidRDefault="00C53038">
            <w:pPr>
              <w:pStyle w:val="Heading112pt"/>
              <w:numPr>
                <w:ilvl w:val="1"/>
                <w:numId w:val="2"/>
              </w:numPr>
              <w:tabs>
                <w:tab w:val="left" w:pos="10620"/>
              </w:tabs>
              <w:rPr>
                <w:rFonts w:ascii="Cambria" w:hAnsi="Cambria"/>
              </w:rPr>
            </w:pPr>
            <w:bookmarkStart w:id="9896" w:name="_Toc137819803"/>
            <w:bookmarkStart w:id="9897" w:name="_Toc137832469"/>
            <w:r>
              <w:rPr>
                <w:rFonts w:ascii="Cambria" w:hAnsi="Cambria"/>
                <w:b w:val="0"/>
              </w:rPr>
              <w:t>Upload button</w:t>
            </w:r>
            <w:bookmarkEnd w:id="9896"/>
            <w:bookmarkEnd w:id="9897"/>
          </w:p>
          <w:p w14:paraId="09277025" w14:textId="77777777" w:rsidR="009274EA" w:rsidRDefault="00C53038">
            <w:pPr>
              <w:pStyle w:val="Heading112pt"/>
              <w:numPr>
                <w:ilvl w:val="1"/>
                <w:numId w:val="2"/>
              </w:numPr>
              <w:tabs>
                <w:tab w:val="left" w:pos="10620"/>
              </w:tabs>
              <w:rPr>
                <w:rFonts w:ascii="Cambria" w:hAnsi="Cambria"/>
              </w:rPr>
            </w:pPr>
            <w:bookmarkStart w:id="9898" w:name="_Toc137819804"/>
            <w:bookmarkStart w:id="9899" w:name="_Toc137832470"/>
            <w:r>
              <w:rPr>
                <w:rFonts w:ascii="Cambria" w:hAnsi="Cambria"/>
                <w:b w:val="0"/>
              </w:rPr>
              <w:lastRenderedPageBreak/>
              <w:t>Clear button.</w:t>
            </w:r>
            <w:bookmarkEnd w:id="9898"/>
            <w:bookmarkEnd w:id="9899"/>
          </w:p>
          <w:p w14:paraId="4906034C" w14:textId="77777777" w:rsidR="009274EA" w:rsidRDefault="00C53038">
            <w:pPr>
              <w:pStyle w:val="Heading112pt"/>
              <w:tabs>
                <w:tab w:val="left" w:pos="10620"/>
              </w:tabs>
              <w:rPr>
                <w:rFonts w:ascii="Cambria" w:hAnsi="Cambria"/>
              </w:rPr>
            </w:pPr>
            <w:bookmarkStart w:id="9900" w:name="_Toc137819805"/>
            <w:bookmarkStart w:id="9901" w:name="_Toc137832471"/>
            <w:r>
              <w:rPr>
                <w:rFonts w:ascii="Cambria" w:hAnsi="Cambria"/>
                <w:b w:val="0"/>
              </w:rPr>
              <w:t>System should allow to upload 10 MB Size per file.</w:t>
            </w:r>
            <w:bookmarkEnd w:id="9900"/>
            <w:bookmarkEnd w:id="9901"/>
          </w:p>
          <w:p w14:paraId="06B95BDF" w14:textId="77777777" w:rsidR="009274EA" w:rsidRDefault="00C53038">
            <w:pPr>
              <w:pStyle w:val="Heading112pt"/>
              <w:tabs>
                <w:tab w:val="left" w:pos="10620"/>
              </w:tabs>
              <w:rPr>
                <w:rFonts w:ascii="Cambria" w:hAnsi="Cambria"/>
                <w:b w:val="0"/>
              </w:rPr>
            </w:pPr>
            <w:bookmarkStart w:id="9902" w:name="_Toc137819806"/>
            <w:bookmarkStart w:id="9903" w:name="_Toc137832472"/>
            <w:r>
              <w:rPr>
                <w:rFonts w:ascii="Cambria" w:hAnsi="Cambria"/>
                <w:b w:val="0"/>
              </w:rPr>
              <w:t>System should display message “Incorrect file type” on selecting other than PDF file.</w:t>
            </w:r>
            <w:bookmarkEnd w:id="9902"/>
            <w:bookmarkEnd w:id="9903"/>
          </w:p>
          <w:p w14:paraId="100624A6"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56B8B557" w14:textId="77777777" w:rsidR="009274EA" w:rsidRDefault="00C53038">
            <w:pPr>
              <w:pStyle w:val="Heading112pt"/>
              <w:tabs>
                <w:tab w:val="left" w:pos="10620"/>
              </w:tabs>
              <w:rPr>
                <w:rFonts w:ascii="Cambria" w:hAnsi="Cambria"/>
                <w:b w:val="0"/>
              </w:rPr>
            </w:pPr>
            <w:r>
              <w:rPr>
                <w:rFonts w:ascii="Cambria" w:hAnsi="Cambria"/>
                <w:b w:val="0"/>
              </w:rPr>
              <w:t>System should capture the entry of “Document Uploaded” in audit trail report as “New document uploaded for Associate Auctioneer/Post Associate Auctioneer : &lt;Associate Auctioneer/Post Associate Auctioneer Code&gt; &lt; Associate Auctioneer/Post Associate Auctioneer Company Name &gt;”.</w:t>
            </w:r>
          </w:p>
        </w:tc>
      </w:tr>
      <w:tr w:rsidR="009274EA" w14:paraId="054F06C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EAFCF1D"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49A97735" w14:textId="77777777" w:rsidR="009274EA" w:rsidRDefault="00C53038">
            <w:pPr>
              <w:tabs>
                <w:tab w:val="left" w:pos="10620"/>
              </w:tabs>
            </w:pPr>
            <w:r>
              <w:t>TAO User/Admin User/Authorized User</w:t>
            </w:r>
          </w:p>
        </w:tc>
      </w:tr>
    </w:tbl>
    <w:p w14:paraId="43C3773A"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2114BEAD" w14:textId="77777777">
        <w:trPr>
          <w:trHeight w:val="940"/>
        </w:trPr>
        <w:tc>
          <w:tcPr>
            <w:tcW w:w="1150" w:type="dxa"/>
            <w:shd w:val="clear" w:color="auto" w:fill="C4BC96"/>
          </w:tcPr>
          <w:p w14:paraId="3CC1C6B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70F1EBE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0BF3829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7E6936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3B0E1F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3DA29A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537DEDB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3DFBF26A" w14:textId="77777777">
        <w:trPr>
          <w:trHeight w:val="1735"/>
        </w:trPr>
        <w:tc>
          <w:tcPr>
            <w:tcW w:w="1150" w:type="dxa"/>
            <w:shd w:val="clear" w:color="auto" w:fill="auto"/>
          </w:tcPr>
          <w:p w14:paraId="33E3B3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417318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78675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774" w:type="dxa"/>
            <w:shd w:val="clear" w:color="auto" w:fill="auto"/>
          </w:tcPr>
          <w:p w14:paraId="7C55678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371149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42F8C0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F1C5B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73E75A83" w14:textId="77777777">
        <w:trPr>
          <w:trHeight w:val="1735"/>
        </w:trPr>
        <w:tc>
          <w:tcPr>
            <w:tcW w:w="1150" w:type="dxa"/>
            <w:shd w:val="clear" w:color="auto" w:fill="auto"/>
          </w:tcPr>
          <w:p w14:paraId="058FA5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72DC36C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52E62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5F8222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774" w:type="dxa"/>
            <w:shd w:val="clear" w:color="auto" w:fill="auto"/>
          </w:tcPr>
          <w:p w14:paraId="1E66C00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6E129D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70F663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4D1138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305B2C27" w14:textId="77777777">
        <w:trPr>
          <w:trHeight w:val="1735"/>
        </w:trPr>
        <w:tc>
          <w:tcPr>
            <w:tcW w:w="1150" w:type="dxa"/>
            <w:shd w:val="clear" w:color="auto" w:fill="auto"/>
          </w:tcPr>
          <w:p w14:paraId="0D885B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432897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74146F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774" w:type="dxa"/>
            <w:shd w:val="clear" w:color="auto" w:fill="auto"/>
          </w:tcPr>
          <w:p w14:paraId="6E4CD52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499844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0741BE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15FB9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08507EF8" w14:textId="77777777">
        <w:trPr>
          <w:trHeight w:val="1735"/>
        </w:trPr>
        <w:tc>
          <w:tcPr>
            <w:tcW w:w="1150" w:type="dxa"/>
            <w:shd w:val="clear" w:color="auto" w:fill="auto"/>
          </w:tcPr>
          <w:p w14:paraId="34B99B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4F9AD3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01BD23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FF510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0781BD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contact person should </w:t>
            </w:r>
            <w:r>
              <w:rPr>
                <w:rFonts w:ascii="Cambria" w:hAnsi="Cambria"/>
                <w:sz w:val="22"/>
                <w:szCs w:val="22"/>
              </w:rPr>
              <w:lastRenderedPageBreak/>
              <w:t>contain alphabetic characters only.</w:t>
            </w:r>
          </w:p>
          <w:p w14:paraId="175619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5D20B9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contact person.</w:t>
            </w:r>
          </w:p>
          <w:p w14:paraId="4B6DE9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contact person should </w:t>
            </w:r>
            <w:r>
              <w:rPr>
                <w:rFonts w:ascii="Cambria" w:hAnsi="Cambria"/>
                <w:sz w:val="22"/>
                <w:szCs w:val="22"/>
              </w:rPr>
              <w:lastRenderedPageBreak/>
              <w:t>contain alphabetic characters only.</w:t>
            </w:r>
          </w:p>
          <w:p w14:paraId="52AAF1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02EEAA6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90C4F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7A09D1B8" w14:textId="77777777">
        <w:trPr>
          <w:trHeight w:val="1735"/>
        </w:trPr>
        <w:tc>
          <w:tcPr>
            <w:tcW w:w="1150" w:type="dxa"/>
            <w:shd w:val="clear" w:color="auto" w:fill="auto"/>
          </w:tcPr>
          <w:p w14:paraId="13239D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585294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731F9B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EA8DC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4F1514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76C443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62713E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2D6E8C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05053D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351BAB5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01897A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122F71C8" w14:textId="77777777" w:rsidR="009274EA" w:rsidRDefault="001E5D23">
            <w:pPr>
              <w:pStyle w:val="ListParagraph"/>
              <w:tabs>
                <w:tab w:val="center" w:pos="4320"/>
                <w:tab w:val="right" w:pos="8640"/>
                <w:tab w:val="left" w:pos="10620"/>
              </w:tabs>
              <w:ind w:left="0"/>
              <w:rPr>
                <w:rFonts w:ascii="Cambria" w:hAnsi="Cambria"/>
                <w:sz w:val="22"/>
                <w:szCs w:val="22"/>
              </w:rPr>
            </w:pPr>
            <w:hyperlink r:id="rId17" w:history="1">
              <w:r w:rsidR="00C53038">
                <w:rPr>
                  <w:rFonts w:ascii="Cambria" w:hAnsi="Cambria"/>
                </w:rPr>
                <w:t>test@testdata.com</w:t>
              </w:r>
            </w:hyperlink>
          </w:p>
        </w:tc>
        <w:tc>
          <w:tcPr>
            <w:tcW w:w="1327" w:type="dxa"/>
            <w:shd w:val="clear" w:color="auto" w:fill="auto"/>
          </w:tcPr>
          <w:p w14:paraId="412CB1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6A93985C" w14:textId="77777777" w:rsidR="009274EA" w:rsidRDefault="009274EA">
            <w:pPr>
              <w:pStyle w:val="ListParagraph"/>
              <w:tabs>
                <w:tab w:val="center" w:pos="4320"/>
                <w:tab w:val="right" w:pos="8640"/>
                <w:tab w:val="left" w:pos="10620"/>
              </w:tabs>
              <w:ind w:left="0"/>
              <w:rPr>
                <w:rFonts w:ascii="Cambria" w:hAnsi="Cambria"/>
                <w:sz w:val="22"/>
                <w:szCs w:val="22"/>
              </w:rPr>
            </w:pPr>
          </w:p>
          <w:p w14:paraId="3B48FC7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6A1919B" w14:textId="77777777">
        <w:trPr>
          <w:trHeight w:val="287"/>
        </w:trPr>
        <w:tc>
          <w:tcPr>
            <w:tcW w:w="1150" w:type="dxa"/>
            <w:shd w:val="clear" w:color="auto" w:fill="auto"/>
          </w:tcPr>
          <w:p w14:paraId="65BF69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EntityCode</w:t>
            </w:r>
          </w:p>
        </w:tc>
        <w:tc>
          <w:tcPr>
            <w:tcW w:w="918" w:type="dxa"/>
            <w:shd w:val="clear" w:color="auto" w:fill="auto"/>
          </w:tcPr>
          <w:p w14:paraId="7B2DA5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213BF5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453EDB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2D425F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FC0E79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6827A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Generated by system</w:t>
            </w:r>
          </w:p>
        </w:tc>
      </w:tr>
      <w:tr w:rsidR="009274EA" w14:paraId="537530C1" w14:textId="77777777">
        <w:trPr>
          <w:trHeight w:val="287"/>
        </w:trPr>
        <w:tc>
          <w:tcPr>
            <w:tcW w:w="1150" w:type="dxa"/>
            <w:shd w:val="clear" w:color="auto" w:fill="auto"/>
          </w:tcPr>
          <w:p w14:paraId="3F5BC7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3F0A951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Texbox</w:t>
            </w:r>
          </w:p>
        </w:tc>
        <w:tc>
          <w:tcPr>
            <w:tcW w:w="992" w:type="dxa"/>
            <w:shd w:val="clear" w:color="auto" w:fill="auto"/>
          </w:tcPr>
          <w:p w14:paraId="1406A81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774" w:type="dxa"/>
            <w:shd w:val="clear" w:color="auto" w:fill="auto"/>
          </w:tcPr>
          <w:p w14:paraId="5E6B432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3FD513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820ACF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897D28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6D67F885" w14:textId="77777777">
        <w:trPr>
          <w:trHeight w:val="287"/>
        </w:trPr>
        <w:tc>
          <w:tcPr>
            <w:tcW w:w="1150" w:type="dxa"/>
            <w:shd w:val="clear" w:color="auto" w:fill="auto"/>
          </w:tcPr>
          <w:p w14:paraId="51DC4B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GSTNo</w:t>
            </w:r>
          </w:p>
          <w:p w14:paraId="0B4A7E1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3D32D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79723C4" w14:textId="77777777" w:rsidR="009274EA" w:rsidRDefault="00C53038">
            <w:pPr>
              <w:tabs>
                <w:tab w:val="left" w:pos="10620"/>
              </w:tabs>
            </w:pPr>
            <w:r>
              <w:t>Label</w:t>
            </w:r>
          </w:p>
        </w:tc>
        <w:tc>
          <w:tcPr>
            <w:tcW w:w="1774" w:type="dxa"/>
            <w:shd w:val="clear" w:color="auto" w:fill="auto"/>
          </w:tcPr>
          <w:p w14:paraId="1C43D12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0BC5CF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546B99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54970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0DD45C8C" w14:textId="77777777">
        <w:trPr>
          <w:trHeight w:val="287"/>
        </w:trPr>
        <w:tc>
          <w:tcPr>
            <w:tcW w:w="1150" w:type="dxa"/>
            <w:shd w:val="clear" w:color="auto" w:fill="auto"/>
          </w:tcPr>
          <w:p w14:paraId="48B5FF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091C79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247FAE3B" w14:textId="77777777" w:rsidR="009274EA" w:rsidRDefault="00C53038">
            <w:pPr>
              <w:tabs>
                <w:tab w:val="left" w:pos="10620"/>
              </w:tabs>
            </w:pPr>
            <w:r>
              <w:t>Label</w:t>
            </w:r>
          </w:p>
        </w:tc>
        <w:tc>
          <w:tcPr>
            <w:tcW w:w="1774" w:type="dxa"/>
            <w:shd w:val="clear" w:color="auto" w:fill="auto"/>
          </w:tcPr>
          <w:p w14:paraId="514BDB6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62E0E8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FF0761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6EFEFE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39B8BE33" w14:textId="77777777">
        <w:trPr>
          <w:trHeight w:val="287"/>
        </w:trPr>
        <w:tc>
          <w:tcPr>
            <w:tcW w:w="1150" w:type="dxa"/>
            <w:shd w:val="clear" w:color="auto" w:fill="auto"/>
          </w:tcPr>
          <w:p w14:paraId="26EF2D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 no</w:t>
            </w:r>
          </w:p>
          <w:p w14:paraId="40B4E5A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6DC06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1EA7363" w14:textId="77777777" w:rsidR="009274EA" w:rsidRDefault="00C53038">
            <w:pPr>
              <w:tabs>
                <w:tab w:val="left" w:pos="10620"/>
              </w:tabs>
            </w:pPr>
            <w:r>
              <w:t>Label</w:t>
            </w:r>
          </w:p>
        </w:tc>
        <w:tc>
          <w:tcPr>
            <w:tcW w:w="1774" w:type="dxa"/>
            <w:shd w:val="clear" w:color="auto" w:fill="auto"/>
          </w:tcPr>
          <w:p w14:paraId="4A599ED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B2E898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35EAC1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1FD33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06534243" w14:textId="77777777">
        <w:trPr>
          <w:trHeight w:val="287"/>
        </w:trPr>
        <w:tc>
          <w:tcPr>
            <w:tcW w:w="1150" w:type="dxa"/>
            <w:shd w:val="clear" w:color="auto" w:fill="auto"/>
          </w:tcPr>
          <w:p w14:paraId="7F6580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741281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50443AD" w14:textId="77777777" w:rsidR="009274EA" w:rsidRDefault="00C53038">
            <w:pPr>
              <w:tabs>
                <w:tab w:val="left" w:pos="10620"/>
              </w:tabs>
            </w:pPr>
            <w:r>
              <w:t>M</w:t>
            </w:r>
          </w:p>
        </w:tc>
        <w:tc>
          <w:tcPr>
            <w:tcW w:w="1774" w:type="dxa"/>
            <w:shd w:val="clear" w:color="auto" w:fill="auto"/>
          </w:tcPr>
          <w:p w14:paraId="0FA508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493A9F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69097F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2C66B6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7B62BFD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666F1B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3C003BE" w14:textId="77777777">
        <w:trPr>
          <w:trHeight w:val="287"/>
        </w:trPr>
        <w:tc>
          <w:tcPr>
            <w:tcW w:w="1150" w:type="dxa"/>
            <w:shd w:val="clear" w:color="auto" w:fill="auto"/>
          </w:tcPr>
          <w:p w14:paraId="4321BC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StateCode</w:t>
            </w:r>
          </w:p>
        </w:tc>
        <w:tc>
          <w:tcPr>
            <w:tcW w:w="918" w:type="dxa"/>
            <w:shd w:val="clear" w:color="auto" w:fill="auto"/>
          </w:tcPr>
          <w:p w14:paraId="005635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065FE3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27AD184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688E36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C897D6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19D1F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289C4131" w14:textId="77777777">
        <w:trPr>
          <w:trHeight w:val="287"/>
        </w:trPr>
        <w:tc>
          <w:tcPr>
            <w:tcW w:w="1150" w:type="dxa"/>
            <w:shd w:val="clear" w:color="auto" w:fill="auto"/>
          </w:tcPr>
          <w:p w14:paraId="785C3F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StateName</w:t>
            </w:r>
          </w:p>
        </w:tc>
        <w:tc>
          <w:tcPr>
            <w:tcW w:w="918" w:type="dxa"/>
            <w:shd w:val="clear" w:color="auto" w:fill="auto"/>
          </w:tcPr>
          <w:p w14:paraId="0609890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36D9D5FD" w14:textId="77777777" w:rsidR="009274EA" w:rsidRDefault="00C53038">
            <w:pPr>
              <w:tabs>
                <w:tab w:val="left" w:pos="10620"/>
              </w:tabs>
            </w:pPr>
            <w:r>
              <w:t>Label</w:t>
            </w:r>
          </w:p>
        </w:tc>
        <w:tc>
          <w:tcPr>
            <w:tcW w:w="1774" w:type="dxa"/>
            <w:shd w:val="clear" w:color="auto" w:fill="auto"/>
          </w:tcPr>
          <w:p w14:paraId="5DF3109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0D06E3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720E30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3B2AC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20F5F424" w14:textId="77777777">
        <w:trPr>
          <w:trHeight w:val="287"/>
        </w:trPr>
        <w:tc>
          <w:tcPr>
            <w:tcW w:w="1150" w:type="dxa"/>
            <w:shd w:val="clear" w:color="auto" w:fill="auto"/>
          </w:tcPr>
          <w:p w14:paraId="0D7DAD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TaxId No</w:t>
            </w:r>
          </w:p>
          <w:p w14:paraId="2965753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44D90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EB209F7" w14:textId="77777777" w:rsidR="009274EA" w:rsidRDefault="00C53038">
            <w:pPr>
              <w:tabs>
                <w:tab w:val="left" w:pos="10620"/>
              </w:tabs>
            </w:pPr>
            <w:r>
              <w:t>Label</w:t>
            </w:r>
          </w:p>
        </w:tc>
        <w:tc>
          <w:tcPr>
            <w:tcW w:w="1774" w:type="dxa"/>
            <w:shd w:val="clear" w:color="auto" w:fill="auto"/>
          </w:tcPr>
          <w:p w14:paraId="2F35194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3179CC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BE5311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2981F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572AA0FE" w14:textId="77777777">
        <w:trPr>
          <w:trHeight w:val="287"/>
        </w:trPr>
        <w:tc>
          <w:tcPr>
            <w:tcW w:w="1150" w:type="dxa"/>
            <w:shd w:val="clear" w:color="auto" w:fill="auto"/>
          </w:tcPr>
          <w:p w14:paraId="16A3C5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Teaboard Reg No</w:t>
            </w:r>
          </w:p>
          <w:p w14:paraId="23E70C5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1D1C73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7D45FC0" w14:textId="77777777" w:rsidR="009274EA" w:rsidRDefault="00C53038">
            <w:pPr>
              <w:tabs>
                <w:tab w:val="left" w:pos="10620"/>
              </w:tabs>
            </w:pPr>
            <w:r>
              <w:t>Label</w:t>
            </w:r>
          </w:p>
        </w:tc>
        <w:tc>
          <w:tcPr>
            <w:tcW w:w="1774" w:type="dxa"/>
            <w:shd w:val="clear" w:color="auto" w:fill="auto"/>
          </w:tcPr>
          <w:p w14:paraId="496A096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3F7F7F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AF1352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2919C6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415F325F" w14:textId="77777777">
        <w:trPr>
          <w:trHeight w:val="287"/>
        </w:trPr>
        <w:tc>
          <w:tcPr>
            <w:tcW w:w="1150" w:type="dxa"/>
            <w:shd w:val="clear" w:color="auto" w:fill="auto"/>
          </w:tcPr>
          <w:p w14:paraId="196F0E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Auctioneer Name</w:t>
            </w:r>
          </w:p>
        </w:tc>
        <w:tc>
          <w:tcPr>
            <w:tcW w:w="918" w:type="dxa"/>
            <w:shd w:val="clear" w:color="auto" w:fill="auto"/>
          </w:tcPr>
          <w:p w14:paraId="5484C4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4851086" w14:textId="77777777" w:rsidR="009274EA" w:rsidRDefault="00C53038">
            <w:pPr>
              <w:tabs>
                <w:tab w:val="left" w:pos="10620"/>
              </w:tabs>
            </w:pPr>
            <w:r>
              <w:t>Label</w:t>
            </w:r>
          </w:p>
        </w:tc>
        <w:tc>
          <w:tcPr>
            <w:tcW w:w="1774" w:type="dxa"/>
            <w:shd w:val="clear" w:color="auto" w:fill="auto"/>
          </w:tcPr>
          <w:p w14:paraId="7FD7A18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E5C580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7AA40B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9807D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75838032" w14:textId="77777777">
        <w:trPr>
          <w:trHeight w:val="287"/>
        </w:trPr>
        <w:tc>
          <w:tcPr>
            <w:tcW w:w="1150" w:type="dxa"/>
            <w:shd w:val="clear" w:color="auto" w:fill="auto"/>
          </w:tcPr>
          <w:p w14:paraId="7C1C2D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Auctioneer Code</w:t>
            </w:r>
          </w:p>
        </w:tc>
        <w:tc>
          <w:tcPr>
            <w:tcW w:w="918" w:type="dxa"/>
            <w:shd w:val="clear" w:color="auto" w:fill="auto"/>
          </w:tcPr>
          <w:p w14:paraId="600C0E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9A1B30E" w14:textId="77777777" w:rsidR="009274EA" w:rsidRDefault="00C53038">
            <w:pPr>
              <w:tabs>
                <w:tab w:val="left" w:pos="10620"/>
              </w:tabs>
            </w:pPr>
            <w:r>
              <w:t>M</w:t>
            </w:r>
          </w:p>
        </w:tc>
        <w:tc>
          <w:tcPr>
            <w:tcW w:w="1774" w:type="dxa"/>
            <w:shd w:val="clear" w:color="auto" w:fill="auto"/>
          </w:tcPr>
          <w:p w14:paraId="5B5F0A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field is a required field and must be entered.</w:t>
            </w:r>
          </w:p>
          <w:p w14:paraId="681C4E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should follow a specific format, allowing alphanumeric characters with a length of 10.</w:t>
            </w:r>
          </w:p>
          <w:p w14:paraId="20FA57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should be unique and not allow duplicate entries.</w:t>
            </w:r>
          </w:p>
        </w:tc>
        <w:tc>
          <w:tcPr>
            <w:tcW w:w="1352" w:type="dxa"/>
            <w:shd w:val="clear" w:color="auto" w:fill="auto"/>
          </w:tcPr>
          <w:p w14:paraId="3EE8E1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Auctioneer Code.</w:t>
            </w:r>
          </w:p>
          <w:p w14:paraId="0724F2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Auctioneer Code with alphanumeric characters and a length of 10.</w:t>
            </w:r>
          </w:p>
          <w:p w14:paraId="2F649D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Auctioneer Code already exists. Please enter a unique Auctioneer Code.</w:t>
            </w:r>
          </w:p>
        </w:tc>
        <w:tc>
          <w:tcPr>
            <w:tcW w:w="2904" w:type="dxa"/>
            <w:shd w:val="clear" w:color="auto" w:fill="auto"/>
          </w:tcPr>
          <w:p w14:paraId="420B623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9C3BF0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D447C52" w14:textId="77777777">
        <w:trPr>
          <w:trHeight w:val="287"/>
        </w:trPr>
        <w:tc>
          <w:tcPr>
            <w:tcW w:w="1150" w:type="dxa"/>
            <w:shd w:val="clear" w:color="auto" w:fill="auto"/>
          </w:tcPr>
          <w:p w14:paraId="50DA01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VATRegNo</w:t>
            </w:r>
          </w:p>
        </w:tc>
        <w:tc>
          <w:tcPr>
            <w:tcW w:w="918" w:type="dxa"/>
            <w:shd w:val="clear" w:color="auto" w:fill="auto"/>
          </w:tcPr>
          <w:p w14:paraId="5678E8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77AE9F4" w14:textId="77777777" w:rsidR="009274EA" w:rsidRDefault="00C53038">
            <w:pPr>
              <w:tabs>
                <w:tab w:val="left" w:pos="10620"/>
              </w:tabs>
            </w:pPr>
            <w:r>
              <w:t>Label</w:t>
            </w:r>
          </w:p>
        </w:tc>
        <w:tc>
          <w:tcPr>
            <w:tcW w:w="1774" w:type="dxa"/>
            <w:shd w:val="clear" w:color="auto" w:fill="auto"/>
          </w:tcPr>
          <w:p w14:paraId="416E35D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C14713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7482B5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6B372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Auto Populate from Prime </w:t>
            </w:r>
            <w:r>
              <w:rPr>
                <w:rFonts w:ascii="Cambria" w:hAnsi="Cambria"/>
                <w:sz w:val="22"/>
                <w:szCs w:val="22"/>
              </w:rPr>
              <w:lastRenderedPageBreak/>
              <w:t>Auctioneer Profile.</w:t>
            </w:r>
          </w:p>
        </w:tc>
      </w:tr>
      <w:tr w:rsidR="009274EA" w14:paraId="36EF8F0A" w14:textId="77777777">
        <w:trPr>
          <w:trHeight w:val="287"/>
        </w:trPr>
        <w:tc>
          <w:tcPr>
            <w:tcW w:w="1150" w:type="dxa"/>
            <w:shd w:val="clear" w:color="auto" w:fill="auto"/>
          </w:tcPr>
          <w:p w14:paraId="5762253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CINno</w:t>
            </w:r>
          </w:p>
        </w:tc>
        <w:tc>
          <w:tcPr>
            <w:tcW w:w="918" w:type="dxa"/>
            <w:shd w:val="clear" w:color="auto" w:fill="auto"/>
          </w:tcPr>
          <w:p w14:paraId="6B3A77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CF9507B" w14:textId="77777777" w:rsidR="009274EA" w:rsidRDefault="00C53038">
            <w:pPr>
              <w:tabs>
                <w:tab w:val="left" w:pos="10620"/>
              </w:tabs>
            </w:pPr>
            <w:r>
              <w:t>Label</w:t>
            </w:r>
          </w:p>
        </w:tc>
        <w:tc>
          <w:tcPr>
            <w:tcW w:w="1774" w:type="dxa"/>
            <w:shd w:val="clear" w:color="auto" w:fill="auto"/>
          </w:tcPr>
          <w:p w14:paraId="439165B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BF7C79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BB0C8D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815C9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21E8F11B" w14:textId="77777777">
        <w:trPr>
          <w:trHeight w:val="287"/>
        </w:trPr>
        <w:tc>
          <w:tcPr>
            <w:tcW w:w="1150" w:type="dxa"/>
            <w:shd w:val="clear" w:color="auto" w:fill="auto"/>
          </w:tcPr>
          <w:p w14:paraId="1F4F50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FSSAINo</w:t>
            </w:r>
          </w:p>
        </w:tc>
        <w:tc>
          <w:tcPr>
            <w:tcW w:w="918" w:type="dxa"/>
            <w:shd w:val="clear" w:color="auto" w:fill="auto"/>
          </w:tcPr>
          <w:p w14:paraId="40D3A8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2F4ACDE" w14:textId="77777777" w:rsidR="009274EA" w:rsidRDefault="00C53038">
            <w:pPr>
              <w:tabs>
                <w:tab w:val="left" w:pos="10620"/>
              </w:tabs>
            </w:pPr>
            <w:r>
              <w:t>Label</w:t>
            </w:r>
          </w:p>
        </w:tc>
        <w:tc>
          <w:tcPr>
            <w:tcW w:w="1774" w:type="dxa"/>
            <w:shd w:val="clear" w:color="auto" w:fill="auto"/>
          </w:tcPr>
          <w:p w14:paraId="4F987D1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804B1C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724FCE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10618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bl>
    <w:p w14:paraId="00765368"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16A1AD91" w14:textId="77777777">
        <w:trPr>
          <w:trHeight w:val="501"/>
        </w:trPr>
        <w:tc>
          <w:tcPr>
            <w:tcW w:w="1866" w:type="dxa"/>
            <w:shd w:val="clear" w:color="auto" w:fill="C4BC96"/>
            <w:vAlign w:val="center"/>
          </w:tcPr>
          <w:p w14:paraId="566A71E8"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CA0A2CE"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49928FC1" w14:textId="77777777" w:rsidR="009274EA" w:rsidRDefault="00C53038">
            <w:pPr>
              <w:tabs>
                <w:tab w:val="left" w:pos="10620"/>
              </w:tabs>
              <w:rPr>
                <w:b/>
                <w:bCs/>
                <w:iCs/>
              </w:rPr>
            </w:pPr>
            <w:r>
              <w:rPr>
                <w:b/>
                <w:bCs/>
                <w:iCs/>
              </w:rPr>
              <w:t>Behaviour</w:t>
            </w:r>
          </w:p>
        </w:tc>
      </w:tr>
      <w:tr w:rsidR="009274EA" w14:paraId="34C699D1" w14:textId="77777777">
        <w:trPr>
          <w:trHeight w:val="517"/>
        </w:trPr>
        <w:tc>
          <w:tcPr>
            <w:tcW w:w="1866" w:type="dxa"/>
            <w:vAlign w:val="center"/>
          </w:tcPr>
          <w:p w14:paraId="538C4DF8" w14:textId="77777777" w:rsidR="009274EA" w:rsidRDefault="00C53038">
            <w:pPr>
              <w:tabs>
                <w:tab w:val="left" w:pos="10620"/>
              </w:tabs>
            </w:pPr>
            <w:r>
              <w:t>Auction Center</w:t>
            </w:r>
          </w:p>
        </w:tc>
        <w:tc>
          <w:tcPr>
            <w:tcW w:w="1858" w:type="dxa"/>
            <w:vAlign w:val="center"/>
          </w:tcPr>
          <w:p w14:paraId="48980912" w14:textId="77777777" w:rsidR="009274EA" w:rsidRDefault="00C53038">
            <w:pPr>
              <w:tabs>
                <w:tab w:val="left" w:pos="10620"/>
              </w:tabs>
            </w:pPr>
            <w:r>
              <w:t>Dropdown</w:t>
            </w:r>
          </w:p>
        </w:tc>
        <w:tc>
          <w:tcPr>
            <w:tcW w:w="6693" w:type="dxa"/>
            <w:vAlign w:val="center"/>
          </w:tcPr>
          <w:p w14:paraId="0BA0D98C" w14:textId="77777777" w:rsidR="009274EA" w:rsidRDefault="00C53038">
            <w:pPr>
              <w:tabs>
                <w:tab w:val="left" w:pos="10620"/>
              </w:tabs>
            </w:pPr>
            <w:r>
              <w:t>System will render the dropdown master</w:t>
            </w:r>
          </w:p>
        </w:tc>
      </w:tr>
      <w:tr w:rsidR="009274EA" w14:paraId="7F79849B" w14:textId="77777777">
        <w:trPr>
          <w:trHeight w:val="517"/>
        </w:trPr>
        <w:tc>
          <w:tcPr>
            <w:tcW w:w="1866" w:type="dxa"/>
            <w:vAlign w:val="center"/>
          </w:tcPr>
          <w:p w14:paraId="4207A51E" w14:textId="77777777" w:rsidR="009274EA" w:rsidRDefault="00C53038">
            <w:pPr>
              <w:tabs>
                <w:tab w:val="left" w:pos="10620"/>
              </w:tabs>
            </w:pPr>
            <w:r>
              <w:t>Clear</w:t>
            </w:r>
          </w:p>
        </w:tc>
        <w:tc>
          <w:tcPr>
            <w:tcW w:w="1858" w:type="dxa"/>
            <w:vAlign w:val="center"/>
          </w:tcPr>
          <w:p w14:paraId="3A564099" w14:textId="77777777" w:rsidR="009274EA" w:rsidRDefault="00C53038">
            <w:pPr>
              <w:tabs>
                <w:tab w:val="left" w:pos="10620"/>
              </w:tabs>
            </w:pPr>
            <w:r>
              <w:t>Button</w:t>
            </w:r>
          </w:p>
        </w:tc>
        <w:tc>
          <w:tcPr>
            <w:tcW w:w="6693" w:type="dxa"/>
            <w:vAlign w:val="center"/>
          </w:tcPr>
          <w:p w14:paraId="19F8F91D" w14:textId="77777777" w:rsidR="009274EA" w:rsidRDefault="00C53038">
            <w:pPr>
              <w:tabs>
                <w:tab w:val="left" w:pos="10620"/>
              </w:tabs>
            </w:pPr>
            <w:r>
              <w:t>Fields should be cleared</w:t>
            </w:r>
          </w:p>
        </w:tc>
      </w:tr>
      <w:tr w:rsidR="009274EA" w14:paraId="1A06EC83" w14:textId="77777777">
        <w:trPr>
          <w:trHeight w:val="517"/>
        </w:trPr>
        <w:tc>
          <w:tcPr>
            <w:tcW w:w="1866" w:type="dxa"/>
            <w:vAlign w:val="center"/>
          </w:tcPr>
          <w:p w14:paraId="73E11B8D" w14:textId="77777777" w:rsidR="009274EA" w:rsidRDefault="00C53038">
            <w:pPr>
              <w:tabs>
                <w:tab w:val="left" w:pos="10620"/>
              </w:tabs>
            </w:pPr>
            <w:r>
              <w:t>State</w:t>
            </w:r>
          </w:p>
        </w:tc>
        <w:tc>
          <w:tcPr>
            <w:tcW w:w="1858" w:type="dxa"/>
            <w:vAlign w:val="center"/>
          </w:tcPr>
          <w:p w14:paraId="1DEAEA22" w14:textId="77777777" w:rsidR="009274EA" w:rsidRDefault="00C53038">
            <w:pPr>
              <w:tabs>
                <w:tab w:val="left" w:pos="10620"/>
              </w:tabs>
            </w:pPr>
            <w:r>
              <w:t>Dropdown</w:t>
            </w:r>
          </w:p>
        </w:tc>
        <w:tc>
          <w:tcPr>
            <w:tcW w:w="6693" w:type="dxa"/>
            <w:vAlign w:val="center"/>
          </w:tcPr>
          <w:p w14:paraId="5824E235" w14:textId="77777777" w:rsidR="009274EA" w:rsidRDefault="00C53038">
            <w:pPr>
              <w:tabs>
                <w:tab w:val="left" w:pos="10620"/>
              </w:tabs>
            </w:pPr>
            <w:r>
              <w:t>System will render the dropdown master</w:t>
            </w:r>
          </w:p>
        </w:tc>
      </w:tr>
      <w:tr w:rsidR="009274EA" w14:paraId="255548D3" w14:textId="77777777">
        <w:trPr>
          <w:trHeight w:val="517"/>
        </w:trPr>
        <w:tc>
          <w:tcPr>
            <w:tcW w:w="1866" w:type="dxa"/>
            <w:vAlign w:val="center"/>
          </w:tcPr>
          <w:p w14:paraId="16AC2E97" w14:textId="77777777" w:rsidR="009274EA" w:rsidRDefault="00C53038">
            <w:pPr>
              <w:tabs>
                <w:tab w:val="left" w:pos="10620"/>
              </w:tabs>
            </w:pPr>
            <w:r>
              <w:t>Submit</w:t>
            </w:r>
          </w:p>
        </w:tc>
        <w:tc>
          <w:tcPr>
            <w:tcW w:w="1858" w:type="dxa"/>
            <w:vAlign w:val="center"/>
          </w:tcPr>
          <w:p w14:paraId="668417E4" w14:textId="77777777" w:rsidR="009274EA" w:rsidRDefault="00C53038">
            <w:pPr>
              <w:tabs>
                <w:tab w:val="left" w:pos="10620"/>
              </w:tabs>
            </w:pPr>
            <w:r>
              <w:t>Button</w:t>
            </w:r>
          </w:p>
        </w:tc>
        <w:tc>
          <w:tcPr>
            <w:tcW w:w="6693" w:type="dxa"/>
            <w:vAlign w:val="center"/>
          </w:tcPr>
          <w:p w14:paraId="74957924" w14:textId="77777777" w:rsidR="009274EA" w:rsidRDefault="00C53038">
            <w:pPr>
              <w:tabs>
                <w:tab w:val="left" w:pos="10620"/>
              </w:tabs>
            </w:pPr>
            <w:r>
              <w:t>Field should be validated on clicking Submit Button</w:t>
            </w:r>
          </w:p>
        </w:tc>
      </w:tr>
    </w:tbl>
    <w:p w14:paraId="53D78C1C" w14:textId="77777777" w:rsidR="009274EA" w:rsidRDefault="00C53038">
      <w:pPr>
        <w:pStyle w:val="Heading2"/>
        <w:tabs>
          <w:tab w:val="left" w:pos="10620"/>
        </w:tabs>
        <w:ind w:left="360" w:hanging="360"/>
        <w:rPr>
          <w:rFonts w:ascii="Cambria" w:hAnsi="Cambria"/>
          <w:sz w:val="22"/>
          <w:lang w:val="en-US"/>
        </w:rPr>
      </w:pPr>
      <w:bookmarkStart w:id="9904" w:name="_Toc137144048"/>
      <w:bookmarkStart w:id="9905" w:name="_Toc137819807"/>
      <w:bookmarkStart w:id="9906" w:name="_Toc148377780"/>
      <w:r>
        <w:rPr>
          <w:rFonts w:ascii="Cambria" w:hAnsi="Cambria"/>
          <w:sz w:val="22"/>
          <w:lang w:val="en-US"/>
        </w:rPr>
        <w:t>21.1 High Level Use Case of Manage Associate Auctioneer/Post Auction Associate Auctioneer.</w:t>
      </w:r>
      <w:bookmarkEnd w:id="9904"/>
      <w:bookmarkEnd w:id="9905"/>
      <w:bookmarkEnd w:id="9906"/>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1D8A96E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F26F6A0"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64D0138B" w14:textId="77777777" w:rsidR="009274EA" w:rsidRDefault="00C53038">
            <w:pPr>
              <w:pStyle w:val="Heading112pt"/>
              <w:tabs>
                <w:tab w:val="left" w:pos="10620"/>
              </w:tabs>
              <w:rPr>
                <w:rFonts w:ascii="Cambria" w:hAnsi="Cambria"/>
              </w:rPr>
            </w:pPr>
            <w:bookmarkStart w:id="9907" w:name="_Toc137144049"/>
            <w:bookmarkStart w:id="9908" w:name="_Toc137819808"/>
            <w:bookmarkStart w:id="9909" w:name="_Toc137832473"/>
            <w:r>
              <w:rPr>
                <w:rFonts w:ascii="Cambria" w:hAnsi="Cambria"/>
                <w:b w:val="0"/>
              </w:rPr>
              <w:t xml:space="preserve">To understand the functional logic for Edit of Associate Auctioneer/ </w:t>
            </w:r>
            <w:r>
              <w:rPr>
                <w:rFonts w:ascii="Cambria" w:hAnsi="Cambria"/>
                <w:b w:val="0"/>
                <w:bCs w:val="0"/>
                <w:sz w:val="22"/>
                <w:szCs w:val="22"/>
              </w:rPr>
              <w:t>Post Auction Associate Auctioneer</w:t>
            </w:r>
            <w:r>
              <w:rPr>
                <w:rFonts w:ascii="Cambria" w:hAnsi="Cambria"/>
              </w:rPr>
              <w:t>.</w:t>
            </w:r>
            <w:bookmarkEnd w:id="9907"/>
            <w:bookmarkEnd w:id="9908"/>
            <w:bookmarkEnd w:id="9909"/>
          </w:p>
        </w:tc>
      </w:tr>
      <w:tr w:rsidR="009274EA" w14:paraId="11B1EA8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8CC3332"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7CD4FB19" w14:textId="77777777" w:rsidR="009274EA" w:rsidRDefault="00C53038">
            <w:pPr>
              <w:numPr>
                <w:ilvl w:val="0"/>
                <w:numId w:val="2"/>
              </w:numPr>
              <w:tabs>
                <w:tab w:val="left" w:pos="10620"/>
              </w:tabs>
              <w:spacing w:after="0" w:line="360" w:lineRule="auto"/>
              <w:jc w:val="both"/>
            </w:pPr>
            <w:r>
              <w:t>Associate Auctioneer/ Post Auction Associate Auctioneer should be created under respective auctioneer.</w:t>
            </w:r>
          </w:p>
        </w:tc>
      </w:tr>
      <w:tr w:rsidR="009274EA" w14:paraId="4C59AAC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17F7EBB"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32DBA87" w14:textId="77777777" w:rsidR="009274EA" w:rsidRDefault="00C53038">
            <w:pPr>
              <w:numPr>
                <w:ilvl w:val="0"/>
                <w:numId w:val="2"/>
              </w:numPr>
              <w:tabs>
                <w:tab w:val="left" w:pos="10620"/>
              </w:tabs>
              <w:spacing w:before="120" w:after="120" w:line="240" w:lineRule="auto"/>
              <w:jc w:val="both"/>
            </w:pPr>
            <w:r>
              <w:t>System should allow TAO user to edit Associate Auctioneer/ Post Auction Associate Auctioneer profile.</w:t>
            </w:r>
          </w:p>
        </w:tc>
      </w:tr>
      <w:tr w:rsidR="009274EA" w14:paraId="20D689C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6F9770D"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B58F0A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2E14588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5D963A6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User</w:t>
            </w:r>
          </w:p>
          <w:p w14:paraId="674B035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 xml:space="preserve">Search the </w:t>
            </w:r>
            <w:r>
              <w:rPr>
                <w:rFonts w:ascii="Cambria" w:hAnsi="Cambria"/>
              </w:rPr>
              <w:t xml:space="preserve">Associate Auctioneer/ </w:t>
            </w:r>
            <w:r>
              <w:rPr>
                <w:rFonts w:ascii="Cambria" w:hAnsi="Cambria"/>
                <w:sz w:val="22"/>
                <w:szCs w:val="22"/>
              </w:rPr>
              <w:t>Post Auction Associate Auctioneer.</w:t>
            </w:r>
          </w:p>
          <w:p w14:paraId="43CCFC5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Edit/View.</w:t>
            </w:r>
          </w:p>
          <w:p w14:paraId="29F9BBF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6CAC160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3FBB018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16F5800" w14:textId="77777777" w:rsidR="009274EA" w:rsidRDefault="00C53038">
            <w:pPr>
              <w:tabs>
                <w:tab w:val="left" w:pos="10620"/>
              </w:tabs>
              <w:rPr>
                <w:b/>
                <w:i/>
              </w:rPr>
            </w:pPr>
            <w:r>
              <w:rPr>
                <w:b/>
                <w:i/>
              </w:rPr>
              <w:lastRenderedPageBreak/>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078FDC4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350184C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650887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User</w:t>
            </w:r>
          </w:p>
          <w:p w14:paraId="2A90D8F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Search the Auctioneer.</w:t>
            </w:r>
          </w:p>
          <w:p w14:paraId="11E1108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Go to Associate Auctioneer/ Post Auction Associate Auctioneer profile.</w:t>
            </w:r>
          </w:p>
          <w:p w14:paraId="0243710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Edit/View.</w:t>
            </w:r>
          </w:p>
          <w:p w14:paraId="70548BB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7680A15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1ED7E51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436F11D"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4ACCA12E" w14:textId="77777777" w:rsidR="009274EA" w:rsidRDefault="00C53038">
            <w:pPr>
              <w:pStyle w:val="Heading112pt"/>
              <w:tabs>
                <w:tab w:val="left" w:pos="10620"/>
              </w:tabs>
              <w:rPr>
                <w:rFonts w:ascii="Cambria" w:hAnsi="Cambria"/>
                <w:b w:val="0"/>
              </w:rPr>
            </w:pPr>
            <w:bookmarkStart w:id="9910" w:name="_Toc137819809"/>
            <w:bookmarkStart w:id="9911" w:name="_Toc137832474"/>
            <w:r>
              <w:rPr>
                <w:rFonts w:ascii="Cambria" w:hAnsi="Cambria"/>
                <w:b w:val="0"/>
              </w:rPr>
              <w:t xml:space="preserve">System should provide edit profile option against each user under manage user </w:t>
            </w:r>
            <w:r>
              <w:rPr>
                <w:rFonts w:ascii="Cambria" w:hAnsi="Cambria"/>
                <w:b w:val="0"/>
                <w:strike/>
              </w:rPr>
              <w:t>tab</w:t>
            </w:r>
            <w:r>
              <w:rPr>
                <w:rFonts w:ascii="Cambria" w:hAnsi="Cambria"/>
                <w:b w:val="0"/>
              </w:rPr>
              <w:t>.</w:t>
            </w:r>
            <w:bookmarkEnd w:id="9910"/>
            <w:bookmarkEnd w:id="9911"/>
          </w:p>
          <w:p w14:paraId="27502BAB" w14:textId="77777777" w:rsidR="009274EA" w:rsidRDefault="00C53038">
            <w:pPr>
              <w:pStyle w:val="Heading112pt"/>
              <w:tabs>
                <w:tab w:val="left" w:pos="10620"/>
              </w:tabs>
              <w:rPr>
                <w:rFonts w:ascii="Cambria" w:hAnsi="Cambria"/>
                <w:b w:val="0"/>
              </w:rPr>
            </w:pPr>
            <w:bookmarkStart w:id="9912" w:name="_Toc137819810"/>
            <w:bookmarkStart w:id="9913" w:name="_Toc137832475"/>
            <w:r>
              <w:rPr>
                <w:rFonts w:ascii="Cambria" w:hAnsi="Cambria"/>
                <w:b w:val="0"/>
              </w:rPr>
              <w:t>System should display below fields while doing edit process of “Associate Auctioneer/ Post Auction Associate Auctioneer”.</w:t>
            </w:r>
            <w:bookmarkEnd w:id="9912"/>
            <w:bookmarkEnd w:id="9913"/>
          </w:p>
          <w:p w14:paraId="49A7FD50" w14:textId="77777777" w:rsidR="009274EA" w:rsidRDefault="00C53038">
            <w:pPr>
              <w:pStyle w:val="Heading112pt"/>
              <w:tabs>
                <w:tab w:val="left" w:pos="10620"/>
              </w:tabs>
              <w:rPr>
                <w:rFonts w:ascii="Cambria" w:hAnsi="Cambria"/>
                <w:b w:val="0"/>
              </w:rPr>
            </w:pPr>
            <w:bookmarkStart w:id="9914" w:name="_Toc137819811"/>
            <w:bookmarkStart w:id="9915" w:name="_Toc137832476"/>
            <w:r>
              <w:rPr>
                <w:rFonts w:ascii="Cambria" w:hAnsi="Cambria"/>
                <w:b w:val="0"/>
              </w:rPr>
              <w:t xml:space="preserve">System should display fields and controls related to </w:t>
            </w:r>
            <w:r>
              <w:rPr>
                <w:rFonts w:ascii="Cambria" w:hAnsi="Cambria"/>
                <w:b w:val="0"/>
                <w:sz w:val="22"/>
                <w:szCs w:val="22"/>
              </w:rPr>
              <w:t>Associate Auctioneer/ Post Auction Associate Auctioneer</w:t>
            </w:r>
            <w:r>
              <w:rPr>
                <w:rFonts w:ascii="Cambria" w:hAnsi="Cambria"/>
                <w:b w:val="0"/>
              </w:rPr>
              <w:t>.</w:t>
            </w:r>
            <w:bookmarkEnd w:id="9914"/>
            <w:bookmarkEnd w:id="9915"/>
          </w:p>
          <w:p w14:paraId="4CADB6C3" w14:textId="77777777" w:rsidR="009274EA" w:rsidRDefault="00C53038">
            <w:pPr>
              <w:pStyle w:val="Heading112pt"/>
              <w:tabs>
                <w:tab w:val="left" w:pos="10620"/>
              </w:tabs>
              <w:rPr>
                <w:rFonts w:ascii="Cambria" w:hAnsi="Cambria"/>
                <w:b w:val="0"/>
              </w:rPr>
            </w:pPr>
            <w:bookmarkStart w:id="9916" w:name="_Toc137819812"/>
            <w:bookmarkStart w:id="9917" w:name="_Toc137832477"/>
            <w:r>
              <w:rPr>
                <w:rFonts w:ascii="Cambria" w:hAnsi="Cambria"/>
                <w:b w:val="0"/>
              </w:rPr>
              <w:t xml:space="preserve">System should allow TAO user to edit below fields of </w:t>
            </w:r>
            <w:r>
              <w:rPr>
                <w:rFonts w:ascii="Cambria" w:hAnsi="Cambria"/>
                <w:b w:val="0"/>
                <w:sz w:val="22"/>
                <w:szCs w:val="22"/>
              </w:rPr>
              <w:t>Associate Auctioneer/ Post Auction Associate Auctioneer</w:t>
            </w:r>
            <w:r>
              <w:rPr>
                <w:rFonts w:ascii="Cambria" w:hAnsi="Cambria"/>
                <w:b w:val="0"/>
              </w:rPr>
              <w:t xml:space="preserve"> User profile.</w:t>
            </w:r>
            <w:bookmarkEnd w:id="9916"/>
            <w:bookmarkEnd w:id="9917"/>
          </w:p>
          <w:p w14:paraId="3F49225E" w14:textId="77777777" w:rsidR="009274EA" w:rsidRDefault="00C53038">
            <w:pPr>
              <w:pStyle w:val="ListParagraph"/>
              <w:numPr>
                <w:ilvl w:val="0"/>
                <w:numId w:val="21"/>
              </w:numPr>
              <w:tabs>
                <w:tab w:val="left" w:pos="10620"/>
              </w:tabs>
              <w:rPr>
                <w:rFonts w:ascii="Cambria" w:hAnsi="Cambria"/>
              </w:rPr>
            </w:pPr>
            <w:r>
              <w:rPr>
                <w:rFonts w:ascii="Cambria" w:hAnsi="Cambria"/>
              </w:rPr>
              <w:t>Contact Person</w:t>
            </w:r>
          </w:p>
          <w:p w14:paraId="73B84D95" w14:textId="77777777" w:rsidR="009274EA" w:rsidRDefault="00C53038">
            <w:pPr>
              <w:pStyle w:val="ListParagraph"/>
              <w:numPr>
                <w:ilvl w:val="0"/>
                <w:numId w:val="21"/>
              </w:numPr>
              <w:tabs>
                <w:tab w:val="left" w:pos="10620"/>
              </w:tabs>
              <w:rPr>
                <w:rFonts w:ascii="Cambria" w:hAnsi="Cambria"/>
              </w:rPr>
            </w:pPr>
            <w:r>
              <w:rPr>
                <w:rFonts w:ascii="Cambria" w:hAnsi="Cambria"/>
              </w:rPr>
              <w:t>Phone No</w:t>
            </w:r>
          </w:p>
          <w:p w14:paraId="00853A61" w14:textId="77777777" w:rsidR="009274EA" w:rsidRDefault="00C53038">
            <w:pPr>
              <w:pStyle w:val="ListParagraph"/>
              <w:numPr>
                <w:ilvl w:val="0"/>
                <w:numId w:val="21"/>
              </w:numPr>
              <w:tabs>
                <w:tab w:val="left" w:pos="10620"/>
              </w:tabs>
              <w:rPr>
                <w:rFonts w:ascii="Cambria" w:hAnsi="Cambria"/>
              </w:rPr>
            </w:pPr>
            <w:r>
              <w:rPr>
                <w:rFonts w:ascii="Cambria" w:hAnsi="Cambria"/>
              </w:rPr>
              <w:t>Email</w:t>
            </w:r>
          </w:p>
          <w:p w14:paraId="121D486C" w14:textId="77777777" w:rsidR="009274EA" w:rsidRDefault="00C53038">
            <w:pPr>
              <w:pStyle w:val="ListParagraph"/>
              <w:numPr>
                <w:ilvl w:val="0"/>
                <w:numId w:val="21"/>
              </w:numPr>
              <w:tabs>
                <w:tab w:val="left" w:pos="10620"/>
              </w:tabs>
              <w:rPr>
                <w:rFonts w:ascii="Cambria" w:hAnsi="Cambria"/>
              </w:rPr>
            </w:pPr>
            <w:r>
              <w:rPr>
                <w:rFonts w:ascii="Cambria" w:hAnsi="Cambria"/>
              </w:rPr>
              <w:t>Auction Center dropdown</w:t>
            </w:r>
          </w:p>
          <w:p w14:paraId="08701F05" w14:textId="77777777" w:rsidR="009274EA" w:rsidRDefault="009274EA">
            <w:pPr>
              <w:tabs>
                <w:tab w:val="left" w:pos="10620"/>
              </w:tabs>
            </w:pPr>
          </w:p>
          <w:p w14:paraId="5062C23E" w14:textId="77777777" w:rsidR="009274EA" w:rsidRDefault="00C53038">
            <w:pPr>
              <w:pStyle w:val="Heading112pt"/>
              <w:tabs>
                <w:tab w:val="left" w:pos="10620"/>
              </w:tabs>
              <w:rPr>
                <w:rFonts w:ascii="Cambria" w:hAnsi="Cambria"/>
                <w:b w:val="0"/>
              </w:rPr>
            </w:pPr>
            <w:bookmarkStart w:id="9918" w:name="_Toc137819813"/>
            <w:bookmarkStart w:id="9919" w:name="_Toc137832478"/>
            <w:r>
              <w:rPr>
                <w:rFonts w:ascii="Cambria" w:hAnsi="Cambria"/>
                <w:b w:val="0"/>
              </w:rPr>
              <w:t xml:space="preserve">System should not allow TAO user to update </w:t>
            </w:r>
            <w:r>
              <w:rPr>
                <w:rFonts w:ascii="Cambria" w:hAnsi="Cambria"/>
                <w:b w:val="0"/>
                <w:sz w:val="22"/>
                <w:szCs w:val="22"/>
              </w:rPr>
              <w:t>Associate Auctioneer/ Post Auction Associate Auctioneer</w:t>
            </w:r>
            <w:r>
              <w:rPr>
                <w:rFonts w:ascii="Cambria" w:hAnsi="Cambria"/>
                <w:b w:val="0"/>
              </w:rPr>
              <w:t xml:space="preserve"> User profile with blank fields as mentioned above.</w:t>
            </w:r>
            <w:bookmarkEnd w:id="9918"/>
            <w:bookmarkEnd w:id="9919"/>
          </w:p>
          <w:p w14:paraId="77C2A84A" w14:textId="77777777" w:rsidR="009274EA" w:rsidRDefault="00C53038">
            <w:pPr>
              <w:pStyle w:val="Heading112pt"/>
              <w:tabs>
                <w:tab w:val="left" w:pos="10620"/>
              </w:tabs>
              <w:rPr>
                <w:rFonts w:ascii="Cambria" w:hAnsi="Cambria"/>
                <w:b w:val="0"/>
              </w:rPr>
            </w:pPr>
            <w:bookmarkStart w:id="9920" w:name="_Toc137819814"/>
            <w:bookmarkStart w:id="9921" w:name="_Toc137832479"/>
            <w:r>
              <w:rPr>
                <w:rFonts w:ascii="Cambria" w:hAnsi="Cambria"/>
                <w:b w:val="0"/>
              </w:rPr>
              <w:t>System should display confirmation message “profile updated successfully” after click on update button.</w:t>
            </w:r>
            <w:bookmarkEnd w:id="9920"/>
            <w:bookmarkEnd w:id="9921"/>
          </w:p>
          <w:p w14:paraId="01BF064A" w14:textId="77777777" w:rsidR="009274EA" w:rsidRDefault="00C53038">
            <w:pPr>
              <w:pStyle w:val="Heading112pt"/>
              <w:rPr>
                <w:rFonts w:ascii="Cambria" w:hAnsi="Cambria"/>
                <w:b w:val="0"/>
              </w:rPr>
            </w:pPr>
            <w:r>
              <w:rPr>
                <w:rFonts w:ascii="Cambria" w:hAnsi="Cambria"/>
                <w:b w:val="0"/>
              </w:rPr>
              <w:t>System should provide dropdown in “Auction Center”.</w:t>
            </w:r>
          </w:p>
          <w:p w14:paraId="1860EB79" w14:textId="77777777" w:rsidR="009274EA" w:rsidRDefault="00C53038">
            <w:pPr>
              <w:pStyle w:val="Heading112pt"/>
              <w:rPr>
                <w:rFonts w:ascii="Cambria" w:hAnsi="Cambria"/>
                <w:b w:val="0"/>
              </w:rPr>
            </w:pPr>
            <w:r>
              <w:rPr>
                <w:rFonts w:ascii="Cambria" w:hAnsi="Cambria"/>
                <w:b w:val="0"/>
              </w:rPr>
              <w:t>System should display list of only that “Auction Center” under which prime auctioneer is registered.</w:t>
            </w:r>
          </w:p>
          <w:p w14:paraId="59364957" w14:textId="77777777" w:rsidR="009274EA" w:rsidRDefault="00C53038">
            <w:pPr>
              <w:pStyle w:val="Heading112pt"/>
              <w:rPr>
                <w:rFonts w:ascii="Cambria" w:hAnsi="Cambria"/>
                <w:b w:val="0"/>
              </w:rPr>
            </w:pPr>
            <w:r>
              <w:rPr>
                <w:rFonts w:ascii="Cambria" w:hAnsi="Cambria"/>
                <w:b w:val="0"/>
              </w:rPr>
              <w:t>System should allow to select only one value from “Auction Center” dropdown.</w:t>
            </w:r>
          </w:p>
          <w:p w14:paraId="12A86AEC" w14:textId="77777777" w:rsidR="009274EA" w:rsidRDefault="00C53038">
            <w:pPr>
              <w:pStyle w:val="Heading112pt"/>
              <w:tabs>
                <w:tab w:val="left" w:pos="10620"/>
              </w:tabs>
              <w:rPr>
                <w:rFonts w:ascii="Cambria" w:hAnsi="Cambria"/>
              </w:rPr>
            </w:pPr>
            <w:r>
              <w:rPr>
                <w:rFonts w:ascii="Cambria" w:hAnsi="Cambria"/>
                <w:b w:val="0"/>
              </w:rPr>
              <w:t>System should update below fields in read only format with pre-fetched data from Prime Auctioneer profile as changing in auction center.</w:t>
            </w:r>
          </w:p>
          <w:p w14:paraId="621A8AD1" w14:textId="77777777" w:rsidR="009274EA" w:rsidRDefault="00C53038">
            <w:pPr>
              <w:pStyle w:val="Heading112pt"/>
              <w:rPr>
                <w:rFonts w:ascii="Cambria" w:hAnsi="Cambria"/>
                <w:b w:val="0"/>
              </w:rPr>
            </w:pPr>
            <w:bookmarkStart w:id="9922" w:name="_Toc137819815"/>
            <w:bookmarkStart w:id="9923" w:name="_Toc137832480"/>
            <w:r>
              <w:rPr>
                <w:rFonts w:ascii="Cambria" w:hAnsi="Cambria"/>
                <w:b w:val="0"/>
              </w:rPr>
              <w:t>System should display below fields in read only format with pre-fetched data from Auctioneer.</w:t>
            </w:r>
            <w:bookmarkEnd w:id="9922"/>
            <w:bookmarkEnd w:id="9923"/>
          </w:p>
          <w:p w14:paraId="2F4C5EC6" w14:textId="77777777" w:rsidR="009274EA" w:rsidRDefault="00C53038">
            <w:pPr>
              <w:pStyle w:val="ListParagraph"/>
              <w:numPr>
                <w:ilvl w:val="0"/>
                <w:numId w:val="22"/>
              </w:numPr>
              <w:tabs>
                <w:tab w:val="left" w:pos="10620"/>
              </w:tabs>
              <w:rPr>
                <w:rFonts w:ascii="Cambria" w:hAnsi="Cambria"/>
              </w:rPr>
            </w:pPr>
            <w:r>
              <w:rPr>
                <w:rFonts w:ascii="Cambria" w:hAnsi="Cambria"/>
              </w:rPr>
              <w:lastRenderedPageBreak/>
              <w:t>Auctioneer Name</w:t>
            </w:r>
          </w:p>
          <w:p w14:paraId="1FDCAC85" w14:textId="77777777" w:rsidR="009274EA" w:rsidRDefault="00C53038">
            <w:pPr>
              <w:pStyle w:val="ListParagraph"/>
              <w:numPr>
                <w:ilvl w:val="0"/>
                <w:numId w:val="22"/>
              </w:numPr>
              <w:tabs>
                <w:tab w:val="left" w:pos="10620"/>
              </w:tabs>
              <w:rPr>
                <w:rFonts w:ascii="Cambria" w:hAnsi="Cambria"/>
                <w:strike/>
              </w:rPr>
            </w:pPr>
            <w:r>
              <w:rPr>
                <w:rFonts w:ascii="Cambria" w:hAnsi="Cambria"/>
                <w:strike/>
              </w:rPr>
              <w:t>Auction Center</w:t>
            </w:r>
          </w:p>
          <w:p w14:paraId="6FD334F1" w14:textId="77777777" w:rsidR="009274EA" w:rsidRDefault="00C53038">
            <w:pPr>
              <w:pStyle w:val="ListParagraph"/>
              <w:numPr>
                <w:ilvl w:val="0"/>
                <w:numId w:val="22"/>
              </w:numPr>
              <w:tabs>
                <w:tab w:val="left" w:pos="10620"/>
              </w:tabs>
              <w:rPr>
                <w:rFonts w:ascii="Cambria" w:hAnsi="Cambria"/>
              </w:rPr>
            </w:pPr>
            <w:r>
              <w:rPr>
                <w:rFonts w:ascii="Cambria" w:hAnsi="Cambria"/>
              </w:rPr>
              <w:t>Address1</w:t>
            </w:r>
          </w:p>
          <w:p w14:paraId="14A2FE76" w14:textId="77777777" w:rsidR="009274EA" w:rsidRDefault="00C53038">
            <w:pPr>
              <w:pStyle w:val="ListParagraph"/>
              <w:numPr>
                <w:ilvl w:val="0"/>
                <w:numId w:val="22"/>
              </w:numPr>
              <w:tabs>
                <w:tab w:val="left" w:pos="10620"/>
              </w:tabs>
              <w:rPr>
                <w:rFonts w:ascii="Cambria" w:hAnsi="Cambria"/>
              </w:rPr>
            </w:pPr>
            <w:r>
              <w:rPr>
                <w:rFonts w:ascii="Cambria" w:hAnsi="Cambria"/>
              </w:rPr>
              <w:t>Address2</w:t>
            </w:r>
          </w:p>
          <w:p w14:paraId="4C08A08D" w14:textId="77777777" w:rsidR="009274EA" w:rsidRDefault="00C53038">
            <w:pPr>
              <w:pStyle w:val="ListParagraph"/>
              <w:numPr>
                <w:ilvl w:val="0"/>
                <w:numId w:val="22"/>
              </w:numPr>
              <w:tabs>
                <w:tab w:val="left" w:pos="10620"/>
              </w:tabs>
              <w:rPr>
                <w:rFonts w:ascii="Cambria" w:hAnsi="Cambria"/>
              </w:rPr>
            </w:pPr>
            <w:r>
              <w:rPr>
                <w:rFonts w:ascii="Cambria" w:hAnsi="Cambria"/>
              </w:rPr>
              <w:t>City</w:t>
            </w:r>
          </w:p>
          <w:p w14:paraId="02041718" w14:textId="77777777" w:rsidR="009274EA" w:rsidRDefault="00C53038">
            <w:pPr>
              <w:pStyle w:val="ListParagraph"/>
              <w:numPr>
                <w:ilvl w:val="0"/>
                <w:numId w:val="22"/>
              </w:numPr>
              <w:tabs>
                <w:tab w:val="left" w:pos="10620"/>
              </w:tabs>
              <w:rPr>
                <w:rFonts w:ascii="Cambria" w:hAnsi="Cambria"/>
              </w:rPr>
            </w:pPr>
            <w:r>
              <w:rPr>
                <w:rFonts w:ascii="Cambria" w:hAnsi="Cambria"/>
              </w:rPr>
              <w:t>Phone No</w:t>
            </w:r>
          </w:p>
          <w:p w14:paraId="71F6AD56" w14:textId="77777777" w:rsidR="009274EA" w:rsidRDefault="00C53038">
            <w:pPr>
              <w:pStyle w:val="ListParagraph"/>
              <w:numPr>
                <w:ilvl w:val="0"/>
                <w:numId w:val="22"/>
              </w:numPr>
              <w:tabs>
                <w:tab w:val="left" w:pos="10620"/>
              </w:tabs>
              <w:rPr>
                <w:rFonts w:ascii="Cambria" w:hAnsi="Cambria"/>
              </w:rPr>
            </w:pPr>
            <w:r>
              <w:rPr>
                <w:rFonts w:ascii="Cambria" w:hAnsi="Cambria"/>
              </w:rPr>
              <w:t>Fax</w:t>
            </w:r>
          </w:p>
          <w:p w14:paraId="1F64B03C" w14:textId="77777777" w:rsidR="009274EA" w:rsidRDefault="00C53038">
            <w:pPr>
              <w:pStyle w:val="ListParagraph"/>
              <w:numPr>
                <w:ilvl w:val="0"/>
                <w:numId w:val="22"/>
              </w:numPr>
              <w:tabs>
                <w:tab w:val="left" w:pos="10620"/>
              </w:tabs>
              <w:rPr>
                <w:rFonts w:ascii="Cambria" w:hAnsi="Cambria"/>
              </w:rPr>
            </w:pPr>
            <w:r>
              <w:rPr>
                <w:rFonts w:ascii="Cambria" w:hAnsi="Cambria"/>
              </w:rPr>
              <w:t>Tea board Reg. No</w:t>
            </w:r>
          </w:p>
          <w:p w14:paraId="74C9BF3E" w14:textId="77777777" w:rsidR="009274EA" w:rsidRDefault="00C53038">
            <w:pPr>
              <w:pStyle w:val="ListParagraph"/>
              <w:numPr>
                <w:ilvl w:val="0"/>
                <w:numId w:val="22"/>
              </w:numPr>
              <w:tabs>
                <w:tab w:val="left" w:pos="10620"/>
              </w:tabs>
              <w:rPr>
                <w:rFonts w:ascii="Cambria" w:hAnsi="Cambria"/>
              </w:rPr>
            </w:pPr>
            <w:r>
              <w:rPr>
                <w:rFonts w:ascii="Cambria" w:hAnsi="Cambria"/>
              </w:rPr>
              <w:t>Tax Id No</w:t>
            </w:r>
          </w:p>
          <w:p w14:paraId="7ABA985E" w14:textId="77777777" w:rsidR="009274EA" w:rsidRDefault="00C53038">
            <w:pPr>
              <w:pStyle w:val="ListParagraph"/>
              <w:numPr>
                <w:ilvl w:val="0"/>
                <w:numId w:val="22"/>
              </w:numPr>
              <w:tabs>
                <w:tab w:val="left" w:pos="10620"/>
              </w:tabs>
              <w:rPr>
                <w:rFonts w:ascii="Cambria" w:hAnsi="Cambria"/>
              </w:rPr>
            </w:pPr>
            <w:r>
              <w:rPr>
                <w:rFonts w:ascii="Cambria" w:hAnsi="Cambria"/>
              </w:rPr>
              <w:t>Mobile No</w:t>
            </w:r>
          </w:p>
          <w:p w14:paraId="63744F40" w14:textId="77777777" w:rsidR="009274EA" w:rsidRDefault="00C53038">
            <w:pPr>
              <w:pStyle w:val="ListParagraph"/>
              <w:numPr>
                <w:ilvl w:val="0"/>
                <w:numId w:val="22"/>
              </w:numPr>
              <w:tabs>
                <w:tab w:val="left" w:pos="10620"/>
              </w:tabs>
              <w:rPr>
                <w:rFonts w:ascii="Cambria" w:hAnsi="Cambria"/>
              </w:rPr>
            </w:pPr>
            <w:r>
              <w:rPr>
                <w:rFonts w:ascii="Cambria" w:hAnsi="Cambria"/>
              </w:rPr>
              <w:t>Entity Code</w:t>
            </w:r>
          </w:p>
          <w:p w14:paraId="001122E5" w14:textId="77777777" w:rsidR="009274EA" w:rsidRDefault="00C53038">
            <w:pPr>
              <w:pStyle w:val="ListParagraph"/>
              <w:numPr>
                <w:ilvl w:val="0"/>
                <w:numId w:val="22"/>
              </w:numPr>
              <w:tabs>
                <w:tab w:val="left" w:pos="10620"/>
              </w:tabs>
              <w:rPr>
                <w:rFonts w:ascii="Cambria" w:hAnsi="Cambria"/>
              </w:rPr>
            </w:pPr>
            <w:r>
              <w:rPr>
                <w:rFonts w:ascii="Cambria" w:hAnsi="Cambria"/>
              </w:rPr>
              <w:t>PAN  no</w:t>
            </w:r>
          </w:p>
          <w:p w14:paraId="2C745A19" w14:textId="77777777" w:rsidR="009274EA" w:rsidRDefault="00C53038">
            <w:pPr>
              <w:pStyle w:val="ListParagraph"/>
              <w:numPr>
                <w:ilvl w:val="0"/>
                <w:numId w:val="22"/>
              </w:numPr>
              <w:tabs>
                <w:tab w:val="left" w:pos="10620"/>
              </w:tabs>
              <w:rPr>
                <w:rFonts w:ascii="Cambria" w:hAnsi="Cambria"/>
              </w:rPr>
            </w:pPr>
            <w:r>
              <w:rPr>
                <w:rFonts w:ascii="Cambria" w:hAnsi="Cambria"/>
              </w:rPr>
              <w:t>CIN no</w:t>
            </w:r>
          </w:p>
          <w:p w14:paraId="06B13FB0" w14:textId="77777777" w:rsidR="009274EA" w:rsidRDefault="00C53038">
            <w:pPr>
              <w:pStyle w:val="ListParagraph"/>
              <w:numPr>
                <w:ilvl w:val="0"/>
                <w:numId w:val="22"/>
              </w:numPr>
              <w:tabs>
                <w:tab w:val="left" w:pos="10620"/>
              </w:tabs>
              <w:rPr>
                <w:rFonts w:ascii="Cambria" w:hAnsi="Cambria"/>
              </w:rPr>
            </w:pPr>
            <w:r>
              <w:rPr>
                <w:rFonts w:ascii="Cambria" w:hAnsi="Cambria"/>
              </w:rPr>
              <w:t>FSSAI No</w:t>
            </w:r>
          </w:p>
          <w:p w14:paraId="58E4F271" w14:textId="77777777" w:rsidR="009274EA" w:rsidRDefault="00C53038">
            <w:pPr>
              <w:pStyle w:val="ListParagraph"/>
              <w:numPr>
                <w:ilvl w:val="0"/>
                <w:numId w:val="22"/>
              </w:numPr>
              <w:tabs>
                <w:tab w:val="left" w:pos="10620"/>
              </w:tabs>
              <w:rPr>
                <w:rFonts w:ascii="Cambria" w:hAnsi="Cambria"/>
              </w:rPr>
            </w:pPr>
            <w:r>
              <w:rPr>
                <w:rFonts w:ascii="Cambria" w:hAnsi="Cambria"/>
              </w:rPr>
              <w:t>GST No</w:t>
            </w:r>
          </w:p>
          <w:p w14:paraId="6235B908" w14:textId="77777777" w:rsidR="009274EA" w:rsidRDefault="00C53038">
            <w:pPr>
              <w:pStyle w:val="ListParagraph"/>
              <w:numPr>
                <w:ilvl w:val="0"/>
                <w:numId w:val="22"/>
              </w:numPr>
              <w:tabs>
                <w:tab w:val="left" w:pos="10620"/>
              </w:tabs>
              <w:rPr>
                <w:rFonts w:ascii="Cambria" w:hAnsi="Cambria"/>
              </w:rPr>
            </w:pPr>
            <w:r>
              <w:rPr>
                <w:rFonts w:ascii="Cambria" w:hAnsi="Cambria"/>
              </w:rPr>
              <w:t>State Name</w:t>
            </w:r>
          </w:p>
          <w:p w14:paraId="42085BE5" w14:textId="77777777" w:rsidR="009274EA" w:rsidRDefault="00C53038">
            <w:pPr>
              <w:pStyle w:val="ListParagraph"/>
              <w:numPr>
                <w:ilvl w:val="0"/>
                <w:numId w:val="22"/>
              </w:numPr>
              <w:tabs>
                <w:tab w:val="left" w:pos="10620"/>
              </w:tabs>
              <w:rPr>
                <w:rFonts w:ascii="Cambria" w:hAnsi="Cambria"/>
              </w:rPr>
            </w:pPr>
            <w:r>
              <w:rPr>
                <w:rFonts w:ascii="Cambria" w:hAnsi="Cambria"/>
              </w:rPr>
              <w:t>State Code</w:t>
            </w:r>
          </w:p>
          <w:p w14:paraId="55BA40EC" w14:textId="77777777" w:rsidR="009274EA" w:rsidRDefault="00C53038">
            <w:pPr>
              <w:pStyle w:val="Heading112pt"/>
              <w:tabs>
                <w:tab w:val="left" w:pos="10620"/>
              </w:tabs>
              <w:rPr>
                <w:rFonts w:ascii="Cambria" w:hAnsi="Cambria"/>
                <w:b w:val="0"/>
              </w:rPr>
            </w:pPr>
            <w:bookmarkStart w:id="9924" w:name="_Toc137819816"/>
            <w:bookmarkStart w:id="9925" w:name="_Toc137832481"/>
            <w:r>
              <w:rPr>
                <w:rFonts w:ascii="Cambria" w:hAnsi="Cambria"/>
                <w:b w:val="0"/>
              </w:rPr>
              <w:t>System should not allow to enter duplicate email id to TAO user and should display validation “Email id” is already registered.</w:t>
            </w:r>
            <w:bookmarkEnd w:id="9924"/>
            <w:bookmarkEnd w:id="9925"/>
          </w:p>
          <w:p w14:paraId="65598AAE" w14:textId="77777777" w:rsidR="009274EA" w:rsidRDefault="00C53038">
            <w:pPr>
              <w:pStyle w:val="Heading112pt"/>
              <w:tabs>
                <w:tab w:val="left" w:pos="10620"/>
              </w:tabs>
              <w:rPr>
                <w:rFonts w:ascii="Cambria" w:hAnsi="Cambria"/>
                <w:b w:val="0"/>
              </w:rPr>
            </w:pPr>
            <w:bookmarkStart w:id="9926" w:name="_Toc137819817"/>
            <w:bookmarkStart w:id="9927" w:name="_Toc137832482"/>
            <w:r>
              <w:rPr>
                <w:rFonts w:ascii="Cambria" w:hAnsi="Cambria"/>
                <w:b w:val="0"/>
              </w:rPr>
              <w:t>System should not allow to allocate same Auctioneer code to TAO User and should display validation “Auctioneer Code” is already assigned to other Auctioneer User.</w:t>
            </w:r>
            <w:bookmarkEnd w:id="9926"/>
            <w:bookmarkEnd w:id="9927"/>
          </w:p>
          <w:p w14:paraId="372A1319" w14:textId="77777777" w:rsidR="009274EA" w:rsidRDefault="00C53038">
            <w:pPr>
              <w:pStyle w:val="Heading112pt"/>
              <w:tabs>
                <w:tab w:val="left" w:pos="10620"/>
              </w:tabs>
              <w:rPr>
                <w:rFonts w:ascii="Cambria" w:hAnsi="Cambria"/>
                <w:b w:val="0"/>
              </w:rPr>
            </w:pPr>
            <w:bookmarkStart w:id="9928" w:name="_Toc137819818"/>
            <w:bookmarkStart w:id="9929" w:name="_Toc137832483"/>
            <w:r>
              <w:rPr>
                <w:rFonts w:ascii="Cambria" w:hAnsi="Cambria"/>
                <w:b w:val="0"/>
              </w:rPr>
              <w:t>System should provide 3 radio button to TAO user under edit profile page.</w:t>
            </w:r>
            <w:bookmarkEnd w:id="9928"/>
            <w:bookmarkEnd w:id="9929"/>
          </w:p>
          <w:p w14:paraId="642B7069" w14:textId="77777777" w:rsidR="009274EA" w:rsidRDefault="00C53038">
            <w:pPr>
              <w:tabs>
                <w:tab w:val="left" w:pos="10620"/>
              </w:tabs>
              <w:rPr>
                <w:b/>
              </w:rPr>
            </w:pPr>
            <w:r>
              <w:rPr>
                <w:b/>
              </w:rPr>
              <w:t>Active</w:t>
            </w:r>
          </w:p>
          <w:p w14:paraId="71844D2D" w14:textId="77777777" w:rsidR="009274EA" w:rsidRDefault="00C53038">
            <w:pPr>
              <w:pStyle w:val="Heading112pt"/>
              <w:tabs>
                <w:tab w:val="left" w:pos="10620"/>
              </w:tabs>
              <w:rPr>
                <w:rFonts w:ascii="Cambria" w:hAnsi="Cambria"/>
                <w:b w:val="0"/>
              </w:rPr>
            </w:pPr>
            <w:bookmarkStart w:id="9930" w:name="_Toc137819819"/>
            <w:bookmarkStart w:id="9931" w:name="_Toc137832484"/>
            <w:r>
              <w:rPr>
                <w:rFonts w:ascii="Cambria" w:hAnsi="Cambria"/>
                <w:b w:val="0"/>
              </w:rPr>
              <w:t xml:space="preserve">By default, selected in case </w:t>
            </w:r>
            <w:r>
              <w:rPr>
                <w:rFonts w:ascii="Cambria" w:hAnsi="Cambria"/>
                <w:b w:val="0"/>
                <w:sz w:val="22"/>
                <w:szCs w:val="22"/>
              </w:rPr>
              <w:t>Associate Auctioneer/ Post Auction Associate Auctioneer</w:t>
            </w:r>
            <w:r>
              <w:rPr>
                <w:rFonts w:ascii="Cambria" w:hAnsi="Cambria"/>
                <w:b w:val="0"/>
              </w:rPr>
              <w:t xml:space="preserve"> profile is already in approved </w:t>
            </w:r>
            <w:r>
              <w:rPr>
                <w:rFonts w:ascii="Cambria" w:hAnsi="Cambria"/>
                <w:b w:val="0"/>
                <w:strike/>
              </w:rPr>
              <w:t>tab</w:t>
            </w:r>
            <w:r>
              <w:rPr>
                <w:rFonts w:ascii="Cambria" w:hAnsi="Cambria"/>
                <w:b w:val="0"/>
              </w:rPr>
              <w:t>.</w:t>
            </w:r>
            <w:bookmarkEnd w:id="9930"/>
            <w:bookmarkEnd w:id="9931"/>
          </w:p>
          <w:p w14:paraId="7B9199CD" w14:textId="77777777" w:rsidR="009274EA" w:rsidRDefault="00C53038">
            <w:pPr>
              <w:tabs>
                <w:tab w:val="left" w:pos="10620"/>
              </w:tabs>
              <w:rPr>
                <w:b/>
              </w:rPr>
            </w:pPr>
            <w:r>
              <w:rPr>
                <w:b/>
              </w:rPr>
              <w:t>Inactive</w:t>
            </w:r>
          </w:p>
          <w:p w14:paraId="1BC64164" w14:textId="77777777" w:rsidR="009274EA" w:rsidRDefault="00C53038">
            <w:pPr>
              <w:pStyle w:val="Heading112pt"/>
              <w:tabs>
                <w:tab w:val="left" w:pos="10620"/>
              </w:tabs>
              <w:rPr>
                <w:rFonts w:ascii="Cambria" w:hAnsi="Cambria"/>
                <w:b w:val="0"/>
              </w:rPr>
            </w:pPr>
            <w:bookmarkStart w:id="9932" w:name="_Toc137819820"/>
            <w:bookmarkStart w:id="9933" w:name="_Toc137832485"/>
            <w:r>
              <w:rPr>
                <w:rFonts w:ascii="Cambria" w:hAnsi="Cambria"/>
                <w:b w:val="0"/>
              </w:rPr>
              <w:t xml:space="preserve">By default selected in case </w:t>
            </w:r>
            <w:r>
              <w:rPr>
                <w:rFonts w:ascii="Cambria" w:hAnsi="Cambria"/>
                <w:b w:val="0"/>
                <w:sz w:val="22"/>
                <w:szCs w:val="22"/>
              </w:rPr>
              <w:t>Associate Auctioneer/ Post Auction Associate Auctioneer</w:t>
            </w:r>
            <w:r>
              <w:rPr>
                <w:rFonts w:ascii="Cambria" w:hAnsi="Cambria"/>
                <w:b w:val="0"/>
              </w:rPr>
              <w:t xml:space="preserve"> profile is already in Inactive </w:t>
            </w:r>
            <w:r>
              <w:rPr>
                <w:rFonts w:ascii="Cambria" w:hAnsi="Cambria"/>
                <w:b w:val="0"/>
                <w:strike/>
              </w:rPr>
              <w:t>tab</w:t>
            </w:r>
            <w:r>
              <w:rPr>
                <w:rFonts w:ascii="Cambria" w:hAnsi="Cambria"/>
                <w:b w:val="0"/>
              </w:rPr>
              <w:t>.</w:t>
            </w:r>
            <w:bookmarkEnd w:id="9932"/>
            <w:bookmarkEnd w:id="9933"/>
          </w:p>
          <w:p w14:paraId="1FC74CCE" w14:textId="77777777" w:rsidR="009274EA" w:rsidRDefault="00C53038">
            <w:pPr>
              <w:tabs>
                <w:tab w:val="left" w:pos="10620"/>
              </w:tabs>
              <w:rPr>
                <w:b/>
              </w:rPr>
            </w:pPr>
            <w:r>
              <w:rPr>
                <w:b/>
              </w:rPr>
              <w:t>Suspend</w:t>
            </w:r>
          </w:p>
          <w:p w14:paraId="3BDA4C82" w14:textId="77777777" w:rsidR="009274EA" w:rsidRDefault="00C53038">
            <w:pPr>
              <w:pStyle w:val="Heading112pt"/>
              <w:tabs>
                <w:tab w:val="left" w:pos="10620"/>
              </w:tabs>
              <w:rPr>
                <w:rFonts w:ascii="Cambria" w:hAnsi="Cambria"/>
                <w:b w:val="0"/>
              </w:rPr>
            </w:pPr>
            <w:bookmarkStart w:id="9934" w:name="_Toc137819821"/>
            <w:bookmarkStart w:id="9935" w:name="_Toc137832486"/>
            <w:r>
              <w:rPr>
                <w:rFonts w:ascii="Cambria" w:hAnsi="Cambria"/>
                <w:b w:val="0"/>
              </w:rPr>
              <w:t xml:space="preserve">By default selected in case </w:t>
            </w:r>
            <w:r>
              <w:rPr>
                <w:rFonts w:ascii="Cambria" w:hAnsi="Cambria"/>
                <w:b w:val="0"/>
                <w:sz w:val="22"/>
                <w:szCs w:val="22"/>
              </w:rPr>
              <w:t>Associate Auctioneer/ Post Auction Associate Auctioneer</w:t>
            </w:r>
            <w:r>
              <w:rPr>
                <w:rFonts w:ascii="Cambria" w:hAnsi="Cambria"/>
                <w:b w:val="0"/>
              </w:rPr>
              <w:t xml:space="preserve"> profile is already in Suspended </w:t>
            </w:r>
            <w:r>
              <w:rPr>
                <w:rFonts w:ascii="Cambria" w:hAnsi="Cambria"/>
                <w:b w:val="0"/>
                <w:strike/>
              </w:rPr>
              <w:t>tab</w:t>
            </w:r>
            <w:r>
              <w:rPr>
                <w:rFonts w:ascii="Cambria" w:hAnsi="Cambria"/>
                <w:b w:val="0"/>
              </w:rPr>
              <w:t>.</w:t>
            </w:r>
            <w:bookmarkEnd w:id="9934"/>
            <w:bookmarkEnd w:id="9935"/>
          </w:p>
          <w:p w14:paraId="40B5F09E" w14:textId="77777777" w:rsidR="009274EA" w:rsidRDefault="00C53038">
            <w:pPr>
              <w:pStyle w:val="Heading112pt"/>
              <w:tabs>
                <w:tab w:val="left" w:pos="10620"/>
              </w:tabs>
              <w:rPr>
                <w:rFonts w:ascii="Cambria" w:hAnsi="Cambria"/>
                <w:b w:val="0"/>
              </w:rPr>
            </w:pPr>
            <w:bookmarkStart w:id="9936" w:name="_Toc137819822"/>
            <w:bookmarkStart w:id="9937" w:name="_Toc137832487"/>
            <w:r>
              <w:rPr>
                <w:rFonts w:ascii="Cambria" w:hAnsi="Cambria"/>
                <w:b w:val="0"/>
              </w:rPr>
              <w:t xml:space="preserve">System should move the profile under “Inactive” </w:t>
            </w:r>
            <w:r>
              <w:rPr>
                <w:rFonts w:ascii="Cambria" w:hAnsi="Cambria"/>
                <w:b w:val="0"/>
                <w:strike/>
              </w:rPr>
              <w:t>tab</w:t>
            </w:r>
            <w:r>
              <w:rPr>
                <w:rFonts w:ascii="Cambria" w:hAnsi="Cambria"/>
                <w:b w:val="0"/>
              </w:rPr>
              <w:t xml:space="preserve"> if TAO user clicks on update button after selection of Inactive radio button for “</w:t>
            </w:r>
            <w:r>
              <w:rPr>
                <w:rFonts w:ascii="Cambria" w:hAnsi="Cambria"/>
                <w:b w:val="0"/>
                <w:sz w:val="22"/>
                <w:szCs w:val="22"/>
              </w:rPr>
              <w:t>Associate Auctioneer/ Post Auction Associate Auctioneer” with confirmation message “Profile inactivated successfully”.</w:t>
            </w:r>
            <w:bookmarkEnd w:id="9936"/>
            <w:bookmarkEnd w:id="9937"/>
          </w:p>
          <w:p w14:paraId="1EDCABA0" w14:textId="77777777" w:rsidR="009274EA" w:rsidRDefault="00C53038">
            <w:pPr>
              <w:pStyle w:val="Heading112pt"/>
              <w:tabs>
                <w:tab w:val="left" w:pos="10620"/>
              </w:tabs>
              <w:rPr>
                <w:rFonts w:ascii="Cambria" w:hAnsi="Cambria"/>
                <w:b w:val="0"/>
              </w:rPr>
            </w:pPr>
            <w:bookmarkStart w:id="9938" w:name="_Toc137819823"/>
            <w:bookmarkStart w:id="9939" w:name="_Toc137832488"/>
            <w:r>
              <w:rPr>
                <w:rFonts w:ascii="Cambria" w:hAnsi="Cambria"/>
                <w:b w:val="0"/>
              </w:rPr>
              <w:lastRenderedPageBreak/>
              <w:t>System should not allow to view or log in application to “Associate Auctioneer/ Post Auction Associate Auctioneer” if his/her profile is inactivated.</w:t>
            </w:r>
            <w:bookmarkEnd w:id="9938"/>
            <w:bookmarkEnd w:id="9939"/>
          </w:p>
          <w:p w14:paraId="12B0E4E1" w14:textId="77777777" w:rsidR="009274EA" w:rsidRDefault="00C53038">
            <w:pPr>
              <w:pStyle w:val="Heading112pt"/>
              <w:tabs>
                <w:tab w:val="left" w:pos="10620"/>
              </w:tabs>
              <w:rPr>
                <w:rFonts w:ascii="Cambria" w:hAnsi="Cambria"/>
                <w:b w:val="0"/>
              </w:rPr>
            </w:pPr>
            <w:bookmarkStart w:id="9940" w:name="_Toc137819824"/>
            <w:bookmarkStart w:id="9941" w:name="_Toc137832489"/>
            <w:r>
              <w:rPr>
                <w:rFonts w:ascii="Cambria" w:hAnsi="Cambria"/>
                <w:b w:val="0"/>
              </w:rPr>
              <w:t xml:space="preserve">System should move the profile under “Suspended” </w:t>
            </w:r>
            <w:r>
              <w:rPr>
                <w:rFonts w:ascii="Cambria" w:hAnsi="Cambria"/>
                <w:b w:val="0"/>
                <w:strike/>
              </w:rPr>
              <w:t>tab</w:t>
            </w:r>
            <w:r>
              <w:rPr>
                <w:rFonts w:ascii="Cambria" w:hAnsi="Cambria"/>
                <w:b w:val="0"/>
              </w:rPr>
              <w:t xml:space="preserve"> if TAO user clicks on update button after selection of suspend radio button for “</w:t>
            </w:r>
            <w:r>
              <w:rPr>
                <w:rFonts w:ascii="Cambria" w:hAnsi="Cambria"/>
                <w:b w:val="0"/>
                <w:sz w:val="22"/>
                <w:szCs w:val="22"/>
              </w:rPr>
              <w:t>Associate Auctioneer/ Post Auction Associate Auctioneer” with confirmation message “Profile suspended successfully”.</w:t>
            </w:r>
            <w:bookmarkEnd w:id="9940"/>
            <w:bookmarkEnd w:id="9941"/>
          </w:p>
          <w:p w14:paraId="274957B8" w14:textId="77777777" w:rsidR="009274EA" w:rsidRDefault="00C53038">
            <w:pPr>
              <w:pStyle w:val="Heading112pt"/>
              <w:tabs>
                <w:tab w:val="left" w:pos="10620"/>
              </w:tabs>
              <w:rPr>
                <w:rFonts w:ascii="Cambria" w:hAnsi="Cambria"/>
                <w:b w:val="0"/>
              </w:rPr>
            </w:pPr>
            <w:bookmarkStart w:id="9942" w:name="_Toc137819825"/>
            <w:bookmarkStart w:id="9943" w:name="_Toc137832490"/>
            <w:r>
              <w:rPr>
                <w:rFonts w:ascii="Cambria" w:hAnsi="Cambria"/>
                <w:b w:val="0"/>
              </w:rPr>
              <w:t>System should permanent cancel registration in application for “Associate Auctioneer/ Post Auction Associate Auctioneer” if his/her profile is suspended.</w:t>
            </w:r>
            <w:bookmarkEnd w:id="9942"/>
            <w:bookmarkEnd w:id="9943"/>
          </w:p>
          <w:p w14:paraId="43B6E85D" w14:textId="77777777" w:rsidR="009274EA" w:rsidRDefault="00C53038">
            <w:pPr>
              <w:pStyle w:val="Heading112pt"/>
              <w:tabs>
                <w:tab w:val="left" w:pos="10620"/>
              </w:tabs>
              <w:rPr>
                <w:rFonts w:ascii="Cambria" w:hAnsi="Cambria"/>
                <w:b w:val="0"/>
              </w:rPr>
            </w:pPr>
            <w:bookmarkStart w:id="9944" w:name="_Toc137819826"/>
            <w:bookmarkStart w:id="9945" w:name="_Toc137832491"/>
            <w:r>
              <w:rPr>
                <w:rFonts w:ascii="Cambria" w:hAnsi="Cambria"/>
                <w:b w:val="0"/>
              </w:rPr>
              <w:t>System should enable “Add Associate Auctioneer” and “Add Post Auction Associate Auctioneer” button only after inactive/suspend any existing “Associate Auctioneer/ Post Auction Associate Auctioneer” when maximum registration (5) capacity is completed.</w:t>
            </w:r>
            <w:bookmarkEnd w:id="9944"/>
            <w:bookmarkEnd w:id="9945"/>
          </w:p>
          <w:p w14:paraId="5AFD0C4E" w14:textId="77777777" w:rsidR="009274EA" w:rsidRDefault="00C53038">
            <w:pPr>
              <w:pStyle w:val="Heading112pt"/>
              <w:tabs>
                <w:tab w:val="left" w:pos="10620"/>
              </w:tabs>
              <w:rPr>
                <w:rFonts w:ascii="Cambria" w:hAnsi="Cambria"/>
                <w:b w:val="0"/>
              </w:rPr>
            </w:pPr>
            <w:bookmarkStart w:id="9946" w:name="_Toc137819827"/>
            <w:bookmarkStart w:id="9947" w:name="_Toc137832492"/>
            <w:r>
              <w:rPr>
                <w:rFonts w:ascii="Cambria" w:hAnsi="Cambria"/>
                <w:b w:val="0"/>
              </w:rPr>
              <w:t>System should redirect on Manage User page on click cancel button.</w:t>
            </w:r>
            <w:bookmarkEnd w:id="9946"/>
            <w:bookmarkEnd w:id="9947"/>
          </w:p>
          <w:p w14:paraId="38CDE1FB" w14:textId="77777777" w:rsidR="009274EA" w:rsidRDefault="00C53038">
            <w:pPr>
              <w:pStyle w:val="Heading112pt"/>
              <w:tabs>
                <w:tab w:val="left" w:pos="10620"/>
              </w:tabs>
              <w:rPr>
                <w:rFonts w:ascii="Cambria" w:hAnsi="Cambria"/>
                <w:b w:val="0"/>
              </w:rPr>
            </w:pPr>
            <w:bookmarkStart w:id="9948" w:name="_Toc137819828"/>
            <w:bookmarkStart w:id="9949" w:name="_Toc137832493"/>
            <w:r>
              <w:rPr>
                <w:rFonts w:ascii="Cambria" w:hAnsi="Cambria"/>
                <w:b w:val="0"/>
              </w:rPr>
              <w:t xml:space="preserve">System should provide “view link” against each profile under manage user </w:t>
            </w:r>
            <w:r>
              <w:rPr>
                <w:rFonts w:ascii="Cambria" w:hAnsi="Cambria"/>
                <w:b w:val="0"/>
                <w:strike/>
              </w:rPr>
              <w:t>tab</w:t>
            </w:r>
            <w:r>
              <w:rPr>
                <w:rFonts w:ascii="Cambria" w:hAnsi="Cambria"/>
                <w:b w:val="0"/>
              </w:rPr>
              <w:t>.</w:t>
            </w:r>
            <w:bookmarkEnd w:id="9948"/>
            <w:bookmarkEnd w:id="9949"/>
          </w:p>
          <w:p w14:paraId="4D632543" w14:textId="77777777" w:rsidR="009274EA" w:rsidRDefault="00C53038">
            <w:pPr>
              <w:pStyle w:val="Heading112pt"/>
              <w:tabs>
                <w:tab w:val="left" w:pos="10620"/>
              </w:tabs>
              <w:rPr>
                <w:rFonts w:ascii="Cambria" w:hAnsi="Cambria"/>
                <w:b w:val="0"/>
              </w:rPr>
            </w:pPr>
            <w:bookmarkStart w:id="9950" w:name="_Toc137819829"/>
            <w:bookmarkStart w:id="9951" w:name="_Toc137832494"/>
            <w:r>
              <w:rPr>
                <w:rFonts w:ascii="Cambria" w:hAnsi="Cambria"/>
                <w:b w:val="0"/>
              </w:rPr>
              <w:t>System should display full profile of “</w:t>
            </w:r>
            <w:r>
              <w:rPr>
                <w:rFonts w:ascii="Cambria" w:hAnsi="Cambria"/>
                <w:b w:val="0"/>
                <w:sz w:val="22"/>
                <w:szCs w:val="22"/>
              </w:rPr>
              <w:t>Associate Auctioneer/ Post Auction Associate Auctioneer</w:t>
            </w:r>
            <w:r>
              <w:rPr>
                <w:rFonts w:ascii="Cambria" w:hAnsi="Cambria"/>
                <w:b w:val="0"/>
              </w:rPr>
              <w:t>” in view only mode with export to PDF option.</w:t>
            </w:r>
            <w:bookmarkEnd w:id="9950"/>
            <w:bookmarkEnd w:id="9951"/>
          </w:p>
          <w:p w14:paraId="6F995553" w14:textId="77777777" w:rsidR="009274EA" w:rsidRDefault="00C53038">
            <w:pPr>
              <w:pStyle w:val="Heading112pt"/>
              <w:tabs>
                <w:tab w:val="left" w:pos="10620"/>
              </w:tabs>
              <w:rPr>
                <w:rFonts w:ascii="Cambria" w:hAnsi="Cambria"/>
                <w:b w:val="0"/>
              </w:rPr>
            </w:pPr>
            <w:bookmarkStart w:id="9952" w:name="_Toc137819830"/>
            <w:bookmarkStart w:id="9953" w:name="_Toc137832495"/>
            <w:r>
              <w:rPr>
                <w:rFonts w:ascii="Cambria" w:hAnsi="Cambria"/>
                <w:b w:val="0"/>
              </w:rPr>
              <w:t>System not inactive or suspend the “Auctioneer” profile if any Associate Auctioneer/ Post Auction Associate Auctioneer profile is either inactivated or suspended.</w:t>
            </w:r>
            <w:bookmarkEnd w:id="9952"/>
            <w:bookmarkEnd w:id="9953"/>
          </w:p>
          <w:p w14:paraId="686B571F"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78FA37C5" w14:textId="77777777" w:rsidR="009274EA" w:rsidRDefault="00C53038">
            <w:pPr>
              <w:pStyle w:val="Heading112pt"/>
              <w:rPr>
                <w:rFonts w:ascii="Cambria" w:hAnsi="Cambria"/>
                <w:b w:val="0"/>
              </w:rPr>
            </w:pPr>
            <w:r>
              <w:rPr>
                <w:rFonts w:ascii="Cambria" w:hAnsi="Cambria"/>
                <w:b w:val="0"/>
              </w:rPr>
              <w:t>System should capture the entry of “Auction Center” update in audit trail report as “Auction Center” :&lt; Auction Center&gt; &lt;Auctioneer Code&gt; Updated for   &lt;Auctioneer Name&gt;.</w:t>
            </w:r>
          </w:p>
          <w:p w14:paraId="323A75E8" w14:textId="77777777" w:rsidR="009274EA" w:rsidRDefault="00C53038">
            <w:pPr>
              <w:pStyle w:val="Heading112pt"/>
              <w:rPr>
                <w:rFonts w:ascii="Cambria" w:hAnsi="Cambria"/>
                <w:b w:val="0"/>
              </w:rPr>
            </w:pPr>
            <w:r>
              <w:rPr>
                <w:rFonts w:ascii="Cambria" w:hAnsi="Cambria"/>
                <w:b w:val="0"/>
              </w:rPr>
              <w:t>System should capture the entry of “Contact Person” update in audit trail report as “Contact Person” :&lt; Contact Person&gt; &lt;Auctioneer Code&gt; Updated in &lt;Auctioneer Center&gt;.</w:t>
            </w:r>
          </w:p>
          <w:p w14:paraId="07CA0A25"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&lt;Auctioneer Code&gt; Updated in &lt;Auctioneer Center&gt;.</w:t>
            </w:r>
          </w:p>
          <w:p w14:paraId="6CF3DE24" w14:textId="77777777" w:rsidR="009274EA" w:rsidRDefault="00C53038">
            <w:pPr>
              <w:pStyle w:val="Heading112pt"/>
              <w:rPr>
                <w:rFonts w:ascii="Cambria" w:hAnsi="Cambria"/>
                <w:b w:val="0"/>
              </w:rPr>
            </w:pPr>
            <w:r>
              <w:rPr>
                <w:rFonts w:ascii="Cambria" w:hAnsi="Cambria"/>
                <w:b w:val="0"/>
              </w:rPr>
              <w:t>System should capture the entry of “E Mail” update in audit trail report as “E Mail” :&lt; E Mail&gt; &lt;Auctioneer Code&gt; Updated in &lt;Auctioneer Center&gt;.</w:t>
            </w:r>
          </w:p>
          <w:p w14:paraId="629E0DD4" w14:textId="77777777" w:rsidR="009274EA" w:rsidRDefault="00C53038">
            <w:pPr>
              <w:pStyle w:val="Heading112pt"/>
              <w:numPr>
                <w:ilvl w:val="0"/>
                <w:numId w:val="0"/>
              </w:numPr>
              <w:tabs>
                <w:tab w:val="left" w:pos="10620"/>
              </w:tabs>
              <w:ind w:left="360" w:hanging="360"/>
              <w:rPr>
                <w:rFonts w:ascii="Cambria" w:hAnsi="Cambria"/>
                <w:b w:val="0"/>
              </w:rPr>
            </w:pPr>
            <w:bookmarkStart w:id="9954" w:name="_Toc137819831"/>
            <w:bookmarkStart w:id="9955" w:name="_Toc137832496"/>
            <w:r>
              <w:rPr>
                <w:rFonts w:ascii="Cambria" w:hAnsi="Cambria"/>
                <w:u w:val="single"/>
              </w:rPr>
              <w:t xml:space="preserve">Uploaded Document </w:t>
            </w:r>
            <w:bookmarkEnd w:id="9954"/>
            <w:bookmarkEnd w:id="9955"/>
            <w:r>
              <w:rPr>
                <w:rFonts w:ascii="Cambria" w:hAnsi="Cambria"/>
                <w:u w:val="single"/>
              </w:rPr>
              <w:t>section</w:t>
            </w:r>
            <w:r>
              <w:rPr>
                <w:rFonts w:ascii="Cambria" w:hAnsi="Cambria"/>
                <w:b w:val="0"/>
              </w:rPr>
              <w:t>:</w:t>
            </w:r>
          </w:p>
          <w:p w14:paraId="64855681" w14:textId="77777777" w:rsidR="009274EA" w:rsidRDefault="00C53038">
            <w:pPr>
              <w:pStyle w:val="Heading112pt"/>
              <w:tabs>
                <w:tab w:val="left" w:pos="10620"/>
              </w:tabs>
              <w:rPr>
                <w:rFonts w:ascii="Cambria" w:hAnsi="Cambria"/>
              </w:rPr>
            </w:pPr>
            <w:bookmarkStart w:id="9956" w:name="_Toc137819832"/>
            <w:bookmarkStart w:id="9957" w:name="_Toc137832497"/>
            <w:r>
              <w:rPr>
                <w:rFonts w:ascii="Cambria" w:hAnsi="Cambria"/>
                <w:b w:val="0"/>
              </w:rPr>
              <w:t>System should display the list of PDF documents uploaded while doing any activity in master.</w:t>
            </w:r>
            <w:bookmarkEnd w:id="9956"/>
            <w:bookmarkEnd w:id="9957"/>
          </w:p>
          <w:p w14:paraId="6A54808E" w14:textId="77777777" w:rsidR="009274EA" w:rsidRDefault="00C53038">
            <w:pPr>
              <w:pStyle w:val="Heading112pt"/>
              <w:tabs>
                <w:tab w:val="left" w:pos="10620"/>
              </w:tabs>
              <w:rPr>
                <w:rFonts w:ascii="Cambria" w:hAnsi="Cambria"/>
              </w:rPr>
            </w:pPr>
            <w:bookmarkStart w:id="9958" w:name="_Toc137819833"/>
            <w:bookmarkStart w:id="9959" w:name="_Toc137832498"/>
            <w:r>
              <w:rPr>
                <w:rFonts w:ascii="Cambria" w:hAnsi="Cambria"/>
                <w:b w:val="0"/>
              </w:rPr>
              <w:t>System should below detail in uploaded document section.</w:t>
            </w:r>
            <w:bookmarkEnd w:id="9958"/>
            <w:bookmarkEnd w:id="9959"/>
          </w:p>
          <w:p w14:paraId="46D4C4CB" w14:textId="77777777" w:rsidR="009274EA" w:rsidRDefault="00C53038">
            <w:pPr>
              <w:pStyle w:val="Heading112pt"/>
              <w:numPr>
                <w:ilvl w:val="1"/>
                <w:numId w:val="2"/>
              </w:numPr>
              <w:tabs>
                <w:tab w:val="left" w:pos="10620"/>
              </w:tabs>
              <w:rPr>
                <w:rFonts w:ascii="Cambria" w:hAnsi="Cambria"/>
              </w:rPr>
            </w:pPr>
            <w:bookmarkStart w:id="9960" w:name="_Toc137819834"/>
            <w:bookmarkStart w:id="9961" w:name="_Toc137832499"/>
            <w:r>
              <w:rPr>
                <w:rFonts w:ascii="Cambria" w:hAnsi="Cambria"/>
                <w:b w:val="0"/>
              </w:rPr>
              <w:t>Sr.</w:t>
            </w:r>
            <w:bookmarkEnd w:id="9960"/>
            <w:bookmarkEnd w:id="9961"/>
          </w:p>
          <w:p w14:paraId="6B8E673A" w14:textId="77777777" w:rsidR="009274EA" w:rsidRDefault="00C53038">
            <w:pPr>
              <w:pStyle w:val="Heading112pt"/>
              <w:numPr>
                <w:ilvl w:val="1"/>
                <w:numId w:val="2"/>
              </w:numPr>
              <w:tabs>
                <w:tab w:val="left" w:pos="10620"/>
              </w:tabs>
              <w:rPr>
                <w:rFonts w:ascii="Cambria" w:hAnsi="Cambria"/>
              </w:rPr>
            </w:pPr>
            <w:r>
              <w:rPr>
                <w:rFonts w:ascii="Cambria" w:hAnsi="Cambria"/>
                <w:b w:val="0"/>
              </w:rPr>
              <w:t>Associate Auctioneer/Post Associate Auctioneer Name</w:t>
            </w:r>
          </w:p>
          <w:p w14:paraId="511B00D9" w14:textId="77777777" w:rsidR="009274EA" w:rsidRDefault="00C53038">
            <w:pPr>
              <w:pStyle w:val="Heading112pt"/>
              <w:numPr>
                <w:ilvl w:val="1"/>
                <w:numId w:val="2"/>
              </w:numPr>
              <w:tabs>
                <w:tab w:val="left" w:pos="10620"/>
              </w:tabs>
              <w:rPr>
                <w:rFonts w:ascii="Cambria" w:hAnsi="Cambria"/>
              </w:rPr>
            </w:pPr>
            <w:bookmarkStart w:id="9962" w:name="_Toc137819835"/>
            <w:bookmarkStart w:id="9963" w:name="_Toc137832500"/>
            <w:r>
              <w:rPr>
                <w:rFonts w:ascii="Cambria" w:hAnsi="Cambria"/>
                <w:b w:val="0"/>
              </w:rPr>
              <w:t>Document Brief/Remarks</w:t>
            </w:r>
            <w:bookmarkEnd w:id="9962"/>
            <w:bookmarkEnd w:id="9963"/>
          </w:p>
          <w:p w14:paraId="13FC6A83" w14:textId="77777777" w:rsidR="009274EA" w:rsidRDefault="00C53038">
            <w:pPr>
              <w:pStyle w:val="Heading112pt"/>
              <w:numPr>
                <w:ilvl w:val="1"/>
                <w:numId w:val="2"/>
              </w:numPr>
              <w:tabs>
                <w:tab w:val="left" w:pos="10620"/>
              </w:tabs>
              <w:rPr>
                <w:rFonts w:ascii="Cambria" w:hAnsi="Cambria"/>
              </w:rPr>
            </w:pPr>
            <w:bookmarkStart w:id="9964" w:name="_Toc137819836"/>
            <w:bookmarkStart w:id="9965" w:name="_Toc137832501"/>
            <w:r>
              <w:rPr>
                <w:rFonts w:ascii="Cambria" w:hAnsi="Cambria"/>
                <w:b w:val="0"/>
              </w:rPr>
              <w:t>Document upload date and time</w:t>
            </w:r>
            <w:bookmarkEnd w:id="9964"/>
            <w:bookmarkEnd w:id="9965"/>
          </w:p>
          <w:p w14:paraId="558EE9B9" w14:textId="77777777" w:rsidR="009274EA" w:rsidRDefault="00C53038">
            <w:pPr>
              <w:pStyle w:val="Heading112pt"/>
              <w:numPr>
                <w:ilvl w:val="1"/>
                <w:numId w:val="2"/>
              </w:numPr>
              <w:tabs>
                <w:tab w:val="left" w:pos="10620"/>
              </w:tabs>
              <w:rPr>
                <w:rFonts w:ascii="Cambria" w:hAnsi="Cambria"/>
              </w:rPr>
            </w:pPr>
            <w:bookmarkStart w:id="9966" w:name="_Toc137819837"/>
            <w:bookmarkStart w:id="9967" w:name="_Toc137832502"/>
            <w:r>
              <w:rPr>
                <w:rFonts w:ascii="Cambria" w:hAnsi="Cambria"/>
                <w:b w:val="0"/>
              </w:rPr>
              <w:lastRenderedPageBreak/>
              <w:t>Action</w:t>
            </w:r>
            <w:bookmarkEnd w:id="9966"/>
            <w:bookmarkEnd w:id="9967"/>
            <w:r>
              <w:rPr>
                <w:rFonts w:ascii="Cambria" w:hAnsi="Cambria"/>
                <w:b w:val="0"/>
              </w:rPr>
              <w:t xml:space="preserve"> </w:t>
            </w:r>
          </w:p>
          <w:p w14:paraId="66A938A5" w14:textId="77777777" w:rsidR="009274EA" w:rsidRDefault="00C53038">
            <w:pPr>
              <w:pStyle w:val="Heading112pt"/>
              <w:numPr>
                <w:ilvl w:val="2"/>
                <w:numId w:val="2"/>
              </w:numPr>
              <w:tabs>
                <w:tab w:val="left" w:pos="10620"/>
              </w:tabs>
              <w:rPr>
                <w:rFonts w:ascii="Cambria" w:hAnsi="Cambria"/>
              </w:rPr>
            </w:pPr>
            <w:bookmarkStart w:id="9968" w:name="_Toc137819838"/>
            <w:bookmarkStart w:id="9969" w:name="_Toc137832503"/>
            <w:r>
              <w:rPr>
                <w:rFonts w:ascii="Cambria" w:hAnsi="Cambria"/>
                <w:b w:val="0"/>
              </w:rPr>
              <w:t>Download document link.</w:t>
            </w:r>
            <w:bookmarkEnd w:id="9968"/>
            <w:bookmarkEnd w:id="9969"/>
          </w:p>
          <w:p w14:paraId="04EEF500" w14:textId="77777777" w:rsidR="009274EA" w:rsidRDefault="00C53038">
            <w:pPr>
              <w:pStyle w:val="Heading112pt"/>
              <w:numPr>
                <w:ilvl w:val="2"/>
                <w:numId w:val="2"/>
              </w:numPr>
              <w:tabs>
                <w:tab w:val="left" w:pos="10620"/>
              </w:tabs>
              <w:rPr>
                <w:rFonts w:ascii="Cambria" w:hAnsi="Cambria"/>
              </w:rPr>
            </w:pPr>
            <w:bookmarkStart w:id="9970" w:name="_Toc137819839"/>
            <w:bookmarkStart w:id="9971" w:name="_Toc137832504"/>
            <w:r>
              <w:rPr>
                <w:rFonts w:ascii="Cambria" w:hAnsi="Cambria"/>
                <w:b w:val="0"/>
              </w:rPr>
              <w:t>Preview document link.</w:t>
            </w:r>
            <w:bookmarkEnd w:id="9970"/>
            <w:bookmarkEnd w:id="9971"/>
          </w:p>
          <w:p w14:paraId="5E39B96B" w14:textId="77777777" w:rsidR="009274EA" w:rsidRDefault="00C53038">
            <w:pPr>
              <w:pStyle w:val="Heading112pt"/>
              <w:tabs>
                <w:tab w:val="left" w:pos="10620"/>
              </w:tabs>
              <w:rPr>
                <w:rFonts w:ascii="Cambria" w:hAnsi="Cambria"/>
              </w:rPr>
            </w:pPr>
            <w:bookmarkStart w:id="9972" w:name="_Toc137819840"/>
            <w:bookmarkStart w:id="9973" w:name="_Toc137832505"/>
            <w:r>
              <w:rPr>
                <w:rFonts w:ascii="Cambria" w:hAnsi="Cambria"/>
                <w:b w:val="0"/>
              </w:rPr>
              <w:t>System should download the document on click “Download document” link.</w:t>
            </w:r>
            <w:bookmarkEnd w:id="9972"/>
            <w:bookmarkEnd w:id="9973"/>
          </w:p>
          <w:p w14:paraId="678B3574" w14:textId="77777777" w:rsidR="009274EA" w:rsidRDefault="00C53038">
            <w:pPr>
              <w:pStyle w:val="Heading112pt"/>
              <w:tabs>
                <w:tab w:val="left" w:pos="10620"/>
              </w:tabs>
              <w:rPr>
                <w:rFonts w:ascii="Cambria" w:hAnsi="Cambria"/>
                <w:b w:val="0"/>
              </w:rPr>
            </w:pPr>
            <w:bookmarkStart w:id="9974" w:name="_Toc137819841"/>
            <w:bookmarkStart w:id="9975" w:name="_Toc137832506"/>
            <w:r>
              <w:rPr>
                <w:rFonts w:ascii="Cambria" w:hAnsi="Cambria"/>
                <w:b w:val="0"/>
              </w:rPr>
              <w:t>System should display the document without download on screen with PDF viewer on click “Preview Document” link.</w:t>
            </w:r>
            <w:bookmarkEnd w:id="9974"/>
            <w:bookmarkEnd w:id="9975"/>
          </w:p>
          <w:p w14:paraId="628E9F72" w14:textId="77777777" w:rsidR="009274EA" w:rsidRDefault="00C53038">
            <w:pPr>
              <w:pStyle w:val="Heading112pt"/>
              <w:numPr>
                <w:ilvl w:val="0"/>
                <w:numId w:val="0"/>
              </w:numPr>
              <w:tabs>
                <w:tab w:val="left" w:pos="10620"/>
              </w:tabs>
              <w:ind w:left="360" w:hanging="360"/>
              <w:rPr>
                <w:rFonts w:ascii="Cambria" w:hAnsi="Cambria"/>
                <w:b w:val="0"/>
              </w:rPr>
            </w:pPr>
            <w:bookmarkStart w:id="9976" w:name="_Toc137819842"/>
            <w:bookmarkStart w:id="9977" w:name="_Toc137832507"/>
            <w:r>
              <w:rPr>
                <w:rFonts w:ascii="Cambria" w:hAnsi="Cambria"/>
                <w:u w:val="single"/>
              </w:rPr>
              <w:t>View  History for &lt;Master Name&gt; Update</w:t>
            </w:r>
            <w:r>
              <w:rPr>
                <w:rFonts w:ascii="Cambria" w:hAnsi="Cambria"/>
                <w:b w:val="0"/>
              </w:rPr>
              <w:t>:</w:t>
            </w:r>
            <w:bookmarkEnd w:id="9976"/>
            <w:bookmarkEnd w:id="9977"/>
          </w:p>
          <w:p w14:paraId="1487BF5E" w14:textId="77777777" w:rsidR="009274EA" w:rsidRDefault="00C53038">
            <w:pPr>
              <w:pStyle w:val="Heading112pt"/>
              <w:tabs>
                <w:tab w:val="left" w:pos="10620"/>
              </w:tabs>
              <w:rPr>
                <w:rFonts w:ascii="Cambria" w:hAnsi="Cambria"/>
                <w:b w:val="0"/>
              </w:rPr>
            </w:pPr>
            <w:bookmarkStart w:id="9978" w:name="_Toc137819843"/>
            <w:bookmarkStart w:id="9979" w:name="_Toc137832508"/>
            <w:r>
              <w:rPr>
                <w:rFonts w:ascii="Cambria" w:hAnsi="Cambria"/>
                <w:b w:val="0"/>
              </w:rPr>
              <w:t>System should maintain and display history of every update for respective master value.</w:t>
            </w:r>
            <w:bookmarkEnd w:id="9978"/>
            <w:bookmarkEnd w:id="9979"/>
          </w:p>
          <w:p w14:paraId="36C542A7" w14:textId="77777777" w:rsidR="009274EA" w:rsidRDefault="00C53038">
            <w:pPr>
              <w:pStyle w:val="Heading112pt"/>
              <w:tabs>
                <w:tab w:val="left" w:pos="10620"/>
              </w:tabs>
              <w:rPr>
                <w:rFonts w:ascii="Cambria" w:hAnsi="Cambria"/>
                <w:b w:val="0"/>
              </w:rPr>
            </w:pPr>
            <w:bookmarkStart w:id="9980" w:name="_Toc137819844"/>
            <w:bookmarkStart w:id="9981" w:name="_Toc137832509"/>
            <w:r>
              <w:rPr>
                <w:rFonts w:ascii="Cambria" w:hAnsi="Cambria"/>
                <w:b w:val="0"/>
              </w:rPr>
              <w:t>System should display below detail View History Section.</w:t>
            </w:r>
            <w:bookmarkEnd w:id="9980"/>
            <w:bookmarkEnd w:id="9981"/>
          </w:p>
          <w:p w14:paraId="489AE1C6" w14:textId="77777777" w:rsidR="009274EA" w:rsidRDefault="00C53038">
            <w:pPr>
              <w:pStyle w:val="Heading112pt"/>
              <w:numPr>
                <w:ilvl w:val="1"/>
                <w:numId w:val="2"/>
              </w:numPr>
              <w:tabs>
                <w:tab w:val="left" w:pos="10620"/>
              </w:tabs>
              <w:rPr>
                <w:rFonts w:ascii="Cambria" w:hAnsi="Cambria"/>
                <w:b w:val="0"/>
              </w:rPr>
            </w:pPr>
            <w:bookmarkStart w:id="9982" w:name="_Toc137819845"/>
            <w:bookmarkStart w:id="9983" w:name="_Toc137832510"/>
            <w:r>
              <w:rPr>
                <w:rFonts w:ascii="Cambria" w:hAnsi="Cambria"/>
                <w:b w:val="0"/>
              </w:rPr>
              <w:t>Sr.</w:t>
            </w:r>
            <w:bookmarkEnd w:id="9982"/>
            <w:bookmarkEnd w:id="9983"/>
          </w:p>
          <w:p w14:paraId="78D4525A" w14:textId="77777777" w:rsidR="009274EA" w:rsidRDefault="00C53038">
            <w:pPr>
              <w:pStyle w:val="Heading112pt"/>
              <w:numPr>
                <w:ilvl w:val="1"/>
                <w:numId w:val="2"/>
              </w:numPr>
              <w:tabs>
                <w:tab w:val="left" w:pos="10620"/>
              </w:tabs>
              <w:rPr>
                <w:rFonts w:ascii="Cambria" w:hAnsi="Cambria"/>
                <w:b w:val="0"/>
              </w:rPr>
            </w:pPr>
            <w:bookmarkStart w:id="9984" w:name="_Toc137819846"/>
            <w:bookmarkStart w:id="9985" w:name="_Toc137832511"/>
            <w:r>
              <w:rPr>
                <w:rFonts w:ascii="Cambria" w:hAnsi="Cambria"/>
                <w:b w:val="0"/>
              </w:rPr>
              <w:t>Old Value</w:t>
            </w:r>
            <w:bookmarkEnd w:id="9984"/>
            <w:bookmarkEnd w:id="9985"/>
          </w:p>
          <w:p w14:paraId="04683658" w14:textId="77777777" w:rsidR="009274EA" w:rsidRDefault="00C53038">
            <w:pPr>
              <w:pStyle w:val="Heading112pt"/>
              <w:numPr>
                <w:ilvl w:val="1"/>
                <w:numId w:val="2"/>
              </w:numPr>
              <w:tabs>
                <w:tab w:val="left" w:pos="10620"/>
              </w:tabs>
              <w:rPr>
                <w:rFonts w:ascii="Cambria" w:hAnsi="Cambria"/>
                <w:b w:val="0"/>
              </w:rPr>
            </w:pPr>
            <w:bookmarkStart w:id="9986" w:name="_Toc137819847"/>
            <w:bookmarkStart w:id="9987" w:name="_Toc137832512"/>
            <w:r>
              <w:rPr>
                <w:rFonts w:ascii="Cambria" w:hAnsi="Cambria"/>
                <w:b w:val="0"/>
              </w:rPr>
              <w:t>New Value</w:t>
            </w:r>
            <w:bookmarkEnd w:id="9986"/>
            <w:bookmarkEnd w:id="9987"/>
          </w:p>
          <w:p w14:paraId="2CF973F5" w14:textId="77777777" w:rsidR="009274EA" w:rsidRDefault="00C53038">
            <w:pPr>
              <w:pStyle w:val="Heading112pt"/>
              <w:numPr>
                <w:ilvl w:val="1"/>
                <w:numId w:val="2"/>
              </w:numPr>
              <w:tabs>
                <w:tab w:val="left" w:pos="10620"/>
              </w:tabs>
              <w:rPr>
                <w:rFonts w:ascii="Cambria" w:hAnsi="Cambria"/>
              </w:rPr>
            </w:pPr>
            <w:bookmarkStart w:id="9988" w:name="_Toc137819848"/>
            <w:bookmarkStart w:id="9989" w:name="_Toc137832513"/>
            <w:r>
              <w:rPr>
                <w:rFonts w:ascii="Cambria" w:hAnsi="Cambria"/>
                <w:b w:val="0"/>
              </w:rPr>
              <w:t>Updated on Date and Time</w:t>
            </w:r>
            <w:bookmarkEnd w:id="9988"/>
            <w:bookmarkEnd w:id="9989"/>
            <w:r>
              <w:rPr>
                <w:rFonts w:ascii="Cambria" w:hAnsi="Cambria"/>
                <w:b w:val="0"/>
              </w:rPr>
              <w:t xml:space="preserve"> </w:t>
            </w:r>
          </w:p>
          <w:p w14:paraId="78E25B5D" w14:textId="77777777" w:rsidR="009274EA" w:rsidRDefault="00C53038">
            <w:pPr>
              <w:pStyle w:val="Heading112pt"/>
              <w:numPr>
                <w:ilvl w:val="1"/>
                <w:numId w:val="2"/>
              </w:numPr>
              <w:tabs>
                <w:tab w:val="left" w:pos="10620"/>
              </w:tabs>
              <w:rPr>
                <w:rFonts w:ascii="Cambria" w:hAnsi="Cambria"/>
              </w:rPr>
            </w:pPr>
            <w:bookmarkStart w:id="9990" w:name="_Toc137819849"/>
            <w:bookmarkStart w:id="9991" w:name="_Toc137832514"/>
            <w:r>
              <w:rPr>
                <w:rFonts w:ascii="Cambria" w:hAnsi="Cambria"/>
                <w:b w:val="0"/>
              </w:rPr>
              <w:t>Updated by</w:t>
            </w:r>
            <w:bookmarkEnd w:id="9990"/>
            <w:bookmarkEnd w:id="9991"/>
          </w:p>
        </w:tc>
      </w:tr>
      <w:tr w:rsidR="009274EA" w14:paraId="2F43E24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B7B6E67"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29474C39" w14:textId="77777777" w:rsidR="009274EA" w:rsidRDefault="00C53038">
            <w:pPr>
              <w:numPr>
                <w:ilvl w:val="0"/>
                <w:numId w:val="1"/>
              </w:numPr>
              <w:tabs>
                <w:tab w:val="left" w:pos="10620"/>
              </w:tabs>
              <w:spacing w:after="0" w:line="360" w:lineRule="auto"/>
              <w:jc w:val="both"/>
            </w:pPr>
            <w:r>
              <w:t>TAO User/Admin User/Authorized User</w:t>
            </w:r>
          </w:p>
        </w:tc>
      </w:tr>
    </w:tbl>
    <w:p w14:paraId="5A4C80C7"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26CB090C" w14:textId="77777777">
        <w:trPr>
          <w:trHeight w:val="940"/>
        </w:trPr>
        <w:tc>
          <w:tcPr>
            <w:tcW w:w="1150" w:type="dxa"/>
            <w:shd w:val="clear" w:color="auto" w:fill="C4BC96"/>
          </w:tcPr>
          <w:p w14:paraId="43F53AF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31E40C6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4BD33E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397DB06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25E5978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73F287F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3A56962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3654DED0" w14:textId="77777777">
        <w:trPr>
          <w:trHeight w:val="1735"/>
        </w:trPr>
        <w:tc>
          <w:tcPr>
            <w:tcW w:w="1150" w:type="dxa"/>
            <w:shd w:val="clear" w:color="auto" w:fill="auto"/>
          </w:tcPr>
          <w:p w14:paraId="5626D1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2A45A1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C49D2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774" w:type="dxa"/>
            <w:shd w:val="clear" w:color="auto" w:fill="auto"/>
          </w:tcPr>
          <w:p w14:paraId="4711D67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25CF78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390082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7947B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450C3050" w14:textId="77777777">
        <w:trPr>
          <w:trHeight w:val="1735"/>
        </w:trPr>
        <w:tc>
          <w:tcPr>
            <w:tcW w:w="1150" w:type="dxa"/>
            <w:shd w:val="clear" w:color="auto" w:fill="auto"/>
          </w:tcPr>
          <w:p w14:paraId="70F49E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736F167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7BD9C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032B9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774" w:type="dxa"/>
            <w:shd w:val="clear" w:color="auto" w:fill="auto"/>
          </w:tcPr>
          <w:p w14:paraId="05026DB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4937CAA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C65C22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6D644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5F58F73B" w14:textId="77777777">
        <w:trPr>
          <w:trHeight w:val="1735"/>
        </w:trPr>
        <w:tc>
          <w:tcPr>
            <w:tcW w:w="1150" w:type="dxa"/>
            <w:shd w:val="clear" w:color="auto" w:fill="auto"/>
          </w:tcPr>
          <w:p w14:paraId="7FA64C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City</w:t>
            </w:r>
          </w:p>
        </w:tc>
        <w:tc>
          <w:tcPr>
            <w:tcW w:w="918" w:type="dxa"/>
            <w:shd w:val="clear" w:color="auto" w:fill="auto"/>
          </w:tcPr>
          <w:p w14:paraId="29D833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6419C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774" w:type="dxa"/>
            <w:shd w:val="clear" w:color="auto" w:fill="auto"/>
          </w:tcPr>
          <w:p w14:paraId="7E2D159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2A2539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86DACE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29027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2EFBEF92" w14:textId="77777777">
        <w:trPr>
          <w:trHeight w:val="1735"/>
        </w:trPr>
        <w:tc>
          <w:tcPr>
            <w:tcW w:w="1150" w:type="dxa"/>
            <w:shd w:val="clear" w:color="auto" w:fill="auto"/>
          </w:tcPr>
          <w:p w14:paraId="731172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7F6220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728092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98DE9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644CFB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7851E5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78CB595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2C3024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4DEE28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4483080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1D90E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2E242763" w14:textId="77777777">
        <w:trPr>
          <w:trHeight w:val="1735"/>
        </w:trPr>
        <w:tc>
          <w:tcPr>
            <w:tcW w:w="1150" w:type="dxa"/>
            <w:shd w:val="clear" w:color="auto" w:fill="auto"/>
          </w:tcPr>
          <w:p w14:paraId="122283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511754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071226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E68EC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7A49E2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7F8BF3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37059D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email ID should have a maximum </w:t>
            </w:r>
            <w:r>
              <w:rPr>
                <w:rFonts w:ascii="Cambria" w:hAnsi="Cambria"/>
                <w:sz w:val="22"/>
                <w:szCs w:val="22"/>
              </w:rPr>
              <w:lastRenderedPageBreak/>
              <w:t>length of 50 characters.</w:t>
            </w:r>
          </w:p>
        </w:tc>
        <w:tc>
          <w:tcPr>
            <w:tcW w:w="1352" w:type="dxa"/>
            <w:shd w:val="clear" w:color="auto" w:fill="auto"/>
          </w:tcPr>
          <w:p w14:paraId="6D816E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email ID.</w:t>
            </w:r>
          </w:p>
          <w:p w14:paraId="1976DE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00516B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4E9320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email ID should </w:t>
            </w:r>
            <w:r>
              <w:rPr>
                <w:rFonts w:ascii="Cambria" w:hAnsi="Cambria"/>
                <w:sz w:val="22"/>
                <w:szCs w:val="22"/>
              </w:rPr>
              <w:lastRenderedPageBreak/>
              <w:t>not exceed 50 characters.</w:t>
            </w:r>
          </w:p>
        </w:tc>
        <w:tc>
          <w:tcPr>
            <w:tcW w:w="2904" w:type="dxa"/>
            <w:shd w:val="clear" w:color="auto" w:fill="auto"/>
          </w:tcPr>
          <w:p w14:paraId="7D63B06A" w14:textId="77777777" w:rsidR="009274EA" w:rsidRDefault="001E5D23">
            <w:pPr>
              <w:pStyle w:val="ListParagraph"/>
              <w:tabs>
                <w:tab w:val="center" w:pos="4320"/>
                <w:tab w:val="right" w:pos="8640"/>
                <w:tab w:val="left" w:pos="10620"/>
              </w:tabs>
              <w:ind w:left="0"/>
              <w:rPr>
                <w:rFonts w:ascii="Cambria" w:hAnsi="Cambria"/>
                <w:sz w:val="22"/>
                <w:szCs w:val="22"/>
              </w:rPr>
            </w:pPr>
            <w:hyperlink r:id="rId18" w:history="1">
              <w:r w:rsidR="00C53038">
                <w:rPr>
                  <w:rFonts w:ascii="Cambria" w:hAnsi="Cambria"/>
                </w:rPr>
                <w:t>test@testdata.com</w:t>
              </w:r>
            </w:hyperlink>
          </w:p>
        </w:tc>
        <w:tc>
          <w:tcPr>
            <w:tcW w:w="1327" w:type="dxa"/>
            <w:shd w:val="clear" w:color="auto" w:fill="auto"/>
          </w:tcPr>
          <w:p w14:paraId="7473CC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196D4D0B" w14:textId="77777777" w:rsidR="009274EA" w:rsidRDefault="009274EA">
            <w:pPr>
              <w:pStyle w:val="ListParagraph"/>
              <w:tabs>
                <w:tab w:val="center" w:pos="4320"/>
                <w:tab w:val="right" w:pos="8640"/>
                <w:tab w:val="left" w:pos="10620"/>
              </w:tabs>
              <w:ind w:left="0"/>
              <w:rPr>
                <w:rFonts w:ascii="Cambria" w:hAnsi="Cambria"/>
                <w:sz w:val="22"/>
                <w:szCs w:val="22"/>
              </w:rPr>
            </w:pPr>
          </w:p>
          <w:p w14:paraId="11315F5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9123D6B" w14:textId="77777777">
        <w:trPr>
          <w:trHeight w:val="287"/>
        </w:trPr>
        <w:tc>
          <w:tcPr>
            <w:tcW w:w="1150" w:type="dxa"/>
            <w:shd w:val="clear" w:color="auto" w:fill="auto"/>
          </w:tcPr>
          <w:p w14:paraId="3C07C8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EntityCode</w:t>
            </w:r>
          </w:p>
        </w:tc>
        <w:tc>
          <w:tcPr>
            <w:tcW w:w="918" w:type="dxa"/>
            <w:shd w:val="clear" w:color="auto" w:fill="auto"/>
          </w:tcPr>
          <w:p w14:paraId="119342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597805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C891EE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37480A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777772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D23FF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Generated by system</w:t>
            </w:r>
          </w:p>
        </w:tc>
      </w:tr>
      <w:tr w:rsidR="009274EA" w14:paraId="15359909" w14:textId="77777777">
        <w:trPr>
          <w:trHeight w:val="287"/>
        </w:trPr>
        <w:tc>
          <w:tcPr>
            <w:tcW w:w="1150" w:type="dxa"/>
            <w:shd w:val="clear" w:color="auto" w:fill="auto"/>
          </w:tcPr>
          <w:p w14:paraId="0BCB16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0933A3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Texbox</w:t>
            </w:r>
          </w:p>
        </w:tc>
        <w:tc>
          <w:tcPr>
            <w:tcW w:w="992" w:type="dxa"/>
            <w:shd w:val="clear" w:color="auto" w:fill="auto"/>
          </w:tcPr>
          <w:p w14:paraId="1D1EEA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774" w:type="dxa"/>
            <w:shd w:val="clear" w:color="auto" w:fill="auto"/>
          </w:tcPr>
          <w:p w14:paraId="461EB3F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2EAC38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35BDFB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6A363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011672FE" w14:textId="77777777">
        <w:trPr>
          <w:trHeight w:val="287"/>
        </w:trPr>
        <w:tc>
          <w:tcPr>
            <w:tcW w:w="1150" w:type="dxa"/>
            <w:shd w:val="clear" w:color="auto" w:fill="auto"/>
          </w:tcPr>
          <w:p w14:paraId="443CA6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GSTNo</w:t>
            </w:r>
          </w:p>
          <w:p w14:paraId="65BF866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F94F6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0BD184C" w14:textId="77777777" w:rsidR="009274EA" w:rsidRDefault="00C53038">
            <w:pPr>
              <w:tabs>
                <w:tab w:val="left" w:pos="10620"/>
              </w:tabs>
            </w:pPr>
            <w:r>
              <w:t>Label</w:t>
            </w:r>
          </w:p>
        </w:tc>
        <w:tc>
          <w:tcPr>
            <w:tcW w:w="1774" w:type="dxa"/>
            <w:shd w:val="clear" w:color="auto" w:fill="auto"/>
          </w:tcPr>
          <w:p w14:paraId="4159D77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EAC422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173B6E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F3C8D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0B0585E2" w14:textId="77777777">
        <w:trPr>
          <w:trHeight w:val="287"/>
        </w:trPr>
        <w:tc>
          <w:tcPr>
            <w:tcW w:w="1150" w:type="dxa"/>
            <w:shd w:val="clear" w:color="auto" w:fill="auto"/>
          </w:tcPr>
          <w:p w14:paraId="554619F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7D5F12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435810F4" w14:textId="77777777" w:rsidR="009274EA" w:rsidRDefault="00C53038">
            <w:pPr>
              <w:tabs>
                <w:tab w:val="left" w:pos="10620"/>
              </w:tabs>
            </w:pPr>
            <w:r>
              <w:t>Label</w:t>
            </w:r>
          </w:p>
        </w:tc>
        <w:tc>
          <w:tcPr>
            <w:tcW w:w="1774" w:type="dxa"/>
            <w:shd w:val="clear" w:color="auto" w:fill="auto"/>
          </w:tcPr>
          <w:p w14:paraId="248F372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544D80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D21134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8ECAF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2ECCA98E" w14:textId="77777777">
        <w:trPr>
          <w:trHeight w:val="287"/>
        </w:trPr>
        <w:tc>
          <w:tcPr>
            <w:tcW w:w="1150" w:type="dxa"/>
            <w:shd w:val="clear" w:color="auto" w:fill="auto"/>
          </w:tcPr>
          <w:p w14:paraId="6DEDEC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 no</w:t>
            </w:r>
          </w:p>
          <w:p w14:paraId="5BA9A77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68A35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F44B48C" w14:textId="77777777" w:rsidR="009274EA" w:rsidRDefault="00C53038">
            <w:pPr>
              <w:tabs>
                <w:tab w:val="left" w:pos="10620"/>
              </w:tabs>
            </w:pPr>
            <w:r>
              <w:t>Label</w:t>
            </w:r>
          </w:p>
        </w:tc>
        <w:tc>
          <w:tcPr>
            <w:tcW w:w="1774" w:type="dxa"/>
            <w:shd w:val="clear" w:color="auto" w:fill="auto"/>
          </w:tcPr>
          <w:p w14:paraId="19CF2FB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C660C3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1EF958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F4896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21EBA753" w14:textId="77777777">
        <w:trPr>
          <w:trHeight w:val="287"/>
        </w:trPr>
        <w:tc>
          <w:tcPr>
            <w:tcW w:w="1150" w:type="dxa"/>
            <w:shd w:val="clear" w:color="auto" w:fill="auto"/>
          </w:tcPr>
          <w:p w14:paraId="7C9189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7665EF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F960264" w14:textId="77777777" w:rsidR="009274EA" w:rsidRDefault="00C53038">
            <w:pPr>
              <w:tabs>
                <w:tab w:val="left" w:pos="10620"/>
              </w:tabs>
            </w:pPr>
            <w:r>
              <w:t>M</w:t>
            </w:r>
          </w:p>
        </w:tc>
        <w:tc>
          <w:tcPr>
            <w:tcW w:w="1774" w:type="dxa"/>
            <w:shd w:val="clear" w:color="auto" w:fill="auto"/>
          </w:tcPr>
          <w:p w14:paraId="78E69D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4229BC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phone number should have a maximum length of 15 characters </w:t>
            </w:r>
            <w:r>
              <w:rPr>
                <w:rFonts w:ascii="Cambria" w:hAnsi="Cambria"/>
                <w:sz w:val="22"/>
                <w:szCs w:val="22"/>
              </w:rPr>
              <w:lastRenderedPageBreak/>
              <w:t>(including country code, if applicable).</w:t>
            </w:r>
          </w:p>
        </w:tc>
        <w:tc>
          <w:tcPr>
            <w:tcW w:w="1352" w:type="dxa"/>
            <w:shd w:val="clear" w:color="auto" w:fill="auto"/>
          </w:tcPr>
          <w:p w14:paraId="563C76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phone number.</w:t>
            </w:r>
          </w:p>
          <w:p w14:paraId="689F27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3CC3B10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A6A7A8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C8B22B0" w14:textId="77777777">
        <w:trPr>
          <w:trHeight w:val="287"/>
        </w:trPr>
        <w:tc>
          <w:tcPr>
            <w:tcW w:w="1150" w:type="dxa"/>
            <w:shd w:val="clear" w:color="auto" w:fill="auto"/>
          </w:tcPr>
          <w:p w14:paraId="687ECE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StateCode</w:t>
            </w:r>
          </w:p>
        </w:tc>
        <w:tc>
          <w:tcPr>
            <w:tcW w:w="918" w:type="dxa"/>
            <w:shd w:val="clear" w:color="auto" w:fill="auto"/>
          </w:tcPr>
          <w:p w14:paraId="63C6E84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60CA3C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497BBC8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AFCEFC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487392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2A845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5ABFD9EA" w14:textId="77777777">
        <w:trPr>
          <w:trHeight w:val="287"/>
        </w:trPr>
        <w:tc>
          <w:tcPr>
            <w:tcW w:w="1150" w:type="dxa"/>
            <w:shd w:val="clear" w:color="auto" w:fill="auto"/>
          </w:tcPr>
          <w:p w14:paraId="60BEA9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StateName</w:t>
            </w:r>
          </w:p>
        </w:tc>
        <w:tc>
          <w:tcPr>
            <w:tcW w:w="918" w:type="dxa"/>
            <w:shd w:val="clear" w:color="auto" w:fill="auto"/>
          </w:tcPr>
          <w:p w14:paraId="0D8804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362D84DE" w14:textId="77777777" w:rsidR="009274EA" w:rsidRDefault="00C53038">
            <w:pPr>
              <w:tabs>
                <w:tab w:val="left" w:pos="10620"/>
              </w:tabs>
            </w:pPr>
            <w:r>
              <w:t>Label</w:t>
            </w:r>
          </w:p>
        </w:tc>
        <w:tc>
          <w:tcPr>
            <w:tcW w:w="1774" w:type="dxa"/>
            <w:shd w:val="clear" w:color="auto" w:fill="auto"/>
          </w:tcPr>
          <w:p w14:paraId="0B4F024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118330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86A01A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5CD94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52E5DB4A" w14:textId="77777777">
        <w:trPr>
          <w:trHeight w:val="287"/>
        </w:trPr>
        <w:tc>
          <w:tcPr>
            <w:tcW w:w="1150" w:type="dxa"/>
            <w:shd w:val="clear" w:color="auto" w:fill="auto"/>
          </w:tcPr>
          <w:p w14:paraId="0D17D4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TaxId No</w:t>
            </w:r>
          </w:p>
          <w:p w14:paraId="664C954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30834A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CD83B9E" w14:textId="77777777" w:rsidR="009274EA" w:rsidRDefault="00C53038">
            <w:pPr>
              <w:tabs>
                <w:tab w:val="left" w:pos="10620"/>
              </w:tabs>
            </w:pPr>
            <w:r>
              <w:t>Label</w:t>
            </w:r>
          </w:p>
        </w:tc>
        <w:tc>
          <w:tcPr>
            <w:tcW w:w="1774" w:type="dxa"/>
            <w:shd w:val="clear" w:color="auto" w:fill="auto"/>
          </w:tcPr>
          <w:p w14:paraId="5E73CD2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B931AB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5743FA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7BC03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23128467" w14:textId="77777777">
        <w:trPr>
          <w:trHeight w:val="287"/>
        </w:trPr>
        <w:tc>
          <w:tcPr>
            <w:tcW w:w="1150" w:type="dxa"/>
            <w:shd w:val="clear" w:color="auto" w:fill="auto"/>
          </w:tcPr>
          <w:p w14:paraId="571A7E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Teaboard Reg No</w:t>
            </w:r>
          </w:p>
          <w:p w14:paraId="2E7D4F9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86209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4152F95" w14:textId="77777777" w:rsidR="009274EA" w:rsidRDefault="00C53038">
            <w:pPr>
              <w:tabs>
                <w:tab w:val="left" w:pos="10620"/>
              </w:tabs>
            </w:pPr>
            <w:r>
              <w:t>Label</w:t>
            </w:r>
          </w:p>
        </w:tc>
        <w:tc>
          <w:tcPr>
            <w:tcW w:w="1774" w:type="dxa"/>
            <w:shd w:val="clear" w:color="auto" w:fill="auto"/>
          </w:tcPr>
          <w:p w14:paraId="3BCF13F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23CA97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C3F0F4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A3AF69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375F61E3" w14:textId="77777777">
        <w:trPr>
          <w:trHeight w:val="287"/>
        </w:trPr>
        <w:tc>
          <w:tcPr>
            <w:tcW w:w="1150" w:type="dxa"/>
            <w:shd w:val="clear" w:color="auto" w:fill="auto"/>
          </w:tcPr>
          <w:p w14:paraId="186E27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Auctioneer Name</w:t>
            </w:r>
          </w:p>
        </w:tc>
        <w:tc>
          <w:tcPr>
            <w:tcW w:w="918" w:type="dxa"/>
            <w:shd w:val="clear" w:color="auto" w:fill="auto"/>
          </w:tcPr>
          <w:p w14:paraId="54FAC3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33012F7" w14:textId="77777777" w:rsidR="009274EA" w:rsidRDefault="00C53038">
            <w:pPr>
              <w:tabs>
                <w:tab w:val="left" w:pos="10620"/>
              </w:tabs>
            </w:pPr>
            <w:r>
              <w:t>Label</w:t>
            </w:r>
          </w:p>
        </w:tc>
        <w:tc>
          <w:tcPr>
            <w:tcW w:w="1774" w:type="dxa"/>
            <w:shd w:val="clear" w:color="auto" w:fill="auto"/>
          </w:tcPr>
          <w:p w14:paraId="565463E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E89440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30463D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A77F7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7C5134E9" w14:textId="77777777">
        <w:trPr>
          <w:trHeight w:val="287"/>
        </w:trPr>
        <w:tc>
          <w:tcPr>
            <w:tcW w:w="1150" w:type="dxa"/>
            <w:shd w:val="clear" w:color="auto" w:fill="auto"/>
          </w:tcPr>
          <w:p w14:paraId="613B20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Auctioneer Code</w:t>
            </w:r>
          </w:p>
        </w:tc>
        <w:tc>
          <w:tcPr>
            <w:tcW w:w="918" w:type="dxa"/>
            <w:shd w:val="clear" w:color="auto" w:fill="auto"/>
          </w:tcPr>
          <w:p w14:paraId="345F67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B1EF15A" w14:textId="77777777" w:rsidR="009274EA" w:rsidRDefault="00C53038">
            <w:pPr>
              <w:tabs>
                <w:tab w:val="left" w:pos="10620"/>
              </w:tabs>
            </w:pPr>
            <w:r>
              <w:t>M</w:t>
            </w:r>
          </w:p>
        </w:tc>
        <w:tc>
          <w:tcPr>
            <w:tcW w:w="1774" w:type="dxa"/>
            <w:shd w:val="clear" w:color="auto" w:fill="auto"/>
          </w:tcPr>
          <w:p w14:paraId="7D1DF2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field is a required field and must be entered.</w:t>
            </w:r>
          </w:p>
          <w:p w14:paraId="00EDB69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Auctioneer Code should follow a specific format, allowing alphanumeric characters with a length of 10.</w:t>
            </w:r>
          </w:p>
          <w:p w14:paraId="3A8212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Auctioneer Code should be </w:t>
            </w:r>
            <w:r>
              <w:rPr>
                <w:rFonts w:ascii="Cambria" w:hAnsi="Cambria"/>
                <w:sz w:val="22"/>
                <w:szCs w:val="22"/>
              </w:rPr>
              <w:lastRenderedPageBreak/>
              <w:t>unique and not allow duplicate entries.</w:t>
            </w:r>
          </w:p>
        </w:tc>
        <w:tc>
          <w:tcPr>
            <w:tcW w:w="1352" w:type="dxa"/>
            <w:shd w:val="clear" w:color="auto" w:fill="auto"/>
          </w:tcPr>
          <w:p w14:paraId="2B151D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Auctioneer Code.</w:t>
            </w:r>
          </w:p>
          <w:p w14:paraId="641C519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Auctioneer Code with alphanumeric characters and a length of 10.</w:t>
            </w:r>
          </w:p>
          <w:p w14:paraId="2D72E8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This Auctioneer Code already exists. Please enter a unique Auctioneer Code.</w:t>
            </w:r>
          </w:p>
        </w:tc>
        <w:tc>
          <w:tcPr>
            <w:tcW w:w="2904" w:type="dxa"/>
            <w:shd w:val="clear" w:color="auto" w:fill="auto"/>
          </w:tcPr>
          <w:p w14:paraId="2C57A78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9C2AC1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056D2EA" w14:textId="77777777">
        <w:trPr>
          <w:trHeight w:val="287"/>
        </w:trPr>
        <w:tc>
          <w:tcPr>
            <w:tcW w:w="1150" w:type="dxa"/>
            <w:shd w:val="clear" w:color="auto" w:fill="auto"/>
          </w:tcPr>
          <w:p w14:paraId="5267DC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VATRegNo</w:t>
            </w:r>
          </w:p>
        </w:tc>
        <w:tc>
          <w:tcPr>
            <w:tcW w:w="918" w:type="dxa"/>
            <w:shd w:val="clear" w:color="auto" w:fill="auto"/>
          </w:tcPr>
          <w:p w14:paraId="7576D5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AEBAAA9" w14:textId="77777777" w:rsidR="009274EA" w:rsidRDefault="00C53038">
            <w:pPr>
              <w:tabs>
                <w:tab w:val="left" w:pos="10620"/>
              </w:tabs>
            </w:pPr>
            <w:r>
              <w:t>Label</w:t>
            </w:r>
          </w:p>
        </w:tc>
        <w:tc>
          <w:tcPr>
            <w:tcW w:w="1774" w:type="dxa"/>
            <w:shd w:val="clear" w:color="auto" w:fill="auto"/>
          </w:tcPr>
          <w:p w14:paraId="6DFEFBD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A0F8CD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19A0C8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DE0B3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56491286" w14:textId="77777777">
        <w:trPr>
          <w:trHeight w:val="287"/>
        </w:trPr>
        <w:tc>
          <w:tcPr>
            <w:tcW w:w="1150" w:type="dxa"/>
            <w:shd w:val="clear" w:color="auto" w:fill="auto"/>
          </w:tcPr>
          <w:p w14:paraId="4DE64F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CINno</w:t>
            </w:r>
          </w:p>
        </w:tc>
        <w:tc>
          <w:tcPr>
            <w:tcW w:w="918" w:type="dxa"/>
            <w:shd w:val="clear" w:color="auto" w:fill="auto"/>
          </w:tcPr>
          <w:p w14:paraId="17772D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2102F9E" w14:textId="77777777" w:rsidR="009274EA" w:rsidRDefault="00C53038">
            <w:pPr>
              <w:tabs>
                <w:tab w:val="left" w:pos="10620"/>
              </w:tabs>
            </w:pPr>
            <w:r>
              <w:t>Label</w:t>
            </w:r>
          </w:p>
        </w:tc>
        <w:tc>
          <w:tcPr>
            <w:tcW w:w="1774" w:type="dxa"/>
            <w:shd w:val="clear" w:color="auto" w:fill="auto"/>
          </w:tcPr>
          <w:p w14:paraId="51FF96C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548ADC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03FA8C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53B7D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r w:rsidR="009274EA" w14:paraId="6CFE3950" w14:textId="77777777">
        <w:trPr>
          <w:trHeight w:val="287"/>
        </w:trPr>
        <w:tc>
          <w:tcPr>
            <w:tcW w:w="1150" w:type="dxa"/>
            <w:shd w:val="clear" w:color="auto" w:fill="auto"/>
          </w:tcPr>
          <w:p w14:paraId="4C5885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FSSAINo</w:t>
            </w:r>
          </w:p>
        </w:tc>
        <w:tc>
          <w:tcPr>
            <w:tcW w:w="918" w:type="dxa"/>
            <w:shd w:val="clear" w:color="auto" w:fill="auto"/>
          </w:tcPr>
          <w:p w14:paraId="7B1121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B2F94F2" w14:textId="77777777" w:rsidR="009274EA" w:rsidRDefault="00C53038">
            <w:pPr>
              <w:tabs>
                <w:tab w:val="left" w:pos="10620"/>
              </w:tabs>
            </w:pPr>
            <w:r>
              <w:t>Label</w:t>
            </w:r>
          </w:p>
        </w:tc>
        <w:tc>
          <w:tcPr>
            <w:tcW w:w="1774" w:type="dxa"/>
            <w:shd w:val="clear" w:color="auto" w:fill="auto"/>
          </w:tcPr>
          <w:p w14:paraId="4B71F23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D66DE5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E6C4A5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B6D59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Populate from Prime Auctioneer Profile.</w:t>
            </w:r>
          </w:p>
        </w:tc>
      </w:tr>
    </w:tbl>
    <w:p w14:paraId="6FE999FC"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5D5D3A9F" w14:textId="77777777">
        <w:trPr>
          <w:trHeight w:val="501"/>
        </w:trPr>
        <w:tc>
          <w:tcPr>
            <w:tcW w:w="1866" w:type="dxa"/>
            <w:shd w:val="clear" w:color="auto" w:fill="C4BC96"/>
            <w:vAlign w:val="center"/>
          </w:tcPr>
          <w:p w14:paraId="6FC55659" w14:textId="77777777" w:rsidR="009274EA" w:rsidRDefault="00C53038">
            <w:pPr>
              <w:tabs>
                <w:tab w:val="left" w:pos="10620"/>
              </w:tabs>
              <w:rPr>
                <w:b/>
                <w:bCs/>
                <w:iCs/>
              </w:rPr>
            </w:pPr>
            <w:r>
              <w:rPr>
                <w:b/>
                <w:bCs/>
                <w:iCs/>
              </w:rPr>
              <w:t>Control</w:t>
            </w:r>
          </w:p>
        </w:tc>
        <w:tc>
          <w:tcPr>
            <w:tcW w:w="1858" w:type="dxa"/>
            <w:shd w:val="clear" w:color="auto" w:fill="C4BC96"/>
            <w:vAlign w:val="center"/>
          </w:tcPr>
          <w:p w14:paraId="008E93A4"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78C29F11" w14:textId="77777777" w:rsidR="009274EA" w:rsidRDefault="00C53038">
            <w:pPr>
              <w:tabs>
                <w:tab w:val="left" w:pos="10620"/>
              </w:tabs>
              <w:rPr>
                <w:b/>
                <w:bCs/>
                <w:iCs/>
              </w:rPr>
            </w:pPr>
            <w:r>
              <w:rPr>
                <w:b/>
                <w:bCs/>
                <w:iCs/>
              </w:rPr>
              <w:t>Behaviour</w:t>
            </w:r>
          </w:p>
        </w:tc>
      </w:tr>
      <w:tr w:rsidR="009274EA" w14:paraId="68F159E7" w14:textId="77777777">
        <w:trPr>
          <w:trHeight w:val="517"/>
        </w:trPr>
        <w:tc>
          <w:tcPr>
            <w:tcW w:w="1866" w:type="dxa"/>
            <w:vAlign w:val="center"/>
          </w:tcPr>
          <w:p w14:paraId="5C9EDD45" w14:textId="77777777" w:rsidR="009274EA" w:rsidRDefault="00C53038">
            <w:pPr>
              <w:tabs>
                <w:tab w:val="left" w:pos="10620"/>
              </w:tabs>
            </w:pPr>
            <w:r>
              <w:t>Auction Center</w:t>
            </w:r>
          </w:p>
        </w:tc>
        <w:tc>
          <w:tcPr>
            <w:tcW w:w="1858" w:type="dxa"/>
            <w:vAlign w:val="center"/>
          </w:tcPr>
          <w:p w14:paraId="559B9567" w14:textId="77777777" w:rsidR="009274EA" w:rsidRDefault="00C53038">
            <w:pPr>
              <w:tabs>
                <w:tab w:val="left" w:pos="10620"/>
              </w:tabs>
            </w:pPr>
            <w:r>
              <w:t>Dropdown</w:t>
            </w:r>
          </w:p>
        </w:tc>
        <w:tc>
          <w:tcPr>
            <w:tcW w:w="6603" w:type="dxa"/>
            <w:vAlign w:val="center"/>
          </w:tcPr>
          <w:p w14:paraId="4CBF7B7D" w14:textId="77777777" w:rsidR="009274EA" w:rsidRDefault="00C53038">
            <w:pPr>
              <w:tabs>
                <w:tab w:val="left" w:pos="10620"/>
              </w:tabs>
            </w:pPr>
            <w:r>
              <w:t>System will render the dropdown master</w:t>
            </w:r>
          </w:p>
        </w:tc>
      </w:tr>
      <w:tr w:rsidR="009274EA" w14:paraId="0355E897" w14:textId="77777777">
        <w:trPr>
          <w:trHeight w:val="517"/>
        </w:trPr>
        <w:tc>
          <w:tcPr>
            <w:tcW w:w="1866" w:type="dxa"/>
            <w:vAlign w:val="center"/>
          </w:tcPr>
          <w:p w14:paraId="0E12D78D" w14:textId="77777777" w:rsidR="009274EA" w:rsidRDefault="00C53038">
            <w:pPr>
              <w:tabs>
                <w:tab w:val="left" w:pos="10620"/>
              </w:tabs>
            </w:pPr>
            <w:r>
              <w:t>Clear</w:t>
            </w:r>
          </w:p>
        </w:tc>
        <w:tc>
          <w:tcPr>
            <w:tcW w:w="1858" w:type="dxa"/>
            <w:vAlign w:val="center"/>
          </w:tcPr>
          <w:p w14:paraId="03E3ED88" w14:textId="77777777" w:rsidR="009274EA" w:rsidRDefault="00C53038">
            <w:pPr>
              <w:tabs>
                <w:tab w:val="left" w:pos="10620"/>
              </w:tabs>
            </w:pPr>
            <w:r>
              <w:t>Button</w:t>
            </w:r>
          </w:p>
        </w:tc>
        <w:tc>
          <w:tcPr>
            <w:tcW w:w="6603" w:type="dxa"/>
            <w:vAlign w:val="center"/>
          </w:tcPr>
          <w:p w14:paraId="5A1C1B73" w14:textId="77777777" w:rsidR="009274EA" w:rsidRDefault="00C53038">
            <w:pPr>
              <w:tabs>
                <w:tab w:val="left" w:pos="10620"/>
              </w:tabs>
            </w:pPr>
            <w:r>
              <w:t>Fields should be cleared</w:t>
            </w:r>
          </w:p>
        </w:tc>
      </w:tr>
      <w:tr w:rsidR="009274EA" w14:paraId="7A7C1C3E" w14:textId="77777777">
        <w:trPr>
          <w:trHeight w:val="517"/>
        </w:trPr>
        <w:tc>
          <w:tcPr>
            <w:tcW w:w="1866" w:type="dxa"/>
            <w:vAlign w:val="center"/>
          </w:tcPr>
          <w:p w14:paraId="11C8AC38" w14:textId="77777777" w:rsidR="009274EA" w:rsidRDefault="00C53038">
            <w:pPr>
              <w:tabs>
                <w:tab w:val="left" w:pos="10620"/>
              </w:tabs>
            </w:pPr>
            <w:r>
              <w:t>State</w:t>
            </w:r>
          </w:p>
        </w:tc>
        <w:tc>
          <w:tcPr>
            <w:tcW w:w="1858" w:type="dxa"/>
            <w:vAlign w:val="center"/>
          </w:tcPr>
          <w:p w14:paraId="5A839F22" w14:textId="77777777" w:rsidR="009274EA" w:rsidRDefault="00C53038">
            <w:pPr>
              <w:tabs>
                <w:tab w:val="left" w:pos="10620"/>
              </w:tabs>
            </w:pPr>
            <w:r>
              <w:t>Dropdown</w:t>
            </w:r>
          </w:p>
        </w:tc>
        <w:tc>
          <w:tcPr>
            <w:tcW w:w="6603" w:type="dxa"/>
            <w:vAlign w:val="center"/>
          </w:tcPr>
          <w:p w14:paraId="067CBD70" w14:textId="77777777" w:rsidR="009274EA" w:rsidRDefault="00C53038">
            <w:pPr>
              <w:tabs>
                <w:tab w:val="left" w:pos="10620"/>
              </w:tabs>
            </w:pPr>
            <w:r>
              <w:t>System will render the dropdown master</w:t>
            </w:r>
          </w:p>
        </w:tc>
      </w:tr>
      <w:tr w:rsidR="009274EA" w14:paraId="1664D91F" w14:textId="77777777">
        <w:trPr>
          <w:trHeight w:val="517"/>
        </w:trPr>
        <w:tc>
          <w:tcPr>
            <w:tcW w:w="1866" w:type="dxa"/>
            <w:vAlign w:val="center"/>
          </w:tcPr>
          <w:p w14:paraId="06547D53" w14:textId="77777777" w:rsidR="009274EA" w:rsidRDefault="00C53038">
            <w:pPr>
              <w:tabs>
                <w:tab w:val="left" w:pos="10620"/>
              </w:tabs>
            </w:pPr>
            <w:r>
              <w:t>Update</w:t>
            </w:r>
          </w:p>
        </w:tc>
        <w:tc>
          <w:tcPr>
            <w:tcW w:w="1858" w:type="dxa"/>
            <w:vAlign w:val="center"/>
          </w:tcPr>
          <w:p w14:paraId="725883EF" w14:textId="77777777" w:rsidR="009274EA" w:rsidRDefault="00C53038">
            <w:pPr>
              <w:tabs>
                <w:tab w:val="left" w:pos="10620"/>
              </w:tabs>
            </w:pPr>
            <w:r>
              <w:t>Button</w:t>
            </w:r>
          </w:p>
        </w:tc>
        <w:tc>
          <w:tcPr>
            <w:tcW w:w="6603" w:type="dxa"/>
            <w:vAlign w:val="center"/>
          </w:tcPr>
          <w:p w14:paraId="48CA5D29" w14:textId="77777777" w:rsidR="009274EA" w:rsidRDefault="00C53038">
            <w:pPr>
              <w:tabs>
                <w:tab w:val="left" w:pos="10620"/>
              </w:tabs>
            </w:pPr>
            <w:r>
              <w:t>Field should be updated.</w:t>
            </w:r>
          </w:p>
        </w:tc>
      </w:tr>
      <w:tr w:rsidR="009274EA" w14:paraId="6C3B30C9" w14:textId="77777777">
        <w:trPr>
          <w:trHeight w:val="517"/>
        </w:trPr>
        <w:tc>
          <w:tcPr>
            <w:tcW w:w="1866" w:type="dxa"/>
            <w:vAlign w:val="center"/>
          </w:tcPr>
          <w:p w14:paraId="35EA2AF7" w14:textId="77777777" w:rsidR="009274EA" w:rsidRDefault="00C53038">
            <w:pPr>
              <w:tabs>
                <w:tab w:val="left" w:pos="10620"/>
              </w:tabs>
            </w:pPr>
            <w:r>
              <w:t>Inactive</w:t>
            </w:r>
          </w:p>
        </w:tc>
        <w:tc>
          <w:tcPr>
            <w:tcW w:w="1858" w:type="dxa"/>
            <w:vAlign w:val="center"/>
          </w:tcPr>
          <w:p w14:paraId="737F221D" w14:textId="77777777" w:rsidR="009274EA" w:rsidRDefault="00C53038">
            <w:pPr>
              <w:tabs>
                <w:tab w:val="left" w:pos="10620"/>
              </w:tabs>
            </w:pPr>
            <w:r>
              <w:t>Radio button</w:t>
            </w:r>
          </w:p>
        </w:tc>
        <w:tc>
          <w:tcPr>
            <w:tcW w:w="6603" w:type="dxa"/>
            <w:vAlign w:val="center"/>
          </w:tcPr>
          <w:p w14:paraId="6F4CB150" w14:textId="77777777" w:rsidR="009274EA" w:rsidRDefault="00C53038">
            <w:pPr>
              <w:tabs>
                <w:tab w:val="left" w:pos="10620"/>
              </w:tabs>
            </w:pPr>
            <w:r>
              <w:t>Move user under “Inactive” stage.</w:t>
            </w:r>
          </w:p>
        </w:tc>
      </w:tr>
      <w:tr w:rsidR="009274EA" w14:paraId="4611FCD9" w14:textId="77777777">
        <w:trPr>
          <w:trHeight w:val="517"/>
        </w:trPr>
        <w:tc>
          <w:tcPr>
            <w:tcW w:w="1866" w:type="dxa"/>
            <w:vAlign w:val="center"/>
          </w:tcPr>
          <w:p w14:paraId="35CB906C" w14:textId="77777777" w:rsidR="009274EA" w:rsidRDefault="00C53038">
            <w:pPr>
              <w:tabs>
                <w:tab w:val="left" w:pos="10620"/>
              </w:tabs>
            </w:pPr>
            <w:r>
              <w:t xml:space="preserve">Active </w:t>
            </w:r>
          </w:p>
        </w:tc>
        <w:tc>
          <w:tcPr>
            <w:tcW w:w="1858" w:type="dxa"/>
            <w:vAlign w:val="center"/>
          </w:tcPr>
          <w:p w14:paraId="5D704D62" w14:textId="77777777" w:rsidR="009274EA" w:rsidRDefault="00C53038">
            <w:pPr>
              <w:tabs>
                <w:tab w:val="left" w:pos="10620"/>
              </w:tabs>
            </w:pPr>
            <w:r>
              <w:t>Radio button</w:t>
            </w:r>
          </w:p>
        </w:tc>
        <w:tc>
          <w:tcPr>
            <w:tcW w:w="6603" w:type="dxa"/>
            <w:vAlign w:val="center"/>
          </w:tcPr>
          <w:p w14:paraId="385593C0" w14:textId="77777777" w:rsidR="009274EA" w:rsidRDefault="00C53038">
            <w:pPr>
              <w:tabs>
                <w:tab w:val="left" w:pos="10620"/>
              </w:tabs>
            </w:pPr>
            <w:r>
              <w:t>Move user under “active” stage.</w:t>
            </w:r>
          </w:p>
        </w:tc>
      </w:tr>
      <w:tr w:rsidR="009274EA" w14:paraId="7E651301" w14:textId="77777777">
        <w:trPr>
          <w:trHeight w:val="517"/>
        </w:trPr>
        <w:tc>
          <w:tcPr>
            <w:tcW w:w="1866" w:type="dxa"/>
            <w:vAlign w:val="center"/>
          </w:tcPr>
          <w:p w14:paraId="3B1DF157" w14:textId="77777777" w:rsidR="009274EA" w:rsidRDefault="00C53038">
            <w:pPr>
              <w:tabs>
                <w:tab w:val="left" w:pos="10620"/>
              </w:tabs>
            </w:pPr>
            <w:r>
              <w:t>Suspend</w:t>
            </w:r>
          </w:p>
        </w:tc>
        <w:tc>
          <w:tcPr>
            <w:tcW w:w="1858" w:type="dxa"/>
            <w:vAlign w:val="center"/>
          </w:tcPr>
          <w:p w14:paraId="06C06EA6" w14:textId="77777777" w:rsidR="009274EA" w:rsidRDefault="00C53038">
            <w:pPr>
              <w:tabs>
                <w:tab w:val="left" w:pos="10620"/>
              </w:tabs>
            </w:pPr>
            <w:r>
              <w:t>Radio button</w:t>
            </w:r>
          </w:p>
        </w:tc>
        <w:tc>
          <w:tcPr>
            <w:tcW w:w="6603" w:type="dxa"/>
            <w:vAlign w:val="center"/>
          </w:tcPr>
          <w:p w14:paraId="1F619A31" w14:textId="77777777" w:rsidR="009274EA" w:rsidRDefault="00C53038">
            <w:pPr>
              <w:tabs>
                <w:tab w:val="left" w:pos="10620"/>
              </w:tabs>
            </w:pPr>
            <w:r>
              <w:t>Move user under “Suspend” stage.</w:t>
            </w:r>
          </w:p>
        </w:tc>
      </w:tr>
      <w:tr w:rsidR="009274EA" w14:paraId="69429FAB" w14:textId="77777777">
        <w:trPr>
          <w:trHeight w:val="517"/>
        </w:trPr>
        <w:tc>
          <w:tcPr>
            <w:tcW w:w="1866" w:type="dxa"/>
            <w:vAlign w:val="center"/>
          </w:tcPr>
          <w:p w14:paraId="0696F8F7" w14:textId="77777777" w:rsidR="009274EA" w:rsidRDefault="00C53038">
            <w:pPr>
              <w:tabs>
                <w:tab w:val="left" w:pos="10620"/>
              </w:tabs>
            </w:pPr>
            <w:r>
              <w:lastRenderedPageBreak/>
              <w:t>Add Associate Auctioneer</w:t>
            </w:r>
          </w:p>
        </w:tc>
        <w:tc>
          <w:tcPr>
            <w:tcW w:w="1858" w:type="dxa"/>
            <w:vAlign w:val="center"/>
          </w:tcPr>
          <w:p w14:paraId="68D9C8E9" w14:textId="77777777" w:rsidR="009274EA" w:rsidRDefault="00C53038">
            <w:pPr>
              <w:tabs>
                <w:tab w:val="left" w:pos="10620"/>
              </w:tabs>
            </w:pPr>
            <w:r>
              <w:t>Button</w:t>
            </w:r>
          </w:p>
        </w:tc>
        <w:tc>
          <w:tcPr>
            <w:tcW w:w="6603" w:type="dxa"/>
            <w:vAlign w:val="center"/>
          </w:tcPr>
          <w:p w14:paraId="05FD80CB" w14:textId="77777777" w:rsidR="009274EA" w:rsidRDefault="00C53038">
            <w:pPr>
              <w:tabs>
                <w:tab w:val="left" w:pos="10620"/>
              </w:tabs>
            </w:pPr>
            <w:r>
              <w:t>Redirect on Add Associate Auctioneer page</w:t>
            </w:r>
          </w:p>
        </w:tc>
      </w:tr>
      <w:tr w:rsidR="009274EA" w14:paraId="612D4772" w14:textId="77777777">
        <w:trPr>
          <w:trHeight w:val="517"/>
        </w:trPr>
        <w:tc>
          <w:tcPr>
            <w:tcW w:w="1866" w:type="dxa"/>
            <w:vAlign w:val="center"/>
          </w:tcPr>
          <w:p w14:paraId="3BF45E9A" w14:textId="77777777" w:rsidR="009274EA" w:rsidRDefault="00C53038">
            <w:pPr>
              <w:tabs>
                <w:tab w:val="left" w:pos="10620"/>
              </w:tabs>
            </w:pPr>
            <w:r>
              <w:t>Add Post Auction Associate Auctioneer</w:t>
            </w:r>
          </w:p>
        </w:tc>
        <w:tc>
          <w:tcPr>
            <w:tcW w:w="1858" w:type="dxa"/>
            <w:vAlign w:val="center"/>
          </w:tcPr>
          <w:p w14:paraId="28DE20F9" w14:textId="77777777" w:rsidR="009274EA" w:rsidRDefault="00C53038">
            <w:pPr>
              <w:tabs>
                <w:tab w:val="left" w:pos="10620"/>
              </w:tabs>
            </w:pPr>
            <w:r>
              <w:t>Button</w:t>
            </w:r>
          </w:p>
        </w:tc>
        <w:tc>
          <w:tcPr>
            <w:tcW w:w="6603" w:type="dxa"/>
            <w:vAlign w:val="center"/>
          </w:tcPr>
          <w:p w14:paraId="6CA3C0ED" w14:textId="77777777" w:rsidR="009274EA" w:rsidRDefault="00C53038">
            <w:pPr>
              <w:tabs>
                <w:tab w:val="left" w:pos="10620"/>
              </w:tabs>
            </w:pPr>
            <w:r>
              <w:t>Redirect on Add Post Auction Associate Auctioneer  page</w:t>
            </w:r>
          </w:p>
        </w:tc>
      </w:tr>
    </w:tbl>
    <w:p w14:paraId="211ACA4A" w14:textId="77777777" w:rsidR="009274EA" w:rsidRDefault="009274EA">
      <w:pPr>
        <w:tabs>
          <w:tab w:val="left" w:pos="10620"/>
        </w:tabs>
      </w:pPr>
    </w:p>
    <w:p w14:paraId="1BCF459D" w14:textId="77777777" w:rsidR="009274EA" w:rsidRDefault="009274EA">
      <w:pPr>
        <w:tabs>
          <w:tab w:val="left" w:pos="10620"/>
        </w:tabs>
      </w:pPr>
    </w:p>
    <w:p w14:paraId="79AE4B82" w14:textId="77777777" w:rsidR="009274EA" w:rsidRDefault="009274EA">
      <w:pPr>
        <w:tabs>
          <w:tab w:val="left" w:pos="10620"/>
        </w:tabs>
      </w:pPr>
    </w:p>
    <w:p w14:paraId="2E93B243" w14:textId="77777777" w:rsidR="009274EA" w:rsidRDefault="009274EA">
      <w:pPr>
        <w:tabs>
          <w:tab w:val="left" w:pos="10620"/>
        </w:tabs>
      </w:pPr>
    </w:p>
    <w:p w14:paraId="732A8DE0" w14:textId="77777777" w:rsidR="009274EA" w:rsidRDefault="009274EA">
      <w:pPr>
        <w:tabs>
          <w:tab w:val="left" w:pos="10620"/>
        </w:tabs>
      </w:pPr>
    </w:p>
    <w:p w14:paraId="4291CCE6" w14:textId="77777777" w:rsidR="009274EA" w:rsidRDefault="009274EA">
      <w:pPr>
        <w:tabs>
          <w:tab w:val="left" w:pos="10620"/>
        </w:tabs>
      </w:pPr>
    </w:p>
    <w:p w14:paraId="6E6E7D93" w14:textId="77777777" w:rsidR="009274EA" w:rsidRDefault="009274EA">
      <w:pPr>
        <w:tabs>
          <w:tab w:val="left" w:pos="10620"/>
        </w:tabs>
      </w:pPr>
    </w:p>
    <w:p w14:paraId="1FD4716E" w14:textId="77777777" w:rsidR="009274EA" w:rsidRDefault="009274EA">
      <w:pPr>
        <w:tabs>
          <w:tab w:val="left" w:pos="10620"/>
        </w:tabs>
      </w:pPr>
    </w:p>
    <w:p w14:paraId="34105AB5" w14:textId="77777777" w:rsidR="009274EA" w:rsidRDefault="009274EA">
      <w:pPr>
        <w:tabs>
          <w:tab w:val="left" w:pos="10620"/>
        </w:tabs>
      </w:pPr>
    </w:p>
    <w:p w14:paraId="7274B21C" w14:textId="77777777" w:rsidR="009274EA" w:rsidRDefault="009274EA">
      <w:pPr>
        <w:tabs>
          <w:tab w:val="left" w:pos="10620"/>
        </w:tabs>
      </w:pPr>
    </w:p>
    <w:p w14:paraId="01E1CCA5" w14:textId="77777777" w:rsidR="009274EA" w:rsidRDefault="009274EA">
      <w:pPr>
        <w:tabs>
          <w:tab w:val="left" w:pos="10620"/>
        </w:tabs>
      </w:pPr>
    </w:p>
    <w:p w14:paraId="4E747BC8" w14:textId="77777777" w:rsidR="009274EA" w:rsidRDefault="009274EA">
      <w:pPr>
        <w:tabs>
          <w:tab w:val="left" w:pos="10620"/>
        </w:tabs>
      </w:pPr>
    </w:p>
    <w:p w14:paraId="65BD7715" w14:textId="77777777" w:rsidR="009274EA" w:rsidRDefault="009274EA">
      <w:pPr>
        <w:tabs>
          <w:tab w:val="left" w:pos="10620"/>
        </w:tabs>
      </w:pPr>
    </w:p>
    <w:p w14:paraId="308E3FCA" w14:textId="77777777" w:rsidR="009274EA" w:rsidRDefault="009274EA">
      <w:pPr>
        <w:tabs>
          <w:tab w:val="left" w:pos="10620"/>
        </w:tabs>
      </w:pPr>
    </w:p>
    <w:p w14:paraId="5C31F615" w14:textId="77777777" w:rsidR="009274EA" w:rsidRDefault="009274EA">
      <w:pPr>
        <w:tabs>
          <w:tab w:val="left" w:pos="10620"/>
        </w:tabs>
      </w:pPr>
    </w:p>
    <w:p w14:paraId="03BA6B55" w14:textId="77777777" w:rsidR="009274EA" w:rsidRDefault="009274EA">
      <w:pPr>
        <w:tabs>
          <w:tab w:val="left" w:pos="10620"/>
        </w:tabs>
      </w:pPr>
    </w:p>
    <w:p w14:paraId="21B45E58" w14:textId="77777777" w:rsidR="009274EA" w:rsidRDefault="009274EA">
      <w:pPr>
        <w:tabs>
          <w:tab w:val="left" w:pos="10620"/>
        </w:tabs>
      </w:pPr>
    </w:p>
    <w:p w14:paraId="1F940DDE" w14:textId="77777777" w:rsidR="009274EA" w:rsidRDefault="009274EA">
      <w:pPr>
        <w:tabs>
          <w:tab w:val="left" w:pos="10620"/>
        </w:tabs>
      </w:pPr>
    </w:p>
    <w:p w14:paraId="0DE4C476" w14:textId="77777777" w:rsidR="009274EA" w:rsidRDefault="009274EA">
      <w:pPr>
        <w:tabs>
          <w:tab w:val="left" w:pos="10620"/>
        </w:tabs>
      </w:pPr>
    </w:p>
    <w:p w14:paraId="1C5188EF" w14:textId="77777777" w:rsidR="009274EA" w:rsidRDefault="009274EA">
      <w:pPr>
        <w:tabs>
          <w:tab w:val="left" w:pos="10620"/>
        </w:tabs>
      </w:pPr>
    </w:p>
    <w:p w14:paraId="7EFEF6C9" w14:textId="77777777" w:rsidR="009274EA" w:rsidRDefault="009274EA">
      <w:pPr>
        <w:tabs>
          <w:tab w:val="left" w:pos="10620"/>
        </w:tabs>
      </w:pPr>
    </w:p>
    <w:p w14:paraId="164E858B" w14:textId="77777777" w:rsidR="009274EA" w:rsidRDefault="009274EA">
      <w:pPr>
        <w:tabs>
          <w:tab w:val="left" w:pos="10620"/>
        </w:tabs>
      </w:pPr>
    </w:p>
    <w:p w14:paraId="5D65D72C" w14:textId="77777777" w:rsidR="009274EA" w:rsidRDefault="009274EA">
      <w:pPr>
        <w:tabs>
          <w:tab w:val="left" w:pos="10620"/>
        </w:tabs>
      </w:pPr>
    </w:p>
    <w:p w14:paraId="26FC9D3C"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9992" w:name="_Toc137143976"/>
      <w:bookmarkStart w:id="9993" w:name="_Toc137819850"/>
      <w:bookmarkStart w:id="9994" w:name="_Toc137832515"/>
      <w:bookmarkStart w:id="9995" w:name="_Toc148377781"/>
      <w:r>
        <w:rPr>
          <w:rFonts w:ascii="Cambria" w:hAnsi="Cambria"/>
          <w:b/>
          <w:sz w:val="28"/>
        </w:rPr>
        <w:t>-High Level Use Case of Buyer Registration</w:t>
      </w:r>
      <w:bookmarkEnd w:id="9992"/>
      <w:bookmarkEnd w:id="9993"/>
      <w:bookmarkEnd w:id="9994"/>
      <w:bookmarkEnd w:id="9995"/>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2F52702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428D000"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6CC07B98" w14:textId="77777777" w:rsidR="009274EA" w:rsidRDefault="00C53038">
            <w:pPr>
              <w:numPr>
                <w:ilvl w:val="0"/>
                <w:numId w:val="2"/>
              </w:numPr>
              <w:tabs>
                <w:tab w:val="left" w:pos="10620"/>
              </w:tabs>
              <w:spacing w:after="0" w:line="360" w:lineRule="auto"/>
              <w:jc w:val="both"/>
            </w:pPr>
            <w:r>
              <w:t>To understand the functional logic for Creation of buyer registration.</w:t>
            </w:r>
          </w:p>
        </w:tc>
      </w:tr>
      <w:tr w:rsidR="009274EA" w14:paraId="338E049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8A469D9" w14:textId="77777777" w:rsidR="009274EA" w:rsidRDefault="00C53038">
            <w:pPr>
              <w:tabs>
                <w:tab w:val="left" w:pos="10620"/>
              </w:tabs>
              <w:rPr>
                <w:b/>
                <w:i/>
              </w:rPr>
            </w:pPr>
            <w:r>
              <w:rPr>
                <w:b/>
                <w:i/>
              </w:rPr>
              <w:lastRenderedPageBreak/>
              <w:t>Pre-Conditions</w:t>
            </w:r>
          </w:p>
        </w:tc>
        <w:tc>
          <w:tcPr>
            <w:tcW w:w="6907" w:type="dxa"/>
            <w:tcBorders>
              <w:top w:val="single" w:sz="4" w:space="0" w:color="auto"/>
              <w:left w:val="single" w:sz="4" w:space="0" w:color="auto"/>
              <w:bottom w:val="single" w:sz="4" w:space="0" w:color="auto"/>
              <w:right w:val="single" w:sz="4" w:space="0" w:color="auto"/>
            </w:tcBorders>
          </w:tcPr>
          <w:p w14:paraId="267D64BA" w14:textId="77777777" w:rsidR="009274EA" w:rsidRDefault="00C53038">
            <w:pPr>
              <w:numPr>
                <w:ilvl w:val="0"/>
                <w:numId w:val="2"/>
              </w:numPr>
              <w:tabs>
                <w:tab w:val="left" w:pos="10620"/>
              </w:tabs>
              <w:spacing w:after="0" w:line="360" w:lineRule="auto"/>
              <w:jc w:val="both"/>
            </w:pPr>
            <w:r>
              <w:t>&lt; Buyer &gt; Role should be created under department.</w:t>
            </w:r>
          </w:p>
        </w:tc>
      </w:tr>
      <w:tr w:rsidR="009274EA" w14:paraId="50F2A44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A521613"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6A25CA37" w14:textId="77777777" w:rsidR="009274EA" w:rsidRDefault="00C53038">
            <w:pPr>
              <w:numPr>
                <w:ilvl w:val="0"/>
                <w:numId w:val="2"/>
              </w:numPr>
              <w:tabs>
                <w:tab w:val="left" w:pos="10620"/>
              </w:tabs>
              <w:spacing w:before="120" w:after="120" w:line="240" w:lineRule="auto"/>
              <w:jc w:val="both"/>
            </w:pPr>
            <w:r>
              <w:t>System will give application access to Buyer.</w:t>
            </w:r>
          </w:p>
          <w:p w14:paraId="46CB8EB9" w14:textId="77777777" w:rsidR="009274EA" w:rsidRDefault="00C53038">
            <w:pPr>
              <w:numPr>
                <w:ilvl w:val="0"/>
                <w:numId w:val="2"/>
              </w:numPr>
              <w:tabs>
                <w:tab w:val="left" w:pos="10620"/>
              </w:tabs>
              <w:spacing w:before="120" w:after="120" w:line="240" w:lineRule="auto"/>
              <w:jc w:val="both"/>
            </w:pPr>
            <w:r>
              <w:t>On successful registration of Buyer, system should display a message as “Buyer registered successfully”.</w:t>
            </w:r>
          </w:p>
          <w:p w14:paraId="0A2F3AE2" w14:textId="77777777" w:rsidR="009274EA" w:rsidRDefault="00C53038">
            <w:pPr>
              <w:numPr>
                <w:ilvl w:val="0"/>
                <w:numId w:val="2"/>
              </w:numPr>
              <w:tabs>
                <w:tab w:val="left" w:pos="10620"/>
              </w:tabs>
              <w:spacing w:before="120" w:after="120" w:line="240" w:lineRule="auto"/>
              <w:jc w:val="both"/>
            </w:pPr>
            <w:r>
              <w:t>On registration of buyer, system should redirect TAO User to Manage User grid.</w:t>
            </w:r>
          </w:p>
        </w:tc>
      </w:tr>
      <w:tr w:rsidR="009274EA" w14:paraId="32D1242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7941547"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700F91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5B60DF5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2E63F8D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Register User</w:t>
            </w:r>
          </w:p>
          <w:p w14:paraId="4C4E6F2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Role as = “Buyer” from dropdown.</w:t>
            </w:r>
          </w:p>
          <w:p w14:paraId="780C031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p w14:paraId="7FDF58D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Buyer details.</w:t>
            </w:r>
          </w:p>
          <w:p w14:paraId="366098C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tc>
      </w:tr>
      <w:tr w:rsidR="009274EA" w14:paraId="6CCC98C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C65495C"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74BC09B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6AED498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00DDD3E"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2EED49FF" w14:textId="77777777" w:rsidR="009274EA" w:rsidRDefault="00C53038">
            <w:pPr>
              <w:numPr>
                <w:ilvl w:val="0"/>
                <w:numId w:val="2"/>
              </w:numPr>
              <w:tabs>
                <w:tab w:val="left" w:pos="10620"/>
              </w:tabs>
              <w:spacing w:after="0" w:line="360" w:lineRule="auto"/>
              <w:jc w:val="both"/>
            </w:pPr>
            <w:r>
              <w:t>System should display dropdown option for “Select User Type” after click on register user page.</w:t>
            </w:r>
          </w:p>
          <w:p w14:paraId="603C9780" w14:textId="77777777" w:rsidR="009274EA" w:rsidRDefault="00C53038">
            <w:pPr>
              <w:numPr>
                <w:ilvl w:val="0"/>
                <w:numId w:val="2"/>
              </w:numPr>
              <w:tabs>
                <w:tab w:val="left" w:pos="10620"/>
              </w:tabs>
              <w:spacing w:after="0" w:line="360" w:lineRule="auto"/>
              <w:jc w:val="both"/>
            </w:pPr>
            <w:r>
              <w:t>As per selection of “User Type” from dropdown system should display the fields and controls to TAO user for registration.</w:t>
            </w:r>
          </w:p>
          <w:p w14:paraId="0F8CE524" w14:textId="77777777" w:rsidR="009274EA" w:rsidRDefault="00C53038">
            <w:pPr>
              <w:numPr>
                <w:ilvl w:val="0"/>
                <w:numId w:val="2"/>
              </w:numPr>
              <w:tabs>
                <w:tab w:val="left" w:pos="10620"/>
              </w:tabs>
              <w:spacing w:after="0" w:line="360" w:lineRule="auto"/>
              <w:jc w:val="both"/>
            </w:pPr>
            <w:r>
              <w:t>System should display below user type in dropdown.</w:t>
            </w:r>
          </w:p>
          <w:p w14:paraId="2B3F4F2D" w14:textId="77777777" w:rsidR="009274EA" w:rsidRDefault="00C53038">
            <w:pPr>
              <w:numPr>
                <w:ilvl w:val="1"/>
                <w:numId w:val="2"/>
              </w:numPr>
              <w:tabs>
                <w:tab w:val="left" w:pos="10620"/>
              </w:tabs>
              <w:spacing w:after="0" w:line="360" w:lineRule="auto"/>
              <w:jc w:val="both"/>
            </w:pPr>
            <w:r>
              <w:t>Auctioneer</w:t>
            </w:r>
          </w:p>
          <w:p w14:paraId="36CD348F" w14:textId="77777777" w:rsidR="009274EA" w:rsidRDefault="00C53038">
            <w:pPr>
              <w:numPr>
                <w:ilvl w:val="1"/>
                <w:numId w:val="2"/>
              </w:numPr>
              <w:tabs>
                <w:tab w:val="left" w:pos="10620"/>
              </w:tabs>
              <w:spacing w:after="0" w:line="360" w:lineRule="auto"/>
              <w:jc w:val="both"/>
            </w:pPr>
            <w:r>
              <w:t>Buyer</w:t>
            </w:r>
          </w:p>
          <w:p w14:paraId="7966292A" w14:textId="77777777" w:rsidR="009274EA" w:rsidRDefault="00C53038">
            <w:pPr>
              <w:numPr>
                <w:ilvl w:val="1"/>
                <w:numId w:val="2"/>
              </w:numPr>
              <w:tabs>
                <w:tab w:val="left" w:pos="10620"/>
              </w:tabs>
              <w:spacing w:after="0" w:line="360" w:lineRule="auto"/>
              <w:jc w:val="both"/>
            </w:pPr>
            <w:r>
              <w:t>Seller</w:t>
            </w:r>
          </w:p>
          <w:p w14:paraId="5F461A94" w14:textId="77777777" w:rsidR="009274EA" w:rsidRDefault="00C53038">
            <w:pPr>
              <w:numPr>
                <w:ilvl w:val="1"/>
                <w:numId w:val="2"/>
              </w:numPr>
              <w:tabs>
                <w:tab w:val="left" w:pos="10620"/>
              </w:tabs>
              <w:spacing w:after="0" w:line="360" w:lineRule="auto"/>
              <w:jc w:val="both"/>
            </w:pPr>
            <w:r>
              <w:t>TAO User</w:t>
            </w:r>
          </w:p>
          <w:p w14:paraId="1F769661" w14:textId="77777777" w:rsidR="009274EA" w:rsidRDefault="00C53038">
            <w:pPr>
              <w:numPr>
                <w:ilvl w:val="1"/>
                <w:numId w:val="2"/>
              </w:numPr>
              <w:tabs>
                <w:tab w:val="left" w:pos="10620"/>
              </w:tabs>
              <w:spacing w:after="0" w:line="360" w:lineRule="auto"/>
              <w:jc w:val="both"/>
            </w:pPr>
            <w:r>
              <w:t>Tea Board</w:t>
            </w:r>
          </w:p>
          <w:p w14:paraId="2373CF52" w14:textId="77777777" w:rsidR="009274EA" w:rsidRDefault="00C53038">
            <w:pPr>
              <w:numPr>
                <w:ilvl w:val="1"/>
                <w:numId w:val="2"/>
              </w:numPr>
              <w:tabs>
                <w:tab w:val="left" w:pos="10620"/>
              </w:tabs>
              <w:spacing w:after="0" w:line="360" w:lineRule="auto"/>
              <w:jc w:val="both"/>
            </w:pPr>
            <w:r>
              <w:t>Warehouse</w:t>
            </w:r>
          </w:p>
          <w:p w14:paraId="2CE54C97" w14:textId="77777777" w:rsidR="009274EA" w:rsidRDefault="00C53038">
            <w:pPr>
              <w:pStyle w:val="Heading112pt"/>
              <w:tabs>
                <w:tab w:val="left" w:pos="10620"/>
              </w:tabs>
              <w:rPr>
                <w:rFonts w:ascii="Cambria" w:hAnsi="Cambria"/>
              </w:rPr>
            </w:pPr>
            <w:bookmarkStart w:id="9996" w:name="_Toc137819851"/>
            <w:bookmarkStart w:id="9997" w:name="_Toc137832516"/>
            <w:r>
              <w:rPr>
                <w:rFonts w:ascii="Cambria" w:hAnsi="Cambria"/>
                <w:b w:val="0"/>
              </w:rPr>
              <w:t xml:space="preserve">System should display fields and controls only related to buyer user on selection “User Type = </w:t>
            </w:r>
            <w:r>
              <w:rPr>
                <w:rFonts w:ascii="Cambria" w:hAnsi="Cambria"/>
                <w:sz w:val="22"/>
                <w:szCs w:val="22"/>
              </w:rPr>
              <w:t>Buyer</w:t>
            </w:r>
            <w:r>
              <w:rPr>
                <w:rFonts w:ascii="Cambria" w:hAnsi="Cambria"/>
                <w:b w:val="0"/>
              </w:rPr>
              <w:t>”.</w:t>
            </w:r>
            <w:bookmarkEnd w:id="9996"/>
            <w:bookmarkEnd w:id="9997"/>
          </w:p>
          <w:p w14:paraId="73B8017D" w14:textId="77777777" w:rsidR="009274EA" w:rsidRDefault="00C53038">
            <w:pPr>
              <w:pStyle w:val="Heading112pt"/>
              <w:tabs>
                <w:tab w:val="left" w:pos="10620"/>
              </w:tabs>
              <w:rPr>
                <w:rFonts w:ascii="Cambria" w:hAnsi="Cambria"/>
              </w:rPr>
            </w:pPr>
            <w:bookmarkStart w:id="9998" w:name="_Toc137819852"/>
            <w:bookmarkStart w:id="9999" w:name="_Toc137832517"/>
            <w:r>
              <w:rPr>
                <w:rFonts w:ascii="Cambria" w:hAnsi="Cambria"/>
                <w:b w:val="0"/>
              </w:rPr>
              <w:t>System should display below fields for registration of Buyer User profile.</w:t>
            </w:r>
            <w:bookmarkEnd w:id="9998"/>
            <w:bookmarkEnd w:id="9999"/>
          </w:p>
          <w:p w14:paraId="751E00EF" w14:textId="77777777" w:rsidR="009274EA" w:rsidRDefault="00C53038">
            <w:pPr>
              <w:pStyle w:val="Heading112pt"/>
              <w:numPr>
                <w:ilvl w:val="1"/>
                <w:numId w:val="2"/>
              </w:numPr>
              <w:tabs>
                <w:tab w:val="left" w:pos="10620"/>
              </w:tabs>
              <w:rPr>
                <w:rFonts w:ascii="Cambria" w:hAnsi="Cambria"/>
                <w:b w:val="0"/>
              </w:rPr>
            </w:pPr>
            <w:bookmarkStart w:id="10000" w:name="_Toc137819853"/>
            <w:bookmarkStart w:id="10001" w:name="_Toc137832518"/>
            <w:r>
              <w:rPr>
                <w:rFonts w:ascii="Cambria" w:hAnsi="Cambria"/>
                <w:b w:val="0"/>
              </w:rPr>
              <w:t>Buyer Name</w:t>
            </w:r>
            <w:bookmarkEnd w:id="10000"/>
            <w:bookmarkEnd w:id="10001"/>
            <w:r>
              <w:rPr>
                <w:rFonts w:ascii="Cambria" w:hAnsi="Cambria"/>
                <w:b w:val="0"/>
              </w:rPr>
              <w:t>&lt;Company/Firm&gt;</w:t>
            </w:r>
          </w:p>
          <w:p w14:paraId="1B16B9A7" w14:textId="77777777" w:rsidR="009274EA" w:rsidRDefault="00C53038">
            <w:pPr>
              <w:pStyle w:val="Heading112pt"/>
              <w:numPr>
                <w:ilvl w:val="1"/>
                <w:numId w:val="2"/>
              </w:numPr>
              <w:tabs>
                <w:tab w:val="left" w:pos="10620"/>
              </w:tabs>
              <w:rPr>
                <w:rFonts w:ascii="Cambria" w:hAnsi="Cambria"/>
                <w:b w:val="0"/>
              </w:rPr>
            </w:pPr>
            <w:bookmarkStart w:id="10002" w:name="_Toc137819854"/>
            <w:bookmarkStart w:id="10003" w:name="_Toc137832519"/>
            <w:r>
              <w:rPr>
                <w:rFonts w:ascii="Cambria" w:hAnsi="Cambria"/>
                <w:b w:val="0"/>
              </w:rPr>
              <w:t>Buyer Code</w:t>
            </w:r>
            <w:bookmarkEnd w:id="10002"/>
            <w:bookmarkEnd w:id="10003"/>
          </w:p>
          <w:p w14:paraId="51DCF3A3" w14:textId="77777777" w:rsidR="009274EA" w:rsidRDefault="00C53038">
            <w:pPr>
              <w:pStyle w:val="Heading112pt"/>
              <w:numPr>
                <w:ilvl w:val="1"/>
                <w:numId w:val="2"/>
              </w:numPr>
              <w:tabs>
                <w:tab w:val="left" w:pos="10620"/>
              </w:tabs>
              <w:rPr>
                <w:rFonts w:ascii="Cambria" w:hAnsi="Cambria"/>
                <w:b w:val="0"/>
              </w:rPr>
            </w:pPr>
            <w:bookmarkStart w:id="10004" w:name="_Toc137819855"/>
            <w:bookmarkStart w:id="10005" w:name="_Toc137832520"/>
            <w:r>
              <w:rPr>
                <w:rFonts w:ascii="Cambria" w:hAnsi="Cambria"/>
                <w:b w:val="0"/>
              </w:rPr>
              <w:t>Auction center</w:t>
            </w:r>
            <w:bookmarkEnd w:id="10004"/>
            <w:bookmarkEnd w:id="10005"/>
          </w:p>
          <w:p w14:paraId="247BA85B" w14:textId="77777777" w:rsidR="009274EA" w:rsidRDefault="00C53038">
            <w:pPr>
              <w:pStyle w:val="Heading112pt"/>
              <w:numPr>
                <w:ilvl w:val="1"/>
                <w:numId w:val="2"/>
              </w:numPr>
              <w:tabs>
                <w:tab w:val="left" w:pos="10620"/>
              </w:tabs>
              <w:rPr>
                <w:rFonts w:ascii="Cambria" w:hAnsi="Cambria"/>
                <w:b w:val="0"/>
              </w:rPr>
            </w:pPr>
            <w:bookmarkStart w:id="10006" w:name="_Toc137819856"/>
            <w:bookmarkStart w:id="10007" w:name="_Toc137832521"/>
            <w:r>
              <w:rPr>
                <w:rFonts w:ascii="Cambria" w:hAnsi="Cambria"/>
                <w:b w:val="0"/>
              </w:rPr>
              <w:t>Head Office Address</w:t>
            </w:r>
            <w:bookmarkEnd w:id="10006"/>
            <w:bookmarkEnd w:id="10007"/>
          </w:p>
          <w:p w14:paraId="36F6735E" w14:textId="77777777" w:rsidR="009274EA" w:rsidRDefault="00C53038">
            <w:pPr>
              <w:pStyle w:val="Heading112pt"/>
              <w:numPr>
                <w:ilvl w:val="1"/>
                <w:numId w:val="2"/>
              </w:numPr>
              <w:tabs>
                <w:tab w:val="left" w:pos="10620"/>
              </w:tabs>
              <w:rPr>
                <w:rFonts w:ascii="Cambria" w:hAnsi="Cambria"/>
                <w:b w:val="0"/>
              </w:rPr>
            </w:pPr>
            <w:bookmarkStart w:id="10008" w:name="_Toc137819857"/>
            <w:bookmarkStart w:id="10009" w:name="_Toc137832522"/>
            <w:r>
              <w:rPr>
                <w:rFonts w:ascii="Cambria" w:hAnsi="Cambria"/>
                <w:b w:val="0"/>
              </w:rPr>
              <w:t>Local Office Address</w:t>
            </w:r>
            <w:bookmarkEnd w:id="10008"/>
            <w:bookmarkEnd w:id="10009"/>
          </w:p>
          <w:p w14:paraId="27B49B7E" w14:textId="77777777" w:rsidR="009274EA" w:rsidRDefault="00C53038">
            <w:pPr>
              <w:pStyle w:val="Heading112pt"/>
              <w:numPr>
                <w:ilvl w:val="1"/>
                <w:numId w:val="2"/>
              </w:numPr>
              <w:tabs>
                <w:tab w:val="left" w:pos="10620"/>
              </w:tabs>
              <w:rPr>
                <w:rFonts w:ascii="Cambria" w:hAnsi="Cambria"/>
                <w:b w:val="0"/>
              </w:rPr>
            </w:pPr>
            <w:bookmarkStart w:id="10010" w:name="_Toc137819858"/>
            <w:bookmarkStart w:id="10011" w:name="_Toc137832523"/>
            <w:r>
              <w:rPr>
                <w:rFonts w:ascii="Cambria" w:hAnsi="Cambria"/>
                <w:b w:val="0"/>
              </w:rPr>
              <w:lastRenderedPageBreak/>
              <w:t>Contact Person Name</w:t>
            </w:r>
            <w:bookmarkEnd w:id="10010"/>
            <w:bookmarkEnd w:id="10011"/>
          </w:p>
          <w:p w14:paraId="56BDE90B" w14:textId="77777777" w:rsidR="009274EA" w:rsidRDefault="00C53038">
            <w:pPr>
              <w:pStyle w:val="Heading112pt"/>
              <w:numPr>
                <w:ilvl w:val="1"/>
                <w:numId w:val="2"/>
              </w:numPr>
              <w:tabs>
                <w:tab w:val="left" w:pos="10620"/>
              </w:tabs>
              <w:rPr>
                <w:rFonts w:ascii="Cambria" w:hAnsi="Cambria"/>
                <w:b w:val="0"/>
              </w:rPr>
            </w:pPr>
            <w:bookmarkStart w:id="10012" w:name="_Toc137819859"/>
            <w:bookmarkStart w:id="10013" w:name="_Toc137832524"/>
            <w:r>
              <w:rPr>
                <w:rFonts w:ascii="Cambria" w:hAnsi="Cambria"/>
                <w:b w:val="0"/>
              </w:rPr>
              <w:t>City</w:t>
            </w:r>
            <w:bookmarkEnd w:id="10012"/>
            <w:bookmarkEnd w:id="10013"/>
          </w:p>
          <w:p w14:paraId="4EA234A5" w14:textId="77777777" w:rsidR="009274EA" w:rsidRDefault="00C53038">
            <w:pPr>
              <w:pStyle w:val="Heading112pt"/>
              <w:numPr>
                <w:ilvl w:val="1"/>
                <w:numId w:val="2"/>
              </w:numPr>
              <w:tabs>
                <w:tab w:val="left" w:pos="10620"/>
              </w:tabs>
              <w:rPr>
                <w:rFonts w:ascii="Cambria" w:hAnsi="Cambria"/>
                <w:b w:val="0"/>
              </w:rPr>
            </w:pPr>
            <w:bookmarkStart w:id="10014" w:name="_Toc137819860"/>
            <w:bookmarkStart w:id="10015" w:name="_Toc137832525"/>
            <w:r>
              <w:rPr>
                <w:rFonts w:ascii="Cambria" w:hAnsi="Cambria"/>
                <w:b w:val="0"/>
              </w:rPr>
              <w:t>State</w:t>
            </w:r>
            <w:bookmarkEnd w:id="10014"/>
            <w:bookmarkEnd w:id="10015"/>
          </w:p>
          <w:p w14:paraId="3FCA7C20" w14:textId="77777777" w:rsidR="009274EA" w:rsidRDefault="00C53038">
            <w:pPr>
              <w:pStyle w:val="Heading112pt"/>
              <w:numPr>
                <w:ilvl w:val="1"/>
                <w:numId w:val="2"/>
              </w:numPr>
              <w:tabs>
                <w:tab w:val="left" w:pos="10620"/>
              </w:tabs>
              <w:rPr>
                <w:rFonts w:ascii="Cambria" w:hAnsi="Cambria"/>
                <w:b w:val="0"/>
              </w:rPr>
            </w:pPr>
            <w:bookmarkStart w:id="10016" w:name="_Toc137819861"/>
            <w:bookmarkStart w:id="10017" w:name="_Toc137832526"/>
            <w:r>
              <w:rPr>
                <w:rFonts w:ascii="Cambria" w:hAnsi="Cambria"/>
                <w:b w:val="0"/>
              </w:rPr>
              <w:t>State Code</w:t>
            </w:r>
            <w:bookmarkEnd w:id="10016"/>
            <w:bookmarkEnd w:id="10017"/>
          </w:p>
          <w:p w14:paraId="5608BDD3" w14:textId="77777777" w:rsidR="009274EA" w:rsidRDefault="00C53038">
            <w:pPr>
              <w:pStyle w:val="Heading112pt"/>
              <w:numPr>
                <w:ilvl w:val="1"/>
                <w:numId w:val="2"/>
              </w:numPr>
              <w:tabs>
                <w:tab w:val="left" w:pos="10620"/>
              </w:tabs>
              <w:rPr>
                <w:rFonts w:ascii="Cambria" w:hAnsi="Cambria"/>
                <w:b w:val="0"/>
              </w:rPr>
            </w:pPr>
            <w:bookmarkStart w:id="10018" w:name="_Toc137819862"/>
            <w:bookmarkStart w:id="10019" w:name="_Toc137832527"/>
            <w:r>
              <w:rPr>
                <w:rFonts w:ascii="Cambria" w:hAnsi="Cambria"/>
                <w:b w:val="0"/>
              </w:rPr>
              <w:t>Phone Number</w:t>
            </w:r>
            <w:bookmarkEnd w:id="10018"/>
            <w:bookmarkEnd w:id="10019"/>
          </w:p>
          <w:p w14:paraId="28673E91" w14:textId="77777777" w:rsidR="009274EA" w:rsidRDefault="00C53038">
            <w:pPr>
              <w:pStyle w:val="Heading112pt"/>
              <w:numPr>
                <w:ilvl w:val="1"/>
                <w:numId w:val="2"/>
              </w:numPr>
              <w:tabs>
                <w:tab w:val="left" w:pos="10620"/>
              </w:tabs>
              <w:rPr>
                <w:rFonts w:ascii="Cambria" w:hAnsi="Cambria"/>
                <w:b w:val="0"/>
              </w:rPr>
            </w:pPr>
            <w:bookmarkStart w:id="10020" w:name="_Toc137819863"/>
            <w:bookmarkStart w:id="10021" w:name="_Toc137832528"/>
            <w:r>
              <w:rPr>
                <w:rFonts w:ascii="Cambria" w:hAnsi="Cambria"/>
                <w:b w:val="0"/>
              </w:rPr>
              <w:t>Mobile No</w:t>
            </w:r>
            <w:bookmarkEnd w:id="10020"/>
            <w:bookmarkEnd w:id="10021"/>
          </w:p>
          <w:p w14:paraId="1BD7FE45" w14:textId="77777777" w:rsidR="009274EA" w:rsidRDefault="00C53038">
            <w:pPr>
              <w:pStyle w:val="Heading112pt"/>
              <w:numPr>
                <w:ilvl w:val="1"/>
                <w:numId w:val="2"/>
              </w:numPr>
              <w:tabs>
                <w:tab w:val="left" w:pos="10620"/>
              </w:tabs>
              <w:rPr>
                <w:rFonts w:ascii="Cambria" w:hAnsi="Cambria"/>
                <w:b w:val="0"/>
              </w:rPr>
            </w:pPr>
            <w:bookmarkStart w:id="10022" w:name="_Toc137819864"/>
            <w:bookmarkStart w:id="10023" w:name="_Toc137832529"/>
            <w:r>
              <w:rPr>
                <w:rFonts w:ascii="Cambria" w:hAnsi="Cambria"/>
                <w:b w:val="0"/>
              </w:rPr>
              <w:t>Email ID</w:t>
            </w:r>
            <w:bookmarkEnd w:id="10022"/>
            <w:bookmarkEnd w:id="10023"/>
          </w:p>
          <w:p w14:paraId="48425C61" w14:textId="77777777" w:rsidR="009274EA" w:rsidRDefault="00C53038">
            <w:pPr>
              <w:pStyle w:val="Heading112pt"/>
              <w:numPr>
                <w:ilvl w:val="1"/>
                <w:numId w:val="2"/>
              </w:numPr>
              <w:tabs>
                <w:tab w:val="left" w:pos="10620"/>
              </w:tabs>
              <w:rPr>
                <w:rFonts w:ascii="Cambria" w:hAnsi="Cambria"/>
                <w:b w:val="0"/>
              </w:rPr>
            </w:pPr>
            <w:bookmarkStart w:id="10024" w:name="_Toc137819865"/>
            <w:bookmarkStart w:id="10025" w:name="_Toc137832530"/>
            <w:r>
              <w:rPr>
                <w:rFonts w:ascii="Cambria" w:hAnsi="Cambria"/>
                <w:b w:val="0"/>
              </w:rPr>
              <w:t>Fax</w:t>
            </w:r>
            <w:bookmarkEnd w:id="10024"/>
            <w:bookmarkEnd w:id="10025"/>
          </w:p>
          <w:p w14:paraId="34DEE1BC" w14:textId="77777777" w:rsidR="009274EA" w:rsidRDefault="00C53038">
            <w:pPr>
              <w:pStyle w:val="Heading112pt"/>
              <w:numPr>
                <w:ilvl w:val="1"/>
                <w:numId w:val="2"/>
              </w:numPr>
              <w:tabs>
                <w:tab w:val="left" w:pos="10620"/>
              </w:tabs>
              <w:rPr>
                <w:rFonts w:ascii="Cambria" w:hAnsi="Cambria"/>
                <w:b w:val="0"/>
              </w:rPr>
            </w:pPr>
            <w:bookmarkStart w:id="10026" w:name="_Toc137819866"/>
            <w:bookmarkStart w:id="10027" w:name="_Toc137832531"/>
            <w:r>
              <w:rPr>
                <w:rFonts w:ascii="Cambria" w:hAnsi="Cambria"/>
                <w:b w:val="0"/>
              </w:rPr>
              <w:t>Entity code</w:t>
            </w:r>
            <w:bookmarkEnd w:id="10026"/>
            <w:bookmarkEnd w:id="10027"/>
          </w:p>
          <w:p w14:paraId="6586C3BC" w14:textId="77777777" w:rsidR="009274EA" w:rsidRDefault="00C53038">
            <w:pPr>
              <w:pStyle w:val="Heading112pt"/>
              <w:numPr>
                <w:ilvl w:val="1"/>
                <w:numId w:val="2"/>
              </w:numPr>
              <w:tabs>
                <w:tab w:val="left" w:pos="10620"/>
              </w:tabs>
              <w:rPr>
                <w:rFonts w:ascii="Cambria" w:hAnsi="Cambria"/>
                <w:b w:val="0"/>
              </w:rPr>
            </w:pPr>
            <w:bookmarkStart w:id="10028" w:name="_Toc137819867"/>
            <w:bookmarkStart w:id="10029" w:name="_Toc137832532"/>
            <w:r>
              <w:rPr>
                <w:rFonts w:ascii="Cambria" w:hAnsi="Cambria"/>
                <w:b w:val="0"/>
              </w:rPr>
              <w:t>Year of registration</w:t>
            </w:r>
            <w:bookmarkEnd w:id="10028"/>
            <w:bookmarkEnd w:id="10029"/>
          </w:p>
          <w:p w14:paraId="7E0FE659" w14:textId="77777777" w:rsidR="009274EA" w:rsidRDefault="00C53038">
            <w:pPr>
              <w:pStyle w:val="Heading112pt"/>
              <w:numPr>
                <w:ilvl w:val="1"/>
                <w:numId w:val="2"/>
              </w:numPr>
              <w:tabs>
                <w:tab w:val="left" w:pos="10620"/>
              </w:tabs>
              <w:rPr>
                <w:rFonts w:ascii="Cambria" w:hAnsi="Cambria"/>
                <w:b w:val="0"/>
              </w:rPr>
            </w:pPr>
            <w:bookmarkStart w:id="10030" w:name="_Toc137819868"/>
            <w:bookmarkStart w:id="10031" w:name="_Toc137832533"/>
            <w:r>
              <w:rPr>
                <w:rFonts w:ascii="Cambria" w:hAnsi="Cambria"/>
                <w:b w:val="0"/>
              </w:rPr>
              <w:t>TNGST No.</w:t>
            </w:r>
            <w:bookmarkEnd w:id="10030"/>
            <w:bookmarkEnd w:id="10031"/>
          </w:p>
          <w:p w14:paraId="4304E97B" w14:textId="77777777" w:rsidR="009274EA" w:rsidRDefault="00C53038">
            <w:pPr>
              <w:pStyle w:val="Heading112pt"/>
              <w:numPr>
                <w:ilvl w:val="1"/>
                <w:numId w:val="2"/>
              </w:numPr>
              <w:tabs>
                <w:tab w:val="left" w:pos="10620"/>
              </w:tabs>
              <w:rPr>
                <w:rFonts w:ascii="Cambria" w:hAnsi="Cambria"/>
                <w:b w:val="0"/>
              </w:rPr>
            </w:pPr>
            <w:bookmarkStart w:id="10032" w:name="_Toc137819869"/>
            <w:bookmarkStart w:id="10033" w:name="_Toc137832534"/>
            <w:r>
              <w:rPr>
                <w:rFonts w:ascii="Cambria" w:hAnsi="Cambria"/>
                <w:b w:val="0"/>
              </w:rPr>
              <w:t>Tea board registration no.</w:t>
            </w:r>
            <w:bookmarkEnd w:id="10032"/>
            <w:bookmarkEnd w:id="10033"/>
          </w:p>
          <w:p w14:paraId="2E7DE4FB" w14:textId="77777777" w:rsidR="009274EA" w:rsidRDefault="00C53038">
            <w:pPr>
              <w:pStyle w:val="Heading112pt"/>
              <w:numPr>
                <w:ilvl w:val="1"/>
                <w:numId w:val="2"/>
              </w:numPr>
              <w:tabs>
                <w:tab w:val="left" w:pos="10620"/>
              </w:tabs>
              <w:rPr>
                <w:rFonts w:ascii="Cambria" w:hAnsi="Cambria"/>
                <w:b w:val="0"/>
              </w:rPr>
            </w:pPr>
            <w:bookmarkStart w:id="10034" w:name="_Toc137819870"/>
            <w:bookmarkStart w:id="10035" w:name="_Toc137832535"/>
            <w:r>
              <w:rPr>
                <w:rFonts w:ascii="Cambria" w:hAnsi="Cambria"/>
                <w:b w:val="0"/>
              </w:rPr>
              <w:t>Tax Identification no.</w:t>
            </w:r>
            <w:bookmarkEnd w:id="10034"/>
            <w:bookmarkEnd w:id="10035"/>
          </w:p>
          <w:p w14:paraId="2EC64E19" w14:textId="77777777" w:rsidR="009274EA" w:rsidRDefault="00C53038">
            <w:pPr>
              <w:pStyle w:val="Heading112pt"/>
              <w:numPr>
                <w:ilvl w:val="1"/>
                <w:numId w:val="2"/>
              </w:numPr>
              <w:tabs>
                <w:tab w:val="left" w:pos="10620"/>
              </w:tabs>
              <w:rPr>
                <w:rFonts w:ascii="Cambria" w:hAnsi="Cambria"/>
                <w:b w:val="0"/>
              </w:rPr>
            </w:pPr>
            <w:bookmarkStart w:id="10036" w:name="_Toc137819871"/>
            <w:bookmarkStart w:id="10037" w:name="_Toc137832536"/>
            <w:r>
              <w:rPr>
                <w:rFonts w:ascii="Cambria" w:hAnsi="Cambria"/>
                <w:b w:val="0"/>
              </w:rPr>
              <w:t>Tea Board Exporter License No.</w:t>
            </w:r>
            <w:bookmarkEnd w:id="10036"/>
            <w:bookmarkEnd w:id="10037"/>
          </w:p>
          <w:p w14:paraId="08AED18E" w14:textId="77777777" w:rsidR="009274EA" w:rsidRDefault="00C53038">
            <w:pPr>
              <w:pStyle w:val="Heading112pt"/>
              <w:numPr>
                <w:ilvl w:val="1"/>
                <w:numId w:val="2"/>
              </w:numPr>
              <w:tabs>
                <w:tab w:val="left" w:pos="10620"/>
              </w:tabs>
              <w:rPr>
                <w:rFonts w:ascii="Cambria" w:hAnsi="Cambria"/>
                <w:b w:val="0"/>
              </w:rPr>
            </w:pPr>
            <w:bookmarkStart w:id="10038" w:name="_Toc137819872"/>
            <w:bookmarkStart w:id="10039" w:name="_Toc137832537"/>
            <w:r>
              <w:rPr>
                <w:rFonts w:ascii="Cambria" w:hAnsi="Cambria"/>
                <w:b w:val="0"/>
              </w:rPr>
              <w:t>FSSAI No</w:t>
            </w:r>
            <w:bookmarkEnd w:id="10038"/>
            <w:bookmarkEnd w:id="10039"/>
          </w:p>
          <w:p w14:paraId="35A9D81A" w14:textId="77777777" w:rsidR="009274EA" w:rsidRDefault="00C53038">
            <w:pPr>
              <w:pStyle w:val="Heading112pt"/>
              <w:numPr>
                <w:ilvl w:val="1"/>
                <w:numId w:val="2"/>
              </w:numPr>
              <w:tabs>
                <w:tab w:val="left" w:pos="10620"/>
              </w:tabs>
              <w:rPr>
                <w:rFonts w:ascii="Cambria" w:hAnsi="Cambria"/>
                <w:b w:val="0"/>
              </w:rPr>
            </w:pPr>
            <w:bookmarkStart w:id="10040" w:name="_Toc137819873"/>
            <w:bookmarkStart w:id="10041" w:name="_Toc137832538"/>
            <w:r>
              <w:rPr>
                <w:rFonts w:ascii="Cambria" w:hAnsi="Cambria"/>
                <w:b w:val="0"/>
              </w:rPr>
              <w:t>PAN No</w:t>
            </w:r>
            <w:bookmarkEnd w:id="10040"/>
            <w:bookmarkEnd w:id="10041"/>
          </w:p>
          <w:p w14:paraId="4FD43B08" w14:textId="77777777" w:rsidR="009274EA" w:rsidRDefault="00C53038">
            <w:pPr>
              <w:pStyle w:val="Heading112pt"/>
              <w:numPr>
                <w:ilvl w:val="1"/>
                <w:numId w:val="2"/>
              </w:numPr>
              <w:tabs>
                <w:tab w:val="left" w:pos="10620"/>
              </w:tabs>
              <w:rPr>
                <w:rFonts w:ascii="Cambria" w:hAnsi="Cambria"/>
              </w:rPr>
            </w:pPr>
            <w:bookmarkStart w:id="10042" w:name="_Toc137819874"/>
            <w:bookmarkStart w:id="10043" w:name="_Toc137832539"/>
            <w:r>
              <w:rPr>
                <w:rFonts w:ascii="Cambria" w:hAnsi="Cambria"/>
                <w:b w:val="0"/>
              </w:rPr>
              <w:t>GST No</w:t>
            </w:r>
            <w:bookmarkEnd w:id="10042"/>
            <w:bookmarkEnd w:id="10043"/>
          </w:p>
          <w:p w14:paraId="1BE976BA" w14:textId="77777777" w:rsidR="009274EA" w:rsidRDefault="00C53038">
            <w:pPr>
              <w:pStyle w:val="Heading112pt"/>
              <w:numPr>
                <w:ilvl w:val="1"/>
                <w:numId w:val="2"/>
              </w:numPr>
              <w:tabs>
                <w:tab w:val="left" w:pos="10620"/>
              </w:tabs>
              <w:rPr>
                <w:rFonts w:ascii="Cambria" w:hAnsi="Cambria"/>
              </w:rPr>
            </w:pPr>
            <w:bookmarkStart w:id="10044" w:name="_Toc137819875"/>
            <w:bookmarkStart w:id="10045" w:name="_Toc137832540"/>
            <w:r>
              <w:rPr>
                <w:rFonts w:ascii="Cambria" w:hAnsi="Cambria"/>
                <w:b w:val="0"/>
              </w:rPr>
              <w:t>Bank account detail status.</w:t>
            </w:r>
            <w:bookmarkEnd w:id="10044"/>
            <w:bookmarkEnd w:id="10045"/>
          </w:p>
          <w:p w14:paraId="667C88B9" w14:textId="77777777" w:rsidR="009274EA" w:rsidRDefault="00C53038">
            <w:pPr>
              <w:pStyle w:val="Heading112pt"/>
              <w:tabs>
                <w:tab w:val="left" w:pos="10620"/>
              </w:tabs>
              <w:rPr>
                <w:rFonts w:ascii="Cambria" w:hAnsi="Cambria"/>
                <w:b w:val="0"/>
              </w:rPr>
            </w:pPr>
            <w:bookmarkStart w:id="10046" w:name="_Toc137819876"/>
            <w:bookmarkStart w:id="10047" w:name="_Toc137832541"/>
            <w:r>
              <w:rPr>
                <w:rFonts w:ascii="Cambria" w:hAnsi="Cambria"/>
                <w:b w:val="0"/>
              </w:rPr>
              <w:t>System should provide below fields as mandatory fields.</w:t>
            </w:r>
            <w:bookmarkEnd w:id="10046"/>
            <w:bookmarkEnd w:id="10047"/>
          </w:p>
          <w:p w14:paraId="5296022A" w14:textId="77777777" w:rsidR="009274EA" w:rsidRDefault="00C53038">
            <w:pPr>
              <w:pStyle w:val="Heading112pt"/>
              <w:numPr>
                <w:ilvl w:val="1"/>
                <w:numId w:val="2"/>
              </w:numPr>
              <w:tabs>
                <w:tab w:val="left" w:pos="10620"/>
              </w:tabs>
              <w:rPr>
                <w:rFonts w:ascii="Cambria" w:hAnsi="Cambria"/>
                <w:b w:val="0"/>
              </w:rPr>
            </w:pPr>
            <w:bookmarkStart w:id="10048" w:name="_Toc137819877"/>
            <w:bookmarkStart w:id="10049" w:name="_Toc137832542"/>
            <w:r>
              <w:rPr>
                <w:rFonts w:ascii="Cambria" w:hAnsi="Cambria"/>
                <w:b w:val="0"/>
              </w:rPr>
              <w:t>Buyer Name</w:t>
            </w:r>
            <w:bookmarkEnd w:id="10048"/>
            <w:bookmarkEnd w:id="10049"/>
          </w:p>
          <w:p w14:paraId="5FDDE0BE" w14:textId="77777777" w:rsidR="009274EA" w:rsidRDefault="00C53038">
            <w:pPr>
              <w:pStyle w:val="Heading112pt"/>
              <w:numPr>
                <w:ilvl w:val="1"/>
                <w:numId w:val="2"/>
              </w:numPr>
              <w:tabs>
                <w:tab w:val="left" w:pos="10620"/>
              </w:tabs>
              <w:rPr>
                <w:rFonts w:ascii="Cambria" w:hAnsi="Cambria"/>
                <w:b w:val="0"/>
              </w:rPr>
            </w:pPr>
            <w:bookmarkStart w:id="10050" w:name="_Toc137819878"/>
            <w:bookmarkStart w:id="10051" w:name="_Toc137832543"/>
            <w:r>
              <w:rPr>
                <w:rFonts w:ascii="Cambria" w:hAnsi="Cambria"/>
                <w:b w:val="0"/>
              </w:rPr>
              <w:t>Buyer Code</w:t>
            </w:r>
            <w:bookmarkEnd w:id="10050"/>
            <w:bookmarkEnd w:id="10051"/>
          </w:p>
          <w:p w14:paraId="5E03D0E8" w14:textId="77777777" w:rsidR="009274EA" w:rsidRDefault="00C53038">
            <w:pPr>
              <w:pStyle w:val="Heading112pt"/>
              <w:numPr>
                <w:ilvl w:val="1"/>
                <w:numId w:val="2"/>
              </w:numPr>
              <w:tabs>
                <w:tab w:val="left" w:pos="10620"/>
              </w:tabs>
              <w:rPr>
                <w:rFonts w:ascii="Cambria" w:hAnsi="Cambria"/>
                <w:b w:val="0"/>
              </w:rPr>
            </w:pPr>
            <w:bookmarkStart w:id="10052" w:name="_Toc137819879"/>
            <w:bookmarkStart w:id="10053" w:name="_Toc137832544"/>
            <w:r>
              <w:rPr>
                <w:rFonts w:ascii="Cambria" w:hAnsi="Cambria"/>
                <w:b w:val="0"/>
              </w:rPr>
              <w:t>Auction center</w:t>
            </w:r>
            <w:bookmarkEnd w:id="10052"/>
            <w:bookmarkEnd w:id="10053"/>
          </w:p>
          <w:p w14:paraId="53724619" w14:textId="77777777" w:rsidR="009274EA" w:rsidRDefault="00C53038">
            <w:pPr>
              <w:pStyle w:val="Heading112pt"/>
              <w:numPr>
                <w:ilvl w:val="1"/>
                <w:numId w:val="2"/>
              </w:numPr>
              <w:tabs>
                <w:tab w:val="left" w:pos="10620"/>
              </w:tabs>
              <w:rPr>
                <w:rFonts w:ascii="Cambria" w:hAnsi="Cambria"/>
                <w:b w:val="0"/>
              </w:rPr>
            </w:pPr>
            <w:bookmarkStart w:id="10054" w:name="_Toc137819880"/>
            <w:bookmarkStart w:id="10055" w:name="_Toc137832545"/>
            <w:r>
              <w:rPr>
                <w:rFonts w:ascii="Cambria" w:hAnsi="Cambria"/>
                <w:b w:val="0"/>
              </w:rPr>
              <w:t>Head Office Address</w:t>
            </w:r>
            <w:bookmarkEnd w:id="10054"/>
            <w:bookmarkEnd w:id="10055"/>
          </w:p>
          <w:p w14:paraId="61F8038C" w14:textId="77777777" w:rsidR="009274EA" w:rsidRDefault="00C53038">
            <w:pPr>
              <w:pStyle w:val="Heading112pt"/>
              <w:numPr>
                <w:ilvl w:val="1"/>
                <w:numId w:val="2"/>
              </w:numPr>
              <w:tabs>
                <w:tab w:val="left" w:pos="10620"/>
              </w:tabs>
              <w:rPr>
                <w:rFonts w:ascii="Cambria" w:hAnsi="Cambria"/>
                <w:b w:val="0"/>
              </w:rPr>
            </w:pPr>
            <w:bookmarkStart w:id="10056" w:name="_Toc137819881"/>
            <w:bookmarkStart w:id="10057" w:name="_Toc137832546"/>
            <w:r>
              <w:rPr>
                <w:rFonts w:ascii="Cambria" w:hAnsi="Cambria"/>
                <w:b w:val="0"/>
              </w:rPr>
              <w:t>Contact Person Name</w:t>
            </w:r>
            <w:bookmarkEnd w:id="10056"/>
            <w:bookmarkEnd w:id="10057"/>
          </w:p>
          <w:p w14:paraId="02AD033B" w14:textId="77777777" w:rsidR="009274EA" w:rsidRDefault="00C53038">
            <w:pPr>
              <w:pStyle w:val="Heading112pt"/>
              <w:numPr>
                <w:ilvl w:val="1"/>
                <w:numId w:val="2"/>
              </w:numPr>
              <w:tabs>
                <w:tab w:val="left" w:pos="10620"/>
              </w:tabs>
              <w:rPr>
                <w:rFonts w:ascii="Cambria" w:hAnsi="Cambria"/>
                <w:b w:val="0"/>
              </w:rPr>
            </w:pPr>
            <w:bookmarkStart w:id="10058" w:name="_Toc137819882"/>
            <w:bookmarkStart w:id="10059" w:name="_Toc137832547"/>
            <w:r>
              <w:rPr>
                <w:rFonts w:ascii="Cambria" w:hAnsi="Cambria"/>
                <w:b w:val="0"/>
              </w:rPr>
              <w:t>City</w:t>
            </w:r>
            <w:bookmarkEnd w:id="10058"/>
            <w:bookmarkEnd w:id="10059"/>
          </w:p>
          <w:p w14:paraId="42619B17" w14:textId="77777777" w:rsidR="009274EA" w:rsidRDefault="00C53038">
            <w:pPr>
              <w:pStyle w:val="Heading112pt"/>
              <w:numPr>
                <w:ilvl w:val="1"/>
                <w:numId w:val="2"/>
              </w:numPr>
              <w:tabs>
                <w:tab w:val="left" w:pos="10620"/>
              </w:tabs>
              <w:rPr>
                <w:rFonts w:ascii="Cambria" w:hAnsi="Cambria"/>
                <w:b w:val="0"/>
              </w:rPr>
            </w:pPr>
            <w:bookmarkStart w:id="10060" w:name="_Toc137819883"/>
            <w:bookmarkStart w:id="10061" w:name="_Toc137832548"/>
            <w:r>
              <w:rPr>
                <w:rFonts w:ascii="Cambria" w:hAnsi="Cambria"/>
                <w:b w:val="0"/>
              </w:rPr>
              <w:t>State</w:t>
            </w:r>
            <w:bookmarkEnd w:id="10060"/>
            <w:bookmarkEnd w:id="10061"/>
          </w:p>
          <w:p w14:paraId="3587A517" w14:textId="77777777" w:rsidR="009274EA" w:rsidRDefault="00C53038">
            <w:pPr>
              <w:pStyle w:val="Heading112pt"/>
              <w:numPr>
                <w:ilvl w:val="1"/>
                <w:numId w:val="2"/>
              </w:numPr>
              <w:tabs>
                <w:tab w:val="left" w:pos="10620"/>
              </w:tabs>
              <w:rPr>
                <w:rFonts w:ascii="Cambria" w:hAnsi="Cambria"/>
                <w:b w:val="0"/>
              </w:rPr>
            </w:pPr>
            <w:bookmarkStart w:id="10062" w:name="_Toc137819884"/>
            <w:bookmarkStart w:id="10063" w:name="_Toc137832549"/>
            <w:r>
              <w:rPr>
                <w:rFonts w:ascii="Cambria" w:hAnsi="Cambria"/>
                <w:b w:val="0"/>
              </w:rPr>
              <w:t>Phone Number</w:t>
            </w:r>
            <w:bookmarkEnd w:id="10062"/>
            <w:bookmarkEnd w:id="10063"/>
          </w:p>
          <w:p w14:paraId="2FD524C5" w14:textId="77777777" w:rsidR="009274EA" w:rsidRDefault="00C53038">
            <w:pPr>
              <w:pStyle w:val="Heading112pt"/>
              <w:numPr>
                <w:ilvl w:val="1"/>
                <w:numId w:val="2"/>
              </w:numPr>
              <w:tabs>
                <w:tab w:val="left" w:pos="10620"/>
              </w:tabs>
              <w:rPr>
                <w:rFonts w:ascii="Cambria" w:hAnsi="Cambria"/>
                <w:b w:val="0"/>
              </w:rPr>
            </w:pPr>
            <w:bookmarkStart w:id="10064" w:name="_Toc137819885"/>
            <w:bookmarkStart w:id="10065" w:name="_Toc137832550"/>
            <w:r>
              <w:rPr>
                <w:rFonts w:ascii="Cambria" w:hAnsi="Cambria"/>
                <w:b w:val="0"/>
              </w:rPr>
              <w:t>Tea board registration no.</w:t>
            </w:r>
            <w:bookmarkEnd w:id="10064"/>
            <w:bookmarkEnd w:id="10065"/>
          </w:p>
          <w:p w14:paraId="1EF06300" w14:textId="77777777" w:rsidR="009274EA" w:rsidRDefault="00C53038">
            <w:pPr>
              <w:pStyle w:val="Heading112pt"/>
              <w:numPr>
                <w:ilvl w:val="1"/>
                <w:numId w:val="2"/>
              </w:numPr>
              <w:tabs>
                <w:tab w:val="left" w:pos="10620"/>
              </w:tabs>
              <w:rPr>
                <w:rFonts w:ascii="Cambria" w:hAnsi="Cambria"/>
                <w:b w:val="0"/>
              </w:rPr>
            </w:pPr>
            <w:bookmarkStart w:id="10066" w:name="_Toc137819886"/>
            <w:bookmarkStart w:id="10067" w:name="_Toc137832551"/>
            <w:r>
              <w:rPr>
                <w:rFonts w:ascii="Cambria" w:hAnsi="Cambria"/>
                <w:b w:val="0"/>
              </w:rPr>
              <w:t>PAN No</w:t>
            </w:r>
            <w:bookmarkEnd w:id="10066"/>
            <w:bookmarkEnd w:id="10067"/>
          </w:p>
          <w:p w14:paraId="0712AAC7" w14:textId="77777777" w:rsidR="009274EA" w:rsidRDefault="00C53038">
            <w:pPr>
              <w:pStyle w:val="Heading112pt"/>
              <w:numPr>
                <w:ilvl w:val="1"/>
                <w:numId w:val="2"/>
              </w:numPr>
              <w:tabs>
                <w:tab w:val="left" w:pos="10620"/>
              </w:tabs>
              <w:rPr>
                <w:rFonts w:ascii="Cambria" w:hAnsi="Cambria"/>
                <w:b w:val="0"/>
              </w:rPr>
            </w:pPr>
            <w:bookmarkStart w:id="10068" w:name="_Toc137819887"/>
            <w:bookmarkStart w:id="10069" w:name="_Toc137832552"/>
            <w:r>
              <w:rPr>
                <w:rFonts w:ascii="Cambria" w:hAnsi="Cambria"/>
                <w:b w:val="0"/>
              </w:rPr>
              <w:t>GST No</w:t>
            </w:r>
            <w:bookmarkEnd w:id="10068"/>
            <w:bookmarkEnd w:id="10069"/>
          </w:p>
          <w:p w14:paraId="722E5B79" w14:textId="77777777" w:rsidR="009274EA" w:rsidRDefault="00C53038">
            <w:pPr>
              <w:pStyle w:val="Heading112pt"/>
              <w:tabs>
                <w:tab w:val="left" w:pos="10620"/>
              </w:tabs>
              <w:rPr>
                <w:rFonts w:ascii="Cambria" w:hAnsi="Cambria"/>
              </w:rPr>
            </w:pPr>
            <w:bookmarkStart w:id="10070" w:name="_Toc137819888"/>
            <w:bookmarkStart w:id="10071" w:name="_Toc137832553"/>
            <w:r>
              <w:rPr>
                <w:rFonts w:ascii="Cambria" w:hAnsi="Cambria"/>
                <w:b w:val="0"/>
              </w:rPr>
              <w:t>System should display validation message “Please enter detail” if any of above field is empty.</w:t>
            </w:r>
            <w:bookmarkEnd w:id="10070"/>
            <w:bookmarkEnd w:id="10071"/>
          </w:p>
          <w:p w14:paraId="77782039" w14:textId="77777777" w:rsidR="009274EA" w:rsidRDefault="00C53038">
            <w:pPr>
              <w:pStyle w:val="Heading112pt"/>
              <w:tabs>
                <w:tab w:val="left" w:pos="10620"/>
              </w:tabs>
              <w:rPr>
                <w:rFonts w:ascii="Cambria" w:hAnsi="Cambria"/>
              </w:rPr>
            </w:pPr>
            <w:bookmarkStart w:id="10072" w:name="_Toc137819889"/>
            <w:bookmarkStart w:id="10073" w:name="_Toc137832554"/>
            <w:r>
              <w:rPr>
                <w:rFonts w:ascii="Cambria" w:hAnsi="Cambria"/>
                <w:b w:val="0"/>
              </w:rPr>
              <w:t>System should provide dropdown master for below fields on Auctioneer /Broker User registration page.</w:t>
            </w:r>
            <w:bookmarkEnd w:id="10072"/>
            <w:bookmarkEnd w:id="10073"/>
          </w:p>
          <w:p w14:paraId="567920DE" w14:textId="77777777" w:rsidR="009274EA" w:rsidRDefault="00C53038">
            <w:pPr>
              <w:pStyle w:val="Heading112pt"/>
              <w:numPr>
                <w:ilvl w:val="1"/>
                <w:numId w:val="2"/>
              </w:numPr>
              <w:tabs>
                <w:tab w:val="left" w:pos="10620"/>
              </w:tabs>
              <w:rPr>
                <w:rFonts w:ascii="Cambria" w:hAnsi="Cambria"/>
              </w:rPr>
            </w:pPr>
            <w:bookmarkStart w:id="10074" w:name="_Toc137819890"/>
            <w:bookmarkStart w:id="10075" w:name="_Toc137832555"/>
            <w:r>
              <w:rPr>
                <w:rFonts w:ascii="Cambria" w:hAnsi="Cambria"/>
                <w:b w:val="0"/>
              </w:rPr>
              <w:t>State Master</w:t>
            </w:r>
            <w:bookmarkEnd w:id="10074"/>
            <w:bookmarkEnd w:id="10075"/>
          </w:p>
          <w:p w14:paraId="7FEECFB8" w14:textId="77777777" w:rsidR="009274EA" w:rsidRDefault="00C53038">
            <w:pPr>
              <w:pStyle w:val="Heading112pt"/>
              <w:numPr>
                <w:ilvl w:val="1"/>
                <w:numId w:val="2"/>
              </w:numPr>
              <w:tabs>
                <w:tab w:val="left" w:pos="10620"/>
              </w:tabs>
              <w:rPr>
                <w:rFonts w:ascii="Cambria" w:hAnsi="Cambria"/>
              </w:rPr>
            </w:pPr>
            <w:bookmarkStart w:id="10076" w:name="_Toc137819891"/>
            <w:bookmarkStart w:id="10077" w:name="_Toc137832556"/>
            <w:r>
              <w:rPr>
                <w:rFonts w:ascii="Cambria" w:hAnsi="Cambria"/>
                <w:b w:val="0"/>
              </w:rPr>
              <w:lastRenderedPageBreak/>
              <w:t>Year of registration.</w:t>
            </w:r>
            <w:bookmarkEnd w:id="10076"/>
            <w:bookmarkEnd w:id="10077"/>
          </w:p>
          <w:p w14:paraId="07A3B557" w14:textId="77777777" w:rsidR="009274EA" w:rsidRDefault="00C53038">
            <w:pPr>
              <w:pStyle w:val="Heading112pt"/>
              <w:tabs>
                <w:tab w:val="left" w:pos="10620"/>
              </w:tabs>
              <w:rPr>
                <w:rFonts w:ascii="Cambria" w:hAnsi="Cambria"/>
              </w:rPr>
            </w:pPr>
            <w:bookmarkStart w:id="10078" w:name="_Toc137819892"/>
            <w:bookmarkStart w:id="10079" w:name="_Toc137832557"/>
            <w:r>
              <w:rPr>
                <w:rFonts w:ascii="Cambria" w:hAnsi="Cambria"/>
                <w:b w:val="0"/>
              </w:rPr>
              <w:t>System should provide list box of “Auction Center” for selection of multiple auction center.</w:t>
            </w:r>
            <w:bookmarkEnd w:id="10078"/>
            <w:bookmarkEnd w:id="10079"/>
          </w:p>
          <w:p w14:paraId="2E7088DF" w14:textId="77777777" w:rsidR="009274EA" w:rsidRDefault="00C53038">
            <w:pPr>
              <w:pStyle w:val="Heading112pt"/>
              <w:tabs>
                <w:tab w:val="left" w:pos="10620"/>
              </w:tabs>
              <w:rPr>
                <w:rFonts w:ascii="Cambria" w:hAnsi="Cambria"/>
              </w:rPr>
            </w:pPr>
            <w:bookmarkStart w:id="10080" w:name="_Toc137819893"/>
            <w:bookmarkStart w:id="10081" w:name="_Toc137832558"/>
            <w:r>
              <w:rPr>
                <w:rFonts w:ascii="Cambria" w:hAnsi="Cambria"/>
                <w:b w:val="0"/>
              </w:rPr>
              <w:t>System should allow TAO user to map buyer with multiple Active Auction Center as avaiLabel in admin master.</w:t>
            </w:r>
            <w:bookmarkEnd w:id="10080"/>
            <w:bookmarkEnd w:id="10081"/>
          </w:p>
          <w:p w14:paraId="2E3FAAAE" w14:textId="77777777" w:rsidR="009274EA" w:rsidRDefault="00C53038">
            <w:pPr>
              <w:pStyle w:val="Heading112pt"/>
              <w:tabs>
                <w:tab w:val="left" w:pos="10620"/>
              </w:tabs>
              <w:rPr>
                <w:rFonts w:ascii="Cambria" w:hAnsi="Cambria"/>
              </w:rPr>
            </w:pPr>
            <w:bookmarkStart w:id="10082" w:name="_Toc137819894"/>
            <w:bookmarkStart w:id="10083" w:name="_Toc137832559"/>
            <w:r>
              <w:rPr>
                <w:rFonts w:ascii="Cambria" w:hAnsi="Cambria"/>
                <w:b w:val="0"/>
              </w:rPr>
              <w:t>System should automatically render “State Code” as per selection of state from state dropdown.</w:t>
            </w:r>
            <w:bookmarkEnd w:id="10082"/>
            <w:bookmarkEnd w:id="10083"/>
          </w:p>
          <w:p w14:paraId="5B839C9E" w14:textId="77777777" w:rsidR="009274EA" w:rsidRDefault="00C53038">
            <w:pPr>
              <w:pStyle w:val="Heading112pt"/>
              <w:tabs>
                <w:tab w:val="left" w:pos="10620"/>
              </w:tabs>
              <w:rPr>
                <w:rFonts w:ascii="Cambria" w:hAnsi="Cambria"/>
              </w:rPr>
            </w:pPr>
            <w:bookmarkStart w:id="10084" w:name="_Toc137819895"/>
            <w:bookmarkStart w:id="10085" w:name="_Toc137832560"/>
            <w:r>
              <w:rPr>
                <w:rFonts w:ascii="Cambria" w:hAnsi="Cambria"/>
                <w:b w:val="0"/>
              </w:rPr>
              <w:t>System should now allow user to change the value in “State Code” field.</w:t>
            </w:r>
            <w:bookmarkEnd w:id="10084"/>
            <w:bookmarkEnd w:id="10085"/>
          </w:p>
          <w:p w14:paraId="631C3735" w14:textId="77777777" w:rsidR="009274EA" w:rsidRDefault="00C53038">
            <w:pPr>
              <w:pStyle w:val="Heading112pt"/>
              <w:tabs>
                <w:tab w:val="left" w:pos="10620"/>
              </w:tabs>
              <w:rPr>
                <w:rFonts w:ascii="Cambria" w:hAnsi="Cambria"/>
              </w:rPr>
            </w:pPr>
            <w:bookmarkStart w:id="10086" w:name="_Toc137819896"/>
            <w:bookmarkStart w:id="10087" w:name="_Toc137832561"/>
            <w:r>
              <w:rPr>
                <w:rFonts w:ascii="Cambria" w:hAnsi="Cambria"/>
                <w:b w:val="0"/>
              </w:rPr>
              <w:t>“State Code” should as per GST state code.</w:t>
            </w:r>
            <w:bookmarkEnd w:id="10086"/>
            <w:bookmarkEnd w:id="10087"/>
          </w:p>
          <w:p w14:paraId="4C7ED5FA" w14:textId="77777777" w:rsidR="009274EA" w:rsidRDefault="00C53038">
            <w:pPr>
              <w:pStyle w:val="Heading112pt"/>
              <w:tabs>
                <w:tab w:val="left" w:pos="10620"/>
              </w:tabs>
              <w:rPr>
                <w:rFonts w:ascii="Cambria" w:hAnsi="Cambria"/>
              </w:rPr>
            </w:pPr>
            <w:bookmarkStart w:id="10088" w:name="_Toc137819897"/>
            <w:bookmarkStart w:id="10089" w:name="_Toc137832562"/>
            <w:r>
              <w:rPr>
                <w:rFonts w:ascii="Cambria" w:hAnsi="Cambria"/>
                <w:b w:val="0"/>
              </w:rPr>
              <w:t>System should not allow to enter duplicate</w:t>
            </w:r>
            <w:r>
              <w:rPr>
                <w:rFonts w:ascii="Cambria" w:hAnsi="Cambria"/>
              </w:rPr>
              <w:t xml:space="preserve"> email id</w:t>
            </w:r>
            <w:r>
              <w:rPr>
                <w:rFonts w:ascii="Cambria" w:hAnsi="Cambria"/>
                <w:b w:val="0"/>
              </w:rPr>
              <w:t xml:space="preserve"> to TAO user and should display validation “Email id” is already registered.</w:t>
            </w:r>
            <w:bookmarkEnd w:id="10088"/>
            <w:bookmarkEnd w:id="10089"/>
          </w:p>
          <w:p w14:paraId="38E3BCF9" w14:textId="77777777" w:rsidR="009274EA" w:rsidRDefault="00C53038">
            <w:pPr>
              <w:pStyle w:val="Heading112pt"/>
              <w:tabs>
                <w:tab w:val="left" w:pos="10620"/>
              </w:tabs>
              <w:rPr>
                <w:rFonts w:ascii="Cambria" w:hAnsi="Cambria"/>
              </w:rPr>
            </w:pPr>
            <w:bookmarkStart w:id="10090" w:name="_Toc137819898"/>
            <w:bookmarkStart w:id="10091" w:name="_Toc137832563"/>
            <w:r>
              <w:rPr>
                <w:rFonts w:ascii="Cambria" w:hAnsi="Cambria"/>
                <w:b w:val="0"/>
              </w:rPr>
              <w:t xml:space="preserve">System should not allow to allocate same </w:t>
            </w:r>
            <w:r>
              <w:rPr>
                <w:rFonts w:ascii="Cambria" w:hAnsi="Cambria"/>
              </w:rPr>
              <w:t xml:space="preserve">Buyer code </w:t>
            </w:r>
            <w:r>
              <w:rPr>
                <w:rFonts w:ascii="Cambria" w:hAnsi="Cambria"/>
                <w:b w:val="0"/>
              </w:rPr>
              <w:t>to TAO User and should display validation “Buyer Code” is already assigned to other Buyer.</w:t>
            </w:r>
            <w:bookmarkEnd w:id="10090"/>
            <w:bookmarkEnd w:id="10091"/>
          </w:p>
          <w:p w14:paraId="13D57E8B" w14:textId="77777777" w:rsidR="009274EA" w:rsidRDefault="00C53038">
            <w:pPr>
              <w:pStyle w:val="Heading112pt"/>
              <w:tabs>
                <w:tab w:val="left" w:pos="10620"/>
              </w:tabs>
              <w:rPr>
                <w:rFonts w:ascii="Cambria" w:hAnsi="Cambria"/>
              </w:rPr>
            </w:pPr>
            <w:bookmarkStart w:id="10092" w:name="_Toc137819899"/>
            <w:bookmarkStart w:id="10093" w:name="_Toc137832564"/>
            <w:r>
              <w:rPr>
                <w:rFonts w:ascii="Cambria" w:hAnsi="Cambria"/>
                <w:b w:val="0"/>
              </w:rPr>
              <w:t xml:space="preserve">System should not allow to allocate same </w:t>
            </w:r>
            <w:r>
              <w:rPr>
                <w:rFonts w:ascii="Cambria" w:hAnsi="Cambria"/>
              </w:rPr>
              <w:t>Tea Board Registration No</w:t>
            </w:r>
            <w:r>
              <w:rPr>
                <w:rFonts w:ascii="Cambria" w:hAnsi="Cambria"/>
                <w:b w:val="0"/>
              </w:rPr>
              <w:t xml:space="preserve"> to TAO User and should display validation “Tea Board Registration No” is already assigned to other buyer.</w:t>
            </w:r>
            <w:bookmarkEnd w:id="10092"/>
            <w:bookmarkEnd w:id="10093"/>
          </w:p>
          <w:p w14:paraId="0064450F" w14:textId="77777777" w:rsidR="009274EA" w:rsidRDefault="00C53038">
            <w:pPr>
              <w:pStyle w:val="Heading112pt"/>
              <w:tabs>
                <w:tab w:val="left" w:pos="10620"/>
              </w:tabs>
              <w:rPr>
                <w:rFonts w:ascii="Cambria" w:hAnsi="Cambria"/>
              </w:rPr>
            </w:pPr>
            <w:bookmarkStart w:id="10094" w:name="_Toc137819900"/>
            <w:bookmarkStart w:id="10095" w:name="_Toc137832565"/>
            <w:r>
              <w:rPr>
                <w:rFonts w:ascii="Cambria" w:hAnsi="Cambria"/>
                <w:b w:val="0"/>
              </w:rPr>
              <w:t xml:space="preserve">System should not allow to allocate same </w:t>
            </w:r>
            <w:r>
              <w:rPr>
                <w:rFonts w:ascii="Cambria" w:hAnsi="Cambria"/>
              </w:rPr>
              <w:t>Tax Identification No.</w:t>
            </w:r>
            <w:r>
              <w:rPr>
                <w:rFonts w:ascii="Cambria" w:hAnsi="Cambria"/>
                <w:b w:val="0"/>
              </w:rPr>
              <w:t xml:space="preserve"> to TAO User and should display validation “Tax Identification No.” is already assigned to other Buyer.</w:t>
            </w:r>
            <w:bookmarkEnd w:id="10094"/>
            <w:bookmarkEnd w:id="10095"/>
          </w:p>
          <w:p w14:paraId="21BA0A85" w14:textId="77777777" w:rsidR="009274EA" w:rsidRDefault="00C53038">
            <w:pPr>
              <w:pStyle w:val="Heading112pt"/>
              <w:tabs>
                <w:tab w:val="left" w:pos="10620"/>
              </w:tabs>
              <w:rPr>
                <w:rFonts w:ascii="Cambria" w:hAnsi="Cambria"/>
                <w:highlight w:val="yellow"/>
              </w:rPr>
            </w:pPr>
            <w:bookmarkStart w:id="10096" w:name="_Toc137819901"/>
            <w:bookmarkStart w:id="10097" w:name="_Toc137832566"/>
            <w:r>
              <w:rPr>
                <w:rFonts w:ascii="Cambria" w:hAnsi="Cambria"/>
                <w:b w:val="0"/>
                <w:highlight w:val="yellow"/>
              </w:rPr>
              <w:t xml:space="preserve">System should not allow to allocate same </w:t>
            </w:r>
            <w:r>
              <w:rPr>
                <w:rFonts w:ascii="Cambria" w:hAnsi="Cambria"/>
                <w:highlight w:val="yellow"/>
              </w:rPr>
              <w:t>CIN No.</w:t>
            </w:r>
            <w:r>
              <w:rPr>
                <w:rFonts w:ascii="Cambria" w:hAnsi="Cambria"/>
                <w:b w:val="0"/>
                <w:highlight w:val="yellow"/>
              </w:rPr>
              <w:t xml:space="preserve"> to TAO User and should display validation “CIN No.” is already assigned to other Buyer.</w:t>
            </w:r>
            <w:bookmarkEnd w:id="10096"/>
            <w:bookmarkEnd w:id="10097"/>
          </w:p>
          <w:p w14:paraId="79326163" w14:textId="77777777" w:rsidR="009274EA" w:rsidRDefault="00C53038">
            <w:pPr>
              <w:pStyle w:val="Heading112pt"/>
              <w:tabs>
                <w:tab w:val="left" w:pos="10620"/>
              </w:tabs>
              <w:rPr>
                <w:rFonts w:ascii="Cambria" w:hAnsi="Cambria"/>
              </w:rPr>
            </w:pPr>
            <w:bookmarkStart w:id="10098" w:name="_Toc137819902"/>
            <w:bookmarkStart w:id="10099" w:name="_Toc137832567"/>
            <w:r>
              <w:rPr>
                <w:rFonts w:ascii="Cambria" w:hAnsi="Cambria"/>
                <w:b w:val="0"/>
              </w:rPr>
              <w:t xml:space="preserve">System should not allow to allocate same </w:t>
            </w:r>
            <w:r>
              <w:rPr>
                <w:rFonts w:ascii="Cambria" w:hAnsi="Cambria"/>
              </w:rPr>
              <w:t>PAN No.</w:t>
            </w:r>
            <w:r>
              <w:rPr>
                <w:rFonts w:ascii="Cambria" w:hAnsi="Cambria"/>
                <w:b w:val="0"/>
              </w:rPr>
              <w:t xml:space="preserve"> to TAO User and should display validation “PAN No.” is already assigned to other Buyer.</w:t>
            </w:r>
            <w:bookmarkEnd w:id="10098"/>
            <w:bookmarkEnd w:id="10099"/>
          </w:p>
          <w:p w14:paraId="1CCF0FB9" w14:textId="77777777" w:rsidR="009274EA" w:rsidRDefault="00C53038">
            <w:pPr>
              <w:pStyle w:val="Heading112pt"/>
              <w:tabs>
                <w:tab w:val="left" w:pos="10620"/>
              </w:tabs>
              <w:rPr>
                <w:rFonts w:ascii="Cambria" w:hAnsi="Cambria"/>
              </w:rPr>
            </w:pPr>
            <w:bookmarkStart w:id="10100" w:name="_Toc137819903"/>
            <w:bookmarkStart w:id="10101" w:name="_Toc137832568"/>
            <w:r>
              <w:rPr>
                <w:rFonts w:ascii="Cambria" w:hAnsi="Cambria"/>
                <w:b w:val="0"/>
              </w:rPr>
              <w:t xml:space="preserve">System should not allow to allocate same </w:t>
            </w:r>
            <w:r>
              <w:rPr>
                <w:rFonts w:ascii="Cambria" w:hAnsi="Cambria"/>
              </w:rPr>
              <w:t>GST No.</w:t>
            </w:r>
            <w:r>
              <w:rPr>
                <w:rFonts w:ascii="Cambria" w:hAnsi="Cambria"/>
                <w:b w:val="0"/>
              </w:rPr>
              <w:t xml:space="preserve"> to TAO User and should display validation “GST No.” is already assigned to other Buyer.</w:t>
            </w:r>
            <w:bookmarkEnd w:id="10100"/>
            <w:bookmarkEnd w:id="10101"/>
          </w:p>
          <w:p w14:paraId="4E9AF051" w14:textId="77777777" w:rsidR="009274EA" w:rsidRDefault="00C53038">
            <w:pPr>
              <w:pStyle w:val="Heading112pt"/>
              <w:tabs>
                <w:tab w:val="left" w:pos="10620"/>
              </w:tabs>
              <w:rPr>
                <w:rFonts w:ascii="Cambria" w:hAnsi="Cambria"/>
              </w:rPr>
            </w:pPr>
            <w:bookmarkStart w:id="10102" w:name="_Toc137819904"/>
            <w:bookmarkStart w:id="10103" w:name="_Toc137832569"/>
            <w:r>
              <w:rPr>
                <w:rFonts w:ascii="Cambria" w:hAnsi="Cambria"/>
                <w:b w:val="0"/>
              </w:rPr>
              <w:t xml:space="preserve">System should not allow to allocate same </w:t>
            </w:r>
            <w:r>
              <w:rPr>
                <w:rFonts w:ascii="Cambria" w:hAnsi="Cambria"/>
              </w:rPr>
              <w:t>FSSAI No.</w:t>
            </w:r>
            <w:r>
              <w:rPr>
                <w:rFonts w:ascii="Cambria" w:hAnsi="Cambria"/>
                <w:b w:val="0"/>
              </w:rPr>
              <w:t xml:space="preserve"> to TAO User and should display validation “FSSAI No.” is already assigned to other Buyer.</w:t>
            </w:r>
            <w:bookmarkEnd w:id="10102"/>
            <w:bookmarkEnd w:id="10103"/>
          </w:p>
          <w:p w14:paraId="2902318A" w14:textId="77777777" w:rsidR="009274EA" w:rsidRDefault="00C53038">
            <w:pPr>
              <w:pStyle w:val="Heading112pt"/>
              <w:tabs>
                <w:tab w:val="left" w:pos="10620"/>
              </w:tabs>
              <w:rPr>
                <w:rFonts w:ascii="Cambria" w:hAnsi="Cambria"/>
                <w:b w:val="0"/>
              </w:rPr>
            </w:pPr>
            <w:bookmarkStart w:id="10104" w:name="_Toc137819905"/>
            <w:bookmarkStart w:id="10105" w:name="_Toc137832570"/>
            <w:r>
              <w:rPr>
                <w:rFonts w:ascii="Cambria" w:hAnsi="Cambria"/>
                <w:b w:val="0"/>
              </w:rPr>
              <w:t xml:space="preserve">System should not allow to allocate same </w:t>
            </w:r>
            <w:r>
              <w:rPr>
                <w:rFonts w:ascii="Cambria" w:hAnsi="Cambria"/>
              </w:rPr>
              <w:t>Tea Board Exporter License No</w:t>
            </w:r>
            <w:r>
              <w:rPr>
                <w:rFonts w:ascii="Cambria" w:hAnsi="Cambria"/>
                <w:b w:val="0"/>
              </w:rPr>
              <w:t>. to TAO User and should display validation “Tea Board Exporter License No.” is already assigned to other Buyer.</w:t>
            </w:r>
            <w:bookmarkEnd w:id="10104"/>
            <w:bookmarkEnd w:id="10105"/>
          </w:p>
          <w:p w14:paraId="54333401" w14:textId="77777777" w:rsidR="009274EA" w:rsidRDefault="00C53038">
            <w:pPr>
              <w:pStyle w:val="Heading112pt"/>
              <w:tabs>
                <w:tab w:val="left" w:pos="10620"/>
              </w:tabs>
              <w:rPr>
                <w:rFonts w:ascii="Cambria" w:hAnsi="Cambria"/>
                <w:b w:val="0"/>
              </w:rPr>
            </w:pPr>
            <w:bookmarkStart w:id="10106" w:name="_Toc137819906"/>
            <w:bookmarkStart w:id="10107" w:name="_Toc137832571"/>
            <w:r>
              <w:rPr>
                <w:rFonts w:ascii="Cambria" w:hAnsi="Cambria"/>
                <w:b w:val="0"/>
              </w:rPr>
              <w:t>System should not allow to allocate same TNGST No. to TAO User and should display validation “TNGST No.” is already assigned to other Buyer.</w:t>
            </w:r>
            <w:bookmarkEnd w:id="10106"/>
            <w:bookmarkEnd w:id="10107"/>
          </w:p>
          <w:p w14:paraId="4B5EDF08" w14:textId="77777777" w:rsidR="009274EA" w:rsidRDefault="00C53038">
            <w:pPr>
              <w:pStyle w:val="Heading112pt"/>
              <w:tabs>
                <w:tab w:val="left" w:pos="10620"/>
              </w:tabs>
              <w:rPr>
                <w:rFonts w:ascii="Cambria" w:hAnsi="Cambria"/>
              </w:rPr>
            </w:pPr>
            <w:bookmarkStart w:id="10108" w:name="_Toc137819907"/>
            <w:bookmarkStart w:id="10109" w:name="_Toc137832572"/>
            <w:r>
              <w:rPr>
                <w:rFonts w:ascii="Cambria" w:hAnsi="Cambria"/>
                <w:b w:val="0"/>
              </w:rPr>
              <w:t>System should auto generate the “Entity Code”.</w:t>
            </w:r>
            <w:bookmarkEnd w:id="10108"/>
            <w:bookmarkEnd w:id="10109"/>
          </w:p>
          <w:p w14:paraId="119F197D" w14:textId="77777777" w:rsidR="009274EA" w:rsidRDefault="00C53038">
            <w:pPr>
              <w:pStyle w:val="Heading112pt"/>
              <w:tabs>
                <w:tab w:val="left" w:pos="10620"/>
              </w:tabs>
              <w:rPr>
                <w:rFonts w:ascii="Cambria" w:hAnsi="Cambria"/>
              </w:rPr>
            </w:pPr>
            <w:bookmarkStart w:id="10110" w:name="_Toc137819908"/>
            <w:bookmarkStart w:id="10111" w:name="_Toc137832573"/>
            <w:r>
              <w:rPr>
                <w:rFonts w:ascii="Cambria" w:hAnsi="Cambria"/>
                <w:b w:val="0"/>
              </w:rPr>
              <w:t>System should not allow to change the “Entity Code” and field should be disabled in edit and create Buyer page.</w:t>
            </w:r>
            <w:bookmarkEnd w:id="10110"/>
            <w:bookmarkEnd w:id="10111"/>
          </w:p>
          <w:p w14:paraId="1FA19340" w14:textId="77777777" w:rsidR="009274EA" w:rsidRDefault="00C53038">
            <w:pPr>
              <w:pStyle w:val="Heading112pt"/>
              <w:tabs>
                <w:tab w:val="left" w:pos="10620"/>
              </w:tabs>
              <w:rPr>
                <w:rFonts w:ascii="Cambria" w:hAnsi="Cambria"/>
              </w:rPr>
            </w:pPr>
            <w:bookmarkStart w:id="10112" w:name="_Toc137819909"/>
            <w:bookmarkStart w:id="10113" w:name="_Toc137832574"/>
            <w:r>
              <w:rPr>
                <w:rFonts w:ascii="Cambria" w:hAnsi="Cambria"/>
                <w:b w:val="0"/>
              </w:rPr>
              <w:t>System should display confirmation message “Buyer” registered successfully and should triggered email to Buyer on email id as provided during registration with temporary password on click button.</w:t>
            </w:r>
            <w:bookmarkEnd w:id="10112"/>
            <w:bookmarkEnd w:id="10113"/>
          </w:p>
          <w:p w14:paraId="149AB2A1" w14:textId="77777777" w:rsidR="009274EA" w:rsidRDefault="00C53038">
            <w:pPr>
              <w:pStyle w:val="Heading112pt"/>
              <w:tabs>
                <w:tab w:val="left" w:pos="10620"/>
              </w:tabs>
              <w:rPr>
                <w:rFonts w:ascii="Cambria" w:hAnsi="Cambria"/>
              </w:rPr>
            </w:pPr>
            <w:bookmarkStart w:id="10114" w:name="_Toc137819910"/>
            <w:bookmarkStart w:id="10115" w:name="_Toc137832575"/>
            <w:r>
              <w:rPr>
                <w:rFonts w:ascii="Cambria" w:hAnsi="Cambria"/>
                <w:b w:val="0"/>
              </w:rPr>
              <w:t xml:space="preserve">System should move the profile under “Approved” </w:t>
            </w:r>
            <w:r>
              <w:rPr>
                <w:rFonts w:ascii="Cambria" w:hAnsi="Cambria"/>
                <w:b w:val="0"/>
                <w:strike/>
              </w:rPr>
              <w:t>tab</w:t>
            </w:r>
            <w:r>
              <w:rPr>
                <w:rFonts w:ascii="Cambria" w:hAnsi="Cambria"/>
                <w:b w:val="0"/>
              </w:rPr>
              <w:t xml:space="preserve"> of newly registered “Buyer User”.</w:t>
            </w:r>
            <w:bookmarkEnd w:id="10114"/>
            <w:bookmarkEnd w:id="10115"/>
          </w:p>
          <w:p w14:paraId="0DC37CB2" w14:textId="77777777" w:rsidR="009274EA" w:rsidRDefault="00C53038">
            <w:pPr>
              <w:pStyle w:val="Heading112pt"/>
              <w:tabs>
                <w:tab w:val="left" w:pos="10620"/>
              </w:tabs>
              <w:rPr>
                <w:rFonts w:ascii="Cambria" w:hAnsi="Cambria"/>
              </w:rPr>
            </w:pPr>
            <w:bookmarkStart w:id="10116" w:name="_Toc137819911"/>
            <w:bookmarkStart w:id="10117" w:name="_Toc137832576"/>
            <w:r>
              <w:rPr>
                <w:rFonts w:ascii="Cambria" w:hAnsi="Cambria"/>
                <w:b w:val="0"/>
              </w:rPr>
              <w:t>System should clear all fields on click of Clear button.</w:t>
            </w:r>
            <w:bookmarkEnd w:id="10116"/>
            <w:bookmarkEnd w:id="10117"/>
          </w:p>
          <w:p w14:paraId="1F93609A" w14:textId="77777777" w:rsidR="009274EA" w:rsidRDefault="00C53038">
            <w:pPr>
              <w:pStyle w:val="Heading112pt"/>
              <w:tabs>
                <w:tab w:val="left" w:pos="10620"/>
              </w:tabs>
              <w:rPr>
                <w:rFonts w:ascii="Cambria" w:hAnsi="Cambria"/>
              </w:rPr>
            </w:pPr>
            <w:bookmarkStart w:id="10118" w:name="_Toc137819912"/>
            <w:bookmarkStart w:id="10119" w:name="_Toc137832577"/>
            <w:r>
              <w:rPr>
                <w:rFonts w:ascii="Cambria" w:hAnsi="Cambria"/>
                <w:b w:val="0"/>
              </w:rPr>
              <w:lastRenderedPageBreak/>
              <w:t>System should display only that “Auction Center” records which has been configured/mapped with him/her during registration.</w:t>
            </w:r>
            <w:bookmarkEnd w:id="10118"/>
            <w:bookmarkEnd w:id="10119"/>
          </w:p>
          <w:p w14:paraId="73EDC6AA" w14:textId="77777777" w:rsidR="009274EA" w:rsidRDefault="00C53038">
            <w:pPr>
              <w:pStyle w:val="Heading112pt"/>
              <w:tabs>
                <w:tab w:val="left" w:pos="10620"/>
              </w:tabs>
              <w:rPr>
                <w:rFonts w:ascii="Cambria" w:hAnsi="Cambria"/>
              </w:rPr>
            </w:pPr>
            <w:bookmarkStart w:id="10120" w:name="_Toc137819913"/>
            <w:bookmarkStart w:id="10121" w:name="_Toc137832578"/>
            <w:r>
              <w:rPr>
                <w:rFonts w:ascii="Cambria" w:hAnsi="Cambria"/>
                <w:b w:val="0"/>
              </w:rPr>
              <w:t>System should allow Buyer to perform all activities which includes Pre-Auction and Post-Auction activities.</w:t>
            </w:r>
            <w:bookmarkEnd w:id="10120"/>
            <w:bookmarkEnd w:id="10121"/>
          </w:p>
          <w:p w14:paraId="03EB55FB" w14:textId="77777777" w:rsidR="009274EA" w:rsidRDefault="00C53038">
            <w:pPr>
              <w:pStyle w:val="Heading112pt"/>
              <w:tabs>
                <w:tab w:val="left" w:pos="10620"/>
              </w:tabs>
              <w:rPr>
                <w:rFonts w:ascii="Cambria" w:hAnsi="Cambria"/>
                <w:b w:val="0"/>
                <w:strike/>
              </w:rPr>
            </w:pPr>
            <w:bookmarkStart w:id="10122" w:name="_Toc137819914"/>
            <w:bookmarkStart w:id="10123" w:name="_Toc137832579"/>
            <w:r>
              <w:rPr>
                <w:rFonts w:ascii="Cambria" w:hAnsi="Cambria"/>
                <w:b w:val="0"/>
                <w:strike/>
              </w:rPr>
              <w:t>Auxiliary Buyer or Principal Buyers, in case of Cochin auction center, will have a view only access to the auction process, but will not be able to participate in the auction process.</w:t>
            </w:r>
            <w:bookmarkEnd w:id="10122"/>
            <w:bookmarkEnd w:id="10123"/>
          </w:p>
          <w:p w14:paraId="764E3926" w14:textId="77777777" w:rsidR="009274EA" w:rsidRDefault="00C53038">
            <w:pPr>
              <w:pStyle w:val="Heading112pt"/>
              <w:tabs>
                <w:tab w:val="left" w:pos="10620"/>
              </w:tabs>
              <w:rPr>
                <w:rFonts w:ascii="Cambria" w:hAnsi="Cambria"/>
              </w:rPr>
            </w:pPr>
            <w:bookmarkStart w:id="10124" w:name="_Toc137819915"/>
            <w:bookmarkStart w:id="10125" w:name="_Toc137832580"/>
            <w:r>
              <w:rPr>
                <w:rFonts w:ascii="Cambria" w:hAnsi="Cambria"/>
                <w:b w:val="0"/>
              </w:rPr>
              <w:t>Inactive buyer will be allowed to only login and view data and suspended buyer would not be allowed to login.</w:t>
            </w:r>
            <w:bookmarkEnd w:id="10124"/>
            <w:bookmarkEnd w:id="10125"/>
          </w:p>
          <w:p w14:paraId="31F36523" w14:textId="77777777" w:rsidR="009274EA" w:rsidRDefault="00C53038">
            <w:pPr>
              <w:pStyle w:val="Heading112pt"/>
              <w:tabs>
                <w:tab w:val="left" w:pos="10620"/>
              </w:tabs>
              <w:rPr>
                <w:rFonts w:ascii="Cambria" w:hAnsi="Cambria"/>
                <w:b w:val="0"/>
              </w:rPr>
            </w:pPr>
            <w:bookmarkStart w:id="10126" w:name="_Toc137819916"/>
            <w:bookmarkStart w:id="10127" w:name="_Toc137832581"/>
            <w:r>
              <w:rPr>
                <w:rFonts w:ascii="Cambria" w:hAnsi="Cambria"/>
                <w:b w:val="0"/>
              </w:rPr>
              <w:t>Buyer name will be same for an entity and his associate’s buyer only. For e.g. SMV01 (Main Buyer), SMV02 and SMV023 (Associate Buyers) will have the same display Name of ABC Construction Traders.</w:t>
            </w:r>
            <w:bookmarkEnd w:id="10126"/>
            <w:bookmarkEnd w:id="10127"/>
          </w:p>
          <w:p w14:paraId="617BACC8" w14:textId="77777777" w:rsidR="009274EA" w:rsidRDefault="00C53038">
            <w:pPr>
              <w:pStyle w:val="Heading112pt"/>
              <w:rPr>
                <w:rFonts w:ascii="Cambria" w:hAnsi="Cambria"/>
              </w:rPr>
            </w:pPr>
            <w:r>
              <w:rPr>
                <w:rFonts w:ascii="Cambria" w:hAnsi="Cambria"/>
                <w:b w:val="0"/>
              </w:rPr>
              <w:t>System should ask multiple GST code if TAO is trying to register Buyer with multiple auction center which belong to different state.</w:t>
            </w:r>
          </w:p>
          <w:p w14:paraId="60A04FEB" w14:textId="77777777" w:rsidR="009274EA" w:rsidRDefault="00C53038">
            <w:pPr>
              <w:pStyle w:val="Heading112pt"/>
              <w:numPr>
                <w:ilvl w:val="1"/>
                <w:numId w:val="2"/>
              </w:numPr>
              <w:rPr>
                <w:rFonts w:ascii="Cambria" w:hAnsi="Cambria"/>
              </w:rPr>
            </w:pPr>
            <w:r>
              <w:rPr>
                <w:rFonts w:ascii="Cambria" w:hAnsi="Cambria"/>
                <w:b w:val="0"/>
              </w:rPr>
              <w:t>System should display also display extra “Address” fields against each newly added GST field.</w:t>
            </w:r>
          </w:p>
          <w:p w14:paraId="0126CD5B" w14:textId="77777777" w:rsidR="009274EA" w:rsidRDefault="00C53038">
            <w:pPr>
              <w:pStyle w:val="Heading112pt"/>
              <w:numPr>
                <w:ilvl w:val="1"/>
                <w:numId w:val="2"/>
              </w:numPr>
              <w:rPr>
                <w:rFonts w:ascii="Cambria" w:hAnsi="Cambria"/>
              </w:rPr>
            </w:pPr>
            <w:r>
              <w:rPr>
                <w:rFonts w:ascii="Cambria" w:hAnsi="Cambria"/>
                <w:b w:val="0"/>
              </w:rPr>
              <w:t>Newly added GST field and Address field should be non-mandatory.</w:t>
            </w:r>
          </w:p>
          <w:p w14:paraId="48A0CD83" w14:textId="77777777" w:rsidR="009274EA" w:rsidRDefault="00C53038">
            <w:pPr>
              <w:pStyle w:val="Heading112pt"/>
              <w:tabs>
                <w:tab w:val="left" w:pos="10620"/>
              </w:tabs>
              <w:rPr>
                <w:rFonts w:ascii="Cambria" w:hAnsi="Cambria"/>
                <w:b w:val="0"/>
              </w:rPr>
            </w:pPr>
            <w:r>
              <w:rPr>
                <w:rFonts w:ascii="Cambria" w:hAnsi="Cambria"/>
                <w:b w:val="0"/>
              </w:rPr>
              <w:t>System should not ask multiple GST code if TAO is trying to register buyer with multiple auction center which belong to same state.</w:t>
            </w:r>
          </w:p>
          <w:p w14:paraId="5BF8EFEF" w14:textId="77777777" w:rsidR="009274EA" w:rsidRDefault="00C53038">
            <w:pPr>
              <w:pStyle w:val="Heading112pt"/>
              <w:tabs>
                <w:tab w:val="left" w:pos="10620"/>
              </w:tabs>
              <w:rPr>
                <w:rFonts w:ascii="Cambria" w:hAnsi="Cambria"/>
              </w:rPr>
            </w:pPr>
            <w:bookmarkStart w:id="10128" w:name="_Toc137819917"/>
            <w:bookmarkStart w:id="10129" w:name="_Toc137832582"/>
            <w:r>
              <w:rPr>
                <w:rFonts w:ascii="Cambria" w:hAnsi="Cambria"/>
                <w:b w:val="0"/>
              </w:rPr>
              <w:t>TAO user can only see label message</w:t>
            </w:r>
            <w:r>
              <w:rPr>
                <w:rFonts w:ascii="Cambria" w:hAnsi="Cambria"/>
              </w:rPr>
              <w:t xml:space="preserve"> “</w:t>
            </w:r>
            <w:r>
              <w:rPr>
                <w:rFonts w:ascii="Cambria" w:hAnsi="Cambria"/>
                <w:b w:val="0"/>
              </w:rPr>
              <w:t>Updated Bank details” against bank account status.</w:t>
            </w:r>
            <w:bookmarkEnd w:id="10128"/>
            <w:bookmarkEnd w:id="10129"/>
          </w:p>
          <w:p w14:paraId="781984DA" w14:textId="77777777" w:rsidR="009274EA" w:rsidRDefault="00C53038">
            <w:pPr>
              <w:pStyle w:val="Heading112pt"/>
              <w:numPr>
                <w:ilvl w:val="2"/>
                <w:numId w:val="2"/>
              </w:numPr>
              <w:tabs>
                <w:tab w:val="left" w:pos="10620"/>
              </w:tabs>
              <w:rPr>
                <w:rFonts w:ascii="Cambria" w:hAnsi="Cambria"/>
              </w:rPr>
            </w:pPr>
            <w:bookmarkStart w:id="10130" w:name="_Toc137819918"/>
            <w:bookmarkStart w:id="10131" w:name="_Toc137832583"/>
            <w:r>
              <w:rPr>
                <w:rFonts w:ascii="Cambria" w:hAnsi="Cambria"/>
              </w:rPr>
              <w:t>“</w:t>
            </w:r>
            <w:r>
              <w:rPr>
                <w:rFonts w:ascii="Cambria" w:hAnsi="Cambria"/>
                <w:b w:val="0"/>
              </w:rPr>
              <w:t>Bank detail not updated” in case of Buyer have not uploaded any bank detail.</w:t>
            </w:r>
          </w:p>
          <w:p w14:paraId="060AA805"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“Bank detail verification pending” in case of verification is not completed from bank side.</w:t>
            </w:r>
          </w:p>
          <w:p w14:paraId="61DC6F01"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“Bank detail cancelled” in case of bank reject the verification of bank detail.</w:t>
            </w:r>
          </w:p>
          <w:p w14:paraId="609B5320" w14:textId="77777777" w:rsidR="009274EA" w:rsidRDefault="00C53038">
            <w:pPr>
              <w:pStyle w:val="Heading112pt"/>
              <w:numPr>
                <w:ilvl w:val="2"/>
                <w:numId w:val="2"/>
              </w:numPr>
              <w:tabs>
                <w:tab w:val="left" w:pos="10620"/>
              </w:tabs>
              <w:rPr>
                <w:rFonts w:ascii="Cambria" w:hAnsi="Cambria"/>
              </w:rPr>
            </w:pPr>
            <w:r>
              <w:rPr>
                <w:rFonts w:ascii="Cambria" w:hAnsi="Cambria"/>
                <w:b w:val="0"/>
              </w:rPr>
              <w:t xml:space="preserve">“Bank detail updated” if buyer uploaded verified completed from bank </w:t>
            </w:r>
            <w:bookmarkEnd w:id="10130"/>
            <w:bookmarkEnd w:id="10131"/>
            <w:r>
              <w:rPr>
                <w:rFonts w:ascii="Cambria" w:hAnsi="Cambria"/>
                <w:b w:val="0"/>
              </w:rPr>
              <w:t>side.</w:t>
            </w:r>
          </w:p>
          <w:p w14:paraId="41D0E3B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5BBDAD1" w14:textId="77777777" w:rsidR="009274EA" w:rsidRDefault="00C53038">
            <w:pPr>
              <w:pStyle w:val="Heading112pt"/>
              <w:rPr>
                <w:rFonts w:ascii="Cambria" w:hAnsi="Cambria"/>
                <w:b w:val="0"/>
              </w:rPr>
            </w:pPr>
            <w:r>
              <w:rPr>
                <w:rFonts w:ascii="Cambria" w:hAnsi="Cambria"/>
                <w:b w:val="0"/>
              </w:rPr>
              <w:t>System should capture the entry of “Buyer” creation in audit trail report as “New Buyer: &lt; Buyer&gt; created”.</w:t>
            </w:r>
          </w:p>
          <w:p w14:paraId="12C62B6B" w14:textId="77777777" w:rsidR="009274EA" w:rsidRDefault="009274EA">
            <w:pPr>
              <w:pStyle w:val="Heading112pt"/>
              <w:numPr>
                <w:ilvl w:val="0"/>
                <w:numId w:val="0"/>
              </w:numPr>
              <w:ind w:left="360"/>
              <w:rPr>
                <w:rFonts w:ascii="Cambria" w:hAnsi="Cambria"/>
                <w:b w:val="0"/>
              </w:rPr>
            </w:pPr>
          </w:p>
          <w:p w14:paraId="577C50C8" w14:textId="77777777" w:rsidR="009274EA" w:rsidRDefault="00C53038">
            <w:pPr>
              <w:pStyle w:val="Heading112pt"/>
              <w:numPr>
                <w:ilvl w:val="0"/>
                <w:numId w:val="0"/>
              </w:numPr>
              <w:tabs>
                <w:tab w:val="left" w:pos="10620"/>
              </w:tabs>
              <w:ind w:left="360" w:hanging="360"/>
              <w:rPr>
                <w:rFonts w:ascii="Cambria" w:hAnsi="Cambria"/>
                <w:b w:val="0"/>
              </w:rPr>
            </w:pPr>
            <w:bookmarkStart w:id="10132" w:name="_Toc137819920"/>
            <w:bookmarkStart w:id="10133" w:name="_Toc137832585"/>
            <w:r>
              <w:rPr>
                <w:rFonts w:ascii="Cambria" w:hAnsi="Cambria"/>
                <w:u w:val="single"/>
              </w:rPr>
              <w:t xml:space="preserve">Document </w:t>
            </w:r>
            <w:bookmarkEnd w:id="10132"/>
            <w:bookmarkEnd w:id="10133"/>
            <w:r>
              <w:rPr>
                <w:rFonts w:ascii="Cambria" w:hAnsi="Cambria"/>
                <w:u w:val="single"/>
              </w:rPr>
              <w:t>Upload</w:t>
            </w:r>
            <w:r>
              <w:rPr>
                <w:rFonts w:ascii="Cambria" w:hAnsi="Cambria"/>
                <w:b w:val="0"/>
              </w:rPr>
              <w:t>:</w:t>
            </w:r>
          </w:p>
          <w:p w14:paraId="5733E93D" w14:textId="77777777" w:rsidR="009274EA" w:rsidRDefault="00C53038">
            <w:pPr>
              <w:pStyle w:val="Heading112pt"/>
              <w:tabs>
                <w:tab w:val="left" w:pos="10620"/>
              </w:tabs>
              <w:rPr>
                <w:rFonts w:ascii="Cambria" w:hAnsi="Cambria"/>
              </w:rPr>
            </w:pPr>
            <w:bookmarkStart w:id="10134" w:name="_Toc137819921"/>
            <w:bookmarkStart w:id="10135" w:name="_Toc137832586"/>
            <w:r>
              <w:rPr>
                <w:rFonts w:ascii="Cambria" w:hAnsi="Cambria"/>
                <w:b w:val="0"/>
              </w:rPr>
              <w:t>System should allow user to upload PDF file while creating any new value in master.</w:t>
            </w:r>
            <w:bookmarkEnd w:id="10134"/>
            <w:bookmarkEnd w:id="10135"/>
          </w:p>
          <w:p w14:paraId="7D87A82A" w14:textId="77777777" w:rsidR="009274EA" w:rsidRDefault="00C53038">
            <w:pPr>
              <w:pStyle w:val="Heading112pt"/>
              <w:tabs>
                <w:tab w:val="left" w:pos="10620"/>
              </w:tabs>
              <w:rPr>
                <w:rFonts w:ascii="Cambria" w:hAnsi="Cambria"/>
              </w:rPr>
            </w:pPr>
            <w:bookmarkStart w:id="10136" w:name="_Toc137819922"/>
            <w:bookmarkStart w:id="10137" w:name="_Toc137832587"/>
            <w:r>
              <w:rPr>
                <w:rFonts w:ascii="Cambria" w:hAnsi="Cambria"/>
                <w:b w:val="0"/>
              </w:rPr>
              <w:t>File upload functionality should be non-mandatory.</w:t>
            </w:r>
            <w:bookmarkEnd w:id="10136"/>
            <w:bookmarkEnd w:id="10137"/>
          </w:p>
          <w:p w14:paraId="584B5FBF" w14:textId="77777777" w:rsidR="009274EA" w:rsidRDefault="00C53038">
            <w:pPr>
              <w:pStyle w:val="Heading112pt"/>
              <w:tabs>
                <w:tab w:val="left" w:pos="10620"/>
              </w:tabs>
              <w:rPr>
                <w:rFonts w:ascii="Cambria" w:hAnsi="Cambria"/>
              </w:rPr>
            </w:pPr>
            <w:bookmarkStart w:id="10138" w:name="_Toc137819923"/>
            <w:bookmarkStart w:id="10139" w:name="_Toc137832588"/>
            <w:r>
              <w:rPr>
                <w:rFonts w:ascii="Cambria" w:hAnsi="Cambria"/>
                <w:b w:val="0"/>
              </w:rPr>
              <w:t>System should provide below options under file upload page.</w:t>
            </w:r>
            <w:bookmarkEnd w:id="10138"/>
            <w:bookmarkEnd w:id="10139"/>
          </w:p>
          <w:p w14:paraId="5EA51267" w14:textId="77777777" w:rsidR="009274EA" w:rsidRDefault="00C53038">
            <w:pPr>
              <w:pStyle w:val="Heading112pt"/>
              <w:numPr>
                <w:ilvl w:val="1"/>
                <w:numId w:val="2"/>
              </w:numPr>
              <w:tabs>
                <w:tab w:val="left" w:pos="10620"/>
              </w:tabs>
              <w:rPr>
                <w:rFonts w:ascii="Cambria" w:hAnsi="Cambria"/>
              </w:rPr>
            </w:pPr>
            <w:bookmarkStart w:id="10140" w:name="_Toc137819924"/>
            <w:bookmarkStart w:id="10141" w:name="_Toc137832589"/>
            <w:r>
              <w:rPr>
                <w:rFonts w:ascii="Cambria" w:hAnsi="Cambria"/>
                <w:b w:val="0"/>
              </w:rPr>
              <w:t>Browser document button</w:t>
            </w:r>
            <w:bookmarkEnd w:id="10140"/>
            <w:bookmarkEnd w:id="10141"/>
          </w:p>
          <w:p w14:paraId="7DBFE875" w14:textId="77777777" w:rsidR="009274EA" w:rsidRDefault="00C53038">
            <w:pPr>
              <w:pStyle w:val="Heading112pt"/>
              <w:numPr>
                <w:ilvl w:val="1"/>
                <w:numId w:val="2"/>
              </w:numPr>
              <w:tabs>
                <w:tab w:val="left" w:pos="10620"/>
              </w:tabs>
              <w:rPr>
                <w:rFonts w:ascii="Cambria" w:hAnsi="Cambria"/>
              </w:rPr>
            </w:pPr>
            <w:bookmarkStart w:id="10142" w:name="_Toc137819925"/>
            <w:bookmarkStart w:id="10143" w:name="_Toc137832590"/>
            <w:r>
              <w:rPr>
                <w:rFonts w:ascii="Cambria" w:hAnsi="Cambria"/>
                <w:b w:val="0"/>
              </w:rPr>
              <w:t>Document Brief/Remarks textbox</w:t>
            </w:r>
            <w:bookmarkEnd w:id="10142"/>
            <w:bookmarkEnd w:id="10143"/>
          </w:p>
          <w:p w14:paraId="4645D80D" w14:textId="77777777" w:rsidR="009274EA" w:rsidRDefault="00C53038">
            <w:pPr>
              <w:pStyle w:val="Heading112pt"/>
              <w:numPr>
                <w:ilvl w:val="1"/>
                <w:numId w:val="2"/>
              </w:numPr>
              <w:tabs>
                <w:tab w:val="left" w:pos="10620"/>
              </w:tabs>
              <w:rPr>
                <w:rFonts w:ascii="Cambria" w:hAnsi="Cambria"/>
              </w:rPr>
            </w:pPr>
            <w:bookmarkStart w:id="10144" w:name="_Toc137819926"/>
            <w:bookmarkStart w:id="10145" w:name="_Toc137832591"/>
            <w:r>
              <w:rPr>
                <w:rFonts w:ascii="Cambria" w:hAnsi="Cambria"/>
                <w:b w:val="0"/>
              </w:rPr>
              <w:lastRenderedPageBreak/>
              <w:t>Upload button</w:t>
            </w:r>
            <w:bookmarkEnd w:id="10144"/>
            <w:bookmarkEnd w:id="10145"/>
          </w:p>
          <w:p w14:paraId="007E34D5" w14:textId="77777777" w:rsidR="009274EA" w:rsidRDefault="00C53038">
            <w:pPr>
              <w:pStyle w:val="Heading112pt"/>
              <w:numPr>
                <w:ilvl w:val="1"/>
                <w:numId w:val="2"/>
              </w:numPr>
              <w:tabs>
                <w:tab w:val="left" w:pos="10620"/>
              </w:tabs>
              <w:rPr>
                <w:rFonts w:ascii="Cambria" w:hAnsi="Cambria"/>
              </w:rPr>
            </w:pPr>
            <w:bookmarkStart w:id="10146" w:name="_Toc137819927"/>
            <w:bookmarkStart w:id="10147" w:name="_Toc137832592"/>
            <w:r>
              <w:rPr>
                <w:rFonts w:ascii="Cambria" w:hAnsi="Cambria"/>
                <w:b w:val="0"/>
              </w:rPr>
              <w:t>Clear button.</w:t>
            </w:r>
            <w:bookmarkEnd w:id="10146"/>
            <w:bookmarkEnd w:id="10147"/>
          </w:p>
          <w:p w14:paraId="04BD7526" w14:textId="77777777" w:rsidR="009274EA" w:rsidRDefault="00C53038">
            <w:pPr>
              <w:pStyle w:val="Heading112pt"/>
              <w:tabs>
                <w:tab w:val="left" w:pos="10620"/>
              </w:tabs>
              <w:rPr>
                <w:rFonts w:ascii="Cambria" w:hAnsi="Cambria"/>
              </w:rPr>
            </w:pPr>
            <w:bookmarkStart w:id="10148" w:name="_Toc137819928"/>
            <w:bookmarkStart w:id="10149" w:name="_Toc137832593"/>
            <w:r>
              <w:rPr>
                <w:rFonts w:ascii="Cambria" w:hAnsi="Cambria"/>
                <w:b w:val="0"/>
              </w:rPr>
              <w:t>System should allow to upload 10 MB Size per file.</w:t>
            </w:r>
            <w:bookmarkEnd w:id="10148"/>
            <w:bookmarkEnd w:id="10149"/>
          </w:p>
          <w:p w14:paraId="7343D4E5" w14:textId="77777777" w:rsidR="009274EA" w:rsidRDefault="00C53038">
            <w:pPr>
              <w:pStyle w:val="Heading112pt"/>
              <w:rPr>
                <w:rFonts w:ascii="Cambria" w:hAnsi="Cambria"/>
              </w:rPr>
            </w:pPr>
            <w:r>
              <w:rPr>
                <w:rFonts w:ascii="Cambria" w:hAnsi="Cambria"/>
                <w:b w:val="0"/>
              </w:rPr>
              <w:t>System should display message “Incorrect file type” on selecting other than PDF file.</w:t>
            </w:r>
          </w:p>
          <w:p w14:paraId="0C4B5355"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0C89AF4"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Buyer :&lt; Buyer Code&gt; &lt;Buyer Company Name &gt;”.</w:t>
            </w:r>
          </w:p>
        </w:tc>
      </w:tr>
      <w:tr w:rsidR="009274EA" w14:paraId="1808BE9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C2A6D14"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72A7522F" w14:textId="77777777" w:rsidR="009274EA" w:rsidRDefault="00C53038">
            <w:pPr>
              <w:numPr>
                <w:ilvl w:val="0"/>
                <w:numId w:val="1"/>
              </w:numPr>
              <w:tabs>
                <w:tab w:val="left" w:pos="10620"/>
              </w:tabs>
              <w:spacing w:after="0" w:line="360" w:lineRule="auto"/>
              <w:jc w:val="both"/>
            </w:pPr>
            <w:r>
              <w:t>TAO User/Admin User/Authorized User</w:t>
            </w:r>
          </w:p>
        </w:tc>
      </w:tr>
    </w:tbl>
    <w:p w14:paraId="2283DDA7"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26369C4C" w14:textId="77777777">
        <w:trPr>
          <w:trHeight w:val="940"/>
        </w:trPr>
        <w:tc>
          <w:tcPr>
            <w:tcW w:w="1150" w:type="dxa"/>
            <w:shd w:val="clear" w:color="auto" w:fill="C4BC96"/>
          </w:tcPr>
          <w:p w14:paraId="37DB17C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6B2AF08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695B15D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66625B1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64D1D6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76CE98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6847D15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7E336DDB" w14:textId="77777777">
        <w:trPr>
          <w:trHeight w:val="1735"/>
        </w:trPr>
        <w:tc>
          <w:tcPr>
            <w:tcW w:w="1150" w:type="dxa"/>
            <w:shd w:val="clear" w:color="auto" w:fill="auto"/>
          </w:tcPr>
          <w:p w14:paraId="1816D11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Buyer Name</w:t>
            </w:r>
          </w:p>
        </w:tc>
        <w:tc>
          <w:tcPr>
            <w:tcW w:w="918" w:type="dxa"/>
            <w:shd w:val="clear" w:color="auto" w:fill="auto"/>
          </w:tcPr>
          <w:p w14:paraId="3E607C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69450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2E8D0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Name" field is required.</w:t>
            </w:r>
          </w:p>
          <w:p w14:paraId="48A4BF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100 characters. The buyer name should not exceed 100 characters.</w:t>
            </w:r>
          </w:p>
          <w:p w14:paraId="735997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name should only contain alphabetic characters.</w:t>
            </w:r>
          </w:p>
        </w:tc>
        <w:tc>
          <w:tcPr>
            <w:tcW w:w="1352" w:type="dxa"/>
            <w:shd w:val="clear" w:color="auto" w:fill="auto"/>
          </w:tcPr>
          <w:p w14:paraId="4F2452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buyer name.</w:t>
            </w:r>
          </w:p>
          <w:p w14:paraId="3F7548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name should not exceed 100 characters.</w:t>
            </w:r>
          </w:p>
          <w:p w14:paraId="1177E1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alphabetic characters only in  buyer name field.</w:t>
            </w:r>
          </w:p>
        </w:tc>
        <w:tc>
          <w:tcPr>
            <w:tcW w:w="2904" w:type="dxa"/>
            <w:shd w:val="clear" w:color="auto" w:fill="auto"/>
          </w:tcPr>
          <w:p w14:paraId="3F11035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AB9350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A878DC0" w14:textId="77777777">
        <w:trPr>
          <w:trHeight w:val="1735"/>
        </w:trPr>
        <w:tc>
          <w:tcPr>
            <w:tcW w:w="1150" w:type="dxa"/>
            <w:shd w:val="clear" w:color="auto" w:fill="auto"/>
          </w:tcPr>
          <w:p w14:paraId="160A6C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Buyer Code</w:t>
            </w:r>
          </w:p>
        </w:tc>
        <w:tc>
          <w:tcPr>
            <w:tcW w:w="918" w:type="dxa"/>
            <w:shd w:val="clear" w:color="auto" w:fill="auto"/>
          </w:tcPr>
          <w:p w14:paraId="28F0A9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3AA9A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2EAB1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Code" field is required.</w:t>
            </w:r>
          </w:p>
          <w:p w14:paraId="70B5E6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code should only contain alphanumeric characters.</w:t>
            </w:r>
          </w:p>
          <w:p w14:paraId="0D63B1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buyer code should have a length of 10 characters.</w:t>
            </w:r>
          </w:p>
        </w:tc>
        <w:tc>
          <w:tcPr>
            <w:tcW w:w="1352" w:type="dxa"/>
            <w:shd w:val="clear" w:color="auto" w:fill="auto"/>
          </w:tcPr>
          <w:p w14:paraId="448EAE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buyer code.</w:t>
            </w:r>
          </w:p>
          <w:p w14:paraId="30D205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code should only contain alphanume</w:t>
            </w:r>
            <w:r>
              <w:rPr>
                <w:rFonts w:ascii="Cambria" w:hAnsi="Cambria"/>
                <w:sz w:val="22"/>
                <w:szCs w:val="22"/>
              </w:rPr>
              <w:lastRenderedPageBreak/>
              <w:t>ric characters.</w:t>
            </w:r>
          </w:p>
          <w:p w14:paraId="0435DA2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code should have a length of 10 characters.</w:t>
            </w:r>
          </w:p>
        </w:tc>
        <w:tc>
          <w:tcPr>
            <w:tcW w:w="2904" w:type="dxa"/>
            <w:shd w:val="clear" w:color="auto" w:fill="auto"/>
          </w:tcPr>
          <w:p w14:paraId="20FEB8A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6FD9D4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DAA6719" w14:textId="77777777">
        <w:trPr>
          <w:trHeight w:val="1735"/>
        </w:trPr>
        <w:tc>
          <w:tcPr>
            <w:tcW w:w="1150" w:type="dxa"/>
            <w:shd w:val="clear" w:color="auto" w:fill="auto"/>
          </w:tcPr>
          <w:p w14:paraId="2D55DA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tc>
        <w:tc>
          <w:tcPr>
            <w:tcW w:w="918" w:type="dxa"/>
            <w:shd w:val="clear" w:color="auto" w:fill="auto"/>
          </w:tcPr>
          <w:p w14:paraId="51A227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List box</w:t>
            </w:r>
          </w:p>
        </w:tc>
        <w:tc>
          <w:tcPr>
            <w:tcW w:w="992" w:type="dxa"/>
            <w:shd w:val="clear" w:color="auto" w:fill="auto"/>
          </w:tcPr>
          <w:p w14:paraId="54D930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B1453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45C165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27501CB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76B626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43A5699" w14:textId="77777777">
        <w:trPr>
          <w:trHeight w:val="1735"/>
        </w:trPr>
        <w:tc>
          <w:tcPr>
            <w:tcW w:w="1150" w:type="dxa"/>
            <w:shd w:val="clear" w:color="auto" w:fill="auto"/>
          </w:tcPr>
          <w:p w14:paraId="0D4222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3D4350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5A84FB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ABBCD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51B6115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50C3F12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08062D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6FFEBA1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1A35A9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17A3F1A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77B67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4DF723B4" w14:textId="77777777">
        <w:trPr>
          <w:trHeight w:val="1735"/>
        </w:trPr>
        <w:tc>
          <w:tcPr>
            <w:tcW w:w="1150" w:type="dxa"/>
            <w:shd w:val="clear" w:color="auto" w:fill="auto"/>
          </w:tcPr>
          <w:p w14:paraId="6D18FB4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726DC3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77ECB3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EAF4B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35E7E6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1C919B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email ID should be </w:t>
            </w:r>
            <w:r>
              <w:rPr>
                <w:rFonts w:ascii="Cambria" w:hAnsi="Cambria"/>
                <w:sz w:val="22"/>
                <w:szCs w:val="22"/>
              </w:rPr>
              <w:lastRenderedPageBreak/>
              <w:t>unique and not allow duplicate entries.</w:t>
            </w:r>
          </w:p>
          <w:p w14:paraId="190A8C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44B92D2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email ID.</w:t>
            </w:r>
          </w:p>
          <w:p w14:paraId="0F04F9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4CD3F6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This email ID already exists. Please enter a unique email ID.</w:t>
            </w:r>
          </w:p>
          <w:p w14:paraId="7A996B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6AB19D53" w14:textId="77777777" w:rsidR="009274EA" w:rsidRDefault="001E5D23">
            <w:pPr>
              <w:pStyle w:val="ListParagraph"/>
              <w:tabs>
                <w:tab w:val="center" w:pos="4320"/>
                <w:tab w:val="right" w:pos="8640"/>
                <w:tab w:val="left" w:pos="10620"/>
              </w:tabs>
              <w:ind w:left="0"/>
              <w:rPr>
                <w:rFonts w:ascii="Cambria" w:hAnsi="Cambria"/>
                <w:sz w:val="22"/>
                <w:szCs w:val="22"/>
              </w:rPr>
            </w:pPr>
            <w:hyperlink r:id="rId19" w:history="1">
              <w:r w:rsidR="00C53038">
                <w:rPr>
                  <w:rFonts w:ascii="Cambria" w:hAnsi="Cambria"/>
                </w:rPr>
                <w:t>test@testdata.com</w:t>
              </w:r>
            </w:hyperlink>
          </w:p>
        </w:tc>
        <w:tc>
          <w:tcPr>
            <w:tcW w:w="1327" w:type="dxa"/>
            <w:shd w:val="clear" w:color="auto" w:fill="auto"/>
          </w:tcPr>
          <w:p w14:paraId="3AED5C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System should validate email ID from standard Email Validation (combination of Alphabets + Special Character + numeric values @ </w:t>
            </w:r>
            <w:r>
              <w:rPr>
                <w:rFonts w:ascii="Cambria" w:hAnsi="Cambria"/>
                <w:sz w:val="22"/>
                <w:szCs w:val="22"/>
              </w:rPr>
              <w:lastRenderedPageBreak/>
              <w:t>combination of combination of Alphabets. Combination of Alphabets)</w:t>
            </w:r>
          </w:p>
          <w:p w14:paraId="3EFA1BE9" w14:textId="77777777" w:rsidR="009274EA" w:rsidRDefault="009274EA">
            <w:pPr>
              <w:pStyle w:val="ListParagraph"/>
              <w:tabs>
                <w:tab w:val="center" w:pos="4320"/>
                <w:tab w:val="right" w:pos="8640"/>
                <w:tab w:val="left" w:pos="10620"/>
              </w:tabs>
              <w:ind w:left="0"/>
              <w:rPr>
                <w:rFonts w:ascii="Cambria" w:hAnsi="Cambria"/>
                <w:sz w:val="22"/>
                <w:szCs w:val="22"/>
              </w:rPr>
            </w:pPr>
          </w:p>
          <w:p w14:paraId="1C0D86C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DF5994C" w14:textId="77777777">
        <w:trPr>
          <w:trHeight w:val="287"/>
        </w:trPr>
        <w:tc>
          <w:tcPr>
            <w:tcW w:w="1150" w:type="dxa"/>
            <w:shd w:val="clear" w:color="auto" w:fill="auto"/>
          </w:tcPr>
          <w:p w14:paraId="1D2193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EntityCode</w:t>
            </w:r>
          </w:p>
        </w:tc>
        <w:tc>
          <w:tcPr>
            <w:tcW w:w="918" w:type="dxa"/>
            <w:shd w:val="clear" w:color="auto" w:fill="auto"/>
          </w:tcPr>
          <w:p w14:paraId="2C30BA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647196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749C20B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49F951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927B5B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3736B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Generated by system</w:t>
            </w:r>
          </w:p>
        </w:tc>
      </w:tr>
      <w:tr w:rsidR="009274EA" w14:paraId="412B98F3" w14:textId="77777777">
        <w:trPr>
          <w:trHeight w:val="287"/>
        </w:trPr>
        <w:tc>
          <w:tcPr>
            <w:tcW w:w="1150" w:type="dxa"/>
            <w:shd w:val="clear" w:color="auto" w:fill="auto"/>
          </w:tcPr>
          <w:p w14:paraId="7206B1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Head Office Address</w:t>
            </w:r>
          </w:p>
        </w:tc>
        <w:tc>
          <w:tcPr>
            <w:tcW w:w="918" w:type="dxa"/>
            <w:shd w:val="clear" w:color="auto" w:fill="auto"/>
          </w:tcPr>
          <w:p w14:paraId="05E1EF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Texbox</w:t>
            </w:r>
          </w:p>
        </w:tc>
        <w:tc>
          <w:tcPr>
            <w:tcW w:w="992" w:type="dxa"/>
            <w:shd w:val="clear" w:color="auto" w:fill="auto"/>
          </w:tcPr>
          <w:p w14:paraId="47B5C1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2D8C7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Head Office Address field is a required field and must be entered.</w:t>
            </w:r>
          </w:p>
          <w:p w14:paraId="716AD7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Head Office Address should have a maximum length of 500 characters.</w:t>
            </w:r>
          </w:p>
        </w:tc>
        <w:tc>
          <w:tcPr>
            <w:tcW w:w="1352" w:type="dxa"/>
            <w:shd w:val="clear" w:color="auto" w:fill="auto"/>
          </w:tcPr>
          <w:p w14:paraId="2AEBDD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Head Office Address.</w:t>
            </w:r>
          </w:p>
          <w:p w14:paraId="359859A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Head Office Address should not exceed 500 characters.</w:t>
            </w:r>
          </w:p>
        </w:tc>
        <w:tc>
          <w:tcPr>
            <w:tcW w:w="2904" w:type="dxa"/>
            <w:shd w:val="clear" w:color="auto" w:fill="auto"/>
          </w:tcPr>
          <w:p w14:paraId="30B45B3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21B6CD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FDA003E" w14:textId="77777777">
        <w:trPr>
          <w:trHeight w:val="287"/>
        </w:trPr>
        <w:tc>
          <w:tcPr>
            <w:tcW w:w="1150" w:type="dxa"/>
            <w:shd w:val="clear" w:color="auto" w:fill="auto"/>
          </w:tcPr>
          <w:p w14:paraId="40976D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Local Office Address</w:t>
            </w:r>
          </w:p>
        </w:tc>
        <w:tc>
          <w:tcPr>
            <w:tcW w:w="918" w:type="dxa"/>
            <w:shd w:val="clear" w:color="auto" w:fill="auto"/>
          </w:tcPr>
          <w:p w14:paraId="0C4276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CC66C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3356F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Local Office Address field is a required field and must be entered.</w:t>
            </w:r>
          </w:p>
          <w:p w14:paraId="040873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Local Office Address should have a maximum length of 500 characters.</w:t>
            </w:r>
          </w:p>
        </w:tc>
        <w:tc>
          <w:tcPr>
            <w:tcW w:w="1352" w:type="dxa"/>
            <w:shd w:val="clear" w:color="auto" w:fill="auto"/>
          </w:tcPr>
          <w:p w14:paraId="533F9F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Local Office Address.</w:t>
            </w:r>
          </w:p>
          <w:p w14:paraId="4AD668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Local Office Address should not exceed 500 characters.</w:t>
            </w:r>
          </w:p>
        </w:tc>
        <w:tc>
          <w:tcPr>
            <w:tcW w:w="2904" w:type="dxa"/>
            <w:shd w:val="clear" w:color="auto" w:fill="auto"/>
          </w:tcPr>
          <w:p w14:paraId="1E6B854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DE39BB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F66644A" w14:textId="77777777">
        <w:trPr>
          <w:trHeight w:val="287"/>
        </w:trPr>
        <w:tc>
          <w:tcPr>
            <w:tcW w:w="1150" w:type="dxa"/>
            <w:shd w:val="clear" w:color="auto" w:fill="auto"/>
          </w:tcPr>
          <w:p w14:paraId="294823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4F9696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5F0E478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1DBB8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25365D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mobile number should follow a specific format (e.g., digits only, with or without country code).</w:t>
            </w:r>
          </w:p>
          <w:p w14:paraId="31AA59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have a maximum length of 15 characters (including country code, if applicable).</w:t>
            </w:r>
          </w:p>
        </w:tc>
        <w:tc>
          <w:tcPr>
            <w:tcW w:w="1352" w:type="dxa"/>
            <w:shd w:val="clear" w:color="auto" w:fill="auto"/>
          </w:tcPr>
          <w:p w14:paraId="6F3EA4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mobile number.</w:t>
            </w:r>
          </w:p>
          <w:p w14:paraId="5135CE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w:t>
            </w:r>
            <w:r>
              <w:rPr>
                <w:rFonts w:ascii="Cambria" w:hAnsi="Cambria"/>
                <w:sz w:val="22"/>
                <w:szCs w:val="22"/>
              </w:rPr>
              <w:lastRenderedPageBreak/>
              <w:t>valid mobile number.</w:t>
            </w:r>
          </w:p>
          <w:p w14:paraId="183FB8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5F8D42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00919723822331</w:t>
            </w:r>
          </w:p>
        </w:tc>
        <w:tc>
          <w:tcPr>
            <w:tcW w:w="1327" w:type="dxa"/>
            <w:shd w:val="clear" w:color="auto" w:fill="auto"/>
          </w:tcPr>
          <w:p w14:paraId="494F39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5D2BCA6C" w14:textId="77777777">
        <w:trPr>
          <w:trHeight w:val="287"/>
        </w:trPr>
        <w:tc>
          <w:tcPr>
            <w:tcW w:w="1150" w:type="dxa"/>
            <w:shd w:val="clear" w:color="auto" w:fill="auto"/>
          </w:tcPr>
          <w:p w14:paraId="162275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Contact Person Name</w:t>
            </w:r>
          </w:p>
        </w:tc>
        <w:tc>
          <w:tcPr>
            <w:tcW w:w="918" w:type="dxa"/>
            <w:shd w:val="clear" w:color="auto" w:fill="auto"/>
          </w:tcPr>
          <w:p w14:paraId="42F9EB2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8BF002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27588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120250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7DC5A3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220BB5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36375E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05202E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3EA208A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932CE9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9DB58BF" w14:textId="77777777">
        <w:trPr>
          <w:trHeight w:val="287"/>
        </w:trPr>
        <w:tc>
          <w:tcPr>
            <w:tcW w:w="1150" w:type="dxa"/>
            <w:shd w:val="clear" w:color="auto" w:fill="auto"/>
          </w:tcPr>
          <w:p w14:paraId="740176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771C16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B9A73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F5918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5816533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6B832EE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city should have a </w:t>
            </w:r>
            <w:r>
              <w:rPr>
                <w:rFonts w:ascii="Cambria" w:hAnsi="Cambria"/>
                <w:sz w:val="22"/>
                <w:szCs w:val="22"/>
              </w:rPr>
              <w:lastRenderedPageBreak/>
              <w:t>maximum length of 50 characters.</w:t>
            </w:r>
          </w:p>
        </w:tc>
        <w:tc>
          <w:tcPr>
            <w:tcW w:w="1352" w:type="dxa"/>
            <w:shd w:val="clear" w:color="auto" w:fill="auto"/>
          </w:tcPr>
          <w:p w14:paraId="22AC6B6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city.</w:t>
            </w:r>
          </w:p>
          <w:p w14:paraId="4BA039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5CBADA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city should not </w:t>
            </w:r>
            <w:r>
              <w:rPr>
                <w:rFonts w:ascii="Cambria" w:hAnsi="Cambria"/>
                <w:sz w:val="22"/>
                <w:szCs w:val="22"/>
              </w:rPr>
              <w:lastRenderedPageBreak/>
              <w:t>exceed 50 characters.</w:t>
            </w:r>
          </w:p>
        </w:tc>
        <w:tc>
          <w:tcPr>
            <w:tcW w:w="2904" w:type="dxa"/>
            <w:shd w:val="clear" w:color="auto" w:fill="auto"/>
          </w:tcPr>
          <w:p w14:paraId="075B8FB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EA48DA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CD31C8D" w14:textId="77777777">
        <w:trPr>
          <w:trHeight w:val="287"/>
        </w:trPr>
        <w:tc>
          <w:tcPr>
            <w:tcW w:w="1150" w:type="dxa"/>
            <w:shd w:val="clear" w:color="auto" w:fill="auto"/>
          </w:tcPr>
          <w:p w14:paraId="1EE874C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StateCode</w:t>
            </w:r>
          </w:p>
        </w:tc>
        <w:tc>
          <w:tcPr>
            <w:tcW w:w="918" w:type="dxa"/>
            <w:shd w:val="clear" w:color="auto" w:fill="auto"/>
          </w:tcPr>
          <w:p w14:paraId="56D3A9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1120B6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2EFD7B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4D6E9F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27E5A84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0767E2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73F29B7" w14:textId="77777777">
        <w:trPr>
          <w:trHeight w:val="287"/>
        </w:trPr>
        <w:tc>
          <w:tcPr>
            <w:tcW w:w="1150" w:type="dxa"/>
            <w:shd w:val="clear" w:color="auto" w:fill="auto"/>
          </w:tcPr>
          <w:p w14:paraId="59FB1A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StateName</w:t>
            </w:r>
          </w:p>
        </w:tc>
        <w:tc>
          <w:tcPr>
            <w:tcW w:w="918" w:type="dxa"/>
            <w:shd w:val="clear" w:color="auto" w:fill="auto"/>
          </w:tcPr>
          <w:p w14:paraId="113098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05120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3688C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StateName dropdown field is a required field and must have a selection from the dropdown list.</w:t>
            </w:r>
          </w:p>
        </w:tc>
        <w:tc>
          <w:tcPr>
            <w:tcW w:w="1352" w:type="dxa"/>
            <w:shd w:val="clear" w:color="auto" w:fill="auto"/>
          </w:tcPr>
          <w:p w14:paraId="2CE875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6CECB3A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FB3FEB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97761BA" w14:textId="77777777">
        <w:trPr>
          <w:trHeight w:val="287"/>
        </w:trPr>
        <w:tc>
          <w:tcPr>
            <w:tcW w:w="1150" w:type="dxa"/>
            <w:shd w:val="clear" w:color="auto" w:fill="auto"/>
          </w:tcPr>
          <w:p w14:paraId="5D3021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 Number</w:t>
            </w:r>
          </w:p>
        </w:tc>
        <w:tc>
          <w:tcPr>
            <w:tcW w:w="918" w:type="dxa"/>
            <w:shd w:val="clear" w:color="auto" w:fill="auto"/>
          </w:tcPr>
          <w:p w14:paraId="1A87EB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B54BE5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D17BA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024924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4AFB70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2B2579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57A84D4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EA8B6B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251EDB8" w14:textId="77777777">
        <w:trPr>
          <w:trHeight w:val="287"/>
        </w:trPr>
        <w:tc>
          <w:tcPr>
            <w:tcW w:w="1150" w:type="dxa"/>
            <w:shd w:val="clear" w:color="auto" w:fill="auto"/>
          </w:tcPr>
          <w:p w14:paraId="53ECFA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4545A55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BE538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3C2BD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20F7C9D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fax number should have a maximum </w:t>
            </w:r>
            <w:r>
              <w:rPr>
                <w:rFonts w:ascii="Cambria" w:hAnsi="Cambria"/>
                <w:sz w:val="22"/>
                <w:szCs w:val="22"/>
              </w:rPr>
              <w:lastRenderedPageBreak/>
              <w:t>length of 15 characters (including country code, if applicable).</w:t>
            </w:r>
          </w:p>
        </w:tc>
        <w:tc>
          <w:tcPr>
            <w:tcW w:w="1352" w:type="dxa"/>
            <w:shd w:val="clear" w:color="auto" w:fill="auto"/>
          </w:tcPr>
          <w:p w14:paraId="5D0841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fax number.</w:t>
            </w:r>
          </w:p>
          <w:p w14:paraId="20C6F0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0AFA912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49A0365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9CAE0E0" w14:textId="77777777">
        <w:trPr>
          <w:trHeight w:val="287"/>
        </w:trPr>
        <w:tc>
          <w:tcPr>
            <w:tcW w:w="1150" w:type="dxa"/>
            <w:shd w:val="clear" w:color="auto" w:fill="auto"/>
          </w:tcPr>
          <w:p w14:paraId="3C19693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Year of registration</w:t>
            </w:r>
          </w:p>
        </w:tc>
        <w:tc>
          <w:tcPr>
            <w:tcW w:w="918" w:type="dxa"/>
            <w:shd w:val="clear" w:color="auto" w:fill="auto"/>
          </w:tcPr>
          <w:p w14:paraId="35E60D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559C87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11382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"Year of Registration" field is required.</w:t>
            </w:r>
          </w:p>
        </w:tc>
        <w:tc>
          <w:tcPr>
            <w:tcW w:w="1352" w:type="dxa"/>
            <w:shd w:val="clear" w:color="auto" w:fill="auto"/>
          </w:tcPr>
          <w:p w14:paraId="14942B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the year of registration from the dropdown.</w:t>
            </w:r>
          </w:p>
        </w:tc>
        <w:tc>
          <w:tcPr>
            <w:tcW w:w="2904" w:type="dxa"/>
            <w:shd w:val="clear" w:color="auto" w:fill="auto"/>
          </w:tcPr>
          <w:p w14:paraId="134FEBA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C0FEB8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16A6B98" w14:textId="77777777">
        <w:trPr>
          <w:trHeight w:val="287"/>
        </w:trPr>
        <w:tc>
          <w:tcPr>
            <w:tcW w:w="1150" w:type="dxa"/>
            <w:shd w:val="clear" w:color="auto" w:fill="auto"/>
          </w:tcPr>
          <w:p w14:paraId="4721B4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TNGST No.</w:t>
            </w:r>
          </w:p>
        </w:tc>
        <w:tc>
          <w:tcPr>
            <w:tcW w:w="918" w:type="dxa"/>
            <w:shd w:val="clear" w:color="auto" w:fill="auto"/>
          </w:tcPr>
          <w:p w14:paraId="7319B5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C5CCB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EE78E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"TNGST No" field should only contain alphanumeric characters.</w:t>
            </w:r>
          </w:p>
          <w:p w14:paraId="245326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"TNGST No" field should have a maximum length of 15 characters.</w:t>
            </w:r>
          </w:p>
          <w:p w14:paraId="24E6F7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"TNGST No" should not be a duplicate value.</w:t>
            </w:r>
          </w:p>
        </w:tc>
        <w:tc>
          <w:tcPr>
            <w:tcW w:w="1352" w:type="dxa"/>
            <w:shd w:val="clear" w:color="auto" w:fill="auto"/>
          </w:tcPr>
          <w:p w14:paraId="4BA1322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TNGST No with alphanumeric characters.</w:t>
            </w:r>
          </w:p>
          <w:p w14:paraId="020EAA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TNGST No should not exceed 15 characters.</w:t>
            </w:r>
          </w:p>
          <w:p w14:paraId="07B025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TNGST No already exists. Please enter a unique TNGST No.</w:t>
            </w:r>
          </w:p>
        </w:tc>
        <w:tc>
          <w:tcPr>
            <w:tcW w:w="2904" w:type="dxa"/>
            <w:shd w:val="clear" w:color="auto" w:fill="auto"/>
          </w:tcPr>
          <w:p w14:paraId="0BADBF1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3899D7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F7334DC" w14:textId="77777777">
        <w:trPr>
          <w:trHeight w:val="287"/>
        </w:trPr>
        <w:tc>
          <w:tcPr>
            <w:tcW w:w="1150" w:type="dxa"/>
            <w:shd w:val="clear" w:color="auto" w:fill="auto"/>
          </w:tcPr>
          <w:p w14:paraId="1AAE94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 board registration no.</w:t>
            </w:r>
          </w:p>
        </w:tc>
        <w:tc>
          <w:tcPr>
            <w:tcW w:w="918" w:type="dxa"/>
            <w:shd w:val="clear" w:color="auto" w:fill="auto"/>
          </w:tcPr>
          <w:p w14:paraId="3678CE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39070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72EBA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field is a required field and must be entered.</w:t>
            </w:r>
          </w:p>
          <w:p w14:paraId="06B332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Teaboard Reg No should follow a specific format with alphanumeric characters and a </w:t>
            </w:r>
            <w:r>
              <w:rPr>
                <w:rFonts w:ascii="Cambria" w:hAnsi="Cambria"/>
                <w:sz w:val="22"/>
                <w:szCs w:val="22"/>
              </w:rPr>
              <w:lastRenderedPageBreak/>
              <w:t>length of 15 characters.</w:t>
            </w:r>
          </w:p>
          <w:p w14:paraId="2399D4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be unique and not allow duplicate entries.</w:t>
            </w:r>
          </w:p>
        </w:tc>
        <w:tc>
          <w:tcPr>
            <w:tcW w:w="1352" w:type="dxa"/>
            <w:shd w:val="clear" w:color="auto" w:fill="auto"/>
          </w:tcPr>
          <w:p w14:paraId="5F82A34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Teaboard Reg No.</w:t>
            </w:r>
          </w:p>
          <w:p w14:paraId="31BE03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Teaboard Reg No with alphanumeric characters and a length </w:t>
            </w:r>
            <w:r>
              <w:rPr>
                <w:rFonts w:ascii="Cambria" w:hAnsi="Cambria"/>
                <w:sz w:val="22"/>
                <w:szCs w:val="22"/>
              </w:rPr>
              <w:lastRenderedPageBreak/>
              <w:t>of 15 characters.</w:t>
            </w:r>
          </w:p>
          <w:p w14:paraId="61AA6D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Teaboard Reg No already exists. Please enter a unique Teaboard Reg No.</w:t>
            </w:r>
          </w:p>
        </w:tc>
        <w:tc>
          <w:tcPr>
            <w:tcW w:w="2904" w:type="dxa"/>
            <w:shd w:val="clear" w:color="auto" w:fill="auto"/>
          </w:tcPr>
          <w:p w14:paraId="62369F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4A094A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7E206B8" w14:textId="77777777">
        <w:trPr>
          <w:trHeight w:val="287"/>
        </w:trPr>
        <w:tc>
          <w:tcPr>
            <w:tcW w:w="1150" w:type="dxa"/>
            <w:shd w:val="clear" w:color="auto" w:fill="auto"/>
          </w:tcPr>
          <w:p w14:paraId="01BFE1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Tax Identification no.</w:t>
            </w:r>
          </w:p>
        </w:tc>
        <w:tc>
          <w:tcPr>
            <w:tcW w:w="918" w:type="dxa"/>
            <w:shd w:val="clear" w:color="auto" w:fill="auto"/>
          </w:tcPr>
          <w:p w14:paraId="393E5F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8F034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2087E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follow a specific format (e.g., alphanumeric characters with a length of 15).</w:t>
            </w:r>
          </w:p>
          <w:p w14:paraId="3AD7C7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be unique and not allow duplicate entries.</w:t>
            </w:r>
          </w:p>
        </w:tc>
        <w:tc>
          <w:tcPr>
            <w:tcW w:w="1352" w:type="dxa"/>
            <w:shd w:val="clear" w:color="auto" w:fill="auto"/>
          </w:tcPr>
          <w:p w14:paraId="02FC4F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TaxId No with alphanumeric characters and a length of 15.</w:t>
            </w:r>
          </w:p>
          <w:p w14:paraId="247880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TaxId No already exists. Please enter a unique TaxId No.</w:t>
            </w:r>
          </w:p>
        </w:tc>
        <w:tc>
          <w:tcPr>
            <w:tcW w:w="2904" w:type="dxa"/>
            <w:shd w:val="clear" w:color="auto" w:fill="auto"/>
          </w:tcPr>
          <w:p w14:paraId="3DF5B1B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5AF0F1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DA1B7AB" w14:textId="77777777">
        <w:trPr>
          <w:trHeight w:val="287"/>
        </w:trPr>
        <w:tc>
          <w:tcPr>
            <w:tcW w:w="1150" w:type="dxa"/>
            <w:shd w:val="clear" w:color="auto" w:fill="auto"/>
          </w:tcPr>
          <w:p w14:paraId="3528B1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 Board Exporter License No.</w:t>
            </w:r>
          </w:p>
        </w:tc>
        <w:tc>
          <w:tcPr>
            <w:tcW w:w="918" w:type="dxa"/>
            <w:shd w:val="clear" w:color="auto" w:fill="auto"/>
          </w:tcPr>
          <w:p w14:paraId="7524365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944B4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BC846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Exporter License No field is a required field and must be entered.</w:t>
            </w:r>
          </w:p>
          <w:p w14:paraId="3D39FA6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Exporter License No should follow a specific format with alphanumeric characters and a length of 15 characters.</w:t>
            </w:r>
          </w:p>
          <w:p w14:paraId="74472B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Teaboard Exporter License No should be unique and not allow duplicate entries.</w:t>
            </w:r>
          </w:p>
        </w:tc>
        <w:tc>
          <w:tcPr>
            <w:tcW w:w="1352" w:type="dxa"/>
            <w:shd w:val="clear" w:color="auto" w:fill="auto"/>
          </w:tcPr>
          <w:p w14:paraId="6961E2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Teaboard Exporter License No</w:t>
            </w:r>
          </w:p>
          <w:p w14:paraId="6B30DF5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Teaboard Exporter License No with alphanumeric characters and a length </w:t>
            </w:r>
            <w:r>
              <w:rPr>
                <w:rFonts w:ascii="Cambria" w:hAnsi="Cambria"/>
                <w:sz w:val="22"/>
                <w:szCs w:val="22"/>
              </w:rPr>
              <w:lastRenderedPageBreak/>
              <w:t>of 15 characters.</w:t>
            </w:r>
          </w:p>
          <w:p w14:paraId="4CF56B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Teaboard Exporter License No already exists. Please enter a unique Teaboard Exporter License No</w:t>
            </w:r>
          </w:p>
        </w:tc>
        <w:tc>
          <w:tcPr>
            <w:tcW w:w="2904" w:type="dxa"/>
            <w:shd w:val="clear" w:color="auto" w:fill="auto"/>
          </w:tcPr>
          <w:p w14:paraId="7E27AFA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38B9A0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E35778A" w14:textId="77777777">
        <w:trPr>
          <w:trHeight w:val="287"/>
        </w:trPr>
        <w:tc>
          <w:tcPr>
            <w:tcW w:w="1150" w:type="dxa"/>
            <w:shd w:val="clear" w:color="auto" w:fill="auto"/>
          </w:tcPr>
          <w:p w14:paraId="300FF7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FSSAI No</w:t>
            </w:r>
          </w:p>
        </w:tc>
        <w:tc>
          <w:tcPr>
            <w:tcW w:w="918" w:type="dxa"/>
            <w:shd w:val="clear" w:color="auto" w:fill="auto"/>
          </w:tcPr>
          <w:p w14:paraId="6FA56D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879A1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D3F6C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consist of numeric characters only and have a length</w:t>
            </w:r>
          </w:p>
          <w:p w14:paraId="752B14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be unique and not allow duplicate entries.</w:t>
            </w:r>
          </w:p>
        </w:tc>
        <w:tc>
          <w:tcPr>
            <w:tcW w:w="1352" w:type="dxa"/>
            <w:shd w:val="clear" w:color="auto" w:fill="auto"/>
          </w:tcPr>
          <w:p w14:paraId="10CE961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FSSAI No consisting of numeric characters and having a length of 14.</w:t>
            </w:r>
          </w:p>
          <w:p w14:paraId="60611A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FSSAI No already exists. Please enter a unique FSSAI No.</w:t>
            </w:r>
          </w:p>
        </w:tc>
        <w:tc>
          <w:tcPr>
            <w:tcW w:w="2904" w:type="dxa"/>
            <w:shd w:val="clear" w:color="auto" w:fill="auto"/>
          </w:tcPr>
          <w:p w14:paraId="083D677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36B6CF2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7A83EAD" w14:textId="77777777">
        <w:trPr>
          <w:trHeight w:val="287"/>
        </w:trPr>
        <w:tc>
          <w:tcPr>
            <w:tcW w:w="1150" w:type="dxa"/>
            <w:shd w:val="clear" w:color="auto" w:fill="auto"/>
          </w:tcPr>
          <w:p w14:paraId="0437AC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 No</w:t>
            </w:r>
          </w:p>
        </w:tc>
        <w:tc>
          <w:tcPr>
            <w:tcW w:w="918" w:type="dxa"/>
            <w:shd w:val="clear" w:color="auto" w:fill="auto"/>
          </w:tcPr>
          <w:p w14:paraId="66DB83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E448C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6CAF5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field is a required field and must be entered.</w:t>
            </w:r>
          </w:p>
          <w:p w14:paraId="632E99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0DC563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PANno should be </w:t>
            </w:r>
            <w:r>
              <w:rPr>
                <w:rFonts w:ascii="Cambria" w:hAnsi="Cambria"/>
                <w:sz w:val="22"/>
                <w:szCs w:val="22"/>
              </w:rPr>
              <w:lastRenderedPageBreak/>
              <w:t>unique and not allow duplicate entries.</w:t>
            </w:r>
          </w:p>
        </w:tc>
        <w:tc>
          <w:tcPr>
            <w:tcW w:w="1352" w:type="dxa"/>
            <w:shd w:val="clear" w:color="auto" w:fill="auto"/>
          </w:tcPr>
          <w:p w14:paraId="689493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PANno.</w:t>
            </w:r>
          </w:p>
          <w:p w14:paraId="26F66D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PANno with alphanumeric characters and a length of 10.</w:t>
            </w:r>
          </w:p>
          <w:p w14:paraId="56E4B4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This PANno already exists. Please enter a unique PANno.</w:t>
            </w:r>
          </w:p>
        </w:tc>
        <w:tc>
          <w:tcPr>
            <w:tcW w:w="2904" w:type="dxa"/>
            <w:shd w:val="clear" w:color="auto" w:fill="auto"/>
          </w:tcPr>
          <w:p w14:paraId="1EE5000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23FE10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319F94C" w14:textId="77777777">
        <w:trPr>
          <w:trHeight w:val="287"/>
        </w:trPr>
        <w:tc>
          <w:tcPr>
            <w:tcW w:w="1150" w:type="dxa"/>
            <w:shd w:val="clear" w:color="auto" w:fill="auto"/>
          </w:tcPr>
          <w:p w14:paraId="0C79661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 No</w:t>
            </w:r>
          </w:p>
        </w:tc>
        <w:tc>
          <w:tcPr>
            <w:tcW w:w="918" w:type="dxa"/>
            <w:shd w:val="clear" w:color="auto" w:fill="auto"/>
          </w:tcPr>
          <w:p w14:paraId="284E41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D43AB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82043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58CC8C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follow the alphanumeric format with a maximum length</w:t>
            </w:r>
          </w:p>
          <w:p w14:paraId="3A457B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be unique and not allow duplicate entries.</w:t>
            </w:r>
          </w:p>
        </w:tc>
        <w:tc>
          <w:tcPr>
            <w:tcW w:w="1352" w:type="dxa"/>
            <w:shd w:val="clear" w:color="auto" w:fill="auto"/>
          </w:tcPr>
          <w:p w14:paraId="16B17F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GSTNo.</w:t>
            </w:r>
          </w:p>
          <w:p w14:paraId="327945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GSTNo with alphanumeric characters and a maximum length of 15 characters.</w:t>
            </w:r>
          </w:p>
          <w:p w14:paraId="715C266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GSTNo already exists. Please enter a unique GSTNo.</w:t>
            </w:r>
          </w:p>
        </w:tc>
        <w:tc>
          <w:tcPr>
            <w:tcW w:w="2904" w:type="dxa"/>
            <w:shd w:val="clear" w:color="auto" w:fill="auto"/>
          </w:tcPr>
          <w:p w14:paraId="773AD75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7654522"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467DD18B"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54F5061F" w14:textId="77777777">
        <w:trPr>
          <w:trHeight w:val="501"/>
        </w:trPr>
        <w:tc>
          <w:tcPr>
            <w:tcW w:w="1866" w:type="dxa"/>
            <w:shd w:val="clear" w:color="auto" w:fill="C4BC96"/>
            <w:vAlign w:val="center"/>
          </w:tcPr>
          <w:p w14:paraId="63DCA1ED" w14:textId="77777777" w:rsidR="009274EA" w:rsidRDefault="00C53038">
            <w:pPr>
              <w:tabs>
                <w:tab w:val="left" w:pos="10620"/>
              </w:tabs>
              <w:rPr>
                <w:b/>
                <w:bCs/>
                <w:iCs/>
              </w:rPr>
            </w:pPr>
            <w:r>
              <w:rPr>
                <w:b/>
                <w:bCs/>
                <w:iCs/>
              </w:rPr>
              <w:t>Control</w:t>
            </w:r>
          </w:p>
        </w:tc>
        <w:tc>
          <w:tcPr>
            <w:tcW w:w="1858" w:type="dxa"/>
            <w:shd w:val="clear" w:color="auto" w:fill="C4BC96"/>
            <w:vAlign w:val="center"/>
          </w:tcPr>
          <w:p w14:paraId="223CF889"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181767C7" w14:textId="77777777" w:rsidR="009274EA" w:rsidRDefault="00C53038">
            <w:pPr>
              <w:tabs>
                <w:tab w:val="left" w:pos="10620"/>
              </w:tabs>
              <w:rPr>
                <w:b/>
                <w:bCs/>
                <w:iCs/>
              </w:rPr>
            </w:pPr>
            <w:r>
              <w:rPr>
                <w:b/>
                <w:bCs/>
                <w:iCs/>
              </w:rPr>
              <w:t>Behaviour</w:t>
            </w:r>
          </w:p>
        </w:tc>
      </w:tr>
      <w:tr w:rsidR="009274EA" w14:paraId="5D5BE6B1" w14:textId="77777777">
        <w:trPr>
          <w:trHeight w:val="517"/>
        </w:trPr>
        <w:tc>
          <w:tcPr>
            <w:tcW w:w="1866" w:type="dxa"/>
            <w:vAlign w:val="center"/>
          </w:tcPr>
          <w:p w14:paraId="56F8C261" w14:textId="77777777" w:rsidR="009274EA" w:rsidRDefault="00C53038">
            <w:pPr>
              <w:tabs>
                <w:tab w:val="left" w:pos="10620"/>
              </w:tabs>
            </w:pPr>
            <w:r>
              <w:t>Auction Center</w:t>
            </w:r>
          </w:p>
        </w:tc>
        <w:tc>
          <w:tcPr>
            <w:tcW w:w="1858" w:type="dxa"/>
            <w:vAlign w:val="center"/>
          </w:tcPr>
          <w:p w14:paraId="2045EB64" w14:textId="77777777" w:rsidR="009274EA" w:rsidRDefault="00C53038">
            <w:pPr>
              <w:tabs>
                <w:tab w:val="left" w:pos="10620"/>
              </w:tabs>
            </w:pPr>
            <w:r>
              <w:t>List box</w:t>
            </w:r>
          </w:p>
        </w:tc>
        <w:tc>
          <w:tcPr>
            <w:tcW w:w="6693" w:type="dxa"/>
            <w:vAlign w:val="center"/>
          </w:tcPr>
          <w:p w14:paraId="3564213D" w14:textId="77777777" w:rsidR="009274EA" w:rsidRDefault="00C53038">
            <w:pPr>
              <w:tabs>
                <w:tab w:val="left" w:pos="10620"/>
              </w:tabs>
            </w:pPr>
            <w:r>
              <w:t>System will render the auction center master</w:t>
            </w:r>
          </w:p>
        </w:tc>
      </w:tr>
      <w:tr w:rsidR="009274EA" w14:paraId="36253CB3" w14:textId="77777777">
        <w:trPr>
          <w:trHeight w:val="517"/>
        </w:trPr>
        <w:tc>
          <w:tcPr>
            <w:tcW w:w="1866" w:type="dxa"/>
            <w:vAlign w:val="center"/>
          </w:tcPr>
          <w:p w14:paraId="29AE03B9" w14:textId="77777777" w:rsidR="009274EA" w:rsidRDefault="00C53038">
            <w:pPr>
              <w:tabs>
                <w:tab w:val="left" w:pos="10620"/>
              </w:tabs>
            </w:pPr>
            <w:r>
              <w:t>Clear</w:t>
            </w:r>
          </w:p>
        </w:tc>
        <w:tc>
          <w:tcPr>
            <w:tcW w:w="1858" w:type="dxa"/>
            <w:vAlign w:val="center"/>
          </w:tcPr>
          <w:p w14:paraId="13D18782" w14:textId="77777777" w:rsidR="009274EA" w:rsidRDefault="00C53038">
            <w:pPr>
              <w:tabs>
                <w:tab w:val="left" w:pos="10620"/>
              </w:tabs>
            </w:pPr>
            <w:r>
              <w:t>Button</w:t>
            </w:r>
          </w:p>
        </w:tc>
        <w:tc>
          <w:tcPr>
            <w:tcW w:w="6693" w:type="dxa"/>
            <w:vAlign w:val="center"/>
          </w:tcPr>
          <w:p w14:paraId="68483BA6" w14:textId="77777777" w:rsidR="009274EA" w:rsidRDefault="00C53038">
            <w:pPr>
              <w:tabs>
                <w:tab w:val="left" w:pos="10620"/>
              </w:tabs>
            </w:pPr>
            <w:r>
              <w:t>Fields should be cleared</w:t>
            </w:r>
          </w:p>
        </w:tc>
      </w:tr>
      <w:tr w:rsidR="009274EA" w14:paraId="39545C37" w14:textId="77777777">
        <w:trPr>
          <w:trHeight w:val="517"/>
        </w:trPr>
        <w:tc>
          <w:tcPr>
            <w:tcW w:w="1866" w:type="dxa"/>
            <w:vAlign w:val="center"/>
          </w:tcPr>
          <w:p w14:paraId="4D96805C" w14:textId="77777777" w:rsidR="009274EA" w:rsidRDefault="00C53038">
            <w:pPr>
              <w:tabs>
                <w:tab w:val="left" w:pos="10620"/>
              </w:tabs>
            </w:pPr>
            <w:r>
              <w:t>State</w:t>
            </w:r>
          </w:p>
        </w:tc>
        <w:tc>
          <w:tcPr>
            <w:tcW w:w="1858" w:type="dxa"/>
            <w:vAlign w:val="center"/>
          </w:tcPr>
          <w:p w14:paraId="21C72164" w14:textId="77777777" w:rsidR="009274EA" w:rsidRDefault="00C53038">
            <w:pPr>
              <w:tabs>
                <w:tab w:val="left" w:pos="10620"/>
              </w:tabs>
            </w:pPr>
            <w:r>
              <w:t>Dropdown</w:t>
            </w:r>
          </w:p>
        </w:tc>
        <w:tc>
          <w:tcPr>
            <w:tcW w:w="6693" w:type="dxa"/>
            <w:vAlign w:val="center"/>
          </w:tcPr>
          <w:p w14:paraId="6F58B63E" w14:textId="77777777" w:rsidR="009274EA" w:rsidRDefault="00C53038">
            <w:pPr>
              <w:tabs>
                <w:tab w:val="left" w:pos="10620"/>
              </w:tabs>
            </w:pPr>
            <w:r>
              <w:t>System will render the dropdown master</w:t>
            </w:r>
          </w:p>
        </w:tc>
      </w:tr>
      <w:tr w:rsidR="009274EA" w14:paraId="75B9E5BE" w14:textId="77777777">
        <w:trPr>
          <w:trHeight w:val="517"/>
        </w:trPr>
        <w:tc>
          <w:tcPr>
            <w:tcW w:w="1866" w:type="dxa"/>
            <w:vAlign w:val="center"/>
          </w:tcPr>
          <w:p w14:paraId="74626ED6" w14:textId="77777777" w:rsidR="009274EA" w:rsidRDefault="00C53038">
            <w:pPr>
              <w:tabs>
                <w:tab w:val="left" w:pos="10620"/>
              </w:tabs>
            </w:pPr>
            <w:r>
              <w:t>Submit</w:t>
            </w:r>
          </w:p>
        </w:tc>
        <w:tc>
          <w:tcPr>
            <w:tcW w:w="1858" w:type="dxa"/>
            <w:vAlign w:val="center"/>
          </w:tcPr>
          <w:p w14:paraId="7F43052B" w14:textId="77777777" w:rsidR="009274EA" w:rsidRDefault="00C53038">
            <w:pPr>
              <w:tabs>
                <w:tab w:val="left" w:pos="10620"/>
              </w:tabs>
            </w:pPr>
            <w:r>
              <w:t>Button</w:t>
            </w:r>
          </w:p>
        </w:tc>
        <w:tc>
          <w:tcPr>
            <w:tcW w:w="6693" w:type="dxa"/>
            <w:vAlign w:val="center"/>
          </w:tcPr>
          <w:p w14:paraId="492A4585" w14:textId="77777777" w:rsidR="009274EA" w:rsidRDefault="00C53038">
            <w:pPr>
              <w:tabs>
                <w:tab w:val="left" w:pos="10620"/>
              </w:tabs>
            </w:pPr>
            <w:r>
              <w:t>Field should be validated on clicking Submit Button</w:t>
            </w:r>
          </w:p>
        </w:tc>
      </w:tr>
      <w:tr w:rsidR="009274EA" w14:paraId="328ABA00" w14:textId="77777777">
        <w:trPr>
          <w:trHeight w:val="517"/>
        </w:trPr>
        <w:tc>
          <w:tcPr>
            <w:tcW w:w="1866" w:type="dxa"/>
            <w:vAlign w:val="center"/>
          </w:tcPr>
          <w:p w14:paraId="77AF8F79" w14:textId="77777777" w:rsidR="009274EA" w:rsidRDefault="00C53038">
            <w:pPr>
              <w:tabs>
                <w:tab w:val="left" w:pos="10620"/>
              </w:tabs>
            </w:pPr>
            <w:r>
              <w:t>Year of registration</w:t>
            </w:r>
          </w:p>
        </w:tc>
        <w:tc>
          <w:tcPr>
            <w:tcW w:w="1858" w:type="dxa"/>
            <w:vAlign w:val="center"/>
          </w:tcPr>
          <w:p w14:paraId="25201310" w14:textId="77777777" w:rsidR="009274EA" w:rsidRDefault="00C53038">
            <w:pPr>
              <w:tabs>
                <w:tab w:val="left" w:pos="10620"/>
              </w:tabs>
            </w:pPr>
            <w:r>
              <w:t>Button</w:t>
            </w:r>
          </w:p>
        </w:tc>
        <w:tc>
          <w:tcPr>
            <w:tcW w:w="6693" w:type="dxa"/>
            <w:vAlign w:val="center"/>
          </w:tcPr>
          <w:p w14:paraId="5A881B43" w14:textId="77777777" w:rsidR="009274EA" w:rsidRDefault="00C53038">
            <w:pPr>
              <w:tabs>
                <w:tab w:val="left" w:pos="10620"/>
              </w:tabs>
            </w:pPr>
            <w:r>
              <w:t>System display the calendar year.</w:t>
            </w:r>
          </w:p>
        </w:tc>
      </w:tr>
    </w:tbl>
    <w:p w14:paraId="0F0E519E" w14:textId="77777777" w:rsidR="009274EA" w:rsidRDefault="00C53038">
      <w:pPr>
        <w:pStyle w:val="Heading2"/>
        <w:tabs>
          <w:tab w:val="left" w:pos="10620"/>
        </w:tabs>
        <w:ind w:left="360" w:hanging="360"/>
        <w:rPr>
          <w:rFonts w:ascii="Cambria" w:hAnsi="Cambria"/>
          <w:sz w:val="22"/>
        </w:rPr>
      </w:pPr>
      <w:bookmarkStart w:id="10150" w:name="_Toc137143977"/>
      <w:bookmarkStart w:id="10151" w:name="_Toc137819929"/>
      <w:bookmarkStart w:id="10152" w:name="_Toc148377782"/>
      <w:r>
        <w:rPr>
          <w:rFonts w:ascii="Cambria" w:hAnsi="Cambria"/>
          <w:sz w:val="22"/>
          <w:lang w:val="en-US"/>
        </w:rPr>
        <w:t>22</w:t>
      </w:r>
      <w:r>
        <w:rPr>
          <w:rFonts w:ascii="Cambria" w:hAnsi="Cambria"/>
          <w:sz w:val="22"/>
        </w:rPr>
        <w:t>.1. High Level Use Case of Manage Buyer User Registration</w:t>
      </w:r>
      <w:bookmarkEnd w:id="10150"/>
      <w:bookmarkEnd w:id="10151"/>
      <w:bookmarkEnd w:id="10152"/>
    </w:p>
    <w:tbl>
      <w:tblPr>
        <w:tblW w:w="10743"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323"/>
      </w:tblGrid>
      <w:tr w:rsidR="009274EA" w14:paraId="5994A7D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35DD60B" w14:textId="77777777" w:rsidR="009274EA" w:rsidRDefault="00C53038">
            <w:pPr>
              <w:tabs>
                <w:tab w:val="left" w:pos="10620"/>
              </w:tabs>
              <w:rPr>
                <w:b/>
                <w:i/>
              </w:rPr>
            </w:pPr>
            <w:r>
              <w:rPr>
                <w:b/>
                <w:i/>
              </w:rPr>
              <w:t>Objective</w:t>
            </w:r>
          </w:p>
        </w:tc>
        <w:tc>
          <w:tcPr>
            <w:tcW w:w="7323" w:type="dxa"/>
            <w:tcBorders>
              <w:top w:val="single" w:sz="4" w:space="0" w:color="auto"/>
              <w:left w:val="single" w:sz="4" w:space="0" w:color="auto"/>
              <w:bottom w:val="single" w:sz="4" w:space="0" w:color="auto"/>
              <w:right w:val="single" w:sz="4" w:space="0" w:color="auto"/>
            </w:tcBorders>
          </w:tcPr>
          <w:p w14:paraId="31E92DF4" w14:textId="77777777" w:rsidR="009274EA" w:rsidRDefault="00C53038">
            <w:pPr>
              <w:numPr>
                <w:ilvl w:val="0"/>
                <w:numId w:val="2"/>
              </w:numPr>
              <w:tabs>
                <w:tab w:val="left" w:pos="10620"/>
              </w:tabs>
              <w:spacing w:after="0" w:line="360" w:lineRule="auto"/>
              <w:jc w:val="both"/>
            </w:pPr>
            <w:r>
              <w:t>To understand the functional logic for Creation of Buyer.</w:t>
            </w:r>
          </w:p>
        </w:tc>
      </w:tr>
      <w:tr w:rsidR="009274EA" w14:paraId="702E8A2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6F76714" w14:textId="77777777" w:rsidR="009274EA" w:rsidRDefault="00C53038">
            <w:pPr>
              <w:tabs>
                <w:tab w:val="left" w:pos="10620"/>
              </w:tabs>
              <w:rPr>
                <w:b/>
                <w:i/>
              </w:rPr>
            </w:pPr>
            <w:r>
              <w:rPr>
                <w:b/>
                <w:i/>
              </w:rPr>
              <w:lastRenderedPageBreak/>
              <w:t>Pre-Conditions</w:t>
            </w:r>
          </w:p>
        </w:tc>
        <w:tc>
          <w:tcPr>
            <w:tcW w:w="7323" w:type="dxa"/>
            <w:tcBorders>
              <w:top w:val="single" w:sz="4" w:space="0" w:color="auto"/>
              <w:left w:val="single" w:sz="4" w:space="0" w:color="auto"/>
              <w:bottom w:val="single" w:sz="4" w:space="0" w:color="auto"/>
              <w:right w:val="single" w:sz="4" w:space="0" w:color="auto"/>
            </w:tcBorders>
          </w:tcPr>
          <w:p w14:paraId="4C3A35CB" w14:textId="77777777" w:rsidR="009274EA" w:rsidRDefault="00C53038">
            <w:pPr>
              <w:numPr>
                <w:ilvl w:val="0"/>
                <w:numId w:val="2"/>
              </w:numPr>
              <w:tabs>
                <w:tab w:val="left" w:pos="10620"/>
              </w:tabs>
              <w:spacing w:after="0" w:line="360" w:lineRule="auto"/>
              <w:jc w:val="both"/>
            </w:pPr>
            <w:r>
              <w:t>Buyer should be created.</w:t>
            </w:r>
          </w:p>
        </w:tc>
      </w:tr>
      <w:tr w:rsidR="009274EA" w14:paraId="36EBBEA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477F3F5" w14:textId="77777777" w:rsidR="009274EA" w:rsidRDefault="00C53038">
            <w:pPr>
              <w:tabs>
                <w:tab w:val="left" w:pos="10620"/>
              </w:tabs>
              <w:rPr>
                <w:b/>
                <w:i/>
              </w:rPr>
            </w:pPr>
            <w:r>
              <w:rPr>
                <w:b/>
                <w:i/>
              </w:rPr>
              <w:t>Post Conditions</w:t>
            </w:r>
          </w:p>
        </w:tc>
        <w:tc>
          <w:tcPr>
            <w:tcW w:w="7323" w:type="dxa"/>
            <w:tcBorders>
              <w:top w:val="single" w:sz="4" w:space="0" w:color="auto"/>
              <w:left w:val="single" w:sz="4" w:space="0" w:color="auto"/>
              <w:bottom w:val="single" w:sz="4" w:space="0" w:color="auto"/>
              <w:right w:val="single" w:sz="4" w:space="0" w:color="auto"/>
            </w:tcBorders>
            <w:shd w:val="clear" w:color="auto" w:fill="auto"/>
          </w:tcPr>
          <w:p w14:paraId="48D6D18C" w14:textId="77777777" w:rsidR="009274EA" w:rsidRDefault="00C53038">
            <w:pPr>
              <w:numPr>
                <w:ilvl w:val="0"/>
                <w:numId w:val="2"/>
              </w:numPr>
              <w:tabs>
                <w:tab w:val="left" w:pos="10620"/>
              </w:tabs>
              <w:spacing w:before="120" w:after="120" w:line="240" w:lineRule="auto"/>
              <w:jc w:val="both"/>
            </w:pPr>
            <w:r>
              <w:t>System will allow TAO user to update the Buyer profile.</w:t>
            </w:r>
          </w:p>
          <w:p w14:paraId="7431D600" w14:textId="77777777" w:rsidR="009274EA" w:rsidRDefault="00C53038">
            <w:pPr>
              <w:numPr>
                <w:ilvl w:val="0"/>
                <w:numId w:val="2"/>
              </w:numPr>
              <w:tabs>
                <w:tab w:val="left" w:pos="10620"/>
              </w:tabs>
              <w:spacing w:before="120" w:after="120" w:line="240" w:lineRule="auto"/>
              <w:jc w:val="both"/>
            </w:pPr>
            <w:r>
              <w:t>System should display the updated buyer detail in view buyer page.</w:t>
            </w:r>
          </w:p>
        </w:tc>
      </w:tr>
      <w:tr w:rsidR="009274EA" w14:paraId="41CB21F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CFDE1DD" w14:textId="77777777" w:rsidR="009274EA" w:rsidRDefault="00C53038">
            <w:pPr>
              <w:tabs>
                <w:tab w:val="left" w:pos="10620"/>
              </w:tabs>
              <w:rPr>
                <w:b/>
                <w:i/>
              </w:rPr>
            </w:pPr>
            <w:r>
              <w:rPr>
                <w:b/>
                <w:i/>
              </w:rPr>
              <w:t>Flow of Events</w:t>
            </w:r>
          </w:p>
        </w:tc>
        <w:tc>
          <w:tcPr>
            <w:tcW w:w="7323" w:type="dxa"/>
            <w:tcBorders>
              <w:top w:val="single" w:sz="4" w:space="0" w:color="auto"/>
              <w:left w:val="single" w:sz="4" w:space="0" w:color="auto"/>
              <w:bottom w:val="single" w:sz="4" w:space="0" w:color="auto"/>
              <w:right w:val="single" w:sz="4" w:space="0" w:color="auto"/>
            </w:tcBorders>
            <w:shd w:val="clear" w:color="auto" w:fill="auto"/>
          </w:tcPr>
          <w:p w14:paraId="02CEA2E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4C4CDDB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3BE2DF9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User</w:t>
            </w:r>
          </w:p>
          <w:p w14:paraId="09A7BAF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Search the “Buyer”</w:t>
            </w:r>
          </w:p>
          <w:p w14:paraId="02BC177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edit link.</w:t>
            </w:r>
          </w:p>
          <w:p w14:paraId="04DC9DC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Do update.</w:t>
            </w:r>
          </w:p>
          <w:p w14:paraId="1E9E811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244CB94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8E3E547" w14:textId="77777777" w:rsidR="009274EA" w:rsidRDefault="00C53038">
            <w:pPr>
              <w:tabs>
                <w:tab w:val="left" w:pos="10620"/>
              </w:tabs>
              <w:rPr>
                <w:b/>
                <w:i/>
              </w:rPr>
            </w:pPr>
            <w:r>
              <w:rPr>
                <w:b/>
                <w:i/>
              </w:rPr>
              <w:t>Alternate Flow/Exceptional Flow</w:t>
            </w:r>
          </w:p>
        </w:tc>
        <w:tc>
          <w:tcPr>
            <w:tcW w:w="7323" w:type="dxa"/>
            <w:tcBorders>
              <w:top w:val="single" w:sz="4" w:space="0" w:color="auto"/>
              <w:left w:val="single" w:sz="4" w:space="0" w:color="auto"/>
              <w:bottom w:val="single" w:sz="4" w:space="0" w:color="auto"/>
              <w:right w:val="single" w:sz="4" w:space="0" w:color="auto"/>
            </w:tcBorders>
          </w:tcPr>
          <w:p w14:paraId="49DFA86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151C8E5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E6BEF25" w14:textId="77777777" w:rsidR="009274EA" w:rsidRDefault="00C53038">
            <w:pPr>
              <w:tabs>
                <w:tab w:val="left" w:pos="10620"/>
              </w:tabs>
              <w:rPr>
                <w:b/>
                <w:i/>
              </w:rPr>
            </w:pPr>
            <w:r>
              <w:rPr>
                <w:b/>
                <w:i/>
              </w:rPr>
              <w:t>Business Rule / Requirements</w:t>
            </w:r>
          </w:p>
        </w:tc>
        <w:tc>
          <w:tcPr>
            <w:tcW w:w="7323" w:type="dxa"/>
            <w:tcBorders>
              <w:top w:val="single" w:sz="4" w:space="0" w:color="auto"/>
              <w:left w:val="single" w:sz="4" w:space="0" w:color="auto"/>
              <w:bottom w:val="single" w:sz="4" w:space="0" w:color="auto"/>
              <w:right w:val="single" w:sz="4" w:space="0" w:color="auto"/>
            </w:tcBorders>
          </w:tcPr>
          <w:p w14:paraId="7DC233EE" w14:textId="77777777" w:rsidR="009274EA" w:rsidRDefault="00C53038">
            <w:pPr>
              <w:numPr>
                <w:ilvl w:val="0"/>
                <w:numId w:val="2"/>
              </w:numPr>
              <w:tabs>
                <w:tab w:val="left" w:pos="10620"/>
              </w:tabs>
              <w:spacing w:after="0" w:line="360" w:lineRule="auto"/>
              <w:jc w:val="both"/>
            </w:pPr>
            <w:r>
              <w:t>System should provide edit profile link against each approved Buyer.</w:t>
            </w:r>
          </w:p>
          <w:p w14:paraId="1E4F3B55" w14:textId="77777777" w:rsidR="009274EA" w:rsidRDefault="00C53038">
            <w:pPr>
              <w:pStyle w:val="Heading112pt"/>
              <w:tabs>
                <w:tab w:val="left" w:pos="10620"/>
              </w:tabs>
              <w:rPr>
                <w:rFonts w:ascii="Cambria" w:hAnsi="Cambria"/>
              </w:rPr>
            </w:pPr>
            <w:bookmarkStart w:id="10153" w:name="_Toc137819930"/>
            <w:bookmarkStart w:id="10154" w:name="_Toc137832594"/>
            <w:r>
              <w:rPr>
                <w:rFonts w:ascii="Cambria" w:hAnsi="Cambria"/>
                <w:b w:val="0"/>
              </w:rPr>
              <w:t xml:space="preserve">System should display fields and controls only related to Buyer on selection “User Type = </w:t>
            </w:r>
            <w:r>
              <w:rPr>
                <w:rFonts w:ascii="Cambria" w:hAnsi="Cambria"/>
                <w:sz w:val="22"/>
                <w:szCs w:val="22"/>
              </w:rPr>
              <w:t>Buyer</w:t>
            </w:r>
            <w:r>
              <w:rPr>
                <w:rFonts w:ascii="Cambria" w:hAnsi="Cambria"/>
                <w:b w:val="0"/>
              </w:rPr>
              <w:t>”.</w:t>
            </w:r>
            <w:bookmarkEnd w:id="10153"/>
            <w:bookmarkEnd w:id="10154"/>
          </w:p>
          <w:p w14:paraId="60A3E7BF" w14:textId="77777777" w:rsidR="009274EA" w:rsidRDefault="00C53038">
            <w:pPr>
              <w:pStyle w:val="Heading112pt"/>
              <w:tabs>
                <w:tab w:val="left" w:pos="10620"/>
              </w:tabs>
              <w:rPr>
                <w:rFonts w:ascii="Cambria" w:hAnsi="Cambria"/>
              </w:rPr>
            </w:pPr>
            <w:bookmarkStart w:id="10155" w:name="_Toc137819931"/>
            <w:bookmarkStart w:id="10156" w:name="_Toc137832595"/>
            <w:r>
              <w:rPr>
                <w:rFonts w:ascii="Cambria" w:hAnsi="Cambria"/>
                <w:b w:val="0"/>
              </w:rPr>
              <w:t>System should display below fields with pre-fetch data in edit mode of Buyer</w:t>
            </w:r>
            <w:bookmarkEnd w:id="10155"/>
            <w:bookmarkEnd w:id="10156"/>
            <w:r>
              <w:rPr>
                <w:rFonts w:ascii="Cambria" w:hAnsi="Cambria"/>
                <w:b w:val="0"/>
              </w:rPr>
              <w:t xml:space="preserve"> </w:t>
            </w:r>
          </w:p>
          <w:p w14:paraId="0AFE6940" w14:textId="77777777" w:rsidR="009274EA" w:rsidRDefault="00C53038">
            <w:pPr>
              <w:pStyle w:val="Heading112pt"/>
              <w:numPr>
                <w:ilvl w:val="1"/>
                <w:numId w:val="2"/>
              </w:numPr>
              <w:tabs>
                <w:tab w:val="left" w:pos="10620"/>
              </w:tabs>
              <w:rPr>
                <w:rFonts w:ascii="Cambria" w:hAnsi="Cambria"/>
                <w:b w:val="0"/>
              </w:rPr>
            </w:pPr>
            <w:bookmarkStart w:id="10157" w:name="_Toc137819932"/>
            <w:bookmarkStart w:id="10158" w:name="_Toc137832596"/>
            <w:r>
              <w:rPr>
                <w:rFonts w:ascii="Cambria" w:hAnsi="Cambria"/>
                <w:b w:val="0"/>
              </w:rPr>
              <w:t>Buyer Name</w:t>
            </w:r>
            <w:bookmarkEnd w:id="10157"/>
            <w:bookmarkEnd w:id="10158"/>
            <w:r>
              <w:rPr>
                <w:rFonts w:ascii="Cambria" w:hAnsi="Cambria"/>
                <w:b w:val="0"/>
              </w:rPr>
              <w:t>&lt;Company/Firm&gt;</w:t>
            </w:r>
          </w:p>
          <w:p w14:paraId="5D186E13" w14:textId="77777777" w:rsidR="009274EA" w:rsidRDefault="00C53038">
            <w:pPr>
              <w:pStyle w:val="Heading112pt"/>
              <w:numPr>
                <w:ilvl w:val="1"/>
                <w:numId w:val="2"/>
              </w:numPr>
              <w:tabs>
                <w:tab w:val="left" w:pos="10620"/>
              </w:tabs>
              <w:rPr>
                <w:rFonts w:ascii="Cambria" w:hAnsi="Cambria"/>
                <w:b w:val="0"/>
              </w:rPr>
            </w:pPr>
            <w:bookmarkStart w:id="10159" w:name="_Toc137819933"/>
            <w:bookmarkStart w:id="10160" w:name="_Toc137832597"/>
            <w:r>
              <w:rPr>
                <w:rFonts w:ascii="Cambria" w:hAnsi="Cambria"/>
                <w:b w:val="0"/>
              </w:rPr>
              <w:t>Auction center</w:t>
            </w:r>
            <w:bookmarkEnd w:id="10159"/>
            <w:bookmarkEnd w:id="10160"/>
          </w:p>
          <w:p w14:paraId="0D43C717" w14:textId="77777777" w:rsidR="009274EA" w:rsidRDefault="00C53038">
            <w:pPr>
              <w:pStyle w:val="Heading112pt"/>
              <w:numPr>
                <w:ilvl w:val="1"/>
                <w:numId w:val="2"/>
              </w:numPr>
              <w:tabs>
                <w:tab w:val="left" w:pos="10620"/>
              </w:tabs>
              <w:rPr>
                <w:rFonts w:ascii="Cambria" w:hAnsi="Cambria"/>
                <w:b w:val="0"/>
              </w:rPr>
            </w:pPr>
            <w:bookmarkStart w:id="10161" w:name="_Toc137819934"/>
            <w:bookmarkStart w:id="10162" w:name="_Toc137832598"/>
            <w:r>
              <w:rPr>
                <w:rFonts w:ascii="Cambria" w:hAnsi="Cambria"/>
                <w:b w:val="0"/>
              </w:rPr>
              <w:t>Head Office Address</w:t>
            </w:r>
            <w:bookmarkEnd w:id="10161"/>
            <w:bookmarkEnd w:id="10162"/>
          </w:p>
          <w:p w14:paraId="7C397E51" w14:textId="77777777" w:rsidR="009274EA" w:rsidRDefault="00C53038">
            <w:pPr>
              <w:pStyle w:val="Heading112pt"/>
              <w:numPr>
                <w:ilvl w:val="1"/>
                <w:numId w:val="2"/>
              </w:numPr>
              <w:tabs>
                <w:tab w:val="left" w:pos="10620"/>
              </w:tabs>
              <w:rPr>
                <w:rFonts w:ascii="Cambria" w:hAnsi="Cambria"/>
                <w:b w:val="0"/>
              </w:rPr>
            </w:pPr>
            <w:bookmarkStart w:id="10163" w:name="_Toc137819935"/>
            <w:bookmarkStart w:id="10164" w:name="_Toc137832599"/>
            <w:r>
              <w:rPr>
                <w:rFonts w:ascii="Cambria" w:hAnsi="Cambria"/>
                <w:b w:val="0"/>
              </w:rPr>
              <w:t>Local Office Address</w:t>
            </w:r>
            <w:bookmarkEnd w:id="10163"/>
            <w:bookmarkEnd w:id="10164"/>
          </w:p>
          <w:p w14:paraId="44AFD5C6" w14:textId="77777777" w:rsidR="009274EA" w:rsidRDefault="00C53038">
            <w:pPr>
              <w:pStyle w:val="Heading112pt"/>
              <w:numPr>
                <w:ilvl w:val="1"/>
                <w:numId w:val="2"/>
              </w:numPr>
              <w:tabs>
                <w:tab w:val="left" w:pos="10620"/>
              </w:tabs>
              <w:rPr>
                <w:rFonts w:ascii="Cambria" w:hAnsi="Cambria"/>
                <w:b w:val="0"/>
              </w:rPr>
            </w:pPr>
            <w:bookmarkStart w:id="10165" w:name="_Toc137819936"/>
            <w:bookmarkStart w:id="10166" w:name="_Toc137832600"/>
            <w:r>
              <w:rPr>
                <w:rFonts w:ascii="Cambria" w:hAnsi="Cambria"/>
                <w:b w:val="0"/>
              </w:rPr>
              <w:t>Contact Person Name</w:t>
            </w:r>
            <w:bookmarkEnd w:id="10165"/>
            <w:bookmarkEnd w:id="10166"/>
          </w:p>
          <w:p w14:paraId="28A8D995" w14:textId="77777777" w:rsidR="009274EA" w:rsidRDefault="00C53038">
            <w:pPr>
              <w:pStyle w:val="Heading112pt"/>
              <w:numPr>
                <w:ilvl w:val="1"/>
                <w:numId w:val="2"/>
              </w:numPr>
              <w:tabs>
                <w:tab w:val="left" w:pos="10620"/>
              </w:tabs>
              <w:rPr>
                <w:rFonts w:ascii="Cambria" w:hAnsi="Cambria"/>
                <w:b w:val="0"/>
              </w:rPr>
            </w:pPr>
            <w:bookmarkStart w:id="10167" w:name="_Toc137819937"/>
            <w:bookmarkStart w:id="10168" w:name="_Toc137832601"/>
            <w:r>
              <w:rPr>
                <w:rFonts w:ascii="Cambria" w:hAnsi="Cambria"/>
                <w:b w:val="0"/>
              </w:rPr>
              <w:t>City</w:t>
            </w:r>
            <w:bookmarkEnd w:id="10167"/>
            <w:bookmarkEnd w:id="10168"/>
          </w:p>
          <w:p w14:paraId="70AFFBFF" w14:textId="77777777" w:rsidR="009274EA" w:rsidRDefault="00C53038">
            <w:pPr>
              <w:pStyle w:val="Heading112pt"/>
              <w:numPr>
                <w:ilvl w:val="1"/>
                <w:numId w:val="2"/>
              </w:numPr>
              <w:tabs>
                <w:tab w:val="left" w:pos="10620"/>
              </w:tabs>
              <w:rPr>
                <w:rFonts w:ascii="Cambria" w:hAnsi="Cambria"/>
                <w:b w:val="0"/>
              </w:rPr>
            </w:pPr>
            <w:bookmarkStart w:id="10169" w:name="_Toc137819938"/>
            <w:bookmarkStart w:id="10170" w:name="_Toc137832602"/>
            <w:r>
              <w:rPr>
                <w:rFonts w:ascii="Cambria" w:hAnsi="Cambria"/>
                <w:b w:val="0"/>
              </w:rPr>
              <w:t>State</w:t>
            </w:r>
            <w:bookmarkEnd w:id="10169"/>
            <w:bookmarkEnd w:id="10170"/>
          </w:p>
          <w:p w14:paraId="2A6361CB" w14:textId="77777777" w:rsidR="009274EA" w:rsidRDefault="00C53038">
            <w:pPr>
              <w:pStyle w:val="Heading112pt"/>
              <w:numPr>
                <w:ilvl w:val="1"/>
                <w:numId w:val="2"/>
              </w:numPr>
              <w:tabs>
                <w:tab w:val="left" w:pos="10620"/>
              </w:tabs>
              <w:rPr>
                <w:rFonts w:ascii="Cambria" w:hAnsi="Cambria"/>
                <w:b w:val="0"/>
              </w:rPr>
            </w:pPr>
            <w:bookmarkStart w:id="10171" w:name="_Toc137819939"/>
            <w:bookmarkStart w:id="10172" w:name="_Toc137832603"/>
            <w:r>
              <w:rPr>
                <w:rFonts w:ascii="Cambria" w:hAnsi="Cambria"/>
                <w:b w:val="0"/>
              </w:rPr>
              <w:t>State Code</w:t>
            </w:r>
            <w:bookmarkEnd w:id="10171"/>
            <w:bookmarkEnd w:id="10172"/>
          </w:p>
          <w:p w14:paraId="41AB81D6" w14:textId="77777777" w:rsidR="009274EA" w:rsidRDefault="00C53038">
            <w:pPr>
              <w:pStyle w:val="Heading112pt"/>
              <w:numPr>
                <w:ilvl w:val="1"/>
                <w:numId w:val="2"/>
              </w:numPr>
              <w:tabs>
                <w:tab w:val="left" w:pos="10620"/>
              </w:tabs>
              <w:rPr>
                <w:rFonts w:ascii="Cambria" w:hAnsi="Cambria"/>
                <w:b w:val="0"/>
              </w:rPr>
            </w:pPr>
            <w:bookmarkStart w:id="10173" w:name="_Toc137819940"/>
            <w:bookmarkStart w:id="10174" w:name="_Toc137832604"/>
            <w:r>
              <w:rPr>
                <w:rFonts w:ascii="Cambria" w:hAnsi="Cambria"/>
                <w:b w:val="0"/>
              </w:rPr>
              <w:t>Phone Number</w:t>
            </w:r>
            <w:bookmarkEnd w:id="10173"/>
            <w:bookmarkEnd w:id="10174"/>
          </w:p>
          <w:p w14:paraId="6BA0C774" w14:textId="77777777" w:rsidR="009274EA" w:rsidRDefault="00C53038">
            <w:pPr>
              <w:pStyle w:val="Heading112pt"/>
              <w:numPr>
                <w:ilvl w:val="1"/>
                <w:numId w:val="2"/>
              </w:numPr>
              <w:tabs>
                <w:tab w:val="left" w:pos="10620"/>
              </w:tabs>
              <w:rPr>
                <w:rFonts w:ascii="Cambria" w:hAnsi="Cambria"/>
                <w:b w:val="0"/>
              </w:rPr>
            </w:pPr>
            <w:bookmarkStart w:id="10175" w:name="_Toc137819941"/>
            <w:bookmarkStart w:id="10176" w:name="_Toc137832605"/>
            <w:r>
              <w:rPr>
                <w:rFonts w:ascii="Cambria" w:hAnsi="Cambria"/>
                <w:b w:val="0"/>
              </w:rPr>
              <w:t>Mobile No</w:t>
            </w:r>
            <w:bookmarkEnd w:id="10175"/>
            <w:bookmarkEnd w:id="10176"/>
          </w:p>
          <w:p w14:paraId="1210AFBE" w14:textId="77777777" w:rsidR="009274EA" w:rsidRDefault="00C53038">
            <w:pPr>
              <w:pStyle w:val="Heading112pt"/>
              <w:numPr>
                <w:ilvl w:val="1"/>
                <w:numId w:val="2"/>
              </w:numPr>
              <w:tabs>
                <w:tab w:val="left" w:pos="10620"/>
              </w:tabs>
              <w:rPr>
                <w:rFonts w:ascii="Cambria" w:hAnsi="Cambria"/>
                <w:b w:val="0"/>
              </w:rPr>
            </w:pPr>
            <w:bookmarkStart w:id="10177" w:name="_Toc137819942"/>
            <w:bookmarkStart w:id="10178" w:name="_Toc137832606"/>
            <w:r>
              <w:rPr>
                <w:rFonts w:ascii="Cambria" w:hAnsi="Cambria"/>
                <w:b w:val="0"/>
              </w:rPr>
              <w:t>Email ID</w:t>
            </w:r>
            <w:bookmarkEnd w:id="10177"/>
            <w:bookmarkEnd w:id="10178"/>
          </w:p>
          <w:p w14:paraId="2532D694" w14:textId="77777777" w:rsidR="009274EA" w:rsidRDefault="00C53038">
            <w:pPr>
              <w:pStyle w:val="Heading112pt"/>
              <w:numPr>
                <w:ilvl w:val="1"/>
                <w:numId w:val="2"/>
              </w:numPr>
              <w:tabs>
                <w:tab w:val="left" w:pos="10620"/>
              </w:tabs>
              <w:rPr>
                <w:rFonts w:ascii="Cambria" w:hAnsi="Cambria"/>
                <w:b w:val="0"/>
              </w:rPr>
            </w:pPr>
            <w:bookmarkStart w:id="10179" w:name="_Toc137819943"/>
            <w:bookmarkStart w:id="10180" w:name="_Toc137832607"/>
            <w:r>
              <w:rPr>
                <w:rFonts w:ascii="Cambria" w:hAnsi="Cambria"/>
                <w:b w:val="0"/>
              </w:rPr>
              <w:t>Fax</w:t>
            </w:r>
            <w:bookmarkEnd w:id="10179"/>
            <w:bookmarkEnd w:id="10180"/>
          </w:p>
          <w:p w14:paraId="2A5EBB57" w14:textId="77777777" w:rsidR="009274EA" w:rsidRDefault="00C53038">
            <w:pPr>
              <w:pStyle w:val="Heading112pt"/>
              <w:numPr>
                <w:ilvl w:val="1"/>
                <w:numId w:val="2"/>
              </w:numPr>
              <w:tabs>
                <w:tab w:val="left" w:pos="10620"/>
              </w:tabs>
              <w:rPr>
                <w:rFonts w:ascii="Cambria" w:hAnsi="Cambria"/>
                <w:b w:val="0"/>
              </w:rPr>
            </w:pPr>
            <w:bookmarkStart w:id="10181" w:name="_Toc137819944"/>
            <w:bookmarkStart w:id="10182" w:name="_Toc137832608"/>
            <w:r>
              <w:rPr>
                <w:rFonts w:ascii="Cambria" w:hAnsi="Cambria"/>
                <w:b w:val="0"/>
              </w:rPr>
              <w:t>Entity code</w:t>
            </w:r>
            <w:bookmarkEnd w:id="10181"/>
            <w:bookmarkEnd w:id="10182"/>
          </w:p>
          <w:p w14:paraId="0F45CEB4" w14:textId="77777777" w:rsidR="009274EA" w:rsidRDefault="00C53038">
            <w:pPr>
              <w:pStyle w:val="Heading112pt"/>
              <w:numPr>
                <w:ilvl w:val="1"/>
                <w:numId w:val="2"/>
              </w:numPr>
              <w:tabs>
                <w:tab w:val="left" w:pos="10620"/>
              </w:tabs>
              <w:rPr>
                <w:rFonts w:ascii="Cambria" w:hAnsi="Cambria"/>
                <w:b w:val="0"/>
              </w:rPr>
            </w:pPr>
            <w:bookmarkStart w:id="10183" w:name="_Toc137819945"/>
            <w:bookmarkStart w:id="10184" w:name="_Toc137832609"/>
            <w:r>
              <w:rPr>
                <w:rFonts w:ascii="Cambria" w:hAnsi="Cambria"/>
                <w:b w:val="0"/>
              </w:rPr>
              <w:t>Year of registration</w:t>
            </w:r>
            <w:bookmarkEnd w:id="10183"/>
            <w:bookmarkEnd w:id="10184"/>
          </w:p>
          <w:p w14:paraId="0417778E" w14:textId="77777777" w:rsidR="009274EA" w:rsidRDefault="00C53038">
            <w:pPr>
              <w:pStyle w:val="Heading112pt"/>
              <w:numPr>
                <w:ilvl w:val="1"/>
                <w:numId w:val="2"/>
              </w:numPr>
              <w:tabs>
                <w:tab w:val="left" w:pos="10620"/>
              </w:tabs>
              <w:rPr>
                <w:rFonts w:ascii="Cambria" w:hAnsi="Cambria"/>
                <w:b w:val="0"/>
              </w:rPr>
            </w:pPr>
            <w:bookmarkStart w:id="10185" w:name="_Toc137819946"/>
            <w:bookmarkStart w:id="10186" w:name="_Toc137832610"/>
            <w:r>
              <w:rPr>
                <w:rFonts w:ascii="Cambria" w:hAnsi="Cambria"/>
                <w:b w:val="0"/>
              </w:rPr>
              <w:t>TNGST No.</w:t>
            </w:r>
            <w:bookmarkEnd w:id="10185"/>
            <w:bookmarkEnd w:id="10186"/>
          </w:p>
          <w:p w14:paraId="135243DA" w14:textId="77777777" w:rsidR="009274EA" w:rsidRDefault="00C53038">
            <w:pPr>
              <w:pStyle w:val="Heading112pt"/>
              <w:numPr>
                <w:ilvl w:val="1"/>
                <w:numId w:val="2"/>
              </w:numPr>
              <w:tabs>
                <w:tab w:val="left" w:pos="10620"/>
              </w:tabs>
              <w:rPr>
                <w:rFonts w:ascii="Cambria" w:hAnsi="Cambria"/>
                <w:b w:val="0"/>
              </w:rPr>
            </w:pPr>
            <w:bookmarkStart w:id="10187" w:name="_Toc137819947"/>
            <w:bookmarkStart w:id="10188" w:name="_Toc137832611"/>
            <w:r>
              <w:rPr>
                <w:rFonts w:ascii="Cambria" w:hAnsi="Cambria"/>
                <w:b w:val="0"/>
              </w:rPr>
              <w:t>Tea board registration no.</w:t>
            </w:r>
            <w:bookmarkEnd w:id="10187"/>
            <w:bookmarkEnd w:id="10188"/>
          </w:p>
          <w:p w14:paraId="5601BDB0" w14:textId="77777777" w:rsidR="009274EA" w:rsidRDefault="00C53038">
            <w:pPr>
              <w:pStyle w:val="Heading112pt"/>
              <w:numPr>
                <w:ilvl w:val="1"/>
                <w:numId w:val="2"/>
              </w:numPr>
              <w:tabs>
                <w:tab w:val="left" w:pos="10620"/>
              </w:tabs>
              <w:rPr>
                <w:rFonts w:ascii="Cambria" w:hAnsi="Cambria"/>
                <w:b w:val="0"/>
              </w:rPr>
            </w:pPr>
            <w:bookmarkStart w:id="10189" w:name="_Toc137819948"/>
            <w:bookmarkStart w:id="10190" w:name="_Toc137832612"/>
            <w:r>
              <w:rPr>
                <w:rFonts w:ascii="Cambria" w:hAnsi="Cambria"/>
                <w:b w:val="0"/>
              </w:rPr>
              <w:t>Tax Identification no.</w:t>
            </w:r>
            <w:bookmarkEnd w:id="10189"/>
            <w:bookmarkEnd w:id="10190"/>
          </w:p>
          <w:p w14:paraId="1BD6EB52" w14:textId="77777777" w:rsidR="009274EA" w:rsidRDefault="00C53038">
            <w:pPr>
              <w:pStyle w:val="Heading112pt"/>
              <w:numPr>
                <w:ilvl w:val="1"/>
                <w:numId w:val="2"/>
              </w:numPr>
              <w:tabs>
                <w:tab w:val="left" w:pos="10620"/>
              </w:tabs>
              <w:rPr>
                <w:rFonts w:ascii="Cambria" w:hAnsi="Cambria"/>
                <w:b w:val="0"/>
              </w:rPr>
            </w:pPr>
            <w:bookmarkStart w:id="10191" w:name="_Toc137819949"/>
            <w:bookmarkStart w:id="10192" w:name="_Toc137832613"/>
            <w:r>
              <w:rPr>
                <w:rFonts w:ascii="Cambria" w:hAnsi="Cambria"/>
                <w:b w:val="0"/>
              </w:rPr>
              <w:lastRenderedPageBreak/>
              <w:t>Tea Board Exporter License No.</w:t>
            </w:r>
            <w:bookmarkEnd w:id="10191"/>
            <w:bookmarkEnd w:id="10192"/>
          </w:p>
          <w:p w14:paraId="1F0E6F39" w14:textId="77777777" w:rsidR="009274EA" w:rsidRDefault="00C53038">
            <w:pPr>
              <w:pStyle w:val="Heading112pt"/>
              <w:numPr>
                <w:ilvl w:val="1"/>
                <w:numId w:val="2"/>
              </w:numPr>
              <w:tabs>
                <w:tab w:val="left" w:pos="10620"/>
              </w:tabs>
              <w:rPr>
                <w:rFonts w:ascii="Cambria" w:hAnsi="Cambria"/>
                <w:b w:val="0"/>
              </w:rPr>
            </w:pPr>
            <w:bookmarkStart w:id="10193" w:name="_Toc137819950"/>
            <w:bookmarkStart w:id="10194" w:name="_Toc137832614"/>
            <w:r>
              <w:rPr>
                <w:rFonts w:ascii="Cambria" w:hAnsi="Cambria"/>
                <w:b w:val="0"/>
              </w:rPr>
              <w:t>FSSAINo</w:t>
            </w:r>
            <w:bookmarkEnd w:id="10193"/>
            <w:bookmarkEnd w:id="10194"/>
          </w:p>
          <w:p w14:paraId="07CDADA9" w14:textId="77777777" w:rsidR="009274EA" w:rsidRDefault="00C53038">
            <w:pPr>
              <w:pStyle w:val="Heading112pt"/>
              <w:numPr>
                <w:ilvl w:val="1"/>
                <w:numId w:val="2"/>
              </w:numPr>
              <w:tabs>
                <w:tab w:val="left" w:pos="10620"/>
              </w:tabs>
              <w:rPr>
                <w:rFonts w:ascii="Cambria" w:hAnsi="Cambria"/>
                <w:b w:val="0"/>
              </w:rPr>
            </w:pPr>
            <w:bookmarkStart w:id="10195" w:name="_Toc137819951"/>
            <w:bookmarkStart w:id="10196" w:name="_Toc137832615"/>
            <w:r>
              <w:rPr>
                <w:rFonts w:ascii="Cambria" w:hAnsi="Cambria"/>
                <w:b w:val="0"/>
              </w:rPr>
              <w:t>PAN No</w:t>
            </w:r>
            <w:bookmarkEnd w:id="10195"/>
            <w:bookmarkEnd w:id="10196"/>
          </w:p>
          <w:p w14:paraId="788BD899" w14:textId="77777777" w:rsidR="009274EA" w:rsidRDefault="00C53038">
            <w:pPr>
              <w:pStyle w:val="Heading112pt"/>
              <w:numPr>
                <w:ilvl w:val="1"/>
                <w:numId w:val="2"/>
              </w:numPr>
              <w:tabs>
                <w:tab w:val="left" w:pos="10620"/>
              </w:tabs>
              <w:rPr>
                <w:rFonts w:ascii="Cambria" w:hAnsi="Cambria"/>
              </w:rPr>
            </w:pPr>
            <w:bookmarkStart w:id="10197" w:name="_Toc137819952"/>
            <w:bookmarkStart w:id="10198" w:name="_Toc137832616"/>
            <w:r>
              <w:rPr>
                <w:rFonts w:ascii="Cambria" w:hAnsi="Cambria"/>
                <w:b w:val="0"/>
              </w:rPr>
              <w:t>GST No</w:t>
            </w:r>
            <w:bookmarkEnd w:id="10197"/>
            <w:bookmarkEnd w:id="10198"/>
          </w:p>
          <w:p w14:paraId="28016C3B" w14:textId="77777777" w:rsidR="009274EA" w:rsidRDefault="00C53038">
            <w:pPr>
              <w:pStyle w:val="Heading112pt"/>
              <w:numPr>
                <w:ilvl w:val="1"/>
                <w:numId w:val="2"/>
              </w:numPr>
              <w:tabs>
                <w:tab w:val="left" w:pos="10620"/>
              </w:tabs>
              <w:rPr>
                <w:rFonts w:ascii="Cambria" w:hAnsi="Cambria"/>
              </w:rPr>
            </w:pPr>
            <w:bookmarkStart w:id="10199" w:name="_Toc137819953"/>
            <w:bookmarkStart w:id="10200" w:name="_Toc137832617"/>
            <w:r>
              <w:rPr>
                <w:rFonts w:ascii="Cambria" w:hAnsi="Cambria"/>
                <w:b w:val="0"/>
              </w:rPr>
              <w:t>Bank account detail status.</w:t>
            </w:r>
            <w:bookmarkEnd w:id="10199"/>
            <w:bookmarkEnd w:id="10200"/>
          </w:p>
          <w:p w14:paraId="59A1D6A5" w14:textId="77777777" w:rsidR="009274EA" w:rsidRDefault="00C53038">
            <w:pPr>
              <w:pStyle w:val="Heading112pt"/>
              <w:rPr>
                <w:rFonts w:ascii="Cambria" w:hAnsi="Cambria"/>
              </w:rPr>
            </w:pPr>
            <w:r>
              <w:rPr>
                <w:rFonts w:ascii="Cambria" w:hAnsi="Cambria"/>
                <w:b w:val="0"/>
              </w:rPr>
              <w:t>System should ask multiple GST code if TAO is trying to register buyer with multiple auction center which belong to different state.</w:t>
            </w:r>
          </w:p>
          <w:p w14:paraId="30B44F29" w14:textId="77777777" w:rsidR="009274EA" w:rsidRDefault="00C53038">
            <w:pPr>
              <w:pStyle w:val="Heading112pt"/>
              <w:numPr>
                <w:ilvl w:val="1"/>
                <w:numId w:val="2"/>
              </w:numPr>
              <w:rPr>
                <w:rFonts w:ascii="Cambria" w:hAnsi="Cambria"/>
              </w:rPr>
            </w:pPr>
            <w:r>
              <w:rPr>
                <w:rFonts w:ascii="Cambria" w:hAnsi="Cambria"/>
                <w:b w:val="0"/>
              </w:rPr>
              <w:t>System should display also display extra “Address” fields against each newly added GST field.</w:t>
            </w:r>
          </w:p>
          <w:p w14:paraId="104D9BDC" w14:textId="77777777" w:rsidR="009274EA" w:rsidRDefault="00C53038">
            <w:pPr>
              <w:pStyle w:val="Heading112pt"/>
              <w:numPr>
                <w:ilvl w:val="1"/>
                <w:numId w:val="2"/>
              </w:numPr>
              <w:rPr>
                <w:rFonts w:ascii="Cambria" w:hAnsi="Cambria"/>
              </w:rPr>
            </w:pPr>
            <w:r>
              <w:rPr>
                <w:rFonts w:ascii="Cambria" w:hAnsi="Cambria"/>
                <w:b w:val="0"/>
              </w:rPr>
              <w:t>Newly added GST field and Address field should be non-mandatory.</w:t>
            </w:r>
          </w:p>
          <w:p w14:paraId="0C60F0BC" w14:textId="77777777" w:rsidR="009274EA" w:rsidRDefault="00C53038">
            <w:pPr>
              <w:pStyle w:val="Heading112pt"/>
              <w:numPr>
                <w:ilvl w:val="0"/>
                <w:numId w:val="0"/>
              </w:numPr>
              <w:tabs>
                <w:tab w:val="left" w:pos="10620"/>
              </w:tabs>
              <w:ind w:left="360"/>
              <w:rPr>
                <w:rFonts w:ascii="Cambria" w:hAnsi="Cambria"/>
              </w:rPr>
            </w:pPr>
            <w:r>
              <w:rPr>
                <w:rFonts w:ascii="Cambria" w:hAnsi="Cambria"/>
                <w:b w:val="0"/>
              </w:rPr>
              <w:t>System should not ask multiple GST code if TAO is trying to register buyer with multiple auction center which belong to same state.</w:t>
            </w:r>
          </w:p>
          <w:p w14:paraId="7E001D68" w14:textId="77777777" w:rsidR="009274EA" w:rsidRDefault="00C53038">
            <w:pPr>
              <w:pStyle w:val="Heading112pt"/>
              <w:tabs>
                <w:tab w:val="left" w:pos="10620"/>
              </w:tabs>
              <w:rPr>
                <w:rFonts w:ascii="Cambria" w:hAnsi="Cambria"/>
              </w:rPr>
            </w:pPr>
            <w:bookmarkStart w:id="10201" w:name="_Toc137819954"/>
            <w:bookmarkStart w:id="10202" w:name="_Toc137832618"/>
            <w:r>
              <w:rPr>
                <w:rFonts w:ascii="Cambria" w:hAnsi="Cambria"/>
                <w:b w:val="0"/>
              </w:rPr>
              <w:t>System should provide below fields as mandatory fields and should not allow TAO user to update Buyer profile with blank fields.</w:t>
            </w:r>
            <w:bookmarkEnd w:id="10201"/>
            <w:bookmarkEnd w:id="10202"/>
          </w:p>
          <w:p w14:paraId="65751910" w14:textId="77777777" w:rsidR="009274EA" w:rsidRDefault="00C53038">
            <w:pPr>
              <w:pStyle w:val="Heading112pt"/>
              <w:numPr>
                <w:ilvl w:val="1"/>
                <w:numId w:val="2"/>
              </w:numPr>
              <w:tabs>
                <w:tab w:val="left" w:pos="10620"/>
              </w:tabs>
              <w:rPr>
                <w:rFonts w:ascii="Cambria" w:hAnsi="Cambria"/>
                <w:b w:val="0"/>
              </w:rPr>
            </w:pPr>
            <w:bookmarkStart w:id="10203" w:name="_Toc137819955"/>
            <w:bookmarkStart w:id="10204" w:name="_Toc137832619"/>
            <w:r>
              <w:rPr>
                <w:rFonts w:ascii="Cambria" w:hAnsi="Cambria"/>
                <w:b w:val="0"/>
              </w:rPr>
              <w:t>Buyer Name</w:t>
            </w:r>
            <w:bookmarkEnd w:id="10203"/>
            <w:bookmarkEnd w:id="10204"/>
          </w:p>
          <w:p w14:paraId="584F656F" w14:textId="77777777" w:rsidR="009274EA" w:rsidRDefault="00C53038">
            <w:pPr>
              <w:pStyle w:val="Heading112pt"/>
              <w:numPr>
                <w:ilvl w:val="1"/>
                <w:numId w:val="2"/>
              </w:numPr>
              <w:tabs>
                <w:tab w:val="left" w:pos="10620"/>
              </w:tabs>
              <w:rPr>
                <w:rFonts w:ascii="Cambria" w:hAnsi="Cambria"/>
                <w:b w:val="0"/>
              </w:rPr>
            </w:pPr>
            <w:bookmarkStart w:id="10205" w:name="_Toc137819956"/>
            <w:bookmarkStart w:id="10206" w:name="_Toc137832620"/>
            <w:r>
              <w:rPr>
                <w:rFonts w:ascii="Cambria" w:hAnsi="Cambria"/>
                <w:b w:val="0"/>
              </w:rPr>
              <w:t>Buyer Code</w:t>
            </w:r>
            <w:bookmarkEnd w:id="10205"/>
            <w:bookmarkEnd w:id="10206"/>
          </w:p>
          <w:p w14:paraId="78F33F5E" w14:textId="77777777" w:rsidR="009274EA" w:rsidRDefault="00C53038">
            <w:pPr>
              <w:pStyle w:val="Heading112pt"/>
              <w:numPr>
                <w:ilvl w:val="1"/>
                <w:numId w:val="2"/>
              </w:numPr>
              <w:tabs>
                <w:tab w:val="left" w:pos="10620"/>
              </w:tabs>
              <w:rPr>
                <w:rFonts w:ascii="Cambria" w:hAnsi="Cambria"/>
                <w:b w:val="0"/>
              </w:rPr>
            </w:pPr>
            <w:bookmarkStart w:id="10207" w:name="_Toc137819957"/>
            <w:bookmarkStart w:id="10208" w:name="_Toc137832621"/>
            <w:r>
              <w:rPr>
                <w:rFonts w:ascii="Cambria" w:hAnsi="Cambria"/>
                <w:b w:val="0"/>
              </w:rPr>
              <w:t>Auction center</w:t>
            </w:r>
            <w:bookmarkEnd w:id="10207"/>
            <w:bookmarkEnd w:id="10208"/>
          </w:p>
          <w:p w14:paraId="26D2F681" w14:textId="77777777" w:rsidR="009274EA" w:rsidRDefault="00C53038">
            <w:pPr>
              <w:pStyle w:val="Heading112pt"/>
              <w:numPr>
                <w:ilvl w:val="1"/>
                <w:numId w:val="2"/>
              </w:numPr>
              <w:tabs>
                <w:tab w:val="left" w:pos="10620"/>
              </w:tabs>
              <w:rPr>
                <w:rFonts w:ascii="Cambria" w:hAnsi="Cambria"/>
                <w:b w:val="0"/>
              </w:rPr>
            </w:pPr>
            <w:bookmarkStart w:id="10209" w:name="_Toc137819958"/>
            <w:bookmarkStart w:id="10210" w:name="_Toc137832622"/>
            <w:r>
              <w:rPr>
                <w:rFonts w:ascii="Cambria" w:hAnsi="Cambria"/>
                <w:b w:val="0"/>
              </w:rPr>
              <w:t>Head Office Address</w:t>
            </w:r>
            <w:bookmarkEnd w:id="10209"/>
            <w:bookmarkEnd w:id="10210"/>
          </w:p>
          <w:p w14:paraId="0647885C" w14:textId="77777777" w:rsidR="009274EA" w:rsidRDefault="00C53038">
            <w:pPr>
              <w:pStyle w:val="Heading112pt"/>
              <w:numPr>
                <w:ilvl w:val="1"/>
                <w:numId w:val="2"/>
              </w:numPr>
              <w:tabs>
                <w:tab w:val="left" w:pos="10620"/>
              </w:tabs>
              <w:rPr>
                <w:rFonts w:ascii="Cambria" w:hAnsi="Cambria"/>
                <w:b w:val="0"/>
              </w:rPr>
            </w:pPr>
            <w:bookmarkStart w:id="10211" w:name="_Toc137819959"/>
            <w:bookmarkStart w:id="10212" w:name="_Toc137832623"/>
            <w:r>
              <w:rPr>
                <w:rFonts w:ascii="Cambria" w:hAnsi="Cambria"/>
                <w:b w:val="0"/>
              </w:rPr>
              <w:t>Contact Person Name</w:t>
            </w:r>
            <w:bookmarkEnd w:id="10211"/>
            <w:bookmarkEnd w:id="10212"/>
          </w:p>
          <w:p w14:paraId="0146EE91" w14:textId="77777777" w:rsidR="009274EA" w:rsidRDefault="00C53038">
            <w:pPr>
              <w:pStyle w:val="Heading112pt"/>
              <w:numPr>
                <w:ilvl w:val="1"/>
                <w:numId w:val="2"/>
              </w:numPr>
              <w:tabs>
                <w:tab w:val="left" w:pos="10620"/>
              </w:tabs>
              <w:rPr>
                <w:rFonts w:ascii="Cambria" w:hAnsi="Cambria"/>
                <w:b w:val="0"/>
              </w:rPr>
            </w:pPr>
            <w:bookmarkStart w:id="10213" w:name="_Toc137819960"/>
            <w:bookmarkStart w:id="10214" w:name="_Toc137832624"/>
            <w:r>
              <w:rPr>
                <w:rFonts w:ascii="Cambria" w:hAnsi="Cambria"/>
                <w:b w:val="0"/>
              </w:rPr>
              <w:t>City</w:t>
            </w:r>
            <w:bookmarkEnd w:id="10213"/>
            <w:bookmarkEnd w:id="10214"/>
          </w:p>
          <w:p w14:paraId="193AEC8C" w14:textId="77777777" w:rsidR="009274EA" w:rsidRDefault="00C53038">
            <w:pPr>
              <w:pStyle w:val="Heading112pt"/>
              <w:numPr>
                <w:ilvl w:val="1"/>
                <w:numId w:val="2"/>
              </w:numPr>
              <w:tabs>
                <w:tab w:val="left" w:pos="10620"/>
              </w:tabs>
              <w:rPr>
                <w:rFonts w:ascii="Cambria" w:hAnsi="Cambria"/>
                <w:b w:val="0"/>
              </w:rPr>
            </w:pPr>
            <w:bookmarkStart w:id="10215" w:name="_Toc137819961"/>
            <w:bookmarkStart w:id="10216" w:name="_Toc137832625"/>
            <w:r>
              <w:rPr>
                <w:rFonts w:ascii="Cambria" w:hAnsi="Cambria"/>
                <w:b w:val="0"/>
              </w:rPr>
              <w:t>State</w:t>
            </w:r>
            <w:bookmarkEnd w:id="10215"/>
            <w:bookmarkEnd w:id="10216"/>
          </w:p>
          <w:p w14:paraId="04916F5C" w14:textId="77777777" w:rsidR="009274EA" w:rsidRDefault="00C53038">
            <w:pPr>
              <w:pStyle w:val="Heading112pt"/>
              <w:numPr>
                <w:ilvl w:val="1"/>
                <w:numId w:val="2"/>
              </w:numPr>
              <w:tabs>
                <w:tab w:val="left" w:pos="10620"/>
              </w:tabs>
              <w:rPr>
                <w:rFonts w:ascii="Cambria" w:hAnsi="Cambria"/>
                <w:b w:val="0"/>
              </w:rPr>
            </w:pPr>
            <w:bookmarkStart w:id="10217" w:name="_Toc137819962"/>
            <w:bookmarkStart w:id="10218" w:name="_Toc137832626"/>
            <w:r>
              <w:rPr>
                <w:rFonts w:ascii="Cambria" w:hAnsi="Cambria"/>
                <w:b w:val="0"/>
              </w:rPr>
              <w:t>Phone Number</w:t>
            </w:r>
            <w:bookmarkEnd w:id="10217"/>
            <w:bookmarkEnd w:id="10218"/>
          </w:p>
          <w:p w14:paraId="5A69D9C0" w14:textId="77777777" w:rsidR="009274EA" w:rsidRDefault="00C53038">
            <w:pPr>
              <w:pStyle w:val="Heading112pt"/>
              <w:numPr>
                <w:ilvl w:val="1"/>
                <w:numId w:val="2"/>
              </w:numPr>
              <w:tabs>
                <w:tab w:val="left" w:pos="10620"/>
              </w:tabs>
              <w:rPr>
                <w:rFonts w:ascii="Cambria" w:hAnsi="Cambria"/>
                <w:b w:val="0"/>
              </w:rPr>
            </w:pPr>
            <w:bookmarkStart w:id="10219" w:name="_Toc137819963"/>
            <w:bookmarkStart w:id="10220" w:name="_Toc137832627"/>
            <w:r>
              <w:rPr>
                <w:rFonts w:ascii="Cambria" w:hAnsi="Cambria"/>
                <w:b w:val="0"/>
              </w:rPr>
              <w:t>Tea board registration no.</w:t>
            </w:r>
            <w:bookmarkEnd w:id="10219"/>
            <w:bookmarkEnd w:id="10220"/>
          </w:p>
          <w:p w14:paraId="29D37B39" w14:textId="77777777" w:rsidR="009274EA" w:rsidRDefault="00C53038">
            <w:pPr>
              <w:pStyle w:val="Heading112pt"/>
              <w:numPr>
                <w:ilvl w:val="1"/>
                <w:numId w:val="2"/>
              </w:numPr>
              <w:tabs>
                <w:tab w:val="left" w:pos="10620"/>
              </w:tabs>
              <w:rPr>
                <w:rFonts w:ascii="Cambria" w:hAnsi="Cambria"/>
                <w:b w:val="0"/>
              </w:rPr>
            </w:pPr>
            <w:bookmarkStart w:id="10221" w:name="_Toc137819964"/>
            <w:bookmarkStart w:id="10222" w:name="_Toc137832628"/>
            <w:r>
              <w:rPr>
                <w:rFonts w:ascii="Cambria" w:hAnsi="Cambria"/>
                <w:b w:val="0"/>
              </w:rPr>
              <w:t>PAN No</w:t>
            </w:r>
            <w:bookmarkEnd w:id="10221"/>
            <w:bookmarkEnd w:id="10222"/>
          </w:p>
          <w:p w14:paraId="312AFB0C" w14:textId="77777777" w:rsidR="009274EA" w:rsidRDefault="00C53038">
            <w:pPr>
              <w:pStyle w:val="Heading112pt"/>
              <w:numPr>
                <w:ilvl w:val="1"/>
                <w:numId w:val="2"/>
              </w:numPr>
              <w:tabs>
                <w:tab w:val="left" w:pos="10620"/>
              </w:tabs>
              <w:rPr>
                <w:rFonts w:ascii="Cambria" w:hAnsi="Cambria"/>
                <w:b w:val="0"/>
              </w:rPr>
            </w:pPr>
            <w:bookmarkStart w:id="10223" w:name="_Toc137819965"/>
            <w:bookmarkStart w:id="10224" w:name="_Toc137832629"/>
            <w:r>
              <w:rPr>
                <w:rFonts w:ascii="Cambria" w:hAnsi="Cambria"/>
                <w:b w:val="0"/>
              </w:rPr>
              <w:t>GST No</w:t>
            </w:r>
            <w:bookmarkEnd w:id="10223"/>
            <w:bookmarkEnd w:id="10224"/>
          </w:p>
          <w:p w14:paraId="58EDBDD2" w14:textId="77777777" w:rsidR="009274EA" w:rsidRDefault="00C53038">
            <w:pPr>
              <w:pStyle w:val="Heading112pt"/>
              <w:tabs>
                <w:tab w:val="left" w:pos="10620"/>
              </w:tabs>
              <w:rPr>
                <w:rFonts w:ascii="Cambria" w:hAnsi="Cambria"/>
              </w:rPr>
            </w:pPr>
            <w:bookmarkStart w:id="10225" w:name="_Toc137819966"/>
            <w:bookmarkStart w:id="10226" w:name="_Toc137832630"/>
            <w:r>
              <w:rPr>
                <w:rFonts w:ascii="Cambria" w:hAnsi="Cambria"/>
                <w:b w:val="0"/>
              </w:rPr>
              <w:t>System should display validation message “Please enter detail” if any of above field is empty.</w:t>
            </w:r>
            <w:bookmarkEnd w:id="10225"/>
            <w:bookmarkEnd w:id="10226"/>
          </w:p>
          <w:p w14:paraId="3397FF8D" w14:textId="77777777" w:rsidR="009274EA" w:rsidRDefault="00C53038">
            <w:pPr>
              <w:pStyle w:val="Heading112pt"/>
              <w:tabs>
                <w:tab w:val="left" w:pos="10620"/>
              </w:tabs>
              <w:rPr>
                <w:rFonts w:ascii="Cambria" w:hAnsi="Cambria"/>
              </w:rPr>
            </w:pPr>
            <w:bookmarkStart w:id="10227" w:name="_Toc137819967"/>
            <w:bookmarkStart w:id="10228" w:name="_Toc137832631"/>
            <w:r>
              <w:rPr>
                <w:rFonts w:ascii="Cambria" w:hAnsi="Cambria"/>
                <w:b w:val="0"/>
              </w:rPr>
              <w:t>System should provide dropdown master for below fields on Buyer registration page.</w:t>
            </w:r>
            <w:bookmarkEnd w:id="10227"/>
            <w:bookmarkEnd w:id="10228"/>
          </w:p>
          <w:p w14:paraId="69338B07" w14:textId="77777777" w:rsidR="009274EA" w:rsidRDefault="00C53038">
            <w:pPr>
              <w:pStyle w:val="Heading112pt"/>
              <w:numPr>
                <w:ilvl w:val="1"/>
                <w:numId w:val="2"/>
              </w:numPr>
              <w:tabs>
                <w:tab w:val="left" w:pos="10620"/>
              </w:tabs>
              <w:rPr>
                <w:rFonts w:ascii="Cambria" w:hAnsi="Cambria"/>
                <w:b w:val="0"/>
              </w:rPr>
            </w:pPr>
            <w:bookmarkStart w:id="10229" w:name="_Toc137819968"/>
            <w:bookmarkStart w:id="10230" w:name="_Toc137832632"/>
            <w:r>
              <w:rPr>
                <w:rFonts w:ascii="Cambria" w:hAnsi="Cambria"/>
                <w:b w:val="0"/>
              </w:rPr>
              <w:t>State Master</w:t>
            </w:r>
            <w:bookmarkEnd w:id="10229"/>
            <w:bookmarkEnd w:id="10230"/>
          </w:p>
          <w:p w14:paraId="79697E54" w14:textId="77777777" w:rsidR="009274EA" w:rsidRDefault="00C53038">
            <w:pPr>
              <w:pStyle w:val="Heading112pt"/>
              <w:numPr>
                <w:ilvl w:val="1"/>
                <w:numId w:val="2"/>
              </w:numPr>
              <w:tabs>
                <w:tab w:val="left" w:pos="10620"/>
              </w:tabs>
              <w:rPr>
                <w:rFonts w:ascii="Cambria" w:hAnsi="Cambria"/>
                <w:b w:val="0"/>
              </w:rPr>
            </w:pPr>
            <w:bookmarkStart w:id="10231" w:name="_Toc137819969"/>
            <w:bookmarkStart w:id="10232" w:name="_Toc137832633"/>
            <w:r>
              <w:rPr>
                <w:rFonts w:ascii="Cambria" w:hAnsi="Cambria"/>
                <w:b w:val="0"/>
              </w:rPr>
              <w:t>Year of Registration</w:t>
            </w:r>
            <w:bookmarkEnd w:id="10231"/>
            <w:bookmarkEnd w:id="10232"/>
          </w:p>
          <w:p w14:paraId="5F206735" w14:textId="77777777" w:rsidR="009274EA" w:rsidRDefault="00C53038">
            <w:pPr>
              <w:pStyle w:val="Heading112pt"/>
              <w:rPr>
                <w:rFonts w:ascii="Cambria" w:hAnsi="Cambria"/>
                <w:b w:val="0"/>
              </w:rPr>
            </w:pPr>
            <w:r>
              <w:rPr>
                <w:rFonts w:ascii="Cambria" w:hAnsi="Cambria"/>
                <w:b w:val="0"/>
              </w:rPr>
              <w:t>System should display “IRN Eligibility (Turnover Exceeds 5 CR)” field only to auctioneer him/herself after log in.</w:t>
            </w:r>
          </w:p>
          <w:p w14:paraId="79243E7B"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This fields should be dropdown and should contain “Yes” and “No” value.</w:t>
            </w:r>
          </w:p>
          <w:p w14:paraId="7E7DF9E7"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If user select “Yes” then his/her all invoices will be applicable for “IRN” and “Ack. No.”</w:t>
            </w:r>
          </w:p>
          <w:p w14:paraId="41E9119F"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lastRenderedPageBreak/>
              <w:t>Detail of this field should not be editable from TAO or Admin user.</w:t>
            </w:r>
          </w:p>
          <w:p w14:paraId="2555E099"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Detail of this field should come from respective user self-profile updating.</w:t>
            </w:r>
          </w:p>
          <w:p w14:paraId="6A960D45" w14:textId="77777777" w:rsidR="009274EA" w:rsidRDefault="00C53038">
            <w:pPr>
              <w:pStyle w:val="Heading112pt"/>
              <w:tabs>
                <w:tab w:val="left" w:pos="10620"/>
              </w:tabs>
              <w:rPr>
                <w:rFonts w:ascii="Cambria" w:hAnsi="Cambria"/>
              </w:rPr>
            </w:pPr>
            <w:bookmarkStart w:id="10233" w:name="_Toc137819970"/>
            <w:bookmarkStart w:id="10234" w:name="_Toc137832634"/>
            <w:r>
              <w:rPr>
                <w:rFonts w:ascii="Cambria" w:hAnsi="Cambria"/>
                <w:b w:val="0"/>
              </w:rPr>
              <w:t>System should provide list box of auction center in edit buyer profile.</w:t>
            </w:r>
            <w:bookmarkEnd w:id="10233"/>
            <w:bookmarkEnd w:id="10234"/>
          </w:p>
          <w:p w14:paraId="1987F90B" w14:textId="77777777" w:rsidR="009274EA" w:rsidRDefault="00C53038">
            <w:pPr>
              <w:pStyle w:val="Heading112pt"/>
              <w:tabs>
                <w:tab w:val="left" w:pos="10620"/>
              </w:tabs>
              <w:rPr>
                <w:rFonts w:ascii="Cambria" w:hAnsi="Cambria"/>
              </w:rPr>
            </w:pPr>
            <w:bookmarkStart w:id="10235" w:name="_Toc137819971"/>
            <w:bookmarkStart w:id="10236" w:name="_Toc137832635"/>
            <w:r>
              <w:rPr>
                <w:rFonts w:ascii="Cambria" w:hAnsi="Cambria"/>
                <w:b w:val="0"/>
              </w:rPr>
              <w:t>System should allow TAO user to remove buyer from particular Auction Center list.</w:t>
            </w:r>
            <w:bookmarkEnd w:id="10235"/>
            <w:bookmarkEnd w:id="10236"/>
          </w:p>
          <w:p w14:paraId="1069E0D5" w14:textId="77777777" w:rsidR="009274EA" w:rsidRDefault="00C53038">
            <w:pPr>
              <w:pStyle w:val="Heading112pt"/>
              <w:tabs>
                <w:tab w:val="left" w:pos="10620"/>
              </w:tabs>
              <w:rPr>
                <w:rFonts w:ascii="Cambria" w:hAnsi="Cambria"/>
              </w:rPr>
            </w:pPr>
            <w:bookmarkStart w:id="10237" w:name="_Toc137819972"/>
            <w:bookmarkStart w:id="10238" w:name="_Toc137832636"/>
            <w:r>
              <w:rPr>
                <w:rFonts w:ascii="Cambria" w:hAnsi="Cambria"/>
                <w:b w:val="0"/>
              </w:rPr>
              <w:t>System should automatically render “State Code” as per selection of state from state dropdown.</w:t>
            </w:r>
            <w:bookmarkEnd w:id="10237"/>
            <w:bookmarkEnd w:id="10238"/>
          </w:p>
          <w:p w14:paraId="48E309F2" w14:textId="77777777" w:rsidR="009274EA" w:rsidRDefault="00C53038">
            <w:pPr>
              <w:pStyle w:val="Heading112pt"/>
              <w:tabs>
                <w:tab w:val="left" w:pos="10620"/>
              </w:tabs>
              <w:rPr>
                <w:rFonts w:ascii="Cambria" w:hAnsi="Cambria"/>
              </w:rPr>
            </w:pPr>
            <w:bookmarkStart w:id="10239" w:name="_Toc137819973"/>
            <w:bookmarkStart w:id="10240" w:name="_Toc137832637"/>
            <w:r>
              <w:rPr>
                <w:rFonts w:ascii="Cambria" w:hAnsi="Cambria"/>
                <w:b w:val="0"/>
              </w:rPr>
              <w:t>System should not allow user to change the value in “State Code” field.</w:t>
            </w:r>
            <w:bookmarkEnd w:id="10239"/>
            <w:bookmarkEnd w:id="10240"/>
          </w:p>
          <w:p w14:paraId="49015617" w14:textId="77777777" w:rsidR="009274EA" w:rsidRDefault="00C53038">
            <w:pPr>
              <w:pStyle w:val="Heading112pt"/>
              <w:tabs>
                <w:tab w:val="left" w:pos="10620"/>
              </w:tabs>
              <w:rPr>
                <w:rFonts w:ascii="Cambria" w:hAnsi="Cambria"/>
              </w:rPr>
            </w:pPr>
            <w:bookmarkStart w:id="10241" w:name="_Toc137819974"/>
            <w:bookmarkStart w:id="10242" w:name="_Toc137832638"/>
            <w:r>
              <w:rPr>
                <w:rFonts w:ascii="Cambria" w:hAnsi="Cambria"/>
                <w:b w:val="0"/>
              </w:rPr>
              <w:t>“State Code” should as per GST state code.</w:t>
            </w:r>
            <w:bookmarkEnd w:id="10241"/>
            <w:bookmarkEnd w:id="10242"/>
          </w:p>
          <w:p w14:paraId="53508DA4" w14:textId="77777777" w:rsidR="009274EA" w:rsidRDefault="00C53038">
            <w:pPr>
              <w:pStyle w:val="Heading112pt"/>
              <w:tabs>
                <w:tab w:val="left" w:pos="10620"/>
              </w:tabs>
              <w:rPr>
                <w:rFonts w:ascii="Cambria" w:hAnsi="Cambria"/>
              </w:rPr>
            </w:pPr>
            <w:bookmarkStart w:id="10243" w:name="_Toc137819975"/>
            <w:bookmarkStart w:id="10244" w:name="_Toc137832639"/>
            <w:r>
              <w:rPr>
                <w:rFonts w:ascii="Cambria" w:hAnsi="Cambria"/>
                <w:b w:val="0"/>
              </w:rPr>
              <w:t>System should not allow to update duplicate</w:t>
            </w:r>
            <w:r>
              <w:rPr>
                <w:rFonts w:ascii="Cambria" w:hAnsi="Cambria"/>
              </w:rPr>
              <w:t xml:space="preserve"> email id</w:t>
            </w:r>
            <w:r>
              <w:rPr>
                <w:rFonts w:ascii="Cambria" w:hAnsi="Cambria"/>
                <w:b w:val="0"/>
              </w:rPr>
              <w:t xml:space="preserve"> to TAO user and should display validation “Email id” is already registered.</w:t>
            </w:r>
            <w:bookmarkEnd w:id="10243"/>
            <w:bookmarkEnd w:id="10244"/>
          </w:p>
          <w:p w14:paraId="5456ABE3" w14:textId="77777777" w:rsidR="009274EA" w:rsidRDefault="00C53038">
            <w:pPr>
              <w:pStyle w:val="Heading112pt"/>
              <w:tabs>
                <w:tab w:val="left" w:pos="10620"/>
              </w:tabs>
              <w:rPr>
                <w:rFonts w:ascii="Cambria" w:hAnsi="Cambria"/>
              </w:rPr>
            </w:pPr>
            <w:bookmarkStart w:id="10245" w:name="_Toc137819976"/>
            <w:bookmarkStart w:id="10246" w:name="_Toc137832640"/>
            <w:r>
              <w:rPr>
                <w:rFonts w:ascii="Cambria" w:hAnsi="Cambria"/>
                <w:b w:val="0"/>
              </w:rPr>
              <w:t xml:space="preserve">System should not allow to update same </w:t>
            </w:r>
            <w:r>
              <w:rPr>
                <w:rFonts w:ascii="Cambria" w:hAnsi="Cambria"/>
              </w:rPr>
              <w:t xml:space="preserve">Buyer code </w:t>
            </w:r>
            <w:r>
              <w:rPr>
                <w:rFonts w:ascii="Cambria" w:hAnsi="Cambria"/>
                <w:b w:val="0"/>
              </w:rPr>
              <w:t>to TAO User and should display validation “Auctioneer /Broker Code” is already assigned to other Buyer.</w:t>
            </w:r>
            <w:bookmarkEnd w:id="10245"/>
            <w:bookmarkEnd w:id="10246"/>
          </w:p>
          <w:p w14:paraId="1C0CFF1B" w14:textId="77777777" w:rsidR="009274EA" w:rsidRDefault="00C53038">
            <w:pPr>
              <w:pStyle w:val="Heading112pt"/>
              <w:tabs>
                <w:tab w:val="left" w:pos="10620"/>
              </w:tabs>
              <w:rPr>
                <w:rFonts w:ascii="Cambria" w:hAnsi="Cambria"/>
              </w:rPr>
            </w:pPr>
            <w:bookmarkStart w:id="10247" w:name="_Toc137819977"/>
            <w:bookmarkStart w:id="10248" w:name="_Toc137832641"/>
            <w:r>
              <w:rPr>
                <w:rFonts w:ascii="Cambria" w:hAnsi="Cambria"/>
                <w:b w:val="0"/>
              </w:rPr>
              <w:t xml:space="preserve">System should not allow to update same </w:t>
            </w:r>
            <w:r>
              <w:rPr>
                <w:rFonts w:ascii="Cambria" w:hAnsi="Cambria"/>
              </w:rPr>
              <w:t>Tea Board Registration No</w:t>
            </w:r>
            <w:r>
              <w:rPr>
                <w:rFonts w:ascii="Cambria" w:hAnsi="Cambria"/>
                <w:b w:val="0"/>
              </w:rPr>
              <w:t xml:space="preserve"> to TAO User and should display validation “Tea Board Registration No” is already assigned to other Buyer.</w:t>
            </w:r>
            <w:bookmarkEnd w:id="10247"/>
            <w:bookmarkEnd w:id="10248"/>
          </w:p>
          <w:p w14:paraId="39A367E8" w14:textId="77777777" w:rsidR="009274EA" w:rsidRDefault="00C53038">
            <w:pPr>
              <w:pStyle w:val="Heading112pt"/>
              <w:tabs>
                <w:tab w:val="left" w:pos="10620"/>
              </w:tabs>
              <w:rPr>
                <w:rFonts w:ascii="Cambria" w:hAnsi="Cambria"/>
              </w:rPr>
            </w:pPr>
            <w:bookmarkStart w:id="10249" w:name="_Toc137819978"/>
            <w:bookmarkStart w:id="10250" w:name="_Toc137832642"/>
            <w:r>
              <w:rPr>
                <w:rFonts w:ascii="Cambria" w:hAnsi="Cambria"/>
                <w:b w:val="0"/>
              </w:rPr>
              <w:t xml:space="preserve">System should not allow to update same </w:t>
            </w:r>
            <w:r>
              <w:rPr>
                <w:rFonts w:ascii="Cambria" w:hAnsi="Cambria"/>
              </w:rPr>
              <w:t>Tax Identification No.</w:t>
            </w:r>
            <w:r>
              <w:rPr>
                <w:rFonts w:ascii="Cambria" w:hAnsi="Cambria"/>
                <w:b w:val="0"/>
              </w:rPr>
              <w:t xml:space="preserve"> to TAO User and should display validation “Tax Identification No.” is already assigned to other Buyer.</w:t>
            </w:r>
            <w:bookmarkEnd w:id="10249"/>
            <w:bookmarkEnd w:id="10250"/>
          </w:p>
          <w:p w14:paraId="4CD5F27E" w14:textId="77777777" w:rsidR="009274EA" w:rsidRDefault="00C53038">
            <w:pPr>
              <w:pStyle w:val="Heading112pt"/>
              <w:tabs>
                <w:tab w:val="left" w:pos="10620"/>
              </w:tabs>
              <w:rPr>
                <w:rFonts w:ascii="Cambria" w:hAnsi="Cambria"/>
              </w:rPr>
            </w:pPr>
            <w:bookmarkStart w:id="10251" w:name="_Toc137819979"/>
            <w:bookmarkStart w:id="10252" w:name="_Toc137832643"/>
            <w:r>
              <w:rPr>
                <w:rFonts w:ascii="Cambria" w:hAnsi="Cambria"/>
                <w:b w:val="0"/>
              </w:rPr>
              <w:t xml:space="preserve">System should not allow to update same </w:t>
            </w:r>
            <w:r>
              <w:rPr>
                <w:rFonts w:ascii="Cambria" w:hAnsi="Cambria"/>
              </w:rPr>
              <w:t>CIN No.</w:t>
            </w:r>
            <w:r>
              <w:rPr>
                <w:rFonts w:ascii="Cambria" w:hAnsi="Cambria"/>
                <w:b w:val="0"/>
              </w:rPr>
              <w:t xml:space="preserve"> to TAO User and should display validation “CIN No.” is already assigned to other Buyer.</w:t>
            </w:r>
            <w:bookmarkEnd w:id="10251"/>
            <w:bookmarkEnd w:id="10252"/>
          </w:p>
          <w:p w14:paraId="46C4A2FD" w14:textId="77777777" w:rsidR="009274EA" w:rsidRDefault="00C53038">
            <w:pPr>
              <w:pStyle w:val="Heading112pt"/>
              <w:tabs>
                <w:tab w:val="left" w:pos="10620"/>
              </w:tabs>
              <w:rPr>
                <w:rFonts w:ascii="Cambria" w:hAnsi="Cambria"/>
              </w:rPr>
            </w:pPr>
            <w:bookmarkStart w:id="10253" w:name="_Toc137819980"/>
            <w:bookmarkStart w:id="10254" w:name="_Toc137832644"/>
            <w:r>
              <w:rPr>
                <w:rFonts w:ascii="Cambria" w:hAnsi="Cambria"/>
                <w:b w:val="0"/>
              </w:rPr>
              <w:t xml:space="preserve">System should not allow to update same </w:t>
            </w:r>
            <w:r>
              <w:rPr>
                <w:rFonts w:ascii="Cambria" w:hAnsi="Cambria"/>
              </w:rPr>
              <w:t>PAN No.</w:t>
            </w:r>
            <w:r>
              <w:rPr>
                <w:rFonts w:ascii="Cambria" w:hAnsi="Cambria"/>
                <w:b w:val="0"/>
              </w:rPr>
              <w:t xml:space="preserve"> to TAO User and should display validation “PAN No.” is already assigned to other Buyer.</w:t>
            </w:r>
            <w:bookmarkEnd w:id="10253"/>
            <w:bookmarkEnd w:id="10254"/>
          </w:p>
          <w:p w14:paraId="00ADAE3D" w14:textId="77777777" w:rsidR="009274EA" w:rsidRDefault="00C53038">
            <w:pPr>
              <w:pStyle w:val="Heading112pt"/>
              <w:tabs>
                <w:tab w:val="left" w:pos="10620"/>
              </w:tabs>
              <w:rPr>
                <w:rFonts w:ascii="Cambria" w:hAnsi="Cambria"/>
              </w:rPr>
            </w:pPr>
            <w:bookmarkStart w:id="10255" w:name="_Toc137819981"/>
            <w:bookmarkStart w:id="10256" w:name="_Toc137832645"/>
            <w:r>
              <w:rPr>
                <w:rFonts w:ascii="Cambria" w:hAnsi="Cambria"/>
                <w:b w:val="0"/>
              </w:rPr>
              <w:t xml:space="preserve">System should not allow to update same </w:t>
            </w:r>
            <w:r>
              <w:rPr>
                <w:rFonts w:ascii="Cambria" w:hAnsi="Cambria"/>
              </w:rPr>
              <w:t>GST No.</w:t>
            </w:r>
            <w:r>
              <w:rPr>
                <w:rFonts w:ascii="Cambria" w:hAnsi="Cambria"/>
                <w:b w:val="0"/>
              </w:rPr>
              <w:t xml:space="preserve"> to TAO User and should display validation “GST No.” is already assigned to other Buyer.</w:t>
            </w:r>
            <w:bookmarkEnd w:id="10255"/>
            <w:bookmarkEnd w:id="10256"/>
          </w:p>
          <w:p w14:paraId="220203F9" w14:textId="77777777" w:rsidR="009274EA" w:rsidRDefault="00C53038">
            <w:pPr>
              <w:pStyle w:val="Heading112pt"/>
              <w:tabs>
                <w:tab w:val="left" w:pos="10620"/>
              </w:tabs>
              <w:rPr>
                <w:rFonts w:ascii="Cambria" w:hAnsi="Cambria"/>
              </w:rPr>
            </w:pPr>
            <w:bookmarkStart w:id="10257" w:name="_Toc137819982"/>
            <w:bookmarkStart w:id="10258" w:name="_Toc137832646"/>
            <w:r>
              <w:rPr>
                <w:rFonts w:ascii="Cambria" w:hAnsi="Cambria"/>
                <w:b w:val="0"/>
              </w:rPr>
              <w:t xml:space="preserve">System should not allow to update same </w:t>
            </w:r>
            <w:r>
              <w:rPr>
                <w:rFonts w:ascii="Cambria" w:hAnsi="Cambria"/>
              </w:rPr>
              <w:t>FSSAI No.</w:t>
            </w:r>
            <w:r>
              <w:rPr>
                <w:rFonts w:ascii="Cambria" w:hAnsi="Cambria"/>
                <w:b w:val="0"/>
              </w:rPr>
              <w:t xml:space="preserve"> to TAO User and should display validation “FSSAI No.” is already assigned to other Buyer.</w:t>
            </w:r>
            <w:bookmarkEnd w:id="10257"/>
            <w:bookmarkEnd w:id="10258"/>
          </w:p>
          <w:p w14:paraId="425F2892" w14:textId="77777777" w:rsidR="009274EA" w:rsidRDefault="00C53038">
            <w:pPr>
              <w:pStyle w:val="Heading112pt"/>
              <w:tabs>
                <w:tab w:val="left" w:pos="10620"/>
              </w:tabs>
              <w:rPr>
                <w:rFonts w:ascii="Cambria" w:hAnsi="Cambria"/>
              </w:rPr>
            </w:pPr>
            <w:bookmarkStart w:id="10259" w:name="_Toc137819983"/>
            <w:bookmarkStart w:id="10260" w:name="_Toc137832647"/>
            <w:r>
              <w:rPr>
                <w:rFonts w:ascii="Cambria" w:hAnsi="Cambria"/>
                <w:b w:val="0"/>
              </w:rPr>
              <w:t>System should auto generate the “Entity Code”.</w:t>
            </w:r>
            <w:bookmarkEnd w:id="10259"/>
            <w:bookmarkEnd w:id="10260"/>
          </w:p>
          <w:p w14:paraId="57A44876" w14:textId="77777777" w:rsidR="009274EA" w:rsidRDefault="00C53038">
            <w:pPr>
              <w:pStyle w:val="Heading112pt"/>
              <w:tabs>
                <w:tab w:val="left" w:pos="10620"/>
              </w:tabs>
              <w:rPr>
                <w:rFonts w:ascii="Cambria" w:hAnsi="Cambria"/>
              </w:rPr>
            </w:pPr>
            <w:bookmarkStart w:id="10261" w:name="_Toc137819984"/>
            <w:bookmarkStart w:id="10262" w:name="_Toc137832648"/>
            <w:r>
              <w:rPr>
                <w:rFonts w:ascii="Cambria" w:hAnsi="Cambria"/>
                <w:b w:val="0"/>
              </w:rPr>
              <w:t>System should not allow to change the “Entity Code” and field should be disabled in edit and create Buyer page.</w:t>
            </w:r>
            <w:bookmarkEnd w:id="10261"/>
            <w:bookmarkEnd w:id="10262"/>
          </w:p>
          <w:p w14:paraId="547CA9BD" w14:textId="77777777" w:rsidR="009274EA" w:rsidRDefault="00C53038">
            <w:pPr>
              <w:pStyle w:val="Heading112pt"/>
              <w:tabs>
                <w:tab w:val="left" w:pos="10620"/>
              </w:tabs>
              <w:rPr>
                <w:rFonts w:ascii="Cambria" w:hAnsi="Cambria"/>
              </w:rPr>
            </w:pPr>
            <w:bookmarkStart w:id="10263" w:name="_Toc137819985"/>
            <w:bookmarkStart w:id="10264" w:name="_Toc137832649"/>
            <w:r>
              <w:rPr>
                <w:rFonts w:ascii="Cambria" w:hAnsi="Cambria"/>
                <w:b w:val="0"/>
              </w:rPr>
              <w:t>System should display confirmation message “Buyer detail updated successfully” on click of Update button.</w:t>
            </w:r>
            <w:bookmarkEnd w:id="10263"/>
            <w:bookmarkEnd w:id="10264"/>
          </w:p>
          <w:p w14:paraId="4D888D74" w14:textId="77777777" w:rsidR="009274EA" w:rsidRDefault="00C53038">
            <w:pPr>
              <w:pStyle w:val="Heading112pt"/>
              <w:tabs>
                <w:tab w:val="left" w:pos="10620"/>
              </w:tabs>
              <w:rPr>
                <w:rFonts w:ascii="Cambria" w:hAnsi="Cambria"/>
              </w:rPr>
            </w:pPr>
            <w:bookmarkStart w:id="10265" w:name="_Toc137819986"/>
            <w:bookmarkStart w:id="10266" w:name="_Toc137832650"/>
            <w:r>
              <w:rPr>
                <w:rFonts w:ascii="Cambria" w:hAnsi="Cambria"/>
                <w:b w:val="0"/>
              </w:rPr>
              <w:t>System should clear all fields on click of Clear button.</w:t>
            </w:r>
            <w:bookmarkEnd w:id="10265"/>
            <w:bookmarkEnd w:id="10266"/>
          </w:p>
          <w:p w14:paraId="0AA77429" w14:textId="77777777" w:rsidR="009274EA" w:rsidRDefault="00C53038">
            <w:pPr>
              <w:pStyle w:val="Heading112pt"/>
              <w:tabs>
                <w:tab w:val="left" w:pos="10620"/>
              </w:tabs>
              <w:rPr>
                <w:rFonts w:ascii="Cambria" w:hAnsi="Cambria"/>
              </w:rPr>
            </w:pPr>
            <w:bookmarkStart w:id="10267" w:name="_Toc137819987"/>
            <w:bookmarkStart w:id="10268" w:name="_Toc137832651"/>
            <w:r>
              <w:rPr>
                <w:rFonts w:ascii="Cambria" w:hAnsi="Cambria"/>
                <w:b w:val="0"/>
              </w:rPr>
              <w:t xml:space="preserve">System should not TAO user to change the below detail of Buyer under edit </w:t>
            </w:r>
            <w:r>
              <w:rPr>
                <w:rFonts w:ascii="Cambria" w:hAnsi="Cambria"/>
                <w:b w:val="0"/>
                <w:strike/>
              </w:rPr>
              <w:t>tab</w:t>
            </w:r>
            <w:r>
              <w:rPr>
                <w:rFonts w:ascii="Cambria" w:hAnsi="Cambria"/>
                <w:b w:val="0"/>
              </w:rPr>
              <w:t>.</w:t>
            </w:r>
            <w:bookmarkEnd w:id="10267"/>
            <w:bookmarkEnd w:id="10268"/>
          </w:p>
          <w:p w14:paraId="551FF447" w14:textId="77777777" w:rsidR="009274EA" w:rsidRDefault="00C53038">
            <w:pPr>
              <w:pStyle w:val="Heading112pt"/>
              <w:numPr>
                <w:ilvl w:val="1"/>
                <w:numId w:val="2"/>
              </w:numPr>
              <w:tabs>
                <w:tab w:val="left" w:pos="10620"/>
              </w:tabs>
              <w:rPr>
                <w:rFonts w:ascii="Cambria" w:hAnsi="Cambria"/>
              </w:rPr>
            </w:pPr>
            <w:bookmarkStart w:id="10269" w:name="_Toc137819988"/>
            <w:bookmarkStart w:id="10270" w:name="_Toc137832652"/>
            <w:r>
              <w:rPr>
                <w:rFonts w:ascii="Cambria" w:hAnsi="Cambria"/>
              </w:rPr>
              <w:t>Buyer Code</w:t>
            </w:r>
            <w:bookmarkEnd w:id="10269"/>
            <w:bookmarkEnd w:id="10270"/>
          </w:p>
          <w:p w14:paraId="45EB2827" w14:textId="77777777" w:rsidR="009274EA" w:rsidRDefault="00C53038">
            <w:pPr>
              <w:pStyle w:val="Heading112pt"/>
              <w:numPr>
                <w:ilvl w:val="1"/>
                <w:numId w:val="2"/>
              </w:numPr>
              <w:tabs>
                <w:tab w:val="left" w:pos="10620"/>
              </w:tabs>
              <w:rPr>
                <w:rFonts w:ascii="Cambria" w:hAnsi="Cambria"/>
              </w:rPr>
            </w:pPr>
            <w:bookmarkStart w:id="10271" w:name="_Toc137819989"/>
            <w:bookmarkStart w:id="10272" w:name="_Toc137832653"/>
            <w:r>
              <w:rPr>
                <w:rFonts w:ascii="Cambria" w:hAnsi="Cambria"/>
              </w:rPr>
              <w:t>Entity Code</w:t>
            </w:r>
            <w:bookmarkEnd w:id="10271"/>
            <w:bookmarkEnd w:id="10272"/>
          </w:p>
          <w:p w14:paraId="69702A45" w14:textId="77777777" w:rsidR="009274EA" w:rsidRDefault="00C53038">
            <w:pPr>
              <w:pStyle w:val="Heading112pt"/>
              <w:tabs>
                <w:tab w:val="left" w:pos="10620"/>
              </w:tabs>
              <w:rPr>
                <w:rFonts w:ascii="Cambria" w:hAnsi="Cambria"/>
              </w:rPr>
            </w:pPr>
            <w:bookmarkStart w:id="10273" w:name="_Toc137819990"/>
            <w:bookmarkStart w:id="10274" w:name="_Toc137832654"/>
            <w:r>
              <w:rPr>
                <w:rFonts w:ascii="Cambria" w:hAnsi="Cambria"/>
                <w:b w:val="0"/>
              </w:rPr>
              <w:t>Under edit auctioneer profile system should display the “Active, Inactive, Suspend” radio button option.</w:t>
            </w:r>
            <w:bookmarkEnd w:id="10273"/>
            <w:bookmarkEnd w:id="10274"/>
          </w:p>
          <w:p w14:paraId="0F128B8F" w14:textId="77777777" w:rsidR="009274EA" w:rsidRDefault="00C53038">
            <w:pPr>
              <w:pStyle w:val="Heading112pt"/>
              <w:numPr>
                <w:ilvl w:val="1"/>
                <w:numId w:val="2"/>
              </w:numPr>
              <w:tabs>
                <w:tab w:val="left" w:pos="10620"/>
              </w:tabs>
              <w:rPr>
                <w:rFonts w:ascii="Cambria" w:hAnsi="Cambria"/>
              </w:rPr>
            </w:pPr>
            <w:bookmarkStart w:id="10275" w:name="_Toc137819991"/>
            <w:bookmarkStart w:id="10276" w:name="_Toc137832655"/>
            <w:r>
              <w:rPr>
                <w:rFonts w:ascii="Cambria" w:hAnsi="Cambria"/>
                <w:b w:val="0"/>
              </w:rPr>
              <w:lastRenderedPageBreak/>
              <w:t>Active</w:t>
            </w:r>
            <w:bookmarkEnd w:id="10275"/>
            <w:bookmarkEnd w:id="10276"/>
          </w:p>
          <w:p w14:paraId="5580B567" w14:textId="77777777" w:rsidR="009274EA" w:rsidRDefault="00C53038">
            <w:pPr>
              <w:pStyle w:val="Heading112pt"/>
              <w:numPr>
                <w:ilvl w:val="2"/>
                <w:numId w:val="2"/>
              </w:numPr>
              <w:tabs>
                <w:tab w:val="left" w:pos="10620"/>
              </w:tabs>
              <w:rPr>
                <w:rFonts w:ascii="Cambria" w:hAnsi="Cambria"/>
              </w:rPr>
            </w:pPr>
            <w:bookmarkStart w:id="10277" w:name="_Toc137819992"/>
            <w:bookmarkStart w:id="10278" w:name="_Toc137832656"/>
            <w:r>
              <w:rPr>
                <w:rFonts w:ascii="Cambria" w:hAnsi="Cambria"/>
                <w:b w:val="0"/>
              </w:rPr>
              <w:t xml:space="preserve">By default selected, in case </w:t>
            </w:r>
            <w:r>
              <w:rPr>
                <w:rFonts w:ascii="Cambria" w:hAnsi="Cambria"/>
                <w:bCs w:val="0"/>
                <w:sz w:val="22"/>
                <w:szCs w:val="22"/>
              </w:rPr>
              <w:t>Buyer</w:t>
            </w:r>
            <w:r>
              <w:rPr>
                <w:rFonts w:ascii="Cambria" w:hAnsi="Cambria"/>
                <w:b w:val="0"/>
              </w:rPr>
              <w:t xml:space="preserve"> profile is already in approved </w:t>
            </w:r>
            <w:r>
              <w:rPr>
                <w:rFonts w:ascii="Cambria" w:hAnsi="Cambria"/>
                <w:b w:val="0"/>
                <w:strike/>
              </w:rPr>
              <w:t>tab</w:t>
            </w:r>
            <w:r>
              <w:rPr>
                <w:rFonts w:ascii="Cambria" w:hAnsi="Cambria"/>
                <w:b w:val="0"/>
              </w:rPr>
              <w:t>.</w:t>
            </w:r>
            <w:bookmarkEnd w:id="10277"/>
            <w:bookmarkEnd w:id="10278"/>
          </w:p>
          <w:p w14:paraId="45BC230F" w14:textId="77777777" w:rsidR="009274EA" w:rsidRDefault="00C53038">
            <w:pPr>
              <w:pStyle w:val="Heading112pt"/>
              <w:numPr>
                <w:ilvl w:val="1"/>
                <w:numId w:val="2"/>
              </w:numPr>
              <w:tabs>
                <w:tab w:val="left" w:pos="10620"/>
              </w:tabs>
              <w:rPr>
                <w:rFonts w:ascii="Cambria" w:hAnsi="Cambria"/>
              </w:rPr>
            </w:pPr>
            <w:bookmarkStart w:id="10279" w:name="_Toc137819993"/>
            <w:bookmarkStart w:id="10280" w:name="_Toc137832657"/>
            <w:r>
              <w:rPr>
                <w:rFonts w:ascii="Cambria" w:hAnsi="Cambria"/>
                <w:b w:val="0"/>
              </w:rPr>
              <w:t>Inactive</w:t>
            </w:r>
            <w:bookmarkEnd w:id="10279"/>
            <w:bookmarkEnd w:id="10280"/>
          </w:p>
          <w:p w14:paraId="5D99CCD7" w14:textId="77777777" w:rsidR="009274EA" w:rsidRDefault="00C53038">
            <w:pPr>
              <w:pStyle w:val="Heading112pt"/>
              <w:numPr>
                <w:ilvl w:val="2"/>
                <w:numId w:val="2"/>
              </w:numPr>
              <w:tabs>
                <w:tab w:val="left" w:pos="10620"/>
              </w:tabs>
              <w:rPr>
                <w:rFonts w:ascii="Cambria" w:hAnsi="Cambria"/>
              </w:rPr>
            </w:pPr>
            <w:bookmarkStart w:id="10281" w:name="_Toc137819994"/>
            <w:bookmarkStart w:id="10282" w:name="_Toc137832658"/>
            <w:r>
              <w:rPr>
                <w:rFonts w:ascii="Cambria" w:hAnsi="Cambria"/>
                <w:b w:val="0"/>
              </w:rPr>
              <w:t xml:space="preserve">By default selected, in case </w:t>
            </w:r>
            <w:r>
              <w:rPr>
                <w:rFonts w:ascii="Cambria" w:hAnsi="Cambria"/>
                <w:bCs w:val="0"/>
                <w:sz w:val="22"/>
                <w:szCs w:val="22"/>
              </w:rPr>
              <w:t>Buyer</w:t>
            </w:r>
            <w:r>
              <w:rPr>
                <w:rFonts w:ascii="Cambria" w:hAnsi="Cambria"/>
                <w:b w:val="0"/>
              </w:rPr>
              <w:t xml:space="preserve"> profile is already in Inactive </w:t>
            </w:r>
            <w:r>
              <w:rPr>
                <w:rFonts w:ascii="Cambria" w:hAnsi="Cambria"/>
                <w:b w:val="0"/>
                <w:strike/>
              </w:rPr>
              <w:t>tab</w:t>
            </w:r>
            <w:r>
              <w:rPr>
                <w:rFonts w:ascii="Cambria" w:hAnsi="Cambria"/>
                <w:b w:val="0"/>
              </w:rPr>
              <w:t>.</w:t>
            </w:r>
            <w:bookmarkEnd w:id="10281"/>
            <w:bookmarkEnd w:id="10282"/>
          </w:p>
          <w:p w14:paraId="70543E80" w14:textId="77777777" w:rsidR="009274EA" w:rsidRDefault="00C53038">
            <w:pPr>
              <w:pStyle w:val="Heading112pt"/>
              <w:numPr>
                <w:ilvl w:val="1"/>
                <w:numId w:val="2"/>
              </w:numPr>
              <w:tabs>
                <w:tab w:val="left" w:pos="10620"/>
              </w:tabs>
              <w:rPr>
                <w:rFonts w:ascii="Cambria" w:hAnsi="Cambria"/>
              </w:rPr>
            </w:pPr>
            <w:bookmarkStart w:id="10283" w:name="_Toc137819995"/>
            <w:bookmarkStart w:id="10284" w:name="_Toc137832659"/>
            <w:r>
              <w:rPr>
                <w:rFonts w:ascii="Cambria" w:hAnsi="Cambria"/>
                <w:b w:val="0"/>
              </w:rPr>
              <w:t>Suspend</w:t>
            </w:r>
            <w:bookmarkEnd w:id="10283"/>
            <w:bookmarkEnd w:id="10284"/>
          </w:p>
          <w:p w14:paraId="6AEEB201" w14:textId="77777777" w:rsidR="009274EA" w:rsidRDefault="00C53038">
            <w:pPr>
              <w:pStyle w:val="Heading112pt"/>
              <w:numPr>
                <w:ilvl w:val="2"/>
                <w:numId w:val="2"/>
              </w:numPr>
              <w:tabs>
                <w:tab w:val="left" w:pos="10620"/>
              </w:tabs>
              <w:rPr>
                <w:rFonts w:ascii="Cambria" w:hAnsi="Cambria"/>
              </w:rPr>
            </w:pPr>
            <w:bookmarkStart w:id="10285" w:name="_Toc137819996"/>
            <w:bookmarkStart w:id="10286" w:name="_Toc137832660"/>
            <w:r>
              <w:rPr>
                <w:rFonts w:ascii="Cambria" w:hAnsi="Cambria"/>
                <w:b w:val="0"/>
              </w:rPr>
              <w:t xml:space="preserve">By default selected, in case </w:t>
            </w:r>
            <w:r>
              <w:rPr>
                <w:rFonts w:ascii="Cambria" w:hAnsi="Cambria"/>
                <w:bCs w:val="0"/>
                <w:sz w:val="22"/>
                <w:szCs w:val="22"/>
              </w:rPr>
              <w:t>Buyer</w:t>
            </w:r>
            <w:r>
              <w:rPr>
                <w:rFonts w:ascii="Cambria" w:hAnsi="Cambria"/>
                <w:b w:val="0"/>
              </w:rPr>
              <w:t xml:space="preserve"> profile is already in Suspended </w:t>
            </w:r>
            <w:r>
              <w:rPr>
                <w:rFonts w:ascii="Cambria" w:hAnsi="Cambria"/>
                <w:b w:val="0"/>
                <w:strike/>
              </w:rPr>
              <w:t>tab</w:t>
            </w:r>
            <w:r>
              <w:rPr>
                <w:rFonts w:ascii="Cambria" w:hAnsi="Cambria"/>
                <w:b w:val="0"/>
              </w:rPr>
              <w:t>.</w:t>
            </w:r>
            <w:bookmarkEnd w:id="10285"/>
            <w:bookmarkEnd w:id="10286"/>
          </w:p>
          <w:p w14:paraId="622FB3CB" w14:textId="77777777" w:rsidR="009274EA" w:rsidRDefault="00C53038">
            <w:pPr>
              <w:pStyle w:val="Heading112pt"/>
              <w:tabs>
                <w:tab w:val="left" w:pos="10620"/>
              </w:tabs>
              <w:rPr>
                <w:rFonts w:ascii="Cambria" w:hAnsi="Cambria"/>
              </w:rPr>
            </w:pPr>
            <w:bookmarkStart w:id="10287" w:name="_Toc137819997"/>
            <w:bookmarkStart w:id="10288" w:name="_Toc137832661"/>
            <w:r>
              <w:rPr>
                <w:rFonts w:ascii="Cambria" w:hAnsi="Cambria"/>
                <w:b w:val="0"/>
              </w:rPr>
              <w:t xml:space="preserve">System should move the profile under “Inactive” </w:t>
            </w:r>
            <w:r>
              <w:rPr>
                <w:rFonts w:ascii="Cambria" w:hAnsi="Cambria"/>
                <w:b w:val="0"/>
                <w:strike/>
              </w:rPr>
              <w:t>tab</w:t>
            </w:r>
            <w:r>
              <w:rPr>
                <w:rFonts w:ascii="Cambria" w:hAnsi="Cambria"/>
                <w:b w:val="0"/>
              </w:rPr>
              <w:t xml:space="preserve"> if TAO user clicks on update button after selection of Inactive radio button for “</w:t>
            </w:r>
            <w:r>
              <w:rPr>
                <w:rFonts w:ascii="Cambria" w:hAnsi="Cambria"/>
                <w:bCs w:val="0"/>
                <w:sz w:val="22"/>
                <w:szCs w:val="22"/>
              </w:rPr>
              <w:t xml:space="preserve">Buyer” </w:t>
            </w:r>
            <w:r>
              <w:rPr>
                <w:rFonts w:ascii="Cambria" w:hAnsi="Cambria"/>
                <w:b w:val="0"/>
                <w:bCs w:val="0"/>
                <w:sz w:val="22"/>
                <w:szCs w:val="22"/>
              </w:rPr>
              <w:t>with confirmation message “Profile inactivated successfully”.</w:t>
            </w:r>
            <w:bookmarkEnd w:id="10287"/>
            <w:bookmarkEnd w:id="10288"/>
          </w:p>
          <w:p w14:paraId="5B114E15" w14:textId="77777777" w:rsidR="009274EA" w:rsidRDefault="00C53038">
            <w:pPr>
              <w:pStyle w:val="Heading112pt"/>
              <w:tabs>
                <w:tab w:val="left" w:pos="10620"/>
              </w:tabs>
              <w:rPr>
                <w:rFonts w:ascii="Cambria" w:hAnsi="Cambria"/>
              </w:rPr>
            </w:pPr>
            <w:bookmarkStart w:id="10289" w:name="_Toc137819998"/>
            <w:bookmarkStart w:id="10290" w:name="_Toc137832662"/>
            <w:r>
              <w:rPr>
                <w:rFonts w:ascii="Cambria" w:hAnsi="Cambria"/>
                <w:b w:val="0"/>
              </w:rPr>
              <w:t>System should not allow to view or log in application to “</w:t>
            </w:r>
            <w:r>
              <w:rPr>
                <w:rFonts w:ascii="Cambria" w:hAnsi="Cambria"/>
                <w:bCs w:val="0"/>
                <w:sz w:val="22"/>
                <w:szCs w:val="22"/>
              </w:rPr>
              <w:t xml:space="preserve">Buyer” </w:t>
            </w:r>
            <w:r>
              <w:rPr>
                <w:rFonts w:ascii="Cambria" w:hAnsi="Cambria"/>
                <w:b w:val="0"/>
                <w:bCs w:val="0"/>
                <w:sz w:val="22"/>
                <w:szCs w:val="22"/>
              </w:rPr>
              <w:t>if his/her profile is inactivated.</w:t>
            </w:r>
            <w:bookmarkEnd w:id="10289"/>
            <w:bookmarkEnd w:id="10290"/>
          </w:p>
          <w:p w14:paraId="41ED6594" w14:textId="77777777" w:rsidR="009274EA" w:rsidRDefault="00C53038">
            <w:pPr>
              <w:pStyle w:val="Heading112pt"/>
              <w:tabs>
                <w:tab w:val="left" w:pos="10620"/>
              </w:tabs>
              <w:rPr>
                <w:rFonts w:ascii="Cambria" w:hAnsi="Cambria"/>
              </w:rPr>
            </w:pPr>
            <w:bookmarkStart w:id="10291" w:name="_Toc137819999"/>
            <w:bookmarkStart w:id="10292" w:name="_Toc137832663"/>
            <w:r>
              <w:rPr>
                <w:rFonts w:ascii="Cambria" w:hAnsi="Cambria"/>
                <w:b w:val="0"/>
                <w:bCs w:val="0"/>
                <w:sz w:val="22"/>
                <w:szCs w:val="22"/>
              </w:rPr>
              <w:t xml:space="preserve">System should make all </w:t>
            </w:r>
            <w:r>
              <w:rPr>
                <w:rFonts w:ascii="Cambria" w:hAnsi="Cambria"/>
                <w:sz w:val="22"/>
                <w:szCs w:val="22"/>
              </w:rPr>
              <w:t xml:space="preserve">Associate </w:t>
            </w:r>
            <w:r>
              <w:rPr>
                <w:rFonts w:ascii="Cambria" w:hAnsi="Cambria"/>
                <w:bCs w:val="0"/>
                <w:sz w:val="22"/>
                <w:szCs w:val="22"/>
              </w:rPr>
              <w:t>Buyer</w:t>
            </w:r>
            <w:r>
              <w:rPr>
                <w:rFonts w:ascii="Cambria" w:hAnsi="Cambria"/>
                <w:b w:val="0"/>
              </w:rPr>
              <w:t xml:space="preserve"> </w:t>
            </w:r>
            <w:r>
              <w:rPr>
                <w:rFonts w:ascii="Cambria" w:hAnsi="Cambria"/>
                <w:sz w:val="22"/>
                <w:szCs w:val="22"/>
              </w:rPr>
              <w:t xml:space="preserve">/ </w:t>
            </w:r>
            <w:r>
              <w:rPr>
                <w:rFonts w:ascii="Cambria" w:hAnsi="Cambria"/>
                <w:bCs w:val="0"/>
                <w:sz w:val="22"/>
                <w:szCs w:val="22"/>
              </w:rPr>
              <w:t>Post Auction Associate Buyer</w:t>
            </w:r>
            <w:r>
              <w:rPr>
                <w:rFonts w:ascii="Cambria" w:hAnsi="Cambria"/>
                <w:b w:val="0"/>
              </w:rPr>
              <w:t xml:space="preserve"> </w:t>
            </w:r>
            <w:r>
              <w:rPr>
                <w:rFonts w:ascii="Cambria" w:hAnsi="Cambria"/>
                <w:b w:val="0"/>
                <w:bCs w:val="0"/>
                <w:sz w:val="22"/>
                <w:szCs w:val="22"/>
              </w:rPr>
              <w:t xml:space="preserve">profile under inactive mode who are registered under respective </w:t>
            </w:r>
            <w:r>
              <w:rPr>
                <w:rFonts w:ascii="Cambria" w:hAnsi="Cambria"/>
                <w:b w:val="0"/>
              </w:rPr>
              <w:t>“</w:t>
            </w:r>
            <w:r>
              <w:rPr>
                <w:rFonts w:ascii="Cambria" w:hAnsi="Cambria"/>
                <w:bCs w:val="0"/>
                <w:sz w:val="22"/>
                <w:szCs w:val="22"/>
              </w:rPr>
              <w:t xml:space="preserve">Buyer” </w:t>
            </w:r>
            <w:r>
              <w:rPr>
                <w:rFonts w:ascii="Cambria" w:hAnsi="Cambria"/>
                <w:b w:val="0"/>
                <w:bCs w:val="0"/>
                <w:sz w:val="22"/>
                <w:szCs w:val="22"/>
              </w:rPr>
              <w:t xml:space="preserve">when </w:t>
            </w:r>
            <w:r>
              <w:rPr>
                <w:rFonts w:ascii="Cambria" w:hAnsi="Cambria"/>
                <w:b w:val="0"/>
              </w:rPr>
              <w:t>“</w:t>
            </w:r>
            <w:r>
              <w:rPr>
                <w:rFonts w:ascii="Cambria" w:hAnsi="Cambria"/>
                <w:bCs w:val="0"/>
                <w:sz w:val="22"/>
                <w:szCs w:val="22"/>
              </w:rPr>
              <w:t xml:space="preserve">Buyer” </w:t>
            </w:r>
            <w:r>
              <w:rPr>
                <w:rFonts w:ascii="Cambria" w:hAnsi="Cambria"/>
                <w:b w:val="0"/>
                <w:bCs w:val="0"/>
                <w:sz w:val="22"/>
                <w:szCs w:val="22"/>
              </w:rPr>
              <w:t>profile is inactivated.</w:t>
            </w:r>
            <w:bookmarkEnd w:id="10291"/>
            <w:bookmarkEnd w:id="10292"/>
          </w:p>
          <w:p w14:paraId="4B5EB276" w14:textId="77777777" w:rsidR="009274EA" w:rsidRDefault="00C53038">
            <w:pPr>
              <w:pStyle w:val="Heading112pt"/>
              <w:tabs>
                <w:tab w:val="left" w:pos="10620"/>
              </w:tabs>
              <w:rPr>
                <w:rFonts w:ascii="Cambria" w:hAnsi="Cambria"/>
              </w:rPr>
            </w:pPr>
            <w:bookmarkStart w:id="10293" w:name="_Toc137820000"/>
            <w:bookmarkStart w:id="10294" w:name="_Toc137832664"/>
            <w:r>
              <w:rPr>
                <w:rFonts w:ascii="Cambria" w:hAnsi="Cambria"/>
                <w:b w:val="0"/>
              </w:rPr>
              <w:t xml:space="preserve">System should move the profile under “Suspended” </w:t>
            </w:r>
            <w:r>
              <w:rPr>
                <w:rFonts w:ascii="Cambria" w:hAnsi="Cambria"/>
                <w:b w:val="0"/>
                <w:strike/>
              </w:rPr>
              <w:t>tab</w:t>
            </w:r>
            <w:r>
              <w:rPr>
                <w:rFonts w:ascii="Cambria" w:hAnsi="Cambria"/>
                <w:b w:val="0"/>
              </w:rPr>
              <w:t xml:space="preserve"> if TAO user clicks on update button after selection of suspend radio button for “</w:t>
            </w:r>
            <w:r>
              <w:rPr>
                <w:rFonts w:ascii="Cambria" w:hAnsi="Cambria"/>
                <w:bCs w:val="0"/>
                <w:sz w:val="22"/>
                <w:szCs w:val="22"/>
              </w:rPr>
              <w:t xml:space="preserve">Buyer” </w:t>
            </w:r>
            <w:r>
              <w:rPr>
                <w:rFonts w:ascii="Cambria" w:hAnsi="Cambria"/>
                <w:b w:val="0"/>
                <w:bCs w:val="0"/>
                <w:sz w:val="22"/>
                <w:szCs w:val="22"/>
              </w:rPr>
              <w:t>with confirmation message “Profile suspended successfully”.</w:t>
            </w:r>
            <w:bookmarkEnd w:id="10293"/>
            <w:bookmarkEnd w:id="10294"/>
          </w:p>
          <w:p w14:paraId="0AF12E97" w14:textId="77777777" w:rsidR="009274EA" w:rsidRDefault="00C53038">
            <w:pPr>
              <w:pStyle w:val="Heading112pt"/>
              <w:tabs>
                <w:tab w:val="left" w:pos="10620"/>
              </w:tabs>
              <w:rPr>
                <w:rFonts w:ascii="Cambria" w:hAnsi="Cambria"/>
              </w:rPr>
            </w:pPr>
            <w:bookmarkStart w:id="10295" w:name="_Toc137820001"/>
            <w:bookmarkStart w:id="10296" w:name="_Toc137832665"/>
            <w:r>
              <w:rPr>
                <w:rFonts w:ascii="Cambria" w:hAnsi="Cambria"/>
                <w:b w:val="0"/>
              </w:rPr>
              <w:t>System should permanent cancel registration in application for “</w:t>
            </w:r>
            <w:r>
              <w:rPr>
                <w:rFonts w:ascii="Cambria" w:hAnsi="Cambria"/>
                <w:bCs w:val="0"/>
                <w:sz w:val="22"/>
                <w:szCs w:val="22"/>
              </w:rPr>
              <w:t xml:space="preserve">Buyer” </w:t>
            </w:r>
            <w:r>
              <w:rPr>
                <w:rFonts w:ascii="Cambria" w:hAnsi="Cambria"/>
                <w:b w:val="0"/>
                <w:bCs w:val="0"/>
                <w:sz w:val="22"/>
                <w:szCs w:val="22"/>
              </w:rPr>
              <w:t>if his/her profile is suspended.</w:t>
            </w:r>
            <w:bookmarkEnd w:id="10295"/>
            <w:bookmarkEnd w:id="10296"/>
          </w:p>
          <w:p w14:paraId="61950289" w14:textId="77777777" w:rsidR="009274EA" w:rsidRDefault="00C53038">
            <w:pPr>
              <w:pStyle w:val="Heading112pt"/>
              <w:tabs>
                <w:tab w:val="left" w:pos="10620"/>
              </w:tabs>
              <w:rPr>
                <w:rFonts w:ascii="Cambria" w:hAnsi="Cambria"/>
              </w:rPr>
            </w:pPr>
            <w:bookmarkStart w:id="10297" w:name="_Toc137820002"/>
            <w:bookmarkStart w:id="10298" w:name="_Toc137832666"/>
            <w:r>
              <w:rPr>
                <w:rFonts w:ascii="Cambria" w:hAnsi="Cambria"/>
                <w:b w:val="0"/>
                <w:bCs w:val="0"/>
                <w:sz w:val="22"/>
                <w:szCs w:val="22"/>
              </w:rPr>
              <w:t xml:space="preserve">System should make all </w:t>
            </w:r>
            <w:r>
              <w:rPr>
                <w:rFonts w:ascii="Cambria" w:hAnsi="Cambria"/>
                <w:sz w:val="22"/>
                <w:szCs w:val="22"/>
              </w:rPr>
              <w:t xml:space="preserve">Associate </w:t>
            </w:r>
            <w:r>
              <w:rPr>
                <w:rFonts w:ascii="Cambria" w:hAnsi="Cambria"/>
                <w:bCs w:val="0"/>
                <w:sz w:val="22"/>
                <w:szCs w:val="22"/>
              </w:rPr>
              <w:t>Buyer</w:t>
            </w:r>
            <w:r>
              <w:rPr>
                <w:rFonts w:ascii="Cambria" w:hAnsi="Cambria"/>
                <w:b w:val="0"/>
              </w:rPr>
              <w:t xml:space="preserve"> </w:t>
            </w:r>
            <w:r>
              <w:rPr>
                <w:rFonts w:ascii="Cambria" w:hAnsi="Cambria"/>
                <w:sz w:val="22"/>
                <w:szCs w:val="22"/>
              </w:rPr>
              <w:t xml:space="preserve">/ </w:t>
            </w:r>
            <w:r>
              <w:rPr>
                <w:rFonts w:ascii="Cambria" w:hAnsi="Cambria"/>
                <w:bCs w:val="0"/>
                <w:sz w:val="22"/>
                <w:szCs w:val="22"/>
              </w:rPr>
              <w:t>Post Auction Associate Buyer</w:t>
            </w:r>
            <w:r>
              <w:rPr>
                <w:rFonts w:ascii="Cambria" w:hAnsi="Cambria"/>
                <w:b w:val="0"/>
              </w:rPr>
              <w:t xml:space="preserve"> </w:t>
            </w:r>
            <w:r>
              <w:rPr>
                <w:rFonts w:ascii="Cambria" w:hAnsi="Cambria"/>
                <w:b w:val="0"/>
                <w:bCs w:val="0"/>
                <w:sz w:val="22"/>
                <w:szCs w:val="22"/>
              </w:rPr>
              <w:t xml:space="preserve">profile under Suspended mode who are registered under respective </w:t>
            </w:r>
            <w:r>
              <w:rPr>
                <w:rFonts w:ascii="Cambria" w:hAnsi="Cambria"/>
                <w:b w:val="0"/>
              </w:rPr>
              <w:t>“</w:t>
            </w:r>
            <w:r>
              <w:rPr>
                <w:rFonts w:ascii="Cambria" w:hAnsi="Cambria"/>
                <w:bCs w:val="0"/>
                <w:sz w:val="22"/>
                <w:szCs w:val="22"/>
              </w:rPr>
              <w:t xml:space="preserve">Buyer” </w:t>
            </w:r>
            <w:r>
              <w:rPr>
                <w:rFonts w:ascii="Cambria" w:hAnsi="Cambria"/>
                <w:b w:val="0"/>
                <w:bCs w:val="0"/>
                <w:sz w:val="22"/>
                <w:szCs w:val="22"/>
              </w:rPr>
              <w:t xml:space="preserve">when </w:t>
            </w:r>
            <w:r>
              <w:rPr>
                <w:rFonts w:ascii="Cambria" w:hAnsi="Cambria"/>
                <w:b w:val="0"/>
              </w:rPr>
              <w:t>“</w:t>
            </w:r>
            <w:r>
              <w:rPr>
                <w:rFonts w:ascii="Cambria" w:hAnsi="Cambria"/>
                <w:bCs w:val="0"/>
                <w:sz w:val="22"/>
                <w:szCs w:val="22"/>
              </w:rPr>
              <w:t xml:space="preserve">Buyer” </w:t>
            </w:r>
            <w:r>
              <w:rPr>
                <w:rFonts w:ascii="Cambria" w:hAnsi="Cambria"/>
                <w:b w:val="0"/>
                <w:bCs w:val="0"/>
                <w:sz w:val="22"/>
                <w:szCs w:val="22"/>
              </w:rPr>
              <w:t xml:space="preserve">profile is </w:t>
            </w:r>
            <w:r>
              <w:rPr>
                <w:rFonts w:ascii="Cambria" w:hAnsi="Cambria"/>
                <w:b w:val="0"/>
              </w:rPr>
              <w:t>suspended</w:t>
            </w:r>
            <w:r>
              <w:rPr>
                <w:rFonts w:ascii="Cambria" w:hAnsi="Cambria"/>
                <w:b w:val="0"/>
                <w:bCs w:val="0"/>
                <w:sz w:val="22"/>
                <w:szCs w:val="22"/>
              </w:rPr>
              <w:t xml:space="preserve"> and should not allow them to log in.</w:t>
            </w:r>
            <w:bookmarkEnd w:id="10297"/>
            <w:bookmarkEnd w:id="10298"/>
          </w:p>
          <w:p w14:paraId="2C8F3E01" w14:textId="77777777" w:rsidR="009274EA" w:rsidRDefault="00C53038">
            <w:pPr>
              <w:pStyle w:val="Heading112pt"/>
              <w:tabs>
                <w:tab w:val="left" w:pos="10620"/>
              </w:tabs>
              <w:rPr>
                <w:rFonts w:ascii="Cambria" w:hAnsi="Cambria"/>
              </w:rPr>
            </w:pPr>
            <w:bookmarkStart w:id="10299" w:name="_Toc137820003"/>
            <w:bookmarkStart w:id="10300" w:name="_Toc137832667"/>
            <w:r>
              <w:rPr>
                <w:rFonts w:ascii="Cambria" w:hAnsi="Cambria"/>
                <w:b w:val="0"/>
              </w:rPr>
              <w:t xml:space="preserve">System should provide “view link” against each profile under manage user </w:t>
            </w:r>
            <w:r>
              <w:rPr>
                <w:rFonts w:ascii="Cambria" w:hAnsi="Cambria"/>
                <w:b w:val="0"/>
                <w:strike/>
              </w:rPr>
              <w:t>tab</w:t>
            </w:r>
            <w:r>
              <w:rPr>
                <w:rFonts w:ascii="Cambria" w:hAnsi="Cambria"/>
                <w:b w:val="0"/>
              </w:rPr>
              <w:t>.</w:t>
            </w:r>
            <w:bookmarkEnd w:id="10299"/>
            <w:bookmarkEnd w:id="10300"/>
          </w:p>
          <w:p w14:paraId="0E4A65FD" w14:textId="77777777" w:rsidR="009274EA" w:rsidRDefault="00C53038">
            <w:pPr>
              <w:pStyle w:val="Heading112pt"/>
              <w:tabs>
                <w:tab w:val="left" w:pos="10620"/>
              </w:tabs>
              <w:rPr>
                <w:rFonts w:ascii="Cambria" w:hAnsi="Cambria"/>
              </w:rPr>
            </w:pPr>
            <w:bookmarkStart w:id="10301" w:name="_Toc137820004"/>
            <w:bookmarkStart w:id="10302" w:name="_Toc137832668"/>
            <w:r>
              <w:rPr>
                <w:rFonts w:ascii="Cambria" w:hAnsi="Cambria"/>
                <w:b w:val="0"/>
              </w:rPr>
              <w:t>System should display full profile of “</w:t>
            </w:r>
            <w:r>
              <w:rPr>
                <w:rFonts w:ascii="Cambria" w:hAnsi="Cambria"/>
                <w:bCs w:val="0"/>
                <w:sz w:val="22"/>
                <w:szCs w:val="22"/>
              </w:rPr>
              <w:t>Buyer</w:t>
            </w:r>
            <w:r>
              <w:rPr>
                <w:rFonts w:ascii="Cambria" w:hAnsi="Cambria"/>
                <w:b w:val="0"/>
              </w:rPr>
              <w:t>” in view only mode with export to PDF option.</w:t>
            </w:r>
            <w:bookmarkEnd w:id="10301"/>
            <w:bookmarkEnd w:id="10302"/>
          </w:p>
          <w:p w14:paraId="5737422C" w14:textId="77777777" w:rsidR="009274EA" w:rsidRDefault="00C53038">
            <w:pPr>
              <w:pStyle w:val="Heading112pt"/>
              <w:tabs>
                <w:tab w:val="left" w:pos="10620"/>
              </w:tabs>
              <w:rPr>
                <w:rFonts w:ascii="Cambria" w:hAnsi="Cambria"/>
              </w:rPr>
            </w:pPr>
            <w:bookmarkStart w:id="10303" w:name="_Toc137820005"/>
            <w:bookmarkStart w:id="10304" w:name="_Toc137832669"/>
            <w:r>
              <w:rPr>
                <w:rFonts w:ascii="Cambria" w:hAnsi="Cambria"/>
                <w:b w:val="0"/>
              </w:rPr>
              <w:t xml:space="preserve">System should display list of all </w:t>
            </w:r>
            <w:r>
              <w:rPr>
                <w:rFonts w:ascii="Cambria" w:hAnsi="Cambria"/>
                <w:sz w:val="22"/>
                <w:szCs w:val="22"/>
              </w:rPr>
              <w:t xml:space="preserve">Associate </w:t>
            </w:r>
            <w:r>
              <w:rPr>
                <w:rFonts w:ascii="Cambria" w:hAnsi="Cambria"/>
                <w:bCs w:val="0"/>
                <w:sz w:val="22"/>
                <w:szCs w:val="22"/>
              </w:rPr>
              <w:t>Buyer</w:t>
            </w:r>
            <w:r>
              <w:rPr>
                <w:rFonts w:ascii="Cambria" w:hAnsi="Cambria"/>
                <w:b w:val="0"/>
              </w:rPr>
              <w:t xml:space="preserve"> </w:t>
            </w:r>
            <w:r>
              <w:rPr>
                <w:rFonts w:ascii="Cambria" w:hAnsi="Cambria"/>
                <w:sz w:val="22"/>
                <w:szCs w:val="22"/>
              </w:rPr>
              <w:t xml:space="preserve">/ </w:t>
            </w:r>
            <w:r>
              <w:rPr>
                <w:rFonts w:ascii="Cambria" w:hAnsi="Cambria"/>
                <w:bCs w:val="0"/>
                <w:sz w:val="22"/>
                <w:szCs w:val="22"/>
              </w:rPr>
              <w:t xml:space="preserve">Post Auction Associate Buyer </w:t>
            </w:r>
            <w:r>
              <w:rPr>
                <w:rFonts w:ascii="Cambria" w:hAnsi="Cambria"/>
                <w:b w:val="0"/>
                <w:bCs w:val="0"/>
                <w:sz w:val="22"/>
                <w:szCs w:val="22"/>
              </w:rPr>
              <w:t>who are registered with under respective “</w:t>
            </w:r>
            <w:r>
              <w:rPr>
                <w:rFonts w:ascii="Cambria" w:hAnsi="Cambria"/>
                <w:bCs w:val="0"/>
                <w:sz w:val="22"/>
                <w:szCs w:val="22"/>
              </w:rPr>
              <w:t>Buyer</w:t>
            </w:r>
            <w:r>
              <w:rPr>
                <w:rFonts w:ascii="Cambria" w:hAnsi="Cambria"/>
                <w:b w:val="0"/>
                <w:bCs w:val="0"/>
                <w:sz w:val="22"/>
                <w:szCs w:val="22"/>
              </w:rPr>
              <w:t>” under “</w:t>
            </w:r>
            <w:r>
              <w:rPr>
                <w:rFonts w:ascii="Cambria" w:hAnsi="Cambria"/>
                <w:sz w:val="22"/>
                <w:szCs w:val="22"/>
              </w:rPr>
              <w:t>Associate Buyer Section”</w:t>
            </w:r>
            <w:bookmarkEnd w:id="10303"/>
            <w:bookmarkEnd w:id="10304"/>
          </w:p>
          <w:p w14:paraId="7DF272B7" w14:textId="77777777" w:rsidR="009274EA" w:rsidRDefault="00C53038">
            <w:pPr>
              <w:pStyle w:val="Heading112pt"/>
              <w:tabs>
                <w:tab w:val="left" w:pos="10620"/>
              </w:tabs>
              <w:rPr>
                <w:rFonts w:ascii="Cambria" w:hAnsi="Cambria"/>
              </w:rPr>
            </w:pPr>
            <w:bookmarkStart w:id="10305" w:name="_Toc137820006"/>
            <w:bookmarkStart w:id="10306" w:name="_Toc137832670"/>
            <w:r>
              <w:rPr>
                <w:rFonts w:ascii="Cambria" w:hAnsi="Cambria"/>
                <w:b w:val="0"/>
                <w:bCs w:val="0"/>
                <w:sz w:val="22"/>
                <w:szCs w:val="22"/>
              </w:rPr>
              <w:t xml:space="preserve">System should display below details under </w:t>
            </w:r>
            <w:r>
              <w:rPr>
                <w:rFonts w:ascii="Cambria" w:hAnsi="Cambria"/>
                <w:sz w:val="22"/>
                <w:szCs w:val="22"/>
              </w:rPr>
              <w:t xml:space="preserve">Associate </w:t>
            </w:r>
            <w:r>
              <w:rPr>
                <w:rFonts w:ascii="Cambria" w:hAnsi="Cambria"/>
                <w:bCs w:val="0"/>
                <w:sz w:val="22"/>
                <w:szCs w:val="22"/>
              </w:rPr>
              <w:t>Buyer</w:t>
            </w:r>
            <w:r>
              <w:rPr>
                <w:rFonts w:ascii="Cambria" w:hAnsi="Cambria"/>
                <w:b w:val="0"/>
              </w:rPr>
              <w:t xml:space="preserve"> </w:t>
            </w:r>
            <w:r>
              <w:rPr>
                <w:rFonts w:ascii="Cambria" w:hAnsi="Cambria"/>
                <w:sz w:val="22"/>
                <w:szCs w:val="22"/>
              </w:rPr>
              <w:t xml:space="preserve">/ </w:t>
            </w:r>
            <w:r>
              <w:rPr>
                <w:rFonts w:ascii="Cambria" w:hAnsi="Cambria"/>
                <w:bCs w:val="0"/>
                <w:sz w:val="22"/>
                <w:szCs w:val="22"/>
              </w:rPr>
              <w:t xml:space="preserve">Post Auction Associate Buyer </w:t>
            </w:r>
            <w:r>
              <w:rPr>
                <w:rFonts w:ascii="Cambria" w:hAnsi="Cambria"/>
                <w:b w:val="0"/>
                <w:bCs w:val="0"/>
                <w:sz w:val="22"/>
                <w:szCs w:val="22"/>
              </w:rPr>
              <w:t>list</w:t>
            </w:r>
            <w:r>
              <w:rPr>
                <w:rFonts w:ascii="Cambria" w:hAnsi="Cambria"/>
                <w:bCs w:val="0"/>
                <w:sz w:val="22"/>
                <w:szCs w:val="22"/>
              </w:rPr>
              <w:t>.</w:t>
            </w:r>
            <w:bookmarkEnd w:id="10305"/>
            <w:bookmarkEnd w:id="10306"/>
          </w:p>
          <w:p w14:paraId="5927C36D" w14:textId="77777777" w:rsidR="009274EA" w:rsidRDefault="00C53038">
            <w:pPr>
              <w:pStyle w:val="Heading112pt"/>
              <w:numPr>
                <w:ilvl w:val="1"/>
                <w:numId w:val="2"/>
              </w:numPr>
              <w:tabs>
                <w:tab w:val="left" w:pos="10620"/>
              </w:tabs>
              <w:rPr>
                <w:rFonts w:ascii="Cambria" w:hAnsi="Cambria"/>
              </w:rPr>
            </w:pPr>
            <w:bookmarkStart w:id="10307" w:name="_Toc137820007"/>
            <w:bookmarkStart w:id="10308" w:name="_Toc137832671"/>
            <w:r>
              <w:rPr>
                <w:rFonts w:ascii="Cambria" w:hAnsi="Cambria"/>
                <w:b w:val="0"/>
              </w:rPr>
              <w:t>Sr.</w:t>
            </w:r>
            <w:bookmarkEnd w:id="10307"/>
            <w:bookmarkEnd w:id="10308"/>
          </w:p>
          <w:p w14:paraId="65810AA1" w14:textId="77777777" w:rsidR="009274EA" w:rsidRDefault="00C53038">
            <w:pPr>
              <w:pStyle w:val="Heading112pt"/>
              <w:numPr>
                <w:ilvl w:val="1"/>
                <w:numId w:val="2"/>
              </w:numPr>
              <w:tabs>
                <w:tab w:val="left" w:pos="10620"/>
              </w:tabs>
              <w:rPr>
                <w:rFonts w:ascii="Cambria" w:hAnsi="Cambria"/>
                <w:b w:val="0"/>
              </w:rPr>
            </w:pPr>
            <w:bookmarkStart w:id="10309" w:name="_Toc137820008"/>
            <w:bookmarkStart w:id="10310" w:name="_Toc137832672"/>
            <w:r>
              <w:rPr>
                <w:rFonts w:ascii="Cambria" w:hAnsi="Cambria"/>
                <w:b w:val="0"/>
                <w:sz w:val="22"/>
                <w:szCs w:val="22"/>
              </w:rPr>
              <w:t xml:space="preserve">Associate </w:t>
            </w:r>
            <w:r>
              <w:rPr>
                <w:rFonts w:ascii="Cambria" w:hAnsi="Cambria"/>
                <w:bCs w:val="0"/>
                <w:sz w:val="22"/>
                <w:szCs w:val="22"/>
              </w:rPr>
              <w:t>Buyer</w:t>
            </w:r>
            <w:r>
              <w:rPr>
                <w:rFonts w:ascii="Cambria" w:hAnsi="Cambria"/>
                <w:b w:val="0"/>
              </w:rPr>
              <w:t xml:space="preserve"> Name </w:t>
            </w:r>
            <w:r>
              <w:rPr>
                <w:rFonts w:ascii="Cambria" w:hAnsi="Cambria"/>
                <w:b w:val="0"/>
                <w:sz w:val="22"/>
                <w:szCs w:val="22"/>
              </w:rPr>
              <w:t xml:space="preserve">/ </w:t>
            </w:r>
            <w:r>
              <w:rPr>
                <w:rFonts w:ascii="Cambria" w:hAnsi="Cambria"/>
                <w:b w:val="0"/>
                <w:bCs w:val="0"/>
                <w:sz w:val="22"/>
                <w:szCs w:val="22"/>
              </w:rPr>
              <w:t xml:space="preserve">Post Auction Associate </w:t>
            </w:r>
            <w:r>
              <w:rPr>
                <w:rFonts w:ascii="Cambria" w:hAnsi="Cambria"/>
                <w:bCs w:val="0"/>
                <w:sz w:val="22"/>
                <w:szCs w:val="22"/>
              </w:rPr>
              <w:t>Buyer</w:t>
            </w:r>
            <w:r>
              <w:rPr>
                <w:rFonts w:ascii="Cambria" w:hAnsi="Cambria"/>
                <w:b w:val="0"/>
              </w:rPr>
              <w:t xml:space="preserve"> </w:t>
            </w:r>
            <w:r>
              <w:rPr>
                <w:rFonts w:ascii="Cambria" w:hAnsi="Cambria"/>
                <w:b w:val="0"/>
                <w:bCs w:val="0"/>
                <w:sz w:val="22"/>
                <w:szCs w:val="22"/>
              </w:rPr>
              <w:t>Name</w:t>
            </w:r>
            <w:bookmarkEnd w:id="10309"/>
            <w:bookmarkEnd w:id="10310"/>
          </w:p>
          <w:p w14:paraId="2281C11F" w14:textId="77777777" w:rsidR="009274EA" w:rsidRDefault="00C53038">
            <w:pPr>
              <w:pStyle w:val="Heading112pt"/>
              <w:numPr>
                <w:ilvl w:val="1"/>
                <w:numId w:val="2"/>
              </w:numPr>
              <w:tabs>
                <w:tab w:val="left" w:pos="10620"/>
              </w:tabs>
              <w:rPr>
                <w:rFonts w:ascii="Cambria" w:hAnsi="Cambria"/>
                <w:b w:val="0"/>
              </w:rPr>
            </w:pPr>
            <w:bookmarkStart w:id="10311" w:name="_Toc137820009"/>
            <w:bookmarkStart w:id="10312" w:name="_Toc137832673"/>
            <w:r>
              <w:rPr>
                <w:rFonts w:ascii="Cambria" w:hAnsi="Cambria"/>
                <w:b w:val="0"/>
                <w:sz w:val="22"/>
                <w:szCs w:val="22"/>
              </w:rPr>
              <w:t xml:space="preserve">Associate </w:t>
            </w:r>
            <w:r>
              <w:rPr>
                <w:rFonts w:ascii="Cambria" w:hAnsi="Cambria"/>
                <w:bCs w:val="0"/>
                <w:sz w:val="22"/>
                <w:szCs w:val="22"/>
              </w:rPr>
              <w:t>Buyer</w:t>
            </w:r>
            <w:r>
              <w:rPr>
                <w:rFonts w:ascii="Cambria" w:hAnsi="Cambria"/>
                <w:b w:val="0"/>
              </w:rPr>
              <w:t xml:space="preserve"> Code </w:t>
            </w:r>
            <w:r>
              <w:rPr>
                <w:rFonts w:ascii="Cambria" w:hAnsi="Cambria"/>
                <w:b w:val="0"/>
                <w:sz w:val="22"/>
                <w:szCs w:val="22"/>
              </w:rPr>
              <w:t xml:space="preserve">/ </w:t>
            </w:r>
            <w:r>
              <w:rPr>
                <w:rFonts w:ascii="Cambria" w:hAnsi="Cambria"/>
                <w:b w:val="0"/>
                <w:bCs w:val="0"/>
                <w:sz w:val="22"/>
                <w:szCs w:val="22"/>
              </w:rPr>
              <w:t xml:space="preserve">Post Auction Associate </w:t>
            </w:r>
            <w:r>
              <w:rPr>
                <w:rFonts w:ascii="Cambria" w:hAnsi="Cambria"/>
                <w:bCs w:val="0"/>
                <w:sz w:val="22"/>
                <w:szCs w:val="22"/>
              </w:rPr>
              <w:t>Buyer</w:t>
            </w:r>
            <w:r>
              <w:rPr>
                <w:rFonts w:ascii="Cambria" w:hAnsi="Cambria"/>
                <w:b w:val="0"/>
              </w:rPr>
              <w:t xml:space="preserve"> </w:t>
            </w:r>
            <w:r>
              <w:rPr>
                <w:rFonts w:ascii="Cambria" w:hAnsi="Cambria"/>
                <w:b w:val="0"/>
                <w:bCs w:val="0"/>
                <w:sz w:val="22"/>
                <w:szCs w:val="22"/>
              </w:rPr>
              <w:t>code</w:t>
            </w:r>
            <w:bookmarkEnd w:id="10311"/>
            <w:bookmarkEnd w:id="10312"/>
          </w:p>
          <w:p w14:paraId="66DA74B0" w14:textId="77777777" w:rsidR="009274EA" w:rsidRDefault="00C53038">
            <w:pPr>
              <w:pStyle w:val="Heading112pt"/>
              <w:numPr>
                <w:ilvl w:val="1"/>
                <w:numId w:val="2"/>
              </w:numPr>
              <w:tabs>
                <w:tab w:val="left" w:pos="10620"/>
              </w:tabs>
              <w:rPr>
                <w:rFonts w:ascii="Cambria" w:hAnsi="Cambria"/>
                <w:b w:val="0"/>
              </w:rPr>
            </w:pPr>
            <w:bookmarkStart w:id="10313" w:name="_Toc137820010"/>
            <w:bookmarkStart w:id="10314" w:name="_Toc137832674"/>
            <w:r>
              <w:rPr>
                <w:rFonts w:ascii="Cambria" w:hAnsi="Cambria"/>
                <w:b w:val="0"/>
                <w:bCs w:val="0"/>
                <w:sz w:val="22"/>
                <w:szCs w:val="22"/>
              </w:rPr>
              <w:t xml:space="preserve">Type of </w:t>
            </w:r>
            <w:r>
              <w:rPr>
                <w:rFonts w:ascii="Cambria" w:hAnsi="Cambria"/>
                <w:bCs w:val="0"/>
                <w:sz w:val="22"/>
                <w:szCs w:val="22"/>
              </w:rPr>
              <w:t>Buyer</w:t>
            </w:r>
            <w:r>
              <w:rPr>
                <w:rFonts w:ascii="Cambria" w:hAnsi="Cambria"/>
                <w:b w:val="0"/>
                <w:bCs w:val="0"/>
                <w:sz w:val="22"/>
                <w:szCs w:val="22"/>
              </w:rPr>
              <w:t>.</w:t>
            </w:r>
            <w:bookmarkEnd w:id="10313"/>
            <w:bookmarkEnd w:id="10314"/>
          </w:p>
          <w:p w14:paraId="65BB6724" w14:textId="77777777" w:rsidR="009274EA" w:rsidRDefault="00C53038">
            <w:pPr>
              <w:pStyle w:val="Heading112pt"/>
              <w:numPr>
                <w:ilvl w:val="2"/>
                <w:numId w:val="2"/>
              </w:numPr>
              <w:tabs>
                <w:tab w:val="left" w:pos="10620"/>
              </w:tabs>
              <w:rPr>
                <w:rFonts w:ascii="Cambria" w:hAnsi="Cambria"/>
                <w:b w:val="0"/>
              </w:rPr>
            </w:pPr>
            <w:bookmarkStart w:id="10315" w:name="_Toc137820011"/>
            <w:bookmarkStart w:id="10316" w:name="_Toc137832675"/>
            <w:r>
              <w:rPr>
                <w:rFonts w:ascii="Cambria" w:hAnsi="Cambria"/>
                <w:b w:val="0"/>
                <w:sz w:val="22"/>
                <w:szCs w:val="22"/>
              </w:rPr>
              <w:t xml:space="preserve">Associate </w:t>
            </w:r>
            <w:r>
              <w:rPr>
                <w:rFonts w:ascii="Cambria" w:hAnsi="Cambria"/>
                <w:bCs w:val="0"/>
                <w:sz w:val="22"/>
                <w:szCs w:val="22"/>
              </w:rPr>
              <w:t>Buyer</w:t>
            </w:r>
            <w:bookmarkEnd w:id="10315"/>
            <w:bookmarkEnd w:id="10316"/>
          </w:p>
          <w:p w14:paraId="6170BCCC" w14:textId="77777777" w:rsidR="009274EA" w:rsidRDefault="00C53038">
            <w:pPr>
              <w:pStyle w:val="Heading112pt"/>
              <w:numPr>
                <w:ilvl w:val="2"/>
                <w:numId w:val="2"/>
              </w:numPr>
              <w:tabs>
                <w:tab w:val="left" w:pos="10620"/>
              </w:tabs>
              <w:rPr>
                <w:rFonts w:ascii="Cambria" w:hAnsi="Cambria"/>
                <w:b w:val="0"/>
              </w:rPr>
            </w:pPr>
            <w:bookmarkStart w:id="10317" w:name="_Toc137820012"/>
            <w:bookmarkStart w:id="10318" w:name="_Toc137832676"/>
            <w:r>
              <w:rPr>
                <w:rFonts w:ascii="Cambria" w:hAnsi="Cambria"/>
                <w:b w:val="0"/>
                <w:bCs w:val="0"/>
                <w:sz w:val="22"/>
                <w:szCs w:val="22"/>
              </w:rPr>
              <w:lastRenderedPageBreak/>
              <w:t xml:space="preserve">Post Auction Associate </w:t>
            </w:r>
            <w:r>
              <w:rPr>
                <w:rFonts w:ascii="Cambria" w:hAnsi="Cambria"/>
                <w:bCs w:val="0"/>
                <w:sz w:val="22"/>
                <w:szCs w:val="22"/>
              </w:rPr>
              <w:t>Buyer</w:t>
            </w:r>
            <w:bookmarkEnd w:id="10317"/>
            <w:bookmarkEnd w:id="10318"/>
          </w:p>
          <w:p w14:paraId="3D07CD74" w14:textId="77777777" w:rsidR="009274EA" w:rsidRDefault="00C53038">
            <w:pPr>
              <w:pStyle w:val="Heading112pt"/>
              <w:numPr>
                <w:ilvl w:val="1"/>
                <w:numId w:val="2"/>
              </w:numPr>
              <w:tabs>
                <w:tab w:val="left" w:pos="10620"/>
              </w:tabs>
              <w:rPr>
                <w:rFonts w:ascii="Cambria" w:hAnsi="Cambria"/>
                <w:b w:val="0"/>
              </w:rPr>
            </w:pPr>
            <w:bookmarkStart w:id="10319" w:name="_Toc137820013"/>
            <w:bookmarkStart w:id="10320" w:name="_Toc137832677"/>
            <w:r>
              <w:rPr>
                <w:rFonts w:ascii="Cambria" w:hAnsi="Cambria"/>
                <w:b w:val="0"/>
                <w:bCs w:val="0"/>
                <w:sz w:val="22"/>
                <w:szCs w:val="22"/>
              </w:rPr>
              <w:t>Profile Status with radio button.</w:t>
            </w:r>
            <w:bookmarkEnd w:id="10319"/>
            <w:bookmarkEnd w:id="10320"/>
          </w:p>
          <w:p w14:paraId="6F61B1D5" w14:textId="77777777" w:rsidR="009274EA" w:rsidRDefault="00C53038">
            <w:pPr>
              <w:pStyle w:val="Heading112pt"/>
              <w:numPr>
                <w:ilvl w:val="2"/>
                <w:numId w:val="2"/>
              </w:numPr>
              <w:tabs>
                <w:tab w:val="left" w:pos="10620"/>
              </w:tabs>
              <w:rPr>
                <w:rFonts w:ascii="Cambria" w:hAnsi="Cambria"/>
                <w:b w:val="0"/>
              </w:rPr>
            </w:pPr>
            <w:bookmarkStart w:id="10321" w:name="_Toc137820014"/>
            <w:bookmarkStart w:id="10322" w:name="_Toc137832678"/>
            <w:r>
              <w:rPr>
                <w:rFonts w:ascii="Cambria" w:hAnsi="Cambria"/>
                <w:b w:val="0"/>
                <w:bCs w:val="0"/>
                <w:sz w:val="22"/>
                <w:szCs w:val="22"/>
              </w:rPr>
              <w:t>Active</w:t>
            </w:r>
            <w:bookmarkEnd w:id="10321"/>
            <w:bookmarkEnd w:id="10322"/>
          </w:p>
          <w:p w14:paraId="11F0184A" w14:textId="77777777" w:rsidR="009274EA" w:rsidRDefault="00C53038">
            <w:pPr>
              <w:pStyle w:val="Heading112pt"/>
              <w:numPr>
                <w:ilvl w:val="2"/>
                <w:numId w:val="2"/>
              </w:numPr>
              <w:tabs>
                <w:tab w:val="left" w:pos="10620"/>
              </w:tabs>
              <w:rPr>
                <w:rFonts w:ascii="Cambria" w:hAnsi="Cambria"/>
                <w:b w:val="0"/>
              </w:rPr>
            </w:pPr>
            <w:bookmarkStart w:id="10323" w:name="_Toc137820015"/>
            <w:bookmarkStart w:id="10324" w:name="_Toc137832679"/>
            <w:r>
              <w:rPr>
                <w:rFonts w:ascii="Cambria" w:hAnsi="Cambria"/>
                <w:b w:val="0"/>
                <w:bCs w:val="0"/>
                <w:sz w:val="22"/>
                <w:szCs w:val="22"/>
              </w:rPr>
              <w:t>Inactive</w:t>
            </w:r>
            <w:bookmarkEnd w:id="10323"/>
            <w:bookmarkEnd w:id="10324"/>
          </w:p>
          <w:p w14:paraId="42E0958A" w14:textId="77777777" w:rsidR="009274EA" w:rsidRDefault="00C53038">
            <w:pPr>
              <w:pStyle w:val="Heading112pt"/>
              <w:numPr>
                <w:ilvl w:val="2"/>
                <w:numId w:val="2"/>
              </w:numPr>
              <w:tabs>
                <w:tab w:val="left" w:pos="10620"/>
              </w:tabs>
              <w:rPr>
                <w:rFonts w:ascii="Cambria" w:hAnsi="Cambria"/>
                <w:b w:val="0"/>
              </w:rPr>
            </w:pPr>
            <w:bookmarkStart w:id="10325" w:name="_Toc137820016"/>
            <w:bookmarkStart w:id="10326" w:name="_Toc137832680"/>
            <w:r>
              <w:rPr>
                <w:rFonts w:ascii="Cambria" w:hAnsi="Cambria"/>
                <w:b w:val="0"/>
                <w:bCs w:val="0"/>
                <w:sz w:val="22"/>
                <w:szCs w:val="22"/>
              </w:rPr>
              <w:t>Suspend ( For Temporary )</w:t>
            </w:r>
            <w:bookmarkEnd w:id="10325"/>
            <w:bookmarkEnd w:id="10326"/>
          </w:p>
          <w:p w14:paraId="3CD5B3FD" w14:textId="77777777" w:rsidR="009274EA" w:rsidRDefault="00C53038">
            <w:pPr>
              <w:pStyle w:val="Heading112pt"/>
              <w:numPr>
                <w:ilvl w:val="3"/>
                <w:numId w:val="2"/>
              </w:numPr>
              <w:tabs>
                <w:tab w:val="left" w:pos="10620"/>
              </w:tabs>
              <w:rPr>
                <w:rFonts w:ascii="Cambria" w:hAnsi="Cambria"/>
                <w:b w:val="0"/>
              </w:rPr>
            </w:pPr>
            <w:bookmarkStart w:id="10327" w:name="_Toc137820017"/>
            <w:bookmarkStart w:id="10328" w:name="_Toc137832681"/>
            <w:r>
              <w:rPr>
                <w:rFonts w:ascii="Cambria" w:hAnsi="Cambria"/>
                <w:b w:val="0"/>
                <w:bCs w:val="0"/>
                <w:sz w:val="22"/>
                <w:szCs w:val="22"/>
              </w:rPr>
              <w:t>Period (Start Date &amp; End Date)</w:t>
            </w:r>
            <w:bookmarkEnd w:id="10327"/>
            <w:bookmarkEnd w:id="10328"/>
          </w:p>
          <w:p w14:paraId="6D66B71E" w14:textId="77777777" w:rsidR="009274EA" w:rsidRDefault="00C53038">
            <w:pPr>
              <w:pStyle w:val="Heading112pt"/>
              <w:numPr>
                <w:ilvl w:val="2"/>
                <w:numId w:val="2"/>
              </w:numPr>
              <w:tabs>
                <w:tab w:val="left" w:pos="10620"/>
              </w:tabs>
              <w:rPr>
                <w:rFonts w:ascii="Cambria" w:hAnsi="Cambria"/>
                <w:b w:val="0"/>
              </w:rPr>
            </w:pPr>
            <w:bookmarkStart w:id="10329" w:name="_Toc137820018"/>
            <w:bookmarkStart w:id="10330" w:name="_Toc137832682"/>
            <w:r>
              <w:rPr>
                <w:rFonts w:ascii="Cambria" w:hAnsi="Cambria"/>
                <w:b w:val="0"/>
                <w:bCs w:val="0"/>
                <w:sz w:val="22"/>
                <w:szCs w:val="22"/>
              </w:rPr>
              <w:t xml:space="preserve">Cancel ( For Permanent ) </w:t>
            </w:r>
            <w:bookmarkEnd w:id="10329"/>
            <w:bookmarkEnd w:id="10330"/>
          </w:p>
          <w:p w14:paraId="188BDB4F" w14:textId="77777777" w:rsidR="009274EA" w:rsidRDefault="00C53038">
            <w:pPr>
              <w:pStyle w:val="Heading112pt"/>
              <w:numPr>
                <w:ilvl w:val="3"/>
                <w:numId w:val="2"/>
              </w:numPr>
              <w:tabs>
                <w:tab w:val="left" w:pos="10620"/>
              </w:tabs>
              <w:rPr>
                <w:rFonts w:ascii="Cambria" w:hAnsi="Cambria"/>
                <w:b w:val="0"/>
              </w:rPr>
            </w:pPr>
            <w:bookmarkStart w:id="10331" w:name="_Toc137820019"/>
            <w:bookmarkStart w:id="10332" w:name="_Toc137832683"/>
            <w:r>
              <w:rPr>
                <w:rFonts w:ascii="Cambria" w:hAnsi="Cambria"/>
                <w:b w:val="0"/>
                <w:bCs w:val="0"/>
                <w:sz w:val="22"/>
                <w:szCs w:val="22"/>
              </w:rPr>
              <w:t>Period (Start Date)</w:t>
            </w:r>
            <w:bookmarkEnd w:id="10331"/>
            <w:bookmarkEnd w:id="10332"/>
          </w:p>
          <w:p w14:paraId="48691E45" w14:textId="77777777" w:rsidR="009274EA" w:rsidRDefault="00C53038">
            <w:pPr>
              <w:pStyle w:val="Heading112pt"/>
              <w:numPr>
                <w:ilvl w:val="3"/>
                <w:numId w:val="2"/>
              </w:numPr>
              <w:tabs>
                <w:tab w:val="left" w:pos="10620"/>
              </w:tabs>
              <w:rPr>
                <w:rFonts w:ascii="Cambria" w:hAnsi="Cambria"/>
                <w:b w:val="0"/>
              </w:rPr>
            </w:pPr>
            <w:bookmarkStart w:id="10333" w:name="_Toc137820020"/>
            <w:bookmarkStart w:id="10334" w:name="_Toc137832684"/>
            <w:r>
              <w:rPr>
                <w:rFonts w:ascii="Cambria" w:hAnsi="Cambria"/>
                <w:b w:val="0"/>
                <w:bCs w:val="0"/>
                <w:sz w:val="22"/>
                <w:szCs w:val="22"/>
              </w:rPr>
              <w:t>Should allow to remove Cancel flag and consider as Active user</w:t>
            </w:r>
            <w:bookmarkEnd w:id="10333"/>
            <w:bookmarkEnd w:id="10334"/>
          </w:p>
          <w:p w14:paraId="03BB1C3B" w14:textId="77777777" w:rsidR="009274EA" w:rsidRDefault="00C53038">
            <w:pPr>
              <w:pStyle w:val="Heading112pt"/>
              <w:numPr>
                <w:ilvl w:val="1"/>
                <w:numId w:val="2"/>
              </w:numPr>
              <w:tabs>
                <w:tab w:val="left" w:pos="10620"/>
              </w:tabs>
              <w:rPr>
                <w:rFonts w:ascii="Cambria" w:hAnsi="Cambria"/>
                <w:b w:val="0"/>
              </w:rPr>
            </w:pPr>
            <w:bookmarkStart w:id="10335" w:name="_Toc137820021"/>
            <w:bookmarkStart w:id="10336" w:name="_Toc137832685"/>
            <w:r>
              <w:rPr>
                <w:rFonts w:ascii="Cambria" w:hAnsi="Cambria"/>
                <w:b w:val="0"/>
              </w:rPr>
              <w:t>Edit</w:t>
            </w:r>
            <w:bookmarkEnd w:id="10335"/>
            <w:bookmarkEnd w:id="10336"/>
          </w:p>
          <w:p w14:paraId="3C36AAC6" w14:textId="77777777" w:rsidR="009274EA" w:rsidRDefault="00C53038">
            <w:pPr>
              <w:pStyle w:val="Heading112pt"/>
              <w:numPr>
                <w:ilvl w:val="1"/>
                <w:numId w:val="2"/>
              </w:numPr>
              <w:tabs>
                <w:tab w:val="left" w:pos="10620"/>
              </w:tabs>
              <w:rPr>
                <w:rFonts w:ascii="Cambria" w:hAnsi="Cambria"/>
                <w:b w:val="0"/>
              </w:rPr>
            </w:pPr>
            <w:bookmarkStart w:id="10337" w:name="_Toc137820022"/>
            <w:bookmarkStart w:id="10338" w:name="_Toc137832686"/>
            <w:r>
              <w:rPr>
                <w:rFonts w:ascii="Cambria" w:hAnsi="Cambria"/>
                <w:b w:val="0"/>
              </w:rPr>
              <w:t>View</w:t>
            </w:r>
            <w:bookmarkEnd w:id="10337"/>
            <w:bookmarkEnd w:id="10338"/>
          </w:p>
          <w:p w14:paraId="18422F45" w14:textId="77777777" w:rsidR="009274EA" w:rsidRDefault="00C53038">
            <w:pPr>
              <w:pStyle w:val="Heading112pt"/>
              <w:numPr>
                <w:ilvl w:val="1"/>
                <w:numId w:val="2"/>
              </w:numPr>
              <w:tabs>
                <w:tab w:val="left" w:pos="10620"/>
              </w:tabs>
              <w:rPr>
                <w:rFonts w:ascii="Cambria" w:hAnsi="Cambria"/>
                <w:b w:val="0"/>
              </w:rPr>
            </w:pPr>
            <w:bookmarkStart w:id="10339" w:name="_Toc137820023"/>
            <w:bookmarkStart w:id="10340" w:name="_Toc137832687"/>
            <w:r>
              <w:rPr>
                <w:rFonts w:ascii="Cambria" w:hAnsi="Cambria"/>
                <w:b w:val="0"/>
              </w:rPr>
              <w:t>Update button</w:t>
            </w:r>
            <w:bookmarkEnd w:id="10339"/>
            <w:bookmarkEnd w:id="10340"/>
          </w:p>
          <w:p w14:paraId="3E1C2C87" w14:textId="77777777" w:rsidR="009274EA" w:rsidRDefault="00C53038">
            <w:pPr>
              <w:pStyle w:val="Heading112pt"/>
              <w:numPr>
                <w:ilvl w:val="1"/>
                <w:numId w:val="2"/>
              </w:numPr>
              <w:tabs>
                <w:tab w:val="left" w:pos="10620"/>
              </w:tabs>
              <w:rPr>
                <w:rFonts w:ascii="Cambria" w:hAnsi="Cambria"/>
                <w:b w:val="0"/>
              </w:rPr>
            </w:pPr>
            <w:bookmarkStart w:id="10341" w:name="_Toc137820024"/>
            <w:bookmarkStart w:id="10342" w:name="_Toc137832688"/>
            <w:r>
              <w:rPr>
                <w:rFonts w:ascii="Cambria" w:hAnsi="Cambria"/>
                <w:b w:val="0"/>
              </w:rPr>
              <w:t xml:space="preserve">Add </w:t>
            </w:r>
            <w:r>
              <w:rPr>
                <w:rFonts w:ascii="Cambria" w:hAnsi="Cambria"/>
                <w:sz w:val="22"/>
                <w:szCs w:val="22"/>
              </w:rPr>
              <w:t xml:space="preserve">Associate </w:t>
            </w:r>
            <w:r>
              <w:rPr>
                <w:rFonts w:ascii="Cambria" w:hAnsi="Cambria"/>
                <w:bCs w:val="0"/>
                <w:sz w:val="22"/>
                <w:szCs w:val="22"/>
              </w:rPr>
              <w:t>Buyer</w:t>
            </w:r>
            <w:bookmarkEnd w:id="10341"/>
            <w:bookmarkEnd w:id="10342"/>
          </w:p>
          <w:p w14:paraId="59E5154D" w14:textId="77777777" w:rsidR="009274EA" w:rsidRDefault="00C53038">
            <w:pPr>
              <w:pStyle w:val="Heading112pt"/>
              <w:numPr>
                <w:ilvl w:val="1"/>
                <w:numId w:val="2"/>
              </w:numPr>
              <w:tabs>
                <w:tab w:val="left" w:pos="10620"/>
              </w:tabs>
              <w:rPr>
                <w:rFonts w:ascii="Cambria" w:hAnsi="Cambria"/>
                <w:b w:val="0"/>
              </w:rPr>
            </w:pPr>
            <w:bookmarkStart w:id="10343" w:name="_Toc137820025"/>
            <w:bookmarkStart w:id="10344" w:name="_Toc137832689"/>
            <w:r>
              <w:rPr>
                <w:rFonts w:ascii="Cambria" w:hAnsi="Cambria"/>
                <w:sz w:val="22"/>
                <w:szCs w:val="22"/>
              </w:rPr>
              <w:t>Add</w:t>
            </w:r>
            <w:r>
              <w:rPr>
                <w:rFonts w:ascii="Cambria" w:hAnsi="Cambria"/>
                <w:bCs w:val="0"/>
                <w:sz w:val="22"/>
                <w:szCs w:val="22"/>
              </w:rPr>
              <w:t xml:space="preserve"> Post Auction Associate Buyer</w:t>
            </w:r>
            <w:bookmarkEnd w:id="10343"/>
            <w:bookmarkEnd w:id="10344"/>
          </w:p>
          <w:p w14:paraId="446F1825"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74FE0FDE" w14:textId="77777777" w:rsidR="009274EA" w:rsidRDefault="00C53038">
            <w:pPr>
              <w:pStyle w:val="Heading112pt"/>
              <w:rPr>
                <w:rFonts w:ascii="Cambria" w:hAnsi="Cambria"/>
                <w:b w:val="0"/>
              </w:rPr>
            </w:pPr>
            <w:r>
              <w:rPr>
                <w:rFonts w:ascii="Cambria" w:hAnsi="Cambria"/>
                <w:b w:val="0"/>
              </w:rPr>
              <w:t>System should capture the entry of “Buyer Name” update in audit trail report as “Buyer Name” :&lt; Buyer Name&gt; &lt;Buyer Code&gt; Updated in  &lt;Auction Center&gt;.</w:t>
            </w:r>
          </w:p>
          <w:p w14:paraId="51B39BFA" w14:textId="77777777" w:rsidR="009274EA" w:rsidRDefault="00C53038">
            <w:pPr>
              <w:pStyle w:val="Heading112pt"/>
              <w:rPr>
                <w:rFonts w:ascii="Cambria" w:hAnsi="Cambria"/>
                <w:b w:val="0"/>
              </w:rPr>
            </w:pPr>
            <w:r>
              <w:rPr>
                <w:rFonts w:ascii="Cambria" w:hAnsi="Cambria"/>
                <w:b w:val="0"/>
              </w:rPr>
              <w:t>System should capture the entry of “Buyer Code” update in audit trail report as “Buyer Code” :&lt; Buyer Code&gt; &lt;Buyer Name&gt; Updated in  &lt;Auction Center&gt;.</w:t>
            </w:r>
          </w:p>
          <w:p w14:paraId="7273A80C" w14:textId="77777777" w:rsidR="009274EA" w:rsidRDefault="00C53038">
            <w:pPr>
              <w:pStyle w:val="Heading112pt"/>
              <w:rPr>
                <w:rFonts w:ascii="Cambria" w:hAnsi="Cambria"/>
                <w:b w:val="0"/>
              </w:rPr>
            </w:pPr>
            <w:r>
              <w:rPr>
                <w:rFonts w:ascii="Cambria" w:hAnsi="Cambria"/>
                <w:b w:val="0"/>
              </w:rPr>
              <w:t>System should capture the entry of “Auction Center” update in audit trail report as “Auction Center” :&lt; Auction Center&gt; &lt;Buyer Code&gt; Updated for   &lt;Buyer Name&gt;.</w:t>
            </w:r>
          </w:p>
          <w:p w14:paraId="5A02D995" w14:textId="77777777" w:rsidR="009274EA" w:rsidRDefault="00C53038">
            <w:pPr>
              <w:pStyle w:val="Heading112pt"/>
              <w:rPr>
                <w:rFonts w:ascii="Cambria" w:hAnsi="Cambria"/>
                <w:b w:val="0"/>
              </w:rPr>
            </w:pPr>
            <w:r>
              <w:rPr>
                <w:rFonts w:ascii="Cambria" w:hAnsi="Cambria"/>
                <w:b w:val="0"/>
              </w:rPr>
              <w:t>System should capture the entry of “Head Office Address” update in audit trail report as “Head Office Address” :&lt; Head Office Address&gt; &lt;Buyer Code&gt; Updated in &lt;Auction Center&gt;.</w:t>
            </w:r>
          </w:p>
          <w:p w14:paraId="3A620178" w14:textId="77777777" w:rsidR="009274EA" w:rsidRDefault="00C53038">
            <w:pPr>
              <w:pStyle w:val="Heading112pt"/>
              <w:rPr>
                <w:rFonts w:ascii="Cambria" w:hAnsi="Cambria"/>
                <w:b w:val="0"/>
              </w:rPr>
            </w:pPr>
            <w:r>
              <w:rPr>
                <w:rFonts w:ascii="Cambria" w:hAnsi="Cambria"/>
                <w:b w:val="0"/>
              </w:rPr>
              <w:t>System should capture the entry of “Local Office Address” update in audit trail report as “Local Office Address” :&lt; Local Office Address &gt; &lt;Buyer Code&gt; Updated in &lt;Auction Center&gt;.</w:t>
            </w:r>
          </w:p>
          <w:p w14:paraId="5CDF385A" w14:textId="77777777" w:rsidR="009274EA" w:rsidRDefault="00C53038">
            <w:pPr>
              <w:pStyle w:val="Heading112pt"/>
              <w:rPr>
                <w:rFonts w:ascii="Cambria" w:hAnsi="Cambria"/>
                <w:b w:val="0"/>
              </w:rPr>
            </w:pPr>
            <w:r>
              <w:rPr>
                <w:rFonts w:ascii="Cambria" w:hAnsi="Cambria"/>
                <w:b w:val="0"/>
              </w:rPr>
              <w:t>System should capture the entry of “City” update in audit trail report as “City” :&lt; City&gt; &lt;Buyer Code&gt; Updated in &lt;Auction Center&gt;.</w:t>
            </w:r>
          </w:p>
          <w:p w14:paraId="7A81B3C7" w14:textId="77777777" w:rsidR="009274EA" w:rsidRDefault="00C53038">
            <w:pPr>
              <w:pStyle w:val="Heading112pt"/>
              <w:rPr>
                <w:rFonts w:ascii="Cambria" w:hAnsi="Cambria"/>
                <w:b w:val="0"/>
              </w:rPr>
            </w:pPr>
            <w:r>
              <w:rPr>
                <w:rFonts w:ascii="Cambria" w:hAnsi="Cambria"/>
                <w:b w:val="0"/>
              </w:rPr>
              <w:t>System should capture the entry of “Contact Person” update in audit trail report as “Contact Person” :&lt; Contact Person&gt; &lt;Buyer Code&gt; Updated in &lt;Auction Center&gt;.</w:t>
            </w:r>
          </w:p>
          <w:p w14:paraId="5CDAC663"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&lt;Buyer Code&gt; Updated in &lt;Auction Center&gt;.</w:t>
            </w:r>
          </w:p>
          <w:p w14:paraId="4FF9AFC9" w14:textId="77777777" w:rsidR="009274EA" w:rsidRDefault="00C53038">
            <w:pPr>
              <w:pStyle w:val="Heading112pt"/>
              <w:rPr>
                <w:rFonts w:ascii="Cambria" w:hAnsi="Cambria"/>
                <w:b w:val="0"/>
              </w:rPr>
            </w:pPr>
            <w:r>
              <w:rPr>
                <w:rFonts w:ascii="Cambria" w:hAnsi="Cambria"/>
                <w:b w:val="0"/>
              </w:rPr>
              <w:t>System should capture the entry of “Fax” update in audit trail report as “Fax” :&lt; Fax&gt; &lt;Buyer Code&gt; Updated in &lt;Auction Center&gt;.</w:t>
            </w:r>
          </w:p>
          <w:p w14:paraId="38D99A78" w14:textId="77777777" w:rsidR="009274EA" w:rsidRDefault="00C53038">
            <w:pPr>
              <w:pStyle w:val="Heading112pt"/>
              <w:rPr>
                <w:rFonts w:ascii="Cambria" w:hAnsi="Cambria"/>
                <w:b w:val="0"/>
              </w:rPr>
            </w:pPr>
            <w:r>
              <w:rPr>
                <w:rFonts w:ascii="Cambria" w:hAnsi="Cambria"/>
                <w:b w:val="0"/>
              </w:rPr>
              <w:lastRenderedPageBreak/>
              <w:t>System should capture the entry of “E Mail” update in audit trail report as “E Mail” :&lt; E Mail&gt; &lt;Buyer Code&gt; Updated in &lt;Auction Center&gt;.</w:t>
            </w:r>
          </w:p>
          <w:p w14:paraId="0F07CF61" w14:textId="77777777" w:rsidR="009274EA" w:rsidRDefault="00C53038">
            <w:pPr>
              <w:pStyle w:val="Heading112pt"/>
              <w:rPr>
                <w:rFonts w:ascii="Cambria" w:hAnsi="Cambria"/>
                <w:b w:val="0"/>
              </w:rPr>
            </w:pPr>
            <w:r>
              <w:rPr>
                <w:rFonts w:ascii="Cambria" w:hAnsi="Cambria"/>
                <w:b w:val="0"/>
              </w:rPr>
              <w:t>System should capture the entry of “Tea board Rag No” update in audit trail report as “Tea board Rag No” :&lt; Tea board Rag No&gt; &lt;Buyer Code&gt; Updated in &lt;Auction Center&gt;.</w:t>
            </w:r>
          </w:p>
          <w:p w14:paraId="39AB714A" w14:textId="77777777" w:rsidR="009274EA" w:rsidRDefault="00C53038">
            <w:pPr>
              <w:pStyle w:val="Heading112pt"/>
              <w:rPr>
                <w:rFonts w:ascii="Cambria" w:hAnsi="Cambria"/>
                <w:b w:val="0"/>
              </w:rPr>
            </w:pPr>
            <w:r>
              <w:rPr>
                <w:rFonts w:ascii="Cambria" w:hAnsi="Cambria"/>
                <w:b w:val="0"/>
              </w:rPr>
              <w:t>System should capture the entry of “Mobile No” update in audit trail report as “Mobile No” :&lt; Mobile No&gt; &lt;Buyer Code&gt; Updated in &lt;Auction Center&gt;.</w:t>
            </w:r>
          </w:p>
          <w:p w14:paraId="0125EE71" w14:textId="77777777" w:rsidR="009274EA" w:rsidRDefault="00C53038">
            <w:pPr>
              <w:pStyle w:val="Heading112pt"/>
              <w:rPr>
                <w:rFonts w:ascii="Cambria" w:hAnsi="Cambria"/>
                <w:b w:val="0"/>
              </w:rPr>
            </w:pPr>
            <w:r>
              <w:rPr>
                <w:rFonts w:ascii="Cambria" w:hAnsi="Cambria"/>
                <w:b w:val="0"/>
              </w:rPr>
              <w:t>System should capture the entry of “PAN no” update in audit trail report as “PAN no” :&lt; PAN no&gt; &lt;Buyer Code&gt; Updated in &lt;Auction Center&gt;.</w:t>
            </w:r>
          </w:p>
          <w:p w14:paraId="27390E43" w14:textId="77777777" w:rsidR="009274EA" w:rsidRDefault="00C53038">
            <w:pPr>
              <w:pStyle w:val="Heading112pt"/>
              <w:rPr>
                <w:rFonts w:ascii="Cambria" w:hAnsi="Cambria"/>
                <w:b w:val="0"/>
              </w:rPr>
            </w:pPr>
            <w:r>
              <w:rPr>
                <w:rFonts w:ascii="Cambria" w:hAnsi="Cambria"/>
                <w:b w:val="0"/>
              </w:rPr>
              <w:t>System should capture the entry of “CIN no” update in audit trail report as “CIN no” :&lt; CIN no&gt; &lt;Buyer Code&gt; Updated in &lt;Auction Center&gt;.</w:t>
            </w:r>
          </w:p>
          <w:p w14:paraId="52E4F66F" w14:textId="77777777" w:rsidR="009274EA" w:rsidRDefault="00C53038">
            <w:pPr>
              <w:pStyle w:val="Heading112pt"/>
              <w:rPr>
                <w:rFonts w:ascii="Cambria" w:hAnsi="Cambria"/>
                <w:b w:val="0"/>
              </w:rPr>
            </w:pPr>
            <w:r>
              <w:rPr>
                <w:rFonts w:ascii="Cambria" w:hAnsi="Cambria"/>
                <w:b w:val="0"/>
              </w:rPr>
              <w:t>System should capture the entry of “FSSAI No” update in audit trail report as “FSSAI No” :&lt; FSSAI No&gt; &lt;Buyer Code&gt; Updated in &lt;Auction Center&gt;.</w:t>
            </w:r>
          </w:p>
          <w:p w14:paraId="34CEDA5A" w14:textId="77777777" w:rsidR="009274EA" w:rsidRDefault="00C53038">
            <w:pPr>
              <w:pStyle w:val="Heading112pt"/>
              <w:rPr>
                <w:rFonts w:ascii="Cambria" w:hAnsi="Cambria"/>
                <w:b w:val="0"/>
              </w:rPr>
            </w:pPr>
            <w:r>
              <w:rPr>
                <w:rFonts w:ascii="Cambria" w:hAnsi="Cambria"/>
                <w:b w:val="0"/>
              </w:rPr>
              <w:t>System should capture the entry of “GST No” update in audit trail report as “GST No” :&lt; GST No&gt; &lt;Buyer Code&gt; Updated in &lt;Auction Center&gt;.</w:t>
            </w:r>
          </w:p>
          <w:p w14:paraId="7E9B7E91" w14:textId="77777777" w:rsidR="009274EA" w:rsidRDefault="00C53038">
            <w:pPr>
              <w:pStyle w:val="Heading112pt"/>
              <w:rPr>
                <w:rFonts w:ascii="Cambria" w:hAnsi="Cambria"/>
                <w:b w:val="0"/>
              </w:rPr>
            </w:pPr>
            <w:r>
              <w:rPr>
                <w:rFonts w:ascii="Cambria" w:hAnsi="Cambria"/>
                <w:b w:val="0"/>
              </w:rPr>
              <w:t>System should capture the entry of “State Name” update in audit trail report as “State Name” :&lt; State Name&gt; &lt;Buyer Code&gt; Updated in &lt;Auction Center&gt;.</w:t>
            </w:r>
          </w:p>
          <w:p w14:paraId="2E5372A5" w14:textId="77777777" w:rsidR="009274EA" w:rsidRDefault="00C53038">
            <w:pPr>
              <w:pStyle w:val="Heading112pt"/>
              <w:rPr>
                <w:rFonts w:ascii="Cambria" w:hAnsi="Cambria"/>
                <w:b w:val="0"/>
              </w:rPr>
            </w:pPr>
            <w:r>
              <w:rPr>
                <w:rFonts w:ascii="Cambria" w:hAnsi="Cambria"/>
                <w:b w:val="0"/>
              </w:rPr>
              <w:t>System should capture the entry of “Year of registration” update in audit trail report as “Year of registration” :&lt; Year of registration&gt; &lt;Buyer Code&gt; Updated in &lt;Auction Center&gt;.</w:t>
            </w:r>
          </w:p>
          <w:p w14:paraId="5261E20E" w14:textId="77777777" w:rsidR="009274EA" w:rsidRDefault="00C53038">
            <w:pPr>
              <w:pStyle w:val="Heading112pt"/>
              <w:rPr>
                <w:rFonts w:ascii="Cambria" w:hAnsi="Cambria"/>
                <w:b w:val="0"/>
              </w:rPr>
            </w:pPr>
            <w:r>
              <w:rPr>
                <w:rFonts w:ascii="Cambria" w:hAnsi="Cambria"/>
                <w:b w:val="0"/>
              </w:rPr>
              <w:t>System should capture the entry of “Tax Identification no” update in audit trail report as “Tax Identification no” :&lt;  Tax Identification no &gt; &lt;Buyer Code&gt; Updated in &lt;Auction Center&gt;.</w:t>
            </w:r>
          </w:p>
          <w:p w14:paraId="102A232F" w14:textId="77777777" w:rsidR="009274EA" w:rsidRDefault="00C53038">
            <w:pPr>
              <w:pStyle w:val="Heading112pt"/>
              <w:rPr>
                <w:rFonts w:ascii="Cambria" w:hAnsi="Cambria"/>
                <w:b w:val="0"/>
              </w:rPr>
            </w:pPr>
            <w:r>
              <w:rPr>
                <w:rFonts w:ascii="Cambria" w:hAnsi="Cambria"/>
                <w:b w:val="0"/>
              </w:rPr>
              <w:t>System should capture the entry of “Tea Board Exporter License No” update in audit trail report as “Tea Board Exporter License No” :&lt; Tea Board Exporter License No &gt; &lt;Buyer Code&gt; Updated in &lt;Auction Center&gt;.</w:t>
            </w:r>
          </w:p>
          <w:p w14:paraId="3B946B5C" w14:textId="77777777" w:rsidR="009274EA" w:rsidRDefault="009274EA">
            <w:pPr>
              <w:pStyle w:val="Heading112pt"/>
              <w:numPr>
                <w:ilvl w:val="0"/>
                <w:numId w:val="0"/>
              </w:numPr>
              <w:ind w:left="360"/>
              <w:rPr>
                <w:rFonts w:ascii="Cambria" w:hAnsi="Cambria"/>
                <w:b w:val="0"/>
              </w:rPr>
            </w:pPr>
          </w:p>
          <w:p w14:paraId="47E7857C" w14:textId="77777777" w:rsidR="009274EA" w:rsidRDefault="00C53038">
            <w:pPr>
              <w:pStyle w:val="Heading112pt"/>
              <w:numPr>
                <w:ilvl w:val="0"/>
                <w:numId w:val="0"/>
              </w:numPr>
              <w:tabs>
                <w:tab w:val="left" w:pos="10620"/>
              </w:tabs>
              <w:ind w:left="360" w:hanging="360"/>
              <w:rPr>
                <w:rFonts w:ascii="Cambria" w:hAnsi="Cambria"/>
                <w:b w:val="0"/>
              </w:rPr>
            </w:pPr>
            <w:bookmarkStart w:id="10345" w:name="_Toc137820026"/>
            <w:bookmarkStart w:id="10346" w:name="_Toc137832690"/>
            <w:r>
              <w:rPr>
                <w:rFonts w:ascii="Cambria" w:hAnsi="Cambria"/>
                <w:u w:val="single"/>
              </w:rPr>
              <w:t>Uploaded Document section</w:t>
            </w:r>
            <w:r>
              <w:rPr>
                <w:rFonts w:ascii="Cambria" w:hAnsi="Cambria"/>
                <w:b w:val="0"/>
              </w:rPr>
              <w:t xml:space="preserve"> :</w:t>
            </w:r>
            <w:bookmarkEnd w:id="10345"/>
            <w:bookmarkEnd w:id="10346"/>
          </w:p>
          <w:p w14:paraId="17F8B074" w14:textId="77777777" w:rsidR="009274EA" w:rsidRDefault="00C53038">
            <w:pPr>
              <w:pStyle w:val="Heading112pt"/>
              <w:tabs>
                <w:tab w:val="left" w:pos="10620"/>
              </w:tabs>
              <w:rPr>
                <w:rFonts w:ascii="Cambria" w:hAnsi="Cambria"/>
              </w:rPr>
            </w:pPr>
            <w:bookmarkStart w:id="10347" w:name="_Toc137820027"/>
            <w:bookmarkStart w:id="10348" w:name="_Toc137832691"/>
            <w:r>
              <w:rPr>
                <w:rFonts w:ascii="Cambria" w:hAnsi="Cambria"/>
                <w:b w:val="0"/>
              </w:rPr>
              <w:t>System should display the list of PDF documents uploaded while doing any activity in master.</w:t>
            </w:r>
            <w:bookmarkEnd w:id="10347"/>
            <w:bookmarkEnd w:id="10348"/>
          </w:p>
          <w:p w14:paraId="3A9613C7" w14:textId="77777777" w:rsidR="009274EA" w:rsidRDefault="00C53038">
            <w:pPr>
              <w:pStyle w:val="Heading112pt"/>
              <w:tabs>
                <w:tab w:val="left" w:pos="10620"/>
              </w:tabs>
              <w:rPr>
                <w:rFonts w:ascii="Cambria" w:hAnsi="Cambria"/>
              </w:rPr>
            </w:pPr>
            <w:bookmarkStart w:id="10349" w:name="_Toc137820028"/>
            <w:bookmarkStart w:id="10350" w:name="_Toc137832692"/>
            <w:r>
              <w:rPr>
                <w:rFonts w:ascii="Cambria" w:hAnsi="Cambria"/>
                <w:b w:val="0"/>
              </w:rPr>
              <w:t>System should below detail in uploaded document section.</w:t>
            </w:r>
            <w:bookmarkEnd w:id="10349"/>
            <w:bookmarkEnd w:id="10350"/>
          </w:p>
          <w:p w14:paraId="2A8197A1" w14:textId="77777777" w:rsidR="009274EA" w:rsidRDefault="00C53038">
            <w:pPr>
              <w:pStyle w:val="Heading112pt"/>
              <w:numPr>
                <w:ilvl w:val="1"/>
                <w:numId w:val="2"/>
              </w:numPr>
              <w:tabs>
                <w:tab w:val="left" w:pos="10620"/>
              </w:tabs>
              <w:rPr>
                <w:rFonts w:ascii="Cambria" w:hAnsi="Cambria"/>
              </w:rPr>
            </w:pPr>
            <w:bookmarkStart w:id="10351" w:name="_Toc137820029"/>
            <w:bookmarkStart w:id="10352" w:name="_Toc137832693"/>
            <w:r>
              <w:rPr>
                <w:rFonts w:ascii="Cambria" w:hAnsi="Cambria"/>
                <w:b w:val="0"/>
              </w:rPr>
              <w:t>Sr.</w:t>
            </w:r>
            <w:bookmarkEnd w:id="10351"/>
            <w:bookmarkEnd w:id="10352"/>
          </w:p>
          <w:p w14:paraId="48A2C943" w14:textId="77777777" w:rsidR="009274EA" w:rsidRDefault="00C53038">
            <w:pPr>
              <w:pStyle w:val="Heading112pt"/>
              <w:numPr>
                <w:ilvl w:val="1"/>
                <w:numId w:val="2"/>
              </w:numPr>
              <w:tabs>
                <w:tab w:val="left" w:pos="10620"/>
              </w:tabs>
              <w:rPr>
                <w:rFonts w:ascii="Cambria" w:hAnsi="Cambria"/>
              </w:rPr>
            </w:pPr>
            <w:r>
              <w:rPr>
                <w:rFonts w:ascii="Cambria" w:hAnsi="Cambria"/>
                <w:b w:val="0"/>
              </w:rPr>
              <w:t>Buyer Name</w:t>
            </w:r>
          </w:p>
          <w:p w14:paraId="280FFE03" w14:textId="77777777" w:rsidR="009274EA" w:rsidRDefault="00C53038">
            <w:pPr>
              <w:pStyle w:val="Heading112pt"/>
              <w:numPr>
                <w:ilvl w:val="1"/>
                <w:numId w:val="2"/>
              </w:numPr>
              <w:tabs>
                <w:tab w:val="left" w:pos="10620"/>
              </w:tabs>
              <w:rPr>
                <w:rFonts w:ascii="Cambria" w:hAnsi="Cambria"/>
              </w:rPr>
            </w:pPr>
            <w:bookmarkStart w:id="10353" w:name="_Toc137820030"/>
            <w:bookmarkStart w:id="10354" w:name="_Toc137832694"/>
            <w:r>
              <w:rPr>
                <w:rFonts w:ascii="Cambria" w:hAnsi="Cambria"/>
                <w:b w:val="0"/>
              </w:rPr>
              <w:t>Document Brief/Remarks</w:t>
            </w:r>
            <w:bookmarkEnd w:id="10353"/>
            <w:bookmarkEnd w:id="10354"/>
          </w:p>
          <w:p w14:paraId="0890776F" w14:textId="77777777" w:rsidR="009274EA" w:rsidRDefault="00C53038">
            <w:pPr>
              <w:pStyle w:val="Heading112pt"/>
              <w:numPr>
                <w:ilvl w:val="1"/>
                <w:numId w:val="2"/>
              </w:numPr>
              <w:tabs>
                <w:tab w:val="left" w:pos="10620"/>
              </w:tabs>
              <w:rPr>
                <w:rFonts w:ascii="Cambria" w:hAnsi="Cambria"/>
              </w:rPr>
            </w:pPr>
            <w:bookmarkStart w:id="10355" w:name="_Toc137820031"/>
            <w:bookmarkStart w:id="10356" w:name="_Toc137832695"/>
            <w:r>
              <w:rPr>
                <w:rFonts w:ascii="Cambria" w:hAnsi="Cambria"/>
                <w:b w:val="0"/>
              </w:rPr>
              <w:t>Document upload date and time</w:t>
            </w:r>
            <w:bookmarkEnd w:id="10355"/>
            <w:bookmarkEnd w:id="10356"/>
          </w:p>
          <w:p w14:paraId="29429599" w14:textId="77777777" w:rsidR="009274EA" w:rsidRDefault="00C53038">
            <w:pPr>
              <w:pStyle w:val="Heading112pt"/>
              <w:numPr>
                <w:ilvl w:val="1"/>
                <w:numId w:val="2"/>
              </w:numPr>
              <w:tabs>
                <w:tab w:val="left" w:pos="10620"/>
              </w:tabs>
              <w:rPr>
                <w:rFonts w:ascii="Cambria" w:hAnsi="Cambria"/>
              </w:rPr>
            </w:pPr>
            <w:bookmarkStart w:id="10357" w:name="_Toc137820032"/>
            <w:bookmarkStart w:id="10358" w:name="_Toc137832696"/>
            <w:r>
              <w:rPr>
                <w:rFonts w:ascii="Cambria" w:hAnsi="Cambria"/>
                <w:b w:val="0"/>
              </w:rPr>
              <w:t>Action</w:t>
            </w:r>
            <w:bookmarkEnd w:id="10357"/>
            <w:bookmarkEnd w:id="10358"/>
            <w:r>
              <w:rPr>
                <w:rFonts w:ascii="Cambria" w:hAnsi="Cambria"/>
                <w:b w:val="0"/>
              </w:rPr>
              <w:t xml:space="preserve"> </w:t>
            </w:r>
          </w:p>
          <w:p w14:paraId="7A71D1DD" w14:textId="77777777" w:rsidR="009274EA" w:rsidRDefault="00C53038">
            <w:pPr>
              <w:pStyle w:val="Heading112pt"/>
              <w:numPr>
                <w:ilvl w:val="2"/>
                <w:numId w:val="2"/>
              </w:numPr>
              <w:tabs>
                <w:tab w:val="left" w:pos="10620"/>
              </w:tabs>
              <w:rPr>
                <w:rFonts w:ascii="Cambria" w:hAnsi="Cambria"/>
              </w:rPr>
            </w:pPr>
            <w:bookmarkStart w:id="10359" w:name="_Toc137820033"/>
            <w:bookmarkStart w:id="10360" w:name="_Toc137832697"/>
            <w:r>
              <w:rPr>
                <w:rFonts w:ascii="Cambria" w:hAnsi="Cambria"/>
                <w:b w:val="0"/>
              </w:rPr>
              <w:t>Download document link.</w:t>
            </w:r>
            <w:bookmarkEnd w:id="10359"/>
            <w:bookmarkEnd w:id="10360"/>
          </w:p>
          <w:p w14:paraId="7B8D0FD4" w14:textId="77777777" w:rsidR="009274EA" w:rsidRDefault="00C53038">
            <w:pPr>
              <w:pStyle w:val="Heading112pt"/>
              <w:numPr>
                <w:ilvl w:val="2"/>
                <w:numId w:val="2"/>
              </w:numPr>
              <w:tabs>
                <w:tab w:val="left" w:pos="10620"/>
              </w:tabs>
              <w:rPr>
                <w:rFonts w:ascii="Cambria" w:hAnsi="Cambria"/>
              </w:rPr>
            </w:pPr>
            <w:bookmarkStart w:id="10361" w:name="_Toc137820034"/>
            <w:bookmarkStart w:id="10362" w:name="_Toc137832698"/>
            <w:r>
              <w:rPr>
                <w:rFonts w:ascii="Cambria" w:hAnsi="Cambria"/>
                <w:b w:val="0"/>
              </w:rPr>
              <w:t>Preview document link.</w:t>
            </w:r>
            <w:bookmarkEnd w:id="10361"/>
            <w:bookmarkEnd w:id="10362"/>
          </w:p>
          <w:p w14:paraId="6DA544A7" w14:textId="77777777" w:rsidR="009274EA" w:rsidRDefault="00C53038">
            <w:pPr>
              <w:pStyle w:val="Heading112pt"/>
              <w:tabs>
                <w:tab w:val="left" w:pos="10620"/>
              </w:tabs>
              <w:rPr>
                <w:rFonts w:ascii="Cambria" w:hAnsi="Cambria"/>
              </w:rPr>
            </w:pPr>
            <w:bookmarkStart w:id="10363" w:name="_Toc137820035"/>
            <w:bookmarkStart w:id="10364" w:name="_Toc137832699"/>
            <w:r>
              <w:rPr>
                <w:rFonts w:ascii="Cambria" w:hAnsi="Cambria"/>
                <w:b w:val="0"/>
              </w:rPr>
              <w:t>System should download the document on click “Download document” link.</w:t>
            </w:r>
            <w:bookmarkEnd w:id="10363"/>
            <w:bookmarkEnd w:id="10364"/>
          </w:p>
          <w:p w14:paraId="7847B89F" w14:textId="77777777" w:rsidR="009274EA" w:rsidRDefault="00C53038">
            <w:pPr>
              <w:pStyle w:val="Heading112pt"/>
              <w:tabs>
                <w:tab w:val="left" w:pos="10620"/>
              </w:tabs>
              <w:rPr>
                <w:rFonts w:ascii="Cambria" w:hAnsi="Cambria"/>
                <w:b w:val="0"/>
              </w:rPr>
            </w:pPr>
            <w:bookmarkStart w:id="10365" w:name="_Toc137820036"/>
            <w:bookmarkStart w:id="10366" w:name="_Toc137832700"/>
            <w:r>
              <w:rPr>
                <w:rFonts w:ascii="Cambria" w:hAnsi="Cambria"/>
                <w:b w:val="0"/>
              </w:rPr>
              <w:lastRenderedPageBreak/>
              <w:t>System should display the document without download on screen with PDF viewer on click “Preview Document” link.</w:t>
            </w:r>
            <w:bookmarkEnd w:id="10365"/>
            <w:bookmarkEnd w:id="10366"/>
          </w:p>
          <w:p w14:paraId="728292A3" w14:textId="77777777" w:rsidR="009274EA" w:rsidRDefault="009274EA">
            <w:pPr>
              <w:pStyle w:val="Heading112pt"/>
              <w:numPr>
                <w:ilvl w:val="0"/>
                <w:numId w:val="0"/>
              </w:numPr>
              <w:tabs>
                <w:tab w:val="left" w:pos="10620"/>
              </w:tabs>
              <w:rPr>
                <w:rFonts w:ascii="Cambria" w:hAnsi="Cambria"/>
                <w:b w:val="0"/>
              </w:rPr>
            </w:pPr>
          </w:p>
          <w:p w14:paraId="16406031" w14:textId="77777777" w:rsidR="009274EA" w:rsidRDefault="00C53038">
            <w:pPr>
              <w:pStyle w:val="Heading112pt"/>
              <w:numPr>
                <w:ilvl w:val="0"/>
                <w:numId w:val="0"/>
              </w:numPr>
              <w:tabs>
                <w:tab w:val="left" w:pos="10620"/>
              </w:tabs>
              <w:ind w:left="360" w:hanging="360"/>
              <w:rPr>
                <w:rFonts w:ascii="Cambria" w:hAnsi="Cambria"/>
                <w:b w:val="0"/>
              </w:rPr>
            </w:pPr>
            <w:bookmarkStart w:id="10367" w:name="_Toc137820037"/>
            <w:bookmarkStart w:id="10368" w:name="_Toc137832701"/>
            <w:r>
              <w:rPr>
                <w:rFonts w:ascii="Cambria" w:hAnsi="Cambria"/>
                <w:u w:val="single"/>
              </w:rPr>
              <w:t>View  History for &lt;Master Name&gt; Update</w:t>
            </w:r>
            <w:r>
              <w:rPr>
                <w:rFonts w:ascii="Cambria" w:hAnsi="Cambria"/>
                <w:b w:val="0"/>
              </w:rPr>
              <w:t>:</w:t>
            </w:r>
            <w:bookmarkEnd w:id="10367"/>
            <w:bookmarkEnd w:id="10368"/>
          </w:p>
          <w:p w14:paraId="3EB6FDB6" w14:textId="77777777" w:rsidR="009274EA" w:rsidRDefault="00C53038">
            <w:pPr>
              <w:pStyle w:val="Heading112pt"/>
              <w:tabs>
                <w:tab w:val="left" w:pos="10620"/>
              </w:tabs>
              <w:rPr>
                <w:rFonts w:ascii="Cambria" w:hAnsi="Cambria"/>
                <w:b w:val="0"/>
              </w:rPr>
            </w:pPr>
            <w:bookmarkStart w:id="10369" w:name="_Toc137820038"/>
            <w:bookmarkStart w:id="10370" w:name="_Toc137832702"/>
            <w:r>
              <w:rPr>
                <w:rFonts w:ascii="Cambria" w:hAnsi="Cambria"/>
                <w:b w:val="0"/>
              </w:rPr>
              <w:t>System should maintain and display history of every update for respective master value.</w:t>
            </w:r>
            <w:bookmarkEnd w:id="10369"/>
            <w:bookmarkEnd w:id="10370"/>
          </w:p>
          <w:p w14:paraId="0D2FF4A7" w14:textId="77777777" w:rsidR="009274EA" w:rsidRDefault="00C53038">
            <w:pPr>
              <w:pStyle w:val="Heading112pt"/>
              <w:tabs>
                <w:tab w:val="left" w:pos="10620"/>
              </w:tabs>
              <w:rPr>
                <w:rFonts w:ascii="Cambria" w:hAnsi="Cambria"/>
                <w:b w:val="0"/>
              </w:rPr>
            </w:pPr>
            <w:bookmarkStart w:id="10371" w:name="_Toc137820039"/>
            <w:bookmarkStart w:id="10372" w:name="_Toc137832703"/>
            <w:r>
              <w:rPr>
                <w:rFonts w:ascii="Cambria" w:hAnsi="Cambria"/>
                <w:b w:val="0"/>
              </w:rPr>
              <w:t>System should display below detail View History Section.</w:t>
            </w:r>
            <w:bookmarkEnd w:id="10371"/>
            <w:bookmarkEnd w:id="10372"/>
          </w:p>
          <w:p w14:paraId="03C973BA" w14:textId="77777777" w:rsidR="009274EA" w:rsidRDefault="00C53038">
            <w:pPr>
              <w:pStyle w:val="Heading112pt"/>
              <w:numPr>
                <w:ilvl w:val="1"/>
                <w:numId w:val="2"/>
              </w:numPr>
              <w:tabs>
                <w:tab w:val="left" w:pos="10620"/>
              </w:tabs>
              <w:rPr>
                <w:rFonts w:ascii="Cambria" w:hAnsi="Cambria"/>
                <w:b w:val="0"/>
              </w:rPr>
            </w:pPr>
            <w:bookmarkStart w:id="10373" w:name="_Toc137820040"/>
            <w:bookmarkStart w:id="10374" w:name="_Toc137832704"/>
            <w:r>
              <w:rPr>
                <w:rFonts w:ascii="Cambria" w:hAnsi="Cambria"/>
                <w:b w:val="0"/>
              </w:rPr>
              <w:t>Sr.</w:t>
            </w:r>
            <w:bookmarkEnd w:id="10373"/>
            <w:bookmarkEnd w:id="10374"/>
          </w:p>
          <w:p w14:paraId="62695DDE" w14:textId="77777777" w:rsidR="009274EA" w:rsidRDefault="00C53038">
            <w:pPr>
              <w:pStyle w:val="Heading112pt"/>
              <w:numPr>
                <w:ilvl w:val="1"/>
                <w:numId w:val="2"/>
              </w:numPr>
              <w:tabs>
                <w:tab w:val="left" w:pos="10620"/>
              </w:tabs>
              <w:rPr>
                <w:rFonts w:ascii="Cambria" w:hAnsi="Cambria"/>
                <w:b w:val="0"/>
              </w:rPr>
            </w:pPr>
            <w:bookmarkStart w:id="10375" w:name="_Toc137820041"/>
            <w:bookmarkStart w:id="10376" w:name="_Toc137832705"/>
            <w:r>
              <w:rPr>
                <w:rFonts w:ascii="Cambria" w:hAnsi="Cambria"/>
                <w:b w:val="0"/>
              </w:rPr>
              <w:t>Old Value</w:t>
            </w:r>
            <w:bookmarkEnd w:id="10375"/>
            <w:bookmarkEnd w:id="10376"/>
          </w:p>
          <w:p w14:paraId="7F42E96F" w14:textId="77777777" w:rsidR="009274EA" w:rsidRDefault="00C53038">
            <w:pPr>
              <w:pStyle w:val="Heading112pt"/>
              <w:numPr>
                <w:ilvl w:val="1"/>
                <w:numId w:val="2"/>
              </w:numPr>
              <w:tabs>
                <w:tab w:val="left" w:pos="10620"/>
              </w:tabs>
              <w:rPr>
                <w:rFonts w:ascii="Cambria" w:hAnsi="Cambria"/>
                <w:b w:val="0"/>
              </w:rPr>
            </w:pPr>
            <w:bookmarkStart w:id="10377" w:name="_Toc137820042"/>
            <w:bookmarkStart w:id="10378" w:name="_Toc137832706"/>
            <w:r>
              <w:rPr>
                <w:rFonts w:ascii="Cambria" w:hAnsi="Cambria"/>
                <w:b w:val="0"/>
              </w:rPr>
              <w:t>New Value</w:t>
            </w:r>
            <w:bookmarkEnd w:id="10377"/>
            <w:bookmarkEnd w:id="10378"/>
          </w:p>
          <w:p w14:paraId="450234B8" w14:textId="77777777" w:rsidR="009274EA" w:rsidRDefault="00C53038">
            <w:pPr>
              <w:pStyle w:val="Heading112pt"/>
              <w:numPr>
                <w:ilvl w:val="1"/>
                <w:numId w:val="2"/>
              </w:numPr>
              <w:tabs>
                <w:tab w:val="left" w:pos="10620"/>
              </w:tabs>
              <w:rPr>
                <w:rFonts w:ascii="Cambria" w:hAnsi="Cambria"/>
              </w:rPr>
            </w:pPr>
            <w:bookmarkStart w:id="10379" w:name="_Toc137820043"/>
            <w:bookmarkStart w:id="10380" w:name="_Toc137832707"/>
            <w:r>
              <w:rPr>
                <w:rFonts w:ascii="Cambria" w:hAnsi="Cambria"/>
                <w:b w:val="0"/>
              </w:rPr>
              <w:t>Updated on Date and Time</w:t>
            </w:r>
            <w:bookmarkEnd w:id="10379"/>
            <w:bookmarkEnd w:id="10380"/>
          </w:p>
          <w:p w14:paraId="00AD582E" w14:textId="77777777" w:rsidR="009274EA" w:rsidRDefault="00C53038">
            <w:pPr>
              <w:pStyle w:val="Heading112pt"/>
              <w:numPr>
                <w:ilvl w:val="1"/>
                <w:numId w:val="2"/>
              </w:numPr>
              <w:tabs>
                <w:tab w:val="left" w:pos="10620"/>
              </w:tabs>
              <w:rPr>
                <w:rFonts w:ascii="Cambria" w:hAnsi="Cambria"/>
              </w:rPr>
            </w:pPr>
            <w:bookmarkStart w:id="10381" w:name="_Toc137820044"/>
            <w:bookmarkStart w:id="10382" w:name="_Toc137832708"/>
            <w:r>
              <w:rPr>
                <w:rFonts w:ascii="Cambria" w:hAnsi="Cambria"/>
                <w:b w:val="0"/>
              </w:rPr>
              <w:t>Updated by</w:t>
            </w:r>
            <w:bookmarkEnd w:id="10381"/>
            <w:bookmarkEnd w:id="10382"/>
          </w:p>
        </w:tc>
      </w:tr>
      <w:tr w:rsidR="009274EA" w14:paraId="5736F39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38C7659" w14:textId="77777777" w:rsidR="009274EA" w:rsidRDefault="00C53038">
            <w:pPr>
              <w:tabs>
                <w:tab w:val="left" w:pos="10620"/>
              </w:tabs>
              <w:rPr>
                <w:b/>
                <w:i/>
              </w:rPr>
            </w:pPr>
            <w:r>
              <w:rPr>
                <w:b/>
                <w:i/>
              </w:rPr>
              <w:lastRenderedPageBreak/>
              <w:t>Users/Actor</w:t>
            </w:r>
          </w:p>
        </w:tc>
        <w:tc>
          <w:tcPr>
            <w:tcW w:w="7323" w:type="dxa"/>
            <w:tcBorders>
              <w:top w:val="single" w:sz="4" w:space="0" w:color="auto"/>
              <w:left w:val="single" w:sz="4" w:space="0" w:color="auto"/>
              <w:bottom w:val="single" w:sz="4" w:space="0" w:color="auto"/>
              <w:right w:val="single" w:sz="4" w:space="0" w:color="auto"/>
            </w:tcBorders>
          </w:tcPr>
          <w:p w14:paraId="3EA4E6CC" w14:textId="77777777" w:rsidR="009274EA" w:rsidRDefault="00C53038">
            <w:pPr>
              <w:numPr>
                <w:ilvl w:val="0"/>
                <w:numId w:val="1"/>
              </w:numPr>
              <w:tabs>
                <w:tab w:val="left" w:pos="10620"/>
              </w:tabs>
              <w:spacing w:after="0" w:line="360" w:lineRule="auto"/>
              <w:jc w:val="both"/>
            </w:pPr>
            <w:r>
              <w:t>TAO User/Admin User/Authorized User</w:t>
            </w:r>
          </w:p>
        </w:tc>
      </w:tr>
    </w:tbl>
    <w:p w14:paraId="722CCBE9"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2845DD36" w14:textId="77777777">
        <w:trPr>
          <w:trHeight w:val="940"/>
        </w:trPr>
        <w:tc>
          <w:tcPr>
            <w:tcW w:w="1150" w:type="dxa"/>
            <w:shd w:val="clear" w:color="auto" w:fill="C4BC96"/>
          </w:tcPr>
          <w:p w14:paraId="3B97AFD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541B13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0439146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CCF8EF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1ABE59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1A934EC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20423DB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064FDE43" w14:textId="77777777">
        <w:trPr>
          <w:trHeight w:val="1735"/>
        </w:trPr>
        <w:tc>
          <w:tcPr>
            <w:tcW w:w="1150" w:type="dxa"/>
            <w:shd w:val="clear" w:color="auto" w:fill="auto"/>
          </w:tcPr>
          <w:p w14:paraId="1B442A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Buyer Name</w:t>
            </w:r>
          </w:p>
        </w:tc>
        <w:tc>
          <w:tcPr>
            <w:tcW w:w="918" w:type="dxa"/>
            <w:shd w:val="clear" w:color="auto" w:fill="auto"/>
          </w:tcPr>
          <w:p w14:paraId="2124E7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FD08CC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EB6AD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Name" field is required.</w:t>
            </w:r>
          </w:p>
          <w:p w14:paraId="611B985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100 characters. The buyer name should not exceed 100 characters.</w:t>
            </w:r>
          </w:p>
          <w:p w14:paraId="7AB0DA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name should only contain alphabetic characters.</w:t>
            </w:r>
          </w:p>
        </w:tc>
        <w:tc>
          <w:tcPr>
            <w:tcW w:w="1352" w:type="dxa"/>
            <w:shd w:val="clear" w:color="auto" w:fill="auto"/>
          </w:tcPr>
          <w:p w14:paraId="6DAA6D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buyer name.</w:t>
            </w:r>
          </w:p>
          <w:p w14:paraId="3E278D6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name should not exceed 100 characters.</w:t>
            </w:r>
          </w:p>
          <w:p w14:paraId="0E67987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alphabetic characters only in  buyer name field.</w:t>
            </w:r>
          </w:p>
        </w:tc>
        <w:tc>
          <w:tcPr>
            <w:tcW w:w="2904" w:type="dxa"/>
            <w:shd w:val="clear" w:color="auto" w:fill="auto"/>
          </w:tcPr>
          <w:p w14:paraId="3751832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4D2101D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05C0DFB" w14:textId="77777777">
        <w:trPr>
          <w:trHeight w:val="1735"/>
        </w:trPr>
        <w:tc>
          <w:tcPr>
            <w:tcW w:w="1150" w:type="dxa"/>
            <w:shd w:val="clear" w:color="auto" w:fill="auto"/>
          </w:tcPr>
          <w:p w14:paraId="410E65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Buyer Code</w:t>
            </w:r>
          </w:p>
        </w:tc>
        <w:tc>
          <w:tcPr>
            <w:tcW w:w="918" w:type="dxa"/>
            <w:shd w:val="clear" w:color="auto" w:fill="auto"/>
          </w:tcPr>
          <w:p w14:paraId="6051980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5417E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CA9BA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Code" field is required.</w:t>
            </w:r>
          </w:p>
          <w:p w14:paraId="066DB6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code should only contain alphanumeric characters.</w:t>
            </w:r>
          </w:p>
          <w:p w14:paraId="3A0713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code should have a length of 10 characters.</w:t>
            </w:r>
          </w:p>
        </w:tc>
        <w:tc>
          <w:tcPr>
            <w:tcW w:w="1352" w:type="dxa"/>
            <w:shd w:val="clear" w:color="auto" w:fill="auto"/>
          </w:tcPr>
          <w:p w14:paraId="3C889A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buyer code.</w:t>
            </w:r>
          </w:p>
          <w:p w14:paraId="5FA55F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code should only contain alphanumeric characters.</w:t>
            </w:r>
          </w:p>
          <w:p w14:paraId="663AD6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buyer code should have a length of 10 characters.</w:t>
            </w:r>
          </w:p>
        </w:tc>
        <w:tc>
          <w:tcPr>
            <w:tcW w:w="2904" w:type="dxa"/>
            <w:shd w:val="clear" w:color="auto" w:fill="auto"/>
          </w:tcPr>
          <w:p w14:paraId="7A50233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6F6492A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BEC0E96" w14:textId="77777777">
        <w:trPr>
          <w:trHeight w:val="1735"/>
        </w:trPr>
        <w:tc>
          <w:tcPr>
            <w:tcW w:w="1150" w:type="dxa"/>
            <w:shd w:val="clear" w:color="auto" w:fill="auto"/>
          </w:tcPr>
          <w:p w14:paraId="669117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tc>
        <w:tc>
          <w:tcPr>
            <w:tcW w:w="918" w:type="dxa"/>
            <w:shd w:val="clear" w:color="auto" w:fill="auto"/>
          </w:tcPr>
          <w:p w14:paraId="674E91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List box</w:t>
            </w:r>
          </w:p>
        </w:tc>
        <w:tc>
          <w:tcPr>
            <w:tcW w:w="992" w:type="dxa"/>
            <w:shd w:val="clear" w:color="auto" w:fill="auto"/>
          </w:tcPr>
          <w:p w14:paraId="4C308D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DA4E1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396F73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03B9D1B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AAE4DD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3478966" w14:textId="77777777">
        <w:trPr>
          <w:trHeight w:val="1735"/>
        </w:trPr>
        <w:tc>
          <w:tcPr>
            <w:tcW w:w="1150" w:type="dxa"/>
            <w:shd w:val="clear" w:color="auto" w:fill="auto"/>
          </w:tcPr>
          <w:p w14:paraId="09F86B2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1A33AF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4BD257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F7029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6CF492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7D97B1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3F87BC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55506F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09D185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45F83B8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5F0F915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02B0BD46" w14:textId="77777777">
        <w:trPr>
          <w:trHeight w:val="1735"/>
        </w:trPr>
        <w:tc>
          <w:tcPr>
            <w:tcW w:w="1150" w:type="dxa"/>
            <w:shd w:val="clear" w:color="auto" w:fill="auto"/>
          </w:tcPr>
          <w:p w14:paraId="1A6F03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2FDC3E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2F5CAA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11005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2E9FD5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email ID should follow the alphanumeric format with special characters</w:t>
            </w:r>
          </w:p>
          <w:p w14:paraId="44C834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4FA0B5F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63726B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email ID.</w:t>
            </w:r>
          </w:p>
          <w:p w14:paraId="378477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email </w:t>
            </w:r>
            <w:r>
              <w:rPr>
                <w:rFonts w:ascii="Cambria" w:hAnsi="Cambria"/>
                <w:sz w:val="22"/>
                <w:szCs w:val="22"/>
              </w:rPr>
              <w:lastRenderedPageBreak/>
              <w:t>ID with alphanumeric characters and special characters allowed.</w:t>
            </w:r>
          </w:p>
          <w:p w14:paraId="6FEF11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416CAE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015C3768" w14:textId="77777777" w:rsidR="009274EA" w:rsidRDefault="001E5D23">
            <w:pPr>
              <w:pStyle w:val="ListParagraph"/>
              <w:tabs>
                <w:tab w:val="center" w:pos="4320"/>
                <w:tab w:val="right" w:pos="8640"/>
                <w:tab w:val="left" w:pos="10620"/>
              </w:tabs>
              <w:ind w:left="0"/>
              <w:rPr>
                <w:rFonts w:ascii="Cambria" w:hAnsi="Cambria"/>
                <w:sz w:val="22"/>
                <w:szCs w:val="22"/>
              </w:rPr>
            </w:pPr>
            <w:hyperlink r:id="rId20" w:history="1">
              <w:r w:rsidR="00C53038">
                <w:rPr>
                  <w:rFonts w:ascii="Cambria" w:hAnsi="Cambria"/>
                </w:rPr>
                <w:t>test@testdata.com</w:t>
              </w:r>
            </w:hyperlink>
          </w:p>
        </w:tc>
        <w:tc>
          <w:tcPr>
            <w:tcW w:w="1417" w:type="dxa"/>
            <w:shd w:val="clear" w:color="auto" w:fill="auto"/>
          </w:tcPr>
          <w:p w14:paraId="49C638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System should validate email ID from standard </w:t>
            </w:r>
            <w:r>
              <w:rPr>
                <w:rFonts w:ascii="Cambria" w:hAnsi="Cambria"/>
                <w:sz w:val="22"/>
                <w:szCs w:val="22"/>
              </w:rPr>
              <w:lastRenderedPageBreak/>
              <w:t>Email Validation (combination of Alphabets + Special Character + numeric values @ combination of combination of Alphabets. Combination of Alphabets)</w:t>
            </w:r>
          </w:p>
          <w:p w14:paraId="54721DF4" w14:textId="77777777" w:rsidR="009274EA" w:rsidRDefault="009274EA">
            <w:pPr>
              <w:pStyle w:val="ListParagraph"/>
              <w:tabs>
                <w:tab w:val="center" w:pos="4320"/>
                <w:tab w:val="right" w:pos="8640"/>
                <w:tab w:val="left" w:pos="10620"/>
              </w:tabs>
              <w:ind w:left="0"/>
              <w:rPr>
                <w:rFonts w:ascii="Cambria" w:hAnsi="Cambria"/>
                <w:sz w:val="22"/>
                <w:szCs w:val="22"/>
              </w:rPr>
            </w:pPr>
          </w:p>
          <w:p w14:paraId="38F3F95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1F7C2DA" w14:textId="77777777">
        <w:trPr>
          <w:trHeight w:val="287"/>
        </w:trPr>
        <w:tc>
          <w:tcPr>
            <w:tcW w:w="1150" w:type="dxa"/>
            <w:shd w:val="clear" w:color="auto" w:fill="auto"/>
          </w:tcPr>
          <w:p w14:paraId="5159CA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 Code</w:t>
            </w:r>
          </w:p>
        </w:tc>
        <w:tc>
          <w:tcPr>
            <w:tcW w:w="918" w:type="dxa"/>
            <w:shd w:val="clear" w:color="auto" w:fill="auto"/>
          </w:tcPr>
          <w:p w14:paraId="7CCA84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005648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09378CE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32447B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1E1082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10182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Generated by system</w:t>
            </w:r>
          </w:p>
        </w:tc>
      </w:tr>
      <w:tr w:rsidR="009274EA" w14:paraId="10D42DEE" w14:textId="77777777">
        <w:trPr>
          <w:trHeight w:val="287"/>
        </w:trPr>
        <w:tc>
          <w:tcPr>
            <w:tcW w:w="1150" w:type="dxa"/>
            <w:shd w:val="clear" w:color="auto" w:fill="auto"/>
          </w:tcPr>
          <w:p w14:paraId="08FAE1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Head Office Address</w:t>
            </w:r>
          </w:p>
        </w:tc>
        <w:tc>
          <w:tcPr>
            <w:tcW w:w="918" w:type="dxa"/>
            <w:shd w:val="clear" w:color="auto" w:fill="auto"/>
          </w:tcPr>
          <w:p w14:paraId="1BA31C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B91AA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E4484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Head Office Address field is a required field and must be entered.</w:t>
            </w:r>
          </w:p>
          <w:p w14:paraId="259FA9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Head Office Address should have a maximum length of 500 characters.</w:t>
            </w:r>
          </w:p>
        </w:tc>
        <w:tc>
          <w:tcPr>
            <w:tcW w:w="1352" w:type="dxa"/>
            <w:shd w:val="clear" w:color="auto" w:fill="auto"/>
          </w:tcPr>
          <w:p w14:paraId="79312F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Head Office Address.</w:t>
            </w:r>
          </w:p>
          <w:p w14:paraId="6EED80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Head Office Address should not exceed 500 characters.</w:t>
            </w:r>
          </w:p>
        </w:tc>
        <w:tc>
          <w:tcPr>
            <w:tcW w:w="2904" w:type="dxa"/>
            <w:shd w:val="clear" w:color="auto" w:fill="auto"/>
          </w:tcPr>
          <w:p w14:paraId="287197C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28D8662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52DFDAA" w14:textId="77777777">
        <w:trPr>
          <w:trHeight w:val="287"/>
        </w:trPr>
        <w:tc>
          <w:tcPr>
            <w:tcW w:w="1150" w:type="dxa"/>
            <w:shd w:val="clear" w:color="auto" w:fill="auto"/>
          </w:tcPr>
          <w:p w14:paraId="36F2C0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Local Office Address</w:t>
            </w:r>
          </w:p>
        </w:tc>
        <w:tc>
          <w:tcPr>
            <w:tcW w:w="918" w:type="dxa"/>
            <w:shd w:val="clear" w:color="auto" w:fill="auto"/>
          </w:tcPr>
          <w:p w14:paraId="19D696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847251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C6708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Local Office Address field is a required field and must be entered.</w:t>
            </w:r>
          </w:p>
          <w:p w14:paraId="57C396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Local Office Address should have a maximum </w:t>
            </w:r>
            <w:r>
              <w:rPr>
                <w:rFonts w:ascii="Cambria" w:hAnsi="Cambria"/>
                <w:sz w:val="22"/>
                <w:szCs w:val="22"/>
              </w:rPr>
              <w:lastRenderedPageBreak/>
              <w:t>length of 500 characters.</w:t>
            </w:r>
          </w:p>
        </w:tc>
        <w:tc>
          <w:tcPr>
            <w:tcW w:w="1352" w:type="dxa"/>
            <w:shd w:val="clear" w:color="auto" w:fill="auto"/>
          </w:tcPr>
          <w:p w14:paraId="05758B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Local Office Address.</w:t>
            </w:r>
          </w:p>
          <w:p w14:paraId="096379C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Local Office Address should not exceed 500 characters.</w:t>
            </w:r>
          </w:p>
        </w:tc>
        <w:tc>
          <w:tcPr>
            <w:tcW w:w="2904" w:type="dxa"/>
            <w:shd w:val="clear" w:color="auto" w:fill="auto"/>
          </w:tcPr>
          <w:p w14:paraId="48430F1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4FA7031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76E70B3" w14:textId="77777777">
        <w:trPr>
          <w:trHeight w:val="287"/>
        </w:trPr>
        <w:tc>
          <w:tcPr>
            <w:tcW w:w="1150" w:type="dxa"/>
            <w:shd w:val="clear" w:color="auto" w:fill="auto"/>
          </w:tcPr>
          <w:p w14:paraId="606956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4417DF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62DDB8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F0877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32DE60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181846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have a maximum length of 15 characters (including country code, if applicable).</w:t>
            </w:r>
          </w:p>
        </w:tc>
        <w:tc>
          <w:tcPr>
            <w:tcW w:w="1352" w:type="dxa"/>
            <w:shd w:val="clear" w:color="auto" w:fill="auto"/>
          </w:tcPr>
          <w:p w14:paraId="766557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mobile number.</w:t>
            </w:r>
          </w:p>
          <w:p w14:paraId="28DD70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52397C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025E0C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00919723822331</w:t>
            </w:r>
          </w:p>
        </w:tc>
        <w:tc>
          <w:tcPr>
            <w:tcW w:w="1417" w:type="dxa"/>
            <w:shd w:val="clear" w:color="auto" w:fill="auto"/>
          </w:tcPr>
          <w:p w14:paraId="6D0943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7294BB84" w14:textId="77777777">
        <w:trPr>
          <w:trHeight w:val="287"/>
        </w:trPr>
        <w:tc>
          <w:tcPr>
            <w:tcW w:w="1150" w:type="dxa"/>
            <w:shd w:val="clear" w:color="auto" w:fill="auto"/>
          </w:tcPr>
          <w:p w14:paraId="02E631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Contact Person Name</w:t>
            </w:r>
          </w:p>
        </w:tc>
        <w:tc>
          <w:tcPr>
            <w:tcW w:w="918" w:type="dxa"/>
            <w:shd w:val="clear" w:color="auto" w:fill="auto"/>
          </w:tcPr>
          <w:p w14:paraId="53FC8D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AD0A0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0B63C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7A4C49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5BABD7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6A73CE5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77C052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282AB3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0943601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78C9D8F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14FC053" w14:textId="77777777">
        <w:trPr>
          <w:trHeight w:val="287"/>
        </w:trPr>
        <w:tc>
          <w:tcPr>
            <w:tcW w:w="1150" w:type="dxa"/>
            <w:shd w:val="clear" w:color="auto" w:fill="auto"/>
          </w:tcPr>
          <w:p w14:paraId="4EEA9D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19AFF74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EAD20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2BDF4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6C53351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city should only contain alphabetic characters, numeric values, and</w:t>
            </w:r>
          </w:p>
          <w:p w14:paraId="4F28E0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6E2E799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city.</w:t>
            </w:r>
          </w:p>
          <w:p w14:paraId="07FC81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city should only contain alphabetic characters, numeric values,</w:t>
            </w:r>
          </w:p>
          <w:p w14:paraId="7D0E98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33F4E74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555AA3E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6D80522" w14:textId="77777777">
        <w:trPr>
          <w:trHeight w:val="287"/>
        </w:trPr>
        <w:tc>
          <w:tcPr>
            <w:tcW w:w="1150" w:type="dxa"/>
            <w:shd w:val="clear" w:color="auto" w:fill="auto"/>
          </w:tcPr>
          <w:p w14:paraId="3B91E1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Code</w:t>
            </w:r>
          </w:p>
          <w:p w14:paraId="66972C0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08009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B0091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FD26A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063A2D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00E18F9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684DAC4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10B66DE" w14:textId="77777777">
        <w:trPr>
          <w:trHeight w:val="287"/>
        </w:trPr>
        <w:tc>
          <w:tcPr>
            <w:tcW w:w="1150" w:type="dxa"/>
            <w:shd w:val="clear" w:color="auto" w:fill="auto"/>
          </w:tcPr>
          <w:p w14:paraId="28498B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StateName</w:t>
            </w:r>
          </w:p>
        </w:tc>
        <w:tc>
          <w:tcPr>
            <w:tcW w:w="918" w:type="dxa"/>
            <w:shd w:val="clear" w:color="auto" w:fill="auto"/>
          </w:tcPr>
          <w:p w14:paraId="2871A0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2A3868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511D9C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StateName dropdown field is a required field and must have a selection from the dropdown list.</w:t>
            </w:r>
          </w:p>
        </w:tc>
        <w:tc>
          <w:tcPr>
            <w:tcW w:w="1352" w:type="dxa"/>
            <w:shd w:val="clear" w:color="auto" w:fill="auto"/>
          </w:tcPr>
          <w:p w14:paraId="7801C7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774CAD2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539BF4C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846AD80" w14:textId="77777777">
        <w:trPr>
          <w:trHeight w:val="287"/>
        </w:trPr>
        <w:tc>
          <w:tcPr>
            <w:tcW w:w="1150" w:type="dxa"/>
            <w:shd w:val="clear" w:color="auto" w:fill="auto"/>
          </w:tcPr>
          <w:p w14:paraId="4D7618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 Number</w:t>
            </w:r>
          </w:p>
        </w:tc>
        <w:tc>
          <w:tcPr>
            <w:tcW w:w="918" w:type="dxa"/>
            <w:shd w:val="clear" w:color="auto" w:fill="auto"/>
          </w:tcPr>
          <w:p w14:paraId="46A74A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AEECE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676FD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2DD958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0622BA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7D4C08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68E119B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1EA4EDE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8DD2427" w14:textId="77777777">
        <w:trPr>
          <w:trHeight w:val="287"/>
        </w:trPr>
        <w:tc>
          <w:tcPr>
            <w:tcW w:w="1150" w:type="dxa"/>
            <w:shd w:val="clear" w:color="auto" w:fill="auto"/>
          </w:tcPr>
          <w:p w14:paraId="0A7ADC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Fax</w:t>
            </w:r>
          </w:p>
        </w:tc>
        <w:tc>
          <w:tcPr>
            <w:tcW w:w="918" w:type="dxa"/>
            <w:shd w:val="clear" w:color="auto" w:fill="auto"/>
          </w:tcPr>
          <w:p w14:paraId="2665E0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D6E68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FA7EC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6838C1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645F36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33C60F6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504A578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4F0BF5A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13547D6" w14:textId="77777777">
        <w:trPr>
          <w:trHeight w:val="287"/>
        </w:trPr>
        <w:tc>
          <w:tcPr>
            <w:tcW w:w="1150" w:type="dxa"/>
            <w:shd w:val="clear" w:color="auto" w:fill="auto"/>
          </w:tcPr>
          <w:p w14:paraId="76C09D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Year of registration</w:t>
            </w:r>
          </w:p>
        </w:tc>
        <w:tc>
          <w:tcPr>
            <w:tcW w:w="918" w:type="dxa"/>
            <w:shd w:val="clear" w:color="auto" w:fill="auto"/>
          </w:tcPr>
          <w:p w14:paraId="5654B3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A693C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23C2A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"Year of Registration" field is required.</w:t>
            </w:r>
          </w:p>
        </w:tc>
        <w:tc>
          <w:tcPr>
            <w:tcW w:w="1352" w:type="dxa"/>
            <w:shd w:val="clear" w:color="auto" w:fill="auto"/>
          </w:tcPr>
          <w:p w14:paraId="593AFF6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the year of registration from the dropdown.</w:t>
            </w:r>
          </w:p>
        </w:tc>
        <w:tc>
          <w:tcPr>
            <w:tcW w:w="2904" w:type="dxa"/>
            <w:shd w:val="clear" w:color="auto" w:fill="auto"/>
          </w:tcPr>
          <w:p w14:paraId="4764173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65DC585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82C37DE" w14:textId="77777777">
        <w:trPr>
          <w:trHeight w:val="287"/>
        </w:trPr>
        <w:tc>
          <w:tcPr>
            <w:tcW w:w="1150" w:type="dxa"/>
            <w:shd w:val="clear" w:color="auto" w:fill="auto"/>
          </w:tcPr>
          <w:p w14:paraId="0411B4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TNGST No.</w:t>
            </w:r>
          </w:p>
        </w:tc>
        <w:tc>
          <w:tcPr>
            <w:tcW w:w="918" w:type="dxa"/>
            <w:shd w:val="clear" w:color="auto" w:fill="auto"/>
          </w:tcPr>
          <w:p w14:paraId="365426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556065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E1DFF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"TNGST No" field should only contain alphanumeric characters.</w:t>
            </w:r>
          </w:p>
          <w:p w14:paraId="0FECF7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"TNGST No" field should have a maximum length of 15 characters.</w:t>
            </w:r>
          </w:p>
          <w:p w14:paraId="10ED661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"TNGST No" should not be a duplicate value.</w:t>
            </w:r>
          </w:p>
        </w:tc>
        <w:tc>
          <w:tcPr>
            <w:tcW w:w="1352" w:type="dxa"/>
            <w:shd w:val="clear" w:color="auto" w:fill="auto"/>
          </w:tcPr>
          <w:p w14:paraId="7E72A9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TNGST No with alphanumeric characters.</w:t>
            </w:r>
          </w:p>
          <w:p w14:paraId="0FD399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TNGST No should not exceed 15 characters.</w:t>
            </w:r>
          </w:p>
          <w:p w14:paraId="43B0AA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TNGST No already exists. Please enter a unique TNGST No.</w:t>
            </w:r>
          </w:p>
        </w:tc>
        <w:tc>
          <w:tcPr>
            <w:tcW w:w="2904" w:type="dxa"/>
            <w:shd w:val="clear" w:color="auto" w:fill="auto"/>
          </w:tcPr>
          <w:p w14:paraId="6B97745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2C5807B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912C6A2" w14:textId="77777777">
        <w:trPr>
          <w:trHeight w:val="287"/>
        </w:trPr>
        <w:tc>
          <w:tcPr>
            <w:tcW w:w="1150" w:type="dxa"/>
            <w:shd w:val="clear" w:color="auto" w:fill="auto"/>
          </w:tcPr>
          <w:p w14:paraId="636811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Tea board </w:t>
            </w:r>
            <w:r>
              <w:rPr>
                <w:rFonts w:ascii="Cambria" w:hAnsi="Cambria"/>
                <w:sz w:val="22"/>
                <w:szCs w:val="22"/>
              </w:rPr>
              <w:lastRenderedPageBreak/>
              <w:t>registration no.</w:t>
            </w:r>
          </w:p>
        </w:tc>
        <w:tc>
          <w:tcPr>
            <w:tcW w:w="918" w:type="dxa"/>
            <w:shd w:val="clear" w:color="auto" w:fill="auto"/>
          </w:tcPr>
          <w:p w14:paraId="2A6D502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Textbox</w:t>
            </w:r>
          </w:p>
        </w:tc>
        <w:tc>
          <w:tcPr>
            <w:tcW w:w="992" w:type="dxa"/>
            <w:shd w:val="clear" w:color="auto" w:fill="auto"/>
          </w:tcPr>
          <w:p w14:paraId="3EA9C2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1A83C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Teaboard Reg No field is a required field </w:t>
            </w:r>
            <w:r>
              <w:rPr>
                <w:rFonts w:ascii="Cambria" w:hAnsi="Cambria"/>
                <w:sz w:val="22"/>
                <w:szCs w:val="22"/>
              </w:rPr>
              <w:lastRenderedPageBreak/>
              <w:t>and must be entered.</w:t>
            </w:r>
          </w:p>
          <w:p w14:paraId="7E36B58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follow a specific format with alphanumeric characters and a length of 15 characters.</w:t>
            </w:r>
          </w:p>
          <w:p w14:paraId="13DEDC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be unique and not allow duplicate entries.</w:t>
            </w:r>
          </w:p>
        </w:tc>
        <w:tc>
          <w:tcPr>
            <w:tcW w:w="1352" w:type="dxa"/>
            <w:shd w:val="clear" w:color="auto" w:fill="auto"/>
          </w:tcPr>
          <w:p w14:paraId="67CE44B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Please enter the </w:t>
            </w:r>
            <w:r>
              <w:rPr>
                <w:rFonts w:ascii="Cambria" w:hAnsi="Cambria"/>
                <w:sz w:val="22"/>
                <w:szCs w:val="22"/>
              </w:rPr>
              <w:lastRenderedPageBreak/>
              <w:t>Teaboard Reg No.</w:t>
            </w:r>
          </w:p>
          <w:p w14:paraId="6F2E16E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Teaboard Reg No with alphanumeric characters and a length of 15 characters.</w:t>
            </w:r>
          </w:p>
          <w:p w14:paraId="5631D5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Teaboard Reg No already exists. Please enter a unique Teaboard Reg No.</w:t>
            </w:r>
          </w:p>
        </w:tc>
        <w:tc>
          <w:tcPr>
            <w:tcW w:w="2904" w:type="dxa"/>
            <w:shd w:val="clear" w:color="auto" w:fill="auto"/>
          </w:tcPr>
          <w:p w14:paraId="50EA3F2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458637A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5102BA8" w14:textId="77777777">
        <w:trPr>
          <w:trHeight w:val="287"/>
        </w:trPr>
        <w:tc>
          <w:tcPr>
            <w:tcW w:w="1150" w:type="dxa"/>
            <w:shd w:val="clear" w:color="auto" w:fill="auto"/>
          </w:tcPr>
          <w:p w14:paraId="705B06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Tax Identification no.</w:t>
            </w:r>
          </w:p>
        </w:tc>
        <w:tc>
          <w:tcPr>
            <w:tcW w:w="918" w:type="dxa"/>
            <w:shd w:val="clear" w:color="auto" w:fill="auto"/>
          </w:tcPr>
          <w:p w14:paraId="6F04DC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89931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80CA5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follow a specific format (e.g., alphanumeric characters with a length of 15).</w:t>
            </w:r>
          </w:p>
          <w:p w14:paraId="383D0E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be unique and not allow duplicate entries.</w:t>
            </w:r>
          </w:p>
        </w:tc>
        <w:tc>
          <w:tcPr>
            <w:tcW w:w="1352" w:type="dxa"/>
            <w:shd w:val="clear" w:color="auto" w:fill="auto"/>
          </w:tcPr>
          <w:p w14:paraId="196336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TaxId No with alphanumeric characters and a length of 15.</w:t>
            </w:r>
          </w:p>
          <w:p w14:paraId="0E371D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TaxId No already exists. Please enter a unique TaxId No.</w:t>
            </w:r>
          </w:p>
        </w:tc>
        <w:tc>
          <w:tcPr>
            <w:tcW w:w="2904" w:type="dxa"/>
            <w:shd w:val="clear" w:color="auto" w:fill="auto"/>
          </w:tcPr>
          <w:p w14:paraId="736D6D0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47FD220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C787A52" w14:textId="77777777">
        <w:trPr>
          <w:trHeight w:val="287"/>
        </w:trPr>
        <w:tc>
          <w:tcPr>
            <w:tcW w:w="1150" w:type="dxa"/>
            <w:shd w:val="clear" w:color="auto" w:fill="auto"/>
          </w:tcPr>
          <w:p w14:paraId="6867AB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 Board Exporter License No.</w:t>
            </w:r>
          </w:p>
        </w:tc>
        <w:tc>
          <w:tcPr>
            <w:tcW w:w="918" w:type="dxa"/>
            <w:shd w:val="clear" w:color="auto" w:fill="auto"/>
          </w:tcPr>
          <w:p w14:paraId="6C1F44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693CA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EC0EF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Teaboard Exporter License No field is a required </w:t>
            </w:r>
            <w:r>
              <w:rPr>
                <w:rFonts w:ascii="Cambria" w:hAnsi="Cambria"/>
                <w:sz w:val="22"/>
                <w:szCs w:val="22"/>
              </w:rPr>
              <w:lastRenderedPageBreak/>
              <w:t>field and must be entered.</w:t>
            </w:r>
          </w:p>
          <w:p w14:paraId="7AAB2D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Exporter License No should follow a specific format with alphanumeric characters and a length of 15 characters.</w:t>
            </w:r>
          </w:p>
          <w:p w14:paraId="140ED6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Exporter License No should be unique and not allow duplicate entries.</w:t>
            </w:r>
          </w:p>
        </w:tc>
        <w:tc>
          <w:tcPr>
            <w:tcW w:w="1352" w:type="dxa"/>
            <w:shd w:val="clear" w:color="auto" w:fill="auto"/>
          </w:tcPr>
          <w:p w14:paraId="185975C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Teaboard Exporter License No</w:t>
            </w:r>
          </w:p>
          <w:p w14:paraId="3B0942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Teaboard Exporter License No with alphanumeric characters and a length of 15 characters.</w:t>
            </w:r>
          </w:p>
          <w:p w14:paraId="6D5803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Teaboard Exporter License No already exists. Please enter a unique Teaboard Exporter License No</w:t>
            </w:r>
          </w:p>
        </w:tc>
        <w:tc>
          <w:tcPr>
            <w:tcW w:w="2904" w:type="dxa"/>
            <w:shd w:val="clear" w:color="auto" w:fill="auto"/>
          </w:tcPr>
          <w:p w14:paraId="648F6F4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6DAC0CE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3ED2FFD" w14:textId="77777777">
        <w:trPr>
          <w:trHeight w:val="287"/>
        </w:trPr>
        <w:tc>
          <w:tcPr>
            <w:tcW w:w="1150" w:type="dxa"/>
            <w:shd w:val="clear" w:color="auto" w:fill="auto"/>
          </w:tcPr>
          <w:p w14:paraId="34F98BC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FSSAINo</w:t>
            </w:r>
          </w:p>
        </w:tc>
        <w:tc>
          <w:tcPr>
            <w:tcW w:w="918" w:type="dxa"/>
            <w:shd w:val="clear" w:color="auto" w:fill="auto"/>
          </w:tcPr>
          <w:p w14:paraId="64754C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31614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12875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consist of numeric characters only and have a length</w:t>
            </w:r>
          </w:p>
          <w:p w14:paraId="083673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be unique and not allow duplicate entries.</w:t>
            </w:r>
          </w:p>
        </w:tc>
        <w:tc>
          <w:tcPr>
            <w:tcW w:w="1352" w:type="dxa"/>
            <w:shd w:val="clear" w:color="auto" w:fill="auto"/>
          </w:tcPr>
          <w:p w14:paraId="2BFC61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FSSAI No consisting of numeric characters and having a length of 14.</w:t>
            </w:r>
          </w:p>
          <w:p w14:paraId="0C3E04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FSSAI No already exists. Please enter a unique FSSAI No.</w:t>
            </w:r>
          </w:p>
        </w:tc>
        <w:tc>
          <w:tcPr>
            <w:tcW w:w="2904" w:type="dxa"/>
            <w:shd w:val="clear" w:color="auto" w:fill="auto"/>
          </w:tcPr>
          <w:p w14:paraId="423BBBA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89C015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10C1D33" w14:textId="77777777">
        <w:trPr>
          <w:trHeight w:val="287"/>
        </w:trPr>
        <w:tc>
          <w:tcPr>
            <w:tcW w:w="1150" w:type="dxa"/>
            <w:shd w:val="clear" w:color="auto" w:fill="auto"/>
          </w:tcPr>
          <w:p w14:paraId="1D56E9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 No</w:t>
            </w:r>
          </w:p>
        </w:tc>
        <w:tc>
          <w:tcPr>
            <w:tcW w:w="918" w:type="dxa"/>
            <w:shd w:val="clear" w:color="auto" w:fill="auto"/>
          </w:tcPr>
          <w:p w14:paraId="2A4DB4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21F26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004607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PANno field is a required </w:t>
            </w:r>
            <w:r>
              <w:rPr>
                <w:rFonts w:ascii="Cambria" w:hAnsi="Cambria"/>
                <w:sz w:val="22"/>
                <w:szCs w:val="22"/>
              </w:rPr>
              <w:lastRenderedPageBreak/>
              <w:t>field and must be entered.</w:t>
            </w:r>
          </w:p>
          <w:p w14:paraId="42F4E2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479FB8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be unique and not allow duplicate entries.</w:t>
            </w:r>
          </w:p>
        </w:tc>
        <w:tc>
          <w:tcPr>
            <w:tcW w:w="1352" w:type="dxa"/>
            <w:shd w:val="clear" w:color="auto" w:fill="auto"/>
          </w:tcPr>
          <w:p w14:paraId="556969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PANno.</w:t>
            </w:r>
          </w:p>
          <w:p w14:paraId="47F09F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PANno with alphanumeric characters and a length of 10.</w:t>
            </w:r>
          </w:p>
          <w:p w14:paraId="751FC6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PANno already exists. Please enter a unique PANno.</w:t>
            </w:r>
          </w:p>
        </w:tc>
        <w:tc>
          <w:tcPr>
            <w:tcW w:w="2904" w:type="dxa"/>
            <w:shd w:val="clear" w:color="auto" w:fill="auto"/>
          </w:tcPr>
          <w:p w14:paraId="5F20294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6FDC49E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E2FB460" w14:textId="77777777">
        <w:trPr>
          <w:trHeight w:val="287"/>
        </w:trPr>
        <w:tc>
          <w:tcPr>
            <w:tcW w:w="1150" w:type="dxa"/>
            <w:shd w:val="clear" w:color="auto" w:fill="auto"/>
          </w:tcPr>
          <w:p w14:paraId="78C918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 No</w:t>
            </w:r>
          </w:p>
        </w:tc>
        <w:tc>
          <w:tcPr>
            <w:tcW w:w="918" w:type="dxa"/>
            <w:shd w:val="clear" w:color="auto" w:fill="auto"/>
          </w:tcPr>
          <w:p w14:paraId="55B055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8DD43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B6547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477951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follow the alphanumeric format with a maximum length</w:t>
            </w:r>
          </w:p>
          <w:p w14:paraId="142C81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be unique and not allow duplicate entries.</w:t>
            </w:r>
          </w:p>
        </w:tc>
        <w:tc>
          <w:tcPr>
            <w:tcW w:w="1352" w:type="dxa"/>
            <w:shd w:val="clear" w:color="auto" w:fill="auto"/>
          </w:tcPr>
          <w:p w14:paraId="0A765D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GSTNo.</w:t>
            </w:r>
          </w:p>
          <w:p w14:paraId="79E61B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GSTNo with alphanumeric characters and a maximum length of 15 characters.</w:t>
            </w:r>
          </w:p>
          <w:p w14:paraId="0BCB365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GSTNo already exists. Please enter a unique GSTNo.</w:t>
            </w:r>
          </w:p>
        </w:tc>
        <w:tc>
          <w:tcPr>
            <w:tcW w:w="2904" w:type="dxa"/>
            <w:shd w:val="clear" w:color="auto" w:fill="auto"/>
          </w:tcPr>
          <w:p w14:paraId="0DF03AD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540EFDE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9E8F4AD" w14:textId="77777777">
        <w:trPr>
          <w:trHeight w:val="287"/>
        </w:trPr>
        <w:tc>
          <w:tcPr>
            <w:tcW w:w="1150" w:type="dxa"/>
            <w:shd w:val="clear" w:color="auto" w:fill="auto"/>
          </w:tcPr>
          <w:p w14:paraId="6727B3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Bank account detail status.</w:t>
            </w:r>
          </w:p>
        </w:tc>
        <w:tc>
          <w:tcPr>
            <w:tcW w:w="918" w:type="dxa"/>
            <w:shd w:val="clear" w:color="auto" w:fill="auto"/>
          </w:tcPr>
          <w:p w14:paraId="792A5D2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94551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35B3A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DEEAC3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850C79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5E04D19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Will be fetched from Bank using API.</w:t>
            </w:r>
          </w:p>
        </w:tc>
      </w:tr>
      <w:tr w:rsidR="009274EA" w14:paraId="594B2222" w14:textId="77777777">
        <w:trPr>
          <w:trHeight w:val="287"/>
        </w:trPr>
        <w:tc>
          <w:tcPr>
            <w:tcW w:w="1150" w:type="dxa"/>
            <w:shd w:val="clear" w:color="auto" w:fill="auto"/>
            <w:vAlign w:val="center"/>
          </w:tcPr>
          <w:p w14:paraId="78FF8FD9" w14:textId="77777777" w:rsidR="009274EA" w:rsidRDefault="00C53038">
            <w:pPr>
              <w:pStyle w:val="ListParagraph"/>
              <w:tabs>
                <w:tab w:val="center" w:pos="4320"/>
                <w:tab w:val="right" w:pos="8640"/>
                <w:tab w:val="left" w:pos="10620"/>
              </w:tabs>
              <w:ind w:left="0"/>
              <w:rPr>
                <w:rFonts w:ascii="Cambria" w:hAnsi="Cambria"/>
                <w:sz w:val="22"/>
                <w:szCs w:val="22"/>
              </w:rPr>
            </w:pPr>
            <w:r>
              <w:t>“IRN Eligibility (Turnove</w:t>
            </w:r>
            <w:r>
              <w:lastRenderedPageBreak/>
              <w:t>r Exceeds 5 CR)”</w:t>
            </w:r>
          </w:p>
        </w:tc>
        <w:tc>
          <w:tcPr>
            <w:tcW w:w="918" w:type="dxa"/>
            <w:shd w:val="clear" w:color="auto" w:fill="auto"/>
            <w:vAlign w:val="center"/>
          </w:tcPr>
          <w:p w14:paraId="7F3E738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lastRenderedPageBreak/>
              <w:t>Drop down</w:t>
            </w:r>
          </w:p>
        </w:tc>
        <w:tc>
          <w:tcPr>
            <w:tcW w:w="992" w:type="dxa"/>
            <w:shd w:val="clear" w:color="auto" w:fill="auto"/>
            <w:vAlign w:val="center"/>
          </w:tcPr>
          <w:p w14:paraId="19E34A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N</w:t>
            </w:r>
          </w:p>
        </w:tc>
        <w:tc>
          <w:tcPr>
            <w:tcW w:w="1774" w:type="dxa"/>
            <w:shd w:val="clear" w:color="auto" w:fill="auto"/>
          </w:tcPr>
          <w:p w14:paraId="3FB87F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352" w:type="dxa"/>
            <w:shd w:val="clear" w:color="auto" w:fill="auto"/>
          </w:tcPr>
          <w:p w14:paraId="23FE196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6202CF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7B6B2A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Detail will come from </w:t>
            </w:r>
            <w:r>
              <w:rPr>
                <w:rFonts w:ascii="Cambria" w:hAnsi="Cambria"/>
                <w:sz w:val="22"/>
                <w:szCs w:val="22"/>
              </w:rPr>
              <w:lastRenderedPageBreak/>
              <w:t>respective user profile.</w:t>
            </w:r>
          </w:p>
        </w:tc>
      </w:tr>
    </w:tbl>
    <w:p w14:paraId="326948E5" w14:textId="77777777" w:rsidR="009274EA" w:rsidRDefault="009274EA">
      <w:pPr>
        <w:tabs>
          <w:tab w:val="left" w:pos="10620"/>
        </w:tabs>
        <w:spacing w:after="0"/>
        <w:rPr>
          <w:rFonts w:cs="Arial"/>
          <w:b/>
          <w:i/>
          <w:lang w:bidi="en-US"/>
        </w:rPr>
      </w:pPr>
    </w:p>
    <w:p w14:paraId="0C1E4B2B" w14:textId="77777777" w:rsidR="009274EA" w:rsidRDefault="00C53038">
      <w:pPr>
        <w:tabs>
          <w:tab w:val="left" w:pos="10620"/>
        </w:tabs>
        <w:spacing w:line="360" w:lineRule="auto"/>
        <w:rPr>
          <w:b/>
          <w:i/>
        </w:rPr>
      </w:pPr>
      <w:r>
        <w:rPr>
          <w:b/>
          <w:i/>
        </w:rPr>
        <w:t>Controls:</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873"/>
      </w:tblGrid>
      <w:tr w:rsidR="009274EA" w14:paraId="258605FD" w14:textId="77777777">
        <w:trPr>
          <w:trHeight w:val="501"/>
        </w:trPr>
        <w:tc>
          <w:tcPr>
            <w:tcW w:w="1866" w:type="dxa"/>
            <w:shd w:val="clear" w:color="auto" w:fill="C4BC96"/>
            <w:vAlign w:val="center"/>
          </w:tcPr>
          <w:p w14:paraId="01365929" w14:textId="77777777" w:rsidR="009274EA" w:rsidRDefault="00C53038">
            <w:pPr>
              <w:tabs>
                <w:tab w:val="left" w:pos="10620"/>
              </w:tabs>
              <w:rPr>
                <w:b/>
                <w:bCs/>
                <w:iCs/>
              </w:rPr>
            </w:pPr>
            <w:r>
              <w:rPr>
                <w:b/>
                <w:bCs/>
                <w:iCs/>
              </w:rPr>
              <w:t>Control</w:t>
            </w:r>
          </w:p>
        </w:tc>
        <w:tc>
          <w:tcPr>
            <w:tcW w:w="1858" w:type="dxa"/>
            <w:shd w:val="clear" w:color="auto" w:fill="C4BC96"/>
            <w:vAlign w:val="center"/>
          </w:tcPr>
          <w:p w14:paraId="1D0737A3" w14:textId="77777777" w:rsidR="009274EA" w:rsidRDefault="00C53038">
            <w:pPr>
              <w:tabs>
                <w:tab w:val="left" w:pos="10620"/>
              </w:tabs>
              <w:rPr>
                <w:b/>
                <w:bCs/>
                <w:iCs/>
              </w:rPr>
            </w:pPr>
            <w:r>
              <w:rPr>
                <w:b/>
                <w:bCs/>
                <w:iCs/>
              </w:rPr>
              <w:t>Control Type</w:t>
            </w:r>
          </w:p>
        </w:tc>
        <w:tc>
          <w:tcPr>
            <w:tcW w:w="6873" w:type="dxa"/>
            <w:shd w:val="clear" w:color="auto" w:fill="C4BC96"/>
            <w:vAlign w:val="center"/>
          </w:tcPr>
          <w:p w14:paraId="38EE3578" w14:textId="77777777" w:rsidR="009274EA" w:rsidRDefault="00C53038">
            <w:pPr>
              <w:tabs>
                <w:tab w:val="left" w:pos="10620"/>
              </w:tabs>
              <w:rPr>
                <w:b/>
                <w:bCs/>
                <w:iCs/>
              </w:rPr>
            </w:pPr>
            <w:r>
              <w:rPr>
                <w:b/>
                <w:bCs/>
                <w:iCs/>
              </w:rPr>
              <w:t>Behaviour</w:t>
            </w:r>
          </w:p>
        </w:tc>
      </w:tr>
      <w:tr w:rsidR="009274EA" w14:paraId="32A476B9" w14:textId="77777777">
        <w:trPr>
          <w:trHeight w:val="517"/>
        </w:trPr>
        <w:tc>
          <w:tcPr>
            <w:tcW w:w="1866" w:type="dxa"/>
            <w:vAlign w:val="center"/>
          </w:tcPr>
          <w:p w14:paraId="21A07E59" w14:textId="77777777" w:rsidR="009274EA" w:rsidRDefault="00C53038">
            <w:pPr>
              <w:tabs>
                <w:tab w:val="left" w:pos="10620"/>
              </w:tabs>
            </w:pPr>
            <w:r>
              <w:t>Auction Center</w:t>
            </w:r>
          </w:p>
        </w:tc>
        <w:tc>
          <w:tcPr>
            <w:tcW w:w="1858" w:type="dxa"/>
            <w:vAlign w:val="center"/>
          </w:tcPr>
          <w:p w14:paraId="251BE218" w14:textId="77777777" w:rsidR="009274EA" w:rsidRDefault="00C53038">
            <w:pPr>
              <w:tabs>
                <w:tab w:val="left" w:pos="10620"/>
              </w:tabs>
            </w:pPr>
            <w:r>
              <w:t>Dropdown</w:t>
            </w:r>
          </w:p>
        </w:tc>
        <w:tc>
          <w:tcPr>
            <w:tcW w:w="6873" w:type="dxa"/>
            <w:vAlign w:val="center"/>
          </w:tcPr>
          <w:p w14:paraId="39BD6A51" w14:textId="77777777" w:rsidR="009274EA" w:rsidRDefault="00C53038">
            <w:pPr>
              <w:tabs>
                <w:tab w:val="left" w:pos="10620"/>
              </w:tabs>
            </w:pPr>
            <w:r>
              <w:t>System will render the dropdown master</w:t>
            </w:r>
          </w:p>
        </w:tc>
      </w:tr>
      <w:tr w:rsidR="009274EA" w14:paraId="1EB4A926" w14:textId="77777777">
        <w:trPr>
          <w:trHeight w:val="517"/>
        </w:trPr>
        <w:tc>
          <w:tcPr>
            <w:tcW w:w="1866" w:type="dxa"/>
            <w:vAlign w:val="center"/>
          </w:tcPr>
          <w:p w14:paraId="6A6B741E" w14:textId="77777777" w:rsidR="009274EA" w:rsidRDefault="00C53038">
            <w:pPr>
              <w:tabs>
                <w:tab w:val="left" w:pos="10620"/>
              </w:tabs>
            </w:pPr>
            <w:r>
              <w:t>Clear</w:t>
            </w:r>
          </w:p>
        </w:tc>
        <w:tc>
          <w:tcPr>
            <w:tcW w:w="1858" w:type="dxa"/>
            <w:vAlign w:val="center"/>
          </w:tcPr>
          <w:p w14:paraId="375285BB" w14:textId="77777777" w:rsidR="009274EA" w:rsidRDefault="00C53038">
            <w:pPr>
              <w:tabs>
                <w:tab w:val="left" w:pos="10620"/>
              </w:tabs>
            </w:pPr>
            <w:r>
              <w:t>Button</w:t>
            </w:r>
          </w:p>
        </w:tc>
        <w:tc>
          <w:tcPr>
            <w:tcW w:w="6873" w:type="dxa"/>
            <w:vAlign w:val="center"/>
          </w:tcPr>
          <w:p w14:paraId="73E120CF" w14:textId="77777777" w:rsidR="009274EA" w:rsidRDefault="00C53038">
            <w:pPr>
              <w:tabs>
                <w:tab w:val="left" w:pos="10620"/>
              </w:tabs>
            </w:pPr>
            <w:r>
              <w:t>Fields should be cleared</w:t>
            </w:r>
          </w:p>
        </w:tc>
      </w:tr>
      <w:tr w:rsidR="009274EA" w14:paraId="37722971" w14:textId="77777777">
        <w:trPr>
          <w:trHeight w:val="517"/>
        </w:trPr>
        <w:tc>
          <w:tcPr>
            <w:tcW w:w="1866" w:type="dxa"/>
            <w:vAlign w:val="center"/>
          </w:tcPr>
          <w:p w14:paraId="13C9EBB4" w14:textId="77777777" w:rsidR="009274EA" w:rsidRDefault="00C53038">
            <w:pPr>
              <w:tabs>
                <w:tab w:val="left" w:pos="10620"/>
              </w:tabs>
            </w:pPr>
            <w:r>
              <w:t>State</w:t>
            </w:r>
          </w:p>
        </w:tc>
        <w:tc>
          <w:tcPr>
            <w:tcW w:w="1858" w:type="dxa"/>
            <w:vAlign w:val="center"/>
          </w:tcPr>
          <w:p w14:paraId="44640426" w14:textId="77777777" w:rsidR="009274EA" w:rsidRDefault="00C53038">
            <w:pPr>
              <w:tabs>
                <w:tab w:val="left" w:pos="10620"/>
              </w:tabs>
            </w:pPr>
            <w:r>
              <w:t>Dropdown</w:t>
            </w:r>
          </w:p>
        </w:tc>
        <w:tc>
          <w:tcPr>
            <w:tcW w:w="6873" w:type="dxa"/>
            <w:vAlign w:val="center"/>
          </w:tcPr>
          <w:p w14:paraId="4C0002A4" w14:textId="77777777" w:rsidR="009274EA" w:rsidRDefault="00C53038">
            <w:pPr>
              <w:tabs>
                <w:tab w:val="left" w:pos="10620"/>
              </w:tabs>
            </w:pPr>
            <w:r>
              <w:t>System will render the dropdown master</w:t>
            </w:r>
          </w:p>
        </w:tc>
      </w:tr>
      <w:tr w:rsidR="009274EA" w14:paraId="30394104" w14:textId="77777777">
        <w:trPr>
          <w:trHeight w:val="517"/>
        </w:trPr>
        <w:tc>
          <w:tcPr>
            <w:tcW w:w="1866" w:type="dxa"/>
            <w:vAlign w:val="center"/>
          </w:tcPr>
          <w:p w14:paraId="31ACA20D" w14:textId="77777777" w:rsidR="009274EA" w:rsidRDefault="00C53038">
            <w:pPr>
              <w:tabs>
                <w:tab w:val="left" w:pos="10620"/>
              </w:tabs>
            </w:pPr>
            <w:r>
              <w:t>Submit</w:t>
            </w:r>
          </w:p>
        </w:tc>
        <w:tc>
          <w:tcPr>
            <w:tcW w:w="1858" w:type="dxa"/>
            <w:vAlign w:val="center"/>
          </w:tcPr>
          <w:p w14:paraId="46D1A9EF" w14:textId="77777777" w:rsidR="009274EA" w:rsidRDefault="00C53038">
            <w:pPr>
              <w:tabs>
                <w:tab w:val="left" w:pos="10620"/>
              </w:tabs>
            </w:pPr>
            <w:r>
              <w:t>Button</w:t>
            </w:r>
          </w:p>
        </w:tc>
        <w:tc>
          <w:tcPr>
            <w:tcW w:w="6873" w:type="dxa"/>
            <w:vAlign w:val="center"/>
          </w:tcPr>
          <w:p w14:paraId="74710E29" w14:textId="77777777" w:rsidR="009274EA" w:rsidRDefault="00C53038">
            <w:pPr>
              <w:tabs>
                <w:tab w:val="left" w:pos="10620"/>
              </w:tabs>
            </w:pPr>
            <w:r>
              <w:t>Field should be validated on clicking Submit Button</w:t>
            </w:r>
          </w:p>
        </w:tc>
      </w:tr>
      <w:tr w:rsidR="009274EA" w14:paraId="5FAFB3AA" w14:textId="77777777">
        <w:trPr>
          <w:trHeight w:val="517"/>
        </w:trPr>
        <w:tc>
          <w:tcPr>
            <w:tcW w:w="1866" w:type="dxa"/>
            <w:vAlign w:val="center"/>
          </w:tcPr>
          <w:p w14:paraId="1F8015B0" w14:textId="77777777" w:rsidR="009274EA" w:rsidRDefault="00C53038">
            <w:pPr>
              <w:tabs>
                <w:tab w:val="left" w:pos="10620"/>
              </w:tabs>
            </w:pPr>
            <w:r>
              <w:t>Update</w:t>
            </w:r>
          </w:p>
        </w:tc>
        <w:tc>
          <w:tcPr>
            <w:tcW w:w="1858" w:type="dxa"/>
            <w:vAlign w:val="center"/>
          </w:tcPr>
          <w:p w14:paraId="0FCCD59C" w14:textId="77777777" w:rsidR="009274EA" w:rsidRDefault="00C53038">
            <w:pPr>
              <w:tabs>
                <w:tab w:val="left" w:pos="10620"/>
              </w:tabs>
            </w:pPr>
            <w:r>
              <w:t>Button</w:t>
            </w:r>
          </w:p>
        </w:tc>
        <w:tc>
          <w:tcPr>
            <w:tcW w:w="6873" w:type="dxa"/>
            <w:vAlign w:val="center"/>
          </w:tcPr>
          <w:p w14:paraId="402B7EE3" w14:textId="77777777" w:rsidR="009274EA" w:rsidRDefault="00C53038">
            <w:pPr>
              <w:tabs>
                <w:tab w:val="left" w:pos="10620"/>
              </w:tabs>
            </w:pPr>
            <w:r>
              <w:t xml:space="preserve">Redirect on update profile of Associate </w:t>
            </w:r>
            <w:r>
              <w:rPr>
                <w:bCs/>
              </w:rPr>
              <w:t>Buyer</w:t>
            </w:r>
          </w:p>
        </w:tc>
      </w:tr>
      <w:tr w:rsidR="009274EA" w14:paraId="39670AC4" w14:textId="77777777">
        <w:trPr>
          <w:trHeight w:val="517"/>
        </w:trPr>
        <w:tc>
          <w:tcPr>
            <w:tcW w:w="1866" w:type="dxa"/>
            <w:vAlign w:val="center"/>
          </w:tcPr>
          <w:p w14:paraId="728C5B7E" w14:textId="77777777" w:rsidR="009274EA" w:rsidRDefault="00C53038">
            <w:pPr>
              <w:tabs>
                <w:tab w:val="left" w:pos="10620"/>
              </w:tabs>
            </w:pPr>
            <w:r>
              <w:t>Inactive</w:t>
            </w:r>
          </w:p>
        </w:tc>
        <w:tc>
          <w:tcPr>
            <w:tcW w:w="1858" w:type="dxa"/>
            <w:vAlign w:val="center"/>
          </w:tcPr>
          <w:p w14:paraId="0D9EEFB5" w14:textId="77777777" w:rsidR="009274EA" w:rsidRDefault="00C53038">
            <w:pPr>
              <w:tabs>
                <w:tab w:val="left" w:pos="10620"/>
              </w:tabs>
            </w:pPr>
            <w:r>
              <w:t>Radio button</w:t>
            </w:r>
          </w:p>
        </w:tc>
        <w:tc>
          <w:tcPr>
            <w:tcW w:w="6873" w:type="dxa"/>
            <w:vAlign w:val="center"/>
          </w:tcPr>
          <w:p w14:paraId="255E9AD8" w14:textId="77777777" w:rsidR="009274EA" w:rsidRDefault="00C53038">
            <w:pPr>
              <w:tabs>
                <w:tab w:val="left" w:pos="10620"/>
              </w:tabs>
            </w:pPr>
            <w:r>
              <w:t>Move user under “Inactive” stage.</w:t>
            </w:r>
          </w:p>
        </w:tc>
      </w:tr>
      <w:tr w:rsidR="009274EA" w14:paraId="727173D8" w14:textId="77777777">
        <w:trPr>
          <w:trHeight w:val="517"/>
        </w:trPr>
        <w:tc>
          <w:tcPr>
            <w:tcW w:w="1866" w:type="dxa"/>
            <w:vAlign w:val="center"/>
          </w:tcPr>
          <w:p w14:paraId="4114C0D1" w14:textId="77777777" w:rsidR="009274EA" w:rsidRDefault="00C53038">
            <w:pPr>
              <w:tabs>
                <w:tab w:val="left" w:pos="10620"/>
              </w:tabs>
            </w:pPr>
            <w:r>
              <w:t xml:space="preserve">Active </w:t>
            </w:r>
          </w:p>
        </w:tc>
        <w:tc>
          <w:tcPr>
            <w:tcW w:w="1858" w:type="dxa"/>
            <w:vAlign w:val="center"/>
          </w:tcPr>
          <w:p w14:paraId="5435F3EE" w14:textId="77777777" w:rsidR="009274EA" w:rsidRDefault="00C53038">
            <w:pPr>
              <w:tabs>
                <w:tab w:val="left" w:pos="10620"/>
              </w:tabs>
            </w:pPr>
            <w:r>
              <w:t>Radio button</w:t>
            </w:r>
          </w:p>
        </w:tc>
        <w:tc>
          <w:tcPr>
            <w:tcW w:w="6873" w:type="dxa"/>
            <w:vAlign w:val="center"/>
          </w:tcPr>
          <w:p w14:paraId="34DBE1C8" w14:textId="77777777" w:rsidR="009274EA" w:rsidRDefault="00C53038">
            <w:pPr>
              <w:tabs>
                <w:tab w:val="left" w:pos="10620"/>
              </w:tabs>
            </w:pPr>
            <w:r>
              <w:t>Move user under “active” stage.</w:t>
            </w:r>
          </w:p>
        </w:tc>
      </w:tr>
      <w:tr w:rsidR="009274EA" w14:paraId="3796891D" w14:textId="77777777">
        <w:trPr>
          <w:trHeight w:val="517"/>
        </w:trPr>
        <w:tc>
          <w:tcPr>
            <w:tcW w:w="1866" w:type="dxa"/>
            <w:vAlign w:val="center"/>
          </w:tcPr>
          <w:p w14:paraId="05761C89" w14:textId="77777777" w:rsidR="009274EA" w:rsidRDefault="00C53038">
            <w:pPr>
              <w:tabs>
                <w:tab w:val="left" w:pos="10620"/>
              </w:tabs>
            </w:pPr>
            <w:r>
              <w:t>Suspend</w:t>
            </w:r>
          </w:p>
        </w:tc>
        <w:tc>
          <w:tcPr>
            <w:tcW w:w="1858" w:type="dxa"/>
            <w:vAlign w:val="center"/>
          </w:tcPr>
          <w:p w14:paraId="1F315903" w14:textId="77777777" w:rsidR="009274EA" w:rsidRDefault="00C53038">
            <w:pPr>
              <w:tabs>
                <w:tab w:val="left" w:pos="10620"/>
              </w:tabs>
            </w:pPr>
            <w:r>
              <w:t>Radio button</w:t>
            </w:r>
          </w:p>
        </w:tc>
        <w:tc>
          <w:tcPr>
            <w:tcW w:w="6873" w:type="dxa"/>
            <w:vAlign w:val="center"/>
          </w:tcPr>
          <w:p w14:paraId="43308621" w14:textId="77777777" w:rsidR="009274EA" w:rsidRDefault="00C53038">
            <w:pPr>
              <w:tabs>
                <w:tab w:val="left" w:pos="10620"/>
              </w:tabs>
            </w:pPr>
            <w:r>
              <w:t>Move user under “Suspend” stage.</w:t>
            </w:r>
          </w:p>
        </w:tc>
      </w:tr>
      <w:tr w:rsidR="009274EA" w14:paraId="59DDB00D" w14:textId="77777777">
        <w:trPr>
          <w:trHeight w:val="517"/>
        </w:trPr>
        <w:tc>
          <w:tcPr>
            <w:tcW w:w="1866" w:type="dxa"/>
            <w:vAlign w:val="center"/>
          </w:tcPr>
          <w:p w14:paraId="2516F14F" w14:textId="77777777" w:rsidR="009274EA" w:rsidRDefault="00C53038">
            <w:pPr>
              <w:tabs>
                <w:tab w:val="left" w:pos="10620"/>
              </w:tabs>
            </w:pPr>
            <w:r>
              <w:t xml:space="preserve">Add Associate </w:t>
            </w:r>
            <w:r>
              <w:rPr>
                <w:bCs/>
              </w:rPr>
              <w:t>Buyer</w:t>
            </w:r>
          </w:p>
        </w:tc>
        <w:tc>
          <w:tcPr>
            <w:tcW w:w="1858" w:type="dxa"/>
            <w:vAlign w:val="center"/>
          </w:tcPr>
          <w:p w14:paraId="7C341A05" w14:textId="77777777" w:rsidR="009274EA" w:rsidRDefault="00C53038">
            <w:pPr>
              <w:tabs>
                <w:tab w:val="left" w:pos="10620"/>
              </w:tabs>
            </w:pPr>
            <w:r>
              <w:t>Button</w:t>
            </w:r>
          </w:p>
        </w:tc>
        <w:tc>
          <w:tcPr>
            <w:tcW w:w="6873" w:type="dxa"/>
            <w:vAlign w:val="center"/>
          </w:tcPr>
          <w:p w14:paraId="75D7261A" w14:textId="77777777" w:rsidR="009274EA" w:rsidRDefault="00C53038">
            <w:pPr>
              <w:tabs>
                <w:tab w:val="left" w:pos="10620"/>
              </w:tabs>
            </w:pPr>
            <w:r>
              <w:t xml:space="preserve">Redirect on Add Associate </w:t>
            </w:r>
            <w:r>
              <w:rPr>
                <w:bCs/>
              </w:rPr>
              <w:t>Buyer</w:t>
            </w:r>
            <w:r>
              <w:t xml:space="preserve"> page</w:t>
            </w:r>
          </w:p>
        </w:tc>
      </w:tr>
      <w:tr w:rsidR="009274EA" w14:paraId="4E7FB1B6" w14:textId="77777777">
        <w:trPr>
          <w:trHeight w:val="517"/>
        </w:trPr>
        <w:tc>
          <w:tcPr>
            <w:tcW w:w="1866" w:type="dxa"/>
            <w:vAlign w:val="center"/>
          </w:tcPr>
          <w:p w14:paraId="28B7BF43" w14:textId="77777777" w:rsidR="009274EA" w:rsidRDefault="00C53038">
            <w:pPr>
              <w:tabs>
                <w:tab w:val="left" w:pos="10620"/>
              </w:tabs>
            </w:pPr>
            <w:r>
              <w:t xml:space="preserve">Add Post Auction Associate </w:t>
            </w:r>
            <w:r>
              <w:rPr>
                <w:bCs/>
              </w:rPr>
              <w:t>Buyer</w:t>
            </w:r>
          </w:p>
        </w:tc>
        <w:tc>
          <w:tcPr>
            <w:tcW w:w="1858" w:type="dxa"/>
            <w:vAlign w:val="center"/>
          </w:tcPr>
          <w:p w14:paraId="2C312D55" w14:textId="77777777" w:rsidR="009274EA" w:rsidRDefault="00C53038">
            <w:pPr>
              <w:tabs>
                <w:tab w:val="left" w:pos="10620"/>
              </w:tabs>
            </w:pPr>
            <w:r>
              <w:t>Button</w:t>
            </w:r>
          </w:p>
        </w:tc>
        <w:tc>
          <w:tcPr>
            <w:tcW w:w="6873" w:type="dxa"/>
            <w:vAlign w:val="center"/>
          </w:tcPr>
          <w:p w14:paraId="75A4CDFF" w14:textId="77777777" w:rsidR="009274EA" w:rsidRDefault="00C53038">
            <w:pPr>
              <w:tabs>
                <w:tab w:val="left" w:pos="10620"/>
              </w:tabs>
            </w:pPr>
            <w:r>
              <w:t xml:space="preserve">Redirect on Add Post Auction Associate </w:t>
            </w:r>
            <w:r>
              <w:rPr>
                <w:bCs/>
              </w:rPr>
              <w:t>Buyer</w:t>
            </w:r>
            <w:r>
              <w:t xml:space="preserve"> page</w:t>
            </w:r>
          </w:p>
        </w:tc>
      </w:tr>
      <w:tr w:rsidR="009274EA" w14:paraId="4A676673" w14:textId="77777777">
        <w:trPr>
          <w:trHeight w:val="517"/>
        </w:trPr>
        <w:tc>
          <w:tcPr>
            <w:tcW w:w="1866" w:type="dxa"/>
            <w:vAlign w:val="center"/>
          </w:tcPr>
          <w:p w14:paraId="13D1798C" w14:textId="77777777" w:rsidR="009274EA" w:rsidRDefault="00C53038">
            <w:pPr>
              <w:tabs>
                <w:tab w:val="left" w:pos="10620"/>
              </w:tabs>
            </w:pPr>
            <w:r>
              <w:t>“IRN Eligibility (Turnover Exceeds 5 CR)”</w:t>
            </w:r>
          </w:p>
        </w:tc>
        <w:tc>
          <w:tcPr>
            <w:tcW w:w="1858" w:type="dxa"/>
            <w:vAlign w:val="center"/>
          </w:tcPr>
          <w:p w14:paraId="6630AEF2" w14:textId="77777777" w:rsidR="009274EA" w:rsidRDefault="00C53038">
            <w:pPr>
              <w:tabs>
                <w:tab w:val="left" w:pos="10620"/>
              </w:tabs>
            </w:pPr>
            <w:r>
              <w:t>Dropdown</w:t>
            </w:r>
          </w:p>
        </w:tc>
        <w:tc>
          <w:tcPr>
            <w:tcW w:w="6873" w:type="dxa"/>
            <w:vAlign w:val="center"/>
          </w:tcPr>
          <w:p w14:paraId="74B477DE" w14:textId="77777777" w:rsidR="009274EA" w:rsidRDefault="00C53038">
            <w:pPr>
              <w:tabs>
                <w:tab w:val="left" w:pos="10620"/>
              </w:tabs>
            </w:pPr>
            <w:r>
              <w:t>System should display detail as configured by respective user.</w:t>
            </w:r>
          </w:p>
        </w:tc>
      </w:tr>
    </w:tbl>
    <w:p w14:paraId="7BD22BB5" w14:textId="77777777" w:rsidR="009274EA" w:rsidRDefault="009274EA">
      <w:pPr>
        <w:tabs>
          <w:tab w:val="left" w:pos="10620"/>
        </w:tabs>
      </w:pPr>
    </w:p>
    <w:p w14:paraId="48E3A81A" w14:textId="77777777" w:rsidR="009274EA" w:rsidRDefault="009274EA">
      <w:pPr>
        <w:tabs>
          <w:tab w:val="left" w:pos="10620"/>
        </w:tabs>
      </w:pPr>
    </w:p>
    <w:p w14:paraId="60B4D645" w14:textId="77777777" w:rsidR="009274EA" w:rsidRDefault="009274EA">
      <w:pPr>
        <w:tabs>
          <w:tab w:val="left" w:pos="10620"/>
        </w:tabs>
      </w:pPr>
    </w:p>
    <w:p w14:paraId="148CF354" w14:textId="77777777" w:rsidR="009274EA" w:rsidRDefault="009274EA">
      <w:pPr>
        <w:tabs>
          <w:tab w:val="left" w:pos="10620"/>
        </w:tabs>
      </w:pPr>
    </w:p>
    <w:p w14:paraId="7E5FA452" w14:textId="77777777" w:rsidR="009274EA" w:rsidRDefault="009274EA">
      <w:pPr>
        <w:tabs>
          <w:tab w:val="left" w:pos="10620"/>
        </w:tabs>
      </w:pPr>
    </w:p>
    <w:p w14:paraId="362FD095" w14:textId="77777777" w:rsidR="009274EA" w:rsidRDefault="009274EA">
      <w:pPr>
        <w:tabs>
          <w:tab w:val="left" w:pos="10620"/>
        </w:tabs>
      </w:pPr>
    </w:p>
    <w:p w14:paraId="6361A218" w14:textId="77777777" w:rsidR="009274EA" w:rsidRDefault="009274EA">
      <w:pPr>
        <w:tabs>
          <w:tab w:val="left" w:pos="10620"/>
        </w:tabs>
      </w:pPr>
    </w:p>
    <w:p w14:paraId="339454E0" w14:textId="77777777" w:rsidR="009274EA" w:rsidRDefault="009274EA">
      <w:pPr>
        <w:tabs>
          <w:tab w:val="left" w:pos="10620"/>
        </w:tabs>
      </w:pPr>
    </w:p>
    <w:p w14:paraId="5C88ED44" w14:textId="77777777" w:rsidR="009274EA" w:rsidRDefault="009274EA">
      <w:pPr>
        <w:tabs>
          <w:tab w:val="left" w:pos="10620"/>
        </w:tabs>
      </w:pPr>
    </w:p>
    <w:p w14:paraId="0C032605" w14:textId="77777777" w:rsidR="009274EA" w:rsidRDefault="009274EA">
      <w:pPr>
        <w:tabs>
          <w:tab w:val="left" w:pos="10620"/>
        </w:tabs>
      </w:pPr>
    </w:p>
    <w:p w14:paraId="6FD638E6" w14:textId="77777777" w:rsidR="009274EA" w:rsidRDefault="009274EA">
      <w:pPr>
        <w:tabs>
          <w:tab w:val="left" w:pos="10620"/>
        </w:tabs>
      </w:pPr>
    </w:p>
    <w:p w14:paraId="0851BA68" w14:textId="77777777" w:rsidR="009274EA" w:rsidRDefault="009274EA">
      <w:pPr>
        <w:tabs>
          <w:tab w:val="left" w:pos="10620"/>
        </w:tabs>
      </w:pPr>
    </w:p>
    <w:p w14:paraId="4268DC28" w14:textId="77777777" w:rsidR="009274EA" w:rsidRDefault="009274EA">
      <w:pPr>
        <w:tabs>
          <w:tab w:val="left" w:pos="10620"/>
        </w:tabs>
      </w:pPr>
    </w:p>
    <w:p w14:paraId="4BD2C319" w14:textId="77777777" w:rsidR="009274EA" w:rsidRDefault="009274EA">
      <w:pPr>
        <w:tabs>
          <w:tab w:val="left" w:pos="10620"/>
        </w:tabs>
      </w:pPr>
    </w:p>
    <w:p w14:paraId="6F936461"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2"/>
        </w:rPr>
      </w:pPr>
      <w:bookmarkStart w:id="10383" w:name="_Toc137143978"/>
      <w:bookmarkStart w:id="10384" w:name="_Toc137820045"/>
      <w:bookmarkStart w:id="10385" w:name="_Toc137832709"/>
      <w:bookmarkStart w:id="10386" w:name="_Toc148377783"/>
      <w:r>
        <w:rPr>
          <w:rFonts w:ascii="Cambria" w:hAnsi="Cambria"/>
          <w:b/>
          <w:sz w:val="22"/>
        </w:rPr>
        <w:t>High Level Use Case of Associate Buyer/Post Auction Associate Buyer Registration</w:t>
      </w:r>
      <w:bookmarkEnd w:id="10383"/>
      <w:bookmarkEnd w:id="10384"/>
      <w:bookmarkEnd w:id="10385"/>
      <w:bookmarkEnd w:id="10386"/>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071A8BF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47ED654"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10F0F603" w14:textId="77777777" w:rsidR="009274EA" w:rsidRDefault="00C53038">
            <w:pPr>
              <w:pStyle w:val="Heading112pt"/>
              <w:tabs>
                <w:tab w:val="left" w:pos="10620"/>
              </w:tabs>
              <w:rPr>
                <w:rFonts w:ascii="Cambria" w:hAnsi="Cambria"/>
              </w:rPr>
            </w:pPr>
            <w:bookmarkStart w:id="10387" w:name="_Toc137820046"/>
            <w:bookmarkStart w:id="10388" w:name="_Toc137832710"/>
            <w:r>
              <w:rPr>
                <w:rFonts w:ascii="Cambria" w:hAnsi="Cambria"/>
                <w:b w:val="0"/>
              </w:rPr>
              <w:t xml:space="preserve">To understand the functional logic for Creation of Associate Buyer/ </w:t>
            </w:r>
            <w:r>
              <w:rPr>
                <w:rFonts w:ascii="Cambria" w:hAnsi="Cambria"/>
                <w:b w:val="0"/>
                <w:bCs w:val="0"/>
                <w:sz w:val="22"/>
                <w:szCs w:val="22"/>
              </w:rPr>
              <w:t>Post Auction Associate Buyer</w:t>
            </w:r>
            <w:r>
              <w:rPr>
                <w:rFonts w:ascii="Cambria" w:hAnsi="Cambria"/>
              </w:rPr>
              <w:t>.</w:t>
            </w:r>
            <w:bookmarkEnd w:id="10387"/>
            <w:bookmarkEnd w:id="10388"/>
          </w:p>
        </w:tc>
      </w:tr>
      <w:tr w:rsidR="009274EA" w14:paraId="07491E8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079138C"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5FEFA2E5" w14:textId="77777777" w:rsidR="009274EA" w:rsidRDefault="00C53038">
            <w:pPr>
              <w:numPr>
                <w:ilvl w:val="0"/>
                <w:numId w:val="2"/>
              </w:numPr>
              <w:tabs>
                <w:tab w:val="left" w:pos="10620"/>
              </w:tabs>
              <w:spacing w:after="0" w:line="360" w:lineRule="auto"/>
              <w:jc w:val="both"/>
            </w:pPr>
            <w:r>
              <w:t xml:space="preserve">Associate Buyer/ Post Auction Associate </w:t>
            </w:r>
            <w:r>
              <w:rPr>
                <w:bCs/>
              </w:rPr>
              <w:t>Buyer</w:t>
            </w:r>
            <w:r>
              <w:t xml:space="preserve"> should be created under respective auction center.</w:t>
            </w:r>
          </w:p>
        </w:tc>
      </w:tr>
      <w:tr w:rsidR="009274EA" w14:paraId="2AC51A6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B24299C"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55D0AFB" w14:textId="77777777" w:rsidR="009274EA" w:rsidRDefault="00C53038">
            <w:pPr>
              <w:numPr>
                <w:ilvl w:val="0"/>
                <w:numId w:val="2"/>
              </w:numPr>
              <w:tabs>
                <w:tab w:val="left" w:pos="10620"/>
              </w:tabs>
              <w:spacing w:before="120" w:after="120" w:line="240" w:lineRule="auto"/>
              <w:jc w:val="both"/>
            </w:pPr>
            <w:r>
              <w:t>System will give pre-auction activity access to Associate Buyer.</w:t>
            </w:r>
          </w:p>
          <w:p w14:paraId="6D7B19B2" w14:textId="77777777" w:rsidR="009274EA" w:rsidRDefault="00C53038">
            <w:pPr>
              <w:numPr>
                <w:ilvl w:val="0"/>
                <w:numId w:val="2"/>
              </w:numPr>
              <w:tabs>
                <w:tab w:val="left" w:pos="10620"/>
              </w:tabs>
              <w:spacing w:before="120" w:after="120" w:line="240" w:lineRule="auto"/>
              <w:jc w:val="both"/>
            </w:pPr>
            <w:r>
              <w:t>System will give Post auction activity access to Post Auction Associate Buyer.</w:t>
            </w:r>
          </w:p>
          <w:p w14:paraId="2695ABB1" w14:textId="77777777" w:rsidR="009274EA" w:rsidRDefault="00C53038">
            <w:pPr>
              <w:numPr>
                <w:ilvl w:val="0"/>
                <w:numId w:val="2"/>
              </w:numPr>
              <w:tabs>
                <w:tab w:val="left" w:pos="10620"/>
              </w:tabs>
              <w:spacing w:before="120" w:after="120" w:line="240" w:lineRule="auto"/>
              <w:jc w:val="both"/>
            </w:pPr>
            <w:r>
              <w:t>On successful registration of Associate Buyer/ Post Auction Associate Buyer system should display a message as “User registered successfully”.</w:t>
            </w:r>
          </w:p>
          <w:p w14:paraId="56E859AD" w14:textId="77777777" w:rsidR="009274EA" w:rsidRDefault="00C53038">
            <w:pPr>
              <w:numPr>
                <w:ilvl w:val="0"/>
                <w:numId w:val="2"/>
              </w:numPr>
              <w:tabs>
                <w:tab w:val="left" w:pos="10620"/>
              </w:tabs>
              <w:spacing w:before="120" w:after="120" w:line="240" w:lineRule="auto"/>
              <w:jc w:val="both"/>
            </w:pPr>
            <w:r>
              <w:t>On registration of Associate Buyer/ Post Auction Associate Buyer system should redirect TAO User to Manage User grid.</w:t>
            </w:r>
          </w:p>
        </w:tc>
      </w:tr>
      <w:tr w:rsidR="009274EA" w14:paraId="152136F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69322CE"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35AB31E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03A6F29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36B56C1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User</w:t>
            </w:r>
          </w:p>
          <w:p w14:paraId="6901658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Search the Buyer.</w:t>
            </w:r>
          </w:p>
          <w:p w14:paraId="75A0F9C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Edit.</w:t>
            </w:r>
          </w:p>
          <w:p w14:paraId="3B9C472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add Associate Buyer/Post Auction Associate.</w:t>
            </w:r>
          </w:p>
          <w:p w14:paraId="75626B9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details.</w:t>
            </w:r>
          </w:p>
          <w:p w14:paraId="5BC7A56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409F25F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6464D57"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4211D18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050A48C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4806859"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3D2FDC39" w14:textId="77777777" w:rsidR="009274EA" w:rsidRDefault="00C53038">
            <w:pPr>
              <w:numPr>
                <w:ilvl w:val="0"/>
                <w:numId w:val="2"/>
              </w:numPr>
              <w:tabs>
                <w:tab w:val="left" w:pos="10620"/>
              </w:tabs>
              <w:spacing w:after="0" w:line="360" w:lineRule="auto"/>
              <w:jc w:val="both"/>
            </w:pPr>
            <w:r>
              <w:t>System should provide “Add Associate Buyer” and “Add Post Auction Associate Buyer” button under edit profile of Buyer.</w:t>
            </w:r>
          </w:p>
          <w:p w14:paraId="702051E4" w14:textId="77777777" w:rsidR="009274EA" w:rsidRDefault="00C53038">
            <w:pPr>
              <w:pStyle w:val="Heading112pt"/>
              <w:tabs>
                <w:tab w:val="left" w:pos="10620"/>
              </w:tabs>
              <w:rPr>
                <w:rFonts w:ascii="Cambria" w:hAnsi="Cambria"/>
              </w:rPr>
            </w:pPr>
            <w:bookmarkStart w:id="10389" w:name="_Toc137820047"/>
            <w:bookmarkStart w:id="10390" w:name="_Toc137832711"/>
            <w:r>
              <w:rPr>
                <w:rFonts w:ascii="Cambria" w:hAnsi="Cambria"/>
                <w:b w:val="0"/>
              </w:rPr>
              <w:t xml:space="preserve">System should display fields and controls related to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w:t>
            </w:r>
            <w:bookmarkEnd w:id="10389"/>
            <w:bookmarkEnd w:id="10390"/>
          </w:p>
          <w:p w14:paraId="22F29A35" w14:textId="77777777" w:rsidR="009274EA" w:rsidRDefault="00C53038">
            <w:pPr>
              <w:pStyle w:val="Heading112pt"/>
              <w:tabs>
                <w:tab w:val="left" w:pos="10620"/>
              </w:tabs>
              <w:rPr>
                <w:rFonts w:ascii="Cambria" w:hAnsi="Cambria"/>
              </w:rPr>
            </w:pPr>
            <w:bookmarkStart w:id="10391" w:name="_Toc137820048"/>
            <w:bookmarkStart w:id="10392" w:name="_Toc137832712"/>
            <w:r>
              <w:rPr>
                <w:rFonts w:ascii="Cambria" w:hAnsi="Cambria"/>
                <w:b w:val="0"/>
              </w:rPr>
              <w:t xml:space="preserve">System should display below fields for registration of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xml:space="preserve"> User profile and which are mandatory fields.</w:t>
            </w:r>
            <w:bookmarkEnd w:id="10391"/>
            <w:bookmarkEnd w:id="10392"/>
          </w:p>
          <w:p w14:paraId="501298D4" w14:textId="77777777" w:rsidR="009274EA" w:rsidRDefault="00C53038">
            <w:pPr>
              <w:pStyle w:val="Heading112pt"/>
              <w:numPr>
                <w:ilvl w:val="1"/>
                <w:numId w:val="2"/>
              </w:numPr>
              <w:tabs>
                <w:tab w:val="left" w:pos="10620"/>
              </w:tabs>
              <w:rPr>
                <w:rFonts w:ascii="Cambria" w:hAnsi="Cambria"/>
                <w:b w:val="0"/>
              </w:rPr>
            </w:pPr>
            <w:bookmarkStart w:id="10393" w:name="_Toc137820049"/>
            <w:bookmarkStart w:id="10394" w:name="_Toc137832713"/>
            <w:r>
              <w:rPr>
                <w:rFonts w:ascii="Cambria" w:hAnsi="Cambria"/>
                <w:b w:val="0"/>
                <w:sz w:val="22"/>
                <w:szCs w:val="22"/>
              </w:rPr>
              <w:lastRenderedPageBreak/>
              <w:t xml:space="preserve">Associate Buyer code / </w:t>
            </w:r>
            <w:r>
              <w:rPr>
                <w:rFonts w:ascii="Cambria" w:hAnsi="Cambria"/>
                <w:b w:val="0"/>
                <w:bCs w:val="0"/>
                <w:sz w:val="22"/>
                <w:szCs w:val="22"/>
              </w:rPr>
              <w:t>Post Auction Associate Buyer</w:t>
            </w:r>
            <w:bookmarkEnd w:id="10393"/>
            <w:bookmarkEnd w:id="10394"/>
            <w:r>
              <w:rPr>
                <w:rFonts w:ascii="Cambria" w:hAnsi="Cambria"/>
                <w:b w:val="0"/>
              </w:rPr>
              <w:t xml:space="preserve"> code</w:t>
            </w:r>
          </w:p>
          <w:p w14:paraId="747DD1FB" w14:textId="77777777" w:rsidR="009274EA" w:rsidRDefault="00C53038">
            <w:pPr>
              <w:pStyle w:val="Heading112pt"/>
              <w:numPr>
                <w:ilvl w:val="1"/>
                <w:numId w:val="2"/>
              </w:numPr>
              <w:tabs>
                <w:tab w:val="left" w:pos="10620"/>
              </w:tabs>
              <w:rPr>
                <w:rFonts w:ascii="Cambria" w:hAnsi="Cambria"/>
                <w:b w:val="0"/>
              </w:rPr>
            </w:pPr>
            <w:bookmarkStart w:id="10395" w:name="_Toc137820050"/>
            <w:bookmarkStart w:id="10396" w:name="_Toc137832714"/>
            <w:r>
              <w:rPr>
                <w:rFonts w:ascii="Cambria" w:hAnsi="Cambria"/>
                <w:b w:val="0"/>
              </w:rPr>
              <w:t>Contact Person</w:t>
            </w:r>
            <w:bookmarkEnd w:id="10395"/>
            <w:bookmarkEnd w:id="10396"/>
          </w:p>
          <w:p w14:paraId="19ED89A4" w14:textId="77777777" w:rsidR="009274EA" w:rsidRDefault="00C53038">
            <w:pPr>
              <w:pStyle w:val="Heading112pt"/>
              <w:numPr>
                <w:ilvl w:val="1"/>
                <w:numId w:val="2"/>
              </w:numPr>
              <w:tabs>
                <w:tab w:val="left" w:pos="10620"/>
              </w:tabs>
              <w:rPr>
                <w:rFonts w:ascii="Cambria" w:hAnsi="Cambria"/>
                <w:b w:val="0"/>
              </w:rPr>
            </w:pPr>
            <w:bookmarkStart w:id="10397" w:name="_Toc137820051"/>
            <w:bookmarkStart w:id="10398" w:name="_Toc137832715"/>
            <w:r>
              <w:rPr>
                <w:rFonts w:ascii="Cambria" w:hAnsi="Cambria"/>
                <w:b w:val="0"/>
              </w:rPr>
              <w:t>Phone No</w:t>
            </w:r>
            <w:bookmarkEnd w:id="10397"/>
            <w:bookmarkEnd w:id="10398"/>
          </w:p>
          <w:p w14:paraId="48C60B01" w14:textId="77777777" w:rsidR="009274EA" w:rsidRDefault="00C53038">
            <w:pPr>
              <w:pStyle w:val="Heading112pt"/>
              <w:numPr>
                <w:ilvl w:val="1"/>
                <w:numId w:val="2"/>
              </w:numPr>
              <w:tabs>
                <w:tab w:val="left" w:pos="10620"/>
              </w:tabs>
              <w:rPr>
                <w:rFonts w:ascii="Cambria" w:hAnsi="Cambria"/>
                <w:b w:val="0"/>
              </w:rPr>
            </w:pPr>
            <w:bookmarkStart w:id="10399" w:name="_Toc137820052"/>
            <w:bookmarkStart w:id="10400" w:name="_Toc137832716"/>
            <w:r>
              <w:rPr>
                <w:rFonts w:ascii="Cambria" w:hAnsi="Cambria"/>
                <w:b w:val="0"/>
              </w:rPr>
              <w:t>Email</w:t>
            </w:r>
            <w:bookmarkEnd w:id="10399"/>
            <w:bookmarkEnd w:id="10400"/>
          </w:p>
          <w:p w14:paraId="70A10891" w14:textId="77777777" w:rsidR="009274EA" w:rsidRDefault="00C53038">
            <w:pPr>
              <w:pStyle w:val="Heading112pt"/>
              <w:tabs>
                <w:tab w:val="left" w:pos="10620"/>
              </w:tabs>
              <w:rPr>
                <w:rFonts w:ascii="Cambria" w:hAnsi="Cambria"/>
              </w:rPr>
            </w:pPr>
            <w:bookmarkStart w:id="10401" w:name="_Toc137820053"/>
            <w:bookmarkStart w:id="10402" w:name="_Toc137832717"/>
            <w:r>
              <w:rPr>
                <w:rFonts w:ascii="Cambria" w:hAnsi="Cambria"/>
                <w:b w:val="0"/>
              </w:rPr>
              <w:t>System should display validation message “Please enter detail” if any of above field is empty.</w:t>
            </w:r>
            <w:bookmarkEnd w:id="10401"/>
            <w:bookmarkEnd w:id="10402"/>
          </w:p>
          <w:p w14:paraId="6CD28F65" w14:textId="77777777" w:rsidR="009274EA" w:rsidRDefault="00C53038">
            <w:pPr>
              <w:pStyle w:val="Heading112pt"/>
              <w:rPr>
                <w:rFonts w:ascii="Cambria" w:hAnsi="Cambria"/>
                <w:b w:val="0"/>
              </w:rPr>
            </w:pPr>
            <w:r>
              <w:rPr>
                <w:rFonts w:ascii="Cambria" w:hAnsi="Cambria"/>
                <w:b w:val="0"/>
              </w:rPr>
              <w:t>System should provide dropdown in “Auction Center”.</w:t>
            </w:r>
          </w:p>
          <w:p w14:paraId="64D4051C" w14:textId="77777777" w:rsidR="009274EA" w:rsidRDefault="00C53038">
            <w:pPr>
              <w:pStyle w:val="Heading112pt"/>
              <w:rPr>
                <w:rFonts w:ascii="Cambria" w:hAnsi="Cambria"/>
                <w:b w:val="0"/>
              </w:rPr>
            </w:pPr>
            <w:r>
              <w:rPr>
                <w:rFonts w:ascii="Cambria" w:hAnsi="Cambria"/>
                <w:b w:val="0"/>
              </w:rPr>
              <w:t>System should display list of only that “Auction Center” under which prime buyer is registered.</w:t>
            </w:r>
          </w:p>
          <w:p w14:paraId="34D4E0E8" w14:textId="77777777" w:rsidR="009274EA" w:rsidRDefault="00C53038">
            <w:pPr>
              <w:pStyle w:val="Heading112pt"/>
              <w:rPr>
                <w:rFonts w:ascii="Cambria" w:hAnsi="Cambria"/>
                <w:b w:val="0"/>
              </w:rPr>
            </w:pPr>
            <w:r>
              <w:rPr>
                <w:rFonts w:ascii="Cambria" w:hAnsi="Cambria"/>
                <w:b w:val="0"/>
              </w:rPr>
              <w:t>System should allow to select only one value from “Auction Center” dropdown.</w:t>
            </w:r>
          </w:p>
          <w:p w14:paraId="65C50709" w14:textId="77777777" w:rsidR="009274EA" w:rsidRDefault="00C53038">
            <w:pPr>
              <w:pStyle w:val="Heading112pt"/>
              <w:rPr>
                <w:rFonts w:ascii="Cambria" w:hAnsi="Cambria"/>
                <w:b w:val="0"/>
              </w:rPr>
            </w:pPr>
            <w:r>
              <w:rPr>
                <w:rFonts w:ascii="Cambria" w:hAnsi="Cambria"/>
                <w:b w:val="0"/>
              </w:rPr>
              <w:t>System should display below fields in read only format with pre-fetched data from Prime Buyer profile.(Auction center Wise)</w:t>
            </w:r>
          </w:p>
          <w:p w14:paraId="52ABCD8B" w14:textId="77777777" w:rsidR="009274EA" w:rsidRDefault="00C53038">
            <w:pPr>
              <w:pStyle w:val="Heading112pt"/>
              <w:tabs>
                <w:tab w:val="left" w:pos="10620"/>
              </w:tabs>
              <w:rPr>
                <w:rFonts w:ascii="Cambria" w:hAnsi="Cambria"/>
              </w:rPr>
            </w:pPr>
            <w:bookmarkStart w:id="10403" w:name="_Toc137820054"/>
            <w:bookmarkStart w:id="10404" w:name="_Toc137832718"/>
            <w:r>
              <w:rPr>
                <w:rFonts w:ascii="Cambria" w:hAnsi="Cambria"/>
                <w:b w:val="0"/>
              </w:rPr>
              <w:t>System should display below fields in read only format with pre-fetched data from Buyer.</w:t>
            </w:r>
            <w:bookmarkEnd w:id="10403"/>
            <w:bookmarkEnd w:id="10404"/>
          </w:p>
          <w:p w14:paraId="23F92F34" w14:textId="77777777" w:rsidR="009274EA" w:rsidRDefault="00C53038">
            <w:pPr>
              <w:pStyle w:val="Heading112pt"/>
              <w:numPr>
                <w:ilvl w:val="1"/>
                <w:numId w:val="2"/>
              </w:numPr>
              <w:tabs>
                <w:tab w:val="left" w:pos="10620"/>
              </w:tabs>
              <w:rPr>
                <w:rFonts w:ascii="Cambria" w:hAnsi="Cambria"/>
                <w:b w:val="0"/>
              </w:rPr>
            </w:pPr>
            <w:bookmarkStart w:id="10405" w:name="_Toc137820055"/>
            <w:bookmarkStart w:id="10406" w:name="_Toc137832719"/>
            <w:r>
              <w:rPr>
                <w:rFonts w:ascii="Cambria" w:hAnsi="Cambria"/>
                <w:b w:val="0"/>
              </w:rPr>
              <w:t>Buyer Name</w:t>
            </w:r>
            <w:bookmarkEnd w:id="10405"/>
            <w:bookmarkEnd w:id="10406"/>
          </w:p>
          <w:p w14:paraId="2994B256" w14:textId="77777777" w:rsidR="009274EA" w:rsidRDefault="00C53038">
            <w:pPr>
              <w:pStyle w:val="Heading112pt"/>
              <w:numPr>
                <w:ilvl w:val="1"/>
                <w:numId w:val="2"/>
              </w:numPr>
              <w:tabs>
                <w:tab w:val="left" w:pos="10620"/>
              </w:tabs>
              <w:rPr>
                <w:rFonts w:ascii="Cambria" w:hAnsi="Cambria"/>
                <w:b w:val="0"/>
              </w:rPr>
            </w:pPr>
            <w:bookmarkStart w:id="10407" w:name="_Toc137820056"/>
            <w:bookmarkStart w:id="10408" w:name="_Toc137832720"/>
            <w:r>
              <w:rPr>
                <w:rFonts w:ascii="Cambria" w:hAnsi="Cambria"/>
                <w:b w:val="0"/>
              </w:rPr>
              <w:t>Buyer Code</w:t>
            </w:r>
            <w:bookmarkEnd w:id="10407"/>
            <w:bookmarkEnd w:id="10408"/>
          </w:p>
          <w:p w14:paraId="488A5BEB" w14:textId="77777777" w:rsidR="009274EA" w:rsidRDefault="00C53038">
            <w:pPr>
              <w:pStyle w:val="Heading112pt"/>
              <w:numPr>
                <w:ilvl w:val="1"/>
                <w:numId w:val="2"/>
              </w:numPr>
              <w:tabs>
                <w:tab w:val="left" w:pos="10620"/>
              </w:tabs>
              <w:rPr>
                <w:rFonts w:ascii="Cambria" w:hAnsi="Cambria"/>
                <w:b w:val="0"/>
                <w:strike/>
              </w:rPr>
            </w:pPr>
            <w:bookmarkStart w:id="10409" w:name="_Toc137820057"/>
            <w:bookmarkStart w:id="10410" w:name="_Toc137832721"/>
            <w:r>
              <w:rPr>
                <w:rFonts w:ascii="Cambria" w:hAnsi="Cambria"/>
                <w:b w:val="0"/>
                <w:strike/>
              </w:rPr>
              <w:t>Auction center</w:t>
            </w:r>
            <w:bookmarkEnd w:id="10409"/>
            <w:bookmarkEnd w:id="10410"/>
          </w:p>
          <w:p w14:paraId="7EF51591" w14:textId="77777777" w:rsidR="009274EA" w:rsidRDefault="00C53038">
            <w:pPr>
              <w:pStyle w:val="Heading112pt"/>
              <w:numPr>
                <w:ilvl w:val="1"/>
                <w:numId w:val="2"/>
              </w:numPr>
              <w:tabs>
                <w:tab w:val="left" w:pos="10620"/>
              </w:tabs>
              <w:rPr>
                <w:rFonts w:ascii="Cambria" w:hAnsi="Cambria"/>
                <w:b w:val="0"/>
              </w:rPr>
            </w:pPr>
            <w:bookmarkStart w:id="10411" w:name="_Toc137820058"/>
            <w:bookmarkStart w:id="10412" w:name="_Toc137832722"/>
            <w:r>
              <w:rPr>
                <w:rFonts w:ascii="Cambria" w:hAnsi="Cambria"/>
                <w:b w:val="0"/>
              </w:rPr>
              <w:t>Head Office Address</w:t>
            </w:r>
            <w:bookmarkEnd w:id="10411"/>
            <w:bookmarkEnd w:id="10412"/>
          </w:p>
          <w:p w14:paraId="1B495BA8" w14:textId="77777777" w:rsidR="009274EA" w:rsidRDefault="00C53038">
            <w:pPr>
              <w:pStyle w:val="Heading112pt"/>
              <w:numPr>
                <w:ilvl w:val="1"/>
                <w:numId w:val="2"/>
              </w:numPr>
              <w:tabs>
                <w:tab w:val="left" w:pos="10620"/>
              </w:tabs>
              <w:rPr>
                <w:rFonts w:ascii="Cambria" w:hAnsi="Cambria"/>
                <w:b w:val="0"/>
              </w:rPr>
            </w:pPr>
            <w:bookmarkStart w:id="10413" w:name="_Toc137820059"/>
            <w:bookmarkStart w:id="10414" w:name="_Toc137832723"/>
            <w:r>
              <w:rPr>
                <w:rFonts w:ascii="Cambria" w:hAnsi="Cambria"/>
                <w:b w:val="0"/>
              </w:rPr>
              <w:t>Local Office Address</w:t>
            </w:r>
            <w:bookmarkEnd w:id="10413"/>
            <w:bookmarkEnd w:id="10414"/>
          </w:p>
          <w:p w14:paraId="684DF8CC" w14:textId="77777777" w:rsidR="009274EA" w:rsidRDefault="00C53038">
            <w:pPr>
              <w:pStyle w:val="Heading112pt"/>
              <w:numPr>
                <w:ilvl w:val="1"/>
                <w:numId w:val="2"/>
              </w:numPr>
              <w:tabs>
                <w:tab w:val="left" w:pos="10620"/>
              </w:tabs>
              <w:rPr>
                <w:rFonts w:ascii="Cambria" w:hAnsi="Cambria"/>
                <w:b w:val="0"/>
              </w:rPr>
            </w:pPr>
            <w:bookmarkStart w:id="10415" w:name="_Toc137820060"/>
            <w:bookmarkStart w:id="10416" w:name="_Toc137832724"/>
            <w:r>
              <w:rPr>
                <w:rFonts w:ascii="Cambria" w:hAnsi="Cambria"/>
                <w:b w:val="0"/>
              </w:rPr>
              <w:t>City</w:t>
            </w:r>
            <w:bookmarkEnd w:id="10415"/>
            <w:bookmarkEnd w:id="10416"/>
          </w:p>
          <w:p w14:paraId="124E8FDD" w14:textId="77777777" w:rsidR="009274EA" w:rsidRDefault="00C53038">
            <w:pPr>
              <w:pStyle w:val="Heading112pt"/>
              <w:numPr>
                <w:ilvl w:val="1"/>
                <w:numId w:val="2"/>
              </w:numPr>
              <w:tabs>
                <w:tab w:val="left" w:pos="10620"/>
              </w:tabs>
              <w:rPr>
                <w:rFonts w:ascii="Cambria" w:hAnsi="Cambria"/>
                <w:b w:val="0"/>
              </w:rPr>
            </w:pPr>
            <w:bookmarkStart w:id="10417" w:name="_Toc137820061"/>
            <w:bookmarkStart w:id="10418" w:name="_Toc137832725"/>
            <w:r>
              <w:rPr>
                <w:rFonts w:ascii="Cambria" w:hAnsi="Cambria"/>
                <w:b w:val="0"/>
              </w:rPr>
              <w:t>State</w:t>
            </w:r>
            <w:bookmarkEnd w:id="10417"/>
            <w:bookmarkEnd w:id="10418"/>
          </w:p>
          <w:p w14:paraId="6AF1DE62" w14:textId="77777777" w:rsidR="009274EA" w:rsidRDefault="00C53038">
            <w:pPr>
              <w:pStyle w:val="Heading112pt"/>
              <w:numPr>
                <w:ilvl w:val="1"/>
                <w:numId w:val="2"/>
              </w:numPr>
              <w:tabs>
                <w:tab w:val="left" w:pos="10620"/>
              </w:tabs>
              <w:rPr>
                <w:rFonts w:ascii="Cambria" w:hAnsi="Cambria"/>
                <w:b w:val="0"/>
              </w:rPr>
            </w:pPr>
            <w:bookmarkStart w:id="10419" w:name="_Toc137820062"/>
            <w:bookmarkStart w:id="10420" w:name="_Toc137832726"/>
            <w:r>
              <w:rPr>
                <w:rFonts w:ascii="Cambria" w:hAnsi="Cambria"/>
                <w:b w:val="0"/>
              </w:rPr>
              <w:t>State Code</w:t>
            </w:r>
            <w:bookmarkEnd w:id="10419"/>
            <w:bookmarkEnd w:id="10420"/>
          </w:p>
          <w:p w14:paraId="5BED5248" w14:textId="77777777" w:rsidR="009274EA" w:rsidRDefault="00C53038">
            <w:pPr>
              <w:pStyle w:val="Heading112pt"/>
              <w:numPr>
                <w:ilvl w:val="1"/>
                <w:numId w:val="2"/>
              </w:numPr>
              <w:tabs>
                <w:tab w:val="left" w:pos="10620"/>
              </w:tabs>
              <w:rPr>
                <w:rFonts w:ascii="Cambria" w:hAnsi="Cambria"/>
                <w:b w:val="0"/>
              </w:rPr>
            </w:pPr>
            <w:bookmarkStart w:id="10421" w:name="_Toc137820063"/>
            <w:bookmarkStart w:id="10422" w:name="_Toc137832727"/>
            <w:r>
              <w:rPr>
                <w:rFonts w:ascii="Cambria" w:hAnsi="Cambria"/>
                <w:b w:val="0"/>
              </w:rPr>
              <w:t>Mobile No</w:t>
            </w:r>
            <w:bookmarkEnd w:id="10421"/>
            <w:bookmarkEnd w:id="10422"/>
          </w:p>
          <w:p w14:paraId="3A7A7796" w14:textId="77777777" w:rsidR="009274EA" w:rsidRDefault="00C53038">
            <w:pPr>
              <w:pStyle w:val="Heading112pt"/>
              <w:numPr>
                <w:ilvl w:val="1"/>
                <w:numId w:val="2"/>
              </w:numPr>
              <w:tabs>
                <w:tab w:val="left" w:pos="10620"/>
              </w:tabs>
              <w:rPr>
                <w:rFonts w:ascii="Cambria" w:hAnsi="Cambria"/>
                <w:b w:val="0"/>
              </w:rPr>
            </w:pPr>
            <w:bookmarkStart w:id="10423" w:name="_Toc137820064"/>
            <w:bookmarkStart w:id="10424" w:name="_Toc137832728"/>
            <w:r>
              <w:rPr>
                <w:rFonts w:ascii="Cambria" w:hAnsi="Cambria"/>
                <w:b w:val="0"/>
              </w:rPr>
              <w:t>Fax</w:t>
            </w:r>
            <w:bookmarkEnd w:id="10423"/>
            <w:bookmarkEnd w:id="10424"/>
          </w:p>
          <w:p w14:paraId="074A90C2" w14:textId="77777777" w:rsidR="009274EA" w:rsidRDefault="00C53038">
            <w:pPr>
              <w:pStyle w:val="Heading112pt"/>
              <w:numPr>
                <w:ilvl w:val="1"/>
                <w:numId w:val="2"/>
              </w:numPr>
              <w:tabs>
                <w:tab w:val="left" w:pos="10620"/>
              </w:tabs>
              <w:rPr>
                <w:rFonts w:ascii="Cambria" w:hAnsi="Cambria"/>
                <w:b w:val="0"/>
              </w:rPr>
            </w:pPr>
            <w:bookmarkStart w:id="10425" w:name="_Toc137820065"/>
            <w:bookmarkStart w:id="10426" w:name="_Toc137832729"/>
            <w:r>
              <w:rPr>
                <w:rFonts w:ascii="Cambria" w:hAnsi="Cambria"/>
                <w:b w:val="0"/>
              </w:rPr>
              <w:t>Entity code</w:t>
            </w:r>
            <w:bookmarkEnd w:id="10425"/>
            <w:bookmarkEnd w:id="10426"/>
          </w:p>
          <w:p w14:paraId="52A01F18" w14:textId="77777777" w:rsidR="009274EA" w:rsidRDefault="00C53038">
            <w:pPr>
              <w:pStyle w:val="Heading112pt"/>
              <w:numPr>
                <w:ilvl w:val="1"/>
                <w:numId w:val="2"/>
              </w:numPr>
              <w:tabs>
                <w:tab w:val="left" w:pos="10620"/>
              </w:tabs>
              <w:rPr>
                <w:rFonts w:ascii="Cambria" w:hAnsi="Cambria"/>
                <w:b w:val="0"/>
              </w:rPr>
            </w:pPr>
            <w:bookmarkStart w:id="10427" w:name="_Toc137820066"/>
            <w:bookmarkStart w:id="10428" w:name="_Toc137832730"/>
            <w:r>
              <w:rPr>
                <w:rFonts w:ascii="Cambria" w:hAnsi="Cambria"/>
                <w:b w:val="0"/>
              </w:rPr>
              <w:t>Year of registration</w:t>
            </w:r>
            <w:bookmarkEnd w:id="10427"/>
            <w:bookmarkEnd w:id="10428"/>
          </w:p>
          <w:p w14:paraId="63D5B388" w14:textId="77777777" w:rsidR="009274EA" w:rsidRDefault="00C53038">
            <w:pPr>
              <w:pStyle w:val="Heading112pt"/>
              <w:numPr>
                <w:ilvl w:val="1"/>
                <w:numId w:val="2"/>
              </w:numPr>
              <w:tabs>
                <w:tab w:val="left" w:pos="10620"/>
              </w:tabs>
              <w:rPr>
                <w:rFonts w:ascii="Cambria" w:hAnsi="Cambria"/>
                <w:b w:val="0"/>
              </w:rPr>
            </w:pPr>
            <w:bookmarkStart w:id="10429" w:name="_Toc137820067"/>
            <w:bookmarkStart w:id="10430" w:name="_Toc137832731"/>
            <w:r>
              <w:rPr>
                <w:rFonts w:ascii="Cambria" w:hAnsi="Cambria"/>
                <w:b w:val="0"/>
              </w:rPr>
              <w:t>TNGST No.</w:t>
            </w:r>
            <w:bookmarkEnd w:id="10429"/>
            <w:bookmarkEnd w:id="10430"/>
          </w:p>
          <w:p w14:paraId="1855641E" w14:textId="77777777" w:rsidR="009274EA" w:rsidRDefault="00C53038">
            <w:pPr>
              <w:pStyle w:val="Heading112pt"/>
              <w:numPr>
                <w:ilvl w:val="1"/>
                <w:numId w:val="2"/>
              </w:numPr>
              <w:tabs>
                <w:tab w:val="left" w:pos="10620"/>
              </w:tabs>
              <w:rPr>
                <w:rFonts w:ascii="Cambria" w:hAnsi="Cambria"/>
                <w:b w:val="0"/>
              </w:rPr>
            </w:pPr>
            <w:bookmarkStart w:id="10431" w:name="_Toc137820068"/>
            <w:bookmarkStart w:id="10432" w:name="_Toc137832732"/>
            <w:r>
              <w:rPr>
                <w:rFonts w:ascii="Cambria" w:hAnsi="Cambria"/>
                <w:b w:val="0"/>
              </w:rPr>
              <w:t>Tea board registration no.</w:t>
            </w:r>
            <w:bookmarkEnd w:id="10431"/>
            <w:bookmarkEnd w:id="10432"/>
          </w:p>
          <w:p w14:paraId="1EEE821B" w14:textId="77777777" w:rsidR="009274EA" w:rsidRDefault="00C53038">
            <w:pPr>
              <w:pStyle w:val="Heading112pt"/>
              <w:numPr>
                <w:ilvl w:val="1"/>
                <w:numId w:val="2"/>
              </w:numPr>
              <w:tabs>
                <w:tab w:val="left" w:pos="10620"/>
              </w:tabs>
              <w:rPr>
                <w:rFonts w:ascii="Cambria" w:hAnsi="Cambria"/>
                <w:b w:val="0"/>
              </w:rPr>
            </w:pPr>
            <w:bookmarkStart w:id="10433" w:name="_Toc137820069"/>
            <w:bookmarkStart w:id="10434" w:name="_Toc137832733"/>
            <w:r>
              <w:rPr>
                <w:rFonts w:ascii="Cambria" w:hAnsi="Cambria"/>
                <w:b w:val="0"/>
              </w:rPr>
              <w:t>Tax Identification no.</w:t>
            </w:r>
            <w:bookmarkEnd w:id="10433"/>
            <w:bookmarkEnd w:id="10434"/>
          </w:p>
          <w:p w14:paraId="3F0209EB" w14:textId="77777777" w:rsidR="009274EA" w:rsidRDefault="00C53038">
            <w:pPr>
              <w:pStyle w:val="Heading112pt"/>
              <w:numPr>
                <w:ilvl w:val="1"/>
                <w:numId w:val="2"/>
              </w:numPr>
              <w:tabs>
                <w:tab w:val="left" w:pos="10620"/>
              </w:tabs>
              <w:rPr>
                <w:rFonts w:ascii="Cambria" w:hAnsi="Cambria"/>
                <w:b w:val="0"/>
              </w:rPr>
            </w:pPr>
            <w:bookmarkStart w:id="10435" w:name="_Toc137820070"/>
            <w:bookmarkStart w:id="10436" w:name="_Toc137832734"/>
            <w:r>
              <w:rPr>
                <w:rFonts w:ascii="Cambria" w:hAnsi="Cambria"/>
                <w:b w:val="0"/>
              </w:rPr>
              <w:t>Tea Board Exporter License No.</w:t>
            </w:r>
            <w:bookmarkEnd w:id="10435"/>
            <w:bookmarkEnd w:id="10436"/>
          </w:p>
          <w:p w14:paraId="4C435A7B" w14:textId="77777777" w:rsidR="009274EA" w:rsidRDefault="00C53038">
            <w:pPr>
              <w:pStyle w:val="Heading112pt"/>
              <w:numPr>
                <w:ilvl w:val="1"/>
                <w:numId w:val="2"/>
              </w:numPr>
              <w:tabs>
                <w:tab w:val="left" w:pos="10620"/>
              </w:tabs>
              <w:rPr>
                <w:rFonts w:ascii="Cambria" w:hAnsi="Cambria"/>
                <w:b w:val="0"/>
              </w:rPr>
            </w:pPr>
            <w:bookmarkStart w:id="10437" w:name="_Toc137820071"/>
            <w:bookmarkStart w:id="10438" w:name="_Toc137832735"/>
            <w:r>
              <w:rPr>
                <w:rFonts w:ascii="Cambria" w:hAnsi="Cambria"/>
                <w:b w:val="0"/>
              </w:rPr>
              <w:t>FSSAI No</w:t>
            </w:r>
            <w:bookmarkEnd w:id="10437"/>
            <w:bookmarkEnd w:id="10438"/>
          </w:p>
          <w:p w14:paraId="4EF2FFEB" w14:textId="77777777" w:rsidR="009274EA" w:rsidRDefault="00C53038">
            <w:pPr>
              <w:pStyle w:val="Heading112pt"/>
              <w:numPr>
                <w:ilvl w:val="1"/>
                <w:numId w:val="2"/>
              </w:numPr>
              <w:tabs>
                <w:tab w:val="left" w:pos="10620"/>
              </w:tabs>
              <w:rPr>
                <w:rFonts w:ascii="Cambria" w:hAnsi="Cambria"/>
                <w:b w:val="0"/>
              </w:rPr>
            </w:pPr>
            <w:bookmarkStart w:id="10439" w:name="_Toc137820072"/>
            <w:bookmarkStart w:id="10440" w:name="_Toc137832736"/>
            <w:r>
              <w:rPr>
                <w:rFonts w:ascii="Cambria" w:hAnsi="Cambria"/>
                <w:b w:val="0"/>
              </w:rPr>
              <w:t>PAN No</w:t>
            </w:r>
            <w:bookmarkEnd w:id="10439"/>
            <w:bookmarkEnd w:id="10440"/>
          </w:p>
          <w:p w14:paraId="5B50AF0A" w14:textId="77777777" w:rsidR="009274EA" w:rsidRDefault="00C53038">
            <w:pPr>
              <w:pStyle w:val="Heading112pt"/>
              <w:numPr>
                <w:ilvl w:val="1"/>
                <w:numId w:val="2"/>
              </w:numPr>
              <w:tabs>
                <w:tab w:val="left" w:pos="10620"/>
              </w:tabs>
              <w:rPr>
                <w:rFonts w:ascii="Cambria" w:hAnsi="Cambria"/>
              </w:rPr>
            </w:pPr>
            <w:bookmarkStart w:id="10441" w:name="_Toc137820073"/>
            <w:bookmarkStart w:id="10442" w:name="_Toc137832737"/>
            <w:r>
              <w:rPr>
                <w:rFonts w:ascii="Cambria" w:hAnsi="Cambria"/>
                <w:b w:val="0"/>
              </w:rPr>
              <w:t>GST No</w:t>
            </w:r>
            <w:bookmarkEnd w:id="10441"/>
            <w:bookmarkEnd w:id="10442"/>
          </w:p>
          <w:p w14:paraId="4157F636" w14:textId="77777777" w:rsidR="009274EA" w:rsidRDefault="00C53038">
            <w:pPr>
              <w:pStyle w:val="Heading112pt"/>
              <w:numPr>
                <w:ilvl w:val="1"/>
                <w:numId w:val="2"/>
              </w:numPr>
              <w:tabs>
                <w:tab w:val="left" w:pos="10620"/>
              </w:tabs>
              <w:rPr>
                <w:rFonts w:ascii="Cambria" w:hAnsi="Cambria"/>
                <w:strike/>
              </w:rPr>
            </w:pPr>
            <w:bookmarkStart w:id="10443" w:name="_Toc137820074"/>
            <w:bookmarkStart w:id="10444" w:name="_Toc137832738"/>
            <w:r>
              <w:rPr>
                <w:rFonts w:ascii="Cambria" w:hAnsi="Cambria"/>
                <w:b w:val="0"/>
                <w:strike/>
              </w:rPr>
              <w:t>Bank account detail status.</w:t>
            </w:r>
            <w:bookmarkEnd w:id="10443"/>
            <w:bookmarkEnd w:id="10444"/>
          </w:p>
          <w:p w14:paraId="668D5ED1" w14:textId="77777777" w:rsidR="009274EA" w:rsidRDefault="00C53038">
            <w:pPr>
              <w:pStyle w:val="Heading112pt"/>
              <w:tabs>
                <w:tab w:val="left" w:pos="10620"/>
              </w:tabs>
              <w:rPr>
                <w:rFonts w:ascii="Cambria" w:hAnsi="Cambria"/>
              </w:rPr>
            </w:pPr>
            <w:bookmarkStart w:id="10445" w:name="_Toc137820075"/>
            <w:bookmarkStart w:id="10446" w:name="_Toc137832739"/>
            <w:r>
              <w:rPr>
                <w:rFonts w:ascii="Cambria" w:hAnsi="Cambria"/>
                <w:b w:val="0"/>
              </w:rPr>
              <w:lastRenderedPageBreak/>
              <w:t xml:space="preserve">System should not allow TAO user to register more than total 5 associate Buyer or </w:t>
            </w:r>
            <w:r>
              <w:rPr>
                <w:rFonts w:ascii="Cambria" w:hAnsi="Cambria"/>
                <w:b w:val="0"/>
                <w:bCs w:val="0"/>
                <w:sz w:val="22"/>
                <w:szCs w:val="22"/>
              </w:rPr>
              <w:t>Post Auction Associate Buyer</w:t>
            </w:r>
            <w:r>
              <w:rPr>
                <w:rFonts w:ascii="Cambria" w:hAnsi="Cambria"/>
                <w:b w:val="0"/>
              </w:rPr>
              <w:t xml:space="preserve"> under single Buyer.</w:t>
            </w:r>
            <w:bookmarkEnd w:id="10445"/>
            <w:bookmarkEnd w:id="10446"/>
          </w:p>
          <w:p w14:paraId="587B52AA" w14:textId="77777777" w:rsidR="009274EA" w:rsidRDefault="00C53038">
            <w:pPr>
              <w:pStyle w:val="Heading112pt"/>
              <w:numPr>
                <w:ilvl w:val="0"/>
                <w:numId w:val="0"/>
              </w:numPr>
              <w:tabs>
                <w:tab w:val="left" w:pos="10620"/>
              </w:tabs>
              <w:ind w:left="360" w:hanging="360"/>
              <w:rPr>
                <w:rFonts w:ascii="Cambria" w:hAnsi="Cambria"/>
              </w:rPr>
            </w:pPr>
            <w:r>
              <w:rPr>
                <w:rFonts w:ascii="Cambria" w:hAnsi="Cambria"/>
                <w:b w:val="0"/>
              </w:rPr>
              <w:t xml:space="preserve">       </w:t>
            </w:r>
            <w:bookmarkStart w:id="10447" w:name="_Toc137820076"/>
            <w:bookmarkStart w:id="10448" w:name="_Toc137832740"/>
            <w:r>
              <w:rPr>
                <w:rFonts w:ascii="Cambria" w:hAnsi="Cambria"/>
                <w:b w:val="0"/>
              </w:rPr>
              <w:t xml:space="preserve">I.E. = 2 associate Buyer and 3 </w:t>
            </w:r>
            <w:r>
              <w:rPr>
                <w:rFonts w:ascii="Cambria" w:hAnsi="Cambria"/>
                <w:b w:val="0"/>
                <w:bCs w:val="0"/>
                <w:sz w:val="22"/>
                <w:szCs w:val="22"/>
              </w:rPr>
              <w:t>Post Auction Associate Buyer so total    is 5.</w:t>
            </w:r>
            <w:bookmarkEnd w:id="10447"/>
            <w:bookmarkEnd w:id="10448"/>
          </w:p>
          <w:p w14:paraId="0E1F1C54" w14:textId="77777777" w:rsidR="009274EA" w:rsidRDefault="00C53038">
            <w:pPr>
              <w:pStyle w:val="Heading112pt"/>
              <w:tabs>
                <w:tab w:val="left" w:pos="10620"/>
              </w:tabs>
              <w:rPr>
                <w:rFonts w:ascii="Cambria" w:hAnsi="Cambria"/>
                <w:b w:val="0"/>
              </w:rPr>
            </w:pPr>
            <w:bookmarkStart w:id="10449" w:name="_Toc137820077"/>
            <w:bookmarkStart w:id="10450" w:name="_Toc137832741"/>
            <w:r>
              <w:rPr>
                <w:rFonts w:ascii="Cambria" w:hAnsi="Cambria"/>
                <w:b w:val="0"/>
              </w:rPr>
              <w:t>System should not display button of “A</w:t>
            </w:r>
            <w:r>
              <w:rPr>
                <w:rFonts w:ascii="Cambria" w:hAnsi="Cambria"/>
                <w:b w:val="0"/>
                <w:sz w:val="22"/>
                <w:szCs w:val="22"/>
              </w:rPr>
              <w:t>dd Associate Buyer” and “Add Post Auction Associate Buyer” if user limit is completed.</w:t>
            </w:r>
            <w:bookmarkEnd w:id="10449"/>
            <w:bookmarkEnd w:id="10450"/>
          </w:p>
          <w:p w14:paraId="5A8E6A73" w14:textId="77777777" w:rsidR="009274EA" w:rsidRDefault="00C53038">
            <w:pPr>
              <w:pStyle w:val="Heading112pt"/>
              <w:tabs>
                <w:tab w:val="left" w:pos="10620"/>
              </w:tabs>
              <w:rPr>
                <w:rFonts w:ascii="Cambria" w:hAnsi="Cambria"/>
              </w:rPr>
            </w:pPr>
            <w:bookmarkStart w:id="10451" w:name="_Toc137820078"/>
            <w:bookmarkStart w:id="10452" w:name="_Toc137832742"/>
            <w:r>
              <w:rPr>
                <w:rFonts w:ascii="Cambria" w:hAnsi="Cambria"/>
                <w:b w:val="0"/>
              </w:rPr>
              <w:t>System should not allow to enter duplicate</w:t>
            </w:r>
            <w:r>
              <w:rPr>
                <w:rFonts w:ascii="Cambria" w:hAnsi="Cambria"/>
              </w:rPr>
              <w:t xml:space="preserve"> email id</w:t>
            </w:r>
            <w:r>
              <w:rPr>
                <w:rFonts w:ascii="Cambria" w:hAnsi="Cambria"/>
                <w:b w:val="0"/>
              </w:rPr>
              <w:t xml:space="preserve"> to TAO user and should display validation “Email id” is already registered.</w:t>
            </w:r>
            <w:bookmarkEnd w:id="10451"/>
            <w:bookmarkEnd w:id="10452"/>
          </w:p>
          <w:p w14:paraId="2496B6DD" w14:textId="77777777" w:rsidR="009274EA" w:rsidRDefault="00C53038">
            <w:pPr>
              <w:pStyle w:val="Heading112pt"/>
              <w:tabs>
                <w:tab w:val="left" w:pos="10620"/>
              </w:tabs>
              <w:rPr>
                <w:rFonts w:ascii="Cambria" w:hAnsi="Cambria"/>
                <w:b w:val="0"/>
              </w:rPr>
            </w:pPr>
            <w:bookmarkStart w:id="10453" w:name="_Toc137820079"/>
            <w:bookmarkStart w:id="10454" w:name="_Toc137832743"/>
            <w:r>
              <w:rPr>
                <w:rFonts w:ascii="Cambria" w:hAnsi="Cambria"/>
                <w:b w:val="0"/>
              </w:rPr>
              <w:t xml:space="preserve">System should not allow to allocate same </w:t>
            </w:r>
            <w:r>
              <w:rPr>
                <w:rFonts w:ascii="Cambria" w:hAnsi="Cambria"/>
              </w:rPr>
              <w:t>Associate Buyer/ Post Auction Associate Buyer code</w:t>
            </w:r>
            <w:r>
              <w:rPr>
                <w:rFonts w:ascii="Cambria" w:hAnsi="Cambria"/>
                <w:b w:val="0"/>
              </w:rPr>
              <w:t xml:space="preserve"> to TAO User and should display validation “Associate Buyer/ Post Auction Associate Buyer Code” is already assigned to other Associate Buyer/ Post Auction Associate Buyer User.</w:t>
            </w:r>
            <w:bookmarkEnd w:id="10453"/>
            <w:bookmarkEnd w:id="10454"/>
          </w:p>
          <w:p w14:paraId="44F20424" w14:textId="77777777" w:rsidR="009274EA" w:rsidRDefault="00C53038">
            <w:pPr>
              <w:pStyle w:val="Heading112pt"/>
              <w:tabs>
                <w:tab w:val="left" w:pos="10620"/>
              </w:tabs>
              <w:rPr>
                <w:rFonts w:ascii="Cambria" w:hAnsi="Cambria"/>
              </w:rPr>
            </w:pPr>
            <w:bookmarkStart w:id="10455" w:name="_Toc137820080"/>
            <w:bookmarkStart w:id="10456" w:name="_Toc137832744"/>
            <w:r>
              <w:rPr>
                <w:rFonts w:ascii="Cambria" w:hAnsi="Cambria"/>
                <w:b w:val="0"/>
              </w:rPr>
              <w:t>System should auto generate the “Entity Code”.</w:t>
            </w:r>
            <w:bookmarkEnd w:id="10455"/>
            <w:bookmarkEnd w:id="10456"/>
          </w:p>
          <w:p w14:paraId="1395BA57" w14:textId="77777777" w:rsidR="009274EA" w:rsidRDefault="00C53038">
            <w:pPr>
              <w:pStyle w:val="Heading112pt"/>
              <w:tabs>
                <w:tab w:val="left" w:pos="10620"/>
              </w:tabs>
              <w:rPr>
                <w:rFonts w:ascii="Cambria" w:hAnsi="Cambria"/>
              </w:rPr>
            </w:pPr>
            <w:bookmarkStart w:id="10457" w:name="_Toc137820081"/>
            <w:bookmarkStart w:id="10458" w:name="_Toc137832745"/>
            <w:r>
              <w:rPr>
                <w:rFonts w:ascii="Cambria" w:hAnsi="Cambria"/>
                <w:b w:val="0"/>
              </w:rPr>
              <w:t>System should not allow to change the “Entity Code” and field should be disabled in edit and create Buyer User page.</w:t>
            </w:r>
            <w:bookmarkEnd w:id="10457"/>
            <w:bookmarkEnd w:id="10458"/>
          </w:p>
          <w:p w14:paraId="721A463D" w14:textId="77777777" w:rsidR="009274EA" w:rsidRDefault="00C53038">
            <w:pPr>
              <w:pStyle w:val="Heading112pt"/>
              <w:tabs>
                <w:tab w:val="left" w:pos="10620"/>
              </w:tabs>
              <w:rPr>
                <w:rFonts w:ascii="Cambria" w:hAnsi="Cambria"/>
              </w:rPr>
            </w:pPr>
            <w:bookmarkStart w:id="10459" w:name="_Toc137820082"/>
            <w:bookmarkStart w:id="10460" w:name="_Toc137832746"/>
            <w:r>
              <w:rPr>
                <w:rFonts w:ascii="Cambria" w:hAnsi="Cambria"/>
                <w:b w:val="0"/>
              </w:rPr>
              <w:t>System should display confirmation message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xml:space="preserve">” registered successfully and should triggered email to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xml:space="preserve"> on email id as provided during registration with temporary password on click button.</w:t>
            </w:r>
            <w:bookmarkEnd w:id="10459"/>
            <w:bookmarkEnd w:id="10460"/>
          </w:p>
          <w:p w14:paraId="7505798F" w14:textId="77777777" w:rsidR="009274EA" w:rsidRDefault="00C53038">
            <w:pPr>
              <w:pStyle w:val="Heading112pt"/>
              <w:tabs>
                <w:tab w:val="left" w:pos="10620"/>
              </w:tabs>
              <w:rPr>
                <w:rFonts w:ascii="Cambria" w:hAnsi="Cambria"/>
              </w:rPr>
            </w:pPr>
            <w:bookmarkStart w:id="10461" w:name="_Toc137820083"/>
            <w:bookmarkStart w:id="10462" w:name="_Toc137832747"/>
            <w:r>
              <w:rPr>
                <w:rFonts w:ascii="Cambria" w:hAnsi="Cambria"/>
                <w:b w:val="0"/>
              </w:rPr>
              <w:t xml:space="preserve">System should move the profile under “Approved” </w:t>
            </w:r>
            <w:r>
              <w:rPr>
                <w:rFonts w:ascii="Cambria" w:hAnsi="Cambria"/>
                <w:b w:val="0"/>
                <w:strike/>
              </w:rPr>
              <w:t>tab</w:t>
            </w:r>
            <w:r>
              <w:rPr>
                <w:rFonts w:ascii="Cambria" w:hAnsi="Cambria"/>
                <w:b w:val="0"/>
              </w:rPr>
              <w:t xml:space="preserve"> of newly registered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w:t>
            </w:r>
            <w:bookmarkEnd w:id="10461"/>
            <w:bookmarkEnd w:id="10462"/>
          </w:p>
          <w:p w14:paraId="6E155643" w14:textId="77777777" w:rsidR="009274EA" w:rsidRDefault="00C53038">
            <w:pPr>
              <w:pStyle w:val="Heading112pt"/>
              <w:tabs>
                <w:tab w:val="left" w:pos="10620"/>
              </w:tabs>
              <w:rPr>
                <w:rFonts w:ascii="Cambria" w:hAnsi="Cambria"/>
              </w:rPr>
            </w:pPr>
            <w:bookmarkStart w:id="10463" w:name="_Toc137820084"/>
            <w:bookmarkStart w:id="10464" w:name="_Toc137832748"/>
            <w:r>
              <w:rPr>
                <w:rFonts w:ascii="Cambria" w:hAnsi="Cambria"/>
                <w:b w:val="0"/>
              </w:rPr>
              <w:t>System should clear all fields on click of Clear button.</w:t>
            </w:r>
            <w:bookmarkEnd w:id="10463"/>
            <w:bookmarkEnd w:id="10464"/>
          </w:p>
          <w:p w14:paraId="439B3729" w14:textId="77777777" w:rsidR="009274EA" w:rsidRDefault="00C53038">
            <w:pPr>
              <w:pStyle w:val="Heading112pt"/>
              <w:tabs>
                <w:tab w:val="left" w:pos="10620"/>
              </w:tabs>
              <w:rPr>
                <w:rFonts w:ascii="Cambria" w:hAnsi="Cambria"/>
              </w:rPr>
            </w:pPr>
            <w:bookmarkStart w:id="10465" w:name="_Toc137820085"/>
            <w:bookmarkStart w:id="10466" w:name="_Toc137832749"/>
            <w:r>
              <w:rPr>
                <w:rFonts w:ascii="Cambria" w:hAnsi="Cambria"/>
                <w:sz w:val="22"/>
                <w:szCs w:val="22"/>
              </w:rPr>
              <w:t>Associate Buyer can upload MBP in pre-auction activities.</w:t>
            </w:r>
          </w:p>
          <w:p w14:paraId="349FEC3F" w14:textId="77777777" w:rsidR="009274EA" w:rsidRDefault="00C53038">
            <w:pPr>
              <w:pStyle w:val="Heading112pt"/>
              <w:tabs>
                <w:tab w:val="left" w:pos="10620"/>
              </w:tabs>
              <w:rPr>
                <w:rFonts w:ascii="Cambria" w:hAnsi="Cambria"/>
              </w:rPr>
            </w:pPr>
            <w:r>
              <w:rPr>
                <w:rFonts w:ascii="Cambria" w:hAnsi="Cambria"/>
                <w:b w:val="0"/>
              </w:rPr>
              <w:t xml:space="preserve">System should allow </w:t>
            </w:r>
            <w:r>
              <w:rPr>
                <w:rFonts w:ascii="Cambria" w:hAnsi="Cambria"/>
                <w:sz w:val="22"/>
                <w:szCs w:val="22"/>
              </w:rPr>
              <w:t>Associate Buyer</w:t>
            </w:r>
            <w:r>
              <w:rPr>
                <w:rFonts w:ascii="Cambria" w:hAnsi="Cambria"/>
                <w:b w:val="0"/>
              </w:rPr>
              <w:t xml:space="preserve"> to view  only Pre-Auction activities only which includes.</w:t>
            </w:r>
            <w:bookmarkEnd w:id="10465"/>
            <w:bookmarkEnd w:id="10466"/>
          </w:p>
          <w:p w14:paraId="76370A3F" w14:textId="77777777" w:rsidR="009274EA" w:rsidRDefault="00C53038">
            <w:pPr>
              <w:pStyle w:val="Heading112pt"/>
              <w:numPr>
                <w:ilvl w:val="0"/>
                <w:numId w:val="7"/>
              </w:numPr>
              <w:tabs>
                <w:tab w:val="left" w:pos="10620"/>
              </w:tabs>
              <w:rPr>
                <w:rFonts w:ascii="Cambria" w:hAnsi="Cambria"/>
                <w:b w:val="0"/>
              </w:rPr>
            </w:pPr>
            <w:bookmarkStart w:id="10467" w:name="_Toc137820086"/>
            <w:bookmarkStart w:id="10468" w:name="_Toc137832750"/>
            <w:r>
              <w:rPr>
                <w:rFonts w:ascii="Cambria" w:hAnsi="Cambria"/>
                <w:b w:val="0"/>
              </w:rPr>
              <w:t>Sale Programs</w:t>
            </w:r>
            <w:bookmarkEnd w:id="10467"/>
            <w:bookmarkEnd w:id="10468"/>
          </w:p>
          <w:p w14:paraId="3890F92A" w14:textId="77777777" w:rsidR="009274EA" w:rsidRDefault="00C53038">
            <w:pPr>
              <w:pStyle w:val="Heading112pt"/>
              <w:numPr>
                <w:ilvl w:val="0"/>
                <w:numId w:val="7"/>
              </w:numPr>
              <w:tabs>
                <w:tab w:val="left" w:pos="10620"/>
              </w:tabs>
              <w:rPr>
                <w:rFonts w:ascii="Cambria" w:hAnsi="Cambria"/>
                <w:b w:val="0"/>
              </w:rPr>
            </w:pPr>
            <w:bookmarkStart w:id="10469" w:name="_Toc137820087"/>
            <w:bookmarkStart w:id="10470" w:name="_Toc137832751"/>
            <w:r>
              <w:rPr>
                <w:rFonts w:ascii="Cambria" w:hAnsi="Cambria"/>
                <w:b w:val="0"/>
              </w:rPr>
              <w:t>Auction Session Details</w:t>
            </w:r>
            <w:bookmarkEnd w:id="10469"/>
            <w:bookmarkEnd w:id="10470"/>
          </w:p>
          <w:p w14:paraId="2CB397DA" w14:textId="77777777" w:rsidR="009274EA" w:rsidRDefault="00C53038">
            <w:pPr>
              <w:pStyle w:val="Heading112pt"/>
              <w:numPr>
                <w:ilvl w:val="0"/>
                <w:numId w:val="7"/>
              </w:numPr>
              <w:tabs>
                <w:tab w:val="left" w:pos="10620"/>
              </w:tabs>
              <w:rPr>
                <w:rFonts w:ascii="Cambria" w:hAnsi="Cambria"/>
                <w:b w:val="0"/>
              </w:rPr>
            </w:pPr>
            <w:bookmarkStart w:id="10471" w:name="_Toc137820088"/>
            <w:bookmarkStart w:id="10472" w:name="_Toc137832752"/>
            <w:r>
              <w:rPr>
                <w:rFonts w:ascii="Cambria" w:hAnsi="Cambria"/>
                <w:b w:val="0"/>
              </w:rPr>
              <w:t>Auction Catalog</w:t>
            </w:r>
            <w:bookmarkEnd w:id="10471"/>
            <w:bookmarkEnd w:id="10472"/>
            <w:r>
              <w:rPr>
                <w:rFonts w:ascii="Cambria" w:hAnsi="Cambria"/>
                <w:b w:val="0"/>
              </w:rPr>
              <w:t xml:space="preserve"> </w:t>
            </w:r>
          </w:p>
          <w:p w14:paraId="00D546A3" w14:textId="77777777" w:rsidR="009274EA" w:rsidRDefault="00C53038">
            <w:pPr>
              <w:pStyle w:val="Heading112pt"/>
              <w:numPr>
                <w:ilvl w:val="0"/>
                <w:numId w:val="7"/>
              </w:numPr>
              <w:tabs>
                <w:tab w:val="left" w:pos="10620"/>
              </w:tabs>
              <w:rPr>
                <w:rFonts w:ascii="Cambria" w:hAnsi="Cambria"/>
                <w:b w:val="0"/>
              </w:rPr>
            </w:pPr>
            <w:bookmarkStart w:id="10473" w:name="_Toc137820089"/>
            <w:bookmarkStart w:id="10474" w:name="_Toc137832753"/>
            <w:r>
              <w:rPr>
                <w:rFonts w:ascii="Cambria" w:hAnsi="Cambria"/>
                <w:b w:val="0"/>
              </w:rPr>
              <w:t>PRS Catalog</w:t>
            </w:r>
            <w:bookmarkEnd w:id="10473"/>
            <w:bookmarkEnd w:id="10474"/>
          </w:p>
          <w:p w14:paraId="110396C9" w14:textId="77777777" w:rsidR="009274EA" w:rsidRDefault="00C53038">
            <w:pPr>
              <w:pStyle w:val="Heading112pt"/>
              <w:numPr>
                <w:ilvl w:val="0"/>
                <w:numId w:val="7"/>
              </w:numPr>
              <w:tabs>
                <w:tab w:val="left" w:pos="10620"/>
              </w:tabs>
              <w:rPr>
                <w:rFonts w:ascii="Cambria" w:hAnsi="Cambria"/>
                <w:b w:val="0"/>
              </w:rPr>
            </w:pPr>
            <w:bookmarkStart w:id="10475" w:name="_Toc137820090"/>
            <w:bookmarkStart w:id="10476" w:name="_Toc137832754"/>
            <w:r>
              <w:rPr>
                <w:rFonts w:ascii="Cambria" w:hAnsi="Cambria"/>
                <w:b w:val="0"/>
              </w:rPr>
              <w:t>Max Bids</w:t>
            </w:r>
            <w:bookmarkEnd w:id="10475"/>
            <w:bookmarkEnd w:id="10476"/>
          </w:p>
          <w:p w14:paraId="51BC6001" w14:textId="77777777" w:rsidR="009274EA" w:rsidRDefault="00C53038">
            <w:pPr>
              <w:pStyle w:val="Heading112pt"/>
              <w:numPr>
                <w:ilvl w:val="0"/>
                <w:numId w:val="7"/>
              </w:numPr>
              <w:tabs>
                <w:tab w:val="left" w:pos="10620"/>
              </w:tabs>
              <w:rPr>
                <w:rFonts w:ascii="Cambria" w:hAnsi="Cambria"/>
                <w:b w:val="0"/>
              </w:rPr>
            </w:pPr>
            <w:bookmarkStart w:id="10477" w:name="_Toc137820091"/>
            <w:bookmarkStart w:id="10478" w:name="_Toc137832755"/>
            <w:r>
              <w:rPr>
                <w:rFonts w:ascii="Cambria" w:hAnsi="Cambria"/>
                <w:b w:val="0"/>
              </w:rPr>
              <w:t>Group Master</w:t>
            </w:r>
            <w:bookmarkEnd w:id="10477"/>
            <w:bookmarkEnd w:id="10478"/>
          </w:p>
          <w:p w14:paraId="42BBFA8A" w14:textId="77777777" w:rsidR="009274EA" w:rsidRDefault="00C53038">
            <w:pPr>
              <w:pStyle w:val="Heading112pt"/>
              <w:numPr>
                <w:ilvl w:val="0"/>
                <w:numId w:val="7"/>
              </w:numPr>
              <w:tabs>
                <w:tab w:val="left" w:pos="10620"/>
              </w:tabs>
              <w:rPr>
                <w:rFonts w:ascii="Cambria" w:hAnsi="Cambria"/>
              </w:rPr>
            </w:pPr>
            <w:bookmarkStart w:id="10479" w:name="_Toc137820092"/>
            <w:bookmarkStart w:id="10480" w:name="_Toc137832756"/>
            <w:r>
              <w:rPr>
                <w:rFonts w:ascii="Cambria" w:hAnsi="Cambria"/>
                <w:b w:val="0"/>
              </w:rPr>
              <w:t>TeaQuality Parameters</w:t>
            </w:r>
            <w:bookmarkEnd w:id="10479"/>
            <w:bookmarkEnd w:id="10480"/>
            <w:r>
              <w:rPr>
                <w:rFonts w:ascii="Cambria" w:hAnsi="Cambria"/>
              </w:rPr>
              <w:tab/>
            </w:r>
          </w:p>
          <w:p w14:paraId="40875F24" w14:textId="77777777" w:rsidR="009274EA" w:rsidRDefault="00C53038">
            <w:pPr>
              <w:pStyle w:val="Heading112pt"/>
              <w:tabs>
                <w:tab w:val="left" w:pos="10620"/>
              </w:tabs>
              <w:rPr>
                <w:rFonts w:ascii="Cambria" w:hAnsi="Cambria"/>
              </w:rPr>
            </w:pPr>
            <w:bookmarkStart w:id="10481" w:name="_Toc137820093"/>
            <w:bookmarkStart w:id="10482" w:name="_Toc137832757"/>
            <w:r>
              <w:rPr>
                <w:rFonts w:ascii="Cambria" w:hAnsi="Cambria"/>
                <w:b w:val="0"/>
              </w:rPr>
              <w:t xml:space="preserve">System should allow </w:t>
            </w:r>
            <w:r>
              <w:rPr>
                <w:rFonts w:ascii="Cambria" w:hAnsi="Cambria"/>
                <w:bCs w:val="0"/>
                <w:sz w:val="22"/>
                <w:szCs w:val="22"/>
              </w:rPr>
              <w:t>Post Auction Associate Buyer</w:t>
            </w:r>
            <w:r>
              <w:rPr>
                <w:rFonts w:ascii="Cambria" w:hAnsi="Cambria"/>
                <w:b w:val="0"/>
              </w:rPr>
              <w:t xml:space="preserve"> to perform only Post-Auction activities.</w:t>
            </w:r>
            <w:bookmarkEnd w:id="10481"/>
            <w:bookmarkEnd w:id="10482"/>
          </w:p>
          <w:p w14:paraId="2459CE35" w14:textId="77777777" w:rsidR="009274EA" w:rsidRDefault="00C53038">
            <w:pPr>
              <w:pStyle w:val="Heading112pt"/>
              <w:numPr>
                <w:ilvl w:val="0"/>
                <w:numId w:val="8"/>
              </w:numPr>
              <w:tabs>
                <w:tab w:val="left" w:pos="10620"/>
              </w:tabs>
              <w:rPr>
                <w:rFonts w:ascii="Cambria" w:hAnsi="Cambria"/>
                <w:b w:val="0"/>
              </w:rPr>
            </w:pPr>
            <w:bookmarkStart w:id="10483" w:name="_Toc137820094"/>
            <w:bookmarkStart w:id="10484" w:name="_Toc137832758"/>
            <w:r>
              <w:rPr>
                <w:rFonts w:ascii="Cambria" w:hAnsi="Cambria"/>
                <w:b w:val="0"/>
              </w:rPr>
              <w:t>My Deal Book</w:t>
            </w:r>
            <w:bookmarkEnd w:id="10483"/>
            <w:bookmarkEnd w:id="10484"/>
          </w:p>
          <w:p w14:paraId="244890D6" w14:textId="77777777" w:rsidR="009274EA" w:rsidRDefault="00C53038">
            <w:pPr>
              <w:pStyle w:val="Heading112pt"/>
              <w:numPr>
                <w:ilvl w:val="0"/>
                <w:numId w:val="8"/>
              </w:numPr>
              <w:tabs>
                <w:tab w:val="left" w:pos="10620"/>
              </w:tabs>
              <w:rPr>
                <w:rFonts w:ascii="Cambria" w:hAnsi="Cambria"/>
                <w:b w:val="0"/>
              </w:rPr>
            </w:pPr>
            <w:bookmarkStart w:id="10485" w:name="_Toc137820095"/>
            <w:bookmarkStart w:id="10486" w:name="_Toc137832759"/>
            <w:r>
              <w:rPr>
                <w:rFonts w:ascii="Cambria" w:hAnsi="Cambria"/>
                <w:b w:val="0"/>
              </w:rPr>
              <w:t>Buyer Tax Invoice</w:t>
            </w:r>
            <w:bookmarkEnd w:id="10485"/>
            <w:bookmarkEnd w:id="10486"/>
          </w:p>
          <w:p w14:paraId="0EE92375" w14:textId="77777777" w:rsidR="009274EA" w:rsidRDefault="00C53038">
            <w:pPr>
              <w:pStyle w:val="Heading112pt"/>
              <w:numPr>
                <w:ilvl w:val="0"/>
                <w:numId w:val="8"/>
              </w:numPr>
              <w:tabs>
                <w:tab w:val="left" w:pos="10620"/>
              </w:tabs>
              <w:rPr>
                <w:rFonts w:ascii="Cambria" w:hAnsi="Cambria"/>
                <w:b w:val="0"/>
              </w:rPr>
            </w:pPr>
            <w:bookmarkStart w:id="10487" w:name="_Toc137820096"/>
            <w:bookmarkStart w:id="10488" w:name="_Toc137832760"/>
            <w:r>
              <w:rPr>
                <w:rFonts w:ascii="Cambria" w:hAnsi="Cambria"/>
                <w:b w:val="0"/>
              </w:rPr>
              <w:t>Allocation of Funds</w:t>
            </w:r>
            <w:bookmarkEnd w:id="10487"/>
            <w:bookmarkEnd w:id="10488"/>
          </w:p>
          <w:p w14:paraId="2101FE72" w14:textId="77777777" w:rsidR="009274EA" w:rsidRDefault="00C53038">
            <w:pPr>
              <w:pStyle w:val="Heading112pt"/>
              <w:numPr>
                <w:ilvl w:val="0"/>
                <w:numId w:val="8"/>
              </w:numPr>
              <w:tabs>
                <w:tab w:val="left" w:pos="10620"/>
              </w:tabs>
              <w:rPr>
                <w:rFonts w:ascii="Cambria" w:hAnsi="Cambria"/>
                <w:b w:val="0"/>
              </w:rPr>
            </w:pPr>
            <w:bookmarkStart w:id="10489" w:name="_Toc137820097"/>
            <w:bookmarkStart w:id="10490" w:name="_Toc137832761"/>
            <w:r>
              <w:rPr>
                <w:rFonts w:ascii="Cambria" w:hAnsi="Cambria"/>
                <w:b w:val="0"/>
              </w:rPr>
              <w:lastRenderedPageBreak/>
              <w:t>Delivery Instruction/Advice</w:t>
            </w:r>
            <w:bookmarkEnd w:id="10489"/>
            <w:bookmarkEnd w:id="10490"/>
          </w:p>
          <w:p w14:paraId="648B2511" w14:textId="77777777" w:rsidR="009274EA" w:rsidRDefault="00C53038">
            <w:pPr>
              <w:pStyle w:val="Heading112pt"/>
              <w:numPr>
                <w:ilvl w:val="0"/>
                <w:numId w:val="8"/>
              </w:numPr>
              <w:tabs>
                <w:tab w:val="left" w:pos="10620"/>
              </w:tabs>
              <w:rPr>
                <w:rFonts w:ascii="Cambria" w:hAnsi="Cambria"/>
                <w:b w:val="0"/>
              </w:rPr>
            </w:pPr>
            <w:bookmarkStart w:id="10491" w:name="_Toc137820098"/>
            <w:bookmarkStart w:id="10492" w:name="_Toc137832762"/>
            <w:r>
              <w:rPr>
                <w:rFonts w:ascii="Cambria" w:hAnsi="Cambria"/>
                <w:b w:val="0"/>
              </w:rPr>
              <w:t>Bid History</w:t>
            </w:r>
            <w:bookmarkEnd w:id="10491"/>
            <w:bookmarkEnd w:id="10492"/>
          </w:p>
          <w:p w14:paraId="4919EC38" w14:textId="77777777" w:rsidR="009274EA" w:rsidRDefault="00C53038">
            <w:pPr>
              <w:pStyle w:val="Heading112pt"/>
              <w:numPr>
                <w:ilvl w:val="0"/>
                <w:numId w:val="8"/>
              </w:numPr>
              <w:tabs>
                <w:tab w:val="left" w:pos="10620"/>
              </w:tabs>
              <w:rPr>
                <w:rFonts w:ascii="Cambria" w:hAnsi="Cambria"/>
                <w:b w:val="0"/>
              </w:rPr>
            </w:pPr>
            <w:bookmarkStart w:id="10493" w:name="_Toc137820099"/>
            <w:bookmarkStart w:id="10494" w:name="_Toc137832763"/>
            <w:r>
              <w:rPr>
                <w:rFonts w:ascii="Cambria" w:hAnsi="Cambria"/>
                <w:b w:val="0"/>
              </w:rPr>
              <w:t>Download CN</w:t>
            </w:r>
            <w:bookmarkEnd w:id="10493"/>
            <w:bookmarkEnd w:id="10494"/>
            <w:r>
              <w:rPr>
                <w:rFonts w:ascii="Cambria" w:hAnsi="Cambria"/>
                <w:b w:val="0"/>
              </w:rPr>
              <w:t xml:space="preserve"> </w:t>
            </w:r>
          </w:p>
          <w:p w14:paraId="02880188" w14:textId="77777777" w:rsidR="009274EA" w:rsidRDefault="00C53038">
            <w:pPr>
              <w:pStyle w:val="Heading112pt"/>
              <w:numPr>
                <w:ilvl w:val="0"/>
                <w:numId w:val="8"/>
              </w:numPr>
              <w:tabs>
                <w:tab w:val="left" w:pos="10620"/>
              </w:tabs>
              <w:rPr>
                <w:rFonts w:ascii="Cambria" w:hAnsi="Cambria"/>
              </w:rPr>
            </w:pPr>
            <w:bookmarkStart w:id="10495" w:name="_Toc137820100"/>
            <w:bookmarkStart w:id="10496" w:name="_Toc137832764"/>
            <w:r>
              <w:rPr>
                <w:rFonts w:ascii="Cambria" w:hAnsi="Cambria"/>
                <w:b w:val="0"/>
              </w:rPr>
              <w:t>Redemption Request</w:t>
            </w:r>
            <w:bookmarkEnd w:id="10495"/>
            <w:bookmarkEnd w:id="10496"/>
          </w:p>
          <w:p w14:paraId="36AF6213" w14:textId="77777777" w:rsidR="009274EA" w:rsidRDefault="00C53038">
            <w:pPr>
              <w:pStyle w:val="Heading112pt"/>
              <w:tabs>
                <w:tab w:val="left" w:pos="10620"/>
              </w:tabs>
              <w:rPr>
                <w:rFonts w:ascii="Cambria" w:hAnsi="Cambria"/>
                <w:b w:val="0"/>
              </w:rPr>
            </w:pPr>
            <w:bookmarkStart w:id="10497" w:name="_Toc137820101"/>
            <w:bookmarkStart w:id="10498" w:name="_Toc137832765"/>
            <w:r>
              <w:rPr>
                <w:rFonts w:ascii="Cambria" w:hAnsi="Cambria"/>
                <w:b w:val="0"/>
              </w:rPr>
              <w:t>System should by default map respective “Buyer center code” with “</w:t>
            </w:r>
            <w:r>
              <w:rPr>
                <w:rFonts w:ascii="Cambria" w:hAnsi="Cambria"/>
                <w:b w:val="0"/>
                <w:sz w:val="22"/>
                <w:szCs w:val="22"/>
              </w:rPr>
              <w:t>Associate Buyer/ Post Auction Associate Buyer</w:t>
            </w:r>
            <w:r>
              <w:rPr>
                <w:rFonts w:ascii="Cambria" w:hAnsi="Cambria"/>
                <w:b w:val="0"/>
              </w:rPr>
              <w:t>”.</w:t>
            </w:r>
            <w:bookmarkEnd w:id="10497"/>
            <w:bookmarkEnd w:id="10498"/>
          </w:p>
          <w:p w14:paraId="01523811" w14:textId="77777777" w:rsidR="009274EA" w:rsidRDefault="00C53038">
            <w:pPr>
              <w:pStyle w:val="Heading112pt"/>
              <w:tabs>
                <w:tab w:val="left" w:pos="10620"/>
              </w:tabs>
              <w:rPr>
                <w:rFonts w:ascii="Cambria" w:hAnsi="Cambria"/>
              </w:rPr>
            </w:pPr>
            <w:bookmarkStart w:id="10499" w:name="_Toc137820102"/>
            <w:bookmarkStart w:id="10500" w:name="_Toc137832766"/>
            <w:r>
              <w:rPr>
                <w:rFonts w:ascii="Cambria" w:hAnsi="Cambria"/>
                <w:b w:val="0"/>
              </w:rPr>
              <w:t xml:space="preserve">System should enable </w:t>
            </w:r>
            <w:r>
              <w:rPr>
                <w:rFonts w:ascii="Cambria" w:hAnsi="Cambria"/>
                <w:sz w:val="22"/>
                <w:szCs w:val="22"/>
              </w:rPr>
              <w:t xml:space="preserve">“Add Associate Buyer” </w:t>
            </w:r>
            <w:r>
              <w:rPr>
                <w:rFonts w:ascii="Cambria" w:hAnsi="Cambria"/>
                <w:b w:val="0"/>
                <w:sz w:val="22"/>
                <w:szCs w:val="22"/>
              </w:rPr>
              <w:t>and</w:t>
            </w:r>
            <w:r>
              <w:rPr>
                <w:rFonts w:ascii="Cambria" w:hAnsi="Cambria"/>
                <w:sz w:val="22"/>
                <w:szCs w:val="22"/>
              </w:rPr>
              <w:t xml:space="preserve"> “Add </w:t>
            </w:r>
            <w:r>
              <w:rPr>
                <w:rFonts w:ascii="Cambria" w:hAnsi="Cambria"/>
                <w:bCs w:val="0"/>
                <w:sz w:val="22"/>
                <w:szCs w:val="22"/>
              </w:rPr>
              <w:t>Post Auction Associate Buyer</w:t>
            </w:r>
            <w:r>
              <w:rPr>
                <w:rFonts w:ascii="Cambria" w:hAnsi="Cambria"/>
                <w:sz w:val="22"/>
                <w:szCs w:val="22"/>
              </w:rPr>
              <w:t xml:space="preserve">” </w:t>
            </w:r>
            <w:r>
              <w:rPr>
                <w:rFonts w:ascii="Cambria" w:hAnsi="Cambria"/>
                <w:b w:val="0"/>
                <w:sz w:val="22"/>
                <w:szCs w:val="22"/>
              </w:rPr>
              <w:t xml:space="preserve">button only after inactive/disable any existing </w:t>
            </w:r>
            <w:r>
              <w:rPr>
                <w:rFonts w:ascii="Cambria" w:hAnsi="Cambria"/>
                <w:b w:val="0"/>
              </w:rPr>
              <w:t>“</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when maximum registration capacity is completed.</w:t>
            </w:r>
            <w:bookmarkEnd w:id="10499"/>
            <w:bookmarkEnd w:id="10500"/>
          </w:p>
          <w:p w14:paraId="4A3DA164" w14:textId="77777777" w:rsidR="009274EA" w:rsidRDefault="00C53038">
            <w:pPr>
              <w:pStyle w:val="Heading112pt"/>
              <w:tabs>
                <w:tab w:val="left" w:pos="10620"/>
              </w:tabs>
              <w:rPr>
                <w:rFonts w:ascii="Cambria" w:hAnsi="Cambria"/>
              </w:rPr>
            </w:pPr>
            <w:bookmarkStart w:id="10501" w:name="_Toc137820103"/>
            <w:bookmarkStart w:id="10502" w:name="_Toc137832767"/>
            <w:r>
              <w:rPr>
                <w:rFonts w:ascii="Cambria" w:hAnsi="Cambria"/>
                <w:b w:val="0"/>
              </w:rPr>
              <w:t>System should redirect on Manage User page on click cancel button.</w:t>
            </w:r>
            <w:bookmarkEnd w:id="10501"/>
            <w:bookmarkEnd w:id="10502"/>
          </w:p>
          <w:p w14:paraId="39656288" w14:textId="77777777" w:rsidR="009274EA" w:rsidRDefault="00C53038">
            <w:pPr>
              <w:pStyle w:val="Heading112pt"/>
              <w:tabs>
                <w:tab w:val="left" w:pos="10620"/>
              </w:tabs>
              <w:rPr>
                <w:rFonts w:ascii="Cambria" w:hAnsi="Cambria"/>
                <w:b w:val="0"/>
              </w:rPr>
            </w:pPr>
            <w:bookmarkStart w:id="10503" w:name="_Toc137820104"/>
            <w:bookmarkStart w:id="10504" w:name="_Toc137832768"/>
            <w:r>
              <w:rPr>
                <w:rFonts w:ascii="Cambria" w:hAnsi="Cambria"/>
                <w:b w:val="0"/>
              </w:rPr>
              <w:t>Buyer name will be same for an entity and his associate’s buyer only. For e.g. SMV01 (Main Buyer), SMV02 and SMV023 (Associate Buyers) will have the same display Name of ABC Construction Traders.</w:t>
            </w:r>
            <w:bookmarkEnd w:id="10503"/>
            <w:bookmarkEnd w:id="10504"/>
          </w:p>
          <w:p w14:paraId="0181BB40" w14:textId="77777777" w:rsidR="009274EA" w:rsidRDefault="00C53038">
            <w:pPr>
              <w:pStyle w:val="Heading112pt"/>
              <w:tabs>
                <w:tab w:val="left" w:pos="10620"/>
              </w:tabs>
              <w:rPr>
                <w:rFonts w:ascii="Cambria" w:hAnsi="Cambria"/>
                <w:strike/>
              </w:rPr>
            </w:pPr>
            <w:bookmarkStart w:id="10505" w:name="_Toc137820105"/>
            <w:bookmarkStart w:id="10506" w:name="_Toc137832769"/>
            <w:r>
              <w:rPr>
                <w:rFonts w:ascii="Cambria" w:hAnsi="Cambria"/>
                <w:b w:val="0"/>
                <w:strike/>
              </w:rPr>
              <w:t>TAO user can only see label message</w:t>
            </w:r>
            <w:r>
              <w:rPr>
                <w:rFonts w:ascii="Cambria" w:hAnsi="Cambria"/>
                <w:strike/>
              </w:rPr>
              <w:t xml:space="preserve"> “</w:t>
            </w:r>
            <w:r>
              <w:rPr>
                <w:rFonts w:ascii="Cambria" w:hAnsi="Cambria"/>
                <w:b w:val="0"/>
                <w:strike/>
              </w:rPr>
              <w:t>Updated Bank details” against bank account status.</w:t>
            </w:r>
            <w:bookmarkEnd w:id="10505"/>
            <w:bookmarkEnd w:id="10506"/>
          </w:p>
          <w:p w14:paraId="68F9306F" w14:textId="77777777" w:rsidR="009274EA" w:rsidRDefault="00C53038">
            <w:pPr>
              <w:pStyle w:val="Heading112pt"/>
              <w:numPr>
                <w:ilvl w:val="2"/>
                <w:numId w:val="2"/>
              </w:numPr>
              <w:tabs>
                <w:tab w:val="left" w:pos="10620"/>
              </w:tabs>
              <w:rPr>
                <w:rFonts w:ascii="Cambria" w:hAnsi="Cambria"/>
                <w:strike/>
              </w:rPr>
            </w:pPr>
            <w:bookmarkStart w:id="10507" w:name="_Toc137820106"/>
            <w:bookmarkStart w:id="10508" w:name="_Toc137832770"/>
            <w:r>
              <w:rPr>
                <w:rFonts w:ascii="Cambria" w:hAnsi="Cambria"/>
                <w:b w:val="0"/>
                <w:strike/>
              </w:rPr>
              <w:t>“Bank detail updated” if buyer uploaded verified bank detail.</w:t>
            </w:r>
            <w:bookmarkEnd w:id="10507"/>
            <w:bookmarkEnd w:id="10508"/>
          </w:p>
          <w:p w14:paraId="3AC3F648" w14:textId="77777777" w:rsidR="009274EA" w:rsidRDefault="00C53038">
            <w:pPr>
              <w:pStyle w:val="Heading112pt"/>
              <w:tabs>
                <w:tab w:val="left" w:pos="10620"/>
              </w:tabs>
              <w:rPr>
                <w:rFonts w:ascii="Cambria" w:hAnsi="Cambria"/>
              </w:rPr>
            </w:pPr>
            <w:bookmarkStart w:id="10509" w:name="_Toc137820107"/>
            <w:bookmarkStart w:id="10510" w:name="_Toc137832771"/>
            <w:r>
              <w:rPr>
                <w:rFonts w:ascii="Cambria" w:hAnsi="Cambria"/>
                <w:b w:val="0"/>
              </w:rPr>
              <w:t>“Bank detail missing” if buyer has not uploaded verified bank details.</w:t>
            </w:r>
            <w:bookmarkEnd w:id="10509"/>
            <w:bookmarkEnd w:id="10510"/>
          </w:p>
          <w:p w14:paraId="0ACBF2F0"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D339F4D" w14:textId="77777777" w:rsidR="009274EA" w:rsidRDefault="00C53038">
            <w:pPr>
              <w:pStyle w:val="Heading112pt"/>
              <w:rPr>
                <w:rFonts w:ascii="Cambria" w:hAnsi="Cambria"/>
                <w:b w:val="0"/>
              </w:rPr>
            </w:pPr>
            <w:r>
              <w:rPr>
                <w:rFonts w:ascii="Cambria" w:hAnsi="Cambria"/>
                <w:b w:val="0"/>
              </w:rPr>
              <w:t>System should capture the entry of “Associate Buyer/Post Associate Buyer” creation in audit trail report as “New Associate Buyer /Post Associate Buyer: &lt; Associate Buyer/Post Associate Buyer &gt; created”.</w:t>
            </w:r>
          </w:p>
          <w:p w14:paraId="50733D11" w14:textId="77777777" w:rsidR="009274EA" w:rsidRDefault="009274EA">
            <w:pPr>
              <w:pStyle w:val="Heading112pt"/>
              <w:numPr>
                <w:ilvl w:val="0"/>
                <w:numId w:val="0"/>
              </w:numPr>
              <w:ind w:left="360"/>
              <w:rPr>
                <w:rFonts w:ascii="Cambria" w:hAnsi="Cambria"/>
                <w:b w:val="0"/>
              </w:rPr>
            </w:pPr>
          </w:p>
          <w:p w14:paraId="6FFA84D2" w14:textId="77777777" w:rsidR="009274EA" w:rsidRDefault="00C53038">
            <w:pPr>
              <w:pStyle w:val="Heading112pt"/>
              <w:numPr>
                <w:ilvl w:val="0"/>
                <w:numId w:val="0"/>
              </w:numPr>
              <w:tabs>
                <w:tab w:val="left" w:pos="10620"/>
              </w:tabs>
              <w:ind w:left="360" w:hanging="360"/>
              <w:rPr>
                <w:rFonts w:ascii="Cambria" w:hAnsi="Cambria"/>
                <w:b w:val="0"/>
              </w:rPr>
            </w:pPr>
            <w:bookmarkStart w:id="10511" w:name="_Toc137820108"/>
            <w:bookmarkStart w:id="10512" w:name="_Toc137832772"/>
            <w:r>
              <w:rPr>
                <w:rFonts w:ascii="Cambria" w:hAnsi="Cambria"/>
                <w:u w:val="single"/>
              </w:rPr>
              <w:t xml:space="preserve">Document </w:t>
            </w:r>
            <w:bookmarkEnd w:id="10511"/>
            <w:bookmarkEnd w:id="10512"/>
            <w:r>
              <w:rPr>
                <w:rFonts w:ascii="Cambria" w:hAnsi="Cambria"/>
                <w:u w:val="single"/>
              </w:rPr>
              <w:t>Upload</w:t>
            </w:r>
            <w:r>
              <w:rPr>
                <w:rFonts w:ascii="Cambria" w:hAnsi="Cambria"/>
                <w:b w:val="0"/>
              </w:rPr>
              <w:t>:</w:t>
            </w:r>
          </w:p>
          <w:p w14:paraId="78C66FB6" w14:textId="77777777" w:rsidR="009274EA" w:rsidRDefault="00C53038">
            <w:pPr>
              <w:pStyle w:val="Heading112pt"/>
              <w:tabs>
                <w:tab w:val="left" w:pos="10620"/>
              </w:tabs>
              <w:rPr>
                <w:rFonts w:ascii="Cambria" w:hAnsi="Cambria"/>
              </w:rPr>
            </w:pPr>
            <w:bookmarkStart w:id="10513" w:name="_Toc137820109"/>
            <w:bookmarkStart w:id="10514" w:name="_Toc137832773"/>
            <w:r>
              <w:rPr>
                <w:rFonts w:ascii="Cambria" w:hAnsi="Cambria"/>
                <w:b w:val="0"/>
              </w:rPr>
              <w:t>System should allow user to upload PDF file while creating any new value in master.</w:t>
            </w:r>
            <w:bookmarkEnd w:id="10513"/>
            <w:bookmarkEnd w:id="10514"/>
          </w:p>
          <w:p w14:paraId="6FB88A08" w14:textId="77777777" w:rsidR="009274EA" w:rsidRDefault="00C53038">
            <w:pPr>
              <w:pStyle w:val="Heading112pt"/>
              <w:tabs>
                <w:tab w:val="left" w:pos="10620"/>
              </w:tabs>
              <w:rPr>
                <w:rFonts w:ascii="Cambria" w:hAnsi="Cambria"/>
              </w:rPr>
            </w:pPr>
            <w:bookmarkStart w:id="10515" w:name="_Toc137820110"/>
            <w:bookmarkStart w:id="10516" w:name="_Toc137832774"/>
            <w:r>
              <w:rPr>
                <w:rFonts w:ascii="Cambria" w:hAnsi="Cambria"/>
                <w:b w:val="0"/>
              </w:rPr>
              <w:t>File upload functionality should be non-mandatory.</w:t>
            </w:r>
            <w:bookmarkEnd w:id="10515"/>
            <w:bookmarkEnd w:id="10516"/>
          </w:p>
          <w:p w14:paraId="15944AEC" w14:textId="77777777" w:rsidR="009274EA" w:rsidRDefault="00C53038">
            <w:pPr>
              <w:pStyle w:val="Heading112pt"/>
              <w:tabs>
                <w:tab w:val="left" w:pos="10620"/>
              </w:tabs>
              <w:rPr>
                <w:rFonts w:ascii="Cambria" w:hAnsi="Cambria"/>
              </w:rPr>
            </w:pPr>
            <w:bookmarkStart w:id="10517" w:name="_Toc137820111"/>
            <w:bookmarkStart w:id="10518" w:name="_Toc137832775"/>
            <w:r>
              <w:rPr>
                <w:rFonts w:ascii="Cambria" w:hAnsi="Cambria"/>
                <w:b w:val="0"/>
              </w:rPr>
              <w:t>System should provide below options under file upload page.</w:t>
            </w:r>
            <w:bookmarkEnd w:id="10517"/>
            <w:bookmarkEnd w:id="10518"/>
          </w:p>
          <w:p w14:paraId="750AF681" w14:textId="77777777" w:rsidR="009274EA" w:rsidRDefault="00C53038">
            <w:pPr>
              <w:pStyle w:val="Heading112pt"/>
              <w:numPr>
                <w:ilvl w:val="1"/>
                <w:numId w:val="2"/>
              </w:numPr>
              <w:tabs>
                <w:tab w:val="left" w:pos="10620"/>
              </w:tabs>
              <w:rPr>
                <w:rFonts w:ascii="Cambria" w:hAnsi="Cambria"/>
              </w:rPr>
            </w:pPr>
            <w:bookmarkStart w:id="10519" w:name="_Toc137820112"/>
            <w:bookmarkStart w:id="10520" w:name="_Toc137832776"/>
            <w:r>
              <w:rPr>
                <w:rFonts w:ascii="Cambria" w:hAnsi="Cambria"/>
                <w:b w:val="0"/>
              </w:rPr>
              <w:t>Browser document button</w:t>
            </w:r>
            <w:bookmarkEnd w:id="10519"/>
            <w:bookmarkEnd w:id="10520"/>
          </w:p>
          <w:p w14:paraId="409FAA99" w14:textId="77777777" w:rsidR="009274EA" w:rsidRDefault="00C53038">
            <w:pPr>
              <w:pStyle w:val="Heading112pt"/>
              <w:numPr>
                <w:ilvl w:val="1"/>
                <w:numId w:val="2"/>
              </w:numPr>
              <w:tabs>
                <w:tab w:val="left" w:pos="10620"/>
              </w:tabs>
              <w:rPr>
                <w:rFonts w:ascii="Cambria" w:hAnsi="Cambria"/>
              </w:rPr>
            </w:pPr>
            <w:bookmarkStart w:id="10521" w:name="_Toc137820113"/>
            <w:bookmarkStart w:id="10522" w:name="_Toc137832777"/>
            <w:r>
              <w:rPr>
                <w:rFonts w:ascii="Cambria" w:hAnsi="Cambria"/>
                <w:b w:val="0"/>
              </w:rPr>
              <w:t>Document Brief/Remarks textbox</w:t>
            </w:r>
            <w:bookmarkEnd w:id="10521"/>
            <w:bookmarkEnd w:id="10522"/>
          </w:p>
          <w:p w14:paraId="4860939C" w14:textId="77777777" w:rsidR="009274EA" w:rsidRDefault="00C53038">
            <w:pPr>
              <w:pStyle w:val="Heading112pt"/>
              <w:numPr>
                <w:ilvl w:val="1"/>
                <w:numId w:val="2"/>
              </w:numPr>
              <w:tabs>
                <w:tab w:val="left" w:pos="10620"/>
              </w:tabs>
              <w:rPr>
                <w:rFonts w:ascii="Cambria" w:hAnsi="Cambria"/>
              </w:rPr>
            </w:pPr>
            <w:bookmarkStart w:id="10523" w:name="_Toc137820114"/>
            <w:bookmarkStart w:id="10524" w:name="_Toc137832778"/>
            <w:r>
              <w:rPr>
                <w:rFonts w:ascii="Cambria" w:hAnsi="Cambria"/>
                <w:b w:val="0"/>
              </w:rPr>
              <w:t>Upload button</w:t>
            </w:r>
            <w:bookmarkEnd w:id="10523"/>
            <w:bookmarkEnd w:id="10524"/>
          </w:p>
          <w:p w14:paraId="3C0BB452" w14:textId="77777777" w:rsidR="009274EA" w:rsidRDefault="00C53038">
            <w:pPr>
              <w:pStyle w:val="Heading112pt"/>
              <w:numPr>
                <w:ilvl w:val="1"/>
                <w:numId w:val="2"/>
              </w:numPr>
              <w:tabs>
                <w:tab w:val="left" w:pos="10620"/>
              </w:tabs>
              <w:rPr>
                <w:rFonts w:ascii="Cambria" w:hAnsi="Cambria"/>
              </w:rPr>
            </w:pPr>
            <w:bookmarkStart w:id="10525" w:name="_Toc137820115"/>
            <w:bookmarkStart w:id="10526" w:name="_Toc137832779"/>
            <w:r>
              <w:rPr>
                <w:rFonts w:ascii="Cambria" w:hAnsi="Cambria"/>
                <w:b w:val="0"/>
              </w:rPr>
              <w:t>Clear button.</w:t>
            </w:r>
            <w:bookmarkEnd w:id="10525"/>
            <w:bookmarkEnd w:id="10526"/>
          </w:p>
          <w:p w14:paraId="28116FCD" w14:textId="77777777" w:rsidR="009274EA" w:rsidRDefault="00C53038">
            <w:pPr>
              <w:pStyle w:val="Heading112pt"/>
              <w:tabs>
                <w:tab w:val="left" w:pos="10620"/>
              </w:tabs>
              <w:rPr>
                <w:rFonts w:ascii="Cambria" w:hAnsi="Cambria"/>
              </w:rPr>
            </w:pPr>
            <w:bookmarkStart w:id="10527" w:name="_Toc137820116"/>
            <w:bookmarkStart w:id="10528" w:name="_Toc137832780"/>
            <w:r>
              <w:rPr>
                <w:rFonts w:ascii="Cambria" w:hAnsi="Cambria"/>
                <w:b w:val="0"/>
              </w:rPr>
              <w:t>System should allow to upload 10 MB Size per file.</w:t>
            </w:r>
            <w:bookmarkEnd w:id="10527"/>
            <w:bookmarkEnd w:id="10528"/>
          </w:p>
          <w:p w14:paraId="3FFAE649" w14:textId="77777777" w:rsidR="009274EA" w:rsidRDefault="00C53038">
            <w:pPr>
              <w:pStyle w:val="Heading112pt"/>
              <w:rPr>
                <w:rFonts w:ascii="Cambria" w:hAnsi="Cambria"/>
                <w:b w:val="0"/>
              </w:rPr>
            </w:pPr>
            <w:bookmarkStart w:id="10529" w:name="_Toc137820117"/>
            <w:bookmarkStart w:id="10530" w:name="_Toc137832781"/>
            <w:r>
              <w:rPr>
                <w:rFonts w:ascii="Cambria" w:hAnsi="Cambria"/>
                <w:b w:val="0"/>
              </w:rPr>
              <w:t>System should display message “Incorrect file type” on selecting other than PDF file.</w:t>
            </w:r>
            <w:bookmarkEnd w:id="10529"/>
            <w:bookmarkEnd w:id="10530"/>
          </w:p>
          <w:p w14:paraId="17615E0E"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D620945" w14:textId="77777777" w:rsidR="009274EA" w:rsidRDefault="00C53038">
            <w:pPr>
              <w:pStyle w:val="Heading112pt"/>
              <w:rPr>
                <w:rFonts w:ascii="Cambria" w:hAnsi="Cambria"/>
              </w:rPr>
            </w:pPr>
            <w:r>
              <w:rPr>
                <w:rFonts w:ascii="Cambria" w:hAnsi="Cambria"/>
                <w:b w:val="0"/>
              </w:rPr>
              <w:t xml:space="preserve">System should capture the entry of “Document Uploaded” in audit trail report as “New document uploaded for Associate Buyer/Post Associate </w:t>
            </w:r>
            <w:r>
              <w:rPr>
                <w:rFonts w:ascii="Cambria" w:hAnsi="Cambria"/>
                <w:b w:val="0"/>
              </w:rPr>
              <w:lastRenderedPageBreak/>
              <w:t>Buyer :&lt; Associate Buyer/Post Associate Buyer Code&gt; &lt; Associate Buyer/Post Associate Buyer Company Name &gt;”.</w:t>
            </w:r>
          </w:p>
        </w:tc>
      </w:tr>
      <w:tr w:rsidR="009274EA" w14:paraId="68422F2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697A4CE"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329A65DA" w14:textId="77777777" w:rsidR="009274EA" w:rsidRDefault="00C53038">
            <w:pPr>
              <w:numPr>
                <w:ilvl w:val="0"/>
                <w:numId w:val="1"/>
              </w:numPr>
              <w:tabs>
                <w:tab w:val="left" w:pos="10620"/>
              </w:tabs>
              <w:spacing w:after="0" w:line="360" w:lineRule="auto"/>
              <w:jc w:val="both"/>
            </w:pPr>
            <w:r>
              <w:t>TAO User/Admin User/Authorized User</w:t>
            </w:r>
          </w:p>
        </w:tc>
      </w:tr>
    </w:tbl>
    <w:p w14:paraId="4E1754D7"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5F66CF84" w14:textId="77777777">
        <w:trPr>
          <w:trHeight w:val="940"/>
        </w:trPr>
        <w:tc>
          <w:tcPr>
            <w:tcW w:w="1150" w:type="dxa"/>
            <w:shd w:val="clear" w:color="auto" w:fill="C4BC96"/>
          </w:tcPr>
          <w:p w14:paraId="701E90F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5FAD7F1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DF2A51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00B48BF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296990E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51E93E3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7C04CE2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2E9FF5D7" w14:textId="77777777">
        <w:trPr>
          <w:trHeight w:val="1735"/>
        </w:trPr>
        <w:tc>
          <w:tcPr>
            <w:tcW w:w="1150" w:type="dxa"/>
            <w:shd w:val="clear" w:color="auto" w:fill="auto"/>
          </w:tcPr>
          <w:p w14:paraId="0633F1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Buyer Name</w:t>
            </w:r>
          </w:p>
        </w:tc>
        <w:tc>
          <w:tcPr>
            <w:tcW w:w="918" w:type="dxa"/>
            <w:shd w:val="clear" w:color="auto" w:fill="auto"/>
          </w:tcPr>
          <w:p w14:paraId="11BB90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39AAD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007089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8E265A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062596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80BFA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109E0626" w14:textId="77777777">
        <w:trPr>
          <w:trHeight w:val="1735"/>
        </w:trPr>
        <w:tc>
          <w:tcPr>
            <w:tcW w:w="1150" w:type="dxa"/>
            <w:shd w:val="clear" w:color="auto" w:fill="auto"/>
          </w:tcPr>
          <w:p w14:paraId="49A6FB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Associate Buyer code / Post Auction Associate Buyer code</w:t>
            </w:r>
          </w:p>
        </w:tc>
        <w:tc>
          <w:tcPr>
            <w:tcW w:w="918" w:type="dxa"/>
            <w:shd w:val="clear" w:color="auto" w:fill="auto"/>
          </w:tcPr>
          <w:p w14:paraId="2602487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0A261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080AA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field is required.</w:t>
            </w:r>
          </w:p>
          <w:p w14:paraId="53104B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only contain alphanumeric characters.</w:t>
            </w:r>
          </w:p>
          <w:p w14:paraId="3333A0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have a length of 10 characters.</w:t>
            </w:r>
          </w:p>
        </w:tc>
        <w:tc>
          <w:tcPr>
            <w:tcW w:w="1352" w:type="dxa"/>
            <w:shd w:val="clear" w:color="auto" w:fill="auto"/>
          </w:tcPr>
          <w:p w14:paraId="5EA551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Associate Buyer code / Post Auction Associate Buyer code.</w:t>
            </w:r>
          </w:p>
          <w:p w14:paraId="0723F5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only contain alphanumeric characters.</w:t>
            </w:r>
          </w:p>
          <w:p w14:paraId="0990368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Associate Buyer code / Post Auction Associate Buyer code should have </w:t>
            </w:r>
            <w:r>
              <w:rPr>
                <w:rFonts w:ascii="Cambria" w:hAnsi="Cambria"/>
                <w:sz w:val="22"/>
                <w:szCs w:val="22"/>
              </w:rPr>
              <w:lastRenderedPageBreak/>
              <w:t>a length of 10 characters.</w:t>
            </w:r>
          </w:p>
        </w:tc>
        <w:tc>
          <w:tcPr>
            <w:tcW w:w="2904" w:type="dxa"/>
            <w:shd w:val="clear" w:color="auto" w:fill="auto"/>
          </w:tcPr>
          <w:p w14:paraId="7C87DE9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373E82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FD231ED" w14:textId="77777777">
        <w:trPr>
          <w:trHeight w:val="1735"/>
        </w:trPr>
        <w:tc>
          <w:tcPr>
            <w:tcW w:w="1150" w:type="dxa"/>
            <w:shd w:val="clear" w:color="auto" w:fill="auto"/>
          </w:tcPr>
          <w:p w14:paraId="195E9B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tc>
        <w:tc>
          <w:tcPr>
            <w:tcW w:w="918" w:type="dxa"/>
            <w:shd w:val="clear" w:color="auto" w:fill="auto"/>
          </w:tcPr>
          <w:p w14:paraId="5D7E54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52856E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3EC821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34837B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48DAB7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9F7BB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3C00FC38" w14:textId="77777777">
        <w:trPr>
          <w:trHeight w:val="1735"/>
        </w:trPr>
        <w:tc>
          <w:tcPr>
            <w:tcW w:w="1150" w:type="dxa"/>
            <w:shd w:val="clear" w:color="auto" w:fill="auto"/>
          </w:tcPr>
          <w:p w14:paraId="7DD218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001429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20982D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91E21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63F2E5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785B04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56C90B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79C9305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365053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42956E7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9BBFD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2C25DAE5" w14:textId="77777777">
        <w:trPr>
          <w:trHeight w:val="1735"/>
        </w:trPr>
        <w:tc>
          <w:tcPr>
            <w:tcW w:w="1150" w:type="dxa"/>
            <w:shd w:val="clear" w:color="auto" w:fill="auto"/>
          </w:tcPr>
          <w:p w14:paraId="0CD8C6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734D04B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6CB9F7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5647D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6B26750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3D64EA9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email ID should be unique and not </w:t>
            </w:r>
            <w:r>
              <w:rPr>
                <w:rFonts w:ascii="Cambria" w:hAnsi="Cambria"/>
                <w:sz w:val="22"/>
                <w:szCs w:val="22"/>
              </w:rPr>
              <w:lastRenderedPageBreak/>
              <w:t>allow duplicate entries.</w:t>
            </w:r>
          </w:p>
          <w:p w14:paraId="638829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79BF191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email ID.</w:t>
            </w:r>
          </w:p>
          <w:p w14:paraId="333337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4EDEDB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email ID already </w:t>
            </w:r>
            <w:r>
              <w:rPr>
                <w:rFonts w:ascii="Cambria" w:hAnsi="Cambria"/>
                <w:sz w:val="22"/>
                <w:szCs w:val="22"/>
              </w:rPr>
              <w:lastRenderedPageBreak/>
              <w:t>exists. Please enter a unique email ID.</w:t>
            </w:r>
          </w:p>
          <w:p w14:paraId="568FD2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668BFEF9" w14:textId="77777777" w:rsidR="009274EA" w:rsidRDefault="001E5D23">
            <w:pPr>
              <w:pStyle w:val="ListParagraph"/>
              <w:tabs>
                <w:tab w:val="center" w:pos="4320"/>
                <w:tab w:val="right" w:pos="8640"/>
                <w:tab w:val="left" w:pos="10620"/>
              </w:tabs>
              <w:ind w:left="0"/>
              <w:rPr>
                <w:rFonts w:ascii="Cambria" w:hAnsi="Cambria"/>
                <w:sz w:val="22"/>
                <w:szCs w:val="22"/>
              </w:rPr>
            </w:pPr>
            <w:hyperlink r:id="rId21" w:history="1">
              <w:r w:rsidR="00C53038">
                <w:rPr>
                  <w:rFonts w:ascii="Cambria" w:hAnsi="Cambria"/>
                </w:rPr>
                <w:t>test@testdata.com</w:t>
              </w:r>
            </w:hyperlink>
          </w:p>
        </w:tc>
        <w:tc>
          <w:tcPr>
            <w:tcW w:w="1237" w:type="dxa"/>
            <w:shd w:val="clear" w:color="auto" w:fill="auto"/>
          </w:tcPr>
          <w:p w14:paraId="23C17B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w:t>
            </w:r>
            <w:r>
              <w:rPr>
                <w:rFonts w:ascii="Cambria" w:hAnsi="Cambria"/>
                <w:sz w:val="22"/>
                <w:szCs w:val="22"/>
              </w:rPr>
              <w:lastRenderedPageBreak/>
              <w:t>on of combination of Alphabets. Combination of Alphabets)</w:t>
            </w:r>
          </w:p>
          <w:p w14:paraId="50A47245" w14:textId="77777777" w:rsidR="009274EA" w:rsidRDefault="009274EA">
            <w:pPr>
              <w:pStyle w:val="ListParagraph"/>
              <w:tabs>
                <w:tab w:val="center" w:pos="4320"/>
                <w:tab w:val="right" w:pos="8640"/>
                <w:tab w:val="left" w:pos="10620"/>
              </w:tabs>
              <w:ind w:left="0"/>
              <w:rPr>
                <w:rFonts w:ascii="Cambria" w:hAnsi="Cambria"/>
                <w:sz w:val="22"/>
                <w:szCs w:val="22"/>
              </w:rPr>
            </w:pPr>
          </w:p>
          <w:p w14:paraId="4FC0A27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ED363FA" w14:textId="77777777">
        <w:trPr>
          <w:trHeight w:val="287"/>
        </w:trPr>
        <w:tc>
          <w:tcPr>
            <w:tcW w:w="1150" w:type="dxa"/>
            <w:shd w:val="clear" w:color="auto" w:fill="auto"/>
          </w:tcPr>
          <w:p w14:paraId="434B3B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 Code</w:t>
            </w:r>
          </w:p>
        </w:tc>
        <w:tc>
          <w:tcPr>
            <w:tcW w:w="918" w:type="dxa"/>
            <w:shd w:val="clear" w:color="auto" w:fill="auto"/>
          </w:tcPr>
          <w:p w14:paraId="384926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695B16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6676235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D36788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DB9B3A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82E99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Generated by system</w:t>
            </w:r>
          </w:p>
        </w:tc>
      </w:tr>
      <w:tr w:rsidR="009274EA" w14:paraId="1C65CC77" w14:textId="77777777">
        <w:trPr>
          <w:trHeight w:val="287"/>
        </w:trPr>
        <w:tc>
          <w:tcPr>
            <w:tcW w:w="1150" w:type="dxa"/>
            <w:shd w:val="clear" w:color="auto" w:fill="auto"/>
          </w:tcPr>
          <w:p w14:paraId="2EAF29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Head Office Address</w:t>
            </w:r>
          </w:p>
        </w:tc>
        <w:tc>
          <w:tcPr>
            <w:tcW w:w="918" w:type="dxa"/>
            <w:shd w:val="clear" w:color="auto" w:fill="auto"/>
          </w:tcPr>
          <w:p w14:paraId="10DC43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D26B7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157089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2F173C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3F37AD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EBCCF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342CC791" w14:textId="77777777">
        <w:trPr>
          <w:trHeight w:val="287"/>
        </w:trPr>
        <w:tc>
          <w:tcPr>
            <w:tcW w:w="1150" w:type="dxa"/>
            <w:shd w:val="clear" w:color="auto" w:fill="auto"/>
          </w:tcPr>
          <w:p w14:paraId="0861B2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Local Office Address</w:t>
            </w:r>
          </w:p>
        </w:tc>
        <w:tc>
          <w:tcPr>
            <w:tcW w:w="918" w:type="dxa"/>
            <w:shd w:val="clear" w:color="auto" w:fill="auto"/>
          </w:tcPr>
          <w:p w14:paraId="26F82E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1A1920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1019F3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4646592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3D6E1E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5A5C9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6CFB9705" w14:textId="77777777">
        <w:trPr>
          <w:trHeight w:val="287"/>
        </w:trPr>
        <w:tc>
          <w:tcPr>
            <w:tcW w:w="1150" w:type="dxa"/>
            <w:shd w:val="clear" w:color="auto" w:fill="auto"/>
          </w:tcPr>
          <w:p w14:paraId="34F0DA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16F265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C338B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06ECAF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56E01C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847467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168651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3B405E93" w14:textId="77777777">
        <w:trPr>
          <w:trHeight w:val="287"/>
        </w:trPr>
        <w:tc>
          <w:tcPr>
            <w:tcW w:w="1150" w:type="dxa"/>
            <w:shd w:val="clear" w:color="auto" w:fill="auto"/>
          </w:tcPr>
          <w:p w14:paraId="0ADD8F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70D074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81B4D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A81B51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D0DB32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19F0A6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D5E07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657FE931" w14:textId="77777777">
        <w:trPr>
          <w:trHeight w:val="287"/>
        </w:trPr>
        <w:tc>
          <w:tcPr>
            <w:tcW w:w="1150" w:type="dxa"/>
            <w:shd w:val="clear" w:color="auto" w:fill="auto"/>
          </w:tcPr>
          <w:p w14:paraId="2F790E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Code</w:t>
            </w:r>
          </w:p>
        </w:tc>
        <w:tc>
          <w:tcPr>
            <w:tcW w:w="918" w:type="dxa"/>
            <w:shd w:val="clear" w:color="auto" w:fill="auto"/>
          </w:tcPr>
          <w:p w14:paraId="52371A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26F75F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B1C241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1A14B3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3CF542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3DB0C9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558AAFA3" w14:textId="77777777">
        <w:trPr>
          <w:trHeight w:val="287"/>
        </w:trPr>
        <w:tc>
          <w:tcPr>
            <w:tcW w:w="1150" w:type="dxa"/>
            <w:shd w:val="clear" w:color="auto" w:fill="auto"/>
          </w:tcPr>
          <w:p w14:paraId="7721F2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StateName</w:t>
            </w:r>
          </w:p>
        </w:tc>
        <w:tc>
          <w:tcPr>
            <w:tcW w:w="918" w:type="dxa"/>
            <w:shd w:val="clear" w:color="auto" w:fill="auto"/>
          </w:tcPr>
          <w:p w14:paraId="6C64530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5FD170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0E6486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D739CF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75A510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EE36A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Auto fetch from Prime </w:t>
            </w:r>
            <w:r>
              <w:rPr>
                <w:rFonts w:ascii="Cambria" w:hAnsi="Cambria"/>
                <w:sz w:val="22"/>
                <w:szCs w:val="22"/>
              </w:rPr>
              <w:lastRenderedPageBreak/>
              <w:t>Buyer Profile.</w:t>
            </w:r>
          </w:p>
        </w:tc>
      </w:tr>
      <w:tr w:rsidR="009274EA" w14:paraId="5040B94C" w14:textId="77777777">
        <w:trPr>
          <w:trHeight w:val="287"/>
        </w:trPr>
        <w:tc>
          <w:tcPr>
            <w:tcW w:w="1150" w:type="dxa"/>
            <w:shd w:val="clear" w:color="auto" w:fill="auto"/>
          </w:tcPr>
          <w:p w14:paraId="4480E5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Phone Number</w:t>
            </w:r>
          </w:p>
        </w:tc>
        <w:tc>
          <w:tcPr>
            <w:tcW w:w="918" w:type="dxa"/>
            <w:shd w:val="clear" w:color="auto" w:fill="auto"/>
          </w:tcPr>
          <w:p w14:paraId="1FEC29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1F68D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A99BC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66E0FE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609D92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18170A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470B61F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AB942B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1F4B82E" w14:textId="77777777">
        <w:trPr>
          <w:trHeight w:val="287"/>
        </w:trPr>
        <w:tc>
          <w:tcPr>
            <w:tcW w:w="1150" w:type="dxa"/>
            <w:shd w:val="clear" w:color="auto" w:fill="auto"/>
          </w:tcPr>
          <w:p w14:paraId="5E1184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611538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61CFF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18ED0B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EE9C38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8FE59E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0CC8A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6BD2ECAC" w14:textId="77777777">
        <w:trPr>
          <w:trHeight w:val="287"/>
        </w:trPr>
        <w:tc>
          <w:tcPr>
            <w:tcW w:w="1150" w:type="dxa"/>
            <w:shd w:val="clear" w:color="auto" w:fill="auto"/>
          </w:tcPr>
          <w:p w14:paraId="644A85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Year of registration</w:t>
            </w:r>
          </w:p>
        </w:tc>
        <w:tc>
          <w:tcPr>
            <w:tcW w:w="918" w:type="dxa"/>
            <w:shd w:val="clear" w:color="auto" w:fill="auto"/>
          </w:tcPr>
          <w:p w14:paraId="1A0059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1A65D3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F5F109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D0D1DE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B4193C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DCEA6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74E666C3" w14:textId="77777777">
        <w:trPr>
          <w:trHeight w:val="287"/>
        </w:trPr>
        <w:tc>
          <w:tcPr>
            <w:tcW w:w="1150" w:type="dxa"/>
            <w:shd w:val="clear" w:color="auto" w:fill="auto"/>
          </w:tcPr>
          <w:p w14:paraId="15CE7D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TNGST No.</w:t>
            </w:r>
          </w:p>
        </w:tc>
        <w:tc>
          <w:tcPr>
            <w:tcW w:w="918" w:type="dxa"/>
            <w:shd w:val="clear" w:color="auto" w:fill="auto"/>
          </w:tcPr>
          <w:p w14:paraId="2DA695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AB6A6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C293E0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53D06D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13CCC8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47E85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69075A7C" w14:textId="77777777">
        <w:trPr>
          <w:trHeight w:val="287"/>
        </w:trPr>
        <w:tc>
          <w:tcPr>
            <w:tcW w:w="1150" w:type="dxa"/>
            <w:shd w:val="clear" w:color="auto" w:fill="auto"/>
          </w:tcPr>
          <w:p w14:paraId="460147B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 board registration no.</w:t>
            </w:r>
          </w:p>
        </w:tc>
        <w:tc>
          <w:tcPr>
            <w:tcW w:w="918" w:type="dxa"/>
            <w:shd w:val="clear" w:color="auto" w:fill="auto"/>
          </w:tcPr>
          <w:p w14:paraId="3A2921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56F72C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37408A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57C4DF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CC9285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C1DA9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1E4F50A5" w14:textId="77777777">
        <w:trPr>
          <w:trHeight w:val="287"/>
        </w:trPr>
        <w:tc>
          <w:tcPr>
            <w:tcW w:w="1150" w:type="dxa"/>
            <w:shd w:val="clear" w:color="auto" w:fill="auto"/>
          </w:tcPr>
          <w:p w14:paraId="5A2738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Tax Identification no.</w:t>
            </w:r>
          </w:p>
        </w:tc>
        <w:tc>
          <w:tcPr>
            <w:tcW w:w="918" w:type="dxa"/>
            <w:shd w:val="clear" w:color="auto" w:fill="auto"/>
          </w:tcPr>
          <w:p w14:paraId="2DAC0D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3C8FD7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55597B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FA9A6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A742BD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5C33E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Auto fetch from Prime </w:t>
            </w:r>
            <w:r>
              <w:rPr>
                <w:rFonts w:ascii="Cambria" w:hAnsi="Cambria"/>
                <w:sz w:val="22"/>
                <w:szCs w:val="22"/>
              </w:rPr>
              <w:lastRenderedPageBreak/>
              <w:t>Buyer Profile.</w:t>
            </w:r>
          </w:p>
        </w:tc>
      </w:tr>
      <w:tr w:rsidR="009274EA" w14:paraId="73988107" w14:textId="77777777">
        <w:trPr>
          <w:trHeight w:val="287"/>
        </w:trPr>
        <w:tc>
          <w:tcPr>
            <w:tcW w:w="1150" w:type="dxa"/>
            <w:shd w:val="clear" w:color="auto" w:fill="auto"/>
          </w:tcPr>
          <w:p w14:paraId="63D591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Tea Board Exporter License No.</w:t>
            </w:r>
          </w:p>
        </w:tc>
        <w:tc>
          <w:tcPr>
            <w:tcW w:w="918" w:type="dxa"/>
            <w:shd w:val="clear" w:color="auto" w:fill="auto"/>
          </w:tcPr>
          <w:p w14:paraId="134720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2AB187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79A7DD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CDA946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87CBBB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43941A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1F2F33B5" w14:textId="77777777">
        <w:trPr>
          <w:trHeight w:val="287"/>
        </w:trPr>
        <w:tc>
          <w:tcPr>
            <w:tcW w:w="1150" w:type="dxa"/>
            <w:shd w:val="clear" w:color="auto" w:fill="auto"/>
          </w:tcPr>
          <w:p w14:paraId="3C9ACF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FSSAI No</w:t>
            </w:r>
          </w:p>
        </w:tc>
        <w:tc>
          <w:tcPr>
            <w:tcW w:w="918" w:type="dxa"/>
            <w:shd w:val="clear" w:color="auto" w:fill="auto"/>
          </w:tcPr>
          <w:p w14:paraId="1A2382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5F60D8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160081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C22372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7AB089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77499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3ED05674" w14:textId="77777777">
        <w:trPr>
          <w:trHeight w:val="287"/>
        </w:trPr>
        <w:tc>
          <w:tcPr>
            <w:tcW w:w="1150" w:type="dxa"/>
            <w:shd w:val="clear" w:color="auto" w:fill="auto"/>
          </w:tcPr>
          <w:p w14:paraId="70DF6E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 No</w:t>
            </w:r>
          </w:p>
        </w:tc>
        <w:tc>
          <w:tcPr>
            <w:tcW w:w="918" w:type="dxa"/>
            <w:shd w:val="clear" w:color="auto" w:fill="auto"/>
          </w:tcPr>
          <w:p w14:paraId="4697B8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458BCF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F92CCD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DC9008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3267CF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694A0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41BA5B74" w14:textId="77777777">
        <w:trPr>
          <w:trHeight w:val="287"/>
        </w:trPr>
        <w:tc>
          <w:tcPr>
            <w:tcW w:w="1150" w:type="dxa"/>
            <w:shd w:val="clear" w:color="auto" w:fill="auto"/>
          </w:tcPr>
          <w:p w14:paraId="599174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 No</w:t>
            </w:r>
          </w:p>
        </w:tc>
        <w:tc>
          <w:tcPr>
            <w:tcW w:w="918" w:type="dxa"/>
            <w:shd w:val="clear" w:color="auto" w:fill="auto"/>
          </w:tcPr>
          <w:p w14:paraId="3C382CE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521FAD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453C75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D11FDC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641EAE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9DE56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654EB99C" w14:textId="77777777">
        <w:trPr>
          <w:trHeight w:val="287"/>
        </w:trPr>
        <w:tc>
          <w:tcPr>
            <w:tcW w:w="1150" w:type="dxa"/>
            <w:shd w:val="clear" w:color="auto" w:fill="auto"/>
          </w:tcPr>
          <w:p w14:paraId="25534D4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 No</w:t>
            </w:r>
          </w:p>
        </w:tc>
        <w:tc>
          <w:tcPr>
            <w:tcW w:w="918" w:type="dxa"/>
            <w:shd w:val="clear" w:color="auto" w:fill="auto"/>
          </w:tcPr>
          <w:p w14:paraId="07C96C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55618D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A8080C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4ED9970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C84CD7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DCB8F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bl>
    <w:p w14:paraId="18338804" w14:textId="77777777" w:rsidR="009274EA" w:rsidRDefault="009274EA">
      <w:pPr>
        <w:tabs>
          <w:tab w:val="left" w:pos="10620"/>
        </w:tabs>
      </w:pPr>
    </w:p>
    <w:p w14:paraId="0BF5BBFA"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138ABB90" w14:textId="77777777">
        <w:trPr>
          <w:trHeight w:val="501"/>
        </w:trPr>
        <w:tc>
          <w:tcPr>
            <w:tcW w:w="1866" w:type="dxa"/>
            <w:shd w:val="clear" w:color="auto" w:fill="C4BC96"/>
            <w:vAlign w:val="center"/>
          </w:tcPr>
          <w:p w14:paraId="6D3913F9"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1C03377"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05832763" w14:textId="77777777" w:rsidR="009274EA" w:rsidRDefault="00C53038">
            <w:pPr>
              <w:tabs>
                <w:tab w:val="left" w:pos="10620"/>
              </w:tabs>
              <w:rPr>
                <w:b/>
                <w:bCs/>
                <w:iCs/>
              </w:rPr>
            </w:pPr>
            <w:r>
              <w:rPr>
                <w:b/>
                <w:bCs/>
                <w:iCs/>
              </w:rPr>
              <w:t>Behaviour</w:t>
            </w:r>
          </w:p>
        </w:tc>
      </w:tr>
      <w:tr w:rsidR="009274EA" w14:paraId="377B0202" w14:textId="77777777">
        <w:trPr>
          <w:trHeight w:val="517"/>
        </w:trPr>
        <w:tc>
          <w:tcPr>
            <w:tcW w:w="1866" w:type="dxa"/>
            <w:vAlign w:val="center"/>
          </w:tcPr>
          <w:p w14:paraId="4C4A3870" w14:textId="77777777" w:rsidR="009274EA" w:rsidRDefault="00C53038">
            <w:pPr>
              <w:tabs>
                <w:tab w:val="left" w:pos="10620"/>
              </w:tabs>
            </w:pPr>
            <w:r>
              <w:t>Auction Center</w:t>
            </w:r>
          </w:p>
        </w:tc>
        <w:tc>
          <w:tcPr>
            <w:tcW w:w="1858" w:type="dxa"/>
            <w:vAlign w:val="center"/>
          </w:tcPr>
          <w:p w14:paraId="5663F235" w14:textId="77777777" w:rsidR="009274EA" w:rsidRDefault="00C53038">
            <w:pPr>
              <w:tabs>
                <w:tab w:val="left" w:pos="10620"/>
              </w:tabs>
            </w:pPr>
            <w:r>
              <w:t>List box</w:t>
            </w:r>
          </w:p>
        </w:tc>
        <w:tc>
          <w:tcPr>
            <w:tcW w:w="6603" w:type="dxa"/>
            <w:vAlign w:val="center"/>
          </w:tcPr>
          <w:p w14:paraId="534FCD12" w14:textId="77777777" w:rsidR="009274EA" w:rsidRDefault="00C53038">
            <w:pPr>
              <w:tabs>
                <w:tab w:val="left" w:pos="10620"/>
              </w:tabs>
            </w:pPr>
            <w:r>
              <w:t>System will render the auction center master</w:t>
            </w:r>
          </w:p>
        </w:tc>
      </w:tr>
      <w:tr w:rsidR="009274EA" w14:paraId="3547DE49" w14:textId="77777777">
        <w:trPr>
          <w:trHeight w:val="517"/>
        </w:trPr>
        <w:tc>
          <w:tcPr>
            <w:tcW w:w="1866" w:type="dxa"/>
            <w:vAlign w:val="center"/>
          </w:tcPr>
          <w:p w14:paraId="0508D1BC" w14:textId="77777777" w:rsidR="009274EA" w:rsidRDefault="00C53038">
            <w:pPr>
              <w:tabs>
                <w:tab w:val="left" w:pos="10620"/>
              </w:tabs>
            </w:pPr>
            <w:r>
              <w:t>Clear</w:t>
            </w:r>
          </w:p>
        </w:tc>
        <w:tc>
          <w:tcPr>
            <w:tcW w:w="1858" w:type="dxa"/>
            <w:vAlign w:val="center"/>
          </w:tcPr>
          <w:p w14:paraId="3E62C5F4" w14:textId="77777777" w:rsidR="009274EA" w:rsidRDefault="00C53038">
            <w:pPr>
              <w:tabs>
                <w:tab w:val="left" w:pos="10620"/>
              </w:tabs>
            </w:pPr>
            <w:r>
              <w:t>Button</w:t>
            </w:r>
          </w:p>
        </w:tc>
        <w:tc>
          <w:tcPr>
            <w:tcW w:w="6603" w:type="dxa"/>
            <w:vAlign w:val="center"/>
          </w:tcPr>
          <w:p w14:paraId="6E51055E" w14:textId="77777777" w:rsidR="009274EA" w:rsidRDefault="00C53038">
            <w:pPr>
              <w:tabs>
                <w:tab w:val="left" w:pos="10620"/>
              </w:tabs>
            </w:pPr>
            <w:r>
              <w:t>Fields should be cleared</w:t>
            </w:r>
          </w:p>
        </w:tc>
      </w:tr>
      <w:tr w:rsidR="009274EA" w14:paraId="7AF03A01" w14:textId="77777777">
        <w:trPr>
          <w:trHeight w:val="517"/>
        </w:trPr>
        <w:tc>
          <w:tcPr>
            <w:tcW w:w="1866" w:type="dxa"/>
            <w:vAlign w:val="center"/>
          </w:tcPr>
          <w:p w14:paraId="2127692B" w14:textId="77777777" w:rsidR="009274EA" w:rsidRDefault="00C53038">
            <w:pPr>
              <w:tabs>
                <w:tab w:val="left" w:pos="10620"/>
              </w:tabs>
            </w:pPr>
            <w:r>
              <w:t>State</w:t>
            </w:r>
          </w:p>
        </w:tc>
        <w:tc>
          <w:tcPr>
            <w:tcW w:w="1858" w:type="dxa"/>
            <w:vAlign w:val="center"/>
          </w:tcPr>
          <w:p w14:paraId="7FFA5781" w14:textId="77777777" w:rsidR="009274EA" w:rsidRDefault="00C53038">
            <w:pPr>
              <w:tabs>
                <w:tab w:val="left" w:pos="10620"/>
              </w:tabs>
            </w:pPr>
            <w:r>
              <w:t>Dropdown</w:t>
            </w:r>
          </w:p>
        </w:tc>
        <w:tc>
          <w:tcPr>
            <w:tcW w:w="6603" w:type="dxa"/>
            <w:vAlign w:val="center"/>
          </w:tcPr>
          <w:p w14:paraId="41FBFB9B" w14:textId="77777777" w:rsidR="009274EA" w:rsidRDefault="00C53038">
            <w:pPr>
              <w:tabs>
                <w:tab w:val="left" w:pos="10620"/>
              </w:tabs>
            </w:pPr>
            <w:r>
              <w:t>System will render the dropdown master</w:t>
            </w:r>
          </w:p>
        </w:tc>
      </w:tr>
      <w:tr w:rsidR="009274EA" w14:paraId="089BA794" w14:textId="77777777">
        <w:trPr>
          <w:trHeight w:val="517"/>
        </w:trPr>
        <w:tc>
          <w:tcPr>
            <w:tcW w:w="1866" w:type="dxa"/>
            <w:vAlign w:val="center"/>
          </w:tcPr>
          <w:p w14:paraId="6CEE2A40" w14:textId="77777777" w:rsidR="009274EA" w:rsidRDefault="00C53038">
            <w:pPr>
              <w:tabs>
                <w:tab w:val="left" w:pos="10620"/>
              </w:tabs>
            </w:pPr>
            <w:r>
              <w:t>Submit</w:t>
            </w:r>
          </w:p>
        </w:tc>
        <w:tc>
          <w:tcPr>
            <w:tcW w:w="1858" w:type="dxa"/>
            <w:vAlign w:val="center"/>
          </w:tcPr>
          <w:p w14:paraId="07D7DD0D" w14:textId="77777777" w:rsidR="009274EA" w:rsidRDefault="00C53038">
            <w:pPr>
              <w:tabs>
                <w:tab w:val="left" w:pos="10620"/>
              </w:tabs>
            </w:pPr>
            <w:r>
              <w:t>Button</w:t>
            </w:r>
          </w:p>
        </w:tc>
        <w:tc>
          <w:tcPr>
            <w:tcW w:w="6603" w:type="dxa"/>
            <w:vAlign w:val="center"/>
          </w:tcPr>
          <w:p w14:paraId="7F4802AD" w14:textId="77777777" w:rsidR="009274EA" w:rsidRDefault="00C53038">
            <w:pPr>
              <w:tabs>
                <w:tab w:val="left" w:pos="10620"/>
              </w:tabs>
            </w:pPr>
            <w:r>
              <w:t>Field should be validated on clicking Submit Button</w:t>
            </w:r>
          </w:p>
        </w:tc>
      </w:tr>
      <w:tr w:rsidR="009274EA" w14:paraId="1CBC6F4D" w14:textId="77777777">
        <w:trPr>
          <w:trHeight w:val="517"/>
        </w:trPr>
        <w:tc>
          <w:tcPr>
            <w:tcW w:w="1866" w:type="dxa"/>
            <w:vAlign w:val="center"/>
          </w:tcPr>
          <w:p w14:paraId="56788EA3" w14:textId="77777777" w:rsidR="009274EA" w:rsidRDefault="00C53038">
            <w:pPr>
              <w:tabs>
                <w:tab w:val="left" w:pos="10620"/>
              </w:tabs>
            </w:pPr>
            <w:r>
              <w:t>Year of registration</w:t>
            </w:r>
          </w:p>
        </w:tc>
        <w:tc>
          <w:tcPr>
            <w:tcW w:w="1858" w:type="dxa"/>
            <w:vAlign w:val="center"/>
          </w:tcPr>
          <w:p w14:paraId="6A04F40E" w14:textId="77777777" w:rsidR="009274EA" w:rsidRDefault="00C53038">
            <w:pPr>
              <w:tabs>
                <w:tab w:val="left" w:pos="10620"/>
              </w:tabs>
            </w:pPr>
            <w:r>
              <w:t>Button</w:t>
            </w:r>
          </w:p>
        </w:tc>
        <w:tc>
          <w:tcPr>
            <w:tcW w:w="6603" w:type="dxa"/>
            <w:vAlign w:val="center"/>
          </w:tcPr>
          <w:p w14:paraId="5B13AC0E" w14:textId="77777777" w:rsidR="009274EA" w:rsidRDefault="00C53038">
            <w:pPr>
              <w:tabs>
                <w:tab w:val="left" w:pos="10620"/>
              </w:tabs>
            </w:pPr>
            <w:r>
              <w:t>System display the calendar year.</w:t>
            </w:r>
          </w:p>
        </w:tc>
      </w:tr>
    </w:tbl>
    <w:p w14:paraId="0406AB20" w14:textId="77777777" w:rsidR="009274EA" w:rsidRDefault="00C53038">
      <w:pPr>
        <w:pStyle w:val="Heading2"/>
        <w:tabs>
          <w:tab w:val="left" w:pos="10620"/>
        </w:tabs>
        <w:ind w:left="360" w:hanging="360"/>
        <w:rPr>
          <w:rFonts w:ascii="Cambria" w:hAnsi="Cambria"/>
          <w:sz w:val="22"/>
          <w:lang w:val="en-US"/>
        </w:rPr>
      </w:pPr>
      <w:bookmarkStart w:id="10531" w:name="_Toc137143979"/>
      <w:bookmarkStart w:id="10532" w:name="_Toc137820118"/>
      <w:bookmarkStart w:id="10533" w:name="_Toc148377784"/>
      <w:r>
        <w:rPr>
          <w:rFonts w:ascii="Cambria" w:hAnsi="Cambria"/>
          <w:sz w:val="22"/>
          <w:lang w:val="en-US"/>
        </w:rPr>
        <w:lastRenderedPageBreak/>
        <w:t>23.1 High Level Use Case of Manage Associate Buyer/Post Auction Associate Buyer.</w:t>
      </w:r>
      <w:bookmarkEnd w:id="10531"/>
      <w:bookmarkEnd w:id="10532"/>
      <w:bookmarkEnd w:id="10533"/>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14106E0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EDFAF6A"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36591F3E" w14:textId="77777777" w:rsidR="009274EA" w:rsidRDefault="00C53038">
            <w:pPr>
              <w:pStyle w:val="Heading112pt"/>
              <w:tabs>
                <w:tab w:val="left" w:pos="10620"/>
              </w:tabs>
              <w:rPr>
                <w:rFonts w:ascii="Cambria" w:hAnsi="Cambria"/>
              </w:rPr>
            </w:pPr>
            <w:bookmarkStart w:id="10534" w:name="_Toc137820119"/>
            <w:bookmarkStart w:id="10535" w:name="_Toc137832782"/>
            <w:r>
              <w:rPr>
                <w:rFonts w:ascii="Cambria" w:hAnsi="Cambria"/>
                <w:b w:val="0"/>
              </w:rPr>
              <w:t xml:space="preserve">To understand the functional logic for Edit of Associate Buyer/ </w:t>
            </w:r>
            <w:r>
              <w:rPr>
                <w:rFonts w:ascii="Cambria" w:hAnsi="Cambria"/>
                <w:b w:val="0"/>
                <w:bCs w:val="0"/>
                <w:sz w:val="22"/>
                <w:szCs w:val="22"/>
              </w:rPr>
              <w:t>Post Auction Associate Buyer</w:t>
            </w:r>
            <w:r>
              <w:rPr>
                <w:rFonts w:ascii="Cambria" w:hAnsi="Cambria"/>
              </w:rPr>
              <w:t>.</w:t>
            </w:r>
            <w:bookmarkEnd w:id="10534"/>
            <w:bookmarkEnd w:id="10535"/>
          </w:p>
        </w:tc>
      </w:tr>
      <w:tr w:rsidR="009274EA" w14:paraId="3E6ECA7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55A00F2"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78E32E29" w14:textId="77777777" w:rsidR="009274EA" w:rsidRDefault="00C53038">
            <w:pPr>
              <w:numPr>
                <w:ilvl w:val="0"/>
                <w:numId w:val="2"/>
              </w:numPr>
              <w:tabs>
                <w:tab w:val="left" w:pos="10620"/>
              </w:tabs>
              <w:spacing w:after="0" w:line="360" w:lineRule="auto"/>
              <w:jc w:val="both"/>
            </w:pPr>
            <w:r>
              <w:t>Associate Buyer/ Post Auction Associate Buyer should be created under respective Buyer.</w:t>
            </w:r>
          </w:p>
        </w:tc>
      </w:tr>
      <w:tr w:rsidR="009274EA" w14:paraId="7D36E7F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B59FC8A"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063A14A6" w14:textId="77777777" w:rsidR="009274EA" w:rsidRDefault="00C53038">
            <w:pPr>
              <w:numPr>
                <w:ilvl w:val="0"/>
                <w:numId w:val="2"/>
              </w:numPr>
              <w:tabs>
                <w:tab w:val="left" w:pos="10620"/>
              </w:tabs>
              <w:spacing w:before="120" w:after="120" w:line="240" w:lineRule="auto"/>
              <w:jc w:val="both"/>
            </w:pPr>
            <w:r>
              <w:t>System should allow TAO user to edit Associate Buyer/ Post Auction Associate Buyer profile.</w:t>
            </w:r>
          </w:p>
        </w:tc>
      </w:tr>
      <w:tr w:rsidR="009274EA" w14:paraId="5D3051D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E6DC965"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14D3F97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23151E0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7C2E7C7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User</w:t>
            </w:r>
          </w:p>
          <w:p w14:paraId="1E69AD5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 xml:space="preserve">Search the </w:t>
            </w:r>
            <w:r>
              <w:rPr>
                <w:rFonts w:ascii="Cambria" w:hAnsi="Cambria"/>
              </w:rPr>
              <w:t xml:space="preserve">Associate Buyer/ </w:t>
            </w:r>
            <w:r>
              <w:rPr>
                <w:rFonts w:ascii="Cambria" w:hAnsi="Cambria"/>
                <w:sz w:val="22"/>
                <w:szCs w:val="22"/>
              </w:rPr>
              <w:t>Post Auction Associate Buyer.</w:t>
            </w:r>
          </w:p>
          <w:p w14:paraId="572C6AE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Edit/View.</w:t>
            </w:r>
          </w:p>
          <w:p w14:paraId="5E0D060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34AC9DD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7AA7E79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1C188CB"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18A990B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3C2276F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13A55B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User</w:t>
            </w:r>
          </w:p>
          <w:p w14:paraId="05F8317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Search the Buyer.</w:t>
            </w:r>
          </w:p>
          <w:p w14:paraId="1D8E7B1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Go to Associate Buyer/ Post Auction Associate Buyer profile.</w:t>
            </w:r>
          </w:p>
          <w:p w14:paraId="7E1531E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Edit/View.</w:t>
            </w:r>
          </w:p>
          <w:p w14:paraId="0E27E06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2AD9A55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33170C4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66CA3E3"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60D80412" w14:textId="77777777" w:rsidR="009274EA" w:rsidRDefault="00C53038">
            <w:pPr>
              <w:pStyle w:val="Heading112pt"/>
              <w:tabs>
                <w:tab w:val="left" w:pos="10620"/>
              </w:tabs>
              <w:rPr>
                <w:rFonts w:ascii="Cambria" w:hAnsi="Cambria"/>
              </w:rPr>
            </w:pPr>
            <w:bookmarkStart w:id="10536" w:name="_Toc137820120"/>
            <w:bookmarkStart w:id="10537" w:name="_Toc137832783"/>
            <w:r>
              <w:rPr>
                <w:rFonts w:ascii="Cambria" w:hAnsi="Cambria"/>
                <w:b w:val="0"/>
              </w:rPr>
              <w:t xml:space="preserve">System should display list of all </w:t>
            </w:r>
            <w:r>
              <w:rPr>
                <w:rFonts w:ascii="Cambria" w:hAnsi="Cambria"/>
                <w:sz w:val="22"/>
                <w:szCs w:val="22"/>
              </w:rPr>
              <w:t xml:space="preserve">Associate </w:t>
            </w:r>
            <w:r>
              <w:rPr>
                <w:rFonts w:ascii="Cambria" w:hAnsi="Cambria"/>
                <w:bCs w:val="0"/>
                <w:sz w:val="22"/>
                <w:szCs w:val="22"/>
              </w:rPr>
              <w:t>Buyer</w:t>
            </w:r>
            <w:r>
              <w:rPr>
                <w:rFonts w:ascii="Cambria" w:hAnsi="Cambria"/>
                <w:b w:val="0"/>
              </w:rPr>
              <w:t xml:space="preserve"> </w:t>
            </w:r>
            <w:r>
              <w:rPr>
                <w:rFonts w:ascii="Cambria" w:hAnsi="Cambria"/>
                <w:sz w:val="22"/>
                <w:szCs w:val="22"/>
              </w:rPr>
              <w:t xml:space="preserve">/ </w:t>
            </w:r>
            <w:r>
              <w:rPr>
                <w:rFonts w:ascii="Cambria" w:hAnsi="Cambria"/>
                <w:bCs w:val="0"/>
                <w:sz w:val="22"/>
                <w:szCs w:val="22"/>
              </w:rPr>
              <w:t xml:space="preserve">Post Auction Associate Buyer </w:t>
            </w:r>
            <w:r>
              <w:rPr>
                <w:rFonts w:ascii="Cambria" w:hAnsi="Cambria"/>
                <w:b w:val="0"/>
                <w:bCs w:val="0"/>
                <w:sz w:val="22"/>
                <w:szCs w:val="22"/>
              </w:rPr>
              <w:t>who are registered under respective “</w:t>
            </w:r>
            <w:r>
              <w:rPr>
                <w:rFonts w:ascii="Cambria" w:hAnsi="Cambria"/>
                <w:bCs w:val="0"/>
                <w:sz w:val="22"/>
                <w:szCs w:val="22"/>
              </w:rPr>
              <w:t>Buyer</w:t>
            </w:r>
            <w:r>
              <w:rPr>
                <w:rFonts w:ascii="Cambria" w:hAnsi="Cambria"/>
                <w:b w:val="0"/>
                <w:bCs w:val="0"/>
                <w:sz w:val="22"/>
                <w:szCs w:val="22"/>
              </w:rPr>
              <w:t>” under “</w:t>
            </w:r>
            <w:r>
              <w:rPr>
                <w:rFonts w:ascii="Cambria" w:hAnsi="Cambria"/>
                <w:sz w:val="22"/>
                <w:szCs w:val="22"/>
              </w:rPr>
              <w:t>Associate Buyer Section”</w:t>
            </w:r>
            <w:bookmarkEnd w:id="10536"/>
            <w:bookmarkEnd w:id="10537"/>
          </w:p>
          <w:p w14:paraId="5A2100C0" w14:textId="77777777" w:rsidR="009274EA" w:rsidRDefault="00C53038">
            <w:pPr>
              <w:numPr>
                <w:ilvl w:val="0"/>
                <w:numId w:val="2"/>
              </w:numPr>
              <w:tabs>
                <w:tab w:val="left" w:pos="10620"/>
              </w:tabs>
              <w:spacing w:after="0" w:line="360" w:lineRule="auto"/>
              <w:jc w:val="both"/>
            </w:pPr>
            <w:r>
              <w:t xml:space="preserve">System should provide edit profile option against each user under manage user </w:t>
            </w:r>
            <w:r>
              <w:rPr>
                <w:strike/>
              </w:rPr>
              <w:t>tab</w:t>
            </w:r>
            <w:r>
              <w:t>.</w:t>
            </w:r>
          </w:p>
          <w:p w14:paraId="3F26BA44" w14:textId="77777777" w:rsidR="009274EA" w:rsidRDefault="00C53038">
            <w:pPr>
              <w:numPr>
                <w:ilvl w:val="0"/>
                <w:numId w:val="2"/>
              </w:numPr>
              <w:tabs>
                <w:tab w:val="left" w:pos="10620"/>
              </w:tabs>
              <w:spacing w:after="0" w:line="360" w:lineRule="auto"/>
              <w:jc w:val="both"/>
            </w:pPr>
            <w:r>
              <w:t>System should display below fields while doing edit process of “Associate Buyer/ Post Auction Associate Buyer”.</w:t>
            </w:r>
          </w:p>
          <w:p w14:paraId="4BC4877D" w14:textId="77777777" w:rsidR="009274EA" w:rsidRDefault="00C53038">
            <w:pPr>
              <w:pStyle w:val="Heading112pt"/>
              <w:tabs>
                <w:tab w:val="left" w:pos="10620"/>
              </w:tabs>
              <w:rPr>
                <w:rFonts w:ascii="Cambria" w:hAnsi="Cambria"/>
              </w:rPr>
            </w:pPr>
            <w:bookmarkStart w:id="10538" w:name="_Toc137820121"/>
            <w:bookmarkStart w:id="10539" w:name="_Toc137832784"/>
            <w:r>
              <w:rPr>
                <w:rFonts w:ascii="Cambria" w:hAnsi="Cambria"/>
                <w:b w:val="0"/>
              </w:rPr>
              <w:t xml:space="preserve">System should display fields and controls related to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w:t>
            </w:r>
            <w:bookmarkEnd w:id="10538"/>
            <w:bookmarkEnd w:id="10539"/>
          </w:p>
          <w:p w14:paraId="4D8E9682" w14:textId="77777777" w:rsidR="009274EA" w:rsidRDefault="00C53038">
            <w:pPr>
              <w:pStyle w:val="Heading112pt"/>
              <w:tabs>
                <w:tab w:val="left" w:pos="10620"/>
              </w:tabs>
              <w:rPr>
                <w:rFonts w:ascii="Cambria" w:hAnsi="Cambria"/>
              </w:rPr>
            </w:pPr>
            <w:bookmarkStart w:id="10540" w:name="_Toc137820122"/>
            <w:bookmarkStart w:id="10541" w:name="_Toc137832785"/>
            <w:r>
              <w:rPr>
                <w:rFonts w:ascii="Cambria" w:hAnsi="Cambria"/>
                <w:b w:val="0"/>
              </w:rPr>
              <w:t xml:space="preserve">System should allow TAO user to edit below fields of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xml:space="preserve"> User profile.</w:t>
            </w:r>
            <w:bookmarkEnd w:id="10540"/>
            <w:bookmarkEnd w:id="10541"/>
          </w:p>
          <w:p w14:paraId="7230D9BB" w14:textId="77777777" w:rsidR="009274EA" w:rsidRDefault="00C53038">
            <w:pPr>
              <w:pStyle w:val="Heading112pt"/>
              <w:numPr>
                <w:ilvl w:val="1"/>
                <w:numId w:val="2"/>
              </w:numPr>
              <w:tabs>
                <w:tab w:val="left" w:pos="10620"/>
              </w:tabs>
              <w:rPr>
                <w:rFonts w:ascii="Cambria" w:hAnsi="Cambria"/>
                <w:b w:val="0"/>
              </w:rPr>
            </w:pPr>
            <w:bookmarkStart w:id="10542" w:name="_Toc137820123"/>
            <w:bookmarkStart w:id="10543" w:name="_Toc137832786"/>
            <w:r>
              <w:rPr>
                <w:rFonts w:ascii="Cambria" w:hAnsi="Cambria"/>
                <w:b w:val="0"/>
              </w:rPr>
              <w:lastRenderedPageBreak/>
              <w:t>Buyer Code</w:t>
            </w:r>
            <w:bookmarkEnd w:id="10542"/>
            <w:bookmarkEnd w:id="10543"/>
          </w:p>
          <w:p w14:paraId="571DD956" w14:textId="77777777" w:rsidR="009274EA" w:rsidRDefault="00C53038">
            <w:pPr>
              <w:pStyle w:val="Heading112pt"/>
              <w:numPr>
                <w:ilvl w:val="1"/>
                <w:numId w:val="2"/>
              </w:numPr>
              <w:tabs>
                <w:tab w:val="left" w:pos="10620"/>
              </w:tabs>
              <w:rPr>
                <w:rFonts w:ascii="Cambria" w:hAnsi="Cambria"/>
                <w:b w:val="0"/>
              </w:rPr>
            </w:pPr>
            <w:bookmarkStart w:id="10544" w:name="_Toc137820124"/>
            <w:bookmarkStart w:id="10545" w:name="_Toc137832787"/>
            <w:r>
              <w:rPr>
                <w:rFonts w:ascii="Cambria" w:hAnsi="Cambria"/>
                <w:b w:val="0"/>
              </w:rPr>
              <w:t>Contact Person</w:t>
            </w:r>
            <w:bookmarkEnd w:id="10544"/>
            <w:bookmarkEnd w:id="10545"/>
          </w:p>
          <w:p w14:paraId="2F27A291" w14:textId="77777777" w:rsidR="009274EA" w:rsidRDefault="00C53038">
            <w:pPr>
              <w:pStyle w:val="Heading112pt"/>
              <w:numPr>
                <w:ilvl w:val="1"/>
                <w:numId w:val="2"/>
              </w:numPr>
              <w:tabs>
                <w:tab w:val="left" w:pos="10620"/>
              </w:tabs>
              <w:rPr>
                <w:rFonts w:ascii="Cambria" w:hAnsi="Cambria"/>
                <w:b w:val="0"/>
              </w:rPr>
            </w:pPr>
            <w:bookmarkStart w:id="10546" w:name="_Toc137820125"/>
            <w:bookmarkStart w:id="10547" w:name="_Toc137832788"/>
            <w:r>
              <w:rPr>
                <w:rFonts w:ascii="Cambria" w:hAnsi="Cambria"/>
                <w:b w:val="0"/>
              </w:rPr>
              <w:t>Phone No</w:t>
            </w:r>
            <w:bookmarkEnd w:id="10546"/>
            <w:bookmarkEnd w:id="10547"/>
          </w:p>
          <w:p w14:paraId="1E9464DA" w14:textId="77777777" w:rsidR="009274EA" w:rsidRDefault="00C53038">
            <w:pPr>
              <w:pStyle w:val="Heading112pt"/>
              <w:numPr>
                <w:ilvl w:val="1"/>
                <w:numId w:val="2"/>
              </w:numPr>
              <w:tabs>
                <w:tab w:val="left" w:pos="10620"/>
              </w:tabs>
              <w:rPr>
                <w:rFonts w:ascii="Cambria" w:hAnsi="Cambria"/>
                <w:b w:val="0"/>
              </w:rPr>
            </w:pPr>
            <w:bookmarkStart w:id="10548" w:name="_Toc137820126"/>
            <w:bookmarkStart w:id="10549" w:name="_Toc137832789"/>
            <w:r>
              <w:rPr>
                <w:rFonts w:ascii="Cambria" w:hAnsi="Cambria"/>
                <w:b w:val="0"/>
              </w:rPr>
              <w:t>Email</w:t>
            </w:r>
            <w:bookmarkEnd w:id="10548"/>
            <w:bookmarkEnd w:id="10549"/>
          </w:p>
          <w:p w14:paraId="3DEDC04F"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Dropdown</w:t>
            </w:r>
          </w:p>
          <w:p w14:paraId="64F76A9E" w14:textId="77777777" w:rsidR="009274EA" w:rsidRDefault="009274EA">
            <w:pPr>
              <w:pStyle w:val="Heading112pt"/>
              <w:numPr>
                <w:ilvl w:val="0"/>
                <w:numId w:val="0"/>
              </w:numPr>
              <w:tabs>
                <w:tab w:val="left" w:pos="10620"/>
              </w:tabs>
              <w:ind w:left="1080"/>
              <w:rPr>
                <w:rFonts w:ascii="Cambria" w:hAnsi="Cambria"/>
                <w:b w:val="0"/>
              </w:rPr>
            </w:pPr>
          </w:p>
          <w:p w14:paraId="02C21A07" w14:textId="77777777" w:rsidR="009274EA" w:rsidRDefault="00C53038">
            <w:pPr>
              <w:pStyle w:val="Heading112pt"/>
              <w:tabs>
                <w:tab w:val="left" w:pos="10620"/>
              </w:tabs>
              <w:rPr>
                <w:rFonts w:ascii="Cambria" w:hAnsi="Cambria"/>
              </w:rPr>
            </w:pPr>
            <w:bookmarkStart w:id="10550" w:name="_Toc137820127"/>
            <w:bookmarkStart w:id="10551" w:name="_Toc137832790"/>
            <w:r>
              <w:rPr>
                <w:rFonts w:ascii="Cambria" w:hAnsi="Cambria"/>
                <w:b w:val="0"/>
              </w:rPr>
              <w:t xml:space="preserve">System should not allow TAO user to update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xml:space="preserve"> User profile with blank fields as mentioned above.</w:t>
            </w:r>
            <w:bookmarkEnd w:id="10550"/>
            <w:bookmarkEnd w:id="10551"/>
          </w:p>
          <w:p w14:paraId="6B6D1DDC" w14:textId="77777777" w:rsidR="009274EA" w:rsidRDefault="00C53038">
            <w:pPr>
              <w:pStyle w:val="Heading112pt"/>
              <w:tabs>
                <w:tab w:val="left" w:pos="10620"/>
              </w:tabs>
              <w:rPr>
                <w:rFonts w:ascii="Cambria" w:hAnsi="Cambria"/>
              </w:rPr>
            </w:pPr>
            <w:bookmarkStart w:id="10552" w:name="_Toc137820128"/>
            <w:bookmarkStart w:id="10553" w:name="_Toc137832791"/>
            <w:r>
              <w:rPr>
                <w:rFonts w:ascii="Cambria" w:hAnsi="Cambria"/>
                <w:b w:val="0"/>
              </w:rPr>
              <w:t>System should display confirmation message “profile updated successfully” after click on update button.</w:t>
            </w:r>
            <w:bookmarkEnd w:id="10552"/>
            <w:bookmarkEnd w:id="10553"/>
          </w:p>
          <w:p w14:paraId="541F7E47" w14:textId="77777777" w:rsidR="009274EA" w:rsidRDefault="00C53038">
            <w:pPr>
              <w:pStyle w:val="Heading112pt"/>
              <w:rPr>
                <w:rFonts w:ascii="Cambria" w:hAnsi="Cambria"/>
                <w:b w:val="0"/>
              </w:rPr>
            </w:pPr>
            <w:r>
              <w:rPr>
                <w:rFonts w:ascii="Cambria" w:hAnsi="Cambria"/>
                <w:b w:val="0"/>
              </w:rPr>
              <w:t>System should provide dropdown in “Auction Center”.</w:t>
            </w:r>
          </w:p>
          <w:p w14:paraId="573C5637" w14:textId="77777777" w:rsidR="009274EA" w:rsidRDefault="00C53038">
            <w:pPr>
              <w:pStyle w:val="Heading112pt"/>
              <w:rPr>
                <w:rFonts w:ascii="Cambria" w:hAnsi="Cambria"/>
                <w:b w:val="0"/>
              </w:rPr>
            </w:pPr>
            <w:r>
              <w:rPr>
                <w:rFonts w:ascii="Cambria" w:hAnsi="Cambria"/>
                <w:b w:val="0"/>
              </w:rPr>
              <w:t>System should display list of only that “Auction Center” under which prime buyer is registered.</w:t>
            </w:r>
          </w:p>
          <w:p w14:paraId="40C44F73" w14:textId="77777777" w:rsidR="009274EA" w:rsidRDefault="00C53038">
            <w:pPr>
              <w:pStyle w:val="Heading112pt"/>
              <w:rPr>
                <w:rFonts w:ascii="Cambria" w:hAnsi="Cambria"/>
                <w:b w:val="0"/>
              </w:rPr>
            </w:pPr>
            <w:r>
              <w:rPr>
                <w:rFonts w:ascii="Cambria" w:hAnsi="Cambria"/>
                <w:b w:val="0"/>
              </w:rPr>
              <w:t>System should allow to select only one value from “Auction Center” dropdown.</w:t>
            </w:r>
          </w:p>
          <w:p w14:paraId="4628D5F4" w14:textId="77777777" w:rsidR="009274EA" w:rsidRDefault="00C53038">
            <w:pPr>
              <w:pStyle w:val="Heading112pt"/>
              <w:rPr>
                <w:rFonts w:ascii="Cambria" w:hAnsi="Cambria"/>
              </w:rPr>
            </w:pPr>
            <w:r>
              <w:rPr>
                <w:rFonts w:ascii="Cambria" w:hAnsi="Cambria"/>
                <w:b w:val="0"/>
              </w:rPr>
              <w:t>System should update below fields in read only format with pre-fetched data from Prime buyer profile as changing in auction center.</w:t>
            </w:r>
          </w:p>
          <w:p w14:paraId="27A4D00D" w14:textId="77777777" w:rsidR="009274EA" w:rsidRDefault="00C53038">
            <w:pPr>
              <w:pStyle w:val="Heading112pt"/>
              <w:tabs>
                <w:tab w:val="left" w:pos="10620"/>
              </w:tabs>
              <w:rPr>
                <w:rFonts w:ascii="Cambria" w:hAnsi="Cambria"/>
              </w:rPr>
            </w:pPr>
            <w:bookmarkStart w:id="10554" w:name="_Toc137820129"/>
            <w:bookmarkStart w:id="10555" w:name="_Toc137832792"/>
            <w:r>
              <w:rPr>
                <w:rFonts w:ascii="Cambria" w:hAnsi="Cambria"/>
                <w:b w:val="0"/>
              </w:rPr>
              <w:t>System should display below fields in read only format with pre-fetched data from Buyer.</w:t>
            </w:r>
            <w:bookmarkEnd w:id="10554"/>
            <w:bookmarkEnd w:id="10555"/>
          </w:p>
          <w:p w14:paraId="78CE5777" w14:textId="77777777" w:rsidR="009274EA" w:rsidRDefault="00C53038">
            <w:pPr>
              <w:pStyle w:val="Heading112pt"/>
              <w:numPr>
                <w:ilvl w:val="1"/>
                <w:numId w:val="2"/>
              </w:numPr>
              <w:tabs>
                <w:tab w:val="left" w:pos="10620"/>
              </w:tabs>
              <w:rPr>
                <w:rFonts w:ascii="Cambria" w:hAnsi="Cambria"/>
                <w:b w:val="0"/>
              </w:rPr>
            </w:pPr>
            <w:bookmarkStart w:id="10556" w:name="_Toc137820130"/>
            <w:bookmarkStart w:id="10557" w:name="_Toc137832793"/>
            <w:r>
              <w:rPr>
                <w:rFonts w:ascii="Cambria" w:hAnsi="Cambria"/>
                <w:b w:val="0"/>
              </w:rPr>
              <w:t>Buyer Name</w:t>
            </w:r>
            <w:bookmarkEnd w:id="10556"/>
            <w:bookmarkEnd w:id="10557"/>
          </w:p>
          <w:p w14:paraId="1EFE5AC8" w14:textId="77777777" w:rsidR="009274EA" w:rsidRDefault="00C53038">
            <w:pPr>
              <w:pStyle w:val="Heading112pt"/>
              <w:numPr>
                <w:ilvl w:val="1"/>
                <w:numId w:val="2"/>
              </w:numPr>
              <w:tabs>
                <w:tab w:val="left" w:pos="10620"/>
              </w:tabs>
              <w:rPr>
                <w:rFonts w:ascii="Cambria" w:hAnsi="Cambria"/>
                <w:b w:val="0"/>
                <w:strike/>
              </w:rPr>
            </w:pPr>
            <w:bookmarkStart w:id="10558" w:name="_Toc137820131"/>
            <w:bookmarkStart w:id="10559" w:name="_Toc137832794"/>
            <w:r>
              <w:rPr>
                <w:rFonts w:ascii="Cambria" w:hAnsi="Cambria"/>
                <w:b w:val="0"/>
                <w:strike/>
              </w:rPr>
              <w:t>Auction center</w:t>
            </w:r>
            <w:bookmarkEnd w:id="10558"/>
            <w:bookmarkEnd w:id="10559"/>
          </w:p>
          <w:p w14:paraId="1EED6986" w14:textId="77777777" w:rsidR="009274EA" w:rsidRDefault="00C53038">
            <w:pPr>
              <w:pStyle w:val="Heading112pt"/>
              <w:numPr>
                <w:ilvl w:val="1"/>
                <w:numId w:val="2"/>
              </w:numPr>
              <w:tabs>
                <w:tab w:val="left" w:pos="10620"/>
              </w:tabs>
              <w:rPr>
                <w:rFonts w:ascii="Cambria" w:hAnsi="Cambria"/>
                <w:b w:val="0"/>
              </w:rPr>
            </w:pPr>
            <w:bookmarkStart w:id="10560" w:name="_Toc137820132"/>
            <w:bookmarkStart w:id="10561" w:name="_Toc137832795"/>
            <w:r>
              <w:rPr>
                <w:rFonts w:ascii="Cambria" w:hAnsi="Cambria"/>
                <w:b w:val="0"/>
              </w:rPr>
              <w:t>Head Office Address</w:t>
            </w:r>
            <w:bookmarkEnd w:id="10560"/>
            <w:bookmarkEnd w:id="10561"/>
          </w:p>
          <w:p w14:paraId="14F5FC5E" w14:textId="77777777" w:rsidR="009274EA" w:rsidRDefault="00C53038">
            <w:pPr>
              <w:pStyle w:val="Heading112pt"/>
              <w:numPr>
                <w:ilvl w:val="1"/>
                <w:numId w:val="2"/>
              </w:numPr>
              <w:tabs>
                <w:tab w:val="left" w:pos="10620"/>
              </w:tabs>
              <w:rPr>
                <w:rFonts w:ascii="Cambria" w:hAnsi="Cambria"/>
                <w:b w:val="0"/>
              </w:rPr>
            </w:pPr>
            <w:bookmarkStart w:id="10562" w:name="_Toc137820133"/>
            <w:bookmarkStart w:id="10563" w:name="_Toc137832796"/>
            <w:r>
              <w:rPr>
                <w:rFonts w:ascii="Cambria" w:hAnsi="Cambria"/>
                <w:b w:val="0"/>
              </w:rPr>
              <w:t>Local Office Address</w:t>
            </w:r>
            <w:bookmarkEnd w:id="10562"/>
            <w:bookmarkEnd w:id="10563"/>
          </w:p>
          <w:p w14:paraId="3BDF6EF3" w14:textId="77777777" w:rsidR="009274EA" w:rsidRDefault="00C53038">
            <w:pPr>
              <w:pStyle w:val="Heading112pt"/>
              <w:numPr>
                <w:ilvl w:val="1"/>
                <w:numId w:val="2"/>
              </w:numPr>
              <w:tabs>
                <w:tab w:val="left" w:pos="10620"/>
              </w:tabs>
              <w:rPr>
                <w:rFonts w:ascii="Cambria" w:hAnsi="Cambria"/>
                <w:b w:val="0"/>
              </w:rPr>
            </w:pPr>
            <w:bookmarkStart w:id="10564" w:name="_Toc137820134"/>
            <w:bookmarkStart w:id="10565" w:name="_Toc137832797"/>
            <w:r>
              <w:rPr>
                <w:rFonts w:ascii="Cambria" w:hAnsi="Cambria"/>
                <w:b w:val="0"/>
              </w:rPr>
              <w:t>Contact Person Name</w:t>
            </w:r>
            <w:bookmarkEnd w:id="10564"/>
            <w:bookmarkEnd w:id="10565"/>
          </w:p>
          <w:p w14:paraId="05B04117" w14:textId="77777777" w:rsidR="009274EA" w:rsidRDefault="00C53038">
            <w:pPr>
              <w:pStyle w:val="Heading112pt"/>
              <w:numPr>
                <w:ilvl w:val="1"/>
                <w:numId w:val="2"/>
              </w:numPr>
              <w:tabs>
                <w:tab w:val="left" w:pos="10620"/>
              </w:tabs>
              <w:rPr>
                <w:rFonts w:ascii="Cambria" w:hAnsi="Cambria"/>
                <w:b w:val="0"/>
              </w:rPr>
            </w:pPr>
            <w:bookmarkStart w:id="10566" w:name="_Toc137820135"/>
            <w:bookmarkStart w:id="10567" w:name="_Toc137832798"/>
            <w:r>
              <w:rPr>
                <w:rFonts w:ascii="Cambria" w:hAnsi="Cambria"/>
                <w:b w:val="0"/>
              </w:rPr>
              <w:t>City</w:t>
            </w:r>
            <w:bookmarkEnd w:id="10566"/>
            <w:bookmarkEnd w:id="10567"/>
          </w:p>
          <w:p w14:paraId="55BDB68B" w14:textId="77777777" w:rsidR="009274EA" w:rsidRDefault="00C53038">
            <w:pPr>
              <w:pStyle w:val="Heading112pt"/>
              <w:numPr>
                <w:ilvl w:val="1"/>
                <w:numId w:val="2"/>
              </w:numPr>
              <w:tabs>
                <w:tab w:val="left" w:pos="10620"/>
              </w:tabs>
              <w:rPr>
                <w:rFonts w:ascii="Cambria" w:hAnsi="Cambria"/>
                <w:b w:val="0"/>
              </w:rPr>
            </w:pPr>
            <w:bookmarkStart w:id="10568" w:name="_Toc137820136"/>
            <w:bookmarkStart w:id="10569" w:name="_Toc137832799"/>
            <w:r>
              <w:rPr>
                <w:rFonts w:ascii="Cambria" w:hAnsi="Cambria"/>
                <w:b w:val="0"/>
              </w:rPr>
              <w:t>State</w:t>
            </w:r>
            <w:bookmarkEnd w:id="10568"/>
            <w:bookmarkEnd w:id="10569"/>
          </w:p>
          <w:p w14:paraId="6A10CC42" w14:textId="77777777" w:rsidR="009274EA" w:rsidRDefault="00C53038">
            <w:pPr>
              <w:pStyle w:val="Heading112pt"/>
              <w:numPr>
                <w:ilvl w:val="1"/>
                <w:numId w:val="2"/>
              </w:numPr>
              <w:tabs>
                <w:tab w:val="left" w:pos="10620"/>
              </w:tabs>
              <w:rPr>
                <w:rFonts w:ascii="Cambria" w:hAnsi="Cambria"/>
                <w:b w:val="0"/>
              </w:rPr>
            </w:pPr>
            <w:bookmarkStart w:id="10570" w:name="_Toc137820137"/>
            <w:bookmarkStart w:id="10571" w:name="_Toc137832800"/>
            <w:r>
              <w:rPr>
                <w:rFonts w:ascii="Cambria" w:hAnsi="Cambria"/>
                <w:b w:val="0"/>
              </w:rPr>
              <w:t>State Code</w:t>
            </w:r>
            <w:bookmarkEnd w:id="10570"/>
            <w:bookmarkEnd w:id="10571"/>
          </w:p>
          <w:p w14:paraId="2178F10C" w14:textId="77777777" w:rsidR="009274EA" w:rsidRDefault="00C53038">
            <w:pPr>
              <w:pStyle w:val="Heading112pt"/>
              <w:numPr>
                <w:ilvl w:val="1"/>
                <w:numId w:val="2"/>
              </w:numPr>
              <w:tabs>
                <w:tab w:val="left" w:pos="10620"/>
              </w:tabs>
              <w:rPr>
                <w:rFonts w:ascii="Cambria" w:hAnsi="Cambria"/>
                <w:b w:val="0"/>
              </w:rPr>
            </w:pPr>
            <w:bookmarkStart w:id="10572" w:name="_Toc137820138"/>
            <w:bookmarkStart w:id="10573" w:name="_Toc137832801"/>
            <w:r>
              <w:rPr>
                <w:rFonts w:ascii="Cambria" w:hAnsi="Cambria"/>
                <w:b w:val="0"/>
              </w:rPr>
              <w:t>Phone Number</w:t>
            </w:r>
            <w:bookmarkEnd w:id="10572"/>
            <w:bookmarkEnd w:id="10573"/>
          </w:p>
          <w:p w14:paraId="37C41082" w14:textId="77777777" w:rsidR="009274EA" w:rsidRDefault="00C53038">
            <w:pPr>
              <w:pStyle w:val="Heading112pt"/>
              <w:numPr>
                <w:ilvl w:val="1"/>
                <w:numId w:val="2"/>
              </w:numPr>
              <w:tabs>
                <w:tab w:val="left" w:pos="10620"/>
              </w:tabs>
              <w:rPr>
                <w:rFonts w:ascii="Cambria" w:hAnsi="Cambria"/>
                <w:b w:val="0"/>
              </w:rPr>
            </w:pPr>
            <w:bookmarkStart w:id="10574" w:name="_Toc137820139"/>
            <w:bookmarkStart w:id="10575" w:name="_Toc137832802"/>
            <w:r>
              <w:rPr>
                <w:rFonts w:ascii="Cambria" w:hAnsi="Cambria"/>
                <w:b w:val="0"/>
              </w:rPr>
              <w:t>Mobile No</w:t>
            </w:r>
            <w:bookmarkEnd w:id="10574"/>
            <w:bookmarkEnd w:id="10575"/>
          </w:p>
          <w:p w14:paraId="77BA1913" w14:textId="77777777" w:rsidR="009274EA" w:rsidRDefault="00C53038">
            <w:pPr>
              <w:pStyle w:val="Heading112pt"/>
              <w:numPr>
                <w:ilvl w:val="1"/>
                <w:numId w:val="2"/>
              </w:numPr>
              <w:tabs>
                <w:tab w:val="left" w:pos="10620"/>
              </w:tabs>
              <w:rPr>
                <w:rFonts w:ascii="Cambria" w:hAnsi="Cambria"/>
                <w:b w:val="0"/>
              </w:rPr>
            </w:pPr>
            <w:bookmarkStart w:id="10576" w:name="_Toc137820140"/>
            <w:bookmarkStart w:id="10577" w:name="_Toc137832803"/>
            <w:r>
              <w:rPr>
                <w:rFonts w:ascii="Cambria" w:hAnsi="Cambria"/>
                <w:b w:val="0"/>
              </w:rPr>
              <w:t>Email ID</w:t>
            </w:r>
            <w:bookmarkEnd w:id="10576"/>
            <w:bookmarkEnd w:id="10577"/>
          </w:p>
          <w:p w14:paraId="3960E38A" w14:textId="77777777" w:rsidR="009274EA" w:rsidRDefault="00C53038">
            <w:pPr>
              <w:pStyle w:val="Heading112pt"/>
              <w:numPr>
                <w:ilvl w:val="1"/>
                <w:numId w:val="2"/>
              </w:numPr>
              <w:tabs>
                <w:tab w:val="left" w:pos="10620"/>
              </w:tabs>
              <w:rPr>
                <w:rFonts w:ascii="Cambria" w:hAnsi="Cambria"/>
                <w:b w:val="0"/>
              </w:rPr>
            </w:pPr>
            <w:bookmarkStart w:id="10578" w:name="_Toc137820141"/>
            <w:bookmarkStart w:id="10579" w:name="_Toc137832804"/>
            <w:r>
              <w:rPr>
                <w:rFonts w:ascii="Cambria" w:hAnsi="Cambria"/>
                <w:b w:val="0"/>
              </w:rPr>
              <w:t>Fax</w:t>
            </w:r>
            <w:bookmarkEnd w:id="10578"/>
            <w:bookmarkEnd w:id="10579"/>
          </w:p>
          <w:p w14:paraId="550605DD" w14:textId="77777777" w:rsidR="009274EA" w:rsidRDefault="00C53038">
            <w:pPr>
              <w:pStyle w:val="Heading112pt"/>
              <w:numPr>
                <w:ilvl w:val="1"/>
                <w:numId w:val="2"/>
              </w:numPr>
              <w:tabs>
                <w:tab w:val="left" w:pos="10620"/>
              </w:tabs>
              <w:rPr>
                <w:rFonts w:ascii="Cambria" w:hAnsi="Cambria"/>
                <w:b w:val="0"/>
              </w:rPr>
            </w:pPr>
            <w:bookmarkStart w:id="10580" w:name="_Toc137820142"/>
            <w:bookmarkStart w:id="10581" w:name="_Toc137832805"/>
            <w:r>
              <w:rPr>
                <w:rFonts w:ascii="Cambria" w:hAnsi="Cambria"/>
                <w:b w:val="0"/>
              </w:rPr>
              <w:t>Entity code</w:t>
            </w:r>
            <w:bookmarkEnd w:id="10580"/>
            <w:bookmarkEnd w:id="10581"/>
          </w:p>
          <w:p w14:paraId="631BDC3B" w14:textId="77777777" w:rsidR="009274EA" w:rsidRDefault="00C53038">
            <w:pPr>
              <w:pStyle w:val="Heading112pt"/>
              <w:numPr>
                <w:ilvl w:val="1"/>
                <w:numId w:val="2"/>
              </w:numPr>
              <w:tabs>
                <w:tab w:val="left" w:pos="10620"/>
              </w:tabs>
              <w:rPr>
                <w:rFonts w:ascii="Cambria" w:hAnsi="Cambria"/>
                <w:b w:val="0"/>
              </w:rPr>
            </w:pPr>
            <w:bookmarkStart w:id="10582" w:name="_Toc137820143"/>
            <w:bookmarkStart w:id="10583" w:name="_Toc137832806"/>
            <w:r>
              <w:rPr>
                <w:rFonts w:ascii="Cambria" w:hAnsi="Cambria"/>
                <w:b w:val="0"/>
              </w:rPr>
              <w:t>Year of registration</w:t>
            </w:r>
            <w:bookmarkEnd w:id="10582"/>
            <w:bookmarkEnd w:id="10583"/>
          </w:p>
          <w:p w14:paraId="3EDCA152" w14:textId="77777777" w:rsidR="009274EA" w:rsidRDefault="00C53038">
            <w:pPr>
              <w:pStyle w:val="Heading112pt"/>
              <w:numPr>
                <w:ilvl w:val="1"/>
                <w:numId w:val="2"/>
              </w:numPr>
              <w:tabs>
                <w:tab w:val="left" w:pos="10620"/>
              </w:tabs>
              <w:rPr>
                <w:rFonts w:ascii="Cambria" w:hAnsi="Cambria"/>
                <w:b w:val="0"/>
              </w:rPr>
            </w:pPr>
            <w:bookmarkStart w:id="10584" w:name="_Toc137820144"/>
            <w:bookmarkStart w:id="10585" w:name="_Toc137832807"/>
            <w:r>
              <w:rPr>
                <w:rFonts w:ascii="Cambria" w:hAnsi="Cambria"/>
                <w:b w:val="0"/>
              </w:rPr>
              <w:t>TNGST No.</w:t>
            </w:r>
            <w:bookmarkEnd w:id="10584"/>
            <w:bookmarkEnd w:id="10585"/>
          </w:p>
          <w:p w14:paraId="3125911F" w14:textId="77777777" w:rsidR="009274EA" w:rsidRDefault="00C53038">
            <w:pPr>
              <w:pStyle w:val="Heading112pt"/>
              <w:numPr>
                <w:ilvl w:val="1"/>
                <w:numId w:val="2"/>
              </w:numPr>
              <w:tabs>
                <w:tab w:val="left" w:pos="10620"/>
              </w:tabs>
              <w:rPr>
                <w:rFonts w:ascii="Cambria" w:hAnsi="Cambria"/>
                <w:b w:val="0"/>
              </w:rPr>
            </w:pPr>
            <w:bookmarkStart w:id="10586" w:name="_Toc137820145"/>
            <w:bookmarkStart w:id="10587" w:name="_Toc137832808"/>
            <w:r>
              <w:rPr>
                <w:rFonts w:ascii="Cambria" w:hAnsi="Cambria"/>
                <w:b w:val="0"/>
              </w:rPr>
              <w:t>Tea board registration no.</w:t>
            </w:r>
            <w:bookmarkEnd w:id="10586"/>
            <w:bookmarkEnd w:id="10587"/>
          </w:p>
          <w:p w14:paraId="093D0CEF" w14:textId="77777777" w:rsidR="009274EA" w:rsidRDefault="00C53038">
            <w:pPr>
              <w:pStyle w:val="Heading112pt"/>
              <w:numPr>
                <w:ilvl w:val="1"/>
                <w:numId w:val="2"/>
              </w:numPr>
              <w:tabs>
                <w:tab w:val="left" w:pos="10620"/>
              </w:tabs>
              <w:rPr>
                <w:rFonts w:ascii="Cambria" w:hAnsi="Cambria"/>
                <w:b w:val="0"/>
              </w:rPr>
            </w:pPr>
            <w:bookmarkStart w:id="10588" w:name="_Toc137820146"/>
            <w:bookmarkStart w:id="10589" w:name="_Toc137832809"/>
            <w:r>
              <w:rPr>
                <w:rFonts w:ascii="Cambria" w:hAnsi="Cambria"/>
                <w:b w:val="0"/>
              </w:rPr>
              <w:lastRenderedPageBreak/>
              <w:t>Tax Identification no.</w:t>
            </w:r>
            <w:bookmarkEnd w:id="10588"/>
            <w:bookmarkEnd w:id="10589"/>
          </w:p>
          <w:p w14:paraId="0625E8EC" w14:textId="77777777" w:rsidR="009274EA" w:rsidRDefault="00C53038">
            <w:pPr>
              <w:pStyle w:val="Heading112pt"/>
              <w:numPr>
                <w:ilvl w:val="1"/>
                <w:numId w:val="2"/>
              </w:numPr>
              <w:tabs>
                <w:tab w:val="left" w:pos="10620"/>
              </w:tabs>
              <w:rPr>
                <w:rFonts w:ascii="Cambria" w:hAnsi="Cambria"/>
                <w:b w:val="0"/>
              </w:rPr>
            </w:pPr>
            <w:bookmarkStart w:id="10590" w:name="_Toc137820147"/>
            <w:bookmarkStart w:id="10591" w:name="_Toc137832810"/>
            <w:r>
              <w:rPr>
                <w:rFonts w:ascii="Cambria" w:hAnsi="Cambria"/>
                <w:b w:val="0"/>
              </w:rPr>
              <w:t>Tea Board Exporter License No.</w:t>
            </w:r>
            <w:bookmarkEnd w:id="10590"/>
            <w:bookmarkEnd w:id="10591"/>
          </w:p>
          <w:p w14:paraId="77654CC5" w14:textId="77777777" w:rsidR="009274EA" w:rsidRDefault="00C53038">
            <w:pPr>
              <w:pStyle w:val="Heading112pt"/>
              <w:numPr>
                <w:ilvl w:val="1"/>
                <w:numId w:val="2"/>
              </w:numPr>
              <w:tabs>
                <w:tab w:val="left" w:pos="10620"/>
              </w:tabs>
              <w:rPr>
                <w:rFonts w:ascii="Cambria" w:hAnsi="Cambria"/>
                <w:b w:val="0"/>
              </w:rPr>
            </w:pPr>
            <w:bookmarkStart w:id="10592" w:name="_Toc137820148"/>
            <w:bookmarkStart w:id="10593" w:name="_Toc137832811"/>
            <w:r>
              <w:rPr>
                <w:rFonts w:ascii="Cambria" w:hAnsi="Cambria"/>
                <w:b w:val="0"/>
              </w:rPr>
              <w:t>FSSAI No</w:t>
            </w:r>
            <w:bookmarkEnd w:id="10592"/>
            <w:bookmarkEnd w:id="10593"/>
          </w:p>
          <w:p w14:paraId="043F13C3" w14:textId="77777777" w:rsidR="009274EA" w:rsidRDefault="00C53038">
            <w:pPr>
              <w:pStyle w:val="Heading112pt"/>
              <w:numPr>
                <w:ilvl w:val="1"/>
                <w:numId w:val="2"/>
              </w:numPr>
              <w:tabs>
                <w:tab w:val="left" w:pos="10620"/>
              </w:tabs>
              <w:rPr>
                <w:rFonts w:ascii="Cambria" w:hAnsi="Cambria"/>
                <w:b w:val="0"/>
              </w:rPr>
            </w:pPr>
            <w:bookmarkStart w:id="10594" w:name="_Toc137820149"/>
            <w:bookmarkStart w:id="10595" w:name="_Toc137832812"/>
            <w:r>
              <w:rPr>
                <w:rFonts w:ascii="Cambria" w:hAnsi="Cambria"/>
                <w:b w:val="0"/>
              </w:rPr>
              <w:t>PAN No</w:t>
            </w:r>
            <w:bookmarkEnd w:id="10594"/>
            <w:bookmarkEnd w:id="10595"/>
          </w:p>
          <w:p w14:paraId="02E5CC6D" w14:textId="77777777" w:rsidR="009274EA" w:rsidRDefault="00C53038">
            <w:pPr>
              <w:pStyle w:val="Heading112pt"/>
              <w:numPr>
                <w:ilvl w:val="1"/>
                <w:numId w:val="2"/>
              </w:numPr>
              <w:tabs>
                <w:tab w:val="left" w:pos="10620"/>
              </w:tabs>
              <w:rPr>
                <w:rFonts w:ascii="Cambria" w:hAnsi="Cambria"/>
              </w:rPr>
            </w:pPr>
            <w:bookmarkStart w:id="10596" w:name="_Toc137820150"/>
            <w:bookmarkStart w:id="10597" w:name="_Toc137832813"/>
            <w:r>
              <w:rPr>
                <w:rFonts w:ascii="Cambria" w:hAnsi="Cambria"/>
                <w:b w:val="0"/>
              </w:rPr>
              <w:t>GST No</w:t>
            </w:r>
            <w:bookmarkEnd w:id="10596"/>
            <w:bookmarkEnd w:id="10597"/>
          </w:p>
          <w:p w14:paraId="44E027FF" w14:textId="77777777" w:rsidR="009274EA" w:rsidRDefault="00C53038">
            <w:pPr>
              <w:pStyle w:val="Heading112pt"/>
              <w:numPr>
                <w:ilvl w:val="1"/>
                <w:numId w:val="2"/>
              </w:numPr>
              <w:tabs>
                <w:tab w:val="left" w:pos="10620"/>
              </w:tabs>
              <w:rPr>
                <w:rFonts w:ascii="Cambria" w:hAnsi="Cambria"/>
                <w:strike/>
              </w:rPr>
            </w:pPr>
            <w:bookmarkStart w:id="10598" w:name="_Toc137820151"/>
            <w:bookmarkStart w:id="10599" w:name="_Toc137832814"/>
            <w:r>
              <w:rPr>
                <w:rFonts w:ascii="Cambria" w:hAnsi="Cambria"/>
                <w:b w:val="0"/>
                <w:strike/>
              </w:rPr>
              <w:t>Bank account detail status.</w:t>
            </w:r>
            <w:bookmarkEnd w:id="10598"/>
            <w:bookmarkEnd w:id="10599"/>
          </w:p>
          <w:p w14:paraId="666B3688" w14:textId="77777777" w:rsidR="009274EA" w:rsidRDefault="00C53038">
            <w:pPr>
              <w:pStyle w:val="Heading112pt"/>
              <w:tabs>
                <w:tab w:val="left" w:pos="10620"/>
              </w:tabs>
              <w:rPr>
                <w:rFonts w:ascii="Cambria" w:hAnsi="Cambria"/>
              </w:rPr>
            </w:pPr>
            <w:bookmarkStart w:id="10600" w:name="_Toc137820152"/>
            <w:bookmarkStart w:id="10601" w:name="_Toc137832815"/>
            <w:r>
              <w:rPr>
                <w:rFonts w:ascii="Cambria" w:hAnsi="Cambria"/>
                <w:b w:val="0"/>
              </w:rPr>
              <w:t>System should not allow to enter duplicate</w:t>
            </w:r>
            <w:r>
              <w:rPr>
                <w:rFonts w:ascii="Cambria" w:hAnsi="Cambria"/>
              </w:rPr>
              <w:t xml:space="preserve"> email id</w:t>
            </w:r>
            <w:r>
              <w:rPr>
                <w:rFonts w:ascii="Cambria" w:hAnsi="Cambria"/>
                <w:b w:val="0"/>
              </w:rPr>
              <w:t xml:space="preserve"> to TAO user and should display validation “Email id” is already registered.</w:t>
            </w:r>
            <w:bookmarkEnd w:id="10600"/>
            <w:bookmarkEnd w:id="10601"/>
          </w:p>
          <w:p w14:paraId="3A17E888" w14:textId="77777777" w:rsidR="009274EA" w:rsidRDefault="00C53038">
            <w:pPr>
              <w:pStyle w:val="Heading112pt"/>
              <w:tabs>
                <w:tab w:val="left" w:pos="10620"/>
              </w:tabs>
              <w:rPr>
                <w:rFonts w:ascii="Cambria" w:hAnsi="Cambria"/>
              </w:rPr>
            </w:pPr>
            <w:bookmarkStart w:id="10602" w:name="_Toc137820153"/>
            <w:bookmarkStart w:id="10603" w:name="_Toc137832816"/>
            <w:r>
              <w:rPr>
                <w:rFonts w:ascii="Cambria" w:hAnsi="Cambria"/>
                <w:b w:val="0"/>
              </w:rPr>
              <w:t xml:space="preserve">System should not allow to allocate same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rPr>
              <w:t xml:space="preserve"> code </w:t>
            </w:r>
            <w:r>
              <w:rPr>
                <w:rFonts w:ascii="Cambria" w:hAnsi="Cambria"/>
                <w:b w:val="0"/>
              </w:rPr>
              <w:t>to TAO User and should display validation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rPr>
              <w:t xml:space="preserve"> Code</w:t>
            </w:r>
            <w:r>
              <w:rPr>
                <w:rFonts w:ascii="Cambria" w:hAnsi="Cambria"/>
                <w:b w:val="0"/>
              </w:rPr>
              <w:t xml:space="preserve">” is already assigned to other </w:t>
            </w:r>
            <w:r>
              <w:rPr>
                <w:rFonts w:ascii="Cambria" w:hAnsi="Cambria"/>
                <w:sz w:val="22"/>
                <w:szCs w:val="22"/>
              </w:rPr>
              <w:t xml:space="preserve">Associate Buyer/ </w:t>
            </w:r>
            <w:r>
              <w:rPr>
                <w:rFonts w:ascii="Cambria" w:hAnsi="Cambria"/>
                <w:bCs w:val="0"/>
                <w:sz w:val="22"/>
                <w:szCs w:val="22"/>
              </w:rPr>
              <w:t>Post Auction Associate Buyer</w:t>
            </w:r>
            <w:bookmarkEnd w:id="10602"/>
            <w:bookmarkEnd w:id="10603"/>
            <w:r>
              <w:rPr>
                <w:rFonts w:ascii="Cambria" w:hAnsi="Cambria"/>
                <w:b w:val="0"/>
              </w:rPr>
              <w:t xml:space="preserve"> </w:t>
            </w:r>
          </w:p>
          <w:p w14:paraId="42407D2D" w14:textId="77777777" w:rsidR="009274EA" w:rsidRDefault="00C53038">
            <w:pPr>
              <w:pStyle w:val="Heading112pt"/>
              <w:tabs>
                <w:tab w:val="left" w:pos="10620"/>
              </w:tabs>
              <w:rPr>
                <w:rFonts w:ascii="Cambria" w:hAnsi="Cambria"/>
              </w:rPr>
            </w:pPr>
            <w:bookmarkStart w:id="10604" w:name="_Toc137820154"/>
            <w:bookmarkStart w:id="10605" w:name="_Toc137832817"/>
            <w:r>
              <w:rPr>
                <w:rFonts w:ascii="Cambria" w:hAnsi="Cambria"/>
                <w:b w:val="0"/>
              </w:rPr>
              <w:t>System should provide 3-radio button to TAO user under edit profile page.</w:t>
            </w:r>
            <w:bookmarkEnd w:id="10604"/>
            <w:bookmarkEnd w:id="10605"/>
          </w:p>
          <w:p w14:paraId="3F0F0409" w14:textId="77777777" w:rsidR="009274EA" w:rsidRDefault="00C53038">
            <w:pPr>
              <w:pStyle w:val="Heading112pt"/>
              <w:numPr>
                <w:ilvl w:val="1"/>
                <w:numId w:val="2"/>
              </w:numPr>
              <w:tabs>
                <w:tab w:val="left" w:pos="10620"/>
              </w:tabs>
              <w:rPr>
                <w:rFonts w:ascii="Cambria" w:hAnsi="Cambria"/>
              </w:rPr>
            </w:pPr>
            <w:bookmarkStart w:id="10606" w:name="_Toc137820155"/>
            <w:bookmarkStart w:id="10607" w:name="_Toc137832818"/>
            <w:r>
              <w:rPr>
                <w:rFonts w:ascii="Cambria" w:hAnsi="Cambria"/>
                <w:b w:val="0"/>
              </w:rPr>
              <w:t>Active</w:t>
            </w:r>
            <w:bookmarkEnd w:id="10606"/>
            <w:bookmarkEnd w:id="10607"/>
          </w:p>
          <w:p w14:paraId="3E1A9B32" w14:textId="77777777" w:rsidR="009274EA" w:rsidRDefault="00C53038">
            <w:pPr>
              <w:pStyle w:val="Heading112pt"/>
              <w:numPr>
                <w:ilvl w:val="2"/>
                <w:numId w:val="2"/>
              </w:numPr>
              <w:tabs>
                <w:tab w:val="left" w:pos="10620"/>
              </w:tabs>
              <w:rPr>
                <w:rFonts w:ascii="Cambria" w:hAnsi="Cambria"/>
              </w:rPr>
            </w:pPr>
            <w:bookmarkStart w:id="10608" w:name="_Toc137820156"/>
            <w:bookmarkStart w:id="10609" w:name="_Toc137832819"/>
            <w:r>
              <w:rPr>
                <w:rFonts w:ascii="Cambria" w:hAnsi="Cambria"/>
                <w:b w:val="0"/>
              </w:rPr>
              <w:t xml:space="preserve">By default selected in case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xml:space="preserve"> profile is already in approved </w:t>
            </w:r>
            <w:r>
              <w:rPr>
                <w:rFonts w:ascii="Cambria" w:hAnsi="Cambria"/>
                <w:b w:val="0"/>
                <w:strike/>
              </w:rPr>
              <w:t>tab</w:t>
            </w:r>
            <w:r>
              <w:rPr>
                <w:rFonts w:ascii="Cambria" w:hAnsi="Cambria"/>
                <w:b w:val="0"/>
              </w:rPr>
              <w:t>.</w:t>
            </w:r>
            <w:bookmarkEnd w:id="10608"/>
            <w:bookmarkEnd w:id="10609"/>
          </w:p>
          <w:p w14:paraId="1DC0A369" w14:textId="77777777" w:rsidR="009274EA" w:rsidRDefault="00C53038">
            <w:pPr>
              <w:pStyle w:val="Heading112pt"/>
              <w:numPr>
                <w:ilvl w:val="1"/>
                <w:numId w:val="2"/>
              </w:numPr>
              <w:tabs>
                <w:tab w:val="left" w:pos="10620"/>
              </w:tabs>
              <w:rPr>
                <w:rFonts w:ascii="Cambria" w:hAnsi="Cambria"/>
              </w:rPr>
            </w:pPr>
            <w:bookmarkStart w:id="10610" w:name="_Toc137820157"/>
            <w:bookmarkStart w:id="10611" w:name="_Toc137832820"/>
            <w:r>
              <w:rPr>
                <w:rFonts w:ascii="Cambria" w:hAnsi="Cambria"/>
                <w:b w:val="0"/>
              </w:rPr>
              <w:t>Inactive</w:t>
            </w:r>
            <w:bookmarkEnd w:id="10610"/>
            <w:bookmarkEnd w:id="10611"/>
          </w:p>
          <w:p w14:paraId="0249A93F" w14:textId="77777777" w:rsidR="009274EA" w:rsidRDefault="00C53038">
            <w:pPr>
              <w:pStyle w:val="Heading112pt"/>
              <w:numPr>
                <w:ilvl w:val="2"/>
                <w:numId w:val="2"/>
              </w:numPr>
              <w:tabs>
                <w:tab w:val="left" w:pos="10620"/>
              </w:tabs>
              <w:rPr>
                <w:rFonts w:ascii="Cambria" w:hAnsi="Cambria"/>
              </w:rPr>
            </w:pPr>
            <w:bookmarkStart w:id="10612" w:name="_Toc137820158"/>
            <w:bookmarkStart w:id="10613" w:name="_Toc137832821"/>
            <w:r>
              <w:rPr>
                <w:rFonts w:ascii="Cambria" w:hAnsi="Cambria"/>
                <w:b w:val="0"/>
              </w:rPr>
              <w:t xml:space="preserve">By default selected in case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xml:space="preserve"> profile is already in Inactive </w:t>
            </w:r>
            <w:r>
              <w:rPr>
                <w:rFonts w:ascii="Cambria" w:hAnsi="Cambria"/>
                <w:b w:val="0"/>
                <w:strike/>
              </w:rPr>
              <w:t>tab</w:t>
            </w:r>
            <w:r>
              <w:rPr>
                <w:rFonts w:ascii="Cambria" w:hAnsi="Cambria"/>
                <w:b w:val="0"/>
              </w:rPr>
              <w:t>.</w:t>
            </w:r>
            <w:bookmarkEnd w:id="10612"/>
            <w:bookmarkEnd w:id="10613"/>
          </w:p>
          <w:p w14:paraId="5EEE8EE8" w14:textId="77777777" w:rsidR="009274EA" w:rsidRDefault="00C53038">
            <w:pPr>
              <w:pStyle w:val="Heading112pt"/>
              <w:numPr>
                <w:ilvl w:val="1"/>
                <w:numId w:val="2"/>
              </w:numPr>
              <w:tabs>
                <w:tab w:val="left" w:pos="10620"/>
              </w:tabs>
              <w:rPr>
                <w:rFonts w:ascii="Cambria" w:hAnsi="Cambria"/>
              </w:rPr>
            </w:pPr>
            <w:bookmarkStart w:id="10614" w:name="_Toc137820159"/>
            <w:bookmarkStart w:id="10615" w:name="_Toc137832822"/>
            <w:r>
              <w:rPr>
                <w:rFonts w:ascii="Cambria" w:hAnsi="Cambria"/>
                <w:b w:val="0"/>
              </w:rPr>
              <w:t>Suspend</w:t>
            </w:r>
            <w:bookmarkEnd w:id="10614"/>
            <w:bookmarkEnd w:id="10615"/>
          </w:p>
          <w:p w14:paraId="00ED3CE5" w14:textId="77777777" w:rsidR="009274EA" w:rsidRDefault="00C53038">
            <w:pPr>
              <w:pStyle w:val="Heading112pt"/>
              <w:numPr>
                <w:ilvl w:val="2"/>
                <w:numId w:val="2"/>
              </w:numPr>
              <w:tabs>
                <w:tab w:val="left" w:pos="10620"/>
              </w:tabs>
              <w:rPr>
                <w:rFonts w:ascii="Cambria" w:hAnsi="Cambria"/>
              </w:rPr>
            </w:pPr>
            <w:bookmarkStart w:id="10616" w:name="_Toc137820160"/>
            <w:bookmarkStart w:id="10617" w:name="_Toc137832823"/>
            <w:r>
              <w:rPr>
                <w:rFonts w:ascii="Cambria" w:hAnsi="Cambria"/>
                <w:b w:val="0"/>
              </w:rPr>
              <w:t xml:space="preserve">By default selected in case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xml:space="preserve"> profile is already in Suspended </w:t>
            </w:r>
            <w:r>
              <w:rPr>
                <w:rFonts w:ascii="Cambria" w:hAnsi="Cambria"/>
                <w:b w:val="0"/>
                <w:strike/>
              </w:rPr>
              <w:t>tab</w:t>
            </w:r>
            <w:r>
              <w:rPr>
                <w:rFonts w:ascii="Cambria" w:hAnsi="Cambria"/>
                <w:b w:val="0"/>
              </w:rPr>
              <w:t>.</w:t>
            </w:r>
            <w:bookmarkEnd w:id="10616"/>
            <w:bookmarkEnd w:id="10617"/>
          </w:p>
          <w:p w14:paraId="2845C2CF" w14:textId="77777777" w:rsidR="009274EA" w:rsidRDefault="00C53038">
            <w:pPr>
              <w:pStyle w:val="Heading112pt"/>
              <w:tabs>
                <w:tab w:val="left" w:pos="10620"/>
              </w:tabs>
              <w:rPr>
                <w:rFonts w:ascii="Cambria" w:hAnsi="Cambria"/>
              </w:rPr>
            </w:pPr>
            <w:bookmarkStart w:id="10618" w:name="_Toc137820161"/>
            <w:bookmarkStart w:id="10619" w:name="_Toc137832824"/>
            <w:r>
              <w:rPr>
                <w:rFonts w:ascii="Cambria" w:hAnsi="Cambria"/>
                <w:b w:val="0"/>
              </w:rPr>
              <w:t xml:space="preserve">System should move the profile under “Inactive” </w:t>
            </w:r>
            <w:r>
              <w:rPr>
                <w:rFonts w:ascii="Cambria" w:hAnsi="Cambria"/>
                <w:b w:val="0"/>
                <w:strike/>
              </w:rPr>
              <w:t>tab</w:t>
            </w:r>
            <w:r>
              <w:rPr>
                <w:rFonts w:ascii="Cambria" w:hAnsi="Cambria"/>
                <w:b w:val="0"/>
              </w:rPr>
              <w:t xml:space="preserve"> if TAO user clicks on update button after selection of Inactive radio button for “</w:t>
            </w:r>
            <w:r>
              <w:rPr>
                <w:rFonts w:ascii="Cambria" w:hAnsi="Cambria"/>
                <w:sz w:val="22"/>
                <w:szCs w:val="22"/>
              </w:rPr>
              <w:t xml:space="preserve">Associate Buyer/ </w:t>
            </w:r>
            <w:r>
              <w:rPr>
                <w:rFonts w:ascii="Cambria" w:hAnsi="Cambria"/>
                <w:bCs w:val="0"/>
                <w:sz w:val="22"/>
                <w:szCs w:val="22"/>
              </w:rPr>
              <w:t xml:space="preserve">Post Auction Associate Buyer” </w:t>
            </w:r>
            <w:r>
              <w:rPr>
                <w:rFonts w:ascii="Cambria" w:hAnsi="Cambria"/>
                <w:b w:val="0"/>
                <w:bCs w:val="0"/>
                <w:sz w:val="22"/>
                <w:szCs w:val="22"/>
              </w:rPr>
              <w:t>with confirmation message “Profile inactivated successfully”.</w:t>
            </w:r>
            <w:bookmarkEnd w:id="10618"/>
            <w:bookmarkEnd w:id="10619"/>
          </w:p>
          <w:p w14:paraId="174F39B9" w14:textId="77777777" w:rsidR="009274EA" w:rsidRDefault="00C53038">
            <w:pPr>
              <w:pStyle w:val="Heading112pt"/>
              <w:tabs>
                <w:tab w:val="left" w:pos="10620"/>
              </w:tabs>
              <w:rPr>
                <w:rFonts w:ascii="Cambria" w:hAnsi="Cambria"/>
              </w:rPr>
            </w:pPr>
            <w:bookmarkStart w:id="10620" w:name="_Toc137820162"/>
            <w:bookmarkStart w:id="10621" w:name="_Toc137832825"/>
            <w:r>
              <w:rPr>
                <w:rFonts w:ascii="Cambria" w:hAnsi="Cambria"/>
                <w:b w:val="0"/>
              </w:rPr>
              <w:t>System should not allow to view or log in application to to “</w:t>
            </w:r>
            <w:r>
              <w:rPr>
                <w:rFonts w:ascii="Cambria" w:hAnsi="Cambria"/>
                <w:sz w:val="22"/>
                <w:szCs w:val="22"/>
              </w:rPr>
              <w:t xml:space="preserve">Associate Buyer/ </w:t>
            </w:r>
            <w:r>
              <w:rPr>
                <w:rFonts w:ascii="Cambria" w:hAnsi="Cambria"/>
                <w:bCs w:val="0"/>
                <w:sz w:val="22"/>
                <w:szCs w:val="22"/>
              </w:rPr>
              <w:t xml:space="preserve">Post Auction Associate Buyer” </w:t>
            </w:r>
            <w:r>
              <w:rPr>
                <w:rFonts w:ascii="Cambria" w:hAnsi="Cambria"/>
                <w:b w:val="0"/>
                <w:bCs w:val="0"/>
                <w:sz w:val="22"/>
                <w:szCs w:val="22"/>
              </w:rPr>
              <w:t>if his/her profile is inactivated.</w:t>
            </w:r>
            <w:bookmarkEnd w:id="10620"/>
            <w:bookmarkEnd w:id="10621"/>
          </w:p>
          <w:p w14:paraId="556627DD" w14:textId="77777777" w:rsidR="009274EA" w:rsidRDefault="00C53038">
            <w:pPr>
              <w:pStyle w:val="Heading112pt"/>
              <w:tabs>
                <w:tab w:val="left" w:pos="10620"/>
              </w:tabs>
              <w:rPr>
                <w:rFonts w:ascii="Cambria" w:hAnsi="Cambria"/>
              </w:rPr>
            </w:pPr>
            <w:r>
              <w:rPr>
                <w:rFonts w:ascii="Cambria" w:hAnsi="Cambria"/>
                <w:b w:val="0"/>
                <w:bCs w:val="0"/>
                <w:sz w:val="22"/>
                <w:szCs w:val="22"/>
              </w:rPr>
              <w:t xml:space="preserve"> </w:t>
            </w:r>
            <w:bookmarkStart w:id="10622" w:name="_Toc137820163"/>
            <w:bookmarkStart w:id="10623" w:name="_Toc137832826"/>
            <w:r>
              <w:rPr>
                <w:rFonts w:ascii="Cambria" w:hAnsi="Cambria"/>
                <w:b w:val="0"/>
              </w:rPr>
              <w:t xml:space="preserve">System should move the profile under “Suspended” </w:t>
            </w:r>
            <w:r>
              <w:rPr>
                <w:rFonts w:ascii="Cambria" w:hAnsi="Cambria"/>
                <w:b w:val="0"/>
                <w:strike/>
              </w:rPr>
              <w:t>tab</w:t>
            </w:r>
            <w:r>
              <w:rPr>
                <w:rFonts w:ascii="Cambria" w:hAnsi="Cambria"/>
                <w:b w:val="0"/>
              </w:rPr>
              <w:t xml:space="preserve"> if TAO user clicks on update button after selection of suspend radio button for “</w:t>
            </w:r>
            <w:r>
              <w:rPr>
                <w:rFonts w:ascii="Cambria" w:hAnsi="Cambria"/>
                <w:sz w:val="22"/>
                <w:szCs w:val="22"/>
              </w:rPr>
              <w:t xml:space="preserve">Associate Buyer/ </w:t>
            </w:r>
            <w:r>
              <w:rPr>
                <w:rFonts w:ascii="Cambria" w:hAnsi="Cambria"/>
                <w:bCs w:val="0"/>
                <w:sz w:val="22"/>
                <w:szCs w:val="22"/>
              </w:rPr>
              <w:t xml:space="preserve">Post Auction Associate Buyer” </w:t>
            </w:r>
            <w:r>
              <w:rPr>
                <w:rFonts w:ascii="Cambria" w:hAnsi="Cambria"/>
                <w:b w:val="0"/>
                <w:bCs w:val="0"/>
                <w:sz w:val="22"/>
                <w:szCs w:val="22"/>
              </w:rPr>
              <w:t>with confirmation message “Profile suspended successfully”.</w:t>
            </w:r>
            <w:bookmarkEnd w:id="10622"/>
            <w:bookmarkEnd w:id="10623"/>
          </w:p>
          <w:p w14:paraId="4B142D94" w14:textId="77777777" w:rsidR="009274EA" w:rsidRDefault="00C53038">
            <w:pPr>
              <w:pStyle w:val="Heading112pt"/>
              <w:tabs>
                <w:tab w:val="left" w:pos="10620"/>
              </w:tabs>
              <w:rPr>
                <w:rFonts w:ascii="Cambria" w:hAnsi="Cambria"/>
              </w:rPr>
            </w:pPr>
            <w:bookmarkStart w:id="10624" w:name="_Toc137820164"/>
            <w:bookmarkStart w:id="10625" w:name="_Toc137832827"/>
            <w:r>
              <w:rPr>
                <w:rFonts w:ascii="Cambria" w:hAnsi="Cambria"/>
                <w:b w:val="0"/>
              </w:rPr>
              <w:t>System should permanent cancel registration in application for “</w:t>
            </w:r>
            <w:r>
              <w:rPr>
                <w:rFonts w:ascii="Cambria" w:hAnsi="Cambria"/>
                <w:sz w:val="22"/>
                <w:szCs w:val="22"/>
              </w:rPr>
              <w:t xml:space="preserve">Associate Buyer/ </w:t>
            </w:r>
            <w:r>
              <w:rPr>
                <w:rFonts w:ascii="Cambria" w:hAnsi="Cambria"/>
                <w:bCs w:val="0"/>
                <w:sz w:val="22"/>
                <w:szCs w:val="22"/>
              </w:rPr>
              <w:t xml:space="preserve">Post Auction Associate Buyer” </w:t>
            </w:r>
            <w:r>
              <w:rPr>
                <w:rFonts w:ascii="Cambria" w:hAnsi="Cambria"/>
                <w:b w:val="0"/>
                <w:bCs w:val="0"/>
                <w:sz w:val="22"/>
                <w:szCs w:val="22"/>
              </w:rPr>
              <w:t>if his/her profile is suspended.</w:t>
            </w:r>
            <w:bookmarkEnd w:id="10624"/>
            <w:bookmarkEnd w:id="10625"/>
          </w:p>
          <w:p w14:paraId="6025524B" w14:textId="77777777" w:rsidR="009274EA" w:rsidRDefault="00C53038">
            <w:pPr>
              <w:pStyle w:val="Heading112pt"/>
              <w:tabs>
                <w:tab w:val="left" w:pos="10620"/>
              </w:tabs>
              <w:rPr>
                <w:rFonts w:ascii="Cambria" w:hAnsi="Cambria"/>
              </w:rPr>
            </w:pPr>
            <w:bookmarkStart w:id="10626" w:name="_Toc137820165"/>
            <w:bookmarkStart w:id="10627" w:name="_Toc137832828"/>
            <w:r>
              <w:rPr>
                <w:rFonts w:ascii="Cambria" w:hAnsi="Cambria"/>
                <w:b w:val="0"/>
              </w:rPr>
              <w:lastRenderedPageBreak/>
              <w:t xml:space="preserve">System should enable </w:t>
            </w:r>
            <w:r>
              <w:rPr>
                <w:rFonts w:ascii="Cambria" w:hAnsi="Cambria"/>
                <w:sz w:val="22"/>
                <w:szCs w:val="22"/>
              </w:rPr>
              <w:t xml:space="preserve">“Add Associate Buyer” </w:t>
            </w:r>
            <w:r>
              <w:rPr>
                <w:rFonts w:ascii="Cambria" w:hAnsi="Cambria"/>
                <w:b w:val="0"/>
                <w:sz w:val="22"/>
                <w:szCs w:val="22"/>
              </w:rPr>
              <w:t>and</w:t>
            </w:r>
            <w:r>
              <w:rPr>
                <w:rFonts w:ascii="Cambria" w:hAnsi="Cambria"/>
                <w:sz w:val="22"/>
                <w:szCs w:val="22"/>
              </w:rPr>
              <w:t xml:space="preserve"> “Add </w:t>
            </w:r>
            <w:r>
              <w:rPr>
                <w:rFonts w:ascii="Cambria" w:hAnsi="Cambria"/>
                <w:bCs w:val="0"/>
                <w:sz w:val="22"/>
                <w:szCs w:val="22"/>
              </w:rPr>
              <w:t>Post Auction Associate Buyer</w:t>
            </w:r>
            <w:r>
              <w:rPr>
                <w:rFonts w:ascii="Cambria" w:hAnsi="Cambria"/>
                <w:sz w:val="22"/>
                <w:szCs w:val="22"/>
              </w:rPr>
              <w:t xml:space="preserve">” </w:t>
            </w:r>
            <w:r>
              <w:rPr>
                <w:rFonts w:ascii="Cambria" w:hAnsi="Cambria"/>
                <w:b w:val="0"/>
                <w:sz w:val="22"/>
                <w:szCs w:val="22"/>
              </w:rPr>
              <w:t xml:space="preserve">button only after inactive/suspend any existing </w:t>
            </w:r>
            <w:r>
              <w:rPr>
                <w:rFonts w:ascii="Cambria" w:hAnsi="Cambria"/>
                <w:b w:val="0"/>
              </w:rPr>
              <w:t>“</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when maximum registration (5) capacity is completed.</w:t>
            </w:r>
            <w:bookmarkEnd w:id="10626"/>
            <w:bookmarkEnd w:id="10627"/>
          </w:p>
          <w:p w14:paraId="12D2E4AF" w14:textId="77777777" w:rsidR="009274EA" w:rsidRDefault="00C53038">
            <w:pPr>
              <w:pStyle w:val="Heading112pt"/>
              <w:tabs>
                <w:tab w:val="left" w:pos="10620"/>
              </w:tabs>
              <w:rPr>
                <w:rFonts w:ascii="Cambria" w:hAnsi="Cambria"/>
              </w:rPr>
            </w:pPr>
            <w:bookmarkStart w:id="10628" w:name="_Toc137820166"/>
            <w:bookmarkStart w:id="10629" w:name="_Toc137832829"/>
            <w:r>
              <w:rPr>
                <w:rFonts w:ascii="Cambria" w:hAnsi="Cambria"/>
                <w:b w:val="0"/>
              </w:rPr>
              <w:t>System should redirect on Manage User page on click cancel button.</w:t>
            </w:r>
            <w:bookmarkEnd w:id="10628"/>
            <w:bookmarkEnd w:id="10629"/>
          </w:p>
          <w:p w14:paraId="3F9BD475" w14:textId="77777777" w:rsidR="009274EA" w:rsidRDefault="00C53038">
            <w:pPr>
              <w:pStyle w:val="Heading112pt"/>
              <w:tabs>
                <w:tab w:val="left" w:pos="10620"/>
              </w:tabs>
              <w:rPr>
                <w:rFonts w:ascii="Cambria" w:hAnsi="Cambria"/>
              </w:rPr>
            </w:pPr>
            <w:bookmarkStart w:id="10630" w:name="_Toc137820167"/>
            <w:bookmarkStart w:id="10631" w:name="_Toc137832830"/>
            <w:r>
              <w:rPr>
                <w:rFonts w:ascii="Cambria" w:hAnsi="Cambria"/>
                <w:b w:val="0"/>
              </w:rPr>
              <w:t xml:space="preserve">System should provide “view link” against each profile under manage user </w:t>
            </w:r>
            <w:r>
              <w:rPr>
                <w:rFonts w:ascii="Cambria" w:hAnsi="Cambria"/>
                <w:b w:val="0"/>
                <w:strike/>
              </w:rPr>
              <w:t>tab</w:t>
            </w:r>
            <w:r>
              <w:rPr>
                <w:rFonts w:ascii="Cambria" w:hAnsi="Cambria"/>
                <w:b w:val="0"/>
              </w:rPr>
              <w:t>.</w:t>
            </w:r>
            <w:bookmarkEnd w:id="10630"/>
            <w:bookmarkEnd w:id="10631"/>
          </w:p>
          <w:p w14:paraId="58325FE6" w14:textId="77777777" w:rsidR="009274EA" w:rsidRDefault="00C53038">
            <w:pPr>
              <w:pStyle w:val="Heading112pt"/>
              <w:tabs>
                <w:tab w:val="left" w:pos="10620"/>
              </w:tabs>
              <w:rPr>
                <w:rFonts w:ascii="Cambria" w:hAnsi="Cambria"/>
              </w:rPr>
            </w:pPr>
            <w:bookmarkStart w:id="10632" w:name="_Toc137820168"/>
            <w:bookmarkStart w:id="10633" w:name="_Toc137832831"/>
            <w:r>
              <w:rPr>
                <w:rFonts w:ascii="Cambria" w:hAnsi="Cambria"/>
                <w:b w:val="0"/>
              </w:rPr>
              <w:t>System should display full profile of “</w:t>
            </w:r>
            <w:r>
              <w:rPr>
                <w:rFonts w:ascii="Cambria" w:hAnsi="Cambria"/>
                <w:sz w:val="22"/>
                <w:szCs w:val="22"/>
              </w:rPr>
              <w:t xml:space="preserve">Associate Buyer/ </w:t>
            </w:r>
            <w:r>
              <w:rPr>
                <w:rFonts w:ascii="Cambria" w:hAnsi="Cambria"/>
                <w:bCs w:val="0"/>
                <w:sz w:val="22"/>
                <w:szCs w:val="22"/>
              </w:rPr>
              <w:t>Post Auction Associate Buyer</w:t>
            </w:r>
            <w:r>
              <w:rPr>
                <w:rFonts w:ascii="Cambria" w:hAnsi="Cambria"/>
                <w:b w:val="0"/>
              </w:rPr>
              <w:t>” in view only mode with export to PDF option.</w:t>
            </w:r>
            <w:bookmarkEnd w:id="10632"/>
            <w:bookmarkEnd w:id="10633"/>
          </w:p>
          <w:p w14:paraId="1F95DAC4" w14:textId="77777777" w:rsidR="009274EA" w:rsidRDefault="00C53038">
            <w:pPr>
              <w:pStyle w:val="Heading112pt"/>
              <w:tabs>
                <w:tab w:val="left" w:pos="10620"/>
              </w:tabs>
              <w:rPr>
                <w:rFonts w:ascii="Cambria" w:hAnsi="Cambria"/>
              </w:rPr>
            </w:pPr>
            <w:bookmarkStart w:id="10634" w:name="_Toc137820169"/>
            <w:bookmarkStart w:id="10635" w:name="_Toc137832832"/>
            <w:r>
              <w:rPr>
                <w:rFonts w:ascii="Cambria" w:hAnsi="Cambria"/>
                <w:b w:val="0"/>
                <w:bCs w:val="0"/>
                <w:sz w:val="22"/>
                <w:szCs w:val="22"/>
              </w:rPr>
              <w:t xml:space="preserve">System should display below details under </w:t>
            </w:r>
            <w:r>
              <w:rPr>
                <w:rFonts w:ascii="Cambria" w:hAnsi="Cambria"/>
                <w:sz w:val="22"/>
                <w:szCs w:val="22"/>
              </w:rPr>
              <w:t xml:space="preserve">Associate </w:t>
            </w:r>
            <w:r>
              <w:rPr>
                <w:rFonts w:ascii="Cambria" w:hAnsi="Cambria"/>
                <w:bCs w:val="0"/>
                <w:sz w:val="22"/>
                <w:szCs w:val="22"/>
              </w:rPr>
              <w:t>Buyer</w:t>
            </w:r>
            <w:r>
              <w:rPr>
                <w:rFonts w:ascii="Cambria" w:hAnsi="Cambria"/>
                <w:b w:val="0"/>
              </w:rPr>
              <w:t xml:space="preserve"> </w:t>
            </w:r>
            <w:r>
              <w:rPr>
                <w:rFonts w:ascii="Cambria" w:hAnsi="Cambria"/>
                <w:sz w:val="22"/>
                <w:szCs w:val="22"/>
              </w:rPr>
              <w:t xml:space="preserve">/ </w:t>
            </w:r>
            <w:r>
              <w:rPr>
                <w:rFonts w:ascii="Cambria" w:hAnsi="Cambria"/>
                <w:bCs w:val="0"/>
                <w:sz w:val="22"/>
                <w:szCs w:val="22"/>
              </w:rPr>
              <w:t xml:space="preserve">Post Auction Associate Buyer </w:t>
            </w:r>
            <w:r>
              <w:rPr>
                <w:rFonts w:ascii="Cambria" w:hAnsi="Cambria"/>
                <w:b w:val="0"/>
                <w:bCs w:val="0"/>
                <w:sz w:val="22"/>
                <w:szCs w:val="22"/>
              </w:rPr>
              <w:t>list</w:t>
            </w:r>
            <w:r>
              <w:rPr>
                <w:rFonts w:ascii="Cambria" w:hAnsi="Cambria"/>
                <w:bCs w:val="0"/>
                <w:sz w:val="22"/>
                <w:szCs w:val="22"/>
              </w:rPr>
              <w:t>.</w:t>
            </w:r>
            <w:bookmarkEnd w:id="10634"/>
            <w:bookmarkEnd w:id="10635"/>
          </w:p>
          <w:p w14:paraId="52F64D5F" w14:textId="77777777" w:rsidR="009274EA" w:rsidRDefault="00C53038">
            <w:pPr>
              <w:pStyle w:val="Heading112pt"/>
              <w:numPr>
                <w:ilvl w:val="1"/>
                <w:numId w:val="2"/>
              </w:numPr>
              <w:tabs>
                <w:tab w:val="left" w:pos="10620"/>
              </w:tabs>
              <w:rPr>
                <w:rFonts w:ascii="Cambria" w:hAnsi="Cambria"/>
              </w:rPr>
            </w:pPr>
            <w:bookmarkStart w:id="10636" w:name="_Toc137820170"/>
            <w:bookmarkStart w:id="10637" w:name="_Toc137832833"/>
            <w:r>
              <w:rPr>
                <w:rFonts w:ascii="Cambria" w:hAnsi="Cambria"/>
                <w:b w:val="0"/>
              </w:rPr>
              <w:t>Sr.</w:t>
            </w:r>
            <w:bookmarkEnd w:id="10636"/>
            <w:bookmarkEnd w:id="10637"/>
          </w:p>
          <w:p w14:paraId="4E0309E1" w14:textId="77777777" w:rsidR="009274EA" w:rsidRDefault="00C53038">
            <w:pPr>
              <w:pStyle w:val="Heading112pt"/>
              <w:numPr>
                <w:ilvl w:val="1"/>
                <w:numId w:val="2"/>
              </w:numPr>
              <w:tabs>
                <w:tab w:val="left" w:pos="10620"/>
              </w:tabs>
              <w:rPr>
                <w:rFonts w:ascii="Cambria" w:hAnsi="Cambria"/>
                <w:b w:val="0"/>
              </w:rPr>
            </w:pPr>
            <w:bookmarkStart w:id="10638" w:name="_Toc137820171"/>
            <w:bookmarkStart w:id="10639" w:name="_Toc137832834"/>
            <w:r>
              <w:rPr>
                <w:rFonts w:ascii="Cambria" w:hAnsi="Cambria"/>
                <w:b w:val="0"/>
                <w:sz w:val="22"/>
                <w:szCs w:val="22"/>
              </w:rPr>
              <w:t xml:space="preserve">Associate </w:t>
            </w:r>
            <w:r>
              <w:rPr>
                <w:rFonts w:ascii="Cambria" w:hAnsi="Cambria"/>
                <w:bCs w:val="0"/>
                <w:sz w:val="22"/>
                <w:szCs w:val="22"/>
              </w:rPr>
              <w:t>Buyer</w:t>
            </w:r>
            <w:r>
              <w:rPr>
                <w:rFonts w:ascii="Cambria" w:hAnsi="Cambria"/>
                <w:b w:val="0"/>
              </w:rPr>
              <w:t xml:space="preserve"> Name </w:t>
            </w:r>
            <w:r>
              <w:rPr>
                <w:rFonts w:ascii="Cambria" w:hAnsi="Cambria"/>
                <w:b w:val="0"/>
                <w:sz w:val="22"/>
                <w:szCs w:val="22"/>
              </w:rPr>
              <w:t xml:space="preserve">/ </w:t>
            </w:r>
            <w:r>
              <w:rPr>
                <w:rFonts w:ascii="Cambria" w:hAnsi="Cambria"/>
                <w:b w:val="0"/>
                <w:bCs w:val="0"/>
                <w:sz w:val="22"/>
                <w:szCs w:val="22"/>
              </w:rPr>
              <w:t xml:space="preserve">Post Auction Associate </w:t>
            </w:r>
            <w:r>
              <w:rPr>
                <w:rFonts w:ascii="Cambria" w:hAnsi="Cambria"/>
                <w:bCs w:val="0"/>
                <w:sz w:val="22"/>
                <w:szCs w:val="22"/>
              </w:rPr>
              <w:t>Buyer</w:t>
            </w:r>
            <w:r>
              <w:rPr>
                <w:rFonts w:ascii="Cambria" w:hAnsi="Cambria"/>
                <w:b w:val="0"/>
              </w:rPr>
              <w:t xml:space="preserve"> </w:t>
            </w:r>
            <w:r>
              <w:rPr>
                <w:rFonts w:ascii="Cambria" w:hAnsi="Cambria"/>
                <w:b w:val="0"/>
                <w:bCs w:val="0"/>
                <w:sz w:val="22"/>
                <w:szCs w:val="22"/>
              </w:rPr>
              <w:t>Name</w:t>
            </w:r>
            <w:bookmarkEnd w:id="10638"/>
            <w:bookmarkEnd w:id="10639"/>
          </w:p>
          <w:p w14:paraId="659EEACE" w14:textId="77777777" w:rsidR="009274EA" w:rsidRDefault="00C53038">
            <w:pPr>
              <w:pStyle w:val="Heading112pt"/>
              <w:numPr>
                <w:ilvl w:val="1"/>
                <w:numId w:val="2"/>
              </w:numPr>
              <w:tabs>
                <w:tab w:val="left" w:pos="10620"/>
              </w:tabs>
              <w:rPr>
                <w:rFonts w:ascii="Cambria" w:hAnsi="Cambria"/>
                <w:b w:val="0"/>
              </w:rPr>
            </w:pPr>
            <w:bookmarkStart w:id="10640" w:name="_Toc137820172"/>
            <w:bookmarkStart w:id="10641" w:name="_Toc137832835"/>
            <w:r>
              <w:rPr>
                <w:rFonts w:ascii="Cambria" w:hAnsi="Cambria"/>
                <w:b w:val="0"/>
                <w:sz w:val="22"/>
                <w:szCs w:val="22"/>
              </w:rPr>
              <w:t xml:space="preserve">Associate </w:t>
            </w:r>
            <w:r>
              <w:rPr>
                <w:rFonts w:ascii="Cambria" w:hAnsi="Cambria"/>
                <w:bCs w:val="0"/>
                <w:sz w:val="22"/>
                <w:szCs w:val="22"/>
              </w:rPr>
              <w:t>Buyer</w:t>
            </w:r>
            <w:r>
              <w:rPr>
                <w:rFonts w:ascii="Cambria" w:hAnsi="Cambria"/>
                <w:b w:val="0"/>
              </w:rPr>
              <w:t xml:space="preserve"> Code </w:t>
            </w:r>
            <w:r>
              <w:rPr>
                <w:rFonts w:ascii="Cambria" w:hAnsi="Cambria"/>
                <w:b w:val="0"/>
                <w:sz w:val="22"/>
                <w:szCs w:val="22"/>
              </w:rPr>
              <w:t xml:space="preserve">/ </w:t>
            </w:r>
            <w:r>
              <w:rPr>
                <w:rFonts w:ascii="Cambria" w:hAnsi="Cambria"/>
                <w:b w:val="0"/>
                <w:bCs w:val="0"/>
                <w:sz w:val="22"/>
                <w:szCs w:val="22"/>
              </w:rPr>
              <w:t xml:space="preserve">Post Auction Associate </w:t>
            </w:r>
            <w:r>
              <w:rPr>
                <w:rFonts w:ascii="Cambria" w:hAnsi="Cambria"/>
                <w:bCs w:val="0"/>
                <w:sz w:val="22"/>
                <w:szCs w:val="22"/>
              </w:rPr>
              <w:t>Buyer</w:t>
            </w:r>
            <w:r>
              <w:rPr>
                <w:rFonts w:ascii="Cambria" w:hAnsi="Cambria"/>
                <w:b w:val="0"/>
              </w:rPr>
              <w:t xml:space="preserve"> </w:t>
            </w:r>
            <w:r>
              <w:rPr>
                <w:rFonts w:ascii="Cambria" w:hAnsi="Cambria"/>
                <w:b w:val="0"/>
                <w:bCs w:val="0"/>
                <w:sz w:val="22"/>
                <w:szCs w:val="22"/>
              </w:rPr>
              <w:t>code</w:t>
            </w:r>
            <w:bookmarkEnd w:id="10640"/>
            <w:bookmarkEnd w:id="10641"/>
          </w:p>
          <w:p w14:paraId="1CA2DA86" w14:textId="77777777" w:rsidR="009274EA" w:rsidRDefault="00C53038">
            <w:pPr>
              <w:pStyle w:val="Heading112pt"/>
              <w:numPr>
                <w:ilvl w:val="1"/>
                <w:numId w:val="2"/>
              </w:numPr>
              <w:tabs>
                <w:tab w:val="left" w:pos="10620"/>
              </w:tabs>
              <w:rPr>
                <w:rFonts w:ascii="Cambria" w:hAnsi="Cambria"/>
                <w:b w:val="0"/>
              </w:rPr>
            </w:pPr>
            <w:bookmarkStart w:id="10642" w:name="_Toc137820173"/>
            <w:bookmarkStart w:id="10643" w:name="_Toc137832836"/>
            <w:r>
              <w:rPr>
                <w:rFonts w:ascii="Cambria" w:hAnsi="Cambria"/>
                <w:b w:val="0"/>
                <w:bCs w:val="0"/>
                <w:sz w:val="22"/>
                <w:szCs w:val="22"/>
              </w:rPr>
              <w:t xml:space="preserve">Type of </w:t>
            </w:r>
            <w:r>
              <w:rPr>
                <w:rFonts w:ascii="Cambria" w:hAnsi="Cambria"/>
                <w:bCs w:val="0"/>
                <w:sz w:val="22"/>
                <w:szCs w:val="22"/>
              </w:rPr>
              <w:t>Buyer</w:t>
            </w:r>
            <w:r>
              <w:rPr>
                <w:rFonts w:ascii="Cambria" w:hAnsi="Cambria"/>
                <w:b w:val="0"/>
                <w:bCs w:val="0"/>
                <w:sz w:val="22"/>
                <w:szCs w:val="22"/>
              </w:rPr>
              <w:t>.</w:t>
            </w:r>
            <w:bookmarkEnd w:id="10642"/>
            <w:bookmarkEnd w:id="10643"/>
          </w:p>
          <w:p w14:paraId="2EA5F98F" w14:textId="77777777" w:rsidR="009274EA" w:rsidRDefault="00C53038">
            <w:pPr>
              <w:pStyle w:val="Heading112pt"/>
              <w:numPr>
                <w:ilvl w:val="2"/>
                <w:numId w:val="2"/>
              </w:numPr>
              <w:tabs>
                <w:tab w:val="left" w:pos="10620"/>
              </w:tabs>
              <w:rPr>
                <w:rFonts w:ascii="Cambria" w:hAnsi="Cambria"/>
                <w:b w:val="0"/>
              </w:rPr>
            </w:pPr>
            <w:bookmarkStart w:id="10644" w:name="_Toc137820174"/>
            <w:bookmarkStart w:id="10645" w:name="_Toc137832837"/>
            <w:r>
              <w:rPr>
                <w:rFonts w:ascii="Cambria" w:hAnsi="Cambria"/>
                <w:b w:val="0"/>
                <w:sz w:val="22"/>
                <w:szCs w:val="22"/>
              </w:rPr>
              <w:t xml:space="preserve">Associate </w:t>
            </w:r>
            <w:r>
              <w:rPr>
                <w:rFonts w:ascii="Cambria" w:hAnsi="Cambria"/>
                <w:bCs w:val="0"/>
                <w:sz w:val="22"/>
                <w:szCs w:val="22"/>
              </w:rPr>
              <w:t>Buyer</w:t>
            </w:r>
            <w:bookmarkEnd w:id="10644"/>
            <w:bookmarkEnd w:id="10645"/>
          </w:p>
          <w:p w14:paraId="3063A33D" w14:textId="77777777" w:rsidR="009274EA" w:rsidRDefault="00C53038">
            <w:pPr>
              <w:pStyle w:val="Heading112pt"/>
              <w:numPr>
                <w:ilvl w:val="2"/>
                <w:numId w:val="2"/>
              </w:numPr>
              <w:tabs>
                <w:tab w:val="left" w:pos="10620"/>
              </w:tabs>
              <w:rPr>
                <w:rFonts w:ascii="Cambria" w:hAnsi="Cambria"/>
                <w:b w:val="0"/>
              </w:rPr>
            </w:pPr>
            <w:bookmarkStart w:id="10646" w:name="_Toc137820175"/>
            <w:bookmarkStart w:id="10647" w:name="_Toc137832838"/>
            <w:r>
              <w:rPr>
                <w:rFonts w:ascii="Cambria" w:hAnsi="Cambria"/>
                <w:b w:val="0"/>
                <w:bCs w:val="0"/>
                <w:sz w:val="22"/>
                <w:szCs w:val="22"/>
              </w:rPr>
              <w:t xml:space="preserve">Post Auction Associate </w:t>
            </w:r>
            <w:r>
              <w:rPr>
                <w:rFonts w:ascii="Cambria" w:hAnsi="Cambria"/>
                <w:bCs w:val="0"/>
                <w:sz w:val="22"/>
                <w:szCs w:val="22"/>
              </w:rPr>
              <w:t>Buyer</w:t>
            </w:r>
            <w:bookmarkEnd w:id="10646"/>
            <w:bookmarkEnd w:id="10647"/>
          </w:p>
          <w:p w14:paraId="797A2F27" w14:textId="77777777" w:rsidR="009274EA" w:rsidRDefault="00C53038">
            <w:pPr>
              <w:pStyle w:val="Heading112pt"/>
              <w:numPr>
                <w:ilvl w:val="1"/>
                <w:numId w:val="2"/>
              </w:numPr>
              <w:tabs>
                <w:tab w:val="left" w:pos="10620"/>
              </w:tabs>
              <w:rPr>
                <w:rFonts w:ascii="Cambria" w:hAnsi="Cambria"/>
                <w:b w:val="0"/>
              </w:rPr>
            </w:pPr>
            <w:bookmarkStart w:id="10648" w:name="_Toc137820176"/>
            <w:bookmarkStart w:id="10649" w:name="_Toc137832839"/>
            <w:r>
              <w:rPr>
                <w:rFonts w:ascii="Cambria" w:hAnsi="Cambria"/>
                <w:b w:val="0"/>
                <w:bCs w:val="0"/>
                <w:sz w:val="22"/>
                <w:szCs w:val="22"/>
              </w:rPr>
              <w:t>Profile Status with radio button.</w:t>
            </w:r>
            <w:bookmarkEnd w:id="10648"/>
            <w:bookmarkEnd w:id="10649"/>
          </w:p>
          <w:p w14:paraId="5F6FDCC2" w14:textId="77777777" w:rsidR="009274EA" w:rsidRDefault="00C53038">
            <w:pPr>
              <w:pStyle w:val="Heading112pt"/>
              <w:numPr>
                <w:ilvl w:val="2"/>
                <w:numId w:val="2"/>
              </w:numPr>
              <w:tabs>
                <w:tab w:val="left" w:pos="10620"/>
              </w:tabs>
              <w:rPr>
                <w:rFonts w:ascii="Cambria" w:hAnsi="Cambria"/>
                <w:b w:val="0"/>
              </w:rPr>
            </w:pPr>
            <w:bookmarkStart w:id="10650" w:name="_Toc137820177"/>
            <w:bookmarkStart w:id="10651" w:name="_Toc137832840"/>
            <w:r>
              <w:rPr>
                <w:rFonts w:ascii="Cambria" w:hAnsi="Cambria"/>
                <w:b w:val="0"/>
                <w:bCs w:val="0"/>
                <w:sz w:val="22"/>
                <w:szCs w:val="22"/>
              </w:rPr>
              <w:t>Active</w:t>
            </w:r>
            <w:bookmarkEnd w:id="10650"/>
            <w:bookmarkEnd w:id="10651"/>
          </w:p>
          <w:p w14:paraId="6174E666" w14:textId="77777777" w:rsidR="009274EA" w:rsidRDefault="00C53038">
            <w:pPr>
              <w:pStyle w:val="Heading112pt"/>
              <w:numPr>
                <w:ilvl w:val="2"/>
                <w:numId w:val="2"/>
              </w:numPr>
              <w:tabs>
                <w:tab w:val="left" w:pos="10620"/>
              </w:tabs>
              <w:rPr>
                <w:rFonts w:ascii="Cambria" w:hAnsi="Cambria"/>
                <w:b w:val="0"/>
              </w:rPr>
            </w:pPr>
            <w:bookmarkStart w:id="10652" w:name="_Toc137820178"/>
            <w:bookmarkStart w:id="10653" w:name="_Toc137832841"/>
            <w:r>
              <w:rPr>
                <w:rFonts w:ascii="Cambria" w:hAnsi="Cambria"/>
                <w:b w:val="0"/>
                <w:bCs w:val="0"/>
                <w:sz w:val="22"/>
                <w:szCs w:val="22"/>
              </w:rPr>
              <w:t>Inactive</w:t>
            </w:r>
            <w:bookmarkEnd w:id="10652"/>
            <w:bookmarkEnd w:id="10653"/>
          </w:p>
          <w:p w14:paraId="5CB7D4C8" w14:textId="77777777" w:rsidR="009274EA" w:rsidRDefault="00C53038">
            <w:pPr>
              <w:pStyle w:val="Heading112pt"/>
              <w:numPr>
                <w:ilvl w:val="2"/>
                <w:numId w:val="2"/>
              </w:numPr>
              <w:tabs>
                <w:tab w:val="left" w:pos="10620"/>
              </w:tabs>
              <w:rPr>
                <w:rFonts w:ascii="Cambria" w:hAnsi="Cambria"/>
                <w:b w:val="0"/>
              </w:rPr>
            </w:pPr>
            <w:bookmarkStart w:id="10654" w:name="_Toc137820179"/>
            <w:bookmarkStart w:id="10655" w:name="_Toc137832842"/>
            <w:r>
              <w:rPr>
                <w:rFonts w:ascii="Cambria" w:hAnsi="Cambria"/>
                <w:b w:val="0"/>
                <w:bCs w:val="0"/>
                <w:sz w:val="22"/>
                <w:szCs w:val="22"/>
              </w:rPr>
              <w:t>Suspend</w:t>
            </w:r>
            <w:bookmarkEnd w:id="10654"/>
            <w:bookmarkEnd w:id="10655"/>
          </w:p>
          <w:p w14:paraId="136AF4EB" w14:textId="77777777" w:rsidR="009274EA" w:rsidRDefault="00C53038">
            <w:pPr>
              <w:pStyle w:val="Heading112pt"/>
              <w:numPr>
                <w:ilvl w:val="1"/>
                <w:numId w:val="2"/>
              </w:numPr>
              <w:tabs>
                <w:tab w:val="left" w:pos="10620"/>
              </w:tabs>
              <w:rPr>
                <w:rFonts w:ascii="Cambria" w:hAnsi="Cambria"/>
                <w:b w:val="0"/>
              </w:rPr>
            </w:pPr>
            <w:bookmarkStart w:id="10656" w:name="_Toc137820180"/>
            <w:bookmarkStart w:id="10657" w:name="_Toc137832843"/>
            <w:r>
              <w:rPr>
                <w:rFonts w:ascii="Cambria" w:hAnsi="Cambria"/>
                <w:b w:val="0"/>
              </w:rPr>
              <w:t>Edit</w:t>
            </w:r>
            <w:bookmarkEnd w:id="10656"/>
            <w:bookmarkEnd w:id="10657"/>
          </w:p>
          <w:p w14:paraId="0942A34E" w14:textId="77777777" w:rsidR="009274EA" w:rsidRDefault="00C53038">
            <w:pPr>
              <w:pStyle w:val="Heading112pt"/>
              <w:numPr>
                <w:ilvl w:val="1"/>
                <w:numId w:val="2"/>
              </w:numPr>
              <w:tabs>
                <w:tab w:val="left" w:pos="10620"/>
              </w:tabs>
              <w:rPr>
                <w:rFonts w:ascii="Cambria" w:hAnsi="Cambria"/>
                <w:b w:val="0"/>
              </w:rPr>
            </w:pPr>
            <w:bookmarkStart w:id="10658" w:name="_Toc137820181"/>
            <w:bookmarkStart w:id="10659" w:name="_Toc137832844"/>
            <w:r>
              <w:rPr>
                <w:rFonts w:ascii="Cambria" w:hAnsi="Cambria"/>
                <w:b w:val="0"/>
              </w:rPr>
              <w:t>View</w:t>
            </w:r>
            <w:bookmarkEnd w:id="10658"/>
            <w:bookmarkEnd w:id="10659"/>
          </w:p>
          <w:p w14:paraId="5C7FA932" w14:textId="77777777" w:rsidR="009274EA" w:rsidRDefault="00C53038">
            <w:pPr>
              <w:pStyle w:val="Heading112pt"/>
              <w:numPr>
                <w:ilvl w:val="1"/>
                <w:numId w:val="2"/>
              </w:numPr>
              <w:tabs>
                <w:tab w:val="left" w:pos="10620"/>
              </w:tabs>
              <w:rPr>
                <w:rFonts w:ascii="Cambria" w:hAnsi="Cambria"/>
                <w:b w:val="0"/>
              </w:rPr>
            </w:pPr>
            <w:bookmarkStart w:id="10660" w:name="_Toc137820182"/>
            <w:bookmarkStart w:id="10661" w:name="_Toc137832845"/>
            <w:r>
              <w:rPr>
                <w:rFonts w:ascii="Cambria" w:hAnsi="Cambria"/>
                <w:b w:val="0"/>
              </w:rPr>
              <w:t>Update button</w:t>
            </w:r>
            <w:bookmarkEnd w:id="10660"/>
            <w:bookmarkEnd w:id="10661"/>
          </w:p>
          <w:p w14:paraId="288AD668" w14:textId="77777777" w:rsidR="009274EA" w:rsidRDefault="00C53038">
            <w:pPr>
              <w:pStyle w:val="Heading112pt"/>
              <w:numPr>
                <w:ilvl w:val="1"/>
                <w:numId w:val="2"/>
              </w:numPr>
              <w:tabs>
                <w:tab w:val="left" w:pos="10620"/>
              </w:tabs>
              <w:rPr>
                <w:rFonts w:ascii="Cambria" w:hAnsi="Cambria"/>
                <w:b w:val="0"/>
              </w:rPr>
            </w:pPr>
            <w:bookmarkStart w:id="10662" w:name="_Toc137820183"/>
            <w:bookmarkStart w:id="10663" w:name="_Toc137832846"/>
            <w:r>
              <w:rPr>
                <w:rFonts w:ascii="Cambria" w:hAnsi="Cambria"/>
                <w:b w:val="0"/>
              </w:rPr>
              <w:t xml:space="preserve">Add </w:t>
            </w:r>
            <w:r>
              <w:rPr>
                <w:rFonts w:ascii="Cambria" w:hAnsi="Cambria"/>
                <w:b w:val="0"/>
                <w:sz w:val="22"/>
                <w:szCs w:val="22"/>
              </w:rPr>
              <w:t xml:space="preserve">Associate </w:t>
            </w:r>
            <w:r>
              <w:rPr>
                <w:rFonts w:ascii="Cambria" w:hAnsi="Cambria"/>
                <w:b w:val="0"/>
                <w:bCs w:val="0"/>
                <w:sz w:val="22"/>
                <w:szCs w:val="22"/>
              </w:rPr>
              <w:t>Buyer</w:t>
            </w:r>
            <w:bookmarkEnd w:id="10662"/>
            <w:bookmarkEnd w:id="10663"/>
          </w:p>
          <w:p w14:paraId="71501531" w14:textId="77777777" w:rsidR="009274EA" w:rsidRDefault="00C53038">
            <w:pPr>
              <w:pStyle w:val="Heading112pt"/>
              <w:numPr>
                <w:ilvl w:val="1"/>
                <w:numId w:val="2"/>
              </w:numPr>
              <w:tabs>
                <w:tab w:val="left" w:pos="10620"/>
              </w:tabs>
              <w:rPr>
                <w:rFonts w:ascii="Cambria" w:hAnsi="Cambria"/>
                <w:b w:val="0"/>
              </w:rPr>
            </w:pPr>
            <w:bookmarkStart w:id="10664" w:name="_Toc137820184"/>
            <w:bookmarkStart w:id="10665" w:name="_Toc137832847"/>
            <w:r>
              <w:rPr>
                <w:rFonts w:ascii="Cambria" w:hAnsi="Cambria"/>
                <w:b w:val="0"/>
                <w:sz w:val="22"/>
                <w:szCs w:val="22"/>
              </w:rPr>
              <w:t>Add</w:t>
            </w:r>
            <w:r>
              <w:rPr>
                <w:rFonts w:ascii="Cambria" w:hAnsi="Cambria"/>
                <w:b w:val="0"/>
                <w:bCs w:val="0"/>
                <w:sz w:val="22"/>
                <w:szCs w:val="22"/>
              </w:rPr>
              <w:t xml:space="preserve"> Post Auction Associate Buyer</w:t>
            </w:r>
            <w:bookmarkEnd w:id="10664"/>
            <w:bookmarkEnd w:id="10665"/>
          </w:p>
          <w:p w14:paraId="2849E898"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66CE95C" w14:textId="77777777" w:rsidR="009274EA" w:rsidRDefault="00C53038">
            <w:pPr>
              <w:pStyle w:val="Heading112pt"/>
              <w:rPr>
                <w:rFonts w:ascii="Cambria" w:hAnsi="Cambria"/>
                <w:b w:val="0"/>
              </w:rPr>
            </w:pPr>
            <w:r>
              <w:rPr>
                <w:rFonts w:ascii="Cambria" w:hAnsi="Cambria"/>
                <w:b w:val="0"/>
              </w:rPr>
              <w:t>System should capture the entry of “Auction Center” update in audit trail report as “Auction Center” :&lt; Auction Center&gt; &lt;Buyer Code&gt; Updated for   &lt;Buyer Name&gt;.</w:t>
            </w:r>
          </w:p>
          <w:p w14:paraId="0B41359B" w14:textId="77777777" w:rsidR="009274EA" w:rsidRDefault="00C53038">
            <w:pPr>
              <w:pStyle w:val="Heading112pt"/>
              <w:rPr>
                <w:rFonts w:ascii="Cambria" w:hAnsi="Cambria"/>
                <w:b w:val="0"/>
              </w:rPr>
            </w:pPr>
            <w:r>
              <w:rPr>
                <w:rFonts w:ascii="Cambria" w:hAnsi="Cambria"/>
                <w:b w:val="0"/>
              </w:rPr>
              <w:t>System should capture the entry of “Contact Person” update in audit trail report as “Contact Person” :&lt; Contact Person&gt; &lt;Buyer  Code&gt; Updated in &lt; Auction Center Name &gt;.</w:t>
            </w:r>
          </w:p>
          <w:p w14:paraId="5FB24436"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&lt;Buyer Code&gt; Updated in &lt; Auction Center Name &gt;.</w:t>
            </w:r>
          </w:p>
          <w:p w14:paraId="54EFC1B4" w14:textId="77777777" w:rsidR="009274EA" w:rsidRDefault="00C53038">
            <w:pPr>
              <w:pStyle w:val="Heading112pt"/>
              <w:rPr>
                <w:rFonts w:ascii="Cambria" w:hAnsi="Cambria"/>
                <w:b w:val="0"/>
              </w:rPr>
            </w:pPr>
            <w:r>
              <w:rPr>
                <w:rFonts w:ascii="Cambria" w:hAnsi="Cambria"/>
                <w:b w:val="0"/>
              </w:rPr>
              <w:t>System should capture the entry of “E Mail” update in audit trail report as “E Mail” :&lt; E Mail&gt; &lt;Buyer Code&gt; Updated in &lt; Auction Center Name &gt;.</w:t>
            </w:r>
          </w:p>
          <w:p w14:paraId="0CE6FA6C" w14:textId="77777777" w:rsidR="009274EA" w:rsidRDefault="00C53038">
            <w:pPr>
              <w:pStyle w:val="Heading112pt"/>
              <w:rPr>
                <w:rFonts w:ascii="Cambria" w:hAnsi="Cambria"/>
                <w:b w:val="0"/>
              </w:rPr>
            </w:pPr>
            <w:r>
              <w:rPr>
                <w:rFonts w:ascii="Cambria" w:hAnsi="Cambria"/>
                <w:b w:val="0"/>
              </w:rPr>
              <w:lastRenderedPageBreak/>
              <w:t>System should capture the entry of “Buyer Code” update in audit trail report as “Buyer Code” :&lt; Buyer Code &gt; &lt;Buyer Name &gt; Updated in &lt; Auction Center Name&gt;.</w:t>
            </w:r>
          </w:p>
          <w:p w14:paraId="1421C785" w14:textId="77777777" w:rsidR="009274EA" w:rsidRDefault="009274EA">
            <w:pPr>
              <w:pStyle w:val="Heading112pt"/>
              <w:numPr>
                <w:ilvl w:val="0"/>
                <w:numId w:val="0"/>
              </w:numPr>
              <w:ind w:left="360" w:hanging="360"/>
              <w:rPr>
                <w:rFonts w:ascii="Cambria" w:hAnsi="Cambria"/>
              </w:rPr>
            </w:pPr>
          </w:p>
          <w:p w14:paraId="6EEFFB53" w14:textId="77777777" w:rsidR="009274EA" w:rsidRDefault="00C53038">
            <w:pPr>
              <w:pStyle w:val="Heading112pt"/>
              <w:numPr>
                <w:ilvl w:val="0"/>
                <w:numId w:val="0"/>
              </w:numPr>
              <w:tabs>
                <w:tab w:val="left" w:pos="10620"/>
              </w:tabs>
              <w:ind w:left="360" w:hanging="360"/>
              <w:rPr>
                <w:rFonts w:ascii="Cambria" w:hAnsi="Cambria"/>
                <w:b w:val="0"/>
              </w:rPr>
            </w:pPr>
            <w:bookmarkStart w:id="10666" w:name="_Toc137820185"/>
            <w:bookmarkStart w:id="10667" w:name="_Toc137832848"/>
            <w:r>
              <w:rPr>
                <w:rFonts w:ascii="Cambria" w:hAnsi="Cambria"/>
                <w:u w:val="single"/>
              </w:rPr>
              <w:t>Uploaded Document section</w:t>
            </w:r>
            <w:r>
              <w:rPr>
                <w:rFonts w:ascii="Cambria" w:hAnsi="Cambria"/>
                <w:b w:val="0"/>
              </w:rPr>
              <w:t xml:space="preserve"> :</w:t>
            </w:r>
            <w:bookmarkEnd w:id="10666"/>
            <w:bookmarkEnd w:id="10667"/>
          </w:p>
          <w:p w14:paraId="0789A055" w14:textId="77777777" w:rsidR="009274EA" w:rsidRDefault="00C53038">
            <w:pPr>
              <w:pStyle w:val="Heading112pt"/>
              <w:tabs>
                <w:tab w:val="left" w:pos="10620"/>
              </w:tabs>
              <w:rPr>
                <w:rFonts w:ascii="Cambria" w:hAnsi="Cambria"/>
              </w:rPr>
            </w:pPr>
            <w:bookmarkStart w:id="10668" w:name="_Toc137820186"/>
            <w:bookmarkStart w:id="10669" w:name="_Toc137832849"/>
            <w:r>
              <w:rPr>
                <w:rFonts w:ascii="Cambria" w:hAnsi="Cambria"/>
                <w:b w:val="0"/>
              </w:rPr>
              <w:t>System should display the list of PDF documents uploaded while doing any activity in master.</w:t>
            </w:r>
            <w:bookmarkEnd w:id="10668"/>
            <w:bookmarkEnd w:id="10669"/>
          </w:p>
          <w:p w14:paraId="45D8960D" w14:textId="77777777" w:rsidR="009274EA" w:rsidRDefault="00C53038">
            <w:pPr>
              <w:pStyle w:val="Heading112pt"/>
              <w:tabs>
                <w:tab w:val="left" w:pos="10620"/>
              </w:tabs>
              <w:rPr>
                <w:rFonts w:ascii="Cambria" w:hAnsi="Cambria"/>
              </w:rPr>
            </w:pPr>
            <w:bookmarkStart w:id="10670" w:name="_Toc137820187"/>
            <w:bookmarkStart w:id="10671" w:name="_Toc137832850"/>
            <w:r>
              <w:rPr>
                <w:rFonts w:ascii="Cambria" w:hAnsi="Cambria"/>
                <w:b w:val="0"/>
              </w:rPr>
              <w:t>System should below detail in uploaded document section.</w:t>
            </w:r>
            <w:bookmarkEnd w:id="10670"/>
            <w:bookmarkEnd w:id="10671"/>
          </w:p>
          <w:p w14:paraId="21013AE7" w14:textId="77777777" w:rsidR="009274EA" w:rsidRDefault="00C53038">
            <w:pPr>
              <w:pStyle w:val="Heading112pt"/>
              <w:numPr>
                <w:ilvl w:val="1"/>
                <w:numId w:val="2"/>
              </w:numPr>
              <w:tabs>
                <w:tab w:val="left" w:pos="10620"/>
              </w:tabs>
              <w:rPr>
                <w:rFonts w:ascii="Cambria" w:hAnsi="Cambria"/>
              </w:rPr>
            </w:pPr>
            <w:bookmarkStart w:id="10672" w:name="_Toc137820188"/>
            <w:bookmarkStart w:id="10673" w:name="_Toc137832851"/>
            <w:r>
              <w:rPr>
                <w:rFonts w:ascii="Cambria" w:hAnsi="Cambria"/>
                <w:b w:val="0"/>
              </w:rPr>
              <w:t>Sr.</w:t>
            </w:r>
            <w:bookmarkEnd w:id="10672"/>
            <w:bookmarkEnd w:id="10673"/>
          </w:p>
          <w:p w14:paraId="473D8303" w14:textId="77777777" w:rsidR="009274EA" w:rsidRDefault="00C53038">
            <w:pPr>
              <w:pStyle w:val="Heading112pt"/>
              <w:numPr>
                <w:ilvl w:val="1"/>
                <w:numId w:val="2"/>
              </w:numPr>
              <w:tabs>
                <w:tab w:val="left" w:pos="10620"/>
              </w:tabs>
              <w:rPr>
                <w:rFonts w:ascii="Cambria" w:hAnsi="Cambria"/>
              </w:rPr>
            </w:pPr>
            <w:r>
              <w:rPr>
                <w:rFonts w:ascii="Cambria" w:hAnsi="Cambria"/>
                <w:b w:val="0"/>
              </w:rPr>
              <w:t>Associate Buyer Name/Post Associate Buyer Name</w:t>
            </w:r>
          </w:p>
          <w:p w14:paraId="1DD7F4CA" w14:textId="77777777" w:rsidR="009274EA" w:rsidRDefault="00C53038">
            <w:pPr>
              <w:pStyle w:val="Heading112pt"/>
              <w:numPr>
                <w:ilvl w:val="1"/>
                <w:numId w:val="2"/>
              </w:numPr>
              <w:tabs>
                <w:tab w:val="left" w:pos="10620"/>
              </w:tabs>
              <w:rPr>
                <w:rFonts w:ascii="Cambria" w:hAnsi="Cambria"/>
              </w:rPr>
            </w:pPr>
            <w:bookmarkStart w:id="10674" w:name="_Toc137820189"/>
            <w:bookmarkStart w:id="10675" w:name="_Toc137832852"/>
            <w:r>
              <w:rPr>
                <w:rFonts w:ascii="Cambria" w:hAnsi="Cambria"/>
                <w:b w:val="0"/>
              </w:rPr>
              <w:t>Document Brief/Remarks</w:t>
            </w:r>
            <w:bookmarkEnd w:id="10674"/>
            <w:bookmarkEnd w:id="10675"/>
          </w:p>
          <w:p w14:paraId="00D6B60A" w14:textId="77777777" w:rsidR="009274EA" w:rsidRDefault="00C53038">
            <w:pPr>
              <w:pStyle w:val="Heading112pt"/>
              <w:numPr>
                <w:ilvl w:val="1"/>
                <w:numId w:val="2"/>
              </w:numPr>
              <w:tabs>
                <w:tab w:val="left" w:pos="10620"/>
              </w:tabs>
              <w:rPr>
                <w:rFonts w:ascii="Cambria" w:hAnsi="Cambria"/>
              </w:rPr>
            </w:pPr>
            <w:bookmarkStart w:id="10676" w:name="_Toc137820190"/>
            <w:bookmarkStart w:id="10677" w:name="_Toc137832853"/>
            <w:r>
              <w:rPr>
                <w:rFonts w:ascii="Cambria" w:hAnsi="Cambria"/>
                <w:b w:val="0"/>
              </w:rPr>
              <w:t>Document upload date and time</w:t>
            </w:r>
            <w:bookmarkEnd w:id="10676"/>
            <w:bookmarkEnd w:id="10677"/>
          </w:p>
          <w:p w14:paraId="48124A24" w14:textId="77777777" w:rsidR="009274EA" w:rsidRDefault="00C53038">
            <w:pPr>
              <w:pStyle w:val="Heading112pt"/>
              <w:numPr>
                <w:ilvl w:val="1"/>
                <w:numId w:val="2"/>
              </w:numPr>
              <w:tabs>
                <w:tab w:val="left" w:pos="10620"/>
              </w:tabs>
              <w:rPr>
                <w:rFonts w:ascii="Cambria" w:hAnsi="Cambria"/>
              </w:rPr>
            </w:pPr>
            <w:bookmarkStart w:id="10678" w:name="_Toc137820191"/>
            <w:bookmarkStart w:id="10679" w:name="_Toc137832854"/>
            <w:r>
              <w:rPr>
                <w:rFonts w:ascii="Cambria" w:hAnsi="Cambria"/>
                <w:b w:val="0"/>
              </w:rPr>
              <w:t>Action</w:t>
            </w:r>
            <w:bookmarkEnd w:id="10678"/>
            <w:bookmarkEnd w:id="10679"/>
            <w:r>
              <w:rPr>
                <w:rFonts w:ascii="Cambria" w:hAnsi="Cambria"/>
                <w:b w:val="0"/>
              </w:rPr>
              <w:t xml:space="preserve"> </w:t>
            </w:r>
          </w:p>
          <w:p w14:paraId="00B31CE0" w14:textId="77777777" w:rsidR="009274EA" w:rsidRDefault="00C53038">
            <w:pPr>
              <w:pStyle w:val="Heading112pt"/>
              <w:numPr>
                <w:ilvl w:val="2"/>
                <w:numId w:val="2"/>
              </w:numPr>
              <w:tabs>
                <w:tab w:val="left" w:pos="10620"/>
              </w:tabs>
              <w:rPr>
                <w:rFonts w:ascii="Cambria" w:hAnsi="Cambria"/>
              </w:rPr>
            </w:pPr>
            <w:bookmarkStart w:id="10680" w:name="_Toc137820192"/>
            <w:bookmarkStart w:id="10681" w:name="_Toc137832855"/>
            <w:r>
              <w:rPr>
                <w:rFonts w:ascii="Cambria" w:hAnsi="Cambria"/>
                <w:b w:val="0"/>
              </w:rPr>
              <w:t>Download document link.</w:t>
            </w:r>
            <w:bookmarkEnd w:id="10680"/>
            <w:bookmarkEnd w:id="10681"/>
          </w:p>
          <w:p w14:paraId="72677B7D" w14:textId="77777777" w:rsidR="009274EA" w:rsidRDefault="00C53038">
            <w:pPr>
              <w:pStyle w:val="Heading112pt"/>
              <w:numPr>
                <w:ilvl w:val="2"/>
                <w:numId w:val="2"/>
              </w:numPr>
              <w:tabs>
                <w:tab w:val="left" w:pos="10620"/>
              </w:tabs>
              <w:rPr>
                <w:rFonts w:ascii="Cambria" w:hAnsi="Cambria"/>
              </w:rPr>
            </w:pPr>
            <w:bookmarkStart w:id="10682" w:name="_Toc137820193"/>
            <w:bookmarkStart w:id="10683" w:name="_Toc137832856"/>
            <w:r>
              <w:rPr>
                <w:rFonts w:ascii="Cambria" w:hAnsi="Cambria"/>
                <w:b w:val="0"/>
              </w:rPr>
              <w:t>Preview document link.</w:t>
            </w:r>
            <w:bookmarkEnd w:id="10682"/>
            <w:bookmarkEnd w:id="10683"/>
          </w:p>
          <w:p w14:paraId="06F95A82" w14:textId="77777777" w:rsidR="009274EA" w:rsidRDefault="00C53038">
            <w:pPr>
              <w:pStyle w:val="Heading112pt"/>
              <w:tabs>
                <w:tab w:val="left" w:pos="10620"/>
              </w:tabs>
              <w:rPr>
                <w:rFonts w:ascii="Cambria" w:hAnsi="Cambria"/>
              </w:rPr>
            </w:pPr>
            <w:bookmarkStart w:id="10684" w:name="_Toc137820194"/>
            <w:bookmarkStart w:id="10685" w:name="_Toc137832857"/>
            <w:r>
              <w:rPr>
                <w:rFonts w:ascii="Cambria" w:hAnsi="Cambria"/>
                <w:b w:val="0"/>
              </w:rPr>
              <w:t>System should download the document on click “Download document” link.</w:t>
            </w:r>
            <w:bookmarkEnd w:id="10684"/>
            <w:bookmarkEnd w:id="10685"/>
          </w:p>
          <w:p w14:paraId="2711E20E" w14:textId="77777777" w:rsidR="009274EA" w:rsidRDefault="00C53038">
            <w:pPr>
              <w:pStyle w:val="Heading112pt"/>
              <w:tabs>
                <w:tab w:val="left" w:pos="10620"/>
              </w:tabs>
              <w:rPr>
                <w:rFonts w:ascii="Cambria" w:hAnsi="Cambria"/>
                <w:b w:val="0"/>
              </w:rPr>
            </w:pPr>
            <w:bookmarkStart w:id="10686" w:name="_Toc137820195"/>
            <w:bookmarkStart w:id="10687" w:name="_Toc137832858"/>
            <w:r>
              <w:rPr>
                <w:rFonts w:ascii="Cambria" w:hAnsi="Cambria"/>
                <w:b w:val="0"/>
              </w:rPr>
              <w:t>System should display the document without download on screen with PDF viewer on click “Preview Document” link.</w:t>
            </w:r>
            <w:bookmarkEnd w:id="10686"/>
            <w:bookmarkEnd w:id="10687"/>
          </w:p>
          <w:p w14:paraId="7419E8BB" w14:textId="77777777" w:rsidR="009274EA" w:rsidRDefault="00C53038">
            <w:pPr>
              <w:pStyle w:val="Heading112pt"/>
              <w:numPr>
                <w:ilvl w:val="0"/>
                <w:numId w:val="0"/>
              </w:numPr>
              <w:tabs>
                <w:tab w:val="left" w:pos="10620"/>
              </w:tabs>
              <w:ind w:left="360" w:hanging="360"/>
              <w:rPr>
                <w:rFonts w:ascii="Cambria" w:hAnsi="Cambria"/>
                <w:b w:val="0"/>
              </w:rPr>
            </w:pPr>
            <w:bookmarkStart w:id="10688" w:name="_Toc137820196"/>
            <w:bookmarkStart w:id="10689" w:name="_Toc137832859"/>
            <w:r>
              <w:rPr>
                <w:rFonts w:ascii="Cambria" w:hAnsi="Cambria"/>
                <w:u w:val="single"/>
              </w:rPr>
              <w:t>View  History for &lt;Master Name&gt; Update</w:t>
            </w:r>
            <w:r>
              <w:rPr>
                <w:rFonts w:ascii="Cambria" w:hAnsi="Cambria"/>
                <w:b w:val="0"/>
              </w:rPr>
              <w:t>:</w:t>
            </w:r>
            <w:bookmarkEnd w:id="10688"/>
            <w:bookmarkEnd w:id="10689"/>
          </w:p>
          <w:p w14:paraId="2102503C" w14:textId="77777777" w:rsidR="009274EA" w:rsidRDefault="00C53038">
            <w:pPr>
              <w:pStyle w:val="Heading112pt"/>
              <w:tabs>
                <w:tab w:val="left" w:pos="10620"/>
              </w:tabs>
              <w:rPr>
                <w:rFonts w:ascii="Cambria" w:hAnsi="Cambria"/>
                <w:b w:val="0"/>
              </w:rPr>
            </w:pPr>
            <w:bookmarkStart w:id="10690" w:name="_Toc137820197"/>
            <w:bookmarkStart w:id="10691" w:name="_Toc137832860"/>
            <w:r>
              <w:rPr>
                <w:rFonts w:ascii="Cambria" w:hAnsi="Cambria"/>
                <w:b w:val="0"/>
              </w:rPr>
              <w:t>System should maintain and display history of every update for respective master value.</w:t>
            </w:r>
            <w:bookmarkEnd w:id="10690"/>
            <w:bookmarkEnd w:id="10691"/>
          </w:p>
          <w:p w14:paraId="70CCE2D6" w14:textId="77777777" w:rsidR="009274EA" w:rsidRDefault="00C53038">
            <w:pPr>
              <w:pStyle w:val="Heading112pt"/>
              <w:tabs>
                <w:tab w:val="left" w:pos="10620"/>
              </w:tabs>
              <w:rPr>
                <w:rFonts w:ascii="Cambria" w:hAnsi="Cambria"/>
                <w:b w:val="0"/>
              </w:rPr>
            </w:pPr>
            <w:bookmarkStart w:id="10692" w:name="_Toc137820198"/>
            <w:bookmarkStart w:id="10693" w:name="_Toc137832861"/>
            <w:r>
              <w:rPr>
                <w:rFonts w:ascii="Cambria" w:hAnsi="Cambria"/>
                <w:b w:val="0"/>
              </w:rPr>
              <w:t>System should display below detail View History Section.</w:t>
            </w:r>
            <w:bookmarkEnd w:id="10692"/>
            <w:bookmarkEnd w:id="10693"/>
          </w:p>
          <w:p w14:paraId="7F273229" w14:textId="77777777" w:rsidR="009274EA" w:rsidRDefault="00C53038">
            <w:pPr>
              <w:pStyle w:val="Heading112pt"/>
              <w:numPr>
                <w:ilvl w:val="1"/>
                <w:numId w:val="2"/>
              </w:numPr>
              <w:tabs>
                <w:tab w:val="left" w:pos="10620"/>
              </w:tabs>
              <w:rPr>
                <w:rFonts w:ascii="Cambria" w:hAnsi="Cambria"/>
                <w:b w:val="0"/>
              </w:rPr>
            </w:pPr>
            <w:bookmarkStart w:id="10694" w:name="_Toc137820199"/>
            <w:bookmarkStart w:id="10695" w:name="_Toc137832862"/>
            <w:r>
              <w:rPr>
                <w:rFonts w:ascii="Cambria" w:hAnsi="Cambria"/>
                <w:b w:val="0"/>
              </w:rPr>
              <w:t>Sr.</w:t>
            </w:r>
            <w:bookmarkEnd w:id="10694"/>
            <w:bookmarkEnd w:id="10695"/>
          </w:p>
          <w:p w14:paraId="1DBC4A01" w14:textId="77777777" w:rsidR="009274EA" w:rsidRDefault="00C53038">
            <w:pPr>
              <w:pStyle w:val="Heading112pt"/>
              <w:numPr>
                <w:ilvl w:val="1"/>
                <w:numId w:val="2"/>
              </w:numPr>
              <w:tabs>
                <w:tab w:val="left" w:pos="10620"/>
              </w:tabs>
              <w:rPr>
                <w:rFonts w:ascii="Cambria" w:hAnsi="Cambria"/>
                <w:b w:val="0"/>
              </w:rPr>
            </w:pPr>
            <w:bookmarkStart w:id="10696" w:name="_Toc137820200"/>
            <w:bookmarkStart w:id="10697" w:name="_Toc137832863"/>
            <w:r>
              <w:rPr>
                <w:rFonts w:ascii="Cambria" w:hAnsi="Cambria"/>
                <w:b w:val="0"/>
              </w:rPr>
              <w:t>Old Value</w:t>
            </w:r>
            <w:bookmarkEnd w:id="10696"/>
            <w:bookmarkEnd w:id="10697"/>
          </w:p>
          <w:p w14:paraId="5B6FCC9F" w14:textId="77777777" w:rsidR="009274EA" w:rsidRDefault="00C53038">
            <w:pPr>
              <w:pStyle w:val="Heading112pt"/>
              <w:numPr>
                <w:ilvl w:val="1"/>
                <w:numId w:val="2"/>
              </w:numPr>
              <w:tabs>
                <w:tab w:val="left" w:pos="10620"/>
              </w:tabs>
              <w:rPr>
                <w:rFonts w:ascii="Cambria" w:hAnsi="Cambria"/>
                <w:b w:val="0"/>
              </w:rPr>
            </w:pPr>
            <w:bookmarkStart w:id="10698" w:name="_Toc137820201"/>
            <w:bookmarkStart w:id="10699" w:name="_Toc137832864"/>
            <w:r>
              <w:rPr>
                <w:rFonts w:ascii="Cambria" w:hAnsi="Cambria"/>
                <w:b w:val="0"/>
              </w:rPr>
              <w:t>New Value</w:t>
            </w:r>
            <w:bookmarkEnd w:id="10698"/>
            <w:bookmarkEnd w:id="10699"/>
          </w:p>
          <w:p w14:paraId="6B09DBCE" w14:textId="77777777" w:rsidR="009274EA" w:rsidRDefault="00C53038">
            <w:pPr>
              <w:pStyle w:val="Heading112pt"/>
              <w:numPr>
                <w:ilvl w:val="1"/>
                <w:numId w:val="2"/>
              </w:numPr>
              <w:tabs>
                <w:tab w:val="left" w:pos="10620"/>
              </w:tabs>
              <w:rPr>
                <w:rFonts w:ascii="Cambria" w:hAnsi="Cambria"/>
                <w:b w:val="0"/>
              </w:rPr>
            </w:pPr>
            <w:bookmarkStart w:id="10700" w:name="_Toc137820202"/>
            <w:bookmarkStart w:id="10701" w:name="_Toc137832865"/>
            <w:r>
              <w:rPr>
                <w:rFonts w:ascii="Cambria" w:hAnsi="Cambria"/>
                <w:b w:val="0"/>
              </w:rPr>
              <w:t>Updated on Date and Time</w:t>
            </w:r>
            <w:bookmarkEnd w:id="10700"/>
            <w:bookmarkEnd w:id="10701"/>
          </w:p>
          <w:p w14:paraId="74426B30" w14:textId="77777777" w:rsidR="009274EA" w:rsidRDefault="00C53038">
            <w:pPr>
              <w:pStyle w:val="Heading112pt"/>
              <w:numPr>
                <w:ilvl w:val="1"/>
                <w:numId w:val="2"/>
              </w:numPr>
              <w:tabs>
                <w:tab w:val="left" w:pos="10620"/>
              </w:tabs>
              <w:rPr>
                <w:rFonts w:ascii="Cambria" w:hAnsi="Cambria"/>
                <w:b w:val="0"/>
              </w:rPr>
            </w:pPr>
            <w:bookmarkStart w:id="10702" w:name="_Toc137820203"/>
            <w:bookmarkStart w:id="10703" w:name="_Toc137832866"/>
            <w:r>
              <w:rPr>
                <w:rFonts w:ascii="Cambria" w:hAnsi="Cambria"/>
                <w:b w:val="0"/>
              </w:rPr>
              <w:t>Updated by</w:t>
            </w:r>
            <w:bookmarkEnd w:id="10702"/>
            <w:bookmarkEnd w:id="10703"/>
          </w:p>
        </w:tc>
      </w:tr>
      <w:tr w:rsidR="009274EA" w14:paraId="70C8ECE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63F7CD4"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1CA493DB" w14:textId="77777777" w:rsidR="009274EA" w:rsidRDefault="00C53038">
            <w:pPr>
              <w:numPr>
                <w:ilvl w:val="0"/>
                <w:numId w:val="1"/>
              </w:numPr>
              <w:tabs>
                <w:tab w:val="left" w:pos="10620"/>
              </w:tabs>
              <w:spacing w:after="0" w:line="360" w:lineRule="auto"/>
              <w:jc w:val="both"/>
            </w:pPr>
            <w:r>
              <w:t>TAO User/Admin User/Authorized User</w:t>
            </w:r>
          </w:p>
        </w:tc>
      </w:tr>
    </w:tbl>
    <w:p w14:paraId="67366563"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6B354683" w14:textId="77777777">
        <w:trPr>
          <w:trHeight w:val="940"/>
        </w:trPr>
        <w:tc>
          <w:tcPr>
            <w:tcW w:w="1150" w:type="dxa"/>
            <w:shd w:val="clear" w:color="auto" w:fill="C4BC96"/>
          </w:tcPr>
          <w:p w14:paraId="2CDC7BC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218561F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50B8D4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7736D89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E2115B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264AF21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2436F3D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76E75542" w14:textId="77777777">
        <w:trPr>
          <w:trHeight w:val="1735"/>
        </w:trPr>
        <w:tc>
          <w:tcPr>
            <w:tcW w:w="1150" w:type="dxa"/>
            <w:shd w:val="clear" w:color="auto" w:fill="auto"/>
          </w:tcPr>
          <w:p w14:paraId="75DEED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Buyer Name</w:t>
            </w:r>
          </w:p>
        </w:tc>
        <w:tc>
          <w:tcPr>
            <w:tcW w:w="918" w:type="dxa"/>
            <w:shd w:val="clear" w:color="auto" w:fill="auto"/>
          </w:tcPr>
          <w:p w14:paraId="04464B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17D5F68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65F355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D8F23F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763021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C53D3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3803DC1F" w14:textId="77777777">
        <w:trPr>
          <w:trHeight w:val="1735"/>
        </w:trPr>
        <w:tc>
          <w:tcPr>
            <w:tcW w:w="1150" w:type="dxa"/>
            <w:shd w:val="clear" w:color="auto" w:fill="auto"/>
          </w:tcPr>
          <w:p w14:paraId="23BEB6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Associate Buyer code / Post Auction Associate Buyer code</w:t>
            </w:r>
          </w:p>
        </w:tc>
        <w:tc>
          <w:tcPr>
            <w:tcW w:w="918" w:type="dxa"/>
            <w:shd w:val="clear" w:color="auto" w:fill="auto"/>
          </w:tcPr>
          <w:p w14:paraId="665AA19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DF5A5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3EC26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field is required.</w:t>
            </w:r>
          </w:p>
          <w:p w14:paraId="658B2A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only contain alphanumeric characters.</w:t>
            </w:r>
          </w:p>
          <w:p w14:paraId="26FA54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have a length of 10 characters.</w:t>
            </w:r>
          </w:p>
        </w:tc>
        <w:tc>
          <w:tcPr>
            <w:tcW w:w="1352" w:type="dxa"/>
            <w:shd w:val="clear" w:color="auto" w:fill="auto"/>
          </w:tcPr>
          <w:p w14:paraId="6C964D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Associate Buyer code / Post Auction Associate Buyer code.</w:t>
            </w:r>
          </w:p>
          <w:p w14:paraId="5D25D9D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only contain alphanumeric characters.</w:t>
            </w:r>
          </w:p>
          <w:p w14:paraId="1023F0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have a length of 10 characters.</w:t>
            </w:r>
          </w:p>
        </w:tc>
        <w:tc>
          <w:tcPr>
            <w:tcW w:w="2904" w:type="dxa"/>
            <w:shd w:val="clear" w:color="auto" w:fill="auto"/>
          </w:tcPr>
          <w:p w14:paraId="4DC259C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3FACFD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BFD58D3" w14:textId="77777777">
        <w:trPr>
          <w:trHeight w:val="1735"/>
        </w:trPr>
        <w:tc>
          <w:tcPr>
            <w:tcW w:w="1150" w:type="dxa"/>
            <w:shd w:val="clear" w:color="auto" w:fill="auto"/>
          </w:tcPr>
          <w:p w14:paraId="07205E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tc>
        <w:tc>
          <w:tcPr>
            <w:tcW w:w="918" w:type="dxa"/>
            <w:shd w:val="clear" w:color="auto" w:fill="auto"/>
          </w:tcPr>
          <w:p w14:paraId="7FD6AB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98B58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1D5011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398BEC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5DCB5B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F32D40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531F0E75" w14:textId="77777777">
        <w:trPr>
          <w:trHeight w:val="1735"/>
        </w:trPr>
        <w:tc>
          <w:tcPr>
            <w:tcW w:w="1150" w:type="dxa"/>
            <w:shd w:val="clear" w:color="auto" w:fill="auto"/>
          </w:tcPr>
          <w:p w14:paraId="714584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Contact Person </w:t>
            </w:r>
          </w:p>
        </w:tc>
        <w:tc>
          <w:tcPr>
            <w:tcW w:w="918" w:type="dxa"/>
            <w:shd w:val="clear" w:color="auto" w:fill="auto"/>
          </w:tcPr>
          <w:p w14:paraId="12FEA0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4D662A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37804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0E508F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43A63F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5BE625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273840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34210B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72C09B0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20774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17199A0F" w14:textId="77777777">
        <w:trPr>
          <w:trHeight w:val="1735"/>
        </w:trPr>
        <w:tc>
          <w:tcPr>
            <w:tcW w:w="1150" w:type="dxa"/>
            <w:shd w:val="clear" w:color="auto" w:fill="auto"/>
          </w:tcPr>
          <w:p w14:paraId="697A79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1A92B7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099E36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59708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5E2895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55EBEA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567F8B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760A56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05A42A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060852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086225C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384F979C" w14:textId="77777777" w:rsidR="009274EA" w:rsidRDefault="001E5D23">
            <w:pPr>
              <w:pStyle w:val="ListParagraph"/>
              <w:tabs>
                <w:tab w:val="center" w:pos="4320"/>
                <w:tab w:val="right" w:pos="8640"/>
                <w:tab w:val="left" w:pos="10620"/>
              </w:tabs>
              <w:ind w:left="0"/>
              <w:rPr>
                <w:rFonts w:ascii="Cambria" w:hAnsi="Cambria"/>
                <w:sz w:val="22"/>
                <w:szCs w:val="22"/>
              </w:rPr>
            </w:pPr>
            <w:hyperlink r:id="rId22" w:history="1">
              <w:r w:rsidR="00C53038">
                <w:rPr>
                  <w:rFonts w:ascii="Cambria" w:hAnsi="Cambria"/>
                </w:rPr>
                <w:t>test@testdata.com</w:t>
              </w:r>
            </w:hyperlink>
          </w:p>
        </w:tc>
        <w:tc>
          <w:tcPr>
            <w:tcW w:w="1237" w:type="dxa"/>
            <w:shd w:val="clear" w:color="auto" w:fill="auto"/>
          </w:tcPr>
          <w:p w14:paraId="607819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7A766D67" w14:textId="77777777" w:rsidR="009274EA" w:rsidRDefault="009274EA">
            <w:pPr>
              <w:pStyle w:val="ListParagraph"/>
              <w:tabs>
                <w:tab w:val="center" w:pos="4320"/>
                <w:tab w:val="right" w:pos="8640"/>
                <w:tab w:val="left" w:pos="10620"/>
              </w:tabs>
              <w:ind w:left="0"/>
              <w:rPr>
                <w:rFonts w:ascii="Cambria" w:hAnsi="Cambria"/>
                <w:sz w:val="22"/>
                <w:szCs w:val="22"/>
              </w:rPr>
            </w:pPr>
          </w:p>
          <w:p w14:paraId="2C5013F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AC559B1" w14:textId="77777777">
        <w:trPr>
          <w:trHeight w:val="287"/>
        </w:trPr>
        <w:tc>
          <w:tcPr>
            <w:tcW w:w="1150" w:type="dxa"/>
            <w:shd w:val="clear" w:color="auto" w:fill="auto"/>
          </w:tcPr>
          <w:p w14:paraId="4C37E9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 Code</w:t>
            </w:r>
          </w:p>
        </w:tc>
        <w:tc>
          <w:tcPr>
            <w:tcW w:w="918" w:type="dxa"/>
            <w:shd w:val="clear" w:color="auto" w:fill="auto"/>
          </w:tcPr>
          <w:p w14:paraId="1816C11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3BFAFA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266DD9D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F49ECE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212732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8D83D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Generated by system</w:t>
            </w:r>
          </w:p>
        </w:tc>
      </w:tr>
      <w:tr w:rsidR="009274EA" w14:paraId="18454EEA" w14:textId="77777777">
        <w:trPr>
          <w:trHeight w:val="287"/>
        </w:trPr>
        <w:tc>
          <w:tcPr>
            <w:tcW w:w="1150" w:type="dxa"/>
            <w:shd w:val="clear" w:color="auto" w:fill="auto"/>
          </w:tcPr>
          <w:p w14:paraId="300ED9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Head Office Address</w:t>
            </w:r>
          </w:p>
        </w:tc>
        <w:tc>
          <w:tcPr>
            <w:tcW w:w="918" w:type="dxa"/>
            <w:shd w:val="clear" w:color="auto" w:fill="auto"/>
          </w:tcPr>
          <w:p w14:paraId="44CB58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480B32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0918CA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ACD5FA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3DC192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DBD0A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3FB7F6C8" w14:textId="77777777">
        <w:trPr>
          <w:trHeight w:val="287"/>
        </w:trPr>
        <w:tc>
          <w:tcPr>
            <w:tcW w:w="1150" w:type="dxa"/>
            <w:shd w:val="clear" w:color="auto" w:fill="auto"/>
          </w:tcPr>
          <w:p w14:paraId="35F128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Local Office Address</w:t>
            </w:r>
          </w:p>
        </w:tc>
        <w:tc>
          <w:tcPr>
            <w:tcW w:w="918" w:type="dxa"/>
            <w:shd w:val="clear" w:color="auto" w:fill="auto"/>
          </w:tcPr>
          <w:p w14:paraId="7FB120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4930119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41ED67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E17926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958C2E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D39DB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6EF1220E" w14:textId="77777777">
        <w:trPr>
          <w:trHeight w:val="287"/>
        </w:trPr>
        <w:tc>
          <w:tcPr>
            <w:tcW w:w="1150" w:type="dxa"/>
            <w:shd w:val="clear" w:color="auto" w:fill="auto"/>
          </w:tcPr>
          <w:p w14:paraId="0F833A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385559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3D52EB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1292FD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41CD73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17A4FB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C5048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2407DAA2" w14:textId="77777777">
        <w:trPr>
          <w:trHeight w:val="287"/>
        </w:trPr>
        <w:tc>
          <w:tcPr>
            <w:tcW w:w="1150" w:type="dxa"/>
            <w:shd w:val="clear" w:color="auto" w:fill="auto"/>
          </w:tcPr>
          <w:p w14:paraId="33B46C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2BB7DB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4761A3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7C83DC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7F6F4A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815749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A26228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6BBAAEC1" w14:textId="77777777">
        <w:trPr>
          <w:trHeight w:val="287"/>
        </w:trPr>
        <w:tc>
          <w:tcPr>
            <w:tcW w:w="1150" w:type="dxa"/>
            <w:shd w:val="clear" w:color="auto" w:fill="auto"/>
          </w:tcPr>
          <w:p w14:paraId="5C5B2B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 Code</w:t>
            </w:r>
          </w:p>
        </w:tc>
        <w:tc>
          <w:tcPr>
            <w:tcW w:w="918" w:type="dxa"/>
            <w:shd w:val="clear" w:color="auto" w:fill="auto"/>
          </w:tcPr>
          <w:p w14:paraId="30AF24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4A29E37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4408D80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2543F1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5041D5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9E61B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47403154" w14:textId="77777777">
        <w:trPr>
          <w:trHeight w:val="287"/>
        </w:trPr>
        <w:tc>
          <w:tcPr>
            <w:tcW w:w="1150" w:type="dxa"/>
            <w:shd w:val="clear" w:color="auto" w:fill="auto"/>
          </w:tcPr>
          <w:p w14:paraId="73CF22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StateName</w:t>
            </w:r>
          </w:p>
        </w:tc>
        <w:tc>
          <w:tcPr>
            <w:tcW w:w="918" w:type="dxa"/>
            <w:shd w:val="clear" w:color="auto" w:fill="auto"/>
          </w:tcPr>
          <w:p w14:paraId="6C6A0EE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3BCAFF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5AD196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CB5328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E604D4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F811C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350A0766" w14:textId="77777777">
        <w:trPr>
          <w:trHeight w:val="287"/>
        </w:trPr>
        <w:tc>
          <w:tcPr>
            <w:tcW w:w="1150" w:type="dxa"/>
            <w:shd w:val="clear" w:color="auto" w:fill="auto"/>
          </w:tcPr>
          <w:p w14:paraId="04B12D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 Number</w:t>
            </w:r>
          </w:p>
        </w:tc>
        <w:tc>
          <w:tcPr>
            <w:tcW w:w="918" w:type="dxa"/>
            <w:shd w:val="clear" w:color="auto" w:fill="auto"/>
          </w:tcPr>
          <w:p w14:paraId="1C18F9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538BC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C973A2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009F9C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phone number should have a maximum length of 15 characters (including country code, if applicable).</w:t>
            </w:r>
          </w:p>
        </w:tc>
        <w:tc>
          <w:tcPr>
            <w:tcW w:w="1352" w:type="dxa"/>
            <w:shd w:val="clear" w:color="auto" w:fill="auto"/>
          </w:tcPr>
          <w:p w14:paraId="06459C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phone number.</w:t>
            </w:r>
          </w:p>
          <w:p w14:paraId="379A34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phone number should not </w:t>
            </w:r>
            <w:r>
              <w:rPr>
                <w:rFonts w:ascii="Cambria" w:hAnsi="Cambria"/>
                <w:sz w:val="22"/>
                <w:szCs w:val="22"/>
              </w:rPr>
              <w:lastRenderedPageBreak/>
              <w:t>exceed 15 characters.</w:t>
            </w:r>
          </w:p>
        </w:tc>
        <w:tc>
          <w:tcPr>
            <w:tcW w:w="2904" w:type="dxa"/>
            <w:shd w:val="clear" w:color="auto" w:fill="auto"/>
          </w:tcPr>
          <w:p w14:paraId="31D67F0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CD3D11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822407E" w14:textId="77777777">
        <w:trPr>
          <w:trHeight w:val="287"/>
        </w:trPr>
        <w:tc>
          <w:tcPr>
            <w:tcW w:w="1150" w:type="dxa"/>
            <w:shd w:val="clear" w:color="auto" w:fill="auto"/>
          </w:tcPr>
          <w:p w14:paraId="5CCAA0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648CB23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49E97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32A55F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A31DED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63DE73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FDB38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0DD8CFFD" w14:textId="77777777">
        <w:trPr>
          <w:trHeight w:val="287"/>
        </w:trPr>
        <w:tc>
          <w:tcPr>
            <w:tcW w:w="1150" w:type="dxa"/>
            <w:shd w:val="clear" w:color="auto" w:fill="auto"/>
          </w:tcPr>
          <w:p w14:paraId="05110E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Year of registration</w:t>
            </w:r>
          </w:p>
        </w:tc>
        <w:tc>
          <w:tcPr>
            <w:tcW w:w="918" w:type="dxa"/>
            <w:shd w:val="clear" w:color="auto" w:fill="auto"/>
          </w:tcPr>
          <w:p w14:paraId="7A6307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4419D6B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E4E709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2410E7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4D5CAD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8D491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4FCF177E" w14:textId="77777777">
        <w:trPr>
          <w:trHeight w:val="287"/>
        </w:trPr>
        <w:tc>
          <w:tcPr>
            <w:tcW w:w="1150" w:type="dxa"/>
            <w:shd w:val="clear" w:color="auto" w:fill="auto"/>
          </w:tcPr>
          <w:p w14:paraId="51AFC9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TNGST No.</w:t>
            </w:r>
          </w:p>
        </w:tc>
        <w:tc>
          <w:tcPr>
            <w:tcW w:w="918" w:type="dxa"/>
            <w:shd w:val="clear" w:color="auto" w:fill="auto"/>
          </w:tcPr>
          <w:p w14:paraId="5FD1C3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D4733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F95D2E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1C7DE9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BB2895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B4BA3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22BA065D" w14:textId="77777777">
        <w:trPr>
          <w:trHeight w:val="287"/>
        </w:trPr>
        <w:tc>
          <w:tcPr>
            <w:tcW w:w="1150" w:type="dxa"/>
            <w:shd w:val="clear" w:color="auto" w:fill="auto"/>
          </w:tcPr>
          <w:p w14:paraId="56C515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 board registration no.</w:t>
            </w:r>
          </w:p>
        </w:tc>
        <w:tc>
          <w:tcPr>
            <w:tcW w:w="918" w:type="dxa"/>
            <w:shd w:val="clear" w:color="auto" w:fill="auto"/>
          </w:tcPr>
          <w:p w14:paraId="61D918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08E6C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2EBF1D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40A928B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48B87A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7E04B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5DFEBB0C" w14:textId="77777777">
        <w:trPr>
          <w:trHeight w:val="287"/>
        </w:trPr>
        <w:tc>
          <w:tcPr>
            <w:tcW w:w="1150" w:type="dxa"/>
            <w:shd w:val="clear" w:color="auto" w:fill="auto"/>
          </w:tcPr>
          <w:p w14:paraId="5592E3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Tax Identification no.</w:t>
            </w:r>
          </w:p>
        </w:tc>
        <w:tc>
          <w:tcPr>
            <w:tcW w:w="918" w:type="dxa"/>
            <w:shd w:val="clear" w:color="auto" w:fill="auto"/>
          </w:tcPr>
          <w:p w14:paraId="7F4168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B59BA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C46FCA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A584D8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8A2A48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28EDE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6DDEABE5" w14:textId="77777777">
        <w:trPr>
          <w:trHeight w:val="287"/>
        </w:trPr>
        <w:tc>
          <w:tcPr>
            <w:tcW w:w="1150" w:type="dxa"/>
            <w:shd w:val="clear" w:color="auto" w:fill="auto"/>
          </w:tcPr>
          <w:p w14:paraId="105A93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 Board Exporter License No.</w:t>
            </w:r>
          </w:p>
        </w:tc>
        <w:tc>
          <w:tcPr>
            <w:tcW w:w="918" w:type="dxa"/>
            <w:shd w:val="clear" w:color="auto" w:fill="auto"/>
          </w:tcPr>
          <w:p w14:paraId="7DE9B9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A7A50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179AA2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381551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3A917D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90347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22F2FE1F" w14:textId="77777777">
        <w:trPr>
          <w:trHeight w:val="287"/>
        </w:trPr>
        <w:tc>
          <w:tcPr>
            <w:tcW w:w="1150" w:type="dxa"/>
            <w:shd w:val="clear" w:color="auto" w:fill="auto"/>
          </w:tcPr>
          <w:p w14:paraId="12755E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FSSAI No</w:t>
            </w:r>
          </w:p>
        </w:tc>
        <w:tc>
          <w:tcPr>
            <w:tcW w:w="918" w:type="dxa"/>
            <w:shd w:val="clear" w:color="auto" w:fill="auto"/>
          </w:tcPr>
          <w:p w14:paraId="3BC7E2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7E4EBC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D9E2A1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7C24FA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476D7E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E461D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Auto fetch from </w:t>
            </w:r>
            <w:r>
              <w:rPr>
                <w:rFonts w:ascii="Cambria" w:hAnsi="Cambria"/>
                <w:sz w:val="22"/>
                <w:szCs w:val="22"/>
              </w:rPr>
              <w:lastRenderedPageBreak/>
              <w:t>Prime Buyer Profile.</w:t>
            </w:r>
          </w:p>
        </w:tc>
      </w:tr>
      <w:tr w:rsidR="009274EA" w14:paraId="7AA89856" w14:textId="77777777">
        <w:trPr>
          <w:trHeight w:val="287"/>
        </w:trPr>
        <w:tc>
          <w:tcPr>
            <w:tcW w:w="1150" w:type="dxa"/>
            <w:shd w:val="clear" w:color="auto" w:fill="auto"/>
          </w:tcPr>
          <w:p w14:paraId="5F0BB6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PAN No</w:t>
            </w:r>
          </w:p>
        </w:tc>
        <w:tc>
          <w:tcPr>
            <w:tcW w:w="918" w:type="dxa"/>
            <w:shd w:val="clear" w:color="auto" w:fill="auto"/>
          </w:tcPr>
          <w:p w14:paraId="5F5C21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C8699E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2CC5CF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5171C0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29A865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D20B4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23C87BE0" w14:textId="77777777">
        <w:trPr>
          <w:trHeight w:val="287"/>
        </w:trPr>
        <w:tc>
          <w:tcPr>
            <w:tcW w:w="1150" w:type="dxa"/>
            <w:shd w:val="clear" w:color="auto" w:fill="auto"/>
          </w:tcPr>
          <w:p w14:paraId="30E902D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 No</w:t>
            </w:r>
          </w:p>
        </w:tc>
        <w:tc>
          <w:tcPr>
            <w:tcW w:w="918" w:type="dxa"/>
            <w:shd w:val="clear" w:color="auto" w:fill="auto"/>
          </w:tcPr>
          <w:p w14:paraId="761FE09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3FF777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3A17C5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52CB3A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EF6076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F8607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2DF0BEF5" w14:textId="77777777">
        <w:trPr>
          <w:trHeight w:val="287"/>
        </w:trPr>
        <w:tc>
          <w:tcPr>
            <w:tcW w:w="1150" w:type="dxa"/>
            <w:shd w:val="clear" w:color="auto" w:fill="auto"/>
          </w:tcPr>
          <w:p w14:paraId="5D44FC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 No</w:t>
            </w:r>
          </w:p>
        </w:tc>
        <w:tc>
          <w:tcPr>
            <w:tcW w:w="918" w:type="dxa"/>
            <w:shd w:val="clear" w:color="auto" w:fill="auto"/>
          </w:tcPr>
          <w:p w14:paraId="3A8AD5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7B2DDE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9CD155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BB97BB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5CBB04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237B3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01B8346C" w14:textId="77777777">
        <w:trPr>
          <w:trHeight w:val="287"/>
        </w:trPr>
        <w:tc>
          <w:tcPr>
            <w:tcW w:w="1150" w:type="dxa"/>
            <w:shd w:val="clear" w:color="auto" w:fill="auto"/>
          </w:tcPr>
          <w:p w14:paraId="07DA8B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Buyer Name</w:t>
            </w:r>
          </w:p>
        </w:tc>
        <w:tc>
          <w:tcPr>
            <w:tcW w:w="918" w:type="dxa"/>
            <w:shd w:val="clear" w:color="auto" w:fill="auto"/>
          </w:tcPr>
          <w:p w14:paraId="6624D8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2E9E0D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0744B7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87EAB3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E7AC77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74373A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fetch from Prime Buyer Profile.</w:t>
            </w:r>
          </w:p>
        </w:tc>
      </w:tr>
      <w:tr w:rsidR="009274EA" w14:paraId="3B19DCC8" w14:textId="77777777">
        <w:trPr>
          <w:trHeight w:val="287"/>
        </w:trPr>
        <w:tc>
          <w:tcPr>
            <w:tcW w:w="1150" w:type="dxa"/>
            <w:shd w:val="clear" w:color="auto" w:fill="auto"/>
          </w:tcPr>
          <w:p w14:paraId="12BFBE8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Associate Buyer code / Post Auction Associate Buyer code</w:t>
            </w:r>
          </w:p>
        </w:tc>
        <w:tc>
          <w:tcPr>
            <w:tcW w:w="918" w:type="dxa"/>
            <w:shd w:val="clear" w:color="auto" w:fill="auto"/>
          </w:tcPr>
          <w:p w14:paraId="60FDB3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FEAF0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3209F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field is required.</w:t>
            </w:r>
          </w:p>
          <w:p w14:paraId="458E0C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only contain alphanumeric characters.</w:t>
            </w:r>
          </w:p>
          <w:p w14:paraId="758804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Associate Buyer code / Post Auction Associate Buyer code should </w:t>
            </w:r>
            <w:r>
              <w:rPr>
                <w:rFonts w:ascii="Cambria" w:hAnsi="Cambria"/>
                <w:sz w:val="22"/>
                <w:szCs w:val="22"/>
              </w:rPr>
              <w:lastRenderedPageBreak/>
              <w:t>have a length of 10 characters.</w:t>
            </w:r>
          </w:p>
        </w:tc>
        <w:tc>
          <w:tcPr>
            <w:tcW w:w="1352" w:type="dxa"/>
            <w:shd w:val="clear" w:color="auto" w:fill="auto"/>
          </w:tcPr>
          <w:p w14:paraId="7E2B79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Associate Buyer code / Post Auction Associate Buyer code.</w:t>
            </w:r>
          </w:p>
          <w:p w14:paraId="64D24A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only contain alphanume</w:t>
            </w:r>
            <w:r>
              <w:rPr>
                <w:rFonts w:ascii="Cambria" w:hAnsi="Cambria"/>
                <w:sz w:val="22"/>
                <w:szCs w:val="22"/>
              </w:rPr>
              <w:lastRenderedPageBreak/>
              <w:t>ric characters.</w:t>
            </w:r>
          </w:p>
          <w:p w14:paraId="727EA3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Associate Buyer code / Post Auction Associate Buyer code should have a length of 10 characters.</w:t>
            </w:r>
          </w:p>
        </w:tc>
        <w:tc>
          <w:tcPr>
            <w:tcW w:w="2904" w:type="dxa"/>
            <w:shd w:val="clear" w:color="auto" w:fill="auto"/>
          </w:tcPr>
          <w:p w14:paraId="7F43CBF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6F40969"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6A37C41D" w14:textId="77777777" w:rsidR="009274EA" w:rsidRDefault="009274EA">
      <w:pPr>
        <w:tabs>
          <w:tab w:val="left" w:pos="10620"/>
        </w:tabs>
      </w:pPr>
    </w:p>
    <w:p w14:paraId="786B761B"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12242E91" w14:textId="77777777">
        <w:trPr>
          <w:trHeight w:val="501"/>
        </w:trPr>
        <w:tc>
          <w:tcPr>
            <w:tcW w:w="1866" w:type="dxa"/>
            <w:shd w:val="clear" w:color="auto" w:fill="C4BC96"/>
            <w:vAlign w:val="center"/>
          </w:tcPr>
          <w:p w14:paraId="4D9EE763"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41FAB49"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2DFB060F" w14:textId="77777777" w:rsidR="009274EA" w:rsidRDefault="00C53038">
            <w:pPr>
              <w:tabs>
                <w:tab w:val="left" w:pos="10620"/>
              </w:tabs>
              <w:rPr>
                <w:b/>
                <w:bCs/>
                <w:iCs/>
              </w:rPr>
            </w:pPr>
            <w:r>
              <w:rPr>
                <w:b/>
                <w:bCs/>
                <w:iCs/>
              </w:rPr>
              <w:t>Behaviour</w:t>
            </w:r>
          </w:p>
        </w:tc>
      </w:tr>
      <w:tr w:rsidR="009274EA" w14:paraId="7B8BA857" w14:textId="77777777">
        <w:trPr>
          <w:trHeight w:val="517"/>
        </w:trPr>
        <w:tc>
          <w:tcPr>
            <w:tcW w:w="1866" w:type="dxa"/>
            <w:vAlign w:val="center"/>
          </w:tcPr>
          <w:p w14:paraId="111B1E3C" w14:textId="77777777" w:rsidR="009274EA" w:rsidRDefault="00C53038">
            <w:pPr>
              <w:tabs>
                <w:tab w:val="left" w:pos="10620"/>
              </w:tabs>
            </w:pPr>
            <w:r>
              <w:t>Auction Center</w:t>
            </w:r>
          </w:p>
        </w:tc>
        <w:tc>
          <w:tcPr>
            <w:tcW w:w="1858" w:type="dxa"/>
            <w:vAlign w:val="center"/>
          </w:tcPr>
          <w:p w14:paraId="5863A80E" w14:textId="77777777" w:rsidR="009274EA" w:rsidRDefault="00C53038">
            <w:pPr>
              <w:tabs>
                <w:tab w:val="left" w:pos="10620"/>
              </w:tabs>
            </w:pPr>
            <w:r>
              <w:t>Dropdown</w:t>
            </w:r>
          </w:p>
        </w:tc>
        <w:tc>
          <w:tcPr>
            <w:tcW w:w="6603" w:type="dxa"/>
            <w:vAlign w:val="center"/>
          </w:tcPr>
          <w:p w14:paraId="02330D23" w14:textId="77777777" w:rsidR="009274EA" w:rsidRDefault="00C53038">
            <w:pPr>
              <w:tabs>
                <w:tab w:val="left" w:pos="10620"/>
              </w:tabs>
            </w:pPr>
            <w:r>
              <w:t>System will render the dropdown master</w:t>
            </w:r>
          </w:p>
        </w:tc>
      </w:tr>
      <w:tr w:rsidR="009274EA" w14:paraId="76B33700" w14:textId="77777777">
        <w:trPr>
          <w:trHeight w:val="517"/>
        </w:trPr>
        <w:tc>
          <w:tcPr>
            <w:tcW w:w="1866" w:type="dxa"/>
            <w:vAlign w:val="center"/>
          </w:tcPr>
          <w:p w14:paraId="37C60D64" w14:textId="77777777" w:rsidR="009274EA" w:rsidRDefault="00C53038">
            <w:pPr>
              <w:tabs>
                <w:tab w:val="left" w:pos="10620"/>
              </w:tabs>
            </w:pPr>
            <w:r>
              <w:t>Clear</w:t>
            </w:r>
          </w:p>
        </w:tc>
        <w:tc>
          <w:tcPr>
            <w:tcW w:w="1858" w:type="dxa"/>
            <w:vAlign w:val="center"/>
          </w:tcPr>
          <w:p w14:paraId="43FC8294" w14:textId="77777777" w:rsidR="009274EA" w:rsidRDefault="00C53038">
            <w:pPr>
              <w:tabs>
                <w:tab w:val="left" w:pos="10620"/>
              </w:tabs>
            </w:pPr>
            <w:r>
              <w:t>Button</w:t>
            </w:r>
          </w:p>
        </w:tc>
        <w:tc>
          <w:tcPr>
            <w:tcW w:w="6603" w:type="dxa"/>
            <w:vAlign w:val="center"/>
          </w:tcPr>
          <w:p w14:paraId="492A4C05" w14:textId="77777777" w:rsidR="009274EA" w:rsidRDefault="00C53038">
            <w:pPr>
              <w:tabs>
                <w:tab w:val="left" w:pos="10620"/>
              </w:tabs>
            </w:pPr>
            <w:r>
              <w:t>Fields should be cleared</w:t>
            </w:r>
          </w:p>
        </w:tc>
      </w:tr>
      <w:tr w:rsidR="009274EA" w14:paraId="6388D97F" w14:textId="77777777">
        <w:trPr>
          <w:trHeight w:val="517"/>
        </w:trPr>
        <w:tc>
          <w:tcPr>
            <w:tcW w:w="1866" w:type="dxa"/>
            <w:vAlign w:val="center"/>
          </w:tcPr>
          <w:p w14:paraId="5451FD60" w14:textId="77777777" w:rsidR="009274EA" w:rsidRDefault="00C53038">
            <w:pPr>
              <w:tabs>
                <w:tab w:val="left" w:pos="10620"/>
              </w:tabs>
            </w:pPr>
            <w:r>
              <w:t>State</w:t>
            </w:r>
          </w:p>
        </w:tc>
        <w:tc>
          <w:tcPr>
            <w:tcW w:w="1858" w:type="dxa"/>
            <w:vAlign w:val="center"/>
          </w:tcPr>
          <w:p w14:paraId="687227CF" w14:textId="77777777" w:rsidR="009274EA" w:rsidRDefault="00C53038">
            <w:pPr>
              <w:tabs>
                <w:tab w:val="left" w:pos="10620"/>
              </w:tabs>
            </w:pPr>
            <w:r>
              <w:t>Dropdown</w:t>
            </w:r>
          </w:p>
        </w:tc>
        <w:tc>
          <w:tcPr>
            <w:tcW w:w="6603" w:type="dxa"/>
            <w:vAlign w:val="center"/>
          </w:tcPr>
          <w:p w14:paraId="7E6E2B87" w14:textId="77777777" w:rsidR="009274EA" w:rsidRDefault="00C53038">
            <w:pPr>
              <w:tabs>
                <w:tab w:val="left" w:pos="10620"/>
              </w:tabs>
            </w:pPr>
            <w:r>
              <w:t>System will render the dropdown master</w:t>
            </w:r>
          </w:p>
        </w:tc>
      </w:tr>
      <w:tr w:rsidR="009274EA" w14:paraId="0341BBA6" w14:textId="77777777">
        <w:trPr>
          <w:trHeight w:val="517"/>
        </w:trPr>
        <w:tc>
          <w:tcPr>
            <w:tcW w:w="1866" w:type="dxa"/>
            <w:vAlign w:val="center"/>
          </w:tcPr>
          <w:p w14:paraId="140CB5EE" w14:textId="77777777" w:rsidR="009274EA" w:rsidRDefault="00C53038">
            <w:pPr>
              <w:tabs>
                <w:tab w:val="left" w:pos="10620"/>
              </w:tabs>
            </w:pPr>
            <w:r>
              <w:t>Update</w:t>
            </w:r>
          </w:p>
        </w:tc>
        <w:tc>
          <w:tcPr>
            <w:tcW w:w="1858" w:type="dxa"/>
            <w:vAlign w:val="center"/>
          </w:tcPr>
          <w:p w14:paraId="46AC284D" w14:textId="77777777" w:rsidR="009274EA" w:rsidRDefault="00C53038">
            <w:pPr>
              <w:tabs>
                <w:tab w:val="left" w:pos="10620"/>
              </w:tabs>
            </w:pPr>
            <w:r>
              <w:t>Button</w:t>
            </w:r>
          </w:p>
        </w:tc>
        <w:tc>
          <w:tcPr>
            <w:tcW w:w="6603" w:type="dxa"/>
            <w:vAlign w:val="center"/>
          </w:tcPr>
          <w:p w14:paraId="5592FEB1" w14:textId="77777777" w:rsidR="009274EA" w:rsidRDefault="00C53038">
            <w:pPr>
              <w:tabs>
                <w:tab w:val="left" w:pos="10620"/>
              </w:tabs>
            </w:pPr>
            <w:r>
              <w:t>Field should be updated.</w:t>
            </w:r>
          </w:p>
        </w:tc>
      </w:tr>
      <w:tr w:rsidR="009274EA" w14:paraId="5B08FD50" w14:textId="77777777">
        <w:trPr>
          <w:trHeight w:val="517"/>
        </w:trPr>
        <w:tc>
          <w:tcPr>
            <w:tcW w:w="1866" w:type="dxa"/>
            <w:vAlign w:val="center"/>
          </w:tcPr>
          <w:p w14:paraId="0BC87FA3" w14:textId="77777777" w:rsidR="009274EA" w:rsidRDefault="00C53038">
            <w:pPr>
              <w:tabs>
                <w:tab w:val="left" w:pos="10620"/>
              </w:tabs>
            </w:pPr>
            <w:r>
              <w:t>Inactive</w:t>
            </w:r>
          </w:p>
        </w:tc>
        <w:tc>
          <w:tcPr>
            <w:tcW w:w="1858" w:type="dxa"/>
            <w:vAlign w:val="center"/>
          </w:tcPr>
          <w:p w14:paraId="25D549C4" w14:textId="77777777" w:rsidR="009274EA" w:rsidRDefault="00C53038">
            <w:pPr>
              <w:tabs>
                <w:tab w:val="left" w:pos="10620"/>
              </w:tabs>
            </w:pPr>
            <w:r>
              <w:t>Radio button</w:t>
            </w:r>
          </w:p>
        </w:tc>
        <w:tc>
          <w:tcPr>
            <w:tcW w:w="6603" w:type="dxa"/>
            <w:vAlign w:val="center"/>
          </w:tcPr>
          <w:p w14:paraId="027B9B7F" w14:textId="77777777" w:rsidR="009274EA" w:rsidRDefault="00C53038">
            <w:pPr>
              <w:tabs>
                <w:tab w:val="left" w:pos="10620"/>
              </w:tabs>
            </w:pPr>
            <w:r>
              <w:t>Move user under “Inactive” stage.</w:t>
            </w:r>
          </w:p>
        </w:tc>
      </w:tr>
      <w:tr w:rsidR="009274EA" w14:paraId="5EE3AE5D" w14:textId="77777777">
        <w:trPr>
          <w:trHeight w:val="517"/>
        </w:trPr>
        <w:tc>
          <w:tcPr>
            <w:tcW w:w="1866" w:type="dxa"/>
            <w:vAlign w:val="center"/>
          </w:tcPr>
          <w:p w14:paraId="02EAC1AB" w14:textId="77777777" w:rsidR="009274EA" w:rsidRDefault="00C53038">
            <w:pPr>
              <w:tabs>
                <w:tab w:val="left" w:pos="10620"/>
              </w:tabs>
            </w:pPr>
            <w:r>
              <w:t xml:space="preserve">Active </w:t>
            </w:r>
          </w:p>
        </w:tc>
        <w:tc>
          <w:tcPr>
            <w:tcW w:w="1858" w:type="dxa"/>
            <w:vAlign w:val="center"/>
          </w:tcPr>
          <w:p w14:paraId="03147685" w14:textId="77777777" w:rsidR="009274EA" w:rsidRDefault="00C53038">
            <w:pPr>
              <w:tabs>
                <w:tab w:val="left" w:pos="10620"/>
              </w:tabs>
            </w:pPr>
            <w:r>
              <w:t>Radio button</w:t>
            </w:r>
          </w:p>
        </w:tc>
        <w:tc>
          <w:tcPr>
            <w:tcW w:w="6603" w:type="dxa"/>
            <w:vAlign w:val="center"/>
          </w:tcPr>
          <w:p w14:paraId="4313850A" w14:textId="77777777" w:rsidR="009274EA" w:rsidRDefault="00C53038">
            <w:pPr>
              <w:tabs>
                <w:tab w:val="left" w:pos="10620"/>
              </w:tabs>
            </w:pPr>
            <w:r>
              <w:t>Move user under “active” stage.</w:t>
            </w:r>
          </w:p>
        </w:tc>
      </w:tr>
      <w:tr w:rsidR="009274EA" w14:paraId="050C8D2D" w14:textId="77777777">
        <w:trPr>
          <w:trHeight w:val="517"/>
        </w:trPr>
        <w:tc>
          <w:tcPr>
            <w:tcW w:w="1866" w:type="dxa"/>
            <w:vAlign w:val="center"/>
          </w:tcPr>
          <w:p w14:paraId="5FA500E5" w14:textId="77777777" w:rsidR="009274EA" w:rsidRDefault="00C53038">
            <w:pPr>
              <w:tabs>
                <w:tab w:val="left" w:pos="10620"/>
              </w:tabs>
            </w:pPr>
            <w:r>
              <w:t>Suspend</w:t>
            </w:r>
          </w:p>
        </w:tc>
        <w:tc>
          <w:tcPr>
            <w:tcW w:w="1858" w:type="dxa"/>
            <w:vAlign w:val="center"/>
          </w:tcPr>
          <w:p w14:paraId="58204C99" w14:textId="77777777" w:rsidR="009274EA" w:rsidRDefault="00C53038">
            <w:pPr>
              <w:tabs>
                <w:tab w:val="left" w:pos="10620"/>
              </w:tabs>
            </w:pPr>
            <w:r>
              <w:t>Radio button</w:t>
            </w:r>
          </w:p>
        </w:tc>
        <w:tc>
          <w:tcPr>
            <w:tcW w:w="6603" w:type="dxa"/>
            <w:vAlign w:val="center"/>
          </w:tcPr>
          <w:p w14:paraId="6A2769A3" w14:textId="77777777" w:rsidR="009274EA" w:rsidRDefault="00C53038">
            <w:pPr>
              <w:tabs>
                <w:tab w:val="left" w:pos="10620"/>
              </w:tabs>
            </w:pPr>
            <w:r>
              <w:t>Move user under “Suspend” stage.</w:t>
            </w:r>
          </w:p>
        </w:tc>
      </w:tr>
      <w:tr w:rsidR="009274EA" w14:paraId="0966013A" w14:textId="77777777">
        <w:trPr>
          <w:trHeight w:val="517"/>
        </w:trPr>
        <w:tc>
          <w:tcPr>
            <w:tcW w:w="1866" w:type="dxa"/>
            <w:vAlign w:val="center"/>
          </w:tcPr>
          <w:p w14:paraId="4D90AD98" w14:textId="77777777" w:rsidR="009274EA" w:rsidRDefault="00C53038">
            <w:pPr>
              <w:tabs>
                <w:tab w:val="left" w:pos="10620"/>
              </w:tabs>
            </w:pPr>
            <w:r>
              <w:t>Add Associate Buyer</w:t>
            </w:r>
          </w:p>
        </w:tc>
        <w:tc>
          <w:tcPr>
            <w:tcW w:w="1858" w:type="dxa"/>
            <w:vAlign w:val="center"/>
          </w:tcPr>
          <w:p w14:paraId="42608D8A" w14:textId="77777777" w:rsidR="009274EA" w:rsidRDefault="00C53038">
            <w:pPr>
              <w:tabs>
                <w:tab w:val="left" w:pos="10620"/>
              </w:tabs>
            </w:pPr>
            <w:r>
              <w:t>Button</w:t>
            </w:r>
          </w:p>
        </w:tc>
        <w:tc>
          <w:tcPr>
            <w:tcW w:w="6603" w:type="dxa"/>
            <w:vAlign w:val="center"/>
          </w:tcPr>
          <w:p w14:paraId="0D22C180" w14:textId="77777777" w:rsidR="009274EA" w:rsidRDefault="00C53038">
            <w:pPr>
              <w:tabs>
                <w:tab w:val="left" w:pos="10620"/>
              </w:tabs>
            </w:pPr>
            <w:r>
              <w:t>Redirect on Add Associate Buyer page</w:t>
            </w:r>
          </w:p>
        </w:tc>
      </w:tr>
      <w:tr w:rsidR="009274EA" w14:paraId="69494BDE" w14:textId="77777777">
        <w:trPr>
          <w:trHeight w:val="517"/>
        </w:trPr>
        <w:tc>
          <w:tcPr>
            <w:tcW w:w="1866" w:type="dxa"/>
            <w:vAlign w:val="center"/>
          </w:tcPr>
          <w:p w14:paraId="2949CA9D" w14:textId="77777777" w:rsidR="009274EA" w:rsidRDefault="00C53038">
            <w:pPr>
              <w:tabs>
                <w:tab w:val="left" w:pos="10620"/>
              </w:tabs>
            </w:pPr>
            <w:r>
              <w:t>Add Post Auction Associate Buyer</w:t>
            </w:r>
          </w:p>
        </w:tc>
        <w:tc>
          <w:tcPr>
            <w:tcW w:w="1858" w:type="dxa"/>
            <w:vAlign w:val="center"/>
          </w:tcPr>
          <w:p w14:paraId="0EEEB9E3" w14:textId="77777777" w:rsidR="009274EA" w:rsidRDefault="00C53038">
            <w:pPr>
              <w:tabs>
                <w:tab w:val="left" w:pos="10620"/>
              </w:tabs>
            </w:pPr>
            <w:r>
              <w:t>Button</w:t>
            </w:r>
          </w:p>
        </w:tc>
        <w:tc>
          <w:tcPr>
            <w:tcW w:w="6603" w:type="dxa"/>
            <w:vAlign w:val="center"/>
          </w:tcPr>
          <w:p w14:paraId="775DEC90" w14:textId="77777777" w:rsidR="009274EA" w:rsidRDefault="00C53038">
            <w:pPr>
              <w:tabs>
                <w:tab w:val="left" w:pos="10620"/>
              </w:tabs>
            </w:pPr>
            <w:r>
              <w:t>Redirect on Add Post Auction Associate Buyer  page</w:t>
            </w:r>
          </w:p>
        </w:tc>
      </w:tr>
    </w:tbl>
    <w:p w14:paraId="3BF071B8" w14:textId="77777777" w:rsidR="009274EA" w:rsidRDefault="009274EA">
      <w:pPr>
        <w:tabs>
          <w:tab w:val="left" w:pos="10620"/>
        </w:tabs>
      </w:pPr>
    </w:p>
    <w:p w14:paraId="1247732B" w14:textId="77777777" w:rsidR="009274EA" w:rsidRDefault="009274EA">
      <w:pPr>
        <w:tabs>
          <w:tab w:val="left" w:pos="10620"/>
        </w:tabs>
      </w:pPr>
    </w:p>
    <w:p w14:paraId="5A19EB7F" w14:textId="77777777" w:rsidR="009274EA" w:rsidRDefault="009274EA">
      <w:pPr>
        <w:tabs>
          <w:tab w:val="left" w:pos="10620"/>
        </w:tabs>
      </w:pPr>
    </w:p>
    <w:p w14:paraId="2F6C4DCA" w14:textId="77777777" w:rsidR="009274EA" w:rsidRDefault="009274EA">
      <w:pPr>
        <w:tabs>
          <w:tab w:val="left" w:pos="10620"/>
        </w:tabs>
      </w:pPr>
    </w:p>
    <w:p w14:paraId="68F11260" w14:textId="77777777" w:rsidR="009274EA" w:rsidRDefault="009274EA">
      <w:pPr>
        <w:tabs>
          <w:tab w:val="left" w:pos="10620"/>
        </w:tabs>
      </w:pPr>
    </w:p>
    <w:p w14:paraId="035ADE78" w14:textId="77777777" w:rsidR="009274EA" w:rsidRDefault="009274EA">
      <w:pPr>
        <w:tabs>
          <w:tab w:val="left" w:pos="10620"/>
        </w:tabs>
      </w:pPr>
    </w:p>
    <w:p w14:paraId="50156328" w14:textId="77777777" w:rsidR="009274EA" w:rsidRDefault="009274EA">
      <w:pPr>
        <w:tabs>
          <w:tab w:val="left" w:pos="10620"/>
        </w:tabs>
      </w:pPr>
    </w:p>
    <w:p w14:paraId="5F89CCE5" w14:textId="77777777" w:rsidR="009274EA" w:rsidRDefault="009274EA">
      <w:pPr>
        <w:tabs>
          <w:tab w:val="left" w:pos="10620"/>
        </w:tabs>
      </w:pPr>
    </w:p>
    <w:p w14:paraId="44866574" w14:textId="77777777" w:rsidR="009274EA" w:rsidRDefault="009274EA">
      <w:pPr>
        <w:tabs>
          <w:tab w:val="left" w:pos="10620"/>
        </w:tabs>
      </w:pPr>
    </w:p>
    <w:p w14:paraId="72EEDB12" w14:textId="77777777" w:rsidR="009274EA" w:rsidRDefault="009274EA">
      <w:pPr>
        <w:tabs>
          <w:tab w:val="left" w:pos="10620"/>
        </w:tabs>
      </w:pPr>
    </w:p>
    <w:p w14:paraId="505729C3" w14:textId="77777777" w:rsidR="009274EA" w:rsidRDefault="009274EA">
      <w:pPr>
        <w:tabs>
          <w:tab w:val="left" w:pos="10620"/>
        </w:tabs>
      </w:pPr>
    </w:p>
    <w:p w14:paraId="3AEA1128" w14:textId="77777777" w:rsidR="009274EA" w:rsidRDefault="009274EA">
      <w:pPr>
        <w:tabs>
          <w:tab w:val="left" w:pos="10620"/>
        </w:tabs>
      </w:pPr>
    </w:p>
    <w:p w14:paraId="40A0F3EA" w14:textId="77777777" w:rsidR="009274EA" w:rsidRDefault="009274EA">
      <w:pPr>
        <w:tabs>
          <w:tab w:val="left" w:pos="10620"/>
        </w:tabs>
      </w:pPr>
    </w:p>
    <w:p w14:paraId="79BA1D50" w14:textId="77777777" w:rsidR="009274EA" w:rsidRDefault="009274EA">
      <w:pPr>
        <w:tabs>
          <w:tab w:val="left" w:pos="10620"/>
        </w:tabs>
      </w:pPr>
    </w:p>
    <w:p w14:paraId="740386F0" w14:textId="77777777" w:rsidR="009274EA" w:rsidRDefault="009274EA">
      <w:pPr>
        <w:tabs>
          <w:tab w:val="left" w:pos="10620"/>
        </w:tabs>
      </w:pPr>
    </w:p>
    <w:p w14:paraId="465C8F36" w14:textId="77777777" w:rsidR="009274EA" w:rsidRDefault="009274EA">
      <w:pPr>
        <w:tabs>
          <w:tab w:val="left" w:pos="10620"/>
        </w:tabs>
      </w:pPr>
    </w:p>
    <w:p w14:paraId="67EEE55A" w14:textId="77777777" w:rsidR="009274EA" w:rsidRDefault="009274EA">
      <w:pPr>
        <w:tabs>
          <w:tab w:val="left" w:pos="10620"/>
        </w:tabs>
      </w:pPr>
    </w:p>
    <w:p w14:paraId="52E1AC9F" w14:textId="77777777" w:rsidR="009274EA" w:rsidRDefault="009274EA">
      <w:pPr>
        <w:tabs>
          <w:tab w:val="left" w:pos="10620"/>
        </w:tabs>
      </w:pPr>
    </w:p>
    <w:p w14:paraId="36A8446D" w14:textId="77777777" w:rsidR="009274EA" w:rsidRDefault="009274EA">
      <w:pPr>
        <w:tabs>
          <w:tab w:val="left" w:pos="10620"/>
        </w:tabs>
      </w:pPr>
    </w:p>
    <w:p w14:paraId="7055DC51" w14:textId="77777777" w:rsidR="009274EA" w:rsidRDefault="009274EA">
      <w:pPr>
        <w:tabs>
          <w:tab w:val="left" w:pos="10620"/>
        </w:tabs>
      </w:pPr>
    </w:p>
    <w:p w14:paraId="28F1FDA6" w14:textId="77777777" w:rsidR="009274EA" w:rsidRDefault="009274EA">
      <w:pPr>
        <w:tabs>
          <w:tab w:val="left" w:pos="10620"/>
        </w:tabs>
      </w:pPr>
    </w:p>
    <w:p w14:paraId="669C8445" w14:textId="77777777" w:rsidR="009274EA" w:rsidRDefault="009274EA">
      <w:pPr>
        <w:tabs>
          <w:tab w:val="left" w:pos="10620"/>
        </w:tabs>
      </w:pPr>
    </w:p>
    <w:p w14:paraId="1D8B4966" w14:textId="77777777" w:rsidR="009274EA" w:rsidRDefault="009274EA">
      <w:pPr>
        <w:tabs>
          <w:tab w:val="left" w:pos="10620"/>
        </w:tabs>
      </w:pPr>
    </w:p>
    <w:p w14:paraId="038B8AFA" w14:textId="77777777" w:rsidR="009274EA" w:rsidRDefault="009274EA">
      <w:pPr>
        <w:tabs>
          <w:tab w:val="left" w:pos="10620"/>
        </w:tabs>
      </w:pPr>
    </w:p>
    <w:p w14:paraId="1B5F3FC9"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10704" w:name="_Toc137820204"/>
      <w:bookmarkStart w:id="10705" w:name="_Toc137832867"/>
      <w:bookmarkStart w:id="10706" w:name="_Toc148377785"/>
      <w:r>
        <w:rPr>
          <w:rFonts w:ascii="Cambria" w:hAnsi="Cambria"/>
          <w:b/>
          <w:sz w:val="28"/>
        </w:rPr>
        <w:t>High Level Use Case of Warehouse User Registration</w:t>
      </w:r>
      <w:bookmarkEnd w:id="10704"/>
      <w:bookmarkEnd w:id="10705"/>
      <w:bookmarkEnd w:id="10706"/>
    </w:p>
    <w:tbl>
      <w:tblPr>
        <w:tblW w:w="1030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4"/>
        <w:gridCol w:w="6907"/>
      </w:tblGrid>
      <w:tr w:rsidR="009274EA" w14:paraId="1E80C73A"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301EC6E1"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27C07CCF" w14:textId="77777777" w:rsidR="009274EA" w:rsidRDefault="00C53038">
            <w:pPr>
              <w:numPr>
                <w:ilvl w:val="0"/>
                <w:numId w:val="2"/>
              </w:numPr>
              <w:tabs>
                <w:tab w:val="left" w:pos="10620"/>
              </w:tabs>
              <w:spacing w:after="0" w:line="360" w:lineRule="auto"/>
              <w:jc w:val="both"/>
            </w:pPr>
            <w:r>
              <w:t>To understand the functional logic for Creation of Warehouse User.</w:t>
            </w:r>
          </w:p>
        </w:tc>
      </w:tr>
      <w:tr w:rsidR="009274EA" w14:paraId="2F11E1E0"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4D67AE1F"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1D8FC1FE" w14:textId="77777777" w:rsidR="009274EA" w:rsidRDefault="00C53038">
            <w:pPr>
              <w:numPr>
                <w:ilvl w:val="0"/>
                <w:numId w:val="2"/>
              </w:numPr>
              <w:tabs>
                <w:tab w:val="left" w:pos="10620"/>
              </w:tabs>
              <w:spacing w:after="0" w:line="360" w:lineRule="auto"/>
              <w:jc w:val="both"/>
            </w:pPr>
            <w:r>
              <w:t>&lt; Warehouse &gt; Role should be created under department.</w:t>
            </w:r>
          </w:p>
        </w:tc>
      </w:tr>
      <w:tr w:rsidR="009274EA" w14:paraId="5273F25A"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5C13157B"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632BF7FB" w14:textId="77777777" w:rsidR="009274EA" w:rsidRDefault="00C53038">
            <w:pPr>
              <w:numPr>
                <w:ilvl w:val="0"/>
                <w:numId w:val="2"/>
              </w:numPr>
              <w:tabs>
                <w:tab w:val="left" w:pos="10620"/>
              </w:tabs>
              <w:spacing w:before="120" w:after="120" w:line="240" w:lineRule="auto"/>
              <w:jc w:val="both"/>
            </w:pPr>
            <w:r>
              <w:t>System will give application access to Warehouse User</w:t>
            </w:r>
          </w:p>
          <w:p w14:paraId="28D55265" w14:textId="77777777" w:rsidR="009274EA" w:rsidRDefault="00C53038">
            <w:pPr>
              <w:numPr>
                <w:ilvl w:val="0"/>
                <w:numId w:val="2"/>
              </w:numPr>
              <w:tabs>
                <w:tab w:val="left" w:pos="10620"/>
              </w:tabs>
              <w:spacing w:before="120" w:after="120" w:line="240" w:lineRule="auto"/>
              <w:jc w:val="both"/>
            </w:pPr>
            <w:r>
              <w:t>On successful registration of Warehouse User, system should display a message as “User registered successfully”.</w:t>
            </w:r>
          </w:p>
          <w:p w14:paraId="1AC6A9FC" w14:textId="77777777" w:rsidR="009274EA" w:rsidRDefault="00C53038">
            <w:pPr>
              <w:numPr>
                <w:ilvl w:val="0"/>
                <w:numId w:val="2"/>
              </w:numPr>
              <w:tabs>
                <w:tab w:val="left" w:pos="10620"/>
              </w:tabs>
              <w:spacing w:before="120" w:after="120" w:line="240" w:lineRule="auto"/>
              <w:jc w:val="both"/>
            </w:pPr>
            <w:r>
              <w:t>On registration of Warehouse User, system should redirect TAO User to Manage User grid.</w:t>
            </w:r>
          </w:p>
        </w:tc>
      </w:tr>
      <w:tr w:rsidR="009274EA" w14:paraId="4E9330A5"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45253D50"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40ADFF0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6E1C942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596C0D8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Register User</w:t>
            </w:r>
          </w:p>
          <w:p w14:paraId="2150F0C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Role as = “Warehouse” from dropdown.</w:t>
            </w:r>
          </w:p>
          <w:p w14:paraId="3930F2B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lastRenderedPageBreak/>
              <w:t>Click on submit.</w:t>
            </w:r>
          </w:p>
          <w:p w14:paraId="25DCC8E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Warehouse details.</w:t>
            </w:r>
          </w:p>
          <w:p w14:paraId="2213042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tc>
      </w:tr>
      <w:tr w:rsidR="009274EA" w14:paraId="14B90683"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7FBE1A08" w14:textId="77777777" w:rsidR="009274EA" w:rsidRDefault="00C53038">
            <w:pPr>
              <w:tabs>
                <w:tab w:val="left" w:pos="10620"/>
              </w:tabs>
              <w:rPr>
                <w:b/>
                <w:i/>
              </w:rPr>
            </w:pPr>
            <w:r>
              <w:rPr>
                <w:b/>
                <w:i/>
              </w:rPr>
              <w:lastRenderedPageBreak/>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3AF99AE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0DC11AA8"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193B7A9A"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19DB2377" w14:textId="77777777" w:rsidR="009274EA" w:rsidRDefault="00C53038">
            <w:pPr>
              <w:tabs>
                <w:tab w:val="left" w:pos="10620"/>
              </w:tabs>
            </w:pPr>
            <w:r>
              <w:t>System should display dropdown option for “Select User Type” after click on register user page.</w:t>
            </w:r>
          </w:p>
          <w:p w14:paraId="06EC4495" w14:textId="77777777" w:rsidR="009274EA" w:rsidRDefault="00C53038">
            <w:pPr>
              <w:tabs>
                <w:tab w:val="left" w:pos="10620"/>
              </w:tabs>
            </w:pPr>
            <w:r>
              <w:t>As per selection of “User Type” from dropdown, system should display the fields and controls to TAO user for registration.</w:t>
            </w:r>
          </w:p>
          <w:p w14:paraId="310FAC05" w14:textId="77777777" w:rsidR="009274EA" w:rsidRDefault="00C53038">
            <w:pPr>
              <w:tabs>
                <w:tab w:val="left" w:pos="10620"/>
              </w:tabs>
            </w:pPr>
            <w:r>
              <w:t>System should display below user type in dropdown.</w:t>
            </w:r>
          </w:p>
          <w:p w14:paraId="414715E1" w14:textId="77777777" w:rsidR="009274EA" w:rsidRDefault="00C53038">
            <w:pPr>
              <w:pStyle w:val="ListParagraph"/>
              <w:numPr>
                <w:ilvl w:val="0"/>
                <w:numId w:val="37"/>
              </w:numPr>
              <w:tabs>
                <w:tab w:val="left" w:pos="10620"/>
              </w:tabs>
              <w:rPr>
                <w:rFonts w:ascii="Cambria" w:hAnsi="Cambria"/>
                <w:sz w:val="22"/>
                <w:szCs w:val="22"/>
              </w:rPr>
            </w:pPr>
            <w:r>
              <w:rPr>
                <w:rFonts w:ascii="Cambria" w:hAnsi="Cambria"/>
                <w:sz w:val="22"/>
                <w:szCs w:val="22"/>
              </w:rPr>
              <w:t>Buyer</w:t>
            </w:r>
          </w:p>
          <w:p w14:paraId="5F1F3F50" w14:textId="77777777" w:rsidR="009274EA" w:rsidRDefault="00C53038">
            <w:pPr>
              <w:pStyle w:val="ListParagraph"/>
              <w:numPr>
                <w:ilvl w:val="0"/>
                <w:numId w:val="37"/>
              </w:numPr>
              <w:tabs>
                <w:tab w:val="left" w:pos="10620"/>
              </w:tabs>
              <w:rPr>
                <w:rFonts w:ascii="Cambria" w:hAnsi="Cambria"/>
                <w:sz w:val="22"/>
                <w:szCs w:val="22"/>
              </w:rPr>
            </w:pPr>
            <w:r>
              <w:rPr>
                <w:rFonts w:ascii="Cambria" w:hAnsi="Cambria"/>
                <w:sz w:val="22"/>
                <w:szCs w:val="22"/>
              </w:rPr>
              <w:t>Buyer</w:t>
            </w:r>
          </w:p>
          <w:p w14:paraId="4CCCD374" w14:textId="77777777" w:rsidR="009274EA" w:rsidRDefault="00C53038">
            <w:pPr>
              <w:pStyle w:val="ListParagraph"/>
              <w:numPr>
                <w:ilvl w:val="0"/>
                <w:numId w:val="37"/>
              </w:numPr>
              <w:tabs>
                <w:tab w:val="left" w:pos="10620"/>
              </w:tabs>
              <w:rPr>
                <w:rFonts w:ascii="Cambria" w:hAnsi="Cambria"/>
                <w:sz w:val="22"/>
                <w:szCs w:val="22"/>
              </w:rPr>
            </w:pPr>
            <w:r>
              <w:rPr>
                <w:rFonts w:ascii="Cambria" w:hAnsi="Cambria"/>
                <w:sz w:val="22"/>
                <w:szCs w:val="22"/>
              </w:rPr>
              <w:t>Seller</w:t>
            </w:r>
          </w:p>
          <w:p w14:paraId="68D8D87D" w14:textId="77777777" w:rsidR="009274EA" w:rsidRDefault="00C53038">
            <w:pPr>
              <w:pStyle w:val="ListParagraph"/>
              <w:numPr>
                <w:ilvl w:val="0"/>
                <w:numId w:val="37"/>
              </w:numPr>
              <w:tabs>
                <w:tab w:val="left" w:pos="10620"/>
              </w:tabs>
              <w:rPr>
                <w:rFonts w:ascii="Cambria" w:hAnsi="Cambria"/>
                <w:sz w:val="22"/>
                <w:szCs w:val="22"/>
              </w:rPr>
            </w:pPr>
            <w:r>
              <w:rPr>
                <w:rFonts w:ascii="Cambria" w:hAnsi="Cambria"/>
                <w:sz w:val="22"/>
                <w:szCs w:val="22"/>
              </w:rPr>
              <w:t>TAO User</w:t>
            </w:r>
          </w:p>
          <w:p w14:paraId="61F61AF6" w14:textId="77777777" w:rsidR="009274EA" w:rsidRDefault="00C53038">
            <w:pPr>
              <w:pStyle w:val="ListParagraph"/>
              <w:numPr>
                <w:ilvl w:val="0"/>
                <w:numId w:val="37"/>
              </w:numPr>
              <w:tabs>
                <w:tab w:val="left" w:pos="10620"/>
              </w:tabs>
              <w:rPr>
                <w:rFonts w:ascii="Cambria" w:hAnsi="Cambria"/>
                <w:sz w:val="22"/>
                <w:szCs w:val="22"/>
              </w:rPr>
            </w:pPr>
            <w:r>
              <w:rPr>
                <w:rFonts w:ascii="Cambria" w:hAnsi="Cambria"/>
                <w:sz w:val="22"/>
                <w:szCs w:val="22"/>
              </w:rPr>
              <w:t>Tea Board</w:t>
            </w:r>
          </w:p>
          <w:p w14:paraId="39752A42" w14:textId="77777777" w:rsidR="009274EA" w:rsidRDefault="00C53038">
            <w:pPr>
              <w:pStyle w:val="ListParagraph"/>
              <w:numPr>
                <w:ilvl w:val="0"/>
                <w:numId w:val="37"/>
              </w:numPr>
              <w:tabs>
                <w:tab w:val="left" w:pos="10620"/>
              </w:tabs>
              <w:rPr>
                <w:rFonts w:ascii="Cambria" w:hAnsi="Cambria"/>
                <w:sz w:val="22"/>
                <w:szCs w:val="22"/>
              </w:rPr>
            </w:pPr>
            <w:r>
              <w:rPr>
                <w:rFonts w:ascii="Cambria" w:hAnsi="Cambria"/>
                <w:sz w:val="22"/>
                <w:szCs w:val="22"/>
              </w:rPr>
              <w:t>Warehouse</w:t>
            </w:r>
          </w:p>
          <w:p w14:paraId="5EE2E61D" w14:textId="77777777" w:rsidR="009274EA" w:rsidRDefault="00C53038">
            <w:pPr>
              <w:pStyle w:val="Heading112pt"/>
              <w:rPr>
                <w:rFonts w:ascii="Cambria" w:hAnsi="Cambria"/>
                <w:b w:val="0"/>
              </w:rPr>
            </w:pPr>
            <w:r>
              <w:rPr>
                <w:rFonts w:ascii="Cambria" w:hAnsi="Cambria"/>
                <w:b w:val="0"/>
              </w:rPr>
              <w:t>System should display fields and controls only related to warehouse user on selection “User Type = Warehouse”.</w:t>
            </w:r>
          </w:p>
          <w:p w14:paraId="41A2D2F5" w14:textId="77777777" w:rsidR="009274EA" w:rsidRDefault="00C53038">
            <w:pPr>
              <w:pStyle w:val="Heading112pt"/>
              <w:rPr>
                <w:rFonts w:ascii="Cambria" w:hAnsi="Cambria"/>
                <w:b w:val="0"/>
              </w:rPr>
            </w:pPr>
            <w:r>
              <w:rPr>
                <w:rFonts w:ascii="Cambria" w:hAnsi="Cambria"/>
                <w:b w:val="0"/>
              </w:rPr>
              <w:t>System should display below fields for registration of Warehouse User profile.</w:t>
            </w:r>
          </w:p>
          <w:p w14:paraId="1E83D47A" w14:textId="77777777" w:rsidR="009274EA" w:rsidRDefault="00C53038">
            <w:pPr>
              <w:pStyle w:val="ListParagraph"/>
              <w:numPr>
                <w:ilvl w:val="0"/>
                <w:numId w:val="9"/>
              </w:numPr>
              <w:tabs>
                <w:tab w:val="left" w:pos="10620"/>
              </w:tabs>
              <w:rPr>
                <w:rFonts w:ascii="Cambria" w:hAnsi="Cambria"/>
                <w:b/>
              </w:rPr>
            </w:pPr>
            <w:r>
              <w:rPr>
                <w:rFonts w:ascii="Cambria" w:hAnsi="Cambria"/>
              </w:rPr>
              <w:t>Address</w:t>
            </w:r>
          </w:p>
          <w:p w14:paraId="427B0D22" w14:textId="77777777" w:rsidR="009274EA" w:rsidRDefault="00C53038">
            <w:pPr>
              <w:pStyle w:val="ListParagraph"/>
              <w:numPr>
                <w:ilvl w:val="0"/>
                <w:numId w:val="9"/>
              </w:numPr>
              <w:tabs>
                <w:tab w:val="left" w:pos="10620"/>
              </w:tabs>
              <w:rPr>
                <w:rFonts w:ascii="Cambria" w:hAnsi="Cambria"/>
                <w:b/>
              </w:rPr>
            </w:pPr>
            <w:r>
              <w:rPr>
                <w:rFonts w:ascii="Cambria" w:hAnsi="Cambria"/>
              </w:rPr>
              <w:t>Auction Center</w:t>
            </w:r>
          </w:p>
          <w:p w14:paraId="05B3AFC4" w14:textId="77777777" w:rsidR="009274EA" w:rsidRDefault="00C53038">
            <w:pPr>
              <w:pStyle w:val="ListParagraph"/>
              <w:numPr>
                <w:ilvl w:val="0"/>
                <w:numId w:val="9"/>
              </w:numPr>
              <w:tabs>
                <w:tab w:val="left" w:pos="10620"/>
              </w:tabs>
              <w:rPr>
                <w:rFonts w:ascii="Cambria" w:hAnsi="Cambria"/>
                <w:b/>
              </w:rPr>
            </w:pPr>
            <w:r>
              <w:rPr>
                <w:rFonts w:ascii="Cambria" w:hAnsi="Cambria"/>
              </w:rPr>
              <w:t>City</w:t>
            </w:r>
          </w:p>
          <w:p w14:paraId="596AA095" w14:textId="77777777" w:rsidR="009274EA" w:rsidRDefault="00C53038">
            <w:pPr>
              <w:pStyle w:val="ListParagraph"/>
              <w:numPr>
                <w:ilvl w:val="0"/>
                <w:numId w:val="9"/>
              </w:numPr>
              <w:tabs>
                <w:tab w:val="left" w:pos="10620"/>
              </w:tabs>
              <w:rPr>
                <w:rFonts w:ascii="Cambria" w:hAnsi="Cambria"/>
                <w:b/>
              </w:rPr>
            </w:pPr>
            <w:r>
              <w:rPr>
                <w:rFonts w:ascii="Cambria" w:hAnsi="Cambria"/>
              </w:rPr>
              <w:t>Contact Person</w:t>
            </w:r>
          </w:p>
          <w:p w14:paraId="6A9F5EAD" w14:textId="77777777" w:rsidR="009274EA" w:rsidRDefault="00C53038">
            <w:pPr>
              <w:pStyle w:val="ListParagraph"/>
              <w:numPr>
                <w:ilvl w:val="0"/>
                <w:numId w:val="9"/>
              </w:numPr>
              <w:tabs>
                <w:tab w:val="left" w:pos="10620"/>
              </w:tabs>
              <w:rPr>
                <w:rFonts w:ascii="Cambria" w:hAnsi="Cambria"/>
                <w:b/>
              </w:rPr>
            </w:pPr>
            <w:r>
              <w:rPr>
                <w:rFonts w:ascii="Cambria" w:hAnsi="Cambria"/>
              </w:rPr>
              <w:t>E Mail</w:t>
            </w:r>
          </w:p>
          <w:p w14:paraId="7EFFF7EC" w14:textId="77777777" w:rsidR="009274EA" w:rsidRDefault="00C53038">
            <w:pPr>
              <w:pStyle w:val="ListParagraph"/>
              <w:numPr>
                <w:ilvl w:val="0"/>
                <w:numId w:val="9"/>
              </w:numPr>
              <w:tabs>
                <w:tab w:val="left" w:pos="10620"/>
              </w:tabs>
              <w:rPr>
                <w:rFonts w:ascii="Cambria" w:hAnsi="Cambria"/>
                <w:b/>
              </w:rPr>
            </w:pPr>
            <w:r>
              <w:rPr>
                <w:rFonts w:ascii="Cambria" w:hAnsi="Cambria"/>
              </w:rPr>
              <w:t>Entity Code</w:t>
            </w:r>
          </w:p>
          <w:p w14:paraId="3CD71A36" w14:textId="77777777" w:rsidR="009274EA" w:rsidRDefault="00C53038">
            <w:pPr>
              <w:pStyle w:val="ListParagraph"/>
              <w:numPr>
                <w:ilvl w:val="0"/>
                <w:numId w:val="9"/>
              </w:numPr>
              <w:tabs>
                <w:tab w:val="left" w:pos="10620"/>
              </w:tabs>
              <w:rPr>
                <w:rFonts w:ascii="Cambria" w:hAnsi="Cambria"/>
                <w:b/>
              </w:rPr>
            </w:pPr>
            <w:r>
              <w:rPr>
                <w:rFonts w:ascii="Cambria" w:hAnsi="Cambria"/>
              </w:rPr>
              <w:t>Fax</w:t>
            </w:r>
          </w:p>
          <w:p w14:paraId="23155EAA" w14:textId="77777777" w:rsidR="009274EA" w:rsidRDefault="00C53038">
            <w:pPr>
              <w:pStyle w:val="ListParagraph"/>
              <w:numPr>
                <w:ilvl w:val="0"/>
                <w:numId w:val="9"/>
              </w:numPr>
              <w:tabs>
                <w:tab w:val="left" w:pos="10620"/>
              </w:tabs>
              <w:rPr>
                <w:rFonts w:ascii="Cambria" w:hAnsi="Cambria"/>
                <w:b/>
              </w:rPr>
            </w:pPr>
            <w:r>
              <w:rPr>
                <w:rFonts w:ascii="Cambria" w:hAnsi="Cambria"/>
              </w:rPr>
              <w:t>GST No</w:t>
            </w:r>
          </w:p>
          <w:p w14:paraId="05DD5975" w14:textId="77777777" w:rsidR="009274EA" w:rsidRDefault="00C53038">
            <w:pPr>
              <w:pStyle w:val="ListParagraph"/>
              <w:numPr>
                <w:ilvl w:val="0"/>
                <w:numId w:val="9"/>
              </w:numPr>
              <w:tabs>
                <w:tab w:val="left" w:pos="10620"/>
              </w:tabs>
              <w:rPr>
                <w:rFonts w:ascii="Cambria" w:hAnsi="Cambria"/>
                <w:b/>
              </w:rPr>
            </w:pPr>
            <w:r>
              <w:rPr>
                <w:rFonts w:ascii="Cambria" w:hAnsi="Cambria"/>
              </w:rPr>
              <w:t>Mobile No</w:t>
            </w:r>
          </w:p>
          <w:p w14:paraId="17BD8BBD" w14:textId="77777777" w:rsidR="009274EA" w:rsidRDefault="00C53038">
            <w:pPr>
              <w:pStyle w:val="ListParagraph"/>
              <w:numPr>
                <w:ilvl w:val="0"/>
                <w:numId w:val="9"/>
              </w:numPr>
              <w:tabs>
                <w:tab w:val="left" w:pos="10620"/>
              </w:tabs>
              <w:rPr>
                <w:rFonts w:ascii="Cambria" w:hAnsi="Cambria"/>
                <w:b/>
              </w:rPr>
            </w:pPr>
            <w:r>
              <w:rPr>
                <w:rFonts w:ascii="Cambria" w:hAnsi="Cambria"/>
              </w:rPr>
              <w:t>PAN no</w:t>
            </w:r>
          </w:p>
          <w:p w14:paraId="5DA687E8" w14:textId="77777777" w:rsidR="009274EA" w:rsidRDefault="00C53038">
            <w:pPr>
              <w:pStyle w:val="ListParagraph"/>
              <w:numPr>
                <w:ilvl w:val="0"/>
                <w:numId w:val="9"/>
              </w:numPr>
              <w:tabs>
                <w:tab w:val="left" w:pos="10620"/>
              </w:tabs>
              <w:rPr>
                <w:rFonts w:ascii="Cambria" w:hAnsi="Cambria"/>
                <w:b/>
              </w:rPr>
            </w:pPr>
            <w:r>
              <w:rPr>
                <w:rFonts w:ascii="Cambria" w:hAnsi="Cambria"/>
              </w:rPr>
              <w:t>Phone</w:t>
            </w:r>
          </w:p>
          <w:p w14:paraId="58B8BC9A" w14:textId="77777777" w:rsidR="009274EA" w:rsidRDefault="00C53038">
            <w:pPr>
              <w:pStyle w:val="ListParagraph"/>
              <w:numPr>
                <w:ilvl w:val="0"/>
                <w:numId w:val="9"/>
              </w:numPr>
              <w:tabs>
                <w:tab w:val="left" w:pos="10620"/>
              </w:tabs>
              <w:rPr>
                <w:rFonts w:ascii="Cambria" w:hAnsi="Cambria"/>
                <w:b/>
              </w:rPr>
            </w:pPr>
            <w:r>
              <w:rPr>
                <w:rFonts w:ascii="Cambria" w:hAnsi="Cambria"/>
              </w:rPr>
              <w:t>Short Name</w:t>
            </w:r>
          </w:p>
          <w:p w14:paraId="42283A4F" w14:textId="77777777" w:rsidR="009274EA" w:rsidRDefault="00C53038">
            <w:pPr>
              <w:pStyle w:val="ListParagraph"/>
              <w:numPr>
                <w:ilvl w:val="0"/>
                <w:numId w:val="9"/>
              </w:numPr>
              <w:tabs>
                <w:tab w:val="left" w:pos="10620"/>
              </w:tabs>
              <w:rPr>
                <w:rFonts w:ascii="Cambria" w:hAnsi="Cambria"/>
                <w:b/>
              </w:rPr>
            </w:pPr>
            <w:r>
              <w:rPr>
                <w:rFonts w:ascii="Cambria" w:hAnsi="Cambria"/>
              </w:rPr>
              <w:t>State Code</w:t>
            </w:r>
          </w:p>
          <w:p w14:paraId="1C51C4CA" w14:textId="77777777" w:rsidR="009274EA" w:rsidRDefault="00C53038">
            <w:pPr>
              <w:pStyle w:val="ListParagraph"/>
              <w:numPr>
                <w:ilvl w:val="0"/>
                <w:numId w:val="9"/>
              </w:numPr>
              <w:tabs>
                <w:tab w:val="left" w:pos="10620"/>
              </w:tabs>
              <w:rPr>
                <w:rFonts w:ascii="Cambria" w:hAnsi="Cambria"/>
                <w:b/>
              </w:rPr>
            </w:pPr>
            <w:r>
              <w:rPr>
                <w:rFonts w:ascii="Cambria" w:hAnsi="Cambria"/>
              </w:rPr>
              <w:t>State Name</w:t>
            </w:r>
          </w:p>
          <w:p w14:paraId="07F735EE" w14:textId="77777777" w:rsidR="009274EA" w:rsidRDefault="00C53038">
            <w:pPr>
              <w:pStyle w:val="ListParagraph"/>
              <w:numPr>
                <w:ilvl w:val="0"/>
                <w:numId w:val="9"/>
              </w:numPr>
              <w:tabs>
                <w:tab w:val="left" w:pos="10620"/>
              </w:tabs>
              <w:rPr>
                <w:rFonts w:ascii="Cambria" w:hAnsi="Cambria"/>
                <w:b/>
              </w:rPr>
            </w:pPr>
            <w:r>
              <w:rPr>
                <w:rFonts w:ascii="Cambria" w:hAnsi="Cambria"/>
              </w:rPr>
              <w:t>Tax Id No</w:t>
            </w:r>
          </w:p>
          <w:p w14:paraId="31DC95F2" w14:textId="77777777" w:rsidR="009274EA" w:rsidRDefault="00C53038">
            <w:pPr>
              <w:pStyle w:val="ListParagraph"/>
              <w:numPr>
                <w:ilvl w:val="0"/>
                <w:numId w:val="9"/>
              </w:numPr>
              <w:tabs>
                <w:tab w:val="left" w:pos="10620"/>
              </w:tabs>
              <w:rPr>
                <w:rFonts w:ascii="Cambria" w:hAnsi="Cambria"/>
                <w:b/>
                <w:color w:val="FF0000"/>
              </w:rPr>
            </w:pPr>
            <w:r>
              <w:rPr>
                <w:rFonts w:ascii="Cambria" w:hAnsi="Cambria"/>
                <w:b/>
                <w:color w:val="FF0000"/>
              </w:rPr>
              <w:lastRenderedPageBreak/>
              <w:t>Tea board Rag. No/ Ware House License No</w:t>
            </w:r>
          </w:p>
          <w:p w14:paraId="76713E60" w14:textId="77777777" w:rsidR="009274EA" w:rsidRDefault="00C53038">
            <w:pPr>
              <w:pStyle w:val="ListParagraph"/>
              <w:numPr>
                <w:ilvl w:val="0"/>
                <w:numId w:val="9"/>
              </w:numPr>
              <w:tabs>
                <w:tab w:val="left" w:pos="10620"/>
              </w:tabs>
              <w:rPr>
                <w:rFonts w:ascii="Cambria" w:hAnsi="Cambria"/>
                <w:b/>
              </w:rPr>
            </w:pPr>
            <w:r>
              <w:rPr>
                <w:rFonts w:ascii="Cambria" w:hAnsi="Cambria"/>
              </w:rPr>
              <w:t>Ware House Code</w:t>
            </w:r>
          </w:p>
          <w:p w14:paraId="7172E46E" w14:textId="77777777" w:rsidR="009274EA" w:rsidRDefault="00C53038">
            <w:pPr>
              <w:pStyle w:val="ListParagraph"/>
              <w:numPr>
                <w:ilvl w:val="0"/>
                <w:numId w:val="9"/>
              </w:numPr>
              <w:tabs>
                <w:tab w:val="left" w:pos="10620"/>
              </w:tabs>
              <w:rPr>
                <w:rFonts w:ascii="Cambria" w:hAnsi="Cambria"/>
                <w:b/>
              </w:rPr>
            </w:pPr>
            <w:r>
              <w:rPr>
                <w:rFonts w:ascii="Cambria" w:hAnsi="Cambria"/>
              </w:rPr>
              <w:t xml:space="preserve">Ware House Name </w:t>
            </w:r>
            <w:r>
              <w:rPr>
                <w:rFonts w:ascii="Cambria" w:hAnsi="Cambria"/>
                <w:b/>
              </w:rPr>
              <w:t>&lt;</w:t>
            </w:r>
            <w:r>
              <w:rPr>
                <w:rFonts w:ascii="Cambria" w:hAnsi="Cambria"/>
              </w:rPr>
              <w:t>Company/Firm</w:t>
            </w:r>
            <w:r>
              <w:rPr>
                <w:rFonts w:ascii="Cambria" w:hAnsi="Cambria"/>
                <w:b/>
              </w:rPr>
              <w:t>&gt;</w:t>
            </w:r>
          </w:p>
          <w:p w14:paraId="5FB23E07" w14:textId="77777777" w:rsidR="009274EA" w:rsidRDefault="00C53038">
            <w:pPr>
              <w:pStyle w:val="Heading112pt"/>
              <w:rPr>
                <w:rFonts w:ascii="Cambria" w:hAnsi="Cambria"/>
                <w:b w:val="0"/>
              </w:rPr>
            </w:pPr>
            <w:r>
              <w:rPr>
                <w:rFonts w:ascii="Cambria" w:hAnsi="Cambria"/>
                <w:b w:val="0"/>
              </w:rPr>
              <w:t>System should provide below fields as mandatory fields.</w:t>
            </w:r>
          </w:p>
          <w:p w14:paraId="54028C4D" w14:textId="77777777" w:rsidR="009274EA" w:rsidRDefault="00C53038">
            <w:pPr>
              <w:pStyle w:val="ListParagraph"/>
              <w:numPr>
                <w:ilvl w:val="0"/>
                <w:numId w:val="10"/>
              </w:numPr>
              <w:tabs>
                <w:tab w:val="left" w:pos="10620"/>
              </w:tabs>
              <w:rPr>
                <w:rFonts w:ascii="Cambria" w:hAnsi="Cambria"/>
                <w:b/>
              </w:rPr>
            </w:pPr>
            <w:r>
              <w:rPr>
                <w:rFonts w:ascii="Cambria" w:hAnsi="Cambria"/>
              </w:rPr>
              <w:t>Address</w:t>
            </w:r>
          </w:p>
          <w:p w14:paraId="00CD462F" w14:textId="77777777" w:rsidR="009274EA" w:rsidRDefault="00C53038">
            <w:pPr>
              <w:pStyle w:val="ListParagraph"/>
              <w:numPr>
                <w:ilvl w:val="0"/>
                <w:numId w:val="10"/>
              </w:numPr>
              <w:tabs>
                <w:tab w:val="left" w:pos="10620"/>
              </w:tabs>
              <w:rPr>
                <w:rFonts w:ascii="Cambria" w:hAnsi="Cambria"/>
                <w:b/>
              </w:rPr>
            </w:pPr>
            <w:r>
              <w:rPr>
                <w:rFonts w:ascii="Cambria" w:hAnsi="Cambria"/>
              </w:rPr>
              <w:t>Auction Center</w:t>
            </w:r>
          </w:p>
          <w:p w14:paraId="5E0A353D" w14:textId="77777777" w:rsidR="009274EA" w:rsidRDefault="00C53038">
            <w:pPr>
              <w:pStyle w:val="ListParagraph"/>
              <w:numPr>
                <w:ilvl w:val="0"/>
                <w:numId w:val="10"/>
              </w:numPr>
              <w:tabs>
                <w:tab w:val="left" w:pos="10620"/>
              </w:tabs>
              <w:rPr>
                <w:rFonts w:ascii="Cambria" w:hAnsi="Cambria"/>
                <w:b/>
              </w:rPr>
            </w:pPr>
            <w:r>
              <w:rPr>
                <w:rFonts w:ascii="Cambria" w:hAnsi="Cambria"/>
              </w:rPr>
              <w:t>City</w:t>
            </w:r>
          </w:p>
          <w:p w14:paraId="48A95FE5" w14:textId="77777777" w:rsidR="009274EA" w:rsidRDefault="00C53038">
            <w:pPr>
              <w:pStyle w:val="ListParagraph"/>
              <w:numPr>
                <w:ilvl w:val="0"/>
                <w:numId w:val="10"/>
              </w:numPr>
              <w:tabs>
                <w:tab w:val="left" w:pos="10620"/>
              </w:tabs>
              <w:rPr>
                <w:rFonts w:ascii="Cambria" w:hAnsi="Cambria"/>
                <w:b/>
              </w:rPr>
            </w:pPr>
            <w:r>
              <w:rPr>
                <w:rFonts w:ascii="Cambria" w:hAnsi="Cambria"/>
              </w:rPr>
              <w:t>Contact Person</w:t>
            </w:r>
          </w:p>
          <w:p w14:paraId="24D0A75D" w14:textId="77777777" w:rsidR="009274EA" w:rsidRDefault="00C53038">
            <w:pPr>
              <w:pStyle w:val="ListParagraph"/>
              <w:numPr>
                <w:ilvl w:val="0"/>
                <w:numId w:val="10"/>
              </w:numPr>
              <w:tabs>
                <w:tab w:val="left" w:pos="10620"/>
              </w:tabs>
              <w:rPr>
                <w:rFonts w:ascii="Cambria" w:hAnsi="Cambria"/>
                <w:b/>
              </w:rPr>
            </w:pPr>
            <w:r>
              <w:rPr>
                <w:rFonts w:ascii="Cambria" w:hAnsi="Cambria"/>
              </w:rPr>
              <w:t>Mobile Number</w:t>
            </w:r>
          </w:p>
          <w:p w14:paraId="73B16616" w14:textId="77777777" w:rsidR="009274EA" w:rsidRDefault="00C53038">
            <w:pPr>
              <w:pStyle w:val="ListParagraph"/>
              <w:numPr>
                <w:ilvl w:val="0"/>
                <w:numId w:val="10"/>
              </w:numPr>
              <w:tabs>
                <w:tab w:val="left" w:pos="10620"/>
              </w:tabs>
              <w:rPr>
                <w:rFonts w:ascii="Cambria" w:hAnsi="Cambria"/>
                <w:b/>
              </w:rPr>
            </w:pPr>
            <w:r>
              <w:rPr>
                <w:rFonts w:ascii="Cambria" w:hAnsi="Cambria"/>
              </w:rPr>
              <w:t>PAN No.</w:t>
            </w:r>
          </w:p>
          <w:p w14:paraId="77A648E2" w14:textId="77777777" w:rsidR="009274EA" w:rsidRDefault="00C53038">
            <w:pPr>
              <w:pStyle w:val="ListParagraph"/>
              <w:numPr>
                <w:ilvl w:val="0"/>
                <w:numId w:val="10"/>
              </w:numPr>
              <w:tabs>
                <w:tab w:val="left" w:pos="10620"/>
              </w:tabs>
              <w:rPr>
                <w:rFonts w:ascii="Cambria" w:hAnsi="Cambria"/>
                <w:b/>
              </w:rPr>
            </w:pPr>
            <w:r>
              <w:rPr>
                <w:rFonts w:ascii="Cambria" w:hAnsi="Cambria"/>
              </w:rPr>
              <w:t>Phone Number</w:t>
            </w:r>
          </w:p>
          <w:p w14:paraId="4146FFB6" w14:textId="77777777" w:rsidR="009274EA" w:rsidRDefault="00C53038">
            <w:pPr>
              <w:pStyle w:val="ListParagraph"/>
              <w:numPr>
                <w:ilvl w:val="0"/>
                <w:numId w:val="10"/>
              </w:numPr>
              <w:tabs>
                <w:tab w:val="left" w:pos="10620"/>
              </w:tabs>
              <w:rPr>
                <w:rFonts w:ascii="Cambria" w:hAnsi="Cambria"/>
              </w:rPr>
            </w:pPr>
            <w:r>
              <w:rPr>
                <w:rFonts w:ascii="Cambria" w:hAnsi="Cambria"/>
              </w:rPr>
              <w:t>Short Name</w:t>
            </w:r>
          </w:p>
          <w:p w14:paraId="5BCCBB76" w14:textId="77777777" w:rsidR="009274EA" w:rsidRDefault="00C53038">
            <w:pPr>
              <w:pStyle w:val="ListParagraph"/>
              <w:numPr>
                <w:ilvl w:val="0"/>
                <w:numId w:val="10"/>
              </w:numPr>
              <w:tabs>
                <w:tab w:val="left" w:pos="10620"/>
              </w:tabs>
              <w:rPr>
                <w:rFonts w:ascii="Cambria" w:hAnsi="Cambria"/>
                <w:b/>
              </w:rPr>
            </w:pPr>
            <w:r>
              <w:rPr>
                <w:rFonts w:ascii="Cambria" w:hAnsi="Cambria"/>
              </w:rPr>
              <w:t>State</w:t>
            </w:r>
          </w:p>
          <w:p w14:paraId="58408F9B" w14:textId="77777777" w:rsidR="009274EA" w:rsidRDefault="00C53038">
            <w:pPr>
              <w:pStyle w:val="ListParagraph"/>
              <w:numPr>
                <w:ilvl w:val="0"/>
                <w:numId w:val="10"/>
              </w:numPr>
              <w:tabs>
                <w:tab w:val="left" w:pos="10620"/>
              </w:tabs>
              <w:rPr>
                <w:rFonts w:ascii="Cambria" w:hAnsi="Cambria"/>
                <w:b/>
              </w:rPr>
            </w:pPr>
            <w:r>
              <w:rPr>
                <w:rFonts w:ascii="Cambria" w:hAnsi="Cambria"/>
              </w:rPr>
              <w:t>Ware House Code</w:t>
            </w:r>
          </w:p>
          <w:p w14:paraId="3FD2232C" w14:textId="77777777" w:rsidR="009274EA" w:rsidRDefault="00C53038">
            <w:pPr>
              <w:pStyle w:val="ListParagraph"/>
              <w:numPr>
                <w:ilvl w:val="0"/>
                <w:numId w:val="10"/>
              </w:numPr>
              <w:tabs>
                <w:tab w:val="left" w:pos="10620"/>
              </w:tabs>
              <w:rPr>
                <w:rFonts w:ascii="Cambria" w:hAnsi="Cambria"/>
                <w:b/>
              </w:rPr>
            </w:pPr>
            <w:r>
              <w:rPr>
                <w:rFonts w:ascii="Cambria" w:hAnsi="Cambria"/>
              </w:rPr>
              <w:t>Ware House Name</w:t>
            </w:r>
          </w:p>
          <w:p w14:paraId="7B9C1E1B" w14:textId="77777777" w:rsidR="009274EA" w:rsidRDefault="00C53038">
            <w:pPr>
              <w:pStyle w:val="ListParagraph"/>
              <w:numPr>
                <w:ilvl w:val="0"/>
                <w:numId w:val="10"/>
              </w:numPr>
              <w:tabs>
                <w:tab w:val="left" w:pos="10620"/>
              </w:tabs>
              <w:rPr>
                <w:rFonts w:ascii="Cambria" w:hAnsi="Cambria"/>
              </w:rPr>
            </w:pPr>
            <w:r>
              <w:rPr>
                <w:rFonts w:ascii="Cambria" w:hAnsi="Cambria"/>
              </w:rPr>
              <w:t>Tea board Rag. No/ Ware House License No</w:t>
            </w:r>
          </w:p>
          <w:p w14:paraId="2F3BEAD2" w14:textId="77777777" w:rsidR="009274EA" w:rsidRDefault="00C53038">
            <w:pPr>
              <w:pStyle w:val="Heading112pt"/>
              <w:tabs>
                <w:tab w:val="left" w:pos="10620"/>
              </w:tabs>
              <w:rPr>
                <w:rFonts w:ascii="Cambria" w:hAnsi="Cambria"/>
                <w:b w:val="0"/>
              </w:rPr>
            </w:pPr>
            <w:bookmarkStart w:id="10707" w:name="_Toc137820205"/>
            <w:bookmarkStart w:id="10708" w:name="_Toc137832868"/>
            <w:r>
              <w:rPr>
                <w:rFonts w:ascii="Cambria" w:hAnsi="Cambria"/>
                <w:b w:val="0"/>
              </w:rPr>
              <w:t>System should display validation message “Please enter detail” if any of above field is empty.</w:t>
            </w:r>
            <w:bookmarkEnd w:id="10707"/>
            <w:bookmarkEnd w:id="10708"/>
          </w:p>
          <w:p w14:paraId="28AC3B41" w14:textId="77777777" w:rsidR="009274EA" w:rsidRDefault="00C53038">
            <w:pPr>
              <w:pStyle w:val="Heading112pt"/>
              <w:tabs>
                <w:tab w:val="left" w:pos="10620"/>
              </w:tabs>
              <w:rPr>
                <w:rFonts w:ascii="Cambria" w:hAnsi="Cambria"/>
                <w:b w:val="0"/>
              </w:rPr>
            </w:pPr>
            <w:bookmarkStart w:id="10709" w:name="_Toc137820206"/>
            <w:bookmarkStart w:id="10710" w:name="_Toc137832869"/>
            <w:r>
              <w:rPr>
                <w:rFonts w:ascii="Cambria" w:hAnsi="Cambria"/>
                <w:b w:val="0"/>
              </w:rPr>
              <w:t>System should provide dropdown master for below fields on warehouse user registration page.</w:t>
            </w:r>
            <w:bookmarkEnd w:id="10709"/>
            <w:bookmarkEnd w:id="10710"/>
          </w:p>
          <w:p w14:paraId="7269F298" w14:textId="77777777" w:rsidR="009274EA" w:rsidRDefault="00C53038">
            <w:pPr>
              <w:pStyle w:val="ListParagraph"/>
              <w:numPr>
                <w:ilvl w:val="0"/>
                <w:numId w:val="23"/>
              </w:numPr>
              <w:tabs>
                <w:tab w:val="left" w:pos="10620"/>
              </w:tabs>
              <w:rPr>
                <w:rFonts w:ascii="Cambria" w:hAnsi="Cambria"/>
              </w:rPr>
            </w:pPr>
            <w:r>
              <w:rPr>
                <w:rFonts w:ascii="Cambria" w:hAnsi="Cambria"/>
              </w:rPr>
              <w:t>State Master</w:t>
            </w:r>
          </w:p>
          <w:p w14:paraId="658CA415" w14:textId="77777777" w:rsidR="009274EA" w:rsidRDefault="00C53038">
            <w:pPr>
              <w:pStyle w:val="Heading112pt"/>
              <w:tabs>
                <w:tab w:val="left" w:pos="10620"/>
              </w:tabs>
              <w:rPr>
                <w:rFonts w:ascii="Cambria" w:hAnsi="Cambria"/>
              </w:rPr>
            </w:pPr>
            <w:bookmarkStart w:id="10711" w:name="_Toc137820207"/>
            <w:bookmarkStart w:id="10712" w:name="_Toc137832870"/>
            <w:r>
              <w:rPr>
                <w:rFonts w:ascii="Cambria" w:hAnsi="Cambria"/>
                <w:b w:val="0"/>
              </w:rPr>
              <w:t>System should provide List box master for below fields on warehouse user registration page</w:t>
            </w:r>
            <w:r>
              <w:rPr>
                <w:rFonts w:ascii="Cambria" w:hAnsi="Cambria"/>
              </w:rPr>
              <w:t>.</w:t>
            </w:r>
            <w:bookmarkEnd w:id="10711"/>
            <w:bookmarkEnd w:id="10712"/>
          </w:p>
          <w:p w14:paraId="5F7FA500" w14:textId="77777777" w:rsidR="009274EA" w:rsidRDefault="00C53038">
            <w:pPr>
              <w:pStyle w:val="ListParagraph"/>
              <w:numPr>
                <w:ilvl w:val="0"/>
                <w:numId w:val="24"/>
              </w:numPr>
              <w:tabs>
                <w:tab w:val="left" w:pos="10620"/>
              </w:tabs>
              <w:rPr>
                <w:rFonts w:ascii="Cambria" w:hAnsi="Cambria"/>
                <w:b/>
              </w:rPr>
            </w:pPr>
            <w:r>
              <w:rPr>
                <w:rFonts w:ascii="Cambria" w:hAnsi="Cambria"/>
              </w:rPr>
              <w:t>Auction Center</w:t>
            </w:r>
          </w:p>
          <w:p w14:paraId="3EE9D601" w14:textId="77777777" w:rsidR="009274EA" w:rsidRDefault="00C53038">
            <w:pPr>
              <w:pStyle w:val="Heading112pt"/>
              <w:tabs>
                <w:tab w:val="left" w:pos="10620"/>
              </w:tabs>
              <w:rPr>
                <w:rFonts w:ascii="Cambria" w:hAnsi="Cambria"/>
                <w:b w:val="0"/>
              </w:rPr>
            </w:pPr>
            <w:bookmarkStart w:id="10713" w:name="_Toc137820208"/>
            <w:bookmarkStart w:id="10714" w:name="_Toc137832871"/>
            <w:r>
              <w:rPr>
                <w:rFonts w:ascii="Cambria" w:hAnsi="Cambria"/>
                <w:b w:val="0"/>
              </w:rPr>
              <w:t>System should allow authorized user to map warehouse user with multiple Active Auction Center and Active Ware House unit as available in admin master.</w:t>
            </w:r>
            <w:bookmarkEnd w:id="10713"/>
            <w:bookmarkEnd w:id="10714"/>
          </w:p>
          <w:p w14:paraId="2BC3B882" w14:textId="77777777" w:rsidR="009274EA" w:rsidRDefault="00C53038">
            <w:pPr>
              <w:pStyle w:val="Heading112pt"/>
              <w:tabs>
                <w:tab w:val="left" w:pos="10620"/>
              </w:tabs>
              <w:rPr>
                <w:rFonts w:ascii="Cambria" w:hAnsi="Cambria"/>
                <w:b w:val="0"/>
              </w:rPr>
            </w:pPr>
            <w:bookmarkStart w:id="10715" w:name="_Toc137820209"/>
            <w:bookmarkStart w:id="10716" w:name="_Toc137832872"/>
            <w:r>
              <w:rPr>
                <w:rFonts w:ascii="Cambria" w:hAnsi="Cambria"/>
                <w:b w:val="0"/>
              </w:rPr>
              <w:t>System should automatically render “State Code” as per selection of state from state dropdown.</w:t>
            </w:r>
            <w:bookmarkEnd w:id="10715"/>
            <w:bookmarkEnd w:id="10716"/>
          </w:p>
          <w:p w14:paraId="0E8A2C65" w14:textId="77777777" w:rsidR="009274EA" w:rsidRDefault="00C53038">
            <w:pPr>
              <w:pStyle w:val="Heading112pt"/>
              <w:tabs>
                <w:tab w:val="left" w:pos="10620"/>
              </w:tabs>
              <w:rPr>
                <w:rFonts w:ascii="Cambria" w:hAnsi="Cambria"/>
                <w:b w:val="0"/>
              </w:rPr>
            </w:pPr>
            <w:bookmarkStart w:id="10717" w:name="_Toc137820210"/>
            <w:bookmarkStart w:id="10718" w:name="_Toc137832873"/>
            <w:r>
              <w:rPr>
                <w:rFonts w:ascii="Cambria" w:hAnsi="Cambria"/>
                <w:b w:val="0"/>
              </w:rPr>
              <w:t>System should now allow user to change the value in “State Code” field.</w:t>
            </w:r>
            <w:bookmarkEnd w:id="10717"/>
            <w:bookmarkEnd w:id="10718"/>
          </w:p>
          <w:p w14:paraId="65D5D802" w14:textId="77777777" w:rsidR="009274EA" w:rsidRDefault="00C53038">
            <w:pPr>
              <w:pStyle w:val="Heading112pt"/>
              <w:tabs>
                <w:tab w:val="left" w:pos="10620"/>
              </w:tabs>
              <w:rPr>
                <w:rFonts w:ascii="Cambria" w:hAnsi="Cambria"/>
                <w:b w:val="0"/>
              </w:rPr>
            </w:pPr>
            <w:bookmarkStart w:id="10719" w:name="_Toc137820211"/>
            <w:bookmarkStart w:id="10720" w:name="_Toc137832874"/>
            <w:r>
              <w:rPr>
                <w:rFonts w:ascii="Cambria" w:hAnsi="Cambria"/>
                <w:b w:val="0"/>
              </w:rPr>
              <w:t>“State Code” should as per GST state code.</w:t>
            </w:r>
            <w:bookmarkEnd w:id="10719"/>
            <w:bookmarkEnd w:id="10720"/>
          </w:p>
          <w:p w14:paraId="57CCC334" w14:textId="77777777" w:rsidR="009274EA" w:rsidRDefault="00C53038">
            <w:pPr>
              <w:pStyle w:val="Heading112pt"/>
              <w:tabs>
                <w:tab w:val="left" w:pos="10620"/>
              </w:tabs>
              <w:rPr>
                <w:rFonts w:ascii="Cambria" w:hAnsi="Cambria"/>
                <w:b w:val="0"/>
              </w:rPr>
            </w:pPr>
            <w:bookmarkStart w:id="10721" w:name="_Toc137820212"/>
            <w:bookmarkStart w:id="10722" w:name="_Toc137832875"/>
            <w:r>
              <w:rPr>
                <w:rFonts w:ascii="Cambria" w:hAnsi="Cambria"/>
                <w:b w:val="0"/>
              </w:rPr>
              <w:t>System should not allow allocating same warehouse code to other user and should display validation “Warehouse Code” is already assigned to other warehouse user.</w:t>
            </w:r>
            <w:bookmarkEnd w:id="10721"/>
            <w:bookmarkEnd w:id="10722"/>
          </w:p>
          <w:p w14:paraId="6569931B" w14:textId="77777777" w:rsidR="009274EA" w:rsidRDefault="00C53038">
            <w:pPr>
              <w:pStyle w:val="Heading112pt"/>
              <w:tabs>
                <w:tab w:val="left" w:pos="10620"/>
              </w:tabs>
              <w:rPr>
                <w:rFonts w:ascii="Cambria" w:hAnsi="Cambria"/>
                <w:b w:val="0"/>
              </w:rPr>
            </w:pPr>
            <w:bookmarkStart w:id="10723" w:name="_Toc137820213"/>
            <w:bookmarkStart w:id="10724" w:name="_Toc137832876"/>
            <w:r>
              <w:rPr>
                <w:rFonts w:ascii="Cambria" w:hAnsi="Cambria"/>
                <w:b w:val="0"/>
              </w:rPr>
              <w:t>System should not allow allocating same Tea Board Registration No to other user and should display validation “Tea Board Registration No” is already assigned to other warehouse user.</w:t>
            </w:r>
            <w:bookmarkEnd w:id="10723"/>
            <w:bookmarkEnd w:id="10724"/>
          </w:p>
          <w:p w14:paraId="1E3D5E42" w14:textId="77777777" w:rsidR="009274EA" w:rsidRDefault="00C53038">
            <w:pPr>
              <w:pStyle w:val="Heading112pt"/>
              <w:tabs>
                <w:tab w:val="left" w:pos="10620"/>
              </w:tabs>
              <w:rPr>
                <w:rFonts w:ascii="Cambria" w:hAnsi="Cambria"/>
                <w:b w:val="0"/>
              </w:rPr>
            </w:pPr>
            <w:bookmarkStart w:id="10725" w:name="_Toc137820214"/>
            <w:bookmarkStart w:id="10726" w:name="_Toc137832877"/>
            <w:r>
              <w:rPr>
                <w:rFonts w:ascii="Cambria" w:hAnsi="Cambria"/>
                <w:b w:val="0"/>
              </w:rPr>
              <w:lastRenderedPageBreak/>
              <w:t>System should not allow allocating same Tax Identification No. to other user and should display validation “Tax Identification No.” is already assigned to other warehouse user.</w:t>
            </w:r>
            <w:bookmarkEnd w:id="10725"/>
            <w:bookmarkEnd w:id="10726"/>
          </w:p>
          <w:p w14:paraId="3355CF96" w14:textId="77777777" w:rsidR="009274EA" w:rsidRDefault="00C53038">
            <w:pPr>
              <w:pStyle w:val="Heading112pt"/>
              <w:tabs>
                <w:tab w:val="left" w:pos="10620"/>
              </w:tabs>
              <w:rPr>
                <w:rFonts w:ascii="Cambria" w:hAnsi="Cambria"/>
                <w:b w:val="0"/>
              </w:rPr>
            </w:pPr>
            <w:bookmarkStart w:id="10727" w:name="_Toc137820215"/>
            <w:bookmarkStart w:id="10728" w:name="_Toc137832878"/>
            <w:r>
              <w:rPr>
                <w:rFonts w:ascii="Cambria" w:hAnsi="Cambria"/>
                <w:b w:val="0"/>
              </w:rPr>
              <w:t>System should not allow to allocate same Warehouse license No. to other user and should display validation “Warehouse license No.” is already assigned to other warehouse user.</w:t>
            </w:r>
            <w:bookmarkEnd w:id="10727"/>
            <w:bookmarkEnd w:id="10728"/>
          </w:p>
          <w:p w14:paraId="7E097D83" w14:textId="77777777" w:rsidR="009274EA" w:rsidRDefault="00C53038">
            <w:pPr>
              <w:pStyle w:val="Heading112pt"/>
              <w:tabs>
                <w:tab w:val="left" w:pos="10620"/>
              </w:tabs>
              <w:rPr>
                <w:rFonts w:ascii="Cambria" w:hAnsi="Cambria"/>
                <w:b w:val="0"/>
              </w:rPr>
            </w:pPr>
            <w:bookmarkStart w:id="10729" w:name="_Toc137820216"/>
            <w:bookmarkStart w:id="10730" w:name="_Toc137832879"/>
            <w:r>
              <w:rPr>
                <w:rFonts w:ascii="Cambria" w:hAnsi="Cambria"/>
                <w:b w:val="0"/>
              </w:rPr>
              <w:t>System should not allow allocating same PAN No. to other user and should display validation “PAN No.” is already assigned to other warehouse user.</w:t>
            </w:r>
            <w:bookmarkEnd w:id="10729"/>
            <w:bookmarkEnd w:id="10730"/>
          </w:p>
          <w:p w14:paraId="4D210A7E" w14:textId="77777777" w:rsidR="009274EA" w:rsidRDefault="00C53038">
            <w:pPr>
              <w:pStyle w:val="Heading112pt"/>
              <w:tabs>
                <w:tab w:val="left" w:pos="10620"/>
              </w:tabs>
              <w:rPr>
                <w:rFonts w:ascii="Cambria" w:hAnsi="Cambria"/>
                <w:b w:val="0"/>
              </w:rPr>
            </w:pPr>
            <w:bookmarkStart w:id="10731" w:name="_Toc137820217"/>
            <w:bookmarkStart w:id="10732" w:name="_Toc137832880"/>
            <w:r>
              <w:rPr>
                <w:rFonts w:ascii="Cambria" w:hAnsi="Cambria"/>
                <w:b w:val="0"/>
              </w:rPr>
              <w:t>System should not allow allocating same GST No. to other user and should display validation “GST No.” is already assigned to other warehouse user.</w:t>
            </w:r>
            <w:bookmarkEnd w:id="10731"/>
            <w:bookmarkEnd w:id="10732"/>
          </w:p>
          <w:p w14:paraId="079C6004" w14:textId="77777777" w:rsidR="009274EA" w:rsidRDefault="00C53038">
            <w:pPr>
              <w:pStyle w:val="Heading112pt"/>
              <w:tabs>
                <w:tab w:val="left" w:pos="10620"/>
              </w:tabs>
              <w:rPr>
                <w:rFonts w:ascii="Cambria" w:hAnsi="Cambria"/>
                <w:b w:val="0"/>
              </w:rPr>
            </w:pPr>
            <w:bookmarkStart w:id="10733" w:name="_Toc137820218"/>
            <w:bookmarkStart w:id="10734" w:name="_Toc137832881"/>
            <w:r>
              <w:rPr>
                <w:rFonts w:ascii="Cambria" w:hAnsi="Cambria"/>
                <w:b w:val="0"/>
              </w:rPr>
              <w:t>System should auto generate the “Entity Code”.</w:t>
            </w:r>
            <w:bookmarkEnd w:id="10733"/>
            <w:bookmarkEnd w:id="10734"/>
          </w:p>
          <w:p w14:paraId="151C1D92" w14:textId="77777777" w:rsidR="009274EA" w:rsidRDefault="00C53038">
            <w:pPr>
              <w:pStyle w:val="Heading112pt"/>
              <w:tabs>
                <w:tab w:val="left" w:pos="10620"/>
              </w:tabs>
              <w:rPr>
                <w:rFonts w:ascii="Cambria" w:hAnsi="Cambria"/>
                <w:b w:val="0"/>
              </w:rPr>
            </w:pPr>
            <w:bookmarkStart w:id="10735" w:name="_Toc137820219"/>
            <w:bookmarkStart w:id="10736" w:name="_Toc137832882"/>
            <w:r>
              <w:rPr>
                <w:rFonts w:ascii="Cambria" w:hAnsi="Cambria"/>
                <w:b w:val="0"/>
              </w:rPr>
              <w:t>System should not allow to change the “Entity Code” and field should be disabled in edit and create warehouse user page.</w:t>
            </w:r>
            <w:bookmarkEnd w:id="10735"/>
            <w:bookmarkEnd w:id="10736"/>
          </w:p>
          <w:p w14:paraId="72A732A4" w14:textId="77777777" w:rsidR="009274EA" w:rsidRDefault="00C53038">
            <w:pPr>
              <w:pStyle w:val="Heading112pt"/>
              <w:tabs>
                <w:tab w:val="left" w:pos="10620"/>
              </w:tabs>
              <w:rPr>
                <w:rFonts w:ascii="Cambria" w:hAnsi="Cambria"/>
              </w:rPr>
            </w:pPr>
            <w:bookmarkStart w:id="10737" w:name="_Toc137820220"/>
            <w:bookmarkStart w:id="10738" w:name="_Toc137832883"/>
            <w:r>
              <w:rPr>
                <w:rFonts w:ascii="Cambria" w:hAnsi="Cambria"/>
                <w:b w:val="0"/>
              </w:rPr>
              <w:t>System should display confirmation message “Warehouse User” registered successfully and should triggered email to warehouse user on email id as provided during registration with temporary password.</w:t>
            </w:r>
            <w:bookmarkEnd w:id="10737"/>
            <w:bookmarkEnd w:id="10738"/>
          </w:p>
          <w:p w14:paraId="134EBE28" w14:textId="77777777" w:rsidR="009274EA" w:rsidRDefault="00C53038">
            <w:pPr>
              <w:pStyle w:val="Heading112pt"/>
              <w:rPr>
                <w:rFonts w:ascii="Cambria" w:hAnsi="Cambria"/>
              </w:rPr>
            </w:pPr>
            <w:r>
              <w:rPr>
                <w:rFonts w:ascii="Cambria" w:hAnsi="Cambria"/>
                <w:b w:val="0"/>
              </w:rPr>
              <w:t>System should ask multiple GST code if TAO is trying to register warehouse with multiple auction center which belong to different state.</w:t>
            </w:r>
          </w:p>
          <w:p w14:paraId="4EE1D2AE" w14:textId="77777777" w:rsidR="009274EA" w:rsidRDefault="00C53038">
            <w:pPr>
              <w:pStyle w:val="Heading112pt"/>
              <w:numPr>
                <w:ilvl w:val="1"/>
                <w:numId w:val="2"/>
              </w:numPr>
              <w:rPr>
                <w:rFonts w:ascii="Cambria" w:hAnsi="Cambria"/>
              </w:rPr>
            </w:pPr>
            <w:r>
              <w:rPr>
                <w:rFonts w:ascii="Cambria" w:hAnsi="Cambria"/>
                <w:b w:val="0"/>
              </w:rPr>
              <w:t>System should display also display extra “Address” fields against each newly added GST field.</w:t>
            </w:r>
          </w:p>
          <w:p w14:paraId="485C485C" w14:textId="77777777" w:rsidR="009274EA" w:rsidRDefault="00C53038">
            <w:pPr>
              <w:pStyle w:val="Heading112pt"/>
              <w:numPr>
                <w:ilvl w:val="1"/>
                <w:numId w:val="2"/>
              </w:numPr>
              <w:rPr>
                <w:rFonts w:ascii="Cambria" w:hAnsi="Cambria"/>
              </w:rPr>
            </w:pPr>
            <w:r>
              <w:rPr>
                <w:rFonts w:ascii="Cambria" w:hAnsi="Cambria"/>
                <w:b w:val="0"/>
              </w:rPr>
              <w:t>Newly added GST field and Address field should be non-mandatory.</w:t>
            </w:r>
          </w:p>
          <w:p w14:paraId="1750C186" w14:textId="77777777" w:rsidR="009274EA" w:rsidRDefault="00C53038">
            <w:pPr>
              <w:pStyle w:val="Heading112pt"/>
              <w:tabs>
                <w:tab w:val="left" w:pos="10620"/>
              </w:tabs>
              <w:rPr>
                <w:rFonts w:ascii="Cambria" w:hAnsi="Cambria"/>
              </w:rPr>
            </w:pPr>
            <w:r>
              <w:rPr>
                <w:rFonts w:ascii="Cambria" w:hAnsi="Cambria"/>
                <w:b w:val="0"/>
              </w:rPr>
              <w:t>System should not ask multiple GST code if TAO is trying to register warehouse with multiple auction center which belong to same state.</w:t>
            </w:r>
          </w:p>
          <w:p w14:paraId="101CEBD4"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08FD5B2" w14:textId="77777777" w:rsidR="009274EA" w:rsidRDefault="00C53038">
            <w:pPr>
              <w:pStyle w:val="Heading112pt"/>
              <w:rPr>
                <w:rFonts w:ascii="Cambria" w:hAnsi="Cambria"/>
                <w:b w:val="0"/>
              </w:rPr>
            </w:pPr>
            <w:r>
              <w:rPr>
                <w:rFonts w:ascii="Cambria" w:hAnsi="Cambria"/>
                <w:b w:val="0"/>
              </w:rPr>
              <w:t>System should capture the entry of “Warehouse” creation in audit trail report as “New Warehouse: &lt;Warehouse&gt; created”.</w:t>
            </w:r>
          </w:p>
          <w:p w14:paraId="6905D18C" w14:textId="77777777" w:rsidR="009274EA" w:rsidRDefault="009274EA">
            <w:pPr>
              <w:pStyle w:val="Heading112pt"/>
              <w:numPr>
                <w:ilvl w:val="0"/>
                <w:numId w:val="0"/>
              </w:numPr>
              <w:ind w:left="360"/>
              <w:rPr>
                <w:rFonts w:ascii="Cambria" w:hAnsi="Cambria"/>
                <w:b w:val="0"/>
              </w:rPr>
            </w:pPr>
          </w:p>
          <w:p w14:paraId="1F44D76E" w14:textId="77777777" w:rsidR="009274EA" w:rsidRDefault="00C53038">
            <w:pPr>
              <w:pStyle w:val="Heading112pt"/>
              <w:numPr>
                <w:ilvl w:val="0"/>
                <w:numId w:val="0"/>
              </w:numPr>
              <w:tabs>
                <w:tab w:val="left" w:pos="10620"/>
              </w:tabs>
              <w:ind w:left="360" w:hanging="360"/>
              <w:rPr>
                <w:rFonts w:ascii="Cambria" w:hAnsi="Cambria"/>
                <w:b w:val="0"/>
              </w:rPr>
            </w:pPr>
            <w:bookmarkStart w:id="10739" w:name="_Toc137820221"/>
            <w:bookmarkStart w:id="10740" w:name="_Toc137832884"/>
            <w:r>
              <w:rPr>
                <w:rFonts w:ascii="Cambria" w:hAnsi="Cambria"/>
                <w:u w:val="single"/>
              </w:rPr>
              <w:t>Document Upload</w:t>
            </w:r>
            <w:r>
              <w:rPr>
                <w:rFonts w:ascii="Cambria" w:hAnsi="Cambria"/>
                <w:b w:val="0"/>
              </w:rPr>
              <w:t xml:space="preserve"> :</w:t>
            </w:r>
            <w:bookmarkEnd w:id="10739"/>
            <w:bookmarkEnd w:id="10740"/>
          </w:p>
          <w:p w14:paraId="2F095C32" w14:textId="77777777" w:rsidR="009274EA" w:rsidRDefault="00C53038">
            <w:pPr>
              <w:pStyle w:val="Heading112pt"/>
              <w:tabs>
                <w:tab w:val="left" w:pos="10620"/>
              </w:tabs>
              <w:rPr>
                <w:rFonts w:ascii="Cambria" w:hAnsi="Cambria"/>
              </w:rPr>
            </w:pPr>
            <w:bookmarkStart w:id="10741" w:name="_Toc137820222"/>
            <w:bookmarkStart w:id="10742" w:name="_Toc137832885"/>
            <w:r>
              <w:rPr>
                <w:rFonts w:ascii="Cambria" w:hAnsi="Cambria"/>
                <w:b w:val="0"/>
              </w:rPr>
              <w:t>System should allow user to upload PDF file while creating any new value in master.</w:t>
            </w:r>
            <w:bookmarkEnd w:id="10741"/>
            <w:bookmarkEnd w:id="10742"/>
          </w:p>
          <w:p w14:paraId="1522BDB6" w14:textId="77777777" w:rsidR="009274EA" w:rsidRDefault="00C53038">
            <w:pPr>
              <w:pStyle w:val="Heading112pt"/>
              <w:tabs>
                <w:tab w:val="left" w:pos="10620"/>
              </w:tabs>
              <w:rPr>
                <w:rFonts w:ascii="Cambria" w:hAnsi="Cambria"/>
              </w:rPr>
            </w:pPr>
            <w:bookmarkStart w:id="10743" w:name="_Toc137820223"/>
            <w:bookmarkStart w:id="10744" w:name="_Toc137832886"/>
            <w:r>
              <w:rPr>
                <w:rFonts w:ascii="Cambria" w:hAnsi="Cambria"/>
                <w:b w:val="0"/>
              </w:rPr>
              <w:t>File upload functionality should be non-mandatory.</w:t>
            </w:r>
            <w:bookmarkEnd w:id="10743"/>
            <w:bookmarkEnd w:id="10744"/>
          </w:p>
          <w:p w14:paraId="70D4B6E5" w14:textId="77777777" w:rsidR="009274EA" w:rsidRDefault="00C53038">
            <w:pPr>
              <w:pStyle w:val="Heading112pt"/>
              <w:tabs>
                <w:tab w:val="left" w:pos="10620"/>
              </w:tabs>
              <w:rPr>
                <w:rFonts w:ascii="Cambria" w:hAnsi="Cambria"/>
              </w:rPr>
            </w:pPr>
            <w:bookmarkStart w:id="10745" w:name="_Toc137820224"/>
            <w:bookmarkStart w:id="10746" w:name="_Toc137832887"/>
            <w:r>
              <w:rPr>
                <w:rFonts w:ascii="Cambria" w:hAnsi="Cambria"/>
                <w:b w:val="0"/>
              </w:rPr>
              <w:t>System should provide below options under file upload page.</w:t>
            </w:r>
            <w:bookmarkEnd w:id="10745"/>
            <w:bookmarkEnd w:id="10746"/>
          </w:p>
          <w:p w14:paraId="2B796FD8" w14:textId="77777777" w:rsidR="009274EA" w:rsidRDefault="00C53038">
            <w:pPr>
              <w:pStyle w:val="Heading112pt"/>
              <w:numPr>
                <w:ilvl w:val="1"/>
                <w:numId w:val="2"/>
              </w:numPr>
              <w:tabs>
                <w:tab w:val="left" w:pos="10620"/>
              </w:tabs>
              <w:rPr>
                <w:rFonts w:ascii="Cambria" w:hAnsi="Cambria"/>
              </w:rPr>
            </w:pPr>
            <w:bookmarkStart w:id="10747" w:name="_Toc137820225"/>
            <w:bookmarkStart w:id="10748" w:name="_Toc137832888"/>
            <w:r>
              <w:rPr>
                <w:rFonts w:ascii="Cambria" w:hAnsi="Cambria"/>
                <w:b w:val="0"/>
              </w:rPr>
              <w:t>Browser document button</w:t>
            </w:r>
            <w:bookmarkEnd w:id="10747"/>
            <w:bookmarkEnd w:id="10748"/>
          </w:p>
          <w:p w14:paraId="6CC486A9" w14:textId="77777777" w:rsidR="009274EA" w:rsidRDefault="00C53038">
            <w:pPr>
              <w:pStyle w:val="Heading112pt"/>
              <w:numPr>
                <w:ilvl w:val="1"/>
                <w:numId w:val="2"/>
              </w:numPr>
              <w:tabs>
                <w:tab w:val="left" w:pos="10620"/>
              </w:tabs>
              <w:rPr>
                <w:rFonts w:ascii="Cambria" w:hAnsi="Cambria"/>
              </w:rPr>
            </w:pPr>
            <w:bookmarkStart w:id="10749" w:name="_Toc137820226"/>
            <w:bookmarkStart w:id="10750" w:name="_Toc137832889"/>
            <w:r>
              <w:rPr>
                <w:rFonts w:ascii="Cambria" w:hAnsi="Cambria"/>
                <w:b w:val="0"/>
              </w:rPr>
              <w:t>Document Brief/Remarks textbox</w:t>
            </w:r>
            <w:bookmarkEnd w:id="10749"/>
            <w:bookmarkEnd w:id="10750"/>
          </w:p>
          <w:p w14:paraId="4A6EEF64" w14:textId="77777777" w:rsidR="009274EA" w:rsidRDefault="00C53038">
            <w:pPr>
              <w:pStyle w:val="Heading112pt"/>
              <w:numPr>
                <w:ilvl w:val="1"/>
                <w:numId w:val="2"/>
              </w:numPr>
              <w:tabs>
                <w:tab w:val="left" w:pos="10620"/>
              </w:tabs>
              <w:rPr>
                <w:rFonts w:ascii="Cambria" w:hAnsi="Cambria"/>
              </w:rPr>
            </w:pPr>
            <w:bookmarkStart w:id="10751" w:name="_Toc137820227"/>
            <w:bookmarkStart w:id="10752" w:name="_Toc137832890"/>
            <w:r>
              <w:rPr>
                <w:rFonts w:ascii="Cambria" w:hAnsi="Cambria"/>
                <w:b w:val="0"/>
              </w:rPr>
              <w:t>Upload button</w:t>
            </w:r>
            <w:bookmarkEnd w:id="10751"/>
            <w:bookmarkEnd w:id="10752"/>
          </w:p>
          <w:p w14:paraId="1CE29BAF" w14:textId="77777777" w:rsidR="009274EA" w:rsidRDefault="00C53038">
            <w:pPr>
              <w:pStyle w:val="Heading112pt"/>
              <w:numPr>
                <w:ilvl w:val="1"/>
                <w:numId w:val="2"/>
              </w:numPr>
              <w:tabs>
                <w:tab w:val="left" w:pos="10620"/>
              </w:tabs>
              <w:rPr>
                <w:rFonts w:ascii="Cambria" w:hAnsi="Cambria"/>
              </w:rPr>
            </w:pPr>
            <w:bookmarkStart w:id="10753" w:name="_Toc137820228"/>
            <w:bookmarkStart w:id="10754" w:name="_Toc137832891"/>
            <w:r>
              <w:rPr>
                <w:rFonts w:ascii="Cambria" w:hAnsi="Cambria"/>
                <w:b w:val="0"/>
              </w:rPr>
              <w:t>Clear button.</w:t>
            </w:r>
            <w:bookmarkEnd w:id="10753"/>
            <w:bookmarkEnd w:id="10754"/>
          </w:p>
          <w:p w14:paraId="3C7B3F92" w14:textId="77777777" w:rsidR="009274EA" w:rsidRDefault="00C53038">
            <w:pPr>
              <w:pStyle w:val="Heading112pt"/>
              <w:tabs>
                <w:tab w:val="left" w:pos="10620"/>
              </w:tabs>
              <w:rPr>
                <w:rFonts w:ascii="Cambria" w:hAnsi="Cambria"/>
              </w:rPr>
            </w:pPr>
            <w:bookmarkStart w:id="10755" w:name="_Toc137820229"/>
            <w:bookmarkStart w:id="10756" w:name="_Toc137832892"/>
            <w:r>
              <w:rPr>
                <w:rFonts w:ascii="Cambria" w:hAnsi="Cambria"/>
                <w:b w:val="0"/>
              </w:rPr>
              <w:t>System should allow uploading 10 MB Size per file.</w:t>
            </w:r>
            <w:bookmarkEnd w:id="10755"/>
            <w:bookmarkEnd w:id="10756"/>
          </w:p>
          <w:p w14:paraId="5F42AA51" w14:textId="77777777" w:rsidR="009274EA" w:rsidRDefault="00C53038">
            <w:pPr>
              <w:pStyle w:val="Heading112pt"/>
              <w:rPr>
                <w:rFonts w:ascii="Cambria" w:hAnsi="Cambria"/>
                <w:b w:val="0"/>
              </w:rPr>
            </w:pPr>
            <w:r>
              <w:rPr>
                <w:rFonts w:ascii="Cambria" w:hAnsi="Cambria"/>
                <w:b w:val="0"/>
              </w:rPr>
              <w:t>System should display message “Incorrect file type” on selecting other than PDF file.</w:t>
            </w:r>
          </w:p>
          <w:p w14:paraId="1B8CBCF2"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lastRenderedPageBreak/>
              <w:t>Audit Trail Report</w:t>
            </w:r>
            <w:r>
              <w:rPr>
                <w:rFonts w:ascii="Cambria" w:hAnsi="Cambria"/>
              </w:rPr>
              <w:t xml:space="preserve"> :</w:t>
            </w:r>
          </w:p>
          <w:p w14:paraId="01394963" w14:textId="77777777" w:rsidR="009274EA" w:rsidRDefault="00C53038">
            <w:pPr>
              <w:pStyle w:val="Heading112pt"/>
              <w:rPr>
                <w:rFonts w:ascii="Cambria" w:hAnsi="Cambria"/>
                <w:b w:val="0"/>
              </w:rPr>
            </w:pPr>
            <w:r>
              <w:rPr>
                <w:rFonts w:ascii="Cambria" w:hAnsi="Cambria"/>
                <w:b w:val="0"/>
              </w:rPr>
              <w:t>System should capture the entry of “Document Uploaded” in audit trail report as “New document uploaded for Warehouse :&lt; Warehouse Name &gt;”.</w:t>
            </w:r>
          </w:p>
        </w:tc>
      </w:tr>
      <w:tr w:rsidR="009274EA" w14:paraId="3CAE18F8"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442861A5"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5C36C846" w14:textId="77777777" w:rsidR="009274EA" w:rsidRDefault="00C53038">
            <w:pPr>
              <w:numPr>
                <w:ilvl w:val="0"/>
                <w:numId w:val="1"/>
              </w:numPr>
              <w:tabs>
                <w:tab w:val="left" w:pos="10620"/>
              </w:tabs>
              <w:spacing w:after="0" w:line="360" w:lineRule="auto"/>
              <w:jc w:val="both"/>
            </w:pPr>
            <w:r>
              <w:t>TAO User/Admin User/Authorized User</w:t>
            </w:r>
          </w:p>
        </w:tc>
      </w:tr>
    </w:tbl>
    <w:p w14:paraId="7E00BF60" w14:textId="77777777" w:rsidR="009274EA" w:rsidRDefault="009274EA">
      <w:pPr>
        <w:tabs>
          <w:tab w:val="left" w:pos="10620"/>
        </w:tabs>
      </w:pPr>
    </w:p>
    <w:p w14:paraId="7DBACB8B" w14:textId="77777777" w:rsidR="009274EA" w:rsidRDefault="009274EA">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rsidR="009274EA" w14:paraId="410AC4AE" w14:textId="77777777">
        <w:trPr>
          <w:trHeight w:val="940"/>
        </w:trPr>
        <w:tc>
          <w:tcPr>
            <w:tcW w:w="1150" w:type="dxa"/>
            <w:shd w:val="clear" w:color="auto" w:fill="C4BC96"/>
          </w:tcPr>
          <w:p w14:paraId="021F958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10B708A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58D478A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6A25FBD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4E3BE23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A613F4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147" w:type="dxa"/>
            <w:shd w:val="clear" w:color="auto" w:fill="C4BC96"/>
          </w:tcPr>
          <w:p w14:paraId="2FC5599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531FE5EA" w14:textId="77777777">
        <w:trPr>
          <w:trHeight w:val="1735"/>
        </w:trPr>
        <w:tc>
          <w:tcPr>
            <w:tcW w:w="1150" w:type="dxa"/>
            <w:shd w:val="clear" w:color="auto" w:fill="auto"/>
          </w:tcPr>
          <w:p w14:paraId="552824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00073B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08A4C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49CD1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4F2897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633CC2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2CFA21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12E0A3F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F0021D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F58EC4B" w14:textId="77777777">
        <w:trPr>
          <w:trHeight w:val="1735"/>
        </w:trPr>
        <w:tc>
          <w:tcPr>
            <w:tcW w:w="1150" w:type="dxa"/>
            <w:shd w:val="clear" w:color="auto" w:fill="auto"/>
          </w:tcPr>
          <w:p w14:paraId="09C418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42EEAB3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92A6C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4B8085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C9E55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a required field and must have a selection from the dropdown list.</w:t>
            </w:r>
          </w:p>
        </w:tc>
        <w:tc>
          <w:tcPr>
            <w:tcW w:w="1352" w:type="dxa"/>
            <w:shd w:val="clear" w:color="auto" w:fill="auto"/>
          </w:tcPr>
          <w:p w14:paraId="014799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dropdown list.</w:t>
            </w:r>
          </w:p>
        </w:tc>
        <w:tc>
          <w:tcPr>
            <w:tcW w:w="2904" w:type="dxa"/>
            <w:shd w:val="clear" w:color="auto" w:fill="auto"/>
          </w:tcPr>
          <w:p w14:paraId="32C609A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26CB49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05E385F" w14:textId="77777777">
        <w:trPr>
          <w:trHeight w:val="1735"/>
        </w:trPr>
        <w:tc>
          <w:tcPr>
            <w:tcW w:w="1150" w:type="dxa"/>
            <w:shd w:val="clear" w:color="auto" w:fill="auto"/>
          </w:tcPr>
          <w:p w14:paraId="216DDC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0EC333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19F20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0B6E5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039A8A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5ABB08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542FA5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42E4803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5318902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D04D0D2" w14:textId="77777777">
        <w:trPr>
          <w:trHeight w:val="1735"/>
        </w:trPr>
        <w:tc>
          <w:tcPr>
            <w:tcW w:w="1150" w:type="dxa"/>
            <w:shd w:val="clear" w:color="auto" w:fill="auto"/>
          </w:tcPr>
          <w:p w14:paraId="69A594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Contact Person </w:t>
            </w:r>
          </w:p>
        </w:tc>
        <w:tc>
          <w:tcPr>
            <w:tcW w:w="918" w:type="dxa"/>
            <w:shd w:val="clear" w:color="auto" w:fill="auto"/>
          </w:tcPr>
          <w:p w14:paraId="103B82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5613A3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A8244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02814B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3546D2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78F980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16BFFC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5E5541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07C04A5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6F195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09F10E69" w14:textId="77777777">
        <w:trPr>
          <w:trHeight w:val="1735"/>
        </w:trPr>
        <w:tc>
          <w:tcPr>
            <w:tcW w:w="1150" w:type="dxa"/>
            <w:shd w:val="clear" w:color="auto" w:fill="auto"/>
          </w:tcPr>
          <w:p w14:paraId="2CCBD1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22367A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1EF775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67081A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752A1D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6BB90A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34C6CB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497F0D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2A430B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6915A8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7EEDDE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068F6082" w14:textId="77777777" w:rsidR="009274EA" w:rsidRDefault="001E5D23">
            <w:pPr>
              <w:pStyle w:val="ListParagraph"/>
              <w:tabs>
                <w:tab w:val="center" w:pos="4320"/>
                <w:tab w:val="right" w:pos="8640"/>
                <w:tab w:val="left" w:pos="10620"/>
              </w:tabs>
              <w:ind w:left="0"/>
              <w:rPr>
                <w:rFonts w:ascii="Cambria" w:hAnsi="Cambria"/>
                <w:sz w:val="22"/>
                <w:szCs w:val="22"/>
              </w:rPr>
            </w:pPr>
            <w:hyperlink r:id="rId23" w:history="1">
              <w:r w:rsidR="00C53038">
                <w:rPr>
                  <w:rFonts w:ascii="Cambria" w:hAnsi="Cambria"/>
                </w:rPr>
                <w:t>test@testdata.com</w:t>
              </w:r>
            </w:hyperlink>
          </w:p>
        </w:tc>
        <w:tc>
          <w:tcPr>
            <w:tcW w:w="1147" w:type="dxa"/>
            <w:shd w:val="clear" w:color="auto" w:fill="auto"/>
          </w:tcPr>
          <w:p w14:paraId="457606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5BDCEF8C" w14:textId="77777777" w:rsidR="009274EA" w:rsidRDefault="009274EA">
            <w:pPr>
              <w:pStyle w:val="ListParagraph"/>
              <w:tabs>
                <w:tab w:val="center" w:pos="4320"/>
                <w:tab w:val="right" w:pos="8640"/>
                <w:tab w:val="left" w:pos="10620"/>
              </w:tabs>
              <w:ind w:left="0"/>
              <w:rPr>
                <w:rFonts w:ascii="Cambria" w:hAnsi="Cambria"/>
                <w:sz w:val="22"/>
                <w:szCs w:val="22"/>
              </w:rPr>
            </w:pPr>
          </w:p>
          <w:p w14:paraId="45DEA87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CBC01A5" w14:textId="77777777">
        <w:trPr>
          <w:trHeight w:val="287"/>
        </w:trPr>
        <w:tc>
          <w:tcPr>
            <w:tcW w:w="1150" w:type="dxa"/>
            <w:shd w:val="clear" w:color="auto" w:fill="auto"/>
          </w:tcPr>
          <w:p w14:paraId="7FC282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 Code</w:t>
            </w:r>
          </w:p>
        </w:tc>
        <w:tc>
          <w:tcPr>
            <w:tcW w:w="918" w:type="dxa"/>
            <w:shd w:val="clear" w:color="auto" w:fill="auto"/>
          </w:tcPr>
          <w:p w14:paraId="640E7C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1ABCA6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5253068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62E2E0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4A98DB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37AEECB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w:t>
            </w:r>
          </w:p>
        </w:tc>
      </w:tr>
      <w:tr w:rsidR="009274EA" w14:paraId="69D5F369" w14:textId="77777777">
        <w:trPr>
          <w:trHeight w:val="287"/>
        </w:trPr>
        <w:tc>
          <w:tcPr>
            <w:tcW w:w="1150" w:type="dxa"/>
            <w:shd w:val="clear" w:color="auto" w:fill="auto"/>
          </w:tcPr>
          <w:p w14:paraId="6397F6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57DD30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5B9085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2599F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5341F8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24F120D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518697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337B55D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D97F67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5B6D126" w14:textId="77777777">
        <w:trPr>
          <w:trHeight w:val="287"/>
        </w:trPr>
        <w:tc>
          <w:tcPr>
            <w:tcW w:w="1150" w:type="dxa"/>
            <w:shd w:val="clear" w:color="auto" w:fill="auto"/>
          </w:tcPr>
          <w:p w14:paraId="4FE803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GSTNo</w:t>
            </w:r>
          </w:p>
          <w:p w14:paraId="12D53F0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9DEE2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6ADD4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5B7D95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191A6A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follow the alphanumeric format with a maximum length</w:t>
            </w:r>
          </w:p>
          <w:p w14:paraId="2570AB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be unique and not allow duplicate entries.</w:t>
            </w:r>
          </w:p>
        </w:tc>
        <w:tc>
          <w:tcPr>
            <w:tcW w:w="1352" w:type="dxa"/>
            <w:shd w:val="clear" w:color="auto" w:fill="auto"/>
          </w:tcPr>
          <w:p w14:paraId="6E80EA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GSTNo.</w:t>
            </w:r>
          </w:p>
          <w:p w14:paraId="62B8F7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GSTNo with alphanumeric characters and a maximum length of 15 characters.</w:t>
            </w:r>
          </w:p>
          <w:p w14:paraId="6CF7CF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GSTNo already exists. Please enter a unique GSTNo.</w:t>
            </w:r>
          </w:p>
        </w:tc>
        <w:tc>
          <w:tcPr>
            <w:tcW w:w="2904" w:type="dxa"/>
            <w:shd w:val="clear" w:color="auto" w:fill="auto"/>
          </w:tcPr>
          <w:p w14:paraId="79D5053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C35C44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B742035" w14:textId="77777777">
        <w:trPr>
          <w:trHeight w:val="287"/>
        </w:trPr>
        <w:tc>
          <w:tcPr>
            <w:tcW w:w="1150" w:type="dxa"/>
            <w:shd w:val="clear" w:color="auto" w:fill="auto"/>
          </w:tcPr>
          <w:p w14:paraId="418269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Mobile No.</w:t>
            </w:r>
          </w:p>
        </w:tc>
        <w:tc>
          <w:tcPr>
            <w:tcW w:w="918" w:type="dxa"/>
            <w:shd w:val="clear" w:color="auto" w:fill="auto"/>
          </w:tcPr>
          <w:p w14:paraId="43053E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3B3C0E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9F854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16D433A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65CE75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have a maximum length of 15 characters (including country code, if applicable).</w:t>
            </w:r>
          </w:p>
        </w:tc>
        <w:tc>
          <w:tcPr>
            <w:tcW w:w="1352" w:type="dxa"/>
            <w:shd w:val="clear" w:color="auto" w:fill="auto"/>
          </w:tcPr>
          <w:p w14:paraId="3C73C0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mobile number.</w:t>
            </w:r>
          </w:p>
          <w:p w14:paraId="3FA27D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57C626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67B612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00919723822331</w:t>
            </w:r>
          </w:p>
        </w:tc>
        <w:tc>
          <w:tcPr>
            <w:tcW w:w="1147" w:type="dxa"/>
            <w:shd w:val="clear" w:color="auto" w:fill="auto"/>
          </w:tcPr>
          <w:p w14:paraId="4EEB143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0CCD7AA9" w14:textId="77777777">
        <w:trPr>
          <w:trHeight w:val="287"/>
        </w:trPr>
        <w:tc>
          <w:tcPr>
            <w:tcW w:w="1150" w:type="dxa"/>
            <w:shd w:val="clear" w:color="auto" w:fill="auto"/>
          </w:tcPr>
          <w:p w14:paraId="210466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PANno</w:t>
            </w:r>
          </w:p>
          <w:p w14:paraId="40C9D22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9913A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370C5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84D30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field is a required field and must be entered.</w:t>
            </w:r>
          </w:p>
          <w:p w14:paraId="543EF4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0E3CD2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be unique and not allow duplicate entries.</w:t>
            </w:r>
          </w:p>
        </w:tc>
        <w:tc>
          <w:tcPr>
            <w:tcW w:w="1352" w:type="dxa"/>
            <w:shd w:val="clear" w:color="auto" w:fill="auto"/>
          </w:tcPr>
          <w:p w14:paraId="4E75D9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PANno.</w:t>
            </w:r>
          </w:p>
          <w:p w14:paraId="1A25A4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PANno with alphanumeric characters and a length of 10.</w:t>
            </w:r>
          </w:p>
          <w:p w14:paraId="312366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PANno already exists. Please enter a unique PANno.</w:t>
            </w:r>
          </w:p>
        </w:tc>
        <w:tc>
          <w:tcPr>
            <w:tcW w:w="2904" w:type="dxa"/>
            <w:shd w:val="clear" w:color="auto" w:fill="auto"/>
          </w:tcPr>
          <w:p w14:paraId="361D9E2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949BC6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76E26BB" w14:textId="77777777">
        <w:trPr>
          <w:trHeight w:val="287"/>
        </w:trPr>
        <w:tc>
          <w:tcPr>
            <w:tcW w:w="1150" w:type="dxa"/>
            <w:shd w:val="clear" w:color="auto" w:fill="auto"/>
          </w:tcPr>
          <w:p w14:paraId="41E764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6509A08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D5F7D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36E0F9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phone number should follow a specific format (e.g., </w:t>
            </w:r>
            <w:r>
              <w:rPr>
                <w:rFonts w:ascii="Cambria" w:hAnsi="Cambria"/>
                <w:sz w:val="22"/>
                <w:szCs w:val="22"/>
              </w:rPr>
              <w:lastRenderedPageBreak/>
              <w:t>digits only, with or without country code).</w:t>
            </w:r>
          </w:p>
          <w:p w14:paraId="0058D35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6AAFC4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phone number.</w:t>
            </w:r>
          </w:p>
          <w:p w14:paraId="741FFE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phone number should not exceed 15 characters.</w:t>
            </w:r>
          </w:p>
        </w:tc>
        <w:tc>
          <w:tcPr>
            <w:tcW w:w="2904" w:type="dxa"/>
            <w:shd w:val="clear" w:color="auto" w:fill="auto"/>
          </w:tcPr>
          <w:p w14:paraId="0A64B71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54D0C04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44663E9" w14:textId="77777777">
        <w:trPr>
          <w:trHeight w:val="287"/>
        </w:trPr>
        <w:tc>
          <w:tcPr>
            <w:tcW w:w="1150" w:type="dxa"/>
            <w:shd w:val="clear" w:color="auto" w:fill="auto"/>
          </w:tcPr>
          <w:p w14:paraId="07D0CF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ShortName</w:t>
            </w:r>
          </w:p>
          <w:p w14:paraId="70A95CE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C5EA6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6290A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F96ED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w:t>
            </w:r>
          </w:p>
          <w:p w14:paraId="4C2D37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 field is a required field and must be entered.</w:t>
            </w:r>
          </w:p>
          <w:p w14:paraId="7DB5F5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contain alphabetic characters only.</w:t>
            </w:r>
          </w:p>
          <w:p w14:paraId="489EA3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have a maximum length of 15 characters.</w:t>
            </w:r>
          </w:p>
        </w:tc>
        <w:tc>
          <w:tcPr>
            <w:tcW w:w="1352" w:type="dxa"/>
            <w:shd w:val="clear" w:color="auto" w:fill="auto"/>
          </w:tcPr>
          <w:p w14:paraId="08FBBAC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ShortName</w:t>
            </w:r>
          </w:p>
          <w:p w14:paraId="3C389A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p w14:paraId="6288AA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contain alphabetic characters only.</w:t>
            </w:r>
          </w:p>
          <w:p w14:paraId="3005A4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not exceed 15 characters.</w:t>
            </w:r>
          </w:p>
        </w:tc>
        <w:tc>
          <w:tcPr>
            <w:tcW w:w="2904" w:type="dxa"/>
            <w:shd w:val="clear" w:color="auto" w:fill="auto"/>
          </w:tcPr>
          <w:p w14:paraId="6383773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581813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2D42267" w14:textId="77777777">
        <w:trPr>
          <w:trHeight w:val="287"/>
        </w:trPr>
        <w:tc>
          <w:tcPr>
            <w:tcW w:w="1150" w:type="dxa"/>
            <w:shd w:val="clear" w:color="auto" w:fill="auto"/>
          </w:tcPr>
          <w:p w14:paraId="6B73A8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StateCode</w:t>
            </w:r>
          </w:p>
        </w:tc>
        <w:tc>
          <w:tcPr>
            <w:tcW w:w="918" w:type="dxa"/>
            <w:shd w:val="clear" w:color="auto" w:fill="auto"/>
          </w:tcPr>
          <w:p w14:paraId="4F03D7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61642B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5AEA80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714BC84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034E363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A8386B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8435941" w14:textId="77777777">
        <w:trPr>
          <w:trHeight w:val="287"/>
        </w:trPr>
        <w:tc>
          <w:tcPr>
            <w:tcW w:w="1150" w:type="dxa"/>
            <w:shd w:val="clear" w:color="auto" w:fill="auto"/>
          </w:tcPr>
          <w:p w14:paraId="2F38A6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StateName</w:t>
            </w:r>
          </w:p>
        </w:tc>
        <w:tc>
          <w:tcPr>
            <w:tcW w:w="918" w:type="dxa"/>
            <w:shd w:val="clear" w:color="auto" w:fill="auto"/>
          </w:tcPr>
          <w:p w14:paraId="2B68C6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6D8CBA5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AD555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StateName dropdown field is a required field and must have a selection from the dropdown list.</w:t>
            </w:r>
          </w:p>
        </w:tc>
        <w:tc>
          <w:tcPr>
            <w:tcW w:w="1352" w:type="dxa"/>
            <w:shd w:val="clear" w:color="auto" w:fill="auto"/>
          </w:tcPr>
          <w:p w14:paraId="754A5E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41213F6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3389CB2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E26F72A" w14:textId="77777777">
        <w:trPr>
          <w:trHeight w:val="287"/>
        </w:trPr>
        <w:tc>
          <w:tcPr>
            <w:tcW w:w="1150" w:type="dxa"/>
            <w:shd w:val="clear" w:color="auto" w:fill="auto"/>
          </w:tcPr>
          <w:p w14:paraId="5AC3F4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TaxId No</w:t>
            </w:r>
          </w:p>
          <w:p w14:paraId="2A83A21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6EEB0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DF0AF5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58432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follow a specific format (e.g., alphanumeric characters with a length of 15).</w:t>
            </w:r>
          </w:p>
          <w:p w14:paraId="6B92C0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be unique and not allow duplicate entries.</w:t>
            </w:r>
          </w:p>
        </w:tc>
        <w:tc>
          <w:tcPr>
            <w:tcW w:w="1352" w:type="dxa"/>
            <w:shd w:val="clear" w:color="auto" w:fill="auto"/>
          </w:tcPr>
          <w:p w14:paraId="77EEEF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TaxId No with alphanumeric characters and a length of 15.</w:t>
            </w:r>
          </w:p>
          <w:p w14:paraId="2477F8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TaxId No already exists. Please enter a unique TaxId No.</w:t>
            </w:r>
          </w:p>
        </w:tc>
        <w:tc>
          <w:tcPr>
            <w:tcW w:w="2904" w:type="dxa"/>
            <w:shd w:val="clear" w:color="auto" w:fill="auto"/>
          </w:tcPr>
          <w:p w14:paraId="29925FE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F759D7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9D2CA1D" w14:textId="77777777">
        <w:trPr>
          <w:trHeight w:val="287"/>
        </w:trPr>
        <w:tc>
          <w:tcPr>
            <w:tcW w:w="1150" w:type="dxa"/>
            <w:shd w:val="clear" w:color="auto" w:fill="auto"/>
          </w:tcPr>
          <w:p w14:paraId="07E4AF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Teaboard Reg No</w:t>
            </w:r>
          </w:p>
          <w:p w14:paraId="6B2984D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2D918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D9080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B995C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field is a required field and must be entered.</w:t>
            </w:r>
          </w:p>
          <w:p w14:paraId="057050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follow a specific format with alphanumeric characters and a length of 15 characters.</w:t>
            </w:r>
          </w:p>
          <w:p w14:paraId="40DAA6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be unique and not allow duplicate entries.</w:t>
            </w:r>
          </w:p>
        </w:tc>
        <w:tc>
          <w:tcPr>
            <w:tcW w:w="1352" w:type="dxa"/>
            <w:shd w:val="clear" w:color="auto" w:fill="auto"/>
          </w:tcPr>
          <w:p w14:paraId="1F320D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Teaboard Reg No.</w:t>
            </w:r>
          </w:p>
          <w:p w14:paraId="5E4896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Teaboard Reg No with alphanumeric characters and a length of 15 characters.</w:t>
            </w:r>
          </w:p>
          <w:p w14:paraId="21C12C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Teaboard Reg No already exists. Please enter a unique Teaboard Reg No.</w:t>
            </w:r>
          </w:p>
        </w:tc>
        <w:tc>
          <w:tcPr>
            <w:tcW w:w="2904" w:type="dxa"/>
            <w:shd w:val="clear" w:color="auto" w:fill="auto"/>
          </w:tcPr>
          <w:p w14:paraId="0AC29F0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75B6F8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3B16952" w14:textId="77777777">
        <w:trPr>
          <w:trHeight w:val="287"/>
        </w:trPr>
        <w:tc>
          <w:tcPr>
            <w:tcW w:w="1150" w:type="dxa"/>
            <w:shd w:val="clear" w:color="auto" w:fill="auto"/>
          </w:tcPr>
          <w:p w14:paraId="66A091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WareHouse Code</w:t>
            </w:r>
          </w:p>
          <w:p w14:paraId="38F03DF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3868C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BD5F8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ABCBB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 WareHouse </w:t>
            </w:r>
            <w:r>
              <w:rPr>
                <w:rFonts w:ascii="Cambria" w:hAnsi="Cambria"/>
                <w:sz w:val="22"/>
                <w:szCs w:val="22"/>
              </w:rPr>
              <w:lastRenderedPageBreak/>
              <w:t>Code" field is required.</w:t>
            </w:r>
          </w:p>
          <w:p w14:paraId="257A97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Code  should only contain alphanumeric characters.</w:t>
            </w:r>
          </w:p>
          <w:p w14:paraId="6B14D2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Codeshould have a length of 10 characters.</w:t>
            </w:r>
          </w:p>
        </w:tc>
        <w:tc>
          <w:tcPr>
            <w:tcW w:w="1352" w:type="dxa"/>
            <w:shd w:val="clear" w:color="auto" w:fill="auto"/>
          </w:tcPr>
          <w:p w14:paraId="18EC3A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Please enter the </w:t>
            </w:r>
            <w:r>
              <w:rPr>
                <w:rFonts w:ascii="Cambria" w:hAnsi="Cambria"/>
                <w:sz w:val="22"/>
                <w:szCs w:val="22"/>
              </w:rPr>
              <w:lastRenderedPageBreak/>
              <w:t>WareHouse Code.</w:t>
            </w:r>
          </w:p>
          <w:p w14:paraId="399D10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Code should only contain alphanumeric characters.</w:t>
            </w:r>
          </w:p>
          <w:p w14:paraId="597CC1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Code should have a length of 10 characters.</w:t>
            </w:r>
          </w:p>
        </w:tc>
        <w:tc>
          <w:tcPr>
            <w:tcW w:w="2904" w:type="dxa"/>
            <w:shd w:val="clear" w:color="auto" w:fill="auto"/>
          </w:tcPr>
          <w:p w14:paraId="22142C4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AF2E7B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3F9E630" w14:textId="77777777">
        <w:trPr>
          <w:trHeight w:val="287"/>
        </w:trPr>
        <w:tc>
          <w:tcPr>
            <w:tcW w:w="1150" w:type="dxa"/>
            <w:shd w:val="clear" w:color="auto" w:fill="auto"/>
          </w:tcPr>
          <w:p w14:paraId="58224E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WareHouse License No</w:t>
            </w:r>
          </w:p>
          <w:p w14:paraId="371810D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14B386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DBFFD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966F3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License No field is a required field and must be entered.</w:t>
            </w:r>
          </w:p>
          <w:p w14:paraId="3DA03F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License No should follow a specific format with alphanumeric characters and a length of 15 characters.</w:t>
            </w:r>
          </w:p>
          <w:p w14:paraId="47A9FB1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License No should be unique and not allow duplicate entries.</w:t>
            </w:r>
          </w:p>
        </w:tc>
        <w:tc>
          <w:tcPr>
            <w:tcW w:w="1352" w:type="dxa"/>
            <w:shd w:val="clear" w:color="auto" w:fill="auto"/>
          </w:tcPr>
          <w:p w14:paraId="5F1274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WareHouse License No</w:t>
            </w:r>
          </w:p>
          <w:p w14:paraId="61FBEB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WareHouse License No with alphanumeric characters and a length of 15 characters.</w:t>
            </w:r>
          </w:p>
          <w:p w14:paraId="1877E5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WareHouse License No already exists. Please enter a unique Teaboard License No</w:t>
            </w:r>
          </w:p>
        </w:tc>
        <w:tc>
          <w:tcPr>
            <w:tcW w:w="2904" w:type="dxa"/>
            <w:shd w:val="clear" w:color="auto" w:fill="auto"/>
          </w:tcPr>
          <w:p w14:paraId="4AACF05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78C147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6EEEA3F" w14:textId="77777777">
        <w:trPr>
          <w:trHeight w:val="287"/>
        </w:trPr>
        <w:tc>
          <w:tcPr>
            <w:tcW w:w="1150" w:type="dxa"/>
            <w:shd w:val="clear" w:color="auto" w:fill="auto"/>
          </w:tcPr>
          <w:p w14:paraId="250061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WareHouse Name</w:t>
            </w:r>
          </w:p>
        </w:tc>
        <w:tc>
          <w:tcPr>
            <w:tcW w:w="918" w:type="dxa"/>
            <w:shd w:val="clear" w:color="auto" w:fill="auto"/>
          </w:tcPr>
          <w:p w14:paraId="1AA78A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88528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75F4A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field is a required field and must be entered.</w:t>
            </w:r>
          </w:p>
          <w:p w14:paraId="3DCA40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should contain alphabetic characters only.</w:t>
            </w:r>
          </w:p>
          <w:p w14:paraId="13234A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should have a maximum length of 50 characters.</w:t>
            </w:r>
          </w:p>
        </w:tc>
        <w:tc>
          <w:tcPr>
            <w:tcW w:w="1352" w:type="dxa"/>
            <w:shd w:val="clear" w:color="auto" w:fill="auto"/>
          </w:tcPr>
          <w:p w14:paraId="4BEB7D1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WareHouse Name.</w:t>
            </w:r>
          </w:p>
          <w:p w14:paraId="242B6D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should contain alphabetic characters only.</w:t>
            </w:r>
          </w:p>
          <w:p w14:paraId="311552B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should not exceed 50 characters.</w:t>
            </w:r>
          </w:p>
        </w:tc>
        <w:tc>
          <w:tcPr>
            <w:tcW w:w="2904" w:type="dxa"/>
            <w:shd w:val="clear" w:color="auto" w:fill="auto"/>
          </w:tcPr>
          <w:p w14:paraId="1A12462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A1A8862"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469D5A23"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1817"/>
        <w:gridCol w:w="6122"/>
      </w:tblGrid>
      <w:tr w:rsidR="009274EA" w14:paraId="1DEE0002" w14:textId="77777777">
        <w:trPr>
          <w:trHeight w:val="501"/>
        </w:trPr>
        <w:tc>
          <w:tcPr>
            <w:tcW w:w="2298" w:type="dxa"/>
            <w:shd w:val="clear" w:color="auto" w:fill="C4BC96"/>
            <w:vAlign w:val="center"/>
          </w:tcPr>
          <w:p w14:paraId="1D97D63F" w14:textId="77777777" w:rsidR="009274EA" w:rsidRDefault="00C53038">
            <w:pPr>
              <w:tabs>
                <w:tab w:val="left" w:pos="10620"/>
              </w:tabs>
              <w:rPr>
                <w:b/>
                <w:bCs/>
                <w:iCs/>
              </w:rPr>
            </w:pPr>
            <w:r>
              <w:rPr>
                <w:b/>
                <w:bCs/>
                <w:iCs/>
              </w:rPr>
              <w:t>Control</w:t>
            </w:r>
          </w:p>
        </w:tc>
        <w:tc>
          <w:tcPr>
            <w:tcW w:w="1817" w:type="dxa"/>
            <w:shd w:val="clear" w:color="auto" w:fill="C4BC96"/>
            <w:vAlign w:val="center"/>
          </w:tcPr>
          <w:p w14:paraId="6502E715" w14:textId="77777777" w:rsidR="009274EA" w:rsidRDefault="00C53038">
            <w:pPr>
              <w:tabs>
                <w:tab w:val="left" w:pos="10620"/>
              </w:tabs>
              <w:rPr>
                <w:b/>
                <w:bCs/>
                <w:iCs/>
              </w:rPr>
            </w:pPr>
            <w:r>
              <w:rPr>
                <w:b/>
                <w:bCs/>
                <w:iCs/>
              </w:rPr>
              <w:t>Control Type</w:t>
            </w:r>
          </w:p>
        </w:tc>
        <w:tc>
          <w:tcPr>
            <w:tcW w:w="6122" w:type="dxa"/>
            <w:shd w:val="clear" w:color="auto" w:fill="C4BC96"/>
            <w:vAlign w:val="center"/>
          </w:tcPr>
          <w:p w14:paraId="3B67F34F" w14:textId="77777777" w:rsidR="009274EA" w:rsidRDefault="00C53038">
            <w:pPr>
              <w:tabs>
                <w:tab w:val="left" w:pos="10620"/>
              </w:tabs>
              <w:rPr>
                <w:b/>
                <w:bCs/>
                <w:iCs/>
              </w:rPr>
            </w:pPr>
            <w:r>
              <w:rPr>
                <w:b/>
                <w:bCs/>
                <w:iCs/>
              </w:rPr>
              <w:t>Behaviour</w:t>
            </w:r>
          </w:p>
        </w:tc>
      </w:tr>
      <w:tr w:rsidR="009274EA" w14:paraId="6172FD0F" w14:textId="77777777">
        <w:trPr>
          <w:trHeight w:val="517"/>
        </w:trPr>
        <w:tc>
          <w:tcPr>
            <w:tcW w:w="2298" w:type="dxa"/>
            <w:vAlign w:val="center"/>
          </w:tcPr>
          <w:p w14:paraId="4E830C31" w14:textId="77777777" w:rsidR="009274EA" w:rsidRDefault="00C53038">
            <w:pPr>
              <w:tabs>
                <w:tab w:val="left" w:pos="10620"/>
              </w:tabs>
            </w:pPr>
            <w:r>
              <w:t>Auction Center</w:t>
            </w:r>
          </w:p>
        </w:tc>
        <w:tc>
          <w:tcPr>
            <w:tcW w:w="1817" w:type="dxa"/>
            <w:vAlign w:val="center"/>
          </w:tcPr>
          <w:p w14:paraId="147787E0" w14:textId="77777777" w:rsidR="009274EA" w:rsidRDefault="00C53038">
            <w:pPr>
              <w:tabs>
                <w:tab w:val="left" w:pos="10620"/>
              </w:tabs>
            </w:pPr>
            <w:r>
              <w:t>Dropdown</w:t>
            </w:r>
          </w:p>
        </w:tc>
        <w:tc>
          <w:tcPr>
            <w:tcW w:w="6122" w:type="dxa"/>
            <w:vAlign w:val="center"/>
          </w:tcPr>
          <w:p w14:paraId="48A44835" w14:textId="77777777" w:rsidR="009274EA" w:rsidRDefault="00C53038">
            <w:pPr>
              <w:tabs>
                <w:tab w:val="left" w:pos="10620"/>
              </w:tabs>
            </w:pPr>
            <w:r>
              <w:t>System will render the dropdown master</w:t>
            </w:r>
          </w:p>
        </w:tc>
      </w:tr>
      <w:tr w:rsidR="009274EA" w14:paraId="0F8B515F" w14:textId="77777777">
        <w:trPr>
          <w:trHeight w:val="517"/>
        </w:trPr>
        <w:tc>
          <w:tcPr>
            <w:tcW w:w="2298" w:type="dxa"/>
            <w:vAlign w:val="center"/>
          </w:tcPr>
          <w:p w14:paraId="13630031" w14:textId="77777777" w:rsidR="009274EA" w:rsidRDefault="00C53038">
            <w:pPr>
              <w:tabs>
                <w:tab w:val="left" w:pos="10620"/>
              </w:tabs>
            </w:pPr>
            <w:r>
              <w:t>Clear</w:t>
            </w:r>
          </w:p>
        </w:tc>
        <w:tc>
          <w:tcPr>
            <w:tcW w:w="1817" w:type="dxa"/>
            <w:vAlign w:val="center"/>
          </w:tcPr>
          <w:p w14:paraId="580B262D" w14:textId="77777777" w:rsidR="009274EA" w:rsidRDefault="00C53038">
            <w:pPr>
              <w:tabs>
                <w:tab w:val="left" w:pos="10620"/>
              </w:tabs>
            </w:pPr>
            <w:r>
              <w:t>Button</w:t>
            </w:r>
          </w:p>
        </w:tc>
        <w:tc>
          <w:tcPr>
            <w:tcW w:w="6122" w:type="dxa"/>
            <w:vAlign w:val="center"/>
          </w:tcPr>
          <w:p w14:paraId="3EC4660A" w14:textId="77777777" w:rsidR="009274EA" w:rsidRDefault="00C53038">
            <w:pPr>
              <w:tabs>
                <w:tab w:val="left" w:pos="10620"/>
              </w:tabs>
            </w:pPr>
            <w:r>
              <w:t>Fields should be cleared</w:t>
            </w:r>
          </w:p>
        </w:tc>
      </w:tr>
      <w:tr w:rsidR="009274EA" w14:paraId="48130972" w14:textId="77777777">
        <w:trPr>
          <w:trHeight w:val="517"/>
        </w:trPr>
        <w:tc>
          <w:tcPr>
            <w:tcW w:w="2298" w:type="dxa"/>
            <w:vAlign w:val="center"/>
          </w:tcPr>
          <w:p w14:paraId="6EBD64C7" w14:textId="77777777" w:rsidR="009274EA" w:rsidRDefault="00C53038">
            <w:pPr>
              <w:tabs>
                <w:tab w:val="left" w:pos="10620"/>
              </w:tabs>
            </w:pPr>
            <w:r>
              <w:t>Designation</w:t>
            </w:r>
          </w:p>
        </w:tc>
        <w:tc>
          <w:tcPr>
            <w:tcW w:w="1817" w:type="dxa"/>
            <w:vAlign w:val="center"/>
          </w:tcPr>
          <w:p w14:paraId="72D01A21" w14:textId="77777777" w:rsidR="009274EA" w:rsidRDefault="00C53038">
            <w:pPr>
              <w:tabs>
                <w:tab w:val="left" w:pos="10620"/>
              </w:tabs>
            </w:pPr>
            <w:r>
              <w:t>Dropdown</w:t>
            </w:r>
          </w:p>
        </w:tc>
        <w:tc>
          <w:tcPr>
            <w:tcW w:w="6122" w:type="dxa"/>
            <w:vAlign w:val="center"/>
          </w:tcPr>
          <w:p w14:paraId="34875D4C" w14:textId="77777777" w:rsidR="009274EA" w:rsidRDefault="00C53038">
            <w:pPr>
              <w:tabs>
                <w:tab w:val="left" w:pos="10620"/>
              </w:tabs>
            </w:pPr>
            <w:r>
              <w:t>System will render the dropdown master</w:t>
            </w:r>
          </w:p>
        </w:tc>
      </w:tr>
      <w:tr w:rsidR="009274EA" w14:paraId="78767E57" w14:textId="77777777">
        <w:trPr>
          <w:trHeight w:val="517"/>
        </w:trPr>
        <w:tc>
          <w:tcPr>
            <w:tcW w:w="2298" w:type="dxa"/>
            <w:vAlign w:val="center"/>
          </w:tcPr>
          <w:p w14:paraId="1D5E3647" w14:textId="77777777" w:rsidR="009274EA" w:rsidRDefault="00C53038">
            <w:pPr>
              <w:tabs>
                <w:tab w:val="left" w:pos="10620"/>
              </w:tabs>
            </w:pPr>
            <w:r>
              <w:t>State</w:t>
            </w:r>
          </w:p>
        </w:tc>
        <w:tc>
          <w:tcPr>
            <w:tcW w:w="1817" w:type="dxa"/>
            <w:vAlign w:val="center"/>
          </w:tcPr>
          <w:p w14:paraId="42550FCB" w14:textId="77777777" w:rsidR="009274EA" w:rsidRDefault="00C53038">
            <w:pPr>
              <w:tabs>
                <w:tab w:val="left" w:pos="10620"/>
              </w:tabs>
            </w:pPr>
            <w:r>
              <w:t>Dropdown</w:t>
            </w:r>
          </w:p>
        </w:tc>
        <w:tc>
          <w:tcPr>
            <w:tcW w:w="6122" w:type="dxa"/>
            <w:vAlign w:val="center"/>
          </w:tcPr>
          <w:p w14:paraId="544BBBF5" w14:textId="77777777" w:rsidR="009274EA" w:rsidRDefault="00C53038">
            <w:pPr>
              <w:tabs>
                <w:tab w:val="left" w:pos="10620"/>
              </w:tabs>
            </w:pPr>
            <w:r>
              <w:t>System will render the dropdown master</w:t>
            </w:r>
          </w:p>
        </w:tc>
      </w:tr>
      <w:tr w:rsidR="009274EA" w14:paraId="25817651" w14:textId="77777777">
        <w:trPr>
          <w:trHeight w:val="517"/>
        </w:trPr>
        <w:tc>
          <w:tcPr>
            <w:tcW w:w="2298" w:type="dxa"/>
            <w:vAlign w:val="center"/>
          </w:tcPr>
          <w:p w14:paraId="74D9D5B9" w14:textId="77777777" w:rsidR="009274EA" w:rsidRDefault="00C53038">
            <w:pPr>
              <w:tabs>
                <w:tab w:val="left" w:pos="10620"/>
              </w:tabs>
            </w:pPr>
            <w:r>
              <w:t>Submit</w:t>
            </w:r>
          </w:p>
        </w:tc>
        <w:tc>
          <w:tcPr>
            <w:tcW w:w="1817" w:type="dxa"/>
            <w:vAlign w:val="center"/>
          </w:tcPr>
          <w:p w14:paraId="63E91FCD" w14:textId="77777777" w:rsidR="009274EA" w:rsidRDefault="00C53038">
            <w:pPr>
              <w:tabs>
                <w:tab w:val="left" w:pos="10620"/>
              </w:tabs>
            </w:pPr>
            <w:r>
              <w:t>Button</w:t>
            </w:r>
          </w:p>
        </w:tc>
        <w:tc>
          <w:tcPr>
            <w:tcW w:w="6122" w:type="dxa"/>
            <w:vAlign w:val="center"/>
          </w:tcPr>
          <w:p w14:paraId="0175F695" w14:textId="77777777" w:rsidR="009274EA" w:rsidRDefault="00C53038">
            <w:pPr>
              <w:tabs>
                <w:tab w:val="left" w:pos="10620"/>
              </w:tabs>
            </w:pPr>
            <w:r>
              <w:t>Field should be validated on clicking Submit Button</w:t>
            </w:r>
          </w:p>
        </w:tc>
      </w:tr>
    </w:tbl>
    <w:p w14:paraId="72A4C024" w14:textId="77777777" w:rsidR="009274EA" w:rsidRDefault="00C53038">
      <w:pPr>
        <w:pStyle w:val="Heading2"/>
        <w:ind w:left="360"/>
        <w:rPr>
          <w:rFonts w:ascii="Cambria" w:hAnsi="Cambria"/>
          <w:sz w:val="22"/>
          <w:lang w:val="en-US"/>
        </w:rPr>
      </w:pPr>
      <w:bookmarkStart w:id="10757" w:name="_Toc148377786"/>
      <w:bookmarkStart w:id="10758" w:name="_Toc137820230"/>
      <w:bookmarkStart w:id="10759" w:name="_Toc137832893"/>
      <w:r>
        <w:rPr>
          <w:rFonts w:ascii="Cambria" w:hAnsi="Cambria"/>
          <w:sz w:val="22"/>
          <w:lang w:val="en-US"/>
        </w:rPr>
        <w:t xml:space="preserve">24.1 </w:t>
      </w:r>
      <w:r>
        <w:rPr>
          <w:rFonts w:ascii="Cambria" w:hAnsi="Cambria"/>
          <w:sz w:val="22"/>
        </w:rPr>
        <w:t xml:space="preserve">High Level Use Case of </w:t>
      </w:r>
      <w:r>
        <w:rPr>
          <w:rFonts w:ascii="Cambria" w:hAnsi="Cambria"/>
          <w:sz w:val="22"/>
          <w:lang w:val="en-US"/>
        </w:rPr>
        <w:t xml:space="preserve">Manage </w:t>
      </w:r>
      <w:r>
        <w:rPr>
          <w:rFonts w:ascii="Cambria" w:hAnsi="Cambria"/>
          <w:sz w:val="22"/>
        </w:rPr>
        <w:t xml:space="preserve">Warehouse </w:t>
      </w:r>
      <w:r>
        <w:rPr>
          <w:rFonts w:ascii="Cambria" w:hAnsi="Cambria"/>
          <w:sz w:val="22"/>
          <w:lang w:val="en-US"/>
        </w:rPr>
        <w:t>User</w:t>
      </w:r>
      <w:bookmarkEnd w:id="10757"/>
    </w:p>
    <w:tbl>
      <w:tblPr>
        <w:tblW w:w="1021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4"/>
        <w:gridCol w:w="6817"/>
      </w:tblGrid>
      <w:tr w:rsidR="009274EA" w14:paraId="3D0F28AE"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356C0BB2" w14:textId="77777777" w:rsidR="009274EA" w:rsidRDefault="00C53038">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14:paraId="0D096909" w14:textId="77777777" w:rsidR="009274EA" w:rsidRDefault="00C53038">
            <w:pPr>
              <w:numPr>
                <w:ilvl w:val="0"/>
                <w:numId w:val="2"/>
              </w:numPr>
              <w:tabs>
                <w:tab w:val="left" w:pos="10620"/>
              </w:tabs>
              <w:spacing w:after="0" w:line="360" w:lineRule="auto"/>
              <w:jc w:val="both"/>
            </w:pPr>
            <w:r>
              <w:t>To understand the functional logic for Creation of Warehouse User.</w:t>
            </w:r>
          </w:p>
        </w:tc>
      </w:tr>
      <w:tr w:rsidR="009274EA" w14:paraId="4BB183CC"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09986DB6" w14:textId="77777777" w:rsidR="009274EA" w:rsidRDefault="00C53038">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14:paraId="37B59212" w14:textId="77777777" w:rsidR="009274EA" w:rsidRDefault="00C53038">
            <w:pPr>
              <w:numPr>
                <w:ilvl w:val="0"/>
                <w:numId w:val="2"/>
              </w:numPr>
              <w:tabs>
                <w:tab w:val="left" w:pos="10620"/>
              </w:tabs>
              <w:spacing w:after="0" w:line="360" w:lineRule="auto"/>
              <w:jc w:val="both"/>
            </w:pPr>
            <w:r>
              <w:t>Warehouse user should be created</w:t>
            </w:r>
          </w:p>
        </w:tc>
      </w:tr>
      <w:tr w:rsidR="009274EA" w14:paraId="5A264148"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7419F8FB" w14:textId="77777777" w:rsidR="009274EA" w:rsidRDefault="00C53038">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2371A727" w14:textId="77777777" w:rsidR="009274EA" w:rsidRDefault="00C53038">
            <w:pPr>
              <w:numPr>
                <w:ilvl w:val="0"/>
                <w:numId w:val="2"/>
              </w:numPr>
              <w:tabs>
                <w:tab w:val="left" w:pos="10620"/>
              </w:tabs>
              <w:spacing w:before="120" w:after="120" w:line="240" w:lineRule="auto"/>
              <w:jc w:val="both"/>
            </w:pPr>
            <w:r>
              <w:t>System will give application access to Warehouse User</w:t>
            </w:r>
          </w:p>
        </w:tc>
      </w:tr>
      <w:tr w:rsidR="009274EA" w14:paraId="69C7ECA3"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08A35741" w14:textId="77777777" w:rsidR="009274EA" w:rsidRDefault="00C53038">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7D5701E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0DF0B19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65DAC4F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Warehouse User.</w:t>
            </w:r>
          </w:p>
          <w:p w14:paraId="14C2943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Search Warehouse User.</w:t>
            </w:r>
          </w:p>
          <w:p w14:paraId="07BCD81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lastRenderedPageBreak/>
              <w:t>Click on Edit/View.</w:t>
            </w:r>
          </w:p>
          <w:p w14:paraId="72BA1F6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6954803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6537E83B"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35CE1291" w14:textId="77777777" w:rsidR="009274EA" w:rsidRDefault="00C53038">
            <w:pPr>
              <w:tabs>
                <w:tab w:val="left" w:pos="10620"/>
              </w:tabs>
              <w:rPr>
                <w:b/>
                <w:i/>
              </w:rPr>
            </w:pPr>
            <w:r>
              <w:rPr>
                <w:b/>
                <w:i/>
              </w:rPr>
              <w:lastRenderedPageBreak/>
              <w:t>Alternate Flow/Exceptional Flow</w:t>
            </w:r>
          </w:p>
        </w:tc>
        <w:tc>
          <w:tcPr>
            <w:tcW w:w="6817" w:type="dxa"/>
            <w:tcBorders>
              <w:top w:val="single" w:sz="4" w:space="0" w:color="auto"/>
              <w:left w:val="single" w:sz="4" w:space="0" w:color="auto"/>
              <w:bottom w:val="single" w:sz="4" w:space="0" w:color="auto"/>
              <w:right w:val="single" w:sz="4" w:space="0" w:color="auto"/>
            </w:tcBorders>
          </w:tcPr>
          <w:p w14:paraId="3DAB06F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0003ED08"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2CD514D9" w14:textId="77777777" w:rsidR="009274EA" w:rsidRDefault="00C53038">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14:paraId="058D9483" w14:textId="77777777" w:rsidR="009274EA" w:rsidRDefault="00C53038">
            <w:pPr>
              <w:pStyle w:val="Heading112pt"/>
              <w:rPr>
                <w:rFonts w:ascii="Cambria" w:hAnsi="Cambria"/>
                <w:b w:val="0"/>
              </w:rPr>
            </w:pPr>
            <w:r>
              <w:rPr>
                <w:rFonts w:ascii="Cambria" w:hAnsi="Cambria"/>
                <w:b w:val="0"/>
              </w:rPr>
              <w:t>System should display dropdown option for “Select User Type” after click on register user page.</w:t>
            </w:r>
          </w:p>
          <w:p w14:paraId="23872A9A" w14:textId="77777777" w:rsidR="009274EA" w:rsidRDefault="00C53038">
            <w:pPr>
              <w:pStyle w:val="Heading112pt"/>
              <w:rPr>
                <w:rFonts w:ascii="Cambria" w:hAnsi="Cambria"/>
                <w:b w:val="0"/>
              </w:rPr>
            </w:pPr>
            <w:r>
              <w:rPr>
                <w:rFonts w:ascii="Cambria" w:hAnsi="Cambria"/>
                <w:b w:val="0"/>
              </w:rPr>
              <w:t>System should display below fields and controls only related to warehouse user on selection “User Type = Warehouse”.</w:t>
            </w:r>
          </w:p>
          <w:p w14:paraId="137A1497" w14:textId="77777777" w:rsidR="009274EA" w:rsidRDefault="00C53038">
            <w:pPr>
              <w:pStyle w:val="Heading112pt"/>
              <w:rPr>
                <w:rFonts w:ascii="Cambria" w:hAnsi="Cambria"/>
                <w:b w:val="0"/>
              </w:rPr>
            </w:pPr>
            <w:r>
              <w:rPr>
                <w:rFonts w:ascii="Cambria" w:hAnsi="Cambria"/>
                <w:b w:val="0"/>
              </w:rPr>
              <w:t>System should display below fields for update of Warehouse User profile.</w:t>
            </w:r>
          </w:p>
          <w:p w14:paraId="4D7492A3" w14:textId="77777777" w:rsidR="009274EA" w:rsidRDefault="00C53038">
            <w:pPr>
              <w:pStyle w:val="ListParagraph"/>
              <w:numPr>
                <w:ilvl w:val="0"/>
                <w:numId w:val="38"/>
              </w:numPr>
              <w:tabs>
                <w:tab w:val="left" w:pos="10620"/>
              </w:tabs>
              <w:rPr>
                <w:rFonts w:ascii="Cambria" w:hAnsi="Cambria"/>
                <w:b/>
              </w:rPr>
            </w:pPr>
            <w:r>
              <w:rPr>
                <w:rFonts w:ascii="Cambria" w:hAnsi="Cambria"/>
              </w:rPr>
              <w:t>Address</w:t>
            </w:r>
          </w:p>
          <w:p w14:paraId="0C2A5062" w14:textId="77777777" w:rsidR="009274EA" w:rsidRDefault="00C53038">
            <w:pPr>
              <w:pStyle w:val="ListParagraph"/>
              <w:numPr>
                <w:ilvl w:val="0"/>
                <w:numId w:val="38"/>
              </w:numPr>
              <w:tabs>
                <w:tab w:val="left" w:pos="10620"/>
              </w:tabs>
              <w:rPr>
                <w:rFonts w:ascii="Cambria" w:hAnsi="Cambria"/>
                <w:b/>
              </w:rPr>
            </w:pPr>
            <w:r>
              <w:rPr>
                <w:rFonts w:ascii="Cambria" w:hAnsi="Cambria"/>
              </w:rPr>
              <w:t>Auction Center</w:t>
            </w:r>
          </w:p>
          <w:p w14:paraId="4E5A78EC" w14:textId="77777777" w:rsidR="009274EA" w:rsidRDefault="00C53038">
            <w:pPr>
              <w:pStyle w:val="ListParagraph"/>
              <w:numPr>
                <w:ilvl w:val="0"/>
                <w:numId w:val="38"/>
              </w:numPr>
              <w:tabs>
                <w:tab w:val="left" w:pos="10620"/>
              </w:tabs>
              <w:rPr>
                <w:rFonts w:ascii="Cambria" w:hAnsi="Cambria"/>
                <w:b/>
              </w:rPr>
            </w:pPr>
            <w:r>
              <w:rPr>
                <w:rFonts w:ascii="Cambria" w:hAnsi="Cambria"/>
              </w:rPr>
              <w:t>City</w:t>
            </w:r>
          </w:p>
          <w:p w14:paraId="7FDDCDD9" w14:textId="77777777" w:rsidR="009274EA" w:rsidRDefault="00C53038">
            <w:pPr>
              <w:pStyle w:val="ListParagraph"/>
              <w:numPr>
                <w:ilvl w:val="0"/>
                <w:numId w:val="38"/>
              </w:numPr>
              <w:tabs>
                <w:tab w:val="left" w:pos="10620"/>
              </w:tabs>
              <w:rPr>
                <w:rFonts w:ascii="Cambria" w:hAnsi="Cambria"/>
                <w:b/>
              </w:rPr>
            </w:pPr>
            <w:r>
              <w:rPr>
                <w:rFonts w:ascii="Cambria" w:hAnsi="Cambria"/>
              </w:rPr>
              <w:t>Contact Person</w:t>
            </w:r>
          </w:p>
          <w:p w14:paraId="7B2EEF0C" w14:textId="77777777" w:rsidR="009274EA" w:rsidRDefault="00C53038">
            <w:pPr>
              <w:pStyle w:val="ListParagraph"/>
              <w:numPr>
                <w:ilvl w:val="0"/>
                <w:numId w:val="38"/>
              </w:numPr>
              <w:tabs>
                <w:tab w:val="left" w:pos="10620"/>
              </w:tabs>
              <w:rPr>
                <w:rFonts w:ascii="Cambria" w:hAnsi="Cambria"/>
                <w:b/>
              </w:rPr>
            </w:pPr>
            <w:r>
              <w:rPr>
                <w:rFonts w:ascii="Cambria" w:hAnsi="Cambria"/>
              </w:rPr>
              <w:t>Fax</w:t>
            </w:r>
          </w:p>
          <w:p w14:paraId="52958AE1" w14:textId="77777777" w:rsidR="009274EA" w:rsidRDefault="00C53038">
            <w:pPr>
              <w:pStyle w:val="ListParagraph"/>
              <w:numPr>
                <w:ilvl w:val="0"/>
                <w:numId w:val="38"/>
              </w:numPr>
              <w:tabs>
                <w:tab w:val="left" w:pos="10620"/>
              </w:tabs>
              <w:rPr>
                <w:rFonts w:ascii="Cambria" w:hAnsi="Cambria"/>
                <w:b/>
              </w:rPr>
            </w:pPr>
            <w:r>
              <w:rPr>
                <w:rFonts w:ascii="Cambria" w:hAnsi="Cambria"/>
              </w:rPr>
              <w:t>GST No</w:t>
            </w:r>
          </w:p>
          <w:p w14:paraId="4DFDCCC1" w14:textId="77777777" w:rsidR="009274EA" w:rsidRDefault="00C53038">
            <w:pPr>
              <w:pStyle w:val="ListParagraph"/>
              <w:numPr>
                <w:ilvl w:val="0"/>
                <w:numId w:val="38"/>
              </w:numPr>
              <w:tabs>
                <w:tab w:val="left" w:pos="10620"/>
              </w:tabs>
              <w:rPr>
                <w:rFonts w:ascii="Cambria" w:hAnsi="Cambria"/>
                <w:b/>
              </w:rPr>
            </w:pPr>
            <w:r>
              <w:rPr>
                <w:rFonts w:ascii="Cambria" w:hAnsi="Cambria"/>
              </w:rPr>
              <w:t>Mobile No</w:t>
            </w:r>
          </w:p>
          <w:p w14:paraId="1CA4DAFD" w14:textId="77777777" w:rsidR="009274EA" w:rsidRDefault="00C53038">
            <w:pPr>
              <w:pStyle w:val="ListParagraph"/>
              <w:numPr>
                <w:ilvl w:val="0"/>
                <w:numId w:val="38"/>
              </w:numPr>
              <w:tabs>
                <w:tab w:val="left" w:pos="10620"/>
              </w:tabs>
              <w:rPr>
                <w:rFonts w:ascii="Cambria" w:hAnsi="Cambria"/>
                <w:b/>
              </w:rPr>
            </w:pPr>
            <w:r>
              <w:rPr>
                <w:rFonts w:ascii="Cambria" w:hAnsi="Cambria"/>
              </w:rPr>
              <w:t>PAN no</w:t>
            </w:r>
          </w:p>
          <w:p w14:paraId="7B71CB56" w14:textId="77777777" w:rsidR="009274EA" w:rsidRDefault="00C53038">
            <w:pPr>
              <w:pStyle w:val="ListParagraph"/>
              <w:numPr>
                <w:ilvl w:val="0"/>
                <w:numId w:val="38"/>
              </w:numPr>
              <w:tabs>
                <w:tab w:val="left" w:pos="10620"/>
              </w:tabs>
              <w:rPr>
                <w:rFonts w:ascii="Cambria" w:hAnsi="Cambria"/>
                <w:b/>
              </w:rPr>
            </w:pPr>
            <w:r>
              <w:rPr>
                <w:rFonts w:ascii="Cambria" w:hAnsi="Cambria"/>
              </w:rPr>
              <w:t>Phone</w:t>
            </w:r>
          </w:p>
          <w:p w14:paraId="5792A19F" w14:textId="77777777" w:rsidR="009274EA" w:rsidRDefault="00C53038">
            <w:pPr>
              <w:pStyle w:val="ListParagraph"/>
              <w:numPr>
                <w:ilvl w:val="0"/>
                <w:numId w:val="38"/>
              </w:numPr>
              <w:tabs>
                <w:tab w:val="left" w:pos="10620"/>
              </w:tabs>
              <w:rPr>
                <w:rFonts w:ascii="Cambria" w:hAnsi="Cambria"/>
                <w:b/>
              </w:rPr>
            </w:pPr>
            <w:r>
              <w:rPr>
                <w:rFonts w:ascii="Cambria" w:hAnsi="Cambria"/>
              </w:rPr>
              <w:t>Short Name</w:t>
            </w:r>
          </w:p>
          <w:p w14:paraId="2F4F2283" w14:textId="77777777" w:rsidR="009274EA" w:rsidRDefault="00C53038">
            <w:pPr>
              <w:pStyle w:val="ListParagraph"/>
              <w:numPr>
                <w:ilvl w:val="0"/>
                <w:numId w:val="38"/>
              </w:numPr>
              <w:tabs>
                <w:tab w:val="left" w:pos="10620"/>
              </w:tabs>
              <w:rPr>
                <w:rFonts w:ascii="Cambria" w:hAnsi="Cambria"/>
                <w:b/>
              </w:rPr>
            </w:pPr>
            <w:r>
              <w:rPr>
                <w:rFonts w:ascii="Cambria" w:hAnsi="Cambria"/>
              </w:rPr>
              <w:t>State Code</w:t>
            </w:r>
          </w:p>
          <w:p w14:paraId="09EBB597" w14:textId="77777777" w:rsidR="009274EA" w:rsidRDefault="00C53038">
            <w:pPr>
              <w:pStyle w:val="ListParagraph"/>
              <w:numPr>
                <w:ilvl w:val="0"/>
                <w:numId w:val="38"/>
              </w:numPr>
              <w:tabs>
                <w:tab w:val="left" w:pos="10620"/>
              </w:tabs>
              <w:rPr>
                <w:rFonts w:ascii="Cambria" w:hAnsi="Cambria"/>
                <w:b/>
              </w:rPr>
            </w:pPr>
            <w:r>
              <w:rPr>
                <w:rFonts w:ascii="Cambria" w:hAnsi="Cambria"/>
              </w:rPr>
              <w:t>State Name</w:t>
            </w:r>
          </w:p>
          <w:p w14:paraId="32A20599" w14:textId="77777777" w:rsidR="009274EA" w:rsidRDefault="00C53038">
            <w:pPr>
              <w:pStyle w:val="ListParagraph"/>
              <w:numPr>
                <w:ilvl w:val="0"/>
                <w:numId w:val="38"/>
              </w:numPr>
              <w:tabs>
                <w:tab w:val="left" w:pos="10620"/>
              </w:tabs>
              <w:rPr>
                <w:rFonts w:ascii="Cambria" w:hAnsi="Cambria"/>
                <w:b/>
              </w:rPr>
            </w:pPr>
            <w:r>
              <w:rPr>
                <w:rFonts w:ascii="Cambria" w:hAnsi="Cambria"/>
              </w:rPr>
              <w:t>Tax Id No</w:t>
            </w:r>
          </w:p>
          <w:p w14:paraId="0CBD8AB6" w14:textId="77777777" w:rsidR="009274EA" w:rsidRDefault="00C53038">
            <w:pPr>
              <w:pStyle w:val="ListParagraph"/>
              <w:numPr>
                <w:ilvl w:val="0"/>
                <w:numId w:val="38"/>
              </w:numPr>
              <w:tabs>
                <w:tab w:val="left" w:pos="10620"/>
              </w:tabs>
              <w:rPr>
                <w:rFonts w:ascii="Cambria" w:hAnsi="Cambria"/>
                <w:b/>
              </w:rPr>
            </w:pPr>
            <w:r>
              <w:rPr>
                <w:rFonts w:ascii="Cambria" w:hAnsi="Cambria"/>
              </w:rPr>
              <w:t xml:space="preserve">Ware House Name </w:t>
            </w:r>
            <w:r>
              <w:rPr>
                <w:rFonts w:ascii="Cambria" w:hAnsi="Cambria"/>
                <w:b/>
              </w:rPr>
              <w:t>&lt;</w:t>
            </w:r>
            <w:r>
              <w:rPr>
                <w:rFonts w:ascii="Cambria" w:hAnsi="Cambria"/>
              </w:rPr>
              <w:t>Company/Firm</w:t>
            </w:r>
            <w:r>
              <w:rPr>
                <w:rFonts w:ascii="Cambria" w:hAnsi="Cambria"/>
                <w:b/>
              </w:rPr>
              <w:t>&gt;</w:t>
            </w:r>
          </w:p>
          <w:p w14:paraId="5E7F3092" w14:textId="77777777" w:rsidR="009274EA" w:rsidRDefault="00C53038">
            <w:pPr>
              <w:pStyle w:val="Heading112pt"/>
              <w:rPr>
                <w:rFonts w:ascii="Cambria" w:hAnsi="Cambria"/>
                <w:b w:val="0"/>
              </w:rPr>
            </w:pPr>
            <w:r>
              <w:rPr>
                <w:rFonts w:ascii="Cambria" w:hAnsi="Cambria"/>
                <w:b w:val="0"/>
              </w:rPr>
              <w:t>System should provide below fields as mandatory fields.</w:t>
            </w:r>
          </w:p>
          <w:p w14:paraId="507743AE" w14:textId="77777777" w:rsidR="009274EA" w:rsidRDefault="00C53038">
            <w:pPr>
              <w:pStyle w:val="ListParagraph"/>
              <w:numPr>
                <w:ilvl w:val="0"/>
                <w:numId w:val="39"/>
              </w:numPr>
              <w:tabs>
                <w:tab w:val="left" w:pos="10620"/>
              </w:tabs>
              <w:rPr>
                <w:rFonts w:ascii="Cambria" w:hAnsi="Cambria"/>
                <w:b/>
              </w:rPr>
            </w:pPr>
            <w:r>
              <w:rPr>
                <w:rFonts w:ascii="Cambria" w:hAnsi="Cambria"/>
              </w:rPr>
              <w:t>Address</w:t>
            </w:r>
          </w:p>
          <w:p w14:paraId="0A6C409B" w14:textId="77777777" w:rsidR="009274EA" w:rsidRDefault="00C53038">
            <w:pPr>
              <w:pStyle w:val="ListParagraph"/>
              <w:numPr>
                <w:ilvl w:val="0"/>
                <w:numId w:val="39"/>
              </w:numPr>
              <w:tabs>
                <w:tab w:val="left" w:pos="10620"/>
              </w:tabs>
              <w:rPr>
                <w:rFonts w:ascii="Cambria" w:hAnsi="Cambria"/>
                <w:b/>
              </w:rPr>
            </w:pPr>
            <w:r>
              <w:rPr>
                <w:rFonts w:ascii="Cambria" w:hAnsi="Cambria"/>
              </w:rPr>
              <w:t>Auction Center</w:t>
            </w:r>
          </w:p>
          <w:p w14:paraId="75F73E57" w14:textId="77777777" w:rsidR="009274EA" w:rsidRDefault="00C53038">
            <w:pPr>
              <w:pStyle w:val="ListParagraph"/>
              <w:numPr>
                <w:ilvl w:val="0"/>
                <w:numId w:val="39"/>
              </w:numPr>
              <w:tabs>
                <w:tab w:val="left" w:pos="10620"/>
              </w:tabs>
              <w:rPr>
                <w:rFonts w:ascii="Cambria" w:hAnsi="Cambria"/>
                <w:b/>
              </w:rPr>
            </w:pPr>
            <w:r>
              <w:rPr>
                <w:rFonts w:ascii="Cambria" w:hAnsi="Cambria"/>
              </w:rPr>
              <w:t>City</w:t>
            </w:r>
          </w:p>
          <w:p w14:paraId="291F8D1D" w14:textId="77777777" w:rsidR="009274EA" w:rsidRDefault="00C53038">
            <w:pPr>
              <w:pStyle w:val="ListParagraph"/>
              <w:numPr>
                <w:ilvl w:val="0"/>
                <w:numId w:val="39"/>
              </w:numPr>
              <w:tabs>
                <w:tab w:val="left" w:pos="10620"/>
              </w:tabs>
              <w:rPr>
                <w:rFonts w:ascii="Cambria" w:hAnsi="Cambria"/>
                <w:b/>
              </w:rPr>
            </w:pPr>
            <w:r>
              <w:rPr>
                <w:rFonts w:ascii="Cambria" w:hAnsi="Cambria"/>
              </w:rPr>
              <w:t>Contact Person</w:t>
            </w:r>
          </w:p>
          <w:p w14:paraId="3A754E9A" w14:textId="77777777" w:rsidR="009274EA" w:rsidRDefault="00C53038">
            <w:pPr>
              <w:pStyle w:val="ListParagraph"/>
              <w:numPr>
                <w:ilvl w:val="0"/>
                <w:numId w:val="39"/>
              </w:numPr>
              <w:tabs>
                <w:tab w:val="left" w:pos="10620"/>
              </w:tabs>
              <w:rPr>
                <w:rFonts w:ascii="Cambria" w:hAnsi="Cambria"/>
                <w:b/>
              </w:rPr>
            </w:pPr>
            <w:r>
              <w:rPr>
                <w:rFonts w:ascii="Cambria" w:hAnsi="Cambria"/>
              </w:rPr>
              <w:t>Mobile Number</w:t>
            </w:r>
          </w:p>
          <w:p w14:paraId="41554535" w14:textId="77777777" w:rsidR="009274EA" w:rsidRDefault="00C53038">
            <w:pPr>
              <w:pStyle w:val="ListParagraph"/>
              <w:numPr>
                <w:ilvl w:val="0"/>
                <w:numId w:val="39"/>
              </w:numPr>
              <w:tabs>
                <w:tab w:val="left" w:pos="10620"/>
              </w:tabs>
              <w:rPr>
                <w:rFonts w:ascii="Cambria" w:hAnsi="Cambria"/>
                <w:b/>
              </w:rPr>
            </w:pPr>
            <w:r>
              <w:rPr>
                <w:rFonts w:ascii="Cambria" w:hAnsi="Cambria"/>
              </w:rPr>
              <w:t>PAN No.</w:t>
            </w:r>
          </w:p>
          <w:p w14:paraId="7F4CE53B" w14:textId="77777777" w:rsidR="009274EA" w:rsidRDefault="00C53038">
            <w:pPr>
              <w:pStyle w:val="ListParagraph"/>
              <w:numPr>
                <w:ilvl w:val="0"/>
                <w:numId w:val="39"/>
              </w:numPr>
              <w:tabs>
                <w:tab w:val="left" w:pos="10620"/>
              </w:tabs>
              <w:rPr>
                <w:rFonts w:ascii="Cambria" w:hAnsi="Cambria"/>
                <w:b/>
              </w:rPr>
            </w:pPr>
            <w:r>
              <w:rPr>
                <w:rFonts w:ascii="Cambria" w:hAnsi="Cambria"/>
              </w:rPr>
              <w:t>Phone Number</w:t>
            </w:r>
          </w:p>
          <w:p w14:paraId="4403069D" w14:textId="77777777" w:rsidR="009274EA" w:rsidRDefault="00C53038">
            <w:pPr>
              <w:pStyle w:val="ListParagraph"/>
              <w:numPr>
                <w:ilvl w:val="0"/>
                <w:numId w:val="39"/>
              </w:numPr>
              <w:tabs>
                <w:tab w:val="left" w:pos="10620"/>
              </w:tabs>
              <w:rPr>
                <w:rFonts w:ascii="Cambria" w:hAnsi="Cambria"/>
              </w:rPr>
            </w:pPr>
            <w:r>
              <w:rPr>
                <w:rFonts w:ascii="Cambria" w:hAnsi="Cambria"/>
              </w:rPr>
              <w:t>Short Name</w:t>
            </w:r>
          </w:p>
          <w:p w14:paraId="43218A61" w14:textId="77777777" w:rsidR="009274EA" w:rsidRDefault="00C53038">
            <w:pPr>
              <w:pStyle w:val="ListParagraph"/>
              <w:numPr>
                <w:ilvl w:val="0"/>
                <w:numId w:val="39"/>
              </w:numPr>
              <w:tabs>
                <w:tab w:val="left" w:pos="10620"/>
              </w:tabs>
              <w:rPr>
                <w:rFonts w:ascii="Cambria" w:hAnsi="Cambria"/>
                <w:b/>
              </w:rPr>
            </w:pPr>
            <w:r>
              <w:rPr>
                <w:rFonts w:ascii="Cambria" w:hAnsi="Cambria"/>
              </w:rPr>
              <w:t>State</w:t>
            </w:r>
          </w:p>
          <w:p w14:paraId="78C680CE" w14:textId="77777777" w:rsidR="009274EA" w:rsidRDefault="00C53038">
            <w:pPr>
              <w:pStyle w:val="ListParagraph"/>
              <w:numPr>
                <w:ilvl w:val="0"/>
                <w:numId w:val="39"/>
              </w:numPr>
              <w:tabs>
                <w:tab w:val="left" w:pos="10620"/>
              </w:tabs>
              <w:rPr>
                <w:rFonts w:ascii="Cambria" w:hAnsi="Cambria"/>
                <w:b/>
              </w:rPr>
            </w:pPr>
            <w:r>
              <w:rPr>
                <w:rFonts w:ascii="Cambria" w:hAnsi="Cambria"/>
              </w:rPr>
              <w:t>Ware House Name</w:t>
            </w:r>
          </w:p>
          <w:p w14:paraId="7248494E" w14:textId="77777777" w:rsidR="009274EA" w:rsidRDefault="00C53038">
            <w:pPr>
              <w:pStyle w:val="ListParagraph"/>
              <w:numPr>
                <w:ilvl w:val="0"/>
                <w:numId w:val="39"/>
              </w:numPr>
              <w:tabs>
                <w:tab w:val="left" w:pos="10620"/>
              </w:tabs>
              <w:rPr>
                <w:rFonts w:ascii="Cambria" w:hAnsi="Cambria"/>
              </w:rPr>
            </w:pPr>
            <w:r>
              <w:rPr>
                <w:rFonts w:ascii="Cambria" w:hAnsi="Cambria"/>
              </w:rPr>
              <w:lastRenderedPageBreak/>
              <w:t>Tea board Rag. No/ Ware House License No</w:t>
            </w:r>
          </w:p>
          <w:p w14:paraId="5A3139E2" w14:textId="77777777" w:rsidR="009274EA" w:rsidRDefault="00C53038">
            <w:pPr>
              <w:pStyle w:val="Heading112pt"/>
              <w:tabs>
                <w:tab w:val="left" w:pos="10620"/>
              </w:tabs>
              <w:rPr>
                <w:rFonts w:ascii="Cambria" w:hAnsi="Cambria"/>
                <w:b w:val="0"/>
              </w:rPr>
            </w:pPr>
            <w:r>
              <w:rPr>
                <w:rFonts w:ascii="Cambria" w:hAnsi="Cambria"/>
                <w:b w:val="0"/>
              </w:rPr>
              <w:t>System should display validation message “Please enter detail” if any of above field is empty.</w:t>
            </w:r>
          </w:p>
          <w:p w14:paraId="2D867961" w14:textId="77777777" w:rsidR="009274EA" w:rsidRDefault="00C53038">
            <w:pPr>
              <w:pStyle w:val="Heading112pt"/>
              <w:tabs>
                <w:tab w:val="left" w:pos="10620"/>
              </w:tabs>
              <w:rPr>
                <w:rFonts w:ascii="Cambria" w:hAnsi="Cambria"/>
                <w:b w:val="0"/>
              </w:rPr>
            </w:pPr>
            <w:r>
              <w:rPr>
                <w:rFonts w:ascii="Cambria" w:hAnsi="Cambria"/>
                <w:b w:val="0"/>
              </w:rPr>
              <w:t>System should provide dropdown master for below fields on warehouse user registration page.</w:t>
            </w:r>
          </w:p>
          <w:p w14:paraId="1AEB55C2" w14:textId="77777777" w:rsidR="009274EA" w:rsidRDefault="00C53038">
            <w:pPr>
              <w:pStyle w:val="ListParagraph"/>
              <w:numPr>
                <w:ilvl w:val="0"/>
                <w:numId w:val="23"/>
              </w:numPr>
              <w:tabs>
                <w:tab w:val="left" w:pos="10620"/>
              </w:tabs>
              <w:rPr>
                <w:rFonts w:ascii="Cambria" w:hAnsi="Cambria"/>
              </w:rPr>
            </w:pPr>
            <w:r>
              <w:rPr>
                <w:rFonts w:ascii="Cambria" w:hAnsi="Cambria"/>
              </w:rPr>
              <w:t>State Master</w:t>
            </w:r>
          </w:p>
          <w:p w14:paraId="5145ACF2" w14:textId="77777777" w:rsidR="009274EA" w:rsidRDefault="00C53038">
            <w:pPr>
              <w:pStyle w:val="Heading112pt"/>
              <w:tabs>
                <w:tab w:val="left" w:pos="10620"/>
              </w:tabs>
              <w:rPr>
                <w:rFonts w:ascii="Cambria" w:hAnsi="Cambria"/>
              </w:rPr>
            </w:pPr>
            <w:r>
              <w:rPr>
                <w:rFonts w:ascii="Cambria" w:hAnsi="Cambria"/>
                <w:b w:val="0"/>
              </w:rPr>
              <w:t>System should provide List box master for below fields on warehouse user registration page</w:t>
            </w:r>
            <w:r>
              <w:rPr>
                <w:rFonts w:ascii="Cambria" w:hAnsi="Cambria"/>
              </w:rPr>
              <w:t>.</w:t>
            </w:r>
          </w:p>
          <w:p w14:paraId="7908A5F7" w14:textId="77777777" w:rsidR="009274EA" w:rsidRDefault="00C53038">
            <w:pPr>
              <w:pStyle w:val="ListParagraph"/>
              <w:numPr>
                <w:ilvl w:val="0"/>
                <w:numId w:val="24"/>
              </w:numPr>
              <w:tabs>
                <w:tab w:val="left" w:pos="10620"/>
              </w:tabs>
              <w:rPr>
                <w:rFonts w:ascii="Cambria" w:hAnsi="Cambria"/>
                <w:b/>
              </w:rPr>
            </w:pPr>
            <w:r>
              <w:rPr>
                <w:rFonts w:ascii="Cambria" w:hAnsi="Cambria"/>
              </w:rPr>
              <w:t>Auction Center</w:t>
            </w:r>
          </w:p>
          <w:p w14:paraId="5BD3DDB4" w14:textId="77777777" w:rsidR="009274EA" w:rsidRDefault="00C53038">
            <w:pPr>
              <w:pStyle w:val="Heading112pt"/>
              <w:rPr>
                <w:rFonts w:ascii="Cambria" w:hAnsi="Cambria"/>
                <w:b w:val="0"/>
              </w:rPr>
            </w:pPr>
            <w:r>
              <w:rPr>
                <w:rFonts w:ascii="Cambria" w:hAnsi="Cambria"/>
                <w:b w:val="0"/>
              </w:rPr>
              <w:t>System should display “IRN Eligibility (Turnover Exceeds 5 CR)” field only to auctioneer him/herself after log in.</w:t>
            </w:r>
          </w:p>
          <w:p w14:paraId="69ED2EA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This fields should be dropdown and should contain “Yes” and “No” value.</w:t>
            </w:r>
          </w:p>
          <w:p w14:paraId="4B23F54A"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If user select “Yes” then his/her all invoices will be applicable for “IRN” and “Ack. No.”</w:t>
            </w:r>
          </w:p>
          <w:p w14:paraId="3D86074D"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Detail of this field should not be editable from TAO or Admin user.</w:t>
            </w:r>
          </w:p>
          <w:p w14:paraId="59D2F2A2"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Detail of this field should come from respective user self-profile updating.</w:t>
            </w:r>
          </w:p>
          <w:p w14:paraId="0CB30CA4" w14:textId="77777777" w:rsidR="009274EA" w:rsidRDefault="00C53038">
            <w:pPr>
              <w:pStyle w:val="Heading112pt"/>
              <w:tabs>
                <w:tab w:val="left" w:pos="10620"/>
              </w:tabs>
              <w:rPr>
                <w:rFonts w:ascii="Cambria" w:hAnsi="Cambria"/>
                <w:b w:val="0"/>
              </w:rPr>
            </w:pPr>
            <w:r>
              <w:rPr>
                <w:rFonts w:ascii="Cambria" w:hAnsi="Cambria"/>
                <w:b w:val="0"/>
              </w:rPr>
              <w:t>System should allow authorized user to map warehouse user with multiple Active Auction Center and Active Ware House unit as available in admin master.</w:t>
            </w:r>
          </w:p>
          <w:p w14:paraId="4BF8B69C" w14:textId="77777777" w:rsidR="009274EA" w:rsidRDefault="00C53038">
            <w:pPr>
              <w:pStyle w:val="Heading112pt"/>
              <w:tabs>
                <w:tab w:val="left" w:pos="10620"/>
              </w:tabs>
              <w:rPr>
                <w:rFonts w:ascii="Cambria" w:hAnsi="Cambria"/>
                <w:b w:val="0"/>
              </w:rPr>
            </w:pPr>
            <w:r>
              <w:rPr>
                <w:rFonts w:ascii="Cambria" w:hAnsi="Cambria"/>
                <w:b w:val="0"/>
              </w:rPr>
              <w:t>System should automatically render “State Code” as per selection of state from state dropdown.</w:t>
            </w:r>
          </w:p>
          <w:p w14:paraId="1F826002" w14:textId="77777777" w:rsidR="009274EA" w:rsidRDefault="00C53038">
            <w:pPr>
              <w:pStyle w:val="Heading112pt"/>
              <w:tabs>
                <w:tab w:val="left" w:pos="10620"/>
              </w:tabs>
              <w:rPr>
                <w:rFonts w:ascii="Cambria" w:hAnsi="Cambria"/>
                <w:b w:val="0"/>
              </w:rPr>
            </w:pPr>
            <w:r>
              <w:rPr>
                <w:rFonts w:ascii="Cambria" w:hAnsi="Cambria"/>
                <w:b w:val="0"/>
              </w:rPr>
              <w:t>System should now allow user to change the value in “State Code” field.</w:t>
            </w:r>
          </w:p>
          <w:p w14:paraId="67A9DE54" w14:textId="77777777" w:rsidR="009274EA" w:rsidRDefault="00C53038">
            <w:pPr>
              <w:pStyle w:val="Heading112pt"/>
              <w:tabs>
                <w:tab w:val="left" w:pos="10620"/>
              </w:tabs>
              <w:rPr>
                <w:rFonts w:ascii="Cambria" w:hAnsi="Cambria"/>
                <w:b w:val="0"/>
              </w:rPr>
            </w:pPr>
            <w:r>
              <w:rPr>
                <w:rFonts w:ascii="Cambria" w:hAnsi="Cambria"/>
                <w:b w:val="0"/>
              </w:rPr>
              <w:t>“State Code” should as per GST state code.</w:t>
            </w:r>
          </w:p>
          <w:p w14:paraId="7AC31FCB"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warehouse code to other user and should display validation “Warehouse Code” is already assigned to other warehouse user.</w:t>
            </w:r>
          </w:p>
          <w:p w14:paraId="2AA7A270"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Tea Board Registration No to other user and should display validation “Tea Board Registration No” is already assigned to other warehouse user.</w:t>
            </w:r>
          </w:p>
          <w:p w14:paraId="7C0F678B"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Tax Identification No. to other user and should display validation “Tax Identification No.” is already assigned to other warehouse user.</w:t>
            </w:r>
          </w:p>
          <w:p w14:paraId="76043CEC" w14:textId="77777777" w:rsidR="009274EA" w:rsidRDefault="00C53038">
            <w:pPr>
              <w:pStyle w:val="Heading112pt"/>
              <w:tabs>
                <w:tab w:val="left" w:pos="10620"/>
              </w:tabs>
              <w:rPr>
                <w:rFonts w:ascii="Cambria" w:hAnsi="Cambria"/>
                <w:b w:val="0"/>
              </w:rPr>
            </w:pPr>
            <w:r>
              <w:rPr>
                <w:rFonts w:ascii="Cambria" w:hAnsi="Cambria"/>
                <w:b w:val="0"/>
              </w:rPr>
              <w:t>System should not allow to allocate same Warehouse license No. to other user and should display validation “Warehouse license No.” is already assigned to other warehouse user.</w:t>
            </w:r>
          </w:p>
          <w:p w14:paraId="1BA22CA3"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PAN No. to other user and should display validation “PAN No.” is already assigned to other warehouse user.</w:t>
            </w:r>
          </w:p>
          <w:p w14:paraId="37972948"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GST No. to other user and should display validation “GST No.” is already assigned to other warehouse user.</w:t>
            </w:r>
          </w:p>
          <w:p w14:paraId="3D176E3F" w14:textId="77777777" w:rsidR="009274EA" w:rsidRDefault="00C53038">
            <w:pPr>
              <w:pStyle w:val="Heading112pt"/>
              <w:tabs>
                <w:tab w:val="left" w:pos="10620"/>
              </w:tabs>
              <w:rPr>
                <w:rFonts w:ascii="Cambria" w:hAnsi="Cambria"/>
              </w:rPr>
            </w:pPr>
            <w:r>
              <w:rPr>
                <w:rFonts w:ascii="Cambria" w:hAnsi="Cambria"/>
                <w:b w:val="0"/>
              </w:rPr>
              <w:lastRenderedPageBreak/>
              <w:t>System should display confirmation message “Warehouse User” Updated successfully.</w:t>
            </w:r>
          </w:p>
          <w:p w14:paraId="46ED3E7A" w14:textId="77777777" w:rsidR="009274EA" w:rsidRDefault="00C53038">
            <w:pPr>
              <w:pStyle w:val="Heading112pt"/>
              <w:tabs>
                <w:tab w:val="left" w:pos="10620"/>
              </w:tabs>
              <w:rPr>
                <w:rFonts w:ascii="Cambria" w:hAnsi="Cambria"/>
              </w:rPr>
            </w:pPr>
            <w:r>
              <w:rPr>
                <w:rFonts w:ascii="Cambria" w:hAnsi="Cambria"/>
                <w:b w:val="0"/>
              </w:rPr>
              <w:t>System should provide 3-radio button to Authorized user under edit profile page.</w:t>
            </w:r>
          </w:p>
          <w:p w14:paraId="1682B520" w14:textId="77777777" w:rsidR="009274EA" w:rsidRDefault="00C53038">
            <w:pPr>
              <w:pStyle w:val="Heading112pt"/>
              <w:numPr>
                <w:ilvl w:val="1"/>
                <w:numId w:val="2"/>
              </w:numPr>
              <w:tabs>
                <w:tab w:val="left" w:pos="10620"/>
              </w:tabs>
              <w:rPr>
                <w:rFonts w:ascii="Cambria" w:hAnsi="Cambria"/>
              </w:rPr>
            </w:pPr>
            <w:r>
              <w:rPr>
                <w:rFonts w:ascii="Cambria" w:hAnsi="Cambria"/>
                <w:b w:val="0"/>
              </w:rPr>
              <w:t>Active</w:t>
            </w:r>
          </w:p>
          <w:p w14:paraId="2F6B4832" w14:textId="77777777" w:rsidR="009274EA" w:rsidRDefault="00C53038">
            <w:pPr>
              <w:pStyle w:val="Heading112pt"/>
              <w:numPr>
                <w:ilvl w:val="2"/>
                <w:numId w:val="2"/>
              </w:numPr>
              <w:tabs>
                <w:tab w:val="left" w:pos="10620"/>
              </w:tabs>
              <w:rPr>
                <w:rFonts w:ascii="Cambria" w:hAnsi="Cambria"/>
              </w:rPr>
            </w:pPr>
            <w:r>
              <w:rPr>
                <w:rFonts w:ascii="Cambria" w:hAnsi="Cambria"/>
                <w:b w:val="0"/>
              </w:rPr>
              <w:t xml:space="preserve">By default selected in case </w:t>
            </w:r>
            <w:r>
              <w:rPr>
                <w:rFonts w:ascii="Cambria" w:hAnsi="Cambria"/>
                <w:sz w:val="22"/>
                <w:szCs w:val="22"/>
              </w:rPr>
              <w:t>Warehouse User</w:t>
            </w:r>
            <w:r>
              <w:rPr>
                <w:rFonts w:ascii="Cambria" w:hAnsi="Cambria"/>
                <w:b w:val="0"/>
              </w:rPr>
              <w:t xml:space="preserve"> profile is already in approved </w:t>
            </w:r>
            <w:r>
              <w:rPr>
                <w:rFonts w:ascii="Cambria" w:hAnsi="Cambria"/>
                <w:b w:val="0"/>
                <w:strike/>
              </w:rPr>
              <w:t>tab</w:t>
            </w:r>
            <w:r>
              <w:rPr>
                <w:rFonts w:ascii="Cambria" w:hAnsi="Cambria"/>
                <w:b w:val="0"/>
              </w:rPr>
              <w:t>.</w:t>
            </w:r>
          </w:p>
          <w:p w14:paraId="41BD6926" w14:textId="77777777" w:rsidR="009274EA" w:rsidRDefault="00C53038">
            <w:pPr>
              <w:pStyle w:val="Heading112pt"/>
              <w:numPr>
                <w:ilvl w:val="1"/>
                <w:numId w:val="2"/>
              </w:numPr>
              <w:tabs>
                <w:tab w:val="left" w:pos="10620"/>
              </w:tabs>
              <w:rPr>
                <w:rFonts w:ascii="Cambria" w:hAnsi="Cambria"/>
              </w:rPr>
            </w:pPr>
            <w:r>
              <w:rPr>
                <w:rFonts w:ascii="Cambria" w:hAnsi="Cambria"/>
                <w:b w:val="0"/>
              </w:rPr>
              <w:t>Inactive</w:t>
            </w:r>
          </w:p>
          <w:p w14:paraId="1A77BF7B" w14:textId="77777777" w:rsidR="009274EA" w:rsidRDefault="00C53038">
            <w:pPr>
              <w:pStyle w:val="Heading112pt"/>
              <w:numPr>
                <w:ilvl w:val="2"/>
                <w:numId w:val="2"/>
              </w:numPr>
              <w:tabs>
                <w:tab w:val="left" w:pos="10620"/>
              </w:tabs>
              <w:rPr>
                <w:rFonts w:ascii="Cambria" w:hAnsi="Cambria"/>
              </w:rPr>
            </w:pPr>
            <w:r>
              <w:rPr>
                <w:rFonts w:ascii="Cambria" w:hAnsi="Cambria"/>
                <w:b w:val="0"/>
              </w:rPr>
              <w:t xml:space="preserve">By default selected in case </w:t>
            </w:r>
            <w:r>
              <w:rPr>
                <w:rFonts w:ascii="Cambria" w:hAnsi="Cambria"/>
                <w:sz w:val="22"/>
                <w:szCs w:val="22"/>
              </w:rPr>
              <w:t>Warehouse User</w:t>
            </w:r>
            <w:r>
              <w:rPr>
                <w:rFonts w:ascii="Cambria" w:hAnsi="Cambria"/>
                <w:b w:val="0"/>
              </w:rPr>
              <w:t xml:space="preserve"> profile is already in Inactive </w:t>
            </w:r>
            <w:r>
              <w:rPr>
                <w:rFonts w:ascii="Cambria" w:hAnsi="Cambria"/>
                <w:b w:val="0"/>
                <w:strike/>
              </w:rPr>
              <w:t>tab</w:t>
            </w:r>
            <w:r>
              <w:rPr>
                <w:rFonts w:ascii="Cambria" w:hAnsi="Cambria"/>
                <w:b w:val="0"/>
              </w:rPr>
              <w:t>.</w:t>
            </w:r>
          </w:p>
          <w:p w14:paraId="7EF9A201" w14:textId="77777777" w:rsidR="009274EA" w:rsidRDefault="00C53038">
            <w:pPr>
              <w:pStyle w:val="Heading112pt"/>
              <w:numPr>
                <w:ilvl w:val="1"/>
                <w:numId w:val="2"/>
              </w:numPr>
              <w:tabs>
                <w:tab w:val="left" w:pos="10620"/>
              </w:tabs>
              <w:rPr>
                <w:rFonts w:ascii="Cambria" w:hAnsi="Cambria"/>
              </w:rPr>
            </w:pPr>
            <w:r>
              <w:rPr>
                <w:rFonts w:ascii="Cambria" w:hAnsi="Cambria"/>
                <w:b w:val="0"/>
              </w:rPr>
              <w:t>Suspend</w:t>
            </w:r>
          </w:p>
          <w:p w14:paraId="49C8F5C7" w14:textId="77777777" w:rsidR="009274EA" w:rsidRDefault="00C53038">
            <w:pPr>
              <w:pStyle w:val="Heading112pt"/>
              <w:numPr>
                <w:ilvl w:val="2"/>
                <w:numId w:val="2"/>
              </w:numPr>
              <w:tabs>
                <w:tab w:val="left" w:pos="10620"/>
              </w:tabs>
              <w:rPr>
                <w:rFonts w:ascii="Cambria" w:hAnsi="Cambria"/>
              </w:rPr>
            </w:pPr>
            <w:r>
              <w:rPr>
                <w:rFonts w:ascii="Cambria" w:hAnsi="Cambria"/>
                <w:b w:val="0"/>
              </w:rPr>
              <w:t xml:space="preserve">By default selected in case </w:t>
            </w:r>
            <w:r>
              <w:rPr>
                <w:rFonts w:ascii="Cambria" w:hAnsi="Cambria"/>
                <w:sz w:val="22"/>
                <w:szCs w:val="22"/>
              </w:rPr>
              <w:t>Warehouse User</w:t>
            </w:r>
            <w:r>
              <w:rPr>
                <w:rFonts w:ascii="Cambria" w:hAnsi="Cambria"/>
                <w:b w:val="0"/>
              </w:rPr>
              <w:t xml:space="preserve"> profile is already in Suspended </w:t>
            </w:r>
            <w:r>
              <w:rPr>
                <w:rFonts w:ascii="Cambria" w:hAnsi="Cambria"/>
                <w:b w:val="0"/>
                <w:strike/>
              </w:rPr>
              <w:t>tab</w:t>
            </w:r>
            <w:r>
              <w:rPr>
                <w:rFonts w:ascii="Cambria" w:hAnsi="Cambria"/>
                <w:b w:val="0"/>
              </w:rPr>
              <w:t>.</w:t>
            </w:r>
          </w:p>
          <w:p w14:paraId="3D899F0C" w14:textId="77777777" w:rsidR="009274EA" w:rsidRDefault="00C53038">
            <w:pPr>
              <w:pStyle w:val="Heading112pt"/>
              <w:tabs>
                <w:tab w:val="left" w:pos="10620"/>
              </w:tabs>
              <w:rPr>
                <w:rFonts w:ascii="Cambria" w:hAnsi="Cambria"/>
              </w:rPr>
            </w:pPr>
            <w:r>
              <w:rPr>
                <w:rFonts w:ascii="Cambria" w:hAnsi="Cambria"/>
                <w:b w:val="0"/>
              </w:rPr>
              <w:t xml:space="preserve">System should move the profile under “Inactive” </w:t>
            </w:r>
            <w:r>
              <w:rPr>
                <w:rFonts w:ascii="Cambria" w:hAnsi="Cambria"/>
                <w:b w:val="0"/>
                <w:strike/>
              </w:rPr>
              <w:t>tab</w:t>
            </w:r>
            <w:r>
              <w:rPr>
                <w:rFonts w:ascii="Cambria" w:hAnsi="Cambria"/>
                <w:b w:val="0"/>
              </w:rPr>
              <w:t xml:space="preserve"> if TAO user clicks on update button after selection of Inactive radio button for “</w:t>
            </w:r>
            <w:r>
              <w:rPr>
                <w:rFonts w:ascii="Cambria" w:hAnsi="Cambria"/>
                <w:sz w:val="22"/>
                <w:szCs w:val="22"/>
              </w:rPr>
              <w:t>Warehouse User</w:t>
            </w:r>
            <w:r>
              <w:rPr>
                <w:rFonts w:ascii="Cambria" w:hAnsi="Cambria"/>
                <w:bCs w:val="0"/>
                <w:sz w:val="22"/>
                <w:szCs w:val="22"/>
              </w:rPr>
              <w:t xml:space="preserve">” </w:t>
            </w:r>
            <w:r>
              <w:rPr>
                <w:rFonts w:ascii="Cambria" w:hAnsi="Cambria"/>
                <w:b w:val="0"/>
                <w:bCs w:val="0"/>
                <w:sz w:val="22"/>
                <w:szCs w:val="22"/>
              </w:rPr>
              <w:t>with confirmation message “Profile inactivated successfully”.</w:t>
            </w:r>
          </w:p>
          <w:p w14:paraId="63A75B56" w14:textId="77777777" w:rsidR="009274EA" w:rsidRDefault="00C53038">
            <w:pPr>
              <w:pStyle w:val="Heading112pt"/>
              <w:tabs>
                <w:tab w:val="left" w:pos="10620"/>
              </w:tabs>
              <w:rPr>
                <w:rFonts w:ascii="Cambria" w:hAnsi="Cambria"/>
              </w:rPr>
            </w:pPr>
            <w:r>
              <w:rPr>
                <w:rFonts w:ascii="Cambria" w:hAnsi="Cambria"/>
                <w:b w:val="0"/>
              </w:rPr>
              <w:t>System should not allow viewing or logging in application to “Warehouse User” if his /her</w:t>
            </w:r>
            <w:r>
              <w:rPr>
                <w:rFonts w:ascii="Cambria" w:hAnsi="Cambria"/>
                <w:b w:val="0"/>
                <w:bCs w:val="0"/>
                <w:sz w:val="22"/>
                <w:szCs w:val="22"/>
              </w:rPr>
              <w:t xml:space="preserve"> profile is inactivated.</w:t>
            </w:r>
          </w:p>
          <w:p w14:paraId="2667D320" w14:textId="77777777" w:rsidR="009274EA" w:rsidRDefault="00C53038">
            <w:pPr>
              <w:pStyle w:val="Heading112pt"/>
              <w:tabs>
                <w:tab w:val="left" w:pos="10620"/>
              </w:tabs>
              <w:rPr>
                <w:rFonts w:ascii="Cambria" w:hAnsi="Cambria"/>
              </w:rPr>
            </w:pPr>
            <w:r>
              <w:rPr>
                <w:rFonts w:ascii="Cambria" w:hAnsi="Cambria"/>
                <w:b w:val="0"/>
                <w:bCs w:val="0"/>
                <w:sz w:val="22"/>
                <w:szCs w:val="22"/>
              </w:rPr>
              <w:t xml:space="preserve"> </w:t>
            </w:r>
            <w:r>
              <w:rPr>
                <w:rFonts w:ascii="Cambria" w:hAnsi="Cambria"/>
                <w:b w:val="0"/>
              </w:rPr>
              <w:t xml:space="preserve">System should move the profile under “Suspended” </w:t>
            </w:r>
            <w:r>
              <w:rPr>
                <w:rFonts w:ascii="Cambria" w:hAnsi="Cambria"/>
                <w:b w:val="0"/>
                <w:strike/>
              </w:rPr>
              <w:t>tab</w:t>
            </w:r>
            <w:r>
              <w:rPr>
                <w:rFonts w:ascii="Cambria" w:hAnsi="Cambria"/>
                <w:b w:val="0"/>
              </w:rPr>
              <w:t xml:space="preserve"> if TAO user clicks on update button after selection of suspend radio button for “</w:t>
            </w:r>
            <w:r>
              <w:rPr>
                <w:rFonts w:ascii="Cambria" w:hAnsi="Cambria"/>
                <w:sz w:val="22"/>
                <w:szCs w:val="22"/>
              </w:rPr>
              <w:t>Warehouse User</w:t>
            </w:r>
            <w:r>
              <w:rPr>
                <w:rFonts w:ascii="Cambria" w:hAnsi="Cambria"/>
                <w:bCs w:val="0"/>
                <w:sz w:val="22"/>
                <w:szCs w:val="22"/>
              </w:rPr>
              <w:t xml:space="preserve">” </w:t>
            </w:r>
            <w:r>
              <w:rPr>
                <w:rFonts w:ascii="Cambria" w:hAnsi="Cambria"/>
                <w:b w:val="0"/>
                <w:bCs w:val="0"/>
                <w:sz w:val="22"/>
                <w:szCs w:val="22"/>
              </w:rPr>
              <w:t>with confirmation message “Profile suspended successfully”.</w:t>
            </w:r>
          </w:p>
          <w:p w14:paraId="781B4724" w14:textId="77777777" w:rsidR="009274EA" w:rsidRDefault="00C53038">
            <w:pPr>
              <w:pStyle w:val="Heading112pt"/>
              <w:tabs>
                <w:tab w:val="left" w:pos="10620"/>
              </w:tabs>
              <w:rPr>
                <w:rFonts w:ascii="Cambria" w:hAnsi="Cambria"/>
              </w:rPr>
            </w:pPr>
            <w:r>
              <w:rPr>
                <w:rFonts w:ascii="Cambria" w:hAnsi="Cambria"/>
                <w:b w:val="0"/>
              </w:rPr>
              <w:t>System should permanent cancel registration in application for “</w:t>
            </w:r>
            <w:r>
              <w:rPr>
                <w:rFonts w:ascii="Cambria" w:hAnsi="Cambria"/>
                <w:sz w:val="22"/>
                <w:szCs w:val="22"/>
              </w:rPr>
              <w:t>Warehouse User</w:t>
            </w:r>
            <w:r>
              <w:rPr>
                <w:rFonts w:ascii="Cambria" w:hAnsi="Cambria"/>
                <w:bCs w:val="0"/>
                <w:sz w:val="22"/>
                <w:szCs w:val="22"/>
              </w:rPr>
              <w:t xml:space="preserve">” </w:t>
            </w:r>
            <w:r>
              <w:rPr>
                <w:rFonts w:ascii="Cambria" w:hAnsi="Cambria"/>
                <w:b w:val="0"/>
                <w:bCs w:val="0"/>
                <w:sz w:val="22"/>
                <w:szCs w:val="22"/>
              </w:rPr>
              <w:t>if his/her profile is suspended.</w:t>
            </w:r>
          </w:p>
          <w:p w14:paraId="49852C16" w14:textId="77777777" w:rsidR="009274EA" w:rsidRDefault="00C53038">
            <w:pPr>
              <w:pStyle w:val="Heading112pt"/>
              <w:tabs>
                <w:tab w:val="left" w:pos="10620"/>
              </w:tabs>
              <w:rPr>
                <w:rFonts w:ascii="Cambria" w:hAnsi="Cambria"/>
              </w:rPr>
            </w:pPr>
            <w:r>
              <w:rPr>
                <w:rFonts w:ascii="Cambria" w:hAnsi="Cambria"/>
                <w:b w:val="0"/>
              </w:rPr>
              <w:t>System should redirect on Manage User page on click cancel button.</w:t>
            </w:r>
          </w:p>
          <w:p w14:paraId="14F91326" w14:textId="77777777" w:rsidR="009274EA" w:rsidRDefault="00C53038">
            <w:pPr>
              <w:pStyle w:val="Heading112pt"/>
              <w:tabs>
                <w:tab w:val="left" w:pos="10620"/>
              </w:tabs>
              <w:rPr>
                <w:rFonts w:ascii="Cambria" w:hAnsi="Cambria"/>
              </w:rPr>
            </w:pPr>
            <w:r>
              <w:rPr>
                <w:rFonts w:ascii="Cambria" w:hAnsi="Cambria"/>
                <w:b w:val="0"/>
              </w:rPr>
              <w:t xml:space="preserve">System should provide “view link” against each profile under manage user </w:t>
            </w:r>
            <w:r>
              <w:rPr>
                <w:rFonts w:ascii="Cambria" w:hAnsi="Cambria"/>
                <w:b w:val="0"/>
                <w:strike/>
              </w:rPr>
              <w:t>tab</w:t>
            </w:r>
            <w:r>
              <w:rPr>
                <w:rFonts w:ascii="Cambria" w:hAnsi="Cambria"/>
                <w:b w:val="0"/>
              </w:rPr>
              <w:t>.</w:t>
            </w:r>
          </w:p>
          <w:p w14:paraId="32605366" w14:textId="77777777" w:rsidR="009274EA" w:rsidRDefault="00C53038">
            <w:pPr>
              <w:pStyle w:val="Heading112pt"/>
              <w:tabs>
                <w:tab w:val="left" w:pos="10620"/>
              </w:tabs>
              <w:rPr>
                <w:rFonts w:ascii="Cambria" w:hAnsi="Cambria"/>
              </w:rPr>
            </w:pPr>
            <w:r>
              <w:rPr>
                <w:rFonts w:ascii="Cambria" w:hAnsi="Cambria"/>
                <w:b w:val="0"/>
              </w:rPr>
              <w:t>System should display full profile of “</w:t>
            </w:r>
            <w:r>
              <w:rPr>
                <w:rFonts w:ascii="Cambria" w:hAnsi="Cambria"/>
                <w:sz w:val="22"/>
                <w:szCs w:val="22"/>
              </w:rPr>
              <w:t>Warehouse User</w:t>
            </w:r>
            <w:r>
              <w:rPr>
                <w:rFonts w:ascii="Cambria" w:hAnsi="Cambria"/>
                <w:b w:val="0"/>
              </w:rPr>
              <w:t>” in view only mode with export to PDF option.</w:t>
            </w:r>
          </w:p>
          <w:p w14:paraId="346C4B8B" w14:textId="77777777" w:rsidR="009274EA" w:rsidRDefault="00C53038">
            <w:pPr>
              <w:pStyle w:val="Heading112pt"/>
              <w:tabs>
                <w:tab w:val="left" w:pos="10620"/>
              </w:tabs>
              <w:rPr>
                <w:rFonts w:ascii="Cambria" w:hAnsi="Cambria"/>
              </w:rPr>
            </w:pPr>
            <w:r>
              <w:rPr>
                <w:rFonts w:ascii="Cambria" w:hAnsi="Cambria"/>
                <w:b w:val="0"/>
                <w:bCs w:val="0"/>
                <w:sz w:val="22"/>
                <w:szCs w:val="22"/>
              </w:rPr>
              <w:t xml:space="preserve">System should display below details under </w:t>
            </w:r>
            <w:r>
              <w:rPr>
                <w:rFonts w:ascii="Cambria" w:hAnsi="Cambria"/>
                <w:sz w:val="22"/>
                <w:szCs w:val="22"/>
              </w:rPr>
              <w:t>Warehouse User</w:t>
            </w:r>
            <w:r>
              <w:rPr>
                <w:rFonts w:ascii="Cambria" w:hAnsi="Cambria"/>
                <w:bCs w:val="0"/>
                <w:sz w:val="22"/>
                <w:szCs w:val="22"/>
              </w:rPr>
              <w:t xml:space="preserve"> </w:t>
            </w:r>
            <w:r>
              <w:rPr>
                <w:rFonts w:ascii="Cambria" w:hAnsi="Cambria"/>
                <w:b w:val="0"/>
                <w:bCs w:val="0"/>
                <w:sz w:val="22"/>
                <w:szCs w:val="22"/>
              </w:rPr>
              <w:t>list</w:t>
            </w:r>
            <w:r>
              <w:rPr>
                <w:rFonts w:ascii="Cambria" w:hAnsi="Cambria"/>
                <w:bCs w:val="0"/>
                <w:sz w:val="22"/>
                <w:szCs w:val="22"/>
              </w:rPr>
              <w:t>.</w:t>
            </w:r>
          </w:p>
          <w:p w14:paraId="399AE505" w14:textId="77777777" w:rsidR="009274EA" w:rsidRDefault="00C53038">
            <w:pPr>
              <w:pStyle w:val="Heading112pt"/>
              <w:numPr>
                <w:ilvl w:val="0"/>
                <w:numId w:val="40"/>
              </w:numPr>
              <w:tabs>
                <w:tab w:val="left" w:pos="10620"/>
              </w:tabs>
              <w:rPr>
                <w:rFonts w:ascii="Cambria" w:hAnsi="Cambria"/>
              </w:rPr>
            </w:pPr>
            <w:r>
              <w:rPr>
                <w:rFonts w:ascii="Cambria" w:hAnsi="Cambria"/>
                <w:b w:val="0"/>
              </w:rPr>
              <w:t>Sr.</w:t>
            </w:r>
          </w:p>
          <w:p w14:paraId="0650BC46" w14:textId="77777777" w:rsidR="009274EA" w:rsidRDefault="00C53038">
            <w:pPr>
              <w:pStyle w:val="ListParagraph"/>
              <w:numPr>
                <w:ilvl w:val="0"/>
                <w:numId w:val="40"/>
              </w:numPr>
              <w:tabs>
                <w:tab w:val="left" w:pos="10620"/>
              </w:tabs>
              <w:rPr>
                <w:rFonts w:ascii="Cambria" w:hAnsi="Cambria"/>
                <w:b/>
              </w:rPr>
            </w:pPr>
            <w:r>
              <w:rPr>
                <w:rFonts w:ascii="Cambria" w:hAnsi="Cambria"/>
              </w:rPr>
              <w:t>Address</w:t>
            </w:r>
          </w:p>
          <w:p w14:paraId="62537988" w14:textId="77777777" w:rsidR="009274EA" w:rsidRDefault="00C53038">
            <w:pPr>
              <w:pStyle w:val="ListParagraph"/>
              <w:numPr>
                <w:ilvl w:val="0"/>
                <w:numId w:val="40"/>
              </w:numPr>
              <w:tabs>
                <w:tab w:val="left" w:pos="10620"/>
              </w:tabs>
              <w:rPr>
                <w:rFonts w:ascii="Cambria" w:hAnsi="Cambria"/>
                <w:b/>
              </w:rPr>
            </w:pPr>
            <w:r>
              <w:rPr>
                <w:rFonts w:ascii="Cambria" w:hAnsi="Cambria"/>
              </w:rPr>
              <w:t>Auction Center</w:t>
            </w:r>
          </w:p>
          <w:p w14:paraId="376A47C6" w14:textId="77777777" w:rsidR="009274EA" w:rsidRDefault="00C53038">
            <w:pPr>
              <w:pStyle w:val="ListParagraph"/>
              <w:numPr>
                <w:ilvl w:val="0"/>
                <w:numId w:val="40"/>
              </w:numPr>
              <w:tabs>
                <w:tab w:val="left" w:pos="10620"/>
              </w:tabs>
              <w:rPr>
                <w:rFonts w:ascii="Cambria" w:hAnsi="Cambria"/>
                <w:b/>
              </w:rPr>
            </w:pPr>
            <w:r>
              <w:rPr>
                <w:rFonts w:ascii="Cambria" w:hAnsi="Cambria"/>
              </w:rPr>
              <w:t>City</w:t>
            </w:r>
          </w:p>
          <w:p w14:paraId="035049F4" w14:textId="77777777" w:rsidR="009274EA" w:rsidRDefault="00C53038">
            <w:pPr>
              <w:pStyle w:val="ListParagraph"/>
              <w:numPr>
                <w:ilvl w:val="0"/>
                <w:numId w:val="40"/>
              </w:numPr>
              <w:tabs>
                <w:tab w:val="left" w:pos="10620"/>
              </w:tabs>
              <w:rPr>
                <w:rFonts w:ascii="Cambria" w:hAnsi="Cambria"/>
                <w:b/>
              </w:rPr>
            </w:pPr>
            <w:r>
              <w:rPr>
                <w:rFonts w:ascii="Cambria" w:hAnsi="Cambria"/>
              </w:rPr>
              <w:t>Contact Person</w:t>
            </w:r>
          </w:p>
          <w:p w14:paraId="3A31D302" w14:textId="77777777" w:rsidR="009274EA" w:rsidRDefault="00C53038">
            <w:pPr>
              <w:pStyle w:val="ListParagraph"/>
              <w:numPr>
                <w:ilvl w:val="0"/>
                <w:numId w:val="40"/>
              </w:numPr>
              <w:tabs>
                <w:tab w:val="left" w:pos="10620"/>
              </w:tabs>
              <w:rPr>
                <w:rFonts w:ascii="Cambria" w:hAnsi="Cambria"/>
                <w:b/>
              </w:rPr>
            </w:pPr>
            <w:r>
              <w:rPr>
                <w:rFonts w:ascii="Cambria" w:hAnsi="Cambria"/>
              </w:rPr>
              <w:t>Fax</w:t>
            </w:r>
          </w:p>
          <w:p w14:paraId="2478C481" w14:textId="77777777" w:rsidR="009274EA" w:rsidRDefault="00C53038">
            <w:pPr>
              <w:pStyle w:val="ListParagraph"/>
              <w:numPr>
                <w:ilvl w:val="0"/>
                <w:numId w:val="40"/>
              </w:numPr>
              <w:tabs>
                <w:tab w:val="left" w:pos="10620"/>
              </w:tabs>
              <w:rPr>
                <w:rFonts w:ascii="Cambria" w:hAnsi="Cambria"/>
                <w:b/>
              </w:rPr>
            </w:pPr>
            <w:r>
              <w:rPr>
                <w:rFonts w:ascii="Cambria" w:hAnsi="Cambria"/>
              </w:rPr>
              <w:t>GST No</w:t>
            </w:r>
          </w:p>
          <w:p w14:paraId="48174C00" w14:textId="77777777" w:rsidR="009274EA" w:rsidRDefault="00C53038">
            <w:pPr>
              <w:pStyle w:val="ListParagraph"/>
              <w:numPr>
                <w:ilvl w:val="0"/>
                <w:numId w:val="40"/>
              </w:numPr>
              <w:tabs>
                <w:tab w:val="left" w:pos="10620"/>
              </w:tabs>
              <w:rPr>
                <w:rFonts w:ascii="Cambria" w:hAnsi="Cambria"/>
                <w:b/>
              </w:rPr>
            </w:pPr>
            <w:r>
              <w:rPr>
                <w:rFonts w:ascii="Cambria" w:hAnsi="Cambria"/>
              </w:rPr>
              <w:t>Mobile No</w:t>
            </w:r>
          </w:p>
          <w:p w14:paraId="40CB6C40" w14:textId="77777777" w:rsidR="009274EA" w:rsidRDefault="00C53038">
            <w:pPr>
              <w:pStyle w:val="ListParagraph"/>
              <w:numPr>
                <w:ilvl w:val="0"/>
                <w:numId w:val="40"/>
              </w:numPr>
              <w:tabs>
                <w:tab w:val="left" w:pos="10620"/>
              </w:tabs>
              <w:rPr>
                <w:rFonts w:ascii="Cambria" w:hAnsi="Cambria"/>
                <w:b/>
              </w:rPr>
            </w:pPr>
            <w:r>
              <w:rPr>
                <w:rFonts w:ascii="Cambria" w:hAnsi="Cambria"/>
              </w:rPr>
              <w:t>PAN no</w:t>
            </w:r>
          </w:p>
          <w:p w14:paraId="57049B54" w14:textId="77777777" w:rsidR="009274EA" w:rsidRDefault="00C53038">
            <w:pPr>
              <w:pStyle w:val="ListParagraph"/>
              <w:numPr>
                <w:ilvl w:val="0"/>
                <w:numId w:val="40"/>
              </w:numPr>
              <w:tabs>
                <w:tab w:val="left" w:pos="10620"/>
              </w:tabs>
              <w:rPr>
                <w:rFonts w:ascii="Cambria" w:hAnsi="Cambria"/>
                <w:b/>
              </w:rPr>
            </w:pPr>
            <w:r>
              <w:rPr>
                <w:rFonts w:ascii="Cambria" w:hAnsi="Cambria"/>
              </w:rPr>
              <w:lastRenderedPageBreak/>
              <w:t>Phone</w:t>
            </w:r>
          </w:p>
          <w:p w14:paraId="66C7DBAD" w14:textId="77777777" w:rsidR="009274EA" w:rsidRDefault="00C53038">
            <w:pPr>
              <w:pStyle w:val="ListParagraph"/>
              <w:numPr>
                <w:ilvl w:val="0"/>
                <w:numId w:val="40"/>
              </w:numPr>
              <w:tabs>
                <w:tab w:val="left" w:pos="10620"/>
              </w:tabs>
              <w:rPr>
                <w:rFonts w:ascii="Cambria" w:hAnsi="Cambria"/>
                <w:b/>
              </w:rPr>
            </w:pPr>
            <w:r>
              <w:rPr>
                <w:rFonts w:ascii="Cambria" w:hAnsi="Cambria"/>
              </w:rPr>
              <w:t>Short Name</w:t>
            </w:r>
          </w:p>
          <w:p w14:paraId="1C4366D9" w14:textId="77777777" w:rsidR="009274EA" w:rsidRDefault="00C53038">
            <w:pPr>
              <w:pStyle w:val="ListParagraph"/>
              <w:numPr>
                <w:ilvl w:val="0"/>
                <w:numId w:val="40"/>
              </w:numPr>
              <w:tabs>
                <w:tab w:val="left" w:pos="10620"/>
              </w:tabs>
              <w:rPr>
                <w:rFonts w:ascii="Cambria" w:hAnsi="Cambria"/>
                <w:b/>
              </w:rPr>
            </w:pPr>
            <w:r>
              <w:rPr>
                <w:rFonts w:ascii="Cambria" w:hAnsi="Cambria"/>
              </w:rPr>
              <w:t>State Code</w:t>
            </w:r>
          </w:p>
          <w:p w14:paraId="60CD54FE" w14:textId="77777777" w:rsidR="009274EA" w:rsidRDefault="00C53038">
            <w:pPr>
              <w:pStyle w:val="ListParagraph"/>
              <w:numPr>
                <w:ilvl w:val="0"/>
                <w:numId w:val="40"/>
              </w:numPr>
              <w:tabs>
                <w:tab w:val="left" w:pos="10620"/>
              </w:tabs>
              <w:rPr>
                <w:rFonts w:ascii="Cambria" w:hAnsi="Cambria"/>
                <w:b/>
              </w:rPr>
            </w:pPr>
            <w:r>
              <w:rPr>
                <w:rFonts w:ascii="Cambria" w:hAnsi="Cambria"/>
              </w:rPr>
              <w:t>State Name</w:t>
            </w:r>
          </w:p>
          <w:p w14:paraId="40427D06" w14:textId="77777777" w:rsidR="009274EA" w:rsidRDefault="00C53038">
            <w:pPr>
              <w:pStyle w:val="ListParagraph"/>
              <w:numPr>
                <w:ilvl w:val="0"/>
                <w:numId w:val="40"/>
              </w:numPr>
              <w:tabs>
                <w:tab w:val="left" w:pos="10620"/>
              </w:tabs>
              <w:rPr>
                <w:rFonts w:ascii="Cambria" w:hAnsi="Cambria"/>
                <w:b/>
              </w:rPr>
            </w:pPr>
            <w:r>
              <w:rPr>
                <w:rFonts w:ascii="Cambria" w:hAnsi="Cambria"/>
              </w:rPr>
              <w:t>Tax Id No</w:t>
            </w:r>
          </w:p>
          <w:p w14:paraId="51C32678" w14:textId="77777777" w:rsidR="009274EA" w:rsidRDefault="00C53038">
            <w:pPr>
              <w:pStyle w:val="ListParagraph"/>
              <w:numPr>
                <w:ilvl w:val="0"/>
                <w:numId w:val="40"/>
              </w:numPr>
              <w:tabs>
                <w:tab w:val="left" w:pos="10620"/>
              </w:tabs>
              <w:rPr>
                <w:rFonts w:ascii="Cambria" w:hAnsi="Cambria"/>
                <w:b/>
              </w:rPr>
            </w:pPr>
            <w:r>
              <w:rPr>
                <w:rFonts w:ascii="Cambria" w:hAnsi="Cambria"/>
              </w:rPr>
              <w:t>Ware House Name</w:t>
            </w:r>
          </w:p>
          <w:p w14:paraId="46A7BAE3" w14:textId="77777777" w:rsidR="009274EA" w:rsidRDefault="009274EA"/>
          <w:p w14:paraId="2BB96285" w14:textId="77777777" w:rsidR="009274EA" w:rsidRDefault="00C53038">
            <w:pPr>
              <w:pStyle w:val="Heading112pt"/>
              <w:numPr>
                <w:ilvl w:val="1"/>
                <w:numId w:val="2"/>
              </w:numPr>
              <w:tabs>
                <w:tab w:val="left" w:pos="10620"/>
              </w:tabs>
              <w:rPr>
                <w:rFonts w:ascii="Cambria" w:hAnsi="Cambria"/>
                <w:b w:val="0"/>
              </w:rPr>
            </w:pPr>
            <w:r>
              <w:rPr>
                <w:rFonts w:ascii="Cambria" w:hAnsi="Cambria"/>
                <w:b w:val="0"/>
                <w:bCs w:val="0"/>
                <w:sz w:val="22"/>
                <w:szCs w:val="22"/>
              </w:rPr>
              <w:t>Profile Status with radio button.</w:t>
            </w:r>
          </w:p>
          <w:p w14:paraId="020549CF" w14:textId="77777777" w:rsidR="009274EA" w:rsidRDefault="00C53038">
            <w:pPr>
              <w:pStyle w:val="Heading112pt"/>
              <w:numPr>
                <w:ilvl w:val="2"/>
                <w:numId w:val="2"/>
              </w:numPr>
              <w:tabs>
                <w:tab w:val="left" w:pos="10620"/>
              </w:tabs>
              <w:rPr>
                <w:rFonts w:ascii="Cambria" w:hAnsi="Cambria"/>
                <w:b w:val="0"/>
              </w:rPr>
            </w:pPr>
            <w:r>
              <w:rPr>
                <w:rFonts w:ascii="Cambria" w:hAnsi="Cambria"/>
                <w:b w:val="0"/>
                <w:bCs w:val="0"/>
                <w:sz w:val="22"/>
                <w:szCs w:val="22"/>
              </w:rPr>
              <w:t>Active</w:t>
            </w:r>
          </w:p>
          <w:p w14:paraId="1FED343C" w14:textId="77777777" w:rsidR="009274EA" w:rsidRDefault="00C53038">
            <w:pPr>
              <w:pStyle w:val="Heading112pt"/>
              <w:numPr>
                <w:ilvl w:val="2"/>
                <w:numId w:val="2"/>
              </w:numPr>
              <w:tabs>
                <w:tab w:val="left" w:pos="10620"/>
              </w:tabs>
              <w:rPr>
                <w:rFonts w:ascii="Cambria" w:hAnsi="Cambria"/>
                <w:b w:val="0"/>
              </w:rPr>
            </w:pPr>
            <w:r>
              <w:rPr>
                <w:rFonts w:ascii="Cambria" w:hAnsi="Cambria"/>
                <w:b w:val="0"/>
                <w:bCs w:val="0"/>
                <w:sz w:val="22"/>
                <w:szCs w:val="22"/>
              </w:rPr>
              <w:t>Inactive</w:t>
            </w:r>
          </w:p>
          <w:p w14:paraId="69F9B7D1" w14:textId="77777777" w:rsidR="009274EA" w:rsidRDefault="00C53038">
            <w:pPr>
              <w:pStyle w:val="Heading112pt"/>
              <w:numPr>
                <w:ilvl w:val="2"/>
                <w:numId w:val="2"/>
              </w:numPr>
              <w:tabs>
                <w:tab w:val="left" w:pos="10620"/>
              </w:tabs>
              <w:rPr>
                <w:rFonts w:ascii="Cambria" w:hAnsi="Cambria"/>
                <w:b w:val="0"/>
              </w:rPr>
            </w:pPr>
            <w:r>
              <w:rPr>
                <w:rFonts w:ascii="Cambria" w:hAnsi="Cambria"/>
                <w:b w:val="0"/>
                <w:bCs w:val="0"/>
                <w:sz w:val="22"/>
                <w:szCs w:val="22"/>
              </w:rPr>
              <w:t>Suspend</w:t>
            </w:r>
          </w:p>
          <w:p w14:paraId="2C0DAB7D"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Edit</w:t>
            </w:r>
          </w:p>
          <w:p w14:paraId="237896BB"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View</w:t>
            </w:r>
          </w:p>
          <w:p w14:paraId="643B3FE0"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Update button</w:t>
            </w:r>
          </w:p>
          <w:p w14:paraId="500E5A3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 xml:space="preserve">Add </w:t>
            </w:r>
            <w:r>
              <w:rPr>
                <w:rFonts w:ascii="Cambria" w:hAnsi="Cambria"/>
                <w:b w:val="0"/>
                <w:sz w:val="22"/>
                <w:szCs w:val="22"/>
              </w:rPr>
              <w:t xml:space="preserve">Associate </w:t>
            </w:r>
            <w:r>
              <w:rPr>
                <w:rFonts w:ascii="Cambria" w:hAnsi="Cambria"/>
                <w:b w:val="0"/>
                <w:bCs w:val="0"/>
                <w:sz w:val="22"/>
                <w:szCs w:val="22"/>
              </w:rPr>
              <w:t>Buyer</w:t>
            </w:r>
          </w:p>
          <w:p w14:paraId="51A750F6" w14:textId="77777777" w:rsidR="009274EA" w:rsidRDefault="00C53038">
            <w:pPr>
              <w:pStyle w:val="Heading112pt"/>
              <w:numPr>
                <w:ilvl w:val="1"/>
                <w:numId w:val="2"/>
              </w:numPr>
              <w:tabs>
                <w:tab w:val="left" w:pos="10620"/>
              </w:tabs>
              <w:rPr>
                <w:rFonts w:ascii="Cambria" w:hAnsi="Cambria"/>
                <w:b w:val="0"/>
              </w:rPr>
            </w:pPr>
            <w:r>
              <w:rPr>
                <w:rFonts w:ascii="Cambria" w:hAnsi="Cambria"/>
                <w:b w:val="0"/>
                <w:sz w:val="22"/>
                <w:szCs w:val="22"/>
              </w:rPr>
              <w:t>Add</w:t>
            </w:r>
            <w:r>
              <w:rPr>
                <w:rFonts w:ascii="Cambria" w:hAnsi="Cambria"/>
                <w:b w:val="0"/>
                <w:bCs w:val="0"/>
                <w:sz w:val="22"/>
                <w:szCs w:val="22"/>
              </w:rPr>
              <w:t xml:space="preserve"> Post Auction Associate Buyer</w:t>
            </w:r>
          </w:p>
          <w:p w14:paraId="1AD9BF9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E96DB1E" w14:textId="77777777" w:rsidR="009274EA" w:rsidRDefault="00C53038">
            <w:pPr>
              <w:pStyle w:val="Heading112pt"/>
              <w:rPr>
                <w:rFonts w:ascii="Cambria" w:hAnsi="Cambria"/>
                <w:b w:val="0"/>
              </w:rPr>
            </w:pPr>
            <w:r>
              <w:rPr>
                <w:rFonts w:ascii="Cambria" w:hAnsi="Cambria"/>
                <w:b w:val="0"/>
              </w:rPr>
              <w:t>System should capture the entry of “Warehouse Name” update in audit trail report as “Warehouse Name” :&lt; Warehouse Name&gt; &lt; Warehouse Code&gt; Updated in  &lt;Auction Center&gt;.</w:t>
            </w:r>
          </w:p>
          <w:p w14:paraId="6C60E5A3" w14:textId="77777777" w:rsidR="009274EA" w:rsidRDefault="00C53038">
            <w:pPr>
              <w:pStyle w:val="Heading112pt"/>
              <w:rPr>
                <w:rFonts w:ascii="Cambria" w:hAnsi="Cambria"/>
                <w:b w:val="0"/>
              </w:rPr>
            </w:pPr>
            <w:r>
              <w:rPr>
                <w:rFonts w:ascii="Cambria" w:hAnsi="Cambria"/>
                <w:b w:val="0"/>
              </w:rPr>
              <w:t>System should capture the entry of “Warehouse Code” update in audit trail report as “Warehouse Code” :&lt; Warehouse Code&gt; &lt; Warehouse Name&gt; Updated in  &lt;Auction Center&gt;.</w:t>
            </w:r>
          </w:p>
          <w:p w14:paraId="5C5692F4" w14:textId="77777777" w:rsidR="009274EA" w:rsidRDefault="00C53038">
            <w:pPr>
              <w:pStyle w:val="Heading112pt"/>
              <w:rPr>
                <w:rFonts w:ascii="Cambria" w:hAnsi="Cambria"/>
                <w:b w:val="0"/>
              </w:rPr>
            </w:pPr>
            <w:r>
              <w:rPr>
                <w:rFonts w:ascii="Cambria" w:hAnsi="Cambria"/>
                <w:b w:val="0"/>
              </w:rPr>
              <w:t>System should capture the entry of “Auction Center” update in audit trail report as “Auction Center” :&lt; Auction Center&gt; &lt; Warehouse Code&gt; Updated for   &lt; Warehouse Name&gt;.</w:t>
            </w:r>
          </w:p>
          <w:p w14:paraId="0050747C" w14:textId="77777777" w:rsidR="009274EA" w:rsidRDefault="00C53038">
            <w:pPr>
              <w:pStyle w:val="Heading112pt"/>
              <w:rPr>
                <w:rFonts w:ascii="Cambria" w:hAnsi="Cambria"/>
                <w:b w:val="0"/>
              </w:rPr>
            </w:pPr>
            <w:r>
              <w:rPr>
                <w:rFonts w:ascii="Cambria" w:hAnsi="Cambria"/>
                <w:b w:val="0"/>
              </w:rPr>
              <w:t>System should capture the entry of “Address” update in audit trail report as “Address” :&lt; Address&gt; &lt; Warehouse Code&gt; Updated in &lt;Auction Center&gt;.</w:t>
            </w:r>
          </w:p>
          <w:p w14:paraId="2991645B" w14:textId="77777777" w:rsidR="009274EA" w:rsidRDefault="00C53038">
            <w:pPr>
              <w:pStyle w:val="Heading112pt"/>
              <w:rPr>
                <w:rFonts w:ascii="Cambria" w:hAnsi="Cambria"/>
                <w:b w:val="0"/>
              </w:rPr>
            </w:pPr>
            <w:r>
              <w:rPr>
                <w:rFonts w:ascii="Cambria" w:hAnsi="Cambria"/>
                <w:b w:val="0"/>
              </w:rPr>
              <w:t>System should capture the entry of “City” update in audit trail report as “City” :&lt; City&gt; &lt; Warehouse Code&gt; Updated in &lt;Auction Center&gt;.</w:t>
            </w:r>
          </w:p>
          <w:p w14:paraId="49C3D073" w14:textId="77777777" w:rsidR="009274EA" w:rsidRDefault="00C53038">
            <w:pPr>
              <w:pStyle w:val="Heading112pt"/>
              <w:rPr>
                <w:rFonts w:ascii="Cambria" w:hAnsi="Cambria"/>
                <w:b w:val="0"/>
              </w:rPr>
            </w:pPr>
            <w:r>
              <w:rPr>
                <w:rFonts w:ascii="Cambria" w:hAnsi="Cambria"/>
                <w:b w:val="0"/>
              </w:rPr>
              <w:t>System should capture the entry of “Contact Person” update in audit trail report as “Contact Person” :&lt; Contact Person&gt; &lt; Warehouse Code&gt; Updated in &lt;Auction Center&gt;.</w:t>
            </w:r>
          </w:p>
          <w:p w14:paraId="7820A863"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 Warehouse Code&gt; Updated in &lt;Auction Center&gt;.</w:t>
            </w:r>
          </w:p>
          <w:p w14:paraId="17E8CB4A" w14:textId="77777777" w:rsidR="009274EA" w:rsidRDefault="00C53038">
            <w:pPr>
              <w:pStyle w:val="Heading112pt"/>
              <w:rPr>
                <w:rFonts w:ascii="Cambria" w:hAnsi="Cambria"/>
                <w:b w:val="0"/>
              </w:rPr>
            </w:pPr>
            <w:r>
              <w:rPr>
                <w:rFonts w:ascii="Cambria" w:hAnsi="Cambria"/>
                <w:b w:val="0"/>
              </w:rPr>
              <w:t>System should capture the entry of “Fax” update in audit trail report as “Fax” :&lt; Fax&gt; &lt; Warehouse Code&gt; Updated in &lt;Auction Center&gt;.</w:t>
            </w:r>
          </w:p>
          <w:p w14:paraId="58CB89F5" w14:textId="77777777" w:rsidR="009274EA" w:rsidRDefault="00C53038">
            <w:pPr>
              <w:pStyle w:val="Heading112pt"/>
              <w:rPr>
                <w:rFonts w:ascii="Cambria" w:hAnsi="Cambria"/>
                <w:b w:val="0"/>
              </w:rPr>
            </w:pPr>
            <w:r>
              <w:rPr>
                <w:rFonts w:ascii="Cambria" w:hAnsi="Cambria"/>
                <w:b w:val="0"/>
              </w:rPr>
              <w:lastRenderedPageBreak/>
              <w:t>System should capture the entry of “Tea board Rag No” update in audit trail report as “Tea board Rag No” :&lt; Tea board Rag No&gt; &lt; Warehouse Code&gt; Updated in &lt;Auction Center&gt;.</w:t>
            </w:r>
          </w:p>
          <w:p w14:paraId="13785F10" w14:textId="77777777" w:rsidR="009274EA" w:rsidRDefault="00C53038">
            <w:pPr>
              <w:pStyle w:val="Heading112pt"/>
              <w:rPr>
                <w:rFonts w:ascii="Cambria" w:hAnsi="Cambria"/>
                <w:b w:val="0"/>
              </w:rPr>
            </w:pPr>
            <w:r>
              <w:rPr>
                <w:rFonts w:ascii="Cambria" w:hAnsi="Cambria"/>
                <w:b w:val="0"/>
              </w:rPr>
              <w:t>System should capture the entry of “Mobile No” update in audit trail report as “Mobile No” :&lt; Mobile No&gt; &lt; Warehouse Code&gt; Updated in &lt;Auction Center&gt;.</w:t>
            </w:r>
          </w:p>
          <w:p w14:paraId="0BE3A13D" w14:textId="77777777" w:rsidR="009274EA" w:rsidRDefault="00C53038">
            <w:pPr>
              <w:pStyle w:val="Heading112pt"/>
              <w:rPr>
                <w:rFonts w:ascii="Cambria" w:hAnsi="Cambria"/>
                <w:b w:val="0"/>
              </w:rPr>
            </w:pPr>
            <w:r>
              <w:rPr>
                <w:rFonts w:ascii="Cambria" w:hAnsi="Cambria"/>
                <w:b w:val="0"/>
              </w:rPr>
              <w:t>System should capture the entry of “PAN no” update in audit trail report as “PAN no” :&lt; PAN no&gt; &lt; Warehouse Code&gt; Updated in &lt;Auction Center&gt;.</w:t>
            </w:r>
          </w:p>
          <w:p w14:paraId="36AD4C05" w14:textId="77777777" w:rsidR="009274EA" w:rsidRDefault="00C53038">
            <w:pPr>
              <w:pStyle w:val="Heading112pt"/>
              <w:rPr>
                <w:rFonts w:ascii="Cambria" w:hAnsi="Cambria"/>
                <w:b w:val="0"/>
              </w:rPr>
            </w:pPr>
            <w:r>
              <w:rPr>
                <w:rFonts w:ascii="Cambria" w:hAnsi="Cambria"/>
                <w:b w:val="0"/>
              </w:rPr>
              <w:t>System should capture the entry of “GST No” update in audit trail report as “GST No” :&lt; GST No&gt; &lt; Warehouse Code&gt; Updated in &lt;Auction Center&gt;.</w:t>
            </w:r>
          </w:p>
          <w:p w14:paraId="314A31C3" w14:textId="77777777" w:rsidR="009274EA" w:rsidRDefault="00C53038">
            <w:pPr>
              <w:pStyle w:val="Heading112pt"/>
              <w:rPr>
                <w:rFonts w:ascii="Cambria" w:hAnsi="Cambria"/>
                <w:b w:val="0"/>
              </w:rPr>
            </w:pPr>
            <w:r>
              <w:rPr>
                <w:rFonts w:ascii="Cambria" w:hAnsi="Cambria"/>
                <w:b w:val="0"/>
              </w:rPr>
              <w:t>System should capture the entry of “State Name” update in audit trail report as “State Name” :&lt; State Name&gt; &lt; Warehouse Code&gt; Updated in &lt;Auction Center&gt;..</w:t>
            </w:r>
          </w:p>
          <w:p w14:paraId="0663C66F" w14:textId="77777777" w:rsidR="009274EA" w:rsidRDefault="00C53038">
            <w:pPr>
              <w:pStyle w:val="Heading112pt"/>
              <w:rPr>
                <w:rFonts w:ascii="Cambria" w:hAnsi="Cambria"/>
                <w:b w:val="0"/>
              </w:rPr>
            </w:pPr>
            <w:r>
              <w:rPr>
                <w:rFonts w:ascii="Cambria" w:hAnsi="Cambria"/>
                <w:b w:val="0"/>
              </w:rPr>
              <w:t>System should capture the entry of “Tax Identification no” update in audit trail report as “Tax Identification no” :&lt; Tax Identification no &gt; &lt; Warehouse Code&gt; Updated in &lt;Auction Center&gt;.</w:t>
            </w:r>
          </w:p>
          <w:p w14:paraId="3CC03377"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Uploaded Document section</w:t>
            </w:r>
            <w:r>
              <w:rPr>
                <w:rFonts w:ascii="Cambria" w:hAnsi="Cambria"/>
                <w:b w:val="0"/>
              </w:rPr>
              <w:t xml:space="preserve"> :</w:t>
            </w:r>
          </w:p>
          <w:p w14:paraId="34833D57" w14:textId="77777777" w:rsidR="009274EA" w:rsidRDefault="00C53038">
            <w:pPr>
              <w:pStyle w:val="Heading112pt"/>
              <w:tabs>
                <w:tab w:val="left" w:pos="10620"/>
              </w:tabs>
              <w:rPr>
                <w:rFonts w:ascii="Cambria" w:hAnsi="Cambria"/>
              </w:rPr>
            </w:pPr>
            <w:r>
              <w:rPr>
                <w:rFonts w:ascii="Cambria" w:hAnsi="Cambria"/>
                <w:b w:val="0"/>
              </w:rPr>
              <w:t>System should display the list of PDF documents uploaded while doing any activity in master.</w:t>
            </w:r>
          </w:p>
          <w:p w14:paraId="29D4F5AB" w14:textId="77777777" w:rsidR="009274EA" w:rsidRDefault="00C53038">
            <w:pPr>
              <w:pStyle w:val="Heading112pt"/>
              <w:tabs>
                <w:tab w:val="left" w:pos="10620"/>
              </w:tabs>
              <w:rPr>
                <w:rFonts w:ascii="Cambria" w:hAnsi="Cambria"/>
              </w:rPr>
            </w:pPr>
            <w:r>
              <w:rPr>
                <w:rFonts w:ascii="Cambria" w:hAnsi="Cambria"/>
                <w:b w:val="0"/>
              </w:rPr>
              <w:t>System should below detail in uploaded document section.</w:t>
            </w:r>
          </w:p>
          <w:p w14:paraId="69E16A66"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07BBBDA0" w14:textId="77777777" w:rsidR="009274EA" w:rsidRDefault="00C53038">
            <w:pPr>
              <w:pStyle w:val="Heading112pt"/>
              <w:numPr>
                <w:ilvl w:val="1"/>
                <w:numId w:val="2"/>
              </w:numPr>
              <w:tabs>
                <w:tab w:val="left" w:pos="10620"/>
              </w:tabs>
              <w:rPr>
                <w:rFonts w:ascii="Cambria" w:hAnsi="Cambria"/>
              </w:rPr>
            </w:pPr>
            <w:r>
              <w:rPr>
                <w:rFonts w:ascii="Cambria" w:hAnsi="Cambria"/>
                <w:b w:val="0"/>
              </w:rPr>
              <w:t>Warehouse Name</w:t>
            </w:r>
          </w:p>
          <w:p w14:paraId="48664C2F"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w:t>
            </w:r>
          </w:p>
          <w:p w14:paraId="17859599"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upload date and time</w:t>
            </w:r>
          </w:p>
          <w:p w14:paraId="7AC8BEFC" w14:textId="77777777" w:rsidR="009274EA" w:rsidRDefault="00C53038">
            <w:pPr>
              <w:pStyle w:val="Heading112pt"/>
              <w:numPr>
                <w:ilvl w:val="1"/>
                <w:numId w:val="2"/>
              </w:numPr>
              <w:tabs>
                <w:tab w:val="left" w:pos="10620"/>
              </w:tabs>
              <w:rPr>
                <w:rFonts w:ascii="Cambria" w:hAnsi="Cambria"/>
              </w:rPr>
            </w:pPr>
            <w:r>
              <w:rPr>
                <w:rFonts w:ascii="Cambria" w:hAnsi="Cambria"/>
                <w:b w:val="0"/>
              </w:rPr>
              <w:t xml:space="preserve">Action </w:t>
            </w:r>
          </w:p>
          <w:p w14:paraId="0253B06D" w14:textId="77777777" w:rsidR="009274EA" w:rsidRDefault="00C53038">
            <w:pPr>
              <w:pStyle w:val="Heading112pt"/>
              <w:numPr>
                <w:ilvl w:val="2"/>
                <w:numId w:val="2"/>
              </w:numPr>
              <w:tabs>
                <w:tab w:val="left" w:pos="10620"/>
              </w:tabs>
              <w:rPr>
                <w:rFonts w:ascii="Cambria" w:hAnsi="Cambria"/>
              </w:rPr>
            </w:pPr>
            <w:r>
              <w:rPr>
                <w:rFonts w:ascii="Cambria" w:hAnsi="Cambria"/>
                <w:b w:val="0"/>
              </w:rPr>
              <w:t>Download document link.</w:t>
            </w:r>
          </w:p>
          <w:p w14:paraId="5FA40835" w14:textId="77777777" w:rsidR="009274EA" w:rsidRDefault="00C53038">
            <w:pPr>
              <w:pStyle w:val="Heading112pt"/>
              <w:numPr>
                <w:ilvl w:val="2"/>
                <w:numId w:val="2"/>
              </w:numPr>
              <w:tabs>
                <w:tab w:val="left" w:pos="10620"/>
              </w:tabs>
              <w:rPr>
                <w:rFonts w:ascii="Cambria" w:hAnsi="Cambria"/>
              </w:rPr>
            </w:pPr>
            <w:r>
              <w:rPr>
                <w:rFonts w:ascii="Cambria" w:hAnsi="Cambria"/>
                <w:b w:val="0"/>
              </w:rPr>
              <w:t>Preview document link.</w:t>
            </w:r>
          </w:p>
          <w:p w14:paraId="32DBC574" w14:textId="77777777" w:rsidR="009274EA" w:rsidRDefault="00C53038">
            <w:pPr>
              <w:pStyle w:val="Heading112pt"/>
              <w:tabs>
                <w:tab w:val="left" w:pos="10620"/>
              </w:tabs>
              <w:rPr>
                <w:rFonts w:ascii="Cambria" w:hAnsi="Cambria"/>
              </w:rPr>
            </w:pPr>
            <w:r>
              <w:rPr>
                <w:rFonts w:ascii="Cambria" w:hAnsi="Cambria"/>
                <w:b w:val="0"/>
              </w:rPr>
              <w:t>System should download the document on click “Download document” link.</w:t>
            </w:r>
          </w:p>
          <w:p w14:paraId="3432C8B6" w14:textId="77777777" w:rsidR="009274EA" w:rsidRDefault="00C53038">
            <w:pPr>
              <w:pStyle w:val="Heading112pt"/>
              <w:tabs>
                <w:tab w:val="left" w:pos="10620"/>
              </w:tabs>
              <w:rPr>
                <w:rFonts w:ascii="Cambria" w:hAnsi="Cambria"/>
                <w:b w:val="0"/>
              </w:rPr>
            </w:pPr>
            <w:r>
              <w:rPr>
                <w:rFonts w:ascii="Cambria" w:hAnsi="Cambria"/>
                <w:b w:val="0"/>
              </w:rPr>
              <w:t>System should display the document without download on screen with PDF viewer on click “Preview Document” link.</w:t>
            </w:r>
          </w:p>
          <w:p w14:paraId="1B4AB23B"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View  History for &lt;Master Name&gt; Update</w:t>
            </w:r>
            <w:r>
              <w:rPr>
                <w:rFonts w:ascii="Cambria" w:hAnsi="Cambria"/>
                <w:b w:val="0"/>
              </w:rPr>
              <w:t>:</w:t>
            </w:r>
          </w:p>
          <w:p w14:paraId="1BA4392F" w14:textId="77777777" w:rsidR="009274EA" w:rsidRDefault="00C53038">
            <w:pPr>
              <w:pStyle w:val="Heading112pt"/>
              <w:tabs>
                <w:tab w:val="left" w:pos="10620"/>
              </w:tabs>
              <w:rPr>
                <w:rFonts w:ascii="Cambria" w:hAnsi="Cambria"/>
                <w:b w:val="0"/>
              </w:rPr>
            </w:pPr>
            <w:r>
              <w:rPr>
                <w:rFonts w:ascii="Cambria" w:hAnsi="Cambria"/>
                <w:b w:val="0"/>
              </w:rPr>
              <w:t>System should maintain and display history of every update for respective master value.</w:t>
            </w:r>
          </w:p>
          <w:p w14:paraId="063278F3" w14:textId="77777777" w:rsidR="009274EA" w:rsidRDefault="00C53038">
            <w:pPr>
              <w:pStyle w:val="Heading112pt"/>
              <w:tabs>
                <w:tab w:val="left" w:pos="10620"/>
              </w:tabs>
              <w:rPr>
                <w:rFonts w:ascii="Cambria" w:hAnsi="Cambria"/>
                <w:b w:val="0"/>
              </w:rPr>
            </w:pPr>
            <w:r>
              <w:rPr>
                <w:rFonts w:ascii="Cambria" w:hAnsi="Cambria"/>
                <w:b w:val="0"/>
              </w:rPr>
              <w:t>System should display below detail View History Section.</w:t>
            </w:r>
          </w:p>
          <w:p w14:paraId="5956B09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Sr.</w:t>
            </w:r>
          </w:p>
          <w:p w14:paraId="6DC127B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Old Value</w:t>
            </w:r>
          </w:p>
          <w:p w14:paraId="261D33F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New Value</w:t>
            </w:r>
          </w:p>
          <w:p w14:paraId="495EF261"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Updated on Date and Time</w:t>
            </w:r>
          </w:p>
          <w:p w14:paraId="5A854BCD" w14:textId="77777777" w:rsidR="009274EA" w:rsidRDefault="00C53038">
            <w:pPr>
              <w:pStyle w:val="Heading112pt"/>
              <w:numPr>
                <w:ilvl w:val="0"/>
                <w:numId w:val="0"/>
              </w:numPr>
              <w:tabs>
                <w:tab w:val="left" w:pos="10620"/>
              </w:tabs>
              <w:ind w:left="360" w:hanging="360"/>
              <w:rPr>
                <w:rFonts w:ascii="Cambria" w:hAnsi="Cambria"/>
              </w:rPr>
            </w:pPr>
            <w:r>
              <w:rPr>
                <w:rFonts w:ascii="Cambria" w:hAnsi="Cambria"/>
                <w:b w:val="0"/>
              </w:rPr>
              <w:lastRenderedPageBreak/>
              <w:t>Updated by</w:t>
            </w:r>
          </w:p>
          <w:p w14:paraId="46B9EC23"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Document Upload</w:t>
            </w:r>
            <w:r>
              <w:rPr>
                <w:rFonts w:ascii="Cambria" w:hAnsi="Cambria"/>
                <w:b w:val="0"/>
              </w:rPr>
              <w:t xml:space="preserve"> :</w:t>
            </w:r>
          </w:p>
          <w:p w14:paraId="65A4CD6F" w14:textId="77777777" w:rsidR="009274EA" w:rsidRDefault="00C53038">
            <w:pPr>
              <w:pStyle w:val="Heading112pt"/>
              <w:tabs>
                <w:tab w:val="left" w:pos="10620"/>
              </w:tabs>
              <w:rPr>
                <w:rFonts w:ascii="Cambria" w:hAnsi="Cambria"/>
              </w:rPr>
            </w:pPr>
            <w:r>
              <w:rPr>
                <w:rFonts w:ascii="Cambria" w:hAnsi="Cambria"/>
                <w:b w:val="0"/>
              </w:rPr>
              <w:t>System should allow user to upload PDF file while creating any new value in master.</w:t>
            </w:r>
          </w:p>
          <w:p w14:paraId="7E6A098A" w14:textId="77777777" w:rsidR="009274EA" w:rsidRDefault="00C53038">
            <w:pPr>
              <w:pStyle w:val="Heading112pt"/>
              <w:tabs>
                <w:tab w:val="left" w:pos="10620"/>
              </w:tabs>
              <w:rPr>
                <w:rFonts w:ascii="Cambria" w:hAnsi="Cambria"/>
              </w:rPr>
            </w:pPr>
            <w:r>
              <w:rPr>
                <w:rFonts w:ascii="Cambria" w:hAnsi="Cambria"/>
                <w:b w:val="0"/>
              </w:rPr>
              <w:t>File upload functionality should be non-mandatory.</w:t>
            </w:r>
          </w:p>
          <w:p w14:paraId="44FCFAC1" w14:textId="77777777" w:rsidR="009274EA" w:rsidRDefault="00C53038">
            <w:pPr>
              <w:pStyle w:val="Heading112pt"/>
              <w:tabs>
                <w:tab w:val="left" w:pos="10620"/>
              </w:tabs>
              <w:rPr>
                <w:rFonts w:ascii="Cambria" w:hAnsi="Cambria"/>
              </w:rPr>
            </w:pPr>
            <w:r>
              <w:rPr>
                <w:rFonts w:ascii="Cambria" w:hAnsi="Cambria"/>
                <w:b w:val="0"/>
              </w:rPr>
              <w:t>System should provide below options under file upload page.</w:t>
            </w:r>
          </w:p>
          <w:p w14:paraId="382C8F43" w14:textId="77777777" w:rsidR="009274EA" w:rsidRDefault="00C53038">
            <w:pPr>
              <w:pStyle w:val="Heading112pt"/>
              <w:numPr>
                <w:ilvl w:val="1"/>
                <w:numId w:val="2"/>
              </w:numPr>
              <w:tabs>
                <w:tab w:val="left" w:pos="10620"/>
              </w:tabs>
              <w:rPr>
                <w:rFonts w:ascii="Cambria" w:hAnsi="Cambria"/>
              </w:rPr>
            </w:pPr>
            <w:r>
              <w:rPr>
                <w:rFonts w:ascii="Cambria" w:hAnsi="Cambria"/>
                <w:b w:val="0"/>
              </w:rPr>
              <w:t>Browser document button</w:t>
            </w:r>
          </w:p>
          <w:p w14:paraId="2080CC51"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 textbox</w:t>
            </w:r>
          </w:p>
          <w:p w14:paraId="082B0424" w14:textId="77777777" w:rsidR="009274EA" w:rsidRDefault="00C53038">
            <w:pPr>
              <w:pStyle w:val="Heading112pt"/>
              <w:numPr>
                <w:ilvl w:val="1"/>
                <w:numId w:val="2"/>
              </w:numPr>
              <w:tabs>
                <w:tab w:val="left" w:pos="10620"/>
              </w:tabs>
              <w:rPr>
                <w:rFonts w:ascii="Cambria" w:hAnsi="Cambria"/>
              </w:rPr>
            </w:pPr>
            <w:r>
              <w:rPr>
                <w:rFonts w:ascii="Cambria" w:hAnsi="Cambria"/>
                <w:b w:val="0"/>
              </w:rPr>
              <w:t>Upload button</w:t>
            </w:r>
          </w:p>
          <w:p w14:paraId="754A7BD8"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457DF219" w14:textId="77777777" w:rsidR="009274EA" w:rsidRDefault="00C53038">
            <w:pPr>
              <w:pStyle w:val="Heading112pt"/>
              <w:tabs>
                <w:tab w:val="left" w:pos="10620"/>
              </w:tabs>
              <w:rPr>
                <w:rFonts w:ascii="Cambria" w:hAnsi="Cambria"/>
              </w:rPr>
            </w:pPr>
            <w:r>
              <w:rPr>
                <w:rFonts w:ascii="Cambria" w:hAnsi="Cambria"/>
                <w:b w:val="0"/>
              </w:rPr>
              <w:t>System should allow uploading 10 MB Size per file.</w:t>
            </w:r>
          </w:p>
          <w:p w14:paraId="0BBD80D4" w14:textId="77777777" w:rsidR="009274EA" w:rsidRDefault="00C53038">
            <w:pPr>
              <w:pStyle w:val="Heading112pt"/>
              <w:rPr>
                <w:rFonts w:ascii="Cambria" w:hAnsi="Cambria"/>
                <w:b w:val="0"/>
              </w:rPr>
            </w:pPr>
            <w:r>
              <w:rPr>
                <w:rFonts w:ascii="Cambria" w:hAnsi="Cambria"/>
                <w:b w:val="0"/>
              </w:rPr>
              <w:t>System should display message “Incorrect file type” on selecting other than PDF file.</w:t>
            </w:r>
          </w:p>
        </w:tc>
      </w:tr>
      <w:tr w:rsidR="009274EA" w14:paraId="2FA1A4DD"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31A8FF3C" w14:textId="77777777" w:rsidR="009274EA" w:rsidRDefault="00C53038">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14:paraId="3B546489" w14:textId="77777777" w:rsidR="009274EA" w:rsidRDefault="00C53038">
            <w:pPr>
              <w:numPr>
                <w:ilvl w:val="0"/>
                <w:numId w:val="1"/>
              </w:numPr>
              <w:tabs>
                <w:tab w:val="left" w:pos="10620"/>
              </w:tabs>
              <w:spacing w:after="0" w:line="360" w:lineRule="auto"/>
              <w:jc w:val="both"/>
            </w:pPr>
            <w:r>
              <w:t>TAO User/Admin User/Authorized User</w:t>
            </w:r>
          </w:p>
        </w:tc>
      </w:tr>
    </w:tbl>
    <w:p w14:paraId="673E8035" w14:textId="77777777" w:rsidR="009274EA" w:rsidRDefault="009274EA">
      <w:pPr>
        <w:tabs>
          <w:tab w:val="left" w:pos="10620"/>
        </w:tabs>
      </w:pPr>
    </w:p>
    <w:p w14:paraId="63C96DDC" w14:textId="77777777" w:rsidR="009274EA" w:rsidRDefault="009274EA">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rsidR="009274EA" w14:paraId="32BAA095" w14:textId="77777777">
        <w:trPr>
          <w:trHeight w:val="940"/>
        </w:trPr>
        <w:tc>
          <w:tcPr>
            <w:tcW w:w="1150" w:type="dxa"/>
            <w:shd w:val="clear" w:color="auto" w:fill="C4BC96"/>
          </w:tcPr>
          <w:p w14:paraId="41886D6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29D927F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0ADFD12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4767A08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D855EC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093254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147" w:type="dxa"/>
            <w:shd w:val="clear" w:color="auto" w:fill="C4BC96"/>
          </w:tcPr>
          <w:p w14:paraId="18092AC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57913ACB" w14:textId="77777777">
        <w:trPr>
          <w:trHeight w:val="1735"/>
        </w:trPr>
        <w:tc>
          <w:tcPr>
            <w:tcW w:w="1150" w:type="dxa"/>
            <w:shd w:val="clear" w:color="auto" w:fill="auto"/>
          </w:tcPr>
          <w:p w14:paraId="3CAF45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2B1882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65C30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9B9AB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62F6E2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345509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3D64F4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650A90F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1676B6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AB55AD5" w14:textId="77777777">
        <w:trPr>
          <w:trHeight w:val="1735"/>
        </w:trPr>
        <w:tc>
          <w:tcPr>
            <w:tcW w:w="1150" w:type="dxa"/>
            <w:shd w:val="clear" w:color="auto" w:fill="auto"/>
          </w:tcPr>
          <w:p w14:paraId="798963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26C6721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6137B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548512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021B5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a required field and must have a selection from the dropdown list.</w:t>
            </w:r>
          </w:p>
        </w:tc>
        <w:tc>
          <w:tcPr>
            <w:tcW w:w="1352" w:type="dxa"/>
            <w:shd w:val="clear" w:color="auto" w:fill="auto"/>
          </w:tcPr>
          <w:p w14:paraId="78311C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dropdown list.</w:t>
            </w:r>
          </w:p>
        </w:tc>
        <w:tc>
          <w:tcPr>
            <w:tcW w:w="2904" w:type="dxa"/>
            <w:shd w:val="clear" w:color="auto" w:fill="auto"/>
          </w:tcPr>
          <w:p w14:paraId="0F2BA67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89D042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DBB3EE9" w14:textId="77777777">
        <w:trPr>
          <w:trHeight w:val="1735"/>
        </w:trPr>
        <w:tc>
          <w:tcPr>
            <w:tcW w:w="1150" w:type="dxa"/>
            <w:shd w:val="clear" w:color="auto" w:fill="auto"/>
          </w:tcPr>
          <w:p w14:paraId="7A6A71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City</w:t>
            </w:r>
          </w:p>
        </w:tc>
        <w:tc>
          <w:tcPr>
            <w:tcW w:w="918" w:type="dxa"/>
            <w:shd w:val="clear" w:color="auto" w:fill="auto"/>
          </w:tcPr>
          <w:p w14:paraId="60867B5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23768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2B9FF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7480B1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082D2B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47F3CF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6F5CB8F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5330AF2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9F14F20" w14:textId="77777777">
        <w:trPr>
          <w:trHeight w:val="1735"/>
        </w:trPr>
        <w:tc>
          <w:tcPr>
            <w:tcW w:w="1150" w:type="dxa"/>
            <w:shd w:val="clear" w:color="auto" w:fill="auto"/>
          </w:tcPr>
          <w:p w14:paraId="636933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55F44F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18AA3F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64DA29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7B63192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23C7C92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427C9FA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4204C1C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4B89A9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7B3A9F5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3010A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701D2CEB" w14:textId="77777777">
        <w:trPr>
          <w:trHeight w:val="1735"/>
        </w:trPr>
        <w:tc>
          <w:tcPr>
            <w:tcW w:w="1150" w:type="dxa"/>
            <w:shd w:val="clear" w:color="auto" w:fill="auto"/>
          </w:tcPr>
          <w:p w14:paraId="297537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10D078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28A9CB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50283B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1C8309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6A15F1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66EA57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email ID should have a maximum length of 50 characters.</w:t>
            </w:r>
          </w:p>
        </w:tc>
        <w:tc>
          <w:tcPr>
            <w:tcW w:w="1352" w:type="dxa"/>
            <w:shd w:val="clear" w:color="auto" w:fill="auto"/>
          </w:tcPr>
          <w:p w14:paraId="471D91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email ID.</w:t>
            </w:r>
          </w:p>
          <w:p w14:paraId="545F5B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693BBF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email ID already exists. Please enter a </w:t>
            </w:r>
            <w:r>
              <w:rPr>
                <w:rFonts w:ascii="Cambria" w:hAnsi="Cambria"/>
                <w:sz w:val="22"/>
                <w:szCs w:val="22"/>
              </w:rPr>
              <w:lastRenderedPageBreak/>
              <w:t>unique email ID.</w:t>
            </w:r>
          </w:p>
          <w:p w14:paraId="3423D0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5D12675D" w14:textId="77777777" w:rsidR="009274EA" w:rsidRDefault="001E5D23">
            <w:pPr>
              <w:pStyle w:val="ListParagraph"/>
              <w:tabs>
                <w:tab w:val="center" w:pos="4320"/>
                <w:tab w:val="right" w:pos="8640"/>
                <w:tab w:val="left" w:pos="10620"/>
              </w:tabs>
              <w:ind w:left="0"/>
              <w:rPr>
                <w:rFonts w:ascii="Cambria" w:hAnsi="Cambria"/>
                <w:sz w:val="22"/>
                <w:szCs w:val="22"/>
              </w:rPr>
            </w:pPr>
            <w:hyperlink r:id="rId24" w:history="1">
              <w:r w:rsidR="00C53038">
                <w:rPr>
                  <w:rFonts w:ascii="Cambria" w:hAnsi="Cambria"/>
                </w:rPr>
                <w:t>test@testdata.com</w:t>
              </w:r>
            </w:hyperlink>
          </w:p>
        </w:tc>
        <w:tc>
          <w:tcPr>
            <w:tcW w:w="1147" w:type="dxa"/>
            <w:shd w:val="clear" w:color="auto" w:fill="auto"/>
          </w:tcPr>
          <w:p w14:paraId="26144A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w:t>
            </w:r>
            <w:r>
              <w:rPr>
                <w:rFonts w:ascii="Cambria" w:hAnsi="Cambria"/>
                <w:sz w:val="22"/>
                <w:szCs w:val="22"/>
              </w:rPr>
              <w:lastRenderedPageBreak/>
              <w:t>ion of combination of Alphabets. Combination of Alphabets)</w:t>
            </w:r>
          </w:p>
          <w:p w14:paraId="736CAAAD" w14:textId="77777777" w:rsidR="009274EA" w:rsidRDefault="009274EA">
            <w:pPr>
              <w:pStyle w:val="ListParagraph"/>
              <w:tabs>
                <w:tab w:val="center" w:pos="4320"/>
                <w:tab w:val="right" w:pos="8640"/>
                <w:tab w:val="left" w:pos="10620"/>
              </w:tabs>
              <w:ind w:left="0"/>
              <w:rPr>
                <w:rFonts w:ascii="Cambria" w:hAnsi="Cambria"/>
                <w:sz w:val="22"/>
                <w:szCs w:val="22"/>
              </w:rPr>
            </w:pPr>
          </w:p>
          <w:p w14:paraId="2ADCB51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6D698B7" w14:textId="77777777">
        <w:trPr>
          <w:trHeight w:val="287"/>
        </w:trPr>
        <w:tc>
          <w:tcPr>
            <w:tcW w:w="1150" w:type="dxa"/>
            <w:shd w:val="clear" w:color="auto" w:fill="auto"/>
          </w:tcPr>
          <w:p w14:paraId="2A5118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 Code</w:t>
            </w:r>
          </w:p>
        </w:tc>
        <w:tc>
          <w:tcPr>
            <w:tcW w:w="918" w:type="dxa"/>
            <w:shd w:val="clear" w:color="auto" w:fill="auto"/>
          </w:tcPr>
          <w:p w14:paraId="041B2F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21F757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28F58F3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F851D6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0C6F1F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B3E0F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w:t>
            </w:r>
          </w:p>
        </w:tc>
      </w:tr>
      <w:tr w:rsidR="009274EA" w14:paraId="79C17D3F" w14:textId="77777777">
        <w:trPr>
          <w:trHeight w:val="287"/>
        </w:trPr>
        <w:tc>
          <w:tcPr>
            <w:tcW w:w="1150" w:type="dxa"/>
            <w:shd w:val="clear" w:color="auto" w:fill="auto"/>
          </w:tcPr>
          <w:p w14:paraId="11AD5B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42985D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A5084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DECC4B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6F4363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075454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493B36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7F9E11F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E24183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BD18DDB" w14:textId="77777777">
        <w:trPr>
          <w:trHeight w:val="287"/>
        </w:trPr>
        <w:tc>
          <w:tcPr>
            <w:tcW w:w="1150" w:type="dxa"/>
            <w:shd w:val="clear" w:color="auto" w:fill="auto"/>
          </w:tcPr>
          <w:p w14:paraId="0EEECB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GSTNo</w:t>
            </w:r>
          </w:p>
          <w:p w14:paraId="7A03CF3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F3065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EA018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EDCB7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546BC3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follow the alphanumeric format with a maximum length</w:t>
            </w:r>
          </w:p>
          <w:p w14:paraId="4541F3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be unique and not allow duplicate entries.</w:t>
            </w:r>
          </w:p>
        </w:tc>
        <w:tc>
          <w:tcPr>
            <w:tcW w:w="1352" w:type="dxa"/>
            <w:shd w:val="clear" w:color="auto" w:fill="auto"/>
          </w:tcPr>
          <w:p w14:paraId="0E1B99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GSTNo.</w:t>
            </w:r>
          </w:p>
          <w:p w14:paraId="53DB04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GSTNo with alphanumeric characters and a maximum length of 15 characters.</w:t>
            </w:r>
          </w:p>
          <w:p w14:paraId="144C85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GSTNo already </w:t>
            </w:r>
            <w:r>
              <w:rPr>
                <w:rFonts w:ascii="Cambria" w:hAnsi="Cambria"/>
                <w:sz w:val="22"/>
                <w:szCs w:val="22"/>
              </w:rPr>
              <w:lastRenderedPageBreak/>
              <w:t>exists. Please enter a unique GSTNo.</w:t>
            </w:r>
          </w:p>
        </w:tc>
        <w:tc>
          <w:tcPr>
            <w:tcW w:w="2904" w:type="dxa"/>
            <w:shd w:val="clear" w:color="auto" w:fill="auto"/>
          </w:tcPr>
          <w:p w14:paraId="56B3EF9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FFC443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8BFB903" w14:textId="77777777">
        <w:trPr>
          <w:trHeight w:val="287"/>
        </w:trPr>
        <w:tc>
          <w:tcPr>
            <w:tcW w:w="1150" w:type="dxa"/>
            <w:shd w:val="clear" w:color="auto" w:fill="auto"/>
          </w:tcPr>
          <w:p w14:paraId="513BD3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7F3D8B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77112F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94575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28A89A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674519C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have a maximum length of 15 characters (including country code, if applicable).</w:t>
            </w:r>
          </w:p>
        </w:tc>
        <w:tc>
          <w:tcPr>
            <w:tcW w:w="1352" w:type="dxa"/>
            <w:shd w:val="clear" w:color="auto" w:fill="auto"/>
          </w:tcPr>
          <w:p w14:paraId="60FACE5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mobile number.</w:t>
            </w:r>
          </w:p>
          <w:p w14:paraId="10C9F0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2E1317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2D72B4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00919723822331</w:t>
            </w:r>
          </w:p>
        </w:tc>
        <w:tc>
          <w:tcPr>
            <w:tcW w:w="1147" w:type="dxa"/>
            <w:shd w:val="clear" w:color="auto" w:fill="auto"/>
          </w:tcPr>
          <w:p w14:paraId="2494BA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65E5391C" w14:textId="77777777">
        <w:trPr>
          <w:trHeight w:val="287"/>
        </w:trPr>
        <w:tc>
          <w:tcPr>
            <w:tcW w:w="1150" w:type="dxa"/>
            <w:shd w:val="clear" w:color="auto" w:fill="auto"/>
          </w:tcPr>
          <w:p w14:paraId="6E299F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PANno</w:t>
            </w:r>
          </w:p>
          <w:p w14:paraId="4DE265B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165C7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896AF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7DFB2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field is a required field and must be entered.</w:t>
            </w:r>
          </w:p>
          <w:p w14:paraId="2BE13E2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7B19BC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be unique and not allow duplicate entries.</w:t>
            </w:r>
          </w:p>
        </w:tc>
        <w:tc>
          <w:tcPr>
            <w:tcW w:w="1352" w:type="dxa"/>
            <w:shd w:val="clear" w:color="auto" w:fill="auto"/>
          </w:tcPr>
          <w:p w14:paraId="255F6B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PANno.</w:t>
            </w:r>
          </w:p>
          <w:p w14:paraId="58B1EA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PANno with alphanumeric characters and a length of 10.</w:t>
            </w:r>
          </w:p>
          <w:p w14:paraId="3C8A25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PANno already exists. Please enter a </w:t>
            </w:r>
            <w:r>
              <w:rPr>
                <w:rFonts w:ascii="Cambria" w:hAnsi="Cambria"/>
                <w:sz w:val="22"/>
                <w:szCs w:val="22"/>
              </w:rPr>
              <w:lastRenderedPageBreak/>
              <w:t>unique PANno.</w:t>
            </w:r>
          </w:p>
        </w:tc>
        <w:tc>
          <w:tcPr>
            <w:tcW w:w="2904" w:type="dxa"/>
            <w:shd w:val="clear" w:color="auto" w:fill="auto"/>
          </w:tcPr>
          <w:p w14:paraId="1ABFF8C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51B69E5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45BD542" w14:textId="77777777">
        <w:trPr>
          <w:trHeight w:val="287"/>
        </w:trPr>
        <w:tc>
          <w:tcPr>
            <w:tcW w:w="1150" w:type="dxa"/>
            <w:shd w:val="clear" w:color="auto" w:fill="auto"/>
          </w:tcPr>
          <w:p w14:paraId="25CCC8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3C2C35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7026EA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35ABC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4AF7B1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1B7232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0710208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10BC753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8E8C1B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926E107" w14:textId="77777777">
        <w:trPr>
          <w:trHeight w:val="287"/>
        </w:trPr>
        <w:tc>
          <w:tcPr>
            <w:tcW w:w="1150" w:type="dxa"/>
            <w:shd w:val="clear" w:color="auto" w:fill="auto"/>
          </w:tcPr>
          <w:p w14:paraId="521107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ShortName</w:t>
            </w:r>
          </w:p>
          <w:p w14:paraId="725FD18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60F73B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7BC4F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E30994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w:t>
            </w:r>
          </w:p>
          <w:p w14:paraId="097636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 field is a required field and must be entered.</w:t>
            </w:r>
          </w:p>
          <w:p w14:paraId="1711EA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contain alphabetic characters only.</w:t>
            </w:r>
          </w:p>
          <w:p w14:paraId="256E7A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have a maximum length of 15 characters.</w:t>
            </w:r>
          </w:p>
        </w:tc>
        <w:tc>
          <w:tcPr>
            <w:tcW w:w="1352" w:type="dxa"/>
            <w:shd w:val="clear" w:color="auto" w:fill="auto"/>
          </w:tcPr>
          <w:p w14:paraId="1A571E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ShortName</w:t>
            </w:r>
          </w:p>
          <w:p w14:paraId="1B33A9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p w14:paraId="2806E2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contain alphabetic characters only.</w:t>
            </w:r>
          </w:p>
          <w:p w14:paraId="2B32538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not exceed 15 characters.</w:t>
            </w:r>
          </w:p>
        </w:tc>
        <w:tc>
          <w:tcPr>
            <w:tcW w:w="2904" w:type="dxa"/>
            <w:shd w:val="clear" w:color="auto" w:fill="auto"/>
          </w:tcPr>
          <w:p w14:paraId="44BB054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55C59D0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23DEB21" w14:textId="77777777">
        <w:trPr>
          <w:trHeight w:val="287"/>
        </w:trPr>
        <w:tc>
          <w:tcPr>
            <w:tcW w:w="1150" w:type="dxa"/>
            <w:shd w:val="clear" w:color="auto" w:fill="auto"/>
          </w:tcPr>
          <w:p w14:paraId="039393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StateCode</w:t>
            </w:r>
          </w:p>
        </w:tc>
        <w:tc>
          <w:tcPr>
            <w:tcW w:w="918" w:type="dxa"/>
            <w:shd w:val="clear" w:color="auto" w:fill="auto"/>
          </w:tcPr>
          <w:p w14:paraId="4F82D4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6913D6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391650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field should be auto-generated based on the selected state.</w:t>
            </w:r>
          </w:p>
        </w:tc>
        <w:tc>
          <w:tcPr>
            <w:tcW w:w="1352" w:type="dxa"/>
            <w:shd w:val="clear" w:color="auto" w:fill="auto"/>
          </w:tcPr>
          <w:p w14:paraId="282368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 code is automatically generated based on the selected state.</w:t>
            </w:r>
          </w:p>
        </w:tc>
        <w:tc>
          <w:tcPr>
            <w:tcW w:w="2904" w:type="dxa"/>
            <w:shd w:val="clear" w:color="auto" w:fill="auto"/>
          </w:tcPr>
          <w:p w14:paraId="7159BAF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A657B7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F887015" w14:textId="77777777">
        <w:trPr>
          <w:trHeight w:val="287"/>
        </w:trPr>
        <w:tc>
          <w:tcPr>
            <w:tcW w:w="1150" w:type="dxa"/>
            <w:shd w:val="clear" w:color="auto" w:fill="auto"/>
          </w:tcPr>
          <w:p w14:paraId="5C72309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StateName</w:t>
            </w:r>
          </w:p>
        </w:tc>
        <w:tc>
          <w:tcPr>
            <w:tcW w:w="918" w:type="dxa"/>
            <w:shd w:val="clear" w:color="auto" w:fill="auto"/>
          </w:tcPr>
          <w:p w14:paraId="23BF2E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78708A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08DD1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StateName dropdown field is a required field and must have a selection from the dropdown list.</w:t>
            </w:r>
          </w:p>
        </w:tc>
        <w:tc>
          <w:tcPr>
            <w:tcW w:w="1352" w:type="dxa"/>
            <w:shd w:val="clear" w:color="auto" w:fill="auto"/>
          </w:tcPr>
          <w:p w14:paraId="2BA559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state from the dropdown list.</w:t>
            </w:r>
          </w:p>
        </w:tc>
        <w:tc>
          <w:tcPr>
            <w:tcW w:w="2904" w:type="dxa"/>
            <w:shd w:val="clear" w:color="auto" w:fill="auto"/>
          </w:tcPr>
          <w:p w14:paraId="015E4AF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96DACB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E97A97E" w14:textId="77777777">
        <w:trPr>
          <w:trHeight w:val="287"/>
        </w:trPr>
        <w:tc>
          <w:tcPr>
            <w:tcW w:w="1150" w:type="dxa"/>
            <w:shd w:val="clear" w:color="auto" w:fill="auto"/>
          </w:tcPr>
          <w:p w14:paraId="504095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TaxId No</w:t>
            </w:r>
          </w:p>
          <w:p w14:paraId="58A31DD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4BD1B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5D889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F21152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follow a specific format (e.g., alphanumeric characters with a length of 15).</w:t>
            </w:r>
          </w:p>
          <w:p w14:paraId="73353E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be unique and not allow duplicate entries.</w:t>
            </w:r>
          </w:p>
        </w:tc>
        <w:tc>
          <w:tcPr>
            <w:tcW w:w="1352" w:type="dxa"/>
            <w:shd w:val="clear" w:color="auto" w:fill="auto"/>
          </w:tcPr>
          <w:p w14:paraId="5CAAA8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TaxId No with alphanumeric characters and a length of 15.</w:t>
            </w:r>
          </w:p>
          <w:p w14:paraId="1A1BDD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TaxId No already exists. Please enter a unique TaxId No.</w:t>
            </w:r>
          </w:p>
        </w:tc>
        <w:tc>
          <w:tcPr>
            <w:tcW w:w="2904" w:type="dxa"/>
            <w:shd w:val="clear" w:color="auto" w:fill="auto"/>
          </w:tcPr>
          <w:p w14:paraId="3A09931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C5C5E3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7F8681B" w14:textId="77777777">
        <w:trPr>
          <w:trHeight w:val="287"/>
        </w:trPr>
        <w:tc>
          <w:tcPr>
            <w:tcW w:w="1150" w:type="dxa"/>
            <w:shd w:val="clear" w:color="auto" w:fill="auto"/>
          </w:tcPr>
          <w:p w14:paraId="3B4E19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Teaboard Reg No</w:t>
            </w:r>
          </w:p>
          <w:p w14:paraId="3E2685A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66E1B4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BC632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7D87F8F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field is a required field and must be entered.</w:t>
            </w:r>
          </w:p>
          <w:p w14:paraId="64674F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follow a specific format with alphanumeric characters and a length of 15 characters.</w:t>
            </w:r>
          </w:p>
          <w:p w14:paraId="6A6C98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be unique and not allow duplicate entries.</w:t>
            </w:r>
          </w:p>
        </w:tc>
        <w:tc>
          <w:tcPr>
            <w:tcW w:w="1352" w:type="dxa"/>
            <w:shd w:val="clear" w:color="auto" w:fill="auto"/>
          </w:tcPr>
          <w:p w14:paraId="63130A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Teaboard Reg No.</w:t>
            </w:r>
          </w:p>
          <w:p w14:paraId="6C8FB57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Teaboard Reg No with alphanumeric characters and a length of 15 characters.</w:t>
            </w:r>
          </w:p>
          <w:p w14:paraId="6031C1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Teaboard Reg No already exists. Please </w:t>
            </w:r>
            <w:r>
              <w:rPr>
                <w:rFonts w:ascii="Cambria" w:hAnsi="Cambria"/>
                <w:sz w:val="22"/>
                <w:szCs w:val="22"/>
              </w:rPr>
              <w:lastRenderedPageBreak/>
              <w:t>enter a unique Teaboard Reg No.</w:t>
            </w:r>
          </w:p>
        </w:tc>
        <w:tc>
          <w:tcPr>
            <w:tcW w:w="2904" w:type="dxa"/>
            <w:shd w:val="clear" w:color="auto" w:fill="auto"/>
          </w:tcPr>
          <w:p w14:paraId="6FD407E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343FA06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A60C114" w14:textId="77777777">
        <w:trPr>
          <w:trHeight w:val="287"/>
        </w:trPr>
        <w:tc>
          <w:tcPr>
            <w:tcW w:w="1150" w:type="dxa"/>
            <w:shd w:val="clear" w:color="auto" w:fill="auto"/>
          </w:tcPr>
          <w:p w14:paraId="5FBE96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WareHouse Code</w:t>
            </w:r>
          </w:p>
          <w:p w14:paraId="2DA052F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A9AA1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94581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A79E8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 WareHouse Code" field is required.</w:t>
            </w:r>
          </w:p>
          <w:p w14:paraId="51D0BD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Code  should only contain alphanumeric characters.</w:t>
            </w:r>
          </w:p>
          <w:p w14:paraId="500157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Codeshould have a length of 10 characters.</w:t>
            </w:r>
          </w:p>
        </w:tc>
        <w:tc>
          <w:tcPr>
            <w:tcW w:w="1352" w:type="dxa"/>
            <w:shd w:val="clear" w:color="auto" w:fill="auto"/>
          </w:tcPr>
          <w:p w14:paraId="5E8B3CF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WareHouse Code.</w:t>
            </w:r>
          </w:p>
          <w:p w14:paraId="1EAF81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Code should only contain alphanumeric characters.</w:t>
            </w:r>
          </w:p>
          <w:p w14:paraId="4E0E22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Code should have a length of 10 characters.</w:t>
            </w:r>
          </w:p>
        </w:tc>
        <w:tc>
          <w:tcPr>
            <w:tcW w:w="2904" w:type="dxa"/>
            <w:shd w:val="clear" w:color="auto" w:fill="auto"/>
          </w:tcPr>
          <w:p w14:paraId="0F57672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71E243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0DD60D1" w14:textId="77777777">
        <w:trPr>
          <w:trHeight w:val="287"/>
        </w:trPr>
        <w:tc>
          <w:tcPr>
            <w:tcW w:w="1150" w:type="dxa"/>
            <w:shd w:val="clear" w:color="auto" w:fill="auto"/>
          </w:tcPr>
          <w:p w14:paraId="7CDBE7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WareHouse License No</w:t>
            </w:r>
          </w:p>
          <w:p w14:paraId="1B46F4F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C303AB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1484A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3D4DC5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License No field is a required field and must be entered.</w:t>
            </w:r>
          </w:p>
          <w:p w14:paraId="6BAF73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License No should follow a specific format with alphanumeric characters and a length of 15 characters.</w:t>
            </w:r>
          </w:p>
          <w:p w14:paraId="44F3F9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License No should be unique and not allow duplicate entries.</w:t>
            </w:r>
          </w:p>
        </w:tc>
        <w:tc>
          <w:tcPr>
            <w:tcW w:w="1352" w:type="dxa"/>
            <w:shd w:val="clear" w:color="auto" w:fill="auto"/>
          </w:tcPr>
          <w:p w14:paraId="5EC3E3C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WareHouse License No</w:t>
            </w:r>
          </w:p>
          <w:p w14:paraId="1C051D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WareHouse License No with alphanumeric characters and a length of 15 characters.</w:t>
            </w:r>
          </w:p>
          <w:p w14:paraId="0B4045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WareHouse License No already exists. </w:t>
            </w:r>
            <w:r>
              <w:rPr>
                <w:rFonts w:ascii="Cambria" w:hAnsi="Cambria"/>
                <w:sz w:val="22"/>
                <w:szCs w:val="22"/>
              </w:rPr>
              <w:lastRenderedPageBreak/>
              <w:t>Please enter a unique Teaboard License No</w:t>
            </w:r>
          </w:p>
        </w:tc>
        <w:tc>
          <w:tcPr>
            <w:tcW w:w="2904" w:type="dxa"/>
            <w:shd w:val="clear" w:color="auto" w:fill="auto"/>
          </w:tcPr>
          <w:p w14:paraId="3BA494B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33E9869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280E42F" w14:textId="77777777">
        <w:trPr>
          <w:trHeight w:val="287"/>
        </w:trPr>
        <w:tc>
          <w:tcPr>
            <w:tcW w:w="1150" w:type="dxa"/>
            <w:shd w:val="clear" w:color="auto" w:fill="auto"/>
          </w:tcPr>
          <w:p w14:paraId="67D805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WareHouse Name</w:t>
            </w:r>
          </w:p>
        </w:tc>
        <w:tc>
          <w:tcPr>
            <w:tcW w:w="918" w:type="dxa"/>
            <w:shd w:val="clear" w:color="auto" w:fill="auto"/>
          </w:tcPr>
          <w:p w14:paraId="6556BA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B46BE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41845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field is a required field and must be entered.</w:t>
            </w:r>
          </w:p>
          <w:p w14:paraId="622B1AB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should contain alphabetic characters only.</w:t>
            </w:r>
          </w:p>
          <w:p w14:paraId="2AACD5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should have a maximum length of 50 characters.</w:t>
            </w:r>
          </w:p>
        </w:tc>
        <w:tc>
          <w:tcPr>
            <w:tcW w:w="1352" w:type="dxa"/>
            <w:shd w:val="clear" w:color="auto" w:fill="auto"/>
          </w:tcPr>
          <w:p w14:paraId="4383414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WareHouse Name.</w:t>
            </w:r>
          </w:p>
          <w:p w14:paraId="1D6C4C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should contain alphabetic characters only.</w:t>
            </w:r>
          </w:p>
          <w:p w14:paraId="5ECC73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should not exceed 50 characters.</w:t>
            </w:r>
          </w:p>
        </w:tc>
        <w:tc>
          <w:tcPr>
            <w:tcW w:w="2904" w:type="dxa"/>
            <w:shd w:val="clear" w:color="auto" w:fill="auto"/>
          </w:tcPr>
          <w:p w14:paraId="648632D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0B58389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1DC8F2E" w14:textId="77777777">
        <w:trPr>
          <w:trHeight w:val="287"/>
        </w:trPr>
        <w:tc>
          <w:tcPr>
            <w:tcW w:w="1150" w:type="dxa"/>
            <w:shd w:val="clear" w:color="auto" w:fill="auto"/>
            <w:vAlign w:val="center"/>
          </w:tcPr>
          <w:p w14:paraId="35BEB04C" w14:textId="77777777" w:rsidR="009274EA" w:rsidRDefault="00C53038">
            <w:pPr>
              <w:pStyle w:val="ListParagraph"/>
              <w:tabs>
                <w:tab w:val="center" w:pos="4320"/>
                <w:tab w:val="right" w:pos="8640"/>
                <w:tab w:val="left" w:pos="10620"/>
              </w:tabs>
              <w:ind w:left="0"/>
              <w:rPr>
                <w:rFonts w:ascii="Cambria" w:hAnsi="Cambria"/>
                <w:sz w:val="22"/>
                <w:szCs w:val="22"/>
              </w:rPr>
            </w:pPr>
            <w:r>
              <w:t>“IRN Eligibility (Turnover Exceeds 5 CR)”</w:t>
            </w:r>
          </w:p>
        </w:tc>
        <w:tc>
          <w:tcPr>
            <w:tcW w:w="918" w:type="dxa"/>
            <w:shd w:val="clear" w:color="auto" w:fill="auto"/>
            <w:vAlign w:val="center"/>
          </w:tcPr>
          <w:p w14:paraId="6F7E29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Drop down</w:t>
            </w:r>
          </w:p>
        </w:tc>
        <w:tc>
          <w:tcPr>
            <w:tcW w:w="992" w:type="dxa"/>
            <w:shd w:val="clear" w:color="auto" w:fill="auto"/>
            <w:vAlign w:val="center"/>
          </w:tcPr>
          <w:p w14:paraId="560CED2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N</w:t>
            </w:r>
          </w:p>
        </w:tc>
        <w:tc>
          <w:tcPr>
            <w:tcW w:w="1774" w:type="dxa"/>
            <w:shd w:val="clear" w:color="auto" w:fill="auto"/>
          </w:tcPr>
          <w:p w14:paraId="48F3A1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352" w:type="dxa"/>
            <w:shd w:val="clear" w:color="auto" w:fill="auto"/>
          </w:tcPr>
          <w:p w14:paraId="45746C0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E61C32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78985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Detail will come from respective user profile.</w:t>
            </w:r>
          </w:p>
        </w:tc>
      </w:tr>
    </w:tbl>
    <w:p w14:paraId="656DCAA6"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1817"/>
        <w:gridCol w:w="6122"/>
      </w:tblGrid>
      <w:tr w:rsidR="009274EA" w14:paraId="6DEBD27F" w14:textId="77777777">
        <w:trPr>
          <w:trHeight w:val="501"/>
        </w:trPr>
        <w:tc>
          <w:tcPr>
            <w:tcW w:w="2298" w:type="dxa"/>
            <w:shd w:val="clear" w:color="auto" w:fill="C4BC96"/>
            <w:vAlign w:val="center"/>
          </w:tcPr>
          <w:p w14:paraId="40043492" w14:textId="77777777" w:rsidR="009274EA" w:rsidRDefault="00C53038">
            <w:pPr>
              <w:tabs>
                <w:tab w:val="left" w:pos="10620"/>
              </w:tabs>
              <w:rPr>
                <w:b/>
                <w:bCs/>
                <w:iCs/>
              </w:rPr>
            </w:pPr>
            <w:r>
              <w:rPr>
                <w:b/>
                <w:bCs/>
                <w:iCs/>
              </w:rPr>
              <w:t>Control</w:t>
            </w:r>
          </w:p>
        </w:tc>
        <w:tc>
          <w:tcPr>
            <w:tcW w:w="1817" w:type="dxa"/>
            <w:shd w:val="clear" w:color="auto" w:fill="C4BC96"/>
            <w:vAlign w:val="center"/>
          </w:tcPr>
          <w:p w14:paraId="7C619EF3" w14:textId="77777777" w:rsidR="009274EA" w:rsidRDefault="00C53038">
            <w:pPr>
              <w:tabs>
                <w:tab w:val="left" w:pos="10620"/>
              </w:tabs>
              <w:rPr>
                <w:b/>
                <w:bCs/>
                <w:iCs/>
              </w:rPr>
            </w:pPr>
            <w:r>
              <w:rPr>
                <w:b/>
                <w:bCs/>
                <w:iCs/>
              </w:rPr>
              <w:t>Control Type</w:t>
            </w:r>
          </w:p>
        </w:tc>
        <w:tc>
          <w:tcPr>
            <w:tcW w:w="6122" w:type="dxa"/>
            <w:shd w:val="clear" w:color="auto" w:fill="C4BC96"/>
            <w:vAlign w:val="center"/>
          </w:tcPr>
          <w:p w14:paraId="481BCF48" w14:textId="77777777" w:rsidR="009274EA" w:rsidRDefault="00C53038">
            <w:pPr>
              <w:tabs>
                <w:tab w:val="left" w:pos="10620"/>
              </w:tabs>
              <w:rPr>
                <w:b/>
                <w:bCs/>
                <w:iCs/>
              </w:rPr>
            </w:pPr>
            <w:r>
              <w:rPr>
                <w:b/>
                <w:bCs/>
                <w:iCs/>
              </w:rPr>
              <w:t>Behaviour</w:t>
            </w:r>
          </w:p>
        </w:tc>
      </w:tr>
      <w:tr w:rsidR="009274EA" w14:paraId="5799C786" w14:textId="77777777">
        <w:trPr>
          <w:trHeight w:val="517"/>
        </w:trPr>
        <w:tc>
          <w:tcPr>
            <w:tcW w:w="2298" w:type="dxa"/>
            <w:vAlign w:val="center"/>
          </w:tcPr>
          <w:p w14:paraId="0AF74E12" w14:textId="77777777" w:rsidR="009274EA" w:rsidRDefault="00C53038">
            <w:pPr>
              <w:tabs>
                <w:tab w:val="left" w:pos="10620"/>
              </w:tabs>
            </w:pPr>
            <w:r>
              <w:t>Auction Center</w:t>
            </w:r>
          </w:p>
        </w:tc>
        <w:tc>
          <w:tcPr>
            <w:tcW w:w="1817" w:type="dxa"/>
            <w:vAlign w:val="center"/>
          </w:tcPr>
          <w:p w14:paraId="4C7ACCCC" w14:textId="77777777" w:rsidR="009274EA" w:rsidRDefault="00C53038">
            <w:pPr>
              <w:tabs>
                <w:tab w:val="left" w:pos="10620"/>
              </w:tabs>
            </w:pPr>
            <w:r>
              <w:t>Dropdown</w:t>
            </w:r>
          </w:p>
        </w:tc>
        <w:tc>
          <w:tcPr>
            <w:tcW w:w="6122" w:type="dxa"/>
            <w:vAlign w:val="center"/>
          </w:tcPr>
          <w:p w14:paraId="1E0F9A29" w14:textId="77777777" w:rsidR="009274EA" w:rsidRDefault="00C53038">
            <w:pPr>
              <w:tabs>
                <w:tab w:val="left" w:pos="10620"/>
              </w:tabs>
            </w:pPr>
            <w:r>
              <w:t>System will render the dropdown master</w:t>
            </w:r>
          </w:p>
        </w:tc>
      </w:tr>
      <w:tr w:rsidR="009274EA" w14:paraId="6CCEC73B" w14:textId="77777777">
        <w:trPr>
          <w:trHeight w:val="517"/>
        </w:trPr>
        <w:tc>
          <w:tcPr>
            <w:tcW w:w="2298" w:type="dxa"/>
            <w:vAlign w:val="center"/>
          </w:tcPr>
          <w:p w14:paraId="41883519" w14:textId="77777777" w:rsidR="009274EA" w:rsidRDefault="00C53038">
            <w:pPr>
              <w:tabs>
                <w:tab w:val="left" w:pos="10620"/>
              </w:tabs>
            </w:pPr>
            <w:r>
              <w:t>Clear</w:t>
            </w:r>
          </w:p>
        </w:tc>
        <w:tc>
          <w:tcPr>
            <w:tcW w:w="1817" w:type="dxa"/>
            <w:vAlign w:val="center"/>
          </w:tcPr>
          <w:p w14:paraId="2169DC9F" w14:textId="77777777" w:rsidR="009274EA" w:rsidRDefault="00C53038">
            <w:pPr>
              <w:tabs>
                <w:tab w:val="left" w:pos="10620"/>
              </w:tabs>
            </w:pPr>
            <w:r>
              <w:t>Button</w:t>
            </w:r>
          </w:p>
        </w:tc>
        <w:tc>
          <w:tcPr>
            <w:tcW w:w="6122" w:type="dxa"/>
            <w:vAlign w:val="center"/>
          </w:tcPr>
          <w:p w14:paraId="75417FBF" w14:textId="77777777" w:rsidR="009274EA" w:rsidRDefault="00C53038">
            <w:pPr>
              <w:tabs>
                <w:tab w:val="left" w:pos="10620"/>
              </w:tabs>
            </w:pPr>
            <w:r>
              <w:t>Fields should be cleared</w:t>
            </w:r>
          </w:p>
        </w:tc>
      </w:tr>
      <w:tr w:rsidR="009274EA" w14:paraId="7852CFF1" w14:textId="77777777">
        <w:trPr>
          <w:trHeight w:val="517"/>
        </w:trPr>
        <w:tc>
          <w:tcPr>
            <w:tcW w:w="2298" w:type="dxa"/>
            <w:vAlign w:val="center"/>
          </w:tcPr>
          <w:p w14:paraId="53BE2495" w14:textId="77777777" w:rsidR="009274EA" w:rsidRDefault="00C53038">
            <w:pPr>
              <w:tabs>
                <w:tab w:val="left" w:pos="10620"/>
              </w:tabs>
            </w:pPr>
            <w:r>
              <w:t>State</w:t>
            </w:r>
          </w:p>
        </w:tc>
        <w:tc>
          <w:tcPr>
            <w:tcW w:w="1817" w:type="dxa"/>
            <w:vAlign w:val="center"/>
          </w:tcPr>
          <w:p w14:paraId="408E5599" w14:textId="77777777" w:rsidR="009274EA" w:rsidRDefault="00C53038">
            <w:pPr>
              <w:tabs>
                <w:tab w:val="left" w:pos="10620"/>
              </w:tabs>
            </w:pPr>
            <w:r>
              <w:t>Dropdown</w:t>
            </w:r>
          </w:p>
        </w:tc>
        <w:tc>
          <w:tcPr>
            <w:tcW w:w="6122" w:type="dxa"/>
            <w:vAlign w:val="center"/>
          </w:tcPr>
          <w:p w14:paraId="2F76B6E2" w14:textId="77777777" w:rsidR="009274EA" w:rsidRDefault="00C53038">
            <w:pPr>
              <w:tabs>
                <w:tab w:val="left" w:pos="10620"/>
              </w:tabs>
            </w:pPr>
            <w:r>
              <w:t>System will render the dropdown master</w:t>
            </w:r>
          </w:p>
        </w:tc>
      </w:tr>
      <w:tr w:rsidR="009274EA" w14:paraId="48F275B7" w14:textId="77777777">
        <w:trPr>
          <w:trHeight w:val="517"/>
        </w:trPr>
        <w:tc>
          <w:tcPr>
            <w:tcW w:w="2298" w:type="dxa"/>
            <w:vAlign w:val="center"/>
          </w:tcPr>
          <w:p w14:paraId="1C005A92" w14:textId="77777777" w:rsidR="009274EA" w:rsidRDefault="00C53038">
            <w:pPr>
              <w:tabs>
                <w:tab w:val="left" w:pos="10620"/>
              </w:tabs>
            </w:pPr>
            <w:r>
              <w:t>Submit</w:t>
            </w:r>
          </w:p>
        </w:tc>
        <w:tc>
          <w:tcPr>
            <w:tcW w:w="1817" w:type="dxa"/>
            <w:vAlign w:val="center"/>
          </w:tcPr>
          <w:p w14:paraId="549F5CFE" w14:textId="77777777" w:rsidR="009274EA" w:rsidRDefault="00C53038">
            <w:pPr>
              <w:tabs>
                <w:tab w:val="left" w:pos="10620"/>
              </w:tabs>
            </w:pPr>
            <w:r>
              <w:t>Button</w:t>
            </w:r>
          </w:p>
        </w:tc>
        <w:tc>
          <w:tcPr>
            <w:tcW w:w="6122" w:type="dxa"/>
            <w:vAlign w:val="center"/>
          </w:tcPr>
          <w:p w14:paraId="00BF60D5" w14:textId="77777777" w:rsidR="009274EA" w:rsidRDefault="00C53038">
            <w:pPr>
              <w:tabs>
                <w:tab w:val="left" w:pos="10620"/>
              </w:tabs>
            </w:pPr>
            <w:r>
              <w:t>Field should be validated on clicking Submit Button</w:t>
            </w:r>
          </w:p>
        </w:tc>
      </w:tr>
      <w:tr w:rsidR="009274EA" w14:paraId="4FA6A2BF" w14:textId="77777777">
        <w:trPr>
          <w:trHeight w:val="517"/>
        </w:trPr>
        <w:tc>
          <w:tcPr>
            <w:tcW w:w="2298" w:type="dxa"/>
            <w:vAlign w:val="center"/>
          </w:tcPr>
          <w:p w14:paraId="189AB903" w14:textId="77777777" w:rsidR="009274EA" w:rsidRDefault="00C53038">
            <w:pPr>
              <w:tabs>
                <w:tab w:val="left" w:pos="10620"/>
              </w:tabs>
            </w:pPr>
            <w:r>
              <w:t>Clear</w:t>
            </w:r>
          </w:p>
        </w:tc>
        <w:tc>
          <w:tcPr>
            <w:tcW w:w="1817" w:type="dxa"/>
            <w:vAlign w:val="center"/>
          </w:tcPr>
          <w:p w14:paraId="02B86AA1" w14:textId="77777777" w:rsidR="009274EA" w:rsidRDefault="00C53038">
            <w:pPr>
              <w:tabs>
                <w:tab w:val="left" w:pos="10620"/>
              </w:tabs>
            </w:pPr>
            <w:r>
              <w:t>Button</w:t>
            </w:r>
          </w:p>
        </w:tc>
        <w:tc>
          <w:tcPr>
            <w:tcW w:w="6122" w:type="dxa"/>
            <w:vAlign w:val="center"/>
          </w:tcPr>
          <w:p w14:paraId="77DF615A" w14:textId="77777777" w:rsidR="009274EA" w:rsidRDefault="00C53038">
            <w:pPr>
              <w:tabs>
                <w:tab w:val="left" w:pos="10620"/>
              </w:tabs>
            </w:pPr>
            <w:r>
              <w:t>Fields should be cleared</w:t>
            </w:r>
          </w:p>
        </w:tc>
      </w:tr>
      <w:tr w:rsidR="009274EA" w14:paraId="73AA26E7" w14:textId="77777777">
        <w:trPr>
          <w:trHeight w:val="517"/>
        </w:trPr>
        <w:tc>
          <w:tcPr>
            <w:tcW w:w="2298" w:type="dxa"/>
            <w:vAlign w:val="center"/>
          </w:tcPr>
          <w:p w14:paraId="46BE5D44" w14:textId="77777777" w:rsidR="009274EA" w:rsidRDefault="00C53038">
            <w:pPr>
              <w:tabs>
                <w:tab w:val="left" w:pos="10620"/>
              </w:tabs>
            </w:pPr>
            <w:r>
              <w:t>State</w:t>
            </w:r>
          </w:p>
        </w:tc>
        <w:tc>
          <w:tcPr>
            <w:tcW w:w="1817" w:type="dxa"/>
            <w:vAlign w:val="center"/>
          </w:tcPr>
          <w:p w14:paraId="100CD86A" w14:textId="77777777" w:rsidR="009274EA" w:rsidRDefault="00C53038">
            <w:pPr>
              <w:tabs>
                <w:tab w:val="left" w:pos="10620"/>
              </w:tabs>
            </w:pPr>
            <w:r>
              <w:t>Dropdown</w:t>
            </w:r>
          </w:p>
        </w:tc>
        <w:tc>
          <w:tcPr>
            <w:tcW w:w="6122" w:type="dxa"/>
            <w:vAlign w:val="center"/>
          </w:tcPr>
          <w:p w14:paraId="57D724C3" w14:textId="77777777" w:rsidR="009274EA" w:rsidRDefault="00C53038">
            <w:pPr>
              <w:tabs>
                <w:tab w:val="left" w:pos="10620"/>
              </w:tabs>
            </w:pPr>
            <w:r>
              <w:t>System will render the dropdown master</w:t>
            </w:r>
          </w:p>
        </w:tc>
      </w:tr>
      <w:tr w:rsidR="009274EA" w14:paraId="02B6D4C1" w14:textId="77777777">
        <w:trPr>
          <w:trHeight w:val="517"/>
        </w:trPr>
        <w:tc>
          <w:tcPr>
            <w:tcW w:w="2298" w:type="dxa"/>
            <w:vAlign w:val="center"/>
          </w:tcPr>
          <w:p w14:paraId="61A3527E" w14:textId="77777777" w:rsidR="009274EA" w:rsidRDefault="00C53038">
            <w:pPr>
              <w:tabs>
                <w:tab w:val="left" w:pos="10620"/>
              </w:tabs>
            </w:pPr>
            <w:r>
              <w:lastRenderedPageBreak/>
              <w:t>Update</w:t>
            </w:r>
          </w:p>
        </w:tc>
        <w:tc>
          <w:tcPr>
            <w:tcW w:w="1817" w:type="dxa"/>
            <w:vAlign w:val="center"/>
          </w:tcPr>
          <w:p w14:paraId="51A09F3D" w14:textId="77777777" w:rsidR="009274EA" w:rsidRDefault="00C53038">
            <w:pPr>
              <w:tabs>
                <w:tab w:val="left" w:pos="10620"/>
              </w:tabs>
            </w:pPr>
            <w:r>
              <w:t>Button</w:t>
            </w:r>
          </w:p>
        </w:tc>
        <w:tc>
          <w:tcPr>
            <w:tcW w:w="6122" w:type="dxa"/>
            <w:vAlign w:val="center"/>
          </w:tcPr>
          <w:p w14:paraId="1A09BD7B" w14:textId="77777777" w:rsidR="009274EA" w:rsidRDefault="00C53038">
            <w:pPr>
              <w:tabs>
                <w:tab w:val="left" w:pos="10620"/>
              </w:tabs>
            </w:pPr>
            <w:r>
              <w:t>Field should be updated.</w:t>
            </w:r>
          </w:p>
        </w:tc>
      </w:tr>
      <w:tr w:rsidR="009274EA" w14:paraId="08CBD1C7" w14:textId="77777777">
        <w:trPr>
          <w:trHeight w:val="517"/>
        </w:trPr>
        <w:tc>
          <w:tcPr>
            <w:tcW w:w="2298" w:type="dxa"/>
            <w:vAlign w:val="center"/>
          </w:tcPr>
          <w:p w14:paraId="3B0CA503" w14:textId="77777777" w:rsidR="009274EA" w:rsidRDefault="00C53038">
            <w:pPr>
              <w:tabs>
                <w:tab w:val="left" w:pos="10620"/>
              </w:tabs>
            </w:pPr>
            <w:r>
              <w:t>Inactive</w:t>
            </w:r>
          </w:p>
        </w:tc>
        <w:tc>
          <w:tcPr>
            <w:tcW w:w="1817" w:type="dxa"/>
            <w:vAlign w:val="center"/>
          </w:tcPr>
          <w:p w14:paraId="6F234712" w14:textId="77777777" w:rsidR="009274EA" w:rsidRDefault="00C53038">
            <w:pPr>
              <w:tabs>
                <w:tab w:val="left" w:pos="10620"/>
              </w:tabs>
            </w:pPr>
            <w:r>
              <w:t>Radio button</w:t>
            </w:r>
          </w:p>
        </w:tc>
        <w:tc>
          <w:tcPr>
            <w:tcW w:w="6122" w:type="dxa"/>
            <w:vAlign w:val="center"/>
          </w:tcPr>
          <w:p w14:paraId="376A6C5C" w14:textId="77777777" w:rsidR="009274EA" w:rsidRDefault="00C53038">
            <w:pPr>
              <w:tabs>
                <w:tab w:val="left" w:pos="10620"/>
              </w:tabs>
            </w:pPr>
            <w:r>
              <w:t>Move user under “Inactive” stage.</w:t>
            </w:r>
          </w:p>
        </w:tc>
      </w:tr>
      <w:tr w:rsidR="009274EA" w14:paraId="7E621AF9" w14:textId="77777777">
        <w:trPr>
          <w:trHeight w:val="517"/>
        </w:trPr>
        <w:tc>
          <w:tcPr>
            <w:tcW w:w="2298" w:type="dxa"/>
            <w:vAlign w:val="center"/>
          </w:tcPr>
          <w:p w14:paraId="0E3B764B" w14:textId="77777777" w:rsidR="009274EA" w:rsidRDefault="00C53038">
            <w:pPr>
              <w:tabs>
                <w:tab w:val="left" w:pos="10620"/>
              </w:tabs>
            </w:pPr>
            <w:r>
              <w:t xml:space="preserve">Active </w:t>
            </w:r>
          </w:p>
        </w:tc>
        <w:tc>
          <w:tcPr>
            <w:tcW w:w="1817" w:type="dxa"/>
            <w:vAlign w:val="center"/>
          </w:tcPr>
          <w:p w14:paraId="1A35DB2A" w14:textId="77777777" w:rsidR="009274EA" w:rsidRDefault="00C53038">
            <w:pPr>
              <w:tabs>
                <w:tab w:val="left" w:pos="10620"/>
              </w:tabs>
            </w:pPr>
            <w:r>
              <w:t>Radio button</w:t>
            </w:r>
          </w:p>
        </w:tc>
        <w:tc>
          <w:tcPr>
            <w:tcW w:w="6122" w:type="dxa"/>
            <w:vAlign w:val="center"/>
          </w:tcPr>
          <w:p w14:paraId="1F258B6A" w14:textId="77777777" w:rsidR="009274EA" w:rsidRDefault="00C53038">
            <w:pPr>
              <w:tabs>
                <w:tab w:val="left" w:pos="10620"/>
              </w:tabs>
            </w:pPr>
            <w:r>
              <w:t>Move user under “active” stage.</w:t>
            </w:r>
          </w:p>
        </w:tc>
      </w:tr>
      <w:tr w:rsidR="009274EA" w14:paraId="7128F5BB" w14:textId="77777777">
        <w:trPr>
          <w:trHeight w:val="517"/>
        </w:trPr>
        <w:tc>
          <w:tcPr>
            <w:tcW w:w="2298" w:type="dxa"/>
            <w:vAlign w:val="center"/>
          </w:tcPr>
          <w:p w14:paraId="14B1CEE0" w14:textId="77777777" w:rsidR="009274EA" w:rsidRDefault="00C53038">
            <w:pPr>
              <w:tabs>
                <w:tab w:val="left" w:pos="10620"/>
              </w:tabs>
            </w:pPr>
            <w:r>
              <w:t>Suspend</w:t>
            </w:r>
          </w:p>
        </w:tc>
        <w:tc>
          <w:tcPr>
            <w:tcW w:w="1817" w:type="dxa"/>
            <w:vAlign w:val="center"/>
          </w:tcPr>
          <w:p w14:paraId="045A2A24" w14:textId="77777777" w:rsidR="009274EA" w:rsidRDefault="00C53038">
            <w:pPr>
              <w:tabs>
                <w:tab w:val="left" w:pos="10620"/>
              </w:tabs>
            </w:pPr>
            <w:r>
              <w:t>Radio button</w:t>
            </w:r>
          </w:p>
        </w:tc>
        <w:tc>
          <w:tcPr>
            <w:tcW w:w="6122" w:type="dxa"/>
            <w:vAlign w:val="center"/>
          </w:tcPr>
          <w:p w14:paraId="120F547D" w14:textId="77777777" w:rsidR="009274EA" w:rsidRDefault="00C53038">
            <w:pPr>
              <w:tabs>
                <w:tab w:val="left" w:pos="10620"/>
              </w:tabs>
            </w:pPr>
            <w:r>
              <w:t>Move user under “Suspend” stage.</w:t>
            </w:r>
          </w:p>
        </w:tc>
      </w:tr>
      <w:tr w:rsidR="009274EA" w14:paraId="0E3BE732" w14:textId="77777777">
        <w:trPr>
          <w:trHeight w:val="517"/>
        </w:trPr>
        <w:tc>
          <w:tcPr>
            <w:tcW w:w="2298" w:type="dxa"/>
            <w:vAlign w:val="center"/>
          </w:tcPr>
          <w:p w14:paraId="4B67FB39" w14:textId="77777777" w:rsidR="009274EA" w:rsidRDefault="00C53038">
            <w:pPr>
              <w:tabs>
                <w:tab w:val="left" w:pos="10620"/>
              </w:tabs>
            </w:pPr>
            <w:r>
              <w:t>“IRN Eligibility (Turnover Exceeds 5 CR)”</w:t>
            </w:r>
          </w:p>
        </w:tc>
        <w:tc>
          <w:tcPr>
            <w:tcW w:w="1817" w:type="dxa"/>
            <w:vAlign w:val="center"/>
          </w:tcPr>
          <w:p w14:paraId="6F1D8FF2" w14:textId="77777777" w:rsidR="009274EA" w:rsidRDefault="00C53038">
            <w:pPr>
              <w:tabs>
                <w:tab w:val="left" w:pos="10620"/>
              </w:tabs>
            </w:pPr>
            <w:r>
              <w:t>Dropdown</w:t>
            </w:r>
          </w:p>
        </w:tc>
        <w:tc>
          <w:tcPr>
            <w:tcW w:w="6122" w:type="dxa"/>
            <w:vAlign w:val="center"/>
          </w:tcPr>
          <w:p w14:paraId="5C2839BD" w14:textId="77777777" w:rsidR="009274EA" w:rsidRDefault="00C53038">
            <w:pPr>
              <w:tabs>
                <w:tab w:val="left" w:pos="10620"/>
              </w:tabs>
            </w:pPr>
            <w:r>
              <w:t>System should display detail as configured by respective user.</w:t>
            </w:r>
          </w:p>
        </w:tc>
      </w:tr>
    </w:tbl>
    <w:p w14:paraId="2B213358" w14:textId="77777777" w:rsidR="009274EA" w:rsidRDefault="009274EA"/>
    <w:p w14:paraId="33BB8A11" w14:textId="77777777" w:rsidR="009274EA" w:rsidRDefault="009274EA"/>
    <w:p w14:paraId="3CAC7283" w14:textId="77777777" w:rsidR="009274EA" w:rsidRDefault="009274EA"/>
    <w:p w14:paraId="3EB1D83E" w14:textId="77777777" w:rsidR="009274EA" w:rsidRDefault="009274EA"/>
    <w:p w14:paraId="47C19565" w14:textId="77777777" w:rsidR="009274EA" w:rsidRDefault="009274EA"/>
    <w:p w14:paraId="688D197B" w14:textId="77777777" w:rsidR="009274EA" w:rsidRDefault="009274EA"/>
    <w:p w14:paraId="08178311" w14:textId="77777777" w:rsidR="009274EA" w:rsidRDefault="009274EA"/>
    <w:p w14:paraId="090BCE90" w14:textId="77777777" w:rsidR="009274EA" w:rsidRDefault="009274EA"/>
    <w:p w14:paraId="2500244F" w14:textId="77777777" w:rsidR="009274EA" w:rsidRDefault="009274EA"/>
    <w:p w14:paraId="117DB4CE" w14:textId="77777777" w:rsidR="009274EA" w:rsidRDefault="009274EA"/>
    <w:p w14:paraId="1E8E0EF7" w14:textId="77777777" w:rsidR="009274EA" w:rsidRDefault="009274EA"/>
    <w:p w14:paraId="4AE0E230" w14:textId="77777777" w:rsidR="009274EA" w:rsidRDefault="009274EA"/>
    <w:p w14:paraId="305217B7" w14:textId="77777777" w:rsidR="009274EA" w:rsidRDefault="009274EA"/>
    <w:p w14:paraId="58649DDF" w14:textId="77777777" w:rsidR="009274EA" w:rsidRDefault="009274EA"/>
    <w:p w14:paraId="27095E69" w14:textId="77777777" w:rsidR="009274EA" w:rsidRDefault="009274EA"/>
    <w:p w14:paraId="2D77B94A" w14:textId="77777777" w:rsidR="009274EA" w:rsidRDefault="009274EA"/>
    <w:p w14:paraId="650C08DF" w14:textId="77777777" w:rsidR="009274EA" w:rsidRDefault="009274EA"/>
    <w:p w14:paraId="19BD4DAC" w14:textId="77777777" w:rsidR="009274EA" w:rsidRDefault="009274EA"/>
    <w:p w14:paraId="0E59803A" w14:textId="77777777" w:rsidR="009274EA" w:rsidRDefault="009274EA"/>
    <w:p w14:paraId="1A98E227" w14:textId="77777777" w:rsidR="009274EA" w:rsidRDefault="009274EA"/>
    <w:p w14:paraId="7628A4AB"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10760" w:name="_Toc148377787"/>
      <w:r>
        <w:rPr>
          <w:rFonts w:ascii="Cambria" w:hAnsi="Cambria"/>
          <w:b/>
          <w:sz w:val="28"/>
        </w:rPr>
        <w:t>High Level Use Case of Warehouse Unit Registration</w:t>
      </w:r>
      <w:bookmarkEnd w:id="10760"/>
    </w:p>
    <w:tbl>
      <w:tblPr>
        <w:tblW w:w="1021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4"/>
        <w:gridCol w:w="6817"/>
      </w:tblGrid>
      <w:tr w:rsidR="009274EA" w14:paraId="7E832D0E"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10421E4C" w14:textId="77777777" w:rsidR="009274EA" w:rsidRDefault="00C53038">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14:paraId="53910BEC" w14:textId="77777777" w:rsidR="009274EA" w:rsidRDefault="00C53038">
            <w:pPr>
              <w:numPr>
                <w:ilvl w:val="0"/>
                <w:numId w:val="2"/>
              </w:numPr>
              <w:tabs>
                <w:tab w:val="left" w:pos="10620"/>
              </w:tabs>
              <w:spacing w:after="0" w:line="360" w:lineRule="auto"/>
              <w:jc w:val="both"/>
            </w:pPr>
            <w:r>
              <w:t>To understand the functional logic for Creation of Warehouse Unit.</w:t>
            </w:r>
          </w:p>
        </w:tc>
      </w:tr>
      <w:tr w:rsidR="009274EA" w14:paraId="0DB03A98"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09646781" w14:textId="77777777" w:rsidR="009274EA" w:rsidRDefault="00C53038">
            <w:pPr>
              <w:tabs>
                <w:tab w:val="left" w:pos="10620"/>
              </w:tabs>
              <w:rPr>
                <w:b/>
                <w:i/>
              </w:rPr>
            </w:pPr>
            <w:r>
              <w:rPr>
                <w:b/>
                <w:i/>
              </w:rPr>
              <w:lastRenderedPageBreak/>
              <w:t>Pre-Conditions</w:t>
            </w:r>
          </w:p>
        </w:tc>
        <w:tc>
          <w:tcPr>
            <w:tcW w:w="6817" w:type="dxa"/>
            <w:tcBorders>
              <w:top w:val="single" w:sz="4" w:space="0" w:color="auto"/>
              <w:left w:val="single" w:sz="4" w:space="0" w:color="auto"/>
              <w:bottom w:val="single" w:sz="4" w:space="0" w:color="auto"/>
              <w:right w:val="single" w:sz="4" w:space="0" w:color="auto"/>
            </w:tcBorders>
          </w:tcPr>
          <w:p w14:paraId="6BE36540" w14:textId="77777777" w:rsidR="009274EA" w:rsidRDefault="00C53038">
            <w:pPr>
              <w:numPr>
                <w:ilvl w:val="0"/>
                <w:numId w:val="2"/>
              </w:numPr>
              <w:tabs>
                <w:tab w:val="left" w:pos="10620"/>
              </w:tabs>
              <w:spacing w:after="0" w:line="360" w:lineRule="auto"/>
              <w:jc w:val="both"/>
            </w:pPr>
            <w:r>
              <w:t>Warehouse User should be created.</w:t>
            </w:r>
          </w:p>
        </w:tc>
      </w:tr>
      <w:tr w:rsidR="009274EA" w14:paraId="753C2422"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3CC493E3" w14:textId="77777777" w:rsidR="009274EA" w:rsidRDefault="00C53038">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5C6A4DEB" w14:textId="77777777" w:rsidR="009274EA" w:rsidRDefault="00C53038">
            <w:pPr>
              <w:numPr>
                <w:ilvl w:val="0"/>
                <w:numId w:val="2"/>
              </w:numPr>
              <w:tabs>
                <w:tab w:val="left" w:pos="10620"/>
              </w:tabs>
              <w:spacing w:before="120" w:after="120" w:line="240" w:lineRule="auto"/>
              <w:jc w:val="both"/>
            </w:pPr>
            <w:r>
              <w:t>System should map created Warehouse Unit with respective warehouse user.</w:t>
            </w:r>
          </w:p>
        </w:tc>
      </w:tr>
      <w:tr w:rsidR="009274EA" w14:paraId="48D9D69F"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1F431E8B" w14:textId="77777777" w:rsidR="009274EA" w:rsidRDefault="00C53038">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6CF78D7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6FFA04C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6597749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Warehouse User.</w:t>
            </w:r>
          </w:p>
          <w:p w14:paraId="7E613E7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Search Warehouse user.</w:t>
            </w:r>
          </w:p>
          <w:p w14:paraId="73A5509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edit.</w:t>
            </w:r>
          </w:p>
          <w:p w14:paraId="28126FA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Add/View warehouse unit.</w:t>
            </w:r>
          </w:p>
          <w:p w14:paraId="6653153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Enter details.</w:t>
            </w:r>
          </w:p>
          <w:p w14:paraId="1C60CE5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4CD04E8E"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680B6FDF" w14:textId="77777777" w:rsidR="009274EA" w:rsidRDefault="00C53038">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14:paraId="19CF9D4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A1F7C5F"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6E62812A" w14:textId="77777777" w:rsidR="009274EA" w:rsidRDefault="00C53038">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14:paraId="54021175" w14:textId="77777777" w:rsidR="009274EA" w:rsidRDefault="00C53038">
            <w:pPr>
              <w:pStyle w:val="Heading112pt"/>
              <w:rPr>
                <w:rFonts w:ascii="Cambria" w:hAnsi="Cambria"/>
                <w:b w:val="0"/>
              </w:rPr>
            </w:pPr>
            <w:r>
              <w:rPr>
                <w:rFonts w:ascii="Cambria" w:hAnsi="Cambria"/>
                <w:b w:val="0"/>
              </w:rPr>
              <w:t>System should display fields and controls only related to Warehouse Unit.</w:t>
            </w:r>
          </w:p>
          <w:p w14:paraId="6E64903D" w14:textId="77777777" w:rsidR="009274EA" w:rsidRDefault="00C53038">
            <w:pPr>
              <w:pStyle w:val="Heading112pt"/>
              <w:rPr>
                <w:rFonts w:ascii="Cambria" w:hAnsi="Cambria"/>
                <w:b w:val="0"/>
              </w:rPr>
            </w:pPr>
            <w:r>
              <w:rPr>
                <w:rFonts w:ascii="Cambria" w:hAnsi="Cambria"/>
                <w:b w:val="0"/>
              </w:rPr>
              <w:t>System should display below fields for registration of Warehouse Unit profile.</w:t>
            </w:r>
          </w:p>
          <w:p w14:paraId="22FE7317" w14:textId="77777777" w:rsidR="009274EA" w:rsidRDefault="00C53038">
            <w:pPr>
              <w:pStyle w:val="ListParagraph"/>
              <w:numPr>
                <w:ilvl w:val="0"/>
                <w:numId w:val="41"/>
              </w:numPr>
              <w:tabs>
                <w:tab w:val="left" w:pos="10620"/>
              </w:tabs>
              <w:rPr>
                <w:rFonts w:ascii="Cambria" w:hAnsi="Cambria"/>
                <w:b/>
              </w:rPr>
            </w:pPr>
            <w:r>
              <w:rPr>
                <w:rFonts w:ascii="Cambria" w:hAnsi="Cambria"/>
              </w:rPr>
              <w:t>Address</w:t>
            </w:r>
          </w:p>
          <w:p w14:paraId="169207CF" w14:textId="77777777" w:rsidR="009274EA" w:rsidRDefault="00C53038">
            <w:pPr>
              <w:pStyle w:val="ListParagraph"/>
              <w:numPr>
                <w:ilvl w:val="0"/>
                <w:numId w:val="41"/>
              </w:numPr>
              <w:tabs>
                <w:tab w:val="left" w:pos="10620"/>
              </w:tabs>
              <w:rPr>
                <w:rFonts w:ascii="Cambria" w:hAnsi="Cambria"/>
                <w:b/>
              </w:rPr>
            </w:pPr>
            <w:r>
              <w:rPr>
                <w:rFonts w:ascii="Cambria" w:hAnsi="Cambria"/>
              </w:rPr>
              <w:t>City</w:t>
            </w:r>
          </w:p>
          <w:p w14:paraId="7B424A7D" w14:textId="77777777" w:rsidR="009274EA" w:rsidRDefault="00C53038">
            <w:pPr>
              <w:pStyle w:val="ListParagraph"/>
              <w:numPr>
                <w:ilvl w:val="0"/>
                <w:numId w:val="41"/>
              </w:numPr>
              <w:tabs>
                <w:tab w:val="left" w:pos="10620"/>
              </w:tabs>
              <w:rPr>
                <w:rFonts w:ascii="Cambria" w:hAnsi="Cambria"/>
                <w:b/>
              </w:rPr>
            </w:pPr>
            <w:r>
              <w:rPr>
                <w:rFonts w:ascii="Cambria" w:hAnsi="Cambria"/>
              </w:rPr>
              <w:t>Contact Person</w:t>
            </w:r>
          </w:p>
          <w:p w14:paraId="3930A9C0" w14:textId="77777777" w:rsidR="009274EA" w:rsidRDefault="00C53038">
            <w:pPr>
              <w:pStyle w:val="ListParagraph"/>
              <w:numPr>
                <w:ilvl w:val="0"/>
                <w:numId w:val="41"/>
              </w:numPr>
              <w:tabs>
                <w:tab w:val="left" w:pos="10620"/>
              </w:tabs>
              <w:rPr>
                <w:rFonts w:ascii="Cambria" w:hAnsi="Cambria"/>
                <w:b/>
              </w:rPr>
            </w:pPr>
            <w:r>
              <w:rPr>
                <w:rFonts w:ascii="Cambria" w:hAnsi="Cambria"/>
              </w:rPr>
              <w:t>E Mail</w:t>
            </w:r>
          </w:p>
          <w:p w14:paraId="1AED0CD5" w14:textId="77777777" w:rsidR="009274EA" w:rsidRDefault="00C53038">
            <w:pPr>
              <w:pStyle w:val="ListParagraph"/>
              <w:numPr>
                <w:ilvl w:val="0"/>
                <w:numId w:val="41"/>
              </w:numPr>
              <w:tabs>
                <w:tab w:val="left" w:pos="10620"/>
              </w:tabs>
              <w:rPr>
                <w:rFonts w:ascii="Cambria" w:hAnsi="Cambria"/>
                <w:b/>
              </w:rPr>
            </w:pPr>
            <w:r>
              <w:rPr>
                <w:rFonts w:ascii="Cambria" w:hAnsi="Cambria"/>
              </w:rPr>
              <w:t>Entity Code</w:t>
            </w:r>
          </w:p>
          <w:p w14:paraId="1312184E" w14:textId="77777777" w:rsidR="009274EA" w:rsidRDefault="00C53038">
            <w:pPr>
              <w:pStyle w:val="ListParagraph"/>
              <w:numPr>
                <w:ilvl w:val="0"/>
                <w:numId w:val="41"/>
              </w:numPr>
              <w:tabs>
                <w:tab w:val="left" w:pos="10620"/>
              </w:tabs>
              <w:rPr>
                <w:rFonts w:ascii="Cambria" w:hAnsi="Cambria"/>
                <w:b/>
              </w:rPr>
            </w:pPr>
            <w:r>
              <w:rPr>
                <w:rFonts w:ascii="Cambria" w:hAnsi="Cambria"/>
              </w:rPr>
              <w:t>Fax</w:t>
            </w:r>
          </w:p>
          <w:p w14:paraId="383B2268" w14:textId="77777777" w:rsidR="009274EA" w:rsidRDefault="00C53038">
            <w:pPr>
              <w:pStyle w:val="ListParagraph"/>
              <w:numPr>
                <w:ilvl w:val="0"/>
                <w:numId w:val="41"/>
              </w:numPr>
              <w:tabs>
                <w:tab w:val="left" w:pos="10620"/>
              </w:tabs>
              <w:rPr>
                <w:rFonts w:ascii="Cambria" w:hAnsi="Cambria"/>
                <w:b/>
              </w:rPr>
            </w:pPr>
            <w:r>
              <w:rPr>
                <w:rFonts w:ascii="Cambria" w:hAnsi="Cambria"/>
              </w:rPr>
              <w:t>Mobile No</w:t>
            </w:r>
          </w:p>
          <w:p w14:paraId="4FA3C0DA" w14:textId="77777777" w:rsidR="009274EA" w:rsidRDefault="00C53038">
            <w:pPr>
              <w:pStyle w:val="ListParagraph"/>
              <w:numPr>
                <w:ilvl w:val="0"/>
                <w:numId w:val="41"/>
              </w:numPr>
              <w:tabs>
                <w:tab w:val="left" w:pos="10620"/>
              </w:tabs>
              <w:rPr>
                <w:rFonts w:ascii="Cambria" w:hAnsi="Cambria"/>
                <w:b/>
              </w:rPr>
            </w:pPr>
            <w:r>
              <w:rPr>
                <w:rFonts w:ascii="Cambria" w:hAnsi="Cambria"/>
              </w:rPr>
              <w:t>Phone</w:t>
            </w:r>
          </w:p>
          <w:p w14:paraId="582A5990" w14:textId="77777777" w:rsidR="009274EA" w:rsidRDefault="00C53038">
            <w:pPr>
              <w:pStyle w:val="ListParagraph"/>
              <w:numPr>
                <w:ilvl w:val="0"/>
                <w:numId w:val="41"/>
              </w:numPr>
              <w:tabs>
                <w:tab w:val="left" w:pos="10620"/>
              </w:tabs>
              <w:rPr>
                <w:rFonts w:ascii="Cambria" w:hAnsi="Cambria"/>
                <w:b/>
              </w:rPr>
            </w:pPr>
            <w:r>
              <w:rPr>
                <w:rFonts w:ascii="Cambria" w:hAnsi="Cambria"/>
              </w:rPr>
              <w:t>Short Name</w:t>
            </w:r>
          </w:p>
          <w:p w14:paraId="6BBAD881" w14:textId="77777777" w:rsidR="009274EA" w:rsidRDefault="00C53038">
            <w:pPr>
              <w:pStyle w:val="ListParagraph"/>
              <w:numPr>
                <w:ilvl w:val="0"/>
                <w:numId w:val="41"/>
              </w:numPr>
              <w:tabs>
                <w:tab w:val="left" w:pos="10620"/>
              </w:tabs>
              <w:rPr>
                <w:rFonts w:ascii="Cambria" w:hAnsi="Cambria"/>
                <w:b/>
                <w:color w:val="FF0000"/>
              </w:rPr>
            </w:pPr>
            <w:r>
              <w:rPr>
                <w:rFonts w:ascii="Cambria" w:hAnsi="Cambria"/>
                <w:b/>
                <w:color w:val="FF0000"/>
              </w:rPr>
              <w:t>Tea board Rag. No/ Ware House License No</w:t>
            </w:r>
          </w:p>
          <w:p w14:paraId="7A10BBFB" w14:textId="77777777" w:rsidR="009274EA" w:rsidRDefault="00C53038">
            <w:pPr>
              <w:pStyle w:val="ListParagraph"/>
              <w:numPr>
                <w:ilvl w:val="0"/>
                <w:numId w:val="41"/>
              </w:numPr>
              <w:tabs>
                <w:tab w:val="left" w:pos="10620"/>
              </w:tabs>
              <w:rPr>
                <w:rFonts w:ascii="Cambria" w:hAnsi="Cambria"/>
                <w:b/>
              </w:rPr>
            </w:pPr>
            <w:r>
              <w:rPr>
                <w:rFonts w:ascii="Cambria" w:hAnsi="Cambria"/>
              </w:rPr>
              <w:t>Ware House Unit Code</w:t>
            </w:r>
          </w:p>
          <w:p w14:paraId="6F087468" w14:textId="77777777" w:rsidR="009274EA" w:rsidRDefault="00C53038">
            <w:pPr>
              <w:pStyle w:val="ListParagraph"/>
              <w:numPr>
                <w:ilvl w:val="0"/>
                <w:numId w:val="41"/>
              </w:numPr>
              <w:tabs>
                <w:tab w:val="left" w:pos="10620"/>
              </w:tabs>
              <w:rPr>
                <w:rFonts w:ascii="Cambria" w:hAnsi="Cambria"/>
                <w:b/>
              </w:rPr>
            </w:pPr>
            <w:r>
              <w:rPr>
                <w:rFonts w:ascii="Cambria" w:hAnsi="Cambria"/>
              </w:rPr>
              <w:t xml:space="preserve">Ware Unit Name </w:t>
            </w:r>
            <w:r>
              <w:rPr>
                <w:rFonts w:ascii="Cambria" w:hAnsi="Cambria"/>
                <w:b/>
              </w:rPr>
              <w:t>&lt;</w:t>
            </w:r>
            <w:r>
              <w:rPr>
                <w:rFonts w:ascii="Cambria" w:hAnsi="Cambria"/>
              </w:rPr>
              <w:t>Company/Firm</w:t>
            </w:r>
            <w:r>
              <w:rPr>
                <w:rFonts w:ascii="Cambria" w:hAnsi="Cambria"/>
                <w:b/>
              </w:rPr>
              <w:t>&gt;</w:t>
            </w:r>
          </w:p>
          <w:p w14:paraId="3266AD19" w14:textId="77777777" w:rsidR="009274EA" w:rsidRDefault="00C53038">
            <w:pPr>
              <w:pStyle w:val="Heading112pt"/>
              <w:rPr>
                <w:rFonts w:ascii="Cambria" w:hAnsi="Cambria"/>
                <w:b w:val="0"/>
              </w:rPr>
            </w:pPr>
            <w:r>
              <w:rPr>
                <w:rFonts w:ascii="Cambria" w:hAnsi="Cambria"/>
                <w:b w:val="0"/>
              </w:rPr>
              <w:t>System should provide below fields as mandatory fields.</w:t>
            </w:r>
          </w:p>
          <w:p w14:paraId="280B608A" w14:textId="77777777" w:rsidR="009274EA" w:rsidRDefault="00C53038">
            <w:pPr>
              <w:pStyle w:val="ListParagraph"/>
              <w:numPr>
                <w:ilvl w:val="0"/>
                <w:numId w:val="10"/>
              </w:numPr>
              <w:tabs>
                <w:tab w:val="left" w:pos="10620"/>
              </w:tabs>
              <w:rPr>
                <w:rFonts w:ascii="Cambria" w:hAnsi="Cambria"/>
                <w:b/>
              </w:rPr>
            </w:pPr>
            <w:r>
              <w:rPr>
                <w:rFonts w:ascii="Cambria" w:hAnsi="Cambria"/>
              </w:rPr>
              <w:t>Address</w:t>
            </w:r>
          </w:p>
          <w:p w14:paraId="57835A69" w14:textId="77777777" w:rsidR="009274EA" w:rsidRDefault="00C53038">
            <w:pPr>
              <w:pStyle w:val="ListParagraph"/>
              <w:numPr>
                <w:ilvl w:val="0"/>
                <w:numId w:val="10"/>
              </w:numPr>
              <w:tabs>
                <w:tab w:val="left" w:pos="10620"/>
              </w:tabs>
              <w:rPr>
                <w:rFonts w:ascii="Cambria" w:hAnsi="Cambria"/>
                <w:b/>
              </w:rPr>
            </w:pPr>
            <w:r>
              <w:rPr>
                <w:rFonts w:ascii="Cambria" w:hAnsi="Cambria"/>
              </w:rPr>
              <w:t>City</w:t>
            </w:r>
          </w:p>
          <w:p w14:paraId="65304489" w14:textId="77777777" w:rsidR="009274EA" w:rsidRDefault="00C53038">
            <w:pPr>
              <w:pStyle w:val="ListParagraph"/>
              <w:numPr>
                <w:ilvl w:val="0"/>
                <w:numId w:val="10"/>
              </w:numPr>
              <w:tabs>
                <w:tab w:val="left" w:pos="10620"/>
              </w:tabs>
              <w:rPr>
                <w:rFonts w:ascii="Cambria" w:hAnsi="Cambria"/>
                <w:b/>
              </w:rPr>
            </w:pPr>
            <w:r>
              <w:rPr>
                <w:rFonts w:ascii="Cambria" w:hAnsi="Cambria"/>
              </w:rPr>
              <w:t>Contact Person</w:t>
            </w:r>
          </w:p>
          <w:p w14:paraId="07C2262C" w14:textId="77777777" w:rsidR="009274EA" w:rsidRDefault="00C53038">
            <w:pPr>
              <w:pStyle w:val="ListParagraph"/>
              <w:numPr>
                <w:ilvl w:val="0"/>
                <w:numId w:val="10"/>
              </w:numPr>
              <w:tabs>
                <w:tab w:val="left" w:pos="10620"/>
              </w:tabs>
              <w:rPr>
                <w:rFonts w:ascii="Cambria" w:hAnsi="Cambria"/>
                <w:b/>
              </w:rPr>
            </w:pPr>
            <w:r>
              <w:rPr>
                <w:rFonts w:ascii="Cambria" w:hAnsi="Cambria"/>
              </w:rPr>
              <w:t>Mobile Number</w:t>
            </w:r>
          </w:p>
          <w:p w14:paraId="3E3F16C3" w14:textId="77777777" w:rsidR="009274EA" w:rsidRDefault="00C53038">
            <w:pPr>
              <w:pStyle w:val="ListParagraph"/>
              <w:numPr>
                <w:ilvl w:val="0"/>
                <w:numId w:val="10"/>
              </w:numPr>
              <w:tabs>
                <w:tab w:val="left" w:pos="10620"/>
              </w:tabs>
              <w:rPr>
                <w:rFonts w:ascii="Cambria" w:hAnsi="Cambria"/>
              </w:rPr>
            </w:pPr>
            <w:r>
              <w:rPr>
                <w:rFonts w:ascii="Cambria" w:hAnsi="Cambria"/>
              </w:rPr>
              <w:t>Short Name</w:t>
            </w:r>
          </w:p>
          <w:p w14:paraId="15591A33" w14:textId="77777777" w:rsidR="009274EA" w:rsidRDefault="00C53038">
            <w:pPr>
              <w:pStyle w:val="ListParagraph"/>
              <w:numPr>
                <w:ilvl w:val="0"/>
                <w:numId w:val="10"/>
              </w:numPr>
              <w:tabs>
                <w:tab w:val="left" w:pos="10620"/>
              </w:tabs>
              <w:rPr>
                <w:rFonts w:ascii="Cambria" w:hAnsi="Cambria"/>
                <w:b/>
              </w:rPr>
            </w:pPr>
            <w:r>
              <w:rPr>
                <w:rFonts w:ascii="Cambria" w:hAnsi="Cambria"/>
              </w:rPr>
              <w:lastRenderedPageBreak/>
              <w:t>Ware House Unit Code</w:t>
            </w:r>
          </w:p>
          <w:p w14:paraId="164EC476" w14:textId="77777777" w:rsidR="009274EA" w:rsidRDefault="00C53038">
            <w:pPr>
              <w:pStyle w:val="ListParagraph"/>
              <w:numPr>
                <w:ilvl w:val="0"/>
                <w:numId w:val="10"/>
              </w:numPr>
              <w:tabs>
                <w:tab w:val="left" w:pos="10620"/>
              </w:tabs>
              <w:rPr>
                <w:rFonts w:ascii="Cambria" w:hAnsi="Cambria"/>
                <w:b/>
              </w:rPr>
            </w:pPr>
            <w:r>
              <w:rPr>
                <w:rFonts w:ascii="Cambria" w:hAnsi="Cambria"/>
              </w:rPr>
              <w:t>Ware House Unit Name</w:t>
            </w:r>
          </w:p>
          <w:p w14:paraId="66D3A39A" w14:textId="77777777" w:rsidR="009274EA" w:rsidRDefault="00C53038">
            <w:pPr>
              <w:pStyle w:val="ListParagraph"/>
              <w:numPr>
                <w:ilvl w:val="0"/>
                <w:numId w:val="10"/>
              </w:numPr>
              <w:tabs>
                <w:tab w:val="left" w:pos="10620"/>
              </w:tabs>
              <w:rPr>
                <w:rFonts w:ascii="Cambria" w:hAnsi="Cambria"/>
              </w:rPr>
            </w:pPr>
            <w:r>
              <w:rPr>
                <w:rFonts w:ascii="Cambria" w:hAnsi="Cambria"/>
              </w:rPr>
              <w:t>Tea board Rag. No/ Ware House License No</w:t>
            </w:r>
          </w:p>
          <w:p w14:paraId="603848C0" w14:textId="77777777" w:rsidR="009274EA" w:rsidRDefault="00C53038">
            <w:pPr>
              <w:pStyle w:val="Heading112pt"/>
              <w:tabs>
                <w:tab w:val="left" w:pos="10620"/>
              </w:tabs>
              <w:rPr>
                <w:rFonts w:ascii="Cambria" w:hAnsi="Cambria"/>
                <w:b w:val="0"/>
              </w:rPr>
            </w:pPr>
            <w:r>
              <w:rPr>
                <w:rFonts w:ascii="Cambria" w:hAnsi="Cambria"/>
                <w:b w:val="0"/>
              </w:rPr>
              <w:t>System should display validation message “Please enter detail” if any of above field is empty.</w:t>
            </w:r>
          </w:p>
          <w:p w14:paraId="6A4BC69D" w14:textId="77777777" w:rsidR="009274EA" w:rsidRDefault="00C53038">
            <w:pPr>
              <w:pStyle w:val="Heading112pt"/>
              <w:tabs>
                <w:tab w:val="left" w:pos="10620"/>
              </w:tabs>
              <w:rPr>
                <w:rFonts w:ascii="Cambria" w:hAnsi="Cambria"/>
                <w:b w:val="0"/>
              </w:rPr>
            </w:pPr>
            <w:r>
              <w:rPr>
                <w:rFonts w:ascii="Cambria" w:hAnsi="Cambria"/>
                <w:b w:val="0"/>
              </w:rPr>
              <w:t>System should allow authorized user to map/create multiple Warehouse unit under one warehouse.</w:t>
            </w:r>
          </w:p>
          <w:p w14:paraId="780F5F35"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warehouse unit code to other user and should display validation “Warehouse unit Code” is already assigned to other Warehouse Unit.</w:t>
            </w:r>
          </w:p>
          <w:p w14:paraId="00C45CDC" w14:textId="77777777" w:rsidR="009274EA" w:rsidRDefault="00C53038">
            <w:pPr>
              <w:pStyle w:val="Heading112pt"/>
              <w:tabs>
                <w:tab w:val="left" w:pos="10620"/>
              </w:tabs>
              <w:rPr>
                <w:rFonts w:ascii="Cambria" w:hAnsi="Cambria"/>
                <w:b w:val="0"/>
              </w:rPr>
            </w:pPr>
            <w:r>
              <w:rPr>
                <w:rFonts w:ascii="Cambria" w:hAnsi="Cambria"/>
                <w:b w:val="0"/>
              </w:rPr>
              <w:t>System should auto fetch same Tea Board Registration No from warehouse.</w:t>
            </w:r>
          </w:p>
          <w:p w14:paraId="082B06EB" w14:textId="77777777" w:rsidR="009274EA" w:rsidRDefault="00C53038">
            <w:pPr>
              <w:pStyle w:val="Heading112pt"/>
              <w:tabs>
                <w:tab w:val="left" w:pos="10620"/>
              </w:tabs>
              <w:rPr>
                <w:rFonts w:ascii="Cambria" w:hAnsi="Cambria"/>
                <w:b w:val="0"/>
              </w:rPr>
            </w:pPr>
            <w:r>
              <w:rPr>
                <w:rFonts w:ascii="Cambria" w:hAnsi="Cambria"/>
                <w:b w:val="0"/>
              </w:rPr>
              <w:t>System should auto generate the “Entity Code”.</w:t>
            </w:r>
          </w:p>
          <w:p w14:paraId="75B5122D" w14:textId="77777777" w:rsidR="009274EA" w:rsidRDefault="00C53038">
            <w:pPr>
              <w:pStyle w:val="Heading112pt"/>
              <w:tabs>
                <w:tab w:val="left" w:pos="10620"/>
              </w:tabs>
              <w:rPr>
                <w:rFonts w:ascii="Cambria" w:hAnsi="Cambria"/>
                <w:b w:val="0"/>
              </w:rPr>
            </w:pPr>
            <w:r>
              <w:rPr>
                <w:rFonts w:ascii="Cambria" w:hAnsi="Cambria"/>
                <w:b w:val="0"/>
              </w:rPr>
              <w:t>System should not allow to change the “Entity Code” and field should be disabled in edit and create Warehouse Unit page.</w:t>
            </w:r>
          </w:p>
          <w:p w14:paraId="3E874584" w14:textId="77777777" w:rsidR="009274EA" w:rsidRDefault="00C53038">
            <w:pPr>
              <w:pStyle w:val="Heading112pt"/>
              <w:tabs>
                <w:tab w:val="left" w:pos="10620"/>
              </w:tabs>
              <w:rPr>
                <w:rFonts w:ascii="Cambria" w:hAnsi="Cambria"/>
              </w:rPr>
            </w:pPr>
            <w:r>
              <w:rPr>
                <w:rFonts w:ascii="Cambria" w:hAnsi="Cambria"/>
                <w:b w:val="0"/>
              </w:rPr>
              <w:t>System should display confirmation message “Warehouse Unit” registered successfully.</w:t>
            </w:r>
          </w:p>
          <w:p w14:paraId="6682B03E"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EB02BD1" w14:textId="77777777" w:rsidR="009274EA" w:rsidRDefault="00C53038">
            <w:pPr>
              <w:pStyle w:val="Heading112pt"/>
              <w:rPr>
                <w:rFonts w:ascii="Cambria" w:hAnsi="Cambria"/>
                <w:b w:val="0"/>
              </w:rPr>
            </w:pPr>
            <w:r>
              <w:rPr>
                <w:rFonts w:ascii="Cambria" w:hAnsi="Cambria"/>
                <w:b w:val="0"/>
              </w:rPr>
              <w:t>System should capture the entry of “Warehouse Unit” creation in audit trail report as “New Warehouse Unit: &lt; Warehouse Unit &gt; created”.</w:t>
            </w:r>
          </w:p>
          <w:p w14:paraId="078DBCFB" w14:textId="77777777" w:rsidR="009274EA" w:rsidRDefault="009274EA">
            <w:pPr>
              <w:pStyle w:val="Heading112pt"/>
              <w:numPr>
                <w:ilvl w:val="0"/>
                <w:numId w:val="0"/>
              </w:numPr>
              <w:ind w:left="360"/>
              <w:rPr>
                <w:rFonts w:ascii="Cambria" w:hAnsi="Cambria"/>
                <w:b w:val="0"/>
              </w:rPr>
            </w:pPr>
          </w:p>
          <w:p w14:paraId="6397AAAB"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Document Upload</w:t>
            </w:r>
            <w:r>
              <w:rPr>
                <w:rFonts w:ascii="Cambria" w:hAnsi="Cambria"/>
                <w:b w:val="0"/>
              </w:rPr>
              <w:t xml:space="preserve"> :</w:t>
            </w:r>
          </w:p>
          <w:p w14:paraId="4C7B58E2" w14:textId="77777777" w:rsidR="009274EA" w:rsidRDefault="00C53038">
            <w:pPr>
              <w:pStyle w:val="Heading112pt"/>
              <w:tabs>
                <w:tab w:val="left" w:pos="10620"/>
              </w:tabs>
              <w:rPr>
                <w:rFonts w:ascii="Cambria" w:hAnsi="Cambria"/>
              </w:rPr>
            </w:pPr>
            <w:r>
              <w:rPr>
                <w:rFonts w:ascii="Cambria" w:hAnsi="Cambria"/>
                <w:b w:val="0"/>
              </w:rPr>
              <w:t>System should allow user to upload PDF file while creating any new value in master.</w:t>
            </w:r>
          </w:p>
          <w:p w14:paraId="330DAC1F" w14:textId="77777777" w:rsidR="009274EA" w:rsidRDefault="00C53038">
            <w:pPr>
              <w:pStyle w:val="Heading112pt"/>
              <w:tabs>
                <w:tab w:val="left" w:pos="10620"/>
              </w:tabs>
              <w:rPr>
                <w:rFonts w:ascii="Cambria" w:hAnsi="Cambria"/>
              </w:rPr>
            </w:pPr>
            <w:r>
              <w:rPr>
                <w:rFonts w:ascii="Cambria" w:hAnsi="Cambria"/>
                <w:b w:val="0"/>
              </w:rPr>
              <w:t>File upload functionality should be non-mandatory.</w:t>
            </w:r>
          </w:p>
          <w:p w14:paraId="2E90E8D2" w14:textId="77777777" w:rsidR="009274EA" w:rsidRDefault="00C53038">
            <w:pPr>
              <w:pStyle w:val="Heading112pt"/>
              <w:tabs>
                <w:tab w:val="left" w:pos="10620"/>
              </w:tabs>
              <w:rPr>
                <w:rFonts w:ascii="Cambria" w:hAnsi="Cambria"/>
              </w:rPr>
            </w:pPr>
            <w:r>
              <w:rPr>
                <w:rFonts w:ascii="Cambria" w:hAnsi="Cambria"/>
                <w:b w:val="0"/>
              </w:rPr>
              <w:t>System should provide below options under file upload page.</w:t>
            </w:r>
          </w:p>
          <w:p w14:paraId="084085AD" w14:textId="77777777" w:rsidR="009274EA" w:rsidRDefault="00C53038">
            <w:pPr>
              <w:pStyle w:val="Heading112pt"/>
              <w:numPr>
                <w:ilvl w:val="1"/>
                <w:numId w:val="2"/>
              </w:numPr>
              <w:tabs>
                <w:tab w:val="left" w:pos="10620"/>
              </w:tabs>
              <w:rPr>
                <w:rFonts w:ascii="Cambria" w:hAnsi="Cambria"/>
              </w:rPr>
            </w:pPr>
            <w:r>
              <w:rPr>
                <w:rFonts w:ascii="Cambria" w:hAnsi="Cambria"/>
                <w:b w:val="0"/>
              </w:rPr>
              <w:t>Browser document button</w:t>
            </w:r>
          </w:p>
          <w:p w14:paraId="2E54F8F8"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 textbox</w:t>
            </w:r>
          </w:p>
          <w:p w14:paraId="0CE001A3" w14:textId="77777777" w:rsidR="009274EA" w:rsidRDefault="00C53038">
            <w:pPr>
              <w:pStyle w:val="Heading112pt"/>
              <w:numPr>
                <w:ilvl w:val="1"/>
                <w:numId w:val="2"/>
              </w:numPr>
              <w:tabs>
                <w:tab w:val="left" w:pos="10620"/>
              </w:tabs>
              <w:rPr>
                <w:rFonts w:ascii="Cambria" w:hAnsi="Cambria"/>
              </w:rPr>
            </w:pPr>
            <w:r>
              <w:rPr>
                <w:rFonts w:ascii="Cambria" w:hAnsi="Cambria"/>
                <w:b w:val="0"/>
              </w:rPr>
              <w:t>Upload button</w:t>
            </w:r>
          </w:p>
          <w:p w14:paraId="08AB7EE5"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362FBEE8" w14:textId="77777777" w:rsidR="009274EA" w:rsidRDefault="00C53038">
            <w:pPr>
              <w:pStyle w:val="Heading112pt"/>
              <w:tabs>
                <w:tab w:val="left" w:pos="10620"/>
              </w:tabs>
              <w:rPr>
                <w:rFonts w:ascii="Cambria" w:hAnsi="Cambria"/>
              </w:rPr>
            </w:pPr>
            <w:r>
              <w:rPr>
                <w:rFonts w:ascii="Cambria" w:hAnsi="Cambria"/>
                <w:b w:val="0"/>
              </w:rPr>
              <w:t>System should allow uploading 10 MB Size per file.</w:t>
            </w:r>
          </w:p>
          <w:p w14:paraId="60BB8818" w14:textId="77777777" w:rsidR="009274EA" w:rsidRDefault="00C53038">
            <w:pPr>
              <w:pStyle w:val="Heading112pt"/>
              <w:rPr>
                <w:rFonts w:ascii="Cambria" w:hAnsi="Cambria"/>
                <w:b w:val="0"/>
              </w:rPr>
            </w:pPr>
            <w:r>
              <w:rPr>
                <w:rFonts w:ascii="Cambria" w:hAnsi="Cambria"/>
                <w:b w:val="0"/>
              </w:rPr>
              <w:t>System should display message “Incorrect file type” on selecting other than PDF file.</w:t>
            </w:r>
          </w:p>
          <w:p w14:paraId="1560FB4E"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495991B" w14:textId="77777777" w:rsidR="009274EA" w:rsidRDefault="00C53038">
            <w:pPr>
              <w:pStyle w:val="Heading112pt"/>
              <w:rPr>
                <w:rFonts w:ascii="Cambria" w:hAnsi="Cambria"/>
                <w:b w:val="0"/>
              </w:rPr>
            </w:pPr>
            <w:r>
              <w:rPr>
                <w:rFonts w:ascii="Cambria" w:hAnsi="Cambria"/>
                <w:b w:val="0"/>
              </w:rPr>
              <w:t>System should capture the entry of “Document Uploaded” in audit trail report as “New document uploaded for Warehouse Unit :&lt; Warehouse Unit Name &gt;”.</w:t>
            </w:r>
          </w:p>
        </w:tc>
      </w:tr>
      <w:tr w:rsidR="009274EA" w14:paraId="3B498582"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64F32100" w14:textId="77777777" w:rsidR="009274EA" w:rsidRDefault="00C53038">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14:paraId="5E45EAB2" w14:textId="77777777" w:rsidR="009274EA" w:rsidRDefault="00C53038">
            <w:pPr>
              <w:numPr>
                <w:ilvl w:val="0"/>
                <w:numId w:val="1"/>
              </w:numPr>
              <w:tabs>
                <w:tab w:val="left" w:pos="10620"/>
              </w:tabs>
              <w:spacing w:after="0" w:line="360" w:lineRule="auto"/>
              <w:jc w:val="both"/>
            </w:pPr>
            <w:r>
              <w:t>TAO User/Admin User/Authorized User</w:t>
            </w:r>
          </w:p>
        </w:tc>
      </w:tr>
    </w:tbl>
    <w:p w14:paraId="0E9393B6" w14:textId="77777777" w:rsidR="009274EA" w:rsidRDefault="009274EA">
      <w:pPr>
        <w:tabs>
          <w:tab w:val="left" w:pos="10620"/>
        </w:tabs>
      </w:pPr>
    </w:p>
    <w:p w14:paraId="4E966B88" w14:textId="77777777" w:rsidR="009274EA" w:rsidRDefault="009274EA">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rsidR="009274EA" w14:paraId="70443D0D" w14:textId="77777777">
        <w:trPr>
          <w:trHeight w:val="940"/>
        </w:trPr>
        <w:tc>
          <w:tcPr>
            <w:tcW w:w="1150" w:type="dxa"/>
            <w:shd w:val="clear" w:color="auto" w:fill="C4BC96"/>
          </w:tcPr>
          <w:p w14:paraId="7BA8260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7CC7004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79619C3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30B4069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56E73E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7961279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147" w:type="dxa"/>
            <w:shd w:val="clear" w:color="auto" w:fill="C4BC96"/>
          </w:tcPr>
          <w:p w14:paraId="1F39321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46D149D9" w14:textId="77777777">
        <w:trPr>
          <w:trHeight w:val="1735"/>
        </w:trPr>
        <w:tc>
          <w:tcPr>
            <w:tcW w:w="1150" w:type="dxa"/>
            <w:shd w:val="clear" w:color="auto" w:fill="auto"/>
          </w:tcPr>
          <w:p w14:paraId="04E716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305B0D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03314B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2AEB0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72C2BAF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338C4D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287507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2CAD852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7DAFAB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A34DAF7" w14:textId="77777777">
        <w:trPr>
          <w:trHeight w:val="1735"/>
        </w:trPr>
        <w:tc>
          <w:tcPr>
            <w:tcW w:w="1150" w:type="dxa"/>
            <w:shd w:val="clear" w:color="auto" w:fill="auto"/>
          </w:tcPr>
          <w:p w14:paraId="660ADD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49F298F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AE3DB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25E3E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49272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412F2E5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4A11F84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E6F985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D31EEE5" w14:textId="77777777">
        <w:trPr>
          <w:trHeight w:val="1735"/>
        </w:trPr>
        <w:tc>
          <w:tcPr>
            <w:tcW w:w="1150" w:type="dxa"/>
            <w:shd w:val="clear" w:color="auto" w:fill="auto"/>
          </w:tcPr>
          <w:p w14:paraId="28C0EB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0C1883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3899B1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10FE7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0A411A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7E9EE15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3036E2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44AD6E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4C6D5A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1A3AF0D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2352DF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FE571C8" w14:textId="77777777">
        <w:trPr>
          <w:trHeight w:val="1735"/>
        </w:trPr>
        <w:tc>
          <w:tcPr>
            <w:tcW w:w="1150" w:type="dxa"/>
            <w:shd w:val="clear" w:color="auto" w:fill="auto"/>
          </w:tcPr>
          <w:p w14:paraId="6FA6929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Contact Person </w:t>
            </w:r>
          </w:p>
        </w:tc>
        <w:tc>
          <w:tcPr>
            <w:tcW w:w="918" w:type="dxa"/>
            <w:shd w:val="clear" w:color="auto" w:fill="auto"/>
          </w:tcPr>
          <w:p w14:paraId="6451BA8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2E6E0F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F4F09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262C09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0284C8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3B133B9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6BE1BFC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4E8862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613CB33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0B376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2481E43B" w14:textId="77777777">
        <w:trPr>
          <w:trHeight w:val="1735"/>
        </w:trPr>
        <w:tc>
          <w:tcPr>
            <w:tcW w:w="1150" w:type="dxa"/>
            <w:shd w:val="clear" w:color="auto" w:fill="auto"/>
          </w:tcPr>
          <w:p w14:paraId="104AD4D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21D4AF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77510E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B9754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778968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6D6CC4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00C229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33BCB2F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692B4C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3D2A94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25A14B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37C82515" w14:textId="77777777" w:rsidR="009274EA" w:rsidRDefault="001E5D23">
            <w:pPr>
              <w:pStyle w:val="ListParagraph"/>
              <w:tabs>
                <w:tab w:val="center" w:pos="4320"/>
                <w:tab w:val="right" w:pos="8640"/>
                <w:tab w:val="left" w:pos="10620"/>
              </w:tabs>
              <w:ind w:left="0"/>
              <w:rPr>
                <w:rFonts w:ascii="Cambria" w:hAnsi="Cambria"/>
                <w:sz w:val="22"/>
                <w:szCs w:val="22"/>
              </w:rPr>
            </w:pPr>
            <w:hyperlink r:id="rId25" w:history="1">
              <w:r w:rsidR="00C53038">
                <w:rPr>
                  <w:rFonts w:ascii="Cambria" w:hAnsi="Cambria"/>
                </w:rPr>
                <w:t>test@testdata.com</w:t>
              </w:r>
            </w:hyperlink>
          </w:p>
        </w:tc>
        <w:tc>
          <w:tcPr>
            <w:tcW w:w="1147" w:type="dxa"/>
            <w:shd w:val="clear" w:color="auto" w:fill="auto"/>
          </w:tcPr>
          <w:p w14:paraId="144372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7A979941" w14:textId="77777777" w:rsidR="009274EA" w:rsidRDefault="009274EA">
            <w:pPr>
              <w:pStyle w:val="ListParagraph"/>
              <w:tabs>
                <w:tab w:val="center" w:pos="4320"/>
                <w:tab w:val="right" w:pos="8640"/>
                <w:tab w:val="left" w:pos="10620"/>
              </w:tabs>
              <w:ind w:left="0"/>
              <w:rPr>
                <w:rFonts w:ascii="Cambria" w:hAnsi="Cambria"/>
                <w:sz w:val="22"/>
                <w:szCs w:val="22"/>
              </w:rPr>
            </w:pPr>
          </w:p>
          <w:p w14:paraId="24DF45B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9D01587" w14:textId="77777777">
        <w:trPr>
          <w:trHeight w:val="287"/>
        </w:trPr>
        <w:tc>
          <w:tcPr>
            <w:tcW w:w="1150" w:type="dxa"/>
            <w:shd w:val="clear" w:color="auto" w:fill="auto"/>
          </w:tcPr>
          <w:p w14:paraId="261D7D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EntityCode</w:t>
            </w:r>
          </w:p>
        </w:tc>
        <w:tc>
          <w:tcPr>
            <w:tcW w:w="918" w:type="dxa"/>
            <w:shd w:val="clear" w:color="auto" w:fill="auto"/>
          </w:tcPr>
          <w:p w14:paraId="54554E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7A5C8C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5E135FD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85193A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C99420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E861B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Generated Auto</w:t>
            </w:r>
          </w:p>
        </w:tc>
      </w:tr>
      <w:tr w:rsidR="009274EA" w14:paraId="0942A2B5" w14:textId="77777777">
        <w:trPr>
          <w:trHeight w:val="287"/>
        </w:trPr>
        <w:tc>
          <w:tcPr>
            <w:tcW w:w="1150" w:type="dxa"/>
            <w:shd w:val="clear" w:color="auto" w:fill="auto"/>
          </w:tcPr>
          <w:p w14:paraId="3ED6CD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5198C7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Texbox</w:t>
            </w:r>
          </w:p>
        </w:tc>
        <w:tc>
          <w:tcPr>
            <w:tcW w:w="992" w:type="dxa"/>
            <w:shd w:val="clear" w:color="auto" w:fill="auto"/>
          </w:tcPr>
          <w:p w14:paraId="6D3CCA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036C2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5FE2E3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1E2E9CE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7D4648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0C685B0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A78041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F76A179" w14:textId="77777777">
        <w:trPr>
          <w:trHeight w:val="287"/>
        </w:trPr>
        <w:tc>
          <w:tcPr>
            <w:tcW w:w="1150" w:type="dxa"/>
            <w:shd w:val="clear" w:color="auto" w:fill="auto"/>
          </w:tcPr>
          <w:p w14:paraId="5C68A8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No.</w:t>
            </w:r>
          </w:p>
        </w:tc>
        <w:tc>
          <w:tcPr>
            <w:tcW w:w="918" w:type="dxa"/>
            <w:shd w:val="clear" w:color="auto" w:fill="auto"/>
          </w:tcPr>
          <w:p w14:paraId="3623C9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15FA21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7E589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7BEBAD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1B6A80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mobile number should have a maximum length of 15 characters (including </w:t>
            </w:r>
            <w:r>
              <w:rPr>
                <w:rFonts w:ascii="Cambria" w:hAnsi="Cambria"/>
                <w:sz w:val="22"/>
                <w:szCs w:val="22"/>
              </w:rPr>
              <w:lastRenderedPageBreak/>
              <w:t>country code, if applicable).</w:t>
            </w:r>
          </w:p>
        </w:tc>
        <w:tc>
          <w:tcPr>
            <w:tcW w:w="1352" w:type="dxa"/>
            <w:shd w:val="clear" w:color="auto" w:fill="auto"/>
          </w:tcPr>
          <w:p w14:paraId="5FBF5A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mobile number.</w:t>
            </w:r>
          </w:p>
          <w:p w14:paraId="4AEE6A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37806E4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55129EE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00919723822331</w:t>
            </w:r>
          </w:p>
        </w:tc>
        <w:tc>
          <w:tcPr>
            <w:tcW w:w="1147" w:type="dxa"/>
            <w:shd w:val="clear" w:color="auto" w:fill="auto"/>
          </w:tcPr>
          <w:p w14:paraId="46672E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4DA441DF" w14:textId="77777777">
        <w:trPr>
          <w:trHeight w:val="287"/>
        </w:trPr>
        <w:tc>
          <w:tcPr>
            <w:tcW w:w="1150" w:type="dxa"/>
            <w:shd w:val="clear" w:color="auto" w:fill="auto"/>
          </w:tcPr>
          <w:p w14:paraId="051D9E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5C477B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D57DE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6EFE66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30AD47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029198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269F63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4BC201C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CCB485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A0ED832" w14:textId="77777777">
        <w:trPr>
          <w:trHeight w:val="287"/>
        </w:trPr>
        <w:tc>
          <w:tcPr>
            <w:tcW w:w="1150" w:type="dxa"/>
            <w:shd w:val="clear" w:color="auto" w:fill="auto"/>
          </w:tcPr>
          <w:p w14:paraId="317FEE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ShortName</w:t>
            </w:r>
          </w:p>
          <w:p w14:paraId="13EB242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3ED650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EE196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F67BD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w:t>
            </w:r>
          </w:p>
          <w:p w14:paraId="79E40C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 field is a required field and must be entered.</w:t>
            </w:r>
          </w:p>
          <w:p w14:paraId="3CB150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contain alphabetic characters only.</w:t>
            </w:r>
          </w:p>
          <w:p w14:paraId="796F35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have a maximum length of 15 characters.</w:t>
            </w:r>
          </w:p>
        </w:tc>
        <w:tc>
          <w:tcPr>
            <w:tcW w:w="1352" w:type="dxa"/>
            <w:shd w:val="clear" w:color="auto" w:fill="auto"/>
          </w:tcPr>
          <w:p w14:paraId="3A5840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ShortName</w:t>
            </w:r>
          </w:p>
          <w:p w14:paraId="66A446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p w14:paraId="472F02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contain alphabetic characters only.</w:t>
            </w:r>
          </w:p>
          <w:p w14:paraId="719194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not exceed 15 characters.</w:t>
            </w:r>
          </w:p>
        </w:tc>
        <w:tc>
          <w:tcPr>
            <w:tcW w:w="2904" w:type="dxa"/>
            <w:shd w:val="clear" w:color="auto" w:fill="auto"/>
          </w:tcPr>
          <w:p w14:paraId="78EC53A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D52518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EA10191" w14:textId="77777777">
        <w:trPr>
          <w:trHeight w:val="287"/>
        </w:trPr>
        <w:tc>
          <w:tcPr>
            <w:tcW w:w="1150" w:type="dxa"/>
            <w:shd w:val="clear" w:color="auto" w:fill="auto"/>
          </w:tcPr>
          <w:p w14:paraId="2688F7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Teaboard Reg No</w:t>
            </w:r>
          </w:p>
          <w:p w14:paraId="6F96E38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AA2FE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A0443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0939F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field is a required field and must be entered.</w:t>
            </w:r>
          </w:p>
          <w:p w14:paraId="3A5E8B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Teaboard Reg No should follow a specific format with </w:t>
            </w:r>
            <w:r>
              <w:rPr>
                <w:rFonts w:ascii="Cambria" w:hAnsi="Cambria"/>
                <w:sz w:val="22"/>
                <w:szCs w:val="22"/>
              </w:rPr>
              <w:lastRenderedPageBreak/>
              <w:t>alphanumeric characters and a length of 15 characters.</w:t>
            </w:r>
          </w:p>
          <w:p w14:paraId="5824E09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be unique and not allow duplicate entries.</w:t>
            </w:r>
          </w:p>
        </w:tc>
        <w:tc>
          <w:tcPr>
            <w:tcW w:w="1352" w:type="dxa"/>
            <w:shd w:val="clear" w:color="auto" w:fill="auto"/>
          </w:tcPr>
          <w:p w14:paraId="19C875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Teaboard Reg No.</w:t>
            </w:r>
          </w:p>
          <w:p w14:paraId="3A43BF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Teaboard Reg No with </w:t>
            </w:r>
            <w:r>
              <w:rPr>
                <w:rFonts w:ascii="Cambria" w:hAnsi="Cambria"/>
                <w:sz w:val="22"/>
                <w:szCs w:val="22"/>
              </w:rPr>
              <w:lastRenderedPageBreak/>
              <w:t>alphanumeric characters and a length of 15 characters.</w:t>
            </w:r>
          </w:p>
          <w:p w14:paraId="541932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Teaboard Reg No already exists. Please enter a unique Teaboard Reg No.</w:t>
            </w:r>
          </w:p>
        </w:tc>
        <w:tc>
          <w:tcPr>
            <w:tcW w:w="2904" w:type="dxa"/>
            <w:shd w:val="clear" w:color="auto" w:fill="auto"/>
          </w:tcPr>
          <w:p w14:paraId="65BE0E5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738870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760CBFE" w14:textId="77777777">
        <w:trPr>
          <w:trHeight w:val="287"/>
        </w:trPr>
        <w:tc>
          <w:tcPr>
            <w:tcW w:w="1150" w:type="dxa"/>
            <w:shd w:val="clear" w:color="auto" w:fill="auto"/>
          </w:tcPr>
          <w:p w14:paraId="61C5F25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Ware House Unit Code</w:t>
            </w:r>
          </w:p>
          <w:p w14:paraId="01EEC53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0102E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7CD85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283EF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 House Unit Code field is a required field and must be entered.</w:t>
            </w:r>
          </w:p>
          <w:p w14:paraId="0A88D4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 House Unit Code should follow a specific format with alphanumeric characters and a length of 15 characters.</w:t>
            </w:r>
          </w:p>
          <w:p w14:paraId="3E4C1C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 House Unit Code No should be unique and not allow duplicate entries.</w:t>
            </w:r>
          </w:p>
        </w:tc>
        <w:tc>
          <w:tcPr>
            <w:tcW w:w="1352" w:type="dxa"/>
            <w:shd w:val="clear" w:color="auto" w:fill="auto"/>
          </w:tcPr>
          <w:p w14:paraId="08E555A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Ware House Unit Code</w:t>
            </w:r>
          </w:p>
          <w:p w14:paraId="61132E7F" w14:textId="77777777" w:rsidR="009274EA" w:rsidRDefault="009274EA">
            <w:pPr>
              <w:pStyle w:val="ListParagraph"/>
              <w:tabs>
                <w:tab w:val="center" w:pos="4320"/>
                <w:tab w:val="right" w:pos="8640"/>
                <w:tab w:val="left" w:pos="10620"/>
              </w:tabs>
              <w:ind w:left="0"/>
              <w:rPr>
                <w:rFonts w:ascii="Cambria" w:hAnsi="Cambria"/>
                <w:sz w:val="22"/>
                <w:szCs w:val="22"/>
              </w:rPr>
            </w:pPr>
          </w:p>
          <w:p w14:paraId="37EBA7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Ware House Unit Code with alphanumeric characters and a length of 15 characters.</w:t>
            </w:r>
          </w:p>
          <w:p w14:paraId="668AE87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Ware House Unit Code already exists. Please enter a unique Ware House Unit Code</w:t>
            </w:r>
          </w:p>
        </w:tc>
        <w:tc>
          <w:tcPr>
            <w:tcW w:w="2904" w:type="dxa"/>
            <w:shd w:val="clear" w:color="auto" w:fill="auto"/>
          </w:tcPr>
          <w:p w14:paraId="7A04E54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8DDFDD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327FDB2" w14:textId="77777777">
        <w:trPr>
          <w:trHeight w:val="287"/>
        </w:trPr>
        <w:tc>
          <w:tcPr>
            <w:tcW w:w="1150" w:type="dxa"/>
            <w:shd w:val="clear" w:color="auto" w:fill="auto"/>
          </w:tcPr>
          <w:p w14:paraId="077EBE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Ware House </w:t>
            </w:r>
            <w:r>
              <w:rPr>
                <w:rFonts w:ascii="Cambria" w:hAnsi="Cambria"/>
                <w:sz w:val="22"/>
                <w:szCs w:val="22"/>
              </w:rPr>
              <w:lastRenderedPageBreak/>
              <w:t>Unit Name</w:t>
            </w:r>
          </w:p>
          <w:p w14:paraId="246949D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64248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Textbox</w:t>
            </w:r>
          </w:p>
        </w:tc>
        <w:tc>
          <w:tcPr>
            <w:tcW w:w="992" w:type="dxa"/>
            <w:shd w:val="clear" w:color="auto" w:fill="auto"/>
          </w:tcPr>
          <w:p w14:paraId="67D2BBC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A7A2C1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WareHouse Unit Name field </w:t>
            </w:r>
            <w:r>
              <w:rPr>
                <w:rFonts w:ascii="Cambria" w:hAnsi="Cambria"/>
                <w:sz w:val="22"/>
                <w:szCs w:val="22"/>
              </w:rPr>
              <w:lastRenderedPageBreak/>
              <w:t>is a required field and must be entered.</w:t>
            </w:r>
          </w:p>
          <w:p w14:paraId="5BFA38A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Unit Name should contain alphabetic characters only.</w:t>
            </w:r>
          </w:p>
          <w:p w14:paraId="295D72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Unit Name should have a maximum length of 50 characters.</w:t>
            </w:r>
          </w:p>
        </w:tc>
        <w:tc>
          <w:tcPr>
            <w:tcW w:w="1352" w:type="dxa"/>
            <w:shd w:val="clear" w:color="auto" w:fill="auto"/>
          </w:tcPr>
          <w:p w14:paraId="010286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Please enter the </w:t>
            </w:r>
            <w:r>
              <w:rPr>
                <w:rFonts w:ascii="Cambria" w:hAnsi="Cambria"/>
                <w:sz w:val="22"/>
                <w:szCs w:val="22"/>
              </w:rPr>
              <w:lastRenderedPageBreak/>
              <w:t>WareHouse Unit Name.</w:t>
            </w:r>
          </w:p>
          <w:p w14:paraId="58F8DA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Unit Name should contain alphabetic characters only.</w:t>
            </w:r>
          </w:p>
          <w:p w14:paraId="5DE738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Name should not exceed 50 characters.</w:t>
            </w:r>
          </w:p>
        </w:tc>
        <w:tc>
          <w:tcPr>
            <w:tcW w:w="2904" w:type="dxa"/>
            <w:shd w:val="clear" w:color="auto" w:fill="auto"/>
          </w:tcPr>
          <w:p w14:paraId="0A61752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57D7215E"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603C7ABE"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1817"/>
        <w:gridCol w:w="6122"/>
      </w:tblGrid>
      <w:tr w:rsidR="009274EA" w14:paraId="30B2BF91" w14:textId="77777777">
        <w:trPr>
          <w:trHeight w:val="501"/>
        </w:trPr>
        <w:tc>
          <w:tcPr>
            <w:tcW w:w="2298" w:type="dxa"/>
            <w:shd w:val="clear" w:color="auto" w:fill="C4BC96"/>
            <w:vAlign w:val="center"/>
          </w:tcPr>
          <w:p w14:paraId="0B3DA637" w14:textId="77777777" w:rsidR="009274EA" w:rsidRDefault="00C53038">
            <w:pPr>
              <w:tabs>
                <w:tab w:val="left" w:pos="10620"/>
              </w:tabs>
              <w:rPr>
                <w:b/>
                <w:bCs/>
                <w:iCs/>
              </w:rPr>
            </w:pPr>
            <w:r>
              <w:rPr>
                <w:b/>
                <w:bCs/>
                <w:iCs/>
              </w:rPr>
              <w:t>Control</w:t>
            </w:r>
          </w:p>
        </w:tc>
        <w:tc>
          <w:tcPr>
            <w:tcW w:w="1817" w:type="dxa"/>
            <w:shd w:val="clear" w:color="auto" w:fill="C4BC96"/>
            <w:vAlign w:val="center"/>
          </w:tcPr>
          <w:p w14:paraId="571E41A1" w14:textId="77777777" w:rsidR="009274EA" w:rsidRDefault="00C53038">
            <w:pPr>
              <w:tabs>
                <w:tab w:val="left" w:pos="10620"/>
              </w:tabs>
              <w:rPr>
                <w:b/>
                <w:bCs/>
                <w:iCs/>
              </w:rPr>
            </w:pPr>
            <w:r>
              <w:rPr>
                <w:b/>
                <w:bCs/>
                <w:iCs/>
              </w:rPr>
              <w:t>Control Type</w:t>
            </w:r>
          </w:p>
        </w:tc>
        <w:tc>
          <w:tcPr>
            <w:tcW w:w="6122" w:type="dxa"/>
            <w:shd w:val="clear" w:color="auto" w:fill="C4BC96"/>
            <w:vAlign w:val="center"/>
          </w:tcPr>
          <w:p w14:paraId="3EC8996D" w14:textId="77777777" w:rsidR="009274EA" w:rsidRDefault="00C53038">
            <w:pPr>
              <w:tabs>
                <w:tab w:val="left" w:pos="10620"/>
              </w:tabs>
              <w:rPr>
                <w:b/>
                <w:bCs/>
                <w:iCs/>
              </w:rPr>
            </w:pPr>
            <w:r>
              <w:rPr>
                <w:b/>
                <w:bCs/>
                <w:iCs/>
              </w:rPr>
              <w:t>Behaviour</w:t>
            </w:r>
          </w:p>
        </w:tc>
      </w:tr>
      <w:tr w:rsidR="009274EA" w14:paraId="66790F26" w14:textId="77777777">
        <w:trPr>
          <w:trHeight w:val="517"/>
        </w:trPr>
        <w:tc>
          <w:tcPr>
            <w:tcW w:w="2298" w:type="dxa"/>
            <w:vAlign w:val="center"/>
          </w:tcPr>
          <w:p w14:paraId="546BF6C4" w14:textId="77777777" w:rsidR="009274EA" w:rsidRDefault="00C53038">
            <w:pPr>
              <w:tabs>
                <w:tab w:val="left" w:pos="10620"/>
              </w:tabs>
            </w:pPr>
            <w:r>
              <w:t>Clear</w:t>
            </w:r>
          </w:p>
        </w:tc>
        <w:tc>
          <w:tcPr>
            <w:tcW w:w="1817" w:type="dxa"/>
            <w:vAlign w:val="center"/>
          </w:tcPr>
          <w:p w14:paraId="4CE695EB" w14:textId="77777777" w:rsidR="009274EA" w:rsidRDefault="00C53038">
            <w:pPr>
              <w:tabs>
                <w:tab w:val="left" w:pos="10620"/>
              </w:tabs>
            </w:pPr>
            <w:r>
              <w:t>Button</w:t>
            </w:r>
          </w:p>
        </w:tc>
        <w:tc>
          <w:tcPr>
            <w:tcW w:w="6122" w:type="dxa"/>
            <w:vAlign w:val="center"/>
          </w:tcPr>
          <w:p w14:paraId="4512349C" w14:textId="77777777" w:rsidR="009274EA" w:rsidRDefault="00C53038">
            <w:pPr>
              <w:tabs>
                <w:tab w:val="left" w:pos="10620"/>
              </w:tabs>
            </w:pPr>
            <w:r>
              <w:t>Fields should be cleared</w:t>
            </w:r>
          </w:p>
        </w:tc>
      </w:tr>
      <w:tr w:rsidR="009274EA" w14:paraId="0F907602" w14:textId="77777777">
        <w:trPr>
          <w:trHeight w:val="517"/>
        </w:trPr>
        <w:tc>
          <w:tcPr>
            <w:tcW w:w="2298" w:type="dxa"/>
            <w:vAlign w:val="center"/>
          </w:tcPr>
          <w:p w14:paraId="4D4713C6" w14:textId="77777777" w:rsidR="009274EA" w:rsidRDefault="00C53038">
            <w:pPr>
              <w:tabs>
                <w:tab w:val="left" w:pos="10620"/>
              </w:tabs>
            </w:pPr>
            <w:r>
              <w:t>State</w:t>
            </w:r>
          </w:p>
        </w:tc>
        <w:tc>
          <w:tcPr>
            <w:tcW w:w="1817" w:type="dxa"/>
            <w:vAlign w:val="center"/>
          </w:tcPr>
          <w:p w14:paraId="3ACE6D25" w14:textId="77777777" w:rsidR="009274EA" w:rsidRDefault="00C53038">
            <w:pPr>
              <w:tabs>
                <w:tab w:val="left" w:pos="10620"/>
              </w:tabs>
            </w:pPr>
            <w:r>
              <w:t>Dropdown</w:t>
            </w:r>
          </w:p>
        </w:tc>
        <w:tc>
          <w:tcPr>
            <w:tcW w:w="6122" w:type="dxa"/>
            <w:vAlign w:val="center"/>
          </w:tcPr>
          <w:p w14:paraId="1C3DF298" w14:textId="77777777" w:rsidR="009274EA" w:rsidRDefault="00C53038">
            <w:pPr>
              <w:tabs>
                <w:tab w:val="left" w:pos="10620"/>
              </w:tabs>
            </w:pPr>
            <w:r>
              <w:t>System will render the dropdown master</w:t>
            </w:r>
          </w:p>
        </w:tc>
      </w:tr>
      <w:tr w:rsidR="009274EA" w14:paraId="081C7843" w14:textId="77777777">
        <w:trPr>
          <w:trHeight w:val="517"/>
        </w:trPr>
        <w:tc>
          <w:tcPr>
            <w:tcW w:w="2298" w:type="dxa"/>
            <w:vAlign w:val="center"/>
          </w:tcPr>
          <w:p w14:paraId="340BD476" w14:textId="77777777" w:rsidR="009274EA" w:rsidRDefault="00C53038">
            <w:pPr>
              <w:tabs>
                <w:tab w:val="left" w:pos="10620"/>
              </w:tabs>
            </w:pPr>
            <w:r>
              <w:t>Submit</w:t>
            </w:r>
          </w:p>
        </w:tc>
        <w:tc>
          <w:tcPr>
            <w:tcW w:w="1817" w:type="dxa"/>
            <w:vAlign w:val="center"/>
          </w:tcPr>
          <w:p w14:paraId="44E29360" w14:textId="77777777" w:rsidR="009274EA" w:rsidRDefault="00C53038">
            <w:pPr>
              <w:tabs>
                <w:tab w:val="left" w:pos="10620"/>
              </w:tabs>
            </w:pPr>
            <w:r>
              <w:t>Button</w:t>
            </w:r>
          </w:p>
        </w:tc>
        <w:tc>
          <w:tcPr>
            <w:tcW w:w="6122" w:type="dxa"/>
            <w:vAlign w:val="center"/>
          </w:tcPr>
          <w:p w14:paraId="433CA1EA" w14:textId="77777777" w:rsidR="009274EA" w:rsidRDefault="00C53038">
            <w:pPr>
              <w:tabs>
                <w:tab w:val="left" w:pos="10620"/>
              </w:tabs>
            </w:pPr>
            <w:r>
              <w:t>Field should be validated on clicking Submit Button</w:t>
            </w:r>
          </w:p>
        </w:tc>
      </w:tr>
    </w:tbl>
    <w:p w14:paraId="473E452E" w14:textId="77777777" w:rsidR="009274EA" w:rsidRDefault="00C53038">
      <w:pPr>
        <w:pStyle w:val="Heading2"/>
        <w:ind w:left="360"/>
        <w:rPr>
          <w:rFonts w:ascii="Cambria" w:hAnsi="Cambria"/>
          <w:sz w:val="22"/>
          <w:lang w:val="en-US"/>
        </w:rPr>
      </w:pPr>
      <w:bookmarkStart w:id="10761" w:name="_Toc148377788"/>
      <w:r>
        <w:rPr>
          <w:rFonts w:ascii="Cambria" w:hAnsi="Cambria"/>
          <w:sz w:val="22"/>
          <w:lang w:val="en-US"/>
        </w:rPr>
        <w:t xml:space="preserve">25.1 </w:t>
      </w:r>
      <w:r>
        <w:rPr>
          <w:rFonts w:ascii="Cambria" w:hAnsi="Cambria"/>
          <w:sz w:val="22"/>
        </w:rPr>
        <w:t xml:space="preserve">High Level Use Case of </w:t>
      </w:r>
      <w:r>
        <w:rPr>
          <w:rFonts w:ascii="Cambria" w:hAnsi="Cambria"/>
          <w:sz w:val="22"/>
          <w:lang w:val="en-US"/>
        </w:rPr>
        <w:t xml:space="preserve">Manage </w:t>
      </w:r>
      <w:r>
        <w:rPr>
          <w:rFonts w:ascii="Cambria" w:hAnsi="Cambria"/>
          <w:sz w:val="22"/>
        </w:rPr>
        <w:t xml:space="preserve">Warehouse </w:t>
      </w:r>
      <w:r>
        <w:rPr>
          <w:rFonts w:ascii="Cambria" w:hAnsi="Cambria"/>
          <w:sz w:val="22"/>
          <w:lang w:val="en-US"/>
        </w:rPr>
        <w:t>Unit</w:t>
      </w:r>
      <w:bookmarkEnd w:id="10761"/>
    </w:p>
    <w:tbl>
      <w:tblPr>
        <w:tblW w:w="1030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4"/>
        <w:gridCol w:w="6907"/>
      </w:tblGrid>
      <w:tr w:rsidR="009274EA" w14:paraId="1885A3AC"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3AF0E14F"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4600673F" w14:textId="77777777" w:rsidR="009274EA" w:rsidRDefault="00C53038">
            <w:pPr>
              <w:numPr>
                <w:ilvl w:val="0"/>
                <w:numId w:val="2"/>
              </w:numPr>
              <w:tabs>
                <w:tab w:val="left" w:pos="10620"/>
              </w:tabs>
              <w:spacing w:after="0" w:line="360" w:lineRule="auto"/>
              <w:jc w:val="both"/>
            </w:pPr>
            <w:r>
              <w:t>To understand the functional logic for Creation of Warehouse Unit.</w:t>
            </w:r>
          </w:p>
        </w:tc>
      </w:tr>
      <w:tr w:rsidR="009274EA" w14:paraId="2C39975E"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59E4B169"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3576DE44" w14:textId="77777777" w:rsidR="009274EA" w:rsidRDefault="00C53038">
            <w:pPr>
              <w:numPr>
                <w:ilvl w:val="0"/>
                <w:numId w:val="2"/>
              </w:numPr>
              <w:tabs>
                <w:tab w:val="left" w:pos="10620"/>
              </w:tabs>
              <w:spacing w:after="0" w:line="360" w:lineRule="auto"/>
              <w:jc w:val="both"/>
            </w:pPr>
            <w:r>
              <w:t>Warehouse unit user should be created</w:t>
            </w:r>
          </w:p>
        </w:tc>
      </w:tr>
      <w:tr w:rsidR="009274EA" w14:paraId="77A2022F"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3870C19F"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8C0CDBF" w14:textId="77777777" w:rsidR="009274EA" w:rsidRDefault="00C53038">
            <w:pPr>
              <w:pStyle w:val="Heading112pt"/>
              <w:rPr>
                <w:rFonts w:ascii="Cambria" w:hAnsi="Cambria"/>
              </w:rPr>
            </w:pPr>
            <w:r>
              <w:rPr>
                <w:rFonts w:ascii="Cambria" w:hAnsi="Cambria"/>
                <w:b w:val="0"/>
              </w:rPr>
              <w:t>System should display updated value to user.</w:t>
            </w:r>
          </w:p>
        </w:tc>
      </w:tr>
      <w:tr w:rsidR="009274EA" w14:paraId="1BAC270B"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1D3AB133"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6FACA93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TAO user Logs in</w:t>
            </w:r>
          </w:p>
          <w:p w14:paraId="4DE3E1C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3A5A01B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Warehouse User.</w:t>
            </w:r>
          </w:p>
          <w:p w14:paraId="29FF87B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Search Warehouse User.</w:t>
            </w:r>
          </w:p>
          <w:p w14:paraId="4B065BF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Go to Warehouse Unit</w:t>
            </w:r>
          </w:p>
          <w:p w14:paraId="4E02B61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edit.</w:t>
            </w:r>
          </w:p>
          <w:p w14:paraId="5910ACB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Do update.</w:t>
            </w:r>
          </w:p>
          <w:p w14:paraId="6FBF5EF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50857C1A"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366292B6" w14:textId="77777777" w:rsidR="009274EA" w:rsidRDefault="00C53038">
            <w:pPr>
              <w:tabs>
                <w:tab w:val="left" w:pos="10620"/>
              </w:tabs>
              <w:rPr>
                <w:b/>
                <w:i/>
              </w:rPr>
            </w:pPr>
            <w:r>
              <w:rPr>
                <w:b/>
                <w:i/>
              </w:rPr>
              <w:lastRenderedPageBreak/>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7EA30F0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1024AE7C"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2BF6E091"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3911DC77" w14:textId="77777777" w:rsidR="009274EA" w:rsidRDefault="00C53038">
            <w:pPr>
              <w:pStyle w:val="Heading112pt"/>
              <w:rPr>
                <w:rFonts w:ascii="Cambria" w:hAnsi="Cambria"/>
                <w:b w:val="0"/>
              </w:rPr>
            </w:pPr>
            <w:r>
              <w:rPr>
                <w:rFonts w:ascii="Cambria" w:hAnsi="Cambria"/>
                <w:b w:val="0"/>
              </w:rPr>
              <w:t>System should display below fields for registration of Warehouse Unit profile.</w:t>
            </w:r>
          </w:p>
          <w:p w14:paraId="7D438723" w14:textId="77777777" w:rsidR="009274EA" w:rsidRDefault="00C53038">
            <w:pPr>
              <w:pStyle w:val="ListParagraph"/>
              <w:numPr>
                <w:ilvl w:val="0"/>
                <w:numId w:val="43"/>
              </w:numPr>
              <w:tabs>
                <w:tab w:val="left" w:pos="10620"/>
              </w:tabs>
              <w:rPr>
                <w:rFonts w:ascii="Cambria" w:hAnsi="Cambria"/>
                <w:b/>
              </w:rPr>
            </w:pPr>
            <w:r>
              <w:rPr>
                <w:rFonts w:ascii="Cambria" w:hAnsi="Cambria"/>
              </w:rPr>
              <w:t>Address</w:t>
            </w:r>
          </w:p>
          <w:p w14:paraId="22A4359D" w14:textId="77777777" w:rsidR="009274EA" w:rsidRDefault="00C53038">
            <w:pPr>
              <w:pStyle w:val="ListParagraph"/>
              <w:numPr>
                <w:ilvl w:val="0"/>
                <w:numId w:val="43"/>
              </w:numPr>
              <w:tabs>
                <w:tab w:val="left" w:pos="10620"/>
              </w:tabs>
              <w:rPr>
                <w:rFonts w:ascii="Cambria" w:hAnsi="Cambria"/>
                <w:b/>
              </w:rPr>
            </w:pPr>
            <w:r>
              <w:rPr>
                <w:rFonts w:ascii="Cambria" w:hAnsi="Cambria"/>
              </w:rPr>
              <w:t>City</w:t>
            </w:r>
          </w:p>
          <w:p w14:paraId="10A99118" w14:textId="77777777" w:rsidR="009274EA" w:rsidRDefault="00C53038">
            <w:pPr>
              <w:pStyle w:val="ListParagraph"/>
              <w:numPr>
                <w:ilvl w:val="0"/>
                <w:numId w:val="43"/>
              </w:numPr>
              <w:tabs>
                <w:tab w:val="left" w:pos="10620"/>
              </w:tabs>
              <w:rPr>
                <w:rFonts w:ascii="Cambria" w:hAnsi="Cambria"/>
                <w:b/>
              </w:rPr>
            </w:pPr>
            <w:r>
              <w:rPr>
                <w:rFonts w:ascii="Cambria" w:hAnsi="Cambria"/>
              </w:rPr>
              <w:t>Contact Person</w:t>
            </w:r>
          </w:p>
          <w:p w14:paraId="542FFD04" w14:textId="77777777" w:rsidR="009274EA" w:rsidRDefault="00C53038">
            <w:pPr>
              <w:pStyle w:val="ListParagraph"/>
              <w:numPr>
                <w:ilvl w:val="0"/>
                <w:numId w:val="43"/>
              </w:numPr>
              <w:tabs>
                <w:tab w:val="left" w:pos="10620"/>
              </w:tabs>
              <w:rPr>
                <w:rFonts w:ascii="Cambria" w:hAnsi="Cambria"/>
                <w:b/>
              </w:rPr>
            </w:pPr>
            <w:r>
              <w:rPr>
                <w:rFonts w:ascii="Cambria" w:hAnsi="Cambria"/>
              </w:rPr>
              <w:t>E Mail</w:t>
            </w:r>
          </w:p>
          <w:p w14:paraId="500A5E3D" w14:textId="77777777" w:rsidR="009274EA" w:rsidRDefault="00C53038">
            <w:pPr>
              <w:pStyle w:val="ListParagraph"/>
              <w:numPr>
                <w:ilvl w:val="0"/>
                <w:numId w:val="43"/>
              </w:numPr>
              <w:tabs>
                <w:tab w:val="left" w:pos="10620"/>
              </w:tabs>
              <w:rPr>
                <w:rFonts w:ascii="Cambria" w:hAnsi="Cambria"/>
                <w:b/>
              </w:rPr>
            </w:pPr>
            <w:r>
              <w:rPr>
                <w:rFonts w:ascii="Cambria" w:hAnsi="Cambria"/>
              </w:rPr>
              <w:t>Entity Code</w:t>
            </w:r>
          </w:p>
          <w:p w14:paraId="38CE378E" w14:textId="77777777" w:rsidR="009274EA" w:rsidRDefault="00C53038">
            <w:pPr>
              <w:pStyle w:val="ListParagraph"/>
              <w:numPr>
                <w:ilvl w:val="0"/>
                <w:numId w:val="43"/>
              </w:numPr>
              <w:tabs>
                <w:tab w:val="left" w:pos="10620"/>
              </w:tabs>
              <w:rPr>
                <w:rFonts w:ascii="Cambria" w:hAnsi="Cambria"/>
                <w:b/>
              </w:rPr>
            </w:pPr>
            <w:r>
              <w:rPr>
                <w:rFonts w:ascii="Cambria" w:hAnsi="Cambria"/>
              </w:rPr>
              <w:t>Fax</w:t>
            </w:r>
          </w:p>
          <w:p w14:paraId="5A3623EB" w14:textId="77777777" w:rsidR="009274EA" w:rsidRDefault="00C53038">
            <w:pPr>
              <w:pStyle w:val="ListParagraph"/>
              <w:numPr>
                <w:ilvl w:val="0"/>
                <w:numId w:val="43"/>
              </w:numPr>
              <w:tabs>
                <w:tab w:val="left" w:pos="10620"/>
              </w:tabs>
              <w:rPr>
                <w:rFonts w:ascii="Cambria" w:hAnsi="Cambria"/>
                <w:b/>
              </w:rPr>
            </w:pPr>
            <w:r>
              <w:rPr>
                <w:rFonts w:ascii="Cambria" w:hAnsi="Cambria"/>
              </w:rPr>
              <w:t>Mobile No</w:t>
            </w:r>
          </w:p>
          <w:p w14:paraId="6A0CC656" w14:textId="77777777" w:rsidR="009274EA" w:rsidRDefault="00C53038">
            <w:pPr>
              <w:pStyle w:val="ListParagraph"/>
              <w:numPr>
                <w:ilvl w:val="0"/>
                <w:numId w:val="43"/>
              </w:numPr>
              <w:tabs>
                <w:tab w:val="left" w:pos="10620"/>
              </w:tabs>
              <w:rPr>
                <w:rFonts w:ascii="Cambria" w:hAnsi="Cambria"/>
                <w:b/>
              </w:rPr>
            </w:pPr>
            <w:r>
              <w:rPr>
                <w:rFonts w:ascii="Cambria" w:hAnsi="Cambria"/>
              </w:rPr>
              <w:t>Phone</w:t>
            </w:r>
          </w:p>
          <w:p w14:paraId="0721B487" w14:textId="77777777" w:rsidR="009274EA" w:rsidRDefault="00C53038">
            <w:pPr>
              <w:pStyle w:val="ListParagraph"/>
              <w:numPr>
                <w:ilvl w:val="0"/>
                <w:numId w:val="43"/>
              </w:numPr>
              <w:tabs>
                <w:tab w:val="left" w:pos="10620"/>
              </w:tabs>
              <w:rPr>
                <w:rFonts w:ascii="Cambria" w:hAnsi="Cambria"/>
                <w:b/>
              </w:rPr>
            </w:pPr>
            <w:r>
              <w:rPr>
                <w:rFonts w:ascii="Cambria" w:hAnsi="Cambria"/>
              </w:rPr>
              <w:t>Short Name</w:t>
            </w:r>
          </w:p>
          <w:p w14:paraId="33174602" w14:textId="77777777" w:rsidR="009274EA" w:rsidRDefault="00C53038">
            <w:pPr>
              <w:pStyle w:val="ListParagraph"/>
              <w:numPr>
                <w:ilvl w:val="0"/>
                <w:numId w:val="43"/>
              </w:numPr>
              <w:tabs>
                <w:tab w:val="left" w:pos="10620"/>
              </w:tabs>
              <w:rPr>
                <w:rFonts w:ascii="Cambria" w:hAnsi="Cambria"/>
                <w:b/>
                <w:color w:val="FF0000"/>
              </w:rPr>
            </w:pPr>
            <w:r>
              <w:rPr>
                <w:rFonts w:ascii="Cambria" w:hAnsi="Cambria"/>
                <w:b/>
                <w:color w:val="FF0000"/>
              </w:rPr>
              <w:t>Tea board Rag. No/ Ware House License No</w:t>
            </w:r>
          </w:p>
          <w:p w14:paraId="1EE57F97" w14:textId="77777777" w:rsidR="009274EA" w:rsidRDefault="00C53038">
            <w:pPr>
              <w:pStyle w:val="ListParagraph"/>
              <w:numPr>
                <w:ilvl w:val="0"/>
                <w:numId w:val="43"/>
              </w:numPr>
              <w:tabs>
                <w:tab w:val="left" w:pos="10620"/>
              </w:tabs>
              <w:rPr>
                <w:rFonts w:ascii="Cambria" w:hAnsi="Cambria"/>
                <w:b/>
              </w:rPr>
            </w:pPr>
            <w:r>
              <w:rPr>
                <w:rFonts w:ascii="Cambria" w:hAnsi="Cambria"/>
              </w:rPr>
              <w:t>Ware House Unit Code</w:t>
            </w:r>
          </w:p>
          <w:p w14:paraId="655C748F" w14:textId="77777777" w:rsidR="009274EA" w:rsidRDefault="00C53038">
            <w:pPr>
              <w:pStyle w:val="ListParagraph"/>
              <w:numPr>
                <w:ilvl w:val="0"/>
                <w:numId w:val="43"/>
              </w:numPr>
              <w:tabs>
                <w:tab w:val="left" w:pos="10620"/>
              </w:tabs>
              <w:rPr>
                <w:rFonts w:ascii="Cambria" w:hAnsi="Cambria"/>
                <w:b/>
              </w:rPr>
            </w:pPr>
            <w:r>
              <w:rPr>
                <w:rFonts w:ascii="Cambria" w:hAnsi="Cambria"/>
              </w:rPr>
              <w:t xml:space="preserve">Ware Unit Name </w:t>
            </w:r>
            <w:r>
              <w:rPr>
                <w:rFonts w:ascii="Cambria" w:hAnsi="Cambria"/>
                <w:b/>
              </w:rPr>
              <w:t>&lt;</w:t>
            </w:r>
            <w:r>
              <w:rPr>
                <w:rFonts w:ascii="Cambria" w:hAnsi="Cambria"/>
              </w:rPr>
              <w:t>Company/Firm</w:t>
            </w:r>
            <w:r>
              <w:rPr>
                <w:rFonts w:ascii="Cambria" w:hAnsi="Cambria"/>
                <w:b/>
              </w:rPr>
              <w:t>&gt;</w:t>
            </w:r>
          </w:p>
          <w:p w14:paraId="26F06E56" w14:textId="77777777" w:rsidR="009274EA" w:rsidRDefault="00C53038">
            <w:pPr>
              <w:pStyle w:val="Heading112pt"/>
              <w:rPr>
                <w:rFonts w:ascii="Cambria" w:hAnsi="Cambria"/>
                <w:b w:val="0"/>
              </w:rPr>
            </w:pPr>
            <w:r>
              <w:rPr>
                <w:rFonts w:ascii="Cambria" w:hAnsi="Cambria"/>
                <w:b w:val="0"/>
              </w:rPr>
              <w:t>System should provide below fields as mandatory fields in update page.</w:t>
            </w:r>
          </w:p>
          <w:p w14:paraId="70C5B1A8" w14:textId="77777777" w:rsidR="009274EA" w:rsidRDefault="00C53038">
            <w:pPr>
              <w:pStyle w:val="ListParagraph"/>
              <w:numPr>
                <w:ilvl w:val="0"/>
                <w:numId w:val="44"/>
              </w:numPr>
              <w:tabs>
                <w:tab w:val="left" w:pos="10620"/>
              </w:tabs>
              <w:rPr>
                <w:rFonts w:ascii="Cambria" w:hAnsi="Cambria"/>
                <w:b/>
              </w:rPr>
            </w:pPr>
            <w:r>
              <w:rPr>
                <w:rFonts w:ascii="Cambria" w:hAnsi="Cambria"/>
              </w:rPr>
              <w:t>Address</w:t>
            </w:r>
          </w:p>
          <w:p w14:paraId="6B3D60C1" w14:textId="77777777" w:rsidR="009274EA" w:rsidRDefault="00C53038">
            <w:pPr>
              <w:pStyle w:val="ListParagraph"/>
              <w:numPr>
                <w:ilvl w:val="0"/>
                <w:numId w:val="44"/>
              </w:numPr>
              <w:tabs>
                <w:tab w:val="left" w:pos="10620"/>
              </w:tabs>
              <w:rPr>
                <w:rFonts w:ascii="Cambria" w:hAnsi="Cambria"/>
                <w:b/>
              </w:rPr>
            </w:pPr>
            <w:r>
              <w:rPr>
                <w:rFonts w:ascii="Cambria" w:hAnsi="Cambria"/>
              </w:rPr>
              <w:t>City</w:t>
            </w:r>
          </w:p>
          <w:p w14:paraId="2CB5CD84" w14:textId="77777777" w:rsidR="009274EA" w:rsidRDefault="00C53038">
            <w:pPr>
              <w:pStyle w:val="ListParagraph"/>
              <w:numPr>
                <w:ilvl w:val="0"/>
                <w:numId w:val="44"/>
              </w:numPr>
              <w:tabs>
                <w:tab w:val="left" w:pos="10620"/>
              </w:tabs>
              <w:rPr>
                <w:rFonts w:ascii="Cambria" w:hAnsi="Cambria"/>
                <w:b/>
              </w:rPr>
            </w:pPr>
            <w:r>
              <w:rPr>
                <w:rFonts w:ascii="Cambria" w:hAnsi="Cambria"/>
              </w:rPr>
              <w:t>Contact Person</w:t>
            </w:r>
          </w:p>
          <w:p w14:paraId="559A0F1A" w14:textId="77777777" w:rsidR="009274EA" w:rsidRDefault="00C53038">
            <w:pPr>
              <w:pStyle w:val="ListParagraph"/>
              <w:numPr>
                <w:ilvl w:val="0"/>
                <w:numId w:val="44"/>
              </w:numPr>
              <w:tabs>
                <w:tab w:val="left" w:pos="10620"/>
              </w:tabs>
              <w:rPr>
                <w:rFonts w:ascii="Cambria" w:hAnsi="Cambria"/>
                <w:b/>
              </w:rPr>
            </w:pPr>
            <w:r>
              <w:rPr>
                <w:rFonts w:ascii="Cambria" w:hAnsi="Cambria"/>
              </w:rPr>
              <w:t>Mobile Number</w:t>
            </w:r>
          </w:p>
          <w:p w14:paraId="12424399" w14:textId="77777777" w:rsidR="009274EA" w:rsidRDefault="00C53038">
            <w:pPr>
              <w:pStyle w:val="ListParagraph"/>
              <w:numPr>
                <w:ilvl w:val="0"/>
                <w:numId w:val="44"/>
              </w:numPr>
              <w:tabs>
                <w:tab w:val="left" w:pos="10620"/>
              </w:tabs>
              <w:rPr>
                <w:rFonts w:ascii="Cambria" w:hAnsi="Cambria"/>
              </w:rPr>
            </w:pPr>
            <w:r>
              <w:rPr>
                <w:rFonts w:ascii="Cambria" w:hAnsi="Cambria"/>
              </w:rPr>
              <w:t>Short Name</w:t>
            </w:r>
          </w:p>
          <w:p w14:paraId="1327EE52" w14:textId="77777777" w:rsidR="009274EA" w:rsidRDefault="00C53038">
            <w:pPr>
              <w:pStyle w:val="ListParagraph"/>
              <w:numPr>
                <w:ilvl w:val="0"/>
                <w:numId w:val="44"/>
              </w:numPr>
              <w:tabs>
                <w:tab w:val="left" w:pos="10620"/>
              </w:tabs>
              <w:rPr>
                <w:rFonts w:ascii="Cambria" w:hAnsi="Cambria"/>
                <w:b/>
              </w:rPr>
            </w:pPr>
            <w:r>
              <w:rPr>
                <w:rFonts w:ascii="Cambria" w:hAnsi="Cambria"/>
              </w:rPr>
              <w:t>Ware House Unit Name</w:t>
            </w:r>
          </w:p>
          <w:p w14:paraId="7DEE79EE" w14:textId="77777777" w:rsidR="009274EA" w:rsidRDefault="00C53038">
            <w:pPr>
              <w:pStyle w:val="Heading112pt"/>
              <w:tabs>
                <w:tab w:val="left" w:pos="10620"/>
              </w:tabs>
              <w:rPr>
                <w:rFonts w:ascii="Cambria" w:hAnsi="Cambria"/>
                <w:b w:val="0"/>
              </w:rPr>
            </w:pPr>
            <w:r>
              <w:rPr>
                <w:rFonts w:ascii="Cambria" w:hAnsi="Cambria"/>
                <w:b w:val="0"/>
              </w:rPr>
              <w:t>System should display validation message “Please enter detail” if any of above field is empty.</w:t>
            </w:r>
          </w:p>
          <w:p w14:paraId="40C89DDE"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warehouse unit code to other user and should display validation “Warehouse unit Code” is already assigned to other Warehouse Unit.</w:t>
            </w:r>
          </w:p>
          <w:p w14:paraId="6B5D119B" w14:textId="77777777" w:rsidR="009274EA" w:rsidRDefault="00C53038">
            <w:pPr>
              <w:pStyle w:val="Heading112pt"/>
              <w:tabs>
                <w:tab w:val="left" w:pos="10620"/>
              </w:tabs>
              <w:rPr>
                <w:rFonts w:ascii="Cambria" w:hAnsi="Cambria"/>
                <w:b w:val="0"/>
              </w:rPr>
            </w:pPr>
            <w:r>
              <w:rPr>
                <w:rFonts w:ascii="Cambria" w:hAnsi="Cambria"/>
                <w:b w:val="0"/>
              </w:rPr>
              <w:t>System should auto generate the “Entity Code”.</w:t>
            </w:r>
          </w:p>
          <w:p w14:paraId="6C795DD8" w14:textId="77777777" w:rsidR="009274EA" w:rsidRDefault="00C53038">
            <w:pPr>
              <w:pStyle w:val="Heading112pt"/>
              <w:tabs>
                <w:tab w:val="left" w:pos="10620"/>
              </w:tabs>
              <w:rPr>
                <w:rFonts w:ascii="Cambria" w:hAnsi="Cambria"/>
                <w:b w:val="0"/>
              </w:rPr>
            </w:pPr>
            <w:r>
              <w:rPr>
                <w:rFonts w:ascii="Cambria" w:hAnsi="Cambria"/>
                <w:b w:val="0"/>
              </w:rPr>
              <w:t>System should not allow to change the “Entity Code” and field should be disabled in edit and create Warehouse Unit page.</w:t>
            </w:r>
          </w:p>
          <w:p w14:paraId="07120F19" w14:textId="77777777" w:rsidR="009274EA" w:rsidRDefault="00C53038">
            <w:pPr>
              <w:pStyle w:val="Heading112pt"/>
              <w:tabs>
                <w:tab w:val="left" w:pos="10620"/>
              </w:tabs>
              <w:rPr>
                <w:rFonts w:ascii="Cambria" w:hAnsi="Cambria"/>
              </w:rPr>
            </w:pPr>
            <w:r>
              <w:rPr>
                <w:rFonts w:ascii="Cambria" w:hAnsi="Cambria"/>
                <w:b w:val="0"/>
              </w:rPr>
              <w:t>System should display confirmation message “Warehouse Unit” Updated successfully.</w:t>
            </w:r>
          </w:p>
          <w:p w14:paraId="5AD9EDA6" w14:textId="77777777" w:rsidR="009274EA" w:rsidRDefault="00C53038">
            <w:pPr>
              <w:pStyle w:val="Heading112pt"/>
              <w:tabs>
                <w:tab w:val="left" w:pos="10620"/>
              </w:tabs>
              <w:rPr>
                <w:rFonts w:ascii="Cambria" w:hAnsi="Cambria"/>
                <w:b w:val="0"/>
              </w:rPr>
            </w:pPr>
            <w:r>
              <w:rPr>
                <w:rFonts w:ascii="Cambria" w:hAnsi="Cambria"/>
                <w:b w:val="0"/>
              </w:rPr>
              <w:t>System should display validation message “Please enter detail” if any of above field is empty.</w:t>
            </w:r>
          </w:p>
          <w:p w14:paraId="757EE2A7" w14:textId="77777777" w:rsidR="009274EA" w:rsidRDefault="00C53038">
            <w:pPr>
              <w:pStyle w:val="Heading112pt"/>
              <w:tabs>
                <w:tab w:val="left" w:pos="10620"/>
              </w:tabs>
              <w:rPr>
                <w:rFonts w:ascii="Cambria" w:hAnsi="Cambria"/>
                <w:b w:val="0"/>
              </w:rPr>
            </w:pPr>
            <w:r>
              <w:rPr>
                <w:rFonts w:ascii="Cambria" w:hAnsi="Cambria"/>
                <w:b w:val="0"/>
              </w:rPr>
              <w:t>System should not allow allocating same warehouse unit code to other user and should display validation “Warehouse unit Code” is already assigned to other warehouse user.</w:t>
            </w:r>
          </w:p>
          <w:p w14:paraId="1FCA0958" w14:textId="77777777" w:rsidR="009274EA" w:rsidRDefault="00C53038">
            <w:pPr>
              <w:pStyle w:val="Heading112pt"/>
              <w:tabs>
                <w:tab w:val="left" w:pos="10620"/>
              </w:tabs>
              <w:rPr>
                <w:rFonts w:ascii="Cambria" w:hAnsi="Cambria"/>
              </w:rPr>
            </w:pPr>
            <w:r>
              <w:rPr>
                <w:rFonts w:ascii="Cambria" w:hAnsi="Cambria"/>
                <w:b w:val="0"/>
              </w:rPr>
              <w:lastRenderedPageBreak/>
              <w:t>System should display confirmation message “Warehouse Unit” Updated successfully.</w:t>
            </w:r>
          </w:p>
          <w:p w14:paraId="24D5455E" w14:textId="77777777" w:rsidR="009274EA" w:rsidRDefault="00C53038">
            <w:pPr>
              <w:pStyle w:val="Heading112pt"/>
              <w:tabs>
                <w:tab w:val="left" w:pos="10620"/>
              </w:tabs>
              <w:rPr>
                <w:rFonts w:ascii="Cambria" w:hAnsi="Cambria"/>
              </w:rPr>
            </w:pPr>
            <w:r>
              <w:rPr>
                <w:rFonts w:ascii="Cambria" w:hAnsi="Cambria"/>
                <w:b w:val="0"/>
              </w:rPr>
              <w:t>System should provide 3-radio button to Authorized user under edit profile page.</w:t>
            </w:r>
          </w:p>
          <w:p w14:paraId="24D2FD2B" w14:textId="77777777" w:rsidR="009274EA" w:rsidRDefault="00C53038">
            <w:pPr>
              <w:pStyle w:val="Heading112pt"/>
              <w:numPr>
                <w:ilvl w:val="1"/>
                <w:numId w:val="2"/>
              </w:numPr>
              <w:tabs>
                <w:tab w:val="left" w:pos="10620"/>
              </w:tabs>
              <w:rPr>
                <w:rFonts w:ascii="Cambria" w:hAnsi="Cambria"/>
              </w:rPr>
            </w:pPr>
            <w:r>
              <w:rPr>
                <w:rFonts w:ascii="Cambria" w:hAnsi="Cambria"/>
                <w:b w:val="0"/>
              </w:rPr>
              <w:t>Active</w:t>
            </w:r>
          </w:p>
          <w:p w14:paraId="4D47222D" w14:textId="77777777" w:rsidR="009274EA" w:rsidRDefault="00C53038">
            <w:pPr>
              <w:pStyle w:val="Heading112pt"/>
              <w:numPr>
                <w:ilvl w:val="2"/>
                <w:numId w:val="2"/>
              </w:numPr>
              <w:tabs>
                <w:tab w:val="left" w:pos="10620"/>
              </w:tabs>
              <w:rPr>
                <w:rFonts w:ascii="Cambria" w:hAnsi="Cambria"/>
              </w:rPr>
            </w:pPr>
            <w:r>
              <w:rPr>
                <w:rFonts w:ascii="Cambria" w:hAnsi="Cambria"/>
                <w:b w:val="0"/>
              </w:rPr>
              <w:t xml:space="preserve">By default selected in case </w:t>
            </w:r>
            <w:r>
              <w:rPr>
                <w:rFonts w:ascii="Cambria" w:hAnsi="Cambria"/>
                <w:sz w:val="22"/>
                <w:szCs w:val="22"/>
              </w:rPr>
              <w:t>Warehouse Unit</w:t>
            </w:r>
            <w:r>
              <w:rPr>
                <w:rFonts w:ascii="Cambria" w:hAnsi="Cambria"/>
                <w:b w:val="0"/>
              </w:rPr>
              <w:t xml:space="preserve"> is already in approved </w:t>
            </w:r>
            <w:r>
              <w:rPr>
                <w:rFonts w:ascii="Cambria" w:hAnsi="Cambria"/>
                <w:b w:val="0"/>
                <w:strike/>
              </w:rPr>
              <w:t>tab</w:t>
            </w:r>
            <w:r>
              <w:rPr>
                <w:rFonts w:ascii="Cambria" w:hAnsi="Cambria"/>
                <w:b w:val="0"/>
              </w:rPr>
              <w:t>.</w:t>
            </w:r>
          </w:p>
          <w:p w14:paraId="3CF70418" w14:textId="77777777" w:rsidR="009274EA" w:rsidRDefault="00C53038">
            <w:pPr>
              <w:pStyle w:val="Heading112pt"/>
              <w:numPr>
                <w:ilvl w:val="1"/>
                <w:numId w:val="2"/>
              </w:numPr>
              <w:tabs>
                <w:tab w:val="left" w:pos="10620"/>
              </w:tabs>
              <w:rPr>
                <w:rFonts w:ascii="Cambria" w:hAnsi="Cambria"/>
              </w:rPr>
            </w:pPr>
            <w:r>
              <w:rPr>
                <w:rFonts w:ascii="Cambria" w:hAnsi="Cambria"/>
                <w:b w:val="0"/>
              </w:rPr>
              <w:t>Inactive</w:t>
            </w:r>
          </w:p>
          <w:p w14:paraId="6B64EE33" w14:textId="77777777" w:rsidR="009274EA" w:rsidRDefault="00C53038">
            <w:pPr>
              <w:pStyle w:val="Heading112pt"/>
              <w:numPr>
                <w:ilvl w:val="2"/>
                <w:numId w:val="2"/>
              </w:numPr>
              <w:tabs>
                <w:tab w:val="left" w:pos="10620"/>
              </w:tabs>
              <w:rPr>
                <w:rFonts w:ascii="Cambria" w:hAnsi="Cambria"/>
              </w:rPr>
            </w:pPr>
            <w:r>
              <w:rPr>
                <w:rFonts w:ascii="Cambria" w:hAnsi="Cambria"/>
                <w:b w:val="0"/>
              </w:rPr>
              <w:t xml:space="preserve">By default selected in case </w:t>
            </w:r>
            <w:r>
              <w:rPr>
                <w:rFonts w:ascii="Cambria" w:hAnsi="Cambria"/>
                <w:sz w:val="22"/>
                <w:szCs w:val="22"/>
              </w:rPr>
              <w:t>Warehouse Unit</w:t>
            </w:r>
            <w:r>
              <w:rPr>
                <w:rFonts w:ascii="Cambria" w:hAnsi="Cambria"/>
                <w:b w:val="0"/>
              </w:rPr>
              <w:t xml:space="preserve"> is already in Inactive </w:t>
            </w:r>
            <w:r>
              <w:rPr>
                <w:rFonts w:ascii="Cambria" w:hAnsi="Cambria"/>
                <w:b w:val="0"/>
                <w:strike/>
              </w:rPr>
              <w:t>tab</w:t>
            </w:r>
            <w:r>
              <w:rPr>
                <w:rFonts w:ascii="Cambria" w:hAnsi="Cambria"/>
                <w:b w:val="0"/>
              </w:rPr>
              <w:t>.</w:t>
            </w:r>
          </w:p>
          <w:p w14:paraId="1A13006F" w14:textId="77777777" w:rsidR="009274EA" w:rsidRDefault="00C53038">
            <w:pPr>
              <w:pStyle w:val="Heading112pt"/>
              <w:numPr>
                <w:ilvl w:val="1"/>
                <w:numId w:val="2"/>
              </w:numPr>
              <w:tabs>
                <w:tab w:val="left" w:pos="10620"/>
              </w:tabs>
              <w:rPr>
                <w:rFonts w:ascii="Cambria" w:hAnsi="Cambria"/>
              </w:rPr>
            </w:pPr>
            <w:r>
              <w:rPr>
                <w:rFonts w:ascii="Cambria" w:hAnsi="Cambria"/>
                <w:b w:val="0"/>
              </w:rPr>
              <w:t>Suspend</w:t>
            </w:r>
          </w:p>
          <w:p w14:paraId="660456FF" w14:textId="77777777" w:rsidR="009274EA" w:rsidRDefault="00C53038">
            <w:pPr>
              <w:pStyle w:val="Heading112pt"/>
              <w:numPr>
                <w:ilvl w:val="2"/>
                <w:numId w:val="2"/>
              </w:numPr>
              <w:tabs>
                <w:tab w:val="left" w:pos="10620"/>
              </w:tabs>
              <w:rPr>
                <w:rFonts w:ascii="Cambria" w:hAnsi="Cambria"/>
              </w:rPr>
            </w:pPr>
            <w:r>
              <w:rPr>
                <w:rFonts w:ascii="Cambria" w:hAnsi="Cambria"/>
                <w:b w:val="0"/>
              </w:rPr>
              <w:t xml:space="preserve">By default selected in case </w:t>
            </w:r>
            <w:r>
              <w:rPr>
                <w:rFonts w:ascii="Cambria" w:hAnsi="Cambria"/>
                <w:sz w:val="22"/>
                <w:szCs w:val="22"/>
              </w:rPr>
              <w:t>Warehouse Unit</w:t>
            </w:r>
            <w:r>
              <w:rPr>
                <w:rFonts w:ascii="Cambria" w:hAnsi="Cambria"/>
                <w:b w:val="0"/>
              </w:rPr>
              <w:t xml:space="preserve"> is already in Suspended </w:t>
            </w:r>
            <w:r>
              <w:rPr>
                <w:rFonts w:ascii="Cambria" w:hAnsi="Cambria"/>
                <w:b w:val="0"/>
                <w:strike/>
              </w:rPr>
              <w:t>tab</w:t>
            </w:r>
            <w:r>
              <w:rPr>
                <w:rFonts w:ascii="Cambria" w:hAnsi="Cambria"/>
                <w:b w:val="0"/>
              </w:rPr>
              <w:t>.</w:t>
            </w:r>
          </w:p>
          <w:p w14:paraId="4F8A6913" w14:textId="77777777" w:rsidR="009274EA" w:rsidRDefault="00C53038">
            <w:pPr>
              <w:pStyle w:val="Heading112pt"/>
              <w:tabs>
                <w:tab w:val="left" w:pos="10620"/>
              </w:tabs>
              <w:rPr>
                <w:rFonts w:ascii="Cambria" w:hAnsi="Cambria"/>
              </w:rPr>
            </w:pPr>
            <w:r>
              <w:rPr>
                <w:rFonts w:ascii="Cambria" w:hAnsi="Cambria"/>
                <w:b w:val="0"/>
              </w:rPr>
              <w:t xml:space="preserve">System should move the profile under “Inactive” </w:t>
            </w:r>
            <w:r>
              <w:rPr>
                <w:rFonts w:ascii="Cambria" w:hAnsi="Cambria"/>
                <w:b w:val="0"/>
                <w:strike/>
              </w:rPr>
              <w:t>tab</w:t>
            </w:r>
            <w:r>
              <w:rPr>
                <w:rFonts w:ascii="Cambria" w:hAnsi="Cambria"/>
                <w:b w:val="0"/>
              </w:rPr>
              <w:t xml:space="preserve"> if TAO user clicks on update button after selection of Inactive radio button for “</w:t>
            </w:r>
            <w:r>
              <w:rPr>
                <w:rFonts w:ascii="Cambria" w:hAnsi="Cambria"/>
                <w:sz w:val="22"/>
                <w:szCs w:val="22"/>
              </w:rPr>
              <w:t>Warehouse Unit</w:t>
            </w:r>
            <w:r>
              <w:rPr>
                <w:rFonts w:ascii="Cambria" w:hAnsi="Cambria"/>
                <w:bCs w:val="0"/>
                <w:sz w:val="22"/>
                <w:szCs w:val="22"/>
              </w:rPr>
              <w:t xml:space="preserve">” </w:t>
            </w:r>
            <w:r>
              <w:rPr>
                <w:rFonts w:ascii="Cambria" w:hAnsi="Cambria"/>
                <w:b w:val="0"/>
                <w:bCs w:val="0"/>
                <w:sz w:val="22"/>
                <w:szCs w:val="22"/>
              </w:rPr>
              <w:t>with confirmation message “Warehouse Unit inactivated successfully”.</w:t>
            </w:r>
          </w:p>
          <w:p w14:paraId="0BEDE216" w14:textId="77777777" w:rsidR="009274EA" w:rsidRDefault="00C53038">
            <w:pPr>
              <w:pStyle w:val="Heading112pt"/>
              <w:tabs>
                <w:tab w:val="left" w:pos="10620"/>
              </w:tabs>
              <w:rPr>
                <w:rFonts w:ascii="Cambria" w:hAnsi="Cambria"/>
              </w:rPr>
            </w:pPr>
            <w:r>
              <w:rPr>
                <w:rFonts w:ascii="Cambria" w:hAnsi="Cambria"/>
                <w:b w:val="0"/>
              </w:rPr>
              <w:t>System should not allow viewing or logging in application to “</w:t>
            </w:r>
            <w:r>
              <w:rPr>
                <w:rFonts w:ascii="Cambria" w:hAnsi="Cambria"/>
                <w:b w:val="0"/>
                <w:bCs w:val="0"/>
                <w:sz w:val="22"/>
                <w:szCs w:val="22"/>
              </w:rPr>
              <w:t>Warehouse Unit</w:t>
            </w:r>
            <w:r>
              <w:rPr>
                <w:rFonts w:ascii="Cambria" w:hAnsi="Cambria"/>
                <w:b w:val="0"/>
              </w:rPr>
              <w:t>” if his /her</w:t>
            </w:r>
            <w:r>
              <w:rPr>
                <w:rFonts w:ascii="Cambria" w:hAnsi="Cambria"/>
                <w:b w:val="0"/>
                <w:bCs w:val="0"/>
                <w:sz w:val="22"/>
                <w:szCs w:val="22"/>
              </w:rPr>
              <w:t xml:space="preserve"> profile is inactivated.</w:t>
            </w:r>
          </w:p>
          <w:p w14:paraId="400713D9" w14:textId="77777777" w:rsidR="009274EA" w:rsidRDefault="00C53038">
            <w:pPr>
              <w:pStyle w:val="Heading112pt"/>
              <w:tabs>
                <w:tab w:val="left" w:pos="10620"/>
              </w:tabs>
              <w:rPr>
                <w:rFonts w:ascii="Cambria" w:hAnsi="Cambria"/>
              </w:rPr>
            </w:pPr>
            <w:r>
              <w:rPr>
                <w:rFonts w:ascii="Cambria" w:hAnsi="Cambria"/>
                <w:b w:val="0"/>
              </w:rPr>
              <w:t xml:space="preserve">System should move the profile under “Suspended” </w:t>
            </w:r>
            <w:r>
              <w:rPr>
                <w:rFonts w:ascii="Cambria" w:hAnsi="Cambria"/>
                <w:b w:val="0"/>
                <w:strike/>
              </w:rPr>
              <w:t>tab</w:t>
            </w:r>
            <w:r>
              <w:rPr>
                <w:rFonts w:ascii="Cambria" w:hAnsi="Cambria"/>
                <w:b w:val="0"/>
              </w:rPr>
              <w:t xml:space="preserve"> if TAO user clicks on update button after selection of suspend radio button for “</w:t>
            </w:r>
            <w:r>
              <w:rPr>
                <w:rFonts w:ascii="Cambria" w:hAnsi="Cambria"/>
                <w:bCs w:val="0"/>
                <w:sz w:val="22"/>
                <w:szCs w:val="22"/>
              </w:rPr>
              <w:t xml:space="preserve">Warehouse Unit” </w:t>
            </w:r>
            <w:r>
              <w:rPr>
                <w:rFonts w:ascii="Cambria" w:hAnsi="Cambria"/>
                <w:b w:val="0"/>
                <w:bCs w:val="0"/>
                <w:sz w:val="22"/>
                <w:szCs w:val="22"/>
              </w:rPr>
              <w:t>with confirmation message “Warehouse Unit suspended successfully”.</w:t>
            </w:r>
          </w:p>
          <w:p w14:paraId="6A914BF6" w14:textId="77777777" w:rsidR="009274EA" w:rsidRDefault="00C53038">
            <w:pPr>
              <w:pStyle w:val="Heading112pt"/>
              <w:tabs>
                <w:tab w:val="left" w:pos="10620"/>
              </w:tabs>
              <w:rPr>
                <w:rFonts w:ascii="Cambria" w:hAnsi="Cambria"/>
              </w:rPr>
            </w:pPr>
            <w:r>
              <w:rPr>
                <w:rFonts w:ascii="Cambria" w:hAnsi="Cambria"/>
                <w:b w:val="0"/>
              </w:rPr>
              <w:t xml:space="preserve">System should permanent cancel registration in application for </w:t>
            </w:r>
            <w:r>
              <w:rPr>
                <w:rFonts w:ascii="Cambria" w:hAnsi="Cambria"/>
              </w:rPr>
              <w:t>“</w:t>
            </w:r>
            <w:r>
              <w:rPr>
                <w:rFonts w:ascii="Cambria" w:hAnsi="Cambria"/>
                <w:bCs w:val="0"/>
                <w:sz w:val="22"/>
                <w:szCs w:val="22"/>
              </w:rPr>
              <w:t xml:space="preserve">Warehouse Unit” </w:t>
            </w:r>
            <w:r>
              <w:rPr>
                <w:rFonts w:ascii="Cambria" w:hAnsi="Cambria"/>
                <w:b w:val="0"/>
                <w:bCs w:val="0"/>
                <w:sz w:val="22"/>
                <w:szCs w:val="22"/>
              </w:rPr>
              <w:t>if his/her profile is suspended.</w:t>
            </w:r>
          </w:p>
          <w:p w14:paraId="631C1E4B" w14:textId="77777777" w:rsidR="009274EA" w:rsidRDefault="00C53038">
            <w:pPr>
              <w:pStyle w:val="Heading112pt"/>
              <w:tabs>
                <w:tab w:val="left" w:pos="10620"/>
              </w:tabs>
              <w:rPr>
                <w:rFonts w:ascii="Cambria" w:hAnsi="Cambria"/>
              </w:rPr>
            </w:pPr>
            <w:r>
              <w:rPr>
                <w:rFonts w:ascii="Cambria" w:hAnsi="Cambria"/>
                <w:b w:val="0"/>
              </w:rPr>
              <w:t>System should redirect on Manage User page on click cancel button.</w:t>
            </w:r>
          </w:p>
          <w:p w14:paraId="48C2FBBC" w14:textId="77777777" w:rsidR="009274EA" w:rsidRDefault="00C53038">
            <w:pPr>
              <w:pStyle w:val="Heading112pt"/>
              <w:tabs>
                <w:tab w:val="left" w:pos="10620"/>
              </w:tabs>
              <w:rPr>
                <w:rFonts w:ascii="Cambria" w:hAnsi="Cambria"/>
              </w:rPr>
            </w:pPr>
            <w:r>
              <w:rPr>
                <w:rFonts w:ascii="Cambria" w:hAnsi="Cambria"/>
                <w:b w:val="0"/>
              </w:rPr>
              <w:t xml:space="preserve">System should provide “view link” against each profile under manage user </w:t>
            </w:r>
            <w:r>
              <w:rPr>
                <w:rFonts w:ascii="Cambria" w:hAnsi="Cambria"/>
                <w:b w:val="0"/>
                <w:strike/>
              </w:rPr>
              <w:t>tab</w:t>
            </w:r>
            <w:r>
              <w:rPr>
                <w:rFonts w:ascii="Cambria" w:hAnsi="Cambria"/>
                <w:b w:val="0"/>
              </w:rPr>
              <w:t>.</w:t>
            </w:r>
          </w:p>
          <w:p w14:paraId="7B4048FD" w14:textId="77777777" w:rsidR="009274EA" w:rsidRDefault="00C53038">
            <w:pPr>
              <w:pStyle w:val="Heading112pt"/>
              <w:tabs>
                <w:tab w:val="left" w:pos="10620"/>
              </w:tabs>
              <w:rPr>
                <w:rFonts w:ascii="Cambria" w:hAnsi="Cambria"/>
              </w:rPr>
            </w:pPr>
            <w:r>
              <w:rPr>
                <w:rFonts w:ascii="Cambria" w:hAnsi="Cambria"/>
                <w:b w:val="0"/>
              </w:rPr>
              <w:t>System should display full profile of “</w:t>
            </w:r>
            <w:r>
              <w:rPr>
                <w:rFonts w:ascii="Cambria" w:hAnsi="Cambria"/>
                <w:sz w:val="22"/>
                <w:szCs w:val="22"/>
              </w:rPr>
              <w:t>Warehouse Unit</w:t>
            </w:r>
            <w:r>
              <w:rPr>
                <w:rFonts w:ascii="Cambria" w:hAnsi="Cambria"/>
                <w:b w:val="0"/>
              </w:rPr>
              <w:t>” in view only mode with export to PDF option.</w:t>
            </w:r>
          </w:p>
          <w:p w14:paraId="6C3D0F1D" w14:textId="77777777" w:rsidR="009274EA" w:rsidRDefault="00C53038">
            <w:pPr>
              <w:pStyle w:val="Heading112pt"/>
              <w:tabs>
                <w:tab w:val="left" w:pos="10620"/>
              </w:tabs>
              <w:rPr>
                <w:rFonts w:ascii="Cambria" w:hAnsi="Cambria"/>
              </w:rPr>
            </w:pPr>
            <w:r>
              <w:rPr>
                <w:rFonts w:ascii="Cambria" w:hAnsi="Cambria"/>
                <w:b w:val="0"/>
                <w:bCs w:val="0"/>
                <w:sz w:val="22"/>
                <w:szCs w:val="22"/>
              </w:rPr>
              <w:t xml:space="preserve">System should display below details under </w:t>
            </w:r>
            <w:r>
              <w:rPr>
                <w:rFonts w:ascii="Cambria" w:hAnsi="Cambria"/>
                <w:sz w:val="22"/>
                <w:szCs w:val="22"/>
              </w:rPr>
              <w:t xml:space="preserve">Warehouse Unit </w:t>
            </w:r>
            <w:r>
              <w:rPr>
                <w:rFonts w:ascii="Cambria" w:hAnsi="Cambria"/>
                <w:bCs w:val="0"/>
                <w:sz w:val="22"/>
                <w:szCs w:val="22"/>
              </w:rPr>
              <w:t>list.</w:t>
            </w:r>
          </w:p>
          <w:p w14:paraId="7D79B974"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Address</w:t>
            </w:r>
          </w:p>
          <w:p w14:paraId="41CC82F6"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City</w:t>
            </w:r>
          </w:p>
          <w:p w14:paraId="5DC8FFE4"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Contact Person</w:t>
            </w:r>
          </w:p>
          <w:p w14:paraId="030DB695"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E Mail</w:t>
            </w:r>
          </w:p>
          <w:p w14:paraId="4022230F"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Entity Code</w:t>
            </w:r>
          </w:p>
          <w:p w14:paraId="78A7C160"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Fax</w:t>
            </w:r>
          </w:p>
          <w:p w14:paraId="56B2894B"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Mobile No</w:t>
            </w:r>
          </w:p>
          <w:p w14:paraId="1A49E12F"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Phone</w:t>
            </w:r>
          </w:p>
          <w:p w14:paraId="1F5080DF"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lastRenderedPageBreak/>
              <w:t>Short Name</w:t>
            </w:r>
          </w:p>
          <w:p w14:paraId="6E6CB8B6" w14:textId="77777777" w:rsidR="009274EA" w:rsidRDefault="00C53038">
            <w:pPr>
              <w:pStyle w:val="ListParagraph"/>
              <w:numPr>
                <w:ilvl w:val="0"/>
                <w:numId w:val="45"/>
              </w:numPr>
              <w:tabs>
                <w:tab w:val="left" w:pos="10620"/>
              </w:tabs>
              <w:ind w:left="1080"/>
              <w:rPr>
                <w:rFonts w:ascii="Cambria" w:hAnsi="Cambria"/>
                <w:b/>
                <w:color w:val="FF0000"/>
              </w:rPr>
            </w:pPr>
            <w:r>
              <w:rPr>
                <w:rFonts w:ascii="Cambria" w:hAnsi="Cambria"/>
                <w:b/>
                <w:color w:val="FF0000"/>
              </w:rPr>
              <w:t>Tea board Rag. No/ Ware House License No</w:t>
            </w:r>
          </w:p>
          <w:p w14:paraId="5BF705D1"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Ware House Unit Code</w:t>
            </w:r>
          </w:p>
          <w:p w14:paraId="2EA70BC0" w14:textId="77777777" w:rsidR="009274EA" w:rsidRDefault="00C53038">
            <w:pPr>
              <w:pStyle w:val="ListParagraph"/>
              <w:numPr>
                <w:ilvl w:val="0"/>
                <w:numId w:val="45"/>
              </w:numPr>
              <w:tabs>
                <w:tab w:val="left" w:pos="10620"/>
              </w:tabs>
              <w:ind w:left="1080"/>
              <w:rPr>
                <w:rFonts w:ascii="Cambria" w:hAnsi="Cambria"/>
                <w:b/>
              </w:rPr>
            </w:pPr>
            <w:r>
              <w:rPr>
                <w:rFonts w:ascii="Cambria" w:hAnsi="Cambria"/>
              </w:rPr>
              <w:t>Ware Unit Name</w:t>
            </w:r>
          </w:p>
          <w:p w14:paraId="597AA302" w14:textId="77777777" w:rsidR="009274EA" w:rsidRDefault="00C53038">
            <w:pPr>
              <w:pStyle w:val="ListParagraph"/>
              <w:numPr>
                <w:ilvl w:val="0"/>
                <w:numId w:val="45"/>
              </w:numPr>
              <w:tabs>
                <w:tab w:val="left" w:pos="10620"/>
              </w:tabs>
              <w:ind w:left="1080"/>
              <w:rPr>
                <w:rFonts w:ascii="Cambria" w:hAnsi="Cambria"/>
                <w:b/>
              </w:rPr>
            </w:pPr>
            <w:r>
              <w:rPr>
                <w:rFonts w:ascii="Cambria" w:hAnsi="Cambria"/>
                <w:sz w:val="22"/>
                <w:szCs w:val="22"/>
              </w:rPr>
              <w:t>Profile Status with radio button.</w:t>
            </w:r>
          </w:p>
          <w:p w14:paraId="50CC70E5" w14:textId="77777777" w:rsidR="009274EA" w:rsidRDefault="00C53038">
            <w:pPr>
              <w:pStyle w:val="Heading112pt"/>
              <w:numPr>
                <w:ilvl w:val="2"/>
                <w:numId w:val="2"/>
              </w:numPr>
              <w:tabs>
                <w:tab w:val="left" w:pos="10620"/>
              </w:tabs>
              <w:rPr>
                <w:rFonts w:ascii="Cambria" w:hAnsi="Cambria"/>
                <w:b w:val="0"/>
              </w:rPr>
            </w:pPr>
            <w:r>
              <w:rPr>
                <w:rFonts w:ascii="Cambria" w:hAnsi="Cambria"/>
                <w:b w:val="0"/>
                <w:bCs w:val="0"/>
                <w:sz w:val="22"/>
                <w:szCs w:val="22"/>
              </w:rPr>
              <w:t>Active</w:t>
            </w:r>
          </w:p>
          <w:p w14:paraId="4E13F3FB" w14:textId="77777777" w:rsidR="009274EA" w:rsidRDefault="00C53038">
            <w:pPr>
              <w:pStyle w:val="Heading112pt"/>
              <w:numPr>
                <w:ilvl w:val="2"/>
                <w:numId w:val="2"/>
              </w:numPr>
              <w:tabs>
                <w:tab w:val="left" w:pos="10620"/>
              </w:tabs>
              <w:rPr>
                <w:rFonts w:ascii="Cambria" w:hAnsi="Cambria"/>
                <w:b w:val="0"/>
              </w:rPr>
            </w:pPr>
            <w:r>
              <w:rPr>
                <w:rFonts w:ascii="Cambria" w:hAnsi="Cambria"/>
                <w:b w:val="0"/>
                <w:bCs w:val="0"/>
                <w:sz w:val="22"/>
                <w:szCs w:val="22"/>
              </w:rPr>
              <w:t>Inactive</w:t>
            </w:r>
          </w:p>
          <w:p w14:paraId="6E83C883" w14:textId="77777777" w:rsidR="009274EA" w:rsidRDefault="00C53038">
            <w:pPr>
              <w:pStyle w:val="Heading112pt"/>
              <w:numPr>
                <w:ilvl w:val="2"/>
                <w:numId w:val="2"/>
              </w:numPr>
              <w:tabs>
                <w:tab w:val="left" w:pos="10620"/>
              </w:tabs>
              <w:rPr>
                <w:rFonts w:ascii="Cambria" w:hAnsi="Cambria"/>
                <w:b w:val="0"/>
              </w:rPr>
            </w:pPr>
            <w:r>
              <w:rPr>
                <w:rFonts w:ascii="Cambria" w:hAnsi="Cambria"/>
                <w:b w:val="0"/>
                <w:bCs w:val="0"/>
                <w:sz w:val="22"/>
                <w:szCs w:val="22"/>
              </w:rPr>
              <w:t>Suspend</w:t>
            </w:r>
          </w:p>
          <w:p w14:paraId="50B02BBF" w14:textId="77777777" w:rsidR="009274EA" w:rsidRDefault="00C53038">
            <w:pPr>
              <w:pStyle w:val="Heading112pt"/>
              <w:numPr>
                <w:ilvl w:val="0"/>
                <w:numId w:val="45"/>
              </w:numPr>
              <w:tabs>
                <w:tab w:val="left" w:pos="10620"/>
              </w:tabs>
              <w:rPr>
                <w:rFonts w:ascii="Cambria" w:hAnsi="Cambria"/>
                <w:b w:val="0"/>
              </w:rPr>
            </w:pPr>
            <w:r>
              <w:rPr>
                <w:rFonts w:ascii="Cambria" w:hAnsi="Cambria"/>
                <w:b w:val="0"/>
              </w:rPr>
              <w:t>Edit</w:t>
            </w:r>
          </w:p>
          <w:p w14:paraId="118B166E" w14:textId="77777777" w:rsidR="009274EA" w:rsidRDefault="00C53038">
            <w:pPr>
              <w:pStyle w:val="Heading112pt"/>
              <w:numPr>
                <w:ilvl w:val="0"/>
                <w:numId w:val="45"/>
              </w:numPr>
              <w:tabs>
                <w:tab w:val="left" w:pos="10620"/>
              </w:tabs>
              <w:rPr>
                <w:rFonts w:ascii="Cambria" w:hAnsi="Cambria"/>
                <w:b w:val="0"/>
              </w:rPr>
            </w:pPr>
            <w:r>
              <w:rPr>
                <w:rFonts w:ascii="Cambria" w:hAnsi="Cambria"/>
                <w:b w:val="0"/>
              </w:rPr>
              <w:t>View</w:t>
            </w:r>
          </w:p>
          <w:p w14:paraId="1FE83DD9" w14:textId="77777777" w:rsidR="009274EA" w:rsidRDefault="00C53038">
            <w:pPr>
              <w:pStyle w:val="Heading112pt"/>
              <w:numPr>
                <w:ilvl w:val="0"/>
                <w:numId w:val="45"/>
              </w:numPr>
              <w:tabs>
                <w:tab w:val="left" w:pos="10620"/>
              </w:tabs>
              <w:rPr>
                <w:rFonts w:ascii="Cambria" w:hAnsi="Cambria"/>
                <w:b w:val="0"/>
              </w:rPr>
            </w:pPr>
            <w:r>
              <w:rPr>
                <w:rFonts w:ascii="Cambria" w:hAnsi="Cambria"/>
                <w:b w:val="0"/>
              </w:rPr>
              <w:t>Update button</w:t>
            </w:r>
          </w:p>
          <w:p w14:paraId="2B99770A" w14:textId="77777777" w:rsidR="009274EA" w:rsidRDefault="00C53038">
            <w:pPr>
              <w:pStyle w:val="Heading112pt"/>
              <w:numPr>
                <w:ilvl w:val="0"/>
                <w:numId w:val="45"/>
              </w:numPr>
              <w:tabs>
                <w:tab w:val="left" w:pos="10620"/>
              </w:tabs>
              <w:rPr>
                <w:rFonts w:ascii="Cambria" w:hAnsi="Cambria"/>
                <w:b w:val="0"/>
              </w:rPr>
            </w:pPr>
            <w:r>
              <w:rPr>
                <w:rFonts w:ascii="Cambria" w:hAnsi="Cambria"/>
                <w:b w:val="0"/>
              </w:rPr>
              <w:t xml:space="preserve">Add </w:t>
            </w:r>
            <w:r>
              <w:rPr>
                <w:rFonts w:ascii="Cambria" w:hAnsi="Cambria"/>
                <w:b w:val="0"/>
                <w:sz w:val="22"/>
                <w:szCs w:val="22"/>
              </w:rPr>
              <w:t xml:space="preserve">Associate </w:t>
            </w:r>
            <w:r>
              <w:rPr>
                <w:rFonts w:ascii="Cambria" w:hAnsi="Cambria"/>
                <w:b w:val="0"/>
                <w:bCs w:val="0"/>
                <w:sz w:val="22"/>
                <w:szCs w:val="22"/>
              </w:rPr>
              <w:t>Buyer</w:t>
            </w:r>
          </w:p>
          <w:p w14:paraId="39787FDE" w14:textId="77777777" w:rsidR="009274EA" w:rsidRDefault="00C53038">
            <w:pPr>
              <w:pStyle w:val="Heading112pt"/>
              <w:numPr>
                <w:ilvl w:val="0"/>
                <w:numId w:val="45"/>
              </w:numPr>
              <w:tabs>
                <w:tab w:val="left" w:pos="10620"/>
              </w:tabs>
              <w:rPr>
                <w:rFonts w:ascii="Cambria" w:hAnsi="Cambria"/>
                <w:b w:val="0"/>
              </w:rPr>
            </w:pPr>
            <w:r>
              <w:rPr>
                <w:rFonts w:ascii="Cambria" w:hAnsi="Cambria"/>
                <w:b w:val="0"/>
                <w:sz w:val="22"/>
                <w:szCs w:val="22"/>
              </w:rPr>
              <w:t>Add</w:t>
            </w:r>
            <w:r>
              <w:rPr>
                <w:rFonts w:ascii="Cambria" w:hAnsi="Cambria"/>
                <w:b w:val="0"/>
                <w:bCs w:val="0"/>
                <w:sz w:val="22"/>
                <w:szCs w:val="22"/>
              </w:rPr>
              <w:t xml:space="preserve"> Post Auction Associate Buyer</w:t>
            </w:r>
          </w:p>
          <w:p w14:paraId="5ECE3B3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8C1B4F2" w14:textId="77777777" w:rsidR="009274EA" w:rsidRDefault="00C53038">
            <w:pPr>
              <w:pStyle w:val="Heading112pt"/>
              <w:rPr>
                <w:rFonts w:ascii="Cambria" w:hAnsi="Cambria"/>
                <w:b w:val="0"/>
              </w:rPr>
            </w:pPr>
            <w:r>
              <w:rPr>
                <w:rFonts w:ascii="Cambria" w:hAnsi="Cambria"/>
                <w:b w:val="0"/>
              </w:rPr>
              <w:t>System should capture the entry of “Warehouse Unit Name” update in audit trail report as “Warehouse Unit Name” :&lt; Warehouse Unit Name&gt; &lt; Warehouse Unit Code&gt; Updated in  &lt;Auction Center&gt;.</w:t>
            </w:r>
          </w:p>
          <w:p w14:paraId="2A478234" w14:textId="77777777" w:rsidR="009274EA" w:rsidRDefault="00C53038">
            <w:pPr>
              <w:pStyle w:val="Heading112pt"/>
              <w:rPr>
                <w:rFonts w:ascii="Cambria" w:hAnsi="Cambria"/>
                <w:b w:val="0"/>
              </w:rPr>
            </w:pPr>
            <w:r>
              <w:rPr>
                <w:rFonts w:ascii="Cambria" w:hAnsi="Cambria"/>
                <w:b w:val="0"/>
              </w:rPr>
              <w:t>System should capture the entry of “Warehouse Unit Code” update in audit trail report as “Warehouse Unit Code” :&lt; Warehouse Unit Code&gt; &lt; Warehouse Name&gt; Updated in  &lt;Auction Center&gt;.</w:t>
            </w:r>
          </w:p>
          <w:p w14:paraId="145ADA03" w14:textId="77777777" w:rsidR="009274EA" w:rsidRDefault="00C53038">
            <w:pPr>
              <w:pStyle w:val="Heading112pt"/>
              <w:rPr>
                <w:rFonts w:ascii="Cambria" w:hAnsi="Cambria"/>
                <w:b w:val="0"/>
              </w:rPr>
            </w:pPr>
            <w:r>
              <w:rPr>
                <w:rFonts w:ascii="Cambria" w:hAnsi="Cambria"/>
                <w:b w:val="0"/>
              </w:rPr>
              <w:t>System should capture the entry of “Auction Center” update in audit trail report as “Auction Center” :&lt; Auction Center&gt; &lt; Warehouse Unit Code&gt; Updated for   &lt;Warehouse Unit Name&gt;.</w:t>
            </w:r>
          </w:p>
          <w:p w14:paraId="7C6A65C0" w14:textId="77777777" w:rsidR="009274EA" w:rsidRDefault="00C53038">
            <w:pPr>
              <w:pStyle w:val="Heading112pt"/>
              <w:rPr>
                <w:rFonts w:ascii="Cambria" w:hAnsi="Cambria"/>
                <w:b w:val="0"/>
              </w:rPr>
            </w:pPr>
            <w:r>
              <w:rPr>
                <w:rFonts w:ascii="Cambria" w:hAnsi="Cambria"/>
                <w:b w:val="0"/>
              </w:rPr>
              <w:t>System should capture the entry of “Address” update in audit trail report as “Address” :&lt; Address&gt; &lt; Warehouse Unit Code&gt; Updated in &lt;Auction Center&gt;.</w:t>
            </w:r>
          </w:p>
          <w:p w14:paraId="18CE6D97" w14:textId="77777777" w:rsidR="009274EA" w:rsidRDefault="00C53038">
            <w:pPr>
              <w:pStyle w:val="Heading112pt"/>
              <w:rPr>
                <w:rFonts w:ascii="Cambria" w:hAnsi="Cambria"/>
                <w:b w:val="0"/>
              </w:rPr>
            </w:pPr>
            <w:r>
              <w:rPr>
                <w:rFonts w:ascii="Cambria" w:hAnsi="Cambria"/>
                <w:b w:val="0"/>
              </w:rPr>
              <w:t>System should capture the entry of “City” update in audit trail report as “City” :&lt; City&gt; &lt; Warehouse Unit Code&gt; Updated in &lt;Auction Center&gt;.</w:t>
            </w:r>
          </w:p>
          <w:p w14:paraId="424EF0A1" w14:textId="77777777" w:rsidR="009274EA" w:rsidRDefault="00C53038">
            <w:pPr>
              <w:pStyle w:val="Heading112pt"/>
              <w:rPr>
                <w:rFonts w:ascii="Cambria" w:hAnsi="Cambria"/>
                <w:b w:val="0"/>
              </w:rPr>
            </w:pPr>
            <w:r>
              <w:rPr>
                <w:rFonts w:ascii="Cambria" w:hAnsi="Cambria"/>
                <w:b w:val="0"/>
              </w:rPr>
              <w:t>System should capture the entry of “Contact Person” update in audit trail report as “Contact Person” :&lt; Contact Person&gt; &lt; Warehouse Unit Code&gt; Updated in &lt;Auction Center&gt;.</w:t>
            </w:r>
          </w:p>
          <w:p w14:paraId="697221DC"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 Warehouse Unit Code&gt; Updated in &lt;Auction Center&gt;.</w:t>
            </w:r>
          </w:p>
          <w:p w14:paraId="5A89D8CD" w14:textId="77777777" w:rsidR="009274EA" w:rsidRDefault="00C53038">
            <w:pPr>
              <w:pStyle w:val="Heading112pt"/>
              <w:rPr>
                <w:rFonts w:ascii="Cambria" w:hAnsi="Cambria"/>
                <w:b w:val="0"/>
              </w:rPr>
            </w:pPr>
            <w:r>
              <w:rPr>
                <w:rFonts w:ascii="Cambria" w:hAnsi="Cambria"/>
                <w:b w:val="0"/>
              </w:rPr>
              <w:t>System should capture the entry of “Fax” update in audit trail report as “Fax” :&lt; Fax&gt; &lt; Warehouse Unit Code&gt; Updated in &lt;Auction Center&gt;.</w:t>
            </w:r>
          </w:p>
          <w:p w14:paraId="754F0F2E" w14:textId="77777777" w:rsidR="009274EA" w:rsidRDefault="00C53038">
            <w:pPr>
              <w:pStyle w:val="Heading112pt"/>
              <w:rPr>
                <w:rFonts w:ascii="Cambria" w:hAnsi="Cambria"/>
                <w:b w:val="0"/>
              </w:rPr>
            </w:pPr>
            <w:r>
              <w:rPr>
                <w:rFonts w:ascii="Cambria" w:hAnsi="Cambria"/>
                <w:b w:val="0"/>
              </w:rPr>
              <w:t>System should capture the entry of “Tea board Rag No” update in audit trail report as “Tea board Rag No” :&lt; Tea board Rag No&gt; &lt; Warehouse Unit Code&gt; Updated in &lt;Auction Center&gt;.</w:t>
            </w:r>
          </w:p>
          <w:p w14:paraId="75064853" w14:textId="77777777" w:rsidR="009274EA" w:rsidRDefault="00C53038">
            <w:pPr>
              <w:pStyle w:val="Heading112pt"/>
              <w:rPr>
                <w:rFonts w:ascii="Cambria" w:hAnsi="Cambria"/>
                <w:b w:val="0"/>
              </w:rPr>
            </w:pPr>
            <w:r>
              <w:rPr>
                <w:rFonts w:ascii="Cambria" w:hAnsi="Cambria"/>
                <w:b w:val="0"/>
              </w:rPr>
              <w:lastRenderedPageBreak/>
              <w:t>System should capture the entry of “Mobile No” update in audit trail report as “Mobile No” :&lt; Mobile No&gt; &lt; Warehouse Unit Code&gt; Updated in &lt;Auction Center&gt;.</w:t>
            </w:r>
          </w:p>
          <w:p w14:paraId="0D1198A8" w14:textId="77777777" w:rsidR="009274EA" w:rsidRDefault="00C53038">
            <w:pPr>
              <w:pStyle w:val="Heading112pt"/>
              <w:rPr>
                <w:rFonts w:ascii="Cambria" w:hAnsi="Cambria"/>
                <w:b w:val="0"/>
              </w:rPr>
            </w:pPr>
            <w:r>
              <w:rPr>
                <w:rFonts w:ascii="Cambria" w:hAnsi="Cambria"/>
                <w:b w:val="0"/>
              </w:rPr>
              <w:t>System should capture the entry of “PAN no” update in audit trail report as “PAN no” :&lt; PAN no&gt; &lt; Warehouse Unit Code&gt; Updated in &lt;Auction Center&gt;.</w:t>
            </w:r>
          </w:p>
          <w:p w14:paraId="771A2C49" w14:textId="77777777" w:rsidR="009274EA" w:rsidRDefault="00C53038">
            <w:pPr>
              <w:pStyle w:val="Heading112pt"/>
              <w:rPr>
                <w:rFonts w:ascii="Cambria" w:hAnsi="Cambria"/>
                <w:b w:val="0"/>
              </w:rPr>
            </w:pPr>
            <w:r>
              <w:rPr>
                <w:rFonts w:ascii="Cambria" w:hAnsi="Cambria"/>
                <w:b w:val="0"/>
              </w:rPr>
              <w:t>System should capture the entry of “GST No” update in audit trail report as “GST No” :&lt; GST No&gt; &lt; Warehouse Unit Code&gt; Updated in &lt;Auction Center&gt;.</w:t>
            </w:r>
          </w:p>
          <w:p w14:paraId="4221E2C2" w14:textId="77777777" w:rsidR="009274EA" w:rsidRDefault="00C53038">
            <w:pPr>
              <w:pStyle w:val="Heading112pt"/>
              <w:rPr>
                <w:rFonts w:ascii="Cambria" w:hAnsi="Cambria"/>
                <w:b w:val="0"/>
              </w:rPr>
            </w:pPr>
            <w:r>
              <w:rPr>
                <w:rFonts w:ascii="Cambria" w:hAnsi="Cambria"/>
                <w:b w:val="0"/>
              </w:rPr>
              <w:t>System should capture the entry of “State Name” update in audit trail report as “State Name” :&lt; State Name&gt; &lt; Warehouse Unit Code&gt; Updated in &lt;Auction Center&gt;..</w:t>
            </w:r>
          </w:p>
          <w:p w14:paraId="2904F83B" w14:textId="77777777" w:rsidR="009274EA" w:rsidRDefault="00C53038">
            <w:pPr>
              <w:pStyle w:val="Heading112pt"/>
              <w:rPr>
                <w:rFonts w:ascii="Cambria" w:hAnsi="Cambria"/>
                <w:b w:val="0"/>
              </w:rPr>
            </w:pPr>
            <w:r>
              <w:rPr>
                <w:rFonts w:ascii="Cambria" w:hAnsi="Cambria"/>
                <w:b w:val="0"/>
              </w:rPr>
              <w:t>System should capture the entry of “Tax Identification no” update in audit trail report as “Tax Identification no” :&lt; Tax Identification no &gt; &lt; Warehouse Unit Code&gt; Updated in &lt;Auction Center&gt;.</w:t>
            </w:r>
          </w:p>
          <w:p w14:paraId="3EB3BB69"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Uploaded Document section</w:t>
            </w:r>
            <w:r>
              <w:rPr>
                <w:rFonts w:ascii="Cambria" w:hAnsi="Cambria"/>
                <w:b w:val="0"/>
              </w:rPr>
              <w:t xml:space="preserve"> :</w:t>
            </w:r>
          </w:p>
          <w:p w14:paraId="10298C08" w14:textId="77777777" w:rsidR="009274EA" w:rsidRDefault="00C53038">
            <w:pPr>
              <w:pStyle w:val="Heading112pt"/>
              <w:tabs>
                <w:tab w:val="left" w:pos="10620"/>
              </w:tabs>
              <w:rPr>
                <w:rFonts w:ascii="Cambria" w:hAnsi="Cambria"/>
              </w:rPr>
            </w:pPr>
            <w:r>
              <w:rPr>
                <w:rFonts w:ascii="Cambria" w:hAnsi="Cambria"/>
                <w:b w:val="0"/>
              </w:rPr>
              <w:t>System should display the list of PDF documents uploaded while doing any activity in master.</w:t>
            </w:r>
          </w:p>
          <w:p w14:paraId="24EDBD10" w14:textId="77777777" w:rsidR="009274EA" w:rsidRDefault="00C53038">
            <w:pPr>
              <w:pStyle w:val="Heading112pt"/>
              <w:tabs>
                <w:tab w:val="left" w:pos="10620"/>
              </w:tabs>
              <w:rPr>
                <w:rFonts w:ascii="Cambria" w:hAnsi="Cambria"/>
              </w:rPr>
            </w:pPr>
            <w:r>
              <w:rPr>
                <w:rFonts w:ascii="Cambria" w:hAnsi="Cambria"/>
                <w:b w:val="0"/>
              </w:rPr>
              <w:t>System should below detail in uploaded document section.</w:t>
            </w:r>
          </w:p>
          <w:p w14:paraId="4F7AE474"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389B2795" w14:textId="77777777" w:rsidR="009274EA" w:rsidRDefault="00C53038">
            <w:pPr>
              <w:pStyle w:val="Heading112pt"/>
              <w:numPr>
                <w:ilvl w:val="1"/>
                <w:numId w:val="2"/>
              </w:numPr>
              <w:tabs>
                <w:tab w:val="left" w:pos="10620"/>
              </w:tabs>
              <w:rPr>
                <w:rFonts w:ascii="Cambria" w:hAnsi="Cambria"/>
              </w:rPr>
            </w:pPr>
            <w:r>
              <w:rPr>
                <w:rFonts w:ascii="Cambria" w:hAnsi="Cambria"/>
                <w:b w:val="0"/>
              </w:rPr>
              <w:t>Warehouse Unit Name</w:t>
            </w:r>
          </w:p>
          <w:p w14:paraId="334A591E"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w:t>
            </w:r>
          </w:p>
          <w:p w14:paraId="4649B382"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upload date and time</w:t>
            </w:r>
          </w:p>
          <w:p w14:paraId="14785360" w14:textId="77777777" w:rsidR="009274EA" w:rsidRDefault="00C53038">
            <w:pPr>
              <w:pStyle w:val="Heading112pt"/>
              <w:numPr>
                <w:ilvl w:val="1"/>
                <w:numId w:val="2"/>
              </w:numPr>
              <w:tabs>
                <w:tab w:val="left" w:pos="10620"/>
              </w:tabs>
              <w:rPr>
                <w:rFonts w:ascii="Cambria" w:hAnsi="Cambria"/>
              </w:rPr>
            </w:pPr>
            <w:r>
              <w:rPr>
                <w:rFonts w:ascii="Cambria" w:hAnsi="Cambria"/>
                <w:b w:val="0"/>
              </w:rPr>
              <w:t xml:space="preserve">Action </w:t>
            </w:r>
          </w:p>
          <w:p w14:paraId="672358D9" w14:textId="77777777" w:rsidR="009274EA" w:rsidRDefault="00C53038">
            <w:pPr>
              <w:pStyle w:val="Heading112pt"/>
              <w:numPr>
                <w:ilvl w:val="2"/>
                <w:numId w:val="2"/>
              </w:numPr>
              <w:tabs>
                <w:tab w:val="left" w:pos="10620"/>
              </w:tabs>
              <w:rPr>
                <w:rFonts w:ascii="Cambria" w:hAnsi="Cambria"/>
              </w:rPr>
            </w:pPr>
            <w:r>
              <w:rPr>
                <w:rFonts w:ascii="Cambria" w:hAnsi="Cambria"/>
                <w:b w:val="0"/>
              </w:rPr>
              <w:t>Download document link.</w:t>
            </w:r>
          </w:p>
          <w:p w14:paraId="521467E7" w14:textId="77777777" w:rsidR="009274EA" w:rsidRDefault="00C53038">
            <w:pPr>
              <w:pStyle w:val="Heading112pt"/>
              <w:numPr>
                <w:ilvl w:val="2"/>
                <w:numId w:val="2"/>
              </w:numPr>
              <w:tabs>
                <w:tab w:val="left" w:pos="10620"/>
              </w:tabs>
              <w:rPr>
                <w:rFonts w:ascii="Cambria" w:hAnsi="Cambria"/>
              </w:rPr>
            </w:pPr>
            <w:r>
              <w:rPr>
                <w:rFonts w:ascii="Cambria" w:hAnsi="Cambria"/>
                <w:b w:val="0"/>
              </w:rPr>
              <w:t>Preview document link.</w:t>
            </w:r>
          </w:p>
          <w:p w14:paraId="73E2F869" w14:textId="77777777" w:rsidR="009274EA" w:rsidRDefault="00C53038">
            <w:pPr>
              <w:pStyle w:val="Heading112pt"/>
              <w:tabs>
                <w:tab w:val="left" w:pos="10620"/>
              </w:tabs>
              <w:rPr>
                <w:rFonts w:ascii="Cambria" w:hAnsi="Cambria"/>
              </w:rPr>
            </w:pPr>
            <w:r>
              <w:rPr>
                <w:rFonts w:ascii="Cambria" w:hAnsi="Cambria"/>
                <w:b w:val="0"/>
              </w:rPr>
              <w:t>System should download the document on click “Download document” link.</w:t>
            </w:r>
          </w:p>
          <w:p w14:paraId="6560B8C5" w14:textId="77777777" w:rsidR="009274EA" w:rsidRDefault="00C53038">
            <w:pPr>
              <w:pStyle w:val="Heading112pt"/>
              <w:tabs>
                <w:tab w:val="left" w:pos="10620"/>
              </w:tabs>
              <w:rPr>
                <w:rFonts w:ascii="Cambria" w:hAnsi="Cambria"/>
                <w:b w:val="0"/>
              </w:rPr>
            </w:pPr>
            <w:r>
              <w:rPr>
                <w:rFonts w:ascii="Cambria" w:hAnsi="Cambria"/>
                <w:b w:val="0"/>
              </w:rPr>
              <w:t>System should display the document without download on screen with PDF viewer on click “Preview Document” link.</w:t>
            </w:r>
          </w:p>
          <w:p w14:paraId="4A9D5BAC"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View  History for &lt;Master Name&gt; Update</w:t>
            </w:r>
            <w:r>
              <w:rPr>
                <w:rFonts w:ascii="Cambria" w:hAnsi="Cambria"/>
                <w:b w:val="0"/>
              </w:rPr>
              <w:t>:</w:t>
            </w:r>
          </w:p>
          <w:p w14:paraId="11D2A3DD" w14:textId="77777777" w:rsidR="009274EA" w:rsidRDefault="00C53038">
            <w:pPr>
              <w:pStyle w:val="Heading112pt"/>
              <w:tabs>
                <w:tab w:val="left" w:pos="10620"/>
              </w:tabs>
              <w:rPr>
                <w:rFonts w:ascii="Cambria" w:hAnsi="Cambria"/>
                <w:b w:val="0"/>
              </w:rPr>
            </w:pPr>
            <w:r>
              <w:rPr>
                <w:rFonts w:ascii="Cambria" w:hAnsi="Cambria"/>
                <w:b w:val="0"/>
              </w:rPr>
              <w:t>System should maintain and display history of every update for respective master value.</w:t>
            </w:r>
          </w:p>
          <w:p w14:paraId="58E5089C" w14:textId="77777777" w:rsidR="009274EA" w:rsidRDefault="00C53038">
            <w:pPr>
              <w:pStyle w:val="Heading112pt"/>
              <w:tabs>
                <w:tab w:val="left" w:pos="10620"/>
              </w:tabs>
              <w:rPr>
                <w:rFonts w:ascii="Cambria" w:hAnsi="Cambria"/>
                <w:b w:val="0"/>
              </w:rPr>
            </w:pPr>
            <w:r>
              <w:rPr>
                <w:rFonts w:ascii="Cambria" w:hAnsi="Cambria"/>
                <w:b w:val="0"/>
              </w:rPr>
              <w:t>System should display below detail View History Section.</w:t>
            </w:r>
          </w:p>
          <w:p w14:paraId="658832C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Sr.</w:t>
            </w:r>
          </w:p>
          <w:p w14:paraId="35109133"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Old Value</w:t>
            </w:r>
          </w:p>
          <w:p w14:paraId="579F1F01"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New Value</w:t>
            </w:r>
          </w:p>
          <w:p w14:paraId="0E753C2A"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Updated on Date and Time</w:t>
            </w:r>
          </w:p>
          <w:p w14:paraId="4291BFB8" w14:textId="77777777" w:rsidR="009274EA" w:rsidRDefault="00C53038">
            <w:pPr>
              <w:pStyle w:val="Heading112pt"/>
              <w:numPr>
                <w:ilvl w:val="0"/>
                <w:numId w:val="0"/>
              </w:numPr>
              <w:tabs>
                <w:tab w:val="left" w:pos="10620"/>
              </w:tabs>
              <w:ind w:left="360" w:hanging="360"/>
              <w:rPr>
                <w:rFonts w:ascii="Cambria" w:hAnsi="Cambria"/>
              </w:rPr>
            </w:pPr>
            <w:r>
              <w:rPr>
                <w:rFonts w:ascii="Cambria" w:hAnsi="Cambria"/>
                <w:b w:val="0"/>
              </w:rPr>
              <w:t>Updated by</w:t>
            </w:r>
          </w:p>
          <w:p w14:paraId="6C74D2FA"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lastRenderedPageBreak/>
              <w:t>Document Upload</w:t>
            </w:r>
            <w:r>
              <w:rPr>
                <w:rFonts w:ascii="Cambria" w:hAnsi="Cambria"/>
                <w:b w:val="0"/>
              </w:rPr>
              <w:t xml:space="preserve"> :</w:t>
            </w:r>
          </w:p>
          <w:p w14:paraId="58CEB88E" w14:textId="77777777" w:rsidR="009274EA" w:rsidRDefault="00C53038">
            <w:pPr>
              <w:pStyle w:val="Heading112pt"/>
              <w:tabs>
                <w:tab w:val="left" w:pos="10620"/>
              </w:tabs>
              <w:rPr>
                <w:rFonts w:ascii="Cambria" w:hAnsi="Cambria"/>
              </w:rPr>
            </w:pPr>
            <w:r>
              <w:rPr>
                <w:rFonts w:ascii="Cambria" w:hAnsi="Cambria"/>
                <w:b w:val="0"/>
              </w:rPr>
              <w:t>System should allow user to upload PDF file while creating any new value in master.</w:t>
            </w:r>
          </w:p>
          <w:p w14:paraId="0D8B039E" w14:textId="77777777" w:rsidR="009274EA" w:rsidRDefault="00C53038">
            <w:pPr>
              <w:pStyle w:val="Heading112pt"/>
              <w:tabs>
                <w:tab w:val="left" w:pos="10620"/>
              </w:tabs>
              <w:rPr>
                <w:rFonts w:ascii="Cambria" w:hAnsi="Cambria"/>
              </w:rPr>
            </w:pPr>
            <w:r>
              <w:rPr>
                <w:rFonts w:ascii="Cambria" w:hAnsi="Cambria"/>
                <w:b w:val="0"/>
              </w:rPr>
              <w:t>File upload functionality should be non-mandatory.</w:t>
            </w:r>
          </w:p>
          <w:p w14:paraId="29168AAF" w14:textId="77777777" w:rsidR="009274EA" w:rsidRDefault="00C53038">
            <w:pPr>
              <w:pStyle w:val="Heading112pt"/>
              <w:tabs>
                <w:tab w:val="left" w:pos="10620"/>
              </w:tabs>
              <w:rPr>
                <w:rFonts w:ascii="Cambria" w:hAnsi="Cambria"/>
              </w:rPr>
            </w:pPr>
            <w:r>
              <w:rPr>
                <w:rFonts w:ascii="Cambria" w:hAnsi="Cambria"/>
                <w:b w:val="0"/>
              </w:rPr>
              <w:t>System should provide below options under file upload page.</w:t>
            </w:r>
          </w:p>
          <w:p w14:paraId="60D31D96" w14:textId="77777777" w:rsidR="009274EA" w:rsidRDefault="00C53038">
            <w:pPr>
              <w:pStyle w:val="Heading112pt"/>
              <w:numPr>
                <w:ilvl w:val="1"/>
                <w:numId w:val="2"/>
              </w:numPr>
              <w:tabs>
                <w:tab w:val="left" w:pos="10620"/>
              </w:tabs>
              <w:rPr>
                <w:rFonts w:ascii="Cambria" w:hAnsi="Cambria"/>
              </w:rPr>
            </w:pPr>
            <w:r>
              <w:rPr>
                <w:rFonts w:ascii="Cambria" w:hAnsi="Cambria"/>
                <w:b w:val="0"/>
              </w:rPr>
              <w:t>Browser document button</w:t>
            </w:r>
          </w:p>
          <w:p w14:paraId="1E22DE4F"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 textbox</w:t>
            </w:r>
          </w:p>
          <w:p w14:paraId="3AB735DF" w14:textId="77777777" w:rsidR="009274EA" w:rsidRDefault="00C53038">
            <w:pPr>
              <w:pStyle w:val="Heading112pt"/>
              <w:numPr>
                <w:ilvl w:val="1"/>
                <w:numId w:val="2"/>
              </w:numPr>
              <w:tabs>
                <w:tab w:val="left" w:pos="10620"/>
              </w:tabs>
              <w:rPr>
                <w:rFonts w:ascii="Cambria" w:hAnsi="Cambria"/>
              </w:rPr>
            </w:pPr>
            <w:r>
              <w:rPr>
                <w:rFonts w:ascii="Cambria" w:hAnsi="Cambria"/>
                <w:b w:val="0"/>
              </w:rPr>
              <w:t>Upload button</w:t>
            </w:r>
          </w:p>
          <w:p w14:paraId="219A7631"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3DB508E6" w14:textId="77777777" w:rsidR="009274EA" w:rsidRDefault="00C53038">
            <w:pPr>
              <w:pStyle w:val="Heading112pt"/>
              <w:tabs>
                <w:tab w:val="left" w:pos="10620"/>
              </w:tabs>
              <w:rPr>
                <w:rFonts w:ascii="Cambria" w:hAnsi="Cambria"/>
              </w:rPr>
            </w:pPr>
            <w:r>
              <w:rPr>
                <w:rFonts w:ascii="Cambria" w:hAnsi="Cambria"/>
                <w:b w:val="0"/>
              </w:rPr>
              <w:t>System should allow uploading 10 MB Size per file.</w:t>
            </w:r>
          </w:p>
          <w:p w14:paraId="652323E3" w14:textId="77777777" w:rsidR="009274EA" w:rsidRDefault="00C53038">
            <w:pPr>
              <w:pStyle w:val="Heading112pt"/>
              <w:rPr>
                <w:rFonts w:ascii="Cambria" w:hAnsi="Cambria"/>
                <w:b w:val="0"/>
              </w:rPr>
            </w:pPr>
            <w:r>
              <w:rPr>
                <w:rFonts w:ascii="Cambria" w:hAnsi="Cambria"/>
                <w:b w:val="0"/>
              </w:rPr>
              <w:t>System should display message “Incorrect file type” on selecting other than PDF file.</w:t>
            </w:r>
          </w:p>
        </w:tc>
      </w:tr>
      <w:tr w:rsidR="009274EA" w14:paraId="46FC5A41" w14:textId="77777777">
        <w:trPr>
          <w:trHeight w:val="553"/>
        </w:trPr>
        <w:tc>
          <w:tcPr>
            <w:tcW w:w="3394" w:type="dxa"/>
            <w:tcBorders>
              <w:top w:val="single" w:sz="4" w:space="0" w:color="auto"/>
              <w:left w:val="single" w:sz="4" w:space="0" w:color="auto"/>
              <w:bottom w:val="single" w:sz="4" w:space="0" w:color="auto"/>
              <w:right w:val="single" w:sz="4" w:space="0" w:color="auto"/>
            </w:tcBorders>
            <w:shd w:val="clear" w:color="auto" w:fill="C4BC96"/>
          </w:tcPr>
          <w:p w14:paraId="6A46778D"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2C655861" w14:textId="77777777" w:rsidR="009274EA" w:rsidRDefault="00C53038">
            <w:pPr>
              <w:numPr>
                <w:ilvl w:val="0"/>
                <w:numId w:val="1"/>
              </w:numPr>
              <w:tabs>
                <w:tab w:val="left" w:pos="10620"/>
              </w:tabs>
              <w:spacing w:after="0" w:line="360" w:lineRule="auto"/>
              <w:jc w:val="both"/>
            </w:pPr>
            <w:r>
              <w:t>TAO User/Admin User/Authorized User</w:t>
            </w:r>
          </w:p>
        </w:tc>
      </w:tr>
    </w:tbl>
    <w:p w14:paraId="5A1F415C" w14:textId="77777777" w:rsidR="009274EA" w:rsidRDefault="009274EA">
      <w:pPr>
        <w:tabs>
          <w:tab w:val="left" w:pos="10620"/>
        </w:tabs>
      </w:pPr>
    </w:p>
    <w:p w14:paraId="7C1B46C7"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30588F21" w14:textId="77777777">
        <w:trPr>
          <w:trHeight w:val="940"/>
        </w:trPr>
        <w:tc>
          <w:tcPr>
            <w:tcW w:w="1150" w:type="dxa"/>
            <w:shd w:val="clear" w:color="auto" w:fill="C4BC96"/>
          </w:tcPr>
          <w:p w14:paraId="3D7730C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2096750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4714F66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0A3E556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145EB41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102FE39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183B271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4FB2934A" w14:textId="77777777">
        <w:trPr>
          <w:trHeight w:val="1735"/>
        </w:trPr>
        <w:tc>
          <w:tcPr>
            <w:tcW w:w="1150" w:type="dxa"/>
            <w:shd w:val="clear" w:color="auto" w:fill="auto"/>
          </w:tcPr>
          <w:p w14:paraId="5077A7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196864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4EA151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338C7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243A70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71048D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56A8FB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2BBA878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DEF483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CAACF31" w14:textId="77777777">
        <w:trPr>
          <w:trHeight w:val="1735"/>
        </w:trPr>
        <w:tc>
          <w:tcPr>
            <w:tcW w:w="1150" w:type="dxa"/>
            <w:shd w:val="clear" w:color="auto" w:fill="auto"/>
          </w:tcPr>
          <w:p w14:paraId="10C95C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p w14:paraId="17FD7CF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2AF8C9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53B118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BFA684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607EEF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00BE1DD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88C627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9D4A9DD" w14:textId="77777777">
        <w:trPr>
          <w:trHeight w:val="1735"/>
        </w:trPr>
        <w:tc>
          <w:tcPr>
            <w:tcW w:w="1150" w:type="dxa"/>
            <w:shd w:val="clear" w:color="auto" w:fill="auto"/>
          </w:tcPr>
          <w:p w14:paraId="1FDB6D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City</w:t>
            </w:r>
          </w:p>
        </w:tc>
        <w:tc>
          <w:tcPr>
            <w:tcW w:w="918" w:type="dxa"/>
            <w:shd w:val="clear" w:color="auto" w:fill="auto"/>
          </w:tcPr>
          <w:p w14:paraId="3FF9DA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F3C92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1C0FD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63B9A03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634511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6BCE03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5968FA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2B695D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0433686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339573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5A21EC6" w14:textId="77777777">
        <w:trPr>
          <w:trHeight w:val="1735"/>
        </w:trPr>
        <w:tc>
          <w:tcPr>
            <w:tcW w:w="1150" w:type="dxa"/>
            <w:shd w:val="clear" w:color="auto" w:fill="auto"/>
          </w:tcPr>
          <w:p w14:paraId="3E8529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1598BF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1FEEB6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3D181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376A67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0822DC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3C5EB6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contact person.</w:t>
            </w:r>
          </w:p>
          <w:p w14:paraId="187CF5F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0CF3C0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7E32463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9BCA8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072C39A9" w14:textId="77777777">
        <w:trPr>
          <w:trHeight w:val="1735"/>
        </w:trPr>
        <w:tc>
          <w:tcPr>
            <w:tcW w:w="1150" w:type="dxa"/>
            <w:shd w:val="clear" w:color="auto" w:fill="auto"/>
          </w:tcPr>
          <w:p w14:paraId="378349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42AE511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346967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AACB23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5E3CC4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5C507B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email ID should be unique and not allow duplicate entries.</w:t>
            </w:r>
          </w:p>
          <w:p w14:paraId="16B018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7C9D77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email ID.</w:t>
            </w:r>
          </w:p>
          <w:p w14:paraId="400055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enter a valid email ID with alphanumeric characters and special </w:t>
            </w:r>
            <w:r>
              <w:rPr>
                <w:rFonts w:ascii="Cambria" w:hAnsi="Cambria"/>
                <w:sz w:val="22"/>
                <w:szCs w:val="22"/>
              </w:rPr>
              <w:lastRenderedPageBreak/>
              <w:t>characters allowed.</w:t>
            </w:r>
          </w:p>
          <w:p w14:paraId="67D57F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048B4B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6EE96E77" w14:textId="77777777" w:rsidR="009274EA" w:rsidRDefault="001E5D23">
            <w:pPr>
              <w:pStyle w:val="ListParagraph"/>
              <w:tabs>
                <w:tab w:val="center" w:pos="4320"/>
                <w:tab w:val="right" w:pos="8640"/>
                <w:tab w:val="left" w:pos="10620"/>
              </w:tabs>
              <w:ind w:left="0"/>
              <w:rPr>
                <w:rFonts w:ascii="Cambria" w:hAnsi="Cambria"/>
                <w:sz w:val="22"/>
                <w:szCs w:val="22"/>
              </w:rPr>
            </w:pPr>
            <w:hyperlink r:id="rId26" w:history="1">
              <w:r w:rsidR="00C53038">
                <w:rPr>
                  <w:rFonts w:ascii="Cambria" w:hAnsi="Cambria"/>
                </w:rPr>
                <w:t>test@testdata.com</w:t>
              </w:r>
            </w:hyperlink>
          </w:p>
        </w:tc>
        <w:tc>
          <w:tcPr>
            <w:tcW w:w="1237" w:type="dxa"/>
            <w:shd w:val="clear" w:color="auto" w:fill="auto"/>
          </w:tcPr>
          <w:p w14:paraId="0C3FB2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System should validate email ID from standard Email Validation (combination of Alphabets + Special Character </w:t>
            </w:r>
            <w:r>
              <w:rPr>
                <w:rFonts w:ascii="Cambria" w:hAnsi="Cambria"/>
                <w:sz w:val="22"/>
                <w:szCs w:val="22"/>
              </w:rPr>
              <w:lastRenderedPageBreak/>
              <w:t>+ numeric values @ combination of combination of Alphabets. Combination of Alphabets)</w:t>
            </w:r>
          </w:p>
          <w:p w14:paraId="02B4BDCF" w14:textId="77777777" w:rsidR="009274EA" w:rsidRDefault="009274EA">
            <w:pPr>
              <w:pStyle w:val="ListParagraph"/>
              <w:tabs>
                <w:tab w:val="center" w:pos="4320"/>
                <w:tab w:val="right" w:pos="8640"/>
                <w:tab w:val="left" w:pos="10620"/>
              </w:tabs>
              <w:ind w:left="0"/>
              <w:rPr>
                <w:rFonts w:ascii="Cambria" w:hAnsi="Cambria"/>
                <w:sz w:val="22"/>
                <w:szCs w:val="22"/>
              </w:rPr>
            </w:pPr>
          </w:p>
          <w:p w14:paraId="6AE2503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0DB6CAA" w14:textId="77777777">
        <w:trPr>
          <w:trHeight w:val="287"/>
        </w:trPr>
        <w:tc>
          <w:tcPr>
            <w:tcW w:w="1150" w:type="dxa"/>
            <w:shd w:val="clear" w:color="auto" w:fill="auto"/>
          </w:tcPr>
          <w:p w14:paraId="46ACAD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 Code</w:t>
            </w:r>
          </w:p>
        </w:tc>
        <w:tc>
          <w:tcPr>
            <w:tcW w:w="918" w:type="dxa"/>
            <w:shd w:val="clear" w:color="auto" w:fill="auto"/>
          </w:tcPr>
          <w:p w14:paraId="697CC5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992" w:type="dxa"/>
            <w:shd w:val="clear" w:color="auto" w:fill="auto"/>
          </w:tcPr>
          <w:p w14:paraId="729F9F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70B2B73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32B847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7846CD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E51529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Generated Auto</w:t>
            </w:r>
          </w:p>
        </w:tc>
      </w:tr>
      <w:tr w:rsidR="009274EA" w14:paraId="421EAFED" w14:textId="77777777">
        <w:trPr>
          <w:trHeight w:val="287"/>
        </w:trPr>
        <w:tc>
          <w:tcPr>
            <w:tcW w:w="1150" w:type="dxa"/>
            <w:shd w:val="clear" w:color="auto" w:fill="auto"/>
          </w:tcPr>
          <w:p w14:paraId="4CE473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 Number</w:t>
            </w:r>
          </w:p>
        </w:tc>
        <w:tc>
          <w:tcPr>
            <w:tcW w:w="918" w:type="dxa"/>
            <w:shd w:val="clear" w:color="auto" w:fill="auto"/>
          </w:tcPr>
          <w:p w14:paraId="7332A29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field</w:t>
            </w:r>
          </w:p>
        </w:tc>
        <w:tc>
          <w:tcPr>
            <w:tcW w:w="992" w:type="dxa"/>
            <w:shd w:val="clear" w:color="auto" w:fill="auto"/>
          </w:tcPr>
          <w:p w14:paraId="78958D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C7165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455C55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024ACC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0A905E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5F86B24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D72A48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99478B8" w14:textId="77777777">
        <w:trPr>
          <w:trHeight w:val="287"/>
        </w:trPr>
        <w:tc>
          <w:tcPr>
            <w:tcW w:w="1150" w:type="dxa"/>
            <w:shd w:val="clear" w:color="auto" w:fill="auto"/>
          </w:tcPr>
          <w:p w14:paraId="2E4FEB9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Mobile Number</w:t>
            </w:r>
          </w:p>
        </w:tc>
        <w:tc>
          <w:tcPr>
            <w:tcW w:w="918" w:type="dxa"/>
            <w:shd w:val="clear" w:color="auto" w:fill="auto"/>
          </w:tcPr>
          <w:p w14:paraId="4B0EE2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5028B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D9E31E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58ECD7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1111B4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mobile number should have a maximum length of 15 characters (including country code, if applicable).</w:t>
            </w:r>
          </w:p>
        </w:tc>
        <w:tc>
          <w:tcPr>
            <w:tcW w:w="1352" w:type="dxa"/>
            <w:shd w:val="clear" w:color="auto" w:fill="auto"/>
          </w:tcPr>
          <w:p w14:paraId="6F5344B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mobile number.</w:t>
            </w:r>
          </w:p>
          <w:p w14:paraId="68800B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13480F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mobile number should not </w:t>
            </w:r>
            <w:r>
              <w:rPr>
                <w:rFonts w:ascii="Cambria" w:hAnsi="Cambria"/>
                <w:sz w:val="22"/>
                <w:szCs w:val="22"/>
              </w:rPr>
              <w:lastRenderedPageBreak/>
              <w:t>exceed 15 characters.</w:t>
            </w:r>
          </w:p>
        </w:tc>
        <w:tc>
          <w:tcPr>
            <w:tcW w:w="2904" w:type="dxa"/>
            <w:shd w:val="clear" w:color="auto" w:fill="auto"/>
          </w:tcPr>
          <w:p w14:paraId="4E92A3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00919723822331</w:t>
            </w:r>
          </w:p>
        </w:tc>
        <w:tc>
          <w:tcPr>
            <w:tcW w:w="1237" w:type="dxa"/>
            <w:shd w:val="clear" w:color="auto" w:fill="auto"/>
          </w:tcPr>
          <w:p w14:paraId="6AA9A7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14A96682" w14:textId="77777777">
        <w:trPr>
          <w:trHeight w:val="287"/>
        </w:trPr>
        <w:tc>
          <w:tcPr>
            <w:tcW w:w="1150" w:type="dxa"/>
            <w:shd w:val="clear" w:color="auto" w:fill="auto"/>
          </w:tcPr>
          <w:p w14:paraId="1FE7DE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 number</w:t>
            </w:r>
          </w:p>
          <w:p w14:paraId="1D5A00B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0D920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4C4846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218D9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4E6A90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6930DF2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12EEC5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6D2228C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2835D9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89CF2C1" w14:textId="77777777">
        <w:trPr>
          <w:trHeight w:val="287"/>
        </w:trPr>
        <w:tc>
          <w:tcPr>
            <w:tcW w:w="1150" w:type="dxa"/>
            <w:shd w:val="clear" w:color="auto" w:fill="auto"/>
          </w:tcPr>
          <w:p w14:paraId="41CE531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ShortName</w:t>
            </w:r>
          </w:p>
        </w:tc>
        <w:tc>
          <w:tcPr>
            <w:tcW w:w="918" w:type="dxa"/>
            <w:shd w:val="clear" w:color="auto" w:fill="auto"/>
          </w:tcPr>
          <w:p w14:paraId="235710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E1CC78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11EB7B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w:t>
            </w:r>
          </w:p>
          <w:p w14:paraId="627BD4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 field is a required field and must be entered.</w:t>
            </w:r>
          </w:p>
          <w:p w14:paraId="43A67C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contain alphabetic characters only.</w:t>
            </w:r>
          </w:p>
          <w:p w14:paraId="6509A4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have a maximum length of 15 characters.</w:t>
            </w:r>
          </w:p>
        </w:tc>
        <w:tc>
          <w:tcPr>
            <w:tcW w:w="1352" w:type="dxa"/>
            <w:shd w:val="clear" w:color="auto" w:fill="auto"/>
          </w:tcPr>
          <w:p w14:paraId="3DE5AC2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ShortName</w:t>
            </w:r>
          </w:p>
          <w:p w14:paraId="2F0B372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p w14:paraId="5C50AA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contain alphabetic characters only.</w:t>
            </w:r>
          </w:p>
          <w:p w14:paraId="1DB201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ShortName should not exceed 15 characters.</w:t>
            </w:r>
          </w:p>
        </w:tc>
        <w:tc>
          <w:tcPr>
            <w:tcW w:w="2904" w:type="dxa"/>
            <w:shd w:val="clear" w:color="auto" w:fill="auto"/>
          </w:tcPr>
          <w:p w14:paraId="50F06F3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2E7FB3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1C17C2E" w14:textId="77777777">
        <w:trPr>
          <w:trHeight w:val="287"/>
        </w:trPr>
        <w:tc>
          <w:tcPr>
            <w:tcW w:w="1150" w:type="dxa"/>
            <w:shd w:val="clear" w:color="auto" w:fill="auto"/>
          </w:tcPr>
          <w:p w14:paraId="081989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Teaboard Reg No </w:t>
            </w:r>
          </w:p>
        </w:tc>
        <w:tc>
          <w:tcPr>
            <w:tcW w:w="918" w:type="dxa"/>
            <w:shd w:val="clear" w:color="auto" w:fill="auto"/>
          </w:tcPr>
          <w:p w14:paraId="56AC186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3322A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689B2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Teaboard Reg No field is a </w:t>
            </w:r>
            <w:r>
              <w:rPr>
                <w:rFonts w:ascii="Cambria" w:hAnsi="Cambria"/>
                <w:sz w:val="22"/>
                <w:szCs w:val="22"/>
              </w:rPr>
              <w:lastRenderedPageBreak/>
              <w:t>required field and must be entered.</w:t>
            </w:r>
          </w:p>
          <w:p w14:paraId="7B8380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follow a specific format with alphanumeric characters and a length of 15 characters.</w:t>
            </w:r>
          </w:p>
          <w:p w14:paraId="7EE165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be unique and not allow duplicate entries.</w:t>
            </w:r>
          </w:p>
        </w:tc>
        <w:tc>
          <w:tcPr>
            <w:tcW w:w="1352" w:type="dxa"/>
            <w:shd w:val="clear" w:color="auto" w:fill="auto"/>
          </w:tcPr>
          <w:p w14:paraId="27FDE6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Please enter the </w:t>
            </w:r>
            <w:r>
              <w:rPr>
                <w:rFonts w:ascii="Cambria" w:hAnsi="Cambria"/>
                <w:sz w:val="22"/>
                <w:szCs w:val="22"/>
              </w:rPr>
              <w:lastRenderedPageBreak/>
              <w:t>Teaboard Reg No.</w:t>
            </w:r>
          </w:p>
          <w:p w14:paraId="529335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Teaboard Reg No with alphanumeric characters and a length of 15 characters.</w:t>
            </w:r>
          </w:p>
          <w:p w14:paraId="746FB5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Teaboard Reg No already exists. Please enter a unique Teaboard Reg No.</w:t>
            </w:r>
          </w:p>
        </w:tc>
        <w:tc>
          <w:tcPr>
            <w:tcW w:w="2904" w:type="dxa"/>
            <w:shd w:val="clear" w:color="auto" w:fill="auto"/>
          </w:tcPr>
          <w:p w14:paraId="7C954E2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6E4C76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E79D709" w14:textId="77777777">
        <w:trPr>
          <w:trHeight w:val="287"/>
        </w:trPr>
        <w:tc>
          <w:tcPr>
            <w:tcW w:w="1150" w:type="dxa"/>
            <w:shd w:val="clear" w:color="auto" w:fill="auto"/>
          </w:tcPr>
          <w:p w14:paraId="46C59D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Ware House Unit Code</w:t>
            </w:r>
          </w:p>
        </w:tc>
        <w:tc>
          <w:tcPr>
            <w:tcW w:w="918" w:type="dxa"/>
            <w:shd w:val="clear" w:color="auto" w:fill="auto"/>
          </w:tcPr>
          <w:p w14:paraId="262783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4E89A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A8D2D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 House Unit Code field is a required field and must be entered.</w:t>
            </w:r>
          </w:p>
          <w:p w14:paraId="150EBD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 House Unit Code should follow a specific format with alphanumeric characters and a length of 15 characters.</w:t>
            </w:r>
          </w:p>
          <w:p w14:paraId="719561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 House Unit Code No should be unique and not allow duplicate entries.</w:t>
            </w:r>
          </w:p>
        </w:tc>
        <w:tc>
          <w:tcPr>
            <w:tcW w:w="1352" w:type="dxa"/>
            <w:shd w:val="clear" w:color="auto" w:fill="auto"/>
          </w:tcPr>
          <w:p w14:paraId="0AC3C24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Ware House Unit Code</w:t>
            </w:r>
          </w:p>
          <w:p w14:paraId="130049CD" w14:textId="77777777" w:rsidR="009274EA" w:rsidRDefault="009274EA">
            <w:pPr>
              <w:pStyle w:val="ListParagraph"/>
              <w:tabs>
                <w:tab w:val="center" w:pos="4320"/>
                <w:tab w:val="right" w:pos="8640"/>
                <w:tab w:val="left" w:pos="10620"/>
              </w:tabs>
              <w:ind w:left="0"/>
              <w:rPr>
                <w:rFonts w:ascii="Cambria" w:hAnsi="Cambria"/>
                <w:sz w:val="22"/>
                <w:szCs w:val="22"/>
              </w:rPr>
            </w:pPr>
          </w:p>
          <w:p w14:paraId="0D1BFF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Ware House Unit Code with alphanumeric characters and a length of 15 characters.</w:t>
            </w:r>
          </w:p>
          <w:p w14:paraId="0627F2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Ware House Unit Code already exists. Please </w:t>
            </w:r>
            <w:r>
              <w:rPr>
                <w:rFonts w:ascii="Cambria" w:hAnsi="Cambria"/>
                <w:sz w:val="22"/>
                <w:szCs w:val="22"/>
              </w:rPr>
              <w:lastRenderedPageBreak/>
              <w:t>enter a unique Ware House Unit Code</w:t>
            </w:r>
          </w:p>
        </w:tc>
        <w:tc>
          <w:tcPr>
            <w:tcW w:w="2904" w:type="dxa"/>
            <w:shd w:val="clear" w:color="auto" w:fill="auto"/>
          </w:tcPr>
          <w:p w14:paraId="4597CB5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B60DFE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2AAEAE7" w14:textId="77777777">
        <w:trPr>
          <w:trHeight w:val="287"/>
        </w:trPr>
        <w:tc>
          <w:tcPr>
            <w:tcW w:w="1150" w:type="dxa"/>
            <w:shd w:val="clear" w:color="auto" w:fill="auto"/>
          </w:tcPr>
          <w:p w14:paraId="233B70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Unit Name</w:t>
            </w:r>
          </w:p>
        </w:tc>
        <w:tc>
          <w:tcPr>
            <w:tcW w:w="918" w:type="dxa"/>
            <w:shd w:val="clear" w:color="auto" w:fill="auto"/>
          </w:tcPr>
          <w:p w14:paraId="3A661DE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A9659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5076A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Unit Name field is a required field and must be entered.</w:t>
            </w:r>
          </w:p>
          <w:p w14:paraId="387F03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Unit Name should contain alphabetic characters only.</w:t>
            </w:r>
          </w:p>
          <w:p w14:paraId="7BA4D0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Unit Name should have a maximum length of 50 characters.</w:t>
            </w:r>
          </w:p>
        </w:tc>
        <w:tc>
          <w:tcPr>
            <w:tcW w:w="1352" w:type="dxa"/>
            <w:shd w:val="clear" w:color="auto" w:fill="auto"/>
          </w:tcPr>
          <w:p w14:paraId="7CEC3D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WareHouse Unit Name.</w:t>
            </w:r>
          </w:p>
          <w:p w14:paraId="0DF920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Unit Name should contain alphabetic characters only.</w:t>
            </w:r>
          </w:p>
          <w:p w14:paraId="2957DA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WareHouse Unit Name should not exceed 50 characters.</w:t>
            </w:r>
          </w:p>
        </w:tc>
        <w:tc>
          <w:tcPr>
            <w:tcW w:w="2904" w:type="dxa"/>
            <w:shd w:val="clear" w:color="auto" w:fill="auto"/>
          </w:tcPr>
          <w:p w14:paraId="2A7194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2697499"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720240CF"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1817"/>
        <w:gridCol w:w="6212"/>
      </w:tblGrid>
      <w:tr w:rsidR="009274EA" w14:paraId="7BCEC9F7" w14:textId="77777777">
        <w:trPr>
          <w:trHeight w:val="501"/>
        </w:trPr>
        <w:tc>
          <w:tcPr>
            <w:tcW w:w="2298" w:type="dxa"/>
            <w:shd w:val="clear" w:color="auto" w:fill="C4BC96"/>
            <w:vAlign w:val="center"/>
          </w:tcPr>
          <w:p w14:paraId="5B7D3B70" w14:textId="77777777" w:rsidR="009274EA" w:rsidRDefault="00C53038">
            <w:pPr>
              <w:tabs>
                <w:tab w:val="left" w:pos="10620"/>
              </w:tabs>
              <w:rPr>
                <w:b/>
                <w:bCs/>
                <w:iCs/>
              </w:rPr>
            </w:pPr>
            <w:r>
              <w:rPr>
                <w:b/>
                <w:bCs/>
                <w:iCs/>
              </w:rPr>
              <w:t>Control</w:t>
            </w:r>
          </w:p>
        </w:tc>
        <w:tc>
          <w:tcPr>
            <w:tcW w:w="1817" w:type="dxa"/>
            <w:shd w:val="clear" w:color="auto" w:fill="C4BC96"/>
            <w:vAlign w:val="center"/>
          </w:tcPr>
          <w:p w14:paraId="6E5E1A5E" w14:textId="77777777" w:rsidR="009274EA" w:rsidRDefault="00C53038">
            <w:pPr>
              <w:tabs>
                <w:tab w:val="left" w:pos="10620"/>
              </w:tabs>
              <w:rPr>
                <w:b/>
                <w:bCs/>
                <w:iCs/>
              </w:rPr>
            </w:pPr>
            <w:r>
              <w:rPr>
                <w:b/>
                <w:bCs/>
                <w:iCs/>
              </w:rPr>
              <w:t>Control Type</w:t>
            </w:r>
          </w:p>
        </w:tc>
        <w:tc>
          <w:tcPr>
            <w:tcW w:w="6212" w:type="dxa"/>
            <w:shd w:val="clear" w:color="auto" w:fill="C4BC96"/>
            <w:vAlign w:val="center"/>
          </w:tcPr>
          <w:p w14:paraId="2B266A75" w14:textId="77777777" w:rsidR="009274EA" w:rsidRDefault="00C53038">
            <w:pPr>
              <w:tabs>
                <w:tab w:val="left" w:pos="10620"/>
              </w:tabs>
              <w:rPr>
                <w:b/>
                <w:bCs/>
                <w:iCs/>
              </w:rPr>
            </w:pPr>
            <w:r>
              <w:rPr>
                <w:b/>
                <w:bCs/>
                <w:iCs/>
              </w:rPr>
              <w:t>Behaviour</w:t>
            </w:r>
          </w:p>
        </w:tc>
      </w:tr>
      <w:tr w:rsidR="009274EA" w14:paraId="2880D470" w14:textId="77777777">
        <w:trPr>
          <w:trHeight w:val="517"/>
        </w:trPr>
        <w:tc>
          <w:tcPr>
            <w:tcW w:w="2298" w:type="dxa"/>
            <w:vAlign w:val="center"/>
          </w:tcPr>
          <w:p w14:paraId="4727032A" w14:textId="77777777" w:rsidR="009274EA" w:rsidRDefault="00C53038">
            <w:pPr>
              <w:tabs>
                <w:tab w:val="left" w:pos="10620"/>
              </w:tabs>
            </w:pPr>
            <w:r>
              <w:t>Clear</w:t>
            </w:r>
          </w:p>
        </w:tc>
        <w:tc>
          <w:tcPr>
            <w:tcW w:w="1817" w:type="dxa"/>
            <w:vAlign w:val="center"/>
          </w:tcPr>
          <w:p w14:paraId="3EB1349B" w14:textId="77777777" w:rsidR="009274EA" w:rsidRDefault="00C53038">
            <w:pPr>
              <w:tabs>
                <w:tab w:val="left" w:pos="10620"/>
              </w:tabs>
            </w:pPr>
            <w:r>
              <w:t>Button</w:t>
            </w:r>
          </w:p>
        </w:tc>
        <w:tc>
          <w:tcPr>
            <w:tcW w:w="6212" w:type="dxa"/>
            <w:vAlign w:val="center"/>
          </w:tcPr>
          <w:p w14:paraId="2F3BE9B0" w14:textId="77777777" w:rsidR="009274EA" w:rsidRDefault="00C53038">
            <w:pPr>
              <w:tabs>
                <w:tab w:val="left" w:pos="10620"/>
              </w:tabs>
            </w:pPr>
            <w:r>
              <w:t>Fields should be cleared</w:t>
            </w:r>
          </w:p>
        </w:tc>
      </w:tr>
      <w:tr w:rsidR="009274EA" w14:paraId="5CDB072F" w14:textId="77777777">
        <w:trPr>
          <w:trHeight w:val="517"/>
        </w:trPr>
        <w:tc>
          <w:tcPr>
            <w:tcW w:w="2298" w:type="dxa"/>
            <w:vAlign w:val="center"/>
          </w:tcPr>
          <w:p w14:paraId="71629BCF" w14:textId="77777777" w:rsidR="009274EA" w:rsidRDefault="00C53038">
            <w:pPr>
              <w:tabs>
                <w:tab w:val="left" w:pos="10620"/>
              </w:tabs>
            </w:pPr>
            <w:r>
              <w:t>State</w:t>
            </w:r>
          </w:p>
        </w:tc>
        <w:tc>
          <w:tcPr>
            <w:tcW w:w="1817" w:type="dxa"/>
            <w:vAlign w:val="center"/>
          </w:tcPr>
          <w:p w14:paraId="6F004D35" w14:textId="77777777" w:rsidR="009274EA" w:rsidRDefault="00C53038">
            <w:pPr>
              <w:tabs>
                <w:tab w:val="left" w:pos="10620"/>
              </w:tabs>
            </w:pPr>
            <w:r>
              <w:t>Dropdown</w:t>
            </w:r>
          </w:p>
        </w:tc>
        <w:tc>
          <w:tcPr>
            <w:tcW w:w="6212" w:type="dxa"/>
            <w:vAlign w:val="center"/>
          </w:tcPr>
          <w:p w14:paraId="799ED194" w14:textId="77777777" w:rsidR="009274EA" w:rsidRDefault="00C53038">
            <w:pPr>
              <w:tabs>
                <w:tab w:val="left" w:pos="10620"/>
              </w:tabs>
            </w:pPr>
            <w:r>
              <w:t>System will render the dropdown master</w:t>
            </w:r>
          </w:p>
        </w:tc>
      </w:tr>
      <w:tr w:rsidR="009274EA" w14:paraId="5F7D51F4" w14:textId="77777777">
        <w:trPr>
          <w:trHeight w:val="517"/>
        </w:trPr>
        <w:tc>
          <w:tcPr>
            <w:tcW w:w="2298" w:type="dxa"/>
            <w:vAlign w:val="center"/>
          </w:tcPr>
          <w:p w14:paraId="59AF8FFB" w14:textId="77777777" w:rsidR="009274EA" w:rsidRDefault="00C53038">
            <w:pPr>
              <w:tabs>
                <w:tab w:val="left" w:pos="10620"/>
              </w:tabs>
            </w:pPr>
            <w:r>
              <w:t>Submit</w:t>
            </w:r>
          </w:p>
        </w:tc>
        <w:tc>
          <w:tcPr>
            <w:tcW w:w="1817" w:type="dxa"/>
            <w:vAlign w:val="center"/>
          </w:tcPr>
          <w:p w14:paraId="3F337E54" w14:textId="77777777" w:rsidR="009274EA" w:rsidRDefault="00C53038">
            <w:pPr>
              <w:tabs>
                <w:tab w:val="left" w:pos="10620"/>
              </w:tabs>
            </w:pPr>
            <w:r>
              <w:t>Button</w:t>
            </w:r>
          </w:p>
        </w:tc>
        <w:tc>
          <w:tcPr>
            <w:tcW w:w="6212" w:type="dxa"/>
            <w:vAlign w:val="center"/>
          </w:tcPr>
          <w:p w14:paraId="358236CE" w14:textId="77777777" w:rsidR="009274EA" w:rsidRDefault="00C53038">
            <w:pPr>
              <w:tabs>
                <w:tab w:val="left" w:pos="10620"/>
              </w:tabs>
            </w:pPr>
            <w:r>
              <w:t>Field should be validated on clicking Submit Button</w:t>
            </w:r>
          </w:p>
        </w:tc>
      </w:tr>
      <w:tr w:rsidR="009274EA" w14:paraId="4612ACB0" w14:textId="77777777">
        <w:trPr>
          <w:trHeight w:val="517"/>
        </w:trPr>
        <w:tc>
          <w:tcPr>
            <w:tcW w:w="2298" w:type="dxa"/>
            <w:vAlign w:val="center"/>
          </w:tcPr>
          <w:p w14:paraId="65BDE4AA" w14:textId="77777777" w:rsidR="009274EA" w:rsidRDefault="00C53038">
            <w:pPr>
              <w:tabs>
                <w:tab w:val="left" w:pos="10620"/>
              </w:tabs>
            </w:pPr>
            <w:r>
              <w:t>Clear</w:t>
            </w:r>
          </w:p>
        </w:tc>
        <w:tc>
          <w:tcPr>
            <w:tcW w:w="1817" w:type="dxa"/>
            <w:vAlign w:val="center"/>
          </w:tcPr>
          <w:p w14:paraId="40FA4498" w14:textId="77777777" w:rsidR="009274EA" w:rsidRDefault="00C53038">
            <w:pPr>
              <w:tabs>
                <w:tab w:val="left" w:pos="10620"/>
              </w:tabs>
            </w:pPr>
            <w:r>
              <w:t>Button</w:t>
            </w:r>
          </w:p>
        </w:tc>
        <w:tc>
          <w:tcPr>
            <w:tcW w:w="6212" w:type="dxa"/>
            <w:vAlign w:val="center"/>
          </w:tcPr>
          <w:p w14:paraId="5C265834" w14:textId="77777777" w:rsidR="009274EA" w:rsidRDefault="00C53038">
            <w:pPr>
              <w:tabs>
                <w:tab w:val="left" w:pos="10620"/>
              </w:tabs>
            </w:pPr>
            <w:r>
              <w:t>Fields should be cleared</w:t>
            </w:r>
          </w:p>
        </w:tc>
      </w:tr>
      <w:tr w:rsidR="009274EA" w14:paraId="5348B209" w14:textId="77777777">
        <w:trPr>
          <w:trHeight w:val="517"/>
        </w:trPr>
        <w:tc>
          <w:tcPr>
            <w:tcW w:w="2298" w:type="dxa"/>
            <w:vAlign w:val="center"/>
          </w:tcPr>
          <w:p w14:paraId="5577C80F" w14:textId="77777777" w:rsidR="009274EA" w:rsidRDefault="00C53038">
            <w:pPr>
              <w:tabs>
                <w:tab w:val="left" w:pos="10620"/>
              </w:tabs>
            </w:pPr>
            <w:r>
              <w:t>State</w:t>
            </w:r>
          </w:p>
        </w:tc>
        <w:tc>
          <w:tcPr>
            <w:tcW w:w="1817" w:type="dxa"/>
            <w:vAlign w:val="center"/>
          </w:tcPr>
          <w:p w14:paraId="6F42C568" w14:textId="77777777" w:rsidR="009274EA" w:rsidRDefault="00C53038">
            <w:pPr>
              <w:tabs>
                <w:tab w:val="left" w:pos="10620"/>
              </w:tabs>
            </w:pPr>
            <w:r>
              <w:t>Dropdown</w:t>
            </w:r>
          </w:p>
        </w:tc>
        <w:tc>
          <w:tcPr>
            <w:tcW w:w="6212" w:type="dxa"/>
            <w:vAlign w:val="center"/>
          </w:tcPr>
          <w:p w14:paraId="6F9C1E70" w14:textId="77777777" w:rsidR="009274EA" w:rsidRDefault="00C53038">
            <w:pPr>
              <w:tabs>
                <w:tab w:val="left" w:pos="10620"/>
              </w:tabs>
            </w:pPr>
            <w:r>
              <w:t>System will render the dropdown master</w:t>
            </w:r>
          </w:p>
        </w:tc>
      </w:tr>
      <w:tr w:rsidR="009274EA" w14:paraId="2538788A" w14:textId="77777777">
        <w:trPr>
          <w:trHeight w:val="517"/>
        </w:trPr>
        <w:tc>
          <w:tcPr>
            <w:tcW w:w="2298" w:type="dxa"/>
            <w:vAlign w:val="center"/>
          </w:tcPr>
          <w:p w14:paraId="26E2ED25" w14:textId="77777777" w:rsidR="009274EA" w:rsidRDefault="00C53038">
            <w:pPr>
              <w:tabs>
                <w:tab w:val="left" w:pos="10620"/>
              </w:tabs>
            </w:pPr>
            <w:r>
              <w:t>Update</w:t>
            </w:r>
          </w:p>
        </w:tc>
        <w:tc>
          <w:tcPr>
            <w:tcW w:w="1817" w:type="dxa"/>
            <w:vAlign w:val="center"/>
          </w:tcPr>
          <w:p w14:paraId="6AB0712A" w14:textId="77777777" w:rsidR="009274EA" w:rsidRDefault="00C53038">
            <w:pPr>
              <w:tabs>
                <w:tab w:val="left" w:pos="10620"/>
              </w:tabs>
            </w:pPr>
            <w:r>
              <w:t>Button</w:t>
            </w:r>
          </w:p>
        </w:tc>
        <w:tc>
          <w:tcPr>
            <w:tcW w:w="6212" w:type="dxa"/>
            <w:vAlign w:val="center"/>
          </w:tcPr>
          <w:p w14:paraId="0DF25877" w14:textId="77777777" w:rsidR="009274EA" w:rsidRDefault="00C53038">
            <w:pPr>
              <w:tabs>
                <w:tab w:val="left" w:pos="10620"/>
              </w:tabs>
            </w:pPr>
            <w:r>
              <w:t>Field should be updated.</w:t>
            </w:r>
          </w:p>
        </w:tc>
      </w:tr>
      <w:tr w:rsidR="009274EA" w14:paraId="55E29940" w14:textId="77777777">
        <w:trPr>
          <w:trHeight w:val="517"/>
        </w:trPr>
        <w:tc>
          <w:tcPr>
            <w:tcW w:w="2298" w:type="dxa"/>
            <w:vAlign w:val="center"/>
          </w:tcPr>
          <w:p w14:paraId="02751F87" w14:textId="77777777" w:rsidR="009274EA" w:rsidRDefault="00C53038">
            <w:pPr>
              <w:tabs>
                <w:tab w:val="left" w:pos="10620"/>
              </w:tabs>
            </w:pPr>
            <w:r>
              <w:t>Inactive</w:t>
            </w:r>
          </w:p>
        </w:tc>
        <w:tc>
          <w:tcPr>
            <w:tcW w:w="1817" w:type="dxa"/>
            <w:vAlign w:val="center"/>
          </w:tcPr>
          <w:p w14:paraId="624725E7" w14:textId="77777777" w:rsidR="009274EA" w:rsidRDefault="00C53038">
            <w:pPr>
              <w:tabs>
                <w:tab w:val="left" w:pos="10620"/>
              </w:tabs>
            </w:pPr>
            <w:r>
              <w:t>Radio button</w:t>
            </w:r>
          </w:p>
        </w:tc>
        <w:tc>
          <w:tcPr>
            <w:tcW w:w="6212" w:type="dxa"/>
            <w:vAlign w:val="center"/>
          </w:tcPr>
          <w:p w14:paraId="5E860109" w14:textId="77777777" w:rsidR="009274EA" w:rsidRDefault="00C53038">
            <w:pPr>
              <w:tabs>
                <w:tab w:val="left" w:pos="10620"/>
              </w:tabs>
            </w:pPr>
            <w:r>
              <w:t>Move user under “Inactive” stage.</w:t>
            </w:r>
          </w:p>
        </w:tc>
      </w:tr>
      <w:tr w:rsidR="009274EA" w14:paraId="4070BC72" w14:textId="77777777">
        <w:trPr>
          <w:trHeight w:val="517"/>
        </w:trPr>
        <w:tc>
          <w:tcPr>
            <w:tcW w:w="2298" w:type="dxa"/>
            <w:vAlign w:val="center"/>
          </w:tcPr>
          <w:p w14:paraId="711E0410" w14:textId="77777777" w:rsidR="009274EA" w:rsidRDefault="00C53038">
            <w:pPr>
              <w:tabs>
                <w:tab w:val="left" w:pos="10620"/>
              </w:tabs>
            </w:pPr>
            <w:r>
              <w:t xml:space="preserve">Active </w:t>
            </w:r>
          </w:p>
        </w:tc>
        <w:tc>
          <w:tcPr>
            <w:tcW w:w="1817" w:type="dxa"/>
            <w:vAlign w:val="center"/>
          </w:tcPr>
          <w:p w14:paraId="278ED585" w14:textId="77777777" w:rsidR="009274EA" w:rsidRDefault="00C53038">
            <w:pPr>
              <w:tabs>
                <w:tab w:val="left" w:pos="10620"/>
              </w:tabs>
            </w:pPr>
            <w:r>
              <w:t>Radio button</w:t>
            </w:r>
          </w:p>
        </w:tc>
        <w:tc>
          <w:tcPr>
            <w:tcW w:w="6212" w:type="dxa"/>
            <w:vAlign w:val="center"/>
          </w:tcPr>
          <w:p w14:paraId="2DA224F6" w14:textId="77777777" w:rsidR="009274EA" w:rsidRDefault="00C53038">
            <w:pPr>
              <w:tabs>
                <w:tab w:val="left" w:pos="10620"/>
              </w:tabs>
            </w:pPr>
            <w:r>
              <w:t>Move user under “active” stage.</w:t>
            </w:r>
          </w:p>
        </w:tc>
      </w:tr>
      <w:tr w:rsidR="009274EA" w14:paraId="7D86CC59" w14:textId="77777777">
        <w:trPr>
          <w:trHeight w:val="517"/>
        </w:trPr>
        <w:tc>
          <w:tcPr>
            <w:tcW w:w="2298" w:type="dxa"/>
            <w:vAlign w:val="center"/>
          </w:tcPr>
          <w:p w14:paraId="3FFA3B67" w14:textId="77777777" w:rsidR="009274EA" w:rsidRDefault="00C53038">
            <w:pPr>
              <w:tabs>
                <w:tab w:val="left" w:pos="10620"/>
              </w:tabs>
            </w:pPr>
            <w:r>
              <w:t>Suspend</w:t>
            </w:r>
          </w:p>
        </w:tc>
        <w:tc>
          <w:tcPr>
            <w:tcW w:w="1817" w:type="dxa"/>
            <w:vAlign w:val="center"/>
          </w:tcPr>
          <w:p w14:paraId="7DC5BE06" w14:textId="77777777" w:rsidR="009274EA" w:rsidRDefault="00C53038">
            <w:pPr>
              <w:tabs>
                <w:tab w:val="left" w:pos="10620"/>
              </w:tabs>
            </w:pPr>
            <w:r>
              <w:t>Radio button</w:t>
            </w:r>
          </w:p>
        </w:tc>
        <w:tc>
          <w:tcPr>
            <w:tcW w:w="6212" w:type="dxa"/>
            <w:vAlign w:val="center"/>
          </w:tcPr>
          <w:p w14:paraId="2617E3B1" w14:textId="77777777" w:rsidR="009274EA" w:rsidRDefault="00C53038">
            <w:pPr>
              <w:tabs>
                <w:tab w:val="left" w:pos="10620"/>
              </w:tabs>
            </w:pPr>
            <w:r>
              <w:t>Move user under “Suspend” stage.</w:t>
            </w:r>
          </w:p>
        </w:tc>
      </w:tr>
    </w:tbl>
    <w:p w14:paraId="375A6460" w14:textId="77777777" w:rsidR="009274EA" w:rsidRDefault="009274EA"/>
    <w:p w14:paraId="21C97C09" w14:textId="77777777" w:rsidR="009274EA" w:rsidRDefault="009274EA"/>
    <w:p w14:paraId="49A831D9" w14:textId="77777777" w:rsidR="009274EA" w:rsidRDefault="009274EA"/>
    <w:p w14:paraId="548D1DBC" w14:textId="77777777" w:rsidR="009274EA" w:rsidRDefault="009274EA"/>
    <w:p w14:paraId="44BA8F36" w14:textId="77777777" w:rsidR="009274EA" w:rsidRDefault="009274EA"/>
    <w:p w14:paraId="4414E342" w14:textId="77777777" w:rsidR="009274EA" w:rsidRDefault="009274EA"/>
    <w:p w14:paraId="705F303E" w14:textId="77777777" w:rsidR="009274EA" w:rsidRDefault="009274EA"/>
    <w:p w14:paraId="0ECAAF7D" w14:textId="77777777" w:rsidR="009274EA" w:rsidRDefault="009274EA"/>
    <w:p w14:paraId="10BB16B8" w14:textId="77777777" w:rsidR="009274EA" w:rsidRDefault="009274EA"/>
    <w:p w14:paraId="74634F2E" w14:textId="77777777" w:rsidR="009274EA" w:rsidRDefault="009274EA"/>
    <w:p w14:paraId="20E19CB6" w14:textId="77777777" w:rsidR="009274EA" w:rsidRDefault="009274EA"/>
    <w:p w14:paraId="0A45B57B" w14:textId="77777777" w:rsidR="009274EA" w:rsidRDefault="009274EA"/>
    <w:p w14:paraId="2F4FEE7A" w14:textId="77777777" w:rsidR="009274EA" w:rsidRDefault="009274EA"/>
    <w:p w14:paraId="287C7A0A" w14:textId="77777777" w:rsidR="009274EA" w:rsidRDefault="009274EA"/>
    <w:p w14:paraId="4A62A28E" w14:textId="77777777" w:rsidR="009274EA" w:rsidRDefault="009274EA"/>
    <w:p w14:paraId="45030205" w14:textId="77777777" w:rsidR="009274EA" w:rsidRDefault="009274EA"/>
    <w:p w14:paraId="1F714AE4" w14:textId="77777777" w:rsidR="009274EA" w:rsidRDefault="009274EA"/>
    <w:p w14:paraId="5852D4D5" w14:textId="77777777" w:rsidR="009274EA" w:rsidRDefault="009274EA"/>
    <w:p w14:paraId="7CBBDE92" w14:textId="77777777" w:rsidR="009274EA" w:rsidRDefault="009274EA"/>
    <w:p w14:paraId="4E567628" w14:textId="77777777" w:rsidR="009274EA" w:rsidRDefault="009274EA"/>
    <w:p w14:paraId="65FFC4C1" w14:textId="77777777" w:rsidR="009274EA" w:rsidRDefault="009274EA"/>
    <w:p w14:paraId="202C135B" w14:textId="77777777" w:rsidR="009274EA" w:rsidRDefault="009274EA"/>
    <w:p w14:paraId="55EF4B78" w14:textId="77777777" w:rsidR="009274EA" w:rsidRDefault="009274EA"/>
    <w:p w14:paraId="582F2A63" w14:textId="77777777" w:rsidR="009274EA" w:rsidRDefault="009274EA"/>
    <w:p w14:paraId="2479F21B"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10762" w:name="_Toc148377789"/>
      <w:r>
        <w:rPr>
          <w:rFonts w:ascii="Cambria" w:hAnsi="Cambria"/>
          <w:b/>
          <w:sz w:val="28"/>
        </w:rPr>
        <w:t>High Level Use Case of Seller Registration</w:t>
      </w:r>
      <w:bookmarkEnd w:id="10758"/>
      <w:bookmarkEnd w:id="10759"/>
      <w:bookmarkEnd w:id="10762"/>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5373258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549BCFD"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28E4252E" w14:textId="77777777" w:rsidR="009274EA" w:rsidRDefault="00C53038">
            <w:pPr>
              <w:numPr>
                <w:ilvl w:val="0"/>
                <w:numId w:val="2"/>
              </w:numPr>
              <w:tabs>
                <w:tab w:val="left" w:pos="10620"/>
              </w:tabs>
              <w:spacing w:after="0" w:line="360" w:lineRule="auto"/>
            </w:pPr>
            <w:r>
              <w:t>To understand the functional logic for Creation of Seller User.</w:t>
            </w:r>
          </w:p>
        </w:tc>
      </w:tr>
      <w:tr w:rsidR="009274EA" w14:paraId="116F205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372D73A"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67B78E3B" w14:textId="77777777" w:rsidR="009274EA" w:rsidRDefault="00C53038">
            <w:pPr>
              <w:numPr>
                <w:ilvl w:val="0"/>
                <w:numId w:val="2"/>
              </w:numPr>
              <w:tabs>
                <w:tab w:val="left" w:pos="10620"/>
              </w:tabs>
              <w:spacing w:after="0" w:line="360" w:lineRule="auto"/>
            </w:pPr>
            <w:r>
              <w:t>&lt; Seller &gt; Role should be created under department.</w:t>
            </w:r>
          </w:p>
          <w:p w14:paraId="07D85630" w14:textId="77777777" w:rsidR="009274EA" w:rsidRDefault="00C53038">
            <w:pPr>
              <w:numPr>
                <w:ilvl w:val="0"/>
                <w:numId w:val="2"/>
              </w:numPr>
              <w:tabs>
                <w:tab w:val="left" w:pos="10620"/>
              </w:tabs>
              <w:spacing w:after="0" w:line="360" w:lineRule="auto"/>
            </w:pPr>
            <w:r>
              <w:t>Only Tea Board admin user can register seller.</w:t>
            </w:r>
          </w:p>
        </w:tc>
      </w:tr>
      <w:tr w:rsidR="009274EA" w14:paraId="14A0A6B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F398113"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0C19A852" w14:textId="77777777" w:rsidR="009274EA" w:rsidRDefault="00C53038">
            <w:pPr>
              <w:numPr>
                <w:ilvl w:val="0"/>
                <w:numId w:val="2"/>
              </w:numPr>
              <w:tabs>
                <w:tab w:val="left" w:pos="10620"/>
              </w:tabs>
              <w:spacing w:after="0" w:line="240" w:lineRule="auto"/>
            </w:pPr>
            <w:r>
              <w:t>System will give application access to Seller.</w:t>
            </w:r>
          </w:p>
          <w:p w14:paraId="4F5B135A" w14:textId="77777777" w:rsidR="009274EA" w:rsidRDefault="00C53038">
            <w:pPr>
              <w:numPr>
                <w:ilvl w:val="0"/>
                <w:numId w:val="2"/>
              </w:numPr>
              <w:tabs>
                <w:tab w:val="left" w:pos="10620"/>
              </w:tabs>
              <w:spacing w:after="0" w:line="240" w:lineRule="auto"/>
            </w:pPr>
            <w:r>
              <w:t>On successful registration of Seller, system should display a message as “User registered successfully”.</w:t>
            </w:r>
          </w:p>
          <w:p w14:paraId="74023B0F" w14:textId="77777777" w:rsidR="009274EA" w:rsidRDefault="00C53038">
            <w:pPr>
              <w:numPr>
                <w:ilvl w:val="0"/>
                <w:numId w:val="2"/>
              </w:numPr>
              <w:tabs>
                <w:tab w:val="left" w:pos="10620"/>
              </w:tabs>
              <w:spacing w:after="0" w:line="240" w:lineRule="auto"/>
            </w:pPr>
            <w:r>
              <w:t>On registration of Seller, system should redirect TAO/Tea Board Admin User to Manage User grid.</w:t>
            </w:r>
          </w:p>
        </w:tc>
      </w:tr>
      <w:tr w:rsidR="009274EA" w14:paraId="1A1B306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2285C1F" w14:textId="77777777" w:rsidR="009274EA" w:rsidRDefault="00C53038">
            <w:pPr>
              <w:tabs>
                <w:tab w:val="left" w:pos="10620"/>
              </w:tabs>
              <w:rPr>
                <w:b/>
                <w:i/>
              </w:rPr>
            </w:pPr>
            <w:r>
              <w:rPr>
                <w:b/>
                <w:i/>
              </w:rPr>
              <w:lastRenderedPageBreak/>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1163007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1E15514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32DB392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register user.</w:t>
            </w:r>
          </w:p>
          <w:p w14:paraId="1F2B6CE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Select Role type “Seller”</w:t>
            </w:r>
          </w:p>
          <w:p w14:paraId="5FFD791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Complete registration...</w:t>
            </w:r>
          </w:p>
        </w:tc>
      </w:tr>
      <w:tr w:rsidR="009274EA" w14:paraId="5514642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01D09CF"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150DFFA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41D5865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A5333DE"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34F97D41" w14:textId="77777777" w:rsidR="009274EA" w:rsidRDefault="00C53038">
            <w:pPr>
              <w:pStyle w:val="Heading112pt"/>
              <w:numPr>
                <w:ilvl w:val="0"/>
                <w:numId w:val="0"/>
              </w:numPr>
              <w:tabs>
                <w:tab w:val="left" w:pos="10620"/>
              </w:tabs>
              <w:ind w:left="360" w:hanging="360"/>
              <w:rPr>
                <w:rFonts w:ascii="Cambria" w:hAnsi="Cambria"/>
              </w:rPr>
            </w:pPr>
            <w:bookmarkStart w:id="10763" w:name="_Toc137820231"/>
            <w:bookmarkStart w:id="10764" w:name="_Toc137832894"/>
            <w:r>
              <w:rPr>
                <w:rFonts w:ascii="Cambria" w:hAnsi="Cambria"/>
                <w:u w:val="single"/>
              </w:rPr>
              <w:t xml:space="preserve">Factory Owner Registration </w:t>
            </w:r>
            <w:bookmarkEnd w:id="10763"/>
            <w:bookmarkEnd w:id="10764"/>
            <w:r>
              <w:rPr>
                <w:rFonts w:ascii="Cambria" w:hAnsi="Cambria"/>
                <w:u w:val="single"/>
              </w:rPr>
              <w:t>Section</w:t>
            </w:r>
            <w:r>
              <w:rPr>
                <w:rFonts w:ascii="Cambria" w:hAnsi="Cambria"/>
              </w:rPr>
              <w:t>:</w:t>
            </w:r>
          </w:p>
          <w:p w14:paraId="6246E387" w14:textId="77777777" w:rsidR="009274EA" w:rsidRDefault="00C53038">
            <w:pPr>
              <w:pStyle w:val="Heading112pt"/>
              <w:tabs>
                <w:tab w:val="left" w:pos="10620"/>
              </w:tabs>
              <w:rPr>
                <w:rFonts w:ascii="Cambria" w:hAnsi="Cambria"/>
              </w:rPr>
            </w:pPr>
            <w:bookmarkStart w:id="10765" w:name="_Toc137820232"/>
            <w:bookmarkStart w:id="10766" w:name="_Toc137832895"/>
            <w:r>
              <w:rPr>
                <w:rFonts w:ascii="Cambria" w:hAnsi="Cambria"/>
                <w:b w:val="0"/>
              </w:rPr>
              <w:t>System should display below fields under Owner registration page.</w:t>
            </w:r>
            <w:bookmarkEnd w:id="10765"/>
            <w:bookmarkEnd w:id="10766"/>
          </w:p>
          <w:p w14:paraId="5493A5BB" w14:textId="77777777" w:rsidR="009274EA" w:rsidRDefault="00C53038">
            <w:pPr>
              <w:pStyle w:val="Heading112pt"/>
              <w:numPr>
                <w:ilvl w:val="1"/>
                <w:numId w:val="2"/>
              </w:numPr>
              <w:tabs>
                <w:tab w:val="left" w:pos="10620"/>
              </w:tabs>
              <w:rPr>
                <w:rFonts w:ascii="Cambria" w:hAnsi="Cambria"/>
                <w:b w:val="0"/>
              </w:rPr>
            </w:pPr>
            <w:bookmarkStart w:id="10767" w:name="_Toc137820233"/>
            <w:bookmarkStart w:id="10768" w:name="_Toc137832896"/>
            <w:r>
              <w:rPr>
                <w:rFonts w:ascii="Cambria" w:hAnsi="Cambria"/>
                <w:b w:val="0"/>
              </w:rPr>
              <w:t>Owner Name</w:t>
            </w:r>
            <w:bookmarkEnd w:id="10767"/>
            <w:bookmarkEnd w:id="10768"/>
            <w:r>
              <w:rPr>
                <w:rFonts w:ascii="Cambria" w:hAnsi="Cambria"/>
                <w:b w:val="0"/>
              </w:rPr>
              <w:t>&lt;Company/Firm&gt;</w:t>
            </w:r>
          </w:p>
          <w:p w14:paraId="3F49E228" w14:textId="77777777" w:rsidR="009274EA" w:rsidRDefault="00C53038">
            <w:pPr>
              <w:pStyle w:val="Heading112pt"/>
              <w:numPr>
                <w:ilvl w:val="1"/>
                <w:numId w:val="2"/>
              </w:numPr>
              <w:tabs>
                <w:tab w:val="left" w:pos="10620"/>
              </w:tabs>
              <w:rPr>
                <w:rFonts w:ascii="Cambria" w:hAnsi="Cambria"/>
                <w:b w:val="0"/>
              </w:rPr>
            </w:pPr>
            <w:bookmarkStart w:id="10769" w:name="_Toc137820234"/>
            <w:bookmarkStart w:id="10770" w:name="_Toc137832897"/>
            <w:r>
              <w:rPr>
                <w:rFonts w:ascii="Cambria" w:hAnsi="Cambria"/>
                <w:b w:val="0"/>
              </w:rPr>
              <w:t>Address</w:t>
            </w:r>
            <w:bookmarkEnd w:id="10769"/>
            <w:bookmarkEnd w:id="10770"/>
          </w:p>
          <w:p w14:paraId="1075EF9A" w14:textId="77777777" w:rsidR="009274EA" w:rsidRDefault="00C53038">
            <w:pPr>
              <w:pStyle w:val="Heading112pt"/>
              <w:numPr>
                <w:ilvl w:val="1"/>
                <w:numId w:val="2"/>
              </w:numPr>
              <w:tabs>
                <w:tab w:val="left" w:pos="10620"/>
              </w:tabs>
              <w:rPr>
                <w:rFonts w:ascii="Cambria" w:hAnsi="Cambria"/>
                <w:b w:val="0"/>
              </w:rPr>
            </w:pPr>
            <w:bookmarkStart w:id="10771" w:name="_Toc137820235"/>
            <w:bookmarkStart w:id="10772" w:name="_Toc137832898"/>
            <w:r>
              <w:rPr>
                <w:rFonts w:ascii="Cambria" w:hAnsi="Cambria"/>
                <w:b w:val="0"/>
              </w:rPr>
              <w:t>City</w:t>
            </w:r>
            <w:bookmarkEnd w:id="10771"/>
            <w:bookmarkEnd w:id="10772"/>
          </w:p>
          <w:p w14:paraId="17759CF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State</w:t>
            </w:r>
          </w:p>
          <w:p w14:paraId="1613AE83" w14:textId="77777777" w:rsidR="009274EA" w:rsidRDefault="00C53038">
            <w:pPr>
              <w:pStyle w:val="Heading112pt"/>
              <w:numPr>
                <w:ilvl w:val="1"/>
                <w:numId w:val="2"/>
              </w:numPr>
              <w:tabs>
                <w:tab w:val="left" w:pos="10620"/>
              </w:tabs>
              <w:rPr>
                <w:rFonts w:ascii="Cambria" w:hAnsi="Cambria"/>
                <w:b w:val="0"/>
              </w:rPr>
            </w:pPr>
            <w:bookmarkStart w:id="10773" w:name="_Toc137820236"/>
            <w:bookmarkStart w:id="10774" w:name="_Toc137832899"/>
            <w:r>
              <w:rPr>
                <w:rFonts w:ascii="Cambria" w:hAnsi="Cambria"/>
                <w:b w:val="0"/>
              </w:rPr>
              <w:t>Contact Person</w:t>
            </w:r>
            <w:bookmarkEnd w:id="10773"/>
            <w:bookmarkEnd w:id="10774"/>
          </w:p>
          <w:p w14:paraId="0C1A97F5" w14:textId="77777777" w:rsidR="009274EA" w:rsidRDefault="00C53038">
            <w:pPr>
              <w:pStyle w:val="Heading112pt"/>
              <w:numPr>
                <w:ilvl w:val="1"/>
                <w:numId w:val="2"/>
              </w:numPr>
              <w:tabs>
                <w:tab w:val="left" w:pos="10620"/>
              </w:tabs>
              <w:rPr>
                <w:rFonts w:ascii="Cambria" w:hAnsi="Cambria"/>
                <w:b w:val="0"/>
              </w:rPr>
            </w:pPr>
            <w:bookmarkStart w:id="10775" w:name="_Toc137820237"/>
            <w:bookmarkStart w:id="10776" w:name="_Toc137832900"/>
            <w:r>
              <w:rPr>
                <w:rFonts w:ascii="Cambria" w:hAnsi="Cambria"/>
                <w:b w:val="0"/>
              </w:rPr>
              <w:t>Phone</w:t>
            </w:r>
            <w:bookmarkEnd w:id="10775"/>
            <w:bookmarkEnd w:id="10776"/>
          </w:p>
          <w:p w14:paraId="7344469A" w14:textId="77777777" w:rsidR="009274EA" w:rsidRDefault="00C53038">
            <w:pPr>
              <w:pStyle w:val="Heading112pt"/>
              <w:numPr>
                <w:ilvl w:val="1"/>
                <w:numId w:val="2"/>
              </w:numPr>
              <w:tabs>
                <w:tab w:val="left" w:pos="10620"/>
              </w:tabs>
              <w:rPr>
                <w:rFonts w:ascii="Cambria" w:hAnsi="Cambria"/>
                <w:b w:val="0"/>
              </w:rPr>
            </w:pPr>
            <w:bookmarkStart w:id="10777" w:name="_Toc137820238"/>
            <w:bookmarkStart w:id="10778" w:name="_Toc137832901"/>
            <w:r>
              <w:rPr>
                <w:rFonts w:ascii="Cambria" w:hAnsi="Cambria"/>
                <w:b w:val="0"/>
              </w:rPr>
              <w:t>Fax</w:t>
            </w:r>
            <w:bookmarkEnd w:id="10777"/>
            <w:bookmarkEnd w:id="10778"/>
          </w:p>
          <w:p w14:paraId="1D556F6B" w14:textId="77777777" w:rsidR="009274EA" w:rsidRDefault="00C53038">
            <w:pPr>
              <w:pStyle w:val="Heading112pt"/>
              <w:numPr>
                <w:ilvl w:val="1"/>
                <w:numId w:val="2"/>
              </w:numPr>
              <w:tabs>
                <w:tab w:val="left" w:pos="10620"/>
              </w:tabs>
              <w:rPr>
                <w:rFonts w:ascii="Cambria" w:hAnsi="Cambria"/>
                <w:b w:val="0"/>
              </w:rPr>
            </w:pPr>
            <w:bookmarkStart w:id="10779" w:name="_Toc137820239"/>
            <w:bookmarkStart w:id="10780" w:name="_Toc137832902"/>
            <w:r>
              <w:rPr>
                <w:rFonts w:ascii="Cambria" w:hAnsi="Cambria"/>
                <w:b w:val="0"/>
              </w:rPr>
              <w:t>User Code</w:t>
            </w:r>
            <w:bookmarkEnd w:id="10779"/>
            <w:bookmarkEnd w:id="10780"/>
          </w:p>
          <w:p w14:paraId="71A01DE1" w14:textId="77777777" w:rsidR="009274EA" w:rsidRDefault="00C53038">
            <w:pPr>
              <w:pStyle w:val="Heading112pt"/>
              <w:numPr>
                <w:ilvl w:val="1"/>
                <w:numId w:val="2"/>
              </w:numPr>
              <w:tabs>
                <w:tab w:val="left" w:pos="10620"/>
              </w:tabs>
              <w:rPr>
                <w:rFonts w:ascii="Cambria" w:hAnsi="Cambria"/>
                <w:b w:val="0"/>
              </w:rPr>
            </w:pPr>
            <w:bookmarkStart w:id="10781" w:name="_Toc137820240"/>
            <w:bookmarkStart w:id="10782" w:name="_Toc137832903"/>
            <w:r>
              <w:rPr>
                <w:rFonts w:ascii="Cambria" w:hAnsi="Cambria"/>
                <w:b w:val="0"/>
              </w:rPr>
              <w:t>Email ID</w:t>
            </w:r>
            <w:bookmarkEnd w:id="10781"/>
            <w:bookmarkEnd w:id="10782"/>
          </w:p>
          <w:p w14:paraId="26A741EB"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list box</w:t>
            </w:r>
          </w:p>
          <w:p w14:paraId="79988D8A" w14:textId="77777777" w:rsidR="009274EA" w:rsidRDefault="00C53038">
            <w:pPr>
              <w:pStyle w:val="Heading112pt"/>
              <w:numPr>
                <w:ilvl w:val="1"/>
                <w:numId w:val="2"/>
              </w:numPr>
              <w:tabs>
                <w:tab w:val="left" w:pos="10620"/>
              </w:tabs>
              <w:rPr>
                <w:rFonts w:ascii="Cambria" w:hAnsi="Cambria"/>
                <w:b w:val="0"/>
              </w:rPr>
            </w:pPr>
            <w:bookmarkStart w:id="10783" w:name="_Toc137820241"/>
            <w:bookmarkStart w:id="10784" w:name="_Toc137832904"/>
            <w:r>
              <w:rPr>
                <w:rFonts w:ascii="Cambria" w:hAnsi="Cambria"/>
                <w:b w:val="0"/>
              </w:rPr>
              <w:t>Submit button.</w:t>
            </w:r>
            <w:bookmarkEnd w:id="10783"/>
            <w:bookmarkEnd w:id="10784"/>
          </w:p>
          <w:p w14:paraId="6C7AD7AC" w14:textId="77777777" w:rsidR="009274EA" w:rsidRDefault="00C53038">
            <w:pPr>
              <w:pStyle w:val="Heading112pt"/>
              <w:numPr>
                <w:ilvl w:val="1"/>
                <w:numId w:val="2"/>
              </w:numPr>
              <w:tabs>
                <w:tab w:val="left" w:pos="10620"/>
              </w:tabs>
              <w:rPr>
                <w:rFonts w:ascii="Cambria" w:hAnsi="Cambria"/>
                <w:b w:val="0"/>
              </w:rPr>
            </w:pPr>
            <w:bookmarkStart w:id="10785" w:name="_Toc137820242"/>
            <w:bookmarkStart w:id="10786" w:name="_Toc137832905"/>
            <w:r>
              <w:rPr>
                <w:rFonts w:ascii="Cambria" w:hAnsi="Cambria"/>
                <w:b w:val="0"/>
              </w:rPr>
              <w:t>Clear button</w:t>
            </w:r>
            <w:bookmarkEnd w:id="10785"/>
            <w:bookmarkEnd w:id="10786"/>
          </w:p>
          <w:p w14:paraId="3FB0DB18" w14:textId="77777777" w:rsidR="009274EA" w:rsidRDefault="00C53038">
            <w:pPr>
              <w:pStyle w:val="Heading112pt"/>
              <w:tabs>
                <w:tab w:val="left" w:pos="10620"/>
              </w:tabs>
              <w:rPr>
                <w:rFonts w:ascii="Cambria" w:hAnsi="Cambria"/>
              </w:rPr>
            </w:pPr>
            <w:bookmarkStart w:id="10787" w:name="_Toc137820243"/>
            <w:bookmarkStart w:id="10788" w:name="_Toc137832906"/>
            <w:r>
              <w:rPr>
                <w:rFonts w:ascii="Cambria" w:hAnsi="Cambria"/>
                <w:b w:val="0"/>
              </w:rPr>
              <w:t>System should provide above-mentioned field as a mandatory fields and should display validation message “Please enter detail” if any field remain blank</w:t>
            </w:r>
            <w:r>
              <w:rPr>
                <w:rFonts w:ascii="Cambria" w:hAnsi="Cambria"/>
              </w:rPr>
              <w:t>.</w:t>
            </w:r>
            <w:bookmarkEnd w:id="10787"/>
            <w:bookmarkEnd w:id="10788"/>
          </w:p>
          <w:p w14:paraId="7ED1FA10" w14:textId="77777777" w:rsidR="009274EA" w:rsidRDefault="00C53038">
            <w:pPr>
              <w:pStyle w:val="Heading112pt"/>
              <w:tabs>
                <w:tab w:val="left" w:pos="10620"/>
              </w:tabs>
              <w:rPr>
                <w:rFonts w:ascii="Cambria" w:hAnsi="Cambria"/>
              </w:rPr>
            </w:pPr>
            <w:bookmarkStart w:id="10789" w:name="_Toc137820244"/>
            <w:bookmarkStart w:id="10790" w:name="_Toc137832907"/>
            <w:r>
              <w:rPr>
                <w:rFonts w:ascii="Cambria" w:hAnsi="Cambria"/>
                <w:b w:val="0"/>
              </w:rPr>
              <w:t>System should provide List box master for Mark Name field on Seller registration page.</w:t>
            </w:r>
            <w:bookmarkEnd w:id="10789"/>
            <w:bookmarkEnd w:id="10790"/>
          </w:p>
          <w:p w14:paraId="5873298D" w14:textId="77777777" w:rsidR="009274EA" w:rsidRDefault="00C53038">
            <w:pPr>
              <w:pStyle w:val="Heading112pt"/>
              <w:tabs>
                <w:tab w:val="left" w:pos="10620"/>
              </w:tabs>
              <w:rPr>
                <w:rFonts w:ascii="Cambria" w:hAnsi="Cambria"/>
              </w:rPr>
            </w:pPr>
            <w:bookmarkStart w:id="10791" w:name="_Toc137820245"/>
            <w:bookmarkStart w:id="10792" w:name="_Toc137832908"/>
            <w:r>
              <w:rPr>
                <w:rFonts w:ascii="Cambria" w:hAnsi="Cambria"/>
                <w:b w:val="0"/>
              </w:rPr>
              <w:t xml:space="preserve">System should not allow allocating same </w:t>
            </w:r>
            <w:r>
              <w:rPr>
                <w:rFonts w:ascii="Cambria" w:hAnsi="Cambria"/>
              </w:rPr>
              <w:t>User Code</w:t>
            </w:r>
            <w:r>
              <w:rPr>
                <w:rFonts w:ascii="Cambria" w:hAnsi="Cambria"/>
                <w:b w:val="0"/>
              </w:rPr>
              <w:t xml:space="preserve"> to other user and should display validation “User Code” is already assigned to other Seller.</w:t>
            </w:r>
            <w:bookmarkEnd w:id="10791"/>
            <w:bookmarkEnd w:id="10792"/>
          </w:p>
          <w:p w14:paraId="550DFC3C" w14:textId="77777777" w:rsidR="009274EA" w:rsidRDefault="00C53038">
            <w:pPr>
              <w:pStyle w:val="Heading112pt"/>
              <w:tabs>
                <w:tab w:val="left" w:pos="10620"/>
              </w:tabs>
              <w:rPr>
                <w:rFonts w:ascii="Cambria" w:hAnsi="Cambria"/>
              </w:rPr>
            </w:pPr>
            <w:bookmarkStart w:id="10793" w:name="_Toc137820246"/>
            <w:bookmarkStart w:id="10794" w:name="_Toc137832909"/>
            <w:r>
              <w:rPr>
                <w:rFonts w:ascii="Cambria" w:hAnsi="Cambria"/>
                <w:b w:val="0"/>
              </w:rPr>
              <w:t>System should display message “Factory owner registered successfully”.</w:t>
            </w:r>
            <w:bookmarkEnd w:id="10793"/>
            <w:bookmarkEnd w:id="10794"/>
          </w:p>
          <w:p w14:paraId="149266DC" w14:textId="77777777" w:rsidR="009274EA" w:rsidRDefault="00C53038">
            <w:pPr>
              <w:pStyle w:val="Heading112pt"/>
              <w:tabs>
                <w:tab w:val="left" w:pos="10620"/>
              </w:tabs>
              <w:rPr>
                <w:rFonts w:ascii="Cambria" w:hAnsi="Cambria"/>
              </w:rPr>
            </w:pPr>
            <w:bookmarkStart w:id="10795" w:name="_Toc137820247"/>
            <w:bookmarkStart w:id="10796" w:name="_Toc137832910"/>
            <w:r>
              <w:rPr>
                <w:rFonts w:ascii="Cambria" w:hAnsi="Cambria"/>
                <w:b w:val="0"/>
              </w:rPr>
              <w:t>System should clear all fields on click of clear button.</w:t>
            </w:r>
            <w:bookmarkEnd w:id="10795"/>
            <w:bookmarkEnd w:id="10796"/>
          </w:p>
          <w:p w14:paraId="4F80D053" w14:textId="77777777" w:rsidR="009274EA" w:rsidRDefault="00C53038">
            <w:pPr>
              <w:pStyle w:val="Heading112pt"/>
              <w:rPr>
                <w:rFonts w:ascii="Cambria" w:hAnsi="Cambria"/>
                <w:b w:val="0"/>
              </w:rPr>
            </w:pPr>
            <w:r>
              <w:rPr>
                <w:rFonts w:ascii="Cambria" w:hAnsi="Cambria"/>
                <w:b w:val="0"/>
              </w:rPr>
              <w:t>System should capture the entry of “Factory Owner” creation in audit trail report as “New Factory Owner: &lt; Factory Owner &gt; created”.</w:t>
            </w:r>
          </w:p>
          <w:p w14:paraId="1BC4E828" w14:textId="77777777" w:rsidR="009274EA" w:rsidRDefault="00C53038">
            <w:pPr>
              <w:pStyle w:val="Heading112pt"/>
              <w:numPr>
                <w:ilvl w:val="0"/>
                <w:numId w:val="0"/>
              </w:numPr>
              <w:tabs>
                <w:tab w:val="left" w:pos="10620"/>
              </w:tabs>
              <w:rPr>
                <w:rFonts w:ascii="Cambria" w:hAnsi="Cambria"/>
              </w:rPr>
            </w:pPr>
            <w:bookmarkStart w:id="10797" w:name="_Toc137820248"/>
            <w:bookmarkStart w:id="10798" w:name="_Toc137832911"/>
            <w:r>
              <w:rPr>
                <w:rFonts w:ascii="Cambria" w:hAnsi="Cambria"/>
                <w:u w:val="single"/>
              </w:rPr>
              <w:t xml:space="preserve">Factory Registration </w:t>
            </w:r>
            <w:bookmarkEnd w:id="10797"/>
            <w:bookmarkEnd w:id="10798"/>
            <w:r>
              <w:rPr>
                <w:rFonts w:ascii="Cambria" w:hAnsi="Cambria"/>
                <w:u w:val="single"/>
              </w:rPr>
              <w:t>Section</w:t>
            </w:r>
            <w:r>
              <w:rPr>
                <w:rFonts w:ascii="Cambria" w:hAnsi="Cambria"/>
              </w:rPr>
              <w:t>:</w:t>
            </w:r>
          </w:p>
          <w:p w14:paraId="6C0AFE80" w14:textId="77777777" w:rsidR="009274EA" w:rsidRDefault="00C53038">
            <w:pPr>
              <w:pStyle w:val="Heading112pt"/>
              <w:tabs>
                <w:tab w:val="left" w:pos="10620"/>
              </w:tabs>
              <w:rPr>
                <w:rFonts w:ascii="Cambria" w:hAnsi="Cambria"/>
              </w:rPr>
            </w:pPr>
            <w:bookmarkStart w:id="10799" w:name="_Toc137820249"/>
            <w:bookmarkStart w:id="10800" w:name="_Toc137832912"/>
            <w:r>
              <w:rPr>
                <w:rFonts w:ascii="Cambria" w:hAnsi="Cambria"/>
                <w:b w:val="0"/>
              </w:rPr>
              <w:t>System should display below fields under factory registration page.</w:t>
            </w:r>
            <w:bookmarkEnd w:id="10799"/>
            <w:bookmarkEnd w:id="10800"/>
          </w:p>
          <w:p w14:paraId="7CD268A3" w14:textId="77777777" w:rsidR="009274EA" w:rsidRDefault="00C53038">
            <w:pPr>
              <w:pStyle w:val="Heading112pt"/>
              <w:numPr>
                <w:ilvl w:val="1"/>
                <w:numId w:val="2"/>
              </w:numPr>
              <w:tabs>
                <w:tab w:val="left" w:pos="10620"/>
              </w:tabs>
              <w:rPr>
                <w:rFonts w:ascii="Cambria" w:hAnsi="Cambria"/>
                <w:b w:val="0"/>
              </w:rPr>
            </w:pPr>
            <w:bookmarkStart w:id="10801" w:name="_Toc137820250"/>
            <w:bookmarkStart w:id="10802" w:name="_Toc137832913"/>
            <w:r>
              <w:rPr>
                <w:rFonts w:ascii="Cambria" w:hAnsi="Cambria"/>
                <w:b w:val="0"/>
              </w:rPr>
              <w:t>Factory Name</w:t>
            </w:r>
            <w:bookmarkEnd w:id="10801"/>
            <w:bookmarkEnd w:id="10802"/>
          </w:p>
          <w:p w14:paraId="2F052409" w14:textId="77777777" w:rsidR="009274EA" w:rsidRDefault="00C53038">
            <w:pPr>
              <w:pStyle w:val="Heading112pt"/>
              <w:numPr>
                <w:ilvl w:val="1"/>
                <w:numId w:val="2"/>
              </w:numPr>
              <w:tabs>
                <w:tab w:val="left" w:pos="10620"/>
              </w:tabs>
              <w:rPr>
                <w:rFonts w:ascii="Cambria" w:hAnsi="Cambria"/>
                <w:b w:val="0"/>
              </w:rPr>
            </w:pPr>
            <w:bookmarkStart w:id="10803" w:name="_Toc137820251"/>
            <w:bookmarkStart w:id="10804" w:name="_Toc137832914"/>
            <w:r>
              <w:rPr>
                <w:rFonts w:ascii="Cambria" w:hAnsi="Cambria"/>
                <w:b w:val="0"/>
              </w:rPr>
              <w:lastRenderedPageBreak/>
              <w:t>Address</w:t>
            </w:r>
            <w:bookmarkEnd w:id="10803"/>
            <w:bookmarkEnd w:id="10804"/>
          </w:p>
          <w:p w14:paraId="7344399E" w14:textId="77777777" w:rsidR="009274EA" w:rsidRDefault="00C53038">
            <w:pPr>
              <w:pStyle w:val="Heading112pt"/>
              <w:numPr>
                <w:ilvl w:val="1"/>
                <w:numId w:val="2"/>
              </w:numPr>
              <w:tabs>
                <w:tab w:val="left" w:pos="10620"/>
              </w:tabs>
              <w:rPr>
                <w:rFonts w:ascii="Cambria" w:hAnsi="Cambria"/>
                <w:b w:val="0"/>
              </w:rPr>
            </w:pPr>
            <w:bookmarkStart w:id="10805" w:name="_Toc137820252"/>
            <w:bookmarkStart w:id="10806" w:name="_Toc137832915"/>
            <w:r>
              <w:rPr>
                <w:rFonts w:ascii="Cambria" w:hAnsi="Cambria"/>
                <w:b w:val="0"/>
              </w:rPr>
              <w:t>City</w:t>
            </w:r>
            <w:bookmarkEnd w:id="10805"/>
            <w:bookmarkEnd w:id="10806"/>
          </w:p>
          <w:p w14:paraId="1B636620" w14:textId="77777777" w:rsidR="009274EA" w:rsidRDefault="00C53038">
            <w:pPr>
              <w:pStyle w:val="Heading112pt"/>
              <w:numPr>
                <w:ilvl w:val="1"/>
                <w:numId w:val="2"/>
              </w:numPr>
              <w:tabs>
                <w:tab w:val="left" w:pos="10620"/>
              </w:tabs>
              <w:rPr>
                <w:rFonts w:ascii="Cambria" w:hAnsi="Cambria"/>
                <w:b w:val="0"/>
              </w:rPr>
            </w:pPr>
            <w:bookmarkStart w:id="10807" w:name="_Toc137820253"/>
            <w:bookmarkStart w:id="10808" w:name="_Toc137832916"/>
            <w:r>
              <w:rPr>
                <w:rFonts w:ascii="Cambria" w:hAnsi="Cambria"/>
                <w:b w:val="0"/>
              </w:rPr>
              <w:t>Contact Person Name</w:t>
            </w:r>
            <w:bookmarkEnd w:id="10807"/>
            <w:bookmarkEnd w:id="10808"/>
          </w:p>
          <w:p w14:paraId="4F5199B0" w14:textId="77777777" w:rsidR="009274EA" w:rsidRDefault="00C53038">
            <w:pPr>
              <w:pStyle w:val="Heading112pt"/>
              <w:numPr>
                <w:ilvl w:val="1"/>
                <w:numId w:val="2"/>
              </w:numPr>
              <w:tabs>
                <w:tab w:val="left" w:pos="10620"/>
              </w:tabs>
              <w:rPr>
                <w:rFonts w:ascii="Cambria" w:hAnsi="Cambria"/>
                <w:b w:val="0"/>
              </w:rPr>
            </w:pPr>
            <w:bookmarkStart w:id="10809" w:name="_Toc137820254"/>
            <w:bookmarkStart w:id="10810" w:name="_Toc137832917"/>
            <w:r>
              <w:rPr>
                <w:rFonts w:ascii="Cambria" w:hAnsi="Cambria"/>
                <w:b w:val="0"/>
              </w:rPr>
              <w:t>Factory Owner</w:t>
            </w:r>
            <w:bookmarkEnd w:id="10809"/>
            <w:bookmarkEnd w:id="10810"/>
            <w:r>
              <w:rPr>
                <w:rFonts w:ascii="Cambria" w:hAnsi="Cambria"/>
                <w:b w:val="0"/>
              </w:rPr>
              <w:t xml:space="preserve"> </w:t>
            </w:r>
          </w:p>
          <w:p w14:paraId="0881DA65" w14:textId="77777777" w:rsidR="009274EA" w:rsidRDefault="00C53038">
            <w:pPr>
              <w:pStyle w:val="Heading112pt"/>
              <w:numPr>
                <w:ilvl w:val="1"/>
                <w:numId w:val="2"/>
              </w:numPr>
              <w:tabs>
                <w:tab w:val="left" w:pos="10620"/>
              </w:tabs>
              <w:rPr>
                <w:rFonts w:ascii="Cambria" w:hAnsi="Cambria"/>
                <w:b w:val="0"/>
              </w:rPr>
            </w:pPr>
            <w:bookmarkStart w:id="10811" w:name="_Toc137820255"/>
            <w:bookmarkStart w:id="10812" w:name="_Toc137832918"/>
            <w:r>
              <w:rPr>
                <w:rFonts w:ascii="Cambria" w:hAnsi="Cambria"/>
                <w:b w:val="0"/>
              </w:rPr>
              <w:t>Phone</w:t>
            </w:r>
            <w:bookmarkEnd w:id="10811"/>
            <w:bookmarkEnd w:id="10812"/>
          </w:p>
          <w:p w14:paraId="78A405EB" w14:textId="77777777" w:rsidR="009274EA" w:rsidRDefault="00C53038">
            <w:pPr>
              <w:pStyle w:val="Heading112pt"/>
              <w:numPr>
                <w:ilvl w:val="1"/>
                <w:numId w:val="2"/>
              </w:numPr>
              <w:tabs>
                <w:tab w:val="left" w:pos="10620"/>
              </w:tabs>
              <w:rPr>
                <w:rFonts w:ascii="Cambria" w:hAnsi="Cambria"/>
                <w:b w:val="0"/>
              </w:rPr>
            </w:pPr>
            <w:bookmarkStart w:id="10813" w:name="_Toc137820256"/>
            <w:bookmarkStart w:id="10814" w:name="_Toc137832919"/>
            <w:r>
              <w:rPr>
                <w:rFonts w:ascii="Cambria" w:hAnsi="Cambria"/>
                <w:b w:val="0"/>
              </w:rPr>
              <w:t>Fax</w:t>
            </w:r>
            <w:bookmarkEnd w:id="10813"/>
            <w:bookmarkEnd w:id="10814"/>
          </w:p>
          <w:p w14:paraId="4783EF2C" w14:textId="77777777" w:rsidR="009274EA" w:rsidRDefault="00C53038">
            <w:pPr>
              <w:pStyle w:val="Heading112pt"/>
              <w:numPr>
                <w:ilvl w:val="1"/>
                <w:numId w:val="2"/>
              </w:numPr>
              <w:tabs>
                <w:tab w:val="left" w:pos="10620"/>
              </w:tabs>
              <w:rPr>
                <w:rFonts w:ascii="Cambria" w:hAnsi="Cambria"/>
                <w:b w:val="0"/>
              </w:rPr>
            </w:pPr>
            <w:bookmarkStart w:id="10815" w:name="_Toc137820257"/>
            <w:bookmarkStart w:id="10816" w:name="_Toc137832920"/>
            <w:r>
              <w:rPr>
                <w:rFonts w:ascii="Cambria" w:hAnsi="Cambria"/>
                <w:b w:val="0"/>
              </w:rPr>
              <w:t>PAN No</w:t>
            </w:r>
            <w:bookmarkEnd w:id="10815"/>
            <w:bookmarkEnd w:id="10816"/>
          </w:p>
          <w:p w14:paraId="2B7B4CEB" w14:textId="77777777" w:rsidR="009274EA" w:rsidRDefault="00C53038">
            <w:pPr>
              <w:pStyle w:val="Heading112pt"/>
              <w:numPr>
                <w:ilvl w:val="1"/>
                <w:numId w:val="2"/>
              </w:numPr>
              <w:tabs>
                <w:tab w:val="left" w:pos="10620"/>
              </w:tabs>
              <w:rPr>
                <w:rFonts w:ascii="Cambria" w:hAnsi="Cambria"/>
                <w:b w:val="0"/>
              </w:rPr>
            </w:pPr>
            <w:bookmarkStart w:id="10817" w:name="_Toc137820258"/>
            <w:bookmarkStart w:id="10818" w:name="_Toc137832921"/>
            <w:r>
              <w:rPr>
                <w:rFonts w:ascii="Cambria" w:hAnsi="Cambria"/>
                <w:b w:val="0"/>
              </w:rPr>
              <w:t>TB Registration No.</w:t>
            </w:r>
            <w:bookmarkEnd w:id="10817"/>
            <w:bookmarkEnd w:id="10818"/>
          </w:p>
          <w:p w14:paraId="3442965C" w14:textId="77777777" w:rsidR="009274EA" w:rsidRDefault="00C53038">
            <w:pPr>
              <w:pStyle w:val="Heading112pt"/>
              <w:numPr>
                <w:ilvl w:val="1"/>
                <w:numId w:val="2"/>
              </w:numPr>
              <w:tabs>
                <w:tab w:val="left" w:pos="10620"/>
              </w:tabs>
              <w:rPr>
                <w:rFonts w:ascii="Cambria" w:hAnsi="Cambria"/>
                <w:b w:val="0"/>
              </w:rPr>
            </w:pPr>
            <w:bookmarkStart w:id="10819" w:name="_Toc137820259"/>
            <w:bookmarkStart w:id="10820" w:name="_Toc137832922"/>
            <w:r>
              <w:rPr>
                <w:rFonts w:ascii="Cambria" w:hAnsi="Cambria"/>
                <w:b w:val="0"/>
              </w:rPr>
              <w:t>Tax Identification No.</w:t>
            </w:r>
            <w:bookmarkEnd w:id="10819"/>
            <w:bookmarkEnd w:id="10820"/>
          </w:p>
          <w:p w14:paraId="798F09BB" w14:textId="77777777" w:rsidR="009274EA" w:rsidRDefault="00C53038">
            <w:pPr>
              <w:pStyle w:val="Heading112pt"/>
              <w:numPr>
                <w:ilvl w:val="1"/>
                <w:numId w:val="2"/>
              </w:numPr>
              <w:tabs>
                <w:tab w:val="left" w:pos="10620"/>
              </w:tabs>
              <w:rPr>
                <w:rFonts w:ascii="Cambria" w:hAnsi="Cambria"/>
                <w:b w:val="0"/>
              </w:rPr>
            </w:pPr>
            <w:bookmarkStart w:id="10821" w:name="_Toc137820260"/>
            <w:bookmarkStart w:id="10822" w:name="_Toc137832923"/>
            <w:r>
              <w:rPr>
                <w:rFonts w:ascii="Cambria" w:hAnsi="Cambria"/>
                <w:b w:val="0"/>
              </w:rPr>
              <w:t>Revenue District</w:t>
            </w:r>
            <w:bookmarkEnd w:id="10821"/>
            <w:bookmarkEnd w:id="10822"/>
          </w:p>
          <w:p w14:paraId="7F75419E" w14:textId="77777777" w:rsidR="009274EA" w:rsidRDefault="00C53038">
            <w:pPr>
              <w:pStyle w:val="Heading112pt"/>
              <w:numPr>
                <w:ilvl w:val="1"/>
                <w:numId w:val="2"/>
              </w:numPr>
              <w:tabs>
                <w:tab w:val="left" w:pos="10620"/>
              </w:tabs>
              <w:rPr>
                <w:rFonts w:ascii="Cambria" w:hAnsi="Cambria"/>
                <w:b w:val="0"/>
              </w:rPr>
            </w:pPr>
            <w:bookmarkStart w:id="10823" w:name="_Toc137820261"/>
            <w:bookmarkStart w:id="10824" w:name="_Toc137832924"/>
            <w:r>
              <w:rPr>
                <w:rFonts w:ascii="Cambria" w:hAnsi="Cambria"/>
                <w:b w:val="0"/>
              </w:rPr>
              <w:t>Email</w:t>
            </w:r>
            <w:bookmarkEnd w:id="10823"/>
            <w:bookmarkEnd w:id="10824"/>
          </w:p>
          <w:p w14:paraId="50633FCF" w14:textId="77777777" w:rsidR="009274EA" w:rsidRDefault="00C53038">
            <w:pPr>
              <w:pStyle w:val="Heading112pt"/>
              <w:numPr>
                <w:ilvl w:val="1"/>
                <w:numId w:val="2"/>
              </w:numPr>
              <w:tabs>
                <w:tab w:val="left" w:pos="10620"/>
              </w:tabs>
              <w:rPr>
                <w:rFonts w:ascii="Cambria" w:hAnsi="Cambria"/>
                <w:b w:val="0"/>
              </w:rPr>
            </w:pPr>
            <w:bookmarkStart w:id="10825" w:name="_Toc137820262"/>
            <w:bookmarkStart w:id="10826" w:name="_Toc137832925"/>
            <w:r>
              <w:rPr>
                <w:rFonts w:ascii="Cambria" w:hAnsi="Cambria"/>
                <w:b w:val="0"/>
              </w:rPr>
              <w:t>Mobile</w:t>
            </w:r>
            <w:bookmarkEnd w:id="10825"/>
            <w:bookmarkEnd w:id="10826"/>
          </w:p>
          <w:p w14:paraId="0A93DA52" w14:textId="77777777" w:rsidR="009274EA" w:rsidRDefault="00C53038">
            <w:pPr>
              <w:pStyle w:val="Heading112pt"/>
              <w:numPr>
                <w:ilvl w:val="1"/>
                <w:numId w:val="2"/>
              </w:numPr>
              <w:tabs>
                <w:tab w:val="left" w:pos="10620"/>
              </w:tabs>
              <w:rPr>
                <w:rFonts w:ascii="Cambria" w:hAnsi="Cambria"/>
                <w:b w:val="0"/>
              </w:rPr>
            </w:pPr>
            <w:bookmarkStart w:id="10827" w:name="_Toc137820263"/>
            <w:bookmarkStart w:id="10828" w:name="_Toc137832926"/>
            <w:r>
              <w:rPr>
                <w:rFonts w:ascii="Cambria" w:hAnsi="Cambria"/>
                <w:b w:val="0"/>
              </w:rPr>
              <w:t>FSSAI No.</w:t>
            </w:r>
            <w:bookmarkEnd w:id="10827"/>
            <w:bookmarkEnd w:id="10828"/>
          </w:p>
          <w:p w14:paraId="652B2167" w14:textId="77777777" w:rsidR="009274EA" w:rsidRDefault="00C53038">
            <w:pPr>
              <w:pStyle w:val="Heading112pt"/>
              <w:numPr>
                <w:ilvl w:val="1"/>
                <w:numId w:val="2"/>
              </w:numPr>
              <w:tabs>
                <w:tab w:val="left" w:pos="10620"/>
              </w:tabs>
              <w:rPr>
                <w:rFonts w:ascii="Cambria" w:hAnsi="Cambria"/>
                <w:b w:val="0"/>
              </w:rPr>
            </w:pPr>
            <w:bookmarkStart w:id="10829" w:name="_Toc137820264"/>
            <w:bookmarkStart w:id="10830" w:name="_Toc137832927"/>
            <w:r>
              <w:rPr>
                <w:rFonts w:ascii="Cambria" w:hAnsi="Cambria"/>
                <w:b w:val="0"/>
              </w:rPr>
              <w:t>GST No.</w:t>
            </w:r>
            <w:bookmarkEnd w:id="10829"/>
            <w:bookmarkEnd w:id="10830"/>
          </w:p>
          <w:p w14:paraId="42AD4D4D" w14:textId="77777777" w:rsidR="009274EA" w:rsidRDefault="00C53038">
            <w:pPr>
              <w:pStyle w:val="Heading112pt"/>
              <w:numPr>
                <w:ilvl w:val="1"/>
                <w:numId w:val="2"/>
              </w:numPr>
              <w:tabs>
                <w:tab w:val="left" w:pos="10620"/>
              </w:tabs>
              <w:rPr>
                <w:rFonts w:ascii="Cambria" w:hAnsi="Cambria"/>
                <w:b w:val="0"/>
                <w:strike/>
              </w:rPr>
            </w:pPr>
            <w:bookmarkStart w:id="10831" w:name="_Toc137820265"/>
            <w:bookmarkStart w:id="10832" w:name="_Toc137832928"/>
            <w:r>
              <w:rPr>
                <w:rFonts w:ascii="Cambria" w:hAnsi="Cambria"/>
                <w:b w:val="0"/>
                <w:strike/>
              </w:rPr>
              <w:t>Mark Name</w:t>
            </w:r>
            <w:bookmarkEnd w:id="10831"/>
            <w:bookmarkEnd w:id="10832"/>
          </w:p>
          <w:p w14:paraId="0D7B577F" w14:textId="77777777" w:rsidR="009274EA" w:rsidRDefault="00C53038">
            <w:pPr>
              <w:pStyle w:val="Heading112pt"/>
              <w:numPr>
                <w:ilvl w:val="1"/>
                <w:numId w:val="2"/>
              </w:numPr>
              <w:tabs>
                <w:tab w:val="left" w:pos="10620"/>
              </w:tabs>
              <w:rPr>
                <w:rFonts w:ascii="Cambria" w:hAnsi="Cambria"/>
                <w:b w:val="0"/>
                <w:strike/>
              </w:rPr>
            </w:pPr>
            <w:bookmarkStart w:id="10833" w:name="_Toc137820266"/>
            <w:bookmarkStart w:id="10834" w:name="_Toc137832929"/>
            <w:r>
              <w:rPr>
                <w:rFonts w:ascii="Cambria" w:hAnsi="Cambria"/>
                <w:b w:val="0"/>
                <w:strike/>
              </w:rPr>
              <w:t>Auction Center list box</w:t>
            </w:r>
            <w:bookmarkEnd w:id="10833"/>
            <w:bookmarkEnd w:id="10834"/>
          </w:p>
          <w:p w14:paraId="4FD8526A" w14:textId="77777777" w:rsidR="009274EA" w:rsidRDefault="00C53038">
            <w:pPr>
              <w:pStyle w:val="Heading112pt"/>
              <w:numPr>
                <w:ilvl w:val="1"/>
                <w:numId w:val="2"/>
              </w:numPr>
              <w:tabs>
                <w:tab w:val="left" w:pos="10620"/>
              </w:tabs>
              <w:rPr>
                <w:rFonts w:ascii="Cambria" w:hAnsi="Cambria"/>
                <w:b w:val="0"/>
              </w:rPr>
            </w:pPr>
            <w:bookmarkStart w:id="10835" w:name="_Toc137820267"/>
            <w:bookmarkStart w:id="10836" w:name="_Toc137832930"/>
            <w:r>
              <w:rPr>
                <w:rFonts w:ascii="Cambria" w:hAnsi="Cambria"/>
                <w:b w:val="0"/>
              </w:rPr>
              <w:t>Factory Type radio button</w:t>
            </w:r>
            <w:bookmarkEnd w:id="10835"/>
            <w:bookmarkEnd w:id="10836"/>
          </w:p>
          <w:p w14:paraId="38DE9DF3" w14:textId="77777777" w:rsidR="009274EA" w:rsidRDefault="00C53038">
            <w:pPr>
              <w:pStyle w:val="Heading112pt"/>
              <w:numPr>
                <w:ilvl w:val="1"/>
                <w:numId w:val="2"/>
              </w:numPr>
              <w:tabs>
                <w:tab w:val="left" w:pos="10620"/>
              </w:tabs>
              <w:rPr>
                <w:rFonts w:ascii="Cambria" w:hAnsi="Cambria"/>
                <w:b w:val="0"/>
              </w:rPr>
            </w:pPr>
            <w:bookmarkStart w:id="10837" w:name="_Toc137820268"/>
            <w:bookmarkStart w:id="10838" w:name="_Toc137832931"/>
            <w:r>
              <w:rPr>
                <w:rFonts w:ascii="Cambria" w:hAnsi="Cambria"/>
                <w:b w:val="0"/>
              </w:rPr>
              <w:t>Submit button</w:t>
            </w:r>
            <w:bookmarkEnd w:id="10837"/>
            <w:bookmarkEnd w:id="10838"/>
          </w:p>
          <w:p w14:paraId="4F5E4D44" w14:textId="77777777" w:rsidR="009274EA" w:rsidRDefault="00C53038">
            <w:pPr>
              <w:pStyle w:val="Heading112pt"/>
              <w:numPr>
                <w:ilvl w:val="1"/>
                <w:numId w:val="2"/>
              </w:numPr>
              <w:tabs>
                <w:tab w:val="left" w:pos="10620"/>
              </w:tabs>
              <w:rPr>
                <w:rFonts w:ascii="Cambria" w:hAnsi="Cambria"/>
                <w:b w:val="0"/>
              </w:rPr>
            </w:pPr>
            <w:bookmarkStart w:id="10839" w:name="_Toc137820269"/>
            <w:bookmarkStart w:id="10840" w:name="_Toc137832932"/>
            <w:r>
              <w:rPr>
                <w:rFonts w:ascii="Cambria" w:hAnsi="Cambria"/>
                <w:b w:val="0"/>
              </w:rPr>
              <w:t>Clear button</w:t>
            </w:r>
            <w:bookmarkEnd w:id="10839"/>
            <w:bookmarkEnd w:id="10840"/>
          </w:p>
          <w:p w14:paraId="6FC7094F" w14:textId="77777777" w:rsidR="009274EA" w:rsidRDefault="00C53038">
            <w:pPr>
              <w:pStyle w:val="Heading112pt"/>
              <w:tabs>
                <w:tab w:val="left" w:pos="10620"/>
              </w:tabs>
              <w:rPr>
                <w:rFonts w:ascii="Cambria" w:hAnsi="Cambria"/>
              </w:rPr>
            </w:pPr>
            <w:bookmarkStart w:id="10841" w:name="_Toc137820270"/>
            <w:bookmarkStart w:id="10842" w:name="_Toc137832933"/>
            <w:r>
              <w:rPr>
                <w:rFonts w:ascii="Cambria" w:hAnsi="Cambria"/>
                <w:b w:val="0"/>
              </w:rPr>
              <w:t>System should provide below fields as mandatory fields.</w:t>
            </w:r>
            <w:bookmarkEnd w:id="10841"/>
            <w:bookmarkEnd w:id="10842"/>
          </w:p>
          <w:p w14:paraId="41BD1336" w14:textId="77777777" w:rsidR="009274EA" w:rsidRDefault="00C53038">
            <w:pPr>
              <w:pStyle w:val="Heading112pt"/>
              <w:numPr>
                <w:ilvl w:val="1"/>
                <w:numId w:val="2"/>
              </w:numPr>
              <w:tabs>
                <w:tab w:val="left" w:pos="10620"/>
              </w:tabs>
              <w:rPr>
                <w:rFonts w:ascii="Cambria" w:hAnsi="Cambria"/>
                <w:b w:val="0"/>
              </w:rPr>
            </w:pPr>
            <w:bookmarkStart w:id="10843" w:name="_Toc137820271"/>
            <w:bookmarkStart w:id="10844" w:name="_Toc137832934"/>
            <w:r>
              <w:rPr>
                <w:rFonts w:ascii="Cambria" w:hAnsi="Cambria"/>
                <w:b w:val="0"/>
              </w:rPr>
              <w:t>Factory Name</w:t>
            </w:r>
            <w:bookmarkEnd w:id="10843"/>
            <w:bookmarkEnd w:id="10844"/>
          </w:p>
          <w:p w14:paraId="0D96CDAC" w14:textId="77777777" w:rsidR="009274EA" w:rsidRDefault="00C53038">
            <w:pPr>
              <w:pStyle w:val="Heading112pt"/>
              <w:numPr>
                <w:ilvl w:val="1"/>
                <w:numId w:val="2"/>
              </w:numPr>
              <w:tabs>
                <w:tab w:val="left" w:pos="10620"/>
              </w:tabs>
              <w:rPr>
                <w:rFonts w:ascii="Cambria" w:hAnsi="Cambria"/>
                <w:b w:val="0"/>
              </w:rPr>
            </w:pPr>
            <w:bookmarkStart w:id="10845" w:name="_Toc137820272"/>
            <w:bookmarkStart w:id="10846" w:name="_Toc137832935"/>
            <w:r>
              <w:rPr>
                <w:rFonts w:ascii="Cambria" w:hAnsi="Cambria"/>
                <w:b w:val="0"/>
              </w:rPr>
              <w:t>Address</w:t>
            </w:r>
            <w:bookmarkEnd w:id="10845"/>
            <w:bookmarkEnd w:id="10846"/>
          </w:p>
          <w:p w14:paraId="6D5CE4CC" w14:textId="77777777" w:rsidR="009274EA" w:rsidRDefault="00C53038">
            <w:pPr>
              <w:pStyle w:val="Heading112pt"/>
              <w:numPr>
                <w:ilvl w:val="1"/>
                <w:numId w:val="2"/>
              </w:numPr>
              <w:tabs>
                <w:tab w:val="left" w:pos="10620"/>
              </w:tabs>
              <w:rPr>
                <w:rFonts w:ascii="Cambria" w:hAnsi="Cambria"/>
                <w:b w:val="0"/>
              </w:rPr>
            </w:pPr>
            <w:bookmarkStart w:id="10847" w:name="_Toc137820273"/>
            <w:bookmarkStart w:id="10848" w:name="_Toc137832936"/>
            <w:r>
              <w:rPr>
                <w:rFonts w:ascii="Cambria" w:hAnsi="Cambria"/>
                <w:b w:val="0"/>
              </w:rPr>
              <w:t>City</w:t>
            </w:r>
            <w:bookmarkEnd w:id="10847"/>
            <w:bookmarkEnd w:id="10848"/>
          </w:p>
          <w:p w14:paraId="1FC2517C" w14:textId="77777777" w:rsidR="009274EA" w:rsidRDefault="00C53038">
            <w:pPr>
              <w:pStyle w:val="Heading112pt"/>
              <w:numPr>
                <w:ilvl w:val="1"/>
                <w:numId w:val="2"/>
              </w:numPr>
              <w:tabs>
                <w:tab w:val="left" w:pos="10620"/>
              </w:tabs>
              <w:rPr>
                <w:rFonts w:ascii="Cambria" w:hAnsi="Cambria"/>
                <w:b w:val="0"/>
              </w:rPr>
            </w:pPr>
            <w:bookmarkStart w:id="10849" w:name="_Toc137820274"/>
            <w:bookmarkStart w:id="10850" w:name="_Toc137832937"/>
            <w:r>
              <w:rPr>
                <w:rFonts w:ascii="Cambria" w:hAnsi="Cambria"/>
                <w:b w:val="0"/>
              </w:rPr>
              <w:t>Contact Person Name</w:t>
            </w:r>
            <w:bookmarkEnd w:id="10849"/>
            <w:bookmarkEnd w:id="10850"/>
          </w:p>
          <w:p w14:paraId="7CBCC0C2" w14:textId="77777777" w:rsidR="009274EA" w:rsidRDefault="00C53038">
            <w:pPr>
              <w:pStyle w:val="Heading112pt"/>
              <w:numPr>
                <w:ilvl w:val="1"/>
                <w:numId w:val="2"/>
              </w:numPr>
              <w:tabs>
                <w:tab w:val="left" w:pos="10620"/>
              </w:tabs>
              <w:rPr>
                <w:rFonts w:ascii="Cambria" w:hAnsi="Cambria"/>
                <w:b w:val="0"/>
              </w:rPr>
            </w:pPr>
            <w:bookmarkStart w:id="10851" w:name="_Toc137820275"/>
            <w:bookmarkStart w:id="10852" w:name="_Toc137832938"/>
            <w:r>
              <w:rPr>
                <w:rFonts w:ascii="Cambria" w:hAnsi="Cambria"/>
                <w:b w:val="0"/>
              </w:rPr>
              <w:t>Factory Owner</w:t>
            </w:r>
            <w:bookmarkEnd w:id="10851"/>
            <w:bookmarkEnd w:id="10852"/>
            <w:r>
              <w:rPr>
                <w:rFonts w:ascii="Cambria" w:hAnsi="Cambria"/>
                <w:b w:val="0"/>
              </w:rPr>
              <w:t xml:space="preserve"> </w:t>
            </w:r>
          </w:p>
          <w:p w14:paraId="703BD3F3" w14:textId="77777777" w:rsidR="009274EA" w:rsidRDefault="00C53038">
            <w:pPr>
              <w:pStyle w:val="Heading112pt"/>
              <w:numPr>
                <w:ilvl w:val="1"/>
                <w:numId w:val="2"/>
              </w:numPr>
              <w:tabs>
                <w:tab w:val="left" w:pos="10620"/>
              </w:tabs>
              <w:rPr>
                <w:rFonts w:ascii="Cambria" w:hAnsi="Cambria"/>
                <w:b w:val="0"/>
              </w:rPr>
            </w:pPr>
            <w:bookmarkStart w:id="10853" w:name="_Toc137820276"/>
            <w:bookmarkStart w:id="10854" w:name="_Toc137832939"/>
            <w:r>
              <w:rPr>
                <w:rFonts w:ascii="Cambria" w:hAnsi="Cambria"/>
                <w:b w:val="0"/>
              </w:rPr>
              <w:t>TB Registration No.</w:t>
            </w:r>
            <w:bookmarkEnd w:id="10853"/>
            <w:bookmarkEnd w:id="10854"/>
          </w:p>
          <w:p w14:paraId="423F0CAF" w14:textId="77777777" w:rsidR="009274EA" w:rsidRDefault="00C53038">
            <w:pPr>
              <w:pStyle w:val="Heading112pt"/>
              <w:numPr>
                <w:ilvl w:val="1"/>
                <w:numId w:val="2"/>
              </w:numPr>
              <w:tabs>
                <w:tab w:val="left" w:pos="10620"/>
              </w:tabs>
              <w:rPr>
                <w:rFonts w:ascii="Cambria" w:hAnsi="Cambria"/>
                <w:b w:val="0"/>
              </w:rPr>
            </w:pPr>
            <w:bookmarkStart w:id="10855" w:name="_Toc137820277"/>
            <w:bookmarkStart w:id="10856" w:name="_Toc137832940"/>
            <w:r>
              <w:rPr>
                <w:rFonts w:ascii="Cambria" w:hAnsi="Cambria"/>
                <w:b w:val="0"/>
              </w:rPr>
              <w:t>Revenue District</w:t>
            </w:r>
            <w:bookmarkEnd w:id="10855"/>
            <w:bookmarkEnd w:id="10856"/>
          </w:p>
          <w:p w14:paraId="07D675B6" w14:textId="77777777" w:rsidR="009274EA" w:rsidRDefault="00C53038">
            <w:pPr>
              <w:pStyle w:val="Heading112pt"/>
              <w:numPr>
                <w:ilvl w:val="1"/>
                <w:numId w:val="2"/>
              </w:numPr>
              <w:tabs>
                <w:tab w:val="left" w:pos="10620"/>
              </w:tabs>
              <w:rPr>
                <w:rFonts w:ascii="Cambria" w:hAnsi="Cambria"/>
                <w:b w:val="0"/>
              </w:rPr>
            </w:pPr>
            <w:bookmarkStart w:id="10857" w:name="_Toc137820278"/>
            <w:bookmarkStart w:id="10858" w:name="_Toc137832941"/>
            <w:r>
              <w:rPr>
                <w:rFonts w:ascii="Cambria" w:hAnsi="Cambria"/>
                <w:b w:val="0"/>
              </w:rPr>
              <w:t>Email</w:t>
            </w:r>
            <w:bookmarkEnd w:id="10857"/>
            <w:bookmarkEnd w:id="10858"/>
          </w:p>
          <w:p w14:paraId="496E7C51" w14:textId="77777777" w:rsidR="009274EA" w:rsidRDefault="00C53038">
            <w:pPr>
              <w:pStyle w:val="Heading112pt"/>
              <w:numPr>
                <w:ilvl w:val="1"/>
                <w:numId w:val="2"/>
              </w:numPr>
              <w:tabs>
                <w:tab w:val="left" w:pos="10620"/>
              </w:tabs>
              <w:rPr>
                <w:rFonts w:ascii="Cambria" w:hAnsi="Cambria"/>
                <w:b w:val="0"/>
              </w:rPr>
            </w:pPr>
            <w:bookmarkStart w:id="10859" w:name="_Toc137820279"/>
            <w:bookmarkStart w:id="10860" w:name="_Toc137832942"/>
            <w:r>
              <w:rPr>
                <w:rFonts w:ascii="Cambria" w:hAnsi="Cambria"/>
                <w:b w:val="0"/>
              </w:rPr>
              <w:t>Mobile</w:t>
            </w:r>
            <w:bookmarkEnd w:id="10859"/>
            <w:bookmarkEnd w:id="10860"/>
          </w:p>
          <w:p w14:paraId="2EA407EB" w14:textId="77777777" w:rsidR="009274EA" w:rsidRDefault="00C53038">
            <w:pPr>
              <w:pStyle w:val="Heading112pt"/>
              <w:numPr>
                <w:ilvl w:val="1"/>
                <w:numId w:val="2"/>
              </w:numPr>
              <w:tabs>
                <w:tab w:val="left" w:pos="10620"/>
              </w:tabs>
              <w:rPr>
                <w:rFonts w:ascii="Cambria" w:hAnsi="Cambria"/>
                <w:b w:val="0"/>
              </w:rPr>
            </w:pPr>
            <w:bookmarkStart w:id="10861" w:name="_Toc137820280"/>
            <w:bookmarkStart w:id="10862" w:name="_Toc137832943"/>
            <w:r>
              <w:rPr>
                <w:rFonts w:ascii="Cambria" w:hAnsi="Cambria"/>
                <w:b w:val="0"/>
              </w:rPr>
              <w:t>GST No.</w:t>
            </w:r>
            <w:bookmarkEnd w:id="10861"/>
            <w:bookmarkEnd w:id="10862"/>
          </w:p>
          <w:p w14:paraId="65D089B3" w14:textId="77777777" w:rsidR="009274EA" w:rsidRDefault="00C53038">
            <w:pPr>
              <w:pStyle w:val="Heading112pt"/>
              <w:numPr>
                <w:ilvl w:val="1"/>
                <w:numId w:val="2"/>
              </w:numPr>
              <w:tabs>
                <w:tab w:val="left" w:pos="10620"/>
              </w:tabs>
              <w:rPr>
                <w:rFonts w:ascii="Cambria" w:hAnsi="Cambria"/>
                <w:b w:val="0"/>
              </w:rPr>
            </w:pPr>
            <w:bookmarkStart w:id="10863" w:name="_Toc137820281"/>
            <w:bookmarkStart w:id="10864" w:name="_Toc137832944"/>
            <w:r>
              <w:rPr>
                <w:rFonts w:ascii="Cambria" w:hAnsi="Cambria"/>
                <w:b w:val="0"/>
              </w:rPr>
              <w:t>PAN No.</w:t>
            </w:r>
            <w:bookmarkEnd w:id="10863"/>
            <w:bookmarkEnd w:id="10864"/>
          </w:p>
          <w:p w14:paraId="0C3F953C" w14:textId="77777777" w:rsidR="009274EA" w:rsidRDefault="00C53038">
            <w:pPr>
              <w:pStyle w:val="Heading112pt"/>
              <w:numPr>
                <w:ilvl w:val="1"/>
                <w:numId w:val="2"/>
              </w:numPr>
              <w:tabs>
                <w:tab w:val="left" w:pos="10620"/>
              </w:tabs>
              <w:rPr>
                <w:rFonts w:ascii="Cambria" w:hAnsi="Cambria"/>
                <w:b w:val="0"/>
                <w:strike/>
              </w:rPr>
            </w:pPr>
            <w:bookmarkStart w:id="10865" w:name="_Toc137820282"/>
            <w:bookmarkStart w:id="10866" w:name="_Toc137832945"/>
            <w:r>
              <w:rPr>
                <w:rFonts w:ascii="Cambria" w:hAnsi="Cambria"/>
                <w:b w:val="0"/>
                <w:strike/>
              </w:rPr>
              <w:t>Mark Name</w:t>
            </w:r>
            <w:bookmarkEnd w:id="10865"/>
            <w:bookmarkEnd w:id="10866"/>
          </w:p>
          <w:p w14:paraId="7E4CE646" w14:textId="77777777" w:rsidR="009274EA" w:rsidRDefault="00C53038">
            <w:pPr>
              <w:pStyle w:val="Heading112pt"/>
              <w:numPr>
                <w:ilvl w:val="1"/>
                <w:numId w:val="2"/>
              </w:numPr>
              <w:tabs>
                <w:tab w:val="left" w:pos="10620"/>
              </w:tabs>
              <w:rPr>
                <w:rFonts w:ascii="Cambria" w:hAnsi="Cambria"/>
                <w:b w:val="0"/>
              </w:rPr>
            </w:pPr>
            <w:bookmarkStart w:id="10867" w:name="_Toc137820283"/>
            <w:bookmarkStart w:id="10868" w:name="_Toc137832946"/>
            <w:r>
              <w:rPr>
                <w:rFonts w:ascii="Cambria" w:hAnsi="Cambria"/>
                <w:b w:val="0"/>
              </w:rPr>
              <w:t xml:space="preserve">Auction Center </w:t>
            </w:r>
            <w:r>
              <w:rPr>
                <w:rFonts w:ascii="Cambria" w:hAnsi="Cambria"/>
                <w:b w:val="0"/>
                <w:strike/>
              </w:rPr>
              <w:t>(Auto Render )</w:t>
            </w:r>
            <w:bookmarkEnd w:id="10867"/>
            <w:bookmarkEnd w:id="10868"/>
          </w:p>
          <w:p w14:paraId="672B1692" w14:textId="77777777" w:rsidR="009274EA" w:rsidRDefault="00C53038">
            <w:pPr>
              <w:pStyle w:val="Heading112pt"/>
              <w:numPr>
                <w:ilvl w:val="1"/>
                <w:numId w:val="2"/>
              </w:numPr>
              <w:tabs>
                <w:tab w:val="left" w:pos="10620"/>
              </w:tabs>
              <w:rPr>
                <w:rFonts w:ascii="Cambria" w:hAnsi="Cambria"/>
                <w:b w:val="0"/>
              </w:rPr>
            </w:pPr>
            <w:bookmarkStart w:id="10869" w:name="_Toc137820284"/>
            <w:bookmarkStart w:id="10870" w:name="_Toc137832947"/>
            <w:r>
              <w:rPr>
                <w:rFonts w:ascii="Cambria" w:hAnsi="Cambria"/>
                <w:b w:val="0"/>
              </w:rPr>
              <w:t>Factory Type</w:t>
            </w:r>
            <w:bookmarkEnd w:id="10869"/>
            <w:bookmarkEnd w:id="10870"/>
          </w:p>
          <w:p w14:paraId="7B0DC4B7" w14:textId="77777777" w:rsidR="009274EA" w:rsidRDefault="00C53038">
            <w:pPr>
              <w:pStyle w:val="Heading112pt"/>
              <w:tabs>
                <w:tab w:val="left" w:pos="10620"/>
              </w:tabs>
              <w:rPr>
                <w:rFonts w:ascii="Cambria" w:hAnsi="Cambria"/>
              </w:rPr>
            </w:pPr>
            <w:bookmarkStart w:id="10871" w:name="_Toc137820285"/>
            <w:bookmarkStart w:id="10872" w:name="_Toc137832948"/>
            <w:r>
              <w:rPr>
                <w:rFonts w:ascii="Cambria" w:hAnsi="Cambria"/>
                <w:b w:val="0"/>
              </w:rPr>
              <w:lastRenderedPageBreak/>
              <w:t>System should provide dropdown in below fields in edit seller profile.</w:t>
            </w:r>
            <w:bookmarkEnd w:id="10871"/>
            <w:bookmarkEnd w:id="10872"/>
          </w:p>
          <w:p w14:paraId="5A408CFA" w14:textId="77777777" w:rsidR="009274EA" w:rsidRDefault="00C53038">
            <w:pPr>
              <w:pStyle w:val="Heading112pt"/>
              <w:numPr>
                <w:ilvl w:val="1"/>
                <w:numId w:val="2"/>
              </w:numPr>
              <w:tabs>
                <w:tab w:val="left" w:pos="10620"/>
              </w:tabs>
              <w:rPr>
                <w:rFonts w:ascii="Cambria" w:hAnsi="Cambria"/>
              </w:rPr>
            </w:pPr>
            <w:bookmarkStart w:id="10873" w:name="_Toc137820286"/>
            <w:bookmarkStart w:id="10874" w:name="_Toc137832949"/>
            <w:r>
              <w:rPr>
                <w:rFonts w:ascii="Cambria" w:hAnsi="Cambria"/>
                <w:b w:val="0"/>
              </w:rPr>
              <w:t>Revenue District.</w:t>
            </w:r>
            <w:bookmarkEnd w:id="10873"/>
            <w:bookmarkEnd w:id="10874"/>
          </w:p>
          <w:p w14:paraId="796D2D41" w14:textId="77777777" w:rsidR="009274EA" w:rsidRDefault="00C53038">
            <w:pPr>
              <w:pStyle w:val="Heading112pt"/>
              <w:tabs>
                <w:tab w:val="left" w:pos="10620"/>
              </w:tabs>
              <w:rPr>
                <w:rFonts w:ascii="Cambria" w:hAnsi="Cambria"/>
              </w:rPr>
            </w:pPr>
            <w:bookmarkStart w:id="10875" w:name="_Toc137820287"/>
            <w:bookmarkStart w:id="10876" w:name="_Toc137832950"/>
            <w:r>
              <w:rPr>
                <w:rFonts w:ascii="Cambria" w:hAnsi="Cambria"/>
                <w:b w:val="0"/>
              </w:rPr>
              <w:t>System should provide below radio button options under Factory type.</w:t>
            </w:r>
            <w:bookmarkEnd w:id="10875"/>
            <w:bookmarkEnd w:id="10876"/>
          </w:p>
          <w:p w14:paraId="6C6E2008" w14:textId="77777777" w:rsidR="009274EA" w:rsidRDefault="00C53038">
            <w:pPr>
              <w:pStyle w:val="Heading112pt"/>
              <w:numPr>
                <w:ilvl w:val="1"/>
                <w:numId w:val="2"/>
              </w:numPr>
              <w:tabs>
                <w:tab w:val="left" w:pos="10620"/>
              </w:tabs>
              <w:rPr>
                <w:rFonts w:ascii="Cambria" w:hAnsi="Cambria"/>
              </w:rPr>
            </w:pPr>
            <w:bookmarkStart w:id="10877" w:name="_Toc137820288"/>
            <w:bookmarkStart w:id="10878" w:name="_Toc137832951"/>
            <w:r>
              <w:rPr>
                <w:rFonts w:ascii="Cambria" w:hAnsi="Cambria"/>
                <w:b w:val="0"/>
              </w:rPr>
              <w:t xml:space="preserve">Estate (By default </w:t>
            </w:r>
            <w:bookmarkEnd w:id="10877"/>
            <w:bookmarkEnd w:id="10878"/>
            <w:r>
              <w:rPr>
                <w:rFonts w:ascii="Cambria" w:hAnsi="Cambria"/>
                <w:b w:val="0"/>
              </w:rPr>
              <w:t>selected)</w:t>
            </w:r>
          </w:p>
          <w:p w14:paraId="57CFB1D7" w14:textId="77777777" w:rsidR="009274EA" w:rsidRDefault="00C53038">
            <w:pPr>
              <w:pStyle w:val="Heading112pt"/>
              <w:numPr>
                <w:ilvl w:val="1"/>
                <w:numId w:val="2"/>
              </w:numPr>
              <w:tabs>
                <w:tab w:val="left" w:pos="10620"/>
              </w:tabs>
              <w:rPr>
                <w:rFonts w:ascii="Cambria" w:hAnsi="Cambria"/>
              </w:rPr>
            </w:pPr>
            <w:bookmarkStart w:id="10879" w:name="_Toc137820289"/>
            <w:bookmarkStart w:id="10880" w:name="_Toc137832952"/>
            <w:r>
              <w:rPr>
                <w:rFonts w:ascii="Cambria" w:hAnsi="Cambria"/>
                <w:b w:val="0"/>
              </w:rPr>
              <w:t>BLF</w:t>
            </w:r>
            <w:bookmarkEnd w:id="10879"/>
            <w:bookmarkEnd w:id="10880"/>
          </w:p>
          <w:p w14:paraId="55E66457" w14:textId="77777777" w:rsidR="009274EA" w:rsidRDefault="00C53038">
            <w:pPr>
              <w:pStyle w:val="Heading112pt"/>
              <w:numPr>
                <w:ilvl w:val="1"/>
                <w:numId w:val="2"/>
              </w:numPr>
              <w:tabs>
                <w:tab w:val="left" w:pos="10620"/>
              </w:tabs>
              <w:rPr>
                <w:rFonts w:ascii="Cambria" w:hAnsi="Cambria"/>
              </w:rPr>
            </w:pPr>
            <w:bookmarkStart w:id="10881" w:name="_Toc137820290"/>
            <w:bookmarkStart w:id="10882" w:name="_Toc137832953"/>
            <w:r>
              <w:rPr>
                <w:rFonts w:ascii="Cambria" w:hAnsi="Cambria"/>
                <w:b w:val="0"/>
              </w:rPr>
              <w:t>Mini factory</w:t>
            </w:r>
            <w:bookmarkEnd w:id="10881"/>
            <w:bookmarkEnd w:id="10882"/>
          </w:p>
          <w:p w14:paraId="02A43247" w14:textId="77777777" w:rsidR="009274EA" w:rsidRDefault="00C53038">
            <w:pPr>
              <w:pStyle w:val="Heading112pt"/>
              <w:tabs>
                <w:tab w:val="left" w:pos="10620"/>
              </w:tabs>
              <w:rPr>
                <w:rFonts w:ascii="Cambria" w:hAnsi="Cambria"/>
              </w:rPr>
            </w:pPr>
            <w:bookmarkStart w:id="10883" w:name="_Toc137820291"/>
            <w:bookmarkStart w:id="10884" w:name="_Toc137832954"/>
            <w:r>
              <w:rPr>
                <w:rFonts w:ascii="Cambria" w:hAnsi="Cambria"/>
                <w:b w:val="0"/>
              </w:rPr>
              <w:t>System should allow Tea Board admin to map Seller with multiple Active Mark master as available in admin master.</w:t>
            </w:r>
            <w:bookmarkEnd w:id="10883"/>
            <w:bookmarkEnd w:id="10884"/>
          </w:p>
          <w:p w14:paraId="70298B02" w14:textId="77777777" w:rsidR="009274EA" w:rsidRDefault="00C53038">
            <w:pPr>
              <w:pStyle w:val="Heading112pt"/>
              <w:tabs>
                <w:tab w:val="left" w:pos="10620"/>
              </w:tabs>
              <w:rPr>
                <w:rFonts w:ascii="Cambria" w:hAnsi="Cambria"/>
              </w:rPr>
            </w:pPr>
            <w:bookmarkStart w:id="10885" w:name="_Toc137820292"/>
            <w:bookmarkStart w:id="10886" w:name="_Toc137832955"/>
            <w:r>
              <w:rPr>
                <w:rFonts w:ascii="Cambria" w:hAnsi="Cambria"/>
                <w:b w:val="0"/>
              </w:rPr>
              <w:t>System should automatically render “Auction Center” as per selection of Mark name from Mark list box hence user need not to select Auction center.</w:t>
            </w:r>
            <w:bookmarkEnd w:id="10885"/>
            <w:bookmarkEnd w:id="10886"/>
          </w:p>
          <w:p w14:paraId="04C6B4EF" w14:textId="77777777" w:rsidR="009274EA" w:rsidRDefault="00C53038">
            <w:pPr>
              <w:pStyle w:val="Heading112pt"/>
              <w:tabs>
                <w:tab w:val="left" w:pos="10620"/>
              </w:tabs>
              <w:rPr>
                <w:rFonts w:ascii="Cambria" w:hAnsi="Cambria"/>
              </w:rPr>
            </w:pPr>
            <w:bookmarkStart w:id="10887" w:name="_Toc137820293"/>
            <w:bookmarkStart w:id="10888" w:name="_Toc137832956"/>
            <w:r>
              <w:rPr>
                <w:rFonts w:ascii="Cambria" w:hAnsi="Cambria"/>
                <w:b w:val="0"/>
              </w:rPr>
              <w:t>System should not display removed mark to seller from checklist.</w:t>
            </w:r>
            <w:bookmarkEnd w:id="10887"/>
            <w:bookmarkEnd w:id="10888"/>
          </w:p>
          <w:p w14:paraId="5617D9EA" w14:textId="77777777" w:rsidR="009274EA" w:rsidRDefault="00C53038">
            <w:pPr>
              <w:pStyle w:val="Heading112pt"/>
              <w:tabs>
                <w:tab w:val="left" w:pos="10620"/>
              </w:tabs>
              <w:rPr>
                <w:rFonts w:ascii="Cambria" w:hAnsi="Cambria"/>
              </w:rPr>
            </w:pPr>
            <w:bookmarkStart w:id="10889" w:name="_Toc137820294"/>
            <w:bookmarkStart w:id="10890" w:name="_Toc137832957"/>
            <w:r>
              <w:rPr>
                <w:rFonts w:ascii="Cambria" w:hAnsi="Cambria"/>
                <w:b w:val="0"/>
              </w:rPr>
              <w:t xml:space="preserve">System should not allow allocating same </w:t>
            </w:r>
            <w:r>
              <w:rPr>
                <w:rFonts w:ascii="Cambria" w:hAnsi="Cambria"/>
              </w:rPr>
              <w:t>Email ID.</w:t>
            </w:r>
            <w:r>
              <w:rPr>
                <w:rFonts w:ascii="Cambria" w:hAnsi="Cambria"/>
                <w:b w:val="0"/>
              </w:rPr>
              <w:t xml:space="preserve"> To other user and should display validation “email id” is already assigned to other Seller.</w:t>
            </w:r>
            <w:bookmarkEnd w:id="10889"/>
            <w:bookmarkEnd w:id="10890"/>
          </w:p>
          <w:p w14:paraId="6C0FBC79" w14:textId="77777777" w:rsidR="009274EA" w:rsidRDefault="00C53038">
            <w:pPr>
              <w:pStyle w:val="Heading112pt"/>
              <w:tabs>
                <w:tab w:val="left" w:pos="10620"/>
              </w:tabs>
              <w:rPr>
                <w:rFonts w:ascii="Cambria" w:hAnsi="Cambria"/>
              </w:rPr>
            </w:pPr>
            <w:bookmarkStart w:id="10891" w:name="_Toc137820295"/>
            <w:bookmarkStart w:id="10892" w:name="_Toc137832958"/>
            <w:r>
              <w:rPr>
                <w:rFonts w:ascii="Cambria" w:hAnsi="Cambria"/>
                <w:b w:val="0"/>
              </w:rPr>
              <w:t xml:space="preserve">System should not allow allocating same </w:t>
            </w:r>
            <w:r>
              <w:rPr>
                <w:rFonts w:ascii="Cambria" w:hAnsi="Cambria"/>
              </w:rPr>
              <w:t>Tax Identification No.</w:t>
            </w:r>
            <w:r>
              <w:rPr>
                <w:rFonts w:ascii="Cambria" w:hAnsi="Cambria"/>
                <w:b w:val="0"/>
              </w:rPr>
              <w:t xml:space="preserve"> to other user and should display validation “Tax Identification No.” is already assigned to other Seller.</w:t>
            </w:r>
            <w:bookmarkEnd w:id="10891"/>
            <w:bookmarkEnd w:id="10892"/>
          </w:p>
          <w:p w14:paraId="32BE5F53" w14:textId="77777777" w:rsidR="009274EA" w:rsidRDefault="00C53038">
            <w:pPr>
              <w:pStyle w:val="Heading112pt"/>
              <w:tabs>
                <w:tab w:val="left" w:pos="10620"/>
              </w:tabs>
              <w:rPr>
                <w:rFonts w:ascii="Cambria" w:hAnsi="Cambria"/>
              </w:rPr>
            </w:pPr>
            <w:bookmarkStart w:id="10893" w:name="_Toc137820296"/>
            <w:bookmarkStart w:id="10894" w:name="_Toc137832959"/>
            <w:r>
              <w:rPr>
                <w:rFonts w:ascii="Cambria" w:hAnsi="Cambria"/>
                <w:b w:val="0"/>
              </w:rPr>
              <w:t xml:space="preserve">System should not allow allocating same </w:t>
            </w:r>
            <w:r>
              <w:rPr>
                <w:rFonts w:ascii="Cambria" w:hAnsi="Cambria"/>
              </w:rPr>
              <w:t>TB Registration No.</w:t>
            </w:r>
            <w:r>
              <w:rPr>
                <w:rFonts w:ascii="Cambria" w:hAnsi="Cambria"/>
                <w:b w:val="0"/>
              </w:rPr>
              <w:t xml:space="preserve"> to other user and should display validation “TB Registration No is already assigned to other Seller.</w:t>
            </w:r>
            <w:bookmarkEnd w:id="10893"/>
            <w:bookmarkEnd w:id="10894"/>
          </w:p>
          <w:p w14:paraId="4C5BC63F" w14:textId="77777777" w:rsidR="009274EA" w:rsidRDefault="00C53038">
            <w:pPr>
              <w:pStyle w:val="Heading112pt"/>
              <w:tabs>
                <w:tab w:val="left" w:pos="10620"/>
              </w:tabs>
              <w:rPr>
                <w:rFonts w:ascii="Cambria" w:hAnsi="Cambria"/>
                <w:strike/>
              </w:rPr>
            </w:pPr>
            <w:bookmarkStart w:id="10895" w:name="_Toc137820297"/>
            <w:bookmarkStart w:id="10896" w:name="_Toc137832960"/>
            <w:r>
              <w:rPr>
                <w:rFonts w:ascii="Cambria" w:hAnsi="Cambria"/>
                <w:b w:val="0"/>
                <w:strike/>
              </w:rPr>
              <w:t>System should not allow allocating it. To other user and should display validation “. No.” is already assigned to other Seller.</w:t>
            </w:r>
            <w:bookmarkEnd w:id="10895"/>
            <w:bookmarkEnd w:id="10896"/>
          </w:p>
          <w:p w14:paraId="77D14995" w14:textId="77777777" w:rsidR="009274EA" w:rsidRDefault="00C53038">
            <w:pPr>
              <w:pStyle w:val="Heading112pt"/>
              <w:tabs>
                <w:tab w:val="left" w:pos="10620"/>
              </w:tabs>
              <w:rPr>
                <w:rFonts w:ascii="Cambria" w:hAnsi="Cambria"/>
              </w:rPr>
            </w:pPr>
            <w:bookmarkStart w:id="10897" w:name="_Toc137820298"/>
            <w:bookmarkStart w:id="10898" w:name="_Toc137832961"/>
            <w:r>
              <w:rPr>
                <w:rFonts w:ascii="Cambria" w:hAnsi="Cambria"/>
                <w:b w:val="0"/>
              </w:rPr>
              <w:t xml:space="preserve">System should not allow allocating same </w:t>
            </w:r>
            <w:r>
              <w:rPr>
                <w:rFonts w:ascii="Cambria" w:hAnsi="Cambria"/>
              </w:rPr>
              <w:t>PAN No.</w:t>
            </w:r>
            <w:r>
              <w:rPr>
                <w:rFonts w:ascii="Cambria" w:hAnsi="Cambria"/>
                <w:b w:val="0"/>
              </w:rPr>
              <w:t xml:space="preserve"> to other user and should display validation “PAN No.” is already assigned to other Seller.</w:t>
            </w:r>
            <w:bookmarkEnd w:id="10897"/>
            <w:bookmarkEnd w:id="10898"/>
          </w:p>
          <w:p w14:paraId="3300CC25" w14:textId="77777777" w:rsidR="009274EA" w:rsidRDefault="00C53038">
            <w:pPr>
              <w:pStyle w:val="Heading112pt"/>
              <w:tabs>
                <w:tab w:val="left" w:pos="10620"/>
              </w:tabs>
              <w:rPr>
                <w:rFonts w:ascii="Cambria" w:hAnsi="Cambria"/>
              </w:rPr>
            </w:pPr>
            <w:bookmarkStart w:id="10899" w:name="_Toc137820299"/>
            <w:bookmarkStart w:id="10900" w:name="_Toc137832962"/>
            <w:r>
              <w:rPr>
                <w:rFonts w:ascii="Cambria" w:hAnsi="Cambria"/>
                <w:b w:val="0"/>
              </w:rPr>
              <w:t xml:space="preserve">System should not allow allocating same </w:t>
            </w:r>
            <w:r>
              <w:rPr>
                <w:rFonts w:ascii="Cambria" w:hAnsi="Cambria"/>
              </w:rPr>
              <w:t>GST No.</w:t>
            </w:r>
            <w:r>
              <w:rPr>
                <w:rFonts w:ascii="Cambria" w:hAnsi="Cambria"/>
                <w:b w:val="0"/>
              </w:rPr>
              <w:t xml:space="preserve"> to other user and should display validation “GST No.” is already assigned to other Seller.</w:t>
            </w:r>
            <w:bookmarkEnd w:id="10899"/>
            <w:bookmarkEnd w:id="10900"/>
          </w:p>
          <w:p w14:paraId="40A47A63" w14:textId="77777777" w:rsidR="009274EA" w:rsidRDefault="00C53038">
            <w:pPr>
              <w:pStyle w:val="Heading112pt"/>
              <w:tabs>
                <w:tab w:val="left" w:pos="10620"/>
              </w:tabs>
              <w:rPr>
                <w:rFonts w:ascii="Cambria" w:hAnsi="Cambria"/>
              </w:rPr>
            </w:pPr>
            <w:bookmarkStart w:id="10901" w:name="_Toc137820300"/>
            <w:bookmarkStart w:id="10902" w:name="_Toc137832963"/>
            <w:r>
              <w:rPr>
                <w:rFonts w:ascii="Cambria" w:hAnsi="Cambria"/>
                <w:b w:val="0"/>
              </w:rPr>
              <w:t xml:space="preserve">System should not allow to allocate same </w:t>
            </w:r>
            <w:r>
              <w:rPr>
                <w:rFonts w:ascii="Cambria" w:hAnsi="Cambria"/>
              </w:rPr>
              <w:t>FSSAI No.</w:t>
            </w:r>
            <w:r>
              <w:rPr>
                <w:rFonts w:ascii="Cambria" w:hAnsi="Cambria"/>
                <w:b w:val="0"/>
              </w:rPr>
              <w:t xml:space="preserve"> to other user and should display validation “FSSAI No.” is already assigned to other Seller</w:t>
            </w:r>
            <w:bookmarkEnd w:id="10901"/>
            <w:bookmarkEnd w:id="10902"/>
          </w:p>
          <w:p w14:paraId="00F804BB" w14:textId="77777777" w:rsidR="009274EA" w:rsidRDefault="00C53038">
            <w:pPr>
              <w:pStyle w:val="Heading112pt"/>
              <w:tabs>
                <w:tab w:val="left" w:pos="10620"/>
              </w:tabs>
              <w:rPr>
                <w:rFonts w:ascii="Cambria" w:hAnsi="Cambria"/>
              </w:rPr>
            </w:pPr>
            <w:bookmarkStart w:id="10903" w:name="_Toc137820301"/>
            <w:bookmarkStart w:id="10904" w:name="_Toc137832964"/>
            <w:r>
              <w:rPr>
                <w:rFonts w:ascii="Cambria" w:hAnsi="Cambria"/>
                <w:b w:val="0"/>
              </w:rPr>
              <w:t>System should auto generate the “Entity Code”.</w:t>
            </w:r>
            <w:bookmarkEnd w:id="10903"/>
            <w:bookmarkEnd w:id="10904"/>
          </w:p>
          <w:p w14:paraId="45DA2877" w14:textId="77777777" w:rsidR="009274EA" w:rsidRDefault="00C53038">
            <w:pPr>
              <w:pStyle w:val="Heading112pt"/>
              <w:tabs>
                <w:tab w:val="left" w:pos="10620"/>
              </w:tabs>
              <w:rPr>
                <w:rFonts w:ascii="Cambria" w:hAnsi="Cambria"/>
              </w:rPr>
            </w:pPr>
            <w:bookmarkStart w:id="10905" w:name="_Toc137820302"/>
            <w:bookmarkStart w:id="10906" w:name="_Toc137832965"/>
            <w:r>
              <w:rPr>
                <w:rFonts w:ascii="Cambria" w:hAnsi="Cambria"/>
                <w:b w:val="0"/>
              </w:rPr>
              <w:t>System should not allow to change the “Entity Code” and field should be disabled in edit and create Seller page.</w:t>
            </w:r>
            <w:bookmarkEnd w:id="10905"/>
            <w:bookmarkEnd w:id="10906"/>
          </w:p>
          <w:p w14:paraId="5D4F2F5A" w14:textId="77777777" w:rsidR="009274EA" w:rsidRDefault="00C53038">
            <w:pPr>
              <w:pStyle w:val="Heading112pt"/>
              <w:tabs>
                <w:tab w:val="left" w:pos="10620"/>
              </w:tabs>
              <w:rPr>
                <w:rFonts w:ascii="Cambria" w:hAnsi="Cambria"/>
              </w:rPr>
            </w:pPr>
            <w:bookmarkStart w:id="10907" w:name="_Toc137820303"/>
            <w:bookmarkStart w:id="10908" w:name="_Toc137832966"/>
            <w:r>
              <w:rPr>
                <w:rFonts w:ascii="Cambria" w:hAnsi="Cambria"/>
                <w:b w:val="0"/>
              </w:rPr>
              <w:t>System should triggered message “Seller created successfully” on click of submit button and should redirect on Manage seller page.</w:t>
            </w:r>
            <w:bookmarkEnd w:id="10907"/>
            <w:bookmarkEnd w:id="10908"/>
          </w:p>
          <w:p w14:paraId="41D877FF"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880457C" w14:textId="77777777" w:rsidR="009274EA" w:rsidRDefault="00C53038">
            <w:pPr>
              <w:pStyle w:val="Heading112pt"/>
              <w:rPr>
                <w:rFonts w:ascii="Cambria" w:hAnsi="Cambria"/>
                <w:b w:val="0"/>
              </w:rPr>
            </w:pPr>
            <w:r>
              <w:rPr>
                <w:rFonts w:ascii="Cambria" w:hAnsi="Cambria"/>
                <w:b w:val="0"/>
              </w:rPr>
              <w:t>System should capture the entry of “Factory” creation in audit trail report as “New Factory: &lt; Factory &gt; created”.</w:t>
            </w:r>
          </w:p>
          <w:p w14:paraId="5BF66356" w14:textId="77777777" w:rsidR="009274EA" w:rsidRDefault="009274EA">
            <w:pPr>
              <w:pStyle w:val="Heading112pt"/>
              <w:numPr>
                <w:ilvl w:val="0"/>
                <w:numId w:val="0"/>
              </w:numPr>
              <w:ind w:left="360"/>
              <w:rPr>
                <w:rFonts w:ascii="Cambria" w:hAnsi="Cambria"/>
                <w:b w:val="0"/>
              </w:rPr>
            </w:pPr>
          </w:p>
          <w:p w14:paraId="164DCA6A" w14:textId="77777777" w:rsidR="009274EA" w:rsidRDefault="00C53038">
            <w:pPr>
              <w:pStyle w:val="Heading112pt"/>
              <w:numPr>
                <w:ilvl w:val="0"/>
                <w:numId w:val="0"/>
              </w:numPr>
              <w:tabs>
                <w:tab w:val="left" w:pos="10620"/>
              </w:tabs>
              <w:ind w:left="360" w:hanging="360"/>
              <w:rPr>
                <w:rFonts w:ascii="Cambria" w:hAnsi="Cambria"/>
                <w:b w:val="0"/>
              </w:rPr>
            </w:pPr>
            <w:bookmarkStart w:id="10909" w:name="_Toc137820304"/>
            <w:bookmarkStart w:id="10910" w:name="_Toc137832967"/>
            <w:r>
              <w:rPr>
                <w:rFonts w:ascii="Cambria" w:hAnsi="Cambria"/>
                <w:u w:val="single"/>
              </w:rPr>
              <w:t>Document Upload</w:t>
            </w:r>
            <w:r>
              <w:rPr>
                <w:rFonts w:ascii="Cambria" w:hAnsi="Cambria"/>
                <w:b w:val="0"/>
              </w:rPr>
              <w:t xml:space="preserve"> :</w:t>
            </w:r>
            <w:bookmarkEnd w:id="10909"/>
            <w:bookmarkEnd w:id="10910"/>
          </w:p>
          <w:p w14:paraId="415AF4C3" w14:textId="77777777" w:rsidR="009274EA" w:rsidRDefault="00C53038">
            <w:pPr>
              <w:pStyle w:val="Heading112pt"/>
              <w:tabs>
                <w:tab w:val="left" w:pos="10620"/>
              </w:tabs>
              <w:rPr>
                <w:rFonts w:ascii="Cambria" w:hAnsi="Cambria"/>
              </w:rPr>
            </w:pPr>
            <w:bookmarkStart w:id="10911" w:name="_Toc137820305"/>
            <w:bookmarkStart w:id="10912" w:name="_Toc137832968"/>
            <w:r>
              <w:rPr>
                <w:rFonts w:ascii="Cambria" w:hAnsi="Cambria"/>
                <w:b w:val="0"/>
              </w:rPr>
              <w:t>System should allow user to upload PDF file while creating any new value in master.</w:t>
            </w:r>
            <w:bookmarkEnd w:id="10911"/>
            <w:bookmarkEnd w:id="10912"/>
          </w:p>
          <w:p w14:paraId="596CB5C7" w14:textId="77777777" w:rsidR="009274EA" w:rsidRDefault="00C53038">
            <w:pPr>
              <w:pStyle w:val="Heading112pt"/>
              <w:tabs>
                <w:tab w:val="left" w:pos="10620"/>
              </w:tabs>
              <w:rPr>
                <w:rFonts w:ascii="Cambria" w:hAnsi="Cambria"/>
              </w:rPr>
            </w:pPr>
            <w:bookmarkStart w:id="10913" w:name="_Toc137820306"/>
            <w:bookmarkStart w:id="10914" w:name="_Toc137832969"/>
            <w:r>
              <w:rPr>
                <w:rFonts w:ascii="Cambria" w:hAnsi="Cambria"/>
                <w:b w:val="0"/>
              </w:rPr>
              <w:lastRenderedPageBreak/>
              <w:t>File upload functionality should be non-mandatory.</w:t>
            </w:r>
            <w:bookmarkEnd w:id="10913"/>
            <w:bookmarkEnd w:id="10914"/>
          </w:p>
          <w:p w14:paraId="3A86846F" w14:textId="77777777" w:rsidR="009274EA" w:rsidRDefault="00C53038">
            <w:pPr>
              <w:pStyle w:val="Heading112pt"/>
              <w:tabs>
                <w:tab w:val="left" w:pos="10620"/>
              </w:tabs>
              <w:rPr>
                <w:rFonts w:ascii="Cambria" w:hAnsi="Cambria"/>
              </w:rPr>
            </w:pPr>
            <w:bookmarkStart w:id="10915" w:name="_Toc137820307"/>
            <w:bookmarkStart w:id="10916" w:name="_Toc137832970"/>
            <w:r>
              <w:rPr>
                <w:rFonts w:ascii="Cambria" w:hAnsi="Cambria"/>
                <w:b w:val="0"/>
              </w:rPr>
              <w:t>System should provide below options under file upload page.</w:t>
            </w:r>
            <w:bookmarkEnd w:id="10915"/>
            <w:bookmarkEnd w:id="10916"/>
          </w:p>
          <w:p w14:paraId="55937ACD" w14:textId="77777777" w:rsidR="009274EA" w:rsidRDefault="00C53038">
            <w:pPr>
              <w:pStyle w:val="Heading112pt"/>
              <w:numPr>
                <w:ilvl w:val="1"/>
                <w:numId w:val="2"/>
              </w:numPr>
              <w:tabs>
                <w:tab w:val="left" w:pos="10620"/>
              </w:tabs>
              <w:rPr>
                <w:rFonts w:ascii="Cambria" w:hAnsi="Cambria"/>
              </w:rPr>
            </w:pPr>
            <w:bookmarkStart w:id="10917" w:name="_Toc137820308"/>
            <w:bookmarkStart w:id="10918" w:name="_Toc137832971"/>
            <w:r>
              <w:rPr>
                <w:rFonts w:ascii="Cambria" w:hAnsi="Cambria"/>
                <w:b w:val="0"/>
              </w:rPr>
              <w:t>Browser document button</w:t>
            </w:r>
            <w:bookmarkEnd w:id="10917"/>
            <w:bookmarkEnd w:id="10918"/>
          </w:p>
          <w:p w14:paraId="15DAFA91" w14:textId="77777777" w:rsidR="009274EA" w:rsidRDefault="00C53038">
            <w:pPr>
              <w:pStyle w:val="Heading112pt"/>
              <w:numPr>
                <w:ilvl w:val="1"/>
                <w:numId w:val="2"/>
              </w:numPr>
              <w:tabs>
                <w:tab w:val="left" w:pos="10620"/>
              </w:tabs>
              <w:rPr>
                <w:rFonts w:ascii="Cambria" w:hAnsi="Cambria"/>
              </w:rPr>
            </w:pPr>
            <w:bookmarkStart w:id="10919" w:name="_Toc137820309"/>
            <w:bookmarkStart w:id="10920" w:name="_Toc137832972"/>
            <w:r>
              <w:rPr>
                <w:rFonts w:ascii="Cambria" w:hAnsi="Cambria"/>
                <w:b w:val="0"/>
              </w:rPr>
              <w:t>Document Brief/Remarks textbox</w:t>
            </w:r>
            <w:bookmarkEnd w:id="10919"/>
            <w:bookmarkEnd w:id="10920"/>
          </w:p>
          <w:p w14:paraId="0CCB5C54" w14:textId="77777777" w:rsidR="009274EA" w:rsidRDefault="00C53038">
            <w:pPr>
              <w:pStyle w:val="Heading112pt"/>
              <w:numPr>
                <w:ilvl w:val="1"/>
                <w:numId w:val="2"/>
              </w:numPr>
              <w:tabs>
                <w:tab w:val="left" w:pos="10620"/>
              </w:tabs>
              <w:rPr>
                <w:rFonts w:ascii="Cambria" w:hAnsi="Cambria"/>
              </w:rPr>
            </w:pPr>
            <w:bookmarkStart w:id="10921" w:name="_Toc137820310"/>
            <w:bookmarkStart w:id="10922" w:name="_Toc137832973"/>
            <w:r>
              <w:rPr>
                <w:rFonts w:ascii="Cambria" w:hAnsi="Cambria"/>
                <w:b w:val="0"/>
              </w:rPr>
              <w:t>Upload button</w:t>
            </w:r>
            <w:bookmarkEnd w:id="10921"/>
            <w:bookmarkEnd w:id="10922"/>
          </w:p>
          <w:p w14:paraId="70A1B936" w14:textId="77777777" w:rsidR="009274EA" w:rsidRDefault="00C53038">
            <w:pPr>
              <w:pStyle w:val="Heading112pt"/>
              <w:numPr>
                <w:ilvl w:val="1"/>
                <w:numId w:val="2"/>
              </w:numPr>
              <w:tabs>
                <w:tab w:val="left" w:pos="10620"/>
              </w:tabs>
              <w:rPr>
                <w:rFonts w:ascii="Cambria" w:hAnsi="Cambria"/>
              </w:rPr>
            </w:pPr>
            <w:bookmarkStart w:id="10923" w:name="_Toc137820311"/>
            <w:bookmarkStart w:id="10924" w:name="_Toc137832974"/>
            <w:r>
              <w:rPr>
                <w:rFonts w:ascii="Cambria" w:hAnsi="Cambria"/>
                <w:b w:val="0"/>
              </w:rPr>
              <w:t>Clear button.</w:t>
            </w:r>
            <w:bookmarkEnd w:id="10923"/>
            <w:bookmarkEnd w:id="10924"/>
          </w:p>
          <w:p w14:paraId="074B3D63" w14:textId="77777777" w:rsidR="009274EA" w:rsidRDefault="00C53038">
            <w:pPr>
              <w:pStyle w:val="Heading112pt"/>
              <w:tabs>
                <w:tab w:val="left" w:pos="10620"/>
              </w:tabs>
              <w:rPr>
                <w:rFonts w:ascii="Cambria" w:hAnsi="Cambria"/>
              </w:rPr>
            </w:pPr>
            <w:bookmarkStart w:id="10925" w:name="_Toc137820312"/>
            <w:bookmarkStart w:id="10926" w:name="_Toc137832975"/>
            <w:r>
              <w:rPr>
                <w:rFonts w:ascii="Cambria" w:hAnsi="Cambria"/>
                <w:b w:val="0"/>
              </w:rPr>
              <w:t>System should allow uploading 10 MB Size per file.</w:t>
            </w:r>
            <w:bookmarkEnd w:id="10925"/>
            <w:bookmarkEnd w:id="10926"/>
          </w:p>
          <w:p w14:paraId="6C7EC0AD" w14:textId="77777777" w:rsidR="009274EA" w:rsidRDefault="00C53038">
            <w:pPr>
              <w:pStyle w:val="Heading112pt"/>
              <w:tabs>
                <w:tab w:val="left" w:pos="10620"/>
              </w:tabs>
              <w:rPr>
                <w:rFonts w:ascii="Cambria" w:hAnsi="Cambria"/>
                <w:b w:val="0"/>
              </w:rPr>
            </w:pPr>
            <w:bookmarkStart w:id="10927" w:name="_Toc137820313"/>
            <w:bookmarkStart w:id="10928" w:name="_Toc137832976"/>
            <w:r>
              <w:rPr>
                <w:rFonts w:ascii="Cambria" w:hAnsi="Cambria"/>
                <w:b w:val="0"/>
              </w:rPr>
              <w:t>System should display message “Incorrect file type” on selecting other than PDF file.</w:t>
            </w:r>
            <w:bookmarkEnd w:id="10927"/>
            <w:bookmarkEnd w:id="10928"/>
          </w:p>
          <w:p w14:paraId="55B29226"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E9DABD3" w14:textId="77777777" w:rsidR="009274EA" w:rsidRDefault="00C53038">
            <w:pPr>
              <w:pStyle w:val="Heading112pt"/>
              <w:tabs>
                <w:tab w:val="left" w:pos="10620"/>
              </w:tabs>
              <w:rPr>
                <w:rFonts w:ascii="Cambria" w:hAnsi="Cambria"/>
                <w:b w:val="0"/>
              </w:rPr>
            </w:pPr>
            <w:r>
              <w:rPr>
                <w:rFonts w:ascii="Cambria" w:hAnsi="Cambria"/>
                <w:b w:val="0"/>
              </w:rPr>
              <w:t>System should capture the entry of “Document Uploaded” in audit trail report as “New document uploaded for Seller :&lt; Seller Company Name &gt;”.</w:t>
            </w:r>
          </w:p>
        </w:tc>
      </w:tr>
      <w:tr w:rsidR="009274EA" w14:paraId="4F49E2A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78F4C10"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0F65CBD8" w14:textId="77777777" w:rsidR="009274EA" w:rsidRDefault="00C53038">
            <w:pPr>
              <w:numPr>
                <w:ilvl w:val="0"/>
                <w:numId w:val="1"/>
              </w:numPr>
              <w:tabs>
                <w:tab w:val="left" w:pos="10620"/>
              </w:tabs>
              <w:spacing w:after="0" w:line="360" w:lineRule="auto"/>
            </w:pPr>
            <w:r>
              <w:t>TAO User/Tea Board Admin User/Authorized User</w:t>
            </w:r>
          </w:p>
        </w:tc>
      </w:tr>
    </w:tbl>
    <w:p w14:paraId="60880710" w14:textId="77777777" w:rsidR="009274EA" w:rsidRDefault="009274EA">
      <w:pPr>
        <w:tabs>
          <w:tab w:val="left" w:pos="10620"/>
        </w:tabs>
      </w:pPr>
    </w:p>
    <w:p w14:paraId="5D83E314"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31877048" w14:textId="77777777">
        <w:trPr>
          <w:trHeight w:val="940"/>
        </w:trPr>
        <w:tc>
          <w:tcPr>
            <w:tcW w:w="1150" w:type="dxa"/>
            <w:shd w:val="clear" w:color="auto" w:fill="C4BC96"/>
          </w:tcPr>
          <w:p w14:paraId="27AB502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722FCD5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2EE5CAF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40A8347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FF228D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581608B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60582B7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53B70194" w14:textId="77777777">
        <w:trPr>
          <w:trHeight w:val="1735"/>
        </w:trPr>
        <w:tc>
          <w:tcPr>
            <w:tcW w:w="1150" w:type="dxa"/>
            <w:shd w:val="clear" w:color="auto" w:fill="auto"/>
          </w:tcPr>
          <w:p w14:paraId="33EB5904" w14:textId="77777777" w:rsidR="009274EA" w:rsidRDefault="00C53038">
            <w:pPr>
              <w:tabs>
                <w:tab w:val="left" w:pos="10620"/>
              </w:tabs>
              <w:rPr>
                <w:rFonts w:eastAsia="Times New Roman"/>
                <w:lang w:val="en-US"/>
              </w:rPr>
            </w:pPr>
            <w:r>
              <w:rPr>
                <w:rFonts w:eastAsia="Times New Roman"/>
                <w:lang w:val="en-US"/>
              </w:rPr>
              <w:t>Owner Name</w:t>
            </w:r>
          </w:p>
          <w:p w14:paraId="66C2C6A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94B79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F8B15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5B7D89A" w14:textId="77777777" w:rsidR="009274EA" w:rsidRDefault="00C53038">
            <w:pPr>
              <w:tabs>
                <w:tab w:val="left" w:pos="10620"/>
              </w:tabs>
              <w:rPr>
                <w:rFonts w:eastAsia="Times New Roman"/>
                <w:lang w:val="en-US"/>
              </w:rPr>
            </w:pPr>
            <w:r>
              <w:t>The " Owner</w:t>
            </w:r>
            <w:r>
              <w:rPr>
                <w:rFonts w:eastAsia="Times New Roman"/>
                <w:lang w:val="en-US"/>
              </w:rPr>
              <w:t xml:space="preserve"> Name</w:t>
            </w:r>
            <w:r>
              <w:t>" field is required.</w:t>
            </w:r>
          </w:p>
          <w:p w14:paraId="08FD7E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name should not exceed 100 characters.</w:t>
            </w:r>
          </w:p>
          <w:p w14:paraId="7FF6B6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name should only contain alphabetic characters.</w:t>
            </w:r>
          </w:p>
        </w:tc>
        <w:tc>
          <w:tcPr>
            <w:tcW w:w="1352" w:type="dxa"/>
            <w:shd w:val="clear" w:color="auto" w:fill="auto"/>
          </w:tcPr>
          <w:p w14:paraId="36C4042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Owner name.</w:t>
            </w:r>
          </w:p>
          <w:p w14:paraId="18E0E4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name should not exceed 100 characters.</w:t>
            </w:r>
          </w:p>
          <w:p w14:paraId="06A423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alphabetic characters only in  Owner name field.</w:t>
            </w:r>
          </w:p>
        </w:tc>
        <w:tc>
          <w:tcPr>
            <w:tcW w:w="2904" w:type="dxa"/>
            <w:shd w:val="clear" w:color="auto" w:fill="auto"/>
          </w:tcPr>
          <w:p w14:paraId="620280B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5114CA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40DA956" w14:textId="77777777">
        <w:trPr>
          <w:trHeight w:val="1735"/>
        </w:trPr>
        <w:tc>
          <w:tcPr>
            <w:tcW w:w="1150" w:type="dxa"/>
            <w:shd w:val="clear" w:color="auto" w:fill="auto"/>
          </w:tcPr>
          <w:p w14:paraId="2EC47338" w14:textId="77777777" w:rsidR="009274EA" w:rsidRDefault="00C53038">
            <w:pPr>
              <w:tabs>
                <w:tab w:val="left" w:pos="10620"/>
              </w:tabs>
              <w:rPr>
                <w:color w:val="222222"/>
                <w:sz w:val="18"/>
                <w:szCs w:val="18"/>
              </w:rPr>
            </w:pPr>
            <w:r>
              <w:rPr>
                <w:rStyle w:val="brownfont"/>
                <w:color w:val="000000"/>
                <w:sz w:val="18"/>
                <w:szCs w:val="18"/>
              </w:rPr>
              <w:lastRenderedPageBreak/>
              <w:t>Owner Code</w:t>
            </w:r>
          </w:p>
          <w:p w14:paraId="4184E6C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295A2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17E62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888DB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field is required.</w:t>
            </w:r>
          </w:p>
          <w:p w14:paraId="454DE34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should only contain alphanumeric characters.</w:t>
            </w:r>
          </w:p>
          <w:p w14:paraId="581429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should have a length of 10 characters.</w:t>
            </w:r>
          </w:p>
        </w:tc>
        <w:tc>
          <w:tcPr>
            <w:tcW w:w="1352" w:type="dxa"/>
            <w:shd w:val="clear" w:color="auto" w:fill="auto"/>
          </w:tcPr>
          <w:p w14:paraId="1888FB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Owner code.</w:t>
            </w:r>
          </w:p>
          <w:p w14:paraId="5A16DC7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should only contain alphanumeric characters.</w:t>
            </w:r>
          </w:p>
          <w:p w14:paraId="3A153D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should have a length of 10 characters.</w:t>
            </w:r>
          </w:p>
        </w:tc>
        <w:tc>
          <w:tcPr>
            <w:tcW w:w="2904" w:type="dxa"/>
            <w:shd w:val="clear" w:color="auto" w:fill="auto"/>
          </w:tcPr>
          <w:p w14:paraId="5BD47B9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196DFA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E031658" w14:textId="77777777">
        <w:trPr>
          <w:trHeight w:val="1735"/>
        </w:trPr>
        <w:tc>
          <w:tcPr>
            <w:tcW w:w="1150" w:type="dxa"/>
            <w:shd w:val="clear" w:color="auto" w:fill="auto"/>
          </w:tcPr>
          <w:p w14:paraId="6B260229" w14:textId="77777777" w:rsidR="009274EA" w:rsidRDefault="00C53038">
            <w:pPr>
              <w:tabs>
                <w:tab w:val="left" w:pos="10620"/>
              </w:tabs>
              <w:rPr>
                <w:rStyle w:val="brownfont"/>
                <w:color w:val="000000"/>
                <w:sz w:val="18"/>
                <w:szCs w:val="18"/>
              </w:rPr>
            </w:pPr>
            <w:r>
              <w:t>Entity Code</w:t>
            </w:r>
          </w:p>
        </w:tc>
        <w:tc>
          <w:tcPr>
            <w:tcW w:w="918" w:type="dxa"/>
            <w:shd w:val="clear" w:color="auto" w:fill="auto"/>
          </w:tcPr>
          <w:p w14:paraId="2C2DD3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7526D7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6E17C5C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10B7DD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0E8A35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7CFE7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w:t>
            </w:r>
          </w:p>
        </w:tc>
      </w:tr>
      <w:tr w:rsidR="009274EA" w14:paraId="670D0918" w14:textId="77777777">
        <w:trPr>
          <w:trHeight w:val="1735"/>
        </w:trPr>
        <w:tc>
          <w:tcPr>
            <w:tcW w:w="1150" w:type="dxa"/>
            <w:shd w:val="clear" w:color="auto" w:fill="auto"/>
          </w:tcPr>
          <w:p w14:paraId="677D14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color w:val="000000"/>
                <w:sz w:val="18"/>
                <w:szCs w:val="18"/>
                <w:shd w:val="clear" w:color="auto" w:fill="FFFFFF"/>
              </w:rPr>
              <w:t>Address</w:t>
            </w:r>
          </w:p>
        </w:tc>
        <w:tc>
          <w:tcPr>
            <w:tcW w:w="918" w:type="dxa"/>
            <w:shd w:val="clear" w:color="auto" w:fill="auto"/>
          </w:tcPr>
          <w:p w14:paraId="44872C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0B068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AB60CE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151A25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270C5E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209ED59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0873DA6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F8E097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066C932" w14:textId="77777777">
        <w:trPr>
          <w:trHeight w:val="1735"/>
        </w:trPr>
        <w:tc>
          <w:tcPr>
            <w:tcW w:w="1150" w:type="dxa"/>
            <w:shd w:val="clear" w:color="auto" w:fill="auto"/>
          </w:tcPr>
          <w:p w14:paraId="7A22BD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21D74F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5C20942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8E06A1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0452F0F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7CF2E9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contact person should have a maximum length of 100 characters.</w:t>
            </w:r>
          </w:p>
        </w:tc>
        <w:tc>
          <w:tcPr>
            <w:tcW w:w="1352" w:type="dxa"/>
            <w:shd w:val="clear" w:color="auto" w:fill="auto"/>
          </w:tcPr>
          <w:p w14:paraId="0E0149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contact person.</w:t>
            </w:r>
          </w:p>
          <w:p w14:paraId="6269B0B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0BADFE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contact person should not exceed 100 characters.</w:t>
            </w:r>
          </w:p>
        </w:tc>
        <w:tc>
          <w:tcPr>
            <w:tcW w:w="2904" w:type="dxa"/>
            <w:shd w:val="clear" w:color="auto" w:fill="auto"/>
          </w:tcPr>
          <w:p w14:paraId="2D0D3FC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05462F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6D182C2B" w14:textId="77777777">
        <w:trPr>
          <w:trHeight w:val="1735"/>
        </w:trPr>
        <w:tc>
          <w:tcPr>
            <w:tcW w:w="1150" w:type="dxa"/>
            <w:shd w:val="clear" w:color="auto" w:fill="auto"/>
          </w:tcPr>
          <w:p w14:paraId="324167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121AEF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2E6D9C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3E2839A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2839AF2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4801A7C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028DC4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13C961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2FA80F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5D765A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20813E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1954AD74" w14:textId="77777777" w:rsidR="009274EA" w:rsidRDefault="001E5D23">
            <w:pPr>
              <w:pStyle w:val="ListParagraph"/>
              <w:tabs>
                <w:tab w:val="center" w:pos="4320"/>
                <w:tab w:val="right" w:pos="8640"/>
                <w:tab w:val="left" w:pos="10620"/>
              </w:tabs>
              <w:ind w:left="0"/>
              <w:rPr>
                <w:rFonts w:ascii="Cambria" w:hAnsi="Cambria"/>
                <w:sz w:val="22"/>
                <w:szCs w:val="22"/>
              </w:rPr>
            </w:pPr>
            <w:hyperlink r:id="rId27" w:history="1">
              <w:r w:rsidR="00C53038">
                <w:rPr>
                  <w:rFonts w:ascii="Cambria" w:hAnsi="Cambria"/>
                </w:rPr>
                <w:t>test@testdata.com</w:t>
              </w:r>
            </w:hyperlink>
          </w:p>
        </w:tc>
        <w:tc>
          <w:tcPr>
            <w:tcW w:w="1237" w:type="dxa"/>
            <w:shd w:val="clear" w:color="auto" w:fill="auto"/>
          </w:tcPr>
          <w:p w14:paraId="608EEB7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65EC3A80" w14:textId="77777777" w:rsidR="009274EA" w:rsidRDefault="009274EA">
            <w:pPr>
              <w:pStyle w:val="ListParagraph"/>
              <w:tabs>
                <w:tab w:val="center" w:pos="4320"/>
                <w:tab w:val="right" w:pos="8640"/>
                <w:tab w:val="left" w:pos="10620"/>
              </w:tabs>
              <w:ind w:left="0"/>
              <w:rPr>
                <w:rFonts w:ascii="Cambria" w:hAnsi="Cambria"/>
                <w:sz w:val="22"/>
                <w:szCs w:val="22"/>
              </w:rPr>
            </w:pPr>
          </w:p>
          <w:p w14:paraId="328D2D8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249CBBB" w14:textId="77777777">
        <w:trPr>
          <w:trHeight w:val="287"/>
        </w:trPr>
        <w:tc>
          <w:tcPr>
            <w:tcW w:w="1150" w:type="dxa"/>
            <w:shd w:val="clear" w:color="auto" w:fill="auto"/>
          </w:tcPr>
          <w:p w14:paraId="53635A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color w:val="000000"/>
                <w:sz w:val="18"/>
                <w:szCs w:val="18"/>
                <w:shd w:val="clear" w:color="auto" w:fill="FFFFFF"/>
              </w:rPr>
              <w:t>City</w:t>
            </w:r>
          </w:p>
        </w:tc>
        <w:tc>
          <w:tcPr>
            <w:tcW w:w="918" w:type="dxa"/>
            <w:shd w:val="clear" w:color="auto" w:fill="auto"/>
          </w:tcPr>
          <w:p w14:paraId="2587EB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A5A0F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C008D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5C40C27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3B71F33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city should have a </w:t>
            </w:r>
            <w:r>
              <w:rPr>
                <w:rFonts w:ascii="Cambria" w:hAnsi="Cambria"/>
                <w:sz w:val="22"/>
                <w:szCs w:val="22"/>
              </w:rPr>
              <w:lastRenderedPageBreak/>
              <w:t>maximum length of 50 characters.</w:t>
            </w:r>
          </w:p>
        </w:tc>
        <w:tc>
          <w:tcPr>
            <w:tcW w:w="1352" w:type="dxa"/>
            <w:shd w:val="clear" w:color="auto" w:fill="auto"/>
          </w:tcPr>
          <w:p w14:paraId="1D8CCC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city.</w:t>
            </w:r>
          </w:p>
          <w:p w14:paraId="3D8613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5B945C0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city should not </w:t>
            </w:r>
            <w:r>
              <w:rPr>
                <w:rFonts w:ascii="Cambria" w:hAnsi="Cambria"/>
                <w:sz w:val="22"/>
                <w:szCs w:val="22"/>
              </w:rPr>
              <w:lastRenderedPageBreak/>
              <w:t>exceed 50 characters.</w:t>
            </w:r>
          </w:p>
        </w:tc>
        <w:tc>
          <w:tcPr>
            <w:tcW w:w="2904" w:type="dxa"/>
            <w:shd w:val="clear" w:color="auto" w:fill="auto"/>
          </w:tcPr>
          <w:p w14:paraId="659ADDF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141544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C83DC34" w14:textId="77777777">
        <w:trPr>
          <w:trHeight w:val="287"/>
        </w:trPr>
        <w:tc>
          <w:tcPr>
            <w:tcW w:w="1150" w:type="dxa"/>
            <w:shd w:val="clear" w:color="auto" w:fill="auto"/>
          </w:tcPr>
          <w:p w14:paraId="24198C6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032CAE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438D9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3F68D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548E80F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79F682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00EB3C9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5B80A94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1EBC22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3BD1CDF" w14:textId="77777777">
        <w:trPr>
          <w:trHeight w:val="287"/>
        </w:trPr>
        <w:tc>
          <w:tcPr>
            <w:tcW w:w="1150" w:type="dxa"/>
            <w:shd w:val="clear" w:color="auto" w:fill="auto"/>
          </w:tcPr>
          <w:p w14:paraId="69A3C4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User Code</w:t>
            </w:r>
          </w:p>
        </w:tc>
        <w:tc>
          <w:tcPr>
            <w:tcW w:w="918" w:type="dxa"/>
            <w:shd w:val="clear" w:color="auto" w:fill="auto"/>
          </w:tcPr>
          <w:p w14:paraId="4AADCE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8DFB3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8F01CA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E87D26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BA0ED2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7B5C7C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7798E7B" w14:textId="77777777">
        <w:trPr>
          <w:trHeight w:val="287"/>
        </w:trPr>
        <w:tc>
          <w:tcPr>
            <w:tcW w:w="1150" w:type="dxa"/>
            <w:shd w:val="clear" w:color="auto" w:fill="auto"/>
          </w:tcPr>
          <w:p w14:paraId="09093D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Factory Name</w:t>
            </w:r>
          </w:p>
        </w:tc>
        <w:tc>
          <w:tcPr>
            <w:tcW w:w="918" w:type="dxa"/>
            <w:shd w:val="clear" w:color="auto" w:fill="auto"/>
          </w:tcPr>
          <w:p w14:paraId="4292C51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39F00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5E715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field is a required field and must be entered.</w:t>
            </w:r>
          </w:p>
          <w:p w14:paraId="1D33650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should only contain alphabetic characters, numeric values, and</w:t>
            </w:r>
          </w:p>
          <w:p w14:paraId="57B748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should have a maximum length of 50 characters.</w:t>
            </w:r>
          </w:p>
        </w:tc>
        <w:tc>
          <w:tcPr>
            <w:tcW w:w="1352" w:type="dxa"/>
            <w:shd w:val="clear" w:color="auto" w:fill="auto"/>
          </w:tcPr>
          <w:p w14:paraId="2D6A44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Factory Name.</w:t>
            </w:r>
          </w:p>
          <w:p w14:paraId="60C707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should only contain alphabetic characters, numeric values,</w:t>
            </w:r>
          </w:p>
          <w:p w14:paraId="4E807B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should not exceed 50 characters.</w:t>
            </w:r>
          </w:p>
        </w:tc>
        <w:tc>
          <w:tcPr>
            <w:tcW w:w="2904" w:type="dxa"/>
            <w:shd w:val="clear" w:color="auto" w:fill="auto"/>
          </w:tcPr>
          <w:p w14:paraId="320B22E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046640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0A74F6E" w14:textId="77777777">
        <w:trPr>
          <w:trHeight w:val="287"/>
        </w:trPr>
        <w:tc>
          <w:tcPr>
            <w:tcW w:w="1150" w:type="dxa"/>
            <w:shd w:val="clear" w:color="auto" w:fill="auto"/>
          </w:tcPr>
          <w:p w14:paraId="6D5BE8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Entity Code</w:t>
            </w:r>
          </w:p>
        </w:tc>
        <w:tc>
          <w:tcPr>
            <w:tcW w:w="918" w:type="dxa"/>
            <w:shd w:val="clear" w:color="auto" w:fill="auto"/>
          </w:tcPr>
          <w:p w14:paraId="79EFFB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687CB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22A25EC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4A1BA47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180E90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977B6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w:t>
            </w:r>
          </w:p>
        </w:tc>
      </w:tr>
      <w:tr w:rsidR="009274EA" w14:paraId="43D2E311" w14:textId="77777777">
        <w:trPr>
          <w:trHeight w:val="287"/>
        </w:trPr>
        <w:tc>
          <w:tcPr>
            <w:tcW w:w="1150" w:type="dxa"/>
            <w:shd w:val="clear" w:color="auto" w:fill="auto"/>
          </w:tcPr>
          <w:p w14:paraId="1D9F07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78E514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75E1F2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0DCFB5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Address field is a required field </w:t>
            </w:r>
            <w:r>
              <w:rPr>
                <w:rFonts w:ascii="Cambria" w:hAnsi="Cambria"/>
                <w:sz w:val="22"/>
                <w:szCs w:val="22"/>
              </w:rPr>
              <w:lastRenderedPageBreak/>
              <w:t>and must be entered.</w:t>
            </w:r>
          </w:p>
          <w:p w14:paraId="78A34E4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2C0029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Address.</w:t>
            </w:r>
          </w:p>
          <w:p w14:paraId="1D4EB11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Address should not exceed 500 characters.</w:t>
            </w:r>
          </w:p>
        </w:tc>
        <w:tc>
          <w:tcPr>
            <w:tcW w:w="2904" w:type="dxa"/>
            <w:shd w:val="clear" w:color="auto" w:fill="auto"/>
          </w:tcPr>
          <w:p w14:paraId="6EECD9B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F68D57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AA54290" w14:textId="77777777">
        <w:trPr>
          <w:trHeight w:val="287"/>
        </w:trPr>
        <w:tc>
          <w:tcPr>
            <w:tcW w:w="1150" w:type="dxa"/>
            <w:shd w:val="clear" w:color="auto" w:fill="auto"/>
          </w:tcPr>
          <w:p w14:paraId="0C5DE8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099B41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41DD6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7CBBA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4DBE06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0E00EC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548F34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14D7D6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374A18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3090098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0C9D96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845C2D8" w14:textId="77777777">
        <w:trPr>
          <w:trHeight w:val="287"/>
        </w:trPr>
        <w:tc>
          <w:tcPr>
            <w:tcW w:w="1150" w:type="dxa"/>
            <w:shd w:val="clear" w:color="auto" w:fill="auto"/>
          </w:tcPr>
          <w:p w14:paraId="30F796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State</w:t>
            </w:r>
          </w:p>
        </w:tc>
        <w:tc>
          <w:tcPr>
            <w:tcW w:w="918" w:type="dxa"/>
            <w:shd w:val="clear" w:color="auto" w:fill="auto"/>
          </w:tcPr>
          <w:p w14:paraId="256241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457490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3C9BE78" w14:textId="77777777" w:rsidR="009274EA" w:rsidRDefault="00C53038">
            <w:pPr>
              <w:tabs>
                <w:tab w:val="center" w:pos="4320"/>
                <w:tab w:val="right" w:pos="8640"/>
                <w:tab w:val="left" w:pos="10620"/>
              </w:tabs>
            </w:pPr>
            <w:r>
              <w:t>The state dropdown selection should be a required field.</w:t>
            </w:r>
          </w:p>
          <w:p w14:paraId="0D9CC6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state dropdown menu.</w:t>
            </w:r>
          </w:p>
        </w:tc>
        <w:tc>
          <w:tcPr>
            <w:tcW w:w="1352" w:type="dxa"/>
            <w:shd w:val="clear" w:color="auto" w:fill="auto"/>
          </w:tcPr>
          <w:p w14:paraId="528486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If the state dropdown selection is not made: "Please select a state from the dropdown menu."</w:t>
            </w:r>
          </w:p>
        </w:tc>
        <w:tc>
          <w:tcPr>
            <w:tcW w:w="2904" w:type="dxa"/>
            <w:shd w:val="clear" w:color="auto" w:fill="auto"/>
          </w:tcPr>
          <w:p w14:paraId="412B0A1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B2F150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D7D6D9C" w14:textId="77777777">
        <w:trPr>
          <w:trHeight w:val="287"/>
        </w:trPr>
        <w:tc>
          <w:tcPr>
            <w:tcW w:w="1150" w:type="dxa"/>
            <w:shd w:val="clear" w:color="auto" w:fill="auto"/>
          </w:tcPr>
          <w:p w14:paraId="3750BF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Contact Person Name</w:t>
            </w:r>
          </w:p>
        </w:tc>
        <w:tc>
          <w:tcPr>
            <w:tcW w:w="918" w:type="dxa"/>
            <w:shd w:val="clear" w:color="auto" w:fill="auto"/>
          </w:tcPr>
          <w:p w14:paraId="2FCF3B9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C2EAC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5A292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28E7BB2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5D030B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contact person should have a maximum length of 100 characters.</w:t>
            </w:r>
          </w:p>
        </w:tc>
        <w:tc>
          <w:tcPr>
            <w:tcW w:w="1352" w:type="dxa"/>
            <w:shd w:val="clear" w:color="auto" w:fill="auto"/>
          </w:tcPr>
          <w:p w14:paraId="58E3BD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contact person.</w:t>
            </w:r>
          </w:p>
          <w:p w14:paraId="33DC115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1C928C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contact person should not exceed 100 characters.</w:t>
            </w:r>
          </w:p>
        </w:tc>
        <w:tc>
          <w:tcPr>
            <w:tcW w:w="2904" w:type="dxa"/>
            <w:shd w:val="clear" w:color="auto" w:fill="auto"/>
          </w:tcPr>
          <w:p w14:paraId="3D25E0E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1329B5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B508F39" w14:textId="77777777">
        <w:trPr>
          <w:trHeight w:val="287"/>
        </w:trPr>
        <w:tc>
          <w:tcPr>
            <w:tcW w:w="1150" w:type="dxa"/>
            <w:shd w:val="clear" w:color="auto" w:fill="auto"/>
          </w:tcPr>
          <w:p w14:paraId="0FE2C4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Factory Owner</w:t>
            </w:r>
          </w:p>
        </w:tc>
        <w:tc>
          <w:tcPr>
            <w:tcW w:w="918" w:type="dxa"/>
            <w:shd w:val="clear" w:color="auto" w:fill="auto"/>
          </w:tcPr>
          <w:p w14:paraId="09A5B3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34E8432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D654D6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Factory Owner is mandatory field</w:t>
            </w:r>
          </w:p>
        </w:tc>
        <w:tc>
          <w:tcPr>
            <w:tcW w:w="1352" w:type="dxa"/>
            <w:shd w:val="clear" w:color="auto" w:fill="auto"/>
          </w:tcPr>
          <w:p w14:paraId="4257CD5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Factory Owner</w:t>
            </w:r>
          </w:p>
        </w:tc>
        <w:tc>
          <w:tcPr>
            <w:tcW w:w="2904" w:type="dxa"/>
            <w:shd w:val="clear" w:color="auto" w:fill="auto"/>
          </w:tcPr>
          <w:p w14:paraId="3D6CBF9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00001C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F0DD8C9" w14:textId="77777777">
        <w:trPr>
          <w:trHeight w:val="287"/>
        </w:trPr>
        <w:tc>
          <w:tcPr>
            <w:tcW w:w="1150" w:type="dxa"/>
            <w:shd w:val="clear" w:color="auto" w:fill="auto"/>
          </w:tcPr>
          <w:p w14:paraId="0C9361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0D0DD6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6EC1F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B7715F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729378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1E9228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682DAC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3B3759C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57B879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8949074" w14:textId="77777777">
        <w:trPr>
          <w:trHeight w:val="287"/>
        </w:trPr>
        <w:tc>
          <w:tcPr>
            <w:tcW w:w="1150" w:type="dxa"/>
            <w:shd w:val="clear" w:color="auto" w:fill="auto"/>
          </w:tcPr>
          <w:p w14:paraId="51429F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03FDA8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53438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F74792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22579A3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15C4F9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409C71A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4CC0475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77CC4B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59F0B90" w14:textId="77777777">
        <w:trPr>
          <w:trHeight w:val="287"/>
        </w:trPr>
        <w:tc>
          <w:tcPr>
            <w:tcW w:w="1150" w:type="dxa"/>
            <w:shd w:val="clear" w:color="auto" w:fill="auto"/>
          </w:tcPr>
          <w:p w14:paraId="56768D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 No</w:t>
            </w:r>
          </w:p>
        </w:tc>
        <w:tc>
          <w:tcPr>
            <w:tcW w:w="918" w:type="dxa"/>
            <w:shd w:val="clear" w:color="auto" w:fill="auto"/>
          </w:tcPr>
          <w:p w14:paraId="1D1B8B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4BF9FD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665035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PANno field is a required </w:t>
            </w:r>
            <w:r>
              <w:rPr>
                <w:rFonts w:ascii="Cambria" w:hAnsi="Cambria"/>
                <w:sz w:val="22"/>
                <w:szCs w:val="22"/>
              </w:rPr>
              <w:lastRenderedPageBreak/>
              <w:t>field and must be entered.</w:t>
            </w:r>
          </w:p>
          <w:p w14:paraId="6C3E8F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3718D7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be unique and not allow duplicate entries.</w:t>
            </w:r>
          </w:p>
        </w:tc>
        <w:tc>
          <w:tcPr>
            <w:tcW w:w="1352" w:type="dxa"/>
            <w:shd w:val="clear" w:color="auto" w:fill="auto"/>
          </w:tcPr>
          <w:p w14:paraId="4F13E6C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PANno.</w:t>
            </w:r>
          </w:p>
          <w:p w14:paraId="4988D3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PANno with alphanumeric characters and a length of 10.</w:t>
            </w:r>
          </w:p>
          <w:p w14:paraId="21230D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PANno already exists. Please enter a unique PANno.</w:t>
            </w:r>
          </w:p>
        </w:tc>
        <w:tc>
          <w:tcPr>
            <w:tcW w:w="2904" w:type="dxa"/>
            <w:shd w:val="clear" w:color="auto" w:fill="auto"/>
          </w:tcPr>
          <w:p w14:paraId="58C3337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39A684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9507F52" w14:textId="77777777">
        <w:trPr>
          <w:trHeight w:val="287"/>
        </w:trPr>
        <w:tc>
          <w:tcPr>
            <w:tcW w:w="1150" w:type="dxa"/>
            <w:shd w:val="clear" w:color="auto" w:fill="auto"/>
          </w:tcPr>
          <w:p w14:paraId="218B6DC1" w14:textId="77777777" w:rsidR="009274EA" w:rsidRDefault="00C53038">
            <w:pPr>
              <w:tabs>
                <w:tab w:val="left" w:pos="10620"/>
              </w:tabs>
            </w:pPr>
            <w:r>
              <w:t>TB Registration No.</w:t>
            </w:r>
          </w:p>
        </w:tc>
        <w:tc>
          <w:tcPr>
            <w:tcW w:w="918" w:type="dxa"/>
            <w:shd w:val="clear" w:color="auto" w:fill="auto"/>
          </w:tcPr>
          <w:p w14:paraId="7CFE41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12F5A9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0B457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field is a required field and must be entered.</w:t>
            </w:r>
          </w:p>
          <w:p w14:paraId="317CB7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follow a specific format with alphanumeric characters and a length of 15 characters.</w:t>
            </w:r>
          </w:p>
          <w:p w14:paraId="189327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be unique and not allow duplicate entries.</w:t>
            </w:r>
          </w:p>
        </w:tc>
        <w:tc>
          <w:tcPr>
            <w:tcW w:w="1352" w:type="dxa"/>
            <w:shd w:val="clear" w:color="auto" w:fill="auto"/>
          </w:tcPr>
          <w:p w14:paraId="6055B2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Teaboard Reg No.</w:t>
            </w:r>
          </w:p>
          <w:p w14:paraId="52AD695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Teaboard Reg No with alphanumeric characters and a length of 15 characters.</w:t>
            </w:r>
          </w:p>
          <w:p w14:paraId="61AFC33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Teaboard Reg No already exists. Please enter a unique Teaboard Reg No.</w:t>
            </w:r>
          </w:p>
        </w:tc>
        <w:tc>
          <w:tcPr>
            <w:tcW w:w="2904" w:type="dxa"/>
            <w:shd w:val="clear" w:color="auto" w:fill="auto"/>
          </w:tcPr>
          <w:p w14:paraId="2EE1ECA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C4189C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E13B3EE" w14:textId="77777777">
        <w:trPr>
          <w:trHeight w:val="287"/>
        </w:trPr>
        <w:tc>
          <w:tcPr>
            <w:tcW w:w="1150" w:type="dxa"/>
            <w:shd w:val="clear" w:color="auto" w:fill="auto"/>
          </w:tcPr>
          <w:p w14:paraId="503164AC" w14:textId="77777777" w:rsidR="009274EA" w:rsidRDefault="00C53038">
            <w:pPr>
              <w:tabs>
                <w:tab w:val="left" w:pos="10620"/>
              </w:tabs>
            </w:pPr>
            <w:r>
              <w:t>Tax Identification No.</w:t>
            </w:r>
          </w:p>
        </w:tc>
        <w:tc>
          <w:tcPr>
            <w:tcW w:w="918" w:type="dxa"/>
            <w:shd w:val="clear" w:color="auto" w:fill="auto"/>
          </w:tcPr>
          <w:p w14:paraId="11F00C4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114BC7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38E06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TaxId No should follow a specific format (e.g., </w:t>
            </w:r>
            <w:r>
              <w:rPr>
                <w:rFonts w:ascii="Cambria" w:hAnsi="Cambria"/>
                <w:sz w:val="22"/>
                <w:szCs w:val="22"/>
              </w:rPr>
              <w:lastRenderedPageBreak/>
              <w:t>alphanumeric characters with a length of 15).</w:t>
            </w:r>
          </w:p>
          <w:p w14:paraId="0A8B1A1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be unique and not allow duplicate entries.</w:t>
            </w:r>
          </w:p>
        </w:tc>
        <w:tc>
          <w:tcPr>
            <w:tcW w:w="1352" w:type="dxa"/>
            <w:shd w:val="clear" w:color="auto" w:fill="auto"/>
          </w:tcPr>
          <w:p w14:paraId="157561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Please enter a valid TaxId No with </w:t>
            </w:r>
            <w:r>
              <w:rPr>
                <w:rFonts w:ascii="Cambria" w:hAnsi="Cambria"/>
                <w:sz w:val="22"/>
                <w:szCs w:val="22"/>
              </w:rPr>
              <w:lastRenderedPageBreak/>
              <w:t>alphanumeric characters and a length of 15.</w:t>
            </w:r>
          </w:p>
          <w:p w14:paraId="532BBBE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TaxId No already exists. Please enter a unique TaxId No.</w:t>
            </w:r>
          </w:p>
        </w:tc>
        <w:tc>
          <w:tcPr>
            <w:tcW w:w="2904" w:type="dxa"/>
            <w:shd w:val="clear" w:color="auto" w:fill="auto"/>
          </w:tcPr>
          <w:p w14:paraId="4FD485C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71CFC9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6EBC9EF" w14:textId="77777777">
        <w:trPr>
          <w:trHeight w:val="287"/>
        </w:trPr>
        <w:tc>
          <w:tcPr>
            <w:tcW w:w="1150" w:type="dxa"/>
            <w:shd w:val="clear" w:color="auto" w:fill="auto"/>
          </w:tcPr>
          <w:p w14:paraId="74EA8155" w14:textId="77777777" w:rsidR="009274EA" w:rsidRDefault="00C53038">
            <w:pPr>
              <w:tabs>
                <w:tab w:val="left" w:pos="10620"/>
              </w:tabs>
            </w:pPr>
            <w:r>
              <w:t>Revenue District</w:t>
            </w:r>
          </w:p>
        </w:tc>
        <w:tc>
          <w:tcPr>
            <w:tcW w:w="918" w:type="dxa"/>
            <w:shd w:val="clear" w:color="auto" w:fill="auto"/>
          </w:tcPr>
          <w:p w14:paraId="63708B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6FB1C1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16A51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Revenue District is mandatory</w:t>
            </w:r>
          </w:p>
        </w:tc>
        <w:tc>
          <w:tcPr>
            <w:tcW w:w="1352" w:type="dxa"/>
            <w:shd w:val="clear" w:color="auto" w:fill="auto"/>
          </w:tcPr>
          <w:p w14:paraId="36B289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select </w:t>
            </w:r>
            <w:r>
              <w:rPr>
                <w:rFonts w:ascii="Cambria" w:hAnsi="Cambria"/>
              </w:rPr>
              <w:t>Revenue District</w:t>
            </w:r>
          </w:p>
        </w:tc>
        <w:tc>
          <w:tcPr>
            <w:tcW w:w="2904" w:type="dxa"/>
            <w:shd w:val="clear" w:color="auto" w:fill="auto"/>
          </w:tcPr>
          <w:p w14:paraId="7A4D04E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7C3359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7AA7759" w14:textId="77777777">
        <w:trPr>
          <w:trHeight w:val="287"/>
        </w:trPr>
        <w:tc>
          <w:tcPr>
            <w:tcW w:w="1150" w:type="dxa"/>
            <w:shd w:val="clear" w:color="auto" w:fill="auto"/>
          </w:tcPr>
          <w:p w14:paraId="6EAE94D6" w14:textId="77777777" w:rsidR="009274EA" w:rsidRDefault="00C53038">
            <w:pPr>
              <w:tabs>
                <w:tab w:val="left" w:pos="10620"/>
              </w:tabs>
            </w:pPr>
            <w:r>
              <w:t>Email</w:t>
            </w:r>
          </w:p>
        </w:tc>
        <w:tc>
          <w:tcPr>
            <w:tcW w:w="918" w:type="dxa"/>
            <w:shd w:val="clear" w:color="auto" w:fill="auto"/>
          </w:tcPr>
          <w:p w14:paraId="3A90CC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00AE67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D39515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3AF1F0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6E9FDC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05E9988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6D8E39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0452329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606B82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177B4D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7051A87D" w14:textId="77777777" w:rsidR="009274EA" w:rsidRDefault="001E5D23">
            <w:pPr>
              <w:pStyle w:val="ListParagraph"/>
              <w:tabs>
                <w:tab w:val="center" w:pos="4320"/>
                <w:tab w:val="right" w:pos="8640"/>
                <w:tab w:val="left" w:pos="10620"/>
              </w:tabs>
              <w:ind w:left="0"/>
              <w:rPr>
                <w:rFonts w:ascii="Cambria" w:hAnsi="Cambria"/>
                <w:sz w:val="22"/>
                <w:szCs w:val="22"/>
              </w:rPr>
            </w:pPr>
            <w:hyperlink r:id="rId28" w:history="1">
              <w:r w:rsidR="00C53038">
                <w:rPr>
                  <w:rFonts w:ascii="Cambria" w:hAnsi="Cambria"/>
                </w:rPr>
                <w:t>test@testdata.com</w:t>
              </w:r>
            </w:hyperlink>
          </w:p>
        </w:tc>
        <w:tc>
          <w:tcPr>
            <w:tcW w:w="1237" w:type="dxa"/>
            <w:shd w:val="clear" w:color="auto" w:fill="auto"/>
          </w:tcPr>
          <w:p w14:paraId="07B9A69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7839C1C1" w14:textId="77777777" w:rsidR="009274EA" w:rsidRDefault="009274EA">
            <w:pPr>
              <w:pStyle w:val="ListParagraph"/>
              <w:tabs>
                <w:tab w:val="center" w:pos="4320"/>
                <w:tab w:val="right" w:pos="8640"/>
                <w:tab w:val="left" w:pos="10620"/>
              </w:tabs>
              <w:ind w:left="0"/>
              <w:rPr>
                <w:rFonts w:ascii="Cambria" w:hAnsi="Cambria"/>
                <w:sz w:val="22"/>
                <w:szCs w:val="22"/>
              </w:rPr>
            </w:pPr>
          </w:p>
          <w:p w14:paraId="5ACAF87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EECC1FB" w14:textId="77777777">
        <w:trPr>
          <w:trHeight w:val="287"/>
        </w:trPr>
        <w:tc>
          <w:tcPr>
            <w:tcW w:w="1150" w:type="dxa"/>
            <w:shd w:val="clear" w:color="auto" w:fill="auto"/>
          </w:tcPr>
          <w:p w14:paraId="21B158D1" w14:textId="77777777" w:rsidR="009274EA" w:rsidRDefault="00C53038">
            <w:pPr>
              <w:tabs>
                <w:tab w:val="left" w:pos="10620"/>
              </w:tabs>
            </w:pPr>
            <w:r>
              <w:t>Mobile</w:t>
            </w:r>
          </w:p>
        </w:tc>
        <w:tc>
          <w:tcPr>
            <w:tcW w:w="918" w:type="dxa"/>
            <w:shd w:val="clear" w:color="auto" w:fill="auto"/>
          </w:tcPr>
          <w:p w14:paraId="2BA908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EB1D73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799F1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mobile number field is a </w:t>
            </w:r>
            <w:r>
              <w:rPr>
                <w:rFonts w:ascii="Cambria" w:hAnsi="Cambria"/>
                <w:sz w:val="22"/>
                <w:szCs w:val="22"/>
              </w:rPr>
              <w:lastRenderedPageBreak/>
              <w:t>required field and must be entered.</w:t>
            </w:r>
          </w:p>
          <w:p w14:paraId="47DD64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135A74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have a maximum length of 15 characters (including country code, if applicable).</w:t>
            </w:r>
          </w:p>
        </w:tc>
        <w:tc>
          <w:tcPr>
            <w:tcW w:w="1352" w:type="dxa"/>
            <w:shd w:val="clear" w:color="auto" w:fill="auto"/>
          </w:tcPr>
          <w:p w14:paraId="103A59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 xml:space="preserve">Please enter the </w:t>
            </w:r>
            <w:r>
              <w:rPr>
                <w:rFonts w:ascii="Cambria" w:hAnsi="Cambria"/>
                <w:sz w:val="22"/>
                <w:szCs w:val="22"/>
              </w:rPr>
              <w:lastRenderedPageBreak/>
              <w:t>mobile number.</w:t>
            </w:r>
          </w:p>
          <w:p w14:paraId="29900D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16705E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6FEB18A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00919723822331</w:t>
            </w:r>
          </w:p>
        </w:tc>
        <w:tc>
          <w:tcPr>
            <w:tcW w:w="1237" w:type="dxa"/>
            <w:shd w:val="clear" w:color="auto" w:fill="auto"/>
          </w:tcPr>
          <w:p w14:paraId="291ED56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17724AF" w14:textId="77777777">
        <w:trPr>
          <w:trHeight w:val="287"/>
        </w:trPr>
        <w:tc>
          <w:tcPr>
            <w:tcW w:w="1150" w:type="dxa"/>
            <w:shd w:val="clear" w:color="auto" w:fill="auto"/>
          </w:tcPr>
          <w:p w14:paraId="7BDA888E" w14:textId="77777777" w:rsidR="009274EA" w:rsidRDefault="00C53038">
            <w:pPr>
              <w:tabs>
                <w:tab w:val="left" w:pos="10620"/>
              </w:tabs>
            </w:pPr>
            <w:r>
              <w:t>FSSAI No.</w:t>
            </w:r>
          </w:p>
        </w:tc>
        <w:tc>
          <w:tcPr>
            <w:tcW w:w="918" w:type="dxa"/>
            <w:shd w:val="clear" w:color="auto" w:fill="auto"/>
          </w:tcPr>
          <w:p w14:paraId="09B5AFA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A1FEA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56FC0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consist of numeric characters only and have a length</w:t>
            </w:r>
          </w:p>
          <w:p w14:paraId="3B3B44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be unique and not allow duplicate entries.</w:t>
            </w:r>
          </w:p>
        </w:tc>
        <w:tc>
          <w:tcPr>
            <w:tcW w:w="1352" w:type="dxa"/>
            <w:shd w:val="clear" w:color="auto" w:fill="auto"/>
          </w:tcPr>
          <w:p w14:paraId="6BADBA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FSSAI No consisting of numeric characters and having a length of 14.</w:t>
            </w:r>
          </w:p>
          <w:p w14:paraId="02C85C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FSSAI No already exists. Please enter a unique FSSAI No.</w:t>
            </w:r>
          </w:p>
        </w:tc>
        <w:tc>
          <w:tcPr>
            <w:tcW w:w="2904" w:type="dxa"/>
            <w:shd w:val="clear" w:color="auto" w:fill="auto"/>
          </w:tcPr>
          <w:p w14:paraId="5B9415A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B0F352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53D2183" w14:textId="77777777">
        <w:trPr>
          <w:trHeight w:val="287"/>
        </w:trPr>
        <w:tc>
          <w:tcPr>
            <w:tcW w:w="1150" w:type="dxa"/>
            <w:shd w:val="clear" w:color="auto" w:fill="auto"/>
          </w:tcPr>
          <w:p w14:paraId="02C72FA9" w14:textId="77777777" w:rsidR="009274EA" w:rsidRDefault="00C53038">
            <w:pPr>
              <w:tabs>
                <w:tab w:val="left" w:pos="10620"/>
              </w:tabs>
            </w:pPr>
            <w:r>
              <w:t>GST No.</w:t>
            </w:r>
          </w:p>
        </w:tc>
        <w:tc>
          <w:tcPr>
            <w:tcW w:w="918" w:type="dxa"/>
            <w:shd w:val="clear" w:color="auto" w:fill="auto"/>
          </w:tcPr>
          <w:p w14:paraId="2E7C110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8A620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84AC7D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77E2755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GSTNo should follow the alphanumeric </w:t>
            </w:r>
            <w:r>
              <w:rPr>
                <w:rFonts w:ascii="Cambria" w:hAnsi="Cambria"/>
                <w:sz w:val="22"/>
                <w:szCs w:val="22"/>
              </w:rPr>
              <w:lastRenderedPageBreak/>
              <w:t>format with a maximum length</w:t>
            </w:r>
          </w:p>
          <w:p w14:paraId="45BBDDA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be unique and not allow duplicate entries.</w:t>
            </w:r>
          </w:p>
        </w:tc>
        <w:tc>
          <w:tcPr>
            <w:tcW w:w="1352" w:type="dxa"/>
            <w:shd w:val="clear" w:color="auto" w:fill="auto"/>
          </w:tcPr>
          <w:p w14:paraId="533303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GSTNo.</w:t>
            </w:r>
          </w:p>
          <w:p w14:paraId="672373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GSTNo with alphanume</w:t>
            </w:r>
            <w:r>
              <w:rPr>
                <w:rFonts w:ascii="Cambria" w:hAnsi="Cambria"/>
                <w:sz w:val="22"/>
                <w:szCs w:val="22"/>
              </w:rPr>
              <w:lastRenderedPageBreak/>
              <w:t>ric characters and a maximum length of 15 characters.</w:t>
            </w:r>
          </w:p>
          <w:p w14:paraId="5602A5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GSTNo already exists. Please enter a unique GSTNo.</w:t>
            </w:r>
          </w:p>
        </w:tc>
        <w:tc>
          <w:tcPr>
            <w:tcW w:w="2904" w:type="dxa"/>
            <w:shd w:val="clear" w:color="auto" w:fill="auto"/>
          </w:tcPr>
          <w:p w14:paraId="3E82B4F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7647DD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9EB0907" w14:textId="77777777">
        <w:trPr>
          <w:trHeight w:val="287"/>
        </w:trPr>
        <w:tc>
          <w:tcPr>
            <w:tcW w:w="1150" w:type="dxa"/>
            <w:shd w:val="clear" w:color="auto" w:fill="auto"/>
          </w:tcPr>
          <w:p w14:paraId="353B6818" w14:textId="77777777" w:rsidR="009274EA" w:rsidRDefault="00C53038">
            <w:pPr>
              <w:tabs>
                <w:tab w:val="left" w:pos="10620"/>
              </w:tabs>
            </w:pPr>
            <w:r>
              <w:t xml:space="preserve">Auction Center </w:t>
            </w:r>
          </w:p>
        </w:tc>
        <w:tc>
          <w:tcPr>
            <w:tcW w:w="918" w:type="dxa"/>
            <w:shd w:val="clear" w:color="auto" w:fill="auto"/>
          </w:tcPr>
          <w:p w14:paraId="431541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List box</w:t>
            </w:r>
          </w:p>
        </w:tc>
        <w:tc>
          <w:tcPr>
            <w:tcW w:w="992" w:type="dxa"/>
            <w:shd w:val="clear" w:color="auto" w:fill="auto"/>
          </w:tcPr>
          <w:p w14:paraId="218B25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M</w:t>
            </w:r>
          </w:p>
        </w:tc>
        <w:tc>
          <w:tcPr>
            <w:tcW w:w="1774" w:type="dxa"/>
            <w:shd w:val="clear" w:color="auto" w:fill="auto"/>
          </w:tcPr>
          <w:p w14:paraId="721A39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731E7C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738A414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9F86944"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544D1BE" w14:textId="77777777">
        <w:trPr>
          <w:trHeight w:val="287"/>
        </w:trPr>
        <w:tc>
          <w:tcPr>
            <w:tcW w:w="1150" w:type="dxa"/>
            <w:shd w:val="clear" w:color="auto" w:fill="auto"/>
          </w:tcPr>
          <w:p w14:paraId="78C63BA3" w14:textId="77777777" w:rsidR="009274EA" w:rsidRDefault="00C53038">
            <w:pPr>
              <w:tabs>
                <w:tab w:val="left" w:pos="10620"/>
              </w:tabs>
            </w:pPr>
            <w:r>
              <w:t>Factory Type</w:t>
            </w:r>
          </w:p>
        </w:tc>
        <w:tc>
          <w:tcPr>
            <w:tcW w:w="918" w:type="dxa"/>
            <w:shd w:val="clear" w:color="auto" w:fill="auto"/>
          </w:tcPr>
          <w:p w14:paraId="67EAE435" w14:textId="77777777" w:rsidR="009274EA" w:rsidRDefault="00C53038">
            <w:pPr>
              <w:pStyle w:val="ListParagraph"/>
              <w:tabs>
                <w:tab w:val="center" w:pos="4320"/>
                <w:tab w:val="right" w:pos="8640"/>
                <w:tab w:val="left" w:pos="10620"/>
              </w:tabs>
              <w:ind w:left="0"/>
              <w:rPr>
                <w:rFonts w:ascii="Cambria" w:hAnsi="Cambria"/>
              </w:rPr>
            </w:pPr>
            <w:r>
              <w:rPr>
                <w:rFonts w:ascii="Cambria" w:hAnsi="Cambria"/>
              </w:rPr>
              <w:t>Radio button</w:t>
            </w:r>
          </w:p>
        </w:tc>
        <w:tc>
          <w:tcPr>
            <w:tcW w:w="992" w:type="dxa"/>
            <w:shd w:val="clear" w:color="auto" w:fill="auto"/>
          </w:tcPr>
          <w:p w14:paraId="3941B92B" w14:textId="77777777" w:rsidR="009274EA" w:rsidRDefault="00C53038">
            <w:pPr>
              <w:pStyle w:val="ListParagraph"/>
              <w:tabs>
                <w:tab w:val="center" w:pos="4320"/>
                <w:tab w:val="right" w:pos="8640"/>
                <w:tab w:val="left" w:pos="10620"/>
              </w:tabs>
              <w:ind w:left="0"/>
              <w:rPr>
                <w:rFonts w:ascii="Cambria" w:hAnsi="Cambria"/>
              </w:rPr>
            </w:pPr>
            <w:r>
              <w:rPr>
                <w:rFonts w:ascii="Cambria" w:hAnsi="Cambria"/>
              </w:rPr>
              <w:t>M</w:t>
            </w:r>
          </w:p>
        </w:tc>
        <w:tc>
          <w:tcPr>
            <w:tcW w:w="1774" w:type="dxa"/>
            <w:shd w:val="clear" w:color="auto" w:fill="auto"/>
          </w:tcPr>
          <w:p w14:paraId="296980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w:t>
            </w:r>
            <w:r>
              <w:rPr>
                <w:rFonts w:ascii="Cambria" w:hAnsi="Cambria"/>
              </w:rPr>
              <w:t>Factory Type</w:t>
            </w:r>
            <w:r>
              <w:rPr>
                <w:rFonts w:ascii="Cambria" w:hAnsi="Cambria"/>
                <w:sz w:val="22"/>
                <w:szCs w:val="22"/>
              </w:rPr>
              <w:t>" field is required.</w:t>
            </w:r>
          </w:p>
        </w:tc>
        <w:tc>
          <w:tcPr>
            <w:tcW w:w="1352" w:type="dxa"/>
            <w:shd w:val="clear" w:color="auto" w:fill="auto"/>
          </w:tcPr>
          <w:p w14:paraId="4F6F20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select </w:t>
            </w:r>
            <w:r>
              <w:rPr>
                <w:rFonts w:ascii="Cambria" w:hAnsi="Cambria"/>
              </w:rPr>
              <w:t>Factory Type</w:t>
            </w:r>
            <w:r>
              <w:rPr>
                <w:rFonts w:ascii="Cambria" w:hAnsi="Cambria"/>
                <w:sz w:val="22"/>
                <w:szCs w:val="22"/>
              </w:rPr>
              <w:t xml:space="preserve"> from the list.</w:t>
            </w:r>
          </w:p>
        </w:tc>
        <w:tc>
          <w:tcPr>
            <w:tcW w:w="2904" w:type="dxa"/>
            <w:shd w:val="clear" w:color="auto" w:fill="auto"/>
          </w:tcPr>
          <w:p w14:paraId="75451DA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78E9DB3"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2C2F274A" w14:textId="77777777" w:rsidR="009274EA" w:rsidRDefault="009274EA">
      <w:pPr>
        <w:tabs>
          <w:tab w:val="left" w:pos="10620"/>
        </w:tabs>
      </w:pPr>
    </w:p>
    <w:p w14:paraId="2802FD61"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3A30A74A" w14:textId="77777777">
        <w:trPr>
          <w:trHeight w:val="501"/>
        </w:trPr>
        <w:tc>
          <w:tcPr>
            <w:tcW w:w="1866" w:type="dxa"/>
            <w:shd w:val="clear" w:color="auto" w:fill="C4BC96"/>
            <w:vAlign w:val="center"/>
          </w:tcPr>
          <w:p w14:paraId="15BF2E42"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25E6068"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59A56C17" w14:textId="77777777" w:rsidR="009274EA" w:rsidRDefault="00C53038">
            <w:pPr>
              <w:tabs>
                <w:tab w:val="left" w:pos="10620"/>
              </w:tabs>
              <w:rPr>
                <w:b/>
                <w:bCs/>
                <w:iCs/>
              </w:rPr>
            </w:pPr>
            <w:r>
              <w:rPr>
                <w:b/>
                <w:bCs/>
                <w:iCs/>
              </w:rPr>
              <w:t>Behaviour</w:t>
            </w:r>
          </w:p>
        </w:tc>
      </w:tr>
      <w:tr w:rsidR="009274EA" w14:paraId="36BCBFA7" w14:textId="77777777">
        <w:trPr>
          <w:trHeight w:val="517"/>
        </w:trPr>
        <w:tc>
          <w:tcPr>
            <w:tcW w:w="1866" w:type="dxa"/>
            <w:vAlign w:val="center"/>
          </w:tcPr>
          <w:p w14:paraId="778EA22A" w14:textId="77777777" w:rsidR="009274EA" w:rsidRDefault="00C53038">
            <w:pPr>
              <w:tabs>
                <w:tab w:val="left" w:pos="10620"/>
              </w:tabs>
            </w:pPr>
            <w:r>
              <w:t>Save</w:t>
            </w:r>
          </w:p>
        </w:tc>
        <w:tc>
          <w:tcPr>
            <w:tcW w:w="1858" w:type="dxa"/>
            <w:vAlign w:val="center"/>
          </w:tcPr>
          <w:p w14:paraId="35F00EC2" w14:textId="77777777" w:rsidR="009274EA" w:rsidRDefault="00C53038">
            <w:pPr>
              <w:tabs>
                <w:tab w:val="left" w:pos="10620"/>
              </w:tabs>
            </w:pPr>
            <w:r>
              <w:t>Button</w:t>
            </w:r>
          </w:p>
        </w:tc>
        <w:tc>
          <w:tcPr>
            <w:tcW w:w="6513" w:type="dxa"/>
            <w:vAlign w:val="center"/>
          </w:tcPr>
          <w:p w14:paraId="5572F8B9" w14:textId="77777777" w:rsidR="009274EA" w:rsidRDefault="00C53038">
            <w:pPr>
              <w:tabs>
                <w:tab w:val="left" w:pos="10620"/>
              </w:tabs>
            </w:pPr>
            <w:r>
              <w:t>Save the records</w:t>
            </w:r>
          </w:p>
        </w:tc>
      </w:tr>
      <w:tr w:rsidR="009274EA" w14:paraId="5F7538F8" w14:textId="77777777">
        <w:trPr>
          <w:trHeight w:val="517"/>
        </w:trPr>
        <w:tc>
          <w:tcPr>
            <w:tcW w:w="1866" w:type="dxa"/>
            <w:vAlign w:val="center"/>
          </w:tcPr>
          <w:p w14:paraId="02113979" w14:textId="77777777" w:rsidR="009274EA" w:rsidRDefault="00C53038">
            <w:pPr>
              <w:tabs>
                <w:tab w:val="left" w:pos="10620"/>
              </w:tabs>
            </w:pPr>
            <w:r>
              <w:t>Cancel</w:t>
            </w:r>
          </w:p>
        </w:tc>
        <w:tc>
          <w:tcPr>
            <w:tcW w:w="1858" w:type="dxa"/>
            <w:vAlign w:val="center"/>
          </w:tcPr>
          <w:p w14:paraId="69D6753A" w14:textId="77777777" w:rsidR="009274EA" w:rsidRDefault="00C53038">
            <w:pPr>
              <w:tabs>
                <w:tab w:val="left" w:pos="10620"/>
              </w:tabs>
            </w:pPr>
            <w:r>
              <w:t>Button</w:t>
            </w:r>
          </w:p>
        </w:tc>
        <w:tc>
          <w:tcPr>
            <w:tcW w:w="6513" w:type="dxa"/>
            <w:vAlign w:val="center"/>
          </w:tcPr>
          <w:p w14:paraId="635C1A99" w14:textId="77777777" w:rsidR="009274EA" w:rsidRDefault="00C53038">
            <w:pPr>
              <w:tabs>
                <w:tab w:val="left" w:pos="10620"/>
              </w:tabs>
            </w:pPr>
            <w:r>
              <w:t>Redirect on manage user page.</w:t>
            </w:r>
          </w:p>
        </w:tc>
      </w:tr>
      <w:tr w:rsidR="009274EA" w14:paraId="14DD97A9" w14:textId="77777777">
        <w:trPr>
          <w:trHeight w:val="517"/>
        </w:trPr>
        <w:tc>
          <w:tcPr>
            <w:tcW w:w="1866" w:type="dxa"/>
            <w:vAlign w:val="center"/>
          </w:tcPr>
          <w:p w14:paraId="2F1776AF" w14:textId="77777777" w:rsidR="009274EA" w:rsidRDefault="00C53038">
            <w:pPr>
              <w:tabs>
                <w:tab w:val="left" w:pos="10620"/>
              </w:tabs>
            </w:pPr>
            <w:r>
              <w:t xml:space="preserve">Clear </w:t>
            </w:r>
          </w:p>
        </w:tc>
        <w:tc>
          <w:tcPr>
            <w:tcW w:w="1858" w:type="dxa"/>
            <w:vAlign w:val="center"/>
          </w:tcPr>
          <w:p w14:paraId="3230E354" w14:textId="77777777" w:rsidR="009274EA" w:rsidRDefault="00C53038">
            <w:pPr>
              <w:tabs>
                <w:tab w:val="left" w:pos="10620"/>
              </w:tabs>
            </w:pPr>
            <w:r>
              <w:t>Button</w:t>
            </w:r>
          </w:p>
        </w:tc>
        <w:tc>
          <w:tcPr>
            <w:tcW w:w="6513" w:type="dxa"/>
            <w:vAlign w:val="center"/>
          </w:tcPr>
          <w:p w14:paraId="188DD97F" w14:textId="77777777" w:rsidR="009274EA" w:rsidRDefault="00C53038">
            <w:pPr>
              <w:tabs>
                <w:tab w:val="left" w:pos="10620"/>
              </w:tabs>
            </w:pPr>
            <w:r>
              <w:t>Clear All Fields.</w:t>
            </w:r>
          </w:p>
        </w:tc>
      </w:tr>
      <w:tr w:rsidR="009274EA" w14:paraId="57959E8F" w14:textId="77777777">
        <w:trPr>
          <w:trHeight w:val="517"/>
        </w:trPr>
        <w:tc>
          <w:tcPr>
            <w:tcW w:w="1866" w:type="dxa"/>
            <w:vAlign w:val="center"/>
          </w:tcPr>
          <w:p w14:paraId="140FDC8E" w14:textId="77777777" w:rsidR="009274EA" w:rsidRDefault="00C53038">
            <w:pPr>
              <w:tabs>
                <w:tab w:val="left" w:pos="10620"/>
              </w:tabs>
            </w:pPr>
            <w:r>
              <w:t>Auction Center</w:t>
            </w:r>
          </w:p>
        </w:tc>
        <w:tc>
          <w:tcPr>
            <w:tcW w:w="1858" w:type="dxa"/>
            <w:vAlign w:val="center"/>
          </w:tcPr>
          <w:p w14:paraId="3F8CE2DE" w14:textId="77777777" w:rsidR="009274EA" w:rsidRDefault="00C53038">
            <w:pPr>
              <w:tabs>
                <w:tab w:val="left" w:pos="10620"/>
              </w:tabs>
            </w:pPr>
            <w:r>
              <w:t>List box</w:t>
            </w:r>
          </w:p>
        </w:tc>
        <w:tc>
          <w:tcPr>
            <w:tcW w:w="6513" w:type="dxa"/>
            <w:vAlign w:val="center"/>
          </w:tcPr>
          <w:p w14:paraId="1AE829BB" w14:textId="77777777" w:rsidR="009274EA" w:rsidRDefault="00C53038">
            <w:pPr>
              <w:tabs>
                <w:tab w:val="left" w:pos="10620"/>
              </w:tabs>
            </w:pPr>
            <w:r>
              <w:t>Auto render</w:t>
            </w:r>
          </w:p>
        </w:tc>
      </w:tr>
      <w:tr w:rsidR="009274EA" w14:paraId="3B189029" w14:textId="77777777">
        <w:trPr>
          <w:trHeight w:val="517"/>
        </w:trPr>
        <w:tc>
          <w:tcPr>
            <w:tcW w:w="1866" w:type="dxa"/>
          </w:tcPr>
          <w:p w14:paraId="21F0B38F" w14:textId="77777777" w:rsidR="009274EA" w:rsidRDefault="00C53038">
            <w:pPr>
              <w:tabs>
                <w:tab w:val="left" w:pos="10620"/>
              </w:tabs>
            </w:pPr>
            <w:r>
              <w:t>Revenue District</w:t>
            </w:r>
          </w:p>
        </w:tc>
        <w:tc>
          <w:tcPr>
            <w:tcW w:w="1858" w:type="dxa"/>
            <w:vAlign w:val="center"/>
          </w:tcPr>
          <w:p w14:paraId="2A254619" w14:textId="77777777" w:rsidR="009274EA" w:rsidRDefault="00C53038">
            <w:pPr>
              <w:tabs>
                <w:tab w:val="left" w:pos="10620"/>
              </w:tabs>
            </w:pPr>
            <w:r>
              <w:t>Dropdown</w:t>
            </w:r>
          </w:p>
        </w:tc>
        <w:tc>
          <w:tcPr>
            <w:tcW w:w="6513" w:type="dxa"/>
            <w:vAlign w:val="center"/>
          </w:tcPr>
          <w:p w14:paraId="72FEFC0E" w14:textId="77777777" w:rsidR="009274EA" w:rsidRDefault="00C53038">
            <w:pPr>
              <w:tabs>
                <w:tab w:val="left" w:pos="10620"/>
              </w:tabs>
            </w:pPr>
            <w:r>
              <w:t>Render value from master</w:t>
            </w:r>
          </w:p>
        </w:tc>
      </w:tr>
      <w:tr w:rsidR="009274EA" w14:paraId="14D67645" w14:textId="77777777">
        <w:trPr>
          <w:trHeight w:val="517"/>
        </w:trPr>
        <w:tc>
          <w:tcPr>
            <w:tcW w:w="1866" w:type="dxa"/>
          </w:tcPr>
          <w:p w14:paraId="385F3E1A" w14:textId="77777777" w:rsidR="009274EA" w:rsidRDefault="00C53038">
            <w:pPr>
              <w:tabs>
                <w:tab w:val="left" w:pos="10620"/>
              </w:tabs>
            </w:pPr>
            <w:r>
              <w:t>Factory Owner</w:t>
            </w:r>
          </w:p>
        </w:tc>
        <w:tc>
          <w:tcPr>
            <w:tcW w:w="1858" w:type="dxa"/>
            <w:vAlign w:val="center"/>
          </w:tcPr>
          <w:p w14:paraId="38DE30AE" w14:textId="77777777" w:rsidR="009274EA" w:rsidRDefault="00C53038">
            <w:pPr>
              <w:tabs>
                <w:tab w:val="left" w:pos="10620"/>
              </w:tabs>
            </w:pPr>
            <w:r>
              <w:t>Dropdown</w:t>
            </w:r>
          </w:p>
        </w:tc>
        <w:tc>
          <w:tcPr>
            <w:tcW w:w="6513" w:type="dxa"/>
            <w:vAlign w:val="center"/>
          </w:tcPr>
          <w:p w14:paraId="3EFE56C2" w14:textId="77777777" w:rsidR="009274EA" w:rsidRDefault="00C53038">
            <w:pPr>
              <w:tabs>
                <w:tab w:val="left" w:pos="10620"/>
              </w:tabs>
            </w:pPr>
            <w:r>
              <w:t>Render value from Manage user</w:t>
            </w:r>
          </w:p>
          <w:p w14:paraId="3E531842" w14:textId="77777777" w:rsidR="009274EA" w:rsidRDefault="009274EA">
            <w:pPr>
              <w:tabs>
                <w:tab w:val="left" w:pos="10620"/>
              </w:tabs>
            </w:pPr>
          </w:p>
        </w:tc>
      </w:tr>
      <w:tr w:rsidR="009274EA" w14:paraId="4F36B88B" w14:textId="77777777">
        <w:trPr>
          <w:trHeight w:val="517"/>
        </w:trPr>
        <w:tc>
          <w:tcPr>
            <w:tcW w:w="1866" w:type="dxa"/>
          </w:tcPr>
          <w:p w14:paraId="0283E3D3" w14:textId="77777777" w:rsidR="009274EA" w:rsidRDefault="00C53038">
            <w:pPr>
              <w:tabs>
                <w:tab w:val="left" w:pos="10620"/>
              </w:tabs>
            </w:pPr>
            <w:r>
              <w:t>Auction Center</w:t>
            </w:r>
          </w:p>
        </w:tc>
        <w:tc>
          <w:tcPr>
            <w:tcW w:w="1858" w:type="dxa"/>
            <w:vAlign w:val="center"/>
          </w:tcPr>
          <w:p w14:paraId="18C7D651" w14:textId="77777777" w:rsidR="009274EA" w:rsidRDefault="00C53038">
            <w:pPr>
              <w:tabs>
                <w:tab w:val="left" w:pos="10620"/>
              </w:tabs>
            </w:pPr>
            <w:r>
              <w:t>List box</w:t>
            </w:r>
          </w:p>
        </w:tc>
        <w:tc>
          <w:tcPr>
            <w:tcW w:w="6513" w:type="dxa"/>
            <w:vAlign w:val="center"/>
          </w:tcPr>
          <w:p w14:paraId="4575B1E7" w14:textId="77777777" w:rsidR="009274EA" w:rsidRDefault="00C53038">
            <w:pPr>
              <w:tabs>
                <w:tab w:val="left" w:pos="10620"/>
              </w:tabs>
            </w:pPr>
            <w:r>
              <w:t xml:space="preserve">Render value from master </w:t>
            </w:r>
          </w:p>
        </w:tc>
      </w:tr>
      <w:tr w:rsidR="009274EA" w14:paraId="460BE966" w14:textId="77777777">
        <w:trPr>
          <w:trHeight w:val="517"/>
        </w:trPr>
        <w:tc>
          <w:tcPr>
            <w:tcW w:w="1866" w:type="dxa"/>
          </w:tcPr>
          <w:p w14:paraId="01528D3C" w14:textId="77777777" w:rsidR="009274EA" w:rsidRDefault="00C53038">
            <w:pPr>
              <w:tabs>
                <w:tab w:val="left" w:pos="10620"/>
              </w:tabs>
            </w:pPr>
            <w:r>
              <w:lastRenderedPageBreak/>
              <w:t>Factory Type</w:t>
            </w:r>
          </w:p>
        </w:tc>
        <w:tc>
          <w:tcPr>
            <w:tcW w:w="1858" w:type="dxa"/>
            <w:vAlign w:val="center"/>
          </w:tcPr>
          <w:p w14:paraId="5700D704" w14:textId="77777777" w:rsidR="009274EA" w:rsidRDefault="00C53038">
            <w:pPr>
              <w:tabs>
                <w:tab w:val="left" w:pos="10620"/>
              </w:tabs>
            </w:pPr>
            <w:r>
              <w:t>Radio button</w:t>
            </w:r>
          </w:p>
        </w:tc>
        <w:tc>
          <w:tcPr>
            <w:tcW w:w="6513" w:type="dxa"/>
            <w:vAlign w:val="center"/>
          </w:tcPr>
          <w:p w14:paraId="56459257" w14:textId="77777777" w:rsidR="009274EA" w:rsidRDefault="00C53038">
            <w:pPr>
              <w:tabs>
                <w:tab w:val="left" w:pos="10620"/>
              </w:tabs>
            </w:pPr>
            <w:r>
              <w:t>Allow user to select any value.</w:t>
            </w:r>
          </w:p>
        </w:tc>
      </w:tr>
    </w:tbl>
    <w:p w14:paraId="5205C712" w14:textId="77777777" w:rsidR="009274EA" w:rsidRDefault="00C53038">
      <w:pPr>
        <w:pStyle w:val="Heading2"/>
        <w:tabs>
          <w:tab w:val="left" w:pos="10620"/>
        </w:tabs>
        <w:ind w:left="1440"/>
        <w:rPr>
          <w:rFonts w:ascii="Cambria" w:hAnsi="Cambria" w:cs="Myanmar Text"/>
        </w:rPr>
      </w:pPr>
      <w:bookmarkStart w:id="10929" w:name="_Toc137820314"/>
      <w:bookmarkStart w:id="10930" w:name="_Toc148377790"/>
      <w:r>
        <w:rPr>
          <w:rFonts w:ascii="Cambria" w:hAnsi="Cambria" w:cs="Myanmar Text"/>
          <w:lang w:val="en-US"/>
        </w:rPr>
        <w:t xml:space="preserve">26.1 </w:t>
      </w:r>
      <w:r>
        <w:rPr>
          <w:rFonts w:ascii="Cambria" w:hAnsi="Cambria" w:cs="Myanmar Text"/>
        </w:rPr>
        <w:t>High Level Use Case of Manage Seller profile.</w:t>
      </w:r>
      <w:bookmarkEnd w:id="10929"/>
      <w:bookmarkEnd w:id="10930"/>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817"/>
      </w:tblGrid>
      <w:tr w:rsidR="009274EA" w14:paraId="4DEC98D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2B2CF49" w14:textId="77777777" w:rsidR="009274EA" w:rsidRDefault="00C53038">
            <w:pPr>
              <w:tabs>
                <w:tab w:val="left" w:pos="10620"/>
              </w:tabs>
              <w:rPr>
                <w:b/>
                <w:i/>
              </w:rPr>
            </w:pPr>
            <w:r>
              <w:rPr>
                <w:b/>
                <w:i/>
              </w:rPr>
              <w:t>Objective</w:t>
            </w:r>
          </w:p>
        </w:tc>
        <w:tc>
          <w:tcPr>
            <w:tcW w:w="6817" w:type="dxa"/>
            <w:tcBorders>
              <w:top w:val="single" w:sz="4" w:space="0" w:color="auto"/>
              <w:left w:val="single" w:sz="4" w:space="0" w:color="auto"/>
              <w:bottom w:val="single" w:sz="4" w:space="0" w:color="auto"/>
              <w:right w:val="single" w:sz="4" w:space="0" w:color="auto"/>
            </w:tcBorders>
          </w:tcPr>
          <w:p w14:paraId="60C703E0" w14:textId="77777777" w:rsidR="009274EA" w:rsidRDefault="00C53038">
            <w:pPr>
              <w:numPr>
                <w:ilvl w:val="0"/>
                <w:numId w:val="2"/>
              </w:numPr>
              <w:tabs>
                <w:tab w:val="left" w:pos="10620"/>
              </w:tabs>
              <w:spacing w:after="0" w:line="360" w:lineRule="auto"/>
            </w:pPr>
            <w:r>
              <w:t>To understand the functional logic for Edit/View of Seller User.</w:t>
            </w:r>
          </w:p>
        </w:tc>
      </w:tr>
      <w:tr w:rsidR="009274EA" w14:paraId="6CE25BE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8B06299" w14:textId="77777777" w:rsidR="009274EA" w:rsidRDefault="00C53038">
            <w:pPr>
              <w:tabs>
                <w:tab w:val="left" w:pos="10620"/>
              </w:tabs>
              <w:rPr>
                <w:b/>
                <w:i/>
              </w:rPr>
            </w:pPr>
            <w:r>
              <w:rPr>
                <w:b/>
                <w:i/>
              </w:rPr>
              <w:t>Pre-Conditions</w:t>
            </w:r>
          </w:p>
        </w:tc>
        <w:tc>
          <w:tcPr>
            <w:tcW w:w="6817" w:type="dxa"/>
            <w:tcBorders>
              <w:top w:val="single" w:sz="4" w:space="0" w:color="auto"/>
              <w:left w:val="single" w:sz="4" w:space="0" w:color="auto"/>
              <w:bottom w:val="single" w:sz="4" w:space="0" w:color="auto"/>
              <w:right w:val="single" w:sz="4" w:space="0" w:color="auto"/>
            </w:tcBorders>
          </w:tcPr>
          <w:p w14:paraId="71C35009" w14:textId="77777777" w:rsidR="009274EA" w:rsidRDefault="00C53038">
            <w:pPr>
              <w:numPr>
                <w:ilvl w:val="0"/>
                <w:numId w:val="2"/>
              </w:numPr>
              <w:tabs>
                <w:tab w:val="left" w:pos="10620"/>
              </w:tabs>
              <w:spacing w:after="0" w:line="360" w:lineRule="auto"/>
            </w:pPr>
            <w:r>
              <w:t>Seller should be registered.</w:t>
            </w:r>
          </w:p>
        </w:tc>
      </w:tr>
      <w:tr w:rsidR="009274EA" w14:paraId="2662DDF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2ECD030" w14:textId="77777777" w:rsidR="009274EA" w:rsidRDefault="00C53038">
            <w:pPr>
              <w:tabs>
                <w:tab w:val="left" w:pos="10620"/>
              </w:tabs>
              <w:rPr>
                <w:b/>
                <w:i/>
              </w:rPr>
            </w:pPr>
            <w:r>
              <w:rPr>
                <w:b/>
                <w:i/>
              </w:rPr>
              <w:t>Post Conditions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11FB937D" w14:textId="77777777" w:rsidR="009274EA" w:rsidRDefault="00C53038">
            <w:pPr>
              <w:numPr>
                <w:ilvl w:val="0"/>
                <w:numId w:val="2"/>
              </w:numPr>
              <w:tabs>
                <w:tab w:val="left" w:pos="10620"/>
              </w:tabs>
              <w:spacing w:after="0" w:line="240" w:lineRule="auto"/>
            </w:pPr>
            <w:r>
              <w:t>System should display updated profile details throughout application.</w:t>
            </w:r>
          </w:p>
          <w:p w14:paraId="7B55D1E9" w14:textId="77777777" w:rsidR="009274EA" w:rsidRDefault="00C53038">
            <w:pPr>
              <w:numPr>
                <w:ilvl w:val="0"/>
                <w:numId w:val="2"/>
              </w:numPr>
              <w:tabs>
                <w:tab w:val="left" w:pos="10620"/>
              </w:tabs>
              <w:spacing w:after="0" w:line="240" w:lineRule="auto"/>
            </w:pPr>
            <w:r>
              <w:t>System should allow and don’t allow access of mark as per selection.</w:t>
            </w:r>
          </w:p>
        </w:tc>
      </w:tr>
      <w:tr w:rsidR="009274EA" w14:paraId="2ED46EB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9EB26FA" w14:textId="77777777" w:rsidR="009274EA" w:rsidRDefault="00C53038">
            <w:pPr>
              <w:tabs>
                <w:tab w:val="left" w:pos="10620"/>
              </w:tabs>
              <w:rPr>
                <w:b/>
                <w:i/>
              </w:rPr>
            </w:pPr>
            <w:r>
              <w:rPr>
                <w:b/>
                <w:i/>
              </w:rPr>
              <w:t>Flow of Events</w:t>
            </w:r>
          </w:p>
        </w:tc>
        <w:tc>
          <w:tcPr>
            <w:tcW w:w="6817" w:type="dxa"/>
            <w:tcBorders>
              <w:top w:val="single" w:sz="4" w:space="0" w:color="auto"/>
              <w:left w:val="single" w:sz="4" w:space="0" w:color="auto"/>
              <w:bottom w:val="single" w:sz="4" w:space="0" w:color="auto"/>
              <w:right w:val="single" w:sz="4" w:space="0" w:color="auto"/>
            </w:tcBorders>
            <w:shd w:val="clear" w:color="auto" w:fill="auto"/>
          </w:tcPr>
          <w:p w14:paraId="0D43062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board/Authorized user Logs in</w:t>
            </w:r>
          </w:p>
          <w:p w14:paraId="5F50155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E50225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Go to manage user.</w:t>
            </w:r>
          </w:p>
          <w:p w14:paraId="03416A9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Search the seller.</w:t>
            </w:r>
          </w:p>
          <w:p w14:paraId="7FA33C0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edit.</w:t>
            </w:r>
          </w:p>
          <w:p w14:paraId="3441FD0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Do update.</w:t>
            </w:r>
          </w:p>
          <w:p w14:paraId="6295FB3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w:t>
            </w:r>
          </w:p>
        </w:tc>
      </w:tr>
      <w:tr w:rsidR="009274EA" w14:paraId="66E8DE6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6A81941" w14:textId="77777777" w:rsidR="009274EA" w:rsidRDefault="00C53038">
            <w:pPr>
              <w:tabs>
                <w:tab w:val="left" w:pos="10620"/>
              </w:tabs>
              <w:rPr>
                <w:b/>
                <w:i/>
              </w:rPr>
            </w:pPr>
            <w:r>
              <w:rPr>
                <w:b/>
                <w:i/>
              </w:rPr>
              <w:t>Alternate Flow/Exceptional Flow</w:t>
            </w:r>
          </w:p>
        </w:tc>
        <w:tc>
          <w:tcPr>
            <w:tcW w:w="6817" w:type="dxa"/>
            <w:tcBorders>
              <w:top w:val="single" w:sz="4" w:space="0" w:color="auto"/>
              <w:left w:val="single" w:sz="4" w:space="0" w:color="auto"/>
              <w:bottom w:val="single" w:sz="4" w:space="0" w:color="auto"/>
              <w:right w:val="single" w:sz="4" w:space="0" w:color="auto"/>
            </w:tcBorders>
          </w:tcPr>
          <w:p w14:paraId="19DDA3F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794EDD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EA9DA4F" w14:textId="77777777" w:rsidR="009274EA" w:rsidRDefault="00C53038">
            <w:pPr>
              <w:tabs>
                <w:tab w:val="left" w:pos="10620"/>
              </w:tabs>
              <w:rPr>
                <w:b/>
                <w:i/>
              </w:rPr>
            </w:pPr>
            <w:r>
              <w:rPr>
                <w:b/>
                <w:i/>
              </w:rPr>
              <w:t>Business Rule / Requirements</w:t>
            </w:r>
          </w:p>
        </w:tc>
        <w:tc>
          <w:tcPr>
            <w:tcW w:w="6817" w:type="dxa"/>
            <w:tcBorders>
              <w:top w:val="single" w:sz="4" w:space="0" w:color="auto"/>
              <w:left w:val="single" w:sz="4" w:space="0" w:color="auto"/>
              <w:bottom w:val="single" w:sz="4" w:space="0" w:color="auto"/>
              <w:right w:val="single" w:sz="4" w:space="0" w:color="auto"/>
            </w:tcBorders>
          </w:tcPr>
          <w:p w14:paraId="2528D2F5" w14:textId="77777777" w:rsidR="009274EA" w:rsidRDefault="00C53038">
            <w:pPr>
              <w:pStyle w:val="Heading112pt"/>
              <w:tabs>
                <w:tab w:val="left" w:pos="10620"/>
              </w:tabs>
              <w:rPr>
                <w:rFonts w:ascii="Cambria" w:hAnsi="Cambria"/>
              </w:rPr>
            </w:pPr>
            <w:bookmarkStart w:id="10931" w:name="_Toc137820315"/>
            <w:bookmarkStart w:id="10932" w:name="_Toc137832977"/>
            <w:r>
              <w:rPr>
                <w:rFonts w:ascii="Cambria" w:hAnsi="Cambria"/>
                <w:b w:val="0"/>
              </w:rPr>
              <w:t>System should allow to edit below details in edit seller profile page.</w:t>
            </w:r>
            <w:bookmarkEnd w:id="10931"/>
            <w:bookmarkEnd w:id="10932"/>
          </w:p>
          <w:p w14:paraId="2A31B4B5" w14:textId="77777777" w:rsidR="009274EA" w:rsidRDefault="00C53038">
            <w:pPr>
              <w:pStyle w:val="Heading112pt"/>
              <w:numPr>
                <w:ilvl w:val="0"/>
                <w:numId w:val="0"/>
              </w:numPr>
              <w:tabs>
                <w:tab w:val="left" w:pos="10620"/>
              </w:tabs>
              <w:ind w:left="360" w:hanging="360"/>
              <w:rPr>
                <w:rFonts w:ascii="Cambria" w:hAnsi="Cambria"/>
              </w:rPr>
            </w:pPr>
            <w:bookmarkStart w:id="10933" w:name="_Toc137820316"/>
            <w:bookmarkStart w:id="10934" w:name="_Toc137832978"/>
            <w:r>
              <w:rPr>
                <w:rFonts w:ascii="Cambria" w:hAnsi="Cambria"/>
                <w:u w:val="single"/>
              </w:rPr>
              <w:t>Factory Owner Registration Section</w:t>
            </w:r>
            <w:r>
              <w:rPr>
                <w:rFonts w:ascii="Cambria" w:hAnsi="Cambria"/>
              </w:rPr>
              <w:t>:</w:t>
            </w:r>
            <w:bookmarkEnd w:id="10933"/>
            <w:bookmarkEnd w:id="10934"/>
          </w:p>
          <w:p w14:paraId="4FEE43F8" w14:textId="77777777" w:rsidR="009274EA" w:rsidRDefault="00C53038">
            <w:pPr>
              <w:pStyle w:val="Heading112pt"/>
              <w:tabs>
                <w:tab w:val="left" w:pos="10620"/>
              </w:tabs>
              <w:rPr>
                <w:rFonts w:ascii="Cambria" w:hAnsi="Cambria"/>
              </w:rPr>
            </w:pPr>
            <w:bookmarkStart w:id="10935" w:name="_Toc137820317"/>
            <w:bookmarkStart w:id="10936" w:name="_Toc137832979"/>
            <w:r>
              <w:rPr>
                <w:rFonts w:ascii="Cambria" w:hAnsi="Cambria"/>
                <w:b w:val="0"/>
              </w:rPr>
              <w:t>System should display below fields under Owner registration page.</w:t>
            </w:r>
            <w:bookmarkEnd w:id="10935"/>
            <w:bookmarkEnd w:id="10936"/>
          </w:p>
          <w:p w14:paraId="02B24E20" w14:textId="77777777" w:rsidR="009274EA" w:rsidRDefault="00C53038">
            <w:pPr>
              <w:pStyle w:val="Heading112pt"/>
              <w:numPr>
                <w:ilvl w:val="1"/>
                <w:numId w:val="2"/>
              </w:numPr>
              <w:tabs>
                <w:tab w:val="left" w:pos="10620"/>
              </w:tabs>
              <w:rPr>
                <w:rFonts w:ascii="Cambria" w:hAnsi="Cambria"/>
                <w:b w:val="0"/>
              </w:rPr>
            </w:pPr>
            <w:bookmarkStart w:id="10937" w:name="_Toc137820318"/>
            <w:bookmarkStart w:id="10938" w:name="_Toc137832980"/>
            <w:r>
              <w:rPr>
                <w:rFonts w:ascii="Cambria" w:hAnsi="Cambria"/>
                <w:b w:val="0"/>
              </w:rPr>
              <w:t>Address</w:t>
            </w:r>
            <w:bookmarkEnd w:id="10937"/>
            <w:bookmarkEnd w:id="10938"/>
          </w:p>
          <w:p w14:paraId="0D6BCA9D" w14:textId="77777777" w:rsidR="009274EA" w:rsidRDefault="00C53038">
            <w:pPr>
              <w:pStyle w:val="Heading112pt"/>
              <w:numPr>
                <w:ilvl w:val="1"/>
                <w:numId w:val="2"/>
              </w:numPr>
              <w:tabs>
                <w:tab w:val="left" w:pos="10620"/>
              </w:tabs>
              <w:rPr>
                <w:rFonts w:ascii="Cambria" w:hAnsi="Cambria"/>
                <w:b w:val="0"/>
              </w:rPr>
            </w:pPr>
            <w:bookmarkStart w:id="10939" w:name="_Toc137820319"/>
            <w:bookmarkStart w:id="10940" w:name="_Toc137832981"/>
            <w:r>
              <w:rPr>
                <w:rFonts w:ascii="Cambria" w:hAnsi="Cambria"/>
                <w:b w:val="0"/>
              </w:rPr>
              <w:t>City</w:t>
            </w:r>
            <w:bookmarkEnd w:id="10939"/>
            <w:bookmarkEnd w:id="10940"/>
          </w:p>
          <w:p w14:paraId="7B48AA3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State</w:t>
            </w:r>
          </w:p>
          <w:p w14:paraId="2DB73E99" w14:textId="77777777" w:rsidR="009274EA" w:rsidRDefault="00C53038">
            <w:pPr>
              <w:pStyle w:val="Heading112pt"/>
              <w:numPr>
                <w:ilvl w:val="1"/>
                <w:numId w:val="2"/>
              </w:numPr>
              <w:tabs>
                <w:tab w:val="left" w:pos="10620"/>
              </w:tabs>
              <w:rPr>
                <w:rFonts w:ascii="Cambria" w:hAnsi="Cambria"/>
                <w:b w:val="0"/>
              </w:rPr>
            </w:pPr>
            <w:bookmarkStart w:id="10941" w:name="_Toc137820320"/>
            <w:bookmarkStart w:id="10942" w:name="_Toc137832982"/>
            <w:r>
              <w:rPr>
                <w:rFonts w:ascii="Cambria" w:hAnsi="Cambria"/>
                <w:b w:val="0"/>
              </w:rPr>
              <w:t>Contact Person</w:t>
            </w:r>
            <w:bookmarkEnd w:id="10941"/>
            <w:bookmarkEnd w:id="10942"/>
          </w:p>
          <w:p w14:paraId="69E9510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Entity Code</w:t>
            </w:r>
          </w:p>
          <w:p w14:paraId="36D5F3B3" w14:textId="77777777" w:rsidR="009274EA" w:rsidRDefault="00C53038">
            <w:pPr>
              <w:pStyle w:val="Heading112pt"/>
              <w:numPr>
                <w:ilvl w:val="1"/>
                <w:numId w:val="2"/>
              </w:numPr>
              <w:tabs>
                <w:tab w:val="left" w:pos="10620"/>
              </w:tabs>
              <w:rPr>
                <w:rFonts w:ascii="Cambria" w:hAnsi="Cambria"/>
                <w:b w:val="0"/>
              </w:rPr>
            </w:pPr>
            <w:bookmarkStart w:id="10943" w:name="_Toc137820321"/>
            <w:bookmarkStart w:id="10944" w:name="_Toc137832983"/>
            <w:r>
              <w:rPr>
                <w:rFonts w:ascii="Cambria" w:hAnsi="Cambria"/>
                <w:b w:val="0"/>
              </w:rPr>
              <w:t>Phone</w:t>
            </w:r>
            <w:bookmarkEnd w:id="10943"/>
            <w:bookmarkEnd w:id="10944"/>
          </w:p>
          <w:p w14:paraId="48F2ED6C" w14:textId="77777777" w:rsidR="009274EA" w:rsidRDefault="00C53038">
            <w:pPr>
              <w:pStyle w:val="Heading112pt"/>
              <w:numPr>
                <w:ilvl w:val="1"/>
                <w:numId w:val="2"/>
              </w:numPr>
              <w:tabs>
                <w:tab w:val="left" w:pos="10620"/>
              </w:tabs>
              <w:rPr>
                <w:rFonts w:ascii="Cambria" w:hAnsi="Cambria"/>
                <w:b w:val="0"/>
              </w:rPr>
            </w:pPr>
            <w:bookmarkStart w:id="10945" w:name="_Toc137820322"/>
            <w:bookmarkStart w:id="10946" w:name="_Toc137832984"/>
            <w:r>
              <w:rPr>
                <w:rFonts w:ascii="Cambria" w:hAnsi="Cambria"/>
                <w:b w:val="0"/>
              </w:rPr>
              <w:t>Fax</w:t>
            </w:r>
            <w:bookmarkEnd w:id="10945"/>
            <w:bookmarkEnd w:id="10946"/>
          </w:p>
          <w:p w14:paraId="2A8B2872" w14:textId="77777777" w:rsidR="009274EA" w:rsidRDefault="00C53038">
            <w:pPr>
              <w:pStyle w:val="Heading112pt"/>
              <w:numPr>
                <w:ilvl w:val="1"/>
                <w:numId w:val="2"/>
              </w:numPr>
              <w:tabs>
                <w:tab w:val="left" w:pos="10620"/>
              </w:tabs>
              <w:rPr>
                <w:rFonts w:ascii="Cambria" w:hAnsi="Cambria"/>
                <w:b w:val="0"/>
              </w:rPr>
            </w:pPr>
            <w:bookmarkStart w:id="10947" w:name="_Toc137820323"/>
            <w:bookmarkStart w:id="10948" w:name="_Toc137832985"/>
            <w:r>
              <w:rPr>
                <w:rFonts w:ascii="Cambria" w:hAnsi="Cambria"/>
                <w:b w:val="0"/>
              </w:rPr>
              <w:t>Email ID</w:t>
            </w:r>
            <w:bookmarkEnd w:id="10947"/>
            <w:bookmarkEnd w:id="10948"/>
          </w:p>
          <w:p w14:paraId="379B599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List box</w:t>
            </w:r>
          </w:p>
          <w:p w14:paraId="5DC87D7F" w14:textId="77777777" w:rsidR="009274EA" w:rsidRDefault="00C53038">
            <w:pPr>
              <w:pStyle w:val="Heading112pt"/>
              <w:tabs>
                <w:tab w:val="left" w:pos="10620"/>
              </w:tabs>
              <w:rPr>
                <w:rFonts w:ascii="Cambria" w:hAnsi="Cambria"/>
              </w:rPr>
            </w:pPr>
            <w:bookmarkStart w:id="10949" w:name="_Toc137820324"/>
            <w:bookmarkStart w:id="10950" w:name="_Toc137832986"/>
            <w:r>
              <w:rPr>
                <w:rFonts w:ascii="Cambria" w:hAnsi="Cambria"/>
                <w:b w:val="0"/>
              </w:rPr>
              <w:t>System should provide above mentioned field as a mandatory fields and should display validation message “Please enter detail” if any field remain blank</w:t>
            </w:r>
            <w:r>
              <w:rPr>
                <w:rFonts w:ascii="Cambria" w:hAnsi="Cambria"/>
              </w:rPr>
              <w:t xml:space="preserve"> </w:t>
            </w:r>
            <w:r>
              <w:rPr>
                <w:rFonts w:ascii="Cambria" w:hAnsi="Cambria"/>
                <w:b w:val="0"/>
              </w:rPr>
              <w:t>during profile update.</w:t>
            </w:r>
            <w:bookmarkEnd w:id="10949"/>
            <w:bookmarkEnd w:id="10950"/>
          </w:p>
          <w:p w14:paraId="6F835F34" w14:textId="77777777" w:rsidR="009274EA" w:rsidRDefault="00C53038">
            <w:pPr>
              <w:pStyle w:val="Heading112pt"/>
              <w:tabs>
                <w:tab w:val="left" w:pos="10620"/>
              </w:tabs>
              <w:rPr>
                <w:rFonts w:ascii="Cambria" w:hAnsi="Cambria"/>
              </w:rPr>
            </w:pPr>
            <w:bookmarkStart w:id="10951" w:name="_Toc137820325"/>
            <w:bookmarkStart w:id="10952" w:name="_Toc137832987"/>
            <w:r>
              <w:rPr>
                <w:rFonts w:ascii="Cambria" w:hAnsi="Cambria"/>
                <w:b w:val="0"/>
              </w:rPr>
              <w:t>System should provide List box master for Mark Name field on Seller registration page.</w:t>
            </w:r>
            <w:bookmarkEnd w:id="10951"/>
            <w:bookmarkEnd w:id="10952"/>
          </w:p>
          <w:p w14:paraId="1DE84794" w14:textId="77777777" w:rsidR="009274EA" w:rsidRDefault="00C53038">
            <w:pPr>
              <w:pStyle w:val="Heading112pt"/>
              <w:tabs>
                <w:tab w:val="left" w:pos="10620"/>
              </w:tabs>
              <w:rPr>
                <w:rFonts w:ascii="Cambria" w:hAnsi="Cambria"/>
              </w:rPr>
            </w:pPr>
            <w:bookmarkStart w:id="10953" w:name="_Toc137820326"/>
            <w:bookmarkStart w:id="10954" w:name="_Toc137832988"/>
            <w:r>
              <w:rPr>
                <w:rFonts w:ascii="Cambria" w:hAnsi="Cambria"/>
                <w:b w:val="0"/>
              </w:rPr>
              <w:t>System should allow Tea Board admin to map Seller with multiple Active Mark master as available in admin master.</w:t>
            </w:r>
            <w:bookmarkEnd w:id="10953"/>
            <w:bookmarkEnd w:id="10954"/>
          </w:p>
          <w:p w14:paraId="730EABA4" w14:textId="77777777" w:rsidR="009274EA" w:rsidRDefault="00C53038">
            <w:pPr>
              <w:pStyle w:val="Heading112pt"/>
              <w:tabs>
                <w:tab w:val="left" w:pos="10620"/>
              </w:tabs>
              <w:rPr>
                <w:rFonts w:ascii="Cambria" w:hAnsi="Cambria"/>
              </w:rPr>
            </w:pPr>
            <w:bookmarkStart w:id="10955" w:name="_Toc137820327"/>
            <w:bookmarkStart w:id="10956" w:name="_Toc137832989"/>
            <w:r>
              <w:rPr>
                <w:rFonts w:ascii="Cambria" w:hAnsi="Cambria"/>
                <w:b w:val="0"/>
              </w:rPr>
              <w:lastRenderedPageBreak/>
              <w:t xml:space="preserve">System should not allow to change the </w:t>
            </w:r>
            <w:r>
              <w:rPr>
                <w:rFonts w:ascii="Cambria" w:hAnsi="Cambria"/>
              </w:rPr>
              <w:t xml:space="preserve">Owner code </w:t>
            </w:r>
            <w:r>
              <w:rPr>
                <w:rFonts w:ascii="Cambria" w:hAnsi="Cambria"/>
                <w:b w:val="0"/>
              </w:rPr>
              <w:t>of seller code once profile is approved.</w:t>
            </w:r>
            <w:bookmarkEnd w:id="10955"/>
            <w:bookmarkEnd w:id="10956"/>
          </w:p>
          <w:p w14:paraId="14DB993C" w14:textId="77777777" w:rsidR="009274EA" w:rsidRDefault="00C53038">
            <w:pPr>
              <w:pStyle w:val="Heading112pt"/>
              <w:tabs>
                <w:tab w:val="left" w:pos="10620"/>
              </w:tabs>
              <w:rPr>
                <w:rFonts w:ascii="Cambria" w:hAnsi="Cambria"/>
              </w:rPr>
            </w:pPr>
            <w:bookmarkStart w:id="10957" w:name="_Toc137820328"/>
            <w:bookmarkStart w:id="10958" w:name="_Toc137832990"/>
            <w:r>
              <w:rPr>
                <w:rFonts w:ascii="Cambria" w:hAnsi="Cambria"/>
                <w:b w:val="0"/>
              </w:rPr>
              <w:t xml:space="preserve">System should not allow to change the </w:t>
            </w:r>
            <w:r>
              <w:rPr>
                <w:rFonts w:ascii="Cambria" w:hAnsi="Cambria"/>
              </w:rPr>
              <w:t xml:space="preserve">User code </w:t>
            </w:r>
            <w:r>
              <w:rPr>
                <w:rFonts w:ascii="Cambria" w:hAnsi="Cambria"/>
                <w:b w:val="0"/>
              </w:rPr>
              <w:t>of seller code once profile is approved.</w:t>
            </w:r>
            <w:bookmarkEnd w:id="10957"/>
            <w:bookmarkEnd w:id="10958"/>
          </w:p>
          <w:p w14:paraId="47924094" w14:textId="77777777" w:rsidR="009274EA" w:rsidRDefault="00C53038">
            <w:pPr>
              <w:pStyle w:val="Heading112pt"/>
              <w:numPr>
                <w:ilvl w:val="0"/>
                <w:numId w:val="0"/>
              </w:numPr>
              <w:tabs>
                <w:tab w:val="left" w:pos="10620"/>
              </w:tabs>
              <w:rPr>
                <w:rFonts w:ascii="Cambria" w:hAnsi="Cambria"/>
              </w:rPr>
            </w:pPr>
            <w:bookmarkStart w:id="10959" w:name="_Toc137820329"/>
            <w:bookmarkStart w:id="10960" w:name="_Toc137832991"/>
            <w:r>
              <w:rPr>
                <w:rFonts w:ascii="Cambria" w:hAnsi="Cambria"/>
                <w:u w:val="single"/>
              </w:rPr>
              <w:t xml:space="preserve">Factory </w:t>
            </w:r>
            <w:bookmarkEnd w:id="10959"/>
            <w:bookmarkEnd w:id="10960"/>
            <w:r>
              <w:rPr>
                <w:rFonts w:ascii="Cambria" w:hAnsi="Cambria"/>
                <w:u w:val="single"/>
              </w:rPr>
              <w:t>Registration</w:t>
            </w:r>
            <w:r>
              <w:rPr>
                <w:rFonts w:ascii="Cambria" w:hAnsi="Cambria"/>
              </w:rPr>
              <w:t>:</w:t>
            </w:r>
          </w:p>
          <w:p w14:paraId="50C446EE" w14:textId="77777777" w:rsidR="009274EA" w:rsidRDefault="00C53038">
            <w:pPr>
              <w:pStyle w:val="Heading112pt"/>
              <w:tabs>
                <w:tab w:val="left" w:pos="10620"/>
              </w:tabs>
              <w:rPr>
                <w:rFonts w:ascii="Cambria" w:hAnsi="Cambria"/>
              </w:rPr>
            </w:pPr>
            <w:bookmarkStart w:id="10961" w:name="_Toc137820330"/>
            <w:bookmarkStart w:id="10962" w:name="_Toc137832992"/>
            <w:r>
              <w:rPr>
                <w:rFonts w:ascii="Cambria" w:hAnsi="Cambria"/>
                <w:b w:val="0"/>
              </w:rPr>
              <w:t>System should display below fields in edit mode under Factory Registration Section.</w:t>
            </w:r>
            <w:bookmarkEnd w:id="10961"/>
            <w:bookmarkEnd w:id="10962"/>
          </w:p>
          <w:p w14:paraId="14E1F826" w14:textId="77777777" w:rsidR="009274EA" w:rsidRDefault="00C53038">
            <w:pPr>
              <w:pStyle w:val="Heading112pt"/>
              <w:numPr>
                <w:ilvl w:val="1"/>
                <w:numId w:val="2"/>
              </w:numPr>
              <w:tabs>
                <w:tab w:val="left" w:pos="10620"/>
              </w:tabs>
              <w:rPr>
                <w:rFonts w:ascii="Cambria" w:hAnsi="Cambria"/>
                <w:b w:val="0"/>
              </w:rPr>
            </w:pPr>
            <w:bookmarkStart w:id="10963" w:name="_Toc137820331"/>
            <w:bookmarkStart w:id="10964" w:name="_Toc137832993"/>
            <w:r>
              <w:rPr>
                <w:rFonts w:ascii="Cambria" w:hAnsi="Cambria"/>
                <w:b w:val="0"/>
              </w:rPr>
              <w:t>Factory Name</w:t>
            </w:r>
            <w:bookmarkEnd w:id="10963"/>
            <w:bookmarkEnd w:id="10964"/>
            <w:r>
              <w:rPr>
                <w:rFonts w:ascii="Cambria" w:hAnsi="Cambria"/>
                <w:b w:val="0"/>
              </w:rPr>
              <w:t>&lt;Company/Firm&gt;</w:t>
            </w:r>
          </w:p>
          <w:p w14:paraId="3BF97B8F" w14:textId="77777777" w:rsidR="009274EA" w:rsidRDefault="00C53038">
            <w:pPr>
              <w:pStyle w:val="Heading112pt"/>
              <w:numPr>
                <w:ilvl w:val="1"/>
                <w:numId w:val="2"/>
              </w:numPr>
              <w:tabs>
                <w:tab w:val="left" w:pos="10620"/>
              </w:tabs>
              <w:rPr>
                <w:rFonts w:ascii="Cambria" w:hAnsi="Cambria"/>
                <w:b w:val="0"/>
              </w:rPr>
            </w:pPr>
            <w:bookmarkStart w:id="10965" w:name="_Toc137820332"/>
            <w:bookmarkStart w:id="10966" w:name="_Toc137832994"/>
            <w:r>
              <w:rPr>
                <w:rFonts w:ascii="Cambria" w:hAnsi="Cambria"/>
                <w:b w:val="0"/>
              </w:rPr>
              <w:t>Entity Code</w:t>
            </w:r>
          </w:p>
          <w:p w14:paraId="6D05E7CD"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Address</w:t>
            </w:r>
            <w:bookmarkEnd w:id="10965"/>
            <w:bookmarkEnd w:id="10966"/>
          </w:p>
          <w:p w14:paraId="169A8EEC" w14:textId="77777777" w:rsidR="009274EA" w:rsidRDefault="00C53038">
            <w:pPr>
              <w:pStyle w:val="Heading112pt"/>
              <w:numPr>
                <w:ilvl w:val="1"/>
                <w:numId w:val="2"/>
              </w:numPr>
              <w:tabs>
                <w:tab w:val="left" w:pos="10620"/>
              </w:tabs>
              <w:rPr>
                <w:rFonts w:ascii="Cambria" w:hAnsi="Cambria"/>
                <w:b w:val="0"/>
              </w:rPr>
            </w:pPr>
            <w:bookmarkStart w:id="10967" w:name="_Toc137820333"/>
            <w:bookmarkStart w:id="10968" w:name="_Toc137832995"/>
            <w:r>
              <w:rPr>
                <w:rFonts w:ascii="Cambria" w:hAnsi="Cambria"/>
                <w:b w:val="0"/>
              </w:rPr>
              <w:t>City</w:t>
            </w:r>
            <w:bookmarkEnd w:id="10967"/>
            <w:bookmarkEnd w:id="10968"/>
          </w:p>
          <w:p w14:paraId="4269B97E" w14:textId="77777777" w:rsidR="009274EA" w:rsidRDefault="00C53038">
            <w:pPr>
              <w:pStyle w:val="Heading112pt"/>
              <w:numPr>
                <w:ilvl w:val="1"/>
                <w:numId w:val="2"/>
              </w:numPr>
              <w:tabs>
                <w:tab w:val="left" w:pos="10620"/>
              </w:tabs>
              <w:rPr>
                <w:rFonts w:ascii="Cambria" w:hAnsi="Cambria"/>
                <w:b w:val="0"/>
              </w:rPr>
            </w:pPr>
            <w:bookmarkStart w:id="10969" w:name="_Toc137820334"/>
            <w:bookmarkStart w:id="10970" w:name="_Toc137832996"/>
            <w:r>
              <w:rPr>
                <w:rFonts w:ascii="Cambria" w:hAnsi="Cambria"/>
                <w:b w:val="0"/>
              </w:rPr>
              <w:t>Contact Person Name</w:t>
            </w:r>
            <w:bookmarkEnd w:id="10969"/>
            <w:bookmarkEnd w:id="10970"/>
          </w:p>
          <w:p w14:paraId="6CFDF4BB" w14:textId="77777777" w:rsidR="009274EA" w:rsidRDefault="00C53038">
            <w:pPr>
              <w:pStyle w:val="Heading112pt"/>
              <w:numPr>
                <w:ilvl w:val="1"/>
                <w:numId w:val="2"/>
              </w:numPr>
              <w:tabs>
                <w:tab w:val="left" w:pos="10620"/>
              </w:tabs>
              <w:rPr>
                <w:rFonts w:ascii="Cambria" w:hAnsi="Cambria"/>
                <w:b w:val="0"/>
              </w:rPr>
            </w:pPr>
            <w:bookmarkStart w:id="10971" w:name="_Toc137820335"/>
            <w:bookmarkStart w:id="10972" w:name="_Toc137832997"/>
            <w:r>
              <w:rPr>
                <w:rFonts w:ascii="Cambria" w:hAnsi="Cambria"/>
                <w:b w:val="0"/>
              </w:rPr>
              <w:t>Phone</w:t>
            </w:r>
            <w:bookmarkEnd w:id="10971"/>
            <w:bookmarkEnd w:id="10972"/>
          </w:p>
          <w:p w14:paraId="65A2A198" w14:textId="77777777" w:rsidR="009274EA" w:rsidRDefault="00C53038">
            <w:pPr>
              <w:pStyle w:val="Heading112pt"/>
              <w:numPr>
                <w:ilvl w:val="1"/>
                <w:numId w:val="2"/>
              </w:numPr>
              <w:tabs>
                <w:tab w:val="left" w:pos="10620"/>
              </w:tabs>
              <w:rPr>
                <w:rFonts w:ascii="Cambria" w:hAnsi="Cambria"/>
                <w:b w:val="0"/>
              </w:rPr>
            </w:pPr>
            <w:bookmarkStart w:id="10973" w:name="_Toc137820336"/>
            <w:bookmarkStart w:id="10974" w:name="_Toc137832998"/>
            <w:r>
              <w:rPr>
                <w:rFonts w:ascii="Cambria" w:hAnsi="Cambria"/>
                <w:b w:val="0"/>
              </w:rPr>
              <w:t>Fax</w:t>
            </w:r>
            <w:bookmarkEnd w:id="10973"/>
            <w:bookmarkEnd w:id="10974"/>
          </w:p>
          <w:p w14:paraId="2B1E2135" w14:textId="77777777" w:rsidR="009274EA" w:rsidRDefault="00C53038">
            <w:pPr>
              <w:pStyle w:val="Heading112pt"/>
              <w:numPr>
                <w:ilvl w:val="1"/>
                <w:numId w:val="2"/>
              </w:numPr>
              <w:tabs>
                <w:tab w:val="left" w:pos="10620"/>
              </w:tabs>
              <w:rPr>
                <w:rFonts w:ascii="Cambria" w:hAnsi="Cambria"/>
                <w:b w:val="0"/>
              </w:rPr>
            </w:pPr>
            <w:bookmarkStart w:id="10975" w:name="_Toc137820337"/>
            <w:bookmarkStart w:id="10976" w:name="_Toc137832999"/>
            <w:r>
              <w:rPr>
                <w:rFonts w:ascii="Cambria" w:hAnsi="Cambria"/>
                <w:b w:val="0"/>
              </w:rPr>
              <w:t>PAN No</w:t>
            </w:r>
            <w:bookmarkEnd w:id="10975"/>
            <w:bookmarkEnd w:id="10976"/>
          </w:p>
          <w:p w14:paraId="3DECB1B1" w14:textId="77777777" w:rsidR="009274EA" w:rsidRDefault="00C53038">
            <w:pPr>
              <w:pStyle w:val="Heading112pt"/>
              <w:numPr>
                <w:ilvl w:val="1"/>
                <w:numId w:val="2"/>
              </w:numPr>
              <w:tabs>
                <w:tab w:val="left" w:pos="10620"/>
              </w:tabs>
              <w:rPr>
                <w:rFonts w:ascii="Cambria" w:hAnsi="Cambria"/>
                <w:b w:val="0"/>
              </w:rPr>
            </w:pPr>
            <w:bookmarkStart w:id="10977" w:name="_Toc137820338"/>
            <w:bookmarkStart w:id="10978" w:name="_Toc137833000"/>
            <w:r>
              <w:rPr>
                <w:rFonts w:ascii="Cambria" w:hAnsi="Cambria"/>
                <w:b w:val="0"/>
              </w:rPr>
              <w:t>TB Registration No.</w:t>
            </w:r>
            <w:bookmarkEnd w:id="10977"/>
            <w:bookmarkEnd w:id="10978"/>
          </w:p>
          <w:p w14:paraId="3C69990F" w14:textId="77777777" w:rsidR="009274EA" w:rsidRDefault="00C53038">
            <w:pPr>
              <w:pStyle w:val="Heading112pt"/>
              <w:numPr>
                <w:ilvl w:val="1"/>
                <w:numId w:val="2"/>
              </w:numPr>
              <w:tabs>
                <w:tab w:val="left" w:pos="10620"/>
              </w:tabs>
              <w:rPr>
                <w:rFonts w:ascii="Cambria" w:hAnsi="Cambria"/>
                <w:b w:val="0"/>
              </w:rPr>
            </w:pPr>
            <w:bookmarkStart w:id="10979" w:name="_Toc137820339"/>
            <w:bookmarkStart w:id="10980" w:name="_Toc137833001"/>
            <w:r>
              <w:rPr>
                <w:rFonts w:ascii="Cambria" w:hAnsi="Cambria"/>
                <w:b w:val="0"/>
              </w:rPr>
              <w:t>Tax Identification No.</w:t>
            </w:r>
            <w:bookmarkEnd w:id="10979"/>
            <w:bookmarkEnd w:id="10980"/>
          </w:p>
          <w:p w14:paraId="3A21B269" w14:textId="77777777" w:rsidR="009274EA" w:rsidRDefault="00C53038">
            <w:pPr>
              <w:pStyle w:val="Heading112pt"/>
              <w:numPr>
                <w:ilvl w:val="1"/>
                <w:numId w:val="2"/>
              </w:numPr>
              <w:tabs>
                <w:tab w:val="left" w:pos="10620"/>
              </w:tabs>
              <w:rPr>
                <w:rFonts w:ascii="Cambria" w:hAnsi="Cambria"/>
                <w:b w:val="0"/>
              </w:rPr>
            </w:pPr>
            <w:bookmarkStart w:id="10981" w:name="_Toc137820340"/>
            <w:bookmarkStart w:id="10982" w:name="_Toc137833002"/>
            <w:r>
              <w:rPr>
                <w:rFonts w:ascii="Cambria" w:hAnsi="Cambria"/>
                <w:b w:val="0"/>
              </w:rPr>
              <w:t>Revenue District</w:t>
            </w:r>
            <w:bookmarkEnd w:id="10981"/>
            <w:bookmarkEnd w:id="10982"/>
          </w:p>
          <w:p w14:paraId="39C63771" w14:textId="77777777" w:rsidR="009274EA" w:rsidRDefault="00C53038">
            <w:pPr>
              <w:pStyle w:val="Heading112pt"/>
              <w:numPr>
                <w:ilvl w:val="1"/>
                <w:numId w:val="2"/>
              </w:numPr>
              <w:tabs>
                <w:tab w:val="left" w:pos="10620"/>
              </w:tabs>
              <w:rPr>
                <w:rFonts w:ascii="Cambria" w:hAnsi="Cambria"/>
                <w:b w:val="0"/>
              </w:rPr>
            </w:pPr>
            <w:bookmarkStart w:id="10983" w:name="_Toc137820341"/>
            <w:bookmarkStart w:id="10984" w:name="_Toc137833003"/>
            <w:r>
              <w:rPr>
                <w:rFonts w:ascii="Cambria" w:hAnsi="Cambria"/>
                <w:b w:val="0"/>
              </w:rPr>
              <w:t>Email</w:t>
            </w:r>
            <w:bookmarkEnd w:id="10983"/>
            <w:bookmarkEnd w:id="10984"/>
          </w:p>
          <w:p w14:paraId="0449C6F7" w14:textId="77777777" w:rsidR="009274EA" w:rsidRDefault="00C53038">
            <w:pPr>
              <w:pStyle w:val="Heading112pt"/>
              <w:numPr>
                <w:ilvl w:val="1"/>
                <w:numId w:val="2"/>
              </w:numPr>
              <w:tabs>
                <w:tab w:val="left" w:pos="10620"/>
              </w:tabs>
              <w:rPr>
                <w:rFonts w:ascii="Cambria" w:hAnsi="Cambria"/>
                <w:b w:val="0"/>
              </w:rPr>
            </w:pPr>
            <w:bookmarkStart w:id="10985" w:name="_Toc137820342"/>
            <w:bookmarkStart w:id="10986" w:name="_Toc137833004"/>
            <w:r>
              <w:rPr>
                <w:rFonts w:ascii="Cambria" w:hAnsi="Cambria"/>
                <w:b w:val="0"/>
              </w:rPr>
              <w:t>Mobile</w:t>
            </w:r>
            <w:bookmarkEnd w:id="10985"/>
            <w:bookmarkEnd w:id="10986"/>
          </w:p>
          <w:p w14:paraId="1D62AE33" w14:textId="77777777" w:rsidR="009274EA" w:rsidRDefault="00C53038">
            <w:pPr>
              <w:pStyle w:val="Heading112pt"/>
              <w:numPr>
                <w:ilvl w:val="1"/>
                <w:numId w:val="2"/>
              </w:numPr>
              <w:tabs>
                <w:tab w:val="left" w:pos="10620"/>
              </w:tabs>
              <w:rPr>
                <w:rFonts w:ascii="Cambria" w:hAnsi="Cambria"/>
                <w:b w:val="0"/>
              </w:rPr>
            </w:pPr>
            <w:bookmarkStart w:id="10987" w:name="_Toc137820343"/>
            <w:bookmarkStart w:id="10988" w:name="_Toc137833005"/>
            <w:r>
              <w:rPr>
                <w:rFonts w:ascii="Cambria" w:hAnsi="Cambria"/>
                <w:b w:val="0"/>
              </w:rPr>
              <w:t>FSSAI No.</w:t>
            </w:r>
            <w:bookmarkEnd w:id="10987"/>
            <w:bookmarkEnd w:id="10988"/>
          </w:p>
          <w:p w14:paraId="6DC1A467" w14:textId="77777777" w:rsidR="009274EA" w:rsidRDefault="00C53038">
            <w:pPr>
              <w:pStyle w:val="Heading112pt"/>
              <w:numPr>
                <w:ilvl w:val="1"/>
                <w:numId w:val="2"/>
              </w:numPr>
              <w:tabs>
                <w:tab w:val="left" w:pos="10620"/>
              </w:tabs>
              <w:rPr>
                <w:rFonts w:ascii="Cambria" w:hAnsi="Cambria"/>
                <w:b w:val="0"/>
              </w:rPr>
            </w:pPr>
            <w:bookmarkStart w:id="10989" w:name="_Toc137820344"/>
            <w:bookmarkStart w:id="10990" w:name="_Toc137833006"/>
            <w:r>
              <w:rPr>
                <w:rFonts w:ascii="Cambria" w:hAnsi="Cambria"/>
                <w:b w:val="0"/>
              </w:rPr>
              <w:t>GST No.</w:t>
            </w:r>
            <w:bookmarkEnd w:id="10989"/>
            <w:bookmarkEnd w:id="10990"/>
          </w:p>
          <w:p w14:paraId="38CD075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Seller to Auctioneer Invoice.</w:t>
            </w:r>
          </w:p>
          <w:p w14:paraId="2CA0760B" w14:textId="77777777" w:rsidR="009274EA" w:rsidRDefault="00C53038">
            <w:pPr>
              <w:pStyle w:val="Heading112pt"/>
            </w:pPr>
            <w:bookmarkStart w:id="10991" w:name="_Toc137820346"/>
            <w:bookmarkStart w:id="10992" w:name="_Toc137833008"/>
            <w:r>
              <w:t>System should provide below fields as mandatory fields.</w:t>
            </w:r>
            <w:bookmarkEnd w:id="10991"/>
            <w:bookmarkEnd w:id="10992"/>
          </w:p>
          <w:p w14:paraId="22DD561F" w14:textId="77777777" w:rsidR="009274EA" w:rsidRDefault="00C53038">
            <w:pPr>
              <w:pStyle w:val="Heading112pt"/>
              <w:numPr>
                <w:ilvl w:val="1"/>
                <w:numId w:val="2"/>
              </w:numPr>
              <w:tabs>
                <w:tab w:val="left" w:pos="10620"/>
              </w:tabs>
              <w:rPr>
                <w:rFonts w:ascii="Cambria" w:hAnsi="Cambria"/>
                <w:b w:val="0"/>
              </w:rPr>
            </w:pPr>
            <w:bookmarkStart w:id="10993" w:name="_Toc137820347"/>
            <w:bookmarkStart w:id="10994" w:name="_Toc137833009"/>
            <w:r>
              <w:rPr>
                <w:rFonts w:ascii="Cambria" w:hAnsi="Cambria"/>
                <w:b w:val="0"/>
              </w:rPr>
              <w:t>Factory Name</w:t>
            </w:r>
            <w:bookmarkEnd w:id="10993"/>
            <w:bookmarkEnd w:id="10994"/>
          </w:p>
          <w:p w14:paraId="203D99BD"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Entity Code</w:t>
            </w:r>
          </w:p>
          <w:p w14:paraId="763F9D28" w14:textId="77777777" w:rsidR="009274EA" w:rsidRDefault="00C53038">
            <w:pPr>
              <w:pStyle w:val="Heading112pt"/>
              <w:numPr>
                <w:ilvl w:val="1"/>
                <w:numId w:val="2"/>
              </w:numPr>
              <w:tabs>
                <w:tab w:val="left" w:pos="10620"/>
              </w:tabs>
              <w:rPr>
                <w:rFonts w:ascii="Cambria" w:hAnsi="Cambria"/>
                <w:b w:val="0"/>
              </w:rPr>
            </w:pPr>
            <w:bookmarkStart w:id="10995" w:name="_Toc137820348"/>
            <w:bookmarkStart w:id="10996" w:name="_Toc137833010"/>
            <w:r>
              <w:rPr>
                <w:rFonts w:ascii="Cambria" w:hAnsi="Cambria"/>
                <w:b w:val="0"/>
              </w:rPr>
              <w:t>Address</w:t>
            </w:r>
            <w:bookmarkEnd w:id="10995"/>
            <w:bookmarkEnd w:id="10996"/>
          </w:p>
          <w:p w14:paraId="017CFBE6" w14:textId="77777777" w:rsidR="009274EA" w:rsidRDefault="00C53038">
            <w:pPr>
              <w:pStyle w:val="Heading112pt"/>
              <w:numPr>
                <w:ilvl w:val="1"/>
                <w:numId w:val="2"/>
              </w:numPr>
              <w:tabs>
                <w:tab w:val="left" w:pos="10620"/>
              </w:tabs>
              <w:rPr>
                <w:rFonts w:ascii="Cambria" w:hAnsi="Cambria"/>
                <w:b w:val="0"/>
              </w:rPr>
            </w:pPr>
            <w:bookmarkStart w:id="10997" w:name="_Toc137820349"/>
            <w:bookmarkStart w:id="10998" w:name="_Toc137833011"/>
            <w:r>
              <w:rPr>
                <w:rFonts w:ascii="Cambria" w:hAnsi="Cambria"/>
                <w:b w:val="0"/>
              </w:rPr>
              <w:t>City</w:t>
            </w:r>
            <w:bookmarkEnd w:id="10997"/>
            <w:bookmarkEnd w:id="10998"/>
          </w:p>
          <w:p w14:paraId="32D85D7A"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State</w:t>
            </w:r>
          </w:p>
          <w:p w14:paraId="3186F0A2" w14:textId="77777777" w:rsidR="009274EA" w:rsidRDefault="00C53038">
            <w:pPr>
              <w:pStyle w:val="Heading112pt"/>
              <w:numPr>
                <w:ilvl w:val="1"/>
                <w:numId w:val="2"/>
              </w:numPr>
              <w:tabs>
                <w:tab w:val="left" w:pos="10620"/>
              </w:tabs>
              <w:rPr>
                <w:rFonts w:ascii="Cambria" w:hAnsi="Cambria"/>
                <w:b w:val="0"/>
              </w:rPr>
            </w:pPr>
            <w:bookmarkStart w:id="10999" w:name="_Toc137820350"/>
            <w:bookmarkStart w:id="11000" w:name="_Toc137833012"/>
            <w:r>
              <w:rPr>
                <w:rFonts w:ascii="Cambria" w:hAnsi="Cambria"/>
                <w:b w:val="0"/>
              </w:rPr>
              <w:t>Contact Person Name</w:t>
            </w:r>
            <w:bookmarkEnd w:id="10999"/>
            <w:bookmarkEnd w:id="11000"/>
          </w:p>
          <w:p w14:paraId="20CA37A1" w14:textId="77777777" w:rsidR="009274EA" w:rsidRDefault="00C53038">
            <w:pPr>
              <w:pStyle w:val="Heading112pt"/>
              <w:numPr>
                <w:ilvl w:val="1"/>
                <w:numId w:val="2"/>
              </w:numPr>
              <w:tabs>
                <w:tab w:val="left" w:pos="10620"/>
              </w:tabs>
              <w:rPr>
                <w:rFonts w:ascii="Cambria" w:hAnsi="Cambria"/>
                <w:b w:val="0"/>
              </w:rPr>
            </w:pPr>
            <w:bookmarkStart w:id="11001" w:name="_Toc137820351"/>
            <w:bookmarkStart w:id="11002" w:name="_Toc137833013"/>
            <w:r>
              <w:rPr>
                <w:rFonts w:ascii="Cambria" w:hAnsi="Cambria"/>
                <w:b w:val="0"/>
              </w:rPr>
              <w:t>Owner</w:t>
            </w:r>
            <w:bookmarkEnd w:id="11001"/>
            <w:bookmarkEnd w:id="11002"/>
            <w:r>
              <w:rPr>
                <w:rFonts w:ascii="Cambria" w:hAnsi="Cambria"/>
                <w:b w:val="0"/>
              </w:rPr>
              <w:t xml:space="preserve"> </w:t>
            </w:r>
          </w:p>
          <w:p w14:paraId="08C4E33C" w14:textId="77777777" w:rsidR="009274EA" w:rsidRDefault="00C53038">
            <w:pPr>
              <w:pStyle w:val="Heading112pt"/>
              <w:numPr>
                <w:ilvl w:val="1"/>
                <w:numId w:val="2"/>
              </w:numPr>
              <w:tabs>
                <w:tab w:val="left" w:pos="10620"/>
              </w:tabs>
              <w:rPr>
                <w:rFonts w:ascii="Cambria" w:hAnsi="Cambria"/>
                <w:b w:val="0"/>
              </w:rPr>
            </w:pPr>
            <w:bookmarkStart w:id="11003" w:name="_Toc137820352"/>
            <w:bookmarkStart w:id="11004" w:name="_Toc137833014"/>
            <w:r>
              <w:rPr>
                <w:rFonts w:ascii="Cambria" w:hAnsi="Cambria"/>
                <w:b w:val="0"/>
              </w:rPr>
              <w:t>TB Registration No.</w:t>
            </w:r>
            <w:bookmarkEnd w:id="11003"/>
            <w:bookmarkEnd w:id="11004"/>
          </w:p>
          <w:p w14:paraId="044E386C" w14:textId="77777777" w:rsidR="009274EA" w:rsidRDefault="00C53038">
            <w:pPr>
              <w:pStyle w:val="Heading112pt"/>
              <w:numPr>
                <w:ilvl w:val="1"/>
                <w:numId w:val="2"/>
              </w:numPr>
              <w:tabs>
                <w:tab w:val="left" w:pos="10620"/>
              </w:tabs>
              <w:rPr>
                <w:rFonts w:ascii="Cambria" w:hAnsi="Cambria"/>
                <w:b w:val="0"/>
              </w:rPr>
            </w:pPr>
            <w:bookmarkStart w:id="11005" w:name="_Toc137820353"/>
            <w:bookmarkStart w:id="11006" w:name="_Toc137833015"/>
            <w:r>
              <w:rPr>
                <w:rFonts w:ascii="Cambria" w:hAnsi="Cambria"/>
                <w:b w:val="0"/>
              </w:rPr>
              <w:t>Revenue District</w:t>
            </w:r>
            <w:bookmarkEnd w:id="11005"/>
            <w:bookmarkEnd w:id="11006"/>
          </w:p>
          <w:p w14:paraId="47D74B3B" w14:textId="77777777" w:rsidR="009274EA" w:rsidRDefault="00C53038">
            <w:pPr>
              <w:pStyle w:val="Heading112pt"/>
              <w:numPr>
                <w:ilvl w:val="1"/>
                <w:numId w:val="2"/>
              </w:numPr>
              <w:tabs>
                <w:tab w:val="left" w:pos="10620"/>
              </w:tabs>
              <w:rPr>
                <w:rFonts w:ascii="Cambria" w:hAnsi="Cambria"/>
                <w:b w:val="0"/>
              </w:rPr>
            </w:pPr>
            <w:bookmarkStart w:id="11007" w:name="_Toc137820354"/>
            <w:bookmarkStart w:id="11008" w:name="_Toc137833016"/>
            <w:r>
              <w:rPr>
                <w:rFonts w:ascii="Cambria" w:hAnsi="Cambria"/>
                <w:b w:val="0"/>
              </w:rPr>
              <w:t>Email</w:t>
            </w:r>
            <w:bookmarkEnd w:id="11007"/>
            <w:bookmarkEnd w:id="11008"/>
          </w:p>
          <w:p w14:paraId="296DFD46" w14:textId="77777777" w:rsidR="009274EA" w:rsidRDefault="00C53038">
            <w:pPr>
              <w:pStyle w:val="Heading112pt"/>
              <w:numPr>
                <w:ilvl w:val="1"/>
                <w:numId w:val="2"/>
              </w:numPr>
              <w:tabs>
                <w:tab w:val="left" w:pos="10620"/>
              </w:tabs>
              <w:rPr>
                <w:rFonts w:ascii="Cambria" w:hAnsi="Cambria"/>
                <w:b w:val="0"/>
              </w:rPr>
            </w:pPr>
            <w:bookmarkStart w:id="11009" w:name="_Toc137820355"/>
            <w:bookmarkStart w:id="11010" w:name="_Toc137833017"/>
            <w:r>
              <w:rPr>
                <w:rFonts w:ascii="Cambria" w:hAnsi="Cambria"/>
                <w:b w:val="0"/>
              </w:rPr>
              <w:t>Mobile</w:t>
            </w:r>
            <w:bookmarkEnd w:id="11009"/>
            <w:bookmarkEnd w:id="11010"/>
          </w:p>
          <w:p w14:paraId="7B9A38B3" w14:textId="77777777" w:rsidR="009274EA" w:rsidRDefault="00C53038">
            <w:pPr>
              <w:pStyle w:val="Heading112pt"/>
              <w:numPr>
                <w:ilvl w:val="1"/>
                <w:numId w:val="2"/>
              </w:numPr>
              <w:tabs>
                <w:tab w:val="left" w:pos="10620"/>
              </w:tabs>
              <w:rPr>
                <w:rFonts w:ascii="Cambria" w:hAnsi="Cambria"/>
                <w:b w:val="0"/>
              </w:rPr>
            </w:pPr>
            <w:bookmarkStart w:id="11011" w:name="_Toc137820356"/>
            <w:bookmarkStart w:id="11012" w:name="_Toc137833018"/>
            <w:r>
              <w:rPr>
                <w:rFonts w:ascii="Cambria" w:hAnsi="Cambria"/>
                <w:b w:val="0"/>
              </w:rPr>
              <w:lastRenderedPageBreak/>
              <w:t>FSSAI No.</w:t>
            </w:r>
            <w:bookmarkEnd w:id="11011"/>
            <w:bookmarkEnd w:id="11012"/>
          </w:p>
          <w:p w14:paraId="667E15CC" w14:textId="77777777" w:rsidR="009274EA" w:rsidRDefault="00C53038">
            <w:pPr>
              <w:pStyle w:val="Heading112pt"/>
              <w:numPr>
                <w:ilvl w:val="1"/>
                <w:numId w:val="2"/>
              </w:numPr>
              <w:tabs>
                <w:tab w:val="left" w:pos="10620"/>
              </w:tabs>
              <w:rPr>
                <w:rFonts w:ascii="Cambria" w:hAnsi="Cambria"/>
                <w:b w:val="0"/>
              </w:rPr>
            </w:pPr>
            <w:bookmarkStart w:id="11013" w:name="_Toc137820357"/>
            <w:bookmarkStart w:id="11014" w:name="_Toc137833019"/>
            <w:r>
              <w:rPr>
                <w:rFonts w:ascii="Cambria" w:hAnsi="Cambria"/>
                <w:b w:val="0"/>
              </w:rPr>
              <w:t>GST No.</w:t>
            </w:r>
            <w:bookmarkEnd w:id="11013"/>
            <w:bookmarkEnd w:id="11014"/>
          </w:p>
          <w:p w14:paraId="0E172D2C" w14:textId="77777777" w:rsidR="009274EA" w:rsidRDefault="00C53038">
            <w:pPr>
              <w:pStyle w:val="Heading112pt"/>
              <w:numPr>
                <w:ilvl w:val="1"/>
                <w:numId w:val="2"/>
              </w:numPr>
              <w:tabs>
                <w:tab w:val="left" w:pos="10620"/>
              </w:tabs>
              <w:rPr>
                <w:rFonts w:ascii="Cambria" w:hAnsi="Cambria"/>
                <w:b w:val="0"/>
              </w:rPr>
            </w:pPr>
            <w:bookmarkStart w:id="11015" w:name="_Toc137820358"/>
            <w:bookmarkStart w:id="11016" w:name="_Toc137833020"/>
            <w:r>
              <w:rPr>
                <w:rFonts w:ascii="Cambria" w:hAnsi="Cambria"/>
                <w:b w:val="0"/>
              </w:rPr>
              <w:t>PAN No.</w:t>
            </w:r>
            <w:bookmarkEnd w:id="11015"/>
            <w:bookmarkEnd w:id="11016"/>
          </w:p>
          <w:p w14:paraId="2A2CA057" w14:textId="77777777" w:rsidR="009274EA" w:rsidRDefault="00C53038">
            <w:pPr>
              <w:pStyle w:val="Heading112pt"/>
              <w:tabs>
                <w:tab w:val="left" w:pos="10620"/>
              </w:tabs>
              <w:rPr>
                <w:rFonts w:ascii="Cambria" w:hAnsi="Cambria"/>
              </w:rPr>
            </w:pPr>
            <w:bookmarkStart w:id="11017" w:name="_Toc137820360"/>
            <w:bookmarkStart w:id="11018" w:name="_Toc137833022"/>
            <w:r>
              <w:rPr>
                <w:rFonts w:ascii="Cambria" w:hAnsi="Cambria"/>
                <w:b w:val="0"/>
              </w:rPr>
              <w:t>System should provide dropdown in below fields.</w:t>
            </w:r>
            <w:bookmarkEnd w:id="11017"/>
            <w:bookmarkEnd w:id="11018"/>
          </w:p>
          <w:p w14:paraId="0D0FFBA8" w14:textId="77777777" w:rsidR="009274EA" w:rsidRDefault="00C53038">
            <w:pPr>
              <w:pStyle w:val="Heading112pt"/>
              <w:numPr>
                <w:ilvl w:val="1"/>
                <w:numId w:val="2"/>
              </w:numPr>
              <w:tabs>
                <w:tab w:val="left" w:pos="10620"/>
              </w:tabs>
              <w:rPr>
                <w:rFonts w:ascii="Cambria" w:hAnsi="Cambria"/>
              </w:rPr>
            </w:pPr>
            <w:bookmarkStart w:id="11019" w:name="_Toc137820361"/>
            <w:bookmarkStart w:id="11020" w:name="_Toc137833023"/>
            <w:r>
              <w:rPr>
                <w:rFonts w:ascii="Cambria" w:hAnsi="Cambria"/>
                <w:b w:val="0"/>
              </w:rPr>
              <w:t>Factory Owner</w:t>
            </w:r>
            <w:bookmarkEnd w:id="11019"/>
            <w:bookmarkEnd w:id="11020"/>
          </w:p>
          <w:p w14:paraId="39360B89" w14:textId="77777777" w:rsidR="009274EA" w:rsidRDefault="00C53038">
            <w:pPr>
              <w:pStyle w:val="Heading112pt"/>
              <w:numPr>
                <w:ilvl w:val="1"/>
                <w:numId w:val="2"/>
              </w:numPr>
              <w:tabs>
                <w:tab w:val="left" w:pos="10620"/>
              </w:tabs>
              <w:rPr>
                <w:rFonts w:ascii="Cambria" w:hAnsi="Cambria"/>
              </w:rPr>
            </w:pPr>
            <w:bookmarkStart w:id="11021" w:name="_Toc137820362"/>
            <w:bookmarkStart w:id="11022" w:name="_Toc137833024"/>
            <w:r>
              <w:rPr>
                <w:rFonts w:ascii="Cambria" w:hAnsi="Cambria"/>
                <w:b w:val="0"/>
              </w:rPr>
              <w:t>Revenue District.</w:t>
            </w:r>
            <w:bookmarkEnd w:id="11021"/>
            <w:bookmarkEnd w:id="11022"/>
          </w:p>
          <w:p w14:paraId="696566C0" w14:textId="77777777" w:rsidR="009274EA" w:rsidRDefault="00C53038">
            <w:pPr>
              <w:pStyle w:val="Heading112pt"/>
              <w:rPr>
                <w:rFonts w:ascii="Cambria" w:hAnsi="Cambria"/>
                <w:b w:val="0"/>
              </w:rPr>
            </w:pPr>
            <w:bookmarkStart w:id="11023" w:name="_Toc137820363"/>
            <w:bookmarkStart w:id="11024" w:name="_Toc137833025"/>
            <w:r>
              <w:rPr>
                <w:rFonts w:ascii="Cambria" w:hAnsi="Cambria"/>
                <w:b w:val="0"/>
              </w:rPr>
              <w:t>System should display “IRN Eligibility (Turnover Exceeds 5 CR)” field only to auctioneer him/herself after log in.</w:t>
            </w:r>
          </w:p>
          <w:p w14:paraId="7223C7B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This fields should be dropdown and should contain “Yes” and “No” value.</w:t>
            </w:r>
          </w:p>
          <w:p w14:paraId="61B27E64"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If user select “Yes” then his/her all invoices will be applicable for “IRN” and “Ack. No.”</w:t>
            </w:r>
          </w:p>
          <w:p w14:paraId="17A7AF5A"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Detail of this field should not be editable from TAO or Admin user.</w:t>
            </w:r>
          </w:p>
          <w:p w14:paraId="16FECE30"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Detail of this field should come from respective user self-profile updating.</w:t>
            </w:r>
          </w:p>
          <w:p w14:paraId="4838CDA5" w14:textId="77777777" w:rsidR="009274EA" w:rsidRDefault="00C53038">
            <w:pPr>
              <w:pStyle w:val="Heading112pt"/>
              <w:tabs>
                <w:tab w:val="left" w:pos="10620"/>
              </w:tabs>
              <w:rPr>
                <w:rFonts w:ascii="Cambria" w:hAnsi="Cambria"/>
              </w:rPr>
            </w:pPr>
            <w:r>
              <w:rPr>
                <w:rFonts w:ascii="Cambria" w:hAnsi="Cambria"/>
                <w:b w:val="0"/>
              </w:rPr>
              <w:t>System should automatically render “Auction Center” as per selection of Mark name from Mark list box.</w:t>
            </w:r>
            <w:bookmarkEnd w:id="11023"/>
            <w:bookmarkEnd w:id="11024"/>
          </w:p>
          <w:p w14:paraId="46361459" w14:textId="77777777" w:rsidR="009274EA" w:rsidRDefault="00C53038">
            <w:pPr>
              <w:pStyle w:val="Heading112pt"/>
              <w:tabs>
                <w:tab w:val="left" w:pos="10620"/>
              </w:tabs>
              <w:rPr>
                <w:rFonts w:ascii="Cambria" w:hAnsi="Cambria"/>
              </w:rPr>
            </w:pPr>
            <w:bookmarkStart w:id="11025" w:name="_Toc137820364"/>
            <w:bookmarkStart w:id="11026" w:name="_Toc137833026"/>
            <w:r>
              <w:rPr>
                <w:rFonts w:ascii="Cambria" w:hAnsi="Cambria"/>
                <w:b w:val="0"/>
              </w:rPr>
              <w:t>System should now allow user to change the value in “Auction Center” field.</w:t>
            </w:r>
            <w:bookmarkEnd w:id="11025"/>
            <w:bookmarkEnd w:id="11026"/>
          </w:p>
          <w:p w14:paraId="23B77945" w14:textId="77777777" w:rsidR="009274EA" w:rsidRDefault="00C53038">
            <w:pPr>
              <w:pStyle w:val="Heading112pt"/>
              <w:tabs>
                <w:tab w:val="left" w:pos="10620"/>
              </w:tabs>
              <w:rPr>
                <w:rFonts w:ascii="Cambria" w:hAnsi="Cambria"/>
              </w:rPr>
            </w:pPr>
            <w:bookmarkStart w:id="11027" w:name="_Toc137820365"/>
            <w:bookmarkStart w:id="11028" w:name="_Toc137833027"/>
            <w:r>
              <w:rPr>
                <w:rFonts w:ascii="Cambria" w:hAnsi="Cambria"/>
                <w:b w:val="0"/>
              </w:rPr>
              <w:t>System should provide active value in above dropdown from admin master.</w:t>
            </w:r>
            <w:bookmarkEnd w:id="11027"/>
            <w:bookmarkEnd w:id="11028"/>
          </w:p>
          <w:p w14:paraId="50B404DD" w14:textId="77777777" w:rsidR="009274EA" w:rsidRDefault="00C53038">
            <w:pPr>
              <w:pStyle w:val="Heading112pt"/>
              <w:tabs>
                <w:tab w:val="left" w:pos="10620"/>
              </w:tabs>
              <w:rPr>
                <w:rFonts w:ascii="Cambria" w:hAnsi="Cambria"/>
              </w:rPr>
            </w:pPr>
            <w:bookmarkStart w:id="11029" w:name="_Toc137820366"/>
            <w:bookmarkStart w:id="11030" w:name="_Toc137833028"/>
            <w:r>
              <w:rPr>
                <w:rFonts w:ascii="Cambria" w:hAnsi="Cambria"/>
                <w:b w:val="0"/>
              </w:rPr>
              <w:t xml:space="preserve">System should not allow to allocate same </w:t>
            </w:r>
            <w:r>
              <w:rPr>
                <w:rFonts w:ascii="Cambria" w:hAnsi="Cambria"/>
              </w:rPr>
              <w:t>Email ID.</w:t>
            </w:r>
            <w:r>
              <w:rPr>
                <w:rFonts w:ascii="Cambria" w:hAnsi="Cambria"/>
                <w:b w:val="0"/>
              </w:rPr>
              <w:t xml:space="preserve"> To other user and should display validation “email id” is already assigned to other Seller.</w:t>
            </w:r>
            <w:bookmarkEnd w:id="11029"/>
            <w:bookmarkEnd w:id="11030"/>
          </w:p>
          <w:p w14:paraId="252B5FFD" w14:textId="77777777" w:rsidR="009274EA" w:rsidRDefault="00C53038">
            <w:pPr>
              <w:pStyle w:val="Heading112pt"/>
              <w:tabs>
                <w:tab w:val="left" w:pos="10620"/>
              </w:tabs>
              <w:rPr>
                <w:rFonts w:ascii="Cambria" w:hAnsi="Cambria"/>
              </w:rPr>
            </w:pPr>
            <w:bookmarkStart w:id="11031" w:name="_Toc137820367"/>
            <w:bookmarkStart w:id="11032" w:name="_Toc137833029"/>
            <w:r>
              <w:rPr>
                <w:rFonts w:ascii="Cambria" w:hAnsi="Cambria"/>
                <w:b w:val="0"/>
              </w:rPr>
              <w:t xml:space="preserve">System should not allow to allocate same </w:t>
            </w:r>
            <w:r>
              <w:rPr>
                <w:rFonts w:ascii="Cambria" w:hAnsi="Cambria"/>
              </w:rPr>
              <w:t>Tax Identification No.</w:t>
            </w:r>
            <w:r>
              <w:rPr>
                <w:rFonts w:ascii="Cambria" w:hAnsi="Cambria"/>
                <w:b w:val="0"/>
              </w:rPr>
              <w:t xml:space="preserve"> to other user and should display validation “Tax Identification No.” is already assigned to other Seller.</w:t>
            </w:r>
            <w:bookmarkEnd w:id="11031"/>
            <w:bookmarkEnd w:id="11032"/>
          </w:p>
          <w:p w14:paraId="0C0E2E40" w14:textId="77777777" w:rsidR="009274EA" w:rsidRDefault="00C53038">
            <w:pPr>
              <w:pStyle w:val="Heading112pt"/>
              <w:tabs>
                <w:tab w:val="left" w:pos="10620"/>
              </w:tabs>
              <w:rPr>
                <w:rFonts w:ascii="Cambria" w:hAnsi="Cambria"/>
              </w:rPr>
            </w:pPr>
            <w:bookmarkStart w:id="11033" w:name="_Toc137820368"/>
            <w:bookmarkStart w:id="11034" w:name="_Toc137833030"/>
            <w:r>
              <w:rPr>
                <w:rFonts w:ascii="Cambria" w:hAnsi="Cambria"/>
                <w:b w:val="0"/>
              </w:rPr>
              <w:t xml:space="preserve">System should not allow to allocate same </w:t>
            </w:r>
            <w:r>
              <w:rPr>
                <w:rFonts w:ascii="Cambria" w:hAnsi="Cambria"/>
              </w:rPr>
              <w:t>TB Registration No.</w:t>
            </w:r>
            <w:r>
              <w:rPr>
                <w:rFonts w:ascii="Cambria" w:hAnsi="Cambria"/>
                <w:b w:val="0"/>
              </w:rPr>
              <w:t xml:space="preserve"> to other user and should display validation “TB Registration No is already assigned to other Seller.</w:t>
            </w:r>
            <w:bookmarkEnd w:id="11033"/>
            <w:bookmarkEnd w:id="11034"/>
          </w:p>
          <w:p w14:paraId="17110FB7" w14:textId="77777777" w:rsidR="009274EA" w:rsidRDefault="00C53038">
            <w:pPr>
              <w:pStyle w:val="Heading112pt"/>
              <w:tabs>
                <w:tab w:val="left" w:pos="10620"/>
              </w:tabs>
              <w:rPr>
                <w:rFonts w:ascii="Cambria" w:hAnsi="Cambria"/>
              </w:rPr>
            </w:pPr>
            <w:bookmarkStart w:id="11035" w:name="_Toc137820369"/>
            <w:bookmarkStart w:id="11036" w:name="_Toc137833031"/>
            <w:r>
              <w:rPr>
                <w:rFonts w:ascii="Cambria" w:hAnsi="Cambria"/>
                <w:b w:val="0"/>
              </w:rPr>
              <w:t xml:space="preserve">System should not allow to allocate same </w:t>
            </w:r>
            <w:r>
              <w:rPr>
                <w:rFonts w:ascii="Cambria" w:hAnsi="Cambria"/>
              </w:rPr>
              <w:t>PAN No.</w:t>
            </w:r>
            <w:r>
              <w:rPr>
                <w:rFonts w:ascii="Cambria" w:hAnsi="Cambria"/>
                <w:b w:val="0"/>
              </w:rPr>
              <w:t xml:space="preserve"> to other user and should display validation “PAN No.” is already assigned to other Seller.</w:t>
            </w:r>
            <w:bookmarkEnd w:id="11035"/>
            <w:bookmarkEnd w:id="11036"/>
          </w:p>
          <w:p w14:paraId="04949762" w14:textId="77777777" w:rsidR="009274EA" w:rsidRDefault="00C53038">
            <w:pPr>
              <w:pStyle w:val="Heading112pt"/>
              <w:tabs>
                <w:tab w:val="left" w:pos="10620"/>
              </w:tabs>
              <w:rPr>
                <w:rFonts w:ascii="Cambria" w:hAnsi="Cambria"/>
              </w:rPr>
            </w:pPr>
            <w:bookmarkStart w:id="11037" w:name="_Toc137820370"/>
            <w:bookmarkStart w:id="11038" w:name="_Toc137833032"/>
            <w:r>
              <w:rPr>
                <w:rFonts w:ascii="Cambria" w:hAnsi="Cambria"/>
                <w:b w:val="0"/>
              </w:rPr>
              <w:t xml:space="preserve">System should not allow to allocate same </w:t>
            </w:r>
            <w:r>
              <w:rPr>
                <w:rFonts w:ascii="Cambria" w:hAnsi="Cambria"/>
              </w:rPr>
              <w:t>GST No.</w:t>
            </w:r>
            <w:r>
              <w:rPr>
                <w:rFonts w:ascii="Cambria" w:hAnsi="Cambria"/>
                <w:b w:val="0"/>
              </w:rPr>
              <w:t xml:space="preserve"> to other user and should display validation “GST No.” is already assigned to other Seller.</w:t>
            </w:r>
            <w:bookmarkEnd w:id="11037"/>
            <w:bookmarkEnd w:id="11038"/>
          </w:p>
          <w:p w14:paraId="53802B0B" w14:textId="77777777" w:rsidR="009274EA" w:rsidRDefault="00C53038">
            <w:pPr>
              <w:pStyle w:val="Heading112pt"/>
              <w:tabs>
                <w:tab w:val="left" w:pos="10620"/>
              </w:tabs>
              <w:rPr>
                <w:rFonts w:ascii="Cambria" w:hAnsi="Cambria"/>
              </w:rPr>
            </w:pPr>
            <w:bookmarkStart w:id="11039" w:name="_Toc137820371"/>
            <w:bookmarkStart w:id="11040" w:name="_Toc137833033"/>
            <w:r>
              <w:rPr>
                <w:rFonts w:ascii="Cambria" w:hAnsi="Cambria"/>
                <w:b w:val="0"/>
              </w:rPr>
              <w:t xml:space="preserve">System should not allow to allocate same </w:t>
            </w:r>
            <w:r>
              <w:rPr>
                <w:rFonts w:ascii="Cambria" w:hAnsi="Cambria"/>
              </w:rPr>
              <w:t>FSSAI No.</w:t>
            </w:r>
            <w:r>
              <w:rPr>
                <w:rFonts w:ascii="Cambria" w:hAnsi="Cambria"/>
                <w:b w:val="0"/>
              </w:rPr>
              <w:t xml:space="preserve"> to other user and should display validation “FSSAI No.” is already assigned to other Seller</w:t>
            </w:r>
            <w:bookmarkEnd w:id="11039"/>
            <w:bookmarkEnd w:id="11040"/>
          </w:p>
          <w:p w14:paraId="770037C8" w14:textId="77777777" w:rsidR="009274EA" w:rsidRDefault="00C53038">
            <w:pPr>
              <w:pStyle w:val="Heading112pt"/>
              <w:tabs>
                <w:tab w:val="left" w:pos="10620"/>
              </w:tabs>
              <w:rPr>
                <w:rFonts w:ascii="Cambria" w:hAnsi="Cambria"/>
              </w:rPr>
            </w:pPr>
            <w:bookmarkStart w:id="11041" w:name="_Toc137820372"/>
            <w:bookmarkStart w:id="11042" w:name="_Toc137833034"/>
            <w:r>
              <w:rPr>
                <w:rFonts w:ascii="Cambria" w:hAnsi="Cambria"/>
                <w:b w:val="0"/>
              </w:rPr>
              <w:t>System should auto generate the “Entity Code”.</w:t>
            </w:r>
            <w:bookmarkEnd w:id="11041"/>
            <w:bookmarkEnd w:id="11042"/>
          </w:p>
          <w:p w14:paraId="5E68FE59" w14:textId="77777777" w:rsidR="009274EA" w:rsidRDefault="00C53038">
            <w:pPr>
              <w:pStyle w:val="Heading112pt"/>
              <w:tabs>
                <w:tab w:val="left" w:pos="10620"/>
              </w:tabs>
              <w:rPr>
                <w:rFonts w:ascii="Cambria" w:hAnsi="Cambria"/>
              </w:rPr>
            </w:pPr>
            <w:bookmarkStart w:id="11043" w:name="_Toc137820373"/>
            <w:bookmarkStart w:id="11044" w:name="_Toc137833035"/>
            <w:r>
              <w:rPr>
                <w:rFonts w:ascii="Cambria" w:hAnsi="Cambria"/>
                <w:b w:val="0"/>
              </w:rPr>
              <w:t>System should not allow to change the “Entity Code” and field should be disabled in edit and create Seller page.</w:t>
            </w:r>
            <w:bookmarkEnd w:id="11043"/>
            <w:bookmarkEnd w:id="11044"/>
          </w:p>
          <w:p w14:paraId="7CF27E8F" w14:textId="77777777" w:rsidR="009274EA" w:rsidRDefault="00C53038">
            <w:pPr>
              <w:pStyle w:val="Heading112pt"/>
              <w:tabs>
                <w:tab w:val="left" w:pos="10620"/>
              </w:tabs>
              <w:rPr>
                <w:rFonts w:ascii="Cambria" w:hAnsi="Cambria"/>
              </w:rPr>
            </w:pPr>
            <w:bookmarkStart w:id="11045" w:name="_Toc137820374"/>
            <w:bookmarkStart w:id="11046" w:name="_Toc137833036"/>
            <w:r>
              <w:rPr>
                <w:rFonts w:ascii="Cambria" w:hAnsi="Cambria"/>
                <w:b w:val="0"/>
              </w:rPr>
              <w:lastRenderedPageBreak/>
              <w:t>System should display confirmation message “Seller” registered successfully and should triggered email to Seller on email id as provided during registration with temporary password.</w:t>
            </w:r>
            <w:bookmarkEnd w:id="11045"/>
            <w:bookmarkEnd w:id="11046"/>
          </w:p>
          <w:p w14:paraId="7DEE392B" w14:textId="77777777" w:rsidR="009274EA" w:rsidRDefault="00C53038">
            <w:pPr>
              <w:pStyle w:val="Heading112pt"/>
              <w:tabs>
                <w:tab w:val="left" w:pos="10620"/>
              </w:tabs>
              <w:rPr>
                <w:rFonts w:ascii="Cambria" w:hAnsi="Cambria"/>
              </w:rPr>
            </w:pPr>
            <w:bookmarkStart w:id="11047" w:name="_Toc137820375"/>
            <w:bookmarkStart w:id="11048" w:name="_Toc137833037"/>
            <w:r>
              <w:rPr>
                <w:rFonts w:ascii="Cambria" w:hAnsi="Cambria"/>
                <w:b w:val="0"/>
              </w:rPr>
              <w:t>System should allow to map multiple factory with single owner.</w:t>
            </w:r>
            <w:bookmarkEnd w:id="11047"/>
            <w:bookmarkEnd w:id="11048"/>
          </w:p>
          <w:p w14:paraId="37142553" w14:textId="77777777" w:rsidR="009274EA" w:rsidRDefault="00C53038">
            <w:pPr>
              <w:pStyle w:val="Heading112pt"/>
              <w:tabs>
                <w:tab w:val="left" w:pos="10620"/>
              </w:tabs>
              <w:rPr>
                <w:rFonts w:ascii="Cambria" w:hAnsi="Cambria"/>
                <w:b w:val="0"/>
              </w:rPr>
            </w:pPr>
            <w:bookmarkStart w:id="11049" w:name="_Toc137820376"/>
            <w:bookmarkStart w:id="11050" w:name="_Toc137833038"/>
            <w:r>
              <w:rPr>
                <w:rFonts w:ascii="Cambria" w:hAnsi="Cambria"/>
                <w:b w:val="0"/>
              </w:rPr>
              <w:t>User have to complete first Factory Owner creation and then Factory Registration than that combination should be consider as a “Seller”</w:t>
            </w:r>
            <w:bookmarkEnd w:id="11049"/>
            <w:bookmarkEnd w:id="11050"/>
          </w:p>
          <w:p w14:paraId="1AE8C0FD" w14:textId="77777777" w:rsidR="009274EA" w:rsidRDefault="00C53038">
            <w:pPr>
              <w:pStyle w:val="Heading112pt"/>
              <w:tabs>
                <w:tab w:val="left" w:pos="10620"/>
              </w:tabs>
              <w:rPr>
                <w:rFonts w:ascii="Cambria" w:hAnsi="Cambria"/>
              </w:rPr>
            </w:pPr>
            <w:bookmarkStart w:id="11051" w:name="_Toc137820377"/>
            <w:bookmarkStart w:id="11052" w:name="_Toc137833039"/>
            <w:r>
              <w:rPr>
                <w:rFonts w:ascii="Cambria" w:hAnsi="Cambria"/>
                <w:b w:val="0"/>
              </w:rPr>
              <w:t>Under edit Buyer profile system should display the “Active, Inactive, Suspend” radio button option.</w:t>
            </w:r>
            <w:bookmarkEnd w:id="11051"/>
            <w:bookmarkEnd w:id="11052"/>
          </w:p>
          <w:p w14:paraId="6E406999" w14:textId="77777777" w:rsidR="009274EA" w:rsidRDefault="00C53038">
            <w:pPr>
              <w:pStyle w:val="Heading112pt"/>
              <w:numPr>
                <w:ilvl w:val="1"/>
                <w:numId w:val="2"/>
              </w:numPr>
              <w:tabs>
                <w:tab w:val="left" w:pos="10620"/>
              </w:tabs>
              <w:rPr>
                <w:rFonts w:ascii="Cambria" w:hAnsi="Cambria"/>
              </w:rPr>
            </w:pPr>
            <w:bookmarkStart w:id="11053" w:name="_Toc137820378"/>
            <w:bookmarkStart w:id="11054" w:name="_Toc137833040"/>
            <w:r>
              <w:rPr>
                <w:rFonts w:ascii="Cambria" w:hAnsi="Cambria"/>
                <w:b w:val="0"/>
              </w:rPr>
              <w:t>Active</w:t>
            </w:r>
            <w:bookmarkEnd w:id="11053"/>
            <w:bookmarkEnd w:id="11054"/>
          </w:p>
          <w:p w14:paraId="381FFB8F" w14:textId="77777777" w:rsidR="009274EA" w:rsidRDefault="00C53038">
            <w:pPr>
              <w:pStyle w:val="Heading112pt"/>
              <w:numPr>
                <w:ilvl w:val="2"/>
                <w:numId w:val="2"/>
              </w:numPr>
              <w:tabs>
                <w:tab w:val="left" w:pos="10620"/>
              </w:tabs>
              <w:rPr>
                <w:rFonts w:ascii="Cambria" w:hAnsi="Cambria"/>
              </w:rPr>
            </w:pPr>
            <w:bookmarkStart w:id="11055" w:name="_Toc137820379"/>
            <w:bookmarkStart w:id="11056" w:name="_Toc137833041"/>
            <w:r>
              <w:rPr>
                <w:rFonts w:ascii="Cambria" w:hAnsi="Cambria"/>
                <w:b w:val="0"/>
              </w:rPr>
              <w:t xml:space="preserve">By default selected, in case </w:t>
            </w:r>
            <w:r>
              <w:rPr>
                <w:rFonts w:ascii="Cambria" w:hAnsi="Cambria"/>
                <w:bCs w:val="0"/>
                <w:sz w:val="22"/>
                <w:szCs w:val="22"/>
              </w:rPr>
              <w:t>Seller</w:t>
            </w:r>
            <w:r>
              <w:rPr>
                <w:rFonts w:ascii="Cambria" w:hAnsi="Cambria"/>
                <w:b w:val="0"/>
              </w:rPr>
              <w:t xml:space="preserve"> profile is already in approved </w:t>
            </w:r>
            <w:r>
              <w:rPr>
                <w:rFonts w:ascii="Cambria" w:hAnsi="Cambria"/>
                <w:b w:val="0"/>
                <w:strike/>
              </w:rPr>
              <w:t>tab</w:t>
            </w:r>
            <w:r>
              <w:rPr>
                <w:rFonts w:ascii="Cambria" w:hAnsi="Cambria"/>
                <w:b w:val="0"/>
              </w:rPr>
              <w:t>.</w:t>
            </w:r>
            <w:bookmarkEnd w:id="11055"/>
            <w:bookmarkEnd w:id="11056"/>
          </w:p>
          <w:p w14:paraId="3E0262DC" w14:textId="77777777" w:rsidR="009274EA" w:rsidRDefault="00C53038">
            <w:pPr>
              <w:pStyle w:val="Heading112pt"/>
              <w:numPr>
                <w:ilvl w:val="1"/>
                <w:numId w:val="2"/>
              </w:numPr>
              <w:tabs>
                <w:tab w:val="left" w:pos="10620"/>
              </w:tabs>
              <w:rPr>
                <w:rFonts w:ascii="Cambria" w:hAnsi="Cambria"/>
              </w:rPr>
            </w:pPr>
            <w:bookmarkStart w:id="11057" w:name="_Toc137820380"/>
            <w:bookmarkStart w:id="11058" w:name="_Toc137833042"/>
            <w:r>
              <w:rPr>
                <w:rFonts w:ascii="Cambria" w:hAnsi="Cambria"/>
                <w:b w:val="0"/>
              </w:rPr>
              <w:t>Inactive</w:t>
            </w:r>
            <w:bookmarkEnd w:id="11057"/>
            <w:bookmarkEnd w:id="11058"/>
          </w:p>
          <w:p w14:paraId="7C975774" w14:textId="77777777" w:rsidR="009274EA" w:rsidRDefault="00C53038">
            <w:pPr>
              <w:pStyle w:val="Heading112pt"/>
              <w:numPr>
                <w:ilvl w:val="2"/>
                <w:numId w:val="2"/>
              </w:numPr>
              <w:tabs>
                <w:tab w:val="left" w:pos="10620"/>
              </w:tabs>
              <w:rPr>
                <w:rFonts w:ascii="Cambria" w:hAnsi="Cambria"/>
              </w:rPr>
            </w:pPr>
            <w:bookmarkStart w:id="11059" w:name="_Toc137820381"/>
            <w:bookmarkStart w:id="11060" w:name="_Toc137833043"/>
            <w:r>
              <w:rPr>
                <w:rFonts w:ascii="Cambria" w:hAnsi="Cambria"/>
                <w:b w:val="0"/>
              </w:rPr>
              <w:t xml:space="preserve">By default selected, in case </w:t>
            </w:r>
            <w:r>
              <w:rPr>
                <w:rFonts w:ascii="Cambria" w:hAnsi="Cambria"/>
                <w:bCs w:val="0"/>
                <w:sz w:val="22"/>
                <w:szCs w:val="22"/>
              </w:rPr>
              <w:t>Seller</w:t>
            </w:r>
            <w:r>
              <w:rPr>
                <w:rFonts w:ascii="Cambria" w:hAnsi="Cambria"/>
                <w:b w:val="0"/>
              </w:rPr>
              <w:t xml:space="preserve"> profile is already in Inactive </w:t>
            </w:r>
            <w:r>
              <w:rPr>
                <w:rFonts w:ascii="Cambria" w:hAnsi="Cambria"/>
                <w:b w:val="0"/>
                <w:strike/>
              </w:rPr>
              <w:t>tab</w:t>
            </w:r>
            <w:r>
              <w:rPr>
                <w:rFonts w:ascii="Cambria" w:hAnsi="Cambria"/>
                <w:b w:val="0"/>
              </w:rPr>
              <w:t>.</w:t>
            </w:r>
            <w:bookmarkEnd w:id="11059"/>
            <w:bookmarkEnd w:id="11060"/>
          </w:p>
          <w:p w14:paraId="5502EC8F" w14:textId="77777777" w:rsidR="009274EA" w:rsidRDefault="00C53038">
            <w:pPr>
              <w:pStyle w:val="Heading112pt"/>
              <w:numPr>
                <w:ilvl w:val="1"/>
                <w:numId w:val="2"/>
              </w:numPr>
              <w:tabs>
                <w:tab w:val="left" w:pos="10620"/>
              </w:tabs>
              <w:rPr>
                <w:rFonts w:ascii="Cambria" w:hAnsi="Cambria"/>
              </w:rPr>
            </w:pPr>
            <w:bookmarkStart w:id="11061" w:name="_Toc137820382"/>
            <w:bookmarkStart w:id="11062" w:name="_Toc137833044"/>
            <w:r>
              <w:rPr>
                <w:rFonts w:ascii="Cambria" w:hAnsi="Cambria"/>
                <w:b w:val="0"/>
              </w:rPr>
              <w:t>Suspend</w:t>
            </w:r>
            <w:bookmarkEnd w:id="11061"/>
            <w:bookmarkEnd w:id="11062"/>
          </w:p>
          <w:p w14:paraId="6C3A07AF" w14:textId="77777777" w:rsidR="009274EA" w:rsidRDefault="00C53038">
            <w:pPr>
              <w:pStyle w:val="Heading112pt"/>
              <w:numPr>
                <w:ilvl w:val="2"/>
                <w:numId w:val="2"/>
              </w:numPr>
              <w:tabs>
                <w:tab w:val="left" w:pos="10620"/>
              </w:tabs>
              <w:rPr>
                <w:rFonts w:ascii="Cambria" w:hAnsi="Cambria"/>
              </w:rPr>
            </w:pPr>
            <w:bookmarkStart w:id="11063" w:name="_Toc137820383"/>
            <w:bookmarkStart w:id="11064" w:name="_Toc137833045"/>
            <w:r>
              <w:rPr>
                <w:rFonts w:ascii="Cambria" w:hAnsi="Cambria"/>
                <w:b w:val="0"/>
              </w:rPr>
              <w:t xml:space="preserve">By default selected, in case </w:t>
            </w:r>
            <w:r>
              <w:rPr>
                <w:rFonts w:ascii="Cambria" w:hAnsi="Cambria"/>
                <w:bCs w:val="0"/>
                <w:sz w:val="22"/>
                <w:szCs w:val="22"/>
              </w:rPr>
              <w:t>Seller</w:t>
            </w:r>
            <w:r>
              <w:rPr>
                <w:rFonts w:ascii="Cambria" w:hAnsi="Cambria"/>
                <w:b w:val="0"/>
              </w:rPr>
              <w:t xml:space="preserve"> profile is already in Suspended </w:t>
            </w:r>
            <w:r>
              <w:rPr>
                <w:rFonts w:ascii="Cambria" w:hAnsi="Cambria"/>
                <w:b w:val="0"/>
                <w:strike/>
              </w:rPr>
              <w:t>tab</w:t>
            </w:r>
            <w:r>
              <w:rPr>
                <w:rFonts w:ascii="Cambria" w:hAnsi="Cambria"/>
                <w:b w:val="0"/>
              </w:rPr>
              <w:t>.</w:t>
            </w:r>
            <w:bookmarkEnd w:id="11063"/>
            <w:bookmarkEnd w:id="11064"/>
          </w:p>
          <w:p w14:paraId="0945A755" w14:textId="77777777" w:rsidR="009274EA" w:rsidRDefault="00C53038">
            <w:pPr>
              <w:pStyle w:val="Heading112pt"/>
              <w:tabs>
                <w:tab w:val="left" w:pos="10620"/>
              </w:tabs>
              <w:rPr>
                <w:rFonts w:ascii="Cambria" w:hAnsi="Cambria"/>
              </w:rPr>
            </w:pPr>
            <w:bookmarkStart w:id="11065" w:name="_Toc137820384"/>
            <w:bookmarkStart w:id="11066" w:name="_Toc137833046"/>
            <w:r>
              <w:rPr>
                <w:rFonts w:ascii="Cambria" w:hAnsi="Cambria"/>
                <w:b w:val="0"/>
              </w:rPr>
              <w:t xml:space="preserve">System should move the profile under “Inactive” </w:t>
            </w:r>
            <w:r>
              <w:rPr>
                <w:rFonts w:ascii="Cambria" w:hAnsi="Cambria"/>
                <w:b w:val="0"/>
                <w:strike/>
              </w:rPr>
              <w:t>tab</w:t>
            </w:r>
            <w:r>
              <w:rPr>
                <w:rFonts w:ascii="Cambria" w:hAnsi="Cambria"/>
                <w:b w:val="0"/>
              </w:rPr>
              <w:t xml:space="preserve"> if TAO user/Tea Board User clicks on update button after selection of Inactive radio button for “</w:t>
            </w:r>
            <w:r>
              <w:rPr>
                <w:rFonts w:ascii="Cambria" w:hAnsi="Cambria"/>
                <w:bCs w:val="0"/>
                <w:sz w:val="22"/>
                <w:szCs w:val="22"/>
              </w:rPr>
              <w:t xml:space="preserve">Seller” </w:t>
            </w:r>
            <w:r>
              <w:rPr>
                <w:rFonts w:ascii="Cambria" w:hAnsi="Cambria"/>
                <w:b w:val="0"/>
                <w:bCs w:val="0"/>
                <w:sz w:val="22"/>
                <w:szCs w:val="22"/>
              </w:rPr>
              <w:t>with confirmation message “Profile inactivated successfully”.</w:t>
            </w:r>
            <w:bookmarkEnd w:id="11065"/>
            <w:bookmarkEnd w:id="11066"/>
          </w:p>
          <w:p w14:paraId="50312AF0" w14:textId="77777777" w:rsidR="009274EA" w:rsidRDefault="00C53038">
            <w:pPr>
              <w:pStyle w:val="Heading112pt"/>
              <w:tabs>
                <w:tab w:val="left" w:pos="10620"/>
              </w:tabs>
              <w:rPr>
                <w:rFonts w:ascii="Cambria" w:hAnsi="Cambria"/>
              </w:rPr>
            </w:pPr>
            <w:bookmarkStart w:id="11067" w:name="_Toc137820385"/>
            <w:bookmarkStart w:id="11068" w:name="_Toc137833047"/>
            <w:r>
              <w:rPr>
                <w:rFonts w:ascii="Cambria" w:hAnsi="Cambria"/>
                <w:b w:val="0"/>
              </w:rPr>
              <w:t>System should not allow to view or log in application to “</w:t>
            </w:r>
            <w:r>
              <w:rPr>
                <w:rFonts w:ascii="Cambria" w:hAnsi="Cambria"/>
                <w:bCs w:val="0"/>
                <w:sz w:val="22"/>
                <w:szCs w:val="22"/>
              </w:rPr>
              <w:t xml:space="preserve">Seller” </w:t>
            </w:r>
            <w:r>
              <w:rPr>
                <w:rFonts w:ascii="Cambria" w:hAnsi="Cambria"/>
                <w:b w:val="0"/>
                <w:bCs w:val="0"/>
                <w:sz w:val="22"/>
                <w:szCs w:val="22"/>
              </w:rPr>
              <w:t>if his/her profile is inactivated.</w:t>
            </w:r>
            <w:bookmarkEnd w:id="11067"/>
            <w:bookmarkEnd w:id="11068"/>
          </w:p>
          <w:p w14:paraId="094928D6" w14:textId="77777777" w:rsidR="009274EA" w:rsidRDefault="00C53038">
            <w:pPr>
              <w:pStyle w:val="Heading112pt"/>
              <w:tabs>
                <w:tab w:val="left" w:pos="10620"/>
              </w:tabs>
              <w:rPr>
                <w:rFonts w:ascii="Cambria" w:hAnsi="Cambria"/>
              </w:rPr>
            </w:pPr>
            <w:bookmarkStart w:id="11069" w:name="_Toc137820386"/>
            <w:bookmarkStart w:id="11070" w:name="_Toc137833048"/>
            <w:r>
              <w:rPr>
                <w:rFonts w:ascii="Cambria" w:hAnsi="Cambria"/>
                <w:b w:val="0"/>
              </w:rPr>
              <w:t xml:space="preserve">System should move the profile under “Suspended” </w:t>
            </w:r>
            <w:r>
              <w:rPr>
                <w:rFonts w:ascii="Cambria" w:hAnsi="Cambria"/>
                <w:b w:val="0"/>
                <w:strike/>
              </w:rPr>
              <w:t>tab</w:t>
            </w:r>
            <w:r>
              <w:rPr>
                <w:rFonts w:ascii="Cambria" w:hAnsi="Cambria"/>
                <w:b w:val="0"/>
              </w:rPr>
              <w:t xml:space="preserve"> if TAO user/Tea board user clicks on update button after selection of suspend radio button for “</w:t>
            </w:r>
            <w:r>
              <w:rPr>
                <w:rFonts w:ascii="Cambria" w:hAnsi="Cambria"/>
                <w:bCs w:val="0"/>
                <w:sz w:val="22"/>
                <w:szCs w:val="22"/>
              </w:rPr>
              <w:t xml:space="preserve">Seller” </w:t>
            </w:r>
            <w:r>
              <w:rPr>
                <w:rFonts w:ascii="Cambria" w:hAnsi="Cambria"/>
                <w:b w:val="0"/>
                <w:bCs w:val="0"/>
                <w:sz w:val="22"/>
                <w:szCs w:val="22"/>
              </w:rPr>
              <w:t>with confirmation message “Profile suspended successfully”.</w:t>
            </w:r>
            <w:bookmarkEnd w:id="11069"/>
            <w:bookmarkEnd w:id="11070"/>
          </w:p>
          <w:p w14:paraId="56B03F94" w14:textId="77777777" w:rsidR="009274EA" w:rsidRDefault="00C53038">
            <w:pPr>
              <w:pStyle w:val="Heading112pt"/>
              <w:tabs>
                <w:tab w:val="left" w:pos="10620"/>
              </w:tabs>
              <w:rPr>
                <w:rFonts w:ascii="Cambria" w:hAnsi="Cambria"/>
              </w:rPr>
            </w:pPr>
            <w:bookmarkStart w:id="11071" w:name="_Toc137820387"/>
            <w:bookmarkStart w:id="11072" w:name="_Toc137833049"/>
            <w:r>
              <w:rPr>
                <w:rFonts w:ascii="Cambria" w:hAnsi="Cambria"/>
                <w:b w:val="0"/>
              </w:rPr>
              <w:t>System should permanent cancel registration in application for “</w:t>
            </w:r>
            <w:r>
              <w:rPr>
                <w:rFonts w:ascii="Cambria" w:hAnsi="Cambria"/>
                <w:bCs w:val="0"/>
                <w:sz w:val="22"/>
                <w:szCs w:val="22"/>
              </w:rPr>
              <w:t xml:space="preserve">Seller” </w:t>
            </w:r>
            <w:r>
              <w:rPr>
                <w:rFonts w:ascii="Cambria" w:hAnsi="Cambria"/>
                <w:b w:val="0"/>
                <w:bCs w:val="0"/>
                <w:sz w:val="22"/>
                <w:szCs w:val="22"/>
              </w:rPr>
              <w:t>if his/her profile is suspended.</w:t>
            </w:r>
            <w:bookmarkEnd w:id="11071"/>
            <w:bookmarkEnd w:id="11072"/>
          </w:p>
          <w:p w14:paraId="4284068E" w14:textId="77777777" w:rsidR="009274EA" w:rsidRDefault="00C53038">
            <w:pPr>
              <w:pStyle w:val="Heading112pt"/>
              <w:tabs>
                <w:tab w:val="left" w:pos="10620"/>
              </w:tabs>
              <w:rPr>
                <w:rFonts w:ascii="Cambria" w:hAnsi="Cambria"/>
              </w:rPr>
            </w:pPr>
            <w:bookmarkStart w:id="11073" w:name="_Toc137820388"/>
            <w:bookmarkStart w:id="11074" w:name="_Toc137833050"/>
            <w:r>
              <w:rPr>
                <w:rFonts w:ascii="Cambria" w:hAnsi="Cambria"/>
                <w:b w:val="0"/>
              </w:rPr>
              <w:t xml:space="preserve">System should provide “view link” against each profile under manage user </w:t>
            </w:r>
            <w:r>
              <w:rPr>
                <w:rFonts w:ascii="Cambria" w:hAnsi="Cambria"/>
                <w:b w:val="0"/>
                <w:strike/>
              </w:rPr>
              <w:t>tab</w:t>
            </w:r>
            <w:r>
              <w:rPr>
                <w:rFonts w:ascii="Cambria" w:hAnsi="Cambria"/>
                <w:b w:val="0"/>
              </w:rPr>
              <w:t>.</w:t>
            </w:r>
            <w:bookmarkEnd w:id="11073"/>
            <w:bookmarkEnd w:id="11074"/>
          </w:p>
          <w:p w14:paraId="5DFC3DBE" w14:textId="77777777" w:rsidR="009274EA" w:rsidRDefault="00C53038">
            <w:pPr>
              <w:pStyle w:val="Heading112pt"/>
              <w:tabs>
                <w:tab w:val="left" w:pos="10620"/>
              </w:tabs>
              <w:rPr>
                <w:rFonts w:ascii="Cambria" w:hAnsi="Cambria"/>
                <w:b w:val="0"/>
              </w:rPr>
            </w:pPr>
            <w:bookmarkStart w:id="11075" w:name="_Toc137820389"/>
            <w:bookmarkStart w:id="11076" w:name="_Toc137833051"/>
            <w:r>
              <w:rPr>
                <w:rFonts w:ascii="Cambria" w:hAnsi="Cambria"/>
                <w:b w:val="0"/>
              </w:rPr>
              <w:t>System should display full profile of “</w:t>
            </w:r>
            <w:r>
              <w:rPr>
                <w:rFonts w:ascii="Cambria" w:hAnsi="Cambria"/>
                <w:bCs w:val="0"/>
                <w:sz w:val="22"/>
                <w:szCs w:val="22"/>
              </w:rPr>
              <w:t>Seller”</w:t>
            </w:r>
            <w:r>
              <w:rPr>
                <w:rFonts w:ascii="Cambria" w:hAnsi="Cambria"/>
                <w:b w:val="0"/>
              </w:rPr>
              <w:t xml:space="preserve"> in view only mode with export to PDF option.</w:t>
            </w:r>
            <w:bookmarkEnd w:id="11075"/>
            <w:bookmarkEnd w:id="11076"/>
          </w:p>
          <w:p w14:paraId="30D978CB" w14:textId="77777777" w:rsidR="009274EA" w:rsidRDefault="00C53038">
            <w:pPr>
              <w:pStyle w:val="Heading112pt"/>
              <w:tabs>
                <w:tab w:val="left" w:pos="10620"/>
              </w:tabs>
              <w:rPr>
                <w:rFonts w:ascii="Cambria" w:hAnsi="Cambria"/>
              </w:rPr>
            </w:pPr>
            <w:r>
              <w:rPr>
                <w:rFonts w:ascii="Cambria" w:hAnsi="Cambria"/>
                <w:b w:val="0"/>
              </w:rPr>
              <w:t>System should display value as per configuration done by seller under “Seller to Auctioneer Invoice”.</w:t>
            </w:r>
          </w:p>
          <w:p w14:paraId="21FBC443" w14:textId="77777777" w:rsidR="009274EA" w:rsidRDefault="00C53038">
            <w:pPr>
              <w:pStyle w:val="Heading112pt"/>
              <w:numPr>
                <w:ilvl w:val="1"/>
                <w:numId w:val="2"/>
              </w:numPr>
              <w:tabs>
                <w:tab w:val="left" w:pos="10620"/>
              </w:tabs>
              <w:rPr>
                <w:rFonts w:ascii="Cambria" w:hAnsi="Cambria"/>
              </w:rPr>
            </w:pPr>
            <w:r>
              <w:rPr>
                <w:rFonts w:ascii="Cambria" w:hAnsi="Cambria"/>
                <w:b w:val="0"/>
              </w:rPr>
              <w:t xml:space="preserve">I.E. </w:t>
            </w:r>
          </w:p>
          <w:p w14:paraId="52A500E0" w14:textId="77777777" w:rsidR="009274EA" w:rsidRDefault="00C53038">
            <w:pPr>
              <w:pStyle w:val="Heading112pt"/>
              <w:numPr>
                <w:ilvl w:val="2"/>
                <w:numId w:val="2"/>
              </w:numPr>
              <w:tabs>
                <w:tab w:val="left" w:pos="10620"/>
              </w:tabs>
              <w:rPr>
                <w:rFonts w:ascii="Cambria" w:hAnsi="Cambria"/>
              </w:rPr>
            </w:pPr>
            <w:r>
              <w:rPr>
                <w:rFonts w:ascii="Cambria" w:hAnsi="Cambria"/>
                <w:b w:val="0"/>
              </w:rPr>
              <w:t>If seller have configured “Mark Wise” after log from his/her side then system should display “Mark Wise” and it should not editable from any user other than seller him/her self and invoice should be generated accordingly.</w:t>
            </w:r>
          </w:p>
          <w:p w14:paraId="1F1F769B" w14:textId="77777777" w:rsidR="009274EA" w:rsidRDefault="00C53038">
            <w:pPr>
              <w:pStyle w:val="Heading112pt"/>
              <w:numPr>
                <w:ilvl w:val="2"/>
                <w:numId w:val="2"/>
              </w:numPr>
              <w:tabs>
                <w:tab w:val="left" w:pos="10620"/>
              </w:tabs>
              <w:rPr>
                <w:rFonts w:ascii="Cambria" w:hAnsi="Cambria"/>
              </w:rPr>
            </w:pPr>
            <w:r>
              <w:rPr>
                <w:rFonts w:ascii="Cambria" w:hAnsi="Cambria"/>
                <w:b w:val="0"/>
              </w:rPr>
              <w:lastRenderedPageBreak/>
              <w:t>If seller have configured “Owner Wise” after log from his/her side then system should display “Owner Wise” and it should not editable from any user other than seller him/her self and invoice should be generated accordingly.</w:t>
            </w:r>
          </w:p>
          <w:p w14:paraId="1515DAFF"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 Factory Owner</w:t>
            </w:r>
            <w:r>
              <w:rPr>
                <w:rFonts w:ascii="Cambria" w:hAnsi="Cambria"/>
              </w:rPr>
              <w:t xml:space="preserve"> :</w:t>
            </w:r>
          </w:p>
          <w:p w14:paraId="027F3571" w14:textId="77777777" w:rsidR="009274EA" w:rsidRDefault="00C53038">
            <w:pPr>
              <w:pStyle w:val="Heading112pt"/>
              <w:rPr>
                <w:rFonts w:ascii="Cambria" w:hAnsi="Cambria"/>
                <w:b w:val="0"/>
              </w:rPr>
            </w:pPr>
            <w:r>
              <w:rPr>
                <w:rFonts w:ascii="Cambria" w:hAnsi="Cambria"/>
                <w:b w:val="0"/>
              </w:rPr>
              <w:t>System should capture the entry of “Address” update in audit trail report as “Address” :&lt; Address&gt; &lt; Factory Owner Name &gt; Updated in &lt;Auction Center&gt;.</w:t>
            </w:r>
          </w:p>
          <w:p w14:paraId="6531EA7E" w14:textId="77777777" w:rsidR="009274EA" w:rsidRDefault="00C53038">
            <w:pPr>
              <w:pStyle w:val="Heading112pt"/>
              <w:rPr>
                <w:rFonts w:ascii="Cambria" w:hAnsi="Cambria"/>
                <w:b w:val="0"/>
              </w:rPr>
            </w:pPr>
            <w:r>
              <w:rPr>
                <w:rFonts w:ascii="Cambria" w:hAnsi="Cambria"/>
                <w:b w:val="0"/>
              </w:rPr>
              <w:t>System should capture the entry of “City” update in audit trail report as “City” :&lt; City&gt; &lt; Factory Owner Name Code&gt; Updated in &lt;Auction Center&gt;.</w:t>
            </w:r>
          </w:p>
          <w:p w14:paraId="46FDD7B1" w14:textId="77777777" w:rsidR="009274EA" w:rsidRDefault="00C53038">
            <w:pPr>
              <w:pStyle w:val="Heading112pt"/>
              <w:rPr>
                <w:rFonts w:ascii="Cambria" w:hAnsi="Cambria"/>
                <w:b w:val="0"/>
              </w:rPr>
            </w:pPr>
            <w:r>
              <w:rPr>
                <w:rFonts w:ascii="Cambria" w:hAnsi="Cambria"/>
                <w:b w:val="0"/>
              </w:rPr>
              <w:t>System should capture the entry of “Contact Person” update in audit trail report as “Contact Person” :&lt; Contact Person&gt; &lt; Factory Owner Name Code&gt; Updated in &lt;Auction Center&gt;.</w:t>
            </w:r>
          </w:p>
          <w:p w14:paraId="13486BB5"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 Factory Owner Name &gt; Updated in &lt;Auction Center&gt;.</w:t>
            </w:r>
          </w:p>
          <w:p w14:paraId="5C58C064" w14:textId="77777777" w:rsidR="009274EA" w:rsidRDefault="00C53038">
            <w:pPr>
              <w:pStyle w:val="Heading112pt"/>
              <w:rPr>
                <w:rFonts w:ascii="Cambria" w:hAnsi="Cambria"/>
                <w:b w:val="0"/>
              </w:rPr>
            </w:pPr>
            <w:r>
              <w:rPr>
                <w:rFonts w:ascii="Cambria" w:hAnsi="Cambria"/>
                <w:b w:val="0"/>
              </w:rPr>
              <w:t>System should capture the entry of “Fax” update in audit trail report as “Fax” :&lt; Fax&gt; &lt; Factory Owner Name &gt; Updated in &lt;Auction Center&gt;.</w:t>
            </w:r>
          </w:p>
          <w:p w14:paraId="53D99AA9" w14:textId="77777777" w:rsidR="009274EA" w:rsidRDefault="00C53038">
            <w:pPr>
              <w:pStyle w:val="Heading112pt"/>
              <w:rPr>
                <w:rFonts w:ascii="Cambria" w:hAnsi="Cambria"/>
                <w:b w:val="0"/>
              </w:rPr>
            </w:pPr>
            <w:r>
              <w:rPr>
                <w:rFonts w:ascii="Cambria" w:hAnsi="Cambria"/>
                <w:b w:val="0"/>
              </w:rPr>
              <w:t>System should capture the entry of “Email ID” update in audit trail report as “Email ID” :&lt; Email ID &gt; &lt; Factory Owner Name &gt; Updated in &lt;Auction Center&gt;.</w:t>
            </w:r>
          </w:p>
          <w:p w14:paraId="5E0F3988" w14:textId="77777777" w:rsidR="009274EA" w:rsidRDefault="00C53038">
            <w:pPr>
              <w:pStyle w:val="Heading112pt"/>
              <w:numPr>
                <w:ilvl w:val="0"/>
                <w:numId w:val="0"/>
              </w:numPr>
              <w:ind w:left="360"/>
              <w:rPr>
                <w:rFonts w:ascii="Cambria" w:hAnsi="Cambria"/>
              </w:rPr>
            </w:pPr>
            <w:r>
              <w:rPr>
                <w:rFonts w:ascii="Cambria" w:hAnsi="Cambria"/>
                <w:u w:val="single"/>
              </w:rPr>
              <w:t>Audit Trail Report for Factory</w:t>
            </w:r>
            <w:r>
              <w:rPr>
                <w:rFonts w:ascii="Cambria" w:hAnsi="Cambria"/>
              </w:rPr>
              <w:t>:</w:t>
            </w:r>
          </w:p>
          <w:p w14:paraId="091F0514" w14:textId="77777777" w:rsidR="009274EA" w:rsidRDefault="00C53038">
            <w:pPr>
              <w:pStyle w:val="Heading112pt"/>
              <w:rPr>
                <w:rFonts w:ascii="Cambria" w:hAnsi="Cambria"/>
                <w:b w:val="0"/>
              </w:rPr>
            </w:pPr>
            <w:r>
              <w:rPr>
                <w:rFonts w:ascii="Cambria" w:hAnsi="Cambria"/>
                <w:b w:val="0"/>
              </w:rPr>
              <w:t>System should capture the entry of “Factory Name” update in audit trail report as “Factory Name” :&lt; Factory Name&gt; &lt;Factory Owner Code&gt; Updated in  &lt;Auction Center&gt;.</w:t>
            </w:r>
          </w:p>
          <w:p w14:paraId="06128E9C" w14:textId="77777777" w:rsidR="009274EA" w:rsidRDefault="00C53038">
            <w:pPr>
              <w:pStyle w:val="Heading112pt"/>
              <w:rPr>
                <w:rFonts w:ascii="Cambria" w:hAnsi="Cambria"/>
                <w:b w:val="0"/>
              </w:rPr>
            </w:pPr>
            <w:r>
              <w:rPr>
                <w:rFonts w:ascii="Cambria" w:hAnsi="Cambria"/>
                <w:b w:val="0"/>
              </w:rPr>
              <w:t>System should capture the entry of “Factory Code” update in audit trail report as “Factory Code” &lt;Factory Owner Code&gt; &lt;Factory Name&gt; Updated in &lt;Auction Center&gt;.</w:t>
            </w:r>
          </w:p>
          <w:p w14:paraId="10F5AEF2" w14:textId="77777777" w:rsidR="009274EA" w:rsidRDefault="00C53038">
            <w:pPr>
              <w:pStyle w:val="Heading112pt"/>
              <w:rPr>
                <w:rFonts w:ascii="Cambria" w:hAnsi="Cambria"/>
                <w:b w:val="0"/>
              </w:rPr>
            </w:pPr>
            <w:r>
              <w:rPr>
                <w:rFonts w:ascii="Cambria" w:hAnsi="Cambria"/>
                <w:b w:val="0"/>
              </w:rPr>
              <w:t>System should capture the entry of “Auction Center” update in audit trail report as “Auction Center” :&lt; Auction Center&gt; &lt;Factory Owner Code&gt; Updated for   &lt;Factory Name&gt;.</w:t>
            </w:r>
          </w:p>
          <w:p w14:paraId="3C453D33" w14:textId="77777777" w:rsidR="009274EA" w:rsidRDefault="00C53038">
            <w:pPr>
              <w:pStyle w:val="Heading112pt"/>
              <w:rPr>
                <w:rFonts w:ascii="Cambria" w:hAnsi="Cambria"/>
                <w:b w:val="0"/>
              </w:rPr>
            </w:pPr>
            <w:r>
              <w:rPr>
                <w:rFonts w:ascii="Cambria" w:hAnsi="Cambria"/>
                <w:b w:val="0"/>
              </w:rPr>
              <w:t>System should capture the entry of “Address” update in audit trail report as “Address” :&lt; Address&gt; &lt;&lt;Factory Owner Code&gt; Code&gt; Updated in &lt;Auction Center&gt;.</w:t>
            </w:r>
          </w:p>
          <w:p w14:paraId="4749ABB6" w14:textId="77777777" w:rsidR="009274EA" w:rsidRDefault="00C53038">
            <w:pPr>
              <w:pStyle w:val="Heading112pt"/>
              <w:rPr>
                <w:rFonts w:ascii="Cambria" w:hAnsi="Cambria"/>
                <w:b w:val="0"/>
              </w:rPr>
            </w:pPr>
            <w:r>
              <w:rPr>
                <w:rFonts w:ascii="Cambria" w:hAnsi="Cambria"/>
                <w:b w:val="0"/>
              </w:rPr>
              <w:t>System should capture the entry of “City” update in audit trail report as “City” :&lt; City&gt; &lt;Factory Owner Code&gt; Updated in &lt;Auction Center&gt;.</w:t>
            </w:r>
          </w:p>
          <w:p w14:paraId="704D4B51" w14:textId="77777777" w:rsidR="009274EA" w:rsidRDefault="00C53038">
            <w:pPr>
              <w:pStyle w:val="Heading112pt"/>
              <w:rPr>
                <w:rFonts w:ascii="Cambria" w:hAnsi="Cambria"/>
                <w:b w:val="0"/>
              </w:rPr>
            </w:pPr>
            <w:r>
              <w:rPr>
                <w:rFonts w:ascii="Cambria" w:hAnsi="Cambria"/>
                <w:b w:val="0"/>
              </w:rPr>
              <w:t>System should capture the entry of “Contact Person” update in audit trail report as “Contact Person” :&lt; Contact Person&gt; &lt;Factory Owner Code&gt;Updated in &lt;Auction Center&gt;.</w:t>
            </w:r>
          </w:p>
          <w:p w14:paraId="604F5956" w14:textId="77777777" w:rsidR="009274EA" w:rsidRDefault="00C53038">
            <w:pPr>
              <w:pStyle w:val="Heading112pt"/>
              <w:rPr>
                <w:rFonts w:ascii="Cambria" w:hAnsi="Cambria"/>
                <w:b w:val="0"/>
              </w:rPr>
            </w:pPr>
            <w:r>
              <w:rPr>
                <w:rFonts w:ascii="Cambria" w:hAnsi="Cambria"/>
                <w:b w:val="0"/>
              </w:rPr>
              <w:t>System should capture the entry of “Phone No” update in audit trail report as “Phone No” :&lt; Phone No&gt; &lt;Factory Owner Code&gt;Updated in &lt;Auction Center&gt;.</w:t>
            </w:r>
          </w:p>
          <w:p w14:paraId="5F231C45" w14:textId="77777777" w:rsidR="009274EA" w:rsidRDefault="00C53038">
            <w:pPr>
              <w:pStyle w:val="Heading112pt"/>
              <w:rPr>
                <w:rFonts w:ascii="Cambria" w:hAnsi="Cambria"/>
                <w:b w:val="0"/>
              </w:rPr>
            </w:pPr>
            <w:r>
              <w:rPr>
                <w:rFonts w:ascii="Cambria" w:hAnsi="Cambria"/>
                <w:b w:val="0"/>
              </w:rPr>
              <w:lastRenderedPageBreak/>
              <w:t>System should capture the entry of “Fax” update in audit trail report as “Fax” :&lt; Fax&gt; &lt;Factory Owner Code&gt;Updated in &lt;Auction Center&gt;.</w:t>
            </w:r>
          </w:p>
          <w:p w14:paraId="61006FB6" w14:textId="77777777" w:rsidR="009274EA" w:rsidRDefault="00C53038">
            <w:pPr>
              <w:pStyle w:val="Heading112pt"/>
              <w:rPr>
                <w:rFonts w:ascii="Cambria" w:hAnsi="Cambria"/>
                <w:b w:val="0"/>
              </w:rPr>
            </w:pPr>
            <w:r>
              <w:rPr>
                <w:rFonts w:ascii="Cambria" w:hAnsi="Cambria"/>
                <w:b w:val="0"/>
              </w:rPr>
              <w:t>System should capture the entry of “E Mail” update in audit trail report as “E Mail” :&lt; E Mail&gt; &lt;Factory Owner Code&gt;Updated in &lt;Auction Center&gt;.</w:t>
            </w:r>
          </w:p>
          <w:p w14:paraId="68CA817D" w14:textId="77777777" w:rsidR="009274EA" w:rsidRDefault="00C53038">
            <w:pPr>
              <w:pStyle w:val="Heading112pt"/>
              <w:rPr>
                <w:rFonts w:ascii="Cambria" w:hAnsi="Cambria"/>
                <w:b w:val="0"/>
              </w:rPr>
            </w:pPr>
            <w:r>
              <w:rPr>
                <w:rFonts w:ascii="Cambria" w:hAnsi="Cambria"/>
                <w:b w:val="0"/>
              </w:rPr>
              <w:t>System should capture the entry of “Tea board Rag No” update in audit trail report as “Tea board Rag No” :&lt; Tea board Rag No&gt; &lt;Factory Owner Code&gt;Updated in &lt;Auction Center&gt;.</w:t>
            </w:r>
          </w:p>
          <w:p w14:paraId="3BD69996" w14:textId="77777777" w:rsidR="009274EA" w:rsidRDefault="00C53038">
            <w:pPr>
              <w:pStyle w:val="Heading112pt"/>
              <w:rPr>
                <w:rFonts w:ascii="Cambria" w:hAnsi="Cambria"/>
                <w:b w:val="0"/>
              </w:rPr>
            </w:pPr>
            <w:r>
              <w:rPr>
                <w:rFonts w:ascii="Cambria" w:hAnsi="Cambria"/>
                <w:b w:val="0"/>
              </w:rPr>
              <w:t>System should capture the entry of “Mobile No” update in audit trail report as “Mobile No” :&lt; Mobile No&gt; &lt;Factory Owner Code&gt;Updated in &lt;Auction Center&gt;.</w:t>
            </w:r>
          </w:p>
          <w:p w14:paraId="32CEEF07" w14:textId="77777777" w:rsidR="009274EA" w:rsidRDefault="00C53038">
            <w:pPr>
              <w:pStyle w:val="Heading112pt"/>
              <w:rPr>
                <w:rFonts w:ascii="Cambria" w:hAnsi="Cambria"/>
                <w:b w:val="0"/>
              </w:rPr>
            </w:pPr>
            <w:r>
              <w:rPr>
                <w:rFonts w:ascii="Cambria" w:hAnsi="Cambria"/>
                <w:b w:val="0"/>
              </w:rPr>
              <w:t>System should capture the entry of “PAN no” update in audit trail report as “PAN no” :&lt; PAN no&gt; &lt;Factory Owner Code&gt; Updated in &lt;Auction Center&gt;.</w:t>
            </w:r>
          </w:p>
          <w:p w14:paraId="47B4A9B9" w14:textId="77777777" w:rsidR="009274EA" w:rsidRDefault="00C53038">
            <w:pPr>
              <w:pStyle w:val="Heading112pt"/>
              <w:rPr>
                <w:rFonts w:ascii="Cambria" w:hAnsi="Cambria"/>
                <w:b w:val="0"/>
              </w:rPr>
            </w:pPr>
            <w:r>
              <w:rPr>
                <w:rFonts w:ascii="Cambria" w:hAnsi="Cambria"/>
                <w:b w:val="0"/>
              </w:rPr>
              <w:t>System should capture the entry of “FSSAI No” update in audit trail report as “FSSAI No” :&lt; FSSAI No&gt; &lt;Factory Owner Code&gt;Updated in &lt;Auction Center&gt;.</w:t>
            </w:r>
          </w:p>
          <w:p w14:paraId="78DFF14D" w14:textId="77777777" w:rsidR="009274EA" w:rsidRDefault="00C53038">
            <w:pPr>
              <w:pStyle w:val="Heading112pt"/>
              <w:rPr>
                <w:rFonts w:ascii="Cambria" w:hAnsi="Cambria"/>
                <w:b w:val="0"/>
              </w:rPr>
            </w:pPr>
            <w:r>
              <w:rPr>
                <w:rFonts w:ascii="Cambria" w:hAnsi="Cambria"/>
                <w:b w:val="0"/>
              </w:rPr>
              <w:t>System should capture the entry of “GST No” update in audit trail report as “GST No” :&lt; GST No&gt; &lt;Factory Owner Code&gt;Updated in &lt;Auction Center&gt;.</w:t>
            </w:r>
          </w:p>
          <w:p w14:paraId="423901AC" w14:textId="77777777" w:rsidR="009274EA" w:rsidRDefault="00C53038">
            <w:pPr>
              <w:pStyle w:val="Heading112pt"/>
              <w:rPr>
                <w:rFonts w:ascii="Cambria" w:hAnsi="Cambria"/>
                <w:b w:val="0"/>
              </w:rPr>
            </w:pPr>
            <w:r>
              <w:rPr>
                <w:rFonts w:ascii="Cambria" w:hAnsi="Cambria"/>
                <w:b w:val="0"/>
              </w:rPr>
              <w:t>System should capture the entry of “Tax Identification no” update in audit trail report as “Tax Identification no” :&lt; Tax Identification no &gt; &lt;Factory Owner Code&gt; Updated in &lt;Auction Center&gt;.</w:t>
            </w:r>
          </w:p>
          <w:p w14:paraId="2001F023" w14:textId="77777777" w:rsidR="009274EA" w:rsidRDefault="00C53038">
            <w:pPr>
              <w:pStyle w:val="Heading112pt"/>
              <w:rPr>
                <w:rFonts w:ascii="Cambria" w:hAnsi="Cambria"/>
                <w:b w:val="0"/>
              </w:rPr>
            </w:pPr>
            <w:r>
              <w:rPr>
                <w:rFonts w:ascii="Cambria" w:hAnsi="Cambria"/>
                <w:b w:val="0"/>
              </w:rPr>
              <w:t>System should capture the entry of “Tea Board Registration No” update in audit trail report as “Tea Board Registration No” :&lt; Tea Board Registration No &gt; &lt;Factory Owner Code&gt; Updated in &lt;Auction Center&gt;.</w:t>
            </w:r>
          </w:p>
          <w:p w14:paraId="05664197" w14:textId="77777777" w:rsidR="009274EA" w:rsidRDefault="00C53038">
            <w:pPr>
              <w:pStyle w:val="Heading112pt"/>
              <w:rPr>
                <w:rFonts w:ascii="Cambria" w:hAnsi="Cambria"/>
                <w:b w:val="0"/>
              </w:rPr>
            </w:pPr>
            <w:r>
              <w:rPr>
                <w:rFonts w:ascii="Cambria" w:hAnsi="Cambria"/>
                <w:b w:val="0"/>
              </w:rPr>
              <w:t>System should capture the entry of “Revenue District” update in audit trail report as “Revenue District” :&lt; Revenue District &gt; &lt;Factory Owner Code&gt; Updated in &lt;Auction Center&gt;.</w:t>
            </w:r>
          </w:p>
          <w:p w14:paraId="3EEEED49" w14:textId="77777777" w:rsidR="009274EA" w:rsidRDefault="00C53038">
            <w:pPr>
              <w:pStyle w:val="Heading112pt"/>
              <w:numPr>
                <w:ilvl w:val="0"/>
                <w:numId w:val="0"/>
              </w:numPr>
              <w:tabs>
                <w:tab w:val="left" w:pos="10620"/>
              </w:tabs>
              <w:ind w:left="360" w:hanging="360"/>
              <w:rPr>
                <w:rFonts w:ascii="Cambria" w:hAnsi="Cambria"/>
                <w:b w:val="0"/>
              </w:rPr>
            </w:pPr>
            <w:bookmarkStart w:id="11077" w:name="_Toc137820390"/>
            <w:bookmarkStart w:id="11078" w:name="_Toc137833052"/>
            <w:r>
              <w:rPr>
                <w:rFonts w:ascii="Cambria" w:hAnsi="Cambria"/>
                <w:u w:val="single"/>
              </w:rPr>
              <w:t>Uploaded Document section</w:t>
            </w:r>
            <w:r>
              <w:rPr>
                <w:rFonts w:ascii="Cambria" w:hAnsi="Cambria"/>
                <w:b w:val="0"/>
              </w:rPr>
              <w:t xml:space="preserve"> :</w:t>
            </w:r>
            <w:bookmarkEnd w:id="11077"/>
            <w:bookmarkEnd w:id="11078"/>
          </w:p>
          <w:p w14:paraId="6F11E288" w14:textId="77777777" w:rsidR="009274EA" w:rsidRDefault="00C53038">
            <w:pPr>
              <w:pStyle w:val="Heading112pt"/>
              <w:tabs>
                <w:tab w:val="left" w:pos="10620"/>
              </w:tabs>
              <w:rPr>
                <w:rFonts w:ascii="Cambria" w:hAnsi="Cambria"/>
              </w:rPr>
            </w:pPr>
            <w:bookmarkStart w:id="11079" w:name="_Toc137820391"/>
            <w:bookmarkStart w:id="11080" w:name="_Toc137833053"/>
            <w:r>
              <w:rPr>
                <w:rFonts w:ascii="Cambria" w:hAnsi="Cambria"/>
                <w:b w:val="0"/>
              </w:rPr>
              <w:t>System should display the list of PDF documents uploaded while doing any activity in master.</w:t>
            </w:r>
            <w:bookmarkEnd w:id="11079"/>
            <w:bookmarkEnd w:id="11080"/>
          </w:p>
          <w:p w14:paraId="1C2C7385" w14:textId="77777777" w:rsidR="009274EA" w:rsidRDefault="00C53038">
            <w:pPr>
              <w:pStyle w:val="Heading112pt"/>
              <w:tabs>
                <w:tab w:val="left" w:pos="10620"/>
              </w:tabs>
              <w:rPr>
                <w:rFonts w:ascii="Cambria" w:hAnsi="Cambria"/>
              </w:rPr>
            </w:pPr>
            <w:bookmarkStart w:id="11081" w:name="_Toc137820392"/>
            <w:bookmarkStart w:id="11082" w:name="_Toc137833054"/>
            <w:r>
              <w:rPr>
                <w:rFonts w:ascii="Cambria" w:hAnsi="Cambria"/>
                <w:b w:val="0"/>
              </w:rPr>
              <w:t>System should below detail in uploaded document section.</w:t>
            </w:r>
            <w:bookmarkEnd w:id="11081"/>
            <w:bookmarkEnd w:id="11082"/>
          </w:p>
          <w:p w14:paraId="70586F62" w14:textId="77777777" w:rsidR="009274EA" w:rsidRDefault="00C53038">
            <w:pPr>
              <w:pStyle w:val="Heading112pt"/>
              <w:numPr>
                <w:ilvl w:val="1"/>
                <w:numId w:val="2"/>
              </w:numPr>
              <w:tabs>
                <w:tab w:val="left" w:pos="10620"/>
              </w:tabs>
              <w:rPr>
                <w:rFonts w:ascii="Cambria" w:hAnsi="Cambria"/>
              </w:rPr>
            </w:pPr>
            <w:bookmarkStart w:id="11083" w:name="_Toc137820393"/>
            <w:bookmarkStart w:id="11084" w:name="_Toc137833055"/>
            <w:r>
              <w:rPr>
                <w:rFonts w:ascii="Cambria" w:hAnsi="Cambria"/>
                <w:b w:val="0"/>
              </w:rPr>
              <w:t>Sr.</w:t>
            </w:r>
            <w:bookmarkEnd w:id="11083"/>
            <w:bookmarkEnd w:id="11084"/>
          </w:p>
          <w:p w14:paraId="0BB5FA0A" w14:textId="77777777" w:rsidR="009274EA" w:rsidRDefault="00C53038">
            <w:pPr>
              <w:pStyle w:val="Heading112pt"/>
              <w:numPr>
                <w:ilvl w:val="1"/>
                <w:numId w:val="2"/>
              </w:numPr>
              <w:tabs>
                <w:tab w:val="left" w:pos="10620"/>
              </w:tabs>
              <w:rPr>
                <w:rFonts w:ascii="Cambria" w:hAnsi="Cambria"/>
              </w:rPr>
            </w:pPr>
            <w:r>
              <w:rPr>
                <w:rFonts w:ascii="Cambria" w:hAnsi="Cambria"/>
                <w:b w:val="0"/>
              </w:rPr>
              <w:t>Seller Name</w:t>
            </w:r>
          </w:p>
          <w:p w14:paraId="5F4619CA" w14:textId="77777777" w:rsidR="009274EA" w:rsidRDefault="00C53038">
            <w:pPr>
              <w:pStyle w:val="Heading112pt"/>
              <w:numPr>
                <w:ilvl w:val="1"/>
                <w:numId w:val="2"/>
              </w:numPr>
              <w:tabs>
                <w:tab w:val="left" w:pos="10620"/>
              </w:tabs>
              <w:rPr>
                <w:rFonts w:ascii="Cambria" w:hAnsi="Cambria"/>
              </w:rPr>
            </w:pPr>
            <w:bookmarkStart w:id="11085" w:name="_Toc137820394"/>
            <w:bookmarkStart w:id="11086" w:name="_Toc137833056"/>
            <w:r>
              <w:rPr>
                <w:rFonts w:ascii="Cambria" w:hAnsi="Cambria"/>
                <w:b w:val="0"/>
              </w:rPr>
              <w:t>Document Brief/Remarks</w:t>
            </w:r>
            <w:bookmarkEnd w:id="11085"/>
            <w:bookmarkEnd w:id="11086"/>
          </w:p>
          <w:p w14:paraId="1F583127" w14:textId="77777777" w:rsidR="009274EA" w:rsidRDefault="00C53038">
            <w:pPr>
              <w:pStyle w:val="Heading112pt"/>
              <w:numPr>
                <w:ilvl w:val="1"/>
                <w:numId w:val="2"/>
              </w:numPr>
              <w:tabs>
                <w:tab w:val="left" w:pos="10620"/>
              </w:tabs>
              <w:rPr>
                <w:rFonts w:ascii="Cambria" w:hAnsi="Cambria"/>
              </w:rPr>
            </w:pPr>
            <w:bookmarkStart w:id="11087" w:name="_Toc137820395"/>
            <w:bookmarkStart w:id="11088" w:name="_Toc137833057"/>
            <w:r>
              <w:rPr>
                <w:rFonts w:ascii="Cambria" w:hAnsi="Cambria"/>
                <w:b w:val="0"/>
              </w:rPr>
              <w:t>Document upload date and time</w:t>
            </w:r>
            <w:bookmarkEnd w:id="11087"/>
            <w:bookmarkEnd w:id="11088"/>
          </w:p>
          <w:p w14:paraId="156265AF" w14:textId="77777777" w:rsidR="009274EA" w:rsidRDefault="00C53038">
            <w:pPr>
              <w:pStyle w:val="Heading112pt"/>
              <w:numPr>
                <w:ilvl w:val="1"/>
                <w:numId w:val="2"/>
              </w:numPr>
              <w:tabs>
                <w:tab w:val="left" w:pos="10620"/>
              </w:tabs>
              <w:rPr>
                <w:rFonts w:ascii="Cambria" w:hAnsi="Cambria"/>
              </w:rPr>
            </w:pPr>
            <w:bookmarkStart w:id="11089" w:name="_Toc137820396"/>
            <w:bookmarkStart w:id="11090" w:name="_Toc137833058"/>
            <w:r>
              <w:rPr>
                <w:rFonts w:ascii="Cambria" w:hAnsi="Cambria"/>
                <w:b w:val="0"/>
              </w:rPr>
              <w:t>Action</w:t>
            </w:r>
            <w:bookmarkEnd w:id="11089"/>
            <w:bookmarkEnd w:id="11090"/>
            <w:r>
              <w:rPr>
                <w:rFonts w:ascii="Cambria" w:hAnsi="Cambria"/>
                <w:b w:val="0"/>
              </w:rPr>
              <w:t xml:space="preserve"> </w:t>
            </w:r>
          </w:p>
          <w:p w14:paraId="7AE3AD1B" w14:textId="77777777" w:rsidR="009274EA" w:rsidRDefault="00C53038">
            <w:pPr>
              <w:pStyle w:val="Heading112pt"/>
              <w:numPr>
                <w:ilvl w:val="2"/>
                <w:numId w:val="2"/>
              </w:numPr>
              <w:tabs>
                <w:tab w:val="left" w:pos="10620"/>
              </w:tabs>
              <w:rPr>
                <w:rFonts w:ascii="Cambria" w:hAnsi="Cambria"/>
              </w:rPr>
            </w:pPr>
            <w:bookmarkStart w:id="11091" w:name="_Toc137820397"/>
            <w:bookmarkStart w:id="11092" w:name="_Toc137833059"/>
            <w:r>
              <w:rPr>
                <w:rFonts w:ascii="Cambria" w:hAnsi="Cambria"/>
                <w:b w:val="0"/>
              </w:rPr>
              <w:t>Download document link.</w:t>
            </w:r>
            <w:bookmarkEnd w:id="11091"/>
            <w:bookmarkEnd w:id="11092"/>
          </w:p>
          <w:p w14:paraId="0B74F067" w14:textId="77777777" w:rsidR="009274EA" w:rsidRDefault="00C53038">
            <w:pPr>
              <w:pStyle w:val="Heading112pt"/>
              <w:numPr>
                <w:ilvl w:val="2"/>
                <w:numId w:val="2"/>
              </w:numPr>
              <w:tabs>
                <w:tab w:val="left" w:pos="10620"/>
              </w:tabs>
              <w:rPr>
                <w:rFonts w:ascii="Cambria" w:hAnsi="Cambria"/>
              </w:rPr>
            </w:pPr>
            <w:bookmarkStart w:id="11093" w:name="_Toc137820398"/>
            <w:bookmarkStart w:id="11094" w:name="_Toc137833060"/>
            <w:r>
              <w:rPr>
                <w:rFonts w:ascii="Cambria" w:hAnsi="Cambria"/>
                <w:b w:val="0"/>
              </w:rPr>
              <w:t>Preview document link.</w:t>
            </w:r>
            <w:bookmarkEnd w:id="11093"/>
            <w:bookmarkEnd w:id="11094"/>
          </w:p>
          <w:p w14:paraId="2037622E" w14:textId="77777777" w:rsidR="009274EA" w:rsidRDefault="00C53038">
            <w:pPr>
              <w:pStyle w:val="Heading112pt"/>
              <w:tabs>
                <w:tab w:val="left" w:pos="10620"/>
              </w:tabs>
              <w:rPr>
                <w:rFonts w:ascii="Cambria" w:hAnsi="Cambria"/>
              </w:rPr>
            </w:pPr>
            <w:bookmarkStart w:id="11095" w:name="_Toc137820399"/>
            <w:bookmarkStart w:id="11096" w:name="_Toc137833061"/>
            <w:r>
              <w:rPr>
                <w:rFonts w:ascii="Cambria" w:hAnsi="Cambria"/>
                <w:b w:val="0"/>
              </w:rPr>
              <w:t>System should download the document on click “Download document” link.</w:t>
            </w:r>
            <w:bookmarkEnd w:id="11095"/>
            <w:bookmarkEnd w:id="11096"/>
          </w:p>
          <w:p w14:paraId="07BE527C" w14:textId="77777777" w:rsidR="009274EA" w:rsidRDefault="00C53038">
            <w:pPr>
              <w:pStyle w:val="Heading112pt"/>
              <w:numPr>
                <w:ilvl w:val="0"/>
                <w:numId w:val="0"/>
              </w:numPr>
              <w:tabs>
                <w:tab w:val="left" w:pos="10620"/>
              </w:tabs>
              <w:ind w:left="360" w:hanging="360"/>
              <w:rPr>
                <w:rFonts w:ascii="Cambria" w:hAnsi="Cambria"/>
                <w:b w:val="0"/>
              </w:rPr>
            </w:pPr>
            <w:bookmarkStart w:id="11097" w:name="_Toc137820400"/>
            <w:bookmarkStart w:id="11098" w:name="_Toc137833062"/>
            <w:r>
              <w:rPr>
                <w:rFonts w:ascii="Cambria" w:hAnsi="Cambria"/>
                <w:b w:val="0"/>
              </w:rPr>
              <w:lastRenderedPageBreak/>
              <w:t>System should display the document without download on screen with PDF viewer on click “Preview Document” link.</w:t>
            </w:r>
            <w:bookmarkEnd w:id="11097"/>
            <w:bookmarkEnd w:id="11098"/>
          </w:p>
          <w:p w14:paraId="2B6F155F" w14:textId="77777777" w:rsidR="009274EA" w:rsidRDefault="00C53038">
            <w:pPr>
              <w:pStyle w:val="Heading112pt"/>
              <w:numPr>
                <w:ilvl w:val="0"/>
                <w:numId w:val="0"/>
              </w:numPr>
              <w:tabs>
                <w:tab w:val="left" w:pos="10620"/>
              </w:tabs>
              <w:ind w:left="360" w:hanging="360"/>
              <w:rPr>
                <w:rFonts w:ascii="Cambria" w:hAnsi="Cambria"/>
                <w:b w:val="0"/>
              </w:rPr>
            </w:pPr>
            <w:bookmarkStart w:id="11099" w:name="_Toc137820401"/>
            <w:bookmarkStart w:id="11100" w:name="_Toc137833063"/>
            <w:r>
              <w:rPr>
                <w:rFonts w:ascii="Cambria" w:hAnsi="Cambria"/>
                <w:u w:val="single"/>
              </w:rPr>
              <w:t>View  History for &lt;Master Name&gt; Update</w:t>
            </w:r>
            <w:r>
              <w:rPr>
                <w:rFonts w:ascii="Cambria" w:hAnsi="Cambria"/>
                <w:b w:val="0"/>
              </w:rPr>
              <w:t>:</w:t>
            </w:r>
            <w:bookmarkEnd w:id="11099"/>
            <w:bookmarkEnd w:id="11100"/>
          </w:p>
          <w:p w14:paraId="5F93AB6F" w14:textId="77777777" w:rsidR="009274EA" w:rsidRDefault="00C53038">
            <w:pPr>
              <w:pStyle w:val="Heading112pt"/>
              <w:tabs>
                <w:tab w:val="left" w:pos="10620"/>
              </w:tabs>
              <w:rPr>
                <w:rFonts w:ascii="Cambria" w:hAnsi="Cambria"/>
                <w:b w:val="0"/>
              </w:rPr>
            </w:pPr>
            <w:bookmarkStart w:id="11101" w:name="_Toc137820402"/>
            <w:bookmarkStart w:id="11102" w:name="_Toc137833064"/>
            <w:r>
              <w:rPr>
                <w:rFonts w:ascii="Cambria" w:hAnsi="Cambria"/>
                <w:b w:val="0"/>
              </w:rPr>
              <w:t>System should maintain and display history of every update for respective master value.</w:t>
            </w:r>
            <w:bookmarkEnd w:id="11101"/>
            <w:bookmarkEnd w:id="11102"/>
          </w:p>
          <w:p w14:paraId="3F24BDEE" w14:textId="77777777" w:rsidR="009274EA" w:rsidRDefault="00C53038">
            <w:pPr>
              <w:pStyle w:val="Heading112pt"/>
              <w:tabs>
                <w:tab w:val="left" w:pos="10620"/>
              </w:tabs>
              <w:rPr>
                <w:rFonts w:ascii="Cambria" w:hAnsi="Cambria"/>
                <w:b w:val="0"/>
              </w:rPr>
            </w:pPr>
            <w:bookmarkStart w:id="11103" w:name="_Toc137820403"/>
            <w:bookmarkStart w:id="11104" w:name="_Toc137833065"/>
            <w:r>
              <w:rPr>
                <w:rFonts w:ascii="Cambria" w:hAnsi="Cambria"/>
                <w:b w:val="0"/>
              </w:rPr>
              <w:t>System should display below detail View History Section.</w:t>
            </w:r>
            <w:bookmarkEnd w:id="11103"/>
            <w:bookmarkEnd w:id="11104"/>
          </w:p>
          <w:p w14:paraId="7F972FEB" w14:textId="77777777" w:rsidR="009274EA" w:rsidRDefault="00C53038">
            <w:pPr>
              <w:pStyle w:val="Heading112pt"/>
              <w:numPr>
                <w:ilvl w:val="1"/>
                <w:numId w:val="2"/>
              </w:numPr>
              <w:tabs>
                <w:tab w:val="left" w:pos="10620"/>
              </w:tabs>
              <w:rPr>
                <w:rFonts w:ascii="Cambria" w:hAnsi="Cambria"/>
                <w:b w:val="0"/>
              </w:rPr>
            </w:pPr>
            <w:bookmarkStart w:id="11105" w:name="_Toc137820404"/>
            <w:bookmarkStart w:id="11106" w:name="_Toc137833066"/>
            <w:r>
              <w:rPr>
                <w:rFonts w:ascii="Cambria" w:hAnsi="Cambria"/>
                <w:b w:val="0"/>
              </w:rPr>
              <w:t>Sr.</w:t>
            </w:r>
            <w:bookmarkEnd w:id="11105"/>
            <w:bookmarkEnd w:id="11106"/>
          </w:p>
          <w:p w14:paraId="6616501E" w14:textId="77777777" w:rsidR="009274EA" w:rsidRDefault="00C53038">
            <w:pPr>
              <w:pStyle w:val="Heading112pt"/>
              <w:numPr>
                <w:ilvl w:val="1"/>
                <w:numId w:val="2"/>
              </w:numPr>
              <w:tabs>
                <w:tab w:val="left" w:pos="10620"/>
              </w:tabs>
              <w:rPr>
                <w:rFonts w:ascii="Cambria" w:hAnsi="Cambria"/>
                <w:b w:val="0"/>
              </w:rPr>
            </w:pPr>
            <w:bookmarkStart w:id="11107" w:name="_Toc137820405"/>
            <w:bookmarkStart w:id="11108" w:name="_Toc137833067"/>
            <w:r>
              <w:rPr>
                <w:rFonts w:ascii="Cambria" w:hAnsi="Cambria"/>
                <w:b w:val="0"/>
              </w:rPr>
              <w:t>Old Value</w:t>
            </w:r>
            <w:bookmarkEnd w:id="11107"/>
            <w:bookmarkEnd w:id="11108"/>
          </w:p>
          <w:p w14:paraId="010C7195" w14:textId="77777777" w:rsidR="009274EA" w:rsidRDefault="00C53038">
            <w:pPr>
              <w:pStyle w:val="Heading112pt"/>
              <w:numPr>
                <w:ilvl w:val="1"/>
                <w:numId w:val="2"/>
              </w:numPr>
              <w:tabs>
                <w:tab w:val="left" w:pos="10620"/>
              </w:tabs>
              <w:rPr>
                <w:rFonts w:ascii="Cambria" w:hAnsi="Cambria"/>
                <w:b w:val="0"/>
              </w:rPr>
            </w:pPr>
            <w:bookmarkStart w:id="11109" w:name="_Toc137820406"/>
            <w:bookmarkStart w:id="11110" w:name="_Toc137833068"/>
            <w:r>
              <w:rPr>
                <w:rFonts w:ascii="Cambria" w:hAnsi="Cambria"/>
                <w:b w:val="0"/>
              </w:rPr>
              <w:t>New Value</w:t>
            </w:r>
            <w:bookmarkEnd w:id="11109"/>
            <w:bookmarkEnd w:id="11110"/>
          </w:p>
          <w:p w14:paraId="556E1D12" w14:textId="77777777" w:rsidR="009274EA" w:rsidRDefault="00C53038">
            <w:pPr>
              <w:pStyle w:val="Heading112pt"/>
              <w:numPr>
                <w:ilvl w:val="1"/>
                <w:numId w:val="2"/>
              </w:numPr>
              <w:tabs>
                <w:tab w:val="left" w:pos="10620"/>
              </w:tabs>
              <w:rPr>
                <w:rFonts w:ascii="Cambria" w:hAnsi="Cambria"/>
                <w:b w:val="0"/>
              </w:rPr>
            </w:pPr>
            <w:bookmarkStart w:id="11111" w:name="_Toc137820407"/>
            <w:bookmarkStart w:id="11112" w:name="_Toc137833069"/>
            <w:r>
              <w:rPr>
                <w:rFonts w:ascii="Cambria" w:hAnsi="Cambria"/>
                <w:b w:val="0"/>
              </w:rPr>
              <w:t>Updated on Date and Time</w:t>
            </w:r>
            <w:bookmarkEnd w:id="11111"/>
            <w:bookmarkEnd w:id="11112"/>
            <w:r>
              <w:rPr>
                <w:rFonts w:ascii="Cambria" w:hAnsi="Cambria"/>
                <w:b w:val="0"/>
              </w:rPr>
              <w:t xml:space="preserve"> </w:t>
            </w:r>
          </w:p>
          <w:p w14:paraId="7C5E215D" w14:textId="77777777" w:rsidR="009274EA" w:rsidRDefault="00C53038">
            <w:pPr>
              <w:pStyle w:val="Heading112pt"/>
              <w:numPr>
                <w:ilvl w:val="1"/>
                <w:numId w:val="2"/>
              </w:numPr>
              <w:tabs>
                <w:tab w:val="left" w:pos="10620"/>
              </w:tabs>
              <w:rPr>
                <w:rFonts w:ascii="Cambria" w:hAnsi="Cambria"/>
                <w:b w:val="0"/>
              </w:rPr>
            </w:pPr>
            <w:bookmarkStart w:id="11113" w:name="_Toc137820408"/>
            <w:bookmarkStart w:id="11114" w:name="_Toc137833070"/>
            <w:r>
              <w:rPr>
                <w:rFonts w:ascii="Cambria" w:hAnsi="Cambria"/>
                <w:b w:val="0"/>
              </w:rPr>
              <w:t>Updated by</w:t>
            </w:r>
            <w:bookmarkEnd w:id="11113"/>
            <w:bookmarkEnd w:id="11114"/>
          </w:p>
          <w:p w14:paraId="4232F2AF" w14:textId="77777777" w:rsidR="009274EA" w:rsidRDefault="009274EA">
            <w:pPr>
              <w:pStyle w:val="Heading112pt"/>
              <w:numPr>
                <w:ilvl w:val="0"/>
                <w:numId w:val="0"/>
              </w:numPr>
              <w:tabs>
                <w:tab w:val="left" w:pos="10620"/>
              </w:tabs>
              <w:ind w:left="360" w:hanging="360"/>
              <w:rPr>
                <w:rFonts w:ascii="Cambria" w:hAnsi="Cambria"/>
                <w:b w:val="0"/>
              </w:rPr>
            </w:pPr>
          </w:p>
        </w:tc>
      </w:tr>
      <w:tr w:rsidR="009274EA" w14:paraId="7A6DD47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774B814" w14:textId="77777777" w:rsidR="009274EA" w:rsidRDefault="00C53038">
            <w:pPr>
              <w:tabs>
                <w:tab w:val="left" w:pos="10620"/>
              </w:tabs>
              <w:rPr>
                <w:b/>
                <w:i/>
              </w:rPr>
            </w:pPr>
            <w:r>
              <w:rPr>
                <w:b/>
                <w:i/>
              </w:rPr>
              <w:lastRenderedPageBreak/>
              <w:t>Users/Actor</w:t>
            </w:r>
          </w:p>
        </w:tc>
        <w:tc>
          <w:tcPr>
            <w:tcW w:w="6817" w:type="dxa"/>
            <w:tcBorders>
              <w:top w:val="single" w:sz="4" w:space="0" w:color="auto"/>
              <w:left w:val="single" w:sz="4" w:space="0" w:color="auto"/>
              <w:bottom w:val="single" w:sz="4" w:space="0" w:color="auto"/>
              <w:right w:val="single" w:sz="4" w:space="0" w:color="auto"/>
            </w:tcBorders>
          </w:tcPr>
          <w:p w14:paraId="03C6BDD9" w14:textId="77777777" w:rsidR="009274EA" w:rsidRDefault="00C53038">
            <w:pPr>
              <w:numPr>
                <w:ilvl w:val="0"/>
                <w:numId w:val="1"/>
              </w:numPr>
              <w:tabs>
                <w:tab w:val="left" w:pos="10620"/>
              </w:tabs>
              <w:spacing w:after="0" w:line="360" w:lineRule="auto"/>
            </w:pPr>
            <w:r>
              <w:t>TAO User/Tea Board Admin User/Authorized User</w:t>
            </w:r>
          </w:p>
        </w:tc>
      </w:tr>
    </w:tbl>
    <w:p w14:paraId="627DDB7C" w14:textId="77777777" w:rsidR="009274EA" w:rsidRDefault="009274EA">
      <w:pPr>
        <w:tabs>
          <w:tab w:val="left" w:pos="10620"/>
        </w:tabs>
      </w:pPr>
    </w:p>
    <w:p w14:paraId="115A0BAD" w14:textId="77777777" w:rsidR="009274EA" w:rsidRDefault="009274EA">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rsidR="009274EA" w14:paraId="098B22FD" w14:textId="77777777">
        <w:trPr>
          <w:trHeight w:val="940"/>
        </w:trPr>
        <w:tc>
          <w:tcPr>
            <w:tcW w:w="1150" w:type="dxa"/>
            <w:shd w:val="clear" w:color="auto" w:fill="C4BC96"/>
          </w:tcPr>
          <w:p w14:paraId="467EA75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03E696F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403B2E5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396DB5E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40E8CAF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DBE5FD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147" w:type="dxa"/>
            <w:shd w:val="clear" w:color="auto" w:fill="C4BC96"/>
          </w:tcPr>
          <w:p w14:paraId="4B6F57E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3E9CB08" w14:textId="77777777">
        <w:trPr>
          <w:trHeight w:val="1735"/>
        </w:trPr>
        <w:tc>
          <w:tcPr>
            <w:tcW w:w="1150" w:type="dxa"/>
            <w:shd w:val="clear" w:color="auto" w:fill="auto"/>
          </w:tcPr>
          <w:p w14:paraId="39CA0BFE" w14:textId="77777777" w:rsidR="009274EA" w:rsidRDefault="00C53038">
            <w:pPr>
              <w:tabs>
                <w:tab w:val="left" w:pos="10620"/>
              </w:tabs>
              <w:rPr>
                <w:rFonts w:eastAsia="Times New Roman"/>
                <w:lang w:val="en-US"/>
              </w:rPr>
            </w:pPr>
            <w:r>
              <w:rPr>
                <w:rFonts w:eastAsia="Times New Roman"/>
                <w:lang w:val="en-US"/>
              </w:rPr>
              <w:t>Owner Name</w:t>
            </w:r>
          </w:p>
          <w:p w14:paraId="173ADF1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88CA08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5F790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5677600" w14:textId="77777777" w:rsidR="009274EA" w:rsidRDefault="00C53038">
            <w:pPr>
              <w:tabs>
                <w:tab w:val="left" w:pos="10620"/>
              </w:tabs>
              <w:rPr>
                <w:rFonts w:eastAsia="Times New Roman"/>
                <w:lang w:val="en-US"/>
              </w:rPr>
            </w:pPr>
            <w:r>
              <w:t>The " Owner</w:t>
            </w:r>
            <w:r>
              <w:rPr>
                <w:rFonts w:eastAsia="Times New Roman"/>
                <w:lang w:val="en-US"/>
              </w:rPr>
              <w:t xml:space="preserve"> Name</w:t>
            </w:r>
            <w:r>
              <w:t>" field is required.</w:t>
            </w:r>
          </w:p>
          <w:p w14:paraId="3D268E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name should not exceed 100 characters.</w:t>
            </w:r>
          </w:p>
          <w:p w14:paraId="0B460B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name should only contain alphabetic characters.</w:t>
            </w:r>
          </w:p>
        </w:tc>
        <w:tc>
          <w:tcPr>
            <w:tcW w:w="1352" w:type="dxa"/>
            <w:shd w:val="clear" w:color="auto" w:fill="auto"/>
          </w:tcPr>
          <w:p w14:paraId="192FC7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Owner name.</w:t>
            </w:r>
          </w:p>
          <w:p w14:paraId="5900BC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name should not exceed 100 characters.</w:t>
            </w:r>
          </w:p>
          <w:p w14:paraId="0C3C8E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alphabetic characters only in  Owner name field.</w:t>
            </w:r>
          </w:p>
        </w:tc>
        <w:tc>
          <w:tcPr>
            <w:tcW w:w="2904" w:type="dxa"/>
            <w:shd w:val="clear" w:color="auto" w:fill="auto"/>
          </w:tcPr>
          <w:p w14:paraId="0A3D582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E6AD7E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6AE15F1" w14:textId="77777777">
        <w:trPr>
          <w:trHeight w:val="1735"/>
        </w:trPr>
        <w:tc>
          <w:tcPr>
            <w:tcW w:w="1150" w:type="dxa"/>
            <w:shd w:val="clear" w:color="auto" w:fill="auto"/>
          </w:tcPr>
          <w:p w14:paraId="0B1EAD2E" w14:textId="77777777" w:rsidR="009274EA" w:rsidRDefault="00C53038">
            <w:pPr>
              <w:tabs>
                <w:tab w:val="left" w:pos="10620"/>
              </w:tabs>
              <w:rPr>
                <w:color w:val="222222"/>
                <w:sz w:val="18"/>
                <w:szCs w:val="18"/>
              </w:rPr>
            </w:pPr>
            <w:r>
              <w:rPr>
                <w:rStyle w:val="brownfont"/>
                <w:color w:val="000000"/>
                <w:sz w:val="18"/>
                <w:szCs w:val="18"/>
              </w:rPr>
              <w:lastRenderedPageBreak/>
              <w:t>Owner Code</w:t>
            </w:r>
          </w:p>
          <w:p w14:paraId="32E664D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4BB6C5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DC19B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77B401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field is required.</w:t>
            </w:r>
          </w:p>
          <w:p w14:paraId="5E56370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should only contain alphanumeric characters.</w:t>
            </w:r>
          </w:p>
          <w:p w14:paraId="2C88DE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should have a length of 10 characters.</w:t>
            </w:r>
          </w:p>
        </w:tc>
        <w:tc>
          <w:tcPr>
            <w:tcW w:w="1352" w:type="dxa"/>
            <w:shd w:val="clear" w:color="auto" w:fill="auto"/>
          </w:tcPr>
          <w:p w14:paraId="19DB3C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Owner code.</w:t>
            </w:r>
          </w:p>
          <w:p w14:paraId="0AAAD2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should only contain alphanumeric characters.</w:t>
            </w:r>
          </w:p>
          <w:p w14:paraId="564856F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Owner code should have a length of 10 characters.</w:t>
            </w:r>
          </w:p>
        </w:tc>
        <w:tc>
          <w:tcPr>
            <w:tcW w:w="2904" w:type="dxa"/>
            <w:shd w:val="clear" w:color="auto" w:fill="auto"/>
          </w:tcPr>
          <w:p w14:paraId="303D4EA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3AFFE98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25A4DE8" w14:textId="77777777">
        <w:trPr>
          <w:trHeight w:val="1735"/>
        </w:trPr>
        <w:tc>
          <w:tcPr>
            <w:tcW w:w="1150" w:type="dxa"/>
            <w:shd w:val="clear" w:color="auto" w:fill="auto"/>
          </w:tcPr>
          <w:p w14:paraId="5F8C7FBD" w14:textId="77777777" w:rsidR="009274EA" w:rsidRDefault="00C53038">
            <w:pPr>
              <w:tabs>
                <w:tab w:val="left" w:pos="10620"/>
              </w:tabs>
              <w:rPr>
                <w:rStyle w:val="brownfont"/>
                <w:color w:val="000000"/>
                <w:sz w:val="18"/>
                <w:szCs w:val="18"/>
              </w:rPr>
            </w:pPr>
            <w:r>
              <w:t>Entity Code</w:t>
            </w:r>
          </w:p>
        </w:tc>
        <w:tc>
          <w:tcPr>
            <w:tcW w:w="918" w:type="dxa"/>
            <w:shd w:val="clear" w:color="auto" w:fill="auto"/>
          </w:tcPr>
          <w:p w14:paraId="2C0D50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15D7F1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185342D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4D382BF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EFA7D5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AA837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w:t>
            </w:r>
          </w:p>
        </w:tc>
      </w:tr>
      <w:tr w:rsidR="009274EA" w14:paraId="417D51C1" w14:textId="77777777">
        <w:trPr>
          <w:trHeight w:val="1735"/>
        </w:trPr>
        <w:tc>
          <w:tcPr>
            <w:tcW w:w="1150" w:type="dxa"/>
            <w:shd w:val="clear" w:color="auto" w:fill="auto"/>
          </w:tcPr>
          <w:p w14:paraId="6D6BA7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color w:val="000000"/>
                <w:sz w:val="18"/>
                <w:szCs w:val="18"/>
                <w:shd w:val="clear" w:color="auto" w:fill="FFFFFF"/>
              </w:rPr>
              <w:t>Address</w:t>
            </w:r>
          </w:p>
        </w:tc>
        <w:tc>
          <w:tcPr>
            <w:tcW w:w="918" w:type="dxa"/>
            <w:shd w:val="clear" w:color="auto" w:fill="auto"/>
          </w:tcPr>
          <w:p w14:paraId="561255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85754E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961244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4EBA2D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5764390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3AED34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38F408B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04FEE3FF"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3125173" w14:textId="77777777">
        <w:trPr>
          <w:trHeight w:val="1735"/>
        </w:trPr>
        <w:tc>
          <w:tcPr>
            <w:tcW w:w="1150" w:type="dxa"/>
            <w:shd w:val="clear" w:color="auto" w:fill="auto"/>
          </w:tcPr>
          <w:p w14:paraId="7FB621B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Contact Person </w:t>
            </w:r>
          </w:p>
        </w:tc>
        <w:tc>
          <w:tcPr>
            <w:tcW w:w="918" w:type="dxa"/>
            <w:shd w:val="clear" w:color="auto" w:fill="auto"/>
          </w:tcPr>
          <w:p w14:paraId="09386A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54498F9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516CBB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7692950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706C34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contact person should have a maximum length of 100 characters.</w:t>
            </w:r>
          </w:p>
        </w:tc>
        <w:tc>
          <w:tcPr>
            <w:tcW w:w="1352" w:type="dxa"/>
            <w:shd w:val="clear" w:color="auto" w:fill="auto"/>
          </w:tcPr>
          <w:p w14:paraId="02239E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contact person.</w:t>
            </w:r>
          </w:p>
          <w:p w14:paraId="2B864B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contain alphabetic characters only.</w:t>
            </w:r>
          </w:p>
          <w:p w14:paraId="59FF1A4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contact person should not exceed 100 characters.</w:t>
            </w:r>
          </w:p>
        </w:tc>
        <w:tc>
          <w:tcPr>
            <w:tcW w:w="2904" w:type="dxa"/>
            <w:shd w:val="clear" w:color="auto" w:fill="auto"/>
          </w:tcPr>
          <w:p w14:paraId="2A9EE15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C389E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w:t>
            </w:r>
          </w:p>
        </w:tc>
      </w:tr>
      <w:tr w:rsidR="009274EA" w14:paraId="0EB9A943" w14:textId="77777777">
        <w:trPr>
          <w:trHeight w:val="1735"/>
        </w:trPr>
        <w:tc>
          <w:tcPr>
            <w:tcW w:w="1150" w:type="dxa"/>
            <w:shd w:val="clear" w:color="auto" w:fill="auto"/>
          </w:tcPr>
          <w:p w14:paraId="40CB6E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57569B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30AB127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DEFA1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5D245E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5739588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4E067F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have a maximum length of 50 characters.</w:t>
            </w:r>
          </w:p>
        </w:tc>
        <w:tc>
          <w:tcPr>
            <w:tcW w:w="1352" w:type="dxa"/>
            <w:shd w:val="clear" w:color="auto" w:fill="auto"/>
          </w:tcPr>
          <w:p w14:paraId="6A68452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email ID.</w:t>
            </w:r>
          </w:p>
          <w:p w14:paraId="3D30DC6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168343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44BFF7F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not exceed 50 characters.</w:t>
            </w:r>
          </w:p>
        </w:tc>
        <w:tc>
          <w:tcPr>
            <w:tcW w:w="2904" w:type="dxa"/>
            <w:shd w:val="clear" w:color="auto" w:fill="auto"/>
          </w:tcPr>
          <w:p w14:paraId="13994A87" w14:textId="77777777" w:rsidR="009274EA" w:rsidRDefault="001E5D23">
            <w:pPr>
              <w:pStyle w:val="ListParagraph"/>
              <w:tabs>
                <w:tab w:val="center" w:pos="4320"/>
                <w:tab w:val="right" w:pos="8640"/>
                <w:tab w:val="left" w:pos="10620"/>
              </w:tabs>
              <w:ind w:left="0"/>
              <w:rPr>
                <w:rFonts w:ascii="Cambria" w:hAnsi="Cambria"/>
                <w:sz w:val="22"/>
                <w:szCs w:val="22"/>
              </w:rPr>
            </w:pPr>
            <w:hyperlink r:id="rId29" w:history="1">
              <w:r w:rsidR="00C53038">
                <w:rPr>
                  <w:rFonts w:ascii="Cambria" w:hAnsi="Cambria"/>
                </w:rPr>
                <w:t>test@testdata.com</w:t>
              </w:r>
            </w:hyperlink>
          </w:p>
        </w:tc>
        <w:tc>
          <w:tcPr>
            <w:tcW w:w="1147" w:type="dxa"/>
            <w:shd w:val="clear" w:color="auto" w:fill="auto"/>
          </w:tcPr>
          <w:p w14:paraId="7ACCD78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Alphabets. Combination of Alphabets)</w:t>
            </w:r>
          </w:p>
          <w:p w14:paraId="1F7683D5" w14:textId="77777777" w:rsidR="009274EA" w:rsidRDefault="009274EA">
            <w:pPr>
              <w:pStyle w:val="ListParagraph"/>
              <w:tabs>
                <w:tab w:val="center" w:pos="4320"/>
                <w:tab w:val="right" w:pos="8640"/>
                <w:tab w:val="left" w:pos="10620"/>
              </w:tabs>
              <w:ind w:left="0"/>
              <w:rPr>
                <w:rFonts w:ascii="Cambria" w:hAnsi="Cambria"/>
                <w:sz w:val="22"/>
                <w:szCs w:val="22"/>
              </w:rPr>
            </w:pPr>
          </w:p>
          <w:p w14:paraId="20AC580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E89119A" w14:textId="77777777">
        <w:trPr>
          <w:trHeight w:val="287"/>
        </w:trPr>
        <w:tc>
          <w:tcPr>
            <w:tcW w:w="1150" w:type="dxa"/>
            <w:shd w:val="clear" w:color="auto" w:fill="auto"/>
          </w:tcPr>
          <w:p w14:paraId="039F22F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color w:val="000000"/>
                <w:sz w:val="18"/>
                <w:szCs w:val="18"/>
                <w:shd w:val="clear" w:color="auto" w:fill="FFFFFF"/>
              </w:rPr>
              <w:t>City</w:t>
            </w:r>
          </w:p>
        </w:tc>
        <w:tc>
          <w:tcPr>
            <w:tcW w:w="918" w:type="dxa"/>
            <w:shd w:val="clear" w:color="auto" w:fill="auto"/>
          </w:tcPr>
          <w:p w14:paraId="0B0D3D5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5F703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057D21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042381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city should only contain alphabetic characters, </w:t>
            </w:r>
            <w:r>
              <w:rPr>
                <w:rFonts w:ascii="Cambria" w:hAnsi="Cambria"/>
                <w:sz w:val="22"/>
                <w:szCs w:val="22"/>
              </w:rPr>
              <w:lastRenderedPageBreak/>
              <w:t>numeric values, and</w:t>
            </w:r>
          </w:p>
          <w:p w14:paraId="611B324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6B65BE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city.</w:t>
            </w:r>
          </w:p>
          <w:p w14:paraId="395BE16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city should only contain alphabetic characters, </w:t>
            </w:r>
            <w:r>
              <w:rPr>
                <w:rFonts w:ascii="Cambria" w:hAnsi="Cambria"/>
                <w:sz w:val="22"/>
                <w:szCs w:val="22"/>
              </w:rPr>
              <w:lastRenderedPageBreak/>
              <w:t>numeric values,</w:t>
            </w:r>
          </w:p>
          <w:p w14:paraId="14E2CD9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5BF6C56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5007B5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100FEE8" w14:textId="77777777">
        <w:trPr>
          <w:trHeight w:val="287"/>
        </w:trPr>
        <w:tc>
          <w:tcPr>
            <w:tcW w:w="1150" w:type="dxa"/>
            <w:shd w:val="clear" w:color="auto" w:fill="auto"/>
          </w:tcPr>
          <w:p w14:paraId="0B74F5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20FFA2D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A16CF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83364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56B4C4C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have a maximum length of 15 characters (including country code, if applicable).</w:t>
            </w:r>
          </w:p>
        </w:tc>
        <w:tc>
          <w:tcPr>
            <w:tcW w:w="1352" w:type="dxa"/>
            <w:shd w:val="clear" w:color="auto" w:fill="auto"/>
          </w:tcPr>
          <w:p w14:paraId="6FEDBB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fax number.</w:t>
            </w:r>
          </w:p>
          <w:p w14:paraId="0E3EA9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14F05D1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6430D8F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CC4ECA3" w14:textId="77777777">
        <w:trPr>
          <w:trHeight w:val="287"/>
        </w:trPr>
        <w:tc>
          <w:tcPr>
            <w:tcW w:w="1150" w:type="dxa"/>
            <w:shd w:val="clear" w:color="auto" w:fill="auto"/>
          </w:tcPr>
          <w:p w14:paraId="5E3FEF6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User Code</w:t>
            </w:r>
          </w:p>
        </w:tc>
        <w:tc>
          <w:tcPr>
            <w:tcW w:w="918" w:type="dxa"/>
            <w:shd w:val="clear" w:color="auto" w:fill="auto"/>
          </w:tcPr>
          <w:p w14:paraId="55D157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B1301B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33536D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B850DB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A6C609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AC1ED9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67D1620" w14:textId="77777777">
        <w:trPr>
          <w:trHeight w:val="287"/>
        </w:trPr>
        <w:tc>
          <w:tcPr>
            <w:tcW w:w="1150" w:type="dxa"/>
            <w:shd w:val="clear" w:color="auto" w:fill="auto"/>
          </w:tcPr>
          <w:p w14:paraId="49B6EB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Factory Name</w:t>
            </w:r>
          </w:p>
        </w:tc>
        <w:tc>
          <w:tcPr>
            <w:tcW w:w="918" w:type="dxa"/>
            <w:shd w:val="clear" w:color="auto" w:fill="auto"/>
          </w:tcPr>
          <w:p w14:paraId="0981E9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57F50EC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F441C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field is a required field and must be entered.</w:t>
            </w:r>
          </w:p>
          <w:p w14:paraId="22F3A2B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should only contain alphabetic characters, numeric values, and</w:t>
            </w:r>
          </w:p>
          <w:p w14:paraId="77B70C0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should have a maximum length of 50 characters.</w:t>
            </w:r>
          </w:p>
        </w:tc>
        <w:tc>
          <w:tcPr>
            <w:tcW w:w="1352" w:type="dxa"/>
            <w:shd w:val="clear" w:color="auto" w:fill="auto"/>
          </w:tcPr>
          <w:p w14:paraId="4455E4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Factory Name.</w:t>
            </w:r>
          </w:p>
          <w:p w14:paraId="2E2FC34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should only contain alphabetic characters, numeric values,</w:t>
            </w:r>
          </w:p>
          <w:p w14:paraId="79638B1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Factory Name should not exceed 50 characters.</w:t>
            </w:r>
          </w:p>
        </w:tc>
        <w:tc>
          <w:tcPr>
            <w:tcW w:w="2904" w:type="dxa"/>
            <w:shd w:val="clear" w:color="auto" w:fill="auto"/>
          </w:tcPr>
          <w:p w14:paraId="7ADC5E8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32250A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9F8019E" w14:textId="77777777">
        <w:trPr>
          <w:trHeight w:val="287"/>
        </w:trPr>
        <w:tc>
          <w:tcPr>
            <w:tcW w:w="1150" w:type="dxa"/>
            <w:shd w:val="clear" w:color="auto" w:fill="auto"/>
          </w:tcPr>
          <w:p w14:paraId="07C67C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Entity Code</w:t>
            </w:r>
          </w:p>
        </w:tc>
        <w:tc>
          <w:tcPr>
            <w:tcW w:w="918" w:type="dxa"/>
            <w:shd w:val="clear" w:color="auto" w:fill="auto"/>
          </w:tcPr>
          <w:p w14:paraId="6491E1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4B952D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350B9A4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92A1FC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011356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F39DD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 Generate</w:t>
            </w:r>
          </w:p>
        </w:tc>
      </w:tr>
      <w:tr w:rsidR="009274EA" w14:paraId="249B1881" w14:textId="77777777">
        <w:trPr>
          <w:trHeight w:val="287"/>
        </w:trPr>
        <w:tc>
          <w:tcPr>
            <w:tcW w:w="1150" w:type="dxa"/>
            <w:shd w:val="clear" w:color="auto" w:fill="auto"/>
          </w:tcPr>
          <w:p w14:paraId="1A62DE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Address</w:t>
            </w:r>
          </w:p>
        </w:tc>
        <w:tc>
          <w:tcPr>
            <w:tcW w:w="918" w:type="dxa"/>
            <w:shd w:val="clear" w:color="auto" w:fill="auto"/>
          </w:tcPr>
          <w:p w14:paraId="5DF4D4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47CB2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ED9489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field is a required field and must be entered.</w:t>
            </w:r>
          </w:p>
          <w:p w14:paraId="40C1E1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have a maximum length of 500 characters.</w:t>
            </w:r>
          </w:p>
        </w:tc>
        <w:tc>
          <w:tcPr>
            <w:tcW w:w="1352" w:type="dxa"/>
            <w:shd w:val="clear" w:color="auto" w:fill="auto"/>
          </w:tcPr>
          <w:p w14:paraId="690724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Address.</w:t>
            </w:r>
          </w:p>
          <w:p w14:paraId="5221D5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Address should not exceed 500 characters.</w:t>
            </w:r>
          </w:p>
        </w:tc>
        <w:tc>
          <w:tcPr>
            <w:tcW w:w="2904" w:type="dxa"/>
            <w:shd w:val="clear" w:color="auto" w:fill="auto"/>
          </w:tcPr>
          <w:p w14:paraId="7715AF8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5FCF6F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089EEFE" w14:textId="77777777">
        <w:trPr>
          <w:trHeight w:val="287"/>
        </w:trPr>
        <w:tc>
          <w:tcPr>
            <w:tcW w:w="1150" w:type="dxa"/>
            <w:shd w:val="clear" w:color="auto" w:fill="auto"/>
          </w:tcPr>
          <w:p w14:paraId="6D07DE3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City</w:t>
            </w:r>
          </w:p>
        </w:tc>
        <w:tc>
          <w:tcPr>
            <w:tcW w:w="918" w:type="dxa"/>
            <w:shd w:val="clear" w:color="auto" w:fill="auto"/>
          </w:tcPr>
          <w:p w14:paraId="61E587A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D92D6A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540D61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field is a required field and must be entered.</w:t>
            </w:r>
          </w:p>
          <w:p w14:paraId="63616C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 and</w:t>
            </w:r>
          </w:p>
          <w:p w14:paraId="2B9981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have a maximum length of 50 characters.</w:t>
            </w:r>
          </w:p>
        </w:tc>
        <w:tc>
          <w:tcPr>
            <w:tcW w:w="1352" w:type="dxa"/>
            <w:shd w:val="clear" w:color="auto" w:fill="auto"/>
          </w:tcPr>
          <w:p w14:paraId="3B06D5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city.</w:t>
            </w:r>
          </w:p>
          <w:p w14:paraId="104294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only contain alphabetic characters, numeric values,</w:t>
            </w:r>
          </w:p>
          <w:p w14:paraId="65520C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city should not exceed 50 characters.</w:t>
            </w:r>
          </w:p>
        </w:tc>
        <w:tc>
          <w:tcPr>
            <w:tcW w:w="2904" w:type="dxa"/>
            <w:shd w:val="clear" w:color="auto" w:fill="auto"/>
          </w:tcPr>
          <w:p w14:paraId="17BB45C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067062C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91FFDD8" w14:textId="77777777">
        <w:trPr>
          <w:trHeight w:val="287"/>
        </w:trPr>
        <w:tc>
          <w:tcPr>
            <w:tcW w:w="1150" w:type="dxa"/>
            <w:shd w:val="clear" w:color="auto" w:fill="auto"/>
          </w:tcPr>
          <w:p w14:paraId="66A24E6D" w14:textId="77777777" w:rsidR="009274EA" w:rsidRDefault="00C53038">
            <w:pPr>
              <w:tabs>
                <w:tab w:val="left" w:pos="10620"/>
              </w:tabs>
              <w:rPr>
                <w:color w:val="222222"/>
                <w:sz w:val="18"/>
                <w:szCs w:val="18"/>
              </w:rPr>
            </w:pPr>
            <w:r>
              <w:rPr>
                <w:rStyle w:val="brownfont"/>
                <w:color w:val="000000"/>
                <w:sz w:val="18"/>
                <w:szCs w:val="18"/>
              </w:rPr>
              <w:t>State Name</w:t>
            </w:r>
          </w:p>
          <w:p w14:paraId="7BA7A8B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6A00CE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3BFCD4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D6CC629" w14:textId="77777777" w:rsidR="009274EA" w:rsidRDefault="00C53038">
            <w:pPr>
              <w:tabs>
                <w:tab w:val="center" w:pos="4320"/>
                <w:tab w:val="right" w:pos="8640"/>
                <w:tab w:val="left" w:pos="10620"/>
              </w:tabs>
            </w:pPr>
            <w:r>
              <w:t>The state dropdown selection should be a required field.</w:t>
            </w:r>
          </w:p>
          <w:p w14:paraId="00FAF7D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An option must be selected from the state dropdown menu.</w:t>
            </w:r>
          </w:p>
        </w:tc>
        <w:tc>
          <w:tcPr>
            <w:tcW w:w="1352" w:type="dxa"/>
            <w:shd w:val="clear" w:color="auto" w:fill="auto"/>
          </w:tcPr>
          <w:p w14:paraId="370226E7" w14:textId="77777777" w:rsidR="009274EA" w:rsidRDefault="00C53038">
            <w:pPr>
              <w:tabs>
                <w:tab w:val="center" w:pos="4320"/>
                <w:tab w:val="right" w:pos="8640"/>
                <w:tab w:val="left" w:pos="10620"/>
              </w:tabs>
            </w:pPr>
            <w:r>
              <w:t>If the state dropdown selection is not made: "Please select a state from the dropdown menu."</w:t>
            </w:r>
          </w:p>
          <w:p w14:paraId="689B502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95F8EA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51EFD73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9CD4E59" w14:textId="77777777">
        <w:trPr>
          <w:trHeight w:val="287"/>
        </w:trPr>
        <w:tc>
          <w:tcPr>
            <w:tcW w:w="1150" w:type="dxa"/>
            <w:shd w:val="clear" w:color="auto" w:fill="auto"/>
          </w:tcPr>
          <w:p w14:paraId="5B5A2F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Contact Person Name</w:t>
            </w:r>
          </w:p>
        </w:tc>
        <w:tc>
          <w:tcPr>
            <w:tcW w:w="918" w:type="dxa"/>
            <w:shd w:val="clear" w:color="auto" w:fill="auto"/>
          </w:tcPr>
          <w:p w14:paraId="2DD90D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AD9AA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B63EA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field is a required field and must be entered.</w:t>
            </w:r>
          </w:p>
          <w:p w14:paraId="131AC2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contact person should contain alphabetic characters only.</w:t>
            </w:r>
          </w:p>
          <w:p w14:paraId="04B1A8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have a maximum length of 100 characters.</w:t>
            </w:r>
          </w:p>
        </w:tc>
        <w:tc>
          <w:tcPr>
            <w:tcW w:w="1352" w:type="dxa"/>
            <w:shd w:val="clear" w:color="auto" w:fill="auto"/>
          </w:tcPr>
          <w:p w14:paraId="2EA542C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contact person.</w:t>
            </w:r>
          </w:p>
          <w:p w14:paraId="150057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The contact person should contain alphabetic characters only.</w:t>
            </w:r>
          </w:p>
          <w:p w14:paraId="4934A5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contact person should not exceed 100 characters.</w:t>
            </w:r>
          </w:p>
        </w:tc>
        <w:tc>
          <w:tcPr>
            <w:tcW w:w="2904" w:type="dxa"/>
            <w:shd w:val="clear" w:color="auto" w:fill="auto"/>
          </w:tcPr>
          <w:p w14:paraId="03B9D25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0AC6DB0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B4E9A64" w14:textId="77777777">
        <w:trPr>
          <w:trHeight w:val="287"/>
        </w:trPr>
        <w:tc>
          <w:tcPr>
            <w:tcW w:w="1150" w:type="dxa"/>
            <w:shd w:val="clear" w:color="auto" w:fill="auto"/>
          </w:tcPr>
          <w:p w14:paraId="244365A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Factory Owner</w:t>
            </w:r>
          </w:p>
        </w:tc>
        <w:tc>
          <w:tcPr>
            <w:tcW w:w="918" w:type="dxa"/>
            <w:shd w:val="clear" w:color="auto" w:fill="auto"/>
          </w:tcPr>
          <w:p w14:paraId="489F8F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2C5BDC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B35427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Factory Owner is mandatory field</w:t>
            </w:r>
          </w:p>
        </w:tc>
        <w:tc>
          <w:tcPr>
            <w:tcW w:w="1352" w:type="dxa"/>
            <w:shd w:val="clear" w:color="auto" w:fill="auto"/>
          </w:tcPr>
          <w:p w14:paraId="25436E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Factory Owner</w:t>
            </w:r>
          </w:p>
        </w:tc>
        <w:tc>
          <w:tcPr>
            <w:tcW w:w="2904" w:type="dxa"/>
            <w:shd w:val="clear" w:color="auto" w:fill="auto"/>
          </w:tcPr>
          <w:p w14:paraId="26F20E5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F1D1F8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5414162" w14:textId="77777777">
        <w:trPr>
          <w:trHeight w:val="287"/>
        </w:trPr>
        <w:tc>
          <w:tcPr>
            <w:tcW w:w="1150" w:type="dxa"/>
            <w:shd w:val="clear" w:color="auto" w:fill="auto"/>
          </w:tcPr>
          <w:p w14:paraId="6185B1D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610451D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DC432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AC7600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follow a specific format (e.g., digits only, with or without country code).</w:t>
            </w:r>
          </w:p>
          <w:p w14:paraId="7DBB52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have a maximum length of 15 characters (including country code, if applicable).</w:t>
            </w:r>
          </w:p>
        </w:tc>
        <w:tc>
          <w:tcPr>
            <w:tcW w:w="1352" w:type="dxa"/>
            <w:shd w:val="clear" w:color="auto" w:fill="auto"/>
          </w:tcPr>
          <w:p w14:paraId="166BB68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phone number.</w:t>
            </w:r>
          </w:p>
          <w:p w14:paraId="3D458A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phone number should not exceed 15 characters.</w:t>
            </w:r>
          </w:p>
        </w:tc>
        <w:tc>
          <w:tcPr>
            <w:tcW w:w="2904" w:type="dxa"/>
            <w:shd w:val="clear" w:color="auto" w:fill="auto"/>
          </w:tcPr>
          <w:p w14:paraId="2FD17D0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2B5D88C"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88A05E2" w14:textId="77777777">
        <w:trPr>
          <w:trHeight w:val="287"/>
        </w:trPr>
        <w:tc>
          <w:tcPr>
            <w:tcW w:w="1150" w:type="dxa"/>
            <w:shd w:val="clear" w:color="auto" w:fill="auto"/>
          </w:tcPr>
          <w:p w14:paraId="137634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Fax</w:t>
            </w:r>
          </w:p>
        </w:tc>
        <w:tc>
          <w:tcPr>
            <w:tcW w:w="918" w:type="dxa"/>
            <w:shd w:val="clear" w:color="auto" w:fill="auto"/>
          </w:tcPr>
          <w:p w14:paraId="38BE76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DE544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F80E91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follow a specific format (e.g., digits only, with or without country code).</w:t>
            </w:r>
          </w:p>
          <w:p w14:paraId="6F7BF3D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fax number should have a maximum length of 15 characters (including </w:t>
            </w:r>
            <w:r>
              <w:rPr>
                <w:rFonts w:ascii="Cambria" w:hAnsi="Cambria"/>
                <w:sz w:val="22"/>
                <w:szCs w:val="22"/>
              </w:rPr>
              <w:lastRenderedPageBreak/>
              <w:t>country code, if applicable).</w:t>
            </w:r>
          </w:p>
        </w:tc>
        <w:tc>
          <w:tcPr>
            <w:tcW w:w="1352" w:type="dxa"/>
            <w:shd w:val="clear" w:color="auto" w:fill="auto"/>
          </w:tcPr>
          <w:p w14:paraId="01469E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a valid fax number.</w:t>
            </w:r>
          </w:p>
          <w:p w14:paraId="0D37B5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fax number should not exceed 15 characters.</w:t>
            </w:r>
          </w:p>
        </w:tc>
        <w:tc>
          <w:tcPr>
            <w:tcW w:w="2904" w:type="dxa"/>
            <w:shd w:val="clear" w:color="auto" w:fill="auto"/>
          </w:tcPr>
          <w:p w14:paraId="2D483D4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763539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D57FA5F" w14:textId="77777777">
        <w:trPr>
          <w:trHeight w:val="287"/>
        </w:trPr>
        <w:tc>
          <w:tcPr>
            <w:tcW w:w="1150" w:type="dxa"/>
            <w:shd w:val="clear" w:color="auto" w:fill="auto"/>
          </w:tcPr>
          <w:p w14:paraId="721078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 No</w:t>
            </w:r>
          </w:p>
        </w:tc>
        <w:tc>
          <w:tcPr>
            <w:tcW w:w="918" w:type="dxa"/>
            <w:shd w:val="clear" w:color="auto" w:fill="auto"/>
          </w:tcPr>
          <w:p w14:paraId="7CE154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B62C1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6A833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field is a required field and must be entered.</w:t>
            </w:r>
          </w:p>
          <w:p w14:paraId="3DBAC10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follow a specific format (e.g., alphanumeric characters with a length of 10).</w:t>
            </w:r>
          </w:p>
          <w:p w14:paraId="408B09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PANno should be unique and not allow duplicate entries.</w:t>
            </w:r>
          </w:p>
        </w:tc>
        <w:tc>
          <w:tcPr>
            <w:tcW w:w="1352" w:type="dxa"/>
            <w:shd w:val="clear" w:color="auto" w:fill="auto"/>
          </w:tcPr>
          <w:p w14:paraId="310966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PANno.</w:t>
            </w:r>
          </w:p>
          <w:p w14:paraId="50B990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PANno with alphanumeric characters and a length of 10.</w:t>
            </w:r>
          </w:p>
          <w:p w14:paraId="79F4E98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PANno already exists. Please enter a unique PANno.</w:t>
            </w:r>
          </w:p>
        </w:tc>
        <w:tc>
          <w:tcPr>
            <w:tcW w:w="2904" w:type="dxa"/>
            <w:shd w:val="clear" w:color="auto" w:fill="auto"/>
          </w:tcPr>
          <w:p w14:paraId="43AEDC5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647035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6D8605A" w14:textId="77777777">
        <w:trPr>
          <w:trHeight w:val="287"/>
        </w:trPr>
        <w:tc>
          <w:tcPr>
            <w:tcW w:w="1150" w:type="dxa"/>
            <w:shd w:val="clear" w:color="auto" w:fill="auto"/>
          </w:tcPr>
          <w:p w14:paraId="032CD938" w14:textId="77777777" w:rsidR="009274EA" w:rsidRDefault="00C53038">
            <w:pPr>
              <w:tabs>
                <w:tab w:val="left" w:pos="10620"/>
              </w:tabs>
            </w:pPr>
            <w:r>
              <w:t>TB Registration No.</w:t>
            </w:r>
          </w:p>
        </w:tc>
        <w:tc>
          <w:tcPr>
            <w:tcW w:w="918" w:type="dxa"/>
            <w:shd w:val="clear" w:color="auto" w:fill="auto"/>
          </w:tcPr>
          <w:p w14:paraId="6A95F07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537DFA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B8AE36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field is a required field and must be entered.</w:t>
            </w:r>
          </w:p>
          <w:p w14:paraId="3A42BDE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follow a specific format with alphanumeric characters and a length of 15 characters.</w:t>
            </w:r>
          </w:p>
          <w:p w14:paraId="2D7D59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Teaboard Reg No should be unique and not allow duplicate entries.</w:t>
            </w:r>
          </w:p>
        </w:tc>
        <w:tc>
          <w:tcPr>
            <w:tcW w:w="1352" w:type="dxa"/>
            <w:shd w:val="clear" w:color="auto" w:fill="auto"/>
          </w:tcPr>
          <w:p w14:paraId="3CE5681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Teaboard Reg No.</w:t>
            </w:r>
          </w:p>
          <w:p w14:paraId="47D6D69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Teaboard Reg No with alphanumeric characters and a length of 15 characters.</w:t>
            </w:r>
          </w:p>
          <w:p w14:paraId="17F3BE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Teaboard Reg No already exists. Please enter a unique </w:t>
            </w:r>
            <w:r>
              <w:rPr>
                <w:rFonts w:ascii="Cambria" w:hAnsi="Cambria"/>
                <w:sz w:val="22"/>
                <w:szCs w:val="22"/>
              </w:rPr>
              <w:lastRenderedPageBreak/>
              <w:t>Teaboard Reg No.</w:t>
            </w:r>
          </w:p>
        </w:tc>
        <w:tc>
          <w:tcPr>
            <w:tcW w:w="2904" w:type="dxa"/>
            <w:shd w:val="clear" w:color="auto" w:fill="auto"/>
          </w:tcPr>
          <w:p w14:paraId="7CD2500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B5429E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37FDB72" w14:textId="77777777">
        <w:trPr>
          <w:trHeight w:val="287"/>
        </w:trPr>
        <w:tc>
          <w:tcPr>
            <w:tcW w:w="1150" w:type="dxa"/>
            <w:shd w:val="clear" w:color="auto" w:fill="auto"/>
          </w:tcPr>
          <w:p w14:paraId="45F549F1" w14:textId="77777777" w:rsidR="009274EA" w:rsidRDefault="00C53038">
            <w:pPr>
              <w:tabs>
                <w:tab w:val="left" w:pos="10620"/>
              </w:tabs>
            </w:pPr>
            <w:r>
              <w:t>Tax Identification No.</w:t>
            </w:r>
          </w:p>
        </w:tc>
        <w:tc>
          <w:tcPr>
            <w:tcW w:w="918" w:type="dxa"/>
            <w:shd w:val="clear" w:color="auto" w:fill="auto"/>
          </w:tcPr>
          <w:p w14:paraId="6E2275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B13A51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BB278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follow a specific format (e.g., alphanumeric characters with a length of 15).</w:t>
            </w:r>
          </w:p>
          <w:p w14:paraId="08D0D81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TaxId No should be unique and not allow duplicate entries.</w:t>
            </w:r>
          </w:p>
        </w:tc>
        <w:tc>
          <w:tcPr>
            <w:tcW w:w="1352" w:type="dxa"/>
            <w:shd w:val="clear" w:color="auto" w:fill="auto"/>
          </w:tcPr>
          <w:p w14:paraId="4EFFBE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TaxId No with alphanumeric characters and a length of 15.</w:t>
            </w:r>
          </w:p>
          <w:p w14:paraId="4445D3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TaxId No already exists. Please enter a unique TaxId No.</w:t>
            </w:r>
          </w:p>
        </w:tc>
        <w:tc>
          <w:tcPr>
            <w:tcW w:w="2904" w:type="dxa"/>
            <w:shd w:val="clear" w:color="auto" w:fill="auto"/>
          </w:tcPr>
          <w:p w14:paraId="45CAB48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0C7BC6A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04C5C07" w14:textId="77777777">
        <w:trPr>
          <w:trHeight w:val="287"/>
        </w:trPr>
        <w:tc>
          <w:tcPr>
            <w:tcW w:w="1150" w:type="dxa"/>
            <w:shd w:val="clear" w:color="auto" w:fill="auto"/>
          </w:tcPr>
          <w:p w14:paraId="5B12466E" w14:textId="77777777" w:rsidR="009274EA" w:rsidRDefault="00C53038">
            <w:pPr>
              <w:tabs>
                <w:tab w:val="left" w:pos="10620"/>
              </w:tabs>
            </w:pPr>
            <w:r>
              <w:t>Revenue District</w:t>
            </w:r>
          </w:p>
        </w:tc>
        <w:tc>
          <w:tcPr>
            <w:tcW w:w="918" w:type="dxa"/>
            <w:shd w:val="clear" w:color="auto" w:fill="auto"/>
          </w:tcPr>
          <w:p w14:paraId="6724D5A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0B2482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2AA13D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Revenue District is mandatory</w:t>
            </w:r>
          </w:p>
        </w:tc>
        <w:tc>
          <w:tcPr>
            <w:tcW w:w="1352" w:type="dxa"/>
            <w:shd w:val="clear" w:color="auto" w:fill="auto"/>
          </w:tcPr>
          <w:p w14:paraId="21C6C6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Please select </w:t>
            </w:r>
            <w:r>
              <w:rPr>
                <w:rFonts w:ascii="Cambria" w:hAnsi="Cambria"/>
              </w:rPr>
              <w:t>Revenue District</w:t>
            </w:r>
          </w:p>
        </w:tc>
        <w:tc>
          <w:tcPr>
            <w:tcW w:w="2904" w:type="dxa"/>
            <w:shd w:val="clear" w:color="auto" w:fill="auto"/>
          </w:tcPr>
          <w:p w14:paraId="61C7DDE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B97F98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60D421D" w14:textId="77777777">
        <w:trPr>
          <w:trHeight w:val="287"/>
        </w:trPr>
        <w:tc>
          <w:tcPr>
            <w:tcW w:w="1150" w:type="dxa"/>
            <w:shd w:val="clear" w:color="auto" w:fill="auto"/>
          </w:tcPr>
          <w:p w14:paraId="2C7343EC" w14:textId="77777777" w:rsidR="009274EA" w:rsidRDefault="00C53038">
            <w:pPr>
              <w:tabs>
                <w:tab w:val="left" w:pos="10620"/>
              </w:tabs>
            </w:pPr>
            <w:r>
              <w:t>Email</w:t>
            </w:r>
          </w:p>
        </w:tc>
        <w:tc>
          <w:tcPr>
            <w:tcW w:w="918" w:type="dxa"/>
            <w:shd w:val="clear" w:color="auto" w:fill="auto"/>
          </w:tcPr>
          <w:p w14:paraId="5D01843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1E3AC0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F07F06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field is a required field and must be entered.</w:t>
            </w:r>
          </w:p>
          <w:p w14:paraId="7E9DA07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follow the alphanumeric format with special characters</w:t>
            </w:r>
          </w:p>
          <w:p w14:paraId="0022C0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email ID should be unique and not allow duplicate entries.</w:t>
            </w:r>
          </w:p>
          <w:p w14:paraId="504AD61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email ID should have a maximum </w:t>
            </w:r>
            <w:r>
              <w:rPr>
                <w:rFonts w:ascii="Cambria" w:hAnsi="Cambria"/>
                <w:sz w:val="22"/>
                <w:szCs w:val="22"/>
              </w:rPr>
              <w:lastRenderedPageBreak/>
              <w:t>length of 50 characters.</w:t>
            </w:r>
          </w:p>
        </w:tc>
        <w:tc>
          <w:tcPr>
            <w:tcW w:w="1352" w:type="dxa"/>
            <w:shd w:val="clear" w:color="auto" w:fill="auto"/>
          </w:tcPr>
          <w:p w14:paraId="6203AF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Please enter the email ID.</w:t>
            </w:r>
          </w:p>
          <w:p w14:paraId="42637D5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email ID with alphanumeric characters and special characters allowed.</w:t>
            </w:r>
          </w:p>
          <w:p w14:paraId="7DCCCE2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email ID already exists. Please enter a unique email ID.</w:t>
            </w:r>
          </w:p>
          <w:p w14:paraId="350D43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The email ID should </w:t>
            </w:r>
            <w:r>
              <w:rPr>
                <w:rFonts w:ascii="Cambria" w:hAnsi="Cambria"/>
                <w:sz w:val="22"/>
                <w:szCs w:val="22"/>
              </w:rPr>
              <w:lastRenderedPageBreak/>
              <w:t>not exceed 50 characters.</w:t>
            </w:r>
          </w:p>
        </w:tc>
        <w:tc>
          <w:tcPr>
            <w:tcW w:w="2904" w:type="dxa"/>
            <w:shd w:val="clear" w:color="auto" w:fill="auto"/>
          </w:tcPr>
          <w:p w14:paraId="58D8BD31" w14:textId="77777777" w:rsidR="009274EA" w:rsidRDefault="001E5D23">
            <w:pPr>
              <w:pStyle w:val="ListParagraph"/>
              <w:tabs>
                <w:tab w:val="center" w:pos="4320"/>
                <w:tab w:val="right" w:pos="8640"/>
                <w:tab w:val="left" w:pos="10620"/>
              </w:tabs>
              <w:ind w:left="0"/>
              <w:rPr>
                <w:rFonts w:ascii="Cambria" w:hAnsi="Cambria"/>
                <w:sz w:val="22"/>
                <w:szCs w:val="22"/>
              </w:rPr>
            </w:pPr>
            <w:hyperlink r:id="rId30" w:history="1">
              <w:r w:rsidR="00C53038">
                <w:rPr>
                  <w:rFonts w:ascii="Cambria" w:hAnsi="Cambria"/>
                </w:rPr>
                <w:t>test@testdata.com</w:t>
              </w:r>
            </w:hyperlink>
          </w:p>
        </w:tc>
        <w:tc>
          <w:tcPr>
            <w:tcW w:w="1147" w:type="dxa"/>
            <w:shd w:val="clear" w:color="auto" w:fill="auto"/>
          </w:tcPr>
          <w:p w14:paraId="0DDEF8B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should validate email ID from standard Email Validation (combination of Alphabets + Special Character + numeric values @ combination of combination of Alphabet</w:t>
            </w:r>
            <w:r>
              <w:rPr>
                <w:rFonts w:ascii="Cambria" w:hAnsi="Cambria"/>
                <w:sz w:val="22"/>
                <w:szCs w:val="22"/>
              </w:rPr>
              <w:lastRenderedPageBreak/>
              <w:t>s. Combination of Alphabets)</w:t>
            </w:r>
          </w:p>
          <w:p w14:paraId="3DF74364" w14:textId="77777777" w:rsidR="009274EA" w:rsidRDefault="009274EA">
            <w:pPr>
              <w:pStyle w:val="ListParagraph"/>
              <w:tabs>
                <w:tab w:val="center" w:pos="4320"/>
                <w:tab w:val="right" w:pos="8640"/>
                <w:tab w:val="left" w:pos="10620"/>
              </w:tabs>
              <w:ind w:left="0"/>
              <w:rPr>
                <w:rFonts w:ascii="Cambria" w:hAnsi="Cambria"/>
                <w:sz w:val="22"/>
                <w:szCs w:val="22"/>
              </w:rPr>
            </w:pPr>
          </w:p>
          <w:p w14:paraId="51E129C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429B55A" w14:textId="77777777">
        <w:trPr>
          <w:trHeight w:val="287"/>
        </w:trPr>
        <w:tc>
          <w:tcPr>
            <w:tcW w:w="1150" w:type="dxa"/>
            <w:shd w:val="clear" w:color="auto" w:fill="auto"/>
          </w:tcPr>
          <w:p w14:paraId="05AE258F" w14:textId="77777777" w:rsidR="009274EA" w:rsidRDefault="00C53038">
            <w:pPr>
              <w:tabs>
                <w:tab w:val="left" w:pos="10620"/>
              </w:tabs>
            </w:pPr>
            <w:r>
              <w:lastRenderedPageBreak/>
              <w:t>Mobile</w:t>
            </w:r>
          </w:p>
        </w:tc>
        <w:tc>
          <w:tcPr>
            <w:tcW w:w="918" w:type="dxa"/>
            <w:shd w:val="clear" w:color="auto" w:fill="auto"/>
          </w:tcPr>
          <w:p w14:paraId="04E39C5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AF0A03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C3E970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field is a required field and must be entered.</w:t>
            </w:r>
          </w:p>
          <w:p w14:paraId="38349A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follow a specific format (e.g., digits only, with or without country code).</w:t>
            </w:r>
          </w:p>
          <w:p w14:paraId="5517C16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have a maximum length of 15 characters (including country code, if applicable).</w:t>
            </w:r>
          </w:p>
        </w:tc>
        <w:tc>
          <w:tcPr>
            <w:tcW w:w="1352" w:type="dxa"/>
            <w:shd w:val="clear" w:color="auto" w:fill="auto"/>
          </w:tcPr>
          <w:p w14:paraId="0B630F9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mobile number.</w:t>
            </w:r>
          </w:p>
          <w:p w14:paraId="7258F94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mobile number.</w:t>
            </w:r>
          </w:p>
          <w:p w14:paraId="5A5FFD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mobile number should not exceed 15 characters.</w:t>
            </w:r>
          </w:p>
        </w:tc>
        <w:tc>
          <w:tcPr>
            <w:tcW w:w="2904" w:type="dxa"/>
            <w:shd w:val="clear" w:color="auto" w:fill="auto"/>
          </w:tcPr>
          <w:p w14:paraId="2F81504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00919723822331</w:t>
            </w:r>
          </w:p>
        </w:tc>
        <w:tc>
          <w:tcPr>
            <w:tcW w:w="1147" w:type="dxa"/>
            <w:shd w:val="clear" w:color="auto" w:fill="auto"/>
          </w:tcPr>
          <w:p w14:paraId="0EF1FAA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2F11975" w14:textId="77777777">
        <w:trPr>
          <w:trHeight w:val="287"/>
        </w:trPr>
        <w:tc>
          <w:tcPr>
            <w:tcW w:w="1150" w:type="dxa"/>
            <w:shd w:val="clear" w:color="auto" w:fill="auto"/>
          </w:tcPr>
          <w:p w14:paraId="7F1F31FB" w14:textId="77777777" w:rsidR="009274EA" w:rsidRDefault="00C53038">
            <w:pPr>
              <w:tabs>
                <w:tab w:val="left" w:pos="10620"/>
              </w:tabs>
            </w:pPr>
            <w:r>
              <w:t>FSSAI No.</w:t>
            </w:r>
          </w:p>
        </w:tc>
        <w:tc>
          <w:tcPr>
            <w:tcW w:w="918" w:type="dxa"/>
            <w:shd w:val="clear" w:color="auto" w:fill="auto"/>
          </w:tcPr>
          <w:p w14:paraId="6ACD66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4ED2F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A5430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consist of numeric characters only and have a length</w:t>
            </w:r>
          </w:p>
          <w:p w14:paraId="0AE0E79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FSSAI No should be unique and not allow duplicate entries.</w:t>
            </w:r>
          </w:p>
        </w:tc>
        <w:tc>
          <w:tcPr>
            <w:tcW w:w="1352" w:type="dxa"/>
            <w:shd w:val="clear" w:color="auto" w:fill="auto"/>
          </w:tcPr>
          <w:p w14:paraId="712057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FSSAI No consisting of numeric characters and having a length of 14.</w:t>
            </w:r>
          </w:p>
          <w:p w14:paraId="00B882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This FSSAI No already exists. Please enter a </w:t>
            </w:r>
            <w:r>
              <w:rPr>
                <w:rFonts w:ascii="Cambria" w:hAnsi="Cambria"/>
                <w:sz w:val="22"/>
                <w:szCs w:val="22"/>
              </w:rPr>
              <w:lastRenderedPageBreak/>
              <w:t>unique FSSAI No.</w:t>
            </w:r>
          </w:p>
        </w:tc>
        <w:tc>
          <w:tcPr>
            <w:tcW w:w="2904" w:type="dxa"/>
            <w:shd w:val="clear" w:color="auto" w:fill="auto"/>
          </w:tcPr>
          <w:p w14:paraId="4171C2B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4476B6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600C1EE" w14:textId="77777777">
        <w:trPr>
          <w:trHeight w:val="287"/>
        </w:trPr>
        <w:tc>
          <w:tcPr>
            <w:tcW w:w="1150" w:type="dxa"/>
            <w:shd w:val="clear" w:color="auto" w:fill="auto"/>
          </w:tcPr>
          <w:p w14:paraId="766A3D58" w14:textId="77777777" w:rsidR="009274EA" w:rsidRDefault="00C53038">
            <w:pPr>
              <w:tabs>
                <w:tab w:val="left" w:pos="10620"/>
              </w:tabs>
            </w:pPr>
            <w:r>
              <w:t>GST No.</w:t>
            </w:r>
          </w:p>
        </w:tc>
        <w:tc>
          <w:tcPr>
            <w:tcW w:w="918" w:type="dxa"/>
            <w:shd w:val="clear" w:color="auto" w:fill="auto"/>
          </w:tcPr>
          <w:p w14:paraId="64C060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34C28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BC12B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field is a required field and must be entered.</w:t>
            </w:r>
          </w:p>
          <w:p w14:paraId="1CB064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follow the alphanumeric format with a maximum length</w:t>
            </w:r>
          </w:p>
          <w:p w14:paraId="360346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GSTNo should be unique and not allow duplicate entries.</w:t>
            </w:r>
          </w:p>
        </w:tc>
        <w:tc>
          <w:tcPr>
            <w:tcW w:w="1352" w:type="dxa"/>
            <w:shd w:val="clear" w:color="auto" w:fill="auto"/>
          </w:tcPr>
          <w:p w14:paraId="36AE55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GSTNo.</w:t>
            </w:r>
          </w:p>
          <w:p w14:paraId="5923CC5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 valid GSTNo with alphanumeric characters and a maximum length of 15 characters.</w:t>
            </w:r>
          </w:p>
          <w:p w14:paraId="4D627AD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This GSTNo already exists. Please enter a unique GSTNo.</w:t>
            </w:r>
          </w:p>
        </w:tc>
        <w:tc>
          <w:tcPr>
            <w:tcW w:w="2904" w:type="dxa"/>
            <w:shd w:val="clear" w:color="auto" w:fill="auto"/>
          </w:tcPr>
          <w:p w14:paraId="560EAEF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0C5C24E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D1D5943" w14:textId="77777777">
        <w:trPr>
          <w:trHeight w:val="287"/>
        </w:trPr>
        <w:tc>
          <w:tcPr>
            <w:tcW w:w="1150" w:type="dxa"/>
            <w:shd w:val="clear" w:color="auto" w:fill="auto"/>
          </w:tcPr>
          <w:p w14:paraId="261CA5A6" w14:textId="77777777" w:rsidR="009274EA" w:rsidRDefault="00C53038">
            <w:pPr>
              <w:tabs>
                <w:tab w:val="left" w:pos="10620"/>
              </w:tabs>
            </w:pPr>
            <w:r>
              <w:t xml:space="preserve">Auction Center </w:t>
            </w:r>
          </w:p>
        </w:tc>
        <w:tc>
          <w:tcPr>
            <w:tcW w:w="918" w:type="dxa"/>
            <w:shd w:val="clear" w:color="auto" w:fill="auto"/>
          </w:tcPr>
          <w:p w14:paraId="340B912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List box</w:t>
            </w:r>
          </w:p>
        </w:tc>
        <w:tc>
          <w:tcPr>
            <w:tcW w:w="992" w:type="dxa"/>
            <w:shd w:val="clear" w:color="auto" w:fill="auto"/>
          </w:tcPr>
          <w:p w14:paraId="3ACC08F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M</w:t>
            </w:r>
          </w:p>
        </w:tc>
        <w:tc>
          <w:tcPr>
            <w:tcW w:w="1774" w:type="dxa"/>
            <w:shd w:val="clear" w:color="auto" w:fill="auto"/>
          </w:tcPr>
          <w:p w14:paraId="4081B5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4B2AC4F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42D2FDD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3361E1BA"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C737C79" w14:textId="77777777">
        <w:trPr>
          <w:trHeight w:val="287"/>
        </w:trPr>
        <w:tc>
          <w:tcPr>
            <w:tcW w:w="1150" w:type="dxa"/>
            <w:shd w:val="clear" w:color="auto" w:fill="auto"/>
          </w:tcPr>
          <w:p w14:paraId="79F63E1F" w14:textId="77777777" w:rsidR="009274EA" w:rsidRDefault="00C53038">
            <w:pPr>
              <w:tabs>
                <w:tab w:val="left" w:pos="10620"/>
              </w:tabs>
            </w:pPr>
            <w:r>
              <w:t>Seller to Auctioneer Invoice</w:t>
            </w:r>
          </w:p>
        </w:tc>
        <w:tc>
          <w:tcPr>
            <w:tcW w:w="918" w:type="dxa"/>
            <w:shd w:val="clear" w:color="auto" w:fill="auto"/>
          </w:tcPr>
          <w:p w14:paraId="76BA22D8" w14:textId="77777777" w:rsidR="009274EA" w:rsidRDefault="00C53038">
            <w:pPr>
              <w:pStyle w:val="ListParagraph"/>
              <w:tabs>
                <w:tab w:val="center" w:pos="4320"/>
                <w:tab w:val="right" w:pos="8640"/>
                <w:tab w:val="left" w:pos="10620"/>
              </w:tabs>
              <w:ind w:left="0"/>
              <w:rPr>
                <w:rFonts w:ascii="Cambria" w:hAnsi="Cambria"/>
              </w:rPr>
            </w:pPr>
            <w:r>
              <w:rPr>
                <w:rFonts w:ascii="Cambria" w:hAnsi="Cambria"/>
              </w:rPr>
              <w:t>Label</w:t>
            </w:r>
          </w:p>
        </w:tc>
        <w:tc>
          <w:tcPr>
            <w:tcW w:w="992" w:type="dxa"/>
            <w:shd w:val="clear" w:color="auto" w:fill="auto"/>
          </w:tcPr>
          <w:p w14:paraId="5DD7B4C6" w14:textId="77777777" w:rsidR="009274EA" w:rsidRDefault="009274EA">
            <w:pPr>
              <w:pStyle w:val="ListParagraph"/>
              <w:tabs>
                <w:tab w:val="center" w:pos="4320"/>
                <w:tab w:val="right" w:pos="8640"/>
                <w:tab w:val="left" w:pos="10620"/>
              </w:tabs>
              <w:ind w:left="0"/>
              <w:rPr>
                <w:rFonts w:ascii="Cambria" w:hAnsi="Cambria"/>
              </w:rPr>
            </w:pPr>
          </w:p>
        </w:tc>
        <w:tc>
          <w:tcPr>
            <w:tcW w:w="1774" w:type="dxa"/>
            <w:shd w:val="clear" w:color="auto" w:fill="auto"/>
          </w:tcPr>
          <w:p w14:paraId="373EF6F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594E57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C34564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3EDFD8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It will display value as per configuration by Seller after log in.</w:t>
            </w:r>
          </w:p>
        </w:tc>
      </w:tr>
      <w:tr w:rsidR="009274EA" w14:paraId="56CDEBE9" w14:textId="77777777">
        <w:trPr>
          <w:trHeight w:val="287"/>
        </w:trPr>
        <w:tc>
          <w:tcPr>
            <w:tcW w:w="1150" w:type="dxa"/>
            <w:shd w:val="clear" w:color="auto" w:fill="auto"/>
            <w:vAlign w:val="center"/>
          </w:tcPr>
          <w:p w14:paraId="657B0BEA" w14:textId="77777777" w:rsidR="009274EA" w:rsidRDefault="00C53038">
            <w:pPr>
              <w:tabs>
                <w:tab w:val="left" w:pos="10620"/>
              </w:tabs>
            </w:pPr>
            <w:r>
              <w:t>“IRN Eligibility (Turnover Exceeds 5 CR)”</w:t>
            </w:r>
          </w:p>
        </w:tc>
        <w:tc>
          <w:tcPr>
            <w:tcW w:w="918" w:type="dxa"/>
            <w:shd w:val="clear" w:color="auto" w:fill="auto"/>
            <w:vAlign w:val="center"/>
          </w:tcPr>
          <w:p w14:paraId="3C8507AB" w14:textId="77777777" w:rsidR="009274EA" w:rsidRDefault="00C53038">
            <w:pPr>
              <w:pStyle w:val="ListParagraph"/>
              <w:tabs>
                <w:tab w:val="center" w:pos="4320"/>
                <w:tab w:val="right" w:pos="8640"/>
                <w:tab w:val="left" w:pos="10620"/>
              </w:tabs>
              <w:ind w:left="0"/>
              <w:rPr>
                <w:rFonts w:ascii="Cambria" w:hAnsi="Cambria"/>
              </w:rPr>
            </w:pPr>
            <w:r>
              <w:rPr>
                <w:rFonts w:ascii="Cambria" w:hAnsi="Cambria"/>
              </w:rPr>
              <w:t>Drop down</w:t>
            </w:r>
          </w:p>
        </w:tc>
        <w:tc>
          <w:tcPr>
            <w:tcW w:w="992" w:type="dxa"/>
            <w:shd w:val="clear" w:color="auto" w:fill="auto"/>
            <w:vAlign w:val="center"/>
          </w:tcPr>
          <w:p w14:paraId="56840808" w14:textId="77777777" w:rsidR="009274EA" w:rsidRDefault="00C53038">
            <w:pPr>
              <w:pStyle w:val="ListParagraph"/>
              <w:tabs>
                <w:tab w:val="center" w:pos="4320"/>
                <w:tab w:val="right" w:pos="8640"/>
                <w:tab w:val="left" w:pos="10620"/>
              </w:tabs>
              <w:ind w:left="0"/>
              <w:rPr>
                <w:rFonts w:ascii="Cambria" w:hAnsi="Cambria"/>
              </w:rPr>
            </w:pPr>
            <w:r>
              <w:rPr>
                <w:rFonts w:ascii="Cambria" w:hAnsi="Cambria"/>
              </w:rPr>
              <w:t>N</w:t>
            </w:r>
          </w:p>
        </w:tc>
        <w:tc>
          <w:tcPr>
            <w:tcW w:w="1774" w:type="dxa"/>
            <w:shd w:val="clear" w:color="auto" w:fill="auto"/>
          </w:tcPr>
          <w:p w14:paraId="2234FD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1352" w:type="dxa"/>
            <w:shd w:val="clear" w:color="auto" w:fill="auto"/>
          </w:tcPr>
          <w:p w14:paraId="65F7058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09C5CB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99DD3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Detail will come from respective user profile.</w:t>
            </w:r>
          </w:p>
        </w:tc>
      </w:tr>
    </w:tbl>
    <w:p w14:paraId="34E02A9A" w14:textId="77777777" w:rsidR="009274EA" w:rsidRDefault="009274EA">
      <w:pPr>
        <w:tabs>
          <w:tab w:val="left" w:pos="10620"/>
        </w:tabs>
      </w:pPr>
    </w:p>
    <w:p w14:paraId="16CF3170" w14:textId="77777777" w:rsidR="009274EA" w:rsidRDefault="009274EA">
      <w:pPr>
        <w:tabs>
          <w:tab w:val="left" w:pos="10620"/>
        </w:tabs>
        <w:rPr>
          <w:rFonts w:cs="Arial"/>
          <w:b/>
          <w:i/>
          <w:lang w:bidi="en-US"/>
        </w:rPr>
      </w:pPr>
    </w:p>
    <w:p w14:paraId="25A840D9"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5EAA8E07" w14:textId="77777777">
        <w:trPr>
          <w:trHeight w:val="501"/>
        </w:trPr>
        <w:tc>
          <w:tcPr>
            <w:tcW w:w="1866" w:type="dxa"/>
            <w:shd w:val="clear" w:color="auto" w:fill="C4BC96"/>
            <w:vAlign w:val="center"/>
          </w:tcPr>
          <w:p w14:paraId="42CC9049" w14:textId="77777777" w:rsidR="009274EA" w:rsidRDefault="00C53038">
            <w:pPr>
              <w:tabs>
                <w:tab w:val="left" w:pos="10620"/>
              </w:tabs>
              <w:rPr>
                <w:b/>
                <w:bCs/>
                <w:iCs/>
              </w:rPr>
            </w:pPr>
            <w:r>
              <w:rPr>
                <w:b/>
                <w:bCs/>
                <w:iCs/>
              </w:rPr>
              <w:t>Control</w:t>
            </w:r>
          </w:p>
        </w:tc>
        <w:tc>
          <w:tcPr>
            <w:tcW w:w="1858" w:type="dxa"/>
            <w:shd w:val="clear" w:color="auto" w:fill="C4BC96"/>
            <w:vAlign w:val="center"/>
          </w:tcPr>
          <w:p w14:paraId="3CC816FD"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6326B2E9" w14:textId="77777777" w:rsidR="009274EA" w:rsidRDefault="00C53038">
            <w:pPr>
              <w:tabs>
                <w:tab w:val="left" w:pos="10620"/>
              </w:tabs>
              <w:rPr>
                <w:b/>
                <w:bCs/>
                <w:iCs/>
              </w:rPr>
            </w:pPr>
            <w:r>
              <w:rPr>
                <w:b/>
                <w:bCs/>
                <w:iCs/>
              </w:rPr>
              <w:t>Behaviour</w:t>
            </w:r>
          </w:p>
        </w:tc>
      </w:tr>
      <w:tr w:rsidR="009274EA" w14:paraId="0FEE9448" w14:textId="77777777">
        <w:trPr>
          <w:trHeight w:val="517"/>
        </w:trPr>
        <w:tc>
          <w:tcPr>
            <w:tcW w:w="1866" w:type="dxa"/>
            <w:vAlign w:val="center"/>
          </w:tcPr>
          <w:p w14:paraId="50178646" w14:textId="77777777" w:rsidR="009274EA" w:rsidRDefault="00C53038">
            <w:pPr>
              <w:tabs>
                <w:tab w:val="left" w:pos="10620"/>
              </w:tabs>
            </w:pPr>
            <w:r>
              <w:t>Save</w:t>
            </w:r>
          </w:p>
        </w:tc>
        <w:tc>
          <w:tcPr>
            <w:tcW w:w="1858" w:type="dxa"/>
            <w:vAlign w:val="center"/>
          </w:tcPr>
          <w:p w14:paraId="3186FC34" w14:textId="77777777" w:rsidR="009274EA" w:rsidRDefault="00C53038">
            <w:pPr>
              <w:tabs>
                <w:tab w:val="left" w:pos="10620"/>
              </w:tabs>
            </w:pPr>
            <w:r>
              <w:t>Button</w:t>
            </w:r>
          </w:p>
        </w:tc>
        <w:tc>
          <w:tcPr>
            <w:tcW w:w="6603" w:type="dxa"/>
            <w:vAlign w:val="center"/>
          </w:tcPr>
          <w:p w14:paraId="22862964" w14:textId="77777777" w:rsidR="009274EA" w:rsidRDefault="00C53038">
            <w:pPr>
              <w:tabs>
                <w:tab w:val="left" w:pos="10620"/>
              </w:tabs>
            </w:pPr>
            <w:r>
              <w:t>Save the records</w:t>
            </w:r>
          </w:p>
        </w:tc>
      </w:tr>
      <w:tr w:rsidR="009274EA" w14:paraId="4254C94B" w14:textId="77777777">
        <w:trPr>
          <w:trHeight w:val="517"/>
        </w:trPr>
        <w:tc>
          <w:tcPr>
            <w:tcW w:w="1866" w:type="dxa"/>
            <w:vAlign w:val="center"/>
          </w:tcPr>
          <w:p w14:paraId="4EBB556A" w14:textId="77777777" w:rsidR="009274EA" w:rsidRDefault="00C53038">
            <w:pPr>
              <w:tabs>
                <w:tab w:val="left" w:pos="10620"/>
              </w:tabs>
            </w:pPr>
            <w:r>
              <w:t>Cancel</w:t>
            </w:r>
          </w:p>
        </w:tc>
        <w:tc>
          <w:tcPr>
            <w:tcW w:w="1858" w:type="dxa"/>
            <w:vAlign w:val="center"/>
          </w:tcPr>
          <w:p w14:paraId="03C89363" w14:textId="77777777" w:rsidR="009274EA" w:rsidRDefault="00C53038">
            <w:pPr>
              <w:tabs>
                <w:tab w:val="left" w:pos="10620"/>
              </w:tabs>
            </w:pPr>
            <w:r>
              <w:t>Button</w:t>
            </w:r>
          </w:p>
        </w:tc>
        <w:tc>
          <w:tcPr>
            <w:tcW w:w="6603" w:type="dxa"/>
            <w:vAlign w:val="center"/>
          </w:tcPr>
          <w:p w14:paraId="40CAE234" w14:textId="77777777" w:rsidR="009274EA" w:rsidRDefault="00C53038">
            <w:pPr>
              <w:tabs>
                <w:tab w:val="left" w:pos="10620"/>
              </w:tabs>
            </w:pPr>
            <w:r>
              <w:t>Redirect on manage user page.</w:t>
            </w:r>
          </w:p>
        </w:tc>
      </w:tr>
      <w:tr w:rsidR="009274EA" w14:paraId="43B7E165" w14:textId="77777777">
        <w:trPr>
          <w:trHeight w:val="517"/>
        </w:trPr>
        <w:tc>
          <w:tcPr>
            <w:tcW w:w="1866" w:type="dxa"/>
            <w:vAlign w:val="center"/>
          </w:tcPr>
          <w:p w14:paraId="49BB2B5F" w14:textId="77777777" w:rsidR="009274EA" w:rsidRDefault="00C53038">
            <w:pPr>
              <w:tabs>
                <w:tab w:val="left" w:pos="10620"/>
              </w:tabs>
            </w:pPr>
            <w:r>
              <w:t xml:space="preserve">Clear </w:t>
            </w:r>
          </w:p>
        </w:tc>
        <w:tc>
          <w:tcPr>
            <w:tcW w:w="1858" w:type="dxa"/>
            <w:vAlign w:val="center"/>
          </w:tcPr>
          <w:p w14:paraId="2C7BAF48" w14:textId="77777777" w:rsidR="009274EA" w:rsidRDefault="00C53038">
            <w:pPr>
              <w:tabs>
                <w:tab w:val="left" w:pos="10620"/>
              </w:tabs>
            </w:pPr>
            <w:r>
              <w:t>Button</w:t>
            </w:r>
          </w:p>
        </w:tc>
        <w:tc>
          <w:tcPr>
            <w:tcW w:w="6603" w:type="dxa"/>
            <w:vAlign w:val="center"/>
          </w:tcPr>
          <w:p w14:paraId="200039D8" w14:textId="77777777" w:rsidR="009274EA" w:rsidRDefault="00C53038">
            <w:pPr>
              <w:tabs>
                <w:tab w:val="left" w:pos="10620"/>
              </w:tabs>
            </w:pPr>
            <w:r>
              <w:t>Clear All Fields.</w:t>
            </w:r>
          </w:p>
        </w:tc>
      </w:tr>
      <w:tr w:rsidR="009274EA" w14:paraId="05721FEA" w14:textId="77777777">
        <w:trPr>
          <w:trHeight w:val="517"/>
        </w:trPr>
        <w:tc>
          <w:tcPr>
            <w:tcW w:w="1866" w:type="dxa"/>
            <w:vAlign w:val="center"/>
          </w:tcPr>
          <w:p w14:paraId="004EB5F0" w14:textId="77777777" w:rsidR="009274EA" w:rsidRDefault="00C53038">
            <w:pPr>
              <w:tabs>
                <w:tab w:val="left" w:pos="10620"/>
              </w:tabs>
            </w:pPr>
            <w:r>
              <w:t>Auction Center</w:t>
            </w:r>
          </w:p>
        </w:tc>
        <w:tc>
          <w:tcPr>
            <w:tcW w:w="1858" w:type="dxa"/>
            <w:vAlign w:val="center"/>
          </w:tcPr>
          <w:p w14:paraId="66A66E49" w14:textId="77777777" w:rsidR="009274EA" w:rsidRDefault="00C53038">
            <w:pPr>
              <w:tabs>
                <w:tab w:val="left" w:pos="10620"/>
              </w:tabs>
            </w:pPr>
            <w:r>
              <w:t>List box</w:t>
            </w:r>
          </w:p>
        </w:tc>
        <w:tc>
          <w:tcPr>
            <w:tcW w:w="6603" w:type="dxa"/>
            <w:vAlign w:val="center"/>
          </w:tcPr>
          <w:p w14:paraId="19E1C5E8" w14:textId="77777777" w:rsidR="009274EA" w:rsidRDefault="00C53038">
            <w:pPr>
              <w:tabs>
                <w:tab w:val="left" w:pos="10620"/>
              </w:tabs>
            </w:pPr>
            <w:r>
              <w:t>Auto render</w:t>
            </w:r>
          </w:p>
        </w:tc>
      </w:tr>
      <w:tr w:rsidR="009274EA" w14:paraId="1D57781A" w14:textId="77777777">
        <w:trPr>
          <w:trHeight w:val="517"/>
        </w:trPr>
        <w:tc>
          <w:tcPr>
            <w:tcW w:w="1866" w:type="dxa"/>
          </w:tcPr>
          <w:p w14:paraId="063F0431" w14:textId="77777777" w:rsidR="009274EA" w:rsidRDefault="00C53038">
            <w:pPr>
              <w:tabs>
                <w:tab w:val="left" w:pos="10620"/>
              </w:tabs>
            </w:pPr>
            <w:r>
              <w:t>Revenue District</w:t>
            </w:r>
          </w:p>
        </w:tc>
        <w:tc>
          <w:tcPr>
            <w:tcW w:w="1858" w:type="dxa"/>
            <w:vAlign w:val="center"/>
          </w:tcPr>
          <w:p w14:paraId="3A907769" w14:textId="77777777" w:rsidR="009274EA" w:rsidRDefault="00C53038">
            <w:pPr>
              <w:tabs>
                <w:tab w:val="left" w:pos="10620"/>
              </w:tabs>
            </w:pPr>
            <w:r>
              <w:t>Dropdown</w:t>
            </w:r>
          </w:p>
        </w:tc>
        <w:tc>
          <w:tcPr>
            <w:tcW w:w="6603" w:type="dxa"/>
            <w:vAlign w:val="center"/>
          </w:tcPr>
          <w:p w14:paraId="5341C60B" w14:textId="77777777" w:rsidR="009274EA" w:rsidRDefault="00C53038">
            <w:pPr>
              <w:tabs>
                <w:tab w:val="left" w:pos="10620"/>
              </w:tabs>
            </w:pPr>
            <w:r>
              <w:t>Render value from master</w:t>
            </w:r>
          </w:p>
        </w:tc>
      </w:tr>
      <w:tr w:rsidR="009274EA" w14:paraId="03B955F7" w14:textId="77777777">
        <w:trPr>
          <w:trHeight w:val="517"/>
        </w:trPr>
        <w:tc>
          <w:tcPr>
            <w:tcW w:w="1866" w:type="dxa"/>
          </w:tcPr>
          <w:p w14:paraId="3FA74AB2" w14:textId="77777777" w:rsidR="009274EA" w:rsidRDefault="00C53038">
            <w:pPr>
              <w:tabs>
                <w:tab w:val="left" w:pos="10620"/>
              </w:tabs>
            </w:pPr>
            <w:r>
              <w:t>Factory Owner</w:t>
            </w:r>
          </w:p>
        </w:tc>
        <w:tc>
          <w:tcPr>
            <w:tcW w:w="1858" w:type="dxa"/>
            <w:vAlign w:val="center"/>
          </w:tcPr>
          <w:p w14:paraId="0FE972EC" w14:textId="77777777" w:rsidR="009274EA" w:rsidRDefault="00C53038">
            <w:pPr>
              <w:tabs>
                <w:tab w:val="left" w:pos="10620"/>
              </w:tabs>
            </w:pPr>
            <w:r>
              <w:t>Dropdown</w:t>
            </w:r>
          </w:p>
        </w:tc>
        <w:tc>
          <w:tcPr>
            <w:tcW w:w="6603" w:type="dxa"/>
            <w:vAlign w:val="center"/>
          </w:tcPr>
          <w:p w14:paraId="09EA7C90" w14:textId="77777777" w:rsidR="009274EA" w:rsidRDefault="00C53038">
            <w:pPr>
              <w:tabs>
                <w:tab w:val="left" w:pos="10620"/>
              </w:tabs>
            </w:pPr>
            <w:r>
              <w:t>Render value from Manage user</w:t>
            </w:r>
          </w:p>
        </w:tc>
      </w:tr>
      <w:tr w:rsidR="009274EA" w14:paraId="49D6220E" w14:textId="77777777">
        <w:trPr>
          <w:trHeight w:val="517"/>
        </w:trPr>
        <w:tc>
          <w:tcPr>
            <w:tcW w:w="1866" w:type="dxa"/>
            <w:vAlign w:val="center"/>
          </w:tcPr>
          <w:p w14:paraId="78239A4D" w14:textId="77777777" w:rsidR="009274EA" w:rsidRDefault="00C53038">
            <w:pPr>
              <w:tabs>
                <w:tab w:val="left" w:pos="10620"/>
              </w:tabs>
            </w:pPr>
            <w:r>
              <w:t>“IRN Eligibility (Turnover Exceeds 5 CR)”</w:t>
            </w:r>
          </w:p>
        </w:tc>
        <w:tc>
          <w:tcPr>
            <w:tcW w:w="1858" w:type="dxa"/>
            <w:vAlign w:val="center"/>
          </w:tcPr>
          <w:p w14:paraId="08E3774F" w14:textId="77777777" w:rsidR="009274EA" w:rsidRDefault="00C53038">
            <w:pPr>
              <w:tabs>
                <w:tab w:val="left" w:pos="10620"/>
              </w:tabs>
            </w:pPr>
            <w:r>
              <w:t>Dropdown</w:t>
            </w:r>
          </w:p>
        </w:tc>
        <w:tc>
          <w:tcPr>
            <w:tcW w:w="6603" w:type="dxa"/>
            <w:vAlign w:val="center"/>
          </w:tcPr>
          <w:p w14:paraId="1964C494" w14:textId="77777777" w:rsidR="009274EA" w:rsidRDefault="00C53038">
            <w:pPr>
              <w:tabs>
                <w:tab w:val="left" w:pos="10620"/>
              </w:tabs>
            </w:pPr>
            <w:r>
              <w:t>System should display detail as configured by respective user.</w:t>
            </w:r>
          </w:p>
        </w:tc>
      </w:tr>
    </w:tbl>
    <w:p w14:paraId="36E54715" w14:textId="77777777" w:rsidR="009274EA" w:rsidRDefault="009274EA">
      <w:pPr>
        <w:tabs>
          <w:tab w:val="left" w:pos="10620"/>
        </w:tabs>
      </w:pPr>
    </w:p>
    <w:p w14:paraId="14E4BBDC" w14:textId="77777777" w:rsidR="009274EA" w:rsidRDefault="009274EA">
      <w:pPr>
        <w:tabs>
          <w:tab w:val="left" w:pos="10620"/>
        </w:tabs>
      </w:pPr>
    </w:p>
    <w:p w14:paraId="2607A87C"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11115" w:name="_Toc137820409"/>
      <w:bookmarkStart w:id="11116" w:name="_Toc137833071"/>
      <w:bookmarkStart w:id="11117" w:name="_Toc148377791"/>
      <w:r>
        <w:rPr>
          <w:rFonts w:ascii="Cambria" w:hAnsi="Cambria"/>
          <w:b/>
          <w:sz w:val="28"/>
        </w:rPr>
        <w:t>High Level Use Case of “Create Mark”</w:t>
      </w:r>
      <w:bookmarkEnd w:id="11115"/>
      <w:bookmarkEnd w:id="11116"/>
      <w:bookmarkEnd w:id="11117"/>
      <w:r>
        <w:rPr>
          <w:rFonts w:ascii="Cambria" w:hAnsi="Cambria"/>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7B0FD5B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ED7746B"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7A99D867" w14:textId="77777777" w:rsidR="009274EA" w:rsidRDefault="00C53038">
            <w:pPr>
              <w:numPr>
                <w:ilvl w:val="0"/>
                <w:numId w:val="2"/>
              </w:numPr>
              <w:tabs>
                <w:tab w:val="left" w:pos="10620"/>
              </w:tabs>
              <w:spacing w:after="0" w:line="360" w:lineRule="auto"/>
            </w:pPr>
            <w:r>
              <w:t>To understand the functional logic for Creation of Create Mark.</w:t>
            </w:r>
          </w:p>
        </w:tc>
      </w:tr>
      <w:tr w:rsidR="009274EA" w14:paraId="321400D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9868F58"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2A35EFEC" w14:textId="77777777" w:rsidR="009274EA" w:rsidRDefault="00C53038">
            <w:pPr>
              <w:numPr>
                <w:ilvl w:val="0"/>
                <w:numId w:val="2"/>
              </w:numPr>
              <w:tabs>
                <w:tab w:val="left" w:pos="10620"/>
              </w:tabs>
              <w:spacing w:after="0" w:line="360" w:lineRule="auto"/>
            </w:pPr>
            <w:r>
              <w:t>User should have rights for Administrator rights.</w:t>
            </w:r>
          </w:p>
          <w:p w14:paraId="7241F91D" w14:textId="77777777" w:rsidR="009274EA" w:rsidRDefault="00C53038">
            <w:pPr>
              <w:numPr>
                <w:ilvl w:val="0"/>
                <w:numId w:val="2"/>
              </w:numPr>
              <w:tabs>
                <w:tab w:val="left" w:pos="10620"/>
              </w:tabs>
              <w:spacing w:after="0" w:line="360" w:lineRule="auto"/>
            </w:pPr>
            <w:r>
              <w:t>User should have “Create Mark” rights.</w:t>
            </w:r>
          </w:p>
          <w:p w14:paraId="67FEB934" w14:textId="77777777" w:rsidR="009274EA" w:rsidRDefault="00C53038">
            <w:pPr>
              <w:numPr>
                <w:ilvl w:val="0"/>
                <w:numId w:val="2"/>
              </w:numPr>
              <w:tabs>
                <w:tab w:val="left" w:pos="10620"/>
              </w:tabs>
              <w:spacing w:after="0" w:line="360" w:lineRule="auto"/>
            </w:pPr>
            <w:r>
              <w:t>Factory should be created.</w:t>
            </w:r>
          </w:p>
        </w:tc>
      </w:tr>
      <w:tr w:rsidR="009274EA" w14:paraId="1FFA73F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4712919"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44427AA0" w14:textId="77777777" w:rsidR="009274EA" w:rsidRDefault="00C53038">
            <w:pPr>
              <w:numPr>
                <w:ilvl w:val="0"/>
                <w:numId w:val="2"/>
              </w:numPr>
              <w:tabs>
                <w:tab w:val="left" w:pos="10620"/>
              </w:tabs>
              <w:spacing w:after="0" w:line="240" w:lineRule="auto"/>
            </w:pPr>
            <w:r>
              <w:t>System should reflect the newly / updated added Mark in entire application.</w:t>
            </w:r>
          </w:p>
          <w:p w14:paraId="45671E19" w14:textId="77777777" w:rsidR="009274EA" w:rsidRDefault="009274EA">
            <w:pPr>
              <w:numPr>
                <w:ilvl w:val="0"/>
                <w:numId w:val="2"/>
              </w:numPr>
              <w:tabs>
                <w:tab w:val="left" w:pos="10620"/>
              </w:tabs>
              <w:spacing w:after="0" w:line="240" w:lineRule="auto"/>
            </w:pPr>
          </w:p>
        </w:tc>
      </w:tr>
      <w:tr w:rsidR="009274EA" w14:paraId="3808F89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6404849"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4B220C2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7438589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30AC0D7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538E9D3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Mark”.</w:t>
            </w:r>
          </w:p>
          <w:p w14:paraId="2132769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27FD35E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5AFBCF4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B34A7DE" w14:textId="77777777" w:rsidR="009274EA" w:rsidRDefault="00C53038">
            <w:pPr>
              <w:tabs>
                <w:tab w:val="left" w:pos="10620"/>
              </w:tabs>
              <w:rPr>
                <w:b/>
                <w:i/>
              </w:rPr>
            </w:pPr>
            <w:r>
              <w:rPr>
                <w:b/>
                <w:i/>
              </w:rPr>
              <w:lastRenderedPageBreak/>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3E18DDA5" w14:textId="77777777" w:rsidR="009274EA" w:rsidRDefault="009274EA">
            <w:pPr>
              <w:pStyle w:val="Heading112pt"/>
              <w:tabs>
                <w:tab w:val="left" w:pos="10620"/>
              </w:tabs>
              <w:rPr>
                <w:rFonts w:ascii="Cambria" w:hAnsi="Cambria"/>
                <w:sz w:val="22"/>
                <w:szCs w:val="22"/>
              </w:rPr>
            </w:pPr>
            <w:bookmarkStart w:id="11118" w:name="_Toc137820410"/>
            <w:bookmarkStart w:id="11119" w:name="_Toc137833072"/>
            <w:bookmarkEnd w:id="11118"/>
            <w:bookmarkEnd w:id="11119"/>
          </w:p>
        </w:tc>
      </w:tr>
      <w:tr w:rsidR="009274EA" w14:paraId="173D968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94C4D9C"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4F4A1996" w14:textId="77777777" w:rsidR="009274EA" w:rsidRDefault="00C53038">
            <w:pPr>
              <w:pStyle w:val="Heading112pt"/>
              <w:tabs>
                <w:tab w:val="left" w:pos="10620"/>
              </w:tabs>
              <w:rPr>
                <w:rFonts w:ascii="Cambria" w:hAnsi="Cambria"/>
              </w:rPr>
            </w:pPr>
            <w:bookmarkStart w:id="11120" w:name="_Toc137820411"/>
            <w:bookmarkStart w:id="11121" w:name="_Toc137833073"/>
            <w:r>
              <w:rPr>
                <w:rFonts w:ascii="Cambria" w:hAnsi="Cambria"/>
                <w:b w:val="0"/>
              </w:rPr>
              <w:t>System should display below fields when authorized user clicks on “Create Mark”.</w:t>
            </w:r>
            <w:bookmarkEnd w:id="11120"/>
            <w:bookmarkEnd w:id="11121"/>
          </w:p>
          <w:p w14:paraId="68C46702" w14:textId="77777777" w:rsidR="009274EA" w:rsidRDefault="00C53038">
            <w:pPr>
              <w:pStyle w:val="Heading112pt"/>
              <w:numPr>
                <w:ilvl w:val="1"/>
                <w:numId w:val="2"/>
              </w:numPr>
              <w:tabs>
                <w:tab w:val="left" w:pos="10620"/>
              </w:tabs>
              <w:rPr>
                <w:rFonts w:ascii="Cambria" w:hAnsi="Cambria"/>
                <w:b w:val="0"/>
              </w:rPr>
            </w:pPr>
            <w:bookmarkStart w:id="11122" w:name="_Toc137820412"/>
            <w:bookmarkStart w:id="11123" w:name="_Toc137833074"/>
            <w:r>
              <w:rPr>
                <w:rFonts w:ascii="Cambria" w:hAnsi="Cambria"/>
                <w:b w:val="0"/>
              </w:rPr>
              <w:t>Mark name</w:t>
            </w:r>
            <w:bookmarkEnd w:id="11122"/>
            <w:bookmarkEnd w:id="11123"/>
          </w:p>
          <w:p w14:paraId="51B0978F" w14:textId="77777777" w:rsidR="009274EA" w:rsidRDefault="00C53038">
            <w:pPr>
              <w:pStyle w:val="Heading112pt"/>
              <w:numPr>
                <w:ilvl w:val="1"/>
                <w:numId w:val="2"/>
              </w:numPr>
              <w:tabs>
                <w:tab w:val="left" w:pos="10620"/>
              </w:tabs>
              <w:rPr>
                <w:rFonts w:ascii="Cambria" w:hAnsi="Cambria"/>
                <w:b w:val="0"/>
              </w:rPr>
            </w:pPr>
            <w:bookmarkStart w:id="11124" w:name="_Toc137820413"/>
            <w:bookmarkStart w:id="11125" w:name="_Toc137833075"/>
            <w:r>
              <w:rPr>
                <w:rFonts w:ascii="Cambria" w:hAnsi="Cambria"/>
                <w:b w:val="0"/>
              </w:rPr>
              <w:t>Mark Code</w:t>
            </w:r>
            <w:bookmarkEnd w:id="11124"/>
            <w:bookmarkEnd w:id="11125"/>
          </w:p>
          <w:p w14:paraId="7EB32F00" w14:textId="77777777" w:rsidR="009274EA" w:rsidRDefault="00C53038">
            <w:pPr>
              <w:pStyle w:val="Heading112pt"/>
              <w:numPr>
                <w:ilvl w:val="1"/>
                <w:numId w:val="2"/>
              </w:numPr>
              <w:tabs>
                <w:tab w:val="left" w:pos="10620"/>
              </w:tabs>
              <w:rPr>
                <w:rFonts w:ascii="Cambria" w:hAnsi="Cambria"/>
                <w:b w:val="0"/>
              </w:rPr>
            </w:pPr>
            <w:bookmarkStart w:id="11126" w:name="_Toc137820414"/>
            <w:bookmarkStart w:id="11127" w:name="_Toc137833076"/>
            <w:r>
              <w:rPr>
                <w:rFonts w:ascii="Cambria" w:hAnsi="Cambria"/>
                <w:b w:val="0"/>
              </w:rPr>
              <w:t>Manufacturer/Factory Dropdown</w:t>
            </w:r>
            <w:bookmarkEnd w:id="11126"/>
            <w:bookmarkEnd w:id="11127"/>
          </w:p>
          <w:p w14:paraId="3B1EFBFA" w14:textId="77777777" w:rsidR="009274EA" w:rsidRDefault="00C53038">
            <w:pPr>
              <w:pStyle w:val="Heading112pt"/>
              <w:numPr>
                <w:ilvl w:val="1"/>
                <w:numId w:val="2"/>
              </w:numPr>
              <w:tabs>
                <w:tab w:val="left" w:pos="10620"/>
              </w:tabs>
              <w:rPr>
                <w:rFonts w:ascii="Cambria" w:hAnsi="Cambria"/>
                <w:b w:val="0"/>
              </w:rPr>
            </w:pPr>
            <w:bookmarkStart w:id="11128" w:name="_Toc137820415"/>
            <w:bookmarkStart w:id="11129" w:name="_Toc137833077"/>
            <w:r>
              <w:rPr>
                <w:rFonts w:ascii="Cambria" w:hAnsi="Cambria"/>
                <w:b w:val="0"/>
              </w:rPr>
              <w:t>Entity Code (Auto generate)</w:t>
            </w:r>
            <w:bookmarkEnd w:id="11128"/>
            <w:bookmarkEnd w:id="11129"/>
          </w:p>
          <w:p w14:paraId="2EB56BBB" w14:textId="77777777" w:rsidR="009274EA" w:rsidRDefault="00C53038">
            <w:pPr>
              <w:pStyle w:val="Heading112pt"/>
              <w:numPr>
                <w:ilvl w:val="1"/>
                <w:numId w:val="2"/>
              </w:numPr>
              <w:tabs>
                <w:tab w:val="left" w:pos="10620"/>
              </w:tabs>
              <w:rPr>
                <w:rFonts w:ascii="Cambria" w:hAnsi="Cambria"/>
                <w:b w:val="0"/>
              </w:rPr>
            </w:pPr>
            <w:bookmarkStart w:id="11130" w:name="_Toc137820416"/>
            <w:bookmarkStart w:id="11131" w:name="_Toc137833078"/>
            <w:r>
              <w:rPr>
                <w:rFonts w:ascii="Cambria" w:hAnsi="Cambria"/>
                <w:b w:val="0"/>
              </w:rPr>
              <w:t>Auction center drop down</w:t>
            </w:r>
            <w:bookmarkEnd w:id="11130"/>
            <w:bookmarkEnd w:id="11131"/>
          </w:p>
          <w:p w14:paraId="00F2AA7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Revenue District drop down</w:t>
            </w:r>
          </w:p>
          <w:p w14:paraId="788286A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Plantation District label</w:t>
            </w:r>
          </w:p>
          <w:p w14:paraId="42746BF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State</w:t>
            </w:r>
          </w:p>
          <w:p w14:paraId="075ECA0F" w14:textId="77777777" w:rsidR="009274EA" w:rsidRDefault="00C53038">
            <w:pPr>
              <w:pStyle w:val="Heading112pt"/>
              <w:numPr>
                <w:ilvl w:val="1"/>
                <w:numId w:val="2"/>
              </w:numPr>
              <w:tabs>
                <w:tab w:val="left" w:pos="10620"/>
              </w:tabs>
              <w:rPr>
                <w:rFonts w:ascii="Cambria" w:hAnsi="Cambria"/>
                <w:b w:val="0"/>
              </w:rPr>
            </w:pPr>
            <w:bookmarkStart w:id="11132" w:name="_Toc137820417"/>
            <w:bookmarkStart w:id="11133" w:name="_Toc137833079"/>
            <w:r>
              <w:rPr>
                <w:rFonts w:ascii="Cambria" w:hAnsi="Cambria"/>
                <w:b w:val="0"/>
              </w:rPr>
              <w:t>Submit button.</w:t>
            </w:r>
            <w:bookmarkEnd w:id="11132"/>
            <w:bookmarkEnd w:id="11133"/>
          </w:p>
          <w:p w14:paraId="5A7A676E" w14:textId="77777777" w:rsidR="009274EA" w:rsidRDefault="00C53038">
            <w:pPr>
              <w:pStyle w:val="Heading112pt"/>
              <w:numPr>
                <w:ilvl w:val="1"/>
                <w:numId w:val="2"/>
              </w:numPr>
              <w:tabs>
                <w:tab w:val="left" w:pos="10620"/>
              </w:tabs>
              <w:rPr>
                <w:rFonts w:ascii="Cambria" w:hAnsi="Cambria"/>
                <w:b w:val="0"/>
              </w:rPr>
            </w:pPr>
            <w:bookmarkStart w:id="11134" w:name="_Toc137820418"/>
            <w:bookmarkStart w:id="11135" w:name="_Toc137833080"/>
            <w:r>
              <w:rPr>
                <w:rFonts w:ascii="Cambria" w:hAnsi="Cambria"/>
                <w:b w:val="0"/>
              </w:rPr>
              <w:t>Clear button.</w:t>
            </w:r>
            <w:bookmarkEnd w:id="11134"/>
            <w:bookmarkEnd w:id="11135"/>
          </w:p>
          <w:p w14:paraId="24DED9D4" w14:textId="77777777" w:rsidR="009274EA" w:rsidRDefault="00C53038">
            <w:pPr>
              <w:pStyle w:val="Heading112pt"/>
              <w:numPr>
                <w:ilvl w:val="1"/>
                <w:numId w:val="2"/>
              </w:numPr>
              <w:tabs>
                <w:tab w:val="left" w:pos="10620"/>
              </w:tabs>
              <w:rPr>
                <w:rFonts w:ascii="Cambria" w:hAnsi="Cambria"/>
                <w:b w:val="0"/>
              </w:rPr>
            </w:pPr>
            <w:bookmarkStart w:id="11136" w:name="_Toc137820419"/>
            <w:bookmarkStart w:id="11137" w:name="_Toc137833081"/>
            <w:r>
              <w:rPr>
                <w:rFonts w:ascii="Cambria" w:hAnsi="Cambria"/>
                <w:b w:val="0"/>
              </w:rPr>
              <w:t>Cancel button.</w:t>
            </w:r>
            <w:bookmarkEnd w:id="11136"/>
            <w:bookmarkEnd w:id="11137"/>
          </w:p>
          <w:p w14:paraId="14575EF4" w14:textId="77777777" w:rsidR="009274EA" w:rsidRDefault="00C53038">
            <w:pPr>
              <w:pStyle w:val="Heading112pt"/>
              <w:tabs>
                <w:tab w:val="left" w:pos="10620"/>
              </w:tabs>
              <w:rPr>
                <w:rFonts w:ascii="Cambria" w:hAnsi="Cambria"/>
              </w:rPr>
            </w:pPr>
            <w:bookmarkStart w:id="11138" w:name="_Toc137820420"/>
            <w:bookmarkStart w:id="11139" w:name="_Toc137833082"/>
            <w:r>
              <w:rPr>
                <w:rFonts w:ascii="Cambria" w:hAnsi="Cambria"/>
                <w:b w:val="0"/>
              </w:rPr>
              <w:t>System should provide above mentioned fields as a mandatory field.</w:t>
            </w:r>
            <w:bookmarkEnd w:id="11138"/>
            <w:bookmarkEnd w:id="11139"/>
          </w:p>
          <w:p w14:paraId="76E26E4F" w14:textId="77777777" w:rsidR="009274EA" w:rsidRDefault="00C53038">
            <w:pPr>
              <w:pStyle w:val="Heading112pt"/>
              <w:tabs>
                <w:tab w:val="left" w:pos="10620"/>
              </w:tabs>
              <w:rPr>
                <w:rFonts w:ascii="Cambria" w:hAnsi="Cambria"/>
              </w:rPr>
            </w:pPr>
            <w:bookmarkStart w:id="11140" w:name="_Toc137820421"/>
            <w:bookmarkStart w:id="11141" w:name="_Toc137833083"/>
            <w:r>
              <w:rPr>
                <w:rFonts w:ascii="Cambria" w:hAnsi="Cambria"/>
                <w:b w:val="0"/>
              </w:rPr>
              <w:t>System should display validation message “Please enter details” on click submit button with blank fields.</w:t>
            </w:r>
            <w:bookmarkEnd w:id="11140"/>
            <w:bookmarkEnd w:id="11141"/>
          </w:p>
          <w:p w14:paraId="67AECB53" w14:textId="77777777" w:rsidR="009274EA" w:rsidRDefault="00C53038">
            <w:pPr>
              <w:pStyle w:val="Heading112pt"/>
              <w:tabs>
                <w:tab w:val="left" w:pos="10620"/>
              </w:tabs>
              <w:rPr>
                <w:rFonts w:ascii="Cambria" w:hAnsi="Cambria"/>
              </w:rPr>
            </w:pPr>
            <w:bookmarkStart w:id="11142" w:name="_Toc137820422"/>
            <w:bookmarkStart w:id="11143" w:name="_Toc137833084"/>
            <w:r>
              <w:rPr>
                <w:rFonts w:ascii="Cambria" w:hAnsi="Cambria"/>
                <w:b w:val="0"/>
              </w:rPr>
              <w:t>System should clear all input on click clear button.</w:t>
            </w:r>
            <w:bookmarkEnd w:id="11142"/>
            <w:bookmarkEnd w:id="11143"/>
          </w:p>
          <w:p w14:paraId="37BB2E75" w14:textId="77777777" w:rsidR="009274EA" w:rsidRDefault="00C53038">
            <w:pPr>
              <w:pStyle w:val="Heading112pt"/>
              <w:tabs>
                <w:tab w:val="left" w:pos="10620"/>
              </w:tabs>
              <w:rPr>
                <w:rFonts w:ascii="Cambria" w:hAnsi="Cambria"/>
              </w:rPr>
            </w:pPr>
            <w:bookmarkStart w:id="11144" w:name="_Toc137820423"/>
            <w:bookmarkStart w:id="11145" w:name="_Toc137833085"/>
            <w:r>
              <w:rPr>
                <w:rFonts w:ascii="Cambria" w:hAnsi="Cambria"/>
                <w:b w:val="0"/>
              </w:rPr>
              <w:t>System should redirect on log in home page on click cancel button.</w:t>
            </w:r>
            <w:bookmarkEnd w:id="11144"/>
            <w:bookmarkEnd w:id="11145"/>
          </w:p>
          <w:p w14:paraId="22F20949" w14:textId="77777777" w:rsidR="009274EA" w:rsidRDefault="00C53038">
            <w:pPr>
              <w:pStyle w:val="Heading112pt"/>
              <w:tabs>
                <w:tab w:val="left" w:pos="10620"/>
              </w:tabs>
              <w:rPr>
                <w:rFonts w:ascii="Cambria" w:hAnsi="Cambria"/>
              </w:rPr>
            </w:pPr>
            <w:bookmarkStart w:id="11146" w:name="_Toc137820424"/>
            <w:bookmarkStart w:id="11147" w:name="_Toc137833086"/>
            <w:r>
              <w:rPr>
                <w:rFonts w:ascii="Cambria" w:hAnsi="Cambria"/>
                <w:b w:val="0"/>
              </w:rPr>
              <w:t xml:space="preserve">System should allow to enter duplicate value in </w:t>
            </w:r>
            <w:r>
              <w:rPr>
                <w:rFonts w:ascii="Cambria" w:hAnsi="Cambria"/>
              </w:rPr>
              <w:t>Mark Name</w:t>
            </w:r>
            <w:r>
              <w:rPr>
                <w:rFonts w:ascii="Cambria" w:hAnsi="Cambria"/>
                <w:b w:val="0"/>
              </w:rPr>
              <w:t xml:space="preserve"> field.</w:t>
            </w:r>
            <w:bookmarkEnd w:id="11146"/>
            <w:bookmarkEnd w:id="11147"/>
          </w:p>
          <w:p w14:paraId="3A5AF3A3" w14:textId="77777777" w:rsidR="009274EA" w:rsidRDefault="00C53038">
            <w:pPr>
              <w:pStyle w:val="Heading112pt"/>
              <w:tabs>
                <w:tab w:val="left" w:pos="10620"/>
              </w:tabs>
              <w:rPr>
                <w:rFonts w:ascii="Cambria" w:hAnsi="Cambria"/>
              </w:rPr>
            </w:pPr>
            <w:bookmarkStart w:id="11148" w:name="_Toc137820425"/>
            <w:bookmarkStart w:id="11149" w:name="_Toc137833087"/>
            <w:r>
              <w:rPr>
                <w:rFonts w:ascii="Cambria" w:hAnsi="Cambria"/>
                <w:b w:val="0"/>
              </w:rPr>
              <w:t xml:space="preserve">System should not allow to enter duplicate value in </w:t>
            </w:r>
            <w:r>
              <w:rPr>
                <w:rFonts w:ascii="Cambria" w:hAnsi="Cambria"/>
              </w:rPr>
              <w:t>Mark Code</w:t>
            </w:r>
            <w:r>
              <w:rPr>
                <w:rFonts w:ascii="Cambria" w:hAnsi="Cambria"/>
                <w:b w:val="0"/>
              </w:rPr>
              <w:t xml:space="preserve"> field.</w:t>
            </w:r>
            <w:bookmarkEnd w:id="11148"/>
            <w:bookmarkEnd w:id="11149"/>
          </w:p>
          <w:p w14:paraId="4E417DF2" w14:textId="77777777" w:rsidR="009274EA" w:rsidRDefault="00C53038">
            <w:pPr>
              <w:pStyle w:val="Heading112pt"/>
              <w:tabs>
                <w:tab w:val="left" w:pos="10620"/>
              </w:tabs>
              <w:rPr>
                <w:rFonts w:ascii="Cambria" w:hAnsi="Cambria"/>
              </w:rPr>
            </w:pPr>
            <w:bookmarkStart w:id="11150" w:name="_Toc137820426"/>
            <w:bookmarkStart w:id="11151" w:name="_Toc137833088"/>
            <w:r>
              <w:rPr>
                <w:rFonts w:ascii="Cambria" w:hAnsi="Cambria"/>
                <w:b w:val="0"/>
              </w:rPr>
              <w:t>System should display updated and active value in “</w:t>
            </w:r>
            <w:r>
              <w:rPr>
                <w:rFonts w:ascii="Cambria" w:hAnsi="Cambria"/>
              </w:rPr>
              <w:t>Factory Name</w:t>
            </w:r>
            <w:r>
              <w:rPr>
                <w:rFonts w:ascii="Cambria" w:hAnsi="Cambria"/>
                <w:b w:val="0"/>
              </w:rPr>
              <w:t>” dropdown.</w:t>
            </w:r>
            <w:bookmarkEnd w:id="11150"/>
            <w:bookmarkEnd w:id="11151"/>
          </w:p>
          <w:p w14:paraId="41897C90" w14:textId="77777777" w:rsidR="009274EA" w:rsidRDefault="00C53038">
            <w:pPr>
              <w:pStyle w:val="Heading112pt"/>
              <w:tabs>
                <w:tab w:val="left" w:pos="10620"/>
              </w:tabs>
              <w:rPr>
                <w:rFonts w:ascii="Cambria" w:hAnsi="Cambria"/>
              </w:rPr>
            </w:pPr>
            <w:bookmarkStart w:id="11152" w:name="_Toc137820427"/>
            <w:bookmarkStart w:id="11153" w:name="_Toc137833089"/>
            <w:r>
              <w:rPr>
                <w:rFonts w:ascii="Cambria" w:hAnsi="Cambria"/>
                <w:b w:val="0"/>
              </w:rPr>
              <w:t>System should display updated and active value in “</w:t>
            </w:r>
            <w:r>
              <w:rPr>
                <w:rFonts w:ascii="Cambria" w:hAnsi="Cambria"/>
              </w:rPr>
              <w:t>Auction center</w:t>
            </w:r>
            <w:r>
              <w:rPr>
                <w:rFonts w:ascii="Cambria" w:hAnsi="Cambria"/>
                <w:b w:val="0"/>
              </w:rPr>
              <w:t>” dropdown.</w:t>
            </w:r>
            <w:bookmarkEnd w:id="11152"/>
            <w:bookmarkEnd w:id="11153"/>
          </w:p>
          <w:p w14:paraId="527C7D5F" w14:textId="77777777" w:rsidR="009274EA" w:rsidRDefault="00C53038">
            <w:pPr>
              <w:pStyle w:val="Heading112pt"/>
              <w:tabs>
                <w:tab w:val="left" w:pos="10620"/>
              </w:tabs>
              <w:rPr>
                <w:rFonts w:ascii="Cambria" w:hAnsi="Cambria"/>
              </w:rPr>
            </w:pPr>
            <w:r>
              <w:rPr>
                <w:rFonts w:ascii="Cambria" w:hAnsi="Cambria"/>
                <w:b w:val="0"/>
              </w:rPr>
              <w:t>System should auto render the “Plantation District” and “State” value on selection of “Revenue District” from dropdown.</w:t>
            </w:r>
          </w:p>
          <w:p w14:paraId="0CE29648" w14:textId="77777777" w:rsidR="009274EA" w:rsidRDefault="00C53038">
            <w:pPr>
              <w:pStyle w:val="Heading112pt"/>
              <w:tabs>
                <w:tab w:val="left" w:pos="10620"/>
              </w:tabs>
              <w:rPr>
                <w:rFonts w:ascii="Cambria" w:hAnsi="Cambria"/>
              </w:rPr>
            </w:pPr>
            <w:bookmarkStart w:id="11154" w:name="_Toc137820428"/>
            <w:bookmarkStart w:id="11155" w:name="_Toc137833090"/>
            <w:r>
              <w:rPr>
                <w:rFonts w:ascii="Cambria" w:hAnsi="Cambria"/>
                <w:b w:val="0"/>
              </w:rPr>
              <w:t>System should generate the Entity Code on click submit button.</w:t>
            </w:r>
            <w:bookmarkEnd w:id="11154"/>
            <w:bookmarkEnd w:id="11155"/>
          </w:p>
          <w:p w14:paraId="6BAC09CB" w14:textId="77777777" w:rsidR="009274EA" w:rsidRDefault="00C53038">
            <w:pPr>
              <w:pStyle w:val="Heading112pt"/>
              <w:tabs>
                <w:tab w:val="left" w:pos="10620"/>
              </w:tabs>
              <w:rPr>
                <w:rFonts w:ascii="Cambria" w:hAnsi="Cambria"/>
              </w:rPr>
            </w:pPr>
            <w:bookmarkStart w:id="11156" w:name="_Toc137820429"/>
            <w:bookmarkStart w:id="11157" w:name="_Toc137833091"/>
            <w:r>
              <w:rPr>
                <w:rFonts w:ascii="Cambria" w:hAnsi="Cambria"/>
                <w:b w:val="0"/>
              </w:rPr>
              <w:t xml:space="preserve">System should display confirmation message </w:t>
            </w:r>
            <w:r>
              <w:rPr>
                <w:rFonts w:ascii="Cambria" w:hAnsi="Cambria"/>
              </w:rPr>
              <w:t>“Mark created successfully</w:t>
            </w:r>
            <w:r>
              <w:rPr>
                <w:rFonts w:ascii="Cambria" w:hAnsi="Cambria"/>
                <w:b w:val="0"/>
              </w:rPr>
              <w:t>” on click of submit button.</w:t>
            </w:r>
            <w:bookmarkEnd w:id="11156"/>
            <w:bookmarkEnd w:id="11157"/>
          </w:p>
          <w:p w14:paraId="42008F15"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A7DE67B" w14:textId="77777777" w:rsidR="009274EA" w:rsidRDefault="00C53038">
            <w:pPr>
              <w:pStyle w:val="Heading112pt"/>
              <w:rPr>
                <w:rFonts w:ascii="Cambria" w:hAnsi="Cambria"/>
                <w:b w:val="0"/>
              </w:rPr>
            </w:pPr>
            <w:r>
              <w:rPr>
                <w:rFonts w:ascii="Cambria" w:hAnsi="Cambria"/>
                <w:b w:val="0"/>
              </w:rPr>
              <w:t>System should capture the entry of “Mark” creation in audit trail report as “New Mark: &lt; Mark &gt; created”.</w:t>
            </w:r>
          </w:p>
          <w:p w14:paraId="3AFFCBF5" w14:textId="77777777" w:rsidR="009274EA" w:rsidRDefault="009274EA">
            <w:pPr>
              <w:pStyle w:val="Heading112pt"/>
              <w:numPr>
                <w:ilvl w:val="0"/>
                <w:numId w:val="0"/>
              </w:numPr>
              <w:ind w:left="360"/>
              <w:rPr>
                <w:rFonts w:ascii="Cambria" w:hAnsi="Cambria"/>
                <w:b w:val="0"/>
              </w:rPr>
            </w:pPr>
          </w:p>
          <w:p w14:paraId="02405697" w14:textId="77777777" w:rsidR="009274EA" w:rsidRDefault="00C53038">
            <w:pPr>
              <w:pStyle w:val="Heading112pt"/>
              <w:numPr>
                <w:ilvl w:val="0"/>
                <w:numId w:val="0"/>
              </w:numPr>
              <w:tabs>
                <w:tab w:val="left" w:pos="10620"/>
              </w:tabs>
              <w:ind w:left="360" w:hanging="360"/>
              <w:rPr>
                <w:rFonts w:ascii="Cambria" w:hAnsi="Cambria"/>
                <w:b w:val="0"/>
              </w:rPr>
            </w:pPr>
            <w:bookmarkStart w:id="11158" w:name="_Toc137820430"/>
            <w:bookmarkStart w:id="11159" w:name="_Toc137833092"/>
            <w:r>
              <w:rPr>
                <w:rFonts w:ascii="Cambria" w:hAnsi="Cambria"/>
                <w:u w:val="single"/>
              </w:rPr>
              <w:t xml:space="preserve">Document </w:t>
            </w:r>
            <w:bookmarkEnd w:id="11158"/>
            <w:bookmarkEnd w:id="11159"/>
            <w:r>
              <w:rPr>
                <w:rFonts w:ascii="Cambria" w:hAnsi="Cambria"/>
                <w:u w:val="single"/>
              </w:rPr>
              <w:t>Upload</w:t>
            </w:r>
            <w:r>
              <w:rPr>
                <w:rFonts w:ascii="Cambria" w:hAnsi="Cambria"/>
                <w:b w:val="0"/>
              </w:rPr>
              <w:t>:</w:t>
            </w:r>
          </w:p>
          <w:p w14:paraId="79469780" w14:textId="77777777" w:rsidR="009274EA" w:rsidRDefault="00C53038">
            <w:pPr>
              <w:pStyle w:val="Heading112pt"/>
              <w:tabs>
                <w:tab w:val="left" w:pos="10620"/>
              </w:tabs>
              <w:rPr>
                <w:rFonts w:ascii="Cambria" w:hAnsi="Cambria"/>
              </w:rPr>
            </w:pPr>
            <w:bookmarkStart w:id="11160" w:name="_Toc137820431"/>
            <w:bookmarkStart w:id="11161" w:name="_Toc137833093"/>
            <w:r>
              <w:rPr>
                <w:rFonts w:ascii="Cambria" w:hAnsi="Cambria"/>
                <w:b w:val="0"/>
              </w:rPr>
              <w:lastRenderedPageBreak/>
              <w:t>System should allow user to upload PDF file while creating any new value in master.</w:t>
            </w:r>
            <w:bookmarkEnd w:id="11160"/>
            <w:bookmarkEnd w:id="11161"/>
          </w:p>
          <w:p w14:paraId="242EEFA2" w14:textId="77777777" w:rsidR="009274EA" w:rsidRDefault="00C53038">
            <w:pPr>
              <w:pStyle w:val="Heading112pt"/>
              <w:tabs>
                <w:tab w:val="left" w:pos="10620"/>
              </w:tabs>
              <w:rPr>
                <w:rFonts w:ascii="Cambria" w:hAnsi="Cambria"/>
              </w:rPr>
            </w:pPr>
            <w:bookmarkStart w:id="11162" w:name="_Toc137820432"/>
            <w:bookmarkStart w:id="11163" w:name="_Toc137833094"/>
            <w:r>
              <w:rPr>
                <w:rFonts w:ascii="Cambria" w:hAnsi="Cambria"/>
                <w:b w:val="0"/>
              </w:rPr>
              <w:t>File upload functionality should be non-mandatory.</w:t>
            </w:r>
            <w:bookmarkEnd w:id="11162"/>
            <w:bookmarkEnd w:id="11163"/>
          </w:p>
          <w:p w14:paraId="37ABD412" w14:textId="77777777" w:rsidR="009274EA" w:rsidRDefault="00C53038">
            <w:pPr>
              <w:pStyle w:val="Heading112pt"/>
              <w:tabs>
                <w:tab w:val="left" w:pos="10620"/>
              </w:tabs>
              <w:rPr>
                <w:rFonts w:ascii="Cambria" w:hAnsi="Cambria"/>
              </w:rPr>
            </w:pPr>
            <w:bookmarkStart w:id="11164" w:name="_Toc137820433"/>
            <w:bookmarkStart w:id="11165" w:name="_Toc137833095"/>
            <w:r>
              <w:rPr>
                <w:rFonts w:ascii="Cambria" w:hAnsi="Cambria"/>
                <w:b w:val="0"/>
              </w:rPr>
              <w:t>System should provide below options under file upload page.</w:t>
            </w:r>
            <w:bookmarkEnd w:id="11164"/>
            <w:bookmarkEnd w:id="11165"/>
          </w:p>
          <w:p w14:paraId="55F3958C" w14:textId="77777777" w:rsidR="009274EA" w:rsidRDefault="00C53038">
            <w:pPr>
              <w:pStyle w:val="Heading112pt"/>
              <w:numPr>
                <w:ilvl w:val="1"/>
                <w:numId w:val="2"/>
              </w:numPr>
              <w:tabs>
                <w:tab w:val="left" w:pos="10620"/>
              </w:tabs>
              <w:rPr>
                <w:rFonts w:ascii="Cambria" w:hAnsi="Cambria"/>
              </w:rPr>
            </w:pPr>
            <w:bookmarkStart w:id="11166" w:name="_Toc137820434"/>
            <w:bookmarkStart w:id="11167" w:name="_Toc137833096"/>
            <w:r>
              <w:rPr>
                <w:rFonts w:ascii="Cambria" w:hAnsi="Cambria"/>
                <w:b w:val="0"/>
              </w:rPr>
              <w:t>Browser document button</w:t>
            </w:r>
            <w:bookmarkEnd w:id="11166"/>
            <w:bookmarkEnd w:id="11167"/>
          </w:p>
          <w:p w14:paraId="7CBD01FC" w14:textId="77777777" w:rsidR="009274EA" w:rsidRDefault="00C53038">
            <w:pPr>
              <w:pStyle w:val="Heading112pt"/>
              <w:numPr>
                <w:ilvl w:val="1"/>
                <w:numId w:val="2"/>
              </w:numPr>
              <w:tabs>
                <w:tab w:val="left" w:pos="10620"/>
              </w:tabs>
              <w:rPr>
                <w:rFonts w:ascii="Cambria" w:hAnsi="Cambria"/>
              </w:rPr>
            </w:pPr>
            <w:bookmarkStart w:id="11168" w:name="_Toc137820435"/>
            <w:bookmarkStart w:id="11169" w:name="_Toc137833097"/>
            <w:r>
              <w:rPr>
                <w:rFonts w:ascii="Cambria" w:hAnsi="Cambria"/>
                <w:b w:val="0"/>
              </w:rPr>
              <w:t>Document Brief/Remarks textbox</w:t>
            </w:r>
            <w:bookmarkEnd w:id="11168"/>
            <w:bookmarkEnd w:id="11169"/>
          </w:p>
          <w:p w14:paraId="7A02107D" w14:textId="77777777" w:rsidR="009274EA" w:rsidRDefault="00C53038">
            <w:pPr>
              <w:pStyle w:val="Heading112pt"/>
              <w:numPr>
                <w:ilvl w:val="1"/>
                <w:numId w:val="2"/>
              </w:numPr>
              <w:tabs>
                <w:tab w:val="left" w:pos="10620"/>
              </w:tabs>
              <w:rPr>
                <w:rFonts w:ascii="Cambria" w:hAnsi="Cambria"/>
              </w:rPr>
            </w:pPr>
            <w:bookmarkStart w:id="11170" w:name="_Toc137820436"/>
            <w:bookmarkStart w:id="11171" w:name="_Toc137833098"/>
            <w:r>
              <w:rPr>
                <w:rFonts w:ascii="Cambria" w:hAnsi="Cambria"/>
                <w:b w:val="0"/>
              </w:rPr>
              <w:t>Upload button</w:t>
            </w:r>
            <w:bookmarkEnd w:id="11170"/>
            <w:bookmarkEnd w:id="11171"/>
          </w:p>
          <w:p w14:paraId="3C3F73A3" w14:textId="77777777" w:rsidR="009274EA" w:rsidRDefault="00C53038">
            <w:pPr>
              <w:pStyle w:val="Heading112pt"/>
              <w:numPr>
                <w:ilvl w:val="1"/>
                <w:numId w:val="2"/>
              </w:numPr>
              <w:tabs>
                <w:tab w:val="left" w:pos="10620"/>
              </w:tabs>
              <w:rPr>
                <w:rFonts w:ascii="Cambria" w:hAnsi="Cambria"/>
              </w:rPr>
            </w:pPr>
            <w:bookmarkStart w:id="11172" w:name="_Toc137820437"/>
            <w:bookmarkStart w:id="11173" w:name="_Toc137833099"/>
            <w:r>
              <w:rPr>
                <w:rFonts w:ascii="Cambria" w:hAnsi="Cambria"/>
                <w:b w:val="0"/>
              </w:rPr>
              <w:t>Clear button.</w:t>
            </w:r>
            <w:bookmarkEnd w:id="11172"/>
            <w:bookmarkEnd w:id="11173"/>
          </w:p>
          <w:p w14:paraId="6944012A" w14:textId="77777777" w:rsidR="009274EA" w:rsidRDefault="00C53038">
            <w:pPr>
              <w:pStyle w:val="Heading112pt"/>
              <w:tabs>
                <w:tab w:val="left" w:pos="10620"/>
              </w:tabs>
              <w:rPr>
                <w:rFonts w:ascii="Cambria" w:hAnsi="Cambria"/>
              </w:rPr>
            </w:pPr>
            <w:bookmarkStart w:id="11174" w:name="_Toc137820438"/>
            <w:bookmarkStart w:id="11175" w:name="_Toc137833100"/>
            <w:r>
              <w:rPr>
                <w:rFonts w:ascii="Cambria" w:hAnsi="Cambria"/>
                <w:b w:val="0"/>
              </w:rPr>
              <w:t>System should allow to upload 10 MB Size per file.</w:t>
            </w:r>
            <w:bookmarkEnd w:id="11174"/>
            <w:bookmarkEnd w:id="11175"/>
          </w:p>
          <w:p w14:paraId="70ED9700" w14:textId="77777777" w:rsidR="009274EA" w:rsidRDefault="00C53038">
            <w:pPr>
              <w:pStyle w:val="Heading112pt"/>
              <w:rPr>
                <w:rFonts w:ascii="Cambria" w:hAnsi="Cambria"/>
                <w:b w:val="0"/>
              </w:rPr>
            </w:pPr>
            <w:bookmarkStart w:id="11176" w:name="_Toc137820439"/>
            <w:bookmarkStart w:id="11177" w:name="_Toc137833101"/>
            <w:r>
              <w:rPr>
                <w:rFonts w:ascii="Cambria" w:hAnsi="Cambria"/>
                <w:b w:val="0"/>
              </w:rPr>
              <w:t>System should display message “Incorrect file type” on selecting other than PDF file.</w:t>
            </w:r>
            <w:bookmarkEnd w:id="11176"/>
            <w:bookmarkEnd w:id="11177"/>
          </w:p>
          <w:p w14:paraId="65C6C6AC"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5C08F13"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Mark :&lt; Mark Name &gt;”.</w:t>
            </w:r>
          </w:p>
        </w:tc>
      </w:tr>
      <w:tr w:rsidR="009274EA" w14:paraId="59F44F2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0C4B5F3"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0584FD41" w14:textId="77777777" w:rsidR="009274EA" w:rsidRDefault="00C53038">
            <w:pPr>
              <w:numPr>
                <w:ilvl w:val="0"/>
                <w:numId w:val="1"/>
              </w:numPr>
              <w:tabs>
                <w:tab w:val="left" w:pos="10620"/>
              </w:tabs>
              <w:spacing w:after="0" w:line="360" w:lineRule="auto"/>
            </w:pPr>
            <w:r>
              <w:t>TAO User/Tea Board Admin User/Authorized User</w:t>
            </w:r>
          </w:p>
        </w:tc>
      </w:tr>
    </w:tbl>
    <w:p w14:paraId="0C8D48EA" w14:textId="77777777" w:rsidR="009274EA" w:rsidRDefault="009274EA">
      <w:pPr>
        <w:tabs>
          <w:tab w:val="left" w:pos="10620"/>
        </w:tabs>
      </w:pPr>
    </w:p>
    <w:p w14:paraId="2332DFE6" w14:textId="77777777" w:rsidR="009274EA" w:rsidRDefault="009274EA">
      <w:pPr>
        <w:tabs>
          <w:tab w:val="left" w:pos="10620"/>
        </w:tabs>
      </w:pPr>
    </w:p>
    <w:tbl>
      <w:tblPr>
        <w:tblW w:w="1023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147"/>
      </w:tblGrid>
      <w:tr w:rsidR="009274EA" w14:paraId="7D6EDD0A" w14:textId="77777777">
        <w:trPr>
          <w:trHeight w:val="940"/>
        </w:trPr>
        <w:tc>
          <w:tcPr>
            <w:tcW w:w="1150" w:type="dxa"/>
            <w:shd w:val="clear" w:color="auto" w:fill="C4BC96"/>
          </w:tcPr>
          <w:p w14:paraId="71C4387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0FB6489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5F0C180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6E02CDC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7C9E756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60B16A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147" w:type="dxa"/>
            <w:shd w:val="clear" w:color="auto" w:fill="C4BC96"/>
          </w:tcPr>
          <w:p w14:paraId="527213C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EE6A11A" w14:textId="77777777">
        <w:trPr>
          <w:trHeight w:val="1735"/>
        </w:trPr>
        <w:tc>
          <w:tcPr>
            <w:tcW w:w="1150" w:type="dxa"/>
            <w:shd w:val="clear" w:color="auto" w:fill="auto"/>
          </w:tcPr>
          <w:p w14:paraId="2122B79B" w14:textId="77777777" w:rsidR="009274EA" w:rsidRDefault="00C53038">
            <w:pPr>
              <w:tabs>
                <w:tab w:val="left" w:pos="10620"/>
              </w:tabs>
              <w:rPr>
                <w:color w:val="222222"/>
                <w:sz w:val="18"/>
                <w:szCs w:val="18"/>
              </w:rPr>
            </w:pPr>
            <w:r>
              <w:rPr>
                <w:rStyle w:val="brownfont"/>
                <w:color w:val="000000"/>
                <w:sz w:val="18"/>
                <w:szCs w:val="18"/>
              </w:rPr>
              <w:t>Mark Name</w:t>
            </w:r>
          </w:p>
          <w:p w14:paraId="4BEA693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AD3F7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30DAB3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11330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name" field is required.</w:t>
            </w:r>
          </w:p>
          <w:p w14:paraId="6844A5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100 characters. The Mark name should not exceed 100 characters.</w:t>
            </w:r>
          </w:p>
          <w:p w14:paraId="2C9C8E6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name should only contain alphabetic characters.</w:t>
            </w:r>
          </w:p>
        </w:tc>
        <w:tc>
          <w:tcPr>
            <w:tcW w:w="1352" w:type="dxa"/>
            <w:shd w:val="clear" w:color="auto" w:fill="auto"/>
          </w:tcPr>
          <w:p w14:paraId="0D10650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Mark name.</w:t>
            </w:r>
          </w:p>
          <w:p w14:paraId="48FFB1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name should not exceed 100 characters.</w:t>
            </w:r>
          </w:p>
          <w:p w14:paraId="1454E88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alphabetic characters only in  Mark name field.</w:t>
            </w:r>
          </w:p>
        </w:tc>
        <w:tc>
          <w:tcPr>
            <w:tcW w:w="2904" w:type="dxa"/>
            <w:shd w:val="clear" w:color="auto" w:fill="auto"/>
          </w:tcPr>
          <w:p w14:paraId="186961D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1DDAD33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6BEBDB7" w14:textId="77777777">
        <w:trPr>
          <w:trHeight w:val="1735"/>
        </w:trPr>
        <w:tc>
          <w:tcPr>
            <w:tcW w:w="1150" w:type="dxa"/>
            <w:shd w:val="clear" w:color="auto" w:fill="auto"/>
          </w:tcPr>
          <w:p w14:paraId="20BF4966" w14:textId="77777777" w:rsidR="009274EA" w:rsidRDefault="00C53038">
            <w:pPr>
              <w:tabs>
                <w:tab w:val="left" w:pos="10620"/>
              </w:tabs>
              <w:rPr>
                <w:rStyle w:val="brownfont"/>
                <w:color w:val="000000"/>
                <w:sz w:val="18"/>
                <w:szCs w:val="18"/>
              </w:rPr>
            </w:pPr>
            <w:r>
              <w:rPr>
                <w:rStyle w:val="brownfont"/>
                <w:color w:val="000000"/>
                <w:sz w:val="18"/>
                <w:szCs w:val="18"/>
              </w:rPr>
              <w:lastRenderedPageBreak/>
              <w:t>Mark Code</w:t>
            </w:r>
          </w:p>
        </w:tc>
        <w:tc>
          <w:tcPr>
            <w:tcW w:w="918" w:type="dxa"/>
            <w:shd w:val="clear" w:color="auto" w:fill="auto"/>
          </w:tcPr>
          <w:p w14:paraId="656F97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51BE9C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AE5184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 Mark Code" field is required.</w:t>
            </w:r>
          </w:p>
          <w:p w14:paraId="61E1BF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code should only contain alphanumeric characters.</w:t>
            </w:r>
          </w:p>
          <w:p w14:paraId="2C73CB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code should have a length of 10 characters.</w:t>
            </w:r>
          </w:p>
        </w:tc>
        <w:tc>
          <w:tcPr>
            <w:tcW w:w="1352" w:type="dxa"/>
            <w:shd w:val="clear" w:color="auto" w:fill="auto"/>
          </w:tcPr>
          <w:p w14:paraId="71641C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Mark code.</w:t>
            </w:r>
          </w:p>
          <w:p w14:paraId="289B5C3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code should only contain alphanumeric characters.</w:t>
            </w:r>
          </w:p>
          <w:p w14:paraId="6B2EB6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code should have a length of 10 characters.</w:t>
            </w:r>
          </w:p>
        </w:tc>
        <w:tc>
          <w:tcPr>
            <w:tcW w:w="2904" w:type="dxa"/>
            <w:shd w:val="clear" w:color="auto" w:fill="auto"/>
          </w:tcPr>
          <w:p w14:paraId="7A2A8EF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DBC2AB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4CB72AB" w14:textId="77777777">
        <w:trPr>
          <w:trHeight w:val="1735"/>
        </w:trPr>
        <w:tc>
          <w:tcPr>
            <w:tcW w:w="1150" w:type="dxa"/>
            <w:shd w:val="clear" w:color="auto" w:fill="auto"/>
          </w:tcPr>
          <w:p w14:paraId="1E80E129" w14:textId="77777777" w:rsidR="009274EA" w:rsidRDefault="00C53038">
            <w:pPr>
              <w:tabs>
                <w:tab w:val="left" w:pos="10620"/>
              </w:tabs>
            </w:pPr>
            <w:r>
              <w:t xml:space="preserve">Factory Name </w:t>
            </w:r>
          </w:p>
        </w:tc>
        <w:tc>
          <w:tcPr>
            <w:tcW w:w="918" w:type="dxa"/>
            <w:shd w:val="clear" w:color="auto" w:fill="auto"/>
          </w:tcPr>
          <w:p w14:paraId="514AA6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37F1D0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2E8C1E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Factory name selection is mandatory</w:t>
            </w:r>
          </w:p>
        </w:tc>
        <w:tc>
          <w:tcPr>
            <w:tcW w:w="1352" w:type="dxa"/>
            <w:shd w:val="clear" w:color="auto" w:fill="auto"/>
          </w:tcPr>
          <w:p w14:paraId="4662ADE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factory name</w:t>
            </w:r>
          </w:p>
        </w:tc>
        <w:tc>
          <w:tcPr>
            <w:tcW w:w="2904" w:type="dxa"/>
            <w:shd w:val="clear" w:color="auto" w:fill="auto"/>
          </w:tcPr>
          <w:p w14:paraId="52B6569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38252A1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77482AB" w14:textId="77777777">
        <w:trPr>
          <w:trHeight w:val="1735"/>
        </w:trPr>
        <w:tc>
          <w:tcPr>
            <w:tcW w:w="1150" w:type="dxa"/>
            <w:shd w:val="clear" w:color="auto" w:fill="auto"/>
          </w:tcPr>
          <w:p w14:paraId="0BFACF35" w14:textId="77777777" w:rsidR="009274EA" w:rsidRDefault="00C53038">
            <w:pPr>
              <w:tabs>
                <w:tab w:val="left" w:pos="10620"/>
              </w:tabs>
            </w:pPr>
            <w:r>
              <w:t xml:space="preserve">Entity Code </w:t>
            </w:r>
          </w:p>
        </w:tc>
        <w:tc>
          <w:tcPr>
            <w:tcW w:w="918" w:type="dxa"/>
            <w:shd w:val="clear" w:color="auto" w:fill="auto"/>
          </w:tcPr>
          <w:p w14:paraId="2FEBE9D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877935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6E5B173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7975B5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49742D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79EB00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generated</w:t>
            </w:r>
          </w:p>
        </w:tc>
      </w:tr>
      <w:tr w:rsidR="009274EA" w14:paraId="08B0A820" w14:textId="77777777">
        <w:trPr>
          <w:trHeight w:val="1735"/>
        </w:trPr>
        <w:tc>
          <w:tcPr>
            <w:tcW w:w="1150" w:type="dxa"/>
            <w:shd w:val="clear" w:color="auto" w:fill="auto"/>
          </w:tcPr>
          <w:p w14:paraId="5BC5AC9E" w14:textId="77777777" w:rsidR="009274EA" w:rsidRDefault="00C53038">
            <w:pPr>
              <w:tabs>
                <w:tab w:val="left" w:pos="10620"/>
              </w:tabs>
            </w:pPr>
            <w:r>
              <w:t xml:space="preserve">Auction center </w:t>
            </w:r>
          </w:p>
        </w:tc>
        <w:tc>
          <w:tcPr>
            <w:tcW w:w="918" w:type="dxa"/>
            <w:shd w:val="clear" w:color="auto" w:fill="auto"/>
          </w:tcPr>
          <w:p w14:paraId="497C02B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3580EDB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E2D3B8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1851C26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139A9AE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2D35EC2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0C5F39E" w14:textId="77777777">
        <w:trPr>
          <w:trHeight w:val="1735"/>
        </w:trPr>
        <w:tc>
          <w:tcPr>
            <w:tcW w:w="1150" w:type="dxa"/>
            <w:shd w:val="clear" w:color="auto" w:fill="auto"/>
          </w:tcPr>
          <w:p w14:paraId="7C2E89F2" w14:textId="77777777" w:rsidR="009274EA" w:rsidRDefault="00C53038">
            <w:pPr>
              <w:tabs>
                <w:tab w:val="left" w:pos="10620"/>
              </w:tabs>
            </w:pPr>
            <w:r>
              <w:t>Revenue District</w:t>
            </w:r>
          </w:p>
        </w:tc>
        <w:tc>
          <w:tcPr>
            <w:tcW w:w="918" w:type="dxa"/>
            <w:shd w:val="clear" w:color="auto" w:fill="auto"/>
          </w:tcPr>
          <w:p w14:paraId="206EFD3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5CF48A2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C6416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"Revenue District" field is required.</w:t>
            </w:r>
          </w:p>
        </w:tc>
        <w:tc>
          <w:tcPr>
            <w:tcW w:w="1352" w:type="dxa"/>
            <w:shd w:val="clear" w:color="auto" w:fill="auto"/>
          </w:tcPr>
          <w:p w14:paraId="16CC08F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Revenue District from the list.</w:t>
            </w:r>
          </w:p>
        </w:tc>
        <w:tc>
          <w:tcPr>
            <w:tcW w:w="2904" w:type="dxa"/>
            <w:shd w:val="clear" w:color="auto" w:fill="auto"/>
          </w:tcPr>
          <w:p w14:paraId="2C800E8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7B9DFA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EAB87CA" w14:textId="77777777">
        <w:trPr>
          <w:trHeight w:val="1735"/>
        </w:trPr>
        <w:tc>
          <w:tcPr>
            <w:tcW w:w="1150" w:type="dxa"/>
            <w:shd w:val="clear" w:color="auto" w:fill="auto"/>
          </w:tcPr>
          <w:p w14:paraId="051FC819" w14:textId="77777777" w:rsidR="009274EA" w:rsidRDefault="00C53038">
            <w:pPr>
              <w:tabs>
                <w:tab w:val="left" w:pos="10620"/>
              </w:tabs>
            </w:pPr>
            <w:r>
              <w:lastRenderedPageBreak/>
              <w:t>Plantation District</w:t>
            </w:r>
          </w:p>
        </w:tc>
        <w:tc>
          <w:tcPr>
            <w:tcW w:w="918" w:type="dxa"/>
            <w:shd w:val="clear" w:color="auto" w:fill="auto"/>
          </w:tcPr>
          <w:p w14:paraId="2F4C167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150598B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774" w:type="dxa"/>
            <w:shd w:val="clear" w:color="auto" w:fill="auto"/>
          </w:tcPr>
          <w:p w14:paraId="12C13A2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9E13D3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0F7412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588B2F8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Plantation District should be render as per selection of Revenue District.</w:t>
            </w:r>
          </w:p>
        </w:tc>
      </w:tr>
      <w:tr w:rsidR="009274EA" w14:paraId="738E0715" w14:textId="77777777">
        <w:trPr>
          <w:trHeight w:val="1735"/>
        </w:trPr>
        <w:tc>
          <w:tcPr>
            <w:tcW w:w="1150" w:type="dxa"/>
            <w:shd w:val="clear" w:color="auto" w:fill="auto"/>
          </w:tcPr>
          <w:p w14:paraId="4585353C" w14:textId="77777777" w:rsidR="009274EA" w:rsidRDefault="00C53038">
            <w:pPr>
              <w:tabs>
                <w:tab w:val="left" w:pos="10620"/>
              </w:tabs>
            </w:pPr>
            <w:r>
              <w:t>State</w:t>
            </w:r>
          </w:p>
        </w:tc>
        <w:tc>
          <w:tcPr>
            <w:tcW w:w="918" w:type="dxa"/>
            <w:shd w:val="clear" w:color="auto" w:fill="auto"/>
          </w:tcPr>
          <w:p w14:paraId="22582B8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2B8A564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774" w:type="dxa"/>
            <w:shd w:val="clear" w:color="auto" w:fill="auto"/>
          </w:tcPr>
          <w:p w14:paraId="751D784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69D01E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05E01C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147" w:type="dxa"/>
            <w:shd w:val="clear" w:color="auto" w:fill="auto"/>
          </w:tcPr>
          <w:p w14:paraId="41765455" w14:textId="77777777" w:rsidR="009274EA" w:rsidRDefault="00C53038">
            <w:pPr>
              <w:pStyle w:val="ListParagraph"/>
              <w:tabs>
                <w:tab w:val="center" w:pos="4320"/>
                <w:tab w:val="right" w:pos="8640"/>
                <w:tab w:val="left" w:pos="10620"/>
              </w:tabs>
              <w:ind w:left="0"/>
              <w:rPr>
                <w:rFonts w:ascii="Cambria" w:hAnsi="Cambria"/>
              </w:rPr>
            </w:pPr>
            <w:r>
              <w:rPr>
                <w:rFonts w:ascii="Cambria" w:hAnsi="Cambria"/>
              </w:rPr>
              <w:t>State should be render as per selection of Revenue District.</w:t>
            </w:r>
          </w:p>
        </w:tc>
      </w:tr>
    </w:tbl>
    <w:p w14:paraId="2AB2B867" w14:textId="77777777" w:rsidR="009274EA" w:rsidRDefault="009274EA">
      <w:pPr>
        <w:tabs>
          <w:tab w:val="left" w:pos="10620"/>
        </w:tabs>
        <w:rPr>
          <w:rFonts w:cs="Arial"/>
          <w:b/>
          <w:i/>
          <w:lang w:bidi="en-US"/>
        </w:rPr>
      </w:pPr>
    </w:p>
    <w:p w14:paraId="2558FFFE"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74C47BBE" w14:textId="77777777">
        <w:trPr>
          <w:trHeight w:val="501"/>
        </w:trPr>
        <w:tc>
          <w:tcPr>
            <w:tcW w:w="1866" w:type="dxa"/>
            <w:shd w:val="clear" w:color="auto" w:fill="C4BC96"/>
            <w:vAlign w:val="center"/>
          </w:tcPr>
          <w:p w14:paraId="62616C11"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E7BBC3D"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7BF157DC" w14:textId="77777777" w:rsidR="009274EA" w:rsidRDefault="00C53038">
            <w:pPr>
              <w:tabs>
                <w:tab w:val="left" w:pos="10620"/>
              </w:tabs>
              <w:rPr>
                <w:b/>
                <w:bCs/>
                <w:iCs/>
              </w:rPr>
            </w:pPr>
            <w:r>
              <w:rPr>
                <w:b/>
                <w:bCs/>
                <w:iCs/>
              </w:rPr>
              <w:t>Behaviour</w:t>
            </w:r>
          </w:p>
        </w:tc>
      </w:tr>
      <w:tr w:rsidR="009274EA" w14:paraId="5D8E8ACA" w14:textId="77777777">
        <w:trPr>
          <w:trHeight w:val="517"/>
        </w:trPr>
        <w:tc>
          <w:tcPr>
            <w:tcW w:w="1866" w:type="dxa"/>
            <w:vAlign w:val="center"/>
          </w:tcPr>
          <w:p w14:paraId="30CC2CB9" w14:textId="77777777" w:rsidR="009274EA" w:rsidRDefault="00C53038">
            <w:pPr>
              <w:tabs>
                <w:tab w:val="left" w:pos="10620"/>
              </w:tabs>
            </w:pPr>
            <w:r>
              <w:t>Submit</w:t>
            </w:r>
          </w:p>
        </w:tc>
        <w:tc>
          <w:tcPr>
            <w:tcW w:w="1858" w:type="dxa"/>
            <w:vAlign w:val="center"/>
          </w:tcPr>
          <w:p w14:paraId="23DC830F" w14:textId="77777777" w:rsidR="009274EA" w:rsidRDefault="00C53038">
            <w:pPr>
              <w:tabs>
                <w:tab w:val="left" w:pos="10620"/>
              </w:tabs>
            </w:pPr>
            <w:r>
              <w:t>Button</w:t>
            </w:r>
          </w:p>
        </w:tc>
        <w:tc>
          <w:tcPr>
            <w:tcW w:w="6603" w:type="dxa"/>
            <w:vAlign w:val="center"/>
          </w:tcPr>
          <w:p w14:paraId="5D9CA5B9" w14:textId="77777777" w:rsidR="009274EA" w:rsidRDefault="00C53038">
            <w:pPr>
              <w:tabs>
                <w:tab w:val="left" w:pos="10620"/>
              </w:tabs>
            </w:pPr>
            <w:r>
              <w:t>Save the records</w:t>
            </w:r>
          </w:p>
        </w:tc>
      </w:tr>
      <w:tr w:rsidR="009274EA" w14:paraId="54DAA7B4" w14:textId="77777777">
        <w:trPr>
          <w:trHeight w:val="517"/>
        </w:trPr>
        <w:tc>
          <w:tcPr>
            <w:tcW w:w="1866" w:type="dxa"/>
            <w:vAlign w:val="center"/>
          </w:tcPr>
          <w:p w14:paraId="406F4664" w14:textId="77777777" w:rsidR="009274EA" w:rsidRDefault="00C53038">
            <w:pPr>
              <w:tabs>
                <w:tab w:val="left" w:pos="10620"/>
              </w:tabs>
            </w:pPr>
            <w:r>
              <w:t>Cancel</w:t>
            </w:r>
          </w:p>
        </w:tc>
        <w:tc>
          <w:tcPr>
            <w:tcW w:w="1858" w:type="dxa"/>
            <w:vAlign w:val="center"/>
          </w:tcPr>
          <w:p w14:paraId="07EC5076" w14:textId="77777777" w:rsidR="009274EA" w:rsidRDefault="00C53038">
            <w:pPr>
              <w:tabs>
                <w:tab w:val="left" w:pos="10620"/>
              </w:tabs>
            </w:pPr>
            <w:r>
              <w:t>Button</w:t>
            </w:r>
          </w:p>
        </w:tc>
        <w:tc>
          <w:tcPr>
            <w:tcW w:w="6603" w:type="dxa"/>
            <w:vAlign w:val="center"/>
          </w:tcPr>
          <w:p w14:paraId="0FD76216" w14:textId="77777777" w:rsidR="009274EA" w:rsidRDefault="00C53038">
            <w:pPr>
              <w:tabs>
                <w:tab w:val="left" w:pos="10620"/>
              </w:tabs>
            </w:pPr>
            <w:r>
              <w:t>Redirect on log in home page.</w:t>
            </w:r>
          </w:p>
        </w:tc>
      </w:tr>
      <w:tr w:rsidR="009274EA" w14:paraId="70EAB9C6" w14:textId="77777777">
        <w:trPr>
          <w:trHeight w:val="517"/>
        </w:trPr>
        <w:tc>
          <w:tcPr>
            <w:tcW w:w="1866" w:type="dxa"/>
            <w:vAlign w:val="center"/>
          </w:tcPr>
          <w:p w14:paraId="636089B1" w14:textId="77777777" w:rsidR="009274EA" w:rsidRDefault="00C53038">
            <w:pPr>
              <w:tabs>
                <w:tab w:val="left" w:pos="10620"/>
              </w:tabs>
            </w:pPr>
            <w:r>
              <w:t xml:space="preserve">Clear </w:t>
            </w:r>
          </w:p>
        </w:tc>
        <w:tc>
          <w:tcPr>
            <w:tcW w:w="1858" w:type="dxa"/>
            <w:vAlign w:val="center"/>
          </w:tcPr>
          <w:p w14:paraId="098F3B52" w14:textId="77777777" w:rsidR="009274EA" w:rsidRDefault="00C53038">
            <w:pPr>
              <w:tabs>
                <w:tab w:val="left" w:pos="10620"/>
              </w:tabs>
            </w:pPr>
            <w:r>
              <w:t>Button</w:t>
            </w:r>
          </w:p>
        </w:tc>
        <w:tc>
          <w:tcPr>
            <w:tcW w:w="6603" w:type="dxa"/>
            <w:vAlign w:val="center"/>
          </w:tcPr>
          <w:p w14:paraId="56E38178" w14:textId="77777777" w:rsidR="009274EA" w:rsidRDefault="00C53038">
            <w:pPr>
              <w:tabs>
                <w:tab w:val="left" w:pos="10620"/>
              </w:tabs>
            </w:pPr>
            <w:r>
              <w:t>Clear All Fields.</w:t>
            </w:r>
          </w:p>
        </w:tc>
      </w:tr>
      <w:tr w:rsidR="009274EA" w14:paraId="34AFF65A" w14:textId="77777777">
        <w:trPr>
          <w:trHeight w:val="517"/>
        </w:trPr>
        <w:tc>
          <w:tcPr>
            <w:tcW w:w="1866" w:type="dxa"/>
            <w:vAlign w:val="center"/>
          </w:tcPr>
          <w:p w14:paraId="77E5D152" w14:textId="77777777" w:rsidR="009274EA" w:rsidRDefault="00C53038">
            <w:pPr>
              <w:tabs>
                <w:tab w:val="left" w:pos="10620"/>
              </w:tabs>
            </w:pPr>
            <w:r>
              <w:t>Factory Name</w:t>
            </w:r>
          </w:p>
        </w:tc>
        <w:tc>
          <w:tcPr>
            <w:tcW w:w="1858" w:type="dxa"/>
            <w:vAlign w:val="center"/>
          </w:tcPr>
          <w:p w14:paraId="469C2250" w14:textId="77777777" w:rsidR="009274EA" w:rsidRDefault="00C53038">
            <w:pPr>
              <w:tabs>
                <w:tab w:val="left" w:pos="10620"/>
              </w:tabs>
            </w:pPr>
            <w:r>
              <w:t>Dropdown</w:t>
            </w:r>
          </w:p>
        </w:tc>
        <w:tc>
          <w:tcPr>
            <w:tcW w:w="6603" w:type="dxa"/>
            <w:vAlign w:val="center"/>
          </w:tcPr>
          <w:p w14:paraId="6EDD23B6" w14:textId="77777777" w:rsidR="009274EA" w:rsidRDefault="00C53038">
            <w:pPr>
              <w:tabs>
                <w:tab w:val="left" w:pos="10620"/>
              </w:tabs>
            </w:pPr>
            <w:r>
              <w:t>Display the data from master</w:t>
            </w:r>
          </w:p>
        </w:tc>
      </w:tr>
      <w:tr w:rsidR="009274EA" w14:paraId="14587FBC" w14:textId="77777777">
        <w:trPr>
          <w:trHeight w:val="517"/>
        </w:trPr>
        <w:tc>
          <w:tcPr>
            <w:tcW w:w="1866" w:type="dxa"/>
            <w:vAlign w:val="center"/>
          </w:tcPr>
          <w:p w14:paraId="5D8AB0A3" w14:textId="77777777" w:rsidR="009274EA" w:rsidRDefault="00C53038">
            <w:pPr>
              <w:tabs>
                <w:tab w:val="left" w:pos="10620"/>
              </w:tabs>
            </w:pPr>
            <w:r>
              <w:t>Auction center</w:t>
            </w:r>
          </w:p>
        </w:tc>
        <w:tc>
          <w:tcPr>
            <w:tcW w:w="1858" w:type="dxa"/>
            <w:vAlign w:val="center"/>
          </w:tcPr>
          <w:p w14:paraId="2CA7442B" w14:textId="77777777" w:rsidR="009274EA" w:rsidRDefault="00C53038">
            <w:pPr>
              <w:tabs>
                <w:tab w:val="left" w:pos="10620"/>
              </w:tabs>
            </w:pPr>
            <w:r>
              <w:t>Dropdown</w:t>
            </w:r>
          </w:p>
        </w:tc>
        <w:tc>
          <w:tcPr>
            <w:tcW w:w="6603" w:type="dxa"/>
            <w:vAlign w:val="center"/>
          </w:tcPr>
          <w:p w14:paraId="27EEEF21" w14:textId="77777777" w:rsidR="009274EA" w:rsidRDefault="00C53038">
            <w:pPr>
              <w:tabs>
                <w:tab w:val="left" w:pos="10620"/>
              </w:tabs>
            </w:pPr>
            <w:r>
              <w:t>Display the data from master</w:t>
            </w:r>
          </w:p>
        </w:tc>
      </w:tr>
    </w:tbl>
    <w:p w14:paraId="2229125C" w14:textId="77777777" w:rsidR="009274EA" w:rsidRDefault="00C53038">
      <w:pPr>
        <w:pStyle w:val="Heading2"/>
        <w:tabs>
          <w:tab w:val="left" w:pos="10620"/>
        </w:tabs>
        <w:ind w:left="360" w:hanging="360"/>
        <w:rPr>
          <w:rFonts w:ascii="Cambria" w:hAnsi="Cambria" w:cs="Myanmar Text"/>
        </w:rPr>
      </w:pPr>
      <w:bookmarkStart w:id="11178" w:name="_Toc137820440"/>
      <w:bookmarkStart w:id="11179" w:name="_Toc148377792"/>
      <w:r>
        <w:rPr>
          <w:rFonts w:ascii="Cambria" w:hAnsi="Cambria" w:cs="Myanmar Text"/>
          <w:lang w:val="en-US"/>
        </w:rPr>
        <w:t>27.1 High</w:t>
      </w:r>
      <w:r>
        <w:rPr>
          <w:rFonts w:ascii="Cambria" w:hAnsi="Cambria" w:cs="Myanmar Text"/>
        </w:rPr>
        <w:t xml:space="preserve"> Level Use Case of Manage Mark.</w:t>
      </w:r>
      <w:bookmarkEnd w:id="11178"/>
      <w:bookmarkEnd w:id="11179"/>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4A5823A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CB21CB4"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7803F197" w14:textId="77777777" w:rsidR="009274EA" w:rsidRDefault="00C53038">
            <w:pPr>
              <w:numPr>
                <w:ilvl w:val="0"/>
                <w:numId w:val="2"/>
              </w:numPr>
              <w:tabs>
                <w:tab w:val="left" w:pos="10620"/>
              </w:tabs>
              <w:spacing w:after="0" w:line="360" w:lineRule="auto"/>
            </w:pPr>
            <w:r>
              <w:t>To understand the functional logic for Manage Mark.</w:t>
            </w:r>
          </w:p>
        </w:tc>
      </w:tr>
      <w:tr w:rsidR="009274EA" w14:paraId="407D48E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25C3919"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17074ADA" w14:textId="77777777" w:rsidR="009274EA" w:rsidRDefault="00C53038">
            <w:pPr>
              <w:numPr>
                <w:ilvl w:val="0"/>
                <w:numId w:val="2"/>
              </w:numPr>
              <w:tabs>
                <w:tab w:val="left" w:pos="10620"/>
              </w:tabs>
              <w:spacing w:after="0" w:line="360" w:lineRule="auto"/>
            </w:pPr>
            <w:r>
              <w:t>User should have rights for Administrator rights.</w:t>
            </w:r>
          </w:p>
          <w:p w14:paraId="0DCF4DB6" w14:textId="77777777" w:rsidR="009274EA" w:rsidRDefault="00C53038">
            <w:pPr>
              <w:numPr>
                <w:ilvl w:val="0"/>
                <w:numId w:val="2"/>
              </w:numPr>
              <w:tabs>
                <w:tab w:val="left" w:pos="10620"/>
              </w:tabs>
              <w:spacing w:after="0" w:line="360" w:lineRule="auto"/>
            </w:pPr>
            <w:r>
              <w:t>User should have “Manage Mark” rights.</w:t>
            </w:r>
          </w:p>
          <w:p w14:paraId="64E501A7" w14:textId="77777777" w:rsidR="009274EA" w:rsidRDefault="00C53038">
            <w:pPr>
              <w:numPr>
                <w:ilvl w:val="0"/>
                <w:numId w:val="2"/>
              </w:numPr>
              <w:tabs>
                <w:tab w:val="left" w:pos="10620"/>
              </w:tabs>
              <w:spacing w:after="0" w:line="360" w:lineRule="auto"/>
            </w:pPr>
            <w:r>
              <w:t>Mark should be created.</w:t>
            </w:r>
          </w:p>
        </w:tc>
      </w:tr>
      <w:tr w:rsidR="009274EA" w14:paraId="30229DF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162623E"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65FB153" w14:textId="77777777" w:rsidR="009274EA" w:rsidRDefault="00C53038">
            <w:pPr>
              <w:numPr>
                <w:ilvl w:val="0"/>
                <w:numId w:val="2"/>
              </w:numPr>
              <w:tabs>
                <w:tab w:val="left" w:pos="10620"/>
              </w:tabs>
              <w:spacing w:after="0" w:line="240" w:lineRule="auto"/>
            </w:pPr>
            <w:r>
              <w:t xml:space="preserve">System should reflect the updated Mark detail in </w:t>
            </w:r>
            <w:r>
              <w:rPr>
                <w:b/>
              </w:rPr>
              <w:t>entire application</w:t>
            </w:r>
            <w:r>
              <w:t>.</w:t>
            </w:r>
          </w:p>
        </w:tc>
      </w:tr>
      <w:tr w:rsidR="009274EA" w14:paraId="6B85EF4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B12B3EB"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78D182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5AE3C16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6E80036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400E947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lastRenderedPageBreak/>
              <w:t>Click on “Manage Mark”.</w:t>
            </w:r>
          </w:p>
          <w:p w14:paraId="0A61F57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6B13A3F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0008F73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C387732" w14:textId="77777777" w:rsidR="009274EA" w:rsidRDefault="00C53038">
            <w:pPr>
              <w:tabs>
                <w:tab w:val="left" w:pos="10620"/>
              </w:tabs>
              <w:rPr>
                <w:b/>
                <w:i/>
              </w:rPr>
            </w:pPr>
            <w:r>
              <w:rPr>
                <w:b/>
                <w:i/>
              </w:rPr>
              <w:lastRenderedPageBreak/>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6D415FE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0D5AA75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3019C39"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1FD33856" w14:textId="77777777" w:rsidR="009274EA" w:rsidRDefault="00C53038">
            <w:pPr>
              <w:pStyle w:val="Heading112pt"/>
              <w:tabs>
                <w:tab w:val="left" w:pos="10620"/>
              </w:tabs>
              <w:rPr>
                <w:rFonts w:ascii="Cambria" w:hAnsi="Cambria"/>
              </w:rPr>
            </w:pPr>
            <w:bookmarkStart w:id="11180" w:name="_Toc137820441"/>
            <w:bookmarkStart w:id="11181" w:name="_Toc137833102"/>
            <w:r>
              <w:rPr>
                <w:rFonts w:ascii="Cambria" w:hAnsi="Cambria"/>
                <w:b w:val="0"/>
              </w:rPr>
              <w:t>System should display below sections on “Manage Mark” page.</w:t>
            </w:r>
            <w:bookmarkEnd w:id="11180"/>
            <w:bookmarkEnd w:id="11181"/>
          </w:p>
          <w:p w14:paraId="052505A6" w14:textId="77777777" w:rsidR="009274EA" w:rsidRDefault="00C53038">
            <w:pPr>
              <w:pStyle w:val="Heading112pt"/>
              <w:numPr>
                <w:ilvl w:val="1"/>
                <w:numId w:val="2"/>
              </w:numPr>
              <w:tabs>
                <w:tab w:val="left" w:pos="10620"/>
              </w:tabs>
              <w:rPr>
                <w:rFonts w:ascii="Cambria" w:hAnsi="Cambria"/>
              </w:rPr>
            </w:pPr>
            <w:bookmarkStart w:id="11182" w:name="_Toc137820442"/>
            <w:bookmarkStart w:id="11183" w:name="_Toc137833103"/>
            <w:r>
              <w:rPr>
                <w:rFonts w:ascii="Cambria" w:hAnsi="Cambria"/>
                <w:b w:val="0"/>
              </w:rPr>
              <w:t>Search section.</w:t>
            </w:r>
            <w:bookmarkEnd w:id="11182"/>
            <w:bookmarkEnd w:id="11183"/>
          </w:p>
          <w:p w14:paraId="785672F0" w14:textId="77777777" w:rsidR="009274EA" w:rsidRDefault="00C53038">
            <w:pPr>
              <w:pStyle w:val="Heading112pt"/>
              <w:numPr>
                <w:ilvl w:val="1"/>
                <w:numId w:val="2"/>
              </w:numPr>
              <w:tabs>
                <w:tab w:val="left" w:pos="10620"/>
              </w:tabs>
              <w:rPr>
                <w:rFonts w:ascii="Cambria" w:hAnsi="Cambria"/>
              </w:rPr>
            </w:pPr>
            <w:bookmarkStart w:id="11184" w:name="_Toc137820443"/>
            <w:bookmarkStart w:id="11185" w:name="_Toc137833104"/>
            <w:r>
              <w:rPr>
                <w:rFonts w:ascii="Cambria" w:hAnsi="Cambria"/>
                <w:b w:val="0"/>
              </w:rPr>
              <w:t>Detail section.</w:t>
            </w:r>
            <w:bookmarkEnd w:id="11184"/>
            <w:bookmarkEnd w:id="11185"/>
          </w:p>
          <w:p w14:paraId="278465E3" w14:textId="77777777" w:rsidR="009274EA" w:rsidRDefault="00C53038">
            <w:pPr>
              <w:pStyle w:val="Heading112pt"/>
              <w:numPr>
                <w:ilvl w:val="1"/>
                <w:numId w:val="2"/>
              </w:numPr>
              <w:tabs>
                <w:tab w:val="left" w:pos="10620"/>
              </w:tabs>
              <w:rPr>
                <w:rFonts w:ascii="Cambria" w:hAnsi="Cambria"/>
              </w:rPr>
            </w:pPr>
            <w:bookmarkStart w:id="11186" w:name="_Toc137820444"/>
            <w:bookmarkStart w:id="11187" w:name="_Toc137833105"/>
            <w:r>
              <w:rPr>
                <w:rFonts w:ascii="Cambria" w:hAnsi="Cambria"/>
                <w:b w:val="0"/>
              </w:rPr>
              <w:t>Uploaded Document Section</w:t>
            </w:r>
            <w:bookmarkEnd w:id="11186"/>
            <w:bookmarkEnd w:id="11187"/>
          </w:p>
          <w:p w14:paraId="1D458351" w14:textId="77777777" w:rsidR="009274EA" w:rsidRDefault="00C53038">
            <w:pPr>
              <w:pStyle w:val="Heading112pt"/>
              <w:numPr>
                <w:ilvl w:val="0"/>
                <w:numId w:val="0"/>
              </w:numPr>
              <w:tabs>
                <w:tab w:val="left" w:pos="10620"/>
              </w:tabs>
              <w:ind w:left="360" w:hanging="360"/>
              <w:rPr>
                <w:rFonts w:ascii="Cambria" w:hAnsi="Cambria"/>
              </w:rPr>
            </w:pPr>
            <w:bookmarkStart w:id="11188" w:name="_Toc137820445"/>
            <w:bookmarkStart w:id="11189" w:name="_Toc137833106"/>
            <w:r>
              <w:rPr>
                <w:rFonts w:ascii="Cambria" w:hAnsi="Cambria"/>
                <w:u w:val="single"/>
              </w:rPr>
              <w:t>Search Section</w:t>
            </w:r>
            <w:r>
              <w:rPr>
                <w:rFonts w:ascii="Cambria" w:hAnsi="Cambria"/>
              </w:rPr>
              <w:t>:</w:t>
            </w:r>
            <w:bookmarkEnd w:id="11188"/>
            <w:bookmarkEnd w:id="11189"/>
          </w:p>
          <w:p w14:paraId="0ECB89B4" w14:textId="77777777" w:rsidR="009274EA" w:rsidRDefault="00C53038">
            <w:pPr>
              <w:pStyle w:val="Heading112pt"/>
              <w:tabs>
                <w:tab w:val="left" w:pos="10620"/>
              </w:tabs>
              <w:rPr>
                <w:rFonts w:ascii="Cambria" w:hAnsi="Cambria"/>
              </w:rPr>
            </w:pPr>
            <w:bookmarkStart w:id="11190" w:name="_Toc137820446"/>
            <w:bookmarkStart w:id="11191" w:name="_Toc137833107"/>
            <w:r>
              <w:rPr>
                <w:rFonts w:ascii="Cambria" w:hAnsi="Cambria"/>
                <w:b w:val="0"/>
              </w:rPr>
              <w:t>System should display below details on search section.</w:t>
            </w:r>
            <w:bookmarkEnd w:id="11190"/>
            <w:bookmarkEnd w:id="11191"/>
          </w:p>
          <w:p w14:paraId="316E789C" w14:textId="77777777" w:rsidR="009274EA" w:rsidRDefault="00C53038">
            <w:pPr>
              <w:pStyle w:val="Heading112pt"/>
              <w:numPr>
                <w:ilvl w:val="1"/>
                <w:numId w:val="2"/>
              </w:numPr>
              <w:tabs>
                <w:tab w:val="left" w:pos="10620"/>
              </w:tabs>
              <w:rPr>
                <w:rFonts w:ascii="Cambria" w:hAnsi="Cambria"/>
                <w:b w:val="0"/>
              </w:rPr>
            </w:pPr>
            <w:bookmarkStart w:id="11192" w:name="_Toc137820447"/>
            <w:bookmarkStart w:id="11193" w:name="_Toc137833108"/>
            <w:r>
              <w:rPr>
                <w:rFonts w:ascii="Cambria" w:hAnsi="Cambria"/>
                <w:b w:val="0"/>
              </w:rPr>
              <w:t>Mark name textbox search.</w:t>
            </w:r>
            <w:bookmarkEnd w:id="11192"/>
            <w:bookmarkEnd w:id="11193"/>
          </w:p>
          <w:p w14:paraId="7615D7AE" w14:textId="77777777" w:rsidR="009274EA" w:rsidRDefault="00C53038">
            <w:pPr>
              <w:pStyle w:val="Heading112pt"/>
              <w:numPr>
                <w:ilvl w:val="1"/>
                <w:numId w:val="2"/>
              </w:numPr>
              <w:tabs>
                <w:tab w:val="left" w:pos="10620"/>
              </w:tabs>
              <w:rPr>
                <w:rFonts w:ascii="Cambria" w:hAnsi="Cambria"/>
                <w:b w:val="0"/>
              </w:rPr>
            </w:pPr>
            <w:bookmarkStart w:id="11194" w:name="_Toc137820448"/>
            <w:bookmarkStart w:id="11195" w:name="_Toc137833109"/>
            <w:r>
              <w:rPr>
                <w:rFonts w:ascii="Cambria" w:hAnsi="Cambria"/>
                <w:b w:val="0"/>
              </w:rPr>
              <w:t>Mark Code dropdown search</w:t>
            </w:r>
            <w:bookmarkEnd w:id="11194"/>
            <w:bookmarkEnd w:id="11195"/>
          </w:p>
          <w:p w14:paraId="3F001457" w14:textId="77777777" w:rsidR="009274EA" w:rsidRDefault="00C53038">
            <w:pPr>
              <w:pStyle w:val="Heading112pt"/>
              <w:numPr>
                <w:ilvl w:val="1"/>
                <w:numId w:val="2"/>
              </w:numPr>
              <w:tabs>
                <w:tab w:val="left" w:pos="10620"/>
              </w:tabs>
              <w:rPr>
                <w:rFonts w:ascii="Cambria" w:hAnsi="Cambria"/>
                <w:b w:val="0"/>
              </w:rPr>
            </w:pPr>
            <w:bookmarkStart w:id="11196" w:name="_Toc137820449"/>
            <w:bookmarkStart w:id="11197" w:name="_Toc137833110"/>
            <w:r>
              <w:rPr>
                <w:rFonts w:ascii="Cambria" w:hAnsi="Cambria"/>
                <w:b w:val="0"/>
              </w:rPr>
              <w:t>Search button</w:t>
            </w:r>
            <w:bookmarkEnd w:id="11196"/>
            <w:bookmarkEnd w:id="11197"/>
          </w:p>
          <w:p w14:paraId="01191744" w14:textId="77777777" w:rsidR="009274EA" w:rsidRDefault="00C53038">
            <w:pPr>
              <w:pStyle w:val="Heading112pt"/>
              <w:numPr>
                <w:ilvl w:val="1"/>
                <w:numId w:val="2"/>
              </w:numPr>
              <w:tabs>
                <w:tab w:val="left" w:pos="10620"/>
              </w:tabs>
              <w:rPr>
                <w:rFonts w:ascii="Cambria" w:hAnsi="Cambria"/>
                <w:b w:val="0"/>
              </w:rPr>
            </w:pPr>
            <w:bookmarkStart w:id="11198" w:name="_Toc137820450"/>
            <w:bookmarkStart w:id="11199" w:name="_Toc137833111"/>
            <w:r>
              <w:rPr>
                <w:rFonts w:ascii="Cambria" w:hAnsi="Cambria"/>
                <w:b w:val="0"/>
              </w:rPr>
              <w:t>Clear button.</w:t>
            </w:r>
            <w:bookmarkEnd w:id="11198"/>
            <w:bookmarkEnd w:id="11199"/>
          </w:p>
          <w:p w14:paraId="3A9E2E05" w14:textId="77777777" w:rsidR="009274EA" w:rsidRDefault="00C53038">
            <w:pPr>
              <w:pStyle w:val="Heading112pt"/>
              <w:tabs>
                <w:tab w:val="left" w:pos="10620"/>
              </w:tabs>
              <w:rPr>
                <w:rFonts w:ascii="Cambria" w:hAnsi="Cambria"/>
              </w:rPr>
            </w:pPr>
            <w:bookmarkStart w:id="11200" w:name="_Toc137820451"/>
            <w:bookmarkStart w:id="11201" w:name="_Toc137833112"/>
            <w:r>
              <w:rPr>
                <w:rFonts w:ascii="Cambria" w:hAnsi="Cambria"/>
                <w:b w:val="0"/>
              </w:rPr>
              <w:t>System should display the result as per searched criteria after click on search button under detail section with record.</w:t>
            </w:r>
            <w:bookmarkEnd w:id="11200"/>
            <w:bookmarkEnd w:id="11201"/>
          </w:p>
          <w:p w14:paraId="615856FF" w14:textId="77777777" w:rsidR="009274EA" w:rsidRDefault="00C53038">
            <w:pPr>
              <w:pStyle w:val="Heading112pt"/>
              <w:tabs>
                <w:tab w:val="left" w:pos="10620"/>
              </w:tabs>
              <w:rPr>
                <w:rFonts w:ascii="Cambria" w:hAnsi="Cambria"/>
              </w:rPr>
            </w:pPr>
            <w:bookmarkStart w:id="11202" w:name="_Toc137820452"/>
            <w:bookmarkStart w:id="11203" w:name="_Toc137833113"/>
            <w:r>
              <w:rPr>
                <w:rFonts w:ascii="Cambria" w:hAnsi="Cambria"/>
                <w:b w:val="0"/>
              </w:rPr>
              <w:t>System should display “No record found” if searched detail does not exists.</w:t>
            </w:r>
            <w:bookmarkEnd w:id="11202"/>
            <w:bookmarkEnd w:id="11203"/>
          </w:p>
          <w:p w14:paraId="150E707F" w14:textId="77777777" w:rsidR="009274EA" w:rsidRDefault="00C53038">
            <w:pPr>
              <w:pStyle w:val="Heading112pt"/>
              <w:tabs>
                <w:tab w:val="left" w:pos="10620"/>
              </w:tabs>
              <w:rPr>
                <w:rFonts w:ascii="Cambria" w:hAnsi="Cambria"/>
              </w:rPr>
            </w:pPr>
            <w:bookmarkStart w:id="11204" w:name="_Toc137820453"/>
            <w:bookmarkStart w:id="11205" w:name="_Toc137833114"/>
            <w:r>
              <w:rPr>
                <w:rFonts w:ascii="Cambria" w:hAnsi="Cambria"/>
                <w:b w:val="0"/>
              </w:rPr>
              <w:t>System should provide “suggestive search” in above mentioned search fields.</w:t>
            </w:r>
            <w:bookmarkEnd w:id="11204"/>
            <w:bookmarkEnd w:id="11205"/>
          </w:p>
          <w:p w14:paraId="65FE7547" w14:textId="77777777" w:rsidR="009274EA" w:rsidRDefault="00C53038">
            <w:pPr>
              <w:pStyle w:val="Heading112pt"/>
              <w:numPr>
                <w:ilvl w:val="0"/>
                <w:numId w:val="0"/>
              </w:numPr>
              <w:tabs>
                <w:tab w:val="left" w:pos="10620"/>
              </w:tabs>
              <w:ind w:left="360" w:hanging="360"/>
              <w:rPr>
                <w:rFonts w:ascii="Cambria" w:hAnsi="Cambria"/>
              </w:rPr>
            </w:pPr>
            <w:bookmarkStart w:id="11206" w:name="_Toc137820454"/>
            <w:bookmarkStart w:id="11207" w:name="_Toc137833115"/>
            <w:r>
              <w:rPr>
                <w:rFonts w:ascii="Cambria" w:hAnsi="Cambria"/>
                <w:u w:val="single"/>
              </w:rPr>
              <w:t>Detail Section</w:t>
            </w:r>
            <w:r>
              <w:rPr>
                <w:rFonts w:ascii="Cambria" w:hAnsi="Cambria"/>
              </w:rPr>
              <w:t>:</w:t>
            </w:r>
            <w:bookmarkEnd w:id="11206"/>
            <w:bookmarkEnd w:id="11207"/>
          </w:p>
          <w:p w14:paraId="6DE60705" w14:textId="77777777" w:rsidR="009274EA" w:rsidRDefault="00C53038">
            <w:pPr>
              <w:pStyle w:val="Heading112pt"/>
              <w:tabs>
                <w:tab w:val="left" w:pos="10620"/>
              </w:tabs>
              <w:rPr>
                <w:rFonts w:ascii="Cambria" w:hAnsi="Cambria"/>
              </w:rPr>
            </w:pPr>
            <w:bookmarkStart w:id="11208" w:name="_Toc137820455"/>
            <w:bookmarkStart w:id="11209" w:name="_Toc137833116"/>
            <w:r>
              <w:rPr>
                <w:rFonts w:ascii="Cambria" w:hAnsi="Cambria"/>
                <w:b w:val="0"/>
              </w:rPr>
              <w:t>Under detail section system should provide by default all records.</w:t>
            </w:r>
            <w:bookmarkEnd w:id="11208"/>
            <w:bookmarkEnd w:id="11209"/>
          </w:p>
          <w:p w14:paraId="2CA8500A" w14:textId="77777777" w:rsidR="009274EA" w:rsidRDefault="00C53038">
            <w:pPr>
              <w:pStyle w:val="Heading112pt"/>
              <w:tabs>
                <w:tab w:val="left" w:pos="10620"/>
              </w:tabs>
              <w:rPr>
                <w:rFonts w:ascii="Cambria" w:hAnsi="Cambria"/>
              </w:rPr>
            </w:pPr>
            <w:bookmarkStart w:id="11210" w:name="_Toc137820456"/>
            <w:bookmarkStart w:id="11211" w:name="_Toc137833117"/>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11210"/>
            <w:bookmarkEnd w:id="11211"/>
          </w:p>
          <w:p w14:paraId="501367F9" w14:textId="77777777" w:rsidR="009274EA" w:rsidRDefault="00C53038">
            <w:pPr>
              <w:pStyle w:val="Heading112pt"/>
              <w:tabs>
                <w:tab w:val="left" w:pos="10620"/>
              </w:tabs>
              <w:rPr>
                <w:rFonts w:ascii="Cambria" w:hAnsi="Cambria"/>
              </w:rPr>
            </w:pPr>
            <w:bookmarkStart w:id="11212" w:name="_Toc137820457"/>
            <w:bookmarkStart w:id="11213" w:name="_Toc137833118"/>
            <w:r>
              <w:rPr>
                <w:rFonts w:ascii="Cambria" w:hAnsi="Cambria"/>
                <w:b w:val="0"/>
                <w:strike/>
              </w:rPr>
              <w:t>System should provide pagination option under each tab</w:t>
            </w:r>
            <w:r>
              <w:rPr>
                <w:rFonts w:ascii="Cambria" w:hAnsi="Cambria"/>
                <w:b w:val="0"/>
              </w:rPr>
              <w:t>.</w:t>
            </w:r>
            <w:bookmarkEnd w:id="11212"/>
            <w:bookmarkEnd w:id="11213"/>
          </w:p>
          <w:p w14:paraId="13889B38" w14:textId="77777777" w:rsidR="009274EA" w:rsidRDefault="00C53038">
            <w:pPr>
              <w:pStyle w:val="Heading112pt"/>
              <w:tabs>
                <w:tab w:val="left" w:pos="10620"/>
              </w:tabs>
              <w:rPr>
                <w:rFonts w:ascii="Cambria" w:hAnsi="Cambria"/>
              </w:rPr>
            </w:pPr>
            <w:bookmarkStart w:id="11214" w:name="_Toc137820458"/>
            <w:bookmarkStart w:id="11215" w:name="_Toc137833119"/>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bookmarkEnd w:id="11214"/>
            <w:bookmarkEnd w:id="11215"/>
          </w:p>
          <w:p w14:paraId="7AB76C10" w14:textId="77777777" w:rsidR="009274EA" w:rsidRDefault="00C53038">
            <w:pPr>
              <w:pStyle w:val="Heading112pt"/>
              <w:tabs>
                <w:tab w:val="left" w:pos="10620"/>
              </w:tabs>
              <w:rPr>
                <w:rFonts w:ascii="Cambria" w:hAnsi="Cambria"/>
              </w:rPr>
            </w:pPr>
            <w:bookmarkStart w:id="11216" w:name="_Toc137820459"/>
            <w:bookmarkStart w:id="11217" w:name="_Toc137833120"/>
            <w:r>
              <w:rPr>
                <w:rFonts w:ascii="Cambria" w:hAnsi="Cambria"/>
                <w:b w:val="0"/>
              </w:rPr>
              <w:t>System should export all records including Active/Inactive in EXCEL/PDF on click export to Excel/PDF.</w:t>
            </w:r>
            <w:bookmarkEnd w:id="11216"/>
            <w:bookmarkEnd w:id="11217"/>
          </w:p>
          <w:p w14:paraId="69B98EE8" w14:textId="77777777" w:rsidR="009274EA" w:rsidRDefault="00C53038">
            <w:pPr>
              <w:pStyle w:val="Heading112pt"/>
              <w:tabs>
                <w:tab w:val="left" w:pos="10620"/>
              </w:tabs>
              <w:rPr>
                <w:rFonts w:ascii="Cambria" w:hAnsi="Cambria"/>
              </w:rPr>
            </w:pPr>
            <w:bookmarkStart w:id="11218" w:name="_Toc137820460"/>
            <w:bookmarkStart w:id="11219" w:name="_Toc137833121"/>
            <w:r>
              <w:rPr>
                <w:rFonts w:ascii="Cambria" w:hAnsi="Cambria"/>
                <w:b w:val="0"/>
              </w:rPr>
              <w:t>System should display below details in exported Excel/PDF file.</w:t>
            </w:r>
            <w:bookmarkEnd w:id="11218"/>
            <w:bookmarkEnd w:id="11219"/>
          </w:p>
          <w:p w14:paraId="0EAC461B" w14:textId="77777777" w:rsidR="009274EA" w:rsidRDefault="00C53038">
            <w:pPr>
              <w:pStyle w:val="Heading112pt"/>
              <w:numPr>
                <w:ilvl w:val="1"/>
                <w:numId w:val="2"/>
              </w:numPr>
              <w:tabs>
                <w:tab w:val="left" w:pos="10620"/>
              </w:tabs>
              <w:rPr>
                <w:rFonts w:ascii="Cambria" w:hAnsi="Cambria"/>
                <w:b w:val="0"/>
              </w:rPr>
            </w:pPr>
            <w:bookmarkStart w:id="11220" w:name="_Toc137820461"/>
            <w:bookmarkStart w:id="11221" w:name="_Toc137833122"/>
            <w:r>
              <w:rPr>
                <w:rFonts w:ascii="Cambria" w:hAnsi="Cambria"/>
                <w:b w:val="0"/>
              </w:rPr>
              <w:t>Sr.</w:t>
            </w:r>
            <w:bookmarkEnd w:id="11220"/>
            <w:bookmarkEnd w:id="11221"/>
          </w:p>
          <w:p w14:paraId="020A3BE6" w14:textId="77777777" w:rsidR="009274EA" w:rsidRDefault="00C53038">
            <w:pPr>
              <w:pStyle w:val="Heading112pt"/>
              <w:numPr>
                <w:ilvl w:val="1"/>
                <w:numId w:val="2"/>
              </w:numPr>
              <w:tabs>
                <w:tab w:val="left" w:pos="10620"/>
              </w:tabs>
              <w:rPr>
                <w:rFonts w:ascii="Cambria" w:hAnsi="Cambria"/>
                <w:b w:val="0"/>
              </w:rPr>
            </w:pPr>
            <w:bookmarkStart w:id="11222" w:name="_Toc137820462"/>
            <w:bookmarkStart w:id="11223" w:name="_Toc137833123"/>
            <w:r>
              <w:rPr>
                <w:rFonts w:ascii="Cambria" w:hAnsi="Cambria"/>
                <w:b w:val="0"/>
              </w:rPr>
              <w:t>Mark name</w:t>
            </w:r>
            <w:bookmarkEnd w:id="11222"/>
            <w:bookmarkEnd w:id="11223"/>
          </w:p>
          <w:p w14:paraId="5DA8A1F9" w14:textId="77777777" w:rsidR="009274EA" w:rsidRDefault="00C53038">
            <w:pPr>
              <w:pStyle w:val="Heading112pt"/>
              <w:numPr>
                <w:ilvl w:val="1"/>
                <w:numId w:val="2"/>
              </w:numPr>
              <w:tabs>
                <w:tab w:val="left" w:pos="10620"/>
              </w:tabs>
              <w:rPr>
                <w:rFonts w:ascii="Cambria" w:hAnsi="Cambria"/>
                <w:b w:val="0"/>
              </w:rPr>
            </w:pPr>
            <w:bookmarkStart w:id="11224" w:name="_Toc137820463"/>
            <w:bookmarkStart w:id="11225" w:name="_Toc137833124"/>
            <w:r>
              <w:rPr>
                <w:rFonts w:ascii="Cambria" w:hAnsi="Cambria"/>
                <w:b w:val="0"/>
              </w:rPr>
              <w:t>Mark Code</w:t>
            </w:r>
            <w:bookmarkEnd w:id="11224"/>
            <w:bookmarkEnd w:id="11225"/>
          </w:p>
          <w:p w14:paraId="295AA8E0" w14:textId="77777777" w:rsidR="009274EA" w:rsidRDefault="00C53038">
            <w:pPr>
              <w:pStyle w:val="Heading112pt"/>
              <w:numPr>
                <w:ilvl w:val="1"/>
                <w:numId w:val="2"/>
              </w:numPr>
              <w:tabs>
                <w:tab w:val="left" w:pos="10620"/>
              </w:tabs>
              <w:rPr>
                <w:rFonts w:ascii="Cambria" w:hAnsi="Cambria"/>
                <w:b w:val="0"/>
              </w:rPr>
            </w:pPr>
            <w:bookmarkStart w:id="11226" w:name="_Toc137820464"/>
            <w:bookmarkStart w:id="11227" w:name="_Toc137833125"/>
            <w:r>
              <w:rPr>
                <w:rFonts w:ascii="Cambria" w:hAnsi="Cambria"/>
                <w:b w:val="0"/>
              </w:rPr>
              <w:t>Factory Name Dropdown</w:t>
            </w:r>
            <w:bookmarkEnd w:id="11226"/>
            <w:bookmarkEnd w:id="11227"/>
          </w:p>
          <w:p w14:paraId="160D5492" w14:textId="77777777" w:rsidR="009274EA" w:rsidRDefault="00C53038">
            <w:pPr>
              <w:pStyle w:val="Heading112pt"/>
              <w:numPr>
                <w:ilvl w:val="1"/>
                <w:numId w:val="2"/>
              </w:numPr>
              <w:tabs>
                <w:tab w:val="left" w:pos="10620"/>
              </w:tabs>
              <w:rPr>
                <w:rFonts w:ascii="Cambria" w:hAnsi="Cambria"/>
                <w:b w:val="0"/>
              </w:rPr>
            </w:pPr>
            <w:bookmarkStart w:id="11228" w:name="_Toc137820465"/>
            <w:bookmarkStart w:id="11229" w:name="_Toc137833126"/>
            <w:r>
              <w:rPr>
                <w:rFonts w:ascii="Cambria" w:hAnsi="Cambria"/>
                <w:b w:val="0"/>
              </w:rPr>
              <w:t>Auction center drop down</w:t>
            </w:r>
            <w:bookmarkEnd w:id="11228"/>
            <w:bookmarkEnd w:id="11229"/>
          </w:p>
          <w:p w14:paraId="18722B8D"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Revenue District</w:t>
            </w:r>
          </w:p>
          <w:p w14:paraId="6EFD70C6"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Plantation District</w:t>
            </w:r>
          </w:p>
          <w:p w14:paraId="0BDC50BF"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lastRenderedPageBreak/>
              <w:t>State</w:t>
            </w:r>
          </w:p>
          <w:p w14:paraId="1E1269C2" w14:textId="77777777" w:rsidR="009274EA" w:rsidRDefault="00C53038">
            <w:pPr>
              <w:pStyle w:val="Heading112pt"/>
              <w:numPr>
                <w:ilvl w:val="1"/>
                <w:numId w:val="2"/>
              </w:numPr>
              <w:tabs>
                <w:tab w:val="left" w:pos="10620"/>
              </w:tabs>
              <w:rPr>
                <w:rFonts w:ascii="Cambria" w:hAnsi="Cambria"/>
                <w:b w:val="0"/>
              </w:rPr>
            </w:pPr>
            <w:bookmarkStart w:id="11230" w:name="_Toc137820466"/>
            <w:bookmarkStart w:id="11231" w:name="_Toc137833127"/>
            <w:r>
              <w:rPr>
                <w:rFonts w:ascii="Cambria" w:hAnsi="Cambria"/>
                <w:b w:val="0"/>
              </w:rPr>
              <w:t>Status</w:t>
            </w:r>
            <w:bookmarkEnd w:id="11230"/>
            <w:bookmarkEnd w:id="11231"/>
          </w:p>
          <w:p w14:paraId="436FFE0F" w14:textId="77777777" w:rsidR="009274EA" w:rsidRDefault="00C53038">
            <w:pPr>
              <w:pStyle w:val="Heading112pt"/>
              <w:numPr>
                <w:ilvl w:val="2"/>
                <w:numId w:val="2"/>
              </w:numPr>
              <w:tabs>
                <w:tab w:val="left" w:pos="10620"/>
              </w:tabs>
              <w:rPr>
                <w:rFonts w:ascii="Cambria" w:hAnsi="Cambria"/>
              </w:rPr>
            </w:pPr>
            <w:bookmarkStart w:id="11232" w:name="_Toc137820467"/>
            <w:bookmarkStart w:id="11233" w:name="_Toc137833128"/>
            <w:r>
              <w:rPr>
                <w:rFonts w:ascii="Cambria" w:hAnsi="Cambria"/>
                <w:b w:val="0"/>
              </w:rPr>
              <w:t>Active</w:t>
            </w:r>
            <w:bookmarkEnd w:id="11232"/>
            <w:bookmarkEnd w:id="11233"/>
          </w:p>
          <w:p w14:paraId="3A726356" w14:textId="77777777" w:rsidR="009274EA" w:rsidRDefault="00C53038">
            <w:pPr>
              <w:pStyle w:val="Heading112pt"/>
              <w:numPr>
                <w:ilvl w:val="2"/>
                <w:numId w:val="2"/>
              </w:numPr>
              <w:tabs>
                <w:tab w:val="left" w:pos="10620"/>
              </w:tabs>
              <w:rPr>
                <w:rFonts w:ascii="Cambria" w:hAnsi="Cambria"/>
              </w:rPr>
            </w:pPr>
            <w:bookmarkStart w:id="11234" w:name="_Toc137820468"/>
            <w:bookmarkStart w:id="11235" w:name="_Toc137833129"/>
            <w:r>
              <w:rPr>
                <w:rFonts w:ascii="Cambria" w:hAnsi="Cambria"/>
                <w:b w:val="0"/>
              </w:rPr>
              <w:t>Inactive</w:t>
            </w:r>
            <w:bookmarkEnd w:id="11234"/>
            <w:bookmarkEnd w:id="11235"/>
          </w:p>
          <w:p w14:paraId="5159A492"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770B5611" w14:textId="77777777" w:rsidR="009274EA" w:rsidRDefault="00C53038">
            <w:pPr>
              <w:pStyle w:val="Heading112pt"/>
              <w:tabs>
                <w:tab w:val="left" w:pos="10620"/>
              </w:tabs>
              <w:rPr>
                <w:rFonts w:ascii="Cambria" w:hAnsi="Cambria"/>
              </w:rPr>
            </w:pPr>
            <w:bookmarkStart w:id="11236" w:name="_Toc137820470"/>
            <w:bookmarkStart w:id="11237" w:name="_Toc137833131"/>
            <w:r>
              <w:rPr>
                <w:rFonts w:ascii="Cambria" w:hAnsi="Cambria"/>
                <w:b w:val="0"/>
              </w:rPr>
              <w:t>System should record in latest created record first.</w:t>
            </w:r>
            <w:bookmarkEnd w:id="11236"/>
            <w:bookmarkEnd w:id="11237"/>
          </w:p>
          <w:p w14:paraId="08F1D300" w14:textId="77777777" w:rsidR="009274EA" w:rsidRDefault="00C53038">
            <w:pPr>
              <w:pStyle w:val="Heading112pt"/>
              <w:tabs>
                <w:tab w:val="left" w:pos="10620"/>
              </w:tabs>
              <w:rPr>
                <w:rFonts w:ascii="Cambria" w:hAnsi="Cambria"/>
              </w:rPr>
            </w:pPr>
            <w:bookmarkStart w:id="11238" w:name="_Toc137820471"/>
            <w:bookmarkStart w:id="11239" w:name="_Toc137833132"/>
            <w:r>
              <w:rPr>
                <w:rFonts w:ascii="Cambria" w:hAnsi="Cambria"/>
                <w:b w:val="0"/>
              </w:rPr>
              <w:t>System should not display updated record as a first record.</w:t>
            </w:r>
            <w:bookmarkEnd w:id="11238"/>
            <w:bookmarkEnd w:id="11239"/>
          </w:p>
          <w:p w14:paraId="40384E30"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4B1C6134" w14:textId="77777777" w:rsidR="009274EA" w:rsidRDefault="00C53038">
            <w:pPr>
              <w:pStyle w:val="Heading112pt"/>
              <w:numPr>
                <w:ilvl w:val="1"/>
                <w:numId w:val="2"/>
              </w:numPr>
              <w:tabs>
                <w:tab w:val="left" w:pos="10620"/>
              </w:tabs>
              <w:rPr>
                <w:rFonts w:ascii="Cambria" w:hAnsi="Cambria"/>
                <w:b w:val="0"/>
              </w:rPr>
            </w:pPr>
            <w:bookmarkStart w:id="11240" w:name="_Toc137820473"/>
            <w:bookmarkStart w:id="11241" w:name="_Toc137833134"/>
            <w:r>
              <w:rPr>
                <w:rFonts w:ascii="Cambria" w:hAnsi="Cambria"/>
                <w:b w:val="0"/>
              </w:rPr>
              <w:t>Active ( By default active while created )</w:t>
            </w:r>
            <w:bookmarkEnd w:id="11240"/>
            <w:bookmarkEnd w:id="11241"/>
          </w:p>
          <w:p w14:paraId="1AC9D299" w14:textId="77777777" w:rsidR="009274EA" w:rsidRDefault="00C53038">
            <w:pPr>
              <w:pStyle w:val="Heading112pt"/>
              <w:numPr>
                <w:ilvl w:val="1"/>
                <w:numId w:val="2"/>
              </w:numPr>
              <w:tabs>
                <w:tab w:val="left" w:pos="10620"/>
              </w:tabs>
              <w:rPr>
                <w:rFonts w:ascii="Cambria" w:hAnsi="Cambria"/>
                <w:b w:val="0"/>
              </w:rPr>
            </w:pPr>
            <w:bookmarkStart w:id="11242" w:name="_Toc137820474"/>
            <w:bookmarkStart w:id="11243" w:name="_Toc137833135"/>
            <w:r>
              <w:rPr>
                <w:rFonts w:ascii="Cambria" w:hAnsi="Cambria"/>
                <w:b w:val="0"/>
              </w:rPr>
              <w:t>Inactive</w:t>
            </w:r>
            <w:bookmarkEnd w:id="11242"/>
            <w:bookmarkEnd w:id="11243"/>
          </w:p>
          <w:p w14:paraId="4BA0EEBB" w14:textId="77777777" w:rsidR="009274EA" w:rsidRDefault="00C53038">
            <w:pPr>
              <w:pStyle w:val="Heading112pt"/>
              <w:tabs>
                <w:tab w:val="left" w:pos="10620"/>
              </w:tabs>
              <w:rPr>
                <w:rFonts w:ascii="Cambria" w:hAnsi="Cambria"/>
              </w:rPr>
            </w:pPr>
            <w:bookmarkStart w:id="11244" w:name="_Toc137820475"/>
            <w:bookmarkStart w:id="11245" w:name="_Toc137833136"/>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11244"/>
            <w:bookmarkEnd w:id="11245"/>
          </w:p>
          <w:p w14:paraId="77F349C8" w14:textId="77777777" w:rsidR="009274EA" w:rsidRDefault="00C53038">
            <w:pPr>
              <w:pStyle w:val="Heading112pt"/>
              <w:numPr>
                <w:ilvl w:val="1"/>
                <w:numId w:val="2"/>
              </w:numPr>
              <w:tabs>
                <w:tab w:val="left" w:pos="10620"/>
              </w:tabs>
              <w:rPr>
                <w:rFonts w:ascii="Cambria" w:hAnsi="Cambria"/>
                <w:b w:val="0"/>
              </w:rPr>
            </w:pPr>
            <w:bookmarkStart w:id="11246" w:name="_Toc137820476"/>
            <w:bookmarkStart w:id="11247" w:name="_Toc137833137"/>
            <w:r>
              <w:rPr>
                <w:rFonts w:ascii="Cambria" w:hAnsi="Cambria"/>
                <w:b w:val="0"/>
              </w:rPr>
              <w:t>Sr.</w:t>
            </w:r>
            <w:bookmarkEnd w:id="11246"/>
            <w:bookmarkEnd w:id="11247"/>
          </w:p>
          <w:p w14:paraId="4B62734B" w14:textId="77777777" w:rsidR="009274EA" w:rsidRDefault="00C53038">
            <w:pPr>
              <w:pStyle w:val="Heading112pt"/>
              <w:numPr>
                <w:ilvl w:val="1"/>
                <w:numId w:val="2"/>
              </w:numPr>
              <w:tabs>
                <w:tab w:val="left" w:pos="10620"/>
              </w:tabs>
              <w:rPr>
                <w:rFonts w:ascii="Cambria" w:hAnsi="Cambria"/>
                <w:b w:val="0"/>
              </w:rPr>
            </w:pPr>
            <w:bookmarkStart w:id="11248" w:name="_Toc137820477"/>
            <w:bookmarkStart w:id="11249" w:name="_Toc137833138"/>
            <w:r>
              <w:rPr>
                <w:rFonts w:ascii="Cambria" w:hAnsi="Cambria"/>
                <w:b w:val="0"/>
              </w:rPr>
              <w:t>Mark name</w:t>
            </w:r>
            <w:bookmarkEnd w:id="11248"/>
            <w:bookmarkEnd w:id="11249"/>
          </w:p>
          <w:p w14:paraId="1AEDE4FB" w14:textId="77777777" w:rsidR="009274EA" w:rsidRDefault="00C53038">
            <w:pPr>
              <w:pStyle w:val="Heading112pt"/>
              <w:numPr>
                <w:ilvl w:val="1"/>
                <w:numId w:val="2"/>
              </w:numPr>
              <w:tabs>
                <w:tab w:val="left" w:pos="10620"/>
              </w:tabs>
              <w:rPr>
                <w:rFonts w:ascii="Cambria" w:hAnsi="Cambria"/>
                <w:b w:val="0"/>
              </w:rPr>
            </w:pPr>
            <w:bookmarkStart w:id="11250" w:name="_Toc137820478"/>
            <w:bookmarkStart w:id="11251" w:name="_Toc137833139"/>
            <w:r>
              <w:rPr>
                <w:rFonts w:ascii="Cambria" w:hAnsi="Cambria"/>
                <w:b w:val="0"/>
              </w:rPr>
              <w:t>Mark Code</w:t>
            </w:r>
            <w:bookmarkEnd w:id="11250"/>
            <w:bookmarkEnd w:id="11251"/>
          </w:p>
          <w:p w14:paraId="337637C4" w14:textId="77777777" w:rsidR="009274EA" w:rsidRDefault="00C53038">
            <w:pPr>
              <w:pStyle w:val="Heading112pt"/>
              <w:numPr>
                <w:ilvl w:val="1"/>
                <w:numId w:val="2"/>
              </w:numPr>
              <w:tabs>
                <w:tab w:val="left" w:pos="10620"/>
              </w:tabs>
              <w:rPr>
                <w:rFonts w:ascii="Cambria" w:hAnsi="Cambria"/>
                <w:b w:val="0"/>
              </w:rPr>
            </w:pPr>
            <w:bookmarkStart w:id="11252" w:name="_Toc137820479"/>
            <w:bookmarkStart w:id="11253" w:name="_Toc137833140"/>
            <w:r>
              <w:rPr>
                <w:rFonts w:ascii="Cambria" w:hAnsi="Cambria"/>
                <w:b w:val="0"/>
              </w:rPr>
              <w:t>Factory Name Dropdown</w:t>
            </w:r>
            <w:bookmarkEnd w:id="11252"/>
            <w:bookmarkEnd w:id="11253"/>
          </w:p>
          <w:p w14:paraId="59463816" w14:textId="77777777" w:rsidR="009274EA" w:rsidRDefault="00C53038">
            <w:pPr>
              <w:pStyle w:val="Heading112pt"/>
              <w:numPr>
                <w:ilvl w:val="1"/>
                <w:numId w:val="2"/>
              </w:numPr>
              <w:tabs>
                <w:tab w:val="left" w:pos="10620"/>
              </w:tabs>
              <w:rPr>
                <w:rFonts w:ascii="Cambria" w:hAnsi="Cambria"/>
                <w:b w:val="0"/>
              </w:rPr>
            </w:pPr>
            <w:bookmarkStart w:id="11254" w:name="_Toc137820480"/>
            <w:bookmarkStart w:id="11255" w:name="_Toc137833141"/>
            <w:r>
              <w:rPr>
                <w:rFonts w:ascii="Cambria" w:hAnsi="Cambria"/>
                <w:b w:val="0"/>
              </w:rPr>
              <w:t>Entity Code (Auto generate)</w:t>
            </w:r>
            <w:bookmarkEnd w:id="11254"/>
            <w:bookmarkEnd w:id="11255"/>
          </w:p>
          <w:p w14:paraId="75E294AE" w14:textId="77777777" w:rsidR="009274EA" w:rsidRDefault="00C53038">
            <w:pPr>
              <w:pStyle w:val="Heading112pt"/>
              <w:numPr>
                <w:ilvl w:val="1"/>
                <w:numId w:val="2"/>
              </w:numPr>
              <w:tabs>
                <w:tab w:val="left" w:pos="10620"/>
              </w:tabs>
              <w:rPr>
                <w:rFonts w:ascii="Cambria" w:hAnsi="Cambria"/>
                <w:b w:val="0"/>
              </w:rPr>
            </w:pPr>
            <w:bookmarkStart w:id="11256" w:name="_Toc137820481"/>
            <w:bookmarkStart w:id="11257" w:name="_Toc137833142"/>
            <w:r>
              <w:rPr>
                <w:rFonts w:ascii="Cambria" w:hAnsi="Cambria"/>
                <w:b w:val="0"/>
              </w:rPr>
              <w:t>Auction center drop down</w:t>
            </w:r>
            <w:bookmarkEnd w:id="11256"/>
            <w:bookmarkEnd w:id="11257"/>
          </w:p>
          <w:p w14:paraId="106EDE9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Revenue District dropdown</w:t>
            </w:r>
          </w:p>
          <w:p w14:paraId="085EC2D8"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Plantation District label.</w:t>
            </w:r>
          </w:p>
          <w:p w14:paraId="3665867A"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State label.</w:t>
            </w:r>
          </w:p>
          <w:p w14:paraId="6FE4BE06" w14:textId="77777777" w:rsidR="009274EA" w:rsidRDefault="00C53038">
            <w:pPr>
              <w:pStyle w:val="Heading112pt"/>
              <w:numPr>
                <w:ilvl w:val="1"/>
                <w:numId w:val="2"/>
              </w:numPr>
              <w:tabs>
                <w:tab w:val="left" w:pos="10620"/>
              </w:tabs>
              <w:rPr>
                <w:rFonts w:ascii="Cambria" w:hAnsi="Cambria"/>
                <w:b w:val="0"/>
              </w:rPr>
            </w:pPr>
            <w:bookmarkStart w:id="11258" w:name="_Toc137820482"/>
            <w:bookmarkStart w:id="11259" w:name="_Toc137833143"/>
            <w:r>
              <w:rPr>
                <w:rFonts w:ascii="Cambria" w:hAnsi="Cambria"/>
                <w:b w:val="0"/>
              </w:rPr>
              <w:t>Action</w:t>
            </w:r>
            <w:bookmarkEnd w:id="11258"/>
            <w:bookmarkEnd w:id="11259"/>
          </w:p>
          <w:p w14:paraId="355AE5DD" w14:textId="77777777" w:rsidR="009274EA" w:rsidRDefault="00C53038">
            <w:pPr>
              <w:pStyle w:val="Heading112pt"/>
              <w:numPr>
                <w:ilvl w:val="2"/>
                <w:numId w:val="2"/>
              </w:numPr>
              <w:tabs>
                <w:tab w:val="left" w:pos="10620"/>
              </w:tabs>
              <w:rPr>
                <w:rFonts w:ascii="Cambria" w:hAnsi="Cambria"/>
                <w:b w:val="0"/>
              </w:rPr>
            </w:pPr>
            <w:bookmarkStart w:id="11260" w:name="_Toc137820483"/>
            <w:bookmarkStart w:id="11261" w:name="_Toc137833144"/>
            <w:r>
              <w:rPr>
                <w:rFonts w:ascii="Cambria" w:hAnsi="Cambria"/>
                <w:b w:val="0"/>
              </w:rPr>
              <w:t>Edit link</w:t>
            </w:r>
            <w:bookmarkEnd w:id="11260"/>
            <w:bookmarkEnd w:id="11261"/>
          </w:p>
          <w:p w14:paraId="7B312885" w14:textId="77777777" w:rsidR="009274EA" w:rsidRDefault="00C53038">
            <w:pPr>
              <w:pStyle w:val="Heading112pt"/>
              <w:numPr>
                <w:ilvl w:val="2"/>
                <w:numId w:val="2"/>
              </w:numPr>
              <w:tabs>
                <w:tab w:val="left" w:pos="10620"/>
              </w:tabs>
              <w:rPr>
                <w:rFonts w:ascii="Cambria" w:hAnsi="Cambria"/>
                <w:b w:val="0"/>
              </w:rPr>
            </w:pPr>
            <w:bookmarkStart w:id="11262" w:name="_Toc137820484"/>
            <w:bookmarkStart w:id="11263" w:name="_Toc137833145"/>
            <w:r>
              <w:rPr>
                <w:rFonts w:ascii="Cambria" w:hAnsi="Cambria"/>
                <w:b w:val="0"/>
              </w:rPr>
              <w:t>View link</w:t>
            </w:r>
            <w:bookmarkEnd w:id="11262"/>
            <w:bookmarkEnd w:id="11263"/>
          </w:p>
          <w:p w14:paraId="27EC8355" w14:textId="77777777" w:rsidR="009274EA" w:rsidRDefault="00C53038">
            <w:pPr>
              <w:pStyle w:val="Heading112pt"/>
              <w:tabs>
                <w:tab w:val="left" w:pos="10620"/>
              </w:tabs>
              <w:rPr>
                <w:rFonts w:ascii="Cambria" w:hAnsi="Cambria"/>
              </w:rPr>
            </w:pPr>
            <w:bookmarkStart w:id="11264" w:name="_Toc137820485"/>
            <w:bookmarkStart w:id="11265" w:name="_Toc137833146"/>
            <w:r>
              <w:rPr>
                <w:rFonts w:ascii="Cambria" w:hAnsi="Cambria"/>
                <w:b w:val="0"/>
              </w:rPr>
              <w:t>System should display below fields when authorized user clicks on “Edit Mark”.</w:t>
            </w:r>
            <w:bookmarkEnd w:id="11264"/>
            <w:bookmarkEnd w:id="11265"/>
          </w:p>
          <w:p w14:paraId="37772806" w14:textId="77777777" w:rsidR="009274EA" w:rsidRDefault="00C53038">
            <w:pPr>
              <w:pStyle w:val="Heading112pt"/>
              <w:numPr>
                <w:ilvl w:val="1"/>
                <w:numId w:val="2"/>
              </w:numPr>
              <w:tabs>
                <w:tab w:val="left" w:pos="10620"/>
              </w:tabs>
              <w:rPr>
                <w:rFonts w:ascii="Cambria" w:hAnsi="Cambria"/>
                <w:b w:val="0"/>
              </w:rPr>
            </w:pPr>
            <w:bookmarkStart w:id="11266" w:name="_Toc137820486"/>
            <w:bookmarkStart w:id="11267" w:name="_Toc137833147"/>
            <w:r>
              <w:rPr>
                <w:rFonts w:ascii="Cambria" w:hAnsi="Cambria"/>
                <w:b w:val="0"/>
              </w:rPr>
              <w:t>Mark name</w:t>
            </w:r>
            <w:bookmarkEnd w:id="11266"/>
            <w:bookmarkEnd w:id="11267"/>
          </w:p>
          <w:p w14:paraId="71474757" w14:textId="77777777" w:rsidR="009274EA" w:rsidRDefault="00C53038">
            <w:pPr>
              <w:pStyle w:val="Heading112pt"/>
              <w:numPr>
                <w:ilvl w:val="1"/>
                <w:numId w:val="2"/>
              </w:numPr>
              <w:tabs>
                <w:tab w:val="left" w:pos="10620"/>
              </w:tabs>
              <w:rPr>
                <w:rFonts w:ascii="Cambria" w:hAnsi="Cambria"/>
                <w:b w:val="0"/>
              </w:rPr>
            </w:pPr>
            <w:bookmarkStart w:id="11268" w:name="_Toc137820487"/>
            <w:bookmarkStart w:id="11269" w:name="_Toc137833148"/>
            <w:r>
              <w:rPr>
                <w:rFonts w:ascii="Cambria" w:hAnsi="Cambria"/>
                <w:b w:val="0"/>
              </w:rPr>
              <w:t>Status</w:t>
            </w:r>
            <w:bookmarkEnd w:id="11268"/>
            <w:bookmarkEnd w:id="11269"/>
          </w:p>
          <w:p w14:paraId="5688DAA7" w14:textId="77777777" w:rsidR="009274EA" w:rsidRDefault="00C53038">
            <w:pPr>
              <w:pStyle w:val="Heading112pt"/>
              <w:numPr>
                <w:ilvl w:val="2"/>
                <w:numId w:val="2"/>
              </w:numPr>
              <w:tabs>
                <w:tab w:val="left" w:pos="10620"/>
              </w:tabs>
              <w:rPr>
                <w:rFonts w:ascii="Cambria" w:hAnsi="Cambria"/>
                <w:b w:val="0"/>
              </w:rPr>
            </w:pPr>
            <w:bookmarkStart w:id="11270" w:name="_Toc137820488"/>
            <w:bookmarkStart w:id="11271" w:name="_Toc137833149"/>
            <w:r>
              <w:rPr>
                <w:rFonts w:ascii="Cambria" w:hAnsi="Cambria"/>
                <w:b w:val="0"/>
              </w:rPr>
              <w:t xml:space="preserve">Active radio button ( In inactive </w:t>
            </w:r>
            <w:r>
              <w:rPr>
                <w:rFonts w:ascii="Cambria" w:hAnsi="Cambria"/>
                <w:b w:val="0"/>
                <w:strike/>
              </w:rPr>
              <w:t>tab</w:t>
            </w:r>
            <w:r>
              <w:rPr>
                <w:rFonts w:ascii="Cambria" w:hAnsi="Cambria"/>
                <w:b w:val="0"/>
              </w:rPr>
              <w:t xml:space="preserve"> )</w:t>
            </w:r>
            <w:bookmarkEnd w:id="11270"/>
            <w:bookmarkEnd w:id="11271"/>
          </w:p>
          <w:p w14:paraId="5B3910DB" w14:textId="77777777" w:rsidR="009274EA" w:rsidRDefault="00C53038">
            <w:pPr>
              <w:pStyle w:val="Heading112pt"/>
              <w:numPr>
                <w:ilvl w:val="2"/>
                <w:numId w:val="2"/>
              </w:numPr>
              <w:tabs>
                <w:tab w:val="left" w:pos="10620"/>
              </w:tabs>
              <w:rPr>
                <w:rFonts w:ascii="Cambria" w:hAnsi="Cambria"/>
                <w:b w:val="0"/>
              </w:rPr>
            </w:pPr>
            <w:bookmarkStart w:id="11272" w:name="_Toc137820489"/>
            <w:bookmarkStart w:id="11273" w:name="_Toc137833150"/>
            <w:r>
              <w:rPr>
                <w:rFonts w:ascii="Cambria" w:hAnsi="Cambria"/>
                <w:b w:val="0"/>
              </w:rPr>
              <w:t xml:space="preserve">Inactive radio button ( In active </w:t>
            </w:r>
            <w:r>
              <w:rPr>
                <w:rFonts w:ascii="Cambria" w:hAnsi="Cambria"/>
                <w:b w:val="0"/>
                <w:strike/>
              </w:rPr>
              <w:t>tab</w:t>
            </w:r>
            <w:r>
              <w:rPr>
                <w:rFonts w:ascii="Cambria" w:hAnsi="Cambria"/>
                <w:b w:val="0"/>
              </w:rPr>
              <w:t xml:space="preserve"> )</w:t>
            </w:r>
            <w:bookmarkEnd w:id="11272"/>
            <w:bookmarkEnd w:id="11273"/>
          </w:p>
          <w:p w14:paraId="374899BF" w14:textId="77777777" w:rsidR="009274EA" w:rsidRDefault="00C53038">
            <w:pPr>
              <w:pStyle w:val="Heading112pt"/>
              <w:numPr>
                <w:ilvl w:val="1"/>
                <w:numId w:val="2"/>
              </w:numPr>
              <w:tabs>
                <w:tab w:val="left" w:pos="10620"/>
              </w:tabs>
              <w:rPr>
                <w:rFonts w:ascii="Cambria" w:hAnsi="Cambria"/>
              </w:rPr>
            </w:pPr>
            <w:bookmarkStart w:id="11274" w:name="_Toc137820490"/>
            <w:bookmarkStart w:id="11275" w:name="_Toc137833151"/>
            <w:r>
              <w:rPr>
                <w:rFonts w:ascii="Cambria" w:hAnsi="Cambria"/>
                <w:b w:val="0"/>
              </w:rPr>
              <w:t>Update button.</w:t>
            </w:r>
            <w:bookmarkEnd w:id="11274"/>
            <w:bookmarkEnd w:id="11275"/>
          </w:p>
          <w:p w14:paraId="773EF559" w14:textId="77777777" w:rsidR="009274EA" w:rsidRDefault="00C53038">
            <w:pPr>
              <w:pStyle w:val="Heading112pt"/>
              <w:numPr>
                <w:ilvl w:val="1"/>
                <w:numId w:val="2"/>
              </w:numPr>
              <w:tabs>
                <w:tab w:val="left" w:pos="10620"/>
              </w:tabs>
              <w:rPr>
                <w:rFonts w:ascii="Cambria" w:hAnsi="Cambria"/>
              </w:rPr>
            </w:pPr>
            <w:bookmarkStart w:id="11276" w:name="_Toc137820491"/>
            <w:bookmarkStart w:id="11277" w:name="_Toc137833152"/>
            <w:r>
              <w:rPr>
                <w:rFonts w:ascii="Cambria" w:hAnsi="Cambria"/>
                <w:b w:val="0"/>
              </w:rPr>
              <w:t>Clear button.</w:t>
            </w:r>
            <w:bookmarkEnd w:id="11276"/>
            <w:bookmarkEnd w:id="11277"/>
          </w:p>
          <w:p w14:paraId="455743AE" w14:textId="77777777" w:rsidR="009274EA" w:rsidRDefault="00C53038">
            <w:pPr>
              <w:pStyle w:val="Heading112pt"/>
              <w:numPr>
                <w:ilvl w:val="1"/>
                <w:numId w:val="2"/>
              </w:numPr>
              <w:tabs>
                <w:tab w:val="left" w:pos="10620"/>
              </w:tabs>
              <w:rPr>
                <w:rFonts w:ascii="Cambria" w:hAnsi="Cambria"/>
              </w:rPr>
            </w:pPr>
            <w:bookmarkStart w:id="11278" w:name="_Toc137820492"/>
            <w:bookmarkStart w:id="11279" w:name="_Toc137833153"/>
            <w:r>
              <w:rPr>
                <w:rFonts w:ascii="Cambria" w:hAnsi="Cambria"/>
                <w:b w:val="0"/>
              </w:rPr>
              <w:t>Cancel button.</w:t>
            </w:r>
            <w:bookmarkEnd w:id="11278"/>
            <w:bookmarkEnd w:id="11279"/>
          </w:p>
          <w:p w14:paraId="3FCC36DD" w14:textId="77777777" w:rsidR="009274EA" w:rsidRDefault="00C53038">
            <w:pPr>
              <w:pStyle w:val="Heading112pt"/>
              <w:tabs>
                <w:tab w:val="left" w:pos="10620"/>
              </w:tabs>
              <w:rPr>
                <w:rFonts w:ascii="Cambria" w:hAnsi="Cambria"/>
              </w:rPr>
            </w:pPr>
            <w:bookmarkStart w:id="11280" w:name="_Toc137820493"/>
            <w:bookmarkStart w:id="11281" w:name="_Toc137833154"/>
            <w:r>
              <w:rPr>
                <w:rFonts w:ascii="Cambria" w:hAnsi="Cambria"/>
                <w:b w:val="0"/>
              </w:rPr>
              <w:t>System should provide above mentioned fields as a mandatory fields.</w:t>
            </w:r>
            <w:bookmarkEnd w:id="11280"/>
            <w:bookmarkEnd w:id="11281"/>
          </w:p>
          <w:p w14:paraId="18618F29" w14:textId="77777777" w:rsidR="009274EA" w:rsidRDefault="00C53038">
            <w:pPr>
              <w:pStyle w:val="Heading112pt"/>
              <w:tabs>
                <w:tab w:val="left" w:pos="10620"/>
              </w:tabs>
              <w:rPr>
                <w:rFonts w:ascii="Cambria" w:hAnsi="Cambria"/>
              </w:rPr>
            </w:pPr>
            <w:bookmarkStart w:id="11282" w:name="_Toc137820494"/>
            <w:bookmarkStart w:id="11283" w:name="_Toc137833155"/>
            <w:r>
              <w:rPr>
                <w:rFonts w:ascii="Cambria" w:hAnsi="Cambria"/>
                <w:b w:val="0"/>
              </w:rPr>
              <w:t>System should display validation message “Please enter details” on click update button with blank fields.</w:t>
            </w:r>
            <w:bookmarkEnd w:id="11282"/>
            <w:bookmarkEnd w:id="11283"/>
          </w:p>
          <w:p w14:paraId="71BDC752" w14:textId="77777777" w:rsidR="009274EA" w:rsidRDefault="00C53038">
            <w:pPr>
              <w:pStyle w:val="Heading112pt"/>
              <w:tabs>
                <w:tab w:val="left" w:pos="10620"/>
              </w:tabs>
              <w:rPr>
                <w:rFonts w:ascii="Cambria" w:hAnsi="Cambria"/>
              </w:rPr>
            </w:pPr>
            <w:bookmarkStart w:id="11284" w:name="_Toc137820495"/>
            <w:bookmarkStart w:id="11285" w:name="_Toc137833156"/>
            <w:r>
              <w:rPr>
                <w:rFonts w:ascii="Cambria" w:hAnsi="Cambria"/>
                <w:b w:val="0"/>
              </w:rPr>
              <w:lastRenderedPageBreak/>
              <w:t>System should clear all input on click clear button.</w:t>
            </w:r>
            <w:bookmarkEnd w:id="11284"/>
            <w:bookmarkEnd w:id="11285"/>
          </w:p>
          <w:p w14:paraId="1894942B" w14:textId="77777777" w:rsidR="009274EA" w:rsidRDefault="00C53038">
            <w:pPr>
              <w:pStyle w:val="Heading112pt"/>
              <w:tabs>
                <w:tab w:val="left" w:pos="10620"/>
              </w:tabs>
              <w:rPr>
                <w:rFonts w:ascii="Cambria" w:hAnsi="Cambria"/>
              </w:rPr>
            </w:pPr>
            <w:bookmarkStart w:id="11286" w:name="_Toc137820496"/>
            <w:bookmarkStart w:id="11287" w:name="_Toc137833157"/>
            <w:r>
              <w:rPr>
                <w:rFonts w:ascii="Cambria" w:hAnsi="Cambria"/>
                <w:b w:val="0"/>
              </w:rPr>
              <w:t>System should redirect on log in home page on click cancel button.</w:t>
            </w:r>
            <w:bookmarkEnd w:id="11286"/>
            <w:bookmarkEnd w:id="11287"/>
          </w:p>
          <w:p w14:paraId="1705075F" w14:textId="77777777" w:rsidR="009274EA" w:rsidRDefault="00C53038">
            <w:pPr>
              <w:pStyle w:val="Heading112pt"/>
              <w:tabs>
                <w:tab w:val="left" w:pos="10620"/>
              </w:tabs>
              <w:rPr>
                <w:rFonts w:ascii="Cambria" w:hAnsi="Cambria"/>
              </w:rPr>
            </w:pPr>
            <w:bookmarkStart w:id="11288" w:name="_Toc137820497"/>
            <w:bookmarkStart w:id="11289" w:name="_Toc137833158"/>
            <w:r>
              <w:rPr>
                <w:rFonts w:ascii="Cambria" w:hAnsi="Cambria"/>
                <w:b w:val="0"/>
              </w:rPr>
              <w:t xml:space="preserve">System should allow to enter duplicate value in </w:t>
            </w:r>
            <w:r>
              <w:rPr>
                <w:rFonts w:ascii="Cambria" w:hAnsi="Cambria"/>
              </w:rPr>
              <w:t>Mark name</w:t>
            </w:r>
            <w:r>
              <w:rPr>
                <w:rFonts w:ascii="Cambria" w:hAnsi="Cambria"/>
                <w:b w:val="0"/>
              </w:rPr>
              <w:t xml:space="preserve"> field.</w:t>
            </w:r>
            <w:bookmarkEnd w:id="11288"/>
            <w:bookmarkEnd w:id="11289"/>
          </w:p>
          <w:p w14:paraId="36F88182" w14:textId="77777777" w:rsidR="009274EA" w:rsidRDefault="00C53038">
            <w:pPr>
              <w:pStyle w:val="Heading112pt"/>
              <w:tabs>
                <w:tab w:val="left" w:pos="10620"/>
              </w:tabs>
              <w:rPr>
                <w:rFonts w:ascii="Cambria" w:hAnsi="Cambria"/>
              </w:rPr>
            </w:pPr>
            <w:r>
              <w:rPr>
                <w:rFonts w:ascii="Cambria" w:hAnsi="Cambria"/>
                <w:b w:val="0"/>
              </w:rPr>
              <w:t>System should auto change the “Plantation District” and “State” as per “Revenue District” dropdown.</w:t>
            </w:r>
          </w:p>
          <w:p w14:paraId="768D2254" w14:textId="77777777" w:rsidR="009274EA" w:rsidRDefault="00C53038">
            <w:pPr>
              <w:pStyle w:val="Heading112pt"/>
              <w:tabs>
                <w:tab w:val="left" w:pos="10620"/>
              </w:tabs>
              <w:rPr>
                <w:rFonts w:ascii="Cambria" w:hAnsi="Cambria"/>
              </w:rPr>
            </w:pPr>
            <w:bookmarkStart w:id="11290" w:name="_Toc137820498"/>
            <w:bookmarkStart w:id="11291" w:name="_Toc137833159"/>
            <w:r>
              <w:rPr>
                <w:rFonts w:ascii="Cambria" w:hAnsi="Cambria"/>
                <w:b w:val="0"/>
              </w:rPr>
              <w:t xml:space="preserve">System should display confirmation message </w:t>
            </w:r>
            <w:r>
              <w:rPr>
                <w:rFonts w:ascii="Cambria" w:hAnsi="Cambria"/>
              </w:rPr>
              <w:t>“Mark Name Updated successfully</w:t>
            </w:r>
            <w:r>
              <w:rPr>
                <w:rFonts w:ascii="Cambria" w:hAnsi="Cambria"/>
                <w:b w:val="0"/>
              </w:rPr>
              <w:t>” on click of submit button.</w:t>
            </w:r>
            <w:bookmarkEnd w:id="11290"/>
            <w:bookmarkEnd w:id="11291"/>
          </w:p>
          <w:p w14:paraId="1F6AE302" w14:textId="77777777" w:rsidR="009274EA" w:rsidRDefault="00C53038">
            <w:pPr>
              <w:pStyle w:val="Heading112pt"/>
              <w:tabs>
                <w:tab w:val="left" w:pos="10620"/>
              </w:tabs>
              <w:rPr>
                <w:rFonts w:ascii="Cambria" w:hAnsi="Cambria"/>
              </w:rPr>
            </w:pPr>
            <w:bookmarkStart w:id="11292" w:name="_Toc137820499"/>
            <w:bookmarkStart w:id="11293" w:name="_Toc137833160"/>
            <w:r>
              <w:rPr>
                <w:rFonts w:ascii="Cambria" w:hAnsi="Cambria"/>
                <w:b w:val="0"/>
              </w:rPr>
              <w:t xml:space="preserve">System should move Mark value under Inactive </w:t>
            </w:r>
            <w:r>
              <w:rPr>
                <w:rFonts w:ascii="Cambria" w:hAnsi="Cambria"/>
                <w:b w:val="0"/>
                <w:strike/>
              </w:rPr>
              <w:t>tab</w:t>
            </w:r>
            <w:r>
              <w:rPr>
                <w:rFonts w:ascii="Cambria" w:hAnsi="Cambria"/>
                <w:b w:val="0"/>
              </w:rPr>
              <w:t xml:space="preserve"> on selection of status as an “Inactive” and should not allow to use the same value in future of any transaction until it again moved under active </w:t>
            </w:r>
            <w:r>
              <w:rPr>
                <w:rFonts w:ascii="Cambria" w:hAnsi="Cambria"/>
                <w:b w:val="0"/>
                <w:strike/>
              </w:rPr>
              <w:t>tab</w:t>
            </w:r>
            <w:r>
              <w:rPr>
                <w:rFonts w:ascii="Cambria" w:hAnsi="Cambria"/>
                <w:b w:val="0"/>
              </w:rPr>
              <w:t>.</w:t>
            </w:r>
            <w:bookmarkEnd w:id="11292"/>
            <w:bookmarkEnd w:id="11293"/>
          </w:p>
          <w:p w14:paraId="62938C2E" w14:textId="77777777" w:rsidR="009274EA" w:rsidRDefault="00C53038">
            <w:pPr>
              <w:pStyle w:val="Heading112pt"/>
              <w:tabs>
                <w:tab w:val="left" w:pos="10620"/>
              </w:tabs>
              <w:rPr>
                <w:rFonts w:ascii="Cambria" w:hAnsi="Cambria"/>
              </w:rPr>
            </w:pPr>
            <w:bookmarkStart w:id="11294" w:name="_Toc137820500"/>
            <w:bookmarkStart w:id="11295" w:name="_Toc137833161"/>
            <w:r>
              <w:rPr>
                <w:rFonts w:ascii="Cambria" w:hAnsi="Cambria"/>
                <w:b w:val="0"/>
              </w:rPr>
              <w:t>In existing and past transaction system should display the inactivated values.</w:t>
            </w:r>
            <w:bookmarkEnd w:id="11294"/>
            <w:bookmarkEnd w:id="11295"/>
          </w:p>
          <w:p w14:paraId="5175B35A" w14:textId="77777777" w:rsidR="009274EA" w:rsidRDefault="00C53038">
            <w:pPr>
              <w:pStyle w:val="Heading112pt"/>
              <w:tabs>
                <w:tab w:val="left" w:pos="10620"/>
              </w:tabs>
              <w:rPr>
                <w:rFonts w:ascii="Cambria" w:hAnsi="Cambria"/>
              </w:rPr>
            </w:pPr>
            <w:bookmarkStart w:id="11296" w:name="_Toc137820501"/>
            <w:bookmarkStart w:id="11297" w:name="_Toc137833162"/>
            <w:r>
              <w:rPr>
                <w:rFonts w:ascii="Cambria" w:hAnsi="Cambria"/>
                <w:b w:val="0"/>
              </w:rPr>
              <w:t xml:space="preserve">System should move Mark value under Active </w:t>
            </w:r>
            <w:r>
              <w:rPr>
                <w:rFonts w:ascii="Cambria" w:hAnsi="Cambria"/>
                <w:b w:val="0"/>
                <w:strike/>
              </w:rPr>
              <w:t>tab</w:t>
            </w:r>
            <w:r>
              <w:rPr>
                <w:rFonts w:ascii="Cambria" w:hAnsi="Cambria"/>
                <w:b w:val="0"/>
              </w:rPr>
              <w:t xml:space="preserve"> on selection of status as an “Active” and allow to use the same value in future of any transaction until it again moved under active </w:t>
            </w:r>
            <w:r>
              <w:rPr>
                <w:rFonts w:ascii="Cambria" w:hAnsi="Cambria"/>
                <w:b w:val="0"/>
                <w:strike/>
              </w:rPr>
              <w:t>tab</w:t>
            </w:r>
            <w:r>
              <w:rPr>
                <w:rFonts w:ascii="Cambria" w:hAnsi="Cambria"/>
                <w:b w:val="0"/>
              </w:rPr>
              <w:t>.</w:t>
            </w:r>
            <w:bookmarkEnd w:id="11296"/>
            <w:bookmarkEnd w:id="11297"/>
          </w:p>
          <w:p w14:paraId="2B6E5A17" w14:textId="77777777" w:rsidR="009274EA" w:rsidRDefault="00C53038">
            <w:pPr>
              <w:pStyle w:val="Heading112pt"/>
              <w:tabs>
                <w:tab w:val="left" w:pos="10620"/>
              </w:tabs>
              <w:rPr>
                <w:rFonts w:ascii="Cambria" w:hAnsi="Cambria"/>
              </w:rPr>
            </w:pPr>
            <w:bookmarkStart w:id="11298" w:name="_Toc137820502"/>
            <w:bookmarkStart w:id="11299" w:name="_Toc137833163"/>
            <w:r>
              <w:rPr>
                <w:rFonts w:ascii="Cambria" w:hAnsi="Cambria"/>
                <w:b w:val="0"/>
              </w:rPr>
              <w:t>In existing and past transaction system should not display the activated values.</w:t>
            </w:r>
            <w:bookmarkEnd w:id="11298"/>
            <w:bookmarkEnd w:id="11299"/>
          </w:p>
          <w:p w14:paraId="4382E864"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w:t>
            </w:r>
          </w:p>
          <w:p w14:paraId="101A1B79" w14:textId="77777777" w:rsidR="009274EA" w:rsidRDefault="00C53038">
            <w:pPr>
              <w:pStyle w:val="Heading112pt"/>
              <w:rPr>
                <w:rFonts w:ascii="Cambria" w:hAnsi="Cambria"/>
                <w:b w:val="0"/>
              </w:rPr>
            </w:pPr>
            <w:r>
              <w:rPr>
                <w:rFonts w:ascii="Cambria" w:hAnsi="Cambria"/>
                <w:b w:val="0"/>
              </w:rPr>
              <w:t>System should capture the entry of “Mark Name” update in audit trail report as “Mark Name” :&lt; Mark Name &gt; &lt; Mark Name &gt; Updated in &lt;Auction Center&gt;.</w:t>
            </w:r>
          </w:p>
          <w:p w14:paraId="549CADF3" w14:textId="77777777" w:rsidR="009274EA" w:rsidRDefault="00C53038">
            <w:pPr>
              <w:pStyle w:val="Heading112pt"/>
              <w:rPr>
                <w:rFonts w:ascii="Cambria" w:hAnsi="Cambria"/>
                <w:b w:val="0"/>
              </w:rPr>
            </w:pPr>
            <w:r>
              <w:rPr>
                <w:rFonts w:ascii="Cambria" w:hAnsi="Cambria"/>
                <w:b w:val="0"/>
              </w:rPr>
              <w:t>System should capture the entry of “Mark Code” update in audit trail report as “Mark Code” :&lt; Mark Code &gt; &lt; Mark Name&gt; Updated in &lt;Auction Center&gt;.</w:t>
            </w:r>
          </w:p>
          <w:p w14:paraId="19CA1793" w14:textId="77777777" w:rsidR="009274EA" w:rsidRDefault="00C53038">
            <w:pPr>
              <w:pStyle w:val="Heading112pt"/>
              <w:rPr>
                <w:rFonts w:ascii="Cambria" w:hAnsi="Cambria"/>
                <w:b w:val="0"/>
              </w:rPr>
            </w:pPr>
            <w:r>
              <w:rPr>
                <w:rFonts w:ascii="Cambria" w:hAnsi="Cambria"/>
                <w:b w:val="0"/>
              </w:rPr>
              <w:t>System should capture the entry of “Factory Name” update in audit trail report as “Factory Name” :&lt; Factory Name &gt; &lt; Mark  Code&gt; Updated in &lt;Auction Center&gt;.</w:t>
            </w:r>
          </w:p>
          <w:p w14:paraId="78F72323" w14:textId="77777777" w:rsidR="009274EA" w:rsidRDefault="00C53038">
            <w:pPr>
              <w:pStyle w:val="Heading112pt"/>
              <w:rPr>
                <w:rFonts w:ascii="Cambria" w:hAnsi="Cambria"/>
                <w:b w:val="0"/>
              </w:rPr>
            </w:pPr>
            <w:r>
              <w:rPr>
                <w:rFonts w:ascii="Cambria" w:hAnsi="Cambria"/>
                <w:b w:val="0"/>
              </w:rPr>
              <w:t>System should capture the entry of “Auction Center” update in audit trail report as “Auction Center” :&lt; Auction Center &gt; &lt; Mark Code &gt; Updated in &lt;Auction Center&gt;.</w:t>
            </w:r>
          </w:p>
          <w:p w14:paraId="3C0BF385" w14:textId="77777777" w:rsidR="009274EA" w:rsidRDefault="00C53038">
            <w:pPr>
              <w:pStyle w:val="Heading112pt"/>
              <w:rPr>
                <w:rFonts w:ascii="Cambria" w:hAnsi="Cambria"/>
                <w:b w:val="0"/>
              </w:rPr>
            </w:pPr>
            <w:r>
              <w:rPr>
                <w:rFonts w:ascii="Cambria" w:hAnsi="Cambria"/>
                <w:b w:val="0"/>
              </w:rPr>
              <w:t>System should capture the entry of “Revenue District” update in audit trail report as “Revenue District” :&lt; Revenue District &gt; &lt; Mark Code &gt; Updated in &lt;Auction Center&gt;.</w:t>
            </w:r>
          </w:p>
          <w:p w14:paraId="318A0E42" w14:textId="77777777" w:rsidR="009274EA" w:rsidRDefault="00C53038">
            <w:pPr>
              <w:pStyle w:val="Heading112pt"/>
              <w:rPr>
                <w:rFonts w:ascii="Cambria" w:hAnsi="Cambria"/>
                <w:b w:val="0"/>
              </w:rPr>
            </w:pPr>
            <w:r>
              <w:rPr>
                <w:rFonts w:ascii="Cambria" w:hAnsi="Cambria"/>
                <w:b w:val="0"/>
              </w:rPr>
              <w:t>System should capture the entry of “Plantation District” update in audit trail report as “Plantation District” :&lt; Plantation District &gt; &lt; Mark Code &gt; Updated in &lt;Auction Center&gt;.</w:t>
            </w:r>
          </w:p>
          <w:p w14:paraId="1851C4C2" w14:textId="77777777" w:rsidR="009274EA" w:rsidRDefault="00C53038">
            <w:pPr>
              <w:pStyle w:val="Heading112pt"/>
              <w:rPr>
                <w:rFonts w:ascii="Cambria" w:hAnsi="Cambria"/>
                <w:b w:val="0"/>
              </w:rPr>
            </w:pPr>
            <w:r>
              <w:rPr>
                <w:rFonts w:ascii="Cambria" w:hAnsi="Cambria"/>
                <w:b w:val="0"/>
              </w:rPr>
              <w:t>System should capture the entry of “State” update in audit trail report as “State” :&lt; State &gt; &lt; Mark Code &gt; Updated in &lt;Auction Center&gt;.</w:t>
            </w:r>
          </w:p>
          <w:p w14:paraId="13F60498" w14:textId="77777777" w:rsidR="009274EA" w:rsidRDefault="00C53038">
            <w:pPr>
              <w:pStyle w:val="Heading112pt"/>
              <w:numPr>
                <w:ilvl w:val="0"/>
                <w:numId w:val="0"/>
              </w:numPr>
              <w:tabs>
                <w:tab w:val="left" w:pos="10620"/>
              </w:tabs>
              <w:rPr>
                <w:rFonts w:ascii="Cambria" w:hAnsi="Cambria"/>
              </w:rPr>
            </w:pPr>
            <w:bookmarkStart w:id="11300" w:name="_Toc137820503"/>
            <w:bookmarkStart w:id="11301" w:name="_Toc137833164"/>
            <w:r>
              <w:rPr>
                <w:rFonts w:ascii="Cambria" w:hAnsi="Cambria"/>
                <w:u w:val="single"/>
              </w:rPr>
              <w:t>View Mode</w:t>
            </w:r>
            <w:r>
              <w:rPr>
                <w:rFonts w:ascii="Cambria" w:hAnsi="Cambria"/>
                <w:b w:val="0"/>
              </w:rPr>
              <w:t xml:space="preserve"> :</w:t>
            </w:r>
            <w:bookmarkEnd w:id="11300"/>
            <w:bookmarkEnd w:id="11301"/>
          </w:p>
          <w:p w14:paraId="601B04F2" w14:textId="77777777" w:rsidR="009274EA" w:rsidRDefault="00C53038">
            <w:pPr>
              <w:pStyle w:val="Heading112pt"/>
              <w:tabs>
                <w:tab w:val="left" w:pos="10620"/>
              </w:tabs>
              <w:rPr>
                <w:rFonts w:ascii="Cambria" w:hAnsi="Cambria"/>
              </w:rPr>
            </w:pPr>
            <w:bookmarkStart w:id="11302" w:name="_Toc137820504"/>
            <w:bookmarkStart w:id="11303" w:name="_Toc137833165"/>
            <w:r>
              <w:rPr>
                <w:rFonts w:ascii="Cambria" w:hAnsi="Cambria"/>
                <w:b w:val="0"/>
              </w:rPr>
              <w:t>System should display all details of respective “Mark Value” under view mode on click of view link.</w:t>
            </w:r>
            <w:bookmarkEnd w:id="11302"/>
            <w:bookmarkEnd w:id="11303"/>
          </w:p>
          <w:p w14:paraId="0799ADEE" w14:textId="77777777" w:rsidR="009274EA" w:rsidRDefault="00C53038">
            <w:pPr>
              <w:pStyle w:val="Heading112pt"/>
              <w:tabs>
                <w:tab w:val="left" w:pos="10620"/>
              </w:tabs>
              <w:rPr>
                <w:rFonts w:ascii="Cambria" w:hAnsi="Cambria"/>
              </w:rPr>
            </w:pPr>
            <w:bookmarkStart w:id="11304" w:name="_Toc137820505"/>
            <w:bookmarkStart w:id="11305" w:name="_Toc137833166"/>
            <w:r>
              <w:rPr>
                <w:rFonts w:ascii="Cambria" w:hAnsi="Cambria"/>
                <w:b w:val="0"/>
              </w:rPr>
              <w:t>System should provide export to PDF and Excel option.</w:t>
            </w:r>
            <w:bookmarkEnd w:id="11304"/>
            <w:bookmarkEnd w:id="11305"/>
          </w:p>
          <w:p w14:paraId="2DB23A29" w14:textId="77777777" w:rsidR="009274EA" w:rsidRDefault="00C53038">
            <w:pPr>
              <w:pStyle w:val="Heading112pt"/>
              <w:tabs>
                <w:tab w:val="left" w:pos="10620"/>
              </w:tabs>
              <w:rPr>
                <w:rFonts w:ascii="Cambria" w:hAnsi="Cambria"/>
              </w:rPr>
            </w:pPr>
            <w:bookmarkStart w:id="11306" w:name="_Toc137820506"/>
            <w:bookmarkStart w:id="11307" w:name="_Toc137833167"/>
            <w:r>
              <w:rPr>
                <w:rFonts w:ascii="Cambria" w:hAnsi="Cambria"/>
                <w:b w:val="0"/>
              </w:rPr>
              <w:lastRenderedPageBreak/>
              <w:t>System should display below details in exported Excel/PDF file for respective Mark detail.</w:t>
            </w:r>
            <w:bookmarkEnd w:id="11306"/>
            <w:bookmarkEnd w:id="11307"/>
          </w:p>
          <w:p w14:paraId="296E014D" w14:textId="77777777" w:rsidR="009274EA" w:rsidRDefault="00C53038">
            <w:pPr>
              <w:pStyle w:val="Heading112pt"/>
              <w:numPr>
                <w:ilvl w:val="1"/>
                <w:numId w:val="2"/>
              </w:numPr>
              <w:tabs>
                <w:tab w:val="left" w:pos="10620"/>
              </w:tabs>
              <w:rPr>
                <w:rFonts w:ascii="Cambria" w:hAnsi="Cambria"/>
                <w:b w:val="0"/>
              </w:rPr>
            </w:pPr>
            <w:bookmarkStart w:id="11308" w:name="_Toc137820507"/>
            <w:bookmarkStart w:id="11309" w:name="_Toc137833168"/>
            <w:r>
              <w:rPr>
                <w:rFonts w:ascii="Cambria" w:hAnsi="Cambria"/>
                <w:b w:val="0"/>
              </w:rPr>
              <w:t>Sr.</w:t>
            </w:r>
            <w:bookmarkEnd w:id="11308"/>
            <w:bookmarkEnd w:id="11309"/>
          </w:p>
          <w:p w14:paraId="7C34A89B" w14:textId="77777777" w:rsidR="009274EA" w:rsidRDefault="00C53038">
            <w:pPr>
              <w:pStyle w:val="Heading112pt"/>
              <w:numPr>
                <w:ilvl w:val="1"/>
                <w:numId w:val="2"/>
              </w:numPr>
              <w:tabs>
                <w:tab w:val="left" w:pos="10620"/>
              </w:tabs>
              <w:rPr>
                <w:rFonts w:ascii="Cambria" w:hAnsi="Cambria"/>
                <w:b w:val="0"/>
              </w:rPr>
            </w:pPr>
            <w:bookmarkStart w:id="11310" w:name="_Toc137820508"/>
            <w:bookmarkStart w:id="11311" w:name="_Toc137833169"/>
            <w:r>
              <w:rPr>
                <w:rFonts w:ascii="Cambria" w:hAnsi="Cambria"/>
                <w:b w:val="0"/>
              </w:rPr>
              <w:t>Mark name</w:t>
            </w:r>
            <w:bookmarkEnd w:id="11310"/>
            <w:bookmarkEnd w:id="11311"/>
          </w:p>
          <w:p w14:paraId="0B354703" w14:textId="77777777" w:rsidR="009274EA" w:rsidRDefault="00C53038">
            <w:pPr>
              <w:pStyle w:val="Heading112pt"/>
              <w:numPr>
                <w:ilvl w:val="1"/>
                <w:numId w:val="2"/>
              </w:numPr>
              <w:tabs>
                <w:tab w:val="left" w:pos="10620"/>
              </w:tabs>
              <w:rPr>
                <w:rFonts w:ascii="Cambria" w:hAnsi="Cambria"/>
                <w:b w:val="0"/>
              </w:rPr>
            </w:pPr>
            <w:bookmarkStart w:id="11312" w:name="_Toc137820509"/>
            <w:bookmarkStart w:id="11313" w:name="_Toc137833170"/>
            <w:r>
              <w:rPr>
                <w:rFonts w:ascii="Cambria" w:hAnsi="Cambria"/>
                <w:b w:val="0"/>
              </w:rPr>
              <w:t>Mark Code</w:t>
            </w:r>
            <w:bookmarkEnd w:id="11312"/>
            <w:bookmarkEnd w:id="11313"/>
          </w:p>
          <w:p w14:paraId="15F1E594" w14:textId="77777777" w:rsidR="009274EA" w:rsidRDefault="00C53038">
            <w:pPr>
              <w:pStyle w:val="Heading112pt"/>
              <w:numPr>
                <w:ilvl w:val="1"/>
                <w:numId w:val="2"/>
              </w:numPr>
              <w:tabs>
                <w:tab w:val="left" w:pos="10620"/>
              </w:tabs>
              <w:rPr>
                <w:rFonts w:ascii="Cambria" w:hAnsi="Cambria"/>
                <w:b w:val="0"/>
              </w:rPr>
            </w:pPr>
            <w:bookmarkStart w:id="11314" w:name="_Toc137820510"/>
            <w:bookmarkStart w:id="11315" w:name="_Toc137833171"/>
            <w:r>
              <w:rPr>
                <w:rFonts w:ascii="Cambria" w:hAnsi="Cambria"/>
                <w:b w:val="0"/>
              </w:rPr>
              <w:t>Factory Name</w:t>
            </w:r>
            <w:bookmarkEnd w:id="11314"/>
            <w:bookmarkEnd w:id="11315"/>
            <w:r>
              <w:rPr>
                <w:rFonts w:ascii="Cambria" w:hAnsi="Cambria"/>
                <w:b w:val="0"/>
              </w:rPr>
              <w:t xml:space="preserve"> </w:t>
            </w:r>
          </w:p>
          <w:p w14:paraId="7C012E09" w14:textId="77777777" w:rsidR="009274EA" w:rsidRDefault="00C53038">
            <w:pPr>
              <w:pStyle w:val="Heading112pt"/>
              <w:numPr>
                <w:ilvl w:val="1"/>
                <w:numId w:val="2"/>
              </w:numPr>
              <w:tabs>
                <w:tab w:val="left" w:pos="10620"/>
              </w:tabs>
              <w:rPr>
                <w:rFonts w:ascii="Cambria" w:hAnsi="Cambria"/>
                <w:b w:val="0"/>
              </w:rPr>
            </w:pPr>
            <w:bookmarkStart w:id="11316" w:name="_Toc137820511"/>
            <w:bookmarkStart w:id="11317" w:name="_Toc137833172"/>
            <w:r>
              <w:rPr>
                <w:rFonts w:ascii="Cambria" w:hAnsi="Cambria"/>
                <w:b w:val="0"/>
              </w:rPr>
              <w:t>Entity Code</w:t>
            </w:r>
            <w:bookmarkEnd w:id="11316"/>
            <w:bookmarkEnd w:id="11317"/>
            <w:r>
              <w:rPr>
                <w:rFonts w:ascii="Cambria" w:hAnsi="Cambria"/>
                <w:b w:val="0"/>
              </w:rPr>
              <w:t xml:space="preserve"> </w:t>
            </w:r>
          </w:p>
          <w:p w14:paraId="54501637" w14:textId="77777777" w:rsidR="009274EA" w:rsidRDefault="00C53038">
            <w:pPr>
              <w:pStyle w:val="Heading112pt"/>
              <w:numPr>
                <w:ilvl w:val="1"/>
                <w:numId w:val="2"/>
              </w:numPr>
              <w:tabs>
                <w:tab w:val="left" w:pos="10620"/>
              </w:tabs>
              <w:rPr>
                <w:rFonts w:ascii="Cambria" w:hAnsi="Cambria"/>
                <w:b w:val="0"/>
              </w:rPr>
            </w:pPr>
            <w:bookmarkStart w:id="11318" w:name="_Toc137820512"/>
            <w:bookmarkStart w:id="11319" w:name="_Toc137833173"/>
            <w:r>
              <w:rPr>
                <w:rFonts w:ascii="Cambria" w:hAnsi="Cambria"/>
                <w:b w:val="0"/>
              </w:rPr>
              <w:t>Auction center</w:t>
            </w:r>
            <w:bookmarkEnd w:id="11318"/>
            <w:bookmarkEnd w:id="11319"/>
            <w:r>
              <w:rPr>
                <w:rFonts w:ascii="Cambria" w:hAnsi="Cambria"/>
                <w:b w:val="0"/>
              </w:rPr>
              <w:t xml:space="preserve"> </w:t>
            </w:r>
          </w:p>
          <w:p w14:paraId="1F711B11" w14:textId="77777777" w:rsidR="009274EA" w:rsidRDefault="00C53038">
            <w:pPr>
              <w:pStyle w:val="Heading112pt"/>
              <w:numPr>
                <w:ilvl w:val="1"/>
                <w:numId w:val="2"/>
              </w:numPr>
              <w:tabs>
                <w:tab w:val="left" w:pos="10620"/>
              </w:tabs>
              <w:rPr>
                <w:rFonts w:ascii="Cambria" w:hAnsi="Cambria"/>
                <w:b w:val="0"/>
              </w:rPr>
            </w:pPr>
            <w:bookmarkStart w:id="11320" w:name="_Toc137820513"/>
            <w:bookmarkStart w:id="11321" w:name="_Toc137833174"/>
            <w:r>
              <w:rPr>
                <w:rFonts w:ascii="Cambria" w:hAnsi="Cambria"/>
                <w:b w:val="0"/>
              </w:rPr>
              <w:t>Status</w:t>
            </w:r>
            <w:bookmarkEnd w:id="11320"/>
            <w:bookmarkEnd w:id="11321"/>
          </w:p>
          <w:p w14:paraId="512821E8" w14:textId="77777777" w:rsidR="009274EA" w:rsidRDefault="00C53038">
            <w:pPr>
              <w:pStyle w:val="Heading112pt"/>
              <w:numPr>
                <w:ilvl w:val="2"/>
                <w:numId w:val="2"/>
              </w:numPr>
              <w:tabs>
                <w:tab w:val="left" w:pos="10620"/>
              </w:tabs>
              <w:rPr>
                <w:rFonts w:ascii="Cambria" w:hAnsi="Cambria"/>
              </w:rPr>
            </w:pPr>
            <w:bookmarkStart w:id="11322" w:name="_Toc137820514"/>
            <w:bookmarkStart w:id="11323" w:name="_Toc137833175"/>
            <w:r>
              <w:rPr>
                <w:rFonts w:ascii="Cambria" w:hAnsi="Cambria"/>
                <w:b w:val="0"/>
              </w:rPr>
              <w:t>Active</w:t>
            </w:r>
            <w:bookmarkEnd w:id="11322"/>
            <w:bookmarkEnd w:id="11323"/>
          </w:p>
          <w:p w14:paraId="0BA9AD1B" w14:textId="77777777" w:rsidR="009274EA" w:rsidRDefault="00C53038">
            <w:pPr>
              <w:pStyle w:val="Heading112pt"/>
              <w:numPr>
                <w:ilvl w:val="2"/>
                <w:numId w:val="2"/>
              </w:numPr>
              <w:tabs>
                <w:tab w:val="left" w:pos="10620"/>
              </w:tabs>
              <w:rPr>
                <w:rFonts w:ascii="Cambria" w:hAnsi="Cambria"/>
              </w:rPr>
            </w:pPr>
            <w:bookmarkStart w:id="11324" w:name="_Toc137820515"/>
            <w:bookmarkStart w:id="11325" w:name="_Toc137833176"/>
            <w:r>
              <w:rPr>
                <w:rFonts w:ascii="Cambria" w:hAnsi="Cambria"/>
                <w:b w:val="0"/>
              </w:rPr>
              <w:t>Inactive</w:t>
            </w:r>
            <w:bookmarkEnd w:id="11324"/>
            <w:bookmarkEnd w:id="11325"/>
          </w:p>
          <w:p w14:paraId="0762A6E6" w14:textId="77777777" w:rsidR="009274EA" w:rsidRDefault="00C53038">
            <w:pPr>
              <w:pStyle w:val="Heading112pt"/>
              <w:tabs>
                <w:tab w:val="left" w:pos="10620"/>
              </w:tabs>
              <w:rPr>
                <w:rFonts w:ascii="Cambria" w:hAnsi="Cambria"/>
              </w:rPr>
            </w:pPr>
            <w:bookmarkStart w:id="11326" w:name="_Toc137820516"/>
            <w:bookmarkStart w:id="11327" w:name="_Toc137833177"/>
            <w:r>
              <w:rPr>
                <w:rFonts w:ascii="Cambria" w:hAnsi="Cambria"/>
                <w:b w:val="0"/>
              </w:rPr>
              <w:t>System should not allow to change the detail in view mode.</w:t>
            </w:r>
            <w:bookmarkEnd w:id="11326"/>
            <w:bookmarkEnd w:id="11327"/>
          </w:p>
          <w:p w14:paraId="6EA980F8" w14:textId="77777777" w:rsidR="009274EA" w:rsidRDefault="00C53038">
            <w:pPr>
              <w:pStyle w:val="Heading112pt"/>
              <w:numPr>
                <w:ilvl w:val="0"/>
                <w:numId w:val="0"/>
              </w:numPr>
              <w:tabs>
                <w:tab w:val="left" w:pos="10620"/>
              </w:tabs>
              <w:ind w:left="360" w:hanging="360"/>
              <w:rPr>
                <w:rFonts w:ascii="Cambria" w:hAnsi="Cambria"/>
                <w:b w:val="0"/>
              </w:rPr>
            </w:pPr>
            <w:bookmarkStart w:id="11328" w:name="_Toc137820517"/>
            <w:bookmarkStart w:id="11329" w:name="_Toc137833178"/>
            <w:r>
              <w:rPr>
                <w:rFonts w:ascii="Cambria" w:hAnsi="Cambria"/>
                <w:u w:val="single"/>
              </w:rPr>
              <w:t>Uploaded Document section</w:t>
            </w:r>
            <w:r>
              <w:rPr>
                <w:rFonts w:ascii="Cambria" w:hAnsi="Cambria"/>
                <w:b w:val="0"/>
              </w:rPr>
              <w:t xml:space="preserve"> :</w:t>
            </w:r>
            <w:bookmarkEnd w:id="11328"/>
            <w:bookmarkEnd w:id="11329"/>
          </w:p>
          <w:p w14:paraId="77C5ABDE" w14:textId="77777777" w:rsidR="009274EA" w:rsidRDefault="00C53038">
            <w:pPr>
              <w:pStyle w:val="Heading112pt"/>
              <w:tabs>
                <w:tab w:val="left" w:pos="10620"/>
              </w:tabs>
              <w:rPr>
                <w:rFonts w:ascii="Cambria" w:hAnsi="Cambria"/>
              </w:rPr>
            </w:pPr>
            <w:bookmarkStart w:id="11330" w:name="_Toc137820518"/>
            <w:bookmarkStart w:id="11331" w:name="_Toc137833179"/>
            <w:r>
              <w:rPr>
                <w:rFonts w:ascii="Cambria" w:hAnsi="Cambria"/>
                <w:b w:val="0"/>
              </w:rPr>
              <w:t>System should display the list of PDF documents uploaded while doing any activity in master.</w:t>
            </w:r>
            <w:bookmarkEnd w:id="11330"/>
            <w:bookmarkEnd w:id="11331"/>
          </w:p>
          <w:p w14:paraId="755F5490" w14:textId="77777777" w:rsidR="009274EA" w:rsidRDefault="00C53038">
            <w:pPr>
              <w:pStyle w:val="Heading112pt"/>
              <w:tabs>
                <w:tab w:val="left" w:pos="10620"/>
              </w:tabs>
              <w:rPr>
                <w:rFonts w:ascii="Cambria" w:hAnsi="Cambria"/>
              </w:rPr>
            </w:pPr>
            <w:bookmarkStart w:id="11332" w:name="_Toc137820519"/>
            <w:bookmarkStart w:id="11333" w:name="_Toc137833180"/>
            <w:r>
              <w:rPr>
                <w:rFonts w:ascii="Cambria" w:hAnsi="Cambria"/>
                <w:b w:val="0"/>
              </w:rPr>
              <w:t>System should below detail in uploaded document section.</w:t>
            </w:r>
            <w:bookmarkEnd w:id="11332"/>
            <w:bookmarkEnd w:id="11333"/>
          </w:p>
          <w:p w14:paraId="653C0E53" w14:textId="77777777" w:rsidR="009274EA" w:rsidRDefault="00C53038">
            <w:pPr>
              <w:pStyle w:val="Heading112pt"/>
              <w:numPr>
                <w:ilvl w:val="1"/>
                <w:numId w:val="2"/>
              </w:numPr>
              <w:tabs>
                <w:tab w:val="left" w:pos="10620"/>
              </w:tabs>
              <w:rPr>
                <w:rFonts w:ascii="Cambria" w:hAnsi="Cambria"/>
              </w:rPr>
            </w:pPr>
            <w:bookmarkStart w:id="11334" w:name="_Toc137820520"/>
            <w:bookmarkStart w:id="11335" w:name="_Toc137833181"/>
            <w:r>
              <w:rPr>
                <w:rFonts w:ascii="Cambria" w:hAnsi="Cambria"/>
                <w:b w:val="0"/>
              </w:rPr>
              <w:t>Sr.</w:t>
            </w:r>
            <w:bookmarkEnd w:id="11334"/>
            <w:bookmarkEnd w:id="11335"/>
          </w:p>
          <w:p w14:paraId="4BFE634A" w14:textId="77777777" w:rsidR="009274EA" w:rsidRDefault="00C53038">
            <w:pPr>
              <w:pStyle w:val="Heading112pt"/>
              <w:numPr>
                <w:ilvl w:val="1"/>
                <w:numId w:val="2"/>
              </w:numPr>
              <w:tabs>
                <w:tab w:val="left" w:pos="10620"/>
              </w:tabs>
              <w:rPr>
                <w:rFonts w:ascii="Cambria" w:hAnsi="Cambria"/>
              </w:rPr>
            </w:pPr>
            <w:r>
              <w:rPr>
                <w:rFonts w:ascii="Cambria" w:hAnsi="Cambria"/>
                <w:b w:val="0"/>
              </w:rPr>
              <w:t>Mark Name</w:t>
            </w:r>
          </w:p>
          <w:p w14:paraId="7933DF40" w14:textId="77777777" w:rsidR="009274EA" w:rsidRDefault="00C53038">
            <w:pPr>
              <w:pStyle w:val="Heading112pt"/>
              <w:numPr>
                <w:ilvl w:val="1"/>
                <w:numId w:val="2"/>
              </w:numPr>
              <w:tabs>
                <w:tab w:val="left" w:pos="10620"/>
              </w:tabs>
              <w:rPr>
                <w:rFonts w:ascii="Cambria" w:hAnsi="Cambria"/>
              </w:rPr>
            </w:pPr>
            <w:bookmarkStart w:id="11336" w:name="_Toc137820521"/>
            <w:bookmarkStart w:id="11337" w:name="_Toc137833182"/>
            <w:r>
              <w:rPr>
                <w:rFonts w:ascii="Cambria" w:hAnsi="Cambria"/>
                <w:b w:val="0"/>
              </w:rPr>
              <w:t>Document Brief/Remarks</w:t>
            </w:r>
            <w:bookmarkEnd w:id="11336"/>
            <w:bookmarkEnd w:id="11337"/>
          </w:p>
          <w:p w14:paraId="5608A47E" w14:textId="77777777" w:rsidR="009274EA" w:rsidRDefault="00C53038">
            <w:pPr>
              <w:pStyle w:val="Heading112pt"/>
              <w:numPr>
                <w:ilvl w:val="1"/>
                <w:numId w:val="2"/>
              </w:numPr>
              <w:tabs>
                <w:tab w:val="left" w:pos="10620"/>
              </w:tabs>
              <w:rPr>
                <w:rFonts w:ascii="Cambria" w:hAnsi="Cambria"/>
              </w:rPr>
            </w:pPr>
            <w:bookmarkStart w:id="11338" w:name="_Toc137820522"/>
            <w:bookmarkStart w:id="11339" w:name="_Toc137833183"/>
            <w:r>
              <w:rPr>
                <w:rFonts w:ascii="Cambria" w:hAnsi="Cambria"/>
                <w:b w:val="0"/>
              </w:rPr>
              <w:t>Document upload date and time</w:t>
            </w:r>
            <w:bookmarkEnd w:id="11338"/>
            <w:bookmarkEnd w:id="11339"/>
          </w:p>
          <w:p w14:paraId="249B548F" w14:textId="77777777" w:rsidR="009274EA" w:rsidRDefault="00C53038">
            <w:pPr>
              <w:pStyle w:val="Heading112pt"/>
              <w:numPr>
                <w:ilvl w:val="1"/>
                <w:numId w:val="2"/>
              </w:numPr>
              <w:tabs>
                <w:tab w:val="left" w:pos="10620"/>
              </w:tabs>
              <w:rPr>
                <w:rFonts w:ascii="Cambria" w:hAnsi="Cambria"/>
              </w:rPr>
            </w:pPr>
            <w:bookmarkStart w:id="11340" w:name="_Toc137820523"/>
            <w:bookmarkStart w:id="11341" w:name="_Toc137833184"/>
            <w:r>
              <w:rPr>
                <w:rFonts w:ascii="Cambria" w:hAnsi="Cambria"/>
                <w:b w:val="0"/>
              </w:rPr>
              <w:t>Action</w:t>
            </w:r>
            <w:bookmarkEnd w:id="11340"/>
            <w:bookmarkEnd w:id="11341"/>
            <w:r>
              <w:rPr>
                <w:rFonts w:ascii="Cambria" w:hAnsi="Cambria"/>
                <w:b w:val="0"/>
              </w:rPr>
              <w:t xml:space="preserve"> </w:t>
            </w:r>
          </w:p>
          <w:p w14:paraId="7607C32B" w14:textId="77777777" w:rsidR="009274EA" w:rsidRDefault="00C53038">
            <w:pPr>
              <w:pStyle w:val="Heading112pt"/>
              <w:numPr>
                <w:ilvl w:val="2"/>
                <w:numId w:val="2"/>
              </w:numPr>
              <w:tabs>
                <w:tab w:val="left" w:pos="10620"/>
              </w:tabs>
              <w:rPr>
                <w:rFonts w:ascii="Cambria" w:hAnsi="Cambria"/>
              </w:rPr>
            </w:pPr>
            <w:bookmarkStart w:id="11342" w:name="_Toc137820524"/>
            <w:bookmarkStart w:id="11343" w:name="_Toc137833185"/>
            <w:r>
              <w:rPr>
                <w:rFonts w:ascii="Cambria" w:hAnsi="Cambria"/>
                <w:b w:val="0"/>
              </w:rPr>
              <w:t>Download document link.</w:t>
            </w:r>
            <w:bookmarkEnd w:id="11342"/>
            <w:bookmarkEnd w:id="11343"/>
          </w:p>
          <w:p w14:paraId="22D744EE" w14:textId="77777777" w:rsidR="009274EA" w:rsidRDefault="00C53038">
            <w:pPr>
              <w:pStyle w:val="Heading112pt"/>
              <w:numPr>
                <w:ilvl w:val="2"/>
                <w:numId w:val="2"/>
              </w:numPr>
              <w:tabs>
                <w:tab w:val="left" w:pos="10620"/>
              </w:tabs>
              <w:rPr>
                <w:rFonts w:ascii="Cambria" w:hAnsi="Cambria"/>
              </w:rPr>
            </w:pPr>
            <w:bookmarkStart w:id="11344" w:name="_Toc137820525"/>
            <w:bookmarkStart w:id="11345" w:name="_Toc137833186"/>
            <w:r>
              <w:rPr>
                <w:rFonts w:ascii="Cambria" w:hAnsi="Cambria"/>
                <w:b w:val="0"/>
              </w:rPr>
              <w:t>Preview document link.</w:t>
            </w:r>
            <w:bookmarkEnd w:id="11344"/>
            <w:bookmarkEnd w:id="11345"/>
          </w:p>
          <w:p w14:paraId="377C1F20" w14:textId="77777777" w:rsidR="009274EA" w:rsidRDefault="00C53038">
            <w:pPr>
              <w:pStyle w:val="Heading112pt"/>
              <w:tabs>
                <w:tab w:val="left" w:pos="10620"/>
              </w:tabs>
              <w:rPr>
                <w:rFonts w:ascii="Cambria" w:hAnsi="Cambria"/>
              </w:rPr>
            </w:pPr>
            <w:bookmarkStart w:id="11346" w:name="_Toc137820526"/>
            <w:bookmarkStart w:id="11347" w:name="_Toc137833187"/>
            <w:r>
              <w:rPr>
                <w:rFonts w:ascii="Cambria" w:hAnsi="Cambria"/>
                <w:b w:val="0"/>
              </w:rPr>
              <w:t>System should download the document on click “Download document” link.</w:t>
            </w:r>
            <w:bookmarkEnd w:id="11346"/>
            <w:bookmarkEnd w:id="11347"/>
          </w:p>
          <w:p w14:paraId="2FC2DF19" w14:textId="77777777" w:rsidR="009274EA" w:rsidRDefault="00C53038">
            <w:pPr>
              <w:pStyle w:val="Heading112pt"/>
              <w:numPr>
                <w:ilvl w:val="0"/>
                <w:numId w:val="0"/>
              </w:numPr>
              <w:tabs>
                <w:tab w:val="left" w:pos="10620"/>
              </w:tabs>
              <w:ind w:left="360" w:hanging="360"/>
              <w:rPr>
                <w:rFonts w:ascii="Cambria" w:hAnsi="Cambria"/>
                <w:b w:val="0"/>
              </w:rPr>
            </w:pPr>
            <w:bookmarkStart w:id="11348" w:name="_Toc137820527"/>
            <w:bookmarkStart w:id="11349" w:name="_Toc137833188"/>
            <w:r>
              <w:rPr>
                <w:rFonts w:ascii="Cambria" w:hAnsi="Cambria"/>
                <w:b w:val="0"/>
              </w:rPr>
              <w:t>System should display the document without download on screen with PDF viewer on click “Preview Document” link.</w:t>
            </w:r>
            <w:bookmarkEnd w:id="11348"/>
            <w:bookmarkEnd w:id="11349"/>
          </w:p>
          <w:p w14:paraId="61F59F11" w14:textId="77777777" w:rsidR="009274EA" w:rsidRDefault="00C53038">
            <w:pPr>
              <w:pStyle w:val="Heading112pt"/>
              <w:numPr>
                <w:ilvl w:val="0"/>
                <w:numId w:val="0"/>
              </w:numPr>
              <w:tabs>
                <w:tab w:val="left" w:pos="10620"/>
              </w:tabs>
              <w:ind w:left="360" w:hanging="360"/>
              <w:rPr>
                <w:rFonts w:ascii="Cambria" w:hAnsi="Cambria"/>
                <w:b w:val="0"/>
              </w:rPr>
            </w:pPr>
            <w:bookmarkStart w:id="11350" w:name="_Toc137820528"/>
            <w:bookmarkStart w:id="11351" w:name="_Toc137833189"/>
            <w:r>
              <w:rPr>
                <w:rFonts w:ascii="Cambria" w:hAnsi="Cambria"/>
                <w:u w:val="single"/>
              </w:rPr>
              <w:t>View  History for &lt;Master Name&gt; Update</w:t>
            </w:r>
            <w:r>
              <w:rPr>
                <w:rFonts w:ascii="Cambria" w:hAnsi="Cambria"/>
                <w:b w:val="0"/>
              </w:rPr>
              <w:t>:</w:t>
            </w:r>
            <w:bookmarkEnd w:id="11350"/>
            <w:bookmarkEnd w:id="11351"/>
          </w:p>
          <w:p w14:paraId="26E438FA" w14:textId="77777777" w:rsidR="009274EA" w:rsidRDefault="00C53038">
            <w:pPr>
              <w:pStyle w:val="Heading112pt"/>
              <w:tabs>
                <w:tab w:val="left" w:pos="10620"/>
              </w:tabs>
              <w:rPr>
                <w:rFonts w:ascii="Cambria" w:hAnsi="Cambria"/>
                <w:b w:val="0"/>
              </w:rPr>
            </w:pPr>
            <w:bookmarkStart w:id="11352" w:name="_Toc137820529"/>
            <w:bookmarkStart w:id="11353" w:name="_Toc137833190"/>
            <w:r>
              <w:rPr>
                <w:rFonts w:ascii="Cambria" w:hAnsi="Cambria"/>
                <w:b w:val="0"/>
              </w:rPr>
              <w:t>System should maintain and display history of every update for respective master value.</w:t>
            </w:r>
            <w:bookmarkEnd w:id="11352"/>
            <w:bookmarkEnd w:id="11353"/>
          </w:p>
          <w:p w14:paraId="1C6A9495" w14:textId="77777777" w:rsidR="009274EA" w:rsidRDefault="00C53038">
            <w:pPr>
              <w:pStyle w:val="Heading112pt"/>
              <w:tabs>
                <w:tab w:val="left" w:pos="10620"/>
              </w:tabs>
              <w:rPr>
                <w:rFonts w:ascii="Cambria" w:hAnsi="Cambria"/>
                <w:b w:val="0"/>
              </w:rPr>
            </w:pPr>
            <w:bookmarkStart w:id="11354" w:name="_Toc137820530"/>
            <w:bookmarkStart w:id="11355" w:name="_Toc137833191"/>
            <w:r>
              <w:rPr>
                <w:rFonts w:ascii="Cambria" w:hAnsi="Cambria"/>
                <w:b w:val="0"/>
              </w:rPr>
              <w:t>System should display below detail View History Section.</w:t>
            </w:r>
            <w:bookmarkEnd w:id="11354"/>
            <w:bookmarkEnd w:id="11355"/>
          </w:p>
          <w:p w14:paraId="3FD2CFBA" w14:textId="77777777" w:rsidR="009274EA" w:rsidRDefault="00C53038">
            <w:pPr>
              <w:pStyle w:val="Heading112pt"/>
              <w:numPr>
                <w:ilvl w:val="1"/>
                <w:numId w:val="2"/>
              </w:numPr>
              <w:tabs>
                <w:tab w:val="left" w:pos="10620"/>
              </w:tabs>
              <w:rPr>
                <w:rFonts w:ascii="Cambria" w:hAnsi="Cambria"/>
                <w:b w:val="0"/>
              </w:rPr>
            </w:pPr>
            <w:bookmarkStart w:id="11356" w:name="_Toc137820531"/>
            <w:bookmarkStart w:id="11357" w:name="_Toc137833192"/>
            <w:r>
              <w:rPr>
                <w:rFonts w:ascii="Cambria" w:hAnsi="Cambria"/>
                <w:b w:val="0"/>
              </w:rPr>
              <w:t>Sr.</w:t>
            </w:r>
            <w:bookmarkEnd w:id="11356"/>
            <w:bookmarkEnd w:id="11357"/>
          </w:p>
          <w:p w14:paraId="1577E3DF" w14:textId="77777777" w:rsidR="009274EA" w:rsidRDefault="00C53038">
            <w:pPr>
              <w:pStyle w:val="Heading112pt"/>
              <w:numPr>
                <w:ilvl w:val="1"/>
                <w:numId w:val="2"/>
              </w:numPr>
              <w:tabs>
                <w:tab w:val="left" w:pos="10620"/>
              </w:tabs>
              <w:rPr>
                <w:rFonts w:ascii="Cambria" w:hAnsi="Cambria"/>
                <w:b w:val="0"/>
              </w:rPr>
            </w:pPr>
            <w:bookmarkStart w:id="11358" w:name="_Toc137820532"/>
            <w:bookmarkStart w:id="11359" w:name="_Toc137833193"/>
            <w:r>
              <w:rPr>
                <w:rFonts w:ascii="Cambria" w:hAnsi="Cambria"/>
                <w:b w:val="0"/>
              </w:rPr>
              <w:t>Old Value</w:t>
            </w:r>
            <w:bookmarkEnd w:id="11358"/>
            <w:bookmarkEnd w:id="11359"/>
          </w:p>
          <w:p w14:paraId="336D9890" w14:textId="77777777" w:rsidR="009274EA" w:rsidRDefault="00C53038">
            <w:pPr>
              <w:pStyle w:val="Heading112pt"/>
              <w:numPr>
                <w:ilvl w:val="1"/>
                <w:numId w:val="2"/>
              </w:numPr>
              <w:tabs>
                <w:tab w:val="left" w:pos="10620"/>
              </w:tabs>
              <w:rPr>
                <w:rFonts w:ascii="Cambria" w:hAnsi="Cambria"/>
                <w:b w:val="0"/>
              </w:rPr>
            </w:pPr>
            <w:bookmarkStart w:id="11360" w:name="_Toc137820533"/>
            <w:bookmarkStart w:id="11361" w:name="_Toc137833194"/>
            <w:r>
              <w:rPr>
                <w:rFonts w:ascii="Cambria" w:hAnsi="Cambria"/>
                <w:b w:val="0"/>
              </w:rPr>
              <w:t>New Value</w:t>
            </w:r>
            <w:bookmarkEnd w:id="11360"/>
            <w:bookmarkEnd w:id="11361"/>
          </w:p>
          <w:p w14:paraId="0E8288C8" w14:textId="77777777" w:rsidR="009274EA" w:rsidRDefault="00C53038">
            <w:pPr>
              <w:pStyle w:val="Heading112pt"/>
              <w:numPr>
                <w:ilvl w:val="1"/>
                <w:numId w:val="2"/>
              </w:numPr>
              <w:tabs>
                <w:tab w:val="left" w:pos="10620"/>
              </w:tabs>
              <w:rPr>
                <w:rFonts w:ascii="Cambria" w:hAnsi="Cambria"/>
              </w:rPr>
            </w:pPr>
            <w:bookmarkStart w:id="11362" w:name="_Toc137820534"/>
            <w:bookmarkStart w:id="11363" w:name="_Toc137833195"/>
            <w:r>
              <w:rPr>
                <w:rFonts w:ascii="Cambria" w:hAnsi="Cambria"/>
                <w:b w:val="0"/>
              </w:rPr>
              <w:t>Updated on Date and Time</w:t>
            </w:r>
            <w:bookmarkEnd w:id="11362"/>
            <w:bookmarkEnd w:id="11363"/>
            <w:r>
              <w:rPr>
                <w:rFonts w:ascii="Cambria" w:hAnsi="Cambria"/>
                <w:b w:val="0"/>
              </w:rPr>
              <w:t xml:space="preserve"> </w:t>
            </w:r>
          </w:p>
          <w:p w14:paraId="40C62A89" w14:textId="77777777" w:rsidR="009274EA" w:rsidRDefault="00C53038">
            <w:pPr>
              <w:pStyle w:val="Heading112pt"/>
              <w:numPr>
                <w:ilvl w:val="1"/>
                <w:numId w:val="2"/>
              </w:numPr>
              <w:tabs>
                <w:tab w:val="left" w:pos="10620"/>
              </w:tabs>
              <w:rPr>
                <w:rFonts w:ascii="Cambria" w:hAnsi="Cambria"/>
              </w:rPr>
            </w:pPr>
            <w:bookmarkStart w:id="11364" w:name="_Toc137820535"/>
            <w:bookmarkStart w:id="11365" w:name="_Toc137833196"/>
            <w:r>
              <w:rPr>
                <w:rFonts w:ascii="Cambria" w:hAnsi="Cambria"/>
                <w:b w:val="0"/>
              </w:rPr>
              <w:t>Updated by</w:t>
            </w:r>
            <w:bookmarkEnd w:id="11364"/>
            <w:bookmarkEnd w:id="11365"/>
          </w:p>
        </w:tc>
      </w:tr>
      <w:tr w:rsidR="009274EA" w14:paraId="373FF7C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9D322E0"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63EDDCE4" w14:textId="77777777" w:rsidR="009274EA" w:rsidRDefault="00C53038">
            <w:pPr>
              <w:numPr>
                <w:ilvl w:val="0"/>
                <w:numId w:val="1"/>
              </w:numPr>
              <w:tabs>
                <w:tab w:val="left" w:pos="10620"/>
              </w:tabs>
              <w:spacing w:after="0" w:line="360" w:lineRule="auto"/>
            </w:pPr>
            <w:r>
              <w:t>TAO User/Tea Board Admin User/Authorized User</w:t>
            </w:r>
          </w:p>
        </w:tc>
      </w:tr>
    </w:tbl>
    <w:p w14:paraId="2C11B582" w14:textId="77777777" w:rsidR="009274EA" w:rsidRDefault="009274EA">
      <w:pPr>
        <w:tabs>
          <w:tab w:val="left" w:pos="10620"/>
        </w:tabs>
      </w:pPr>
    </w:p>
    <w:p w14:paraId="3E6D0DC0"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64F84942" w14:textId="77777777">
        <w:trPr>
          <w:trHeight w:val="940"/>
        </w:trPr>
        <w:tc>
          <w:tcPr>
            <w:tcW w:w="1150" w:type="dxa"/>
            <w:shd w:val="clear" w:color="auto" w:fill="C4BC96"/>
          </w:tcPr>
          <w:p w14:paraId="78B54A3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5DEC835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55782B9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7E2C875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D51AFE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11D64F3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65AACFF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73D62347" w14:textId="77777777">
        <w:trPr>
          <w:trHeight w:val="1735"/>
        </w:trPr>
        <w:tc>
          <w:tcPr>
            <w:tcW w:w="1150" w:type="dxa"/>
            <w:shd w:val="clear" w:color="auto" w:fill="auto"/>
          </w:tcPr>
          <w:p w14:paraId="241F5AB8" w14:textId="77777777" w:rsidR="009274EA" w:rsidRDefault="00C53038">
            <w:pPr>
              <w:tabs>
                <w:tab w:val="left" w:pos="10620"/>
              </w:tabs>
              <w:rPr>
                <w:color w:val="222222"/>
                <w:sz w:val="18"/>
                <w:szCs w:val="18"/>
              </w:rPr>
            </w:pPr>
            <w:r>
              <w:rPr>
                <w:rStyle w:val="brownfont"/>
                <w:color w:val="000000"/>
                <w:sz w:val="18"/>
                <w:szCs w:val="18"/>
              </w:rPr>
              <w:t>Mark Name</w:t>
            </w:r>
          </w:p>
          <w:p w14:paraId="61E8145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F61431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157C2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EC851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name" field is required.</w:t>
            </w:r>
          </w:p>
          <w:p w14:paraId="75D9ABC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100 characters. The Mark name should not exceed 100 characters.</w:t>
            </w:r>
          </w:p>
          <w:p w14:paraId="3AA08FA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name should only contain alphabetic characters.</w:t>
            </w:r>
          </w:p>
        </w:tc>
        <w:tc>
          <w:tcPr>
            <w:tcW w:w="1352" w:type="dxa"/>
            <w:shd w:val="clear" w:color="auto" w:fill="auto"/>
          </w:tcPr>
          <w:p w14:paraId="3CB475F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the Mark name.</w:t>
            </w:r>
          </w:p>
          <w:p w14:paraId="721DDB8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Mark name should not exceed 100 characters.</w:t>
            </w:r>
          </w:p>
          <w:p w14:paraId="7E7B5A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enter alphabetic characters only in  Mark name field.</w:t>
            </w:r>
          </w:p>
        </w:tc>
        <w:tc>
          <w:tcPr>
            <w:tcW w:w="2904" w:type="dxa"/>
            <w:shd w:val="clear" w:color="auto" w:fill="auto"/>
          </w:tcPr>
          <w:p w14:paraId="5D5B24C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CA011C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4F46E89" w14:textId="77777777">
        <w:trPr>
          <w:trHeight w:val="1735"/>
        </w:trPr>
        <w:tc>
          <w:tcPr>
            <w:tcW w:w="1150" w:type="dxa"/>
            <w:shd w:val="clear" w:color="auto" w:fill="auto"/>
          </w:tcPr>
          <w:p w14:paraId="791458E5" w14:textId="77777777" w:rsidR="009274EA" w:rsidRDefault="00C53038">
            <w:pPr>
              <w:tabs>
                <w:tab w:val="left" w:pos="10620"/>
              </w:tabs>
              <w:rPr>
                <w:rStyle w:val="brownfont"/>
                <w:color w:val="000000"/>
                <w:sz w:val="18"/>
                <w:szCs w:val="18"/>
              </w:rPr>
            </w:pPr>
            <w:r>
              <w:rPr>
                <w:rStyle w:val="brownfont"/>
                <w:color w:val="000000"/>
                <w:sz w:val="18"/>
                <w:szCs w:val="18"/>
              </w:rPr>
              <w:t>Mark Code</w:t>
            </w:r>
          </w:p>
        </w:tc>
        <w:tc>
          <w:tcPr>
            <w:tcW w:w="918" w:type="dxa"/>
            <w:shd w:val="clear" w:color="auto" w:fill="auto"/>
          </w:tcPr>
          <w:p w14:paraId="1CA33E0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3D8E8D1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0C7BEA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9EA5DA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F174D4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BFC3119"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199F8C1" w14:textId="77777777">
        <w:trPr>
          <w:trHeight w:val="1735"/>
        </w:trPr>
        <w:tc>
          <w:tcPr>
            <w:tcW w:w="1150" w:type="dxa"/>
            <w:shd w:val="clear" w:color="auto" w:fill="auto"/>
          </w:tcPr>
          <w:p w14:paraId="60417188" w14:textId="77777777" w:rsidR="009274EA" w:rsidRDefault="00C53038">
            <w:pPr>
              <w:tabs>
                <w:tab w:val="left" w:pos="10620"/>
              </w:tabs>
            </w:pPr>
            <w:r>
              <w:t xml:space="preserve">Factory Name </w:t>
            </w:r>
          </w:p>
        </w:tc>
        <w:tc>
          <w:tcPr>
            <w:tcW w:w="918" w:type="dxa"/>
            <w:shd w:val="clear" w:color="auto" w:fill="auto"/>
          </w:tcPr>
          <w:p w14:paraId="49AD60A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B62806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CE4A1B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Factory name selection is mandatory</w:t>
            </w:r>
          </w:p>
        </w:tc>
        <w:tc>
          <w:tcPr>
            <w:tcW w:w="1352" w:type="dxa"/>
            <w:shd w:val="clear" w:color="auto" w:fill="auto"/>
          </w:tcPr>
          <w:p w14:paraId="5A1BFEE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factory name</w:t>
            </w:r>
          </w:p>
        </w:tc>
        <w:tc>
          <w:tcPr>
            <w:tcW w:w="2904" w:type="dxa"/>
            <w:shd w:val="clear" w:color="auto" w:fill="auto"/>
          </w:tcPr>
          <w:p w14:paraId="7F0FE56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FE14ED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E7837A5" w14:textId="77777777">
        <w:trPr>
          <w:trHeight w:val="1735"/>
        </w:trPr>
        <w:tc>
          <w:tcPr>
            <w:tcW w:w="1150" w:type="dxa"/>
            <w:shd w:val="clear" w:color="auto" w:fill="auto"/>
          </w:tcPr>
          <w:p w14:paraId="2AE8C082" w14:textId="77777777" w:rsidR="009274EA" w:rsidRDefault="00C53038">
            <w:pPr>
              <w:tabs>
                <w:tab w:val="left" w:pos="10620"/>
              </w:tabs>
            </w:pPr>
            <w:r>
              <w:t xml:space="preserve">Entity Code </w:t>
            </w:r>
          </w:p>
        </w:tc>
        <w:tc>
          <w:tcPr>
            <w:tcW w:w="918" w:type="dxa"/>
            <w:shd w:val="clear" w:color="auto" w:fill="auto"/>
          </w:tcPr>
          <w:p w14:paraId="3E2DFE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57B666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Auto</w:t>
            </w:r>
          </w:p>
        </w:tc>
        <w:tc>
          <w:tcPr>
            <w:tcW w:w="1774" w:type="dxa"/>
            <w:shd w:val="clear" w:color="auto" w:fill="auto"/>
          </w:tcPr>
          <w:p w14:paraId="6A1511A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45540EE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44CBE9A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DCFF85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System generated</w:t>
            </w:r>
          </w:p>
        </w:tc>
      </w:tr>
      <w:tr w:rsidR="009274EA" w14:paraId="3F0809D4" w14:textId="77777777">
        <w:trPr>
          <w:trHeight w:val="1735"/>
        </w:trPr>
        <w:tc>
          <w:tcPr>
            <w:tcW w:w="1150" w:type="dxa"/>
            <w:shd w:val="clear" w:color="auto" w:fill="auto"/>
          </w:tcPr>
          <w:p w14:paraId="34FB7455" w14:textId="77777777" w:rsidR="009274EA" w:rsidRDefault="00C53038">
            <w:pPr>
              <w:tabs>
                <w:tab w:val="left" w:pos="10620"/>
              </w:tabs>
            </w:pPr>
            <w:r>
              <w:lastRenderedPageBreak/>
              <w:t xml:space="preserve">Auction center </w:t>
            </w:r>
          </w:p>
        </w:tc>
        <w:tc>
          <w:tcPr>
            <w:tcW w:w="918" w:type="dxa"/>
            <w:shd w:val="clear" w:color="auto" w:fill="auto"/>
          </w:tcPr>
          <w:p w14:paraId="2DAAAD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07E14C8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940ADE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715D5EB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2607C23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2B1835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FE8CBFD" w14:textId="77777777">
        <w:trPr>
          <w:trHeight w:val="1735"/>
        </w:trPr>
        <w:tc>
          <w:tcPr>
            <w:tcW w:w="1150" w:type="dxa"/>
            <w:shd w:val="clear" w:color="auto" w:fill="auto"/>
          </w:tcPr>
          <w:p w14:paraId="326DDB77" w14:textId="77777777" w:rsidR="009274EA" w:rsidRDefault="00C53038">
            <w:pPr>
              <w:tabs>
                <w:tab w:val="left" w:pos="10620"/>
              </w:tabs>
            </w:pPr>
            <w:r>
              <w:t>Revenue District</w:t>
            </w:r>
          </w:p>
        </w:tc>
        <w:tc>
          <w:tcPr>
            <w:tcW w:w="918" w:type="dxa"/>
            <w:shd w:val="clear" w:color="auto" w:fill="auto"/>
          </w:tcPr>
          <w:p w14:paraId="3B8928B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7EBCF1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C73B0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"Revenue District" field is required.</w:t>
            </w:r>
          </w:p>
        </w:tc>
        <w:tc>
          <w:tcPr>
            <w:tcW w:w="1352" w:type="dxa"/>
            <w:shd w:val="clear" w:color="auto" w:fill="auto"/>
          </w:tcPr>
          <w:p w14:paraId="0D3A382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 Revenue District from the list.</w:t>
            </w:r>
          </w:p>
        </w:tc>
        <w:tc>
          <w:tcPr>
            <w:tcW w:w="2904" w:type="dxa"/>
            <w:shd w:val="clear" w:color="auto" w:fill="auto"/>
          </w:tcPr>
          <w:p w14:paraId="0D89753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D63275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E5B5943" w14:textId="77777777">
        <w:trPr>
          <w:trHeight w:val="1735"/>
        </w:trPr>
        <w:tc>
          <w:tcPr>
            <w:tcW w:w="1150" w:type="dxa"/>
            <w:shd w:val="clear" w:color="auto" w:fill="auto"/>
          </w:tcPr>
          <w:p w14:paraId="70E64FCC" w14:textId="77777777" w:rsidR="009274EA" w:rsidRDefault="00C53038">
            <w:pPr>
              <w:tabs>
                <w:tab w:val="left" w:pos="10620"/>
              </w:tabs>
            </w:pPr>
            <w:r>
              <w:t>Plantation District</w:t>
            </w:r>
          </w:p>
        </w:tc>
        <w:tc>
          <w:tcPr>
            <w:tcW w:w="918" w:type="dxa"/>
            <w:shd w:val="clear" w:color="auto" w:fill="auto"/>
          </w:tcPr>
          <w:p w14:paraId="4E90295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0B8FB02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774" w:type="dxa"/>
            <w:shd w:val="clear" w:color="auto" w:fill="auto"/>
          </w:tcPr>
          <w:p w14:paraId="22647F3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4710E5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003EE8C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087512B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Plantation District should be render as per selection of Revenue District.</w:t>
            </w:r>
          </w:p>
        </w:tc>
      </w:tr>
      <w:tr w:rsidR="009274EA" w14:paraId="62A8BF13" w14:textId="77777777">
        <w:trPr>
          <w:trHeight w:val="1735"/>
        </w:trPr>
        <w:tc>
          <w:tcPr>
            <w:tcW w:w="1150" w:type="dxa"/>
            <w:shd w:val="clear" w:color="auto" w:fill="auto"/>
          </w:tcPr>
          <w:p w14:paraId="617C2756" w14:textId="77777777" w:rsidR="009274EA" w:rsidRDefault="00C53038">
            <w:pPr>
              <w:tabs>
                <w:tab w:val="left" w:pos="10620"/>
              </w:tabs>
            </w:pPr>
            <w:r>
              <w:t>State</w:t>
            </w:r>
          </w:p>
        </w:tc>
        <w:tc>
          <w:tcPr>
            <w:tcW w:w="918" w:type="dxa"/>
            <w:shd w:val="clear" w:color="auto" w:fill="auto"/>
          </w:tcPr>
          <w:p w14:paraId="72FDEE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12A784C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774" w:type="dxa"/>
            <w:shd w:val="clear" w:color="auto" w:fill="auto"/>
          </w:tcPr>
          <w:p w14:paraId="3F9E6C8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3BB6A93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986C74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29895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rPr>
              <w:t>State should be render as per selection of Revenue District.</w:t>
            </w:r>
          </w:p>
        </w:tc>
      </w:tr>
    </w:tbl>
    <w:p w14:paraId="7EB72553" w14:textId="77777777" w:rsidR="009274EA" w:rsidRDefault="009274EA">
      <w:pPr>
        <w:tabs>
          <w:tab w:val="left" w:pos="10620"/>
        </w:tabs>
      </w:pPr>
    </w:p>
    <w:p w14:paraId="531FD0CB" w14:textId="77777777" w:rsidR="009274EA" w:rsidRDefault="009274EA">
      <w:pPr>
        <w:tabs>
          <w:tab w:val="left" w:pos="10620"/>
        </w:tabs>
        <w:rPr>
          <w:rFonts w:cs="Arial"/>
          <w:b/>
          <w:i/>
          <w:lang w:bidi="en-US"/>
        </w:rPr>
      </w:pPr>
    </w:p>
    <w:p w14:paraId="0699EE77"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0F3256AB" w14:textId="77777777">
        <w:trPr>
          <w:trHeight w:val="501"/>
        </w:trPr>
        <w:tc>
          <w:tcPr>
            <w:tcW w:w="1866" w:type="dxa"/>
            <w:shd w:val="clear" w:color="auto" w:fill="C4BC96"/>
            <w:vAlign w:val="center"/>
          </w:tcPr>
          <w:p w14:paraId="5A5E023A"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3885158"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7FA59AD8" w14:textId="77777777" w:rsidR="009274EA" w:rsidRDefault="00C53038">
            <w:pPr>
              <w:tabs>
                <w:tab w:val="left" w:pos="10620"/>
              </w:tabs>
              <w:rPr>
                <w:b/>
                <w:bCs/>
                <w:iCs/>
              </w:rPr>
            </w:pPr>
            <w:r>
              <w:rPr>
                <w:b/>
                <w:bCs/>
                <w:iCs/>
              </w:rPr>
              <w:t>Behaviour</w:t>
            </w:r>
          </w:p>
        </w:tc>
      </w:tr>
      <w:tr w:rsidR="009274EA" w14:paraId="67ECFCEA" w14:textId="77777777">
        <w:trPr>
          <w:trHeight w:val="517"/>
        </w:trPr>
        <w:tc>
          <w:tcPr>
            <w:tcW w:w="1866" w:type="dxa"/>
            <w:vAlign w:val="center"/>
          </w:tcPr>
          <w:p w14:paraId="19339DE3" w14:textId="77777777" w:rsidR="009274EA" w:rsidRDefault="00C53038">
            <w:pPr>
              <w:tabs>
                <w:tab w:val="left" w:pos="10620"/>
              </w:tabs>
            </w:pPr>
            <w:r>
              <w:t>Update</w:t>
            </w:r>
          </w:p>
        </w:tc>
        <w:tc>
          <w:tcPr>
            <w:tcW w:w="1858" w:type="dxa"/>
            <w:vAlign w:val="center"/>
          </w:tcPr>
          <w:p w14:paraId="6C3CD70B" w14:textId="77777777" w:rsidR="009274EA" w:rsidRDefault="00C53038">
            <w:pPr>
              <w:tabs>
                <w:tab w:val="left" w:pos="10620"/>
              </w:tabs>
            </w:pPr>
            <w:r>
              <w:t>Button</w:t>
            </w:r>
          </w:p>
        </w:tc>
        <w:tc>
          <w:tcPr>
            <w:tcW w:w="6603" w:type="dxa"/>
            <w:vAlign w:val="center"/>
          </w:tcPr>
          <w:p w14:paraId="7512A912" w14:textId="77777777" w:rsidR="009274EA" w:rsidRDefault="00C53038">
            <w:pPr>
              <w:tabs>
                <w:tab w:val="left" w:pos="10620"/>
              </w:tabs>
            </w:pPr>
            <w:r>
              <w:t>Update the records</w:t>
            </w:r>
          </w:p>
        </w:tc>
      </w:tr>
      <w:tr w:rsidR="009274EA" w14:paraId="429144EB" w14:textId="77777777">
        <w:trPr>
          <w:trHeight w:val="517"/>
        </w:trPr>
        <w:tc>
          <w:tcPr>
            <w:tcW w:w="1866" w:type="dxa"/>
            <w:vAlign w:val="center"/>
          </w:tcPr>
          <w:p w14:paraId="09AF9413" w14:textId="77777777" w:rsidR="009274EA" w:rsidRDefault="00C53038">
            <w:pPr>
              <w:tabs>
                <w:tab w:val="left" w:pos="10620"/>
              </w:tabs>
            </w:pPr>
            <w:r>
              <w:t>Cancel</w:t>
            </w:r>
          </w:p>
        </w:tc>
        <w:tc>
          <w:tcPr>
            <w:tcW w:w="1858" w:type="dxa"/>
            <w:vAlign w:val="center"/>
          </w:tcPr>
          <w:p w14:paraId="2FD04211" w14:textId="77777777" w:rsidR="009274EA" w:rsidRDefault="00C53038">
            <w:pPr>
              <w:tabs>
                <w:tab w:val="left" w:pos="10620"/>
              </w:tabs>
            </w:pPr>
            <w:r>
              <w:t>Button</w:t>
            </w:r>
          </w:p>
        </w:tc>
        <w:tc>
          <w:tcPr>
            <w:tcW w:w="6603" w:type="dxa"/>
            <w:vAlign w:val="center"/>
          </w:tcPr>
          <w:p w14:paraId="6383639C" w14:textId="77777777" w:rsidR="009274EA" w:rsidRDefault="00C53038">
            <w:pPr>
              <w:tabs>
                <w:tab w:val="left" w:pos="10620"/>
              </w:tabs>
            </w:pPr>
            <w:r>
              <w:t>Redirect on manage Mark home page.</w:t>
            </w:r>
          </w:p>
        </w:tc>
      </w:tr>
      <w:tr w:rsidR="009274EA" w14:paraId="52635437" w14:textId="77777777">
        <w:trPr>
          <w:trHeight w:val="517"/>
        </w:trPr>
        <w:tc>
          <w:tcPr>
            <w:tcW w:w="1866" w:type="dxa"/>
            <w:vAlign w:val="center"/>
          </w:tcPr>
          <w:p w14:paraId="5A0DBEC4" w14:textId="77777777" w:rsidR="009274EA" w:rsidRDefault="00C53038">
            <w:pPr>
              <w:tabs>
                <w:tab w:val="left" w:pos="10620"/>
              </w:tabs>
            </w:pPr>
            <w:r>
              <w:t xml:space="preserve">Clear </w:t>
            </w:r>
          </w:p>
        </w:tc>
        <w:tc>
          <w:tcPr>
            <w:tcW w:w="1858" w:type="dxa"/>
            <w:vAlign w:val="center"/>
          </w:tcPr>
          <w:p w14:paraId="5C5C4569" w14:textId="77777777" w:rsidR="009274EA" w:rsidRDefault="00C53038">
            <w:pPr>
              <w:tabs>
                <w:tab w:val="left" w:pos="10620"/>
              </w:tabs>
            </w:pPr>
            <w:r>
              <w:t>Button</w:t>
            </w:r>
          </w:p>
        </w:tc>
        <w:tc>
          <w:tcPr>
            <w:tcW w:w="6603" w:type="dxa"/>
            <w:vAlign w:val="center"/>
          </w:tcPr>
          <w:p w14:paraId="5ADFAFAD" w14:textId="77777777" w:rsidR="009274EA" w:rsidRDefault="00C53038">
            <w:pPr>
              <w:tabs>
                <w:tab w:val="left" w:pos="10620"/>
              </w:tabs>
            </w:pPr>
            <w:r>
              <w:t>Clear All Fields.</w:t>
            </w:r>
          </w:p>
        </w:tc>
      </w:tr>
      <w:tr w:rsidR="009274EA" w14:paraId="06A8ED74" w14:textId="77777777">
        <w:trPr>
          <w:trHeight w:val="517"/>
        </w:trPr>
        <w:tc>
          <w:tcPr>
            <w:tcW w:w="1866" w:type="dxa"/>
            <w:vAlign w:val="center"/>
          </w:tcPr>
          <w:p w14:paraId="47A2B00D" w14:textId="77777777" w:rsidR="009274EA" w:rsidRDefault="00C53038">
            <w:pPr>
              <w:tabs>
                <w:tab w:val="left" w:pos="10620"/>
              </w:tabs>
            </w:pPr>
            <w:r>
              <w:t>View</w:t>
            </w:r>
          </w:p>
        </w:tc>
        <w:tc>
          <w:tcPr>
            <w:tcW w:w="1858" w:type="dxa"/>
            <w:vAlign w:val="center"/>
          </w:tcPr>
          <w:p w14:paraId="4748B60B" w14:textId="77777777" w:rsidR="009274EA" w:rsidRDefault="00C53038">
            <w:pPr>
              <w:tabs>
                <w:tab w:val="left" w:pos="10620"/>
              </w:tabs>
            </w:pPr>
            <w:r>
              <w:t>Link</w:t>
            </w:r>
          </w:p>
        </w:tc>
        <w:tc>
          <w:tcPr>
            <w:tcW w:w="6603" w:type="dxa"/>
            <w:vAlign w:val="center"/>
          </w:tcPr>
          <w:p w14:paraId="4B7C9D3C" w14:textId="77777777" w:rsidR="009274EA" w:rsidRDefault="00C53038">
            <w:pPr>
              <w:tabs>
                <w:tab w:val="left" w:pos="10620"/>
              </w:tabs>
            </w:pPr>
            <w:r>
              <w:t>Display the record under view only.</w:t>
            </w:r>
          </w:p>
        </w:tc>
      </w:tr>
      <w:tr w:rsidR="009274EA" w14:paraId="1DE524DF" w14:textId="77777777">
        <w:trPr>
          <w:trHeight w:val="517"/>
        </w:trPr>
        <w:tc>
          <w:tcPr>
            <w:tcW w:w="1866" w:type="dxa"/>
            <w:vAlign w:val="center"/>
          </w:tcPr>
          <w:p w14:paraId="19AA28C6" w14:textId="77777777" w:rsidR="009274EA" w:rsidRDefault="00C53038">
            <w:pPr>
              <w:tabs>
                <w:tab w:val="left" w:pos="10620"/>
              </w:tabs>
            </w:pPr>
            <w:r>
              <w:t xml:space="preserve">Edit </w:t>
            </w:r>
          </w:p>
        </w:tc>
        <w:tc>
          <w:tcPr>
            <w:tcW w:w="1858" w:type="dxa"/>
            <w:vAlign w:val="center"/>
          </w:tcPr>
          <w:p w14:paraId="2FEAFF29" w14:textId="77777777" w:rsidR="009274EA" w:rsidRDefault="00C53038">
            <w:pPr>
              <w:tabs>
                <w:tab w:val="left" w:pos="10620"/>
              </w:tabs>
            </w:pPr>
            <w:r>
              <w:t>Link</w:t>
            </w:r>
          </w:p>
        </w:tc>
        <w:tc>
          <w:tcPr>
            <w:tcW w:w="6603" w:type="dxa"/>
            <w:vAlign w:val="center"/>
          </w:tcPr>
          <w:p w14:paraId="654B8974" w14:textId="77777777" w:rsidR="009274EA" w:rsidRDefault="00C53038">
            <w:pPr>
              <w:tabs>
                <w:tab w:val="left" w:pos="10620"/>
              </w:tabs>
            </w:pPr>
            <w:r>
              <w:t>Provide the record under edit mode.</w:t>
            </w:r>
          </w:p>
        </w:tc>
      </w:tr>
      <w:tr w:rsidR="009274EA" w14:paraId="3782125E" w14:textId="77777777">
        <w:trPr>
          <w:trHeight w:val="517"/>
        </w:trPr>
        <w:tc>
          <w:tcPr>
            <w:tcW w:w="1866" w:type="dxa"/>
            <w:vAlign w:val="center"/>
          </w:tcPr>
          <w:p w14:paraId="7AC450E8" w14:textId="77777777" w:rsidR="009274EA" w:rsidRDefault="00C53038">
            <w:pPr>
              <w:tabs>
                <w:tab w:val="left" w:pos="10620"/>
              </w:tabs>
            </w:pPr>
            <w:r>
              <w:t>Active</w:t>
            </w:r>
          </w:p>
        </w:tc>
        <w:tc>
          <w:tcPr>
            <w:tcW w:w="1858" w:type="dxa"/>
            <w:vAlign w:val="center"/>
          </w:tcPr>
          <w:p w14:paraId="5860C293" w14:textId="77777777" w:rsidR="009274EA" w:rsidRDefault="00C53038">
            <w:pPr>
              <w:tabs>
                <w:tab w:val="left" w:pos="10620"/>
              </w:tabs>
            </w:pPr>
            <w:r>
              <w:t>Radio button</w:t>
            </w:r>
          </w:p>
        </w:tc>
        <w:tc>
          <w:tcPr>
            <w:tcW w:w="6603" w:type="dxa"/>
            <w:vAlign w:val="center"/>
          </w:tcPr>
          <w:p w14:paraId="131569A1" w14:textId="77777777" w:rsidR="009274EA" w:rsidRDefault="00C53038">
            <w:pPr>
              <w:tabs>
                <w:tab w:val="left" w:pos="10620"/>
              </w:tabs>
            </w:pPr>
            <w:r>
              <w:t xml:space="preserve">Move the record in active </w:t>
            </w:r>
            <w:r>
              <w:rPr>
                <w:strike/>
              </w:rPr>
              <w:t>tab</w:t>
            </w:r>
            <w:r>
              <w:t>.</w:t>
            </w:r>
          </w:p>
        </w:tc>
      </w:tr>
      <w:tr w:rsidR="009274EA" w14:paraId="45F92384" w14:textId="77777777">
        <w:trPr>
          <w:trHeight w:val="517"/>
        </w:trPr>
        <w:tc>
          <w:tcPr>
            <w:tcW w:w="1866" w:type="dxa"/>
            <w:vAlign w:val="center"/>
          </w:tcPr>
          <w:p w14:paraId="14076190" w14:textId="77777777" w:rsidR="009274EA" w:rsidRDefault="00C53038">
            <w:pPr>
              <w:tabs>
                <w:tab w:val="left" w:pos="10620"/>
              </w:tabs>
            </w:pPr>
            <w:r>
              <w:lastRenderedPageBreak/>
              <w:t>Inactive</w:t>
            </w:r>
          </w:p>
        </w:tc>
        <w:tc>
          <w:tcPr>
            <w:tcW w:w="1858" w:type="dxa"/>
            <w:vAlign w:val="center"/>
          </w:tcPr>
          <w:p w14:paraId="7A369ABD" w14:textId="77777777" w:rsidR="009274EA" w:rsidRDefault="00C53038">
            <w:pPr>
              <w:tabs>
                <w:tab w:val="left" w:pos="10620"/>
              </w:tabs>
            </w:pPr>
            <w:r>
              <w:t>Radio button</w:t>
            </w:r>
          </w:p>
        </w:tc>
        <w:tc>
          <w:tcPr>
            <w:tcW w:w="6603" w:type="dxa"/>
            <w:vAlign w:val="center"/>
          </w:tcPr>
          <w:p w14:paraId="1BDB452A" w14:textId="77777777" w:rsidR="009274EA" w:rsidRDefault="00C53038">
            <w:pPr>
              <w:tabs>
                <w:tab w:val="left" w:pos="10620"/>
              </w:tabs>
            </w:pPr>
            <w:r>
              <w:t xml:space="preserve">Move the record in Inactive </w:t>
            </w:r>
            <w:r>
              <w:rPr>
                <w:strike/>
              </w:rPr>
              <w:t>tab</w:t>
            </w:r>
            <w:r>
              <w:t>.</w:t>
            </w:r>
          </w:p>
        </w:tc>
      </w:tr>
      <w:tr w:rsidR="009274EA" w14:paraId="415CFB9A" w14:textId="77777777">
        <w:trPr>
          <w:trHeight w:val="517"/>
        </w:trPr>
        <w:tc>
          <w:tcPr>
            <w:tcW w:w="1866" w:type="dxa"/>
            <w:vAlign w:val="center"/>
          </w:tcPr>
          <w:p w14:paraId="01D44ED5" w14:textId="77777777" w:rsidR="009274EA" w:rsidRDefault="00C53038">
            <w:pPr>
              <w:tabs>
                <w:tab w:val="left" w:pos="10620"/>
              </w:tabs>
            </w:pPr>
            <w:r>
              <w:t>Search</w:t>
            </w:r>
          </w:p>
        </w:tc>
        <w:tc>
          <w:tcPr>
            <w:tcW w:w="1858" w:type="dxa"/>
            <w:vAlign w:val="center"/>
          </w:tcPr>
          <w:p w14:paraId="48E0E69E" w14:textId="77777777" w:rsidR="009274EA" w:rsidRDefault="00C53038">
            <w:pPr>
              <w:tabs>
                <w:tab w:val="left" w:pos="10620"/>
              </w:tabs>
            </w:pPr>
            <w:r>
              <w:t>Button</w:t>
            </w:r>
          </w:p>
        </w:tc>
        <w:tc>
          <w:tcPr>
            <w:tcW w:w="6603" w:type="dxa"/>
            <w:vAlign w:val="center"/>
          </w:tcPr>
          <w:p w14:paraId="76FC1FCD" w14:textId="77777777" w:rsidR="009274EA" w:rsidRDefault="00C53038">
            <w:pPr>
              <w:tabs>
                <w:tab w:val="left" w:pos="10620"/>
              </w:tabs>
            </w:pPr>
            <w:r>
              <w:t>Search the record</w:t>
            </w:r>
          </w:p>
        </w:tc>
      </w:tr>
      <w:tr w:rsidR="009274EA" w14:paraId="6A982AF8" w14:textId="77777777">
        <w:trPr>
          <w:trHeight w:val="517"/>
        </w:trPr>
        <w:tc>
          <w:tcPr>
            <w:tcW w:w="1866" w:type="dxa"/>
            <w:vAlign w:val="center"/>
          </w:tcPr>
          <w:p w14:paraId="272D0DCD" w14:textId="77777777" w:rsidR="009274EA" w:rsidRDefault="00C53038">
            <w:pPr>
              <w:tabs>
                <w:tab w:val="left" w:pos="10620"/>
              </w:tabs>
            </w:pPr>
            <w:r>
              <w:t>Export to PDF</w:t>
            </w:r>
          </w:p>
        </w:tc>
        <w:tc>
          <w:tcPr>
            <w:tcW w:w="1858" w:type="dxa"/>
            <w:vAlign w:val="center"/>
          </w:tcPr>
          <w:p w14:paraId="0677368F" w14:textId="77777777" w:rsidR="009274EA" w:rsidRDefault="00C53038">
            <w:pPr>
              <w:tabs>
                <w:tab w:val="left" w:pos="10620"/>
              </w:tabs>
            </w:pPr>
            <w:r>
              <w:t>Image button</w:t>
            </w:r>
          </w:p>
        </w:tc>
        <w:tc>
          <w:tcPr>
            <w:tcW w:w="6603" w:type="dxa"/>
            <w:vAlign w:val="center"/>
          </w:tcPr>
          <w:p w14:paraId="2674D18F" w14:textId="77777777" w:rsidR="009274EA" w:rsidRDefault="00C53038">
            <w:pPr>
              <w:tabs>
                <w:tab w:val="left" w:pos="10620"/>
              </w:tabs>
            </w:pPr>
            <w:r>
              <w:t>Export all record in PDF.</w:t>
            </w:r>
          </w:p>
        </w:tc>
      </w:tr>
      <w:tr w:rsidR="009274EA" w14:paraId="6DC67845" w14:textId="77777777">
        <w:trPr>
          <w:trHeight w:val="517"/>
        </w:trPr>
        <w:tc>
          <w:tcPr>
            <w:tcW w:w="1866" w:type="dxa"/>
            <w:vAlign w:val="center"/>
          </w:tcPr>
          <w:p w14:paraId="6AB56BFE" w14:textId="77777777" w:rsidR="009274EA" w:rsidRDefault="00C53038">
            <w:pPr>
              <w:tabs>
                <w:tab w:val="left" w:pos="10620"/>
              </w:tabs>
            </w:pPr>
            <w:r>
              <w:t>Export to Excel</w:t>
            </w:r>
          </w:p>
        </w:tc>
        <w:tc>
          <w:tcPr>
            <w:tcW w:w="1858" w:type="dxa"/>
            <w:vAlign w:val="center"/>
          </w:tcPr>
          <w:p w14:paraId="4CFCF1CC" w14:textId="77777777" w:rsidR="009274EA" w:rsidRDefault="00C53038">
            <w:pPr>
              <w:tabs>
                <w:tab w:val="left" w:pos="10620"/>
              </w:tabs>
            </w:pPr>
            <w:r>
              <w:t>Image button</w:t>
            </w:r>
          </w:p>
        </w:tc>
        <w:tc>
          <w:tcPr>
            <w:tcW w:w="6603" w:type="dxa"/>
            <w:vAlign w:val="center"/>
          </w:tcPr>
          <w:p w14:paraId="1ED508FC" w14:textId="77777777" w:rsidR="009274EA" w:rsidRDefault="00C53038">
            <w:pPr>
              <w:tabs>
                <w:tab w:val="left" w:pos="10620"/>
              </w:tabs>
            </w:pPr>
            <w:r>
              <w:t>Export all record in Excel.</w:t>
            </w:r>
          </w:p>
        </w:tc>
      </w:tr>
      <w:tr w:rsidR="009274EA" w14:paraId="2B4819B6" w14:textId="77777777">
        <w:trPr>
          <w:trHeight w:val="517"/>
        </w:trPr>
        <w:tc>
          <w:tcPr>
            <w:tcW w:w="1866" w:type="dxa"/>
            <w:vAlign w:val="center"/>
          </w:tcPr>
          <w:p w14:paraId="7200EF44" w14:textId="77777777" w:rsidR="009274EA" w:rsidRDefault="00C53038">
            <w:pPr>
              <w:tabs>
                <w:tab w:val="left" w:pos="10620"/>
              </w:tabs>
            </w:pPr>
            <w:r>
              <w:t>Mark Code</w:t>
            </w:r>
          </w:p>
        </w:tc>
        <w:tc>
          <w:tcPr>
            <w:tcW w:w="1858" w:type="dxa"/>
            <w:vAlign w:val="center"/>
          </w:tcPr>
          <w:p w14:paraId="28E7FBD1" w14:textId="77777777" w:rsidR="009274EA" w:rsidRDefault="00C53038">
            <w:pPr>
              <w:tabs>
                <w:tab w:val="left" w:pos="10620"/>
              </w:tabs>
            </w:pPr>
            <w:r>
              <w:t>Drop Down</w:t>
            </w:r>
          </w:p>
        </w:tc>
        <w:tc>
          <w:tcPr>
            <w:tcW w:w="6603" w:type="dxa"/>
            <w:vAlign w:val="center"/>
          </w:tcPr>
          <w:p w14:paraId="66B43AFE" w14:textId="77777777" w:rsidR="009274EA" w:rsidRDefault="00C53038">
            <w:pPr>
              <w:tabs>
                <w:tab w:val="left" w:pos="10620"/>
              </w:tabs>
            </w:pPr>
            <w:r>
              <w:t>Display the data from master.</w:t>
            </w:r>
          </w:p>
        </w:tc>
      </w:tr>
    </w:tbl>
    <w:p w14:paraId="080F2321" w14:textId="77777777" w:rsidR="009274EA" w:rsidRDefault="009274EA">
      <w:pPr>
        <w:tabs>
          <w:tab w:val="left" w:pos="10620"/>
        </w:tabs>
      </w:pPr>
    </w:p>
    <w:p w14:paraId="47C34B75" w14:textId="77777777" w:rsidR="009274EA" w:rsidRDefault="009274EA">
      <w:pPr>
        <w:tabs>
          <w:tab w:val="left" w:pos="10620"/>
        </w:tabs>
      </w:pPr>
    </w:p>
    <w:p w14:paraId="2A329043" w14:textId="77777777" w:rsidR="009274EA" w:rsidRDefault="009274EA">
      <w:pPr>
        <w:tabs>
          <w:tab w:val="left" w:pos="10620"/>
        </w:tabs>
      </w:pPr>
    </w:p>
    <w:p w14:paraId="70D51C20" w14:textId="77777777" w:rsidR="009274EA" w:rsidRDefault="009274EA">
      <w:pPr>
        <w:tabs>
          <w:tab w:val="left" w:pos="10620"/>
        </w:tabs>
      </w:pPr>
    </w:p>
    <w:p w14:paraId="3AA4E3E6" w14:textId="77777777" w:rsidR="009274EA" w:rsidRDefault="009274EA">
      <w:pPr>
        <w:tabs>
          <w:tab w:val="left" w:pos="10620"/>
        </w:tabs>
      </w:pPr>
    </w:p>
    <w:p w14:paraId="62C7B429" w14:textId="77777777" w:rsidR="009274EA" w:rsidRDefault="009274EA">
      <w:pPr>
        <w:tabs>
          <w:tab w:val="left" w:pos="10620"/>
        </w:tabs>
      </w:pPr>
    </w:p>
    <w:p w14:paraId="22577F49" w14:textId="77777777" w:rsidR="009274EA" w:rsidRDefault="009274EA">
      <w:pPr>
        <w:tabs>
          <w:tab w:val="left" w:pos="10620"/>
        </w:tabs>
      </w:pPr>
    </w:p>
    <w:p w14:paraId="11BAC6B3" w14:textId="77777777" w:rsidR="009274EA" w:rsidRDefault="009274EA">
      <w:pPr>
        <w:tabs>
          <w:tab w:val="left" w:pos="10620"/>
        </w:tabs>
      </w:pPr>
    </w:p>
    <w:p w14:paraId="456576D3" w14:textId="77777777" w:rsidR="009274EA" w:rsidRDefault="009274EA">
      <w:pPr>
        <w:tabs>
          <w:tab w:val="left" w:pos="10620"/>
        </w:tabs>
      </w:pPr>
    </w:p>
    <w:p w14:paraId="608C6686" w14:textId="77777777" w:rsidR="009274EA" w:rsidRDefault="009274EA">
      <w:pPr>
        <w:tabs>
          <w:tab w:val="left" w:pos="10620"/>
        </w:tabs>
      </w:pPr>
    </w:p>
    <w:p w14:paraId="054615C6" w14:textId="77777777" w:rsidR="009274EA" w:rsidRDefault="009274EA">
      <w:pPr>
        <w:tabs>
          <w:tab w:val="left" w:pos="10620"/>
        </w:tabs>
      </w:pPr>
    </w:p>
    <w:p w14:paraId="6CBE0067" w14:textId="77777777" w:rsidR="009274EA" w:rsidRDefault="009274EA">
      <w:pPr>
        <w:tabs>
          <w:tab w:val="left" w:pos="10620"/>
        </w:tabs>
      </w:pPr>
    </w:p>
    <w:p w14:paraId="50226774" w14:textId="77777777" w:rsidR="009274EA" w:rsidRDefault="009274EA">
      <w:pPr>
        <w:tabs>
          <w:tab w:val="left" w:pos="10620"/>
        </w:tabs>
      </w:pPr>
    </w:p>
    <w:p w14:paraId="52E7A6AE" w14:textId="77777777" w:rsidR="009274EA" w:rsidRDefault="009274EA">
      <w:pPr>
        <w:tabs>
          <w:tab w:val="left" w:pos="10620"/>
        </w:tabs>
      </w:pPr>
    </w:p>
    <w:p w14:paraId="1BF23D60" w14:textId="77777777" w:rsidR="009274EA" w:rsidRDefault="009274EA">
      <w:pPr>
        <w:tabs>
          <w:tab w:val="left" w:pos="10620"/>
        </w:tabs>
      </w:pPr>
    </w:p>
    <w:p w14:paraId="37294F63" w14:textId="77777777" w:rsidR="009274EA" w:rsidRDefault="009274EA">
      <w:pPr>
        <w:tabs>
          <w:tab w:val="left" w:pos="10620"/>
        </w:tabs>
      </w:pPr>
    </w:p>
    <w:p w14:paraId="46D755B1" w14:textId="77777777" w:rsidR="009274EA" w:rsidRDefault="009274EA">
      <w:pPr>
        <w:tabs>
          <w:tab w:val="left" w:pos="10620"/>
        </w:tabs>
      </w:pPr>
    </w:p>
    <w:p w14:paraId="4DFF4124" w14:textId="77777777" w:rsidR="009274EA" w:rsidRDefault="009274EA">
      <w:pPr>
        <w:tabs>
          <w:tab w:val="left" w:pos="10620"/>
        </w:tabs>
      </w:pPr>
    </w:p>
    <w:p w14:paraId="5472D3C0" w14:textId="77777777" w:rsidR="009274EA" w:rsidRDefault="009274EA">
      <w:pPr>
        <w:tabs>
          <w:tab w:val="left" w:pos="10620"/>
        </w:tabs>
      </w:pPr>
    </w:p>
    <w:p w14:paraId="54324623" w14:textId="77777777" w:rsidR="009274EA" w:rsidRDefault="009274EA">
      <w:pPr>
        <w:tabs>
          <w:tab w:val="left" w:pos="10620"/>
        </w:tabs>
      </w:pPr>
    </w:p>
    <w:p w14:paraId="27B9A14E"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8"/>
        </w:rPr>
      </w:pPr>
      <w:bookmarkStart w:id="11366" w:name="_Toc137820536"/>
      <w:bookmarkStart w:id="11367" w:name="_Toc137833197"/>
      <w:r>
        <w:rPr>
          <w:rFonts w:ascii="Cambria" w:hAnsi="Cambria"/>
          <w:b/>
          <w:sz w:val="28"/>
        </w:rPr>
        <w:t xml:space="preserve"> </w:t>
      </w:r>
      <w:bookmarkStart w:id="11368" w:name="_Toc148377793"/>
      <w:r>
        <w:rPr>
          <w:rFonts w:ascii="Cambria" w:hAnsi="Cambria"/>
          <w:b/>
          <w:sz w:val="28"/>
        </w:rPr>
        <w:t>High Level Use Case of “Create Gracing period configuration”</w:t>
      </w:r>
      <w:bookmarkEnd w:id="11366"/>
      <w:bookmarkEnd w:id="11367"/>
      <w:bookmarkEnd w:id="11368"/>
      <w:r>
        <w:rPr>
          <w:rFonts w:ascii="Cambria" w:hAnsi="Cambria"/>
          <w:b/>
          <w:sz w:val="28"/>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3661A4C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76DF917"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70F9B355" w14:textId="77777777" w:rsidR="009274EA" w:rsidRDefault="00C53038">
            <w:pPr>
              <w:numPr>
                <w:ilvl w:val="0"/>
                <w:numId w:val="2"/>
              </w:numPr>
              <w:tabs>
                <w:tab w:val="left" w:pos="10620"/>
              </w:tabs>
              <w:spacing w:after="0" w:line="360" w:lineRule="auto"/>
            </w:pPr>
            <w:r>
              <w:t>To understand the functional logic for Creation of Create Gracing period configuration.</w:t>
            </w:r>
          </w:p>
        </w:tc>
      </w:tr>
      <w:tr w:rsidR="009274EA" w14:paraId="11D67EC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AFAA16F" w14:textId="77777777" w:rsidR="009274EA" w:rsidRDefault="00C53038">
            <w:pPr>
              <w:tabs>
                <w:tab w:val="left" w:pos="10620"/>
              </w:tabs>
              <w:rPr>
                <w:b/>
                <w:i/>
              </w:rPr>
            </w:pPr>
            <w:r>
              <w:rPr>
                <w:b/>
                <w:i/>
              </w:rPr>
              <w:lastRenderedPageBreak/>
              <w:t>Pre-Conditions</w:t>
            </w:r>
          </w:p>
        </w:tc>
        <w:tc>
          <w:tcPr>
            <w:tcW w:w="6907" w:type="dxa"/>
            <w:tcBorders>
              <w:top w:val="single" w:sz="4" w:space="0" w:color="auto"/>
              <w:left w:val="single" w:sz="4" w:space="0" w:color="auto"/>
              <w:bottom w:val="single" w:sz="4" w:space="0" w:color="auto"/>
              <w:right w:val="single" w:sz="4" w:space="0" w:color="auto"/>
            </w:tcBorders>
          </w:tcPr>
          <w:p w14:paraId="5C0FFBEF" w14:textId="77777777" w:rsidR="009274EA" w:rsidRDefault="00C53038">
            <w:pPr>
              <w:numPr>
                <w:ilvl w:val="0"/>
                <w:numId w:val="2"/>
              </w:numPr>
              <w:tabs>
                <w:tab w:val="left" w:pos="10620"/>
              </w:tabs>
              <w:spacing w:after="0" w:line="360" w:lineRule="auto"/>
            </w:pPr>
            <w:r>
              <w:t>User should have rights for Administrator rights.</w:t>
            </w:r>
          </w:p>
          <w:p w14:paraId="6C40ED24" w14:textId="77777777" w:rsidR="009274EA" w:rsidRDefault="00C53038">
            <w:pPr>
              <w:numPr>
                <w:ilvl w:val="0"/>
                <w:numId w:val="2"/>
              </w:numPr>
              <w:tabs>
                <w:tab w:val="left" w:pos="10620"/>
              </w:tabs>
              <w:spacing w:after="0" w:line="360" w:lineRule="auto"/>
            </w:pPr>
            <w:r>
              <w:t>User should have “Create Gracing period configuration” rights.</w:t>
            </w:r>
          </w:p>
        </w:tc>
      </w:tr>
      <w:tr w:rsidR="009274EA" w14:paraId="2B00F85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CCB8112"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6238061" w14:textId="77777777" w:rsidR="009274EA" w:rsidRDefault="00C53038">
            <w:pPr>
              <w:numPr>
                <w:ilvl w:val="0"/>
                <w:numId w:val="2"/>
              </w:numPr>
              <w:tabs>
                <w:tab w:val="left" w:pos="10620"/>
              </w:tabs>
              <w:spacing w:after="0" w:line="240" w:lineRule="auto"/>
            </w:pPr>
            <w:r>
              <w:t>System should reflect the newly added Gracing period configuration in entire application.</w:t>
            </w:r>
          </w:p>
        </w:tc>
      </w:tr>
      <w:tr w:rsidR="009274EA" w14:paraId="1E35629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F44A335"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6736148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20BE449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3E59AAD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10FB17F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Gracing period configuration”.</w:t>
            </w:r>
          </w:p>
          <w:p w14:paraId="0BD2A11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2A79D03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1AFA175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113EC76"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746327C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24E4308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75E81BC"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4FA3B8F3" w14:textId="77777777" w:rsidR="009274EA" w:rsidRDefault="00C53038">
            <w:pPr>
              <w:pStyle w:val="Heading112pt"/>
              <w:tabs>
                <w:tab w:val="left" w:pos="10620"/>
              </w:tabs>
              <w:rPr>
                <w:rFonts w:ascii="Cambria" w:hAnsi="Cambria"/>
              </w:rPr>
            </w:pPr>
            <w:bookmarkStart w:id="11369" w:name="_Toc137820537"/>
            <w:bookmarkStart w:id="11370" w:name="_Toc137833198"/>
            <w:r>
              <w:rPr>
                <w:rFonts w:ascii="Cambria" w:hAnsi="Cambria"/>
                <w:b w:val="0"/>
              </w:rPr>
              <w:t>System should display below details when authorized user clicks on “Create Gracing period configuration”.</w:t>
            </w:r>
            <w:bookmarkEnd w:id="11369"/>
            <w:bookmarkEnd w:id="11370"/>
          </w:p>
          <w:p w14:paraId="56FB3032" w14:textId="77777777" w:rsidR="009274EA" w:rsidRDefault="00C53038">
            <w:pPr>
              <w:pStyle w:val="Heading112pt"/>
              <w:numPr>
                <w:ilvl w:val="1"/>
                <w:numId w:val="2"/>
              </w:numPr>
              <w:tabs>
                <w:tab w:val="left" w:pos="10620"/>
              </w:tabs>
              <w:rPr>
                <w:rFonts w:ascii="Cambria" w:hAnsi="Cambria"/>
                <w:b w:val="0"/>
              </w:rPr>
            </w:pPr>
            <w:bookmarkStart w:id="11371" w:name="_Toc137820538"/>
            <w:bookmarkStart w:id="11372" w:name="_Toc137833199"/>
            <w:r>
              <w:rPr>
                <w:rFonts w:ascii="Cambria" w:hAnsi="Cambria"/>
                <w:b w:val="0"/>
              </w:rPr>
              <w:t xml:space="preserve">Auction Center Wise </w:t>
            </w:r>
            <w:bookmarkEnd w:id="11371"/>
            <w:bookmarkEnd w:id="11372"/>
            <w:r>
              <w:rPr>
                <w:rFonts w:ascii="Cambria" w:hAnsi="Cambria"/>
                <w:b w:val="0"/>
              </w:rPr>
              <w:t>Radio button</w:t>
            </w:r>
          </w:p>
          <w:p w14:paraId="7D74D9E8" w14:textId="77777777" w:rsidR="009274EA" w:rsidRDefault="00C53038">
            <w:pPr>
              <w:pStyle w:val="Heading112pt"/>
              <w:numPr>
                <w:ilvl w:val="1"/>
                <w:numId w:val="2"/>
              </w:numPr>
              <w:tabs>
                <w:tab w:val="left" w:pos="10620"/>
              </w:tabs>
              <w:rPr>
                <w:rFonts w:ascii="Cambria" w:hAnsi="Cambria"/>
                <w:b w:val="0"/>
              </w:rPr>
            </w:pPr>
            <w:bookmarkStart w:id="11373" w:name="_Toc137820539"/>
            <w:bookmarkStart w:id="11374" w:name="_Toc137833200"/>
            <w:r>
              <w:rPr>
                <w:rFonts w:ascii="Cambria" w:hAnsi="Cambria"/>
                <w:b w:val="0"/>
              </w:rPr>
              <w:t xml:space="preserve">Buyer Wise </w:t>
            </w:r>
            <w:bookmarkEnd w:id="11373"/>
            <w:bookmarkEnd w:id="11374"/>
            <w:r>
              <w:rPr>
                <w:rFonts w:ascii="Cambria" w:hAnsi="Cambria"/>
                <w:b w:val="0"/>
              </w:rPr>
              <w:t>Radio button</w:t>
            </w:r>
          </w:p>
          <w:p w14:paraId="06D8A121"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Sale No dropdown</w:t>
            </w:r>
          </w:p>
          <w:p w14:paraId="3FAA2E9A"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Effective from Date</w:t>
            </w:r>
          </w:p>
          <w:p w14:paraId="7ECAABF3"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Effective end Date</w:t>
            </w:r>
          </w:p>
          <w:p w14:paraId="40337998"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Remarks</w:t>
            </w:r>
          </w:p>
          <w:p w14:paraId="11CCA0DA" w14:textId="77777777" w:rsidR="009274EA" w:rsidRDefault="00C53038">
            <w:pPr>
              <w:pStyle w:val="Heading112pt"/>
              <w:numPr>
                <w:ilvl w:val="1"/>
                <w:numId w:val="2"/>
              </w:numPr>
              <w:tabs>
                <w:tab w:val="left" w:pos="10620"/>
              </w:tabs>
              <w:rPr>
                <w:rFonts w:ascii="Cambria" w:hAnsi="Cambria"/>
                <w:b w:val="0"/>
              </w:rPr>
            </w:pPr>
            <w:bookmarkStart w:id="11375" w:name="_Toc137820540"/>
            <w:bookmarkStart w:id="11376" w:name="_Toc137833201"/>
            <w:r>
              <w:rPr>
                <w:rFonts w:ascii="Cambria" w:hAnsi="Cambria"/>
                <w:b w:val="0"/>
              </w:rPr>
              <w:t>Search button.</w:t>
            </w:r>
            <w:bookmarkEnd w:id="11375"/>
            <w:bookmarkEnd w:id="11376"/>
          </w:p>
          <w:p w14:paraId="72437C7F" w14:textId="77777777" w:rsidR="009274EA" w:rsidRDefault="00C53038">
            <w:pPr>
              <w:pStyle w:val="Heading112pt"/>
              <w:numPr>
                <w:ilvl w:val="1"/>
                <w:numId w:val="2"/>
              </w:numPr>
              <w:tabs>
                <w:tab w:val="left" w:pos="10620"/>
              </w:tabs>
              <w:rPr>
                <w:rFonts w:ascii="Cambria" w:hAnsi="Cambria"/>
                <w:b w:val="0"/>
              </w:rPr>
            </w:pPr>
            <w:bookmarkStart w:id="11377" w:name="_Toc137820541"/>
            <w:bookmarkStart w:id="11378" w:name="_Toc137833202"/>
            <w:r>
              <w:rPr>
                <w:rFonts w:ascii="Cambria" w:hAnsi="Cambria"/>
                <w:b w:val="0"/>
              </w:rPr>
              <w:t>Submit button.</w:t>
            </w:r>
            <w:bookmarkEnd w:id="11377"/>
            <w:bookmarkEnd w:id="11378"/>
          </w:p>
          <w:p w14:paraId="220C01E9" w14:textId="77777777" w:rsidR="009274EA" w:rsidRDefault="00C53038">
            <w:pPr>
              <w:pStyle w:val="Heading112pt"/>
              <w:numPr>
                <w:ilvl w:val="1"/>
                <w:numId w:val="2"/>
              </w:numPr>
              <w:tabs>
                <w:tab w:val="left" w:pos="10620"/>
              </w:tabs>
              <w:rPr>
                <w:rFonts w:ascii="Cambria" w:hAnsi="Cambria"/>
                <w:b w:val="0"/>
              </w:rPr>
            </w:pPr>
            <w:bookmarkStart w:id="11379" w:name="_Toc137820542"/>
            <w:bookmarkStart w:id="11380" w:name="_Toc137833203"/>
            <w:r>
              <w:rPr>
                <w:rFonts w:ascii="Cambria" w:hAnsi="Cambria"/>
                <w:b w:val="0"/>
              </w:rPr>
              <w:t>Cancel button.</w:t>
            </w:r>
            <w:bookmarkEnd w:id="11379"/>
            <w:bookmarkEnd w:id="11380"/>
          </w:p>
          <w:p w14:paraId="41B1FF2B" w14:textId="77777777" w:rsidR="009274EA" w:rsidRDefault="00C53038">
            <w:pPr>
              <w:pStyle w:val="Heading112pt"/>
              <w:numPr>
                <w:ilvl w:val="0"/>
                <w:numId w:val="0"/>
              </w:numPr>
              <w:tabs>
                <w:tab w:val="left" w:pos="10620"/>
              </w:tabs>
              <w:ind w:left="360" w:hanging="360"/>
              <w:rPr>
                <w:rFonts w:ascii="Cambria" w:hAnsi="Cambria"/>
              </w:rPr>
            </w:pPr>
            <w:bookmarkStart w:id="11381" w:name="_Toc137820543"/>
            <w:bookmarkStart w:id="11382" w:name="_Toc137833204"/>
            <w:r>
              <w:rPr>
                <w:rFonts w:ascii="Cambria" w:hAnsi="Cambria"/>
                <w:u w:val="single"/>
              </w:rPr>
              <w:t xml:space="preserve">Auction Center </w:t>
            </w:r>
            <w:bookmarkEnd w:id="11381"/>
            <w:bookmarkEnd w:id="11382"/>
            <w:r>
              <w:rPr>
                <w:rFonts w:ascii="Cambria" w:hAnsi="Cambria"/>
                <w:u w:val="single"/>
              </w:rPr>
              <w:t>Section</w:t>
            </w:r>
            <w:r>
              <w:rPr>
                <w:rFonts w:ascii="Cambria" w:hAnsi="Cambria"/>
              </w:rPr>
              <w:t>:</w:t>
            </w:r>
          </w:p>
          <w:p w14:paraId="6496DEF3" w14:textId="77777777" w:rsidR="009274EA" w:rsidRDefault="00C53038">
            <w:pPr>
              <w:pStyle w:val="Heading112pt"/>
              <w:tabs>
                <w:tab w:val="left" w:pos="10620"/>
              </w:tabs>
              <w:rPr>
                <w:rFonts w:ascii="Cambria" w:hAnsi="Cambria"/>
              </w:rPr>
            </w:pPr>
            <w:bookmarkStart w:id="11383" w:name="_Toc137820544"/>
            <w:bookmarkStart w:id="11384" w:name="_Toc137833205"/>
            <w:r>
              <w:rPr>
                <w:rFonts w:ascii="Cambria" w:hAnsi="Cambria"/>
                <w:b w:val="0"/>
              </w:rPr>
              <w:t>System should provide Dropdown of auction center on selection of Auction Center Wise configuration.</w:t>
            </w:r>
            <w:bookmarkEnd w:id="11383"/>
            <w:bookmarkEnd w:id="11384"/>
          </w:p>
          <w:p w14:paraId="0AF3F150" w14:textId="77777777" w:rsidR="009274EA" w:rsidRDefault="00C53038">
            <w:pPr>
              <w:pStyle w:val="Heading112pt"/>
              <w:tabs>
                <w:tab w:val="left" w:pos="10620"/>
              </w:tabs>
              <w:rPr>
                <w:rFonts w:ascii="Cambria" w:hAnsi="Cambria"/>
              </w:rPr>
            </w:pPr>
            <w:r>
              <w:rPr>
                <w:rFonts w:ascii="Cambria" w:hAnsi="Cambria"/>
                <w:b w:val="0"/>
              </w:rPr>
              <w:t>System should display “Sale No.” which are not cancelled in dropdown.</w:t>
            </w:r>
          </w:p>
          <w:p w14:paraId="4B7D4628" w14:textId="77777777" w:rsidR="009274EA" w:rsidRDefault="00C53038">
            <w:pPr>
              <w:pStyle w:val="Heading112pt"/>
              <w:tabs>
                <w:tab w:val="left" w:pos="10620"/>
              </w:tabs>
              <w:rPr>
                <w:rFonts w:ascii="Cambria" w:hAnsi="Cambria"/>
              </w:rPr>
            </w:pPr>
            <w:r>
              <w:rPr>
                <w:rFonts w:ascii="Cambria" w:hAnsi="Cambria"/>
                <w:b w:val="0"/>
              </w:rPr>
              <w:t>System should display only that “Sale No.” for which “Buyer’s prompt date” is not lapsed.</w:t>
            </w:r>
          </w:p>
          <w:p w14:paraId="1FF939EF" w14:textId="77777777" w:rsidR="009274EA" w:rsidRDefault="00C53038">
            <w:pPr>
              <w:pStyle w:val="Heading112pt"/>
              <w:tabs>
                <w:tab w:val="left" w:pos="10620"/>
              </w:tabs>
              <w:rPr>
                <w:rFonts w:ascii="Cambria" w:hAnsi="Cambria"/>
              </w:rPr>
            </w:pPr>
            <w:bookmarkStart w:id="11385" w:name="_Toc137820545"/>
            <w:bookmarkStart w:id="11386" w:name="_Toc137833206"/>
            <w:r>
              <w:rPr>
                <w:rFonts w:ascii="Cambria" w:hAnsi="Cambria"/>
                <w:b w:val="0"/>
              </w:rPr>
              <w:t>System should display below field on selection of “Sale No” from dropdown.</w:t>
            </w:r>
          </w:p>
          <w:p w14:paraId="373051A7" w14:textId="77777777" w:rsidR="009274EA" w:rsidRDefault="00C53038">
            <w:pPr>
              <w:pStyle w:val="Heading112pt"/>
              <w:tabs>
                <w:tab w:val="left" w:pos="10620"/>
              </w:tabs>
              <w:rPr>
                <w:rFonts w:ascii="Cambria" w:hAnsi="Cambria"/>
              </w:rPr>
            </w:pPr>
            <w:r>
              <w:rPr>
                <w:rFonts w:ascii="Cambria" w:hAnsi="Cambria"/>
                <w:b w:val="0"/>
              </w:rPr>
              <w:t>System should display one fields names “Gracing period” as a mandatory textbox.</w:t>
            </w:r>
            <w:bookmarkEnd w:id="11385"/>
            <w:bookmarkEnd w:id="11386"/>
          </w:p>
          <w:p w14:paraId="53B9469D" w14:textId="77777777" w:rsidR="009274EA" w:rsidRDefault="00C53038">
            <w:pPr>
              <w:pStyle w:val="Heading112pt"/>
              <w:tabs>
                <w:tab w:val="left" w:pos="10620"/>
              </w:tabs>
              <w:rPr>
                <w:rFonts w:ascii="Cambria" w:hAnsi="Cambria"/>
                <w:b w:val="0"/>
                <w:u w:val="single"/>
              </w:rPr>
            </w:pPr>
            <w:bookmarkStart w:id="11387" w:name="_Toc137820546"/>
            <w:bookmarkStart w:id="11388" w:name="_Toc137833207"/>
            <w:r>
              <w:rPr>
                <w:rFonts w:ascii="Cambria" w:hAnsi="Cambria"/>
                <w:b w:val="0"/>
              </w:rPr>
              <w:t>System should allow maximum 2-digit numeric value configuration.</w:t>
            </w:r>
            <w:bookmarkEnd w:id="11387"/>
            <w:bookmarkEnd w:id="11388"/>
          </w:p>
          <w:p w14:paraId="05D6D1CD" w14:textId="77777777" w:rsidR="009274EA" w:rsidRDefault="00C53038">
            <w:pPr>
              <w:pStyle w:val="Heading112pt"/>
              <w:tabs>
                <w:tab w:val="left" w:pos="10620"/>
              </w:tabs>
              <w:rPr>
                <w:rFonts w:ascii="Cambria" w:hAnsi="Cambria"/>
              </w:rPr>
            </w:pPr>
            <w:bookmarkStart w:id="11389" w:name="_Toc137820547"/>
            <w:bookmarkStart w:id="11390" w:name="_Toc137833208"/>
            <w:r>
              <w:rPr>
                <w:rFonts w:ascii="Cambria" w:hAnsi="Cambria"/>
                <w:b w:val="0"/>
              </w:rPr>
              <w:t>System should not allow negative value to be configured.</w:t>
            </w:r>
            <w:bookmarkEnd w:id="11389"/>
            <w:bookmarkEnd w:id="11390"/>
          </w:p>
          <w:p w14:paraId="1D3B5401" w14:textId="77777777" w:rsidR="009274EA" w:rsidRDefault="00C53038">
            <w:pPr>
              <w:pStyle w:val="Heading112pt"/>
              <w:tabs>
                <w:tab w:val="left" w:pos="10620"/>
              </w:tabs>
              <w:rPr>
                <w:rFonts w:ascii="Cambria" w:hAnsi="Cambria"/>
                <w:b w:val="0"/>
              </w:rPr>
            </w:pPr>
            <w:bookmarkStart w:id="11391" w:name="_Toc137820548"/>
            <w:bookmarkStart w:id="11392" w:name="_Toc137833209"/>
            <w:r>
              <w:rPr>
                <w:rFonts w:ascii="Cambria" w:hAnsi="Cambria"/>
                <w:bCs w:val="0"/>
              </w:rPr>
              <w:t>System should provide impact of configured days on “Buyer’s Prompt Date” for all buyers for selected auction center and Sale No.</w:t>
            </w:r>
            <w:bookmarkStart w:id="11393" w:name="_Toc137820549"/>
            <w:bookmarkStart w:id="11394" w:name="_Toc137833210"/>
            <w:bookmarkEnd w:id="11391"/>
            <w:bookmarkEnd w:id="11392"/>
          </w:p>
          <w:p w14:paraId="08127C7D" w14:textId="77777777" w:rsidR="009274EA" w:rsidRDefault="00C53038">
            <w:pPr>
              <w:pStyle w:val="Heading112pt"/>
              <w:tabs>
                <w:tab w:val="left" w:pos="10620"/>
              </w:tabs>
              <w:rPr>
                <w:rFonts w:ascii="Cambria" w:hAnsi="Cambria"/>
                <w:b w:val="0"/>
              </w:rPr>
            </w:pPr>
            <w:r>
              <w:rPr>
                <w:rFonts w:ascii="Cambria" w:hAnsi="Cambria"/>
                <w:b w:val="0"/>
              </w:rPr>
              <w:lastRenderedPageBreak/>
              <w:t>System should provide extension on “Buyer’s Prompt Date” as configuration of gracing period.</w:t>
            </w:r>
            <w:bookmarkEnd w:id="11393"/>
            <w:bookmarkEnd w:id="11394"/>
          </w:p>
          <w:p w14:paraId="483E7DE2" w14:textId="77777777" w:rsidR="009274EA" w:rsidRDefault="00C53038">
            <w:pPr>
              <w:pStyle w:val="Heading112pt"/>
              <w:tabs>
                <w:tab w:val="left" w:pos="10620"/>
              </w:tabs>
              <w:rPr>
                <w:rFonts w:ascii="Cambria" w:hAnsi="Cambria"/>
                <w:b w:val="0"/>
              </w:rPr>
            </w:pPr>
            <w:bookmarkStart w:id="11395" w:name="_Toc137820550"/>
            <w:bookmarkStart w:id="11396" w:name="_Toc137833211"/>
            <w:r>
              <w:rPr>
                <w:rFonts w:ascii="Cambria" w:hAnsi="Cambria"/>
                <w:b w:val="0"/>
              </w:rPr>
              <w:t>System should allow buyer to pay amount till gracing period lapse.</w:t>
            </w:r>
            <w:bookmarkEnd w:id="11395"/>
            <w:bookmarkEnd w:id="11396"/>
          </w:p>
          <w:p w14:paraId="207022F7" w14:textId="77777777" w:rsidR="009274EA" w:rsidRDefault="00C53038">
            <w:pPr>
              <w:pStyle w:val="Heading112pt"/>
              <w:tabs>
                <w:tab w:val="left" w:pos="10620"/>
              </w:tabs>
              <w:rPr>
                <w:rFonts w:ascii="Cambria" w:hAnsi="Cambria"/>
              </w:rPr>
            </w:pPr>
            <w:bookmarkStart w:id="11397" w:name="_Toc137820551"/>
            <w:bookmarkStart w:id="11398" w:name="_Toc137833212"/>
            <w:r>
              <w:rPr>
                <w:rFonts w:ascii="Cambria" w:hAnsi="Cambria"/>
                <w:b w:val="0"/>
              </w:rPr>
              <w:t>System should provide date selection option “effective from date” and “effective end date” in “Configure Gracing Period” page.</w:t>
            </w:r>
            <w:bookmarkEnd w:id="11397"/>
            <w:bookmarkEnd w:id="11398"/>
          </w:p>
          <w:p w14:paraId="08FA2BBC" w14:textId="77777777" w:rsidR="009274EA" w:rsidRDefault="00C53038">
            <w:pPr>
              <w:pStyle w:val="Heading112pt"/>
              <w:tabs>
                <w:tab w:val="left" w:pos="10620"/>
              </w:tabs>
              <w:rPr>
                <w:rFonts w:ascii="Cambria" w:hAnsi="Cambria"/>
              </w:rPr>
            </w:pPr>
            <w:r>
              <w:rPr>
                <w:rFonts w:ascii="Cambria" w:hAnsi="Cambria"/>
                <w:b w:val="0"/>
              </w:rPr>
              <w:t>System should not allow to configure “effective from date” Greater than “effective end date and should display validation message “effective from date should be Greater than effective end date”.</w:t>
            </w:r>
          </w:p>
          <w:p w14:paraId="006C8226" w14:textId="77777777" w:rsidR="009274EA" w:rsidRDefault="00C53038">
            <w:pPr>
              <w:pStyle w:val="Heading112pt"/>
              <w:tabs>
                <w:tab w:val="left" w:pos="10620"/>
              </w:tabs>
              <w:rPr>
                <w:rFonts w:ascii="Cambria" w:hAnsi="Cambria"/>
              </w:rPr>
            </w:pPr>
            <w:r>
              <w:rPr>
                <w:rFonts w:ascii="Cambria" w:hAnsi="Cambria"/>
                <w:b w:val="0"/>
              </w:rPr>
              <w:t>System should not allow to configure “effective end date” less than “effective from date and should display validation message “effective end date should be greater than effective end date”.</w:t>
            </w:r>
          </w:p>
          <w:p w14:paraId="5DC99DC8" w14:textId="77777777" w:rsidR="009274EA" w:rsidRDefault="00C53038">
            <w:pPr>
              <w:pStyle w:val="Heading112pt"/>
              <w:tabs>
                <w:tab w:val="left" w:pos="10620"/>
              </w:tabs>
              <w:rPr>
                <w:rFonts w:ascii="Cambria" w:hAnsi="Cambria"/>
                <w:strike/>
              </w:rPr>
            </w:pPr>
            <w:bookmarkStart w:id="11399" w:name="_Toc137820552"/>
            <w:bookmarkStart w:id="11400" w:name="_Toc137833213"/>
            <w:r>
              <w:rPr>
                <w:rFonts w:ascii="Cambria" w:hAnsi="Cambria"/>
                <w:b w:val="0"/>
                <w:strike/>
              </w:rPr>
              <w:t>System should allow to configure same gracing period for multiple auction center using list box.</w:t>
            </w:r>
            <w:bookmarkEnd w:id="11399"/>
            <w:bookmarkEnd w:id="11400"/>
          </w:p>
          <w:p w14:paraId="1AB6E16B"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 xml:space="preserve">System should display multiple “Sale No.” </w:t>
            </w:r>
          </w:p>
          <w:p w14:paraId="74F28A0E" w14:textId="77777777" w:rsidR="009274EA" w:rsidRDefault="00C53038">
            <w:pPr>
              <w:pStyle w:val="Heading112pt"/>
              <w:tabs>
                <w:tab w:val="left" w:pos="10620"/>
              </w:tabs>
              <w:rPr>
                <w:rFonts w:ascii="Cambria" w:hAnsi="Cambria"/>
              </w:rPr>
            </w:pPr>
            <w:bookmarkStart w:id="11401" w:name="_Toc137820553"/>
            <w:bookmarkStart w:id="11402" w:name="_Toc137833214"/>
            <w:r>
              <w:rPr>
                <w:rFonts w:ascii="Cambria" w:hAnsi="Cambria"/>
                <w:b w:val="0"/>
              </w:rPr>
              <w:t>System should provide “Remarks” box for entering remakes.</w:t>
            </w:r>
            <w:bookmarkEnd w:id="11401"/>
            <w:bookmarkEnd w:id="11402"/>
          </w:p>
          <w:p w14:paraId="17A7202B" w14:textId="77777777" w:rsidR="009274EA" w:rsidRDefault="00C53038">
            <w:pPr>
              <w:pStyle w:val="Heading112pt"/>
              <w:tabs>
                <w:tab w:val="left" w:pos="10620"/>
              </w:tabs>
              <w:rPr>
                <w:rFonts w:ascii="Cambria" w:hAnsi="Cambria"/>
              </w:rPr>
            </w:pPr>
            <w:bookmarkStart w:id="11403" w:name="_Toc137820554"/>
            <w:bookmarkStart w:id="11404" w:name="_Toc137833215"/>
            <w:r>
              <w:rPr>
                <w:rFonts w:ascii="Cambria" w:hAnsi="Cambria"/>
                <w:b w:val="0"/>
              </w:rPr>
              <w:t>System should display message “Gracing period configured successfully” on click submit button.</w:t>
            </w:r>
            <w:bookmarkEnd w:id="11403"/>
            <w:bookmarkEnd w:id="11404"/>
          </w:p>
          <w:p w14:paraId="0189C673" w14:textId="77777777" w:rsidR="009274EA" w:rsidRDefault="00C53038">
            <w:pPr>
              <w:pStyle w:val="Heading112pt"/>
              <w:tabs>
                <w:tab w:val="left" w:pos="10620"/>
              </w:tabs>
              <w:rPr>
                <w:rFonts w:ascii="Cambria" w:hAnsi="Cambria"/>
              </w:rPr>
            </w:pPr>
            <w:bookmarkStart w:id="11405" w:name="_Toc137820555"/>
            <w:bookmarkStart w:id="11406" w:name="_Toc137833216"/>
            <w:r>
              <w:rPr>
                <w:rFonts w:ascii="Cambria" w:hAnsi="Cambria"/>
                <w:b w:val="0"/>
              </w:rPr>
              <w:t>Systems should clear all value from fields on click clear button.</w:t>
            </w:r>
            <w:bookmarkEnd w:id="11405"/>
            <w:bookmarkEnd w:id="11406"/>
          </w:p>
          <w:p w14:paraId="1D8EDF6E"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D1E348A" w14:textId="77777777" w:rsidR="009274EA" w:rsidRDefault="00C53038">
            <w:pPr>
              <w:pStyle w:val="Heading112pt"/>
              <w:rPr>
                <w:rFonts w:ascii="Cambria" w:hAnsi="Cambria"/>
                <w:b w:val="0"/>
              </w:rPr>
            </w:pPr>
            <w:r>
              <w:rPr>
                <w:rFonts w:ascii="Cambria" w:hAnsi="Cambria"/>
                <w:b w:val="0"/>
              </w:rPr>
              <w:t>System should capture the entry of “Auction Center Wise Gracing” creation in audit trail report as “New Gracing Period Created for Auction Center: &lt; Auction Center Name &gt; created”.</w:t>
            </w:r>
          </w:p>
          <w:p w14:paraId="5AD24C3D" w14:textId="77777777" w:rsidR="009274EA" w:rsidRDefault="009274EA">
            <w:pPr>
              <w:pStyle w:val="Heading112pt"/>
              <w:numPr>
                <w:ilvl w:val="0"/>
                <w:numId w:val="0"/>
              </w:numPr>
              <w:ind w:left="360"/>
              <w:rPr>
                <w:rFonts w:ascii="Cambria" w:hAnsi="Cambria"/>
                <w:b w:val="0"/>
              </w:rPr>
            </w:pPr>
          </w:p>
          <w:p w14:paraId="50C3A7E6" w14:textId="77777777" w:rsidR="009274EA" w:rsidRDefault="00C53038">
            <w:pPr>
              <w:pStyle w:val="Heading112pt"/>
              <w:numPr>
                <w:ilvl w:val="0"/>
                <w:numId w:val="0"/>
              </w:numPr>
              <w:tabs>
                <w:tab w:val="left" w:pos="10620"/>
              </w:tabs>
              <w:ind w:left="360" w:hanging="360"/>
              <w:rPr>
                <w:rFonts w:ascii="Cambria" w:hAnsi="Cambria"/>
              </w:rPr>
            </w:pPr>
            <w:bookmarkStart w:id="11407" w:name="_Toc137820556"/>
            <w:bookmarkStart w:id="11408" w:name="_Toc137833217"/>
            <w:r>
              <w:rPr>
                <w:rFonts w:ascii="Cambria" w:hAnsi="Cambria"/>
                <w:u w:val="single"/>
              </w:rPr>
              <w:t xml:space="preserve">Buyer wise </w:t>
            </w:r>
            <w:bookmarkEnd w:id="11407"/>
            <w:bookmarkEnd w:id="11408"/>
            <w:r>
              <w:rPr>
                <w:rFonts w:ascii="Cambria" w:hAnsi="Cambria"/>
                <w:u w:val="single"/>
              </w:rPr>
              <w:t xml:space="preserve">configuration </w:t>
            </w:r>
            <w:r>
              <w:rPr>
                <w:rFonts w:ascii="Cambria" w:hAnsi="Cambria"/>
              </w:rPr>
              <w:t>:</w:t>
            </w:r>
          </w:p>
          <w:p w14:paraId="7D0CFBB7" w14:textId="77777777" w:rsidR="009274EA" w:rsidRDefault="00C53038">
            <w:pPr>
              <w:pStyle w:val="Heading112pt"/>
              <w:tabs>
                <w:tab w:val="left" w:pos="10620"/>
              </w:tabs>
              <w:rPr>
                <w:rFonts w:ascii="Cambria" w:hAnsi="Cambria"/>
              </w:rPr>
            </w:pPr>
            <w:bookmarkStart w:id="11409" w:name="_Toc137820557"/>
            <w:bookmarkStart w:id="11410" w:name="_Toc137833218"/>
            <w:r>
              <w:rPr>
                <w:rFonts w:ascii="Cambria" w:hAnsi="Cambria"/>
                <w:b w:val="0"/>
              </w:rPr>
              <w:t>System should display below fields under “Buyer wise” section.</w:t>
            </w:r>
            <w:bookmarkEnd w:id="11409"/>
            <w:bookmarkEnd w:id="11410"/>
          </w:p>
          <w:p w14:paraId="7621A186" w14:textId="77777777" w:rsidR="009274EA" w:rsidRDefault="00C53038">
            <w:pPr>
              <w:pStyle w:val="Heading112pt"/>
              <w:numPr>
                <w:ilvl w:val="1"/>
                <w:numId w:val="2"/>
              </w:numPr>
              <w:tabs>
                <w:tab w:val="left" w:pos="10620"/>
              </w:tabs>
              <w:rPr>
                <w:rFonts w:ascii="Cambria" w:hAnsi="Cambria"/>
                <w:b w:val="0"/>
              </w:rPr>
            </w:pPr>
            <w:bookmarkStart w:id="11411" w:name="_Toc137820558"/>
            <w:bookmarkStart w:id="11412" w:name="_Toc137833219"/>
            <w:r>
              <w:rPr>
                <w:rFonts w:ascii="Cambria" w:hAnsi="Cambria"/>
                <w:b w:val="0"/>
              </w:rPr>
              <w:t>Buyer code dropdown with suggestive search.</w:t>
            </w:r>
            <w:bookmarkEnd w:id="11411"/>
            <w:bookmarkEnd w:id="11412"/>
          </w:p>
          <w:p w14:paraId="033E903D"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System should auto render the Buyer code on selection of Buyer TB Registration number or Buyer Name from dropdown.</w:t>
            </w:r>
          </w:p>
          <w:p w14:paraId="12301FB2" w14:textId="77777777" w:rsidR="009274EA" w:rsidRDefault="00C53038">
            <w:pPr>
              <w:pStyle w:val="Heading112pt"/>
              <w:numPr>
                <w:ilvl w:val="1"/>
                <w:numId w:val="2"/>
              </w:numPr>
              <w:tabs>
                <w:tab w:val="left" w:pos="10620"/>
              </w:tabs>
              <w:rPr>
                <w:rFonts w:ascii="Cambria" w:hAnsi="Cambria"/>
                <w:b w:val="0"/>
              </w:rPr>
            </w:pPr>
            <w:bookmarkStart w:id="11413" w:name="_Toc137820559"/>
            <w:bookmarkStart w:id="11414" w:name="_Toc137833220"/>
            <w:r>
              <w:rPr>
                <w:rFonts w:ascii="Cambria" w:hAnsi="Cambria"/>
                <w:b w:val="0"/>
              </w:rPr>
              <w:t>Buyer Name textbox with suggestive search.</w:t>
            </w:r>
            <w:bookmarkEnd w:id="11413"/>
            <w:bookmarkEnd w:id="11414"/>
          </w:p>
          <w:p w14:paraId="5B3CB799"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System should auto render the Buyer Name on selection of Buyer TB Registration number or Buyer Code from dropdown.</w:t>
            </w:r>
          </w:p>
          <w:p w14:paraId="435C4172" w14:textId="77777777" w:rsidR="009274EA" w:rsidRDefault="00C53038">
            <w:pPr>
              <w:pStyle w:val="Heading112pt"/>
              <w:numPr>
                <w:ilvl w:val="1"/>
                <w:numId w:val="2"/>
              </w:numPr>
              <w:tabs>
                <w:tab w:val="left" w:pos="10620"/>
              </w:tabs>
              <w:rPr>
                <w:rFonts w:ascii="Cambria" w:hAnsi="Cambria"/>
                <w:b w:val="0"/>
              </w:rPr>
            </w:pPr>
            <w:bookmarkStart w:id="11415" w:name="_Toc137820560"/>
            <w:bookmarkStart w:id="11416" w:name="_Toc137833221"/>
            <w:r>
              <w:rPr>
                <w:rFonts w:ascii="Cambria" w:hAnsi="Cambria"/>
                <w:b w:val="0"/>
              </w:rPr>
              <w:t>Buyer Tea Board Registration Number textbox with suggestive search.</w:t>
            </w:r>
            <w:bookmarkEnd w:id="11415"/>
            <w:bookmarkEnd w:id="11416"/>
          </w:p>
          <w:p w14:paraId="45479C96"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System should auto render the Buyer Tea Board Registration Number on selection of Buyer Code or Buyer Name from dropdown.</w:t>
            </w:r>
          </w:p>
          <w:p w14:paraId="674F0F1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Dropdown.</w:t>
            </w:r>
          </w:p>
          <w:p w14:paraId="5F02D512"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Sale No dropdown.</w:t>
            </w:r>
          </w:p>
          <w:p w14:paraId="0AB50D1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lastRenderedPageBreak/>
              <w:t>Effective From Date</w:t>
            </w:r>
          </w:p>
          <w:p w14:paraId="5EC35D3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Effective End Date</w:t>
            </w:r>
          </w:p>
          <w:p w14:paraId="07DB82CA"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Remarks</w:t>
            </w:r>
          </w:p>
          <w:p w14:paraId="0B352C45" w14:textId="77777777" w:rsidR="009274EA" w:rsidRDefault="00C53038">
            <w:pPr>
              <w:pStyle w:val="Heading112pt"/>
              <w:tabs>
                <w:tab w:val="left" w:pos="10620"/>
              </w:tabs>
              <w:rPr>
                <w:rFonts w:ascii="Cambria" w:hAnsi="Cambria"/>
              </w:rPr>
            </w:pPr>
            <w:bookmarkStart w:id="11417" w:name="_Toc137820561"/>
            <w:bookmarkStart w:id="11418" w:name="_Toc137833222"/>
            <w:r>
              <w:rPr>
                <w:rFonts w:ascii="Cambria" w:hAnsi="Cambria"/>
                <w:b w:val="0"/>
              </w:rPr>
              <w:t>System should display the detail of searched buyer on click submit search button.</w:t>
            </w:r>
            <w:bookmarkEnd w:id="11417"/>
            <w:bookmarkEnd w:id="11418"/>
          </w:p>
          <w:p w14:paraId="11EFFEFA" w14:textId="77777777" w:rsidR="009274EA" w:rsidRDefault="00C53038">
            <w:pPr>
              <w:pStyle w:val="Heading112pt"/>
              <w:tabs>
                <w:tab w:val="left" w:pos="10620"/>
              </w:tabs>
              <w:rPr>
                <w:rFonts w:ascii="Cambria" w:hAnsi="Cambria"/>
              </w:rPr>
            </w:pPr>
            <w:bookmarkStart w:id="11419" w:name="_Toc137820562"/>
            <w:bookmarkStart w:id="11420" w:name="_Toc137833223"/>
            <w:r>
              <w:rPr>
                <w:rFonts w:ascii="Cambria" w:hAnsi="Cambria"/>
                <w:b w:val="0"/>
              </w:rPr>
              <w:t>System should display “Sale No.” which are not cancelled in dropdown.</w:t>
            </w:r>
          </w:p>
          <w:p w14:paraId="3F15813B" w14:textId="77777777" w:rsidR="009274EA" w:rsidRDefault="00C53038">
            <w:pPr>
              <w:pStyle w:val="Heading112pt"/>
              <w:tabs>
                <w:tab w:val="left" w:pos="10620"/>
              </w:tabs>
              <w:rPr>
                <w:rFonts w:ascii="Cambria" w:hAnsi="Cambria"/>
              </w:rPr>
            </w:pPr>
            <w:r>
              <w:rPr>
                <w:rFonts w:ascii="Cambria" w:hAnsi="Cambria"/>
                <w:b w:val="0"/>
              </w:rPr>
              <w:t>System should display only that “Sale No.” for which “Buyer’s prompt date” is not lapsed.</w:t>
            </w:r>
          </w:p>
          <w:p w14:paraId="370B880E" w14:textId="77777777" w:rsidR="009274EA" w:rsidRDefault="00C53038">
            <w:pPr>
              <w:pStyle w:val="Heading112pt"/>
              <w:tabs>
                <w:tab w:val="left" w:pos="10620"/>
              </w:tabs>
              <w:rPr>
                <w:rFonts w:ascii="Cambria" w:hAnsi="Cambria"/>
                <w:b w:val="0"/>
              </w:rPr>
            </w:pPr>
            <w:r>
              <w:rPr>
                <w:rFonts w:ascii="Cambria" w:hAnsi="Cambria"/>
                <w:b w:val="0"/>
              </w:rPr>
              <w:t>System should provide impact of configured days on “Buyer’s Prompt Date” for respective only buyers for selected auction center and Sale No.</w:t>
            </w:r>
          </w:p>
          <w:p w14:paraId="506F4FD6" w14:textId="77777777" w:rsidR="009274EA" w:rsidRDefault="00C53038">
            <w:pPr>
              <w:pStyle w:val="Heading112pt"/>
              <w:tabs>
                <w:tab w:val="left" w:pos="10620"/>
              </w:tabs>
              <w:rPr>
                <w:rFonts w:ascii="Cambria" w:hAnsi="Cambria"/>
                <w:b w:val="0"/>
              </w:rPr>
            </w:pPr>
            <w:r>
              <w:rPr>
                <w:rFonts w:ascii="Cambria" w:hAnsi="Cambria"/>
                <w:b w:val="0"/>
              </w:rPr>
              <w:t>System should provide extension on “Buyer’s Prompt Date” as configuration of gracing period.</w:t>
            </w:r>
          </w:p>
          <w:p w14:paraId="59569AE9" w14:textId="77777777" w:rsidR="009274EA" w:rsidRDefault="00C53038">
            <w:pPr>
              <w:pStyle w:val="Heading112pt"/>
              <w:tabs>
                <w:tab w:val="left" w:pos="10620"/>
              </w:tabs>
              <w:rPr>
                <w:rFonts w:ascii="Cambria" w:hAnsi="Cambria"/>
              </w:rPr>
            </w:pPr>
            <w:r>
              <w:rPr>
                <w:rFonts w:ascii="Cambria" w:hAnsi="Cambria"/>
                <w:b w:val="0"/>
              </w:rPr>
              <w:t>System should display one fields names “Gracing period” as a mandatory textbox.</w:t>
            </w:r>
            <w:bookmarkEnd w:id="11419"/>
            <w:bookmarkEnd w:id="11420"/>
          </w:p>
          <w:p w14:paraId="6A81B223" w14:textId="77777777" w:rsidR="009274EA" w:rsidRDefault="00C53038">
            <w:pPr>
              <w:pStyle w:val="Heading112pt"/>
              <w:tabs>
                <w:tab w:val="left" w:pos="10620"/>
              </w:tabs>
              <w:rPr>
                <w:rFonts w:ascii="Cambria" w:hAnsi="Cambria"/>
                <w:b w:val="0"/>
                <w:u w:val="single"/>
              </w:rPr>
            </w:pPr>
            <w:bookmarkStart w:id="11421" w:name="_Toc137820563"/>
            <w:bookmarkStart w:id="11422" w:name="_Toc137833224"/>
            <w:r>
              <w:rPr>
                <w:rFonts w:ascii="Cambria" w:hAnsi="Cambria"/>
                <w:b w:val="0"/>
              </w:rPr>
              <w:t>System should allow maximum 2-digit numeric value configuration.</w:t>
            </w:r>
            <w:bookmarkEnd w:id="11421"/>
            <w:bookmarkEnd w:id="11422"/>
          </w:p>
          <w:p w14:paraId="0C9BCC39" w14:textId="77777777" w:rsidR="009274EA" w:rsidRDefault="00C53038">
            <w:pPr>
              <w:pStyle w:val="Heading112pt"/>
              <w:tabs>
                <w:tab w:val="left" w:pos="10620"/>
              </w:tabs>
              <w:rPr>
                <w:rFonts w:ascii="Cambria" w:hAnsi="Cambria"/>
              </w:rPr>
            </w:pPr>
            <w:bookmarkStart w:id="11423" w:name="_Toc137820564"/>
            <w:bookmarkStart w:id="11424" w:name="_Toc137833225"/>
            <w:r>
              <w:rPr>
                <w:rFonts w:ascii="Cambria" w:hAnsi="Cambria"/>
                <w:b w:val="0"/>
              </w:rPr>
              <w:t>System should not allow negative value to be configured.</w:t>
            </w:r>
            <w:bookmarkEnd w:id="11423"/>
            <w:bookmarkEnd w:id="11424"/>
          </w:p>
          <w:p w14:paraId="4FF66293" w14:textId="77777777" w:rsidR="009274EA" w:rsidRDefault="00C53038">
            <w:pPr>
              <w:pStyle w:val="Heading112pt"/>
              <w:tabs>
                <w:tab w:val="left" w:pos="10620"/>
              </w:tabs>
              <w:rPr>
                <w:rFonts w:ascii="Cambria" w:hAnsi="Cambria"/>
              </w:rPr>
            </w:pPr>
            <w:bookmarkStart w:id="11425" w:name="_Toc137820565"/>
            <w:bookmarkStart w:id="11426" w:name="_Toc137833226"/>
            <w:r>
              <w:rPr>
                <w:rFonts w:ascii="Cambria" w:hAnsi="Cambria"/>
                <w:b w:val="0"/>
              </w:rPr>
              <w:t>System should allow authorized user to configure all above configuration buyer wise.</w:t>
            </w:r>
            <w:bookmarkEnd w:id="11425"/>
            <w:bookmarkEnd w:id="11426"/>
          </w:p>
          <w:p w14:paraId="3A308043" w14:textId="77777777" w:rsidR="009274EA" w:rsidRDefault="00C53038">
            <w:pPr>
              <w:pStyle w:val="Heading112pt"/>
              <w:tabs>
                <w:tab w:val="left" w:pos="10620"/>
              </w:tabs>
              <w:rPr>
                <w:rFonts w:ascii="Cambria" w:hAnsi="Cambria"/>
              </w:rPr>
            </w:pPr>
            <w:bookmarkStart w:id="11427" w:name="_Toc137820566"/>
            <w:bookmarkStart w:id="11428" w:name="_Toc137833227"/>
            <w:r>
              <w:rPr>
                <w:rFonts w:ascii="Cambria" w:hAnsi="Cambria"/>
                <w:b w:val="0"/>
              </w:rPr>
              <w:t>System should display additional field “Remaining Gracing” in label.</w:t>
            </w:r>
            <w:bookmarkEnd w:id="11427"/>
            <w:bookmarkEnd w:id="11428"/>
          </w:p>
          <w:p w14:paraId="71B56287" w14:textId="77777777" w:rsidR="009274EA" w:rsidRDefault="00C53038">
            <w:pPr>
              <w:pStyle w:val="Heading112pt"/>
              <w:tabs>
                <w:tab w:val="left" w:pos="10620"/>
              </w:tabs>
              <w:rPr>
                <w:rFonts w:ascii="Cambria" w:hAnsi="Cambria"/>
              </w:rPr>
            </w:pPr>
            <w:bookmarkStart w:id="11429" w:name="_Toc137820567"/>
            <w:bookmarkStart w:id="11430" w:name="_Toc137833228"/>
            <w:r>
              <w:rPr>
                <w:rFonts w:ascii="Cambria" w:hAnsi="Cambria"/>
                <w:b w:val="0"/>
              </w:rPr>
              <w:t>System should automatically count and display reaming Gracing period.</w:t>
            </w:r>
            <w:bookmarkEnd w:id="11429"/>
            <w:bookmarkEnd w:id="11430"/>
            <w:r>
              <w:rPr>
                <w:rFonts w:ascii="Cambria" w:hAnsi="Cambria"/>
                <w:b w:val="0"/>
              </w:rPr>
              <w:t xml:space="preserve"> </w:t>
            </w:r>
          </w:p>
          <w:p w14:paraId="5691CD3A" w14:textId="77777777" w:rsidR="009274EA" w:rsidRDefault="00C53038">
            <w:pPr>
              <w:pStyle w:val="Heading112pt"/>
              <w:tabs>
                <w:tab w:val="left" w:pos="10620"/>
              </w:tabs>
              <w:rPr>
                <w:rFonts w:ascii="Cambria" w:hAnsi="Cambria"/>
              </w:rPr>
            </w:pPr>
            <w:bookmarkStart w:id="11431" w:name="_Toc137820568"/>
            <w:bookmarkStart w:id="11432" w:name="_Toc137833229"/>
            <w:r>
              <w:rPr>
                <w:rFonts w:ascii="Cambria" w:hAnsi="Cambria"/>
                <w:b w:val="0"/>
              </w:rPr>
              <w:t>System should not allow user to configured gracing period if all gracing is used for that financial year.</w:t>
            </w:r>
            <w:bookmarkEnd w:id="11431"/>
            <w:bookmarkEnd w:id="11432"/>
            <w:r>
              <w:rPr>
                <w:rFonts w:ascii="Cambria" w:hAnsi="Cambria"/>
                <w:b w:val="0"/>
              </w:rPr>
              <w:t xml:space="preserve">  </w:t>
            </w:r>
          </w:p>
          <w:p w14:paraId="327B1166"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6573C0A" w14:textId="77777777" w:rsidR="009274EA" w:rsidRDefault="00C53038">
            <w:pPr>
              <w:pStyle w:val="Heading112pt"/>
              <w:rPr>
                <w:rFonts w:ascii="Cambria" w:hAnsi="Cambria"/>
                <w:b w:val="0"/>
              </w:rPr>
            </w:pPr>
            <w:r>
              <w:rPr>
                <w:rFonts w:ascii="Cambria" w:hAnsi="Cambria"/>
                <w:b w:val="0"/>
              </w:rPr>
              <w:t>System should capture the entry of “Buyer Wise Gracing” creation in audit trail report as “New Gracing Period Created for Buyer: &lt;Buyer Company Name&gt; &lt; Buyer Code &gt; created”.</w:t>
            </w:r>
          </w:p>
          <w:p w14:paraId="4BA71822" w14:textId="77777777" w:rsidR="009274EA" w:rsidRDefault="00C53038">
            <w:pPr>
              <w:pStyle w:val="Heading112pt"/>
              <w:numPr>
                <w:ilvl w:val="0"/>
                <w:numId w:val="0"/>
              </w:numPr>
              <w:tabs>
                <w:tab w:val="left" w:pos="10620"/>
              </w:tabs>
              <w:ind w:left="360" w:hanging="360"/>
              <w:rPr>
                <w:rFonts w:ascii="Cambria" w:hAnsi="Cambria"/>
                <w:b w:val="0"/>
              </w:rPr>
            </w:pPr>
            <w:bookmarkStart w:id="11433" w:name="_Toc137820569"/>
            <w:bookmarkStart w:id="11434" w:name="_Toc137833230"/>
            <w:r>
              <w:rPr>
                <w:rFonts w:ascii="Cambria" w:hAnsi="Cambria"/>
                <w:u w:val="single"/>
              </w:rPr>
              <w:t xml:space="preserve">Document </w:t>
            </w:r>
            <w:bookmarkEnd w:id="11433"/>
            <w:bookmarkEnd w:id="11434"/>
            <w:r>
              <w:rPr>
                <w:rFonts w:ascii="Cambria" w:hAnsi="Cambria"/>
                <w:u w:val="single"/>
              </w:rPr>
              <w:t>Upload</w:t>
            </w:r>
            <w:r>
              <w:rPr>
                <w:rFonts w:ascii="Cambria" w:hAnsi="Cambria"/>
                <w:b w:val="0"/>
              </w:rPr>
              <w:t>:</w:t>
            </w:r>
          </w:p>
          <w:p w14:paraId="6455BBA6" w14:textId="77777777" w:rsidR="009274EA" w:rsidRDefault="00C53038">
            <w:pPr>
              <w:pStyle w:val="Heading112pt"/>
              <w:tabs>
                <w:tab w:val="left" w:pos="10620"/>
              </w:tabs>
              <w:rPr>
                <w:rFonts w:ascii="Cambria" w:hAnsi="Cambria"/>
              </w:rPr>
            </w:pPr>
            <w:bookmarkStart w:id="11435" w:name="_Toc137820570"/>
            <w:bookmarkStart w:id="11436" w:name="_Toc137833231"/>
            <w:r>
              <w:rPr>
                <w:rFonts w:ascii="Cambria" w:hAnsi="Cambria"/>
                <w:b w:val="0"/>
              </w:rPr>
              <w:t>System should allow user to upload PDF file while creating any new value in master.</w:t>
            </w:r>
            <w:bookmarkEnd w:id="11435"/>
            <w:bookmarkEnd w:id="11436"/>
          </w:p>
          <w:p w14:paraId="480CAD57" w14:textId="77777777" w:rsidR="009274EA" w:rsidRDefault="00C53038">
            <w:pPr>
              <w:pStyle w:val="Heading112pt"/>
              <w:tabs>
                <w:tab w:val="left" w:pos="10620"/>
              </w:tabs>
              <w:rPr>
                <w:rFonts w:ascii="Cambria" w:hAnsi="Cambria"/>
              </w:rPr>
            </w:pPr>
            <w:bookmarkStart w:id="11437" w:name="_Toc137820571"/>
            <w:bookmarkStart w:id="11438" w:name="_Toc137833232"/>
            <w:r>
              <w:rPr>
                <w:rFonts w:ascii="Cambria" w:hAnsi="Cambria"/>
                <w:b w:val="0"/>
              </w:rPr>
              <w:t>File upload functionality should be non-mandatory.</w:t>
            </w:r>
            <w:bookmarkEnd w:id="11437"/>
            <w:bookmarkEnd w:id="11438"/>
          </w:p>
          <w:p w14:paraId="2962BADF" w14:textId="77777777" w:rsidR="009274EA" w:rsidRDefault="00C53038">
            <w:pPr>
              <w:pStyle w:val="Heading112pt"/>
              <w:tabs>
                <w:tab w:val="left" w:pos="10620"/>
              </w:tabs>
              <w:rPr>
                <w:rFonts w:ascii="Cambria" w:hAnsi="Cambria"/>
              </w:rPr>
            </w:pPr>
            <w:bookmarkStart w:id="11439" w:name="_Toc137820572"/>
            <w:bookmarkStart w:id="11440" w:name="_Toc137833233"/>
            <w:r>
              <w:rPr>
                <w:rFonts w:ascii="Cambria" w:hAnsi="Cambria"/>
                <w:b w:val="0"/>
              </w:rPr>
              <w:t>System should provide below options under file upload page.</w:t>
            </w:r>
            <w:bookmarkEnd w:id="11439"/>
            <w:bookmarkEnd w:id="11440"/>
          </w:p>
          <w:p w14:paraId="4BA7D5CD" w14:textId="77777777" w:rsidR="009274EA" w:rsidRDefault="00C53038">
            <w:pPr>
              <w:pStyle w:val="Heading112pt"/>
              <w:numPr>
                <w:ilvl w:val="1"/>
                <w:numId w:val="2"/>
              </w:numPr>
              <w:tabs>
                <w:tab w:val="left" w:pos="10620"/>
              </w:tabs>
              <w:rPr>
                <w:rFonts w:ascii="Cambria" w:hAnsi="Cambria"/>
              </w:rPr>
            </w:pPr>
            <w:bookmarkStart w:id="11441" w:name="_Toc137820573"/>
            <w:bookmarkStart w:id="11442" w:name="_Toc137833234"/>
            <w:r>
              <w:rPr>
                <w:rFonts w:ascii="Cambria" w:hAnsi="Cambria"/>
                <w:b w:val="0"/>
              </w:rPr>
              <w:t>Browser document button</w:t>
            </w:r>
            <w:bookmarkEnd w:id="11441"/>
            <w:bookmarkEnd w:id="11442"/>
          </w:p>
          <w:p w14:paraId="00C1FCAF" w14:textId="77777777" w:rsidR="009274EA" w:rsidRDefault="00C53038">
            <w:pPr>
              <w:pStyle w:val="Heading112pt"/>
              <w:numPr>
                <w:ilvl w:val="1"/>
                <w:numId w:val="2"/>
              </w:numPr>
              <w:tabs>
                <w:tab w:val="left" w:pos="10620"/>
              </w:tabs>
              <w:rPr>
                <w:rFonts w:ascii="Cambria" w:hAnsi="Cambria"/>
              </w:rPr>
            </w:pPr>
            <w:bookmarkStart w:id="11443" w:name="_Toc137820574"/>
            <w:bookmarkStart w:id="11444" w:name="_Toc137833235"/>
            <w:r>
              <w:rPr>
                <w:rFonts w:ascii="Cambria" w:hAnsi="Cambria"/>
                <w:b w:val="0"/>
              </w:rPr>
              <w:t>Document Brief/Remarks textbox</w:t>
            </w:r>
            <w:bookmarkEnd w:id="11443"/>
            <w:bookmarkEnd w:id="11444"/>
          </w:p>
          <w:p w14:paraId="2D076592" w14:textId="77777777" w:rsidR="009274EA" w:rsidRDefault="00C53038">
            <w:pPr>
              <w:pStyle w:val="Heading112pt"/>
              <w:numPr>
                <w:ilvl w:val="1"/>
                <w:numId w:val="2"/>
              </w:numPr>
              <w:tabs>
                <w:tab w:val="left" w:pos="10620"/>
              </w:tabs>
              <w:rPr>
                <w:rFonts w:ascii="Cambria" w:hAnsi="Cambria"/>
              </w:rPr>
            </w:pPr>
            <w:bookmarkStart w:id="11445" w:name="_Toc137820575"/>
            <w:bookmarkStart w:id="11446" w:name="_Toc137833236"/>
            <w:r>
              <w:rPr>
                <w:rFonts w:ascii="Cambria" w:hAnsi="Cambria"/>
                <w:b w:val="0"/>
              </w:rPr>
              <w:t>Upload button</w:t>
            </w:r>
            <w:bookmarkEnd w:id="11445"/>
            <w:bookmarkEnd w:id="11446"/>
          </w:p>
          <w:p w14:paraId="0FD05B06" w14:textId="77777777" w:rsidR="009274EA" w:rsidRDefault="00C53038">
            <w:pPr>
              <w:pStyle w:val="Heading112pt"/>
              <w:numPr>
                <w:ilvl w:val="1"/>
                <w:numId w:val="2"/>
              </w:numPr>
              <w:tabs>
                <w:tab w:val="left" w:pos="10620"/>
              </w:tabs>
              <w:rPr>
                <w:rFonts w:ascii="Cambria" w:hAnsi="Cambria"/>
              </w:rPr>
            </w:pPr>
            <w:bookmarkStart w:id="11447" w:name="_Toc137820576"/>
            <w:bookmarkStart w:id="11448" w:name="_Toc137833237"/>
            <w:r>
              <w:rPr>
                <w:rFonts w:ascii="Cambria" w:hAnsi="Cambria"/>
                <w:b w:val="0"/>
              </w:rPr>
              <w:t>Clear button.</w:t>
            </w:r>
            <w:bookmarkEnd w:id="11447"/>
            <w:bookmarkEnd w:id="11448"/>
          </w:p>
          <w:p w14:paraId="4740B103" w14:textId="77777777" w:rsidR="009274EA" w:rsidRDefault="00C53038">
            <w:pPr>
              <w:pStyle w:val="Heading112pt"/>
              <w:tabs>
                <w:tab w:val="left" w:pos="10620"/>
              </w:tabs>
              <w:rPr>
                <w:rFonts w:ascii="Cambria" w:hAnsi="Cambria"/>
              </w:rPr>
            </w:pPr>
            <w:bookmarkStart w:id="11449" w:name="_Toc137820577"/>
            <w:bookmarkStart w:id="11450" w:name="_Toc137833238"/>
            <w:r>
              <w:rPr>
                <w:rFonts w:ascii="Cambria" w:hAnsi="Cambria"/>
                <w:b w:val="0"/>
              </w:rPr>
              <w:t>System should allow to upload 10 MB Size per file.</w:t>
            </w:r>
            <w:bookmarkEnd w:id="11449"/>
            <w:bookmarkEnd w:id="11450"/>
          </w:p>
          <w:p w14:paraId="17D38849" w14:textId="77777777" w:rsidR="009274EA" w:rsidRDefault="00C53038">
            <w:pPr>
              <w:pStyle w:val="Heading112pt"/>
              <w:tabs>
                <w:tab w:val="left" w:pos="10620"/>
              </w:tabs>
              <w:rPr>
                <w:rFonts w:ascii="Cambria" w:hAnsi="Cambria"/>
                <w:b w:val="0"/>
              </w:rPr>
            </w:pPr>
            <w:bookmarkStart w:id="11451" w:name="_Toc137820578"/>
            <w:bookmarkStart w:id="11452" w:name="_Toc137833239"/>
            <w:r>
              <w:rPr>
                <w:rFonts w:ascii="Cambria" w:hAnsi="Cambria"/>
                <w:b w:val="0"/>
              </w:rPr>
              <w:t>System should display message “Incorrect file type” on selecting other than PDF file.</w:t>
            </w:r>
            <w:bookmarkEnd w:id="11451"/>
            <w:bookmarkEnd w:id="11452"/>
          </w:p>
          <w:p w14:paraId="29201F8E"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lastRenderedPageBreak/>
              <w:t>Audit Trail Report</w:t>
            </w:r>
            <w:r>
              <w:rPr>
                <w:rFonts w:ascii="Cambria" w:hAnsi="Cambria"/>
              </w:rPr>
              <w:t xml:space="preserve"> :</w:t>
            </w:r>
          </w:p>
          <w:p w14:paraId="5067458E" w14:textId="77777777" w:rsidR="009274EA" w:rsidRDefault="00C53038">
            <w:pPr>
              <w:pStyle w:val="Heading112pt"/>
              <w:tabs>
                <w:tab w:val="left" w:pos="10620"/>
              </w:tabs>
              <w:rPr>
                <w:rFonts w:ascii="Cambria" w:hAnsi="Cambria"/>
                <w:b w:val="0"/>
              </w:rPr>
            </w:pPr>
            <w:r>
              <w:rPr>
                <w:rFonts w:ascii="Cambria" w:hAnsi="Cambria"/>
                <w:b w:val="0"/>
              </w:rPr>
              <w:t>System should capture the entry of “Document Uploaded” in audit trail report as “New document uploaded for Gracing Period :&lt; Auction Center Name &gt;”.</w:t>
            </w:r>
          </w:p>
        </w:tc>
      </w:tr>
      <w:tr w:rsidR="009274EA" w14:paraId="2F6A8AA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1277480"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41AD4631" w14:textId="77777777" w:rsidR="009274EA" w:rsidRDefault="00C53038">
            <w:pPr>
              <w:numPr>
                <w:ilvl w:val="0"/>
                <w:numId w:val="1"/>
              </w:numPr>
              <w:tabs>
                <w:tab w:val="left" w:pos="10620"/>
              </w:tabs>
              <w:spacing w:after="0" w:line="360" w:lineRule="auto"/>
            </w:pPr>
            <w:r>
              <w:t>TAO User/Tea Board Admin User/Authorized User</w:t>
            </w:r>
          </w:p>
        </w:tc>
      </w:tr>
    </w:tbl>
    <w:p w14:paraId="25564C77" w14:textId="77777777" w:rsidR="009274EA" w:rsidRDefault="009274EA">
      <w:pPr>
        <w:tabs>
          <w:tab w:val="left" w:pos="10620"/>
        </w:tabs>
      </w:pPr>
    </w:p>
    <w:p w14:paraId="7AC02740"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2A1E1789" w14:textId="77777777">
        <w:trPr>
          <w:trHeight w:val="940"/>
        </w:trPr>
        <w:tc>
          <w:tcPr>
            <w:tcW w:w="1150" w:type="dxa"/>
            <w:shd w:val="clear" w:color="auto" w:fill="C4BC96"/>
          </w:tcPr>
          <w:p w14:paraId="38AEC10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2330104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05ED0209"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7073B40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21CDBF6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D34332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069C02A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5BD4E548" w14:textId="77777777">
        <w:trPr>
          <w:trHeight w:val="1735"/>
        </w:trPr>
        <w:tc>
          <w:tcPr>
            <w:tcW w:w="1150" w:type="dxa"/>
            <w:shd w:val="clear" w:color="auto" w:fill="auto"/>
          </w:tcPr>
          <w:p w14:paraId="5F79A0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tc>
        <w:tc>
          <w:tcPr>
            <w:tcW w:w="918" w:type="dxa"/>
            <w:shd w:val="clear" w:color="auto" w:fill="auto"/>
          </w:tcPr>
          <w:p w14:paraId="5820CE1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List box</w:t>
            </w:r>
          </w:p>
        </w:tc>
        <w:tc>
          <w:tcPr>
            <w:tcW w:w="992" w:type="dxa"/>
            <w:shd w:val="clear" w:color="auto" w:fill="auto"/>
          </w:tcPr>
          <w:p w14:paraId="7D8E2DB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27C2F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01439EF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1A3690D3"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A5EA46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960E25B" w14:textId="77777777">
        <w:trPr>
          <w:trHeight w:val="1735"/>
        </w:trPr>
        <w:tc>
          <w:tcPr>
            <w:tcW w:w="1150" w:type="dxa"/>
            <w:shd w:val="clear" w:color="auto" w:fill="auto"/>
          </w:tcPr>
          <w:p w14:paraId="116CDA9E" w14:textId="77777777" w:rsidR="009274EA" w:rsidRDefault="00C53038">
            <w:pPr>
              <w:tabs>
                <w:tab w:val="left" w:pos="10620"/>
              </w:tabs>
              <w:rPr>
                <w:rFonts w:cs="Tahoma"/>
                <w:bCs/>
                <w:color w:val="333333"/>
                <w:sz w:val="17"/>
                <w:szCs w:val="17"/>
              </w:rPr>
            </w:pPr>
            <w:r>
              <w:rPr>
                <w:rFonts w:cs="Tahoma"/>
                <w:bCs/>
                <w:color w:val="333333"/>
                <w:sz w:val="17"/>
                <w:szCs w:val="17"/>
              </w:rPr>
              <w:t>Gracing period</w:t>
            </w:r>
          </w:p>
          <w:p w14:paraId="180BA29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16A11E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D3D1B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C5FE48F" w14:textId="77777777" w:rsidR="009274EA" w:rsidRDefault="00C53038">
            <w:pPr>
              <w:tabs>
                <w:tab w:val="left" w:pos="10620"/>
              </w:tabs>
            </w:pPr>
            <w:r>
              <w:t>The “Gracing</w:t>
            </w:r>
            <w:r>
              <w:rPr>
                <w:rFonts w:cs="Tahoma"/>
                <w:bCs/>
                <w:color w:val="333333"/>
                <w:sz w:val="17"/>
                <w:szCs w:val="17"/>
              </w:rPr>
              <w:t xml:space="preserve"> period</w:t>
            </w:r>
            <w:r>
              <w:t>" field is required.</w:t>
            </w:r>
          </w:p>
          <w:p w14:paraId="25D00310" w14:textId="77777777" w:rsidR="009274EA" w:rsidRDefault="00C53038">
            <w:pPr>
              <w:tabs>
                <w:tab w:val="left" w:pos="10620"/>
              </w:tabs>
              <w:rPr>
                <w:rFonts w:cs="Tahoma"/>
                <w:bCs/>
                <w:color w:val="333333"/>
                <w:sz w:val="17"/>
                <w:szCs w:val="17"/>
              </w:rPr>
            </w:pPr>
            <w:r>
              <w:t xml:space="preserve">The </w:t>
            </w:r>
            <w:r>
              <w:rPr>
                <w:rFonts w:cs="Tahoma"/>
                <w:bCs/>
                <w:color w:val="333333"/>
                <w:sz w:val="17"/>
                <w:szCs w:val="17"/>
              </w:rPr>
              <w:t>Gracing period</w:t>
            </w:r>
            <w:r>
              <w:t xml:space="preserve"> should only contain numeric characters.</w:t>
            </w:r>
          </w:p>
          <w:p w14:paraId="381250BC" w14:textId="77777777" w:rsidR="009274EA" w:rsidRDefault="00C53038">
            <w:pPr>
              <w:tabs>
                <w:tab w:val="left" w:pos="10620"/>
              </w:tabs>
              <w:rPr>
                <w:rFonts w:cs="Tahoma"/>
                <w:bCs/>
                <w:color w:val="333333"/>
                <w:sz w:val="17"/>
                <w:szCs w:val="17"/>
              </w:rPr>
            </w:pPr>
            <w:r>
              <w:t xml:space="preserve">The </w:t>
            </w:r>
            <w:r>
              <w:rPr>
                <w:rFonts w:cs="Tahoma"/>
                <w:bCs/>
                <w:color w:val="333333"/>
                <w:sz w:val="17"/>
                <w:szCs w:val="17"/>
              </w:rPr>
              <w:t xml:space="preserve">Gracing period </w:t>
            </w:r>
            <w:r>
              <w:t>should have a length of 2 characters.</w:t>
            </w:r>
          </w:p>
        </w:tc>
        <w:tc>
          <w:tcPr>
            <w:tcW w:w="1352" w:type="dxa"/>
            <w:shd w:val="clear" w:color="auto" w:fill="auto"/>
          </w:tcPr>
          <w:p w14:paraId="31B0008F" w14:textId="77777777" w:rsidR="009274EA" w:rsidRDefault="00C53038">
            <w:pPr>
              <w:tabs>
                <w:tab w:val="left" w:pos="10620"/>
              </w:tabs>
              <w:rPr>
                <w:rFonts w:cs="Tahoma"/>
                <w:bCs/>
                <w:color w:val="333333"/>
                <w:sz w:val="17"/>
                <w:szCs w:val="17"/>
              </w:rPr>
            </w:pPr>
            <w:r>
              <w:t xml:space="preserve">Please select an </w:t>
            </w:r>
            <w:r>
              <w:rPr>
                <w:rFonts w:cs="Tahoma"/>
                <w:bCs/>
                <w:color w:val="333333"/>
                <w:sz w:val="17"/>
                <w:szCs w:val="17"/>
              </w:rPr>
              <w:t>Gracing period</w:t>
            </w:r>
          </w:p>
          <w:p w14:paraId="481233A2" w14:textId="77777777" w:rsidR="009274EA" w:rsidRDefault="00C53038">
            <w:pPr>
              <w:tabs>
                <w:tab w:val="left" w:pos="10620"/>
              </w:tabs>
              <w:rPr>
                <w:rFonts w:cs="Tahoma"/>
                <w:bCs/>
                <w:color w:val="333333"/>
                <w:sz w:val="17"/>
                <w:szCs w:val="17"/>
              </w:rPr>
            </w:pPr>
            <w:r>
              <w:t xml:space="preserve">The </w:t>
            </w:r>
            <w:r>
              <w:rPr>
                <w:rFonts w:cs="Tahoma"/>
                <w:bCs/>
                <w:color w:val="333333"/>
                <w:sz w:val="17"/>
                <w:szCs w:val="17"/>
              </w:rPr>
              <w:t>Gracing period</w:t>
            </w:r>
            <w:r>
              <w:t xml:space="preserve"> should only contain numeric characters.</w:t>
            </w:r>
          </w:p>
          <w:p w14:paraId="7D53A4D7" w14:textId="77777777" w:rsidR="009274EA" w:rsidRDefault="00C53038">
            <w:pPr>
              <w:tabs>
                <w:tab w:val="left" w:pos="10620"/>
              </w:tabs>
              <w:rPr>
                <w:rFonts w:cs="Tahoma"/>
                <w:bCs/>
                <w:color w:val="333333"/>
                <w:sz w:val="17"/>
                <w:szCs w:val="17"/>
              </w:rPr>
            </w:pPr>
            <w:r>
              <w:rPr>
                <w:rFonts w:cs="Tahoma"/>
                <w:bCs/>
                <w:color w:val="333333"/>
                <w:sz w:val="17"/>
                <w:szCs w:val="17"/>
              </w:rPr>
              <w:t>Gracing period</w:t>
            </w:r>
            <w:r>
              <w:t xml:space="preserve"> should have a length of 2 characters. </w:t>
            </w:r>
          </w:p>
        </w:tc>
        <w:tc>
          <w:tcPr>
            <w:tcW w:w="2904" w:type="dxa"/>
            <w:shd w:val="clear" w:color="auto" w:fill="auto"/>
          </w:tcPr>
          <w:p w14:paraId="0CE7C7E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32EC2C01"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3831766" w14:textId="77777777">
        <w:trPr>
          <w:trHeight w:val="1735"/>
        </w:trPr>
        <w:tc>
          <w:tcPr>
            <w:tcW w:w="1150" w:type="dxa"/>
            <w:shd w:val="clear" w:color="auto" w:fill="auto"/>
          </w:tcPr>
          <w:p w14:paraId="04D8752F" w14:textId="77777777" w:rsidR="009274EA" w:rsidRDefault="00C53038">
            <w:pPr>
              <w:tabs>
                <w:tab w:val="left" w:pos="10620"/>
              </w:tabs>
              <w:rPr>
                <w:rFonts w:cs="Tahoma"/>
                <w:bCs/>
                <w:color w:val="333333"/>
                <w:sz w:val="17"/>
                <w:szCs w:val="17"/>
              </w:rPr>
            </w:pPr>
            <w:r>
              <w:rPr>
                <w:rFonts w:cs="Tahoma"/>
                <w:bCs/>
                <w:color w:val="333333"/>
                <w:sz w:val="17"/>
                <w:szCs w:val="17"/>
              </w:rPr>
              <w:t xml:space="preserve">Remaining Gracing period  </w:t>
            </w:r>
          </w:p>
          <w:p w14:paraId="7F14416B" w14:textId="77777777" w:rsidR="009274EA" w:rsidRDefault="009274EA">
            <w:pPr>
              <w:tabs>
                <w:tab w:val="left" w:pos="10620"/>
              </w:tabs>
              <w:rPr>
                <w:rFonts w:cs="Tahoma"/>
                <w:bCs/>
                <w:color w:val="333333"/>
                <w:sz w:val="17"/>
                <w:szCs w:val="17"/>
              </w:rPr>
            </w:pPr>
          </w:p>
        </w:tc>
        <w:tc>
          <w:tcPr>
            <w:tcW w:w="918" w:type="dxa"/>
            <w:shd w:val="clear" w:color="auto" w:fill="auto"/>
          </w:tcPr>
          <w:p w14:paraId="471EB2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7FB8E2E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2E6564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9895E1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5EAEF3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50E81BE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It should be auto calculate and as input from gracing period</w:t>
            </w:r>
          </w:p>
        </w:tc>
      </w:tr>
      <w:tr w:rsidR="009274EA" w14:paraId="42DE74B7" w14:textId="77777777">
        <w:trPr>
          <w:trHeight w:val="1735"/>
        </w:trPr>
        <w:tc>
          <w:tcPr>
            <w:tcW w:w="1150" w:type="dxa"/>
            <w:shd w:val="clear" w:color="auto" w:fill="auto"/>
          </w:tcPr>
          <w:p w14:paraId="0725A3E3" w14:textId="77777777" w:rsidR="009274EA" w:rsidRDefault="00C53038">
            <w:pPr>
              <w:tabs>
                <w:tab w:val="left" w:pos="10620"/>
              </w:tabs>
              <w:rPr>
                <w:rFonts w:cs="Tahoma"/>
                <w:bCs/>
                <w:color w:val="333333"/>
                <w:sz w:val="17"/>
                <w:szCs w:val="17"/>
              </w:rPr>
            </w:pPr>
            <w:r>
              <w:rPr>
                <w:rFonts w:cs="Tahoma"/>
                <w:bCs/>
                <w:color w:val="333333"/>
                <w:sz w:val="17"/>
                <w:szCs w:val="17"/>
              </w:rPr>
              <w:lastRenderedPageBreak/>
              <w:t>Sale No</w:t>
            </w:r>
          </w:p>
        </w:tc>
        <w:tc>
          <w:tcPr>
            <w:tcW w:w="918" w:type="dxa"/>
            <w:shd w:val="clear" w:color="auto" w:fill="auto"/>
          </w:tcPr>
          <w:p w14:paraId="4A0CEA7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6C8AEC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8B243A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Sale No.   selection mandatory</w:t>
            </w:r>
          </w:p>
        </w:tc>
        <w:tc>
          <w:tcPr>
            <w:tcW w:w="1352" w:type="dxa"/>
            <w:shd w:val="clear" w:color="auto" w:fill="auto"/>
          </w:tcPr>
          <w:p w14:paraId="59DA623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Sale No.”</w:t>
            </w:r>
          </w:p>
        </w:tc>
        <w:tc>
          <w:tcPr>
            <w:tcW w:w="2904" w:type="dxa"/>
            <w:shd w:val="clear" w:color="auto" w:fill="auto"/>
          </w:tcPr>
          <w:p w14:paraId="29F6BE2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79EAE19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B50CDA4" w14:textId="77777777">
        <w:trPr>
          <w:trHeight w:val="1735"/>
        </w:trPr>
        <w:tc>
          <w:tcPr>
            <w:tcW w:w="1150" w:type="dxa"/>
            <w:shd w:val="clear" w:color="auto" w:fill="auto"/>
          </w:tcPr>
          <w:p w14:paraId="6B30764E" w14:textId="77777777" w:rsidR="009274EA" w:rsidRDefault="00C53038">
            <w:pPr>
              <w:tabs>
                <w:tab w:val="left" w:pos="10620"/>
              </w:tabs>
              <w:rPr>
                <w:rFonts w:cs="Tahoma"/>
                <w:bCs/>
                <w:color w:val="333333"/>
                <w:sz w:val="17"/>
                <w:szCs w:val="17"/>
              </w:rPr>
            </w:pPr>
            <w:r>
              <w:rPr>
                <w:rFonts w:cs="Tahoma"/>
                <w:bCs/>
                <w:color w:val="333333"/>
                <w:sz w:val="17"/>
                <w:szCs w:val="17"/>
              </w:rPr>
              <w:t>Effective From Date</w:t>
            </w:r>
          </w:p>
        </w:tc>
        <w:tc>
          <w:tcPr>
            <w:tcW w:w="918" w:type="dxa"/>
            <w:shd w:val="clear" w:color="auto" w:fill="auto"/>
          </w:tcPr>
          <w:p w14:paraId="3D3788C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1686BF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A7D3F6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selection mandatory</w:t>
            </w:r>
          </w:p>
        </w:tc>
        <w:tc>
          <w:tcPr>
            <w:tcW w:w="1352" w:type="dxa"/>
            <w:shd w:val="clear" w:color="auto" w:fill="auto"/>
          </w:tcPr>
          <w:p w14:paraId="41F588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effective from date.”</w:t>
            </w:r>
          </w:p>
        </w:tc>
        <w:tc>
          <w:tcPr>
            <w:tcW w:w="2904" w:type="dxa"/>
            <w:shd w:val="clear" w:color="auto" w:fill="auto"/>
          </w:tcPr>
          <w:p w14:paraId="03810C5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8C3D1B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EC6691A" w14:textId="77777777">
        <w:trPr>
          <w:trHeight w:val="1735"/>
        </w:trPr>
        <w:tc>
          <w:tcPr>
            <w:tcW w:w="1150" w:type="dxa"/>
            <w:shd w:val="clear" w:color="auto" w:fill="auto"/>
          </w:tcPr>
          <w:p w14:paraId="45EDF1F5" w14:textId="77777777" w:rsidR="009274EA" w:rsidRDefault="00C53038">
            <w:pPr>
              <w:tabs>
                <w:tab w:val="left" w:pos="10620"/>
              </w:tabs>
              <w:rPr>
                <w:rFonts w:cs="Tahoma"/>
                <w:bCs/>
                <w:color w:val="333333"/>
                <w:sz w:val="17"/>
                <w:szCs w:val="17"/>
              </w:rPr>
            </w:pPr>
            <w:r>
              <w:rPr>
                <w:rFonts w:cs="Tahoma"/>
                <w:bCs/>
                <w:color w:val="333333"/>
                <w:sz w:val="17"/>
                <w:szCs w:val="17"/>
              </w:rPr>
              <w:t>Effective End Date</w:t>
            </w:r>
          </w:p>
        </w:tc>
        <w:tc>
          <w:tcPr>
            <w:tcW w:w="918" w:type="dxa"/>
            <w:shd w:val="clear" w:color="auto" w:fill="auto"/>
          </w:tcPr>
          <w:p w14:paraId="546814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37EC290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9EF92E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selection mandatory</w:t>
            </w:r>
          </w:p>
        </w:tc>
        <w:tc>
          <w:tcPr>
            <w:tcW w:w="1352" w:type="dxa"/>
            <w:shd w:val="clear" w:color="auto" w:fill="auto"/>
          </w:tcPr>
          <w:p w14:paraId="76E407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effective end date.”</w:t>
            </w:r>
          </w:p>
        </w:tc>
        <w:tc>
          <w:tcPr>
            <w:tcW w:w="2904" w:type="dxa"/>
            <w:shd w:val="clear" w:color="auto" w:fill="auto"/>
          </w:tcPr>
          <w:p w14:paraId="250F19BB"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F5AF06D"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4CBAECAD" w14:textId="77777777" w:rsidR="009274EA" w:rsidRDefault="009274EA">
      <w:pPr>
        <w:tabs>
          <w:tab w:val="left" w:pos="10620"/>
        </w:tabs>
      </w:pPr>
    </w:p>
    <w:p w14:paraId="3A1687C8" w14:textId="77777777" w:rsidR="009274EA" w:rsidRDefault="009274EA">
      <w:pPr>
        <w:tabs>
          <w:tab w:val="left" w:pos="10620"/>
        </w:tabs>
        <w:rPr>
          <w:rFonts w:cs="Arial"/>
          <w:b/>
          <w:i/>
          <w:lang w:bidi="en-US"/>
        </w:rPr>
      </w:pPr>
    </w:p>
    <w:p w14:paraId="0D63E2D2"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6AF5F794" w14:textId="77777777">
        <w:trPr>
          <w:trHeight w:val="501"/>
        </w:trPr>
        <w:tc>
          <w:tcPr>
            <w:tcW w:w="1866" w:type="dxa"/>
            <w:shd w:val="clear" w:color="auto" w:fill="C4BC96"/>
            <w:vAlign w:val="center"/>
          </w:tcPr>
          <w:p w14:paraId="4C0139A0"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60C96D3"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0C03057B" w14:textId="77777777" w:rsidR="009274EA" w:rsidRDefault="00C53038">
            <w:pPr>
              <w:tabs>
                <w:tab w:val="left" w:pos="10620"/>
              </w:tabs>
              <w:rPr>
                <w:b/>
                <w:bCs/>
                <w:iCs/>
              </w:rPr>
            </w:pPr>
            <w:r>
              <w:rPr>
                <w:b/>
                <w:bCs/>
                <w:iCs/>
              </w:rPr>
              <w:t>Behaviour</w:t>
            </w:r>
          </w:p>
        </w:tc>
      </w:tr>
      <w:tr w:rsidR="009274EA" w14:paraId="2EF03EB4" w14:textId="77777777">
        <w:trPr>
          <w:trHeight w:val="517"/>
        </w:trPr>
        <w:tc>
          <w:tcPr>
            <w:tcW w:w="1866" w:type="dxa"/>
            <w:vAlign w:val="center"/>
          </w:tcPr>
          <w:p w14:paraId="7927D5EF" w14:textId="77777777" w:rsidR="009274EA" w:rsidRDefault="00C53038">
            <w:pPr>
              <w:tabs>
                <w:tab w:val="left" w:pos="10620"/>
              </w:tabs>
            </w:pPr>
            <w:r>
              <w:t>Submit</w:t>
            </w:r>
          </w:p>
        </w:tc>
        <w:tc>
          <w:tcPr>
            <w:tcW w:w="1858" w:type="dxa"/>
            <w:vAlign w:val="center"/>
          </w:tcPr>
          <w:p w14:paraId="084724B1" w14:textId="77777777" w:rsidR="009274EA" w:rsidRDefault="00C53038">
            <w:pPr>
              <w:tabs>
                <w:tab w:val="left" w:pos="10620"/>
              </w:tabs>
            </w:pPr>
            <w:r>
              <w:t>Button</w:t>
            </w:r>
          </w:p>
        </w:tc>
        <w:tc>
          <w:tcPr>
            <w:tcW w:w="6603" w:type="dxa"/>
            <w:vAlign w:val="center"/>
          </w:tcPr>
          <w:p w14:paraId="2C575F50" w14:textId="77777777" w:rsidR="009274EA" w:rsidRDefault="00C53038">
            <w:pPr>
              <w:tabs>
                <w:tab w:val="left" w:pos="10620"/>
              </w:tabs>
            </w:pPr>
            <w:r>
              <w:t>Save the records</w:t>
            </w:r>
          </w:p>
        </w:tc>
      </w:tr>
      <w:tr w:rsidR="009274EA" w14:paraId="19084258" w14:textId="77777777">
        <w:trPr>
          <w:trHeight w:val="517"/>
        </w:trPr>
        <w:tc>
          <w:tcPr>
            <w:tcW w:w="1866" w:type="dxa"/>
            <w:vAlign w:val="center"/>
          </w:tcPr>
          <w:p w14:paraId="51A25389" w14:textId="77777777" w:rsidR="009274EA" w:rsidRDefault="00C53038">
            <w:pPr>
              <w:tabs>
                <w:tab w:val="left" w:pos="10620"/>
              </w:tabs>
            </w:pPr>
            <w:r>
              <w:t>Cancel</w:t>
            </w:r>
          </w:p>
        </w:tc>
        <w:tc>
          <w:tcPr>
            <w:tcW w:w="1858" w:type="dxa"/>
            <w:vAlign w:val="center"/>
          </w:tcPr>
          <w:p w14:paraId="5B6B87EF" w14:textId="77777777" w:rsidR="009274EA" w:rsidRDefault="00C53038">
            <w:pPr>
              <w:tabs>
                <w:tab w:val="left" w:pos="10620"/>
              </w:tabs>
            </w:pPr>
            <w:r>
              <w:t>Button</w:t>
            </w:r>
          </w:p>
        </w:tc>
        <w:tc>
          <w:tcPr>
            <w:tcW w:w="6603" w:type="dxa"/>
            <w:vAlign w:val="center"/>
          </w:tcPr>
          <w:p w14:paraId="474ABB82" w14:textId="77777777" w:rsidR="009274EA" w:rsidRDefault="00C53038">
            <w:pPr>
              <w:tabs>
                <w:tab w:val="left" w:pos="10620"/>
              </w:tabs>
            </w:pPr>
            <w:r>
              <w:t>Redirect on log in home page.</w:t>
            </w:r>
          </w:p>
        </w:tc>
      </w:tr>
      <w:tr w:rsidR="009274EA" w14:paraId="6DA91DD4" w14:textId="77777777">
        <w:trPr>
          <w:trHeight w:val="517"/>
        </w:trPr>
        <w:tc>
          <w:tcPr>
            <w:tcW w:w="1866" w:type="dxa"/>
            <w:vAlign w:val="center"/>
          </w:tcPr>
          <w:p w14:paraId="6CE5F4D2" w14:textId="77777777" w:rsidR="009274EA" w:rsidRDefault="00C53038">
            <w:pPr>
              <w:tabs>
                <w:tab w:val="left" w:pos="10620"/>
              </w:tabs>
            </w:pPr>
            <w:r>
              <w:t xml:space="preserve">Clear </w:t>
            </w:r>
          </w:p>
        </w:tc>
        <w:tc>
          <w:tcPr>
            <w:tcW w:w="1858" w:type="dxa"/>
            <w:vAlign w:val="center"/>
          </w:tcPr>
          <w:p w14:paraId="4CEE07BC" w14:textId="77777777" w:rsidR="009274EA" w:rsidRDefault="00C53038">
            <w:pPr>
              <w:tabs>
                <w:tab w:val="left" w:pos="10620"/>
              </w:tabs>
            </w:pPr>
            <w:r>
              <w:t>Button</w:t>
            </w:r>
          </w:p>
        </w:tc>
        <w:tc>
          <w:tcPr>
            <w:tcW w:w="6603" w:type="dxa"/>
            <w:vAlign w:val="center"/>
          </w:tcPr>
          <w:p w14:paraId="62ABA36B" w14:textId="77777777" w:rsidR="009274EA" w:rsidRDefault="00C53038">
            <w:pPr>
              <w:tabs>
                <w:tab w:val="left" w:pos="10620"/>
              </w:tabs>
            </w:pPr>
            <w:r>
              <w:t>Clear All Fields.</w:t>
            </w:r>
          </w:p>
        </w:tc>
      </w:tr>
      <w:tr w:rsidR="009274EA" w14:paraId="2D4F3578" w14:textId="77777777">
        <w:trPr>
          <w:trHeight w:val="517"/>
        </w:trPr>
        <w:tc>
          <w:tcPr>
            <w:tcW w:w="1866" w:type="dxa"/>
            <w:vAlign w:val="center"/>
          </w:tcPr>
          <w:p w14:paraId="0BEA45AE" w14:textId="77777777" w:rsidR="009274EA" w:rsidRDefault="00C53038">
            <w:pPr>
              <w:tabs>
                <w:tab w:val="left" w:pos="10620"/>
              </w:tabs>
            </w:pPr>
            <w:r>
              <w:t>Auction Centre</w:t>
            </w:r>
          </w:p>
        </w:tc>
        <w:tc>
          <w:tcPr>
            <w:tcW w:w="1858" w:type="dxa"/>
            <w:vAlign w:val="center"/>
          </w:tcPr>
          <w:p w14:paraId="357FDAD6" w14:textId="77777777" w:rsidR="009274EA" w:rsidRDefault="00C53038">
            <w:pPr>
              <w:tabs>
                <w:tab w:val="left" w:pos="10620"/>
              </w:tabs>
            </w:pPr>
            <w:r>
              <w:t>Dropdown</w:t>
            </w:r>
          </w:p>
        </w:tc>
        <w:tc>
          <w:tcPr>
            <w:tcW w:w="6603" w:type="dxa"/>
            <w:vAlign w:val="center"/>
          </w:tcPr>
          <w:p w14:paraId="04FB072E" w14:textId="77777777" w:rsidR="009274EA" w:rsidRDefault="00C53038">
            <w:pPr>
              <w:tabs>
                <w:tab w:val="left" w:pos="10620"/>
              </w:tabs>
            </w:pPr>
            <w:r>
              <w:t>Display data from master.</w:t>
            </w:r>
          </w:p>
        </w:tc>
      </w:tr>
      <w:tr w:rsidR="009274EA" w14:paraId="44659EEC" w14:textId="77777777">
        <w:trPr>
          <w:trHeight w:val="517"/>
        </w:trPr>
        <w:tc>
          <w:tcPr>
            <w:tcW w:w="1866" w:type="dxa"/>
            <w:vAlign w:val="center"/>
          </w:tcPr>
          <w:p w14:paraId="52C31A8E" w14:textId="77777777" w:rsidR="009274EA" w:rsidRDefault="00C53038">
            <w:pPr>
              <w:tabs>
                <w:tab w:val="left" w:pos="10620"/>
              </w:tabs>
            </w:pPr>
            <w:r>
              <w:t>Sale No.</w:t>
            </w:r>
          </w:p>
        </w:tc>
        <w:tc>
          <w:tcPr>
            <w:tcW w:w="1858" w:type="dxa"/>
            <w:vAlign w:val="center"/>
          </w:tcPr>
          <w:p w14:paraId="21DE8AE3" w14:textId="77777777" w:rsidR="009274EA" w:rsidRDefault="00C53038">
            <w:pPr>
              <w:tabs>
                <w:tab w:val="left" w:pos="10620"/>
              </w:tabs>
            </w:pPr>
            <w:r>
              <w:t>Dropdown</w:t>
            </w:r>
          </w:p>
        </w:tc>
        <w:tc>
          <w:tcPr>
            <w:tcW w:w="6603" w:type="dxa"/>
            <w:vAlign w:val="center"/>
          </w:tcPr>
          <w:p w14:paraId="7182DD03" w14:textId="77777777" w:rsidR="009274EA" w:rsidRDefault="00C53038">
            <w:pPr>
              <w:tabs>
                <w:tab w:val="left" w:pos="10620"/>
              </w:tabs>
            </w:pPr>
            <w:r>
              <w:t>Display data from Pre-Auction.</w:t>
            </w:r>
          </w:p>
        </w:tc>
      </w:tr>
      <w:tr w:rsidR="009274EA" w14:paraId="7A07BC7B" w14:textId="77777777">
        <w:trPr>
          <w:trHeight w:val="517"/>
        </w:trPr>
        <w:tc>
          <w:tcPr>
            <w:tcW w:w="1866" w:type="dxa"/>
            <w:vAlign w:val="center"/>
          </w:tcPr>
          <w:p w14:paraId="098E8DB1" w14:textId="77777777" w:rsidR="009274EA" w:rsidRDefault="00C53038">
            <w:pPr>
              <w:tabs>
                <w:tab w:val="left" w:pos="10620"/>
              </w:tabs>
            </w:pPr>
            <w:r>
              <w:t>Effective From Date</w:t>
            </w:r>
          </w:p>
        </w:tc>
        <w:tc>
          <w:tcPr>
            <w:tcW w:w="1858" w:type="dxa"/>
            <w:vAlign w:val="center"/>
          </w:tcPr>
          <w:p w14:paraId="3CDE7D7E" w14:textId="77777777" w:rsidR="009274EA" w:rsidRDefault="00C53038">
            <w:pPr>
              <w:tabs>
                <w:tab w:val="left" w:pos="10620"/>
              </w:tabs>
            </w:pPr>
            <w:r>
              <w:t>Date Picker</w:t>
            </w:r>
          </w:p>
        </w:tc>
        <w:tc>
          <w:tcPr>
            <w:tcW w:w="6603" w:type="dxa"/>
            <w:vAlign w:val="center"/>
          </w:tcPr>
          <w:p w14:paraId="3E811B79" w14:textId="77777777" w:rsidR="009274EA" w:rsidRDefault="00C53038">
            <w:pPr>
              <w:tabs>
                <w:tab w:val="left" w:pos="10620"/>
              </w:tabs>
            </w:pPr>
            <w:r>
              <w:t>Date picker from Date Range selection.</w:t>
            </w:r>
          </w:p>
        </w:tc>
      </w:tr>
      <w:tr w:rsidR="009274EA" w14:paraId="3F0EADA8" w14:textId="77777777">
        <w:trPr>
          <w:trHeight w:val="517"/>
        </w:trPr>
        <w:tc>
          <w:tcPr>
            <w:tcW w:w="1866" w:type="dxa"/>
            <w:vAlign w:val="center"/>
          </w:tcPr>
          <w:p w14:paraId="15D6BE7C" w14:textId="77777777" w:rsidR="009274EA" w:rsidRDefault="00C53038">
            <w:pPr>
              <w:tabs>
                <w:tab w:val="left" w:pos="10620"/>
              </w:tabs>
            </w:pPr>
            <w:r>
              <w:t>Effective End Date</w:t>
            </w:r>
          </w:p>
        </w:tc>
        <w:tc>
          <w:tcPr>
            <w:tcW w:w="1858" w:type="dxa"/>
            <w:vAlign w:val="center"/>
          </w:tcPr>
          <w:p w14:paraId="6A566200" w14:textId="77777777" w:rsidR="009274EA" w:rsidRDefault="00C53038">
            <w:pPr>
              <w:tabs>
                <w:tab w:val="left" w:pos="10620"/>
              </w:tabs>
            </w:pPr>
            <w:r>
              <w:t>Date Picker</w:t>
            </w:r>
          </w:p>
        </w:tc>
        <w:tc>
          <w:tcPr>
            <w:tcW w:w="6603" w:type="dxa"/>
            <w:vAlign w:val="center"/>
          </w:tcPr>
          <w:p w14:paraId="0EFA9ABB" w14:textId="77777777" w:rsidR="009274EA" w:rsidRDefault="00C53038">
            <w:pPr>
              <w:tabs>
                <w:tab w:val="left" w:pos="10620"/>
              </w:tabs>
            </w:pPr>
            <w:r>
              <w:t>Date picker from Date Range selection.</w:t>
            </w:r>
          </w:p>
        </w:tc>
      </w:tr>
      <w:tr w:rsidR="009274EA" w14:paraId="42BEBB7E" w14:textId="77777777">
        <w:trPr>
          <w:trHeight w:val="517"/>
        </w:trPr>
        <w:tc>
          <w:tcPr>
            <w:tcW w:w="1866" w:type="dxa"/>
            <w:vAlign w:val="center"/>
          </w:tcPr>
          <w:p w14:paraId="3128E8F0" w14:textId="77777777" w:rsidR="009274EA" w:rsidRDefault="00C53038">
            <w:pPr>
              <w:tabs>
                <w:tab w:val="left" w:pos="10620"/>
              </w:tabs>
            </w:pPr>
            <w:r>
              <w:t>Auction Centre Wise</w:t>
            </w:r>
          </w:p>
        </w:tc>
        <w:tc>
          <w:tcPr>
            <w:tcW w:w="1858" w:type="dxa"/>
            <w:vAlign w:val="center"/>
          </w:tcPr>
          <w:p w14:paraId="097D100A" w14:textId="77777777" w:rsidR="009274EA" w:rsidRDefault="00C53038">
            <w:pPr>
              <w:tabs>
                <w:tab w:val="left" w:pos="10620"/>
              </w:tabs>
            </w:pPr>
            <w:r>
              <w:t>Radio button</w:t>
            </w:r>
          </w:p>
        </w:tc>
        <w:tc>
          <w:tcPr>
            <w:tcW w:w="6603" w:type="dxa"/>
            <w:vAlign w:val="center"/>
          </w:tcPr>
          <w:p w14:paraId="1DDD02BC" w14:textId="77777777" w:rsidR="009274EA" w:rsidRDefault="00C53038">
            <w:pPr>
              <w:tabs>
                <w:tab w:val="left" w:pos="10620"/>
              </w:tabs>
            </w:pPr>
            <w:r>
              <w:t>System should allow admin to configure for particular auction center.</w:t>
            </w:r>
          </w:p>
        </w:tc>
      </w:tr>
      <w:tr w:rsidR="009274EA" w14:paraId="20491766" w14:textId="77777777">
        <w:trPr>
          <w:trHeight w:val="517"/>
        </w:trPr>
        <w:tc>
          <w:tcPr>
            <w:tcW w:w="1866" w:type="dxa"/>
            <w:vAlign w:val="center"/>
          </w:tcPr>
          <w:p w14:paraId="2A2B9868" w14:textId="77777777" w:rsidR="009274EA" w:rsidRDefault="00C53038">
            <w:pPr>
              <w:tabs>
                <w:tab w:val="left" w:pos="10620"/>
              </w:tabs>
            </w:pPr>
            <w:r>
              <w:t>Buyer Wise</w:t>
            </w:r>
          </w:p>
        </w:tc>
        <w:tc>
          <w:tcPr>
            <w:tcW w:w="1858" w:type="dxa"/>
            <w:vAlign w:val="center"/>
          </w:tcPr>
          <w:p w14:paraId="65829A22" w14:textId="77777777" w:rsidR="009274EA" w:rsidRDefault="00C53038">
            <w:pPr>
              <w:tabs>
                <w:tab w:val="left" w:pos="10620"/>
              </w:tabs>
            </w:pPr>
            <w:r>
              <w:t>Radio button</w:t>
            </w:r>
          </w:p>
        </w:tc>
        <w:tc>
          <w:tcPr>
            <w:tcW w:w="6603" w:type="dxa"/>
            <w:vAlign w:val="center"/>
          </w:tcPr>
          <w:p w14:paraId="5E5FE7B6" w14:textId="77777777" w:rsidR="009274EA" w:rsidRDefault="00C53038">
            <w:pPr>
              <w:tabs>
                <w:tab w:val="left" w:pos="10620"/>
              </w:tabs>
            </w:pPr>
            <w:r>
              <w:t>System should allow admin to configure for particular buyer.</w:t>
            </w:r>
          </w:p>
        </w:tc>
      </w:tr>
    </w:tbl>
    <w:p w14:paraId="2F135536" w14:textId="77777777" w:rsidR="009274EA" w:rsidRDefault="00C53038">
      <w:pPr>
        <w:pStyle w:val="Heading2"/>
        <w:keepNext w:val="0"/>
        <w:keepLines w:val="0"/>
        <w:numPr>
          <w:ilvl w:val="1"/>
          <w:numId w:val="4"/>
        </w:numPr>
        <w:tabs>
          <w:tab w:val="left" w:pos="10620"/>
        </w:tabs>
        <w:spacing w:before="120" w:after="120" w:line="360" w:lineRule="auto"/>
        <w:jc w:val="both"/>
        <w:rPr>
          <w:rFonts w:ascii="Cambria" w:hAnsi="Cambria"/>
          <w:sz w:val="22"/>
        </w:rPr>
      </w:pPr>
      <w:bookmarkStart w:id="11453" w:name="_Toc137820579"/>
      <w:bookmarkStart w:id="11454" w:name="_Toc148377794"/>
      <w:r>
        <w:rPr>
          <w:rFonts w:ascii="Cambria" w:hAnsi="Cambria"/>
          <w:sz w:val="22"/>
        </w:rPr>
        <w:t>High Level Use Case of Manage Gracing period configuration.</w:t>
      </w:r>
      <w:bookmarkEnd w:id="11453"/>
      <w:bookmarkEnd w:id="11454"/>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7CCA7AF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3B8B217" w14:textId="77777777" w:rsidR="009274EA" w:rsidRDefault="00C53038">
            <w:pPr>
              <w:tabs>
                <w:tab w:val="left" w:pos="10620"/>
              </w:tabs>
              <w:rPr>
                <w:b/>
                <w:i/>
              </w:rPr>
            </w:pPr>
            <w:r>
              <w:rPr>
                <w:b/>
                <w:i/>
              </w:rPr>
              <w:lastRenderedPageBreak/>
              <w:t>Objective</w:t>
            </w:r>
          </w:p>
        </w:tc>
        <w:tc>
          <w:tcPr>
            <w:tcW w:w="6907" w:type="dxa"/>
            <w:tcBorders>
              <w:top w:val="single" w:sz="4" w:space="0" w:color="auto"/>
              <w:left w:val="single" w:sz="4" w:space="0" w:color="auto"/>
              <w:bottom w:val="single" w:sz="4" w:space="0" w:color="auto"/>
              <w:right w:val="single" w:sz="4" w:space="0" w:color="auto"/>
            </w:tcBorders>
          </w:tcPr>
          <w:p w14:paraId="2F94DC0C" w14:textId="77777777" w:rsidR="009274EA" w:rsidRDefault="00C53038">
            <w:pPr>
              <w:numPr>
                <w:ilvl w:val="0"/>
                <w:numId w:val="2"/>
              </w:numPr>
              <w:tabs>
                <w:tab w:val="left" w:pos="10620"/>
              </w:tabs>
              <w:spacing w:after="0" w:line="360" w:lineRule="auto"/>
            </w:pPr>
            <w:r>
              <w:t>To understand the functional logic for Manage Gracing period configuration.</w:t>
            </w:r>
          </w:p>
        </w:tc>
      </w:tr>
      <w:tr w:rsidR="009274EA" w14:paraId="3C5E274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EDC6849"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6899C3CF" w14:textId="77777777" w:rsidR="009274EA" w:rsidRDefault="00C53038">
            <w:pPr>
              <w:numPr>
                <w:ilvl w:val="0"/>
                <w:numId w:val="2"/>
              </w:numPr>
              <w:tabs>
                <w:tab w:val="left" w:pos="10620"/>
              </w:tabs>
              <w:spacing w:after="0" w:line="360" w:lineRule="auto"/>
            </w:pPr>
            <w:r>
              <w:t>User should have rights for Administrator rights.</w:t>
            </w:r>
          </w:p>
          <w:p w14:paraId="6DF9CFD0" w14:textId="77777777" w:rsidR="009274EA" w:rsidRDefault="00C53038">
            <w:pPr>
              <w:numPr>
                <w:ilvl w:val="0"/>
                <w:numId w:val="2"/>
              </w:numPr>
              <w:tabs>
                <w:tab w:val="left" w:pos="10620"/>
              </w:tabs>
              <w:spacing w:after="0" w:line="360" w:lineRule="auto"/>
            </w:pPr>
            <w:r>
              <w:t>User should have “Manage Gracing period configuration” rights.</w:t>
            </w:r>
          </w:p>
          <w:p w14:paraId="23A642D2" w14:textId="77777777" w:rsidR="009274EA" w:rsidRDefault="00C53038">
            <w:pPr>
              <w:numPr>
                <w:ilvl w:val="0"/>
                <w:numId w:val="2"/>
              </w:numPr>
              <w:tabs>
                <w:tab w:val="left" w:pos="10620"/>
              </w:tabs>
              <w:spacing w:after="0" w:line="360" w:lineRule="auto"/>
            </w:pPr>
            <w:r>
              <w:t>Gracing period configuration should be created.</w:t>
            </w:r>
          </w:p>
        </w:tc>
      </w:tr>
      <w:tr w:rsidR="009274EA" w14:paraId="24075C7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3151F4B"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5C5E2D94" w14:textId="77777777" w:rsidR="009274EA" w:rsidRDefault="00C53038">
            <w:pPr>
              <w:numPr>
                <w:ilvl w:val="0"/>
                <w:numId w:val="2"/>
              </w:numPr>
              <w:tabs>
                <w:tab w:val="left" w:pos="10620"/>
              </w:tabs>
              <w:spacing w:after="0" w:line="240" w:lineRule="auto"/>
            </w:pPr>
            <w:r>
              <w:t xml:space="preserve">System should reflect the updated Gracing period configuration detail in </w:t>
            </w:r>
            <w:r>
              <w:rPr>
                <w:b/>
              </w:rPr>
              <w:t>entire application</w:t>
            </w:r>
            <w:r>
              <w:t>.</w:t>
            </w:r>
          </w:p>
        </w:tc>
      </w:tr>
      <w:tr w:rsidR="009274EA" w14:paraId="4F78223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973EA19"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7EE88DE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3A97F7E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730E7331"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0C661EE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Gracing period configuration”.</w:t>
            </w:r>
          </w:p>
          <w:p w14:paraId="44BD5B50"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2F64F78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5839A50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EC4CE8D"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6F34D0C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339F6F8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67BDB06"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488E4FD8" w14:textId="77777777" w:rsidR="009274EA" w:rsidRDefault="00C53038">
            <w:pPr>
              <w:pStyle w:val="Heading112pt"/>
              <w:tabs>
                <w:tab w:val="left" w:pos="10620"/>
              </w:tabs>
              <w:rPr>
                <w:rFonts w:ascii="Cambria" w:hAnsi="Cambria"/>
              </w:rPr>
            </w:pPr>
            <w:bookmarkStart w:id="11455" w:name="_Toc137820580"/>
            <w:bookmarkStart w:id="11456" w:name="_Toc137833240"/>
            <w:r>
              <w:rPr>
                <w:rFonts w:ascii="Cambria" w:hAnsi="Cambria"/>
                <w:b w:val="0"/>
              </w:rPr>
              <w:t>System should display below sections on “Manage Gracing period configuration” page.</w:t>
            </w:r>
            <w:bookmarkEnd w:id="11455"/>
            <w:bookmarkEnd w:id="11456"/>
          </w:p>
          <w:p w14:paraId="1699E312" w14:textId="77777777" w:rsidR="009274EA" w:rsidRDefault="00C53038">
            <w:pPr>
              <w:pStyle w:val="Heading112pt"/>
              <w:numPr>
                <w:ilvl w:val="1"/>
                <w:numId w:val="2"/>
              </w:numPr>
              <w:tabs>
                <w:tab w:val="left" w:pos="10620"/>
              </w:tabs>
              <w:rPr>
                <w:rFonts w:ascii="Cambria" w:hAnsi="Cambria"/>
              </w:rPr>
            </w:pPr>
            <w:bookmarkStart w:id="11457" w:name="_Toc137820581"/>
            <w:bookmarkStart w:id="11458" w:name="_Toc137833241"/>
            <w:r>
              <w:rPr>
                <w:rFonts w:ascii="Cambria" w:hAnsi="Cambria"/>
                <w:b w:val="0"/>
              </w:rPr>
              <w:t>Search section.</w:t>
            </w:r>
            <w:bookmarkEnd w:id="11457"/>
            <w:bookmarkEnd w:id="11458"/>
          </w:p>
          <w:p w14:paraId="28A8D599" w14:textId="77777777" w:rsidR="009274EA" w:rsidRDefault="00C53038">
            <w:pPr>
              <w:pStyle w:val="Heading112pt"/>
              <w:numPr>
                <w:ilvl w:val="1"/>
                <w:numId w:val="2"/>
              </w:numPr>
              <w:tabs>
                <w:tab w:val="left" w:pos="10620"/>
              </w:tabs>
              <w:rPr>
                <w:rFonts w:ascii="Cambria" w:hAnsi="Cambria"/>
              </w:rPr>
            </w:pPr>
            <w:bookmarkStart w:id="11459" w:name="_Toc137820582"/>
            <w:bookmarkStart w:id="11460" w:name="_Toc137833242"/>
            <w:r>
              <w:rPr>
                <w:rFonts w:ascii="Cambria" w:hAnsi="Cambria"/>
                <w:b w:val="0"/>
              </w:rPr>
              <w:t>Detail section.</w:t>
            </w:r>
            <w:bookmarkEnd w:id="11459"/>
            <w:bookmarkEnd w:id="11460"/>
          </w:p>
          <w:p w14:paraId="701720ED" w14:textId="77777777" w:rsidR="009274EA" w:rsidRDefault="00C53038">
            <w:pPr>
              <w:pStyle w:val="Heading112pt"/>
              <w:numPr>
                <w:ilvl w:val="1"/>
                <w:numId w:val="2"/>
              </w:numPr>
              <w:tabs>
                <w:tab w:val="left" w:pos="10620"/>
              </w:tabs>
              <w:rPr>
                <w:rFonts w:ascii="Cambria" w:hAnsi="Cambria"/>
              </w:rPr>
            </w:pPr>
            <w:bookmarkStart w:id="11461" w:name="_Toc137820583"/>
            <w:bookmarkStart w:id="11462" w:name="_Toc137833243"/>
            <w:r>
              <w:rPr>
                <w:rFonts w:ascii="Cambria" w:hAnsi="Cambria"/>
                <w:b w:val="0"/>
              </w:rPr>
              <w:t>Uploaded Document Section.</w:t>
            </w:r>
            <w:bookmarkEnd w:id="11461"/>
            <w:bookmarkEnd w:id="11462"/>
          </w:p>
          <w:p w14:paraId="425715D7" w14:textId="77777777" w:rsidR="009274EA" w:rsidRDefault="00C53038">
            <w:pPr>
              <w:pStyle w:val="Heading112pt"/>
              <w:numPr>
                <w:ilvl w:val="0"/>
                <w:numId w:val="0"/>
              </w:numPr>
              <w:tabs>
                <w:tab w:val="left" w:pos="10620"/>
              </w:tabs>
              <w:ind w:left="360" w:hanging="360"/>
              <w:rPr>
                <w:rFonts w:ascii="Cambria" w:hAnsi="Cambria"/>
              </w:rPr>
            </w:pPr>
            <w:bookmarkStart w:id="11463" w:name="_Toc137820584"/>
            <w:bookmarkStart w:id="11464" w:name="_Toc137833244"/>
            <w:r>
              <w:rPr>
                <w:rFonts w:ascii="Cambria" w:hAnsi="Cambria"/>
                <w:u w:val="single"/>
              </w:rPr>
              <w:t>Search Section</w:t>
            </w:r>
            <w:r>
              <w:rPr>
                <w:rFonts w:ascii="Cambria" w:hAnsi="Cambria"/>
              </w:rPr>
              <w:t>:</w:t>
            </w:r>
            <w:bookmarkEnd w:id="11463"/>
            <w:bookmarkEnd w:id="11464"/>
          </w:p>
          <w:p w14:paraId="21EDA8C2" w14:textId="77777777" w:rsidR="009274EA" w:rsidRDefault="00C53038">
            <w:pPr>
              <w:pStyle w:val="Heading112pt"/>
              <w:tabs>
                <w:tab w:val="left" w:pos="10620"/>
              </w:tabs>
              <w:rPr>
                <w:rFonts w:ascii="Cambria" w:hAnsi="Cambria"/>
              </w:rPr>
            </w:pPr>
            <w:bookmarkStart w:id="11465" w:name="_Toc137820585"/>
            <w:bookmarkStart w:id="11466" w:name="_Toc137833245"/>
            <w:r>
              <w:rPr>
                <w:rFonts w:ascii="Cambria" w:hAnsi="Cambria"/>
                <w:b w:val="0"/>
              </w:rPr>
              <w:t>System should display below details on search section.</w:t>
            </w:r>
            <w:bookmarkEnd w:id="11465"/>
            <w:bookmarkEnd w:id="11466"/>
          </w:p>
          <w:p w14:paraId="356FD12D" w14:textId="77777777" w:rsidR="009274EA" w:rsidRDefault="00C53038">
            <w:pPr>
              <w:pStyle w:val="Heading112pt"/>
              <w:numPr>
                <w:ilvl w:val="1"/>
                <w:numId w:val="2"/>
              </w:numPr>
              <w:tabs>
                <w:tab w:val="left" w:pos="10620"/>
              </w:tabs>
              <w:rPr>
                <w:rFonts w:ascii="Cambria" w:hAnsi="Cambria"/>
              </w:rPr>
            </w:pPr>
            <w:bookmarkStart w:id="11467" w:name="_Toc137820586"/>
            <w:bookmarkStart w:id="11468" w:name="_Toc137833246"/>
            <w:r>
              <w:rPr>
                <w:rFonts w:ascii="Cambria" w:hAnsi="Cambria"/>
                <w:b w:val="0"/>
              </w:rPr>
              <w:t>Auction Center Dropdown</w:t>
            </w:r>
            <w:bookmarkEnd w:id="11467"/>
            <w:bookmarkEnd w:id="11468"/>
          </w:p>
          <w:p w14:paraId="1DB875C1" w14:textId="77777777" w:rsidR="009274EA" w:rsidRDefault="00C53038">
            <w:pPr>
              <w:pStyle w:val="Heading112pt"/>
              <w:numPr>
                <w:ilvl w:val="1"/>
                <w:numId w:val="2"/>
              </w:numPr>
              <w:tabs>
                <w:tab w:val="left" w:pos="10620"/>
              </w:tabs>
              <w:rPr>
                <w:rFonts w:ascii="Cambria" w:hAnsi="Cambria"/>
              </w:rPr>
            </w:pPr>
            <w:bookmarkStart w:id="11469" w:name="_Toc137820587"/>
            <w:bookmarkStart w:id="11470" w:name="_Toc137833247"/>
            <w:r>
              <w:rPr>
                <w:rFonts w:ascii="Cambria" w:hAnsi="Cambria"/>
                <w:b w:val="0"/>
              </w:rPr>
              <w:t>Buyer Code Dropdown</w:t>
            </w:r>
            <w:bookmarkEnd w:id="11469"/>
            <w:bookmarkEnd w:id="11470"/>
          </w:p>
          <w:p w14:paraId="488A2EC0" w14:textId="77777777" w:rsidR="009274EA" w:rsidRDefault="00C53038">
            <w:pPr>
              <w:pStyle w:val="Heading112pt"/>
              <w:numPr>
                <w:ilvl w:val="1"/>
                <w:numId w:val="2"/>
              </w:numPr>
              <w:tabs>
                <w:tab w:val="left" w:pos="10620"/>
              </w:tabs>
              <w:rPr>
                <w:rFonts w:ascii="Cambria" w:hAnsi="Cambria"/>
              </w:rPr>
            </w:pPr>
            <w:bookmarkStart w:id="11471" w:name="_Toc137820588"/>
            <w:bookmarkStart w:id="11472" w:name="_Toc137833248"/>
            <w:r>
              <w:rPr>
                <w:rFonts w:ascii="Cambria" w:hAnsi="Cambria"/>
                <w:b w:val="0"/>
              </w:rPr>
              <w:t>Search button</w:t>
            </w:r>
            <w:bookmarkEnd w:id="11471"/>
            <w:bookmarkEnd w:id="11472"/>
          </w:p>
          <w:p w14:paraId="78305A15" w14:textId="77777777" w:rsidR="009274EA" w:rsidRDefault="00C53038">
            <w:pPr>
              <w:pStyle w:val="Heading112pt"/>
              <w:numPr>
                <w:ilvl w:val="1"/>
                <w:numId w:val="2"/>
              </w:numPr>
              <w:tabs>
                <w:tab w:val="left" w:pos="10620"/>
              </w:tabs>
              <w:rPr>
                <w:rFonts w:ascii="Cambria" w:hAnsi="Cambria"/>
              </w:rPr>
            </w:pPr>
            <w:bookmarkStart w:id="11473" w:name="_Toc137820589"/>
            <w:bookmarkStart w:id="11474" w:name="_Toc137833249"/>
            <w:r>
              <w:rPr>
                <w:rFonts w:ascii="Cambria" w:hAnsi="Cambria"/>
                <w:b w:val="0"/>
              </w:rPr>
              <w:t>Clear button.</w:t>
            </w:r>
            <w:bookmarkEnd w:id="11473"/>
            <w:bookmarkEnd w:id="11474"/>
          </w:p>
          <w:p w14:paraId="71FCCBC4" w14:textId="77777777" w:rsidR="009274EA" w:rsidRDefault="00C53038">
            <w:pPr>
              <w:pStyle w:val="Heading112pt"/>
              <w:tabs>
                <w:tab w:val="left" w:pos="10620"/>
              </w:tabs>
              <w:rPr>
                <w:rFonts w:ascii="Cambria" w:hAnsi="Cambria"/>
              </w:rPr>
            </w:pPr>
            <w:bookmarkStart w:id="11475" w:name="_Toc137820590"/>
            <w:bookmarkStart w:id="11476" w:name="_Toc137833250"/>
            <w:r>
              <w:rPr>
                <w:rFonts w:ascii="Cambria" w:hAnsi="Cambria"/>
                <w:b w:val="0"/>
              </w:rPr>
              <w:t>System should display the result as per searched criteria after click on search button under detail section with record.</w:t>
            </w:r>
            <w:bookmarkEnd w:id="11475"/>
            <w:bookmarkEnd w:id="11476"/>
          </w:p>
          <w:p w14:paraId="0A220D07" w14:textId="77777777" w:rsidR="009274EA" w:rsidRDefault="00C53038">
            <w:pPr>
              <w:pStyle w:val="Heading112pt"/>
              <w:tabs>
                <w:tab w:val="left" w:pos="10620"/>
              </w:tabs>
              <w:rPr>
                <w:rFonts w:ascii="Cambria" w:hAnsi="Cambria"/>
              </w:rPr>
            </w:pPr>
            <w:bookmarkStart w:id="11477" w:name="_Toc137820591"/>
            <w:bookmarkStart w:id="11478" w:name="_Toc137833251"/>
            <w:r>
              <w:rPr>
                <w:rFonts w:ascii="Cambria" w:hAnsi="Cambria"/>
                <w:b w:val="0"/>
              </w:rPr>
              <w:t>System should display “No record found” if searched detail does not exist.</w:t>
            </w:r>
            <w:bookmarkEnd w:id="11477"/>
            <w:bookmarkEnd w:id="11478"/>
          </w:p>
          <w:p w14:paraId="575A6B88" w14:textId="77777777" w:rsidR="009274EA" w:rsidRDefault="00C53038">
            <w:pPr>
              <w:pStyle w:val="Heading112pt"/>
              <w:tabs>
                <w:tab w:val="left" w:pos="10620"/>
              </w:tabs>
              <w:rPr>
                <w:rFonts w:ascii="Cambria" w:hAnsi="Cambria"/>
              </w:rPr>
            </w:pPr>
            <w:bookmarkStart w:id="11479" w:name="_Toc137820592"/>
            <w:bookmarkStart w:id="11480" w:name="_Toc137833252"/>
            <w:r>
              <w:rPr>
                <w:rFonts w:ascii="Cambria" w:hAnsi="Cambria"/>
                <w:b w:val="0"/>
              </w:rPr>
              <w:t>System should provide “suggestive search” in Auction center dropdown search.</w:t>
            </w:r>
            <w:bookmarkEnd w:id="11479"/>
            <w:bookmarkEnd w:id="11480"/>
          </w:p>
          <w:p w14:paraId="42DC1DC4" w14:textId="77777777" w:rsidR="009274EA" w:rsidRDefault="00C53038">
            <w:pPr>
              <w:pStyle w:val="Heading112pt"/>
              <w:numPr>
                <w:ilvl w:val="0"/>
                <w:numId w:val="0"/>
              </w:numPr>
              <w:tabs>
                <w:tab w:val="left" w:pos="10620"/>
              </w:tabs>
              <w:ind w:left="360" w:hanging="360"/>
              <w:rPr>
                <w:rFonts w:ascii="Cambria" w:hAnsi="Cambria"/>
              </w:rPr>
            </w:pPr>
            <w:bookmarkStart w:id="11481" w:name="_Toc137820593"/>
            <w:bookmarkStart w:id="11482" w:name="_Toc137833253"/>
            <w:r>
              <w:rPr>
                <w:rFonts w:ascii="Cambria" w:hAnsi="Cambria"/>
                <w:u w:val="single"/>
              </w:rPr>
              <w:t>Detail Section</w:t>
            </w:r>
            <w:r>
              <w:rPr>
                <w:rFonts w:ascii="Cambria" w:hAnsi="Cambria"/>
              </w:rPr>
              <w:t>:</w:t>
            </w:r>
            <w:bookmarkEnd w:id="11481"/>
            <w:bookmarkEnd w:id="11482"/>
          </w:p>
          <w:p w14:paraId="116ECE7C" w14:textId="77777777" w:rsidR="009274EA" w:rsidRDefault="00C53038">
            <w:pPr>
              <w:pStyle w:val="Heading112pt"/>
              <w:tabs>
                <w:tab w:val="left" w:pos="10620"/>
              </w:tabs>
              <w:rPr>
                <w:rFonts w:ascii="Cambria" w:hAnsi="Cambria"/>
              </w:rPr>
            </w:pPr>
            <w:bookmarkStart w:id="11483" w:name="_Toc137820594"/>
            <w:bookmarkStart w:id="11484" w:name="_Toc137833254"/>
            <w:r>
              <w:rPr>
                <w:rFonts w:ascii="Cambria" w:hAnsi="Cambria"/>
                <w:b w:val="0"/>
              </w:rPr>
              <w:t>Under detail section system should provide by default all records.</w:t>
            </w:r>
            <w:bookmarkEnd w:id="11483"/>
            <w:bookmarkEnd w:id="11484"/>
          </w:p>
          <w:p w14:paraId="62F41C33" w14:textId="77777777" w:rsidR="009274EA" w:rsidRDefault="00C53038">
            <w:pPr>
              <w:pStyle w:val="Heading112pt"/>
              <w:tabs>
                <w:tab w:val="left" w:pos="10620"/>
              </w:tabs>
              <w:rPr>
                <w:rFonts w:ascii="Cambria" w:hAnsi="Cambria"/>
              </w:rPr>
            </w:pPr>
            <w:bookmarkStart w:id="11485" w:name="_Toc137820595"/>
            <w:bookmarkStart w:id="11486" w:name="_Toc137833255"/>
            <w:r>
              <w:rPr>
                <w:rFonts w:ascii="Cambria" w:hAnsi="Cambria"/>
                <w:b w:val="0"/>
              </w:rPr>
              <w:t xml:space="preserve">System should by default display “Active </w:t>
            </w:r>
            <w:r>
              <w:rPr>
                <w:rFonts w:ascii="Cambria" w:hAnsi="Cambria"/>
                <w:b w:val="0"/>
                <w:strike/>
              </w:rPr>
              <w:t>Tab</w:t>
            </w:r>
            <w:r>
              <w:rPr>
                <w:rFonts w:ascii="Cambria" w:hAnsi="Cambria"/>
                <w:b w:val="0"/>
              </w:rPr>
              <w:t>”.</w:t>
            </w:r>
            <w:bookmarkEnd w:id="11485"/>
            <w:bookmarkEnd w:id="11486"/>
          </w:p>
          <w:p w14:paraId="49EAB05C" w14:textId="77777777" w:rsidR="009274EA" w:rsidRDefault="00C53038">
            <w:pPr>
              <w:pStyle w:val="Heading112pt"/>
              <w:tabs>
                <w:tab w:val="left" w:pos="10620"/>
              </w:tabs>
              <w:rPr>
                <w:rFonts w:ascii="Cambria" w:hAnsi="Cambria"/>
              </w:rPr>
            </w:pPr>
            <w:bookmarkStart w:id="11487" w:name="_Toc137820596"/>
            <w:bookmarkStart w:id="11488" w:name="_Toc137833256"/>
            <w:r>
              <w:rPr>
                <w:rFonts w:ascii="Cambria" w:hAnsi="Cambria"/>
                <w:b w:val="0"/>
                <w:strike/>
              </w:rPr>
              <w:t>System should provide pagination option under each tab</w:t>
            </w:r>
            <w:r>
              <w:rPr>
                <w:rFonts w:ascii="Cambria" w:hAnsi="Cambria"/>
                <w:b w:val="0"/>
              </w:rPr>
              <w:t>.</w:t>
            </w:r>
            <w:bookmarkEnd w:id="11487"/>
            <w:bookmarkEnd w:id="11488"/>
          </w:p>
          <w:p w14:paraId="4B7C9F79" w14:textId="77777777" w:rsidR="009274EA" w:rsidRDefault="00C53038">
            <w:pPr>
              <w:pStyle w:val="Heading112pt"/>
              <w:tabs>
                <w:tab w:val="left" w:pos="10620"/>
              </w:tabs>
              <w:rPr>
                <w:rFonts w:ascii="Cambria" w:hAnsi="Cambria"/>
              </w:rPr>
            </w:pPr>
            <w:bookmarkStart w:id="11489" w:name="_Toc137820597"/>
            <w:bookmarkStart w:id="11490" w:name="_Toc137833257"/>
            <w:r>
              <w:rPr>
                <w:rFonts w:ascii="Cambria" w:hAnsi="Cambria"/>
                <w:b w:val="0"/>
              </w:rPr>
              <w:lastRenderedPageBreak/>
              <w:t xml:space="preserve">System should provide Export to PDF and Excel in each </w:t>
            </w:r>
            <w:r>
              <w:rPr>
                <w:rFonts w:ascii="Cambria" w:hAnsi="Cambria"/>
                <w:b w:val="0"/>
                <w:strike/>
              </w:rPr>
              <w:t>tab</w:t>
            </w:r>
            <w:r>
              <w:rPr>
                <w:rFonts w:ascii="Cambria" w:hAnsi="Cambria"/>
                <w:b w:val="0"/>
              </w:rPr>
              <w:t>.</w:t>
            </w:r>
            <w:bookmarkEnd w:id="11489"/>
            <w:bookmarkEnd w:id="11490"/>
          </w:p>
          <w:p w14:paraId="06FECDEF" w14:textId="77777777" w:rsidR="009274EA" w:rsidRDefault="00C53038">
            <w:pPr>
              <w:pStyle w:val="Heading112pt"/>
              <w:tabs>
                <w:tab w:val="left" w:pos="10620"/>
              </w:tabs>
              <w:rPr>
                <w:rFonts w:ascii="Cambria" w:hAnsi="Cambria"/>
              </w:rPr>
            </w:pPr>
            <w:bookmarkStart w:id="11491" w:name="_Toc137820598"/>
            <w:bookmarkStart w:id="11492" w:name="_Toc137833258"/>
            <w:r>
              <w:rPr>
                <w:rFonts w:ascii="Cambria" w:hAnsi="Cambria"/>
                <w:b w:val="0"/>
              </w:rPr>
              <w:t>System should export all records including Active/Inactive in EXCEL/PDF on click export to Excel/PDF.</w:t>
            </w:r>
            <w:bookmarkEnd w:id="11491"/>
            <w:bookmarkEnd w:id="11492"/>
          </w:p>
          <w:p w14:paraId="782F0FA7" w14:textId="77777777" w:rsidR="009274EA" w:rsidRDefault="00C53038">
            <w:pPr>
              <w:pStyle w:val="Heading112pt"/>
              <w:tabs>
                <w:tab w:val="left" w:pos="10620"/>
              </w:tabs>
              <w:rPr>
                <w:rFonts w:ascii="Cambria" w:hAnsi="Cambria"/>
              </w:rPr>
            </w:pPr>
            <w:bookmarkStart w:id="11493" w:name="_Toc137820599"/>
            <w:bookmarkStart w:id="11494" w:name="_Toc137833259"/>
            <w:r>
              <w:rPr>
                <w:rFonts w:ascii="Cambria" w:hAnsi="Cambria"/>
                <w:b w:val="0"/>
              </w:rPr>
              <w:t>System should display below details in exported Excel/PDF file.</w:t>
            </w:r>
            <w:bookmarkEnd w:id="11493"/>
            <w:bookmarkEnd w:id="11494"/>
          </w:p>
          <w:p w14:paraId="407884F6" w14:textId="77777777" w:rsidR="009274EA" w:rsidRDefault="00C53038">
            <w:pPr>
              <w:pStyle w:val="Heading112pt"/>
              <w:numPr>
                <w:ilvl w:val="1"/>
                <w:numId w:val="2"/>
              </w:numPr>
              <w:tabs>
                <w:tab w:val="left" w:pos="10620"/>
              </w:tabs>
              <w:rPr>
                <w:rFonts w:ascii="Cambria" w:hAnsi="Cambria"/>
              </w:rPr>
            </w:pPr>
            <w:bookmarkStart w:id="11495" w:name="_Toc137820600"/>
            <w:bookmarkStart w:id="11496" w:name="_Toc137833260"/>
            <w:r>
              <w:rPr>
                <w:rFonts w:ascii="Cambria" w:hAnsi="Cambria"/>
                <w:b w:val="0"/>
              </w:rPr>
              <w:t>Sr.</w:t>
            </w:r>
            <w:bookmarkEnd w:id="11495"/>
            <w:bookmarkEnd w:id="11496"/>
          </w:p>
          <w:p w14:paraId="6A919E9E" w14:textId="77777777" w:rsidR="009274EA" w:rsidRDefault="00C53038">
            <w:pPr>
              <w:pStyle w:val="Heading112pt"/>
              <w:numPr>
                <w:ilvl w:val="1"/>
                <w:numId w:val="2"/>
              </w:numPr>
              <w:tabs>
                <w:tab w:val="left" w:pos="10620"/>
              </w:tabs>
              <w:rPr>
                <w:rFonts w:ascii="Cambria" w:hAnsi="Cambria"/>
              </w:rPr>
            </w:pPr>
            <w:bookmarkStart w:id="11497" w:name="_Toc137820601"/>
            <w:bookmarkStart w:id="11498" w:name="_Toc137833261"/>
            <w:r>
              <w:rPr>
                <w:rFonts w:ascii="Cambria" w:hAnsi="Cambria"/>
                <w:b w:val="0"/>
              </w:rPr>
              <w:t>Auction Center Name</w:t>
            </w:r>
            <w:bookmarkEnd w:id="11497"/>
            <w:bookmarkEnd w:id="11498"/>
          </w:p>
          <w:p w14:paraId="6F7EF7A6" w14:textId="77777777" w:rsidR="009274EA" w:rsidRDefault="00C53038">
            <w:pPr>
              <w:pStyle w:val="Heading112pt"/>
              <w:numPr>
                <w:ilvl w:val="2"/>
                <w:numId w:val="2"/>
              </w:numPr>
              <w:tabs>
                <w:tab w:val="left" w:pos="10620"/>
              </w:tabs>
              <w:rPr>
                <w:rFonts w:ascii="Cambria" w:hAnsi="Cambria"/>
                <w:b w:val="0"/>
              </w:rPr>
            </w:pPr>
            <w:bookmarkStart w:id="11499" w:name="_Toc137820602"/>
            <w:bookmarkStart w:id="11500" w:name="_Toc137833262"/>
            <w:r>
              <w:rPr>
                <w:rFonts w:ascii="Cambria" w:hAnsi="Cambria"/>
                <w:b w:val="0"/>
              </w:rPr>
              <w:t>Gracing period</w:t>
            </w:r>
            <w:bookmarkEnd w:id="11499"/>
            <w:bookmarkEnd w:id="11500"/>
          </w:p>
          <w:p w14:paraId="74EF9CDA" w14:textId="77777777" w:rsidR="009274EA" w:rsidRDefault="00C53038">
            <w:pPr>
              <w:pStyle w:val="Heading112pt"/>
              <w:numPr>
                <w:ilvl w:val="1"/>
                <w:numId w:val="2"/>
              </w:numPr>
              <w:tabs>
                <w:tab w:val="left" w:pos="10620"/>
              </w:tabs>
              <w:rPr>
                <w:rFonts w:ascii="Cambria" w:hAnsi="Cambria"/>
                <w:b w:val="0"/>
              </w:rPr>
            </w:pPr>
            <w:bookmarkStart w:id="11501" w:name="_Toc137820603"/>
            <w:bookmarkStart w:id="11502" w:name="_Toc137833263"/>
            <w:r>
              <w:rPr>
                <w:rFonts w:ascii="Cambria" w:hAnsi="Cambria"/>
                <w:b w:val="0"/>
              </w:rPr>
              <w:t>Buyer Code</w:t>
            </w:r>
            <w:bookmarkEnd w:id="11501"/>
            <w:bookmarkEnd w:id="11502"/>
          </w:p>
          <w:p w14:paraId="276159A6" w14:textId="77777777" w:rsidR="009274EA" w:rsidRDefault="00C53038">
            <w:pPr>
              <w:pStyle w:val="Heading112pt"/>
              <w:numPr>
                <w:ilvl w:val="1"/>
                <w:numId w:val="2"/>
              </w:numPr>
              <w:tabs>
                <w:tab w:val="left" w:pos="10620"/>
              </w:tabs>
              <w:rPr>
                <w:rFonts w:ascii="Cambria" w:hAnsi="Cambria"/>
                <w:b w:val="0"/>
              </w:rPr>
            </w:pPr>
            <w:bookmarkStart w:id="11503" w:name="_Toc137820604"/>
            <w:bookmarkStart w:id="11504" w:name="_Toc137833264"/>
            <w:r>
              <w:rPr>
                <w:rFonts w:ascii="Cambria" w:hAnsi="Cambria"/>
                <w:b w:val="0"/>
              </w:rPr>
              <w:t>Buyer Name</w:t>
            </w:r>
            <w:bookmarkEnd w:id="11503"/>
            <w:bookmarkEnd w:id="11504"/>
          </w:p>
          <w:p w14:paraId="5CB8F1EC" w14:textId="77777777" w:rsidR="009274EA" w:rsidRDefault="00C53038">
            <w:pPr>
              <w:pStyle w:val="Heading112pt"/>
              <w:numPr>
                <w:ilvl w:val="2"/>
                <w:numId w:val="2"/>
              </w:numPr>
              <w:tabs>
                <w:tab w:val="left" w:pos="10620"/>
              </w:tabs>
              <w:rPr>
                <w:rFonts w:ascii="Cambria" w:hAnsi="Cambria"/>
                <w:b w:val="0"/>
              </w:rPr>
            </w:pPr>
            <w:bookmarkStart w:id="11505" w:name="_Toc137820605"/>
            <w:bookmarkStart w:id="11506" w:name="_Toc137833265"/>
            <w:r>
              <w:rPr>
                <w:rFonts w:ascii="Cambria" w:hAnsi="Cambria"/>
                <w:b w:val="0"/>
              </w:rPr>
              <w:t>Gracing period Used</w:t>
            </w:r>
            <w:bookmarkEnd w:id="11505"/>
            <w:bookmarkEnd w:id="11506"/>
          </w:p>
          <w:p w14:paraId="3E25C28D" w14:textId="77777777" w:rsidR="009274EA" w:rsidRDefault="00C53038">
            <w:pPr>
              <w:pStyle w:val="Heading112pt"/>
              <w:numPr>
                <w:ilvl w:val="2"/>
                <w:numId w:val="2"/>
              </w:numPr>
              <w:tabs>
                <w:tab w:val="left" w:pos="10620"/>
              </w:tabs>
              <w:rPr>
                <w:rFonts w:ascii="Cambria" w:hAnsi="Cambria"/>
                <w:b w:val="0"/>
              </w:rPr>
            </w:pPr>
            <w:bookmarkStart w:id="11507" w:name="_Toc137820606"/>
            <w:bookmarkStart w:id="11508" w:name="_Toc137833266"/>
            <w:r>
              <w:rPr>
                <w:rFonts w:ascii="Cambria" w:hAnsi="Cambria"/>
                <w:b w:val="0"/>
              </w:rPr>
              <w:t>Gracing period Remaining</w:t>
            </w:r>
            <w:bookmarkEnd w:id="11507"/>
            <w:bookmarkEnd w:id="11508"/>
          </w:p>
          <w:p w14:paraId="49A57091"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Sale No.</w:t>
            </w:r>
          </w:p>
          <w:p w14:paraId="6ADC403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Effective From Date</w:t>
            </w:r>
          </w:p>
          <w:p w14:paraId="1E997500"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Effective To Date</w:t>
            </w:r>
          </w:p>
          <w:p w14:paraId="002A38D3" w14:textId="77777777" w:rsidR="009274EA" w:rsidRDefault="00C53038">
            <w:pPr>
              <w:pStyle w:val="Heading112pt"/>
              <w:numPr>
                <w:ilvl w:val="1"/>
                <w:numId w:val="2"/>
              </w:numPr>
              <w:tabs>
                <w:tab w:val="left" w:pos="10620"/>
              </w:tabs>
              <w:rPr>
                <w:rFonts w:ascii="Cambria" w:hAnsi="Cambria"/>
              </w:rPr>
            </w:pPr>
            <w:bookmarkStart w:id="11509" w:name="_Toc137820607"/>
            <w:bookmarkStart w:id="11510" w:name="_Toc137833267"/>
            <w:r>
              <w:rPr>
                <w:rFonts w:ascii="Cambria" w:hAnsi="Cambria"/>
                <w:b w:val="0"/>
              </w:rPr>
              <w:t>Status</w:t>
            </w:r>
            <w:bookmarkEnd w:id="11509"/>
            <w:bookmarkEnd w:id="11510"/>
          </w:p>
          <w:p w14:paraId="6ED2B67D" w14:textId="77777777" w:rsidR="009274EA" w:rsidRDefault="00C53038">
            <w:pPr>
              <w:pStyle w:val="Heading112pt"/>
              <w:numPr>
                <w:ilvl w:val="2"/>
                <w:numId w:val="2"/>
              </w:numPr>
              <w:tabs>
                <w:tab w:val="left" w:pos="10620"/>
              </w:tabs>
              <w:rPr>
                <w:rFonts w:ascii="Cambria" w:hAnsi="Cambria"/>
              </w:rPr>
            </w:pPr>
            <w:bookmarkStart w:id="11511" w:name="_Toc137820608"/>
            <w:bookmarkStart w:id="11512" w:name="_Toc137833268"/>
            <w:r>
              <w:rPr>
                <w:rFonts w:ascii="Cambria" w:hAnsi="Cambria"/>
                <w:b w:val="0"/>
              </w:rPr>
              <w:t>Active</w:t>
            </w:r>
            <w:bookmarkEnd w:id="11511"/>
            <w:bookmarkEnd w:id="11512"/>
          </w:p>
          <w:p w14:paraId="24AFD053" w14:textId="77777777" w:rsidR="009274EA" w:rsidRDefault="00C53038">
            <w:pPr>
              <w:pStyle w:val="Heading112pt"/>
              <w:numPr>
                <w:ilvl w:val="2"/>
                <w:numId w:val="2"/>
              </w:numPr>
              <w:tabs>
                <w:tab w:val="left" w:pos="10620"/>
              </w:tabs>
              <w:rPr>
                <w:rFonts w:ascii="Cambria" w:hAnsi="Cambria"/>
              </w:rPr>
            </w:pPr>
            <w:bookmarkStart w:id="11513" w:name="_Toc137820609"/>
            <w:bookmarkStart w:id="11514" w:name="_Toc137833269"/>
            <w:r>
              <w:rPr>
                <w:rFonts w:ascii="Cambria" w:hAnsi="Cambria"/>
                <w:b w:val="0"/>
              </w:rPr>
              <w:t>Inactive</w:t>
            </w:r>
            <w:bookmarkEnd w:id="11513"/>
            <w:bookmarkEnd w:id="11514"/>
          </w:p>
          <w:p w14:paraId="07D7CC35"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7CC1CEBD" w14:textId="77777777" w:rsidR="009274EA" w:rsidRDefault="00C53038">
            <w:pPr>
              <w:pStyle w:val="Heading112pt"/>
              <w:tabs>
                <w:tab w:val="left" w:pos="10620"/>
              </w:tabs>
              <w:rPr>
                <w:rFonts w:ascii="Cambria" w:hAnsi="Cambria"/>
              </w:rPr>
            </w:pPr>
            <w:bookmarkStart w:id="11515" w:name="_Toc137820611"/>
            <w:bookmarkStart w:id="11516" w:name="_Toc137833271"/>
            <w:r>
              <w:rPr>
                <w:rFonts w:ascii="Cambria" w:hAnsi="Cambria"/>
                <w:b w:val="0"/>
              </w:rPr>
              <w:t>System should record in latest created record first.</w:t>
            </w:r>
            <w:bookmarkEnd w:id="11515"/>
            <w:bookmarkEnd w:id="11516"/>
          </w:p>
          <w:p w14:paraId="32251F6C" w14:textId="77777777" w:rsidR="009274EA" w:rsidRDefault="00C53038">
            <w:pPr>
              <w:pStyle w:val="Heading112pt"/>
              <w:tabs>
                <w:tab w:val="left" w:pos="10620"/>
              </w:tabs>
              <w:rPr>
                <w:rFonts w:ascii="Cambria" w:hAnsi="Cambria"/>
              </w:rPr>
            </w:pPr>
            <w:bookmarkStart w:id="11517" w:name="_Toc137820612"/>
            <w:bookmarkStart w:id="11518" w:name="_Toc137833272"/>
            <w:r>
              <w:rPr>
                <w:rFonts w:ascii="Cambria" w:hAnsi="Cambria"/>
                <w:b w:val="0"/>
              </w:rPr>
              <w:t>System should not display updated record as a first record.</w:t>
            </w:r>
            <w:bookmarkEnd w:id="11517"/>
            <w:bookmarkEnd w:id="11518"/>
          </w:p>
          <w:p w14:paraId="55334853"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2B6A8D0B" w14:textId="77777777" w:rsidR="009274EA" w:rsidRDefault="00C53038">
            <w:pPr>
              <w:pStyle w:val="Heading112pt"/>
              <w:numPr>
                <w:ilvl w:val="1"/>
                <w:numId w:val="2"/>
              </w:numPr>
              <w:tabs>
                <w:tab w:val="left" w:pos="10620"/>
              </w:tabs>
              <w:rPr>
                <w:rFonts w:ascii="Cambria" w:hAnsi="Cambria"/>
              </w:rPr>
            </w:pPr>
            <w:bookmarkStart w:id="11519" w:name="_Toc137820614"/>
            <w:bookmarkStart w:id="11520" w:name="_Toc137833274"/>
            <w:r>
              <w:rPr>
                <w:rFonts w:ascii="Cambria" w:hAnsi="Cambria"/>
                <w:b w:val="0"/>
              </w:rPr>
              <w:t>Active (By default active while created )</w:t>
            </w:r>
            <w:bookmarkEnd w:id="11519"/>
            <w:bookmarkEnd w:id="11520"/>
          </w:p>
          <w:p w14:paraId="31B1A043" w14:textId="77777777" w:rsidR="009274EA" w:rsidRDefault="00C53038">
            <w:pPr>
              <w:pStyle w:val="Heading112pt"/>
              <w:numPr>
                <w:ilvl w:val="1"/>
                <w:numId w:val="2"/>
              </w:numPr>
              <w:tabs>
                <w:tab w:val="left" w:pos="10620"/>
              </w:tabs>
              <w:rPr>
                <w:rFonts w:ascii="Cambria" w:hAnsi="Cambria"/>
              </w:rPr>
            </w:pPr>
            <w:bookmarkStart w:id="11521" w:name="_Toc137820615"/>
            <w:bookmarkStart w:id="11522" w:name="_Toc137833275"/>
            <w:r>
              <w:rPr>
                <w:rFonts w:ascii="Cambria" w:hAnsi="Cambria"/>
                <w:b w:val="0"/>
              </w:rPr>
              <w:t>Inactive</w:t>
            </w:r>
            <w:bookmarkEnd w:id="11521"/>
            <w:bookmarkEnd w:id="11522"/>
          </w:p>
          <w:p w14:paraId="065DE5D6" w14:textId="77777777" w:rsidR="009274EA" w:rsidRDefault="00C53038">
            <w:pPr>
              <w:pStyle w:val="Heading112pt"/>
              <w:tabs>
                <w:tab w:val="left" w:pos="10620"/>
              </w:tabs>
              <w:rPr>
                <w:rFonts w:ascii="Cambria" w:hAnsi="Cambria"/>
              </w:rPr>
            </w:pPr>
            <w:bookmarkStart w:id="11523" w:name="_Toc137820616"/>
            <w:bookmarkStart w:id="11524" w:name="_Toc137833276"/>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bookmarkEnd w:id="11523"/>
            <w:bookmarkEnd w:id="11524"/>
          </w:p>
          <w:p w14:paraId="5B46FEC2" w14:textId="77777777" w:rsidR="009274EA" w:rsidRDefault="00C53038">
            <w:pPr>
              <w:pStyle w:val="Heading112pt"/>
              <w:numPr>
                <w:ilvl w:val="1"/>
                <w:numId w:val="2"/>
              </w:numPr>
              <w:tabs>
                <w:tab w:val="left" w:pos="10620"/>
              </w:tabs>
              <w:rPr>
                <w:rFonts w:ascii="Cambria" w:hAnsi="Cambria"/>
              </w:rPr>
            </w:pPr>
            <w:bookmarkStart w:id="11525" w:name="_Toc137820617"/>
            <w:bookmarkStart w:id="11526" w:name="_Toc137833277"/>
            <w:r>
              <w:rPr>
                <w:rFonts w:ascii="Cambria" w:hAnsi="Cambria"/>
                <w:b w:val="0"/>
              </w:rPr>
              <w:t>Sr.</w:t>
            </w:r>
            <w:bookmarkEnd w:id="11525"/>
            <w:bookmarkEnd w:id="11526"/>
          </w:p>
          <w:p w14:paraId="4DA84546" w14:textId="77777777" w:rsidR="009274EA" w:rsidRDefault="00C53038">
            <w:pPr>
              <w:pStyle w:val="Heading112pt"/>
              <w:numPr>
                <w:ilvl w:val="1"/>
                <w:numId w:val="2"/>
              </w:numPr>
              <w:tabs>
                <w:tab w:val="left" w:pos="10620"/>
              </w:tabs>
              <w:rPr>
                <w:rFonts w:ascii="Cambria" w:hAnsi="Cambria"/>
              </w:rPr>
            </w:pPr>
            <w:bookmarkStart w:id="11527" w:name="_Toc137820618"/>
            <w:bookmarkStart w:id="11528" w:name="_Toc137833278"/>
            <w:r>
              <w:rPr>
                <w:rFonts w:ascii="Cambria" w:hAnsi="Cambria"/>
                <w:b w:val="0"/>
              </w:rPr>
              <w:t>Auction Center Name</w:t>
            </w:r>
            <w:bookmarkEnd w:id="11527"/>
            <w:bookmarkEnd w:id="11528"/>
          </w:p>
          <w:p w14:paraId="4B765E61" w14:textId="77777777" w:rsidR="009274EA" w:rsidRDefault="00C53038">
            <w:pPr>
              <w:pStyle w:val="Heading112pt"/>
              <w:numPr>
                <w:ilvl w:val="1"/>
                <w:numId w:val="2"/>
              </w:numPr>
              <w:tabs>
                <w:tab w:val="left" w:pos="10620"/>
              </w:tabs>
              <w:rPr>
                <w:rFonts w:ascii="Cambria" w:hAnsi="Cambria"/>
                <w:b w:val="0"/>
              </w:rPr>
            </w:pPr>
            <w:bookmarkStart w:id="11529" w:name="_Toc137820619"/>
            <w:bookmarkStart w:id="11530" w:name="_Toc137833279"/>
            <w:r>
              <w:rPr>
                <w:rFonts w:ascii="Cambria" w:hAnsi="Cambria"/>
                <w:b w:val="0"/>
              </w:rPr>
              <w:t>Action</w:t>
            </w:r>
            <w:bookmarkEnd w:id="11529"/>
            <w:bookmarkEnd w:id="11530"/>
          </w:p>
          <w:p w14:paraId="170F81D0" w14:textId="77777777" w:rsidR="009274EA" w:rsidRDefault="00C53038">
            <w:pPr>
              <w:pStyle w:val="Heading112pt"/>
              <w:numPr>
                <w:ilvl w:val="2"/>
                <w:numId w:val="2"/>
              </w:numPr>
              <w:tabs>
                <w:tab w:val="left" w:pos="10620"/>
              </w:tabs>
              <w:rPr>
                <w:rFonts w:ascii="Cambria" w:hAnsi="Cambria"/>
                <w:b w:val="0"/>
              </w:rPr>
            </w:pPr>
            <w:bookmarkStart w:id="11531" w:name="_Toc137820620"/>
            <w:bookmarkStart w:id="11532" w:name="_Toc137833280"/>
            <w:r>
              <w:rPr>
                <w:rFonts w:ascii="Cambria" w:hAnsi="Cambria"/>
                <w:b w:val="0"/>
              </w:rPr>
              <w:t>Edit link</w:t>
            </w:r>
            <w:bookmarkEnd w:id="11531"/>
            <w:bookmarkEnd w:id="11532"/>
          </w:p>
          <w:p w14:paraId="48F3C27B" w14:textId="77777777" w:rsidR="009274EA" w:rsidRDefault="00C53038">
            <w:pPr>
              <w:pStyle w:val="Heading112pt"/>
              <w:numPr>
                <w:ilvl w:val="2"/>
                <w:numId w:val="2"/>
              </w:numPr>
              <w:tabs>
                <w:tab w:val="left" w:pos="10620"/>
              </w:tabs>
              <w:rPr>
                <w:rFonts w:ascii="Cambria" w:hAnsi="Cambria"/>
                <w:b w:val="0"/>
              </w:rPr>
            </w:pPr>
            <w:bookmarkStart w:id="11533" w:name="_Toc137820621"/>
            <w:bookmarkStart w:id="11534" w:name="_Toc137833281"/>
            <w:r>
              <w:rPr>
                <w:rFonts w:ascii="Cambria" w:hAnsi="Cambria"/>
                <w:b w:val="0"/>
              </w:rPr>
              <w:t>View link</w:t>
            </w:r>
            <w:bookmarkEnd w:id="11533"/>
            <w:bookmarkEnd w:id="11534"/>
          </w:p>
          <w:p w14:paraId="4A78D22F" w14:textId="77777777" w:rsidR="009274EA" w:rsidRDefault="00C53038">
            <w:pPr>
              <w:pStyle w:val="Heading112pt"/>
              <w:tabs>
                <w:tab w:val="left" w:pos="10620"/>
              </w:tabs>
              <w:rPr>
                <w:rFonts w:ascii="Cambria" w:hAnsi="Cambria"/>
              </w:rPr>
            </w:pPr>
            <w:bookmarkStart w:id="11535" w:name="_Toc137820622"/>
            <w:bookmarkStart w:id="11536" w:name="_Toc137833282"/>
            <w:r>
              <w:rPr>
                <w:rFonts w:ascii="Cambria" w:hAnsi="Cambria"/>
                <w:b w:val="0"/>
              </w:rPr>
              <w:t>System should display below fields when authorized user clicks on “Edit Gracing period configuration”.</w:t>
            </w:r>
            <w:bookmarkEnd w:id="11535"/>
            <w:bookmarkEnd w:id="11536"/>
          </w:p>
          <w:p w14:paraId="18242553" w14:textId="77777777" w:rsidR="009274EA" w:rsidRDefault="00C53038">
            <w:pPr>
              <w:pStyle w:val="Heading112pt"/>
              <w:numPr>
                <w:ilvl w:val="1"/>
                <w:numId w:val="2"/>
              </w:numPr>
              <w:tabs>
                <w:tab w:val="left" w:pos="10620"/>
              </w:tabs>
              <w:rPr>
                <w:rFonts w:ascii="Cambria" w:hAnsi="Cambria"/>
                <w:b w:val="0"/>
              </w:rPr>
            </w:pPr>
            <w:bookmarkStart w:id="11537" w:name="_Toc137820623"/>
            <w:bookmarkStart w:id="11538" w:name="_Toc137833283"/>
            <w:r>
              <w:rPr>
                <w:rFonts w:ascii="Cambria" w:hAnsi="Cambria"/>
                <w:b w:val="0"/>
              </w:rPr>
              <w:t>Auction Center Wise</w:t>
            </w:r>
            <w:bookmarkEnd w:id="11537"/>
            <w:bookmarkEnd w:id="11538"/>
            <w:r>
              <w:rPr>
                <w:rFonts w:ascii="Cambria" w:hAnsi="Cambria"/>
                <w:b w:val="0"/>
              </w:rPr>
              <w:t xml:space="preserve"> </w:t>
            </w:r>
          </w:p>
          <w:p w14:paraId="3DB8A93C" w14:textId="77777777" w:rsidR="009274EA" w:rsidRDefault="00C53038">
            <w:pPr>
              <w:pStyle w:val="Heading112pt"/>
              <w:numPr>
                <w:ilvl w:val="2"/>
                <w:numId w:val="2"/>
              </w:numPr>
              <w:tabs>
                <w:tab w:val="left" w:pos="10620"/>
              </w:tabs>
              <w:rPr>
                <w:rFonts w:ascii="Cambria" w:hAnsi="Cambria"/>
                <w:b w:val="0"/>
              </w:rPr>
            </w:pPr>
            <w:bookmarkStart w:id="11539" w:name="_Toc137820624"/>
            <w:bookmarkStart w:id="11540" w:name="_Toc137833284"/>
            <w:r>
              <w:rPr>
                <w:rFonts w:ascii="Cambria" w:hAnsi="Cambria"/>
                <w:b w:val="0"/>
              </w:rPr>
              <w:t>Gracing period textbox</w:t>
            </w:r>
            <w:bookmarkEnd w:id="11539"/>
            <w:bookmarkEnd w:id="11540"/>
          </w:p>
          <w:p w14:paraId="70413298" w14:textId="77777777" w:rsidR="009274EA" w:rsidRDefault="00C53038">
            <w:pPr>
              <w:pStyle w:val="Heading112pt"/>
              <w:numPr>
                <w:ilvl w:val="2"/>
                <w:numId w:val="2"/>
              </w:numPr>
              <w:tabs>
                <w:tab w:val="left" w:pos="10620"/>
              </w:tabs>
              <w:rPr>
                <w:rFonts w:ascii="Cambria" w:hAnsi="Cambria"/>
                <w:b w:val="0"/>
              </w:rPr>
            </w:pPr>
            <w:bookmarkStart w:id="11541" w:name="_Toc137820625"/>
            <w:bookmarkStart w:id="11542" w:name="_Toc137833285"/>
            <w:r>
              <w:rPr>
                <w:rFonts w:ascii="Cambria" w:hAnsi="Cambria"/>
                <w:b w:val="0"/>
              </w:rPr>
              <w:t>Update button</w:t>
            </w:r>
            <w:bookmarkEnd w:id="11541"/>
            <w:bookmarkEnd w:id="11542"/>
          </w:p>
          <w:p w14:paraId="103EDC38" w14:textId="77777777" w:rsidR="009274EA" w:rsidRDefault="00C53038">
            <w:pPr>
              <w:pStyle w:val="Heading112pt"/>
              <w:numPr>
                <w:ilvl w:val="2"/>
                <w:numId w:val="2"/>
              </w:numPr>
              <w:tabs>
                <w:tab w:val="left" w:pos="10620"/>
              </w:tabs>
              <w:rPr>
                <w:rFonts w:ascii="Cambria" w:hAnsi="Cambria"/>
                <w:b w:val="0"/>
              </w:rPr>
            </w:pPr>
            <w:bookmarkStart w:id="11543" w:name="_Toc137820626"/>
            <w:bookmarkStart w:id="11544" w:name="_Toc137833286"/>
            <w:r>
              <w:rPr>
                <w:rFonts w:ascii="Cambria" w:hAnsi="Cambria"/>
                <w:b w:val="0"/>
              </w:rPr>
              <w:t>Clear button</w:t>
            </w:r>
            <w:bookmarkEnd w:id="11543"/>
            <w:bookmarkEnd w:id="11544"/>
          </w:p>
          <w:p w14:paraId="56931281" w14:textId="77777777" w:rsidR="009274EA" w:rsidRDefault="00C53038">
            <w:pPr>
              <w:pStyle w:val="Heading112pt"/>
              <w:numPr>
                <w:ilvl w:val="1"/>
                <w:numId w:val="2"/>
              </w:numPr>
              <w:tabs>
                <w:tab w:val="left" w:pos="10620"/>
              </w:tabs>
              <w:rPr>
                <w:rFonts w:ascii="Cambria" w:hAnsi="Cambria"/>
                <w:b w:val="0"/>
              </w:rPr>
            </w:pPr>
            <w:bookmarkStart w:id="11545" w:name="_Toc137820627"/>
            <w:bookmarkStart w:id="11546" w:name="_Toc137833287"/>
            <w:r>
              <w:rPr>
                <w:rFonts w:ascii="Cambria" w:hAnsi="Cambria"/>
                <w:b w:val="0"/>
              </w:rPr>
              <w:lastRenderedPageBreak/>
              <w:t>Buyer Wise</w:t>
            </w:r>
            <w:bookmarkEnd w:id="11545"/>
            <w:bookmarkEnd w:id="11546"/>
          </w:p>
          <w:p w14:paraId="6339C79C" w14:textId="77777777" w:rsidR="009274EA" w:rsidRDefault="00C53038">
            <w:pPr>
              <w:pStyle w:val="Heading112pt"/>
              <w:numPr>
                <w:ilvl w:val="2"/>
                <w:numId w:val="2"/>
              </w:numPr>
              <w:tabs>
                <w:tab w:val="left" w:pos="10620"/>
              </w:tabs>
              <w:rPr>
                <w:rFonts w:ascii="Cambria" w:hAnsi="Cambria"/>
                <w:b w:val="0"/>
              </w:rPr>
            </w:pPr>
            <w:bookmarkStart w:id="11547" w:name="_Toc137820628"/>
            <w:bookmarkStart w:id="11548" w:name="_Toc137833288"/>
            <w:r>
              <w:rPr>
                <w:rFonts w:ascii="Cambria" w:hAnsi="Cambria"/>
                <w:b w:val="0"/>
              </w:rPr>
              <w:t>Auction center name</w:t>
            </w:r>
            <w:bookmarkEnd w:id="11547"/>
            <w:bookmarkEnd w:id="11548"/>
          </w:p>
          <w:p w14:paraId="3AABA954" w14:textId="77777777" w:rsidR="009274EA" w:rsidRDefault="00C53038">
            <w:pPr>
              <w:pStyle w:val="Heading112pt"/>
              <w:numPr>
                <w:ilvl w:val="2"/>
                <w:numId w:val="2"/>
              </w:numPr>
              <w:tabs>
                <w:tab w:val="left" w:pos="10620"/>
              </w:tabs>
              <w:rPr>
                <w:rFonts w:ascii="Cambria" w:hAnsi="Cambria"/>
                <w:b w:val="0"/>
              </w:rPr>
            </w:pPr>
            <w:bookmarkStart w:id="11549" w:name="_Toc137820629"/>
            <w:bookmarkStart w:id="11550" w:name="_Toc137833289"/>
            <w:r>
              <w:rPr>
                <w:rFonts w:ascii="Cambria" w:hAnsi="Cambria"/>
                <w:b w:val="0"/>
              </w:rPr>
              <w:t>Buyer Code</w:t>
            </w:r>
            <w:bookmarkEnd w:id="11549"/>
            <w:bookmarkEnd w:id="11550"/>
            <w:r>
              <w:rPr>
                <w:rFonts w:ascii="Cambria" w:hAnsi="Cambria"/>
                <w:b w:val="0"/>
              </w:rPr>
              <w:t xml:space="preserve"> </w:t>
            </w:r>
          </w:p>
          <w:p w14:paraId="668BC671" w14:textId="77777777" w:rsidR="009274EA" w:rsidRDefault="00C53038">
            <w:pPr>
              <w:pStyle w:val="Heading112pt"/>
              <w:numPr>
                <w:ilvl w:val="2"/>
                <w:numId w:val="2"/>
              </w:numPr>
              <w:tabs>
                <w:tab w:val="left" w:pos="10620"/>
              </w:tabs>
              <w:rPr>
                <w:rFonts w:ascii="Cambria" w:hAnsi="Cambria"/>
                <w:b w:val="0"/>
              </w:rPr>
            </w:pPr>
            <w:bookmarkStart w:id="11551" w:name="_Toc137820630"/>
            <w:bookmarkStart w:id="11552" w:name="_Toc137833290"/>
            <w:r>
              <w:rPr>
                <w:rFonts w:ascii="Cambria" w:hAnsi="Cambria"/>
                <w:b w:val="0"/>
              </w:rPr>
              <w:t>Buyer Name</w:t>
            </w:r>
            <w:bookmarkEnd w:id="11551"/>
            <w:bookmarkEnd w:id="11552"/>
          </w:p>
          <w:p w14:paraId="1B48CF78" w14:textId="77777777" w:rsidR="009274EA" w:rsidRDefault="00C53038">
            <w:pPr>
              <w:pStyle w:val="Heading112pt"/>
              <w:numPr>
                <w:ilvl w:val="2"/>
                <w:numId w:val="2"/>
              </w:numPr>
              <w:tabs>
                <w:tab w:val="left" w:pos="10620"/>
              </w:tabs>
              <w:rPr>
                <w:rFonts w:ascii="Cambria" w:hAnsi="Cambria"/>
                <w:b w:val="0"/>
              </w:rPr>
            </w:pPr>
            <w:bookmarkStart w:id="11553" w:name="_Toc137820631"/>
            <w:bookmarkStart w:id="11554" w:name="_Toc137833291"/>
            <w:r>
              <w:rPr>
                <w:rFonts w:ascii="Cambria" w:hAnsi="Cambria"/>
                <w:b w:val="0"/>
              </w:rPr>
              <w:t>Gracing period textbox</w:t>
            </w:r>
            <w:bookmarkEnd w:id="11553"/>
            <w:bookmarkEnd w:id="11554"/>
          </w:p>
          <w:p w14:paraId="534BF015" w14:textId="77777777" w:rsidR="009274EA" w:rsidRDefault="00C53038">
            <w:pPr>
              <w:pStyle w:val="Heading112pt"/>
              <w:numPr>
                <w:ilvl w:val="2"/>
                <w:numId w:val="2"/>
              </w:numPr>
              <w:tabs>
                <w:tab w:val="left" w:pos="10620"/>
              </w:tabs>
              <w:rPr>
                <w:rFonts w:ascii="Cambria" w:hAnsi="Cambria"/>
                <w:b w:val="0"/>
              </w:rPr>
            </w:pPr>
            <w:bookmarkStart w:id="11555" w:name="_Toc137820632"/>
            <w:bookmarkStart w:id="11556" w:name="_Toc137833292"/>
            <w:r>
              <w:rPr>
                <w:rFonts w:ascii="Cambria" w:hAnsi="Cambria"/>
                <w:b w:val="0"/>
              </w:rPr>
              <w:t>Remaining gracing period</w:t>
            </w:r>
            <w:bookmarkEnd w:id="11555"/>
            <w:bookmarkEnd w:id="11556"/>
          </w:p>
          <w:p w14:paraId="23462607" w14:textId="77777777" w:rsidR="009274EA" w:rsidRDefault="00C53038">
            <w:pPr>
              <w:pStyle w:val="Heading112pt"/>
              <w:numPr>
                <w:ilvl w:val="2"/>
                <w:numId w:val="2"/>
              </w:numPr>
              <w:tabs>
                <w:tab w:val="left" w:pos="10620"/>
              </w:tabs>
              <w:rPr>
                <w:rFonts w:ascii="Cambria" w:hAnsi="Cambria"/>
                <w:b w:val="0"/>
              </w:rPr>
            </w:pPr>
            <w:bookmarkStart w:id="11557" w:name="_Toc137820633"/>
            <w:bookmarkStart w:id="11558" w:name="_Toc137833293"/>
            <w:r>
              <w:rPr>
                <w:rFonts w:ascii="Cambria" w:hAnsi="Cambria"/>
                <w:b w:val="0"/>
              </w:rPr>
              <w:t>Update button</w:t>
            </w:r>
            <w:bookmarkEnd w:id="11557"/>
            <w:bookmarkEnd w:id="11558"/>
            <w:r>
              <w:rPr>
                <w:rFonts w:ascii="Cambria" w:hAnsi="Cambria"/>
                <w:b w:val="0"/>
              </w:rPr>
              <w:t xml:space="preserve"> </w:t>
            </w:r>
          </w:p>
          <w:p w14:paraId="552DB08F" w14:textId="77777777" w:rsidR="009274EA" w:rsidRDefault="00C53038">
            <w:pPr>
              <w:pStyle w:val="Heading112pt"/>
              <w:numPr>
                <w:ilvl w:val="2"/>
                <w:numId w:val="2"/>
              </w:numPr>
              <w:tabs>
                <w:tab w:val="left" w:pos="10620"/>
              </w:tabs>
              <w:rPr>
                <w:rFonts w:ascii="Cambria" w:hAnsi="Cambria"/>
                <w:b w:val="0"/>
              </w:rPr>
            </w:pPr>
            <w:bookmarkStart w:id="11559" w:name="_Toc137820634"/>
            <w:bookmarkStart w:id="11560" w:name="_Toc137833294"/>
            <w:r>
              <w:rPr>
                <w:rFonts w:ascii="Cambria" w:hAnsi="Cambria"/>
                <w:b w:val="0"/>
              </w:rPr>
              <w:t>Clear button</w:t>
            </w:r>
            <w:bookmarkEnd w:id="11559"/>
            <w:bookmarkEnd w:id="11560"/>
          </w:p>
          <w:p w14:paraId="54DB4BDE" w14:textId="77777777" w:rsidR="009274EA" w:rsidRDefault="00C53038">
            <w:pPr>
              <w:pStyle w:val="Heading112pt"/>
              <w:numPr>
                <w:ilvl w:val="2"/>
                <w:numId w:val="2"/>
              </w:numPr>
              <w:tabs>
                <w:tab w:val="left" w:pos="10620"/>
              </w:tabs>
              <w:rPr>
                <w:rFonts w:ascii="Cambria" w:hAnsi="Cambria"/>
                <w:b w:val="0"/>
              </w:rPr>
            </w:pPr>
            <w:bookmarkStart w:id="11561" w:name="_Toc137820635"/>
            <w:bookmarkStart w:id="11562" w:name="_Toc137833295"/>
            <w:r>
              <w:rPr>
                <w:rFonts w:ascii="Cambria" w:hAnsi="Cambria"/>
                <w:b w:val="0"/>
              </w:rPr>
              <w:t>Cancel button</w:t>
            </w:r>
            <w:bookmarkEnd w:id="11561"/>
            <w:bookmarkEnd w:id="11562"/>
          </w:p>
          <w:p w14:paraId="7BFA6F64" w14:textId="77777777" w:rsidR="009274EA" w:rsidRDefault="00C53038">
            <w:pPr>
              <w:pStyle w:val="Heading112pt"/>
              <w:tabs>
                <w:tab w:val="left" w:pos="10620"/>
              </w:tabs>
              <w:rPr>
                <w:rFonts w:ascii="Cambria" w:hAnsi="Cambria"/>
              </w:rPr>
            </w:pPr>
            <w:bookmarkStart w:id="11563" w:name="_Toc137820636"/>
            <w:bookmarkStart w:id="11564" w:name="_Toc137833296"/>
            <w:r>
              <w:rPr>
                <w:rFonts w:ascii="Cambria" w:hAnsi="Cambria"/>
                <w:b w:val="0"/>
              </w:rPr>
              <w:t>System should provide above mentioned fields as a mandatory field.</w:t>
            </w:r>
            <w:bookmarkEnd w:id="11563"/>
            <w:bookmarkEnd w:id="11564"/>
          </w:p>
          <w:p w14:paraId="5190572C" w14:textId="77777777" w:rsidR="009274EA" w:rsidRDefault="00C53038">
            <w:pPr>
              <w:pStyle w:val="Heading112pt"/>
              <w:tabs>
                <w:tab w:val="left" w:pos="10620"/>
              </w:tabs>
              <w:rPr>
                <w:rFonts w:ascii="Cambria" w:hAnsi="Cambria"/>
              </w:rPr>
            </w:pPr>
            <w:bookmarkStart w:id="11565" w:name="_Toc137820637"/>
            <w:bookmarkStart w:id="11566" w:name="_Toc137833297"/>
            <w:r>
              <w:rPr>
                <w:rFonts w:ascii="Cambria" w:hAnsi="Cambria"/>
                <w:b w:val="0"/>
              </w:rPr>
              <w:t>System should display validation message “Please enter details” on click update button with blank fields.</w:t>
            </w:r>
            <w:bookmarkEnd w:id="11565"/>
            <w:bookmarkEnd w:id="11566"/>
          </w:p>
          <w:p w14:paraId="296D18F7" w14:textId="77777777" w:rsidR="009274EA" w:rsidRDefault="00C53038">
            <w:pPr>
              <w:pStyle w:val="Heading112pt"/>
              <w:tabs>
                <w:tab w:val="left" w:pos="10620"/>
              </w:tabs>
              <w:rPr>
                <w:rFonts w:ascii="Cambria" w:hAnsi="Cambria"/>
              </w:rPr>
            </w:pPr>
            <w:bookmarkStart w:id="11567" w:name="_Toc137820638"/>
            <w:bookmarkStart w:id="11568" w:name="_Toc137833298"/>
            <w:r>
              <w:rPr>
                <w:rFonts w:ascii="Cambria" w:hAnsi="Cambria"/>
                <w:b w:val="0"/>
              </w:rPr>
              <w:t>System should clear all input on click clear button.</w:t>
            </w:r>
            <w:bookmarkEnd w:id="11567"/>
            <w:bookmarkEnd w:id="11568"/>
          </w:p>
          <w:p w14:paraId="5963775F" w14:textId="77777777" w:rsidR="009274EA" w:rsidRDefault="00C53038">
            <w:pPr>
              <w:pStyle w:val="Heading112pt"/>
              <w:tabs>
                <w:tab w:val="left" w:pos="10620"/>
              </w:tabs>
              <w:rPr>
                <w:rFonts w:ascii="Cambria" w:hAnsi="Cambria"/>
              </w:rPr>
            </w:pPr>
            <w:bookmarkStart w:id="11569" w:name="_Toc137820639"/>
            <w:bookmarkStart w:id="11570" w:name="_Toc137833299"/>
            <w:r>
              <w:rPr>
                <w:rFonts w:ascii="Cambria" w:hAnsi="Cambria"/>
                <w:b w:val="0"/>
              </w:rPr>
              <w:t>System should redirect on log in home page on click cancel button.</w:t>
            </w:r>
            <w:bookmarkEnd w:id="11569"/>
            <w:bookmarkEnd w:id="11570"/>
          </w:p>
          <w:p w14:paraId="57E767D4" w14:textId="77777777" w:rsidR="009274EA" w:rsidRDefault="00C53038">
            <w:pPr>
              <w:pStyle w:val="Heading112pt"/>
              <w:tabs>
                <w:tab w:val="left" w:pos="10620"/>
              </w:tabs>
              <w:rPr>
                <w:rFonts w:ascii="Cambria" w:hAnsi="Cambria"/>
              </w:rPr>
            </w:pPr>
            <w:bookmarkStart w:id="11571" w:name="_Toc137820640"/>
            <w:bookmarkStart w:id="11572" w:name="_Toc137833300"/>
            <w:r>
              <w:rPr>
                <w:rFonts w:ascii="Cambria" w:hAnsi="Cambria"/>
                <w:b w:val="0"/>
              </w:rPr>
              <w:t xml:space="preserve">System should display confirmation message </w:t>
            </w:r>
            <w:r>
              <w:rPr>
                <w:rFonts w:ascii="Cambria" w:hAnsi="Cambria"/>
              </w:rPr>
              <w:t>“Gracing period configuration Updated successfully</w:t>
            </w:r>
            <w:r>
              <w:rPr>
                <w:rFonts w:ascii="Cambria" w:hAnsi="Cambria"/>
                <w:b w:val="0"/>
              </w:rPr>
              <w:t>” on click of submit button.</w:t>
            </w:r>
            <w:bookmarkEnd w:id="11571"/>
            <w:bookmarkEnd w:id="11572"/>
          </w:p>
          <w:p w14:paraId="63871491" w14:textId="77777777" w:rsidR="009274EA" w:rsidRDefault="00C53038">
            <w:pPr>
              <w:pStyle w:val="Heading112pt"/>
              <w:tabs>
                <w:tab w:val="left" w:pos="10620"/>
              </w:tabs>
              <w:rPr>
                <w:rFonts w:ascii="Cambria" w:hAnsi="Cambria"/>
              </w:rPr>
            </w:pPr>
            <w:bookmarkStart w:id="11573" w:name="_Toc137820641"/>
            <w:bookmarkStart w:id="11574" w:name="_Toc137833301"/>
            <w:r>
              <w:rPr>
                <w:rFonts w:ascii="Cambria" w:hAnsi="Cambria"/>
                <w:b w:val="0"/>
              </w:rPr>
              <w:t>System should again add the cancelled gracing in reaming gracing.</w:t>
            </w:r>
            <w:bookmarkEnd w:id="11573"/>
            <w:bookmarkEnd w:id="11574"/>
            <w:r>
              <w:rPr>
                <w:rFonts w:ascii="Cambria" w:hAnsi="Cambria"/>
                <w:b w:val="0"/>
              </w:rPr>
              <w:t xml:space="preserve"> </w:t>
            </w:r>
          </w:p>
          <w:p w14:paraId="502CF5BC" w14:textId="77777777" w:rsidR="009274EA" w:rsidRDefault="00C53038">
            <w:pPr>
              <w:pStyle w:val="Heading112pt"/>
              <w:tabs>
                <w:tab w:val="left" w:pos="10620"/>
              </w:tabs>
              <w:rPr>
                <w:rFonts w:ascii="Cambria" w:hAnsi="Cambria"/>
              </w:rPr>
            </w:pPr>
            <w:bookmarkStart w:id="11575" w:name="_Toc137820642"/>
            <w:bookmarkStart w:id="11576" w:name="_Toc137833302"/>
            <w:r>
              <w:rPr>
                <w:rFonts w:ascii="Cambria" w:hAnsi="Cambria"/>
                <w:b w:val="0"/>
              </w:rPr>
              <w:t>System should again impact on buyer’s prompt date for payment.</w:t>
            </w:r>
            <w:bookmarkEnd w:id="11575"/>
            <w:bookmarkEnd w:id="11576"/>
          </w:p>
          <w:p w14:paraId="67DC1F30" w14:textId="77777777" w:rsidR="009274EA" w:rsidRDefault="00C53038">
            <w:pPr>
              <w:pStyle w:val="Heading112pt"/>
              <w:numPr>
                <w:ilvl w:val="1"/>
                <w:numId w:val="2"/>
              </w:numPr>
              <w:tabs>
                <w:tab w:val="left" w:pos="10620"/>
              </w:tabs>
              <w:rPr>
                <w:rFonts w:ascii="Cambria" w:hAnsi="Cambria"/>
              </w:rPr>
            </w:pPr>
            <w:bookmarkStart w:id="11577" w:name="_Toc137820643"/>
            <w:bookmarkStart w:id="11578" w:name="_Toc137833303"/>
            <w:r>
              <w:rPr>
                <w:rFonts w:ascii="Cambria" w:hAnsi="Cambria"/>
                <w:b w:val="0"/>
              </w:rPr>
              <w:t>If new days are increased than till new days system should allow buyer to pay.</w:t>
            </w:r>
            <w:bookmarkEnd w:id="11577"/>
            <w:bookmarkEnd w:id="11578"/>
          </w:p>
          <w:p w14:paraId="02A551E1" w14:textId="77777777" w:rsidR="009274EA" w:rsidRDefault="00C53038">
            <w:pPr>
              <w:pStyle w:val="Heading112pt"/>
              <w:numPr>
                <w:ilvl w:val="1"/>
                <w:numId w:val="2"/>
              </w:numPr>
              <w:tabs>
                <w:tab w:val="left" w:pos="10620"/>
              </w:tabs>
              <w:rPr>
                <w:rFonts w:ascii="Cambria" w:hAnsi="Cambria"/>
              </w:rPr>
            </w:pPr>
            <w:bookmarkStart w:id="11579" w:name="_Toc137820644"/>
            <w:bookmarkStart w:id="11580" w:name="_Toc137833304"/>
            <w:r>
              <w:rPr>
                <w:rFonts w:ascii="Cambria" w:hAnsi="Cambria"/>
                <w:b w:val="0"/>
              </w:rPr>
              <w:t>If gracing period is cancelled than system should not allow buyer to pay.</w:t>
            </w:r>
            <w:bookmarkEnd w:id="11579"/>
            <w:bookmarkEnd w:id="11580"/>
          </w:p>
          <w:p w14:paraId="1B42C542"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w:t>
            </w:r>
          </w:p>
          <w:p w14:paraId="6B96485F" w14:textId="77777777" w:rsidR="009274EA" w:rsidRDefault="00C53038">
            <w:pPr>
              <w:pStyle w:val="Heading112pt"/>
              <w:rPr>
                <w:rFonts w:ascii="Cambria" w:hAnsi="Cambria"/>
                <w:b w:val="0"/>
              </w:rPr>
            </w:pPr>
            <w:r>
              <w:rPr>
                <w:rFonts w:ascii="Cambria" w:hAnsi="Cambria"/>
                <w:b w:val="0"/>
              </w:rPr>
              <w:t>System should capture the entry of “Gracing period” update in audit trail report as “Gracing period” :&lt; Gracing period &gt; Updated in &lt;Auction Center&gt;.</w:t>
            </w:r>
          </w:p>
          <w:p w14:paraId="7F635BB8" w14:textId="77777777" w:rsidR="009274EA" w:rsidRDefault="00C53038">
            <w:pPr>
              <w:pStyle w:val="Heading112pt"/>
              <w:rPr>
                <w:rFonts w:ascii="Cambria" w:hAnsi="Cambria"/>
                <w:b w:val="0"/>
              </w:rPr>
            </w:pPr>
            <w:r>
              <w:rPr>
                <w:rFonts w:ascii="Cambria" w:hAnsi="Cambria"/>
                <w:b w:val="0"/>
              </w:rPr>
              <w:t>System should capture the entry of “Gracing period” update in audit trail report as “Gracing period” :&lt; Gracing period &gt; Updated for &lt;Buyer Code&gt; in &lt;Auction Center&gt;.</w:t>
            </w:r>
          </w:p>
          <w:p w14:paraId="21C2A1C0" w14:textId="77777777" w:rsidR="009274EA" w:rsidRDefault="00C53038">
            <w:pPr>
              <w:pStyle w:val="Heading112pt"/>
              <w:numPr>
                <w:ilvl w:val="0"/>
                <w:numId w:val="0"/>
              </w:numPr>
              <w:tabs>
                <w:tab w:val="left" w:pos="10620"/>
              </w:tabs>
              <w:rPr>
                <w:rFonts w:ascii="Cambria" w:hAnsi="Cambria"/>
              </w:rPr>
            </w:pPr>
            <w:bookmarkStart w:id="11581" w:name="_Toc137820645"/>
            <w:bookmarkStart w:id="11582" w:name="_Toc137833305"/>
            <w:r>
              <w:rPr>
                <w:rFonts w:ascii="Cambria" w:hAnsi="Cambria"/>
                <w:u w:val="single"/>
              </w:rPr>
              <w:t xml:space="preserve">View </w:t>
            </w:r>
            <w:bookmarkEnd w:id="11581"/>
            <w:bookmarkEnd w:id="11582"/>
            <w:r>
              <w:rPr>
                <w:rFonts w:ascii="Cambria" w:hAnsi="Cambria"/>
                <w:u w:val="single"/>
              </w:rPr>
              <w:t>Mode</w:t>
            </w:r>
            <w:r>
              <w:rPr>
                <w:rFonts w:ascii="Cambria" w:hAnsi="Cambria"/>
                <w:b w:val="0"/>
              </w:rPr>
              <w:t>:</w:t>
            </w:r>
          </w:p>
          <w:p w14:paraId="42C3F8A0" w14:textId="77777777" w:rsidR="009274EA" w:rsidRDefault="00C53038">
            <w:pPr>
              <w:pStyle w:val="Heading112pt"/>
              <w:tabs>
                <w:tab w:val="left" w:pos="10620"/>
              </w:tabs>
              <w:rPr>
                <w:rFonts w:ascii="Cambria" w:hAnsi="Cambria"/>
              </w:rPr>
            </w:pPr>
            <w:bookmarkStart w:id="11583" w:name="_Toc137820646"/>
            <w:bookmarkStart w:id="11584" w:name="_Toc137833306"/>
            <w:r>
              <w:rPr>
                <w:rFonts w:ascii="Cambria" w:hAnsi="Cambria"/>
                <w:b w:val="0"/>
              </w:rPr>
              <w:t>System should display all details of respective “Gracing period configuration Value” under view mode on click of view link.</w:t>
            </w:r>
            <w:bookmarkEnd w:id="11583"/>
            <w:bookmarkEnd w:id="11584"/>
          </w:p>
          <w:p w14:paraId="7325DC9A" w14:textId="77777777" w:rsidR="009274EA" w:rsidRDefault="00C53038">
            <w:pPr>
              <w:pStyle w:val="Heading112pt"/>
              <w:tabs>
                <w:tab w:val="left" w:pos="10620"/>
              </w:tabs>
              <w:rPr>
                <w:rFonts w:ascii="Cambria" w:hAnsi="Cambria"/>
              </w:rPr>
            </w:pPr>
            <w:bookmarkStart w:id="11585" w:name="_Toc137820647"/>
            <w:bookmarkStart w:id="11586" w:name="_Toc137833307"/>
            <w:r>
              <w:rPr>
                <w:rFonts w:ascii="Cambria" w:hAnsi="Cambria"/>
                <w:b w:val="0"/>
              </w:rPr>
              <w:t>System should provide export to PDF and Excel option.</w:t>
            </w:r>
            <w:bookmarkEnd w:id="11585"/>
            <w:bookmarkEnd w:id="11586"/>
          </w:p>
          <w:p w14:paraId="0E8CEEEB" w14:textId="77777777" w:rsidR="009274EA" w:rsidRDefault="00C53038">
            <w:pPr>
              <w:pStyle w:val="Heading112pt"/>
              <w:tabs>
                <w:tab w:val="left" w:pos="10620"/>
              </w:tabs>
              <w:rPr>
                <w:rFonts w:ascii="Cambria" w:hAnsi="Cambria"/>
              </w:rPr>
            </w:pPr>
            <w:bookmarkStart w:id="11587" w:name="_Toc137820648"/>
            <w:bookmarkStart w:id="11588" w:name="_Toc137833308"/>
            <w:r>
              <w:rPr>
                <w:rFonts w:ascii="Cambria" w:hAnsi="Cambria"/>
                <w:b w:val="0"/>
              </w:rPr>
              <w:t>System should display below details in exported Excel/PDF file for respective gracing period configuration detail.</w:t>
            </w:r>
            <w:bookmarkEnd w:id="11587"/>
            <w:bookmarkEnd w:id="11588"/>
          </w:p>
          <w:p w14:paraId="4FB6614C" w14:textId="77777777" w:rsidR="009274EA" w:rsidRDefault="00C53038">
            <w:pPr>
              <w:pStyle w:val="Heading112pt"/>
              <w:numPr>
                <w:ilvl w:val="1"/>
                <w:numId w:val="2"/>
              </w:numPr>
              <w:tabs>
                <w:tab w:val="left" w:pos="10620"/>
              </w:tabs>
              <w:rPr>
                <w:rFonts w:ascii="Cambria" w:hAnsi="Cambria"/>
                <w:b w:val="0"/>
              </w:rPr>
            </w:pPr>
            <w:bookmarkStart w:id="11589" w:name="_Toc137820649"/>
            <w:bookmarkStart w:id="11590" w:name="_Toc137833309"/>
            <w:r>
              <w:rPr>
                <w:rFonts w:ascii="Cambria" w:hAnsi="Cambria"/>
                <w:b w:val="0"/>
              </w:rPr>
              <w:t>Auction Center Wise</w:t>
            </w:r>
            <w:bookmarkEnd w:id="11589"/>
            <w:bookmarkEnd w:id="11590"/>
            <w:r>
              <w:rPr>
                <w:rFonts w:ascii="Cambria" w:hAnsi="Cambria"/>
                <w:b w:val="0"/>
              </w:rPr>
              <w:t xml:space="preserve"> </w:t>
            </w:r>
          </w:p>
          <w:p w14:paraId="22BF75BB" w14:textId="77777777" w:rsidR="009274EA" w:rsidRDefault="00C53038">
            <w:pPr>
              <w:pStyle w:val="Heading112pt"/>
              <w:numPr>
                <w:ilvl w:val="2"/>
                <w:numId w:val="2"/>
              </w:numPr>
              <w:tabs>
                <w:tab w:val="left" w:pos="10620"/>
              </w:tabs>
              <w:rPr>
                <w:rFonts w:ascii="Cambria" w:hAnsi="Cambria"/>
                <w:b w:val="0"/>
              </w:rPr>
            </w:pPr>
            <w:bookmarkStart w:id="11591" w:name="_Toc137820650"/>
            <w:bookmarkStart w:id="11592" w:name="_Toc137833310"/>
            <w:r>
              <w:rPr>
                <w:rFonts w:ascii="Cambria" w:hAnsi="Cambria"/>
                <w:b w:val="0"/>
              </w:rPr>
              <w:t xml:space="preserve">Gracing period </w:t>
            </w:r>
            <w:bookmarkEnd w:id="11591"/>
            <w:bookmarkEnd w:id="11592"/>
          </w:p>
          <w:p w14:paraId="26144799"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Sale No.</w:t>
            </w:r>
          </w:p>
          <w:p w14:paraId="730B890D" w14:textId="77777777" w:rsidR="009274EA" w:rsidRDefault="00C53038">
            <w:pPr>
              <w:pStyle w:val="Heading112pt"/>
              <w:numPr>
                <w:ilvl w:val="1"/>
                <w:numId w:val="2"/>
              </w:numPr>
              <w:tabs>
                <w:tab w:val="left" w:pos="10620"/>
              </w:tabs>
              <w:rPr>
                <w:rFonts w:ascii="Cambria" w:hAnsi="Cambria"/>
                <w:b w:val="0"/>
              </w:rPr>
            </w:pPr>
            <w:bookmarkStart w:id="11593" w:name="_Toc137820653"/>
            <w:bookmarkStart w:id="11594" w:name="_Toc137833313"/>
            <w:r>
              <w:rPr>
                <w:rFonts w:ascii="Cambria" w:hAnsi="Cambria"/>
                <w:b w:val="0"/>
              </w:rPr>
              <w:lastRenderedPageBreak/>
              <w:t>Buyer Wise</w:t>
            </w:r>
            <w:bookmarkEnd w:id="11593"/>
            <w:bookmarkEnd w:id="11594"/>
          </w:p>
          <w:p w14:paraId="1C95BB13" w14:textId="77777777" w:rsidR="009274EA" w:rsidRDefault="00C53038">
            <w:pPr>
              <w:pStyle w:val="Heading112pt"/>
              <w:numPr>
                <w:ilvl w:val="2"/>
                <w:numId w:val="2"/>
              </w:numPr>
              <w:tabs>
                <w:tab w:val="left" w:pos="10620"/>
              </w:tabs>
              <w:rPr>
                <w:rFonts w:ascii="Cambria" w:hAnsi="Cambria"/>
                <w:b w:val="0"/>
              </w:rPr>
            </w:pPr>
            <w:bookmarkStart w:id="11595" w:name="_Toc137820654"/>
            <w:bookmarkStart w:id="11596" w:name="_Toc137833314"/>
            <w:r>
              <w:rPr>
                <w:rFonts w:ascii="Cambria" w:hAnsi="Cambria"/>
                <w:b w:val="0"/>
              </w:rPr>
              <w:t xml:space="preserve">Auction center </w:t>
            </w:r>
            <w:bookmarkEnd w:id="11595"/>
            <w:bookmarkEnd w:id="11596"/>
          </w:p>
          <w:p w14:paraId="37368B6A" w14:textId="77777777" w:rsidR="009274EA" w:rsidRDefault="00C53038">
            <w:pPr>
              <w:pStyle w:val="Heading112pt"/>
              <w:numPr>
                <w:ilvl w:val="2"/>
                <w:numId w:val="2"/>
              </w:numPr>
              <w:tabs>
                <w:tab w:val="left" w:pos="10620"/>
              </w:tabs>
              <w:rPr>
                <w:rFonts w:ascii="Cambria" w:hAnsi="Cambria"/>
                <w:b w:val="0"/>
              </w:rPr>
            </w:pPr>
            <w:bookmarkStart w:id="11597" w:name="_Toc137820655"/>
            <w:bookmarkStart w:id="11598" w:name="_Toc137833315"/>
            <w:r>
              <w:rPr>
                <w:rFonts w:ascii="Cambria" w:hAnsi="Cambria"/>
                <w:b w:val="0"/>
              </w:rPr>
              <w:t>Buyer Code</w:t>
            </w:r>
            <w:bookmarkEnd w:id="11597"/>
            <w:bookmarkEnd w:id="11598"/>
            <w:r>
              <w:rPr>
                <w:rFonts w:ascii="Cambria" w:hAnsi="Cambria"/>
                <w:b w:val="0"/>
              </w:rPr>
              <w:t xml:space="preserve"> </w:t>
            </w:r>
          </w:p>
          <w:p w14:paraId="428F2E3C" w14:textId="77777777" w:rsidR="009274EA" w:rsidRDefault="00C53038">
            <w:pPr>
              <w:pStyle w:val="Heading112pt"/>
              <w:numPr>
                <w:ilvl w:val="2"/>
                <w:numId w:val="2"/>
              </w:numPr>
              <w:tabs>
                <w:tab w:val="left" w:pos="10620"/>
              </w:tabs>
              <w:rPr>
                <w:rFonts w:ascii="Cambria" w:hAnsi="Cambria"/>
                <w:b w:val="0"/>
              </w:rPr>
            </w:pPr>
            <w:bookmarkStart w:id="11599" w:name="_Toc137820656"/>
            <w:bookmarkStart w:id="11600" w:name="_Toc137833316"/>
            <w:r>
              <w:rPr>
                <w:rFonts w:ascii="Cambria" w:hAnsi="Cambria"/>
                <w:b w:val="0"/>
              </w:rPr>
              <w:t>Buyer Name</w:t>
            </w:r>
            <w:bookmarkEnd w:id="11599"/>
            <w:bookmarkEnd w:id="11600"/>
          </w:p>
          <w:p w14:paraId="09ED8DA4" w14:textId="77777777" w:rsidR="009274EA" w:rsidRDefault="00C53038">
            <w:pPr>
              <w:pStyle w:val="Heading112pt"/>
              <w:numPr>
                <w:ilvl w:val="2"/>
                <w:numId w:val="2"/>
              </w:numPr>
              <w:tabs>
                <w:tab w:val="left" w:pos="10620"/>
              </w:tabs>
              <w:rPr>
                <w:rFonts w:ascii="Cambria" w:hAnsi="Cambria"/>
                <w:b w:val="0"/>
              </w:rPr>
            </w:pPr>
            <w:bookmarkStart w:id="11601" w:name="_Toc137820657"/>
            <w:bookmarkStart w:id="11602" w:name="_Toc137833317"/>
            <w:r>
              <w:rPr>
                <w:rFonts w:ascii="Cambria" w:hAnsi="Cambria"/>
                <w:b w:val="0"/>
              </w:rPr>
              <w:t xml:space="preserve">Gracing period </w:t>
            </w:r>
          </w:p>
          <w:p w14:paraId="795F77E2" w14:textId="77777777" w:rsidR="009274EA" w:rsidRDefault="00C53038">
            <w:pPr>
              <w:pStyle w:val="Heading112pt"/>
              <w:numPr>
                <w:ilvl w:val="2"/>
                <w:numId w:val="2"/>
              </w:numPr>
              <w:tabs>
                <w:tab w:val="left" w:pos="10620"/>
              </w:tabs>
              <w:rPr>
                <w:rFonts w:ascii="Cambria" w:hAnsi="Cambria"/>
                <w:b w:val="0"/>
              </w:rPr>
            </w:pPr>
            <w:r>
              <w:rPr>
                <w:rFonts w:ascii="Cambria" w:hAnsi="Cambria"/>
                <w:bCs w:val="0"/>
              </w:rPr>
              <w:t>Sale No.</w:t>
            </w:r>
            <w:bookmarkStart w:id="11603" w:name="_Toc137820658"/>
            <w:bookmarkStart w:id="11604" w:name="_Toc137833318"/>
            <w:bookmarkEnd w:id="11601"/>
            <w:bookmarkEnd w:id="11602"/>
          </w:p>
          <w:p w14:paraId="5E8718DA"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Remaining gracing period</w:t>
            </w:r>
            <w:bookmarkEnd w:id="11603"/>
            <w:bookmarkEnd w:id="11604"/>
          </w:p>
          <w:p w14:paraId="7FD157DB"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 xml:space="preserve">Effective From </w:t>
            </w:r>
          </w:p>
          <w:p w14:paraId="1D2465A5"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Effective End</w:t>
            </w:r>
          </w:p>
          <w:p w14:paraId="185C32CD" w14:textId="77777777" w:rsidR="009274EA" w:rsidRDefault="00C53038">
            <w:pPr>
              <w:pStyle w:val="Heading112pt"/>
              <w:tabs>
                <w:tab w:val="left" w:pos="10620"/>
              </w:tabs>
              <w:rPr>
                <w:rFonts w:ascii="Cambria" w:hAnsi="Cambria"/>
              </w:rPr>
            </w:pPr>
            <w:bookmarkStart w:id="11605" w:name="_Toc137820659"/>
            <w:bookmarkStart w:id="11606" w:name="_Toc137833319"/>
            <w:r>
              <w:rPr>
                <w:rFonts w:ascii="Cambria" w:hAnsi="Cambria"/>
                <w:b w:val="0"/>
              </w:rPr>
              <w:t>System should not allow to change the detail in view mode.</w:t>
            </w:r>
            <w:bookmarkEnd w:id="11605"/>
            <w:bookmarkEnd w:id="11606"/>
          </w:p>
          <w:p w14:paraId="24159D5E" w14:textId="77777777" w:rsidR="009274EA" w:rsidRDefault="00C53038">
            <w:pPr>
              <w:pStyle w:val="Heading112pt"/>
              <w:numPr>
                <w:ilvl w:val="0"/>
                <w:numId w:val="0"/>
              </w:numPr>
              <w:tabs>
                <w:tab w:val="left" w:pos="10620"/>
              </w:tabs>
              <w:ind w:left="360" w:hanging="360"/>
              <w:rPr>
                <w:rFonts w:ascii="Cambria" w:hAnsi="Cambria"/>
                <w:b w:val="0"/>
              </w:rPr>
            </w:pPr>
            <w:bookmarkStart w:id="11607" w:name="_Toc137820660"/>
            <w:bookmarkStart w:id="11608" w:name="_Toc137833320"/>
            <w:r>
              <w:rPr>
                <w:rFonts w:ascii="Cambria" w:hAnsi="Cambria"/>
                <w:u w:val="single"/>
              </w:rPr>
              <w:t xml:space="preserve">Uploaded Document </w:t>
            </w:r>
            <w:bookmarkEnd w:id="11607"/>
            <w:bookmarkEnd w:id="11608"/>
            <w:r>
              <w:rPr>
                <w:rFonts w:ascii="Cambria" w:hAnsi="Cambria"/>
                <w:u w:val="single"/>
              </w:rPr>
              <w:t>section</w:t>
            </w:r>
            <w:r>
              <w:rPr>
                <w:rFonts w:ascii="Cambria" w:hAnsi="Cambria"/>
                <w:b w:val="0"/>
              </w:rPr>
              <w:t>:</w:t>
            </w:r>
          </w:p>
          <w:p w14:paraId="6C42F025" w14:textId="77777777" w:rsidR="009274EA" w:rsidRDefault="00C53038">
            <w:pPr>
              <w:pStyle w:val="Heading112pt"/>
              <w:tabs>
                <w:tab w:val="left" w:pos="10620"/>
              </w:tabs>
              <w:rPr>
                <w:rFonts w:ascii="Cambria" w:hAnsi="Cambria"/>
              </w:rPr>
            </w:pPr>
            <w:bookmarkStart w:id="11609" w:name="_Toc137820661"/>
            <w:bookmarkStart w:id="11610" w:name="_Toc137833321"/>
            <w:r>
              <w:rPr>
                <w:rFonts w:ascii="Cambria" w:hAnsi="Cambria"/>
                <w:b w:val="0"/>
              </w:rPr>
              <w:t>System should display the list of PDF documents uploaded while doing any activity in master.</w:t>
            </w:r>
            <w:bookmarkEnd w:id="11609"/>
            <w:bookmarkEnd w:id="11610"/>
          </w:p>
          <w:p w14:paraId="5F03A2D7" w14:textId="77777777" w:rsidR="009274EA" w:rsidRDefault="00C53038">
            <w:pPr>
              <w:pStyle w:val="Heading112pt"/>
              <w:tabs>
                <w:tab w:val="left" w:pos="10620"/>
              </w:tabs>
              <w:rPr>
                <w:rFonts w:ascii="Cambria" w:hAnsi="Cambria"/>
              </w:rPr>
            </w:pPr>
            <w:bookmarkStart w:id="11611" w:name="_Toc137820662"/>
            <w:bookmarkStart w:id="11612" w:name="_Toc137833322"/>
            <w:r>
              <w:rPr>
                <w:rFonts w:ascii="Cambria" w:hAnsi="Cambria"/>
                <w:b w:val="0"/>
              </w:rPr>
              <w:t>System should below detail in uploaded document section.</w:t>
            </w:r>
            <w:bookmarkEnd w:id="11611"/>
            <w:bookmarkEnd w:id="11612"/>
          </w:p>
          <w:p w14:paraId="298B056C" w14:textId="77777777" w:rsidR="009274EA" w:rsidRDefault="00C53038">
            <w:pPr>
              <w:pStyle w:val="Heading112pt"/>
              <w:numPr>
                <w:ilvl w:val="1"/>
                <w:numId w:val="2"/>
              </w:numPr>
              <w:tabs>
                <w:tab w:val="left" w:pos="10620"/>
              </w:tabs>
              <w:rPr>
                <w:rFonts w:ascii="Cambria" w:hAnsi="Cambria"/>
              </w:rPr>
            </w:pPr>
            <w:bookmarkStart w:id="11613" w:name="_Toc137820663"/>
            <w:bookmarkStart w:id="11614" w:name="_Toc137833323"/>
            <w:r>
              <w:rPr>
                <w:rFonts w:ascii="Cambria" w:hAnsi="Cambria"/>
                <w:b w:val="0"/>
              </w:rPr>
              <w:t>Sr.</w:t>
            </w:r>
            <w:bookmarkEnd w:id="11613"/>
            <w:bookmarkEnd w:id="11614"/>
          </w:p>
          <w:p w14:paraId="555BC89D" w14:textId="77777777" w:rsidR="009274EA" w:rsidRDefault="00C53038">
            <w:pPr>
              <w:pStyle w:val="Heading112pt"/>
              <w:numPr>
                <w:ilvl w:val="1"/>
                <w:numId w:val="2"/>
              </w:numPr>
              <w:tabs>
                <w:tab w:val="left" w:pos="10620"/>
              </w:tabs>
              <w:rPr>
                <w:rFonts w:ascii="Cambria" w:hAnsi="Cambria"/>
              </w:rPr>
            </w:pPr>
            <w:r>
              <w:rPr>
                <w:rFonts w:ascii="Cambria" w:hAnsi="Cambria"/>
                <w:b w:val="0"/>
              </w:rPr>
              <w:t>Auction center Name</w:t>
            </w:r>
          </w:p>
          <w:p w14:paraId="3D2C1AB5" w14:textId="77777777" w:rsidR="009274EA" w:rsidRDefault="00C53038">
            <w:pPr>
              <w:pStyle w:val="Heading112pt"/>
              <w:numPr>
                <w:ilvl w:val="1"/>
                <w:numId w:val="2"/>
              </w:numPr>
              <w:tabs>
                <w:tab w:val="left" w:pos="10620"/>
              </w:tabs>
              <w:rPr>
                <w:rFonts w:ascii="Cambria" w:hAnsi="Cambria"/>
              </w:rPr>
            </w:pPr>
            <w:bookmarkStart w:id="11615" w:name="_Toc137820664"/>
            <w:bookmarkStart w:id="11616" w:name="_Toc137833324"/>
            <w:r>
              <w:rPr>
                <w:rFonts w:ascii="Cambria" w:hAnsi="Cambria"/>
                <w:b w:val="0"/>
              </w:rPr>
              <w:t>Document Brief/Remarks</w:t>
            </w:r>
            <w:bookmarkEnd w:id="11615"/>
            <w:bookmarkEnd w:id="11616"/>
          </w:p>
          <w:p w14:paraId="60096C44" w14:textId="77777777" w:rsidR="009274EA" w:rsidRDefault="00C53038">
            <w:pPr>
              <w:pStyle w:val="Heading112pt"/>
              <w:numPr>
                <w:ilvl w:val="1"/>
                <w:numId w:val="2"/>
              </w:numPr>
              <w:tabs>
                <w:tab w:val="left" w:pos="10620"/>
              </w:tabs>
              <w:rPr>
                <w:rFonts w:ascii="Cambria" w:hAnsi="Cambria"/>
              </w:rPr>
            </w:pPr>
            <w:bookmarkStart w:id="11617" w:name="_Toc137820665"/>
            <w:bookmarkStart w:id="11618" w:name="_Toc137833325"/>
            <w:r>
              <w:rPr>
                <w:rFonts w:ascii="Cambria" w:hAnsi="Cambria"/>
                <w:b w:val="0"/>
              </w:rPr>
              <w:t>Document upload date and time</w:t>
            </w:r>
            <w:bookmarkEnd w:id="11617"/>
            <w:bookmarkEnd w:id="11618"/>
          </w:p>
          <w:p w14:paraId="648B56BA" w14:textId="77777777" w:rsidR="009274EA" w:rsidRDefault="00C53038">
            <w:pPr>
              <w:pStyle w:val="Heading112pt"/>
              <w:numPr>
                <w:ilvl w:val="1"/>
                <w:numId w:val="2"/>
              </w:numPr>
              <w:tabs>
                <w:tab w:val="left" w:pos="10620"/>
              </w:tabs>
              <w:rPr>
                <w:rFonts w:ascii="Cambria" w:hAnsi="Cambria"/>
              </w:rPr>
            </w:pPr>
            <w:bookmarkStart w:id="11619" w:name="_Toc137820666"/>
            <w:bookmarkStart w:id="11620" w:name="_Toc137833326"/>
            <w:r>
              <w:rPr>
                <w:rFonts w:ascii="Cambria" w:hAnsi="Cambria"/>
                <w:b w:val="0"/>
              </w:rPr>
              <w:t>Action</w:t>
            </w:r>
            <w:bookmarkEnd w:id="11619"/>
            <w:bookmarkEnd w:id="11620"/>
            <w:r>
              <w:rPr>
                <w:rFonts w:ascii="Cambria" w:hAnsi="Cambria"/>
                <w:b w:val="0"/>
              </w:rPr>
              <w:t xml:space="preserve"> </w:t>
            </w:r>
          </w:p>
          <w:p w14:paraId="508AF83C" w14:textId="77777777" w:rsidR="009274EA" w:rsidRDefault="00C53038">
            <w:pPr>
              <w:pStyle w:val="Heading112pt"/>
              <w:numPr>
                <w:ilvl w:val="2"/>
                <w:numId w:val="2"/>
              </w:numPr>
              <w:tabs>
                <w:tab w:val="left" w:pos="10620"/>
              </w:tabs>
              <w:rPr>
                <w:rFonts w:ascii="Cambria" w:hAnsi="Cambria"/>
              </w:rPr>
            </w:pPr>
            <w:bookmarkStart w:id="11621" w:name="_Toc137820667"/>
            <w:bookmarkStart w:id="11622" w:name="_Toc137833327"/>
            <w:r>
              <w:rPr>
                <w:rFonts w:ascii="Cambria" w:hAnsi="Cambria"/>
                <w:b w:val="0"/>
              </w:rPr>
              <w:t>Download document link.</w:t>
            </w:r>
            <w:bookmarkEnd w:id="11621"/>
            <w:bookmarkEnd w:id="11622"/>
          </w:p>
          <w:p w14:paraId="7E61E764" w14:textId="77777777" w:rsidR="009274EA" w:rsidRDefault="00C53038">
            <w:pPr>
              <w:pStyle w:val="Heading112pt"/>
              <w:numPr>
                <w:ilvl w:val="2"/>
                <w:numId w:val="2"/>
              </w:numPr>
              <w:tabs>
                <w:tab w:val="left" w:pos="10620"/>
              </w:tabs>
              <w:rPr>
                <w:rFonts w:ascii="Cambria" w:hAnsi="Cambria"/>
              </w:rPr>
            </w:pPr>
            <w:bookmarkStart w:id="11623" w:name="_Toc137820668"/>
            <w:bookmarkStart w:id="11624" w:name="_Toc137833328"/>
            <w:r>
              <w:rPr>
                <w:rFonts w:ascii="Cambria" w:hAnsi="Cambria"/>
                <w:b w:val="0"/>
              </w:rPr>
              <w:t>Preview document link.</w:t>
            </w:r>
            <w:bookmarkEnd w:id="11623"/>
            <w:bookmarkEnd w:id="11624"/>
          </w:p>
          <w:p w14:paraId="0CF6E01E" w14:textId="77777777" w:rsidR="009274EA" w:rsidRDefault="00C53038">
            <w:pPr>
              <w:pStyle w:val="Heading112pt"/>
              <w:tabs>
                <w:tab w:val="left" w:pos="10620"/>
              </w:tabs>
              <w:rPr>
                <w:rFonts w:ascii="Cambria" w:hAnsi="Cambria"/>
              </w:rPr>
            </w:pPr>
            <w:bookmarkStart w:id="11625" w:name="_Toc137820669"/>
            <w:bookmarkStart w:id="11626" w:name="_Toc137833329"/>
            <w:r>
              <w:rPr>
                <w:rFonts w:ascii="Cambria" w:hAnsi="Cambria"/>
                <w:b w:val="0"/>
              </w:rPr>
              <w:t>System should download the document on click “Download document” link.</w:t>
            </w:r>
            <w:bookmarkEnd w:id="11625"/>
            <w:bookmarkEnd w:id="11626"/>
          </w:p>
          <w:p w14:paraId="76008AE1" w14:textId="77777777" w:rsidR="009274EA" w:rsidRDefault="00C53038">
            <w:pPr>
              <w:pStyle w:val="Heading112pt"/>
              <w:tabs>
                <w:tab w:val="left" w:pos="10620"/>
              </w:tabs>
              <w:rPr>
                <w:rFonts w:ascii="Cambria" w:hAnsi="Cambria"/>
                <w:b w:val="0"/>
              </w:rPr>
            </w:pPr>
            <w:bookmarkStart w:id="11627" w:name="_Toc137820670"/>
            <w:bookmarkStart w:id="11628" w:name="_Toc137833330"/>
            <w:r>
              <w:rPr>
                <w:rFonts w:ascii="Cambria" w:hAnsi="Cambria"/>
                <w:b w:val="0"/>
              </w:rPr>
              <w:t>System should display the document without download on screen with PDF viewer on click “Preview Document” link.</w:t>
            </w:r>
            <w:bookmarkEnd w:id="11627"/>
            <w:bookmarkEnd w:id="11628"/>
          </w:p>
          <w:p w14:paraId="0DDCCB7C" w14:textId="77777777" w:rsidR="009274EA" w:rsidRDefault="00C53038">
            <w:pPr>
              <w:pStyle w:val="Heading112pt"/>
              <w:numPr>
                <w:ilvl w:val="0"/>
                <w:numId w:val="0"/>
              </w:numPr>
              <w:tabs>
                <w:tab w:val="left" w:pos="10620"/>
              </w:tabs>
              <w:ind w:left="360" w:hanging="360"/>
              <w:rPr>
                <w:rFonts w:ascii="Cambria" w:hAnsi="Cambria"/>
                <w:b w:val="0"/>
              </w:rPr>
            </w:pPr>
            <w:bookmarkStart w:id="11629" w:name="_Toc137820671"/>
            <w:bookmarkStart w:id="11630" w:name="_Toc137833331"/>
            <w:r>
              <w:rPr>
                <w:rFonts w:ascii="Cambria" w:hAnsi="Cambria"/>
                <w:u w:val="single"/>
              </w:rPr>
              <w:t>View History for &lt;Master Name&gt; Update</w:t>
            </w:r>
            <w:r>
              <w:rPr>
                <w:rFonts w:ascii="Cambria" w:hAnsi="Cambria"/>
                <w:b w:val="0"/>
              </w:rPr>
              <w:t>:</w:t>
            </w:r>
            <w:bookmarkEnd w:id="11629"/>
            <w:bookmarkEnd w:id="11630"/>
          </w:p>
          <w:p w14:paraId="6A76FD55" w14:textId="77777777" w:rsidR="009274EA" w:rsidRDefault="00C53038">
            <w:pPr>
              <w:pStyle w:val="Heading112pt"/>
              <w:tabs>
                <w:tab w:val="left" w:pos="10620"/>
              </w:tabs>
              <w:rPr>
                <w:rFonts w:ascii="Cambria" w:hAnsi="Cambria"/>
                <w:b w:val="0"/>
              </w:rPr>
            </w:pPr>
            <w:bookmarkStart w:id="11631" w:name="_Toc137820672"/>
            <w:bookmarkStart w:id="11632" w:name="_Toc137833332"/>
            <w:r>
              <w:rPr>
                <w:rFonts w:ascii="Cambria" w:hAnsi="Cambria"/>
                <w:b w:val="0"/>
              </w:rPr>
              <w:t>System should maintain and display history of every update for respective master value.</w:t>
            </w:r>
            <w:bookmarkEnd w:id="11631"/>
            <w:bookmarkEnd w:id="11632"/>
          </w:p>
          <w:p w14:paraId="71E182F0" w14:textId="77777777" w:rsidR="009274EA" w:rsidRDefault="00C53038">
            <w:pPr>
              <w:pStyle w:val="Heading112pt"/>
              <w:tabs>
                <w:tab w:val="left" w:pos="10620"/>
              </w:tabs>
              <w:rPr>
                <w:rFonts w:ascii="Cambria" w:hAnsi="Cambria"/>
                <w:b w:val="0"/>
              </w:rPr>
            </w:pPr>
            <w:bookmarkStart w:id="11633" w:name="_Toc137820673"/>
            <w:bookmarkStart w:id="11634" w:name="_Toc137833333"/>
            <w:r>
              <w:rPr>
                <w:rFonts w:ascii="Cambria" w:hAnsi="Cambria"/>
                <w:b w:val="0"/>
              </w:rPr>
              <w:t>System should display below detail View History Section.</w:t>
            </w:r>
            <w:bookmarkEnd w:id="11633"/>
            <w:bookmarkEnd w:id="11634"/>
          </w:p>
          <w:p w14:paraId="736921F4" w14:textId="77777777" w:rsidR="009274EA" w:rsidRDefault="00C53038">
            <w:pPr>
              <w:pStyle w:val="Heading112pt"/>
              <w:numPr>
                <w:ilvl w:val="1"/>
                <w:numId w:val="2"/>
              </w:numPr>
              <w:tabs>
                <w:tab w:val="left" w:pos="10620"/>
              </w:tabs>
              <w:rPr>
                <w:rFonts w:ascii="Cambria" w:hAnsi="Cambria"/>
                <w:b w:val="0"/>
              </w:rPr>
            </w:pPr>
            <w:bookmarkStart w:id="11635" w:name="_Toc137820674"/>
            <w:bookmarkStart w:id="11636" w:name="_Toc137833334"/>
            <w:r>
              <w:rPr>
                <w:rFonts w:ascii="Cambria" w:hAnsi="Cambria"/>
                <w:b w:val="0"/>
              </w:rPr>
              <w:t>Sr.</w:t>
            </w:r>
            <w:bookmarkEnd w:id="11635"/>
            <w:bookmarkEnd w:id="11636"/>
          </w:p>
          <w:p w14:paraId="234875B8" w14:textId="77777777" w:rsidR="009274EA" w:rsidRDefault="00C53038">
            <w:pPr>
              <w:pStyle w:val="Heading112pt"/>
              <w:numPr>
                <w:ilvl w:val="1"/>
                <w:numId w:val="2"/>
              </w:numPr>
              <w:tabs>
                <w:tab w:val="left" w:pos="10620"/>
              </w:tabs>
              <w:rPr>
                <w:rFonts w:ascii="Cambria" w:hAnsi="Cambria"/>
                <w:b w:val="0"/>
              </w:rPr>
            </w:pPr>
            <w:bookmarkStart w:id="11637" w:name="_Toc137820675"/>
            <w:bookmarkStart w:id="11638" w:name="_Toc137833335"/>
            <w:r>
              <w:rPr>
                <w:rFonts w:ascii="Cambria" w:hAnsi="Cambria"/>
                <w:b w:val="0"/>
              </w:rPr>
              <w:t>Old Value</w:t>
            </w:r>
            <w:bookmarkEnd w:id="11637"/>
            <w:bookmarkEnd w:id="11638"/>
          </w:p>
          <w:p w14:paraId="2DD8D2DC" w14:textId="77777777" w:rsidR="009274EA" w:rsidRDefault="00C53038">
            <w:pPr>
              <w:pStyle w:val="Heading112pt"/>
              <w:numPr>
                <w:ilvl w:val="1"/>
                <w:numId w:val="2"/>
              </w:numPr>
              <w:tabs>
                <w:tab w:val="left" w:pos="10620"/>
              </w:tabs>
              <w:rPr>
                <w:rFonts w:ascii="Cambria" w:hAnsi="Cambria"/>
                <w:b w:val="0"/>
              </w:rPr>
            </w:pPr>
            <w:bookmarkStart w:id="11639" w:name="_Toc137820676"/>
            <w:bookmarkStart w:id="11640" w:name="_Toc137833336"/>
            <w:r>
              <w:rPr>
                <w:rFonts w:ascii="Cambria" w:hAnsi="Cambria"/>
                <w:b w:val="0"/>
              </w:rPr>
              <w:t>New Value</w:t>
            </w:r>
            <w:bookmarkEnd w:id="11639"/>
            <w:bookmarkEnd w:id="11640"/>
          </w:p>
          <w:p w14:paraId="721E128B" w14:textId="77777777" w:rsidR="009274EA" w:rsidRDefault="00C53038">
            <w:pPr>
              <w:pStyle w:val="Heading112pt"/>
              <w:numPr>
                <w:ilvl w:val="1"/>
                <w:numId w:val="2"/>
              </w:numPr>
              <w:tabs>
                <w:tab w:val="left" w:pos="10620"/>
              </w:tabs>
              <w:rPr>
                <w:rFonts w:ascii="Cambria" w:hAnsi="Cambria"/>
              </w:rPr>
            </w:pPr>
            <w:bookmarkStart w:id="11641" w:name="_Toc137820677"/>
            <w:bookmarkStart w:id="11642" w:name="_Toc137833337"/>
            <w:r>
              <w:rPr>
                <w:rFonts w:ascii="Cambria" w:hAnsi="Cambria"/>
                <w:b w:val="0"/>
              </w:rPr>
              <w:t>Updated on Date and Time</w:t>
            </w:r>
            <w:bookmarkEnd w:id="11641"/>
            <w:bookmarkEnd w:id="11642"/>
            <w:r>
              <w:rPr>
                <w:rFonts w:ascii="Cambria" w:hAnsi="Cambria"/>
                <w:b w:val="0"/>
              </w:rPr>
              <w:t xml:space="preserve"> </w:t>
            </w:r>
          </w:p>
          <w:p w14:paraId="06BA496C" w14:textId="77777777" w:rsidR="009274EA" w:rsidRDefault="00C53038">
            <w:pPr>
              <w:pStyle w:val="Heading112pt"/>
              <w:numPr>
                <w:ilvl w:val="1"/>
                <w:numId w:val="2"/>
              </w:numPr>
              <w:tabs>
                <w:tab w:val="left" w:pos="10620"/>
              </w:tabs>
              <w:rPr>
                <w:rFonts w:ascii="Cambria" w:hAnsi="Cambria"/>
              </w:rPr>
            </w:pPr>
            <w:bookmarkStart w:id="11643" w:name="_Toc137820678"/>
            <w:bookmarkStart w:id="11644" w:name="_Toc137833338"/>
            <w:r>
              <w:rPr>
                <w:rFonts w:ascii="Cambria" w:hAnsi="Cambria"/>
                <w:b w:val="0"/>
              </w:rPr>
              <w:t>Updated by</w:t>
            </w:r>
            <w:bookmarkEnd w:id="11643"/>
            <w:bookmarkEnd w:id="11644"/>
          </w:p>
        </w:tc>
      </w:tr>
      <w:tr w:rsidR="009274EA" w14:paraId="3B53073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6857558"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48F35D67" w14:textId="77777777" w:rsidR="009274EA" w:rsidRDefault="00C53038">
            <w:pPr>
              <w:numPr>
                <w:ilvl w:val="0"/>
                <w:numId w:val="1"/>
              </w:numPr>
              <w:tabs>
                <w:tab w:val="left" w:pos="10620"/>
              </w:tabs>
              <w:spacing w:after="0" w:line="360" w:lineRule="auto"/>
            </w:pPr>
            <w:r>
              <w:t>TAO User/Tea Board Admin User/Authorized User</w:t>
            </w:r>
          </w:p>
        </w:tc>
      </w:tr>
    </w:tbl>
    <w:p w14:paraId="7B49B2A8" w14:textId="77777777" w:rsidR="009274EA" w:rsidRDefault="009274EA">
      <w:pPr>
        <w:tabs>
          <w:tab w:val="left" w:pos="10620"/>
        </w:tabs>
      </w:pPr>
    </w:p>
    <w:p w14:paraId="5557CEC4"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24DDB751" w14:textId="77777777">
        <w:trPr>
          <w:trHeight w:val="940"/>
        </w:trPr>
        <w:tc>
          <w:tcPr>
            <w:tcW w:w="1150" w:type="dxa"/>
            <w:shd w:val="clear" w:color="auto" w:fill="C4BC96"/>
          </w:tcPr>
          <w:p w14:paraId="24A4193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668D91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3F5CBCA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63BDBA6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0A46DD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F17817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03CE855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35ABBDB1" w14:textId="77777777">
        <w:trPr>
          <w:trHeight w:val="1735"/>
        </w:trPr>
        <w:tc>
          <w:tcPr>
            <w:tcW w:w="1150" w:type="dxa"/>
            <w:shd w:val="clear" w:color="auto" w:fill="auto"/>
          </w:tcPr>
          <w:p w14:paraId="68CE63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tc>
        <w:tc>
          <w:tcPr>
            <w:tcW w:w="918" w:type="dxa"/>
            <w:shd w:val="clear" w:color="auto" w:fill="auto"/>
          </w:tcPr>
          <w:p w14:paraId="50BB1EF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 down</w:t>
            </w:r>
          </w:p>
        </w:tc>
        <w:tc>
          <w:tcPr>
            <w:tcW w:w="992" w:type="dxa"/>
            <w:shd w:val="clear" w:color="auto" w:fill="auto"/>
          </w:tcPr>
          <w:p w14:paraId="35A01F3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5ADA0B8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field is required.</w:t>
            </w:r>
          </w:p>
        </w:tc>
        <w:tc>
          <w:tcPr>
            <w:tcW w:w="1352" w:type="dxa"/>
            <w:shd w:val="clear" w:color="auto" w:fill="auto"/>
          </w:tcPr>
          <w:p w14:paraId="79F9C4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 from the list.</w:t>
            </w:r>
          </w:p>
        </w:tc>
        <w:tc>
          <w:tcPr>
            <w:tcW w:w="2904" w:type="dxa"/>
            <w:shd w:val="clear" w:color="auto" w:fill="auto"/>
          </w:tcPr>
          <w:p w14:paraId="7DFF456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5179B4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17A1C0D" w14:textId="77777777">
        <w:trPr>
          <w:trHeight w:val="1735"/>
        </w:trPr>
        <w:tc>
          <w:tcPr>
            <w:tcW w:w="1150" w:type="dxa"/>
            <w:shd w:val="clear" w:color="auto" w:fill="auto"/>
          </w:tcPr>
          <w:p w14:paraId="1899082B" w14:textId="77777777" w:rsidR="009274EA" w:rsidRDefault="00C53038">
            <w:pPr>
              <w:tabs>
                <w:tab w:val="left" w:pos="10620"/>
              </w:tabs>
              <w:rPr>
                <w:rFonts w:cs="Tahoma"/>
                <w:bCs/>
                <w:color w:val="333333"/>
                <w:sz w:val="17"/>
                <w:szCs w:val="17"/>
              </w:rPr>
            </w:pPr>
            <w:r>
              <w:rPr>
                <w:rFonts w:cs="Tahoma"/>
                <w:bCs/>
                <w:color w:val="333333"/>
                <w:sz w:val="17"/>
                <w:szCs w:val="17"/>
              </w:rPr>
              <w:t>Gracing period</w:t>
            </w:r>
          </w:p>
          <w:p w14:paraId="41DB1D6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0E04ED9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E1A76A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847514C" w14:textId="77777777" w:rsidR="009274EA" w:rsidRDefault="00C53038">
            <w:pPr>
              <w:tabs>
                <w:tab w:val="left" w:pos="10620"/>
              </w:tabs>
            </w:pPr>
            <w:r>
              <w:t>The “Gracing</w:t>
            </w:r>
            <w:r>
              <w:rPr>
                <w:rFonts w:cs="Tahoma"/>
                <w:bCs/>
                <w:color w:val="333333"/>
                <w:sz w:val="17"/>
                <w:szCs w:val="17"/>
              </w:rPr>
              <w:t xml:space="preserve"> period</w:t>
            </w:r>
            <w:r>
              <w:t>" field is required.</w:t>
            </w:r>
          </w:p>
          <w:p w14:paraId="330675B3" w14:textId="77777777" w:rsidR="009274EA" w:rsidRDefault="00C53038">
            <w:pPr>
              <w:tabs>
                <w:tab w:val="left" w:pos="10620"/>
              </w:tabs>
              <w:rPr>
                <w:rFonts w:cs="Tahoma"/>
                <w:bCs/>
                <w:color w:val="333333"/>
                <w:sz w:val="17"/>
                <w:szCs w:val="17"/>
              </w:rPr>
            </w:pPr>
            <w:r>
              <w:t xml:space="preserve">The </w:t>
            </w:r>
            <w:r>
              <w:rPr>
                <w:rFonts w:cs="Tahoma"/>
                <w:bCs/>
                <w:color w:val="333333"/>
                <w:sz w:val="17"/>
                <w:szCs w:val="17"/>
              </w:rPr>
              <w:t>Gracing period</w:t>
            </w:r>
            <w:r>
              <w:t xml:space="preserve"> should only contain numeric characters.</w:t>
            </w:r>
          </w:p>
          <w:p w14:paraId="19DE2A7F" w14:textId="77777777" w:rsidR="009274EA" w:rsidRDefault="00C53038">
            <w:pPr>
              <w:tabs>
                <w:tab w:val="left" w:pos="10620"/>
              </w:tabs>
              <w:rPr>
                <w:rFonts w:cs="Tahoma"/>
                <w:bCs/>
                <w:color w:val="333333"/>
                <w:sz w:val="17"/>
                <w:szCs w:val="17"/>
              </w:rPr>
            </w:pPr>
            <w:r>
              <w:t xml:space="preserve">The </w:t>
            </w:r>
            <w:r>
              <w:rPr>
                <w:rFonts w:cs="Tahoma"/>
                <w:bCs/>
                <w:color w:val="333333"/>
                <w:sz w:val="17"/>
                <w:szCs w:val="17"/>
              </w:rPr>
              <w:t xml:space="preserve">Gracing period </w:t>
            </w:r>
            <w:r>
              <w:t>should have a length of 2 characters.</w:t>
            </w:r>
          </w:p>
        </w:tc>
        <w:tc>
          <w:tcPr>
            <w:tcW w:w="1352" w:type="dxa"/>
            <w:shd w:val="clear" w:color="auto" w:fill="auto"/>
          </w:tcPr>
          <w:p w14:paraId="7B111523" w14:textId="77777777" w:rsidR="009274EA" w:rsidRDefault="00C53038">
            <w:pPr>
              <w:tabs>
                <w:tab w:val="left" w:pos="10620"/>
              </w:tabs>
              <w:rPr>
                <w:rFonts w:cs="Tahoma"/>
                <w:bCs/>
                <w:color w:val="333333"/>
                <w:sz w:val="17"/>
                <w:szCs w:val="17"/>
              </w:rPr>
            </w:pPr>
            <w:r>
              <w:t xml:space="preserve">Please select an </w:t>
            </w:r>
            <w:r>
              <w:rPr>
                <w:rFonts w:cs="Tahoma"/>
                <w:bCs/>
                <w:color w:val="333333"/>
                <w:sz w:val="17"/>
                <w:szCs w:val="17"/>
              </w:rPr>
              <w:t>Gracing period</w:t>
            </w:r>
          </w:p>
          <w:p w14:paraId="5964D919" w14:textId="77777777" w:rsidR="009274EA" w:rsidRDefault="00C53038">
            <w:pPr>
              <w:tabs>
                <w:tab w:val="left" w:pos="10620"/>
              </w:tabs>
              <w:rPr>
                <w:rFonts w:cs="Tahoma"/>
                <w:bCs/>
                <w:color w:val="333333"/>
                <w:sz w:val="17"/>
                <w:szCs w:val="17"/>
              </w:rPr>
            </w:pPr>
            <w:r>
              <w:t xml:space="preserve">The </w:t>
            </w:r>
            <w:r>
              <w:rPr>
                <w:rFonts w:cs="Tahoma"/>
                <w:bCs/>
                <w:color w:val="333333"/>
                <w:sz w:val="17"/>
                <w:szCs w:val="17"/>
              </w:rPr>
              <w:t>Gracing period</w:t>
            </w:r>
            <w:r>
              <w:t xml:space="preserve"> should only contain numeric characters.</w:t>
            </w:r>
          </w:p>
          <w:p w14:paraId="0CE977D1" w14:textId="77777777" w:rsidR="009274EA" w:rsidRDefault="00C53038">
            <w:pPr>
              <w:tabs>
                <w:tab w:val="left" w:pos="10620"/>
              </w:tabs>
              <w:rPr>
                <w:rFonts w:cs="Tahoma"/>
                <w:bCs/>
                <w:color w:val="333333"/>
                <w:sz w:val="17"/>
                <w:szCs w:val="17"/>
              </w:rPr>
            </w:pPr>
            <w:r>
              <w:rPr>
                <w:rFonts w:cs="Tahoma"/>
                <w:bCs/>
                <w:color w:val="333333"/>
                <w:sz w:val="17"/>
                <w:szCs w:val="17"/>
              </w:rPr>
              <w:t>Gracing period</w:t>
            </w:r>
            <w:r>
              <w:t xml:space="preserve"> should have a length of 2 characters. </w:t>
            </w:r>
          </w:p>
        </w:tc>
        <w:tc>
          <w:tcPr>
            <w:tcW w:w="2904" w:type="dxa"/>
            <w:shd w:val="clear" w:color="auto" w:fill="auto"/>
          </w:tcPr>
          <w:p w14:paraId="73A6375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AA5B0B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A037453" w14:textId="77777777">
        <w:trPr>
          <w:trHeight w:val="1735"/>
        </w:trPr>
        <w:tc>
          <w:tcPr>
            <w:tcW w:w="1150" w:type="dxa"/>
            <w:shd w:val="clear" w:color="auto" w:fill="auto"/>
          </w:tcPr>
          <w:p w14:paraId="5492ECF2" w14:textId="77777777" w:rsidR="009274EA" w:rsidRDefault="00C53038">
            <w:pPr>
              <w:tabs>
                <w:tab w:val="left" w:pos="10620"/>
              </w:tabs>
              <w:rPr>
                <w:rFonts w:cs="Tahoma"/>
                <w:bCs/>
                <w:color w:val="333333"/>
                <w:sz w:val="17"/>
                <w:szCs w:val="17"/>
              </w:rPr>
            </w:pPr>
            <w:r>
              <w:rPr>
                <w:rFonts w:cs="Tahoma"/>
                <w:bCs/>
                <w:color w:val="333333"/>
                <w:sz w:val="17"/>
                <w:szCs w:val="17"/>
              </w:rPr>
              <w:t xml:space="preserve">Remaining Gracing period  </w:t>
            </w:r>
          </w:p>
          <w:p w14:paraId="2398F208" w14:textId="77777777" w:rsidR="009274EA" w:rsidRDefault="009274EA">
            <w:pPr>
              <w:tabs>
                <w:tab w:val="left" w:pos="10620"/>
              </w:tabs>
              <w:rPr>
                <w:rFonts w:cs="Tahoma"/>
                <w:bCs/>
                <w:color w:val="333333"/>
                <w:sz w:val="17"/>
                <w:szCs w:val="17"/>
              </w:rPr>
            </w:pPr>
          </w:p>
        </w:tc>
        <w:tc>
          <w:tcPr>
            <w:tcW w:w="918" w:type="dxa"/>
            <w:shd w:val="clear" w:color="auto" w:fill="auto"/>
          </w:tcPr>
          <w:p w14:paraId="3D89E8E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Label</w:t>
            </w:r>
          </w:p>
        </w:tc>
        <w:tc>
          <w:tcPr>
            <w:tcW w:w="992" w:type="dxa"/>
            <w:shd w:val="clear" w:color="auto" w:fill="auto"/>
          </w:tcPr>
          <w:p w14:paraId="6EB806F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4F0C61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43EB4FD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561F65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A354E2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It should be auto calculate and as input from gracing period</w:t>
            </w:r>
          </w:p>
        </w:tc>
      </w:tr>
      <w:tr w:rsidR="009274EA" w14:paraId="44CA3A29" w14:textId="77777777">
        <w:trPr>
          <w:trHeight w:val="1735"/>
        </w:trPr>
        <w:tc>
          <w:tcPr>
            <w:tcW w:w="1150" w:type="dxa"/>
            <w:shd w:val="clear" w:color="auto" w:fill="auto"/>
          </w:tcPr>
          <w:p w14:paraId="3192654D" w14:textId="77777777" w:rsidR="009274EA" w:rsidRDefault="00C53038">
            <w:pPr>
              <w:tabs>
                <w:tab w:val="left" w:pos="10620"/>
              </w:tabs>
              <w:rPr>
                <w:rFonts w:cs="Tahoma"/>
                <w:bCs/>
                <w:color w:val="333333"/>
                <w:sz w:val="17"/>
                <w:szCs w:val="17"/>
              </w:rPr>
            </w:pPr>
            <w:r>
              <w:rPr>
                <w:rFonts w:cs="Tahoma"/>
                <w:bCs/>
                <w:color w:val="333333"/>
                <w:sz w:val="17"/>
                <w:szCs w:val="17"/>
              </w:rPr>
              <w:t>Effective From Date</w:t>
            </w:r>
          </w:p>
        </w:tc>
        <w:tc>
          <w:tcPr>
            <w:tcW w:w="918" w:type="dxa"/>
            <w:shd w:val="clear" w:color="auto" w:fill="auto"/>
          </w:tcPr>
          <w:p w14:paraId="584509F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6B9B73F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45BD7A0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from date   selection mandatory</w:t>
            </w:r>
          </w:p>
        </w:tc>
        <w:tc>
          <w:tcPr>
            <w:tcW w:w="1352" w:type="dxa"/>
            <w:shd w:val="clear" w:color="auto" w:fill="auto"/>
          </w:tcPr>
          <w:p w14:paraId="10FFB64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effective from date.”</w:t>
            </w:r>
          </w:p>
        </w:tc>
        <w:tc>
          <w:tcPr>
            <w:tcW w:w="2904" w:type="dxa"/>
            <w:shd w:val="clear" w:color="auto" w:fill="auto"/>
          </w:tcPr>
          <w:p w14:paraId="3D00000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440D142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E7B2E6B" w14:textId="77777777">
        <w:trPr>
          <w:trHeight w:val="1735"/>
        </w:trPr>
        <w:tc>
          <w:tcPr>
            <w:tcW w:w="1150" w:type="dxa"/>
            <w:shd w:val="clear" w:color="auto" w:fill="auto"/>
          </w:tcPr>
          <w:p w14:paraId="1D26209F" w14:textId="77777777" w:rsidR="009274EA" w:rsidRDefault="00C53038">
            <w:pPr>
              <w:tabs>
                <w:tab w:val="left" w:pos="10620"/>
              </w:tabs>
              <w:rPr>
                <w:rFonts w:cs="Tahoma"/>
                <w:bCs/>
                <w:color w:val="333333"/>
                <w:sz w:val="17"/>
                <w:szCs w:val="17"/>
              </w:rPr>
            </w:pPr>
            <w:r>
              <w:rPr>
                <w:rFonts w:cs="Tahoma"/>
                <w:bCs/>
                <w:color w:val="333333"/>
                <w:sz w:val="17"/>
                <w:szCs w:val="17"/>
              </w:rPr>
              <w:lastRenderedPageBreak/>
              <w:t>Effective End Date</w:t>
            </w:r>
          </w:p>
        </w:tc>
        <w:tc>
          <w:tcPr>
            <w:tcW w:w="918" w:type="dxa"/>
            <w:shd w:val="clear" w:color="auto" w:fill="auto"/>
          </w:tcPr>
          <w:p w14:paraId="5ABE32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Date Picker</w:t>
            </w:r>
          </w:p>
        </w:tc>
        <w:tc>
          <w:tcPr>
            <w:tcW w:w="992" w:type="dxa"/>
            <w:shd w:val="clear" w:color="auto" w:fill="auto"/>
          </w:tcPr>
          <w:p w14:paraId="4DA62D4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7B24DA4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effective end date selection mandatory</w:t>
            </w:r>
          </w:p>
        </w:tc>
        <w:tc>
          <w:tcPr>
            <w:tcW w:w="1352" w:type="dxa"/>
            <w:shd w:val="clear" w:color="auto" w:fill="auto"/>
          </w:tcPr>
          <w:p w14:paraId="4FD5F66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effective end date.”</w:t>
            </w:r>
          </w:p>
        </w:tc>
        <w:tc>
          <w:tcPr>
            <w:tcW w:w="2904" w:type="dxa"/>
            <w:shd w:val="clear" w:color="auto" w:fill="auto"/>
          </w:tcPr>
          <w:p w14:paraId="5E5AEB4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61016B3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3E81C5B" w14:textId="77777777">
        <w:trPr>
          <w:trHeight w:val="1735"/>
        </w:trPr>
        <w:tc>
          <w:tcPr>
            <w:tcW w:w="1150" w:type="dxa"/>
            <w:shd w:val="clear" w:color="auto" w:fill="auto"/>
          </w:tcPr>
          <w:p w14:paraId="26B08801" w14:textId="77777777" w:rsidR="009274EA" w:rsidRDefault="00C53038">
            <w:pPr>
              <w:tabs>
                <w:tab w:val="left" w:pos="10620"/>
              </w:tabs>
              <w:rPr>
                <w:rFonts w:cs="Tahoma"/>
                <w:bCs/>
                <w:color w:val="333333"/>
                <w:sz w:val="17"/>
                <w:szCs w:val="17"/>
              </w:rPr>
            </w:pPr>
            <w:r>
              <w:rPr>
                <w:rFonts w:cs="Tahoma"/>
                <w:bCs/>
                <w:color w:val="333333"/>
                <w:sz w:val="17"/>
                <w:szCs w:val="17"/>
              </w:rPr>
              <w:t>Sale No.</w:t>
            </w:r>
          </w:p>
        </w:tc>
        <w:tc>
          <w:tcPr>
            <w:tcW w:w="918" w:type="dxa"/>
            <w:shd w:val="clear" w:color="auto" w:fill="auto"/>
          </w:tcPr>
          <w:p w14:paraId="5D5E4CA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05AE942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157689F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sale No. selection mandatory</w:t>
            </w:r>
          </w:p>
        </w:tc>
        <w:tc>
          <w:tcPr>
            <w:tcW w:w="1352" w:type="dxa"/>
            <w:shd w:val="clear" w:color="auto" w:fill="auto"/>
          </w:tcPr>
          <w:p w14:paraId="7F9699F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Sale No.”</w:t>
            </w:r>
          </w:p>
        </w:tc>
        <w:tc>
          <w:tcPr>
            <w:tcW w:w="2904" w:type="dxa"/>
            <w:shd w:val="clear" w:color="auto" w:fill="auto"/>
          </w:tcPr>
          <w:p w14:paraId="4F9EB55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16A06FA7"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1A949BDD" w14:textId="77777777" w:rsidR="009274EA" w:rsidRDefault="009274EA">
      <w:pPr>
        <w:tabs>
          <w:tab w:val="left" w:pos="10620"/>
        </w:tabs>
      </w:pPr>
    </w:p>
    <w:p w14:paraId="522C27BA" w14:textId="77777777" w:rsidR="009274EA" w:rsidRDefault="009274EA">
      <w:pPr>
        <w:tabs>
          <w:tab w:val="left" w:pos="10620"/>
        </w:tabs>
        <w:rPr>
          <w:rFonts w:cs="Arial"/>
          <w:b/>
          <w:i/>
          <w:lang w:bidi="en-US"/>
        </w:rPr>
      </w:pPr>
    </w:p>
    <w:p w14:paraId="02FCFE7D" w14:textId="77777777" w:rsidR="009274EA" w:rsidRDefault="00C53038">
      <w:pPr>
        <w:tabs>
          <w:tab w:val="left" w:pos="10620"/>
        </w:tabs>
        <w:spacing w:line="360" w:lineRule="auto"/>
        <w:rPr>
          <w:b/>
          <w:i/>
        </w:rPr>
      </w:pPr>
      <w:r>
        <w:rPr>
          <w:b/>
          <w:i/>
        </w:rPr>
        <w:t>Controls:</w:t>
      </w:r>
    </w:p>
    <w:tbl>
      <w:tblPr>
        <w:tblW w:w="1023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513"/>
      </w:tblGrid>
      <w:tr w:rsidR="009274EA" w14:paraId="70684420" w14:textId="77777777">
        <w:trPr>
          <w:trHeight w:val="501"/>
        </w:trPr>
        <w:tc>
          <w:tcPr>
            <w:tcW w:w="1866" w:type="dxa"/>
            <w:shd w:val="clear" w:color="auto" w:fill="C4BC96"/>
            <w:vAlign w:val="center"/>
          </w:tcPr>
          <w:p w14:paraId="3EBBB4D0"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2145A45" w14:textId="77777777" w:rsidR="009274EA" w:rsidRDefault="00C53038">
            <w:pPr>
              <w:tabs>
                <w:tab w:val="left" w:pos="10620"/>
              </w:tabs>
              <w:rPr>
                <w:b/>
                <w:bCs/>
                <w:iCs/>
              </w:rPr>
            </w:pPr>
            <w:r>
              <w:rPr>
                <w:b/>
                <w:bCs/>
                <w:iCs/>
              </w:rPr>
              <w:t>Control Type</w:t>
            </w:r>
          </w:p>
        </w:tc>
        <w:tc>
          <w:tcPr>
            <w:tcW w:w="6513" w:type="dxa"/>
            <w:shd w:val="clear" w:color="auto" w:fill="C4BC96"/>
            <w:vAlign w:val="center"/>
          </w:tcPr>
          <w:p w14:paraId="21D7D738" w14:textId="77777777" w:rsidR="009274EA" w:rsidRDefault="00C53038">
            <w:pPr>
              <w:tabs>
                <w:tab w:val="left" w:pos="10620"/>
              </w:tabs>
              <w:rPr>
                <w:b/>
                <w:bCs/>
                <w:iCs/>
              </w:rPr>
            </w:pPr>
            <w:r>
              <w:rPr>
                <w:b/>
                <w:bCs/>
                <w:iCs/>
              </w:rPr>
              <w:t>Behaviour</w:t>
            </w:r>
          </w:p>
        </w:tc>
      </w:tr>
      <w:tr w:rsidR="009274EA" w14:paraId="2E83EA25" w14:textId="77777777">
        <w:trPr>
          <w:trHeight w:val="517"/>
        </w:trPr>
        <w:tc>
          <w:tcPr>
            <w:tcW w:w="1866" w:type="dxa"/>
            <w:vAlign w:val="center"/>
          </w:tcPr>
          <w:p w14:paraId="6B0A7616" w14:textId="77777777" w:rsidR="009274EA" w:rsidRDefault="00C53038">
            <w:pPr>
              <w:tabs>
                <w:tab w:val="left" w:pos="10620"/>
              </w:tabs>
            </w:pPr>
            <w:r>
              <w:t>Update</w:t>
            </w:r>
          </w:p>
        </w:tc>
        <w:tc>
          <w:tcPr>
            <w:tcW w:w="1858" w:type="dxa"/>
            <w:vAlign w:val="center"/>
          </w:tcPr>
          <w:p w14:paraId="0B610A94" w14:textId="77777777" w:rsidR="009274EA" w:rsidRDefault="00C53038">
            <w:pPr>
              <w:tabs>
                <w:tab w:val="left" w:pos="10620"/>
              </w:tabs>
            </w:pPr>
            <w:r>
              <w:t>Button</w:t>
            </w:r>
          </w:p>
        </w:tc>
        <w:tc>
          <w:tcPr>
            <w:tcW w:w="6513" w:type="dxa"/>
            <w:vAlign w:val="center"/>
          </w:tcPr>
          <w:p w14:paraId="24DF887D" w14:textId="77777777" w:rsidR="009274EA" w:rsidRDefault="00C53038">
            <w:pPr>
              <w:tabs>
                <w:tab w:val="left" w:pos="10620"/>
              </w:tabs>
            </w:pPr>
            <w:r>
              <w:t>Update the records</w:t>
            </w:r>
          </w:p>
        </w:tc>
      </w:tr>
      <w:tr w:rsidR="009274EA" w14:paraId="62C448DA" w14:textId="77777777">
        <w:trPr>
          <w:trHeight w:val="517"/>
        </w:trPr>
        <w:tc>
          <w:tcPr>
            <w:tcW w:w="1866" w:type="dxa"/>
            <w:vAlign w:val="center"/>
          </w:tcPr>
          <w:p w14:paraId="15BA52E7" w14:textId="77777777" w:rsidR="009274EA" w:rsidRDefault="00C53038">
            <w:pPr>
              <w:tabs>
                <w:tab w:val="left" w:pos="10620"/>
              </w:tabs>
            </w:pPr>
            <w:r>
              <w:t>Cancel</w:t>
            </w:r>
          </w:p>
        </w:tc>
        <w:tc>
          <w:tcPr>
            <w:tcW w:w="1858" w:type="dxa"/>
            <w:vAlign w:val="center"/>
          </w:tcPr>
          <w:p w14:paraId="280B2A02" w14:textId="77777777" w:rsidR="009274EA" w:rsidRDefault="00C53038">
            <w:pPr>
              <w:tabs>
                <w:tab w:val="left" w:pos="10620"/>
              </w:tabs>
            </w:pPr>
            <w:r>
              <w:t>Button</w:t>
            </w:r>
          </w:p>
        </w:tc>
        <w:tc>
          <w:tcPr>
            <w:tcW w:w="6513" w:type="dxa"/>
            <w:vAlign w:val="center"/>
          </w:tcPr>
          <w:p w14:paraId="4F574A25" w14:textId="77777777" w:rsidR="009274EA" w:rsidRDefault="00C53038">
            <w:pPr>
              <w:tabs>
                <w:tab w:val="left" w:pos="10620"/>
              </w:tabs>
            </w:pPr>
            <w:r>
              <w:t>Redirect on Manage Gracing period configuration page.</w:t>
            </w:r>
          </w:p>
        </w:tc>
      </w:tr>
      <w:tr w:rsidR="009274EA" w14:paraId="1372234E" w14:textId="77777777">
        <w:trPr>
          <w:trHeight w:val="517"/>
        </w:trPr>
        <w:tc>
          <w:tcPr>
            <w:tcW w:w="1866" w:type="dxa"/>
            <w:vAlign w:val="center"/>
          </w:tcPr>
          <w:p w14:paraId="1F2BC41D" w14:textId="77777777" w:rsidR="009274EA" w:rsidRDefault="00C53038">
            <w:pPr>
              <w:tabs>
                <w:tab w:val="left" w:pos="10620"/>
              </w:tabs>
            </w:pPr>
            <w:r>
              <w:t xml:space="preserve">Clear </w:t>
            </w:r>
          </w:p>
        </w:tc>
        <w:tc>
          <w:tcPr>
            <w:tcW w:w="1858" w:type="dxa"/>
            <w:vAlign w:val="center"/>
          </w:tcPr>
          <w:p w14:paraId="6D0F5C1B" w14:textId="77777777" w:rsidR="009274EA" w:rsidRDefault="00C53038">
            <w:pPr>
              <w:tabs>
                <w:tab w:val="left" w:pos="10620"/>
              </w:tabs>
            </w:pPr>
            <w:r>
              <w:t>Button</w:t>
            </w:r>
          </w:p>
        </w:tc>
        <w:tc>
          <w:tcPr>
            <w:tcW w:w="6513" w:type="dxa"/>
            <w:vAlign w:val="center"/>
          </w:tcPr>
          <w:p w14:paraId="014D7445" w14:textId="77777777" w:rsidR="009274EA" w:rsidRDefault="00C53038">
            <w:pPr>
              <w:tabs>
                <w:tab w:val="left" w:pos="10620"/>
              </w:tabs>
            </w:pPr>
            <w:r>
              <w:t>Clear All Fields.</w:t>
            </w:r>
          </w:p>
        </w:tc>
      </w:tr>
      <w:tr w:rsidR="009274EA" w14:paraId="4D208802" w14:textId="77777777">
        <w:trPr>
          <w:trHeight w:val="517"/>
        </w:trPr>
        <w:tc>
          <w:tcPr>
            <w:tcW w:w="1866" w:type="dxa"/>
            <w:vAlign w:val="center"/>
          </w:tcPr>
          <w:p w14:paraId="1CC12F92" w14:textId="77777777" w:rsidR="009274EA" w:rsidRDefault="00C53038">
            <w:pPr>
              <w:tabs>
                <w:tab w:val="left" w:pos="10620"/>
              </w:tabs>
            </w:pPr>
            <w:r>
              <w:t>View</w:t>
            </w:r>
          </w:p>
        </w:tc>
        <w:tc>
          <w:tcPr>
            <w:tcW w:w="1858" w:type="dxa"/>
            <w:vAlign w:val="center"/>
          </w:tcPr>
          <w:p w14:paraId="3A4AB6EA" w14:textId="77777777" w:rsidR="009274EA" w:rsidRDefault="00C53038">
            <w:pPr>
              <w:tabs>
                <w:tab w:val="left" w:pos="10620"/>
              </w:tabs>
            </w:pPr>
            <w:r>
              <w:t>Link</w:t>
            </w:r>
          </w:p>
        </w:tc>
        <w:tc>
          <w:tcPr>
            <w:tcW w:w="6513" w:type="dxa"/>
            <w:vAlign w:val="center"/>
          </w:tcPr>
          <w:p w14:paraId="5F57FA0C" w14:textId="77777777" w:rsidR="009274EA" w:rsidRDefault="00C53038">
            <w:pPr>
              <w:tabs>
                <w:tab w:val="left" w:pos="10620"/>
              </w:tabs>
            </w:pPr>
            <w:r>
              <w:t>Display the record under view only.</w:t>
            </w:r>
          </w:p>
        </w:tc>
      </w:tr>
      <w:tr w:rsidR="009274EA" w14:paraId="06A47845" w14:textId="77777777">
        <w:trPr>
          <w:trHeight w:val="517"/>
        </w:trPr>
        <w:tc>
          <w:tcPr>
            <w:tcW w:w="1866" w:type="dxa"/>
            <w:vAlign w:val="center"/>
          </w:tcPr>
          <w:p w14:paraId="740E92E9" w14:textId="77777777" w:rsidR="009274EA" w:rsidRDefault="00C53038">
            <w:pPr>
              <w:tabs>
                <w:tab w:val="left" w:pos="10620"/>
              </w:tabs>
            </w:pPr>
            <w:r>
              <w:t xml:space="preserve">Edit </w:t>
            </w:r>
          </w:p>
        </w:tc>
        <w:tc>
          <w:tcPr>
            <w:tcW w:w="1858" w:type="dxa"/>
            <w:vAlign w:val="center"/>
          </w:tcPr>
          <w:p w14:paraId="6E26DAD8" w14:textId="77777777" w:rsidR="009274EA" w:rsidRDefault="00C53038">
            <w:pPr>
              <w:tabs>
                <w:tab w:val="left" w:pos="10620"/>
              </w:tabs>
            </w:pPr>
            <w:r>
              <w:t>Link</w:t>
            </w:r>
          </w:p>
        </w:tc>
        <w:tc>
          <w:tcPr>
            <w:tcW w:w="6513" w:type="dxa"/>
            <w:vAlign w:val="center"/>
          </w:tcPr>
          <w:p w14:paraId="63A68761" w14:textId="77777777" w:rsidR="009274EA" w:rsidRDefault="00C53038">
            <w:pPr>
              <w:tabs>
                <w:tab w:val="left" w:pos="10620"/>
              </w:tabs>
            </w:pPr>
            <w:r>
              <w:t>Provide the record under edit Node.</w:t>
            </w:r>
          </w:p>
        </w:tc>
      </w:tr>
      <w:tr w:rsidR="009274EA" w14:paraId="66D18314" w14:textId="77777777">
        <w:trPr>
          <w:trHeight w:val="517"/>
        </w:trPr>
        <w:tc>
          <w:tcPr>
            <w:tcW w:w="1866" w:type="dxa"/>
            <w:vAlign w:val="center"/>
          </w:tcPr>
          <w:p w14:paraId="6EA6B559" w14:textId="77777777" w:rsidR="009274EA" w:rsidRDefault="00C53038">
            <w:pPr>
              <w:tabs>
                <w:tab w:val="left" w:pos="10620"/>
              </w:tabs>
            </w:pPr>
            <w:r>
              <w:t xml:space="preserve">Cancel </w:t>
            </w:r>
          </w:p>
        </w:tc>
        <w:tc>
          <w:tcPr>
            <w:tcW w:w="1858" w:type="dxa"/>
            <w:vAlign w:val="center"/>
          </w:tcPr>
          <w:p w14:paraId="0C87FFB6" w14:textId="77777777" w:rsidR="009274EA" w:rsidRDefault="00C53038">
            <w:pPr>
              <w:tabs>
                <w:tab w:val="left" w:pos="10620"/>
              </w:tabs>
            </w:pPr>
            <w:r>
              <w:t>Link</w:t>
            </w:r>
          </w:p>
        </w:tc>
        <w:tc>
          <w:tcPr>
            <w:tcW w:w="6513" w:type="dxa"/>
            <w:vAlign w:val="center"/>
          </w:tcPr>
          <w:p w14:paraId="58699DA4" w14:textId="77777777" w:rsidR="009274EA" w:rsidRDefault="00C53038">
            <w:pPr>
              <w:tabs>
                <w:tab w:val="left" w:pos="10620"/>
              </w:tabs>
            </w:pPr>
            <w:r>
              <w:t>Cancel the initiated Gracing</w:t>
            </w:r>
          </w:p>
        </w:tc>
      </w:tr>
      <w:tr w:rsidR="009274EA" w14:paraId="4309367D" w14:textId="77777777">
        <w:trPr>
          <w:trHeight w:val="517"/>
        </w:trPr>
        <w:tc>
          <w:tcPr>
            <w:tcW w:w="1866" w:type="dxa"/>
            <w:vAlign w:val="center"/>
          </w:tcPr>
          <w:p w14:paraId="0E9E82B1" w14:textId="77777777" w:rsidR="009274EA" w:rsidRDefault="00C53038">
            <w:pPr>
              <w:tabs>
                <w:tab w:val="left" w:pos="10620"/>
              </w:tabs>
            </w:pPr>
            <w:r>
              <w:t>Search</w:t>
            </w:r>
          </w:p>
        </w:tc>
        <w:tc>
          <w:tcPr>
            <w:tcW w:w="1858" w:type="dxa"/>
            <w:vAlign w:val="center"/>
          </w:tcPr>
          <w:p w14:paraId="72086D68" w14:textId="77777777" w:rsidR="009274EA" w:rsidRDefault="00C53038">
            <w:pPr>
              <w:tabs>
                <w:tab w:val="left" w:pos="10620"/>
              </w:tabs>
            </w:pPr>
            <w:r>
              <w:t>Button</w:t>
            </w:r>
          </w:p>
        </w:tc>
        <w:tc>
          <w:tcPr>
            <w:tcW w:w="6513" w:type="dxa"/>
            <w:vAlign w:val="center"/>
          </w:tcPr>
          <w:p w14:paraId="485A15F5" w14:textId="77777777" w:rsidR="009274EA" w:rsidRDefault="00C53038">
            <w:pPr>
              <w:tabs>
                <w:tab w:val="left" w:pos="10620"/>
              </w:tabs>
            </w:pPr>
            <w:r>
              <w:t>Search the record</w:t>
            </w:r>
          </w:p>
        </w:tc>
      </w:tr>
      <w:tr w:rsidR="009274EA" w14:paraId="0FD810EC" w14:textId="77777777">
        <w:trPr>
          <w:trHeight w:val="517"/>
        </w:trPr>
        <w:tc>
          <w:tcPr>
            <w:tcW w:w="1866" w:type="dxa"/>
            <w:vAlign w:val="center"/>
          </w:tcPr>
          <w:p w14:paraId="537C351F" w14:textId="77777777" w:rsidR="009274EA" w:rsidRDefault="00C53038">
            <w:pPr>
              <w:tabs>
                <w:tab w:val="left" w:pos="10620"/>
              </w:tabs>
            </w:pPr>
            <w:r>
              <w:t>Export to PDF</w:t>
            </w:r>
          </w:p>
        </w:tc>
        <w:tc>
          <w:tcPr>
            <w:tcW w:w="1858" w:type="dxa"/>
            <w:vAlign w:val="center"/>
          </w:tcPr>
          <w:p w14:paraId="5F0ECCB0" w14:textId="77777777" w:rsidR="009274EA" w:rsidRDefault="00C53038">
            <w:pPr>
              <w:tabs>
                <w:tab w:val="left" w:pos="10620"/>
              </w:tabs>
            </w:pPr>
            <w:r>
              <w:t>Image button</w:t>
            </w:r>
          </w:p>
        </w:tc>
        <w:tc>
          <w:tcPr>
            <w:tcW w:w="6513" w:type="dxa"/>
            <w:vAlign w:val="center"/>
          </w:tcPr>
          <w:p w14:paraId="55CF6164" w14:textId="77777777" w:rsidR="009274EA" w:rsidRDefault="00C53038">
            <w:pPr>
              <w:tabs>
                <w:tab w:val="left" w:pos="10620"/>
              </w:tabs>
            </w:pPr>
            <w:r>
              <w:t>Export all record in PDF.</w:t>
            </w:r>
          </w:p>
        </w:tc>
      </w:tr>
      <w:tr w:rsidR="009274EA" w14:paraId="3B7BE49B" w14:textId="77777777">
        <w:trPr>
          <w:trHeight w:val="517"/>
        </w:trPr>
        <w:tc>
          <w:tcPr>
            <w:tcW w:w="1866" w:type="dxa"/>
            <w:vAlign w:val="center"/>
          </w:tcPr>
          <w:p w14:paraId="6F0DEE2C" w14:textId="77777777" w:rsidR="009274EA" w:rsidRDefault="00C53038">
            <w:pPr>
              <w:tabs>
                <w:tab w:val="left" w:pos="10620"/>
              </w:tabs>
            </w:pPr>
            <w:r>
              <w:t>Export to Excel</w:t>
            </w:r>
          </w:p>
        </w:tc>
        <w:tc>
          <w:tcPr>
            <w:tcW w:w="1858" w:type="dxa"/>
            <w:vAlign w:val="center"/>
          </w:tcPr>
          <w:p w14:paraId="0476EFEB" w14:textId="77777777" w:rsidR="009274EA" w:rsidRDefault="00C53038">
            <w:pPr>
              <w:tabs>
                <w:tab w:val="left" w:pos="10620"/>
              </w:tabs>
            </w:pPr>
            <w:r>
              <w:t>Image button</w:t>
            </w:r>
          </w:p>
        </w:tc>
        <w:tc>
          <w:tcPr>
            <w:tcW w:w="6513" w:type="dxa"/>
            <w:vAlign w:val="center"/>
          </w:tcPr>
          <w:p w14:paraId="61DECD6E" w14:textId="77777777" w:rsidR="009274EA" w:rsidRDefault="00C53038">
            <w:pPr>
              <w:tabs>
                <w:tab w:val="left" w:pos="10620"/>
              </w:tabs>
            </w:pPr>
            <w:r>
              <w:t>Export all record in Excel.</w:t>
            </w:r>
          </w:p>
        </w:tc>
      </w:tr>
      <w:tr w:rsidR="009274EA" w14:paraId="01916F71" w14:textId="77777777">
        <w:trPr>
          <w:trHeight w:val="517"/>
        </w:trPr>
        <w:tc>
          <w:tcPr>
            <w:tcW w:w="1866" w:type="dxa"/>
            <w:vAlign w:val="center"/>
          </w:tcPr>
          <w:p w14:paraId="1AFDDA83" w14:textId="77777777" w:rsidR="009274EA" w:rsidRDefault="00C53038">
            <w:pPr>
              <w:tabs>
                <w:tab w:val="left" w:pos="10620"/>
              </w:tabs>
            </w:pPr>
            <w:r>
              <w:t>Auction Center</w:t>
            </w:r>
          </w:p>
        </w:tc>
        <w:tc>
          <w:tcPr>
            <w:tcW w:w="1858" w:type="dxa"/>
            <w:vAlign w:val="center"/>
          </w:tcPr>
          <w:p w14:paraId="17B4A304" w14:textId="77777777" w:rsidR="009274EA" w:rsidRDefault="00C53038">
            <w:pPr>
              <w:tabs>
                <w:tab w:val="left" w:pos="10620"/>
              </w:tabs>
            </w:pPr>
            <w:r>
              <w:t>Dropdown</w:t>
            </w:r>
          </w:p>
        </w:tc>
        <w:tc>
          <w:tcPr>
            <w:tcW w:w="6513" w:type="dxa"/>
            <w:vAlign w:val="center"/>
          </w:tcPr>
          <w:p w14:paraId="07DE989D" w14:textId="77777777" w:rsidR="009274EA" w:rsidRDefault="00C53038">
            <w:pPr>
              <w:tabs>
                <w:tab w:val="left" w:pos="10620"/>
              </w:tabs>
            </w:pPr>
            <w:r>
              <w:t>List of auction center master</w:t>
            </w:r>
          </w:p>
        </w:tc>
      </w:tr>
      <w:tr w:rsidR="009274EA" w14:paraId="38FACEBB" w14:textId="77777777">
        <w:trPr>
          <w:trHeight w:val="517"/>
        </w:trPr>
        <w:tc>
          <w:tcPr>
            <w:tcW w:w="1866" w:type="dxa"/>
            <w:vAlign w:val="center"/>
          </w:tcPr>
          <w:p w14:paraId="436D0290" w14:textId="77777777" w:rsidR="009274EA" w:rsidRDefault="00C53038">
            <w:pPr>
              <w:tabs>
                <w:tab w:val="left" w:pos="10620"/>
              </w:tabs>
            </w:pPr>
            <w:r>
              <w:t>Sale No.</w:t>
            </w:r>
          </w:p>
        </w:tc>
        <w:tc>
          <w:tcPr>
            <w:tcW w:w="1858" w:type="dxa"/>
            <w:vAlign w:val="center"/>
          </w:tcPr>
          <w:p w14:paraId="48083737" w14:textId="77777777" w:rsidR="009274EA" w:rsidRDefault="00C53038">
            <w:pPr>
              <w:tabs>
                <w:tab w:val="left" w:pos="10620"/>
              </w:tabs>
            </w:pPr>
            <w:r>
              <w:t>Dropdown</w:t>
            </w:r>
          </w:p>
        </w:tc>
        <w:tc>
          <w:tcPr>
            <w:tcW w:w="6513" w:type="dxa"/>
            <w:vAlign w:val="center"/>
          </w:tcPr>
          <w:p w14:paraId="7E3B034E" w14:textId="77777777" w:rsidR="009274EA" w:rsidRDefault="00C53038">
            <w:pPr>
              <w:tabs>
                <w:tab w:val="left" w:pos="10620"/>
              </w:tabs>
            </w:pPr>
            <w:r>
              <w:t>Display data from Pre-Auction.</w:t>
            </w:r>
          </w:p>
        </w:tc>
      </w:tr>
      <w:tr w:rsidR="009274EA" w14:paraId="3136CFFD" w14:textId="77777777">
        <w:trPr>
          <w:trHeight w:val="517"/>
        </w:trPr>
        <w:tc>
          <w:tcPr>
            <w:tcW w:w="1866" w:type="dxa"/>
            <w:vAlign w:val="center"/>
          </w:tcPr>
          <w:p w14:paraId="08D9BE78" w14:textId="77777777" w:rsidR="009274EA" w:rsidRDefault="00C53038">
            <w:pPr>
              <w:tabs>
                <w:tab w:val="left" w:pos="10620"/>
              </w:tabs>
            </w:pPr>
            <w:r>
              <w:t>Effective From Date</w:t>
            </w:r>
          </w:p>
        </w:tc>
        <w:tc>
          <w:tcPr>
            <w:tcW w:w="1858" w:type="dxa"/>
            <w:vAlign w:val="center"/>
          </w:tcPr>
          <w:p w14:paraId="246CAF9A" w14:textId="77777777" w:rsidR="009274EA" w:rsidRDefault="00C53038">
            <w:pPr>
              <w:tabs>
                <w:tab w:val="left" w:pos="10620"/>
              </w:tabs>
            </w:pPr>
            <w:r>
              <w:t>Date Picker</w:t>
            </w:r>
          </w:p>
        </w:tc>
        <w:tc>
          <w:tcPr>
            <w:tcW w:w="6513" w:type="dxa"/>
            <w:vAlign w:val="center"/>
          </w:tcPr>
          <w:p w14:paraId="78996EA6" w14:textId="77777777" w:rsidR="009274EA" w:rsidRDefault="00C53038">
            <w:pPr>
              <w:tabs>
                <w:tab w:val="left" w:pos="10620"/>
              </w:tabs>
            </w:pPr>
            <w:r>
              <w:t>Date picker from Date Range selection.</w:t>
            </w:r>
          </w:p>
        </w:tc>
      </w:tr>
      <w:tr w:rsidR="009274EA" w14:paraId="5EFE8BBA" w14:textId="77777777">
        <w:trPr>
          <w:trHeight w:val="517"/>
        </w:trPr>
        <w:tc>
          <w:tcPr>
            <w:tcW w:w="1866" w:type="dxa"/>
            <w:vAlign w:val="center"/>
          </w:tcPr>
          <w:p w14:paraId="1ED5F627" w14:textId="77777777" w:rsidR="009274EA" w:rsidRDefault="00C53038">
            <w:pPr>
              <w:tabs>
                <w:tab w:val="left" w:pos="10620"/>
              </w:tabs>
            </w:pPr>
            <w:r>
              <w:t>Effective End Date</w:t>
            </w:r>
          </w:p>
        </w:tc>
        <w:tc>
          <w:tcPr>
            <w:tcW w:w="1858" w:type="dxa"/>
            <w:vAlign w:val="center"/>
          </w:tcPr>
          <w:p w14:paraId="1150F676" w14:textId="77777777" w:rsidR="009274EA" w:rsidRDefault="00C53038">
            <w:pPr>
              <w:tabs>
                <w:tab w:val="left" w:pos="10620"/>
              </w:tabs>
            </w:pPr>
            <w:r>
              <w:t>Date Picker</w:t>
            </w:r>
          </w:p>
        </w:tc>
        <w:tc>
          <w:tcPr>
            <w:tcW w:w="6513" w:type="dxa"/>
            <w:vAlign w:val="center"/>
          </w:tcPr>
          <w:p w14:paraId="6A0BBA7F" w14:textId="77777777" w:rsidR="009274EA" w:rsidRDefault="00C53038">
            <w:pPr>
              <w:tabs>
                <w:tab w:val="left" w:pos="10620"/>
              </w:tabs>
            </w:pPr>
            <w:r>
              <w:t>Date picker from Date Range selection.</w:t>
            </w:r>
          </w:p>
        </w:tc>
      </w:tr>
    </w:tbl>
    <w:p w14:paraId="6643467E" w14:textId="77777777" w:rsidR="009274EA" w:rsidRDefault="00C53038">
      <w:pPr>
        <w:pStyle w:val="Heading1"/>
        <w:keepNext w:val="0"/>
        <w:keepLines w:val="0"/>
        <w:numPr>
          <w:ilvl w:val="0"/>
          <w:numId w:val="4"/>
        </w:numPr>
        <w:tabs>
          <w:tab w:val="left" w:pos="10620"/>
        </w:tabs>
        <w:spacing w:before="120" w:after="120" w:line="240" w:lineRule="auto"/>
        <w:jc w:val="both"/>
        <w:rPr>
          <w:rFonts w:ascii="Cambria" w:hAnsi="Cambria"/>
          <w:b/>
          <w:sz w:val="22"/>
          <w:szCs w:val="22"/>
        </w:rPr>
      </w:pPr>
      <w:bookmarkStart w:id="11645" w:name="_Toc143076690"/>
      <w:bookmarkStart w:id="11646" w:name="_Toc143781843"/>
      <w:bookmarkStart w:id="11647" w:name="_Toc143878318"/>
      <w:bookmarkStart w:id="11648" w:name="_Toc143883554"/>
      <w:bookmarkStart w:id="11649" w:name="_Toc143883894"/>
      <w:bookmarkStart w:id="11650" w:name="_Toc144385089"/>
      <w:bookmarkStart w:id="11651" w:name="_Toc145497316"/>
      <w:bookmarkStart w:id="11652" w:name="_Toc145599357"/>
      <w:bookmarkStart w:id="11653" w:name="_Toc145599701"/>
      <w:bookmarkStart w:id="11654" w:name="_Toc145610297"/>
      <w:bookmarkStart w:id="11655" w:name="_Toc145946325"/>
      <w:bookmarkStart w:id="11656" w:name="_Toc143076712"/>
      <w:bookmarkStart w:id="11657" w:name="_Toc143781865"/>
      <w:bookmarkStart w:id="11658" w:name="_Toc143878340"/>
      <w:bookmarkStart w:id="11659" w:name="_Toc143883576"/>
      <w:bookmarkStart w:id="11660" w:name="_Toc143883916"/>
      <w:bookmarkStart w:id="11661" w:name="_Toc144385111"/>
      <w:bookmarkStart w:id="11662" w:name="_Toc145497338"/>
      <w:bookmarkStart w:id="11663" w:name="_Toc145599379"/>
      <w:bookmarkStart w:id="11664" w:name="_Toc145599723"/>
      <w:bookmarkStart w:id="11665" w:name="_Toc145610319"/>
      <w:bookmarkStart w:id="11666" w:name="_Toc145946347"/>
      <w:bookmarkStart w:id="11667" w:name="_Toc143076713"/>
      <w:bookmarkStart w:id="11668" w:name="_Toc143781866"/>
      <w:bookmarkStart w:id="11669" w:name="_Toc143878341"/>
      <w:bookmarkStart w:id="11670" w:name="_Toc143883577"/>
      <w:bookmarkStart w:id="11671" w:name="_Toc143883917"/>
      <w:bookmarkStart w:id="11672" w:name="_Toc144385112"/>
      <w:bookmarkStart w:id="11673" w:name="_Toc145497339"/>
      <w:bookmarkStart w:id="11674" w:name="_Toc145599380"/>
      <w:bookmarkStart w:id="11675" w:name="_Toc145599724"/>
      <w:bookmarkStart w:id="11676" w:name="_Toc145610320"/>
      <w:bookmarkStart w:id="11677" w:name="_Toc145946348"/>
      <w:bookmarkStart w:id="11678" w:name="_Toc143076722"/>
      <w:bookmarkStart w:id="11679" w:name="_Toc143781875"/>
      <w:bookmarkStart w:id="11680" w:name="_Toc143878350"/>
      <w:bookmarkStart w:id="11681" w:name="_Toc143883586"/>
      <w:bookmarkStart w:id="11682" w:name="_Toc143883926"/>
      <w:bookmarkStart w:id="11683" w:name="_Toc144385121"/>
      <w:bookmarkStart w:id="11684" w:name="_Toc145497348"/>
      <w:bookmarkStart w:id="11685" w:name="_Toc145599389"/>
      <w:bookmarkStart w:id="11686" w:name="_Toc145599733"/>
      <w:bookmarkStart w:id="11687" w:name="_Toc145610329"/>
      <w:bookmarkStart w:id="11688" w:name="_Toc145946357"/>
      <w:bookmarkStart w:id="11689" w:name="_Toc143076730"/>
      <w:bookmarkStart w:id="11690" w:name="_Toc143781883"/>
      <w:bookmarkStart w:id="11691" w:name="_Toc143878358"/>
      <w:bookmarkStart w:id="11692" w:name="_Toc143883594"/>
      <w:bookmarkStart w:id="11693" w:name="_Toc143883934"/>
      <w:bookmarkStart w:id="11694" w:name="_Toc144385129"/>
      <w:bookmarkStart w:id="11695" w:name="_Toc145497356"/>
      <w:bookmarkStart w:id="11696" w:name="_Toc145599397"/>
      <w:bookmarkStart w:id="11697" w:name="_Toc145599741"/>
      <w:bookmarkStart w:id="11698" w:name="_Toc145610337"/>
      <w:bookmarkStart w:id="11699" w:name="_Toc145946365"/>
      <w:bookmarkStart w:id="11700" w:name="_Toc143076738"/>
      <w:bookmarkStart w:id="11701" w:name="_Toc143781891"/>
      <w:bookmarkStart w:id="11702" w:name="_Toc143878366"/>
      <w:bookmarkStart w:id="11703" w:name="_Toc143883602"/>
      <w:bookmarkStart w:id="11704" w:name="_Toc143883942"/>
      <w:bookmarkStart w:id="11705" w:name="_Toc144385137"/>
      <w:bookmarkStart w:id="11706" w:name="_Toc145497364"/>
      <w:bookmarkStart w:id="11707" w:name="_Toc145599405"/>
      <w:bookmarkStart w:id="11708" w:name="_Toc145599749"/>
      <w:bookmarkStart w:id="11709" w:name="_Toc145610345"/>
      <w:bookmarkStart w:id="11710" w:name="_Toc145946373"/>
      <w:bookmarkStart w:id="11711" w:name="_Toc143076746"/>
      <w:bookmarkStart w:id="11712" w:name="_Toc143781899"/>
      <w:bookmarkStart w:id="11713" w:name="_Toc143878374"/>
      <w:bookmarkStart w:id="11714" w:name="_Toc143883610"/>
      <w:bookmarkStart w:id="11715" w:name="_Toc143883950"/>
      <w:bookmarkStart w:id="11716" w:name="_Toc144385145"/>
      <w:bookmarkStart w:id="11717" w:name="_Toc145497372"/>
      <w:bookmarkStart w:id="11718" w:name="_Toc145599413"/>
      <w:bookmarkStart w:id="11719" w:name="_Toc145599757"/>
      <w:bookmarkStart w:id="11720" w:name="_Toc145610353"/>
      <w:bookmarkStart w:id="11721" w:name="_Toc145946381"/>
      <w:bookmarkStart w:id="11722" w:name="_Toc143076754"/>
      <w:bookmarkStart w:id="11723" w:name="_Toc143781907"/>
      <w:bookmarkStart w:id="11724" w:name="_Toc143878382"/>
      <w:bookmarkStart w:id="11725" w:name="_Toc143883618"/>
      <w:bookmarkStart w:id="11726" w:name="_Toc143883958"/>
      <w:bookmarkStart w:id="11727" w:name="_Toc144385153"/>
      <w:bookmarkStart w:id="11728" w:name="_Toc145497380"/>
      <w:bookmarkStart w:id="11729" w:name="_Toc145599421"/>
      <w:bookmarkStart w:id="11730" w:name="_Toc145599765"/>
      <w:bookmarkStart w:id="11731" w:name="_Toc145610361"/>
      <w:bookmarkStart w:id="11732" w:name="_Toc145946389"/>
      <w:bookmarkStart w:id="11733" w:name="_Toc143076762"/>
      <w:bookmarkStart w:id="11734" w:name="_Toc143781915"/>
      <w:bookmarkStart w:id="11735" w:name="_Toc143878390"/>
      <w:bookmarkStart w:id="11736" w:name="_Toc143883626"/>
      <w:bookmarkStart w:id="11737" w:name="_Toc143883966"/>
      <w:bookmarkStart w:id="11738" w:name="_Toc144385161"/>
      <w:bookmarkStart w:id="11739" w:name="_Toc145497388"/>
      <w:bookmarkStart w:id="11740" w:name="_Toc145599429"/>
      <w:bookmarkStart w:id="11741" w:name="_Toc145599773"/>
      <w:bookmarkStart w:id="11742" w:name="_Toc145610369"/>
      <w:bookmarkStart w:id="11743" w:name="_Toc145946397"/>
      <w:bookmarkStart w:id="11744" w:name="_Toc143076763"/>
      <w:bookmarkStart w:id="11745" w:name="_Toc143781916"/>
      <w:bookmarkStart w:id="11746" w:name="_Toc143878391"/>
      <w:bookmarkStart w:id="11747" w:name="_Toc143883627"/>
      <w:bookmarkStart w:id="11748" w:name="_Toc143883967"/>
      <w:bookmarkStart w:id="11749" w:name="_Toc144385162"/>
      <w:bookmarkStart w:id="11750" w:name="_Toc145497389"/>
      <w:bookmarkStart w:id="11751" w:name="_Toc145599430"/>
      <w:bookmarkStart w:id="11752" w:name="_Toc145599774"/>
      <w:bookmarkStart w:id="11753" w:name="_Toc145610370"/>
      <w:bookmarkStart w:id="11754" w:name="_Toc145946398"/>
      <w:bookmarkStart w:id="11755" w:name="_Toc143076768"/>
      <w:bookmarkStart w:id="11756" w:name="_Toc143781921"/>
      <w:bookmarkStart w:id="11757" w:name="_Toc143878396"/>
      <w:bookmarkStart w:id="11758" w:name="_Toc143883632"/>
      <w:bookmarkStart w:id="11759" w:name="_Toc143883972"/>
      <w:bookmarkStart w:id="11760" w:name="_Toc144385167"/>
      <w:bookmarkStart w:id="11761" w:name="_Toc145497394"/>
      <w:bookmarkStart w:id="11762" w:name="_Toc145599435"/>
      <w:bookmarkStart w:id="11763" w:name="_Toc145599779"/>
      <w:bookmarkStart w:id="11764" w:name="_Toc145610375"/>
      <w:bookmarkStart w:id="11765" w:name="_Toc145946403"/>
      <w:bookmarkStart w:id="11766" w:name="_Toc143076772"/>
      <w:bookmarkStart w:id="11767" w:name="_Toc143781925"/>
      <w:bookmarkStart w:id="11768" w:name="_Toc143878400"/>
      <w:bookmarkStart w:id="11769" w:name="_Toc143883636"/>
      <w:bookmarkStart w:id="11770" w:name="_Toc143883976"/>
      <w:bookmarkStart w:id="11771" w:name="_Toc144385171"/>
      <w:bookmarkStart w:id="11772" w:name="_Toc145497398"/>
      <w:bookmarkStart w:id="11773" w:name="_Toc145599439"/>
      <w:bookmarkStart w:id="11774" w:name="_Toc145599783"/>
      <w:bookmarkStart w:id="11775" w:name="_Toc145610379"/>
      <w:bookmarkStart w:id="11776" w:name="_Toc145946407"/>
      <w:bookmarkStart w:id="11777" w:name="_Toc143076776"/>
      <w:bookmarkStart w:id="11778" w:name="_Toc143781929"/>
      <w:bookmarkStart w:id="11779" w:name="_Toc143878404"/>
      <w:bookmarkStart w:id="11780" w:name="_Toc143883640"/>
      <w:bookmarkStart w:id="11781" w:name="_Toc143883980"/>
      <w:bookmarkStart w:id="11782" w:name="_Toc144385175"/>
      <w:bookmarkStart w:id="11783" w:name="_Toc145497402"/>
      <w:bookmarkStart w:id="11784" w:name="_Toc145599443"/>
      <w:bookmarkStart w:id="11785" w:name="_Toc145599787"/>
      <w:bookmarkStart w:id="11786" w:name="_Toc145610383"/>
      <w:bookmarkStart w:id="11787" w:name="_Toc145946411"/>
      <w:bookmarkStart w:id="11788" w:name="_Toc143076780"/>
      <w:bookmarkStart w:id="11789" w:name="_Toc143781933"/>
      <w:bookmarkStart w:id="11790" w:name="_Toc143878408"/>
      <w:bookmarkStart w:id="11791" w:name="_Toc143883644"/>
      <w:bookmarkStart w:id="11792" w:name="_Toc143883984"/>
      <w:bookmarkStart w:id="11793" w:name="_Toc144385179"/>
      <w:bookmarkStart w:id="11794" w:name="_Toc145497406"/>
      <w:bookmarkStart w:id="11795" w:name="_Toc145599447"/>
      <w:bookmarkStart w:id="11796" w:name="_Toc145599791"/>
      <w:bookmarkStart w:id="11797" w:name="_Toc145610387"/>
      <w:bookmarkStart w:id="11798" w:name="_Toc145946415"/>
      <w:bookmarkStart w:id="11799" w:name="_Toc143076784"/>
      <w:bookmarkStart w:id="11800" w:name="_Toc143781937"/>
      <w:bookmarkStart w:id="11801" w:name="_Toc143878412"/>
      <w:bookmarkStart w:id="11802" w:name="_Toc143883648"/>
      <w:bookmarkStart w:id="11803" w:name="_Toc143883988"/>
      <w:bookmarkStart w:id="11804" w:name="_Toc144385183"/>
      <w:bookmarkStart w:id="11805" w:name="_Toc145497410"/>
      <w:bookmarkStart w:id="11806" w:name="_Toc145599451"/>
      <w:bookmarkStart w:id="11807" w:name="_Toc145599795"/>
      <w:bookmarkStart w:id="11808" w:name="_Toc145610391"/>
      <w:bookmarkStart w:id="11809" w:name="_Toc145946419"/>
      <w:bookmarkStart w:id="11810" w:name="_Toc143076788"/>
      <w:bookmarkStart w:id="11811" w:name="_Toc143781941"/>
      <w:bookmarkStart w:id="11812" w:name="_Toc143878416"/>
      <w:bookmarkStart w:id="11813" w:name="_Toc143883652"/>
      <w:bookmarkStart w:id="11814" w:name="_Toc143883992"/>
      <w:bookmarkStart w:id="11815" w:name="_Toc144385187"/>
      <w:bookmarkStart w:id="11816" w:name="_Toc145497414"/>
      <w:bookmarkStart w:id="11817" w:name="_Toc145599455"/>
      <w:bookmarkStart w:id="11818" w:name="_Toc145599799"/>
      <w:bookmarkStart w:id="11819" w:name="_Toc145610395"/>
      <w:bookmarkStart w:id="11820" w:name="_Toc145946423"/>
      <w:bookmarkStart w:id="11821" w:name="_Toc143076792"/>
      <w:bookmarkStart w:id="11822" w:name="_Toc143781945"/>
      <w:bookmarkStart w:id="11823" w:name="_Toc143878420"/>
      <w:bookmarkStart w:id="11824" w:name="_Toc143883656"/>
      <w:bookmarkStart w:id="11825" w:name="_Toc143883996"/>
      <w:bookmarkStart w:id="11826" w:name="_Toc144385191"/>
      <w:bookmarkStart w:id="11827" w:name="_Toc145497418"/>
      <w:bookmarkStart w:id="11828" w:name="_Toc145599459"/>
      <w:bookmarkStart w:id="11829" w:name="_Toc145599803"/>
      <w:bookmarkStart w:id="11830" w:name="_Toc145610399"/>
      <w:bookmarkStart w:id="11831" w:name="_Toc145946427"/>
      <w:bookmarkStart w:id="11832" w:name="_Toc143076814"/>
      <w:bookmarkStart w:id="11833" w:name="_Toc143781967"/>
      <w:bookmarkStart w:id="11834" w:name="_Toc143878442"/>
      <w:bookmarkStart w:id="11835" w:name="_Toc143883678"/>
      <w:bookmarkStart w:id="11836" w:name="_Toc143884018"/>
      <w:bookmarkStart w:id="11837" w:name="_Toc144385213"/>
      <w:bookmarkStart w:id="11838" w:name="_Toc145497440"/>
      <w:bookmarkStart w:id="11839" w:name="_Toc145599481"/>
      <w:bookmarkStart w:id="11840" w:name="_Toc145599825"/>
      <w:bookmarkStart w:id="11841" w:name="_Toc145610421"/>
      <w:bookmarkStart w:id="11842" w:name="_Toc145946449"/>
      <w:bookmarkStart w:id="11843" w:name="_Toc143076815"/>
      <w:bookmarkStart w:id="11844" w:name="_Toc143781968"/>
      <w:bookmarkStart w:id="11845" w:name="_Toc143878443"/>
      <w:bookmarkStart w:id="11846" w:name="_Toc143883679"/>
      <w:bookmarkStart w:id="11847" w:name="_Toc143884019"/>
      <w:bookmarkStart w:id="11848" w:name="_Toc144385214"/>
      <w:bookmarkStart w:id="11849" w:name="_Toc145497441"/>
      <w:bookmarkStart w:id="11850" w:name="_Toc145599482"/>
      <w:bookmarkStart w:id="11851" w:name="_Toc145599826"/>
      <w:bookmarkStart w:id="11852" w:name="_Toc145610422"/>
      <w:bookmarkStart w:id="11853" w:name="_Toc145946450"/>
      <w:bookmarkStart w:id="11854" w:name="_Toc143076824"/>
      <w:bookmarkStart w:id="11855" w:name="_Toc143781977"/>
      <w:bookmarkStart w:id="11856" w:name="_Toc143878452"/>
      <w:bookmarkStart w:id="11857" w:name="_Toc143883688"/>
      <w:bookmarkStart w:id="11858" w:name="_Toc143884028"/>
      <w:bookmarkStart w:id="11859" w:name="_Toc144385223"/>
      <w:bookmarkStart w:id="11860" w:name="_Toc145497450"/>
      <w:bookmarkStart w:id="11861" w:name="_Toc145599491"/>
      <w:bookmarkStart w:id="11862" w:name="_Toc145599835"/>
      <w:bookmarkStart w:id="11863" w:name="_Toc145610431"/>
      <w:bookmarkStart w:id="11864" w:name="_Toc145946459"/>
      <w:bookmarkStart w:id="11865" w:name="_Toc143076832"/>
      <w:bookmarkStart w:id="11866" w:name="_Toc143781985"/>
      <w:bookmarkStart w:id="11867" w:name="_Toc143878460"/>
      <w:bookmarkStart w:id="11868" w:name="_Toc143883696"/>
      <w:bookmarkStart w:id="11869" w:name="_Toc143884036"/>
      <w:bookmarkStart w:id="11870" w:name="_Toc144385231"/>
      <w:bookmarkStart w:id="11871" w:name="_Toc145497458"/>
      <w:bookmarkStart w:id="11872" w:name="_Toc145599499"/>
      <w:bookmarkStart w:id="11873" w:name="_Toc145599843"/>
      <w:bookmarkStart w:id="11874" w:name="_Toc145610439"/>
      <w:bookmarkStart w:id="11875" w:name="_Toc145946467"/>
      <w:bookmarkStart w:id="11876" w:name="_Toc143076840"/>
      <w:bookmarkStart w:id="11877" w:name="_Toc143781993"/>
      <w:bookmarkStart w:id="11878" w:name="_Toc143878468"/>
      <w:bookmarkStart w:id="11879" w:name="_Toc143883704"/>
      <w:bookmarkStart w:id="11880" w:name="_Toc143884044"/>
      <w:bookmarkStart w:id="11881" w:name="_Toc144385239"/>
      <w:bookmarkStart w:id="11882" w:name="_Toc145497466"/>
      <w:bookmarkStart w:id="11883" w:name="_Toc145599507"/>
      <w:bookmarkStart w:id="11884" w:name="_Toc145599851"/>
      <w:bookmarkStart w:id="11885" w:name="_Toc145610447"/>
      <w:bookmarkStart w:id="11886" w:name="_Toc145946475"/>
      <w:bookmarkStart w:id="11887" w:name="_Toc143076848"/>
      <w:bookmarkStart w:id="11888" w:name="_Toc143782001"/>
      <w:bookmarkStart w:id="11889" w:name="_Toc143878476"/>
      <w:bookmarkStart w:id="11890" w:name="_Toc143883712"/>
      <w:bookmarkStart w:id="11891" w:name="_Toc143884052"/>
      <w:bookmarkStart w:id="11892" w:name="_Toc144385247"/>
      <w:bookmarkStart w:id="11893" w:name="_Toc145497474"/>
      <w:bookmarkStart w:id="11894" w:name="_Toc145599515"/>
      <w:bookmarkStart w:id="11895" w:name="_Toc145599859"/>
      <w:bookmarkStart w:id="11896" w:name="_Toc145610455"/>
      <w:bookmarkStart w:id="11897" w:name="_Toc145946483"/>
      <w:bookmarkStart w:id="11898" w:name="_Toc143076856"/>
      <w:bookmarkStart w:id="11899" w:name="_Toc143782009"/>
      <w:bookmarkStart w:id="11900" w:name="_Toc143878484"/>
      <w:bookmarkStart w:id="11901" w:name="_Toc143883720"/>
      <w:bookmarkStart w:id="11902" w:name="_Toc143884060"/>
      <w:bookmarkStart w:id="11903" w:name="_Toc144385255"/>
      <w:bookmarkStart w:id="11904" w:name="_Toc145497482"/>
      <w:bookmarkStart w:id="11905" w:name="_Toc145599523"/>
      <w:bookmarkStart w:id="11906" w:name="_Toc145599867"/>
      <w:bookmarkStart w:id="11907" w:name="_Toc145610463"/>
      <w:bookmarkStart w:id="11908" w:name="_Toc145946491"/>
      <w:bookmarkStart w:id="11909" w:name="_Toc143076864"/>
      <w:bookmarkStart w:id="11910" w:name="_Toc143782017"/>
      <w:bookmarkStart w:id="11911" w:name="_Toc143878492"/>
      <w:bookmarkStart w:id="11912" w:name="_Toc143883728"/>
      <w:bookmarkStart w:id="11913" w:name="_Toc143884068"/>
      <w:bookmarkStart w:id="11914" w:name="_Toc144385263"/>
      <w:bookmarkStart w:id="11915" w:name="_Toc145497490"/>
      <w:bookmarkStart w:id="11916" w:name="_Toc145599531"/>
      <w:bookmarkStart w:id="11917" w:name="_Toc145599875"/>
      <w:bookmarkStart w:id="11918" w:name="_Toc145610471"/>
      <w:bookmarkStart w:id="11919" w:name="_Toc145946499"/>
      <w:bookmarkStart w:id="11920" w:name="_Toc143076872"/>
      <w:bookmarkStart w:id="11921" w:name="_Toc143782025"/>
      <w:bookmarkStart w:id="11922" w:name="_Toc143878500"/>
      <w:bookmarkStart w:id="11923" w:name="_Toc143883736"/>
      <w:bookmarkStart w:id="11924" w:name="_Toc143884076"/>
      <w:bookmarkStart w:id="11925" w:name="_Toc144385271"/>
      <w:bookmarkStart w:id="11926" w:name="_Toc145497498"/>
      <w:bookmarkStart w:id="11927" w:name="_Toc145599539"/>
      <w:bookmarkStart w:id="11928" w:name="_Toc145599883"/>
      <w:bookmarkStart w:id="11929" w:name="_Toc145610479"/>
      <w:bookmarkStart w:id="11930" w:name="_Toc145946507"/>
      <w:bookmarkStart w:id="11931" w:name="_Toc143076873"/>
      <w:bookmarkStart w:id="11932" w:name="_Toc143782026"/>
      <w:bookmarkStart w:id="11933" w:name="_Toc143878501"/>
      <w:bookmarkStart w:id="11934" w:name="_Toc143883737"/>
      <w:bookmarkStart w:id="11935" w:name="_Toc143884077"/>
      <w:bookmarkStart w:id="11936" w:name="_Toc144385272"/>
      <w:bookmarkStart w:id="11937" w:name="_Toc145497499"/>
      <w:bookmarkStart w:id="11938" w:name="_Toc145599540"/>
      <w:bookmarkStart w:id="11939" w:name="_Toc145599884"/>
      <w:bookmarkStart w:id="11940" w:name="_Toc145610480"/>
      <w:bookmarkStart w:id="11941" w:name="_Toc145946508"/>
      <w:bookmarkStart w:id="11942" w:name="_Toc143076878"/>
      <w:bookmarkStart w:id="11943" w:name="_Toc143782031"/>
      <w:bookmarkStart w:id="11944" w:name="_Toc143878506"/>
      <w:bookmarkStart w:id="11945" w:name="_Toc143883742"/>
      <w:bookmarkStart w:id="11946" w:name="_Toc143884082"/>
      <w:bookmarkStart w:id="11947" w:name="_Toc144385277"/>
      <w:bookmarkStart w:id="11948" w:name="_Toc145497504"/>
      <w:bookmarkStart w:id="11949" w:name="_Toc145599545"/>
      <w:bookmarkStart w:id="11950" w:name="_Toc145599889"/>
      <w:bookmarkStart w:id="11951" w:name="_Toc145610485"/>
      <w:bookmarkStart w:id="11952" w:name="_Toc145946513"/>
      <w:bookmarkStart w:id="11953" w:name="_Toc143076882"/>
      <w:bookmarkStart w:id="11954" w:name="_Toc143782035"/>
      <w:bookmarkStart w:id="11955" w:name="_Toc143878510"/>
      <w:bookmarkStart w:id="11956" w:name="_Toc143883746"/>
      <w:bookmarkStart w:id="11957" w:name="_Toc143884086"/>
      <w:bookmarkStart w:id="11958" w:name="_Toc144385281"/>
      <w:bookmarkStart w:id="11959" w:name="_Toc145497508"/>
      <w:bookmarkStart w:id="11960" w:name="_Toc145599549"/>
      <w:bookmarkStart w:id="11961" w:name="_Toc145599893"/>
      <w:bookmarkStart w:id="11962" w:name="_Toc145610489"/>
      <w:bookmarkStart w:id="11963" w:name="_Toc145946517"/>
      <w:bookmarkStart w:id="11964" w:name="_Toc143076886"/>
      <w:bookmarkStart w:id="11965" w:name="_Toc143782039"/>
      <w:bookmarkStart w:id="11966" w:name="_Toc143878514"/>
      <w:bookmarkStart w:id="11967" w:name="_Toc143883750"/>
      <w:bookmarkStart w:id="11968" w:name="_Toc143884090"/>
      <w:bookmarkStart w:id="11969" w:name="_Toc144385285"/>
      <w:bookmarkStart w:id="11970" w:name="_Toc145497512"/>
      <w:bookmarkStart w:id="11971" w:name="_Toc145599553"/>
      <w:bookmarkStart w:id="11972" w:name="_Toc145599897"/>
      <w:bookmarkStart w:id="11973" w:name="_Toc145610493"/>
      <w:bookmarkStart w:id="11974" w:name="_Toc145946521"/>
      <w:bookmarkStart w:id="11975" w:name="_Toc143076890"/>
      <w:bookmarkStart w:id="11976" w:name="_Toc143782043"/>
      <w:bookmarkStart w:id="11977" w:name="_Toc143878518"/>
      <w:bookmarkStart w:id="11978" w:name="_Toc143883754"/>
      <w:bookmarkStart w:id="11979" w:name="_Toc143884094"/>
      <w:bookmarkStart w:id="11980" w:name="_Toc144385289"/>
      <w:bookmarkStart w:id="11981" w:name="_Toc145497516"/>
      <w:bookmarkStart w:id="11982" w:name="_Toc145599557"/>
      <w:bookmarkStart w:id="11983" w:name="_Toc145599901"/>
      <w:bookmarkStart w:id="11984" w:name="_Toc145610497"/>
      <w:bookmarkStart w:id="11985" w:name="_Toc145946525"/>
      <w:bookmarkStart w:id="11986" w:name="_Toc143076894"/>
      <w:bookmarkStart w:id="11987" w:name="_Toc143782047"/>
      <w:bookmarkStart w:id="11988" w:name="_Toc143878522"/>
      <w:bookmarkStart w:id="11989" w:name="_Toc143883758"/>
      <w:bookmarkStart w:id="11990" w:name="_Toc143884098"/>
      <w:bookmarkStart w:id="11991" w:name="_Toc144385293"/>
      <w:bookmarkStart w:id="11992" w:name="_Toc145497520"/>
      <w:bookmarkStart w:id="11993" w:name="_Toc145599561"/>
      <w:bookmarkStart w:id="11994" w:name="_Toc145599905"/>
      <w:bookmarkStart w:id="11995" w:name="_Toc145610501"/>
      <w:bookmarkStart w:id="11996" w:name="_Toc145946529"/>
      <w:bookmarkStart w:id="11997" w:name="_Toc143076898"/>
      <w:bookmarkStart w:id="11998" w:name="_Toc143782051"/>
      <w:bookmarkStart w:id="11999" w:name="_Toc143878526"/>
      <w:bookmarkStart w:id="12000" w:name="_Toc143883762"/>
      <w:bookmarkStart w:id="12001" w:name="_Toc143884102"/>
      <w:bookmarkStart w:id="12002" w:name="_Toc144385297"/>
      <w:bookmarkStart w:id="12003" w:name="_Toc145497524"/>
      <w:bookmarkStart w:id="12004" w:name="_Toc145599565"/>
      <w:bookmarkStart w:id="12005" w:name="_Toc145599909"/>
      <w:bookmarkStart w:id="12006" w:name="_Toc145610505"/>
      <w:bookmarkStart w:id="12007" w:name="_Toc145946533"/>
      <w:bookmarkStart w:id="12008" w:name="_Toc143076902"/>
      <w:bookmarkStart w:id="12009" w:name="_Toc143782055"/>
      <w:bookmarkStart w:id="12010" w:name="_Toc143878530"/>
      <w:bookmarkStart w:id="12011" w:name="_Toc143883766"/>
      <w:bookmarkStart w:id="12012" w:name="_Toc143884106"/>
      <w:bookmarkStart w:id="12013" w:name="_Toc144385301"/>
      <w:bookmarkStart w:id="12014" w:name="_Toc145497528"/>
      <w:bookmarkStart w:id="12015" w:name="_Toc145599569"/>
      <w:bookmarkStart w:id="12016" w:name="_Toc145599913"/>
      <w:bookmarkStart w:id="12017" w:name="_Toc145610509"/>
      <w:bookmarkStart w:id="12018" w:name="_Toc145946537"/>
      <w:bookmarkStart w:id="12019" w:name="_Toc143076906"/>
      <w:bookmarkStart w:id="12020" w:name="_Toc143782059"/>
      <w:bookmarkStart w:id="12021" w:name="_Toc143878534"/>
      <w:bookmarkStart w:id="12022" w:name="_Toc143883770"/>
      <w:bookmarkStart w:id="12023" w:name="_Toc143884110"/>
      <w:bookmarkStart w:id="12024" w:name="_Toc144385305"/>
      <w:bookmarkStart w:id="12025" w:name="_Toc145497532"/>
      <w:bookmarkStart w:id="12026" w:name="_Toc145599573"/>
      <w:bookmarkStart w:id="12027" w:name="_Toc145599917"/>
      <w:bookmarkStart w:id="12028" w:name="_Toc145610513"/>
      <w:bookmarkStart w:id="12029" w:name="_Toc145946541"/>
      <w:bookmarkStart w:id="12030" w:name="_Toc143076910"/>
      <w:bookmarkStart w:id="12031" w:name="_Toc143782063"/>
      <w:bookmarkStart w:id="12032" w:name="_Toc143878538"/>
      <w:bookmarkStart w:id="12033" w:name="_Toc143883774"/>
      <w:bookmarkStart w:id="12034" w:name="_Toc143884114"/>
      <w:bookmarkStart w:id="12035" w:name="_Toc144385309"/>
      <w:bookmarkStart w:id="12036" w:name="_Toc145497536"/>
      <w:bookmarkStart w:id="12037" w:name="_Toc145599577"/>
      <w:bookmarkStart w:id="12038" w:name="_Toc145599921"/>
      <w:bookmarkStart w:id="12039" w:name="_Toc145610517"/>
      <w:bookmarkStart w:id="12040" w:name="_Toc145946545"/>
      <w:bookmarkStart w:id="12041" w:name="_Toc143076914"/>
      <w:bookmarkStart w:id="12042" w:name="_Toc143782067"/>
      <w:bookmarkStart w:id="12043" w:name="_Toc143878542"/>
      <w:bookmarkStart w:id="12044" w:name="_Toc143883778"/>
      <w:bookmarkStart w:id="12045" w:name="_Toc143884118"/>
      <w:bookmarkStart w:id="12046" w:name="_Toc144385313"/>
      <w:bookmarkStart w:id="12047" w:name="_Toc145497540"/>
      <w:bookmarkStart w:id="12048" w:name="_Toc145599581"/>
      <w:bookmarkStart w:id="12049" w:name="_Toc145599925"/>
      <w:bookmarkStart w:id="12050" w:name="_Toc145610521"/>
      <w:bookmarkStart w:id="12051" w:name="_Toc145946549"/>
      <w:bookmarkStart w:id="12052" w:name="_Toc143076918"/>
      <w:bookmarkStart w:id="12053" w:name="_Toc143782071"/>
      <w:bookmarkStart w:id="12054" w:name="_Toc143878546"/>
      <w:bookmarkStart w:id="12055" w:name="_Toc143883782"/>
      <w:bookmarkStart w:id="12056" w:name="_Toc143884122"/>
      <w:bookmarkStart w:id="12057" w:name="_Toc144385317"/>
      <w:bookmarkStart w:id="12058" w:name="_Toc145497544"/>
      <w:bookmarkStart w:id="12059" w:name="_Toc145599585"/>
      <w:bookmarkStart w:id="12060" w:name="_Toc145599929"/>
      <w:bookmarkStart w:id="12061" w:name="_Toc145610525"/>
      <w:bookmarkStart w:id="12062" w:name="_Toc145946553"/>
      <w:bookmarkStart w:id="12063" w:name="_Toc143076922"/>
      <w:bookmarkStart w:id="12064" w:name="_Toc143782075"/>
      <w:bookmarkStart w:id="12065" w:name="_Toc143878550"/>
      <w:bookmarkStart w:id="12066" w:name="_Toc143883786"/>
      <w:bookmarkStart w:id="12067" w:name="_Toc143884126"/>
      <w:bookmarkStart w:id="12068" w:name="_Toc144385321"/>
      <w:bookmarkStart w:id="12069" w:name="_Toc145497548"/>
      <w:bookmarkStart w:id="12070" w:name="_Toc145599589"/>
      <w:bookmarkStart w:id="12071" w:name="_Toc145599933"/>
      <w:bookmarkStart w:id="12072" w:name="_Toc145610529"/>
      <w:bookmarkStart w:id="12073" w:name="_Toc145946557"/>
      <w:bookmarkStart w:id="12074" w:name="_Toc143076926"/>
      <w:bookmarkStart w:id="12075" w:name="_Toc143782079"/>
      <w:bookmarkStart w:id="12076" w:name="_Toc143878554"/>
      <w:bookmarkStart w:id="12077" w:name="_Toc143883790"/>
      <w:bookmarkStart w:id="12078" w:name="_Toc143884130"/>
      <w:bookmarkStart w:id="12079" w:name="_Toc144385325"/>
      <w:bookmarkStart w:id="12080" w:name="_Toc145497552"/>
      <w:bookmarkStart w:id="12081" w:name="_Toc145599593"/>
      <w:bookmarkStart w:id="12082" w:name="_Toc145599937"/>
      <w:bookmarkStart w:id="12083" w:name="_Toc145610533"/>
      <w:bookmarkStart w:id="12084" w:name="_Toc145946561"/>
      <w:bookmarkStart w:id="12085" w:name="_Toc143076930"/>
      <w:bookmarkStart w:id="12086" w:name="_Toc143782083"/>
      <w:bookmarkStart w:id="12087" w:name="_Toc143878558"/>
      <w:bookmarkStart w:id="12088" w:name="_Toc143883794"/>
      <w:bookmarkStart w:id="12089" w:name="_Toc143884134"/>
      <w:bookmarkStart w:id="12090" w:name="_Toc144385329"/>
      <w:bookmarkStart w:id="12091" w:name="_Toc145497556"/>
      <w:bookmarkStart w:id="12092" w:name="_Toc145599597"/>
      <w:bookmarkStart w:id="12093" w:name="_Toc145599941"/>
      <w:bookmarkStart w:id="12094" w:name="_Toc145610537"/>
      <w:bookmarkStart w:id="12095" w:name="_Toc145946565"/>
      <w:bookmarkStart w:id="12096" w:name="_Toc143076931"/>
      <w:bookmarkStart w:id="12097" w:name="_Toc143782084"/>
      <w:bookmarkStart w:id="12098" w:name="_Toc143878559"/>
      <w:bookmarkStart w:id="12099" w:name="_Toc143883795"/>
      <w:bookmarkStart w:id="12100" w:name="_Toc143884135"/>
      <w:bookmarkStart w:id="12101" w:name="_Toc144385330"/>
      <w:bookmarkStart w:id="12102" w:name="_Toc145497557"/>
      <w:bookmarkStart w:id="12103" w:name="_Toc145599598"/>
      <w:bookmarkStart w:id="12104" w:name="_Toc145599942"/>
      <w:bookmarkStart w:id="12105" w:name="_Toc145610538"/>
      <w:bookmarkStart w:id="12106" w:name="_Toc145946566"/>
      <w:bookmarkStart w:id="12107" w:name="_Toc143076932"/>
      <w:bookmarkStart w:id="12108" w:name="_Toc143782085"/>
      <w:bookmarkStart w:id="12109" w:name="_Toc143878560"/>
      <w:bookmarkStart w:id="12110" w:name="_Toc143883796"/>
      <w:bookmarkStart w:id="12111" w:name="_Toc143884136"/>
      <w:bookmarkStart w:id="12112" w:name="_Toc144385331"/>
      <w:bookmarkStart w:id="12113" w:name="_Toc145497558"/>
      <w:bookmarkStart w:id="12114" w:name="_Toc145599599"/>
      <w:bookmarkStart w:id="12115" w:name="_Toc145599943"/>
      <w:bookmarkStart w:id="12116" w:name="_Toc145610539"/>
      <w:bookmarkStart w:id="12117" w:name="_Toc145946567"/>
      <w:bookmarkStart w:id="12118" w:name="_Toc143076933"/>
      <w:bookmarkStart w:id="12119" w:name="_Toc143782086"/>
      <w:bookmarkStart w:id="12120" w:name="_Toc143878561"/>
      <w:bookmarkStart w:id="12121" w:name="_Toc143883797"/>
      <w:bookmarkStart w:id="12122" w:name="_Toc143884137"/>
      <w:bookmarkStart w:id="12123" w:name="_Toc144385332"/>
      <w:bookmarkStart w:id="12124" w:name="_Toc145497559"/>
      <w:bookmarkStart w:id="12125" w:name="_Toc145599600"/>
      <w:bookmarkStart w:id="12126" w:name="_Toc145599944"/>
      <w:bookmarkStart w:id="12127" w:name="_Toc145610540"/>
      <w:bookmarkStart w:id="12128" w:name="_Toc145946568"/>
      <w:bookmarkStart w:id="12129" w:name="_Toc143076934"/>
      <w:bookmarkStart w:id="12130" w:name="_Toc143782087"/>
      <w:bookmarkStart w:id="12131" w:name="_Toc143878562"/>
      <w:bookmarkStart w:id="12132" w:name="_Toc143883798"/>
      <w:bookmarkStart w:id="12133" w:name="_Toc143884138"/>
      <w:bookmarkStart w:id="12134" w:name="_Toc144385333"/>
      <w:bookmarkStart w:id="12135" w:name="_Toc145497560"/>
      <w:bookmarkStart w:id="12136" w:name="_Toc145599601"/>
      <w:bookmarkStart w:id="12137" w:name="_Toc145599945"/>
      <w:bookmarkStart w:id="12138" w:name="_Toc145610541"/>
      <w:bookmarkStart w:id="12139" w:name="_Toc145946569"/>
      <w:bookmarkStart w:id="12140" w:name="_Toc143076935"/>
      <w:bookmarkStart w:id="12141" w:name="_Toc143782088"/>
      <w:bookmarkStart w:id="12142" w:name="_Toc143878563"/>
      <w:bookmarkStart w:id="12143" w:name="_Toc143883799"/>
      <w:bookmarkStart w:id="12144" w:name="_Toc143884139"/>
      <w:bookmarkStart w:id="12145" w:name="_Toc144385334"/>
      <w:bookmarkStart w:id="12146" w:name="_Toc145497561"/>
      <w:bookmarkStart w:id="12147" w:name="_Toc145599602"/>
      <w:bookmarkStart w:id="12148" w:name="_Toc145599946"/>
      <w:bookmarkStart w:id="12149" w:name="_Toc145610542"/>
      <w:bookmarkStart w:id="12150" w:name="_Toc145946570"/>
      <w:bookmarkStart w:id="12151" w:name="_Toc143076936"/>
      <w:bookmarkStart w:id="12152" w:name="_Toc143782089"/>
      <w:bookmarkStart w:id="12153" w:name="_Toc143878564"/>
      <w:bookmarkStart w:id="12154" w:name="_Toc143883800"/>
      <w:bookmarkStart w:id="12155" w:name="_Toc143884140"/>
      <w:bookmarkStart w:id="12156" w:name="_Toc144385335"/>
      <w:bookmarkStart w:id="12157" w:name="_Toc145497562"/>
      <w:bookmarkStart w:id="12158" w:name="_Toc145599603"/>
      <w:bookmarkStart w:id="12159" w:name="_Toc145599947"/>
      <w:bookmarkStart w:id="12160" w:name="_Toc145610543"/>
      <w:bookmarkStart w:id="12161" w:name="_Toc145946571"/>
      <w:bookmarkStart w:id="12162" w:name="_Toc143076937"/>
      <w:bookmarkStart w:id="12163" w:name="_Toc143782090"/>
      <w:bookmarkStart w:id="12164" w:name="_Toc143878565"/>
      <w:bookmarkStart w:id="12165" w:name="_Toc143883801"/>
      <w:bookmarkStart w:id="12166" w:name="_Toc143884141"/>
      <w:bookmarkStart w:id="12167" w:name="_Toc144385336"/>
      <w:bookmarkStart w:id="12168" w:name="_Toc145497563"/>
      <w:bookmarkStart w:id="12169" w:name="_Toc145599604"/>
      <w:bookmarkStart w:id="12170" w:name="_Toc145599948"/>
      <w:bookmarkStart w:id="12171" w:name="_Toc145610544"/>
      <w:bookmarkStart w:id="12172" w:name="_Toc145946572"/>
      <w:bookmarkStart w:id="12173" w:name="_Toc143076938"/>
      <w:bookmarkStart w:id="12174" w:name="_Toc143782091"/>
      <w:bookmarkStart w:id="12175" w:name="_Toc143878566"/>
      <w:bookmarkStart w:id="12176" w:name="_Toc143883802"/>
      <w:bookmarkStart w:id="12177" w:name="_Toc143884142"/>
      <w:bookmarkStart w:id="12178" w:name="_Toc144385337"/>
      <w:bookmarkStart w:id="12179" w:name="_Toc145497564"/>
      <w:bookmarkStart w:id="12180" w:name="_Toc145599605"/>
      <w:bookmarkStart w:id="12181" w:name="_Toc145599949"/>
      <w:bookmarkStart w:id="12182" w:name="_Toc145610545"/>
      <w:bookmarkStart w:id="12183" w:name="_Toc145946573"/>
      <w:bookmarkStart w:id="12184" w:name="_Toc143076939"/>
      <w:bookmarkStart w:id="12185" w:name="_Toc143782092"/>
      <w:bookmarkStart w:id="12186" w:name="_Toc143878567"/>
      <w:bookmarkStart w:id="12187" w:name="_Toc143883803"/>
      <w:bookmarkStart w:id="12188" w:name="_Toc143884143"/>
      <w:bookmarkStart w:id="12189" w:name="_Toc144385338"/>
      <w:bookmarkStart w:id="12190" w:name="_Toc145497565"/>
      <w:bookmarkStart w:id="12191" w:name="_Toc145599606"/>
      <w:bookmarkStart w:id="12192" w:name="_Toc145599950"/>
      <w:bookmarkStart w:id="12193" w:name="_Toc145610546"/>
      <w:bookmarkStart w:id="12194" w:name="_Toc145946574"/>
      <w:bookmarkStart w:id="12195" w:name="_Toc143076940"/>
      <w:bookmarkStart w:id="12196" w:name="_Toc143782093"/>
      <w:bookmarkStart w:id="12197" w:name="_Toc143878568"/>
      <w:bookmarkStart w:id="12198" w:name="_Toc143883804"/>
      <w:bookmarkStart w:id="12199" w:name="_Toc143884144"/>
      <w:bookmarkStart w:id="12200" w:name="_Toc144385339"/>
      <w:bookmarkStart w:id="12201" w:name="_Toc145497566"/>
      <w:bookmarkStart w:id="12202" w:name="_Toc145599607"/>
      <w:bookmarkStart w:id="12203" w:name="_Toc145599951"/>
      <w:bookmarkStart w:id="12204" w:name="_Toc145610547"/>
      <w:bookmarkStart w:id="12205" w:name="_Toc145946575"/>
      <w:bookmarkStart w:id="12206" w:name="_Toc143076941"/>
      <w:bookmarkStart w:id="12207" w:name="_Toc143782094"/>
      <w:bookmarkStart w:id="12208" w:name="_Toc143878569"/>
      <w:bookmarkStart w:id="12209" w:name="_Toc143883805"/>
      <w:bookmarkStart w:id="12210" w:name="_Toc143884145"/>
      <w:bookmarkStart w:id="12211" w:name="_Toc144385340"/>
      <w:bookmarkStart w:id="12212" w:name="_Toc145497567"/>
      <w:bookmarkStart w:id="12213" w:name="_Toc145599608"/>
      <w:bookmarkStart w:id="12214" w:name="_Toc145599952"/>
      <w:bookmarkStart w:id="12215" w:name="_Toc145610548"/>
      <w:bookmarkStart w:id="12216" w:name="_Toc145946576"/>
      <w:bookmarkStart w:id="12217" w:name="_Toc143076942"/>
      <w:bookmarkStart w:id="12218" w:name="_Toc143782095"/>
      <w:bookmarkStart w:id="12219" w:name="_Toc143878570"/>
      <w:bookmarkStart w:id="12220" w:name="_Toc143883806"/>
      <w:bookmarkStart w:id="12221" w:name="_Toc143884146"/>
      <w:bookmarkStart w:id="12222" w:name="_Toc144385341"/>
      <w:bookmarkStart w:id="12223" w:name="_Toc145497568"/>
      <w:bookmarkStart w:id="12224" w:name="_Toc145599609"/>
      <w:bookmarkStart w:id="12225" w:name="_Toc145599953"/>
      <w:bookmarkStart w:id="12226" w:name="_Toc145610549"/>
      <w:bookmarkStart w:id="12227" w:name="_Toc145946577"/>
      <w:bookmarkStart w:id="12228" w:name="_Toc143076943"/>
      <w:bookmarkStart w:id="12229" w:name="_Toc143782096"/>
      <w:bookmarkStart w:id="12230" w:name="_Toc143878571"/>
      <w:bookmarkStart w:id="12231" w:name="_Toc143883807"/>
      <w:bookmarkStart w:id="12232" w:name="_Toc143884147"/>
      <w:bookmarkStart w:id="12233" w:name="_Toc144385342"/>
      <w:bookmarkStart w:id="12234" w:name="_Toc145497569"/>
      <w:bookmarkStart w:id="12235" w:name="_Toc145599610"/>
      <w:bookmarkStart w:id="12236" w:name="_Toc145599954"/>
      <w:bookmarkStart w:id="12237" w:name="_Toc145610550"/>
      <w:bookmarkStart w:id="12238" w:name="_Toc145946578"/>
      <w:bookmarkStart w:id="12239" w:name="_Toc143076944"/>
      <w:bookmarkStart w:id="12240" w:name="_Toc143782097"/>
      <w:bookmarkStart w:id="12241" w:name="_Toc143878572"/>
      <w:bookmarkStart w:id="12242" w:name="_Toc143883808"/>
      <w:bookmarkStart w:id="12243" w:name="_Toc143884148"/>
      <w:bookmarkStart w:id="12244" w:name="_Toc144385343"/>
      <w:bookmarkStart w:id="12245" w:name="_Toc145497570"/>
      <w:bookmarkStart w:id="12246" w:name="_Toc145599611"/>
      <w:bookmarkStart w:id="12247" w:name="_Toc145599955"/>
      <w:bookmarkStart w:id="12248" w:name="_Toc145610551"/>
      <w:bookmarkStart w:id="12249" w:name="_Toc145946579"/>
      <w:bookmarkStart w:id="12250" w:name="_Toc143076945"/>
      <w:bookmarkStart w:id="12251" w:name="_Toc143782098"/>
      <w:bookmarkStart w:id="12252" w:name="_Toc143878573"/>
      <w:bookmarkStart w:id="12253" w:name="_Toc143883809"/>
      <w:bookmarkStart w:id="12254" w:name="_Toc143884149"/>
      <w:bookmarkStart w:id="12255" w:name="_Toc144385344"/>
      <w:bookmarkStart w:id="12256" w:name="_Toc145497571"/>
      <w:bookmarkStart w:id="12257" w:name="_Toc145599612"/>
      <w:bookmarkStart w:id="12258" w:name="_Toc145599956"/>
      <w:bookmarkStart w:id="12259" w:name="_Toc145610552"/>
      <w:bookmarkStart w:id="12260" w:name="_Toc145946580"/>
      <w:bookmarkStart w:id="12261" w:name="_Toc143076946"/>
      <w:bookmarkStart w:id="12262" w:name="_Toc143782099"/>
      <w:bookmarkStart w:id="12263" w:name="_Toc143878574"/>
      <w:bookmarkStart w:id="12264" w:name="_Toc143883810"/>
      <w:bookmarkStart w:id="12265" w:name="_Toc143884150"/>
      <w:bookmarkStart w:id="12266" w:name="_Toc144385345"/>
      <w:bookmarkStart w:id="12267" w:name="_Toc145497572"/>
      <w:bookmarkStart w:id="12268" w:name="_Toc145599613"/>
      <w:bookmarkStart w:id="12269" w:name="_Toc145599957"/>
      <w:bookmarkStart w:id="12270" w:name="_Toc145610553"/>
      <w:bookmarkStart w:id="12271" w:name="_Toc145946581"/>
      <w:bookmarkStart w:id="12272" w:name="_Toc143076947"/>
      <w:bookmarkStart w:id="12273" w:name="_Toc143782100"/>
      <w:bookmarkStart w:id="12274" w:name="_Toc143878575"/>
      <w:bookmarkStart w:id="12275" w:name="_Toc143883811"/>
      <w:bookmarkStart w:id="12276" w:name="_Toc143884151"/>
      <w:bookmarkStart w:id="12277" w:name="_Toc144385346"/>
      <w:bookmarkStart w:id="12278" w:name="_Toc145497573"/>
      <w:bookmarkStart w:id="12279" w:name="_Toc145599614"/>
      <w:bookmarkStart w:id="12280" w:name="_Toc145599958"/>
      <w:bookmarkStart w:id="12281" w:name="_Toc145610554"/>
      <w:bookmarkStart w:id="12282" w:name="_Toc145946582"/>
      <w:bookmarkStart w:id="12283" w:name="_Toc143076948"/>
      <w:bookmarkStart w:id="12284" w:name="_Toc143782101"/>
      <w:bookmarkStart w:id="12285" w:name="_Toc143878576"/>
      <w:bookmarkStart w:id="12286" w:name="_Toc143883812"/>
      <w:bookmarkStart w:id="12287" w:name="_Toc143884152"/>
      <w:bookmarkStart w:id="12288" w:name="_Toc144385347"/>
      <w:bookmarkStart w:id="12289" w:name="_Toc145497574"/>
      <w:bookmarkStart w:id="12290" w:name="_Toc145599615"/>
      <w:bookmarkStart w:id="12291" w:name="_Toc145599959"/>
      <w:bookmarkStart w:id="12292" w:name="_Toc145610555"/>
      <w:bookmarkStart w:id="12293" w:name="_Toc145946583"/>
      <w:bookmarkStart w:id="12294" w:name="_Toc143076949"/>
      <w:bookmarkStart w:id="12295" w:name="_Toc143782102"/>
      <w:bookmarkStart w:id="12296" w:name="_Toc143878577"/>
      <w:bookmarkStart w:id="12297" w:name="_Toc143883813"/>
      <w:bookmarkStart w:id="12298" w:name="_Toc143884153"/>
      <w:bookmarkStart w:id="12299" w:name="_Toc144385348"/>
      <w:bookmarkStart w:id="12300" w:name="_Toc145497575"/>
      <w:bookmarkStart w:id="12301" w:name="_Toc145599616"/>
      <w:bookmarkStart w:id="12302" w:name="_Toc145599960"/>
      <w:bookmarkStart w:id="12303" w:name="_Toc145610556"/>
      <w:bookmarkStart w:id="12304" w:name="_Toc145946584"/>
      <w:bookmarkStart w:id="12305" w:name="_Toc143076950"/>
      <w:bookmarkStart w:id="12306" w:name="_Toc143782103"/>
      <w:bookmarkStart w:id="12307" w:name="_Toc143878578"/>
      <w:bookmarkStart w:id="12308" w:name="_Toc143883814"/>
      <w:bookmarkStart w:id="12309" w:name="_Toc143884154"/>
      <w:bookmarkStart w:id="12310" w:name="_Toc144385349"/>
      <w:bookmarkStart w:id="12311" w:name="_Toc145497576"/>
      <w:bookmarkStart w:id="12312" w:name="_Toc145599617"/>
      <w:bookmarkStart w:id="12313" w:name="_Toc145599961"/>
      <w:bookmarkStart w:id="12314" w:name="_Toc145610557"/>
      <w:bookmarkStart w:id="12315" w:name="_Toc145946585"/>
      <w:bookmarkStart w:id="12316" w:name="_Toc143076951"/>
      <w:bookmarkStart w:id="12317" w:name="_Toc143782104"/>
      <w:bookmarkStart w:id="12318" w:name="_Toc143878579"/>
      <w:bookmarkStart w:id="12319" w:name="_Toc143883815"/>
      <w:bookmarkStart w:id="12320" w:name="_Toc143884155"/>
      <w:bookmarkStart w:id="12321" w:name="_Toc144385350"/>
      <w:bookmarkStart w:id="12322" w:name="_Toc145497577"/>
      <w:bookmarkStart w:id="12323" w:name="_Toc145599618"/>
      <w:bookmarkStart w:id="12324" w:name="_Toc145599962"/>
      <w:bookmarkStart w:id="12325" w:name="_Toc145610558"/>
      <w:bookmarkStart w:id="12326" w:name="_Toc145946586"/>
      <w:bookmarkStart w:id="12327" w:name="_Toc143076952"/>
      <w:bookmarkStart w:id="12328" w:name="_Toc143782105"/>
      <w:bookmarkStart w:id="12329" w:name="_Toc143878580"/>
      <w:bookmarkStart w:id="12330" w:name="_Toc143883816"/>
      <w:bookmarkStart w:id="12331" w:name="_Toc143884156"/>
      <w:bookmarkStart w:id="12332" w:name="_Toc144385351"/>
      <w:bookmarkStart w:id="12333" w:name="_Toc145497578"/>
      <w:bookmarkStart w:id="12334" w:name="_Toc145599619"/>
      <w:bookmarkStart w:id="12335" w:name="_Toc145599963"/>
      <w:bookmarkStart w:id="12336" w:name="_Toc145610559"/>
      <w:bookmarkStart w:id="12337" w:name="_Toc145946587"/>
      <w:bookmarkStart w:id="12338" w:name="_Toc143076953"/>
      <w:bookmarkStart w:id="12339" w:name="_Toc143782106"/>
      <w:bookmarkStart w:id="12340" w:name="_Toc143878581"/>
      <w:bookmarkStart w:id="12341" w:name="_Toc143883817"/>
      <w:bookmarkStart w:id="12342" w:name="_Toc143884157"/>
      <w:bookmarkStart w:id="12343" w:name="_Toc144385352"/>
      <w:bookmarkStart w:id="12344" w:name="_Toc145497579"/>
      <w:bookmarkStart w:id="12345" w:name="_Toc145599620"/>
      <w:bookmarkStart w:id="12346" w:name="_Toc145599964"/>
      <w:bookmarkStart w:id="12347" w:name="_Toc145610560"/>
      <w:bookmarkStart w:id="12348" w:name="_Toc145946588"/>
      <w:bookmarkStart w:id="12349" w:name="_Toc142494277"/>
      <w:bookmarkStart w:id="12350" w:name="_Toc148377795"/>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r>
        <w:rPr>
          <w:rFonts w:ascii="Cambria" w:hAnsi="Cambria"/>
          <w:b/>
          <w:sz w:val="22"/>
          <w:szCs w:val="22"/>
        </w:rPr>
        <w:lastRenderedPageBreak/>
        <w:t>High Level Use Case of “Manage Rule Engine”</w:t>
      </w:r>
      <w:bookmarkEnd w:id="12349"/>
      <w:bookmarkEnd w:id="12350"/>
      <w:r>
        <w:rPr>
          <w:rFonts w:ascii="Cambria" w:hAnsi="Cambria"/>
          <w:b/>
          <w:sz w:val="22"/>
          <w:szCs w:val="22"/>
        </w:rPr>
        <w:t xml:space="preserve"> </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07"/>
      </w:tblGrid>
      <w:tr w:rsidR="009274EA" w14:paraId="302543C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DF44D81" w14:textId="77777777" w:rsidR="009274EA" w:rsidRDefault="00C53038">
            <w:pPr>
              <w:tabs>
                <w:tab w:val="left" w:pos="10620"/>
              </w:tabs>
              <w:rPr>
                <w:b/>
                <w:i/>
              </w:rPr>
            </w:pPr>
            <w:r>
              <w:rPr>
                <w:b/>
                <w:i/>
              </w:rPr>
              <w:t>Objective</w:t>
            </w:r>
          </w:p>
        </w:tc>
        <w:tc>
          <w:tcPr>
            <w:tcW w:w="6907" w:type="dxa"/>
            <w:tcBorders>
              <w:top w:val="single" w:sz="4" w:space="0" w:color="auto"/>
              <w:left w:val="single" w:sz="4" w:space="0" w:color="auto"/>
              <w:bottom w:val="single" w:sz="4" w:space="0" w:color="auto"/>
              <w:right w:val="single" w:sz="4" w:space="0" w:color="auto"/>
            </w:tcBorders>
          </w:tcPr>
          <w:p w14:paraId="604E1FC2" w14:textId="77777777" w:rsidR="009274EA" w:rsidRDefault="00C53038">
            <w:pPr>
              <w:pStyle w:val="Heading112pt"/>
              <w:rPr>
                <w:rFonts w:ascii="Cambria" w:hAnsi="Cambria"/>
              </w:rPr>
            </w:pPr>
            <w:r>
              <w:rPr>
                <w:rFonts w:ascii="Cambria" w:hAnsi="Cambria"/>
                <w:b w:val="0"/>
              </w:rPr>
              <w:t>To understand functionality of configuration of Rule Engine at client and individual center level.</w:t>
            </w:r>
          </w:p>
        </w:tc>
      </w:tr>
      <w:tr w:rsidR="009274EA" w14:paraId="20DF329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0A5C4CB" w14:textId="77777777" w:rsidR="009274EA" w:rsidRDefault="00C53038">
            <w:pPr>
              <w:tabs>
                <w:tab w:val="left" w:pos="10620"/>
              </w:tabs>
              <w:rPr>
                <w:b/>
                <w:i/>
              </w:rPr>
            </w:pPr>
            <w:r>
              <w:rPr>
                <w:b/>
                <w:i/>
              </w:rPr>
              <w:t>Pre-Conditions</w:t>
            </w:r>
          </w:p>
        </w:tc>
        <w:tc>
          <w:tcPr>
            <w:tcW w:w="6907" w:type="dxa"/>
            <w:tcBorders>
              <w:top w:val="single" w:sz="4" w:space="0" w:color="auto"/>
              <w:left w:val="single" w:sz="4" w:space="0" w:color="auto"/>
              <w:bottom w:val="single" w:sz="4" w:space="0" w:color="auto"/>
              <w:right w:val="single" w:sz="4" w:space="0" w:color="auto"/>
            </w:tcBorders>
          </w:tcPr>
          <w:p w14:paraId="127B6CA0" w14:textId="77777777" w:rsidR="009274EA" w:rsidRDefault="00C53038">
            <w:pPr>
              <w:pStyle w:val="Heading112pt"/>
              <w:rPr>
                <w:rFonts w:ascii="Cambria" w:hAnsi="Cambria"/>
              </w:rPr>
            </w:pPr>
            <w:r>
              <w:rPr>
                <w:rFonts w:ascii="Cambria" w:hAnsi="Cambria"/>
                <w:b w:val="0"/>
              </w:rPr>
              <w:t>Auction center master should be created.</w:t>
            </w:r>
          </w:p>
          <w:p w14:paraId="2402F78A" w14:textId="77777777" w:rsidR="009274EA" w:rsidRDefault="00C53038">
            <w:pPr>
              <w:pStyle w:val="Heading112pt"/>
              <w:rPr>
                <w:rFonts w:ascii="Cambria" w:hAnsi="Cambria"/>
              </w:rPr>
            </w:pPr>
            <w:r>
              <w:rPr>
                <w:rFonts w:ascii="Cambria" w:hAnsi="Cambria"/>
                <w:b w:val="0"/>
              </w:rPr>
              <w:t>Manage Rule Engine should be right based.</w:t>
            </w:r>
          </w:p>
        </w:tc>
      </w:tr>
      <w:tr w:rsidR="009274EA" w14:paraId="73CE760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DA39874" w14:textId="77777777" w:rsidR="009274EA" w:rsidRDefault="00C53038">
            <w:pPr>
              <w:tabs>
                <w:tab w:val="left" w:pos="10620"/>
              </w:tabs>
              <w:rPr>
                <w:b/>
                <w:i/>
              </w:rPr>
            </w:pPr>
            <w:r>
              <w:rPr>
                <w:b/>
                <w:i/>
              </w:rPr>
              <w:t>Post Conditions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781C6152" w14:textId="77777777" w:rsidR="009274EA" w:rsidRDefault="00C53038">
            <w:pPr>
              <w:pStyle w:val="Heading112pt"/>
              <w:rPr>
                <w:rFonts w:ascii="Cambria" w:hAnsi="Cambria"/>
              </w:rPr>
            </w:pPr>
            <w:r>
              <w:rPr>
                <w:rFonts w:ascii="Cambria" w:hAnsi="Cambria"/>
                <w:b w:val="0"/>
              </w:rPr>
              <w:t>Configured Rule Engine should be applicable in respective auction center.</w:t>
            </w:r>
          </w:p>
        </w:tc>
      </w:tr>
      <w:tr w:rsidR="009274EA" w14:paraId="1CFB8CD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293ED3F" w14:textId="77777777" w:rsidR="009274EA" w:rsidRDefault="00C53038">
            <w:pPr>
              <w:tabs>
                <w:tab w:val="left" w:pos="10620"/>
              </w:tabs>
              <w:rPr>
                <w:b/>
                <w:i/>
              </w:rPr>
            </w:pPr>
            <w:r>
              <w:rPr>
                <w:b/>
                <w:i/>
              </w:rPr>
              <w:t>Flow of Events</w:t>
            </w:r>
          </w:p>
        </w:tc>
        <w:tc>
          <w:tcPr>
            <w:tcW w:w="6907" w:type="dxa"/>
            <w:tcBorders>
              <w:top w:val="single" w:sz="4" w:space="0" w:color="auto"/>
              <w:left w:val="single" w:sz="4" w:space="0" w:color="auto"/>
              <w:bottom w:val="single" w:sz="4" w:space="0" w:color="auto"/>
              <w:right w:val="single" w:sz="4" w:space="0" w:color="auto"/>
            </w:tcBorders>
            <w:shd w:val="clear" w:color="auto" w:fill="auto"/>
          </w:tcPr>
          <w:p w14:paraId="100174F6" w14:textId="77777777" w:rsidR="009274EA" w:rsidRDefault="00C53038">
            <w:pPr>
              <w:pStyle w:val="Heading112pt"/>
              <w:rPr>
                <w:rFonts w:ascii="Cambria" w:hAnsi="Cambria"/>
              </w:rPr>
            </w:pPr>
            <w:r>
              <w:rPr>
                <w:rFonts w:ascii="Cambria" w:hAnsi="Cambria"/>
                <w:b w:val="0"/>
              </w:rPr>
              <w:t>Authorized user log in</w:t>
            </w:r>
          </w:p>
          <w:p w14:paraId="22F0CA80" w14:textId="77777777" w:rsidR="009274EA" w:rsidRDefault="00C53038">
            <w:pPr>
              <w:pStyle w:val="Heading112pt"/>
              <w:rPr>
                <w:rFonts w:ascii="Cambria" w:hAnsi="Cambria"/>
              </w:rPr>
            </w:pPr>
            <w:r>
              <w:rPr>
                <w:rFonts w:ascii="Cambria" w:hAnsi="Cambria"/>
                <w:b w:val="0"/>
              </w:rPr>
              <w:t>Go to administrator menu</w:t>
            </w:r>
          </w:p>
          <w:p w14:paraId="0A954EC5" w14:textId="77777777" w:rsidR="009274EA" w:rsidRDefault="00C53038">
            <w:pPr>
              <w:pStyle w:val="Heading112pt"/>
              <w:rPr>
                <w:rFonts w:ascii="Cambria" w:hAnsi="Cambria" w:cs="Arial"/>
                <w:sz w:val="22"/>
                <w:szCs w:val="22"/>
              </w:rPr>
            </w:pPr>
            <w:r>
              <w:rPr>
                <w:rFonts w:ascii="Cambria" w:hAnsi="Cambria"/>
                <w:b w:val="0"/>
              </w:rPr>
              <w:t>Click on Manage Rule Engine</w:t>
            </w:r>
          </w:p>
        </w:tc>
      </w:tr>
      <w:tr w:rsidR="009274EA" w14:paraId="794388E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9580E6A" w14:textId="77777777" w:rsidR="009274EA" w:rsidRDefault="00C53038">
            <w:pPr>
              <w:tabs>
                <w:tab w:val="left" w:pos="10620"/>
              </w:tabs>
              <w:rPr>
                <w:b/>
                <w:i/>
              </w:rPr>
            </w:pPr>
            <w:r>
              <w:rPr>
                <w:b/>
                <w:i/>
              </w:rPr>
              <w:t>Alternate Flow/Exceptional Flow</w:t>
            </w:r>
          </w:p>
        </w:tc>
        <w:tc>
          <w:tcPr>
            <w:tcW w:w="6907" w:type="dxa"/>
            <w:tcBorders>
              <w:top w:val="single" w:sz="4" w:space="0" w:color="auto"/>
              <w:left w:val="single" w:sz="4" w:space="0" w:color="auto"/>
              <w:bottom w:val="single" w:sz="4" w:space="0" w:color="auto"/>
              <w:right w:val="single" w:sz="4" w:space="0" w:color="auto"/>
            </w:tcBorders>
          </w:tcPr>
          <w:p w14:paraId="422DFCAE" w14:textId="77777777" w:rsidR="009274EA" w:rsidRDefault="00C53038">
            <w:pPr>
              <w:pStyle w:val="ListParagraph"/>
              <w:numPr>
                <w:ilvl w:val="0"/>
                <w:numId w:val="2"/>
              </w:numPr>
              <w:tabs>
                <w:tab w:val="left" w:pos="10620"/>
              </w:tabs>
              <w:spacing w:before="0" w:after="0" w:line="360" w:lineRule="auto"/>
              <w:ind w:left="1080"/>
              <w:rPr>
                <w:rFonts w:ascii="Cambria" w:hAnsi="Cambria"/>
                <w:sz w:val="22"/>
                <w:szCs w:val="22"/>
              </w:rPr>
            </w:pPr>
            <w:r>
              <w:rPr>
                <w:rFonts w:ascii="Cambria" w:hAnsi="Cambria"/>
                <w:sz w:val="22"/>
                <w:szCs w:val="22"/>
              </w:rPr>
              <w:t>NA</w:t>
            </w:r>
          </w:p>
        </w:tc>
      </w:tr>
      <w:tr w:rsidR="009274EA" w14:paraId="3778C85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EE91DFB" w14:textId="77777777" w:rsidR="009274EA" w:rsidRDefault="00C53038">
            <w:pPr>
              <w:tabs>
                <w:tab w:val="left" w:pos="10620"/>
              </w:tabs>
              <w:rPr>
                <w:b/>
                <w:i/>
              </w:rPr>
            </w:pPr>
            <w:r>
              <w:rPr>
                <w:b/>
                <w:i/>
              </w:rPr>
              <w:t>Business Rule / Requirements</w:t>
            </w:r>
          </w:p>
        </w:tc>
        <w:tc>
          <w:tcPr>
            <w:tcW w:w="6907" w:type="dxa"/>
            <w:tcBorders>
              <w:top w:val="single" w:sz="4" w:space="0" w:color="auto"/>
              <w:left w:val="single" w:sz="4" w:space="0" w:color="auto"/>
              <w:bottom w:val="single" w:sz="4" w:space="0" w:color="auto"/>
              <w:right w:val="single" w:sz="4" w:space="0" w:color="auto"/>
            </w:tcBorders>
          </w:tcPr>
          <w:p w14:paraId="402FE20D" w14:textId="77777777" w:rsidR="009274EA" w:rsidRDefault="00C53038">
            <w:pPr>
              <w:pStyle w:val="Heading112pt"/>
              <w:rPr>
                <w:rFonts w:ascii="Cambria" w:hAnsi="Cambria"/>
                <w:b w:val="0"/>
              </w:rPr>
            </w:pPr>
            <w:r>
              <w:rPr>
                <w:rFonts w:ascii="Cambria" w:hAnsi="Cambria"/>
                <w:b w:val="0"/>
              </w:rPr>
              <w:t>System should provide below details to authorized user on Rule Engine Creation page.</w:t>
            </w:r>
          </w:p>
          <w:p w14:paraId="07FFEB96" w14:textId="77777777" w:rsidR="009274EA" w:rsidRDefault="00C53038">
            <w:pPr>
              <w:pStyle w:val="Heading112pt"/>
              <w:numPr>
                <w:ilvl w:val="1"/>
                <w:numId w:val="2"/>
              </w:numPr>
              <w:rPr>
                <w:rFonts w:ascii="Cambria" w:hAnsi="Cambria"/>
                <w:b w:val="0"/>
              </w:rPr>
            </w:pPr>
            <w:r>
              <w:rPr>
                <w:rFonts w:ascii="Cambria" w:hAnsi="Cambria"/>
                <w:b w:val="0"/>
              </w:rPr>
              <w:t>Sr. No.</w:t>
            </w:r>
          </w:p>
          <w:p w14:paraId="7FFD8B51" w14:textId="77777777" w:rsidR="009274EA" w:rsidRDefault="00C53038">
            <w:pPr>
              <w:pStyle w:val="Heading112pt"/>
              <w:numPr>
                <w:ilvl w:val="1"/>
                <w:numId w:val="2"/>
              </w:numPr>
              <w:rPr>
                <w:rFonts w:ascii="Cambria" w:hAnsi="Cambria"/>
                <w:b w:val="0"/>
              </w:rPr>
            </w:pPr>
            <w:r>
              <w:rPr>
                <w:rFonts w:ascii="Cambria" w:hAnsi="Cambria"/>
                <w:b w:val="0"/>
              </w:rPr>
              <w:t xml:space="preserve">Auction Center </w:t>
            </w:r>
          </w:p>
          <w:p w14:paraId="3CD69A9C" w14:textId="77777777" w:rsidR="009274EA" w:rsidRDefault="00C53038">
            <w:pPr>
              <w:pStyle w:val="Heading112pt"/>
              <w:numPr>
                <w:ilvl w:val="1"/>
                <w:numId w:val="2"/>
              </w:numPr>
              <w:rPr>
                <w:rFonts w:ascii="Cambria" w:hAnsi="Cambria"/>
                <w:b w:val="0"/>
              </w:rPr>
            </w:pPr>
            <w:r>
              <w:rPr>
                <w:rFonts w:ascii="Cambria" w:hAnsi="Cambria"/>
                <w:b w:val="0"/>
              </w:rPr>
              <w:t>Action</w:t>
            </w:r>
          </w:p>
          <w:p w14:paraId="0FF63A00" w14:textId="77777777" w:rsidR="009274EA" w:rsidRDefault="00C53038">
            <w:pPr>
              <w:pStyle w:val="Heading112pt"/>
              <w:numPr>
                <w:ilvl w:val="1"/>
                <w:numId w:val="2"/>
              </w:numPr>
              <w:rPr>
                <w:rFonts w:ascii="Cambria" w:hAnsi="Cambria"/>
                <w:b w:val="0"/>
              </w:rPr>
            </w:pPr>
            <w:r>
              <w:rPr>
                <w:rFonts w:ascii="Cambria" w:hAnsi="Cambria"/>
                <w:b w:val="0"/>
              </w:rPr>
              <w:t>Edit Link</w:t>
            </w:r>
          </w:p>
          <w:p w14:paraId="741BD7FB" w14:textId="77777777" w:rsidR="009274EA" w:rsidRDefault="00C53038">
            <w:pPr>
              <w:pStyle w:val="Heading112pt"/>
              <w:numPr>
                <w:ilvl w:val="1"/>
                <w:numId w:val="2"/>
              </w:numPr>
              <w:rPr>
                <w:rFonts w:ascii="Cambria" w:hAnsi="Cambria"/>
                <w:b w:val="0"/>
              </w:rPr>
            </w:pPr>
            <w:r>
              <w:rPr>
                <w:rFonts w:ascii="Cambria" w:hAnsi="Cambria"/>
                <w:b w:val="0"/>
              </w:rPr>
              <w:t>Update button</w:t>
            </w:r>
          </w:p>
          <w:p w14:paraId="6B39AB0C" w14:textId="77777777" w:rsidR="009274EA" w:rsidRDefault="00C53038">
            <w:pPr>
              <w:pStyle w:val="Heading112pt"/>
              <w:numPr>
                <w:ilvl w:val="1"/>
                <w:numId w:val="2"/>
              </w:numPr>
              <w:rPr>
                <w:rFonts w:ascii="Cambria" w:hAnsi="Cambria"/>
                <w:b w:val="0"/>
              </w:rPr>
            </w:pPr>
            <w:r>
              <w:rPr>
                <w:rFonts w:ascii="Cambria" w:hAnsi="Cambria"/>
                <w:b w:val="0"/>
              </w:rPr>
              <w:t>Clear button</w:t>
            </w:r>
          </w:p>
          <w:p w14:paraId="1E63D6BC" w14:textId="77777777" w:rsidR="009274EA" w:rsidRDefault="00C53038">
            <w:pPr>
              <w:pStyle w:val="Heading112pt"/>
              <w:numPr>
                <w:ilvl w:val="1"/>
                <w:numId w:val="2"/>
              </w:numPr>
              <w:rPr>
                <w:rFonts w:ascii="Cambria" w:hAnsi="Cambria"/>
                <w:b w:val="0"/>
              </w:rPr>
            </w:pPr>
            <w:r>
              <w:rPr>
                <w:rFonts w:ascii="Cambria" w:hAnsi="Cambria"/>
                <w:b w:val="0"/>
              </w:rPr>
              <w:t>Cancel button</w:t>
            </w:r>
          </w:p>
          <w:p w14:paraId="7731A902" w14:textId="77777777" w:rsidR="009274EA" w:rsidRDefault="00C53038">
            <w:pPr>
              <w:pStyle w:val="Heading112pt"/>
              <w:rPr>
                <w:rFonts w:ascii="Cambria" w:hAnsi="Cambria"/>
              </w:rPr>
            </w:pPr>
            <w:r>
              <w:rPr>
                <w:rFonts w:ascii="Cambria" w:hAnsi="Cambria"/>
                <w:b w:val="0"/>
              </w:rPr>
              <w:t>System should display list of all auction center with edit link.</w:t>
            </w:r>
          </w:p>
          <w:p w14:paraId="472DB334" w14:textId="77777777" w:rsidR="009274EA" w:rsidRDefault="00C53038">
            <w:pPr>
              <w:pStyle w:val="Heading112pt"/>
              <w:rPr>
                <w:rFonts w:ascii="Cambria" w:hAnsi="Cambria"/>
              </w:rPr>
            </w:pPr>
            <w:r>
              <w:rPr>
                <w:rFonts w:ascii="Cambria" w:hAnsi="Cambria"/>
                <w:b w:val="0"/>
              </w:rPr>
              <w:t>System should display below detail on edit page with previously same updated details.</w:t>
            </w:r>
          </w:p>
          <w:p w14:paraId="3F40A6EF" w14:textId="77777777" w:rsidR="009274EA" w:rsidRDefault="00C53038">
            <w:pPr>
              <w:pStyle w:val="Heading112pt"/>
              <w:numPr>
                <w:ilvl w:val="1"/>
                <w:numId w:val="2"/>
              </w:numPr>
              <w:rPr>
                <w:rFonts w:ascii="Cambria" w:hAnsi="Cambria"/>
                <w:b w:val="0"/>
              </w:rPr>
            </w:pPr>
            <w:r>
              <w:rPr>
                <w:rFonts w:ascii="Cambria" w:hAnsi="Cambria"/>
                <w:b w:val="0"/>
              </w:rPr>
              <w:t xml:space="preserve">Auction Center </w:t>
            </w:r>
          </w:p>
          <w:p w14:paraId="2E50FEE2" w14:textId="77777777" w:rsidR="009274EA" w:rsidRDefault="00C53038">
            <w:pPr>
              <w:pStyle w:val="Heading112pt"/>
              <w:numPr>
                <w:ilvl w:val="1"/>
                <w:numId w:val="2"/>
              </w:numPr>
              <w:rPr>
                <w:rFonts w:ascii="Cambria" w:hAnsi="Cambria"/>
                <w:b w:val="0"/>
              </w:rPr>
            </w:pPr>
            <w:r>
              <w:rPr>
                <w:rFonts w:ascii="Cambria" w:hAnsi="Cambria"/>
                <w:b w:val="0"/>
              </w:rPr>
              <w:t>Base Price / Closing Price increment in times</w:t>
            </w:r>
          </w:p>
          <w:p w14:paraId="744EF8B1" w14:textId="77777777" w:rsidR="009274EA" w:rsidRDefault="00C53038">
            <w:pPr>
              <w:pStyle w:val="Heading112pt"/>
              <w:numPr>
                <w:ilvl w:val="1"/>
                <w:numId w:val="2"/>
              </w:numPr>
              <w:rPr>
                <w:rFonts w:ascii="Cambria" w:hAnsi="Cambria"/>
                <w:b w:val="0"/>
              </w:rPr>
            </w:pPr>
            <w:r>
              <w:rPr>
                <w:rFonts w:ascii="Cambria" w:hAnsi="Cambria"/>
                <w:b w:val="0"/>
              </w:rPr>
              <w:t>Time interval between two auction sessions in minutes (Auction Session Interval).</w:t>
            </w:r>
          </w:p>
          <w:p w14:paraId="14A7A147" w14:textId="77777777" w:rsidR="009274EA" w:rsidRDefault="00C53038">
            <w:pPr>
              <w:pStyle w:val="Heading112pt"/>
              <w:numPr>
                <w:ilvl w:val="1"/>
                <w:numId w:val="2"/>
              </w:numPr>
              <w:rPr>
                <w:rFonts w:ascii="Cambria" w:hAnsi="Cambria"/>
                <w:b w:val="0"/>
              </w:rPr>
            </w:pPr>
            <w:r>
              <w:rPr>
                <w:rFonts w:ascii="Cambria" w:hAnsi="Cambria"/>
                <w:b w:val="0"/>
                <w:strike/>
                <w:rPrChange w:id="12351" w:author="pradip" w:date="2023-10-16T19:31:00Z">
                  <w:rPr>
                    <w:rFonts w:ascii="Cambria" w:hAnsi="Cambria"/>
                    <w:b w:val="0"/>
                  </w:rPr>
                </w:rPrChange>
              </w:rPr>
              <w:t>Time interval of increment in closing price (Closing Price Update Interval)</w:t>
            </w:r>
            <w:r>
              <w:rPr>
                <w:rFonts w:ascii="Cambria" w:hAnsi="Cambria"/>
                <w:b w:val="0"/>
              </w:rPr>
              <w:t>.</w:t>
            </w:r>
          </w:p>
          <w:p w14:paraId="7DE2E7BF" w14:textId="77777777" w:rsidR="009274EA" w:rsidRPr="009274EA" w:rsidRDefault="00C53038">
            <w:pPr>
              <w:pStyle w:val="Heading112pt"/>
              <w:numPr>
                <w:ilvl w:val="1"/>
                <w:numId w:val="2"/>
              </w:numPr>
              <w:rPr>
                <w:rFonts w:ascii="Cambria" w:hAnsi="Cambria"/>
                <w:b w:val="0"/>
                <w:strike/>
                <w:rPrChange w:id="12352" w:author="pradip" w:date="2023-10-16T19:31:00Z">
                  <w:rPr>
                    <w:rFonts w:ascii="Cambria" w:hAnsi="Cambria"/>
                    <w:b w:val="0"/>
                  </w:rPr>
                </w:rPrChange>
              </w:rPr>
            </w:pPr>
            <w:r>
              <w:rPr>
                <w:rFonts w:ascii="Cambria" w:hAnsi="Cambria"/>
                <w:b w:val="0"/>
                <w:strike/>
                <w:rPrChange w:id="12353" w:author="pradip" w:date="2023-10-16T19:31:00Z">
                  <w:rPr>
                    <w:rFonts w:ascii="Cambria" w:hAnsi="Cambria"/>
                    <w:b w:val="0"/>
                  </w:rPr>
                </w:rPrChange>
              </w:rPr>
              <w:t>Minimum Acceptable Price Percentage of SBP / CP (Base Price Threshold)</w:t>
            </w:r>
          </w:p>
          <w:p w14:paraId="04E18B1E" w14:textId="77777777" w:rsidR="009274EA" w:rsidRDefault="00C53038">
            <w:pPr>
              <w:pStyle w:val="Heading112pt"/>
              <w:rPr>
                <w:rFonts w:ascii="Cambria" w:hAnsi="Cambria"/>
              </w:rPr>
            </w:pPr>
            <w:r>
              <w:rPr>
                <w:rFonts w:ascii="Cambria" w:hAnsi="Cambria"/>
                <w:b w:val="0"/>
              </w:rPr>
              <w:t>System should display validation message “Please enter detail” if user click on Update button directly after clearing all field (in case of any field is blank).</w:t>
            </w:r>
          </w:p>
          <w:p w14:paraId="5BA2B3C5" w14:textId="77777777" w:rsidR="009274EA" w:rsidRDefault="00C53038">
            <w:pPr>
              <w:pStyle w:val="Heading112pt"/>
              <w:rPr>
                <w:rFonts w:ascii="Cambria" w:hAnsi="Cambria"/>
              </w:rPr>
            </w:pPr>
            <w:r>
              <w:rPr>
                <w:rFonts w:ascii="Cambria" w:hAnsi="Cambria"/>
                <w:b w:val="0"/>
              </w:rPr>
              <w:t>System should display following note/instructions on this page:</w:t>
            </w:r>
          </w:p>
          <w:p w14:paraId="0BD77D69" w14:textId="77777777" w:rsidR="009274EA" w:rsidRDefault="00C53038">
            <w:pPr>
              <w:pStyle w:val="Heading112pt"/>
              <w:rPr>
                <w:rFonts w:ascii="Cambria" w:hAnsi="Cambria"/>
              </w:rPr>
            </w:pPr>
            <w:r>
              <w:rPr>
                <w:rFonts w:ascii="Cambria" w:hAnsi="Cambria"/>
                <w:u w:val="single"/>
              </w:rPr>
              <w:lastRenderedPageBreak/>
              <w:t>Instructions</w:t>
            </w:r>
            <w:r>
              <w:rPr>
                <w:rFonts w:ascii="Cambria" w:hAnsi="Cambria"/>
                <w:b w:val="0"/>
              </w:rPr>
              <w:t>: These changes will be applicable in upcoming sale no. / Auction sessions only; this will not effect on already created sale no(s).</w:t>
            </w:r>
          </w:p>
          <w:p w14:paraId="64F2EDC0" w14:textId="77777777" w:rsidR="009274EA" w:rsidRDefault="00C53038">
            <w:pPr>
              <w:pStyle w:val="Heading112pt"/>
              <w:ind w:left="0"/>
              <w:rPr>
                <w:rFonts w:ascii="Cambria" w:hAnsi="Cambria"/>
                <w:sz w:val="22"/>
                <w:szCs w:val="22"/>
              </w:rPr>
            </w:pPr>
            <w:r>
              <w:rPr>
                <w:rFonts w:ascii="Cambria" w:hAnsi="Cambria"/>
                <w:u w:val="single"/>
              </w:rPr>
              <w:t xml:space="preserve">Auction Center </w:t>
            </w:r>
            <w:r>
              <w:rPr>
                <w:rFonts w:ascii="Cambria" w:hAnsi="Cambria"/>
                <w:sz w:val="22"/>
                <w:szCs w:val="22"/>
              </w:rPr>
              <w:t>:</w:t>
            </w:r>
          </w:p>
          <w:p w14:paraId="5697B8F6" w14:textId="77777777" w:rsidR="009274EA" w:rsidRDefault="00C53038">
            <w:pPr>
              <w:pStyle w:val="Heading112pt"/>
              <w:rPr>
                <w:rFonts w:ascii="Cambria" w:hAnsi="Cambria"/>
              </w:rPr>
            </w:pPr>
            <w:r>
              <w:rPr>
                <w:rFonts w:ascii="Cambria" w:hAnsi="Cambria"/>
                <w:b w:val="0"/>
              </w:rPr>
              <w:t>System should provide all above mentioned field as a mandatory field.</w:t>
            </w:r>
          </w:p>
          <w:p w14:paraId="159FA9E2" w14:textId="77777777" w:rsidR="009274EA" w:rsidRDefault="00C53038">
            <w:pPr>
              <w:pStyle w:val="Heading112pt"/>
              <w:rPr>
                <w:rFonts w:ascii="Cambria" w:hAnsi="Cambria"/>
              </w:rPr>
            </w:pPr>
            <w:r>
              <w:rPr>
                <w:rFonts w:ascii="Cambria" w:hAnsi="Cambria"/>
                <w:b w:val="0"/>
              </w:rPr>
              <w:t>System should display validation message “Please fill detail” in respective field in case of field is blank.</w:t>
            </w:r>
          </w:p>
          <w:p w14:paraId="294507E3" w14:textId="77777777" w:rsidR="009274EA" w:rsidRDefault="00C53038">
            <w:pPr>
              <w:pStyle w:val="Heading112pt"/>
              <w:rPr>
                <w:rFonts w:ascii="Cambria" w:hAnsi="Cambria"/>
              </w:rPr>
            </w:pPr>
            <w:r>
              <w:rPr>
                <w:rFonts w:ascii="Cambria" w:hAnsi="Cambria"/>
                <w:b w:val="0"/>
              </w:rPr>
              <w:t>System should provide all active auction center list box to authorized user.</w:t>
            </w:r>
          </w:p>
          <w:p w14:paraId="584C5F90" w14:textId="77777777" w:rsidR="009274EA" w:rsidRDefault="00C53038">
            <w:pPr>
              <w:pStyle w:val="Heading112pt"/>
              <w:rPr>
                <w:rFonts w:ascii="Cambria" w:hAnsi="Cambria"/>
              </w:rPr>
            </w:pPr>
            <w:r>
              <w:rPr>
                <w:rFonts w:ascii="Cambria" w:hAnsi="Cambria"/>
                <w:b w:val="0"/>
              </w:rPr>
              <w:t>System should provide “ALL” option in auction center list for making configuration generalized for all auction center.</w:t>
            </w:r>
          </w:p>
          <w:p w14:paraId="04FAF7D3" w14:textId="77777777" w:rsidR="009274EA" w:rsidRDefault="00C53038">
            <w:pPr>
              <w:pStyle w:val="Heading112pt"/>
              <w:rPr>
                <w:rFonts w:ascii="Cambria" w:hAnsi="Cambria"/>
              </w:rPr>
            </w:pPr>
            <w:r>
              <w:rPr>
                <w:rFonts w:ascii="Cambria" w:hAnsi="Cambria"/>
                <w:b w:val="0"/>
              </w:rPr>
              <w:t>System should not allow authorized user to select other value (Centre) in auction center list box if he/she select “ALL” option.</w:t>
            </w:r>
          </w:p>
          <w:p w14:paraId="2B020B55" w14:textId="77777777" w:rsidR="009274EA" w:rsidRPr="009274EA" w:rsidRDefault="00C53038">
            <w:pPr>
              <w:pStyle w:val="Heading112pt"/>
              <w:ind w:left="0"/>
              <w:rPr>
                <w:rFonts w:ascii="Cambria" w:hAnsi="Cambria"/>
                <w:strike/>
                <w:sz w:val="22"/>
                <w:szCs w:val="22"/>
                <w:u w:val="single"/>
                <w:rPrChange w:id="12354" w:author="pradip" w:date="2023-10-16T19:36:00Z">
                  <w:rPr>
                    <w:rFonts w:ascii="Cambria" w:hAnsi="Cambria"/>
                    <w:sz w:val="22"/>
                    <w:szCs w:val="22"/>
                    <w:u w:val="single"/>
                  </w:rPr>
                </w:rPrChange>
              </w:rPr>
            </w:pPr>
            <w:r>
              <w:rPr>
                <w:rFonts w:ascii="Cambria" w:hAnsi="Cambria"/>
                <w:strike/>
                <w:u w:val="single"/>
                <w:rPrChange w:id="12355" w:author="pradip" w:date="2023-10-16T19:36:00Z">
                  <w:rPr>
                    <w:rFonts w:ascii="Cambria" w:hAnsi="Cambria"/>
                    <w:u w:val="single"/>
                  </w:rPr>
                </w:rPrChange>
              </w:rPr>
              <w:t>Base Price / Closing Price increment in times</w:t>
            </w:r>
            <w:r>
              <w:rPr>
                <w:rFonts w:ascii="Cambria" w:hAnsi="Cambria"/>
                <w:strike/>
                <w:sz w:val="22"/>
                <w:szCs w:val="22"/>
                <w:rPrChange w:id="12356" w:author="pradip" w:date="2023-10-16T19:36:00Z">
                  <w:rPr>
                    <w:rFonts w:ascii="Cambria" w:hAnsi="Cambria"/>
                    <w:sz w:val="22"/>
                    <w:szCs w:val="22"/>
                  </w:rPr>
                </w:rPrChange>
              </w:rPr>
              <w:t xml:space="preserve"> :</w:t>
            </w:r>
          </w:p>
          <w:p w14:paraId="08797FC5" w14:textId="77777777" w:rsidR="009274EA" w:rsidRPr="009274EA" w:rsidRDefault="00C53038">
            <w:pPr>
              <w:pStyle w:val="Heading112pt"/>
              <w:rPr>
                <w:rFonts w:ascii="Cambria" w:hAnsi="Cambria"/>
                <w:strike/>
                <w:rPrChange w:id="12357" w:author="pradip" w:date="2023-10-16T19:36:00Z">
                  <w:rPr>
                    <w:rFonts w:ascii="Cambria" w:hAnsi="Cambria"/>
                  </w:rPr>
                </w:rPrChange>
              </w:rPr>
            </w:pPr>
            <w:r>
              <w:rPr>
                <w:rFonts w:ascii="Cambria" w:hAnsi="Cambria"/>
                <w:b w:val="0"/>
                <w:strike/>
                <w:rPrChange w:id="12358" w:author="pradip" w:date="2023-10-16T19:36:00Z">
                  <w:rPr>
                    <w:rFonts w:ascii="Cambria" w:hAnsi="Cambria"/>
                    <w:b w:val="0"/>
                  </w:rPr>
                </w:rPrChange>
              </w:rPr>
              <w:t>System should provide field type = dropdown for below field.</w:t>
            </w:r>
          </w:p>
          <w:p w14:paraId="38274B69" w14:textId="77777777" w:rsidR="009274EA" w:rsidRPr="009274EA" w:rsidRDefault="00C53038">
            <w:pPr>
              <w:pStyle w:val="Heading112pt"/>
              <w:rPr>
                <w:rFonts w:ascii="Cambria" w:hAnsi="Cambria"/>
                <w:strike/>
                <w:rPrChange w:id="12359" w:author="pradip" w:date="2023-10-16T19:36:00Z">
                  <w:rPr>
                    <w:rFonts w:ascii="Cambria" w:hAnsi="Cambria"/>
                  </w:rPr>
                </w:rPrChange>
              </w:rPr>
            </w:pPr>
            <w:r>
              <w:rPr>
                <w:rFonts w:ascii="Cambria" w:hAnsi="Cambria"/>
                <w:b w:val="0"/>
                <w:strike/>
                <w:rPrChange w:id="12360" w:author="pradip" w:date="2023-10-16T19:36:00Z">
                  <w:rPr>
                    <w:rFonts w:ascii="Cambria" w:hAnsi="Cambria"/>
                    <w:b w:val="0"/>
                  </w:rPr>
                </w:rPrChange>
              </w:rPr>
              <w:t>Base Price / Closing Price increment in times</w:t>
            </w:r>
          </w:p>
          <w:p w14:paraId="5684C061" w14:textId="77777777" w:rsidR="009274EA" w:rsidRPr="009274EA" w:rsidRDefault="00C53038">
            <w:pPr>
              <w:pStyle w:val="Heading112pt"/>
              <w:rPr>
                <w:rFonts w:ascii="Cambria" w:hAnsi="Cambria"/>
                <w:b w:val="0"/>
                <w:strike/>
                <w:rPrChange w:id="12361" w:author="pradip" w:date="2023-10-16T19:36:00Z">
                  <w:rPr>
                    <w:rFonts w:ascii="Cambria" w:hAnsi="Cambria"/>
                    <w:b w:val="0"/>
                  </w:rPr>
                </w:rPrChange>
              </w:rPr>
            </w:pPr>
            <w:r>
              <w:rPr>
                <w:rFonts w:ascii="Cambria" w:hAnsi="Cambria"/>
                <w:b w:val="0"/>
                <w:strike/>
                <w:rPrChange w:id="12362" w:author="pradip" w:date="2023-10-16T19:36:00Z">
                  <w:rPr>
                    <w:rFonts w:ascii="Cambria" w:hAnsi="Cambria"/>
                    <w:b w:val="0"/>
                  </w:rPr>
                </w:rPrChange>
              </w:rPr>
              <w:t>By default, system should display “20” times in this field for all centers.</w:t>
            </w:r>
          </w:p>
          <w:p w14:paraId="3DD51CC9" w14:textId="77777777" w:rsidR="009274EA" w:rsidRPr="009274EA" w:rsidRDefault="00C53038">
            <w:pPr>
              <w:pStyle w:val="Heading112pt"/>
              <w:rPr>
                <w:rFonts w:ascii="Cambria" w:hAnsi="Cambria"/>
                <w:strike/>
                <w:rPrChange w:id="12363" w:author="pradip" w:date="2023-10-16T19:36:00Z">
                  <w:rPr>
                    <w:rFonts w:ascii="Cambria" w:hAnsi="Cambria"/>
                  </w:rPr>
                </w:rPrChange>
              </w:rPr>
            </w:pPr>
            <w:r>
              <w:rPr>
                <w:rFonts w:ascii="Cambria" w:hAnsi="Cambria"/>
                <w:b w:val="0"/>
                <w:strike/>
                <w:rPrChange w:id="12364" w:author="pradip" w:date="2023-10-16T19:36:00Z">
                  <w:rPr>
                    <w:rFonts w:ascii="Cambria" w:hAnsi="Cambria"/>
                    <w:b w:val="0"/>
                  </w:rPr>
                </w:rPrChange>
              </w:rPr>
              <w:t>System should provide below value in “Base price increment in times/Closing price increment in times” dropdown.</w:t>
            </w:r>
          </w:p>
          <w:p w14:paraId="33BE12CD" w14:textId="77777777" w:rsidR="009274EA" w:rsidRPr="009274EA" w:rsidRDefault="00C53038">
            <w:pPr>
              <w:pStyle w:val="Heading112pt"/>
              <w:numPr>
                <w:ilvl w:val="1"/>
                <w:numId w:val="2"/>
              </w:numPr>
              <w:rPr>
                <w:rFonts w:ascii="Cambria" w:hAnsi="Cambria"/>
                <w:strike/>
                <w:rPrChange w:id="12365" w:author="pradip" w:date="2023-10-16T19:36:00Z">
                  <w:rPr>
                    <w:rFonts w:ascii="Cambria" w:hAnsi="Cambria"/>
                  </w:rPr>
                </w:rPrChange>
              </w:rPr>
            </w:pPr>
            <w:r>
              <w:rPr>
                <w:rFonts w:ascii="Cambria" w:hAnsi="Cambria"/>
                <w:b w:val="0"/>
                <w:strike/>
                <w:rPrChange w:id="12366" w:author="pradip" w:date="2023-10-16T19:36:00Z">
                  <w:rPr>
                    <w:rFonts w:ascii="Cambria" w:hAnsi="Cambria"/>
                    <w:b w:val="0"/>
                  </w:rPr>
                </w:rPrChange>
              </w:rPr>
              <w:t>10 times</w:t>
            </w:r>
          </w:p>
          <w:p w14:paraId="1DE41CC3" w14:textId="77777777" w:rsidR="009274EA" w:rsidRPr="009274EA" w:rsidRDefault="00C53038">
            <w:pPr>
              <w:pStyle w:val="Heading112pt"/>
              <w:numPr>
                <w:ilvl w:val="1"/>
                <w:numId w:val="2"/>
              </w:numPr>
              <w:rPr>
                <w:rFonts w:ascii="Cambria" w:hAnsi="Cambria"/>
                <w:strike/>
                <w:rPrChange w:id="12367" w:author="pradip" w:date="2023-10-16T19:36:00Z">
                  <w:rPr>
                    <w:rFonts w:ascii="Cambria" w:hAnsi="Cambria"/>
                  </w:rPr>
                </w:rPrChange>
              </w:rPr>
            </w:pPr>
            <w:r>
              <w:rPr>
                <w:rFonts w:ascii="Cambria" w:hAnsi="Cambria"/>
                <w:b w:val="0"/>
                <w:strike/>
                <w:rPrChange w:id="12368" w:author="pradip" w:date="2023-10-16T19:36:00Z">
                  <w:rPr>
                    <w:rFonts w:ascii="Cambria" w:hAnsi="Cambria"/>
                    <w:b w:val="0"/>
                  </w:rPr>
                </w:rPrChange>
              </w:rPr>
              <w:t>20 times</w:t>
            </w:r>
          </w:p>
          <w:p w14:paraId="533039F5" w14:textId="77777777" w:rsidR="009274EA" w:rsidRPr="009274EA" w:rsidRDefault="00C53038">
            <w:pPr>
              <w:pStyle w:val="Heading112pt"/>
              <w:numPr>
                <w:ilvl w:val="1"/>
                <w:numId w:val="2"/>
              </w:numPr>
              <w:rPr>
                <w:rFonts w:ascii="Cambria" w:hAnsi="Cambria"/>
                <w:strike/>
                <w:rPrChange w:id="12369" w:author="pradip" w:date="2023-10-16T19:36:00Z">
                  <w:rPr>
                    <w:rFonts w:ascii="Cambria" w:hAnsi="Cambria"/>
                  </w:rPr>
                </w:rPrChange>
              </w:rPr>
            </w:pPr>
            <w:r>
              <w:rPr>
                <w:rFonts w:ascii="Cambria" w:hAnsi="Cambria"/>
                <w:b w:val="0"/>
                <w:strike/>
                <w:rPrChange w:id="12370" w:author="pradip" w:date="2023-10-16T19:36:00Z">
                  <w:rPr>
                    <w:rFonts w:ascii="Cambria" w:hAnsi="Cambria"/>
                    <w:b w:val="0"/>
                  </w:rPr>
                </w:rPrChange>
              </w:rPr>
              <w:t>30 times</w:t>
            </w:r>
          </w:p>
          <w:p w14:paraId="7C2C5307" w14:textId="77777777" w:rsidR="009274EA" w:rsidRPr="009274EA" w:rsidRDefault="00C53038">
            <w:pPr>
              <w:pStyle w:val="Heading112pt"/>
              <w:numPr>
                <w:ilvl w:val="1"/>
                <w:numId w:val="2"/>
              </w:numPr>
              <w:rPr>
                <w:rFonts w:ascii="Cambria" w:hAnsi="Cambria"/>
                <w:strike/>
                <w:rPrChange w:id="12371" w:author="pradip" w:date="2023-10-16T19:36:00Z">
                  <w:rPr>
                    <w:rFonts w:ascii="Cambria" w:hAnsi="Cambria"/>
                  </w:rPr>
                </w:rPrChange>
              </w:rPr>
            </w:pPr>
            <w:r>
              <w:rPr>
                <w:rFonts w:ascii="Cambria" w:hAnsi="Cambria"/>
                <w:b w:val="0"/>
                <w:strike/>
                <w:rPrChange w:id="12372" w:author="pradip" w:date="2023-10-16T19:36:00Z">
                  <w:rPr>
                    <w:rFonts w:ascii="Cambria" w:hAnsi="Cambria"/>
                    <w:b w:val="0"/>
                  </w:rPr>
                </w:rPrChange>
              </w:rPr>
              <w:t>40 times</w:t>
            </w:r>
          </w:p>
          <w:p w14:paraId="4B7A2A61" w14:textId="77777777" w:rsidR="009274EA" w:rsidRPr="009274EA" w:rsidRDefault="00C53038">
            <w:pPr>
              <w:pStyle w:val="Heading112pt"/>
              <w:numPr>
                <w:ilvl w:val="1"/>
                <w:numId w:val="2"/>
              </w:numPr>
              <w:rPr>
                <w:rFonts w:ascii="Cambria" w:hAnsi="Cambria"/>
                <w:strike/>
                <w:rPrChange w:id="12373" w:author="pradip" w:date="2023-10-16T19:36:00Z">
                  <w:rPr>
                    <w:rFonts w:ascii="Cambria" w:hAnsi="Cambria"/>
                  </w:rPr>
                </w:rPrChange>
              </w:rPr>
            </w:pPr>
            <w:r>
              <w:rPr>
                <w:rFonts w:ascii="Cambria" w:hAnsi="Cambria"/>
                <w:b w:val="0"/>
                <w:strike/>
                <w:rPrChange w:id="12374" w:author="pradip" w:date="2023-10-16T19:36:00Z">
                  <w:rPr>
                    <w:rFonts w:ascii="Cambria" w:hAnsi="Cambria"/>
                    <w:b w:val="0"/>
                  </w:rPr>
                </w:rPrChange>
              </w:rPr>
              <w:t>50 times</w:t>
            </w:r>
          </w:p>
          <w:p w14:paraId="28B8A860" w14:textId="77777777" w:rsidR="009274EA" w:rsidRPr="009274EA" w:rsidRDefault="00C53038">
            <w:pPr>
              <w:pStyle w:val="Heading112pt"/>
              <w:numPr>
                <w:ilvl w:val="1"/>
                <w:numId w:val="2"/>
              </w:numPr>
              <w:rPr>
                <w:rFonts w:ascii="Cambria" w:hAnsi="Cambria"/>
                <w:strike/>
                <w:rPrChange w:id="12375" w:author="pradip" w:date="2023-10-16T19:36:00Z">
                  <w:rPr>
                    <w:rFonts w:ascii="Cambria" w:hAnsi="Cambria"/>
                  </w:rPr>
                </w:rPrChange>
              </w:rPr>
            </w:pPr>
            <w:r>
              <w:rPr>
                <w:rFonts w:ascii="Cambria" w:hAnsi="Cambria"/>
                <w:b w:val="0"/>
                <w:strike/>
                <w:rPrChange w:id="12376" w:author="pradip" w:date="2023-10-16T19:36:00Z">
                  <w:rPr>
                    <w:rFonts w:ascii="Cambria" w:hAnsi="Cambria"/>
                    <w:b w:val="0"/>
                  </w:rPr>
                </w:rPrChange>
              </w:rPr>
              <w:t>60 times</w:t>
            </w:r>
          </w:p>
          <w:p w14:paraId="4F203C3F" w14:textId="77777777" w:rsidR="009274EA" w:rsidRPr="009274EA" w:rsidRDefault="00C53038">
            <w:pPr>
              <w:pStyle w:val="Heading112pt"/>
              <w:numPr>
                <w:ilvl w:val="1"/>
                <w:numId w:val="2"/>
              </w:numPr>
              <w:rPr>
                <w:rFonts w:ascii="Cambria" w:hAnsi="Cambria"/>
                <w:strike/>
                <w:rPrChange w:id="12377" w:author="pradip" w:date="2023-10-16T19:36:00Z">
                  <w:rPr>
                    <w:rFonts w:ascii="Cambria" w:hAnsi="Cambria"/>
                  </w:rPr>
                </w:rPrChange>
              </w:rPr>
            </w:pPr>
            <w:r>
              <w:rPr>
                <w:rFonts w:ascii="Cambria" w:hAnsi="Cambria"/>
                <w:b w:val="0"/>
                <w:strike/>
                <w:rPrChange w:id="12378" w:author="pradip" w:date="2023-10-16T19:36:00Z">
                  <w:rPr>
                    <w:rFonts w:ascii="Cambria" w:hAnsi="Cambria"/>
                    <w:b w:val="0"/>
                  </w:rPr>
                </w:rPrChange>
              </w:rPr>
              <w:t>70 times</w:t>
            </w:r>
          </w:p>
          <w:p w14:paraId="22B420C5" w14:textId="77777777" w:rsidR="009274EA" w:rsidRPr="009274EA" w:rsidRDefault="00C53038">
            <w:pPr>
              <w:pStyle w:val="Heading112pt"/>
              <w:numPr>
                <w:ilvl w:val="1"/>
                <w:numId w:val="2"/>
              </w:numPr>
              <w:rPr>
                <w:rFonts w:ascii="Cambria" w:hAnsi="Cambria"/>
                <w:strike/>
                <w:rPrChange w:id="12379" w:author="pradip" w:date="2023-10-16T19:36:00Z">
                  <w:rPr>
                    <w:rFonts w:ascii="Cambria" w:hAnsi="Cambria"/>
                  </w:rPr>
                </w:rPrChange>
              </w:rPr>
            </w:pPr>
            <w:r>
              <w:rPr>
                <w:rFonts w:ascii="Cambria" w:hAnsi="Cambria"/>
                <w:b w:val="0"/>
                <w:strike/>
                <w:rPrChange w:id="12380" w:author="pradip" w:date="2023-10-16T19:36:00Z">
                  <w:rPr>
                    <w:rFonts w:ascii="Cambria" w:hAnsi="Cambria"/>
                    <w:b w:val="0"/>
                  </w:rPr>
                </w:rPrChange>
              </w:rPr>
              <w:t>80 times</w:t>
            </w:r>
          </w:p>
          <w:p w14:paraId="7359DDE9" w14:textId="77777777" w:rsidR="009274EA" w:rsidRPr="009274EA" w:rsidRDefault="00C53038">
            <w:pPr>
              <w:pStyle w:val="Heading112pt"/>
              <w:numPr>
                <w:ilvl w:val="1"/>
                <w:numId w:val="2"/>
              </w:numPr>
              <w:rPr>
                <w:rFonts w:ascii="Cambria" w:hAnsi="Cambria"/>
                <w:strike/>
                <w:rPrChange w:id="12381" w:author="pradip" w:date="2023-10-16T19:36:00Z">
                  <w:rPr>
                    <w:rFonts w:ascii="Cambria" w:hAnsi="Cambria"/>
                  </w:rPr>
                </w:rPrChange>
              </w:rPr>
            </w:pPr>
            <w:r>
              <w:rPr>
                <w:rFonts w:ascii="Cambria" w:hAnsi="Cambria"/>
                <w:b w:val="0"/>
                <w:strike/>
                <w:rPrChange w:id="12382" w:author="pradip" w:date="2023-10-16T19:36:00Z">
                  <w:rPr>
                    <w:rFonts w:ascii="Cambria" w:hAnsi="Cambria"/>
                    <w:b w:val="0"/>
                  </w:rPr>
                </w:rPrChange>
              </w:rPr>
              <w:t>90 times</w:t>
            </w:r>
          </w:p>
          <w:p w14:paraId="59A32443" w14:textId="77777777" w:rsidR="009274EA" w:rsidRPr="009274EA" w:rsidRDefault="00C53038">
            <w:pPr>
              <w:pStyle w:val="Heading112pt"/>
              <w:numPr>
                <w:ilvl w:val="1"/>
                <w:numId w:val="2"/>
              </w:numPr>
              <w:rPr>
                <w:rFonts w:ascii="Cambria" w:hAnsi="Cambria"/>
                <w:strike/>
                <w:rPrChange w:id="12383" w:author="pradip" w:date="2023-10-16T19:36:00Z">
                  <w:rPr>
                    <w:rFonts w:ascii="Cambria" w:hAnsi="Cambria"/>
                  </w:rPr>
                </w:rPrChange>
              </w:rPr>
            </w:pPr>
            <w:r>
              <w:rPr>
                <w:rFonts w:ascii="Cambria" w:hAnsi="Cambria"/>
                <w:b w:val="0"/>
                <w:strike/>
                <w:rPrChange w:id="12384" w:author="pradip" w:date="2023-10-16T19:36:00Z">
                  <w:rPr>
                    <w:rFonts w:ascii="Cambria" w:hAnsi="Cambria"/>
                    <w:b w:val="0"/>
                  </w:rPr>
                </w:rPrChange>
              </w:rPr>
              <w:t>100 times</w:t>
            </w:r>
          </w:p>
          <w:p w14:paraId="62B2F87A" w14:textId="77777777" w:rsidR="009274EA" w:rsidRPr="009274EA" w:rsidRDefault="00C53038">
            <w:pPr>
              <w:pStyle w:val="Heading112pt"/>
              <w:rPr>
                <w:rFonts w:ascii="Cambria" w:hAnsi="Cambria"/>
                <w:strike/>
                <w:rPrChange w:id="12385" w:author="pradip" w:date="2023-10-16T19:36:00Z">
                  <w:rPr>
                    <w:rFonts w:ascii="Cambria" w:hAnsi="Cambria"/>
                  </w:rPr>
                </w:rPrChange>
              </w:rPr>
            </w:pPr>
            <w:r>
              <w:rPr>
                <w:rFonts w:ascii="Cambria" w:hAnsi="Cambria"/>
                <w:b w:val="0"/>
                <w:strike/>
                <w:rPrChange w:id="12386" w:author="pradip" w:date="2023-10-16T19:36:00Z">
                  <w:rPr>
                    <w:rFonts w:ascii="Cambria" w:hAnsi="Cambria"/>
                    <w:b w:val="0"/>
                  </w:rPr>
                </w:rPrChange>
              </w:rPr>
              <w:t>On this successful configuration, system should display validation at buyer side when he/she is configuring the Base Price Max bid price in pre-auction and Closing Price bid/quote in live Auction with the configuration of “increment in times” (Applicable in Normal &amp; PRS sessions).</w:t>
            </w:r>
          </w:p>
          <w:p w14:paraId="06F34DDF" w14:textId="77777777" w:rsidR="009274EA" w:rsidRPr="009274EA" w:rsidRDefault="00C53038">
            <w:pPr>
              <w:pStyle w:val="Heading112pt"/>
              <w:rPr>
                <w:rFonts w:ascii="Cambria" w:hAnsi="Cambria"/>
                <w:b w:val="0"/>
                <w:strike/>
                <w:rPrChange w:id="12387" w:author="pradip" w:date="2023-10-16T19:36:00Z">
                  <w:rPr>
                    <w:rFonts w:ascii="Cambria" w:hAnsi="Cambria"/>
                    <w:b w:val="0"/>
                  </w:rPr>
                </w:rPrChange>
              </w:rPr>
            </w:pPr>
            <w:r>
              <w:rPr>
                <w:rFonts w:ascii="Cambria" w:hAnsi="Cambria"/>
                <w:b w:val="0"/>
                <w:strike/>
                <w:rPrChange w:id="12388" w:author="pradip" w:date="2023-10-16T19:36:00Z">
                  <w:rPr>
                    <w:rFonts w:ascii="Cambria" w:hAnsi="Cambria"/>
                    <w:b w:val="0"/>
                  </w:rPr>
                </w:rPrChange>
              </w:rPr>
              <w:t>If Base Price = 100, Base Price increment in times is configured 50 times and buyer is trying to configure MBP = 5001 or more, then system should display validation validate to the buyer by mentioning a message that “MBP should be 50 time of base price” “Invalid Bid. The MBP should be with respect to the Closing Price/Base Price in times of 5000”.</w:t>
            </w:r>
          </w:p>
          <w:p w14:paraId="3EFF068E" w14:textId="77777777" w:rsidR="009274EA" w:rsidRDefault="00C53038">
            <w:pPr>
              <w:pStyle w:val="Heading112pt"/>
              <w:rPr>
                <w:rFonts w:ascii="Cambria" w:hAnsi="Cambria"/>
                <w:b w:val="0"/>
              </w:rPr>
            </w:pPr>
            <w:r>
              <w:rPr>
                <w:rFonts w:ascii="Cambria" w:hAnsi="Cambria"/>
                <w:b w:val="0"/>
                <w:strike/>
                <w:rPrChange w:id="12389" w:author="pradip" w:date="2023-10-16T19:36:00Z">
                  <w:rPr>
                    <w:rFonts w:ascii="Cambria" w:hAnsi="Cambria"/>
                    <w:b w:val="0"/>
                  </w:rPr>
                </w:rPrChange>
              </w:rPr>
              <w:t>This configuration should be applicable for Normal &amp; PRS auction session also.</w:t>
            </w:r>
          </w:p>
          <w:p w14:paraId="58AB454F" w14:textId="77777777" w:rsidR="009274EA" w:rsidRPr="009274EA" w:rsidRDefault="00C53038">
            <w:pPr>
              <w:pStyle w:val="Heading112pt"/>
              <w:rPr>
                <w:rFonts w:ascii="Cambria" w:hAnsi="Cambria"/>
                <w:strike/>
                <w:rPrChange w:id="12390" w:author="pradip" w:date="2023-10-16T19:36:00Z">
                  <w:rPr>
                    <w:rFonts w:ascii="Cambria" w:hAnsi="Cambria"/>
                  </w:rPr>
                </w:rPrChange>
              </w:rPr>
            </w:pPr>
            <w:r>
              <w:rPr>
                <w:rFonts w:ascii="Cambria" w:hAnsi="Cambria"/>
                <w:b w:val="0"/>
                <w:strike/>
                <w:rPrChange w:id="12391" w:author="pradip" w:date="2023-10-16T19:36:00Z">
                  <w:rPr>
                    <w:rFonts w:ascii="Cambria" w:hAnsi="Cambria"/>
                    <w:b w:val="0"/>
                  </w:rPr>
                </w:rPrChange>
              </w:rPr>
              <w:lastRenderedPageBreak/>
              <w:t>System should display following tool tip/note against this field:</w:t>
            </w:r>
          </w:p>
          <w:p w14:paraId="3D8ECBBB" w14:textId="77777777" w:rsidR="009274EA" w:rsidRPr="009274EA" w:rsidRDefault="00C53038">
            <w:pPr>
              <w:pStyle w:val="Heading112pt"/>
              <w:rPr>
                <w:rFonts w:ascii="Cambria" w:hAnsi="Cambria"/>
                <w:strike/>
                <w:rPrChange w:id="12392" w:author="pradip" w:date="2023-10-16T19:36:00Z">
                  <w:rPr>
                    <w:rFonts w:ascii="Cambria" w:hAnsi="Cambria"/>
                  </w:rPr>
                </w:rPrChange>
              </w:rPr>
            </w:pPr>
            <w:r>
              <w:rPr>
                <w:rFonts w:ascii="Cambria" w:hAnsi="Cambria"/>
                <w:b w:val="0"/>
                <w:strike/>
                <w:rPrChange w:id="12393" w:author="pradip" w:date="2023-10-16T19:36:00Z">
                  <w:rPr>
                    <w:rFonts w:ascii="Cambria" w:hAnsi="Cambria"/>
                    <w:b w:val="0"/>
                  </w:rPr>
                </w:rPrChange>
              </w:rPr>
              <w:t>On this configuration, system will allow a buyer to bid within this specified increment limit to participate in the Pre-auction and live auction. For example: If the “Base Price / Closing Price” is 100 and “Base Price/Closing Price increment in times” is configured as 20, the maximum allowable MBP / Bid would be 100 * 20 = 2000. Therefore, any bid exceeding this increment will not be accepted by the system.</w:t>
            </w:r>
          </w:p>
          <w:p w14:paraId="2A2A8B38" w14:textId="77777777" w:rsidR="009274EA" w:rsidRPr="009274EA" w:rsidRDefault="00C53038">
            <w:pPr>
              <w:pStyle w:val="Heading112pt"/>
              <w:numPr>
                <w:ilvl w:val="0"/>
                <w:numId w:val="0"/>
              </w:numPr>
              <w:tabs>
                <w:tab w:val="left" w:pos="10620"/>
              </w:tabs>
              <w:ind w:left="360"/>
              <w:rPr>
                <w:rFonts w:ascii="Cambria" w:hAnsi="Cambria"/>
                <w:strike/>
                <w:rPrChange w:id="12394" w:author="pradip" w:date="2023-10-16T19:36:00Z">
                  <w:rPr>
                    <w:rFonts w:ascii="Cambria" w:hAnsi="Cambria"/>
                  </w:rPr>
                </w:rPrChange>
              </w:rPr>
            </w:pPr>
            <w:r>
              <w:rPr>
                <w:rFonts w:ascii="Cambria" w:hAnsi="Cambria"/>
                <w:strike/>
                <w:u w:val="single"/>
                <w:rPrChange w:id="12395" w:author="pradip" w:date="2023-10-16T19:36:00Z">
                  <w:rPr>
                    <w:rFonts w:ascii="Cambria" w:hAnsi="Cambria"/>
                    <w:u w:val="single"/>
                  </w:rPr>
                </w:rPrChange>
              </w:rPr>
              <w:t>Audit Trail Report</w:t>
            </w:r>
            <w:r>
              <w:rPr>
                <w:rFonts w:ascii="Cambria" w:hAnsi="Cambria"/>
                <w:strike/>
                <w:rPrChange w:id="12396" w:author="pradip" w:date="2023-10-16T19:36:00Z">
                  <w:rPr>
                    <w:rFonts w:ascii="Cambria" w:hAnsi="Cambria"/>
                  </w:rPr>
                </w:rPrChange>
              </w:rPr>
              <w:t xml:space="preserve"> :</w:t>
            </w:r>
          </w:p>
          <w:p w14:paraId="3D2BA55B" w14:textId="77777777" w:rsidR="009274EA" w:rsidRDefault="00C53038">
            <w:pPr>
              <w:pStyle w:val="Heading112pt"/>
              <w:rPr>
                <w:rFonts w:ascii="Cambria" w:hAnsi="Cambria"/>
              </w:rPr>
            </w:pPr>
            <w:r>
              <w:rPr>
                <w:rFonts w:ascii="Cambria" w:hAnsi="Cambria"/>
                <w:b w:val="0"/>
                <w:strike/>
                <w:rPrChange w:id="12397" w:author="pradip" w:date="2023-10-16T19:36:00Z">
                  <w:rPr>
                    <w:rFonts w:ascii="Cambria" w:hAnsi="Cambria"/>
                    <w:b w:val="0"/>
                  </w:rPr>
                </w:rPrChange>
              </w:rPr>
              <w:t>System should capture the entry of “Base Price / Closing Price increment in times” updated in audit trail report as “Base Price / Closing Price increment in times for Auction Center: &lt; Auction Center Name &gt; updated</w:t>
            </w:r>
            <w:r>
              <w:rPr>
                <w:rFonts w:ascii="Cambria" w:hAnsi="Cambria"/>
                <w:b w:val="0"/>
              </w:rPr>
              <w:t>”.</w:t>
            </w:r>
          </w:p>
          <w:p w14:paraId="4E736EDF" w14:textId="77777777" w:rsidR="009274EA" w:rsidRDefault="00C53038">
            <w:pPr>
              <w:pStyle w:val="Heading112pt"/>
              <w:ind w:left="1080"/>
              <w:rPr>
                <w:rFonts w:ascii="Cambria" w:hAnsi="Cambria"/>
                <w:strike/>
                <w:sz w:val="22"/>
                <w:szCs w:val="22"/>
              </w:rPr>
            </w:pPr>
            <w:r>
              <w:rPr>
                <w:rFonts w:ascii="Cambria" w:hAnsi="Cambria"/>
                <w:b w:val="0"/>
                <w:strike/>
                <w:sz w:val="22"/>
                <w:szCs w:val="22"/>
              </w:rPr>
              <w:t>System should display field type = textbox for below fields.</w:t>
            </w:r>
          </w:p>
          <w:p w14:paraId="3D71408C" w14:textId="77777777" w:rsidR="009274EA" w:rsidRDefault="00C53038">
            <w:pPr>
              <w:pStyle w:val="Heading112pt"/>
              <w:numPr>
                <w:ilvl w:val="1"/>
                <w:numId w:val="2"/>
              </w:numPr>
              <w:ind w:left="1800"/>
              <w:rPr>
                <w:rFonts w:ascii="Cambria" w:hAnsi="Cambria"/>
                <w:b w:val="0"/>
                <w:strike/>
                <w:sz w:val="22"/>
                <w:szCs w:val="22"/>
              </w:rPr>
            </w:pPr>
            <w:r>
              <w:rPr>
                <w:rFonts w:ascii="Cambria" w:hAnsi="Cambria"/>
                <w:b w:val="0"/>
                <w:strike/>
                <w:sz w:val="22"/>
                <w:szCs w:val="22"/>
              </w:rPr>
              <w:t>Time interval between two auction sessions</w:t>
            </w:r>
          </w:p>
          <w:p w14:paraId="3CC6050A" w14:textId="77777777" w:rsidR="009274EA" w:rsidRDefault="00C53038">
            <w:pPr>
              <w:pStyle w:val="Heading112pt"/>
              <w:numPr>
                <w:ilvl w:val="1"/>
                <w:numId w:val="2"/>
              </w:numPr>
              <w:ind w:left="1800"/>
              <w:rPr>
                <w:rFonts w:ascii="Cambria" w:hAnsi="Cambria"/>
                <w:strike/>
                <w:sz w:val="22"/>
                <w:szCs w:val="22"/>
              </w:rPr>
            </w:pPr>
            <w:r>
              <w:rPr>
                <w:rFonts w:ascii="Cambria" w:hAnsi="Cambria"/>
                <w:b w:val="0"/>
                <w:strike/>
                <w:sz w:val="22"/>
                <w:szCs w:val="22"/>
              </w:rPr>
              <w:t>Time interval (ticker) of increment in closing price.</w:t>
            </w:r>
          </w:p>
          <w:p w14:paraId="13BC23BB" w14:textId="77777777" w:rsidR="009274EA" w:rsidRDefault="00C53038">
            <w:pPr>
              <w:pStyle w:val="Heading112pt"/>
              <w:rPr>
                <w:rFonts w:ascii="Cambria" w:hAnsi="Cambria"/>
              </w:rPr>
            </w:pPr>
            <w:r>
              <w:rPr>
                <w:rFonts w:ascii="Cambria" w:hAnsi="Cambria"/>
                <w:u w:val="single"/>
              </w:rPr>
              <w:t>Time interval between two auction session in minutes (Auction Session Interval)</w:t>
            </w:r>
            <w:r>
              <w:rPr>
                <w:rFonts w:ascii="Cambria" w:hAnsi="Cambria"/>
              </w:rPr>
              <w:t>:</w:t>
            </w:r>
          </w:p>
          <w:p w14:paraId="33B38145" w14:textId="77777777" w:rsidR="009274EA" w:rsidRDefault="00C53038">
            <w:pPr>
              <w:pStyle w:val="Heading112pt"/>
              <w:rPr>
                <w:rFonts w:ascii="Cambria" w:hAnsi="Cambria"/>
              </w:rPr>
            </w:pPr>
            <w:r>
              <w:rPr>
                <w:rFonts w:ascii="Cambria" w:hAnsi="Cambria"/>
                <w:b w:val="0"/>
              </w:rPr>
              <w:t>Applicable for timeless &amp; dynamic type only.</w:t>
            </w:r>
          </w:p>
          <w:p w14:paraId="087300B9" w14:textId="77777777" w:rsidR="009274EA" w:rsidRDefault="00C53038">
            <w:pPr>
              <w:pStyle w:val="Heading112pt"/>
              <w:rPr>
                <w:rFonts w:ascii="Cambria" w:hAnsi="Cambria"/>
                <w:b w:val="0"/>
              </w:rPr>
            </w:pPr>
            <w:r>
              <w:rPr>
                <w:rFonts w:ascii="Cambria" w:hAnsi="Cambria"/>
                <w:b w:val="0"/>
              </w:rPr>
              <w:t>System should by default display 10 minutes in “Time interval between two auction sessions (Auction Session Interval)” filed field.</w:t>
            </w:r>
          </w:p>
          <w:p w14:paraId="3EEF65B7" w14:textId="77777777" w:rsidR="009274EA" w:rsidRDefault="00C53038">
            <w:pPr>
              <w:pStyle w:val="Heading112pt"/>
              <w:rPr>
                <w:rFonts w:ascii="Cambria" w:hAnsi="Cambria"/>
              </w:rPr>
            </w:pPr>
            <w:r>
              <w:rPr>
                <w:rFonts w:ascii="Cambria" w:hAnsi="Cambria"/>
                <w:b w:val="0"/>
              </w:rPr>
              <w:t>System should display field type = textbox for below fields.</w:t>
            </w:r>
          </w:p>
          <w:p w14:paraId="011DF347" w14:textId="77777777" w:rsidR="009274EA" w:rsidRDefault="00C53038">
            <w:pPr>
              <w:pStyle w:val="Heading112pt"/>
              <w:rPr>
                <w:rFonts w:ascii="Cambria" w:hAnsi="Cambria"/>
                <w:b w:val="0"/>
              </w:rPr>
            </w:pPr>
            <w:r>
              <w:rPr>
                <w:rFonts w:ascii="Cambria" w:hAnsi="Cambria"/>
                <w:b w:val="0"/>
              </w:rPr>
              <w:t>Time interval between two auction sessions (Auction session interval)</w:t>
            </w:r>
          </w:p>
          <w:p w14:paraId="750A9D71" w14:textId="77777777" w:rsidR="009274EA" w:rsidRDefault="00C53038">
            <w:pPr>
              <w:pStyle w:val="Heading112pt"/>
              <w:rPr>
                <w:rFonts w:ascii="Cambria" w:hAnsi="Cambria"/>
                <w:b w:val="0"/>
              </w:rPr>
            </w:pPr>
            <w:r>
              <w:rPr>
                <w:rFonts w:ascii="Cambria" w:hAnsi="Cambria"/>
                <w:b w:val="0"/>
              </w:rPr>
              <w:t>System should allow only positive numeric value in “Time interval between two auction sessions”</w:t>
            </w:r>
          </w:p>
          <w:p w14:paraId="3346F02A" w14:textId="77777777" w:rsidR="009274EA" w:rsidRDefault="00C53038">
            <w:pPr>
              <w:pStyle w:val="Heading112pt"/>
              <w:rPr>
                <w:rFonts w:ascii="Cambria" w:hAnsi="Cambria"/>
                <w:b w:val="0"/>
              </w:rPr>
            </w:pPr>
            <w:r>
              <w:rPr>
                <w:rFonts w:ascii="Cambria" w:hAnsi="Cambria"/>
                <w:b w:val="0"/>
              </w:rPr>
              <w:t>System should not allow to enter positive numeric value with decimal.</w:t>
            </w:r>
          </w:p>
          <w:p w14:paraId="437840DE" w14:textId="77777777" w:rsidR="009274EA" w:rsidRDefault="00C53038">
            <w:pPr>
              <w:pStyle w:val="Heading112pt"/>
              <w:rPr>
                <w:rFonts w:ascii="Cambria" w:hAnsi="Cambria"/>
                <w:b w:val="0"/>
              </w:rPr>
            </w:pPr>
            <w:r>
              <w:rPr>
                <w:rFonts w:ascii="Cambria" w:hAnsi="Cambria"/>
                <w:b w:val="0"/>
              </w:rPr>
              <w:t>System should allow to enter positive numeric value between 1 minutes to 30 minutes.</w:t>
            </w:r>
          </w:p>
          <w:p w14:paraId="775D54AB" w14:textId="77777777" w:rsidR="009274EA" w:rsidRDefault="00C53038">
            <w:pPr>
              <w:pStyle w:val="Heading112pt"/>
              <w:rPr>
                <w:rFonts w:ascii="Cambria" w:hAnsi="Cambria"/>
                <w:b w:val="0"/>
              </w:rPr>
            </w:pPr>
            <w:r>
              <w:rPr>
                <w:rFonts w:ascii="Cambria" w:hAnsi="Cambria"/>
                <w:b w:val="0"/>
              </w:rPr>
              <w:t>Value which is configured in “Time interval between two auction sessions” filed field should always  considered as = “Minutes”</w:t>
            </w:r>
          </w:p>
          <w:p w14:paraId="52862406" w14:textId="77777777" w:rsidR="009274EA" w:rsidRDefault="00C53038">
            <w:pPr>
              <w:pStyle w:val="Heading112pt"/>
              <w:rPr>
                <w:rFonts w:ascii="Cambria" w:hAnsi="Cambria"/>
                <w:b w:val="0"/>
              </w:rPr>
            </w:pPr>
            <w:r>
              <w:rPr>
                <w:rFonts w:ascii="Cambria" w:hAnsi="Cambria"/>
                <w:b w:val="0"/>
              </w:rPr>
              <w:t>System should display following tool tip/note against this field:</w:t>
            </w:r>
          </w:p>
          <w:p w14:paraId="7F20D66A" w14:textId="77777777" w:rsidR="009274EA" w:rsidRDefault="00C53038">
            <w:pPr>
              <w:pStyle w:val="Heading112pt"/>
              <w:rPr>
                <w:rFonts w:ascii="Cambria" w:hAnsi="Cambria"/>
                <w:b w:val="0"/>
              </w:rPr>
            </w:pPr>
            <w:r>
              <w:rPr>
                <w:rFonts w:ascii="Cambria" w:hAnsi="Cambria"/>
                <w:b w:val="0"/>
              </w:rPr>
              <w:t>On this configuration, the Auction Session Interval sets the time gap between the end of one auction session and the start of the next (Applicable in Normal session).</w:t>
            </w:r>
          </w:p>
          <w:p w14:paraId="29CE915A" w14:textId="77777777" w:rsidR="009274EA" w:rsidRDefault="00C53038">
            <w:pPr>
              <w:pStyle w:val="Heading112pt"/>
              <w:rPr>
                <w:rFonts w:ascii="Cambria" w:hAnsi="Cambria"/>
              </w:rPr>
            </w:pPr>
            <w:r>
              <w:rPr>
                <w:rFonts w:ascii="Cambria" w:hAnsi="Cambria"/>
                <w:b w:val="0"/>
              </w:rPr>
              <w:t>This configuration should not be applicable for PRS auction session ‘coz PRS has a separate configuration for time interval.</w:t>
            </w:r>
          </w:p>
          <w:p w14:paraId="74AAF273"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5D240DED" w14:textId="77777777" w:rsidR="009274EA" w:rsidRDefault="00C53038">
            <w:pPr>
              <w:pStyle w:val="Heading112pt"/>
              <w:rPr>
                <w:rFonts w:ascii="Cambria" w:hAnsi="Cambria"/>
              </w:rPr>
            </w:pPr>
            <w:r>
              <w:rPr>
                <w:rFonts w:ascii="Cambria" w:hAnsi="Cambria"/>
                <w:b w:val="0"/>
              </w:rPr>
              <w:t>System should capture the entry of “Time interval between two auction session in minutes” updated in audit trail report as “Time interval between two auction session in minutes for Auction Center: &lt; Auction Center Name &gt; updated”.</w:t>
            </w:r>
          </w:p>
          <w:p w14:paraId="4B372985" w14:textId="77777777" w:rsidR="009274EA" w:rsidRDefault="009274EA">
            <w:pPr>
              <w:pStyle w:val="Heading112pt"/>
              <w:numPr>
                <w:ilvl w:val="0"/>
                <w:numId w:val="0"/>
              </w:numPr>
              <w:ind w:left="360"/>
              <w:rPr>
                <w:rFonts w:ascii="Cambria" w:hAnsi="Cambria"/>
              </w:rPr>
            </w:pPr>
          </w:p>
          <w:p w14:paraId="1E40A6CA" w14:textId="77777777" w:rsidR="009274EA" w:rsidRPr="009274EA" w:rsidRDefault="00C53038">
            <w:pPr>
              <w:pStyle w:val="Heading112pt"/>
              <w:rPr>
                <w:rFonts w:ascii="Cambria" w:hAnsi="Cambria" w:cs="Arial"/>
                <w:strike/>
                <w:rPrChange w:id="12398" w:author="pradip" w:date="2023-10-16T19:31:00Z">
                  <w:rPr>
                    <w:rFonts w:ascii="Cambria" w:hAnsi="Cambria" w:cs="Arial"/>
                  </w:rPr>
                </w:rPrChange>
              </w:rPr>
            </w:pPr>
            <w:r>
              <w:rPr>
                <w:rFonts w:ascii="Cambria" w:hAnsi="Cambria"/>
                <w:strike/>
                <w:u w:val="single"/>
                <w:rPrChange w:id="12399" w:author="pradip" w:date="2023-10-16T19:31:00Z">
                  <w:rPr>
                    <w:rFonts w:ascii="Cambria" w:hAnsi="Cambria"/>
                    <w:u w:val="single"/>
                  </w:rPr>
                </w:rPrChange>
              </w:rPr>
              <w:lastRenderedPageBreak/>
              <w:t>Time interval of increment in closing price (</w:t>
            </w:r>
            <w:r>
              <w:rPr>
                <w:rFonts w:ascii="Cambria" w:hAnsi="Cambria" w:cs="Arial"/>
                <w:strike/>
                <w:u w:val="single"/>
                <w:rPrChange w:id="12400" w:author="pradip" w:date="2023-10-16T19:31:00Z">
                  <w:rPr>
                    <w:rFonts w:ascii="Cambria" w:hAnsi="Cambria" w:cs="Arial"/>
                    <w:u w:val="single"/>
                  </w:rPr>
                </w:rPrChange>
              </w:rPr>
              <w:t>Closing Price Update Interval) in Seconds</w:t>
            </w:r>
            <w:r>
              <w:rPr>
                <w:rFonts w:ascii="Cambria" w:hAnsi="Cambria" w:cs="Arial"/>
                <w:strike/>
                <w:rPrChange w:id="12401" w:author="pradip" w:date="2023-10-16T19:31:00Z">
                  <w:rPr>
                    <w:rFonts w:ascii="Cambria" w:hAnsi="Cambria" w:cs="Arial"/>
                  </w:rPr>
                </w:rPrChange>
              </w:rPr>
              <w:t>:</w:t>
            </w:r>
          </w:p>
          <w:p w14:paraId="314B5432" w14:textId="77777777" w:rsidR="009274EA" w:rsidRPr="009274EA" w:rsidRDefault="00C53038">
            <w:pPr>
              <w:pStyle w:val="Heading112pt"/>
              <w:rPr>
                <w:rFonts w:ascii="Cambria" w:hAnsi="Cambria"/>
                <w:strike/>
                <w:rPrChange w:id="12402" w:author="pradip" w:date="2023-10-16T19:31:00Z">
                  <w:rPr>
                    <w:rFonts w:ascii="Cambria" w:hAnsi="Cambria"/>
                  </w:rPr>
                </w:rPrChange>
              </w:rPr>
            </w:pPr>
            <w:r>
              <w:rPr>
                <w:rFonts w:ascii="Cambria" w:hAnsi="Cambria"/>
                <w:b w:val="0"/>
                <w:strike/>
                <w:rPrChange w:id="12403" w:author="pradip" w:date="2023-10-16T19:31:00Z">
                  <w:rPr>
                    <w:rFonts w:ascii="Cambria" w:hAnsi="Cambria"/>
                    <w:b w:val="0"/>
                  </w:rPr>
                </w:rPrChange>
              </w:rPr>
              <w:t>This option is for internal use. As of now, system should not allow to edit default configuration (Default configuration should be 5 sec.)</w:t>
            </w:r>
          </w:p>
          <w:p w14:paraId="31E9E093" w14:textId="77777777" w:rsidR="009274EA" w:rsidRPr="009274EA" w:rsidRDefault="00C53038">
            <w:pPr>
              <w:pStyle w:val="Heading112pt"/>
              <w:rPr>
                <w:rFonts w:ascii="Cambria" w:hAnsi="Cambria"/>
                <w:strike/>
                <w:rPrChange w:id="12404" w:author="pradip" w:date="2023-10-16T19:31:00Z">
                  <w:rPr>
                    <w:rFonts w:ascii="Cambria" w:hAnsi="Cambria"/>
                  </w:rPr>
                </w:rPrChange>
              </w:rPr>
            </w:pPr>
            <w:r>
              <w:rPr>
                <w:rFonts w:ascii="Cambria" w:hAnsi="Cambria"/>
                <w:b w:val="0"/>
                <w:strike/>
                <w:rPrChange w:id="12405" w:author="pradip" w:date="2023-10-16T19:31:00Z">
                  <w:rPr>
                    <w:rFonts w:ascii="Cambria" w:hAnsi="Cambria"/>
                    <w:b w:val="0"/>
                  </w:rPr>
                </w:rPrChange>
              </w:rPr>
              <w:t>System should display field type = textbox for below fields.</w:t>
            </w:r>
          </w:p>
          <w:p w14:paraId="74593C25" w14:textId="77777777" w:rsidR="009274EA" w:rsidRPr="009274EA" w:rsidRDefault="00C53038">
            <w:pPr>
              <w:pStyle w:val="Heading112pt"/>
              <w:rPr>
                <w:rFonts w:ascii="Cambria" w:hAnsi="Cambria"/>
                <w:strike/>
                <w:rPrChange w:id="12406" w:author="pradip" w:date="2023-10-16T19:31:00Z">
                  <w:rPr>
                    <w:rFonts w:ascii="Cambria" w:hAnsi="Cambria"/>
                  </w:rPr>
                </w:rPrChange>
              </w:rPr>
            </w:pPr>
            <w:r>
              <w:rPr>
                <w:rFonts w:ascii="Cambria" w:hAnsi="Cambria"/>
                <w:b w:val="0"/>
                <w:strike/>
                <w:rPrChange w:id="12407" w:author="pradip" w:date="2023-10-16T19:31:00Z">
                  <w:rPr>
                    <w:rFonts w:ascii="Cambria" w:hAnsi="Cambria"/>
                    <w:b w:val="0"/>
                  </w:rPr>
                </w:rPrChange>
              </w:rPr>
              <w:t>Time interval of increment in closing price (Closing Price Update Interval).</w:t>
            </w:r>
          </w:p>
          <w:p w14:paraId="1E6541FE" w14:textId="77777777" w:rsidR="009274EA" w:rsidRPr="009274EA" w:rsidRDefault="00C53038">
            <w:pPr>
              <w:pStyle w:val="Heading112pt"/>
              <w:rPr>
                <w:rFonts w:ascii="Cambria" w:hAnsi="Cambria"/>
                <w:b w:val="0"/>
                <w:strike/>
                <w:rPrChange w:id="12408" w:author="pradip" w:date="2023-10-16T19:31:00Z">
                  <w:rPr>
                    <w:rFonts w:ascii="Cambria" w:hAnsi="Cambria"/>
                    <w:b w:val="0"/>
                  </w:rPr>
                </w:rPrChange>
              </w:rPr>
            </w:pPr>
            <w:r>
              <w:rPr>
                <w:rFonts w:ascii="Cambria" w:hAnsi="Cambria"/>
                <w:b w:val="0"/>
                <w:strike/>
                <w:rPrChange w:id="12409" w:author="pradip" w:date="2023-10-16T19:31:00Z">
                  <w:rPr>
                    <w:rFonts w:ascii="Cambria" w:hAnsi="Cambria"/>
                    <w:b w:val="0"/>
                  </w:rPr>
                </w:rPrChange>
              </w:rPr>
              <w:t>System should by default display 5 second in “Time interval of increment in closing price” filed field.</w:t>
            </w:r>
          </w:p>
          <w:p w14:paraId="2DA16C24" w14:textId="77777777" w:rsidR="009274EA" w:rsidRPr="009274EA" w:rsidRDefault="00C53038">
            <w:pPr>
              <w:pStyle w:val="Heading112pt"/>
              <w:rPr>
                <w:rFonts w:ascii="Cambria" w:hAnsi="Cambria"/>
                <w:b w:val="0"/>
                <w:strike/>
                <w:rPrChange w:id="12410" w:author="pradip" w:date="2023-10-16T19:31:00Z">
                  <w:rPr>
                    <w:rFonts w:ascii="Cambria" w:hAnsi="Cambria"/>
                    <w:b w:val="0"/>
                  </w:rPr>
                </w:rPrChange>
              </w:rPr>
            </w:pPr>
            <w:r>
              <w:rPr>
                <w:rFonts w:ascii="Cambria" w:hAnsi="Cambria"/>
                <w:b w:val="0"/>
                <w:strike/>
                <w:rPrChange w:id="12411" w:author="pradip" w:date="2023-10-16T19:31:00Z">
                  <w:rPr>
                    <w:rFonts w:ascii="Cambria" w:hAnsi="Cambria"/>
                    <w:b w:val="0"/>
                  </w:rPr>
                </w:rPrChange>
              </w:rPr>
              <w:t>System should allow only positive numeric value in “Time interval of increment in closing price”</w:t>
            </w:r>
          </w:p>
          <w:p w14:paraId="24BE63C4" w14:textId="77777777" w:rsidR="009274EA" w:rsidRPr="009274EA" w:rsidRDefault="00C53038">
            <w:pPr>
              <w:pStyle w:val="Heading112pt"/>
              <w:rPr>
                <w:rFonts w:ascii="Cambria" w:hAnsi="Cambria"/>
                <w:b w:val="0"/>
                <w:strike/>
                <w:rPrChange w:id="12412" w:author="pradip" w:date="2023-10-16T19:31:00Z">
                  <w:rPr>
                    <w:rFonts w:ascii="Cambria" w:hAnsi="Cambria"/>
                    <w:b w:val="0"/>
                  </w:rPr>
                </w:rPrChange>
              </w:rPr>
            </w:pPr>
            <w:r>
              <w:rPr>
                <w:rFonts w:ascii="Cambria" w:hAnsi="Cambria"/>
                <w:b w:val="0"/>
                <w:strike/>
                <w:rPrChange w:id="12413" w:author="pradip" w:date="2023-10-16T19:31:00Z">
                  <w:rPr>
                    <w:rFonts w:ascii="Cambria" w:hAnsi="Cambria"/>
                    <w:b w:val="0"/>
                  </w:rPr>
                </w:rPrChange>
              </w:rPr>
              <w:t>System should not allow to enter positive numeric value with decimal.</w:t>
            </w:r>
          </w:p>
          <w:p w14:paraId="37062301" w14:textId="77777777" w:rsidR="009274EA" w:rsidRPr="009274EA" w:rsidRDefault="00C53038">
            <w:pPr>
              <w:pStyle w:val="Heading112pt"/>
              <w:rPr>
                <w:rFonts w:ascii="Cambria" w:hAnsi="Cambria"/>
                <w:b w:val="0"/>
                <w:strike/>
                <w:rPrChange w:id="12414" w:author="pradip" w:date="2023-10-16T19:31:00Z">
                  <w:rPr>
                    <w:rFonts w:ascii="Cambria" w:hAnsi="Cambria"/>
                    <w:b w:val="0"/>
                  </w:rPr>
                </w:rPrChange>
              </w:rPr>
            </w:pPr>
            <w:r>
              <w:rPr>
                <w:rFonts w:ascii="Cambria" w:hAnsi="Cambria"/>
                <w:b w:val="0"/>
                <w:strike/>
                <w:rPrChange w:id="12415" w:author="pradip" w:date="2023-10-16T19:31:00Z">
                  <w:rPr>
                    <w:rFonts w:ascii="Cambria" w:hAnsi="Cambria"/>
                    <w:b w:val="0"/>
                  </w:rPr>
                </w:rPrChange>
              </w:rPr>
              <w:t>System should allow to enter positive numeric value minimum 5 second to 999 second.</w:t>
            </w:r>
          </w:p>
          <w:p w14:paraId="0179BE2D" w14:textId="77777777" w:rsidR="009274EA" w:rsidRPr="009274EA" w:rsidRDefault="00C53038">
            <w:pPr>
              <w:pStyle w:val="Heading112pt"/>
              <w:rPr>
                <w:rFonts w:ascii="Cambria" w:hAnsi="Cambria"/>
                <w:b w:val="0"/>
                <w:strike/>
                <w:rPrChange w:id="12416" w:author="pradip" w:date="2023-10-16T19:31:00Z">
                  <w:rPr>
                    <w:rFonts w:ascii="Cambria" w:hAnsi="Cambria"/>
                    <w:b w:val="0"/>
                  </w:rPr>
                </w:rPrChange>
              </w:rPr>
            </w:pPr>
            <w:r>
              <w:rPr>
                <w:rFonts w:ascii="Cambria" w:hAnsi="Cambria"/>
                <w:b w:val="0"/>
                <w:strike/>
                <w:rPrChange w:id="12417" w:author="pradip" w:date="2023-10-16T19:31:00Z">
                  <w:rPr>
                    <w:rFonts w:ascii="Cambria" w:hAnsi="Cambria"/>
                    <w:b w:val="0"/>
                  </w:rPr>
                </w:rPrChange>
              </w:rPr>
              <w:t>Value which is configured in “Time interval of increment in closing price” filed field should always considered as = “Seconds”</w:t>
            </w:r>
          </w:p>
          <w:p w14:paraId="36816B89" w14:textId="77777777" w:rsidR="009274EA" w:rsidRPr="009274EA" w:rsidRDefault="00C53038">
            <w:pPr>
              <w:pStyle w:val="Heading112pt"/>
              <w:rPr>
                <w:rFonts w:ascii="Cambria" w:hAnsi="Cambria"/>
                <w:strike/>
                <w:rPrChange w:id="12418" w:author="pradip" w:date="2023-10-16T19:31:00Z">
                  <w:rPr>
                    <w:rFonts w:ascii="Cambria" w:hAnsi="Cambria"/>
                  </w:rPr>
                </w:rPrChange>
              </w:rPr>
            </w:pPr>
            <w:r>
              <w:rPr>
                <w:rFonts w:ascii="Cambria" w:hAnsi="Cambria"/>
                <w:b w:val="0"/>
                <w:strike/>
                <w:rPrChange w:id="12419" w:author="pradip" w:date="2023-10-16T19:31:00Z">
                  <w:rPr>
                    <w:rFonts w:ascii="Cambria" w:hAnsi="Cambria"/>
                    <w:b w:val="0"/>
                  </w:rPr>
                </w:rPrChange>
              </w:rPr>
              <w:t>System should display following tool tip/note against this field:</w:t>
            </w:r>
          </w:p>
          <w:p w14:paraId="1E07408A" w14:textId="77777777" w:rsidR="009274EA" w:rsidRPr="009274EA" w:rsidRDefault="00C53038">
            <w:pPr>
              <w:pStyle w:val="Heading112pt"/>
              <w:rPr>
                <w:rFonts w:ascii="Cambria" w:hAnsi="Cambria"/>
                <w:strike/>
                <w:rPrChange w:id="12420" w:author="pradip" w:date="2023-10-16T19:31:00Z">
                  <w:rPr>
                    <w:rFonts w:ascii="Cambria" w:hAnsi="Cambria"/>
                  </w:rPr>
                </w:rPrChange>
              </w:rPr>
            </w:pPr>
            <w:r>
              <w:rPr>
                <w:rFonts w:ascii="Cambria" w:hAnsi="Cambria"/>
                <w:b w:val="0"/>
                <w:strike/>
                <w:rPrChange w:id="12421" w:author="pradip" w:date="2023-10-16T19:31:00Z">
                  <w:rPr>
                    <w:rFonts w:ascii="Cambria" w:hAnsi="Cambria"/>
                    <w:b w:val="0"/>
                  </w:rPr>
                </w:rPrChange>
              </w:rPr>
              <w:t>On this configuration, the “Time interval of increment in closing price (Closing Price Update Interval)” determines how often these closing prices are auto refreshed or auto modified during the course of an auction.</w:t>
            </w:r>
          </w:p>
          <w:p w14:paraId="17439DF1" w14:textId="77777777" w:rsidR="009274EA" w:rsidRDefault="00C53038">
            <w:pPr>
              <w:pStyle w:val="Heading112pt"/>
              <w:rPr>
                <w:rFonts w:ascii="Cambria" w:hAnsi="Cambria"/>
              </w:rPr>
            </w:pPr>
            <w:r>
              <w:rPr>
                <w:rFonts w:ascii="Cambria" w:hAnsi="Cambria"/>
                <w:b w:val="0"/>
                <w:strike/>
                <w:rPrChange w:id="12422" w:author="pradip" w:date="2023-10-16T19:31:00Z">
                  <w:rPr>
                    <w:rFonts w:ascii="Cambria" w:hAnsi="Cambria"/>
                    <w:b w:val="0"/>
                  </w:rPr>
                </w:rPrChange>
              </w:rPr>
              <w:t>This configuration should be applicable for Normal and PRS auction session</w:t>
            </w:r>
            <w:r>
              <w:rPr>
                <w:rFonts w:ascii="Cambria" w:hAnsi="Cambria"/>
                <w:b w:val="0"/>
              </w:rPr>
              <w:t>.</w:t>
            </w:r>
          </w:p>
          <w:p w14:paraId="180ED5AF" w14:textId="77777777" w:rsidR="009274EA" w:rsidRPr="009274EA" w:rsidRDefault="00C53038">
            <w:pPr>
              <w:pStyle w:val="Heading112pt"/>
              <w:numPr>
                <w:ilvl w:val="0"/>
                <w:numId w:val="0"/>
              </w:numPr>
              <w:tabs>
                <w:tab w:val="left" w:pos="10620"/>
              </w:tabs>
              <w:ind w:left="360"/>
              <w:rPr>
                <w:rFonts w:ascii="Cambria" w:hAnsi="Cambria"/>
                <w:strike/>
                <w:rPrChange w:id="12423" w:author="pradip" w:date="2023-10-16T19:33:00Z">
                  <w:rPr>
                    <w:rFonts w:ascii="Cambria" w:hAnsi="Cambria"/>
                  </w:rPr>
                </w:rPrChange>
              </w:rPr>
            </w:pPr>
            <w:r>
              <w:rPr>
                <w:rFonts w:ascii="Cambria" w:hAnsi="Cambria"/>
                <w:strike/>
                <w:u w:val="single"/>
                <w:rPrChange w:id="12424" w:author="pradip" w:date="2023-10-16T19:33:00Z">
                  <w:rPr>
                    <w:rFonts w:ascii="Cambria" w:hAnsi="Cambria"/>
                    <w:u w:val="single"/>
                  </w:rPr>
                </w:rPrChange>
              </w:rPr>
              <w:t>Audit Trail Report</w:t>
            </w:r>
            <w:r>
              <w:rPr>
                <w:rFonts w:ascii="Cambria" w:hAnsi="Cambria"/>
                <w:strike/>
                <w:rPrChange w:id="12425" w:author="pradip" w:date="2023-10-16T19:33:00Z">
                  <w:rPr>
                    <w:rFonts w:ascii="Cambria" w:hAnsi="Cambria"/>
                  </w:rPr>
                </w:rPrChange>
              </w:rPr>
              <w:t xml:space="preserve"> :</w:t>
            </w:r>
          </w:p>
          <w:p w14:paraId="0C2857B8" w14:textId="77777777" w:rsidR="009274EA" w:rsidRDefault="00C53038">
            <w:pPr>
              <w:pStyle w:val="Heading112pt"/>
              <w:rPr>
                <w:rFonts w:ascii="Cambria" w:hAnsi="Cambria"/>
                <w:b w:val="0"/>
                <w:sz w:val="22"/>
                <w:szCs w:val="22"/>
              </w:rPr>
            </w:pPr>
            <w:r>
              <w:rPr>
                <w:rFonts w:ascii="Cambria" w:hAnsi="Cambria"/>
                <w:b w:val="0"/>
                <w:strike/>
                <w:rPrChange w:id="12426" w:author="pradip" w:date="2023-10-16T19:33:00Z">
                  <w:rPr>
                    <w:rFonts w:ascii="Cambria" w:hAnsi="Cambria"/>
                    <w:b w:val="0"/>
                  </w:rPr>
                </w:rPrChange>
              </w:rPr>
              <w:t xml:space="preserve">System should capture the entry of “Time interval of increment in closing price ” updated in audit trail report as “Time interval of increment in closing price  for Auction Center: &lt; Auction </w:t>
            </w:r>
            <w:commentRangeStart w:id="12427"/>
            <w:r>
              <w:rPr>
                <w:rFonts w:ascii="Cambria" w:hAnsi="Cambria"/>
                <w:b w:val="0"/>
                <w:strike/>
                <w:rPrChange w:id="12428" w:author="pradip" w:date="2023-10-16T19:33:00Z">
                  <w:rPr>
                    <w:rFonts w:ascii="Cambria" w:hAnsi="Cambria"/>
                    <w:b w:val="0"/>
                  </w:rPr>
                </w:rPrChange>
              </w:rPr>
              <w:t>Center</w:t>
            </w:r>
            <w:commentRangeEnd w:id="12427"/>
            <w:r>
              <w:rPr>
                <w:rStyle w:val="CommentReference"/>
                <w:rFonts w:ascii="Cambria" w:hAnsi="Cambria"/>
                <w:b w:val="0"/>
                <w:bCs w:val="0"/>
                <w:strike/>
                <w:rPrChange w:id="12429" w:author="pradip" w:date="2023-10-16T19:33:00Z">
                  <w:rPr>
                    <w:rStyle w:val="CommentReference"/>
                    <w:rFonts w:ascii="Cambria" w:hAnsi="Cambria"/>
                    <w:b w:val="0"/>
                    <w:bCs w:val="0"/>
                  </w:rPr>
                </w:rPrChange>
              </w:rPr>
              <w:commentReference w:id="12427"/>
            </w:r>
            <w:r>
              <w:rPr>
                <w:rFonts w:ascii="Cambria" w:hAnsi="Cambria"/>
                <w:b w:val="0"/>
                <w:strike/>
                <w:rPrChange w:id="12430" w:author="pradip" w:date="2023-10-16T19:33:00Z">
                  <w:rPr>
                    <w:rFonts w:ascii="Cambria" w:hAnsi="Cambria"/>
                    <w:b w:val="0"/>
                  </w:rPr>
                </w:rPrChange>
              </w:rPr>
              <w:t xml:space="preserve"> Name &gt; updated”.</w:t>
            </w:r>
          </w:p>
          <w:p w14:paraId="02B9E9B7" w14:textId="77777777" w:rsidR="009274EA" w:rsidRDefault="009274EA">
            <w:pPr>
              <w:pStyle w:val="Heading112pt"/>
              <w:numPr>
                <w:ilvl w:val="0"/>
                <w:numId w:val="0"/>
              </w:numPr>
              <w:ind w:left="360"/>
              <w:rPr>
                <w:rFonts w:ascii="Cambria" w:hAnsi="Cambria"/>
                <w:sz w:val="22"/>
                <w:szCs w:val="22"/>
              </w:rPr>
            </w:pPr>
          </w:p>
          <w:p w14:paraId="3147C9FA" w14:textId="77777777" w:rsidR="009274EA" w:rsidRPr="009274EA" w:rsidRDefault="00C53038">
            <w:pPr>
              <w:pStyle w:val="Heading112pt"/>
              <w:numPr>
                <w:ilvl w:val="0"/>
                <w:numId w:val="0"/>
              </w:numPr>
              <w:tabs>
                <w:tab w:val="left" w:pos="10620"/>
              </w:tabs>
              <w:ind w:left="360"/>
              <w:rPr>
                <w:rFonts w:ascii="Cambria" w:hAnsi="Cambria"/>
                <w:b w:val="0"/>
                <w:strike/>
                <w:u w:val="single"/>
                <w:rPrChange w:id="12431" w:author="pradip" w:date="2023-10-16T19:31:00Z">
                  <w:rPr>
                    <w:rFonts w:ascii="Cambria" w:hAnsi="Cambria"/>
                    <w:b w:val="0"/>
                    <w:u w:val="single"/>
                  </w:rPr>
                </w:rPrChange>
              </w:rPr>
            </w:pPr>
            <w:r>
              <w:rPr>
                <w:rFonts w:ascii="Cambria" w:hAnsi="Cambria"/>
                <w:strike/>
                <w:u w:val="single"/>
                <w:rPrChange w:id="12432" w:author="pradip" w:date="2023-10-16T19:31:00Z">
                  <w:rPr>
                    <w:rFonts w:ascii="Cambria" w:hAnsi="Cambria"/>
                    <w:u w:val="single"/>
                  </w:rPr>
                </w:rPrChange>
              </w:rPr>
              <w:t>Configuration of “Minimum Acceptable Price Percentage (%) of SBP (Base Price Threshold)”:</w:t>
            </w:r>
          </w:p>
          <w:p w14:paraId="2A1C5404" w14:textId="77777777" w:rsidR="009274EA" w:rsidRPr="009274EA" w:rsidRDefault="00C53038">
            <w:pPr>
              <w:pStyle w:val="Heading112pt"/>
              <w:rPr>
                <w:rFonts w:ascii="Cambria" w:hAnsi="Cambria"/>
                <w:b w:val="0"/>
                <w:strike/>
                <w:rPrChange w:id="12433" w:author="pradip" w:date="2023-10-16T19:31:00Z">
                  <w:rPr>
                    <w:rFonts w:ascii="Cambria" w:hAnsi="Cambria"/>
                    <w:b w:val="0"/>
                  </w:rPr>
                </w:rPrChange>
              </w:rPr>
            </w:pPr>
            <w:r>
              <w:rPr>
                <w:rFonts w:ascii="Cambria" w:hAnsi="Cambria"/>
                <w:b w:val="0"/>
                <w:strike/>
                <w:rPrChange w:id="12434" w:author="pradip" w:date="2023-10-16T19:31:00Z">
                  <w:rPr>
                    <w:rFonts w:ascii="Cambria" w:hAnsi="Cambria"/>
                    <w:b w:val="0"/>
                  </w:rPr>
                </w:rPrChange>
              </w:rPr>
              <w:t>System should by default display &gt;=50% in “Minimum Acceptable Price Percentage of SBP (Base Price Threshold)” field for north India auction center.</w:t>
            </w:r>
          </w:p>
          <w:p w14:paraId="1BCFDFEB" w14:textId="77777777" w:rsidR="009274EA" w:rsidRPr="009274EA" w:rsidRDefault="00C53038">
            <w:pPr>
              <w:pStyle w:val="Heading112pt"/>
              <w:rPr>
                <w:rFonts w:ascii="Cambria" w:hAnsi="Cambria"/>
                <w:b w:val="0"/>
                <w:strike/>
                <w:rPrChange w:id="12435" w:author="pradip" w:date="2023-10-16T19:31:00Z">
                  <w:rPr>
                    <w:rFonts w:ascii="Cambria" w:hAnsi="Cambria"/>
                    <w:b w:val="0"/>
                  </w:rPr>
                </w:rPrChange>
              </w:rPr>
            </w:pPr>
            <w:r>
              <w:rPr>
                <w:rFonts w:ascii="Cambria" w:hAnsi="Cambria"/>
                <w:b w:val="0"/>
                <w:strike/>
                <w:rPrChange w:id="12436" w:author="pradip" w:date="2023-10-16T19:31:00Z">
                  <w:rPr>
                    <w:rFonts w:ascii="Cambria" w:hAnsi="Cambria"/>
                    <w:b w:val="0"/>
                  </w:rPr>
                </w:rPrChange>
              </w:rPr>
              <w:t>System should by default display &gt;=20% in “Minimum Acceptable Price Percentage of SBP (Base Price Threshold)” field for south India auction center.</w:t>
            </w:r>
          </w:p>
          <w:p w14:paraId="10CDF245" w14:textId="77777777" w:rsidR="009274EA" w:rsidRPr="009274EA" w:rsidRDefault="00C53038">
            <w:pPr>
              <w:pStyle w:val="Heading112pt"/>
              <w:rPr>
                <w:rFonts w:ascii="Cambria" w:hAnsi="Cambria"/>
                <w:b w:val="0"/>
                <w:strike/>
                <w:rPrChange w:id="12437" w:author="pradip" w:date="2023-10-16T19:31:00Z">
                  <w:rPr>
                    <w:rFonts w:ascii="Cambria" w:hAnsi="Cambria"/>
                    <w:b w:val="0"/>
                  </w:rPr>
                </w:rPrChange>
              </w:rPr>
            </w:pPr>
            <w:r>
              <w:rPr>
                <w:rFonts w:ascii="Cambria" w:hAnsi="Cambria"/>
                <w:b w:val="0"/>
                <w:strike/>
                <w:rPrChange w:id="12438" w:author="pradip" w:date="2023-10-16T19:31:00Z">
                  <w:rPr>
                    <w:rFonts w:ascii="Cambria" w:hAnsi="Cambria"/>
                    <w:b w:val="0"/>
                  </w:rPr>
                </w:rPrChange>
              </w:rPr>
              <w:t>System should allow only positive numeric value in “Minimum Acceptable Price Percentage of SBP (Base Price Threshold)” field.</w:t>
            </w:r>
          </w:p>
          <w:p w14:paraId="47D407E0" w14:textId="77777777" w:rsidR="009274EA" w:rsidRPr="009274EA" w:rsidRDefault="00C53038">
            <w:pPr>
              <w:pStyle w:val="Heading112pt"/>
              <w:rPr>
                <w:rFonts w:ascii="Cambria" w:hAnsi="Cambria"/>
                <w:b w:val="0"/>
                <w:strike/>
                <w:rPrChange w:id="12439" w:author="pradip" w:date="2023-10-16T19:31:00Z">
                  <w:rPr>
                    <w:rFonts w:ascii="Cambria" w:hAnsi="Cambria"/>
                    <w:b w:val="0"/>
                  </w:rPr>
                </w:rPrChange>
              </w:rPr>
            </w:pPr>
            <w:r>
              <w:rPr>
                <w:rFonts w:ascii="Cambria" w:hAnsi="Cambria"/>
                <w:b w:val="0"/>
                <w:strike/>
                <w:rPrChange w:id="12440" w:author="pradip" w:date="2023-10-16T19:31:00Z">
                  <w:rPr>
                    <w:rFonts w:ascii="Cambria" w:hAnsi="Cambria"/>
                    <w:b w:val="0"/>
                  </w:rPr>
                </w:rPrChange>
              </w:rPr>
              <w:t>System should not allow entering positive numeric value with decimal.</w:t>
            </w:r>
          </w:p>
          <w:p w14:paraId="2C3EE8CE" w14:textId="77777777" w:rsidR="009274EA" w:rsidRPr="009274EA" w:rsidRDefault="00C53038">
            <w:pPr>
              <w:pStyle w:val="Heading112pt"/>
              <w:rPr>
                <w:rFonts w:ascii="Cambria" w:hAnsi="Cambria"/>
                <w:b w:val="0"/>
                <w:strike/>
                <w:rPrChange w:id="12441" w:author="pradip" w:date="2023-10-16T19:31:00Z">
                  <w:rPr>
                    <w:rFonts w:ascii="Cambria" w:hAnsi="Cambria"/>
                    <w:b w:val="0"/>
                  </w:rPr>
                </w:rPrChange>
              </w:rPr>
            </w:pPr>
            <w:r>
              <w:rPr>
                <w:rFonts w:ascii="Cambria" w:hAnsi="Cambria"/>
                <w:b w:val="0"/>
                <w:strike/>
                <w:rPrChange w:id="12442" w:author="pradip" w:date="2023-10-16T19:31:00Z">
                  <w:rPr>
                    <w:rFonts w:ascii="Cambria" w:hAnsi="Cambria"/>
                    <w:b w:val="0"/>
                  </w:rPr>
                </w:rPrChange>
              </w:rPr>
              <w:t>Value which is configured in “Minimum Acceptable Price Percentage of SBP (Base Price Threshold)” filed field should always considered as = “&gt;=%”</w:t>
            </w:r>
          </w:p>
          <w:p w14:paraId="0475E4CE" w14:textId="77777777" w:rsidR="009274EA" w:rsidRPr="009274EA" w:rsidRDefault="00C53038">
            <w:pPr>
              <w:pStyle w:val="Heading112pt"/>
              <w:rPr>
                <w:rFonts w:ascii="Cambria" w:hAnsi="Cambria"/>
                <w:strike/>
                <w:rPrChange w:id="12443" w:author="pradip" w:date="2023-10-16T19:31:00Z">
                  <w:rPr>
                    <w:rFonts w:ascii="Cambria" w:hAnsi="Cambria"/>
                  </w:rPr>
                </w:rPrChange>
              </w:rPr>
            </w:pPr>
            <w:r>
              <w:rPr>
                <w:rFonts w:ascii="Cambria" w:hAnsi="Cambria"/>
                <w:b w:val="0"/>
                <w:strike/>
                <w:rPrChange w:id="12444" w:author="pradip" w:date="2023-10-16T19:31:00Z">
                  <w:rPr>
                    <w:rFonts w:ascii="Cambria" w:hAnsi="Cambria"/>
                    <w:b w:val="0"/>
                  </w:rPr>
                </w:rPrChange>
              </w:rPr>
              <w:lastRenderedPageBreak/>
              <w:t>System should display validation according to configuration of Base price capping to Buyer/user in pre-auction configuration if SBP value is greater than “ZERO”.</w:t>
            </w:r>
          </w:p>
          <w:p w14:paraId="39D76EA1" w14:textId="77777777" w:rsidR="009274EA" w:rsidRPr="009274EA" w:rsidRDefault="00C53038">
            <w:pPr>
              <w:pStyle w:val="Heading112pt"/>
              <w:rPr>
                <w:rFonts w:ascii="Cambria" w:hAnsi="Cambria"/>
                <w:strike/>
                <w:rPrChange w:id="12445" w:author="pradip" w:date="2023-10-16T19:31:00Z">
                  <w:rPr>
                    <w:rFonts w:ascii="Cambria" w:hAnsi="Cambria"/>
                  </w:rPr>
                </w:rPrChange>
              </w:rPr>
            </w:pPr>
            <w:r>
              <w:rPr>
                <w:rFonts w:ascii="Cambria" w:hAnsi="Cambria"/>
                <w:b w:val="0"/>
                <w:strike/>
                <w:rPrChange w:id="12446" w:author="pradip" w:date="2023-10-16T19:31:00Z">
                  <w:rPr>
                    <w:rFonts w:ascii="Cambria" w:hAnsi="Cambria"/>
                    <w:b w:val="0"/>
                  </w:rPr>
                </w:rPrChange>
              </w:rPr>
              <w:t>I.E. If SBP (System Base Price) is 100 and Minimum Acceptable Price Percentage of SBP (Base Price Threshold) = “&gt;=50%” then system should not allow Buyer to configure Base price less than 50.</w:t>
            </w:r>
          </w:p>
          <w:p w14:paraId="18BBEE62" w14:textId="77777777" w:rsidR="009274EA" w:rsidRPr="009274EA" w:rsidRDefault="00C53038">
            <w:pPr>
              <w:pStyle w:val="Heading112pt"/>
              <w:rPr>
                <w:rFonts w:ascii="Cambria" w:hAnsi="Cambria"/>
                <w:strike/>
                <w:rPrChange w:id="12447" w:author="pradip" w:date="2023-10-16T19:31:00Z">
                  <w:rPr>
                    <w:rFonts w:ascii="Cambria" w:hAnsi="Cambria"/>
                  </w:rPr>
                </w:rPrChange>
              </w:rPr>
            </w:pPr>
            <w:r>
              <w:rPr>
                <w:rFonts w:ascii="Cambria" w:hAnsi="Cambria"/>
                <w:b w:val="0"/>
                <w:strike/>
                <w:rPrChange w:id="12448" w:author="pradip" w:date="2023-10-16T19:31:00Z">
                  <w:rPr>
                    <w:rFonts w:ascii="Cambria" w:hAnsi="Cambria"/>
                    <w:b w:val="0"/>
                  </w:rPr>
                </w:rPrChange>
              </w:rPr>
              <w:t>System should not display validation according to configuration of Base price capping to Buyer/user in pre-auction configuration if SBP value is less than or equal “ZERO”.</w:t>
            </w:r>
          </w:p>
          <w:p w14:paraId="7CB4DB8C" w14:textId="77777777" w:rsidR="009274EA" w:rsidRPr="009274EA" w:rsidRDefault="00C53038">
            <w:pPr>
              <w:pStyle w:val="Heading112pt"/>
              <w:rPr>
                <w:rFonts w:ascii="Cambria" w:hAnsi="Cambria"/>
                <w:b w:val="0"/>
                <w:strike/>
                <w:rPrChange w:id="12449" w:author="pradip" w:date="2023-10-16T19:31:00Z">
                  <w:rPr>
                    <w:rFonts w:ascii="Cambria" w:hAnsi="Cambria"/>
                    <w:b w:val="0"/>
                  </w:rPr>
                </w:rPrChange>
              </w:rPr>
            </w:pPr>
            <w:r>
              <w:rPr>
                <w:rFonts w:ascii="Cambria" w:hAnsi="Cambria"/>
                <w:b w:val="0"/>
                <w:strike/>
                <w:rPrChange w:id="12450" w:author="pradip" w:date="2023-10-16T19:31:00Z">
                  <w:rPr>
                    <w:rFonts w:ascii="Cambria" w:hAnsi="Cambria"/>
                    <w:b w:val="0"/>
                  </w:rPr>
                </w:rPrChange>
              </w:rPr>
              <w:t>System should display following tool tip/note against this field:</w:t>
            </w:r>
          </w:p>
          <w:p w14:paraId="415781AC" w14:textId="77777777" w:rsidR="009274EA" w:rsidRPr="009274EA" w:rsidRDefault="00C53038">
            <w:pPr>
              <w:pStyle w:val="Heading112pt"/>
              <w:rPr>
                <w:rFonts w:ascii="Cambria" w:hAnsi="Cambria"/>
                <w:strike/>
                <w:rPrChange w:id="12451" w:author="pradip" w:date="2023-10-16T19:31:00Z">
                  <w:rPr>
                    <w:rFonts w:ascii="Cambria" w:hAnsi="Cambria"/>
                  </w:rPr>
                </w:rPrChange>
              </w:rPr>
            </w:pPr>
            <w:r>
              <w:rPr>
                <w:rFonts w:ascii="Cambria" w:hAnsi="Cambria"/>
                <w:b w:val="0"/>
                <w:strike/>
                <w:rPrChange w:id="12452" w:author="pradip" w:date="2023-10-16T19:31:00Z">
                  <w:rPr>
                    <w:rFonts w:ascii="Cambria" w:hAnsi="Cambria"/>
                    <w:b w:val="0"/>
                  </w:rPr>
                </w:rPrChange>
              </w:rPr>
              <w:t>On this configuration, the field that controls the minimum acceptable value for the Base Price is often referred to as the "Minimum Acceptable Price Percentage of SBP (Base Price Threshold)" field. For e.g. If System base price (SBP) is 100, and configured percentage as 50% (greater than or equal to 50% to be considered), then the system will accept 50 or more than 50 as Base Price. System will not accept 49 or lower than 49 value in Base Price.</w:t>
            </w:r>
          </w:p>
          <w:p w14:paraId="5516680B" w14:textId="77777777" w:rsidR="009274EA" w:rsidRDefault="00C53038">
            <w:pPr>
              <w:pStyle w:val="Heading112pt"/>
              <w:rPr>
                <w:rFonts w:ascii="Cambria" w:hAnsi="Cambria"/>
              </w:rPr>
            </w:pPr>
            <w:r>
              <w:rPr>
                <w:rFonts w:ascii="Cambria" w:hAnsi="Cambria"/>
                <w:b w:val="0"/>
                <w:strike/>
                <w:rPrChange w:id="12453" w:author="pradip" w:date="2023-10-16T19:31:00Z">
                  <w:rPr>
                    <w:rFonts w:ascii="Cambria" w:hAnsi="Cambria"/>
                    <w:b w:val="0"/>
                  </w:rPr>
                </w:rPrChange>
              </w:rPr>
              <w:t>This configuration should be applicable for Normal and PRS auction session</w:t>
            </w:r>
            <w:r>
              <w:rPr>
                <w:rFonts w:ascii="Cambria" w:hAnsi="Cambria"/>
                <w:b w:val="0"/>
              </w:rPr>
              <w:t>.</w:t>
            </w:r>
          </w:p>
          <w:p w14:paraId="57A24F8D" w14:textId="77777777" w:rsidR="009274EA" w:rsidRDefault="00C53038">
            <w:pPr>
              <w:pStyle w:val="Heading112pt"/>
              <w:rPr>
                <w:rFonts w:ascii="Cambria" w:hAnsi="Cambria"/>
              </w:rPr>
            </w:pPr>
            <w:r>
              <w:rPr>
                <w:rFonts w:ascii="Cambria" w:hAnsi="Cambria"/>
                <w:b w:val="0"/>
              </w:rPr>
              <w:t>System should allow updating the above-mentioned details to the authorized user. On submitting, system should display a confirmation message that “These changes will be applicable in newly created (upcoming) sale no. only; this will not effect on already created sale no(s). Are you sure you want to submit this changes?” with Yes and No options.</w:t>
            </w:r>
          </w:p>
          <w:p w14:paraId="08D2C119" w14:textId="77777777" w:rsidR="009274EA" w:rsidRDefault="00C53038">
            <w:pPr>
              <w:pStyle w:val="Heading112pt"/>
              <w:rPr>
                <w:rFonts w:ascii="Cambria" w:hAnsi="Cambria"/>
              </w:rPr>
            </w:pPr>
            <w:r>
              <w:rPr>
                <w:rFonts w:ascii="Cambria" w:hAnsi="Cambria"/>
                <w:b w:val="0"/>
              </w:rPr>
              <w:t>By clicking on Yes, system should display a confirmation message that “Rule engine changes updated successfully” and capture the entry in audit trail report as “Rule engine changes updated successfully”.</w:t>
            </w:r>
          </w:p>
          <w:p w14:paraId="18468CA3" w14:textId="77777777" w:rsidR="009274EA" w:rsidRDefault="00C53038">
            <w:pPr>
              <w:pStyle w:val="Heading112pt"/>
              <w:rPr>
                <w:rFonts w:ascii="Cambria" w:hAnsi="Cambria"/>
              </w:rPr>
            </w:pPr>
            <w:r>
              <w:rPr>
                <w:rFonts w:ascii="Cambria" w:hAnsi="Cambria"/>
                <w:b w:val="0"/>
              </w:rPr>
              <w:t>By clicking on No, system should not update the changes and redirect on the same page.</w:t>
            </w:r>
          </w:p>
          <w:p w14:paraId="658E17AA"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72EB56B" w14:textId="77777777" w:rsidR="009274EA" w:rsidRPr="009274EA" w:rsidRDefault="00C53038">
            <w:pPr>
              <w:pStyle w:val="Heading112pt"/>
              <w:rPr>
                <w:rFonts w:ascii="Cambria" w:hAnsi="Cambria"/>
                <w:strike/>
                <w:rPrChange w:id="12454" w:author="pradip" w:date="2023-10-16T19:32:00Z">
                  <w:rPr>
                    <w:rFonts w:ascii="Cambria" w:hAnsi="Cambria"/>
                  </w:rPr>
                </w:rPrChange>
              </w:rPr>
            </w:pPr>
            <w:r>
              <w:rPr>
                <w:rFonts w:ascii="Cambria" w:hAnsi="Cambria"/>
                <w:b w:val="0"/>
                <w:strike/>
                <w:rPrChange w:id="12455" w:author="pradip" w:date="2023-10-16T19:32:00Z">
                  <w:rPr>
                    <w:rFonts w:ascii="Cambria" w:hAnsi="Cambria"/>
                    <w:b w:val="0"/>
                  </w:rPr>
                </w:rPrChange>
              </w:rPr>
              <w:t>System should capture the entry of “Minimum Acceptable Price Percentage (%) of SBP” updated in audit trail report as “Minimum Acceptable Price Percentage (%) of SBP   for Auction Center: &lt; Auction Center Name &gt; updated”.</w:t>
            </w:r>
          </w:p>
          <w:p w14:paraId="75F2897B" w14:textId="77777777" w:rsidR="009274EA" w:rsidRDefault="009274EA">
            <w:pPr>
              <w:pStyle w:val="Heading112pt"/>
              <w:numPr>
                <w:ilvl w:val="0"/>
                <w:numId w:val="0"/>
              </w:numPr>
              <w:ind w:left="360"/>
              <w:rPr>
                <w:rFonts w:ascii="Cambria" w:hAnsi="Cambria"/>
              </w:rPr>
            </w:pPr>
          </w:p>
          <w:p w14:paraId="74913C0D"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Document Uploaded</w:t>
            </w:r>
            <w:r>
              <w:rPr>
                <w:rFonts w:ascii="Cambria" w:hAnsi="Cambria"/>
                <w:b w:val="0"/>
              </w:rPr>
              <w:t>:</w:t>
            </w:r>
          </w:p>
          <w:p w14:paraId="02B9AF0B" w14:textId="77777777" w:rsidR="009274EA" w:rsidRDefault="00C53038">
            <w:pPr>
              <w:pStyle w:val="Heading112pt"/>
              <w:tabs>
                <w:tab w:val="left" w:pos="10620"/>
              </w:tabs>
              <w:rPr>
                <w:rFonts w:ascii="Cambria" w:hAnsi="Cambria"/>
              </w:rPr>
            </w:pPr>
            <w:r>
              <w:rPr>
                <w:rFonts w:ascii="Cambria" w:hAnsi="Cambria"/>
                <w:b w:val="0"/>
              </w:rPr>
              <w:t>System should allow user to upload PDF file while creating any new value in master.</w:t>
            </w:r>
          </w:p>
          <w:p w14:paraId="287CF743" w14:textId="77777777" w:rsidR="009274EA" w:rsidRDefault="00C53038">
            <w:pPr>
              <w:pStyle w:val="Heading112pt"/>
              <w:tabs>
                <w:tab w:val="left" w:pos="10620"/>
              </w:tabs>
              <w:rPr>
                <w:rFonts w:ascii="Cambria" w:hAnsi="Cambria"/>
              </w:rPr>
            </w:pPr>
            <w:r>
              <w:rPr>
                <w:rFonts w:ascii="Cambria" w:hAnsi="Cambria"/>
                <w:b w:val="0"/>
              </w:rPr>
              <w:t>File upload functionality should be non-mandatory.</w:t>
            </w:r>
          </w:p>
          <w:p w14:paraId="5D269D02" w14:textId="77777777" w:rsidR="009274EA" w:rsidRDefault="00C53038">
            <w:pPr>
              <w:pStyle w:val="Heading112pt"/>
              <w:tabs>
                <w:tab w:val="left" w:pos="10620"/>
              </w:tabs>
              <w:rPr>
                <w:rFonts w:ascii="Cambria" w:hAnsi="Cambria"/>
              </w:rPr>
            </w:pPr>
            <w:r>
              <w:rPr>
                <w:rFonts w:ascii="Cambria" w:hAnsi="Cambria"/>
                <w:b w:val="0"/>
              </w:rPr>
              <w:t>System should provide below options under file upload page.</w:t>
            </w:r>
          </w:p>
          <w:p w14:paraId="2D623423" w14:textId="77777777" w:rsidR="009274EA" w:rsidRDefault="00C53038">
            <w:pPr>
              <w:pStyle w:val="Heading112pt"/>
              <w:numPr>
                <w:ilvl w:val="1"/>
                <w:numId w:val="2"/>
              </w:numPr>
              <w:tabs>
                <w:tab w:val="left" w:pos="10620"/>
              </w:tabs>
              <w:rPr>
                <w:rFonts w:ascii="Cambria" w:hAnsi="Cambria"/>
              </w:rPr>
            </w:pPr>
            <w:r>
              <w:rPr>
                <w:rFonts w:ascii="Cambria" w:hAnsi="Cambria"/>
                <w:b w:val="0"/>
              </w:rPr>
              <w:t>Browser document button</w:t>
            </w:r>
          </w:p>
          <w:p w14:paraId="2B76F776"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 textbox</w:t>
            </w:r>
          </w:p>
          <w:p w14:paraId="0E002E0E" w14:textId="77777777" w:rsidR="009274EA" w:rsidRDefault="00C53038">
            <w:pPr>
              <w:pStyle w:val="Heading112pt"/>
              <w:numPr>
                <w:ilvl w:val="1"/>
                <w:numId w:val="2"/>
              </w:numPr>
              <w:tabs>
                <w:tab w:val="left" w:pos="10620"/>
              </w:tabs>
              <w:rPr>
                <w:rFonts w:ascii="Cambria" w:hAnsi="Cambria"/>
              </w:rPr>
            </w:pPr>
            <w:r>
              <w:rPr>
                <w:rFonts w:ascii="Cambria" w:hAnsi="Cambria"/>
                <w:b w:val="0"/>
              </w:rPr>
              <w:t>Upload button</w:t>
            </w:r>
          </w:p>
          <w:p w14:paraId="37F38DCD" w14:textId="77777777" w:rsidR="009274EA" w:rsidRDefault="00C53038">
            <w:pPr>
              <w:pStyle w:val="Heading112pt"/>
              <w:numPr>
                <w:ilvl w:val="1"/>
                <w:numId w:val="2"/>
              </w:numPr>
              <w:tabs>
                <w:tab w:val="left" w:pos="10620"/>
              </w:tabs>
              <w:rPr>
                <w:rFonts w:ascii="Cambria" w:hAnsi="Cambria"/>
              </w:rPr>
            </w:pPr>
            <w:r>
              <w:rPr>
                <w:rFonts w:ascii="Cambria" w:hAnsi="Cambria"/>
                <w:b w:val="0"/>
              </w:rPr>
              <w:lastRenderedPageBreak/>
              <w:t>Clear button.</w:t>
            </w:r>
          </w:p>
          <w:p w14:paraId="1593CC97" w14:textId="77777777" w:rsidR="009274EA" w:rsidRDefault="00C53038">
            <w:pPr>
              <w:pStyle w:val="Heading112pt"/>
              <w:tabs>
                <w:tab w:val="left" w:pos="10620"/>
              </w:tabs>
              <w:rPr>
                <w:rFonts w:ascii="Cambria" w:hAnsi="Cambria"/>
              </w:rPr>
            </w:pPr>
            <w:r>
              <w:rPr>
                <w:rFonts w:ascii="Cambria" w:hAnsi="Cambria"/>
                <w:b w:val="0"/>
              </w:rPr>
              <w:t>System should allow to upload 10 MB Size per file.</w:t>
            </w:r>
          </w:p>
          <w:p w14:paraId="621C6B89" w14:textId="77777777" w:rsidR="009274EA" w:rsidRDefault="00C53038">
            <w:pPr>
              <w:pStyle w:val="Heading112pt"/>
              <w:tabs>
                <w:tab w:val="left" w:pos="10620"/>
              </w:tabs>
              <w:rPr>
                <w:rFonts w:ascii="Cambria" w:hAnsi="Cambria"/>
                <w:b w:val="0"/>
              </w:rPr>
            </w:pPr>
            <w:r>
              <w:rPr>
                <w:rFonts w:ascii="Cambria" w:hAnsi="Cambria"/>
                <w:b w:val="0"/>
              </w:rPr>
              <w:t>System should display message “Incorrect file type” on selecting other than PDF file.</w:t>
            </w:r>
          </w:p>
          <w:p w14:paraId="775646D3"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43E8079C"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Gracing Period :&lt; Auction Center Name &gt;”.</w:t>
            </w:r>
          </w:p>
        </w:tc>
      </w:tr>
      <w:tr w:rsidR="009274EA" w14:paraId="322456D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FAB3F59" w14:textId="77777777" w:rsidR="009274EA" w:rsidRDefault="00C53038">
            <w:pPr>
              <w:tabs>
                <w:tab w:val="left" w:pos="10620"/>
              </w:tabs>
              <w:rPr>
                <w:b/>
                <w:i/>
              </w:rPr>
            </w:pPr>
            <w:r>
              <w:rPr>
                <w:b/>
                <w:i/>
              </w:rPr>
              <w:lastRenderedPageBreak/>
              <w:t>Users/Actor</w:t>
            </w:r>
          </w:p>
        </w:tc>
        <w:tc>
          <w:tcPr>
            <w:tcW w:w="6907" w:type="dxa"/>
            <w:tcBorders>
              <w:top w:val="single" w:sz="4" w:space="0" w:color="auto"/>
              <w:left w:val="single" w:sz="4" w:space="0" w:color="auto"/>
              <w:bottom w:val="single" w:sz="4" w:space="0" w:color="auto"/>
              <w:right w:val="single" w:sz="4" w:space="0" w:color="auto"/>
            </w:tcBorders>
          </w:tcPr>
          <w:p w14:paraId="57AA0F93" w14:textId="77777777" w:rsidR="009274EA" w:rsidRDefault="00C53038">
            <w:pPr>
              <w:numPr>
                <w:ilvl w:val="0"/>
                <w:numId w:val="1"/>
              </w:numPr>
              <w:tabs>
                <w:tab w:val="left" w:pos="10620"/>
              </w:tabs>
              <w:spacing w:after="0" w:line="360" w:lineRule="auto"/>
            </w:pPr>
            <w:r>
              <w:t>Admin / Authorised user</w:t>
            </w:r>
          </w:p>
        </w:tc>
      </w:tr>
    </w:tbl>
    <w:p w14:paraId="37253BAB" w14:textId="77777777" w:rsidR="009274EA" w:rsidRDefault="009274EA">
      <w:pPr>
        <w:tabs>
          <w:tab w:val="left" w:pos="10620"/>
        </w:tabs>
      </w:pPr>
    </w:p>
    <w:p w14:paraId="2A6EF1BA" w14:textId="77777777" w:rsidR="009274EA" w:rsidRDefault="009274EA">
      <w:pPr>
        <w:tabs>
          <w:tab w:val="left" w:pos="10620"/>
        </w:tabs>
      </w:pPr>
    </w:p>
    <w:tbl>
      <w:tblPr>
        <w:tblW w:w="1032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237"/>
      </w:tblGrid>
      <w:tr w:rsidR="009274EA" w14:paraId="2D22634C" w14:textId="77777777">
        <w:trPr>
          <w:trHeight w:val="940"/>
        </w:trPr>
        <w:tc>
          <w:tcPr>
            <w:tcW w:w="1150" w:type="dxa"/>
            <w:shd w:val="clear" w:color="auto" w:fill="C4BC96"/>
          </w:tcPr>
          <w:p w14:paraId="7D3C47E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0C9F793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5CFAA04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5E3A77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599BB09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44D21AB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237" w:type="dxa"/>
            <w:shd w:val="clear" w:color="auto" w:fill="C4BC96"/>
          </w:tcPr>
          <w:p w14:paraId="4B58EA5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06E40A4C" w14:textId="77777777">
        <w:trPr>
          <w:trHeight w:val="1735"/>
        </w:trPr>
        <w:tc>
          <w:tcPr>
            <w:tcW w:w="1150" w:type="dxa"/>
            <w:shd w:val="clear" w:color="auto" w:fill="auto"/>
          </w:tcPr>
          <w:p w14:paraId="1B4818B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w:t>
            </w:r>
          </w:p>
        </w:tc>
        <w:tc>
          <w:tcPr>
            <w:tcW w:w="918" w:type="dxa"/>
            <w:shd w:val="clear" w:color="auto" w:fill="auto"/>
          </w:tcPr>
          <w:p w14:paraId="37E961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List box</w:t>
            </w:r>
          </w:p>
        </w:tc>
        <w:tc>
          <w:tcPr>
            <w:tcW w:w="992" w:type="dxa"/>
            <w:shd w:val="clear" w:color="auto" w:fill="auto"/>
          </w:tcPr>
          <w:p w14:paraId="0F4696A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20D2E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The "Auction Center" selection is required.</w:t>
            </w:r>
          </w:p>
        </w:tc>
        <w:tc>
          <w:tcPr>
            <w:tcW w:w="1352" w:type="dxa"/>
            <w:shd w:val="clear" w:color="auto" w:fill="auto"/>
          </w:tcPr>
          <w:p w14:paraId="6ECA1F0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an auction center.</w:t>
            </w:r>
          </w:p>
        </w:tc>
        <w:tc>
          <w:tcPr>
            <w:tcW w:w="2904" w:type="dxa"/>
            <w:shd w:val="clear" w:color="auto" w:fill="auto"/>
          </w:tcPr>
          <w:p w14:paraId="5B16441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003EDE55"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47D640DC" w14:textId="77777777">
        <w:trPr>
          <w:trHeight w:val="1735"/>
        </w:trPr>
        <w:tc>
          <w:tcPr>
            <w:tcW w:w="1150" w:type="dxa"/>
            <w:shd w:val="clear" w:color="auto" w:fill="auto"/>
          </w:tcPr>
          <w:p w14:paraId="756BA7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Base Price/Closing price increment in times</w:t>
            </w:r>
          </w:p>
        </w:tc>
        <w:tc>
          <w:tcPr>
            <w:tcW w:w="918" w:type="dxa"/>
            <w:shd w:val="clear" w:color="auto" w:fill="auto"/>
          </w:tcPr>
          <w:p w14:paraId="3E07BF4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4A42DE0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24D0326" w14:textId="77777777" w:rsidR="009274EA" w:rsidRDefault="00C53038">
            <w:pPr>
              <w:tabs>
                <w:tab w:val="left" w:pos="10620"/>
              </w:tabs>
              <w:rPr>
                <w:rFonts w:cs="Tahoma"/>
                <w:bCs/>
                <w:color w:val="333333"/>
              </w:rPr>
            </w:pPr>
            <w:r>
              <w:t>The “Base Price/Closing price increment in times “selection is required.</w:t>
            </w:r>
          </w:p>
        </w:tc>
        <w:tc>
          <w:tcPr>
            <w:tcW w:w="1352" w:type="dxa"/>
            <w:shd w:val="clear" w:color="auto" w:fill="auto"/>
          </w:tcPr>
          <w:p w14:paraId="5F7E704A" w14:textId="77777777" w:rsidR="009274EA" w:rsidRDefault="00C53038">
            <w:pPr>
              <w:tabs>
                <w:tab w:val="left" w:pos="10620"/>
              </w:tabs>
              <w:rPr>
                <w:rFonts w:cs="Tahoma"/>
                <w:bCs/>
                <w:color w:val="333333"/>
              </w:rPr>
            </w:pPr>
            <w:r>
              <w:t>Please select Base Price/Closing price increment in times</w:t>
            </w:r>
          </w:p>
        </w:tc>
        <w:tc>
          <w:tcPr>
            <w:tcW w:w="2904" w:type="dxa"/>
            <w:shd w:val="clear" w:color="auto" w:fill="auto"/>
          </w:tcPr>
          <w:p w14:paraId="10A6BC8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10</w:t>
            </w:r>
          </w:p>
        </w:tc>
        <w:tc>
          <w:tcPr>
            <w:tcW w:w="1237" w:type="dxa"/>
            <w:shd w:val="clear" w:color="auto" w:fill="auto"/>
          </w:tcPr>
          <w:p w14:paraId="679B31E6"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6A2FD8BD" w14:textId="77777777">
        <w:trPr>
          <w:trHeight w:val="1735"/>
        </w:trPr>
        <w:tc>
          <w:tcPr>
            <w:tcW w:w="1150" w:type="dxa"/>
            <w:shd w:val="clear" w:color="auto" w:fill="auto"/>
          </w:tcPr>
          <w:p w14:paraId="01831EE1" w14:textId="77777777" w:rsidR="009274EA" w:rsidRDefault="00C53038">
            <w:pPr>
              <w:tabs>
                <w:tab w:val="left" w:pos="10620"/>
              </w:tabs>
              <w:rPr>
                <w:rFonts w:cs="Tahoma"/>
                <w:bCs/>
                <w:color w:val="333333"/>
              </w:rPr>
            </w:pPr>
            <w:r>
              <w:rPr>
                <w:rFonts w:cs="Tahoma"/>
                <w:bCs/>
                <w:color w:val="333333"/>
              </w:rPr>
              <w:t>Time interval between two auction session in minutes (Auction session interval)</w:t>
            </w:r>
          </w:p>
          <w:p w14:paraId="1E4440E2" w14:textId="77777777" w:rsidR="009274EA" w:rsidRDefault="009274EA">
            <w:pPr>
              <w:tabs>
                <w:tab w:val="left" w:pos="10620"/>
              </w:tabs>
              <w:rPr>
                <w:rFonts w:cs="Tahoma"/>
                <w:bCs/>
                <w:color w:val="333333"/>
              </w:rPr>
            </w:pPr>
          </w:p>
        </w:tc>
        <w:tc>
          <w:tcPr>
            <w:tcW w:w="918" w:type="dxa"/>
            <w:shd w:val="clear" w:color="auto" w:fill="auto"/>
          </w:tcPr>
          <w:p w14:paraId="3B79D8D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C80CB6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407B9A9" w14:textId="77777777" w:rsidR="009274EA" w:rsidRDefault="00C53038">
            <w:pPr>
              <w:tabs>
                <w:tab w:val="center" w:pos="4320"/>
                <w:tab w:val="right" w:pos="8640"/>
                <w:tab w:val="left" w:pos="10620"/>
              </w:tabs>
            </w:pPr>
            <w:r>
              <w:t>Mandatory: The "Time Interval between Two Auction Sessions" field is required.</w:t>
            </w:r>
          </w:p>
          <w:p w14:paraId="376A4550" w14:textId="77777777" w:rsidR="009274EA" w:rsidRDefault="00C53038">
            <w:pPr>
              <w:tabs>
                <w:tab w:val="center" w:pos="4320"/>
                <w:tab w:val="right" w:pos="8640"/>
                <w:tab w:val="left" w:pos="10620"/>
              </w:tabs>
            </w:pPr>
            <w:r>
              <w:t>Positive Numeric Value: The value entered should be a positive numeric value.</w:t>
            </w:r>
          </w:p>
          <w:p w14:paraId="02F1DB64" w14:textId="77777777" w:rsidR="009274EA" w:rsidRDefault="00C53038">
            <w:pPr>
              <w:tabs>
                <w:tab w:val="center" w:pos="4320"/>
                <w:tab w:val="right" w:pos="8640"/>
                <w:tab w:val="left" w:pos="10620"/>
              </w:tabs>
            </w:pPr>
            <w:r>
              <w:t xml:space="preserve">Minimum Value: The value entered </w:t>
            </w:r>
            <w:r>
              <w:lastRenderedPageBreak/>
              <w:t>should be at least 1.</w:t>
            </w:r>
          </w:p>
          <w:p w14:paraId="137A503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Maximum Value: The value entered should not exceed 99 (2 digits maximum).</w:t>
            </w:r>
          </w:p>
        </w:tc>
        <w:tc>
          <w:tcPr>
            <w:tcW w:w="1352" w:type="dxa"/>
            <w:shd w:val="clear" w:color="auto" w:fill="auto"/>
          </w:tcPr>
          <w:p w14:paraId="56631881" w14:textId="77777777" w:rsidR="009274EA" w:rsidRDefault="00C53038">
            <w:pPr>
              <w:tabs>
                <w:tab w:val="center" w:pos="4320"/>
                <w:tab w:val="right" w:pos="8640"/>
                <w:tab w:val="left" w:pos="10620"/>
              </w:tabs>
            </w:pPr>
            <w:r>
              <w:lastRenderedPageBreak/>
              <w:t>Mandatory: Please enter the time interval between two auction sessions.</w:t>
            </w:r>
          </w:p>
          <w:p w14:paraId="32B00041" w14:textId="77777777" w:rsidR="009274EA" w:rsidRDefault="00C53038">
            <w:pPr>
              <w:tabs>
                <w:tab w:val="center" w:pos="4320"/>
                <w:tab w:val="right" w:pos="8640"/>
                <w:tab w:val="left" w:pos="10620"/>
              </w:tabs>
            </w:pPr>
            <w:r>
              <w:t xml:space="preserve">Positive Numeric Value: Please enter a positive </w:t>
            </w:r>
            <w:r>
              <w:lastRenderedPageBreak/>
              <w:t>numeric value.</w:t>
            </w:r>
          </w:p>
          <w:p w14:paraId="25068CF7" w14:textId="77777777" w:rsidR="009274EA" w:rsidRDefault="00C53038">
            <w:pPr>
              <w:tabs>
                <w:tab w:val="center" w:pos="4320"/>
                <w:tab w:val="right" w:pos="8640"/>
                <w:tab w:val="left" w:pos="10620"/>
              </w:tabs>
            </w:pPr>
            <w:r>
              <w:t>Minimum Value: The minimum allowed value is 1.</w:t>
            </w:r>
          </w:p>
          <w:p w14:paraId="075AA0E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Maximum Value: The maximum allowed value is 99.</w:t>
            </w:r>
          </w:p>
        </w:tc>
        <w:tc>
          <w:tcPr>
            <w:tcW w:w="2904" w:type="dxa"/>
            <w:shd w:val="clear" w:color="auto" w:fill="auto"/>
          </w:tcPr>
          <w:p w14:paraId="3ADC324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237" w:type="dxa"/>
            <w:shd w:val="clear" w:color="auto" w:fill="auto"/>
          </w:tcPr>
          <w:p w14:paraId="2C80F47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22156656" w14:textId="77777777">
        <w:trPr>
          <w:trHeight w:val="1735"/>
        </w:trPr>
        <w:tc>
          <w:tcPr>
            <w:tcW w:w="1150" w:type="dxa"/>
            <w:shd w:val="clear" w:color="auto" w:fill="auto"/>
          </w:tcPr>
          <w:p w14:paraId="489AC47E" w14:textId="77777777" w:rsidR="009274EA" w:rsidRPr="009274EA" w:rsidRDefault="00C53038">
            <w:pPr>
              <w:tabs>
                <w:tab w:val="left" w:pos="10620"/>
              </w:tabs>
              <w:rPr>
                <w:rFonts w:cs="Tahoma"/>
                <w:bCs/>
                <w:strike/>
                <w:color w:val="333333"/>
                <w:rPrChange w:id="12456" w:author="pradip" w:date="2023-10-16T19:32:00Z">
                  <w:rPr>
                    <w:rFonts w:cs="Tahoma"/>
                    <w:bCs/>
                    <w:color w:val="333333"/>
                  </w:rPr>
                </w:rPrChange>
              </w:rPr>
            </w:pPr>
            <w:r>
              <w:rPr>
                <w:rFonts w:cs="Tahoma"/>
                <w:bCs/>
                <w:strike/>
                <w:color w:val="333333"/>
                <w:rPrChange w:id="12457" w:author="pradip" w:date="2023-10-16T19:32:00Z">
                  <w:rPr>
                    <w:rFonts w:cs="Tahoma"/>
                    <w:bCs/>
                    <w:color w:val="333333"/>
                  </w:rPr>
                </w:rPrChange>
              </w:rPr>
              <w:t>Time interval of increment in closing price in seconds (Closing Price Update Interval)</w:t>
            </w:r>
          </w:p>
        </w:tc>
        <w:tc>
          <w:tcPr>
            <w:tcW w:w="918" w:type="dxa"/>
            <w:shd w:val="clear" w:color="auto" w:fill="auto"/>
          </w:tcPr>
          <w:p w14:paraId="7470FCF2"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58" w:author="pradip" w:date="2023-10-16T19:32:00Z">
                  <w:rPr>
                    <w:rFonts w:ascii="Cambria" w:hAnsi="Cambria"/>
                    <w:sz w:val="22"/>
                    <w:szCs w:val="22"/>
                  </w:rPr>
                </w:rPrChange>
              </w:rPr>
            </w:pPr>
            <w:r>
              <w:rPr>
                <w:rFonts w:ascii="Cambria" w:hAnsi="Cambria"/>
                <w:strike/>
                <w:sz w:val="22"/>
                <w:szCs w:val="22"/>
                <w:rPrChange w:id="12459" w:author="pradip" w:date="2023-10-16T19:32:00Z">
                  <w:rPr>
                    <w:rFonts w:ascii="Cambria" w:hAnsi="Cambria"/>
                    <w:sz w:val="22"/>
                    <w:szCs w:val="22"/>
                  </w:rPr>
                </w:rPrChange>
              </w:rPr>
              <w:t>Textbox</w:t>
            </w:r>
          </w:p>
        </w:tc>
        <w:tc>
          <w:tcPr>
            <w:tcW w:w="992" w:type="dxa"/>
            <w:shd w:val="clear" w:color="auto" w:fill="auto"/>
          </w:tcPr>
          <w:p w14:paraId="2DA4D4B0"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60" w:author="pradip" w:date="2023-10-16T19:32:00Z">
                  <w:rPr>
                    <w:rFonts w:ascii="Cambria" w:hAnsi="Cambria"/>
                    <w:sz w:val="22"/>
                    <w:szCs w:val="22"/>
                  </w:rPr>
                </w:rPrChange>
              </w:rPr>
            </w:pPr>
            <w:r>
              <w:rPr>
                <w:rFonts w:ascii="Cambria" w:hAnsi="Cambria"/>
                <w:strike/>
                <w:sz w:val="22"/>
                <w:szCs w:val="22"/>
                <w:rPrChange w:id="12461" w:author="pradip" w:date="2023-10-16T19:32:00Z">
                  <w:rPr>
                    <w:rFonts w:ascii="Cambria" w:hAnsi="Cambria"/>
                    <w:sz w:val="22"/>
                    <w:szCs w:val="22"/>
                  </w:rPr>
                </w:rPrChange>
              </w:rPr>
              <w:t>M</w:t>
            </w:r>
          </w:p>
        </w:tc>
        <w:tc>
          <w:tcPr>
            <w:tcW w:w="1774" w:type="dxa"/>
            <w:shd w:val="clear" w:color="auto" w:fill="auto"/>
          </w:tcPr>
          <w:p w14:paraId="278038AF" w14:textId="77777777" w:rsidR="009274EA" w:rsidRPr="009274EA" w:rsidRDefault="00C53038">
            <w:pPr>
              <w:tabs>
                <w:tab w:val="center" w:pos="4320"/>
                <w:tab w:val="right" w:pos="8640"/>
                <w:tab w:val="left" w:pos="10620"/>
              </w:tabs>
              <w:rPr>
                <w:strike/>
                <w:rPrChange w:id="12462" w:author="pradip" w:date="2023-10-16T19:32:00Z">
                  <w:rPr/>
                </w:rPrChange>
              </w:rPr>
            </w:pPr>
            <w:r>
              <w:rPr>
                <w:strike/>
                <w:rPrChange w:id="12463" w:author="pradip" w:date="2023-10-16T19:32:00Z">
                  <w:rPr/>
                </w:rPrChange>
              </w:rPr>
              <w:t>Mandatory: The "Time Interval of Increment in Closing Price" field is required.</w:t>
            </w:r>
          </w:p>
          <w:p w14:paraId="7D0B55C1" w14:textId="77777777" w:rsidR="009274EA" w:rsidRPr="009274EA" w:rsidRDefault="00C53038">
            <w:pPr>
              <w:tabs>
                <w:tab w:val="center" w:pos="4320"/>
                <w:tab w:val="right" w:pos="8640"/>
                <w:tab w:val="left" w:pos="10620"/>
              </w:tabs>
              <w:rPr>
                <w:strike/>
                <w:rPrChange w:id="12464" w:author="pradip" w:date="2023-10-16T19:32:00Z">
                  <w:rPr/>
                </w:rPrChange>
              </w:rPr>
            </w:pPr>
            <w:r>
              <w:rPr>
                <w:strike/>
                <w:rPrChange w:id="12465" w:author="pradip" w:date="2023-10-16T19:32:00Z">
                  <w:rPr/>
                </w:rPrChange>
              </w:rPr>
              <w:t>Positive Numeric Value: The field should only accept positive numeric values.</w:t>
            </w:r>
          </w:p>
          <w:p w14:paraId="36E5D88E" w14:textId="77777777" w:rsidR="009274EA" w:rsidRPr="009274EA" w:rsidRDefault="00C53038">
            <w:pPr>
              <w:tabs>
                <w:tab w:val="center" w:pos="4320"/>
                <w:tab w:val="right" w:pos="8640"/>
                <w:tab w:val="left" w:pos="10620"/>
              </w:tabs>
              <w:rPr>
                <w:strike/>
                <w:rPrChange w:id="12466" w:author="pradip" w:date="2023-10-16T19:32:00Z">
                  <w:rPr/>
                </w:rPrChange>
              </w:rPr>
            </w:pPr>
            <w:r>
              <w:rPr>
                <w:strike/>
                <w:rPrChange w:id="12467" w:author="pradip" w:date="2023-10-16T19:32:00Z">
                  <w:rPr/>
                </w:rPrChange>
              </w:rPr>
              <w:t>Minimum Value: The field should have a minimum value of 1.</w:t>
            </w:r>
          </w:p>
          <w:p w14:paraId="2AB19AC6"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68" w:author="pradip" w:date="2023-10-16T19:32:00Z">
                  <w:rPr>
                    <w:rFonts w:ascii="Cambria" w:hAnsi="Cambria"/>
                    <w:sz w:val="22"/>
                    <w:szCs w:val="22"/>
                  </w:rPr>
                </w:rPrChange>
              </w:rPr>
            </w:pPr>
            <w:r>
              <w:rPr>
                <w:rFonts w:ascii="Cambria" w:hAnsi="Cambria"/>
                <w:strike/>
                <w:sz w:val="22"/>
                <w:szCs w:val="22"/>
                <w:rPrChange w:id="12469" w:author="pradip" w:date="2023-10-16T19:32:00Z">
                  <w:rPr>
                    <w:rFonts w:ascii="Cambria" w:hAnsi="Cambria"/>
                    <w:sz w:val="22"/>
                    <w:szCs w:val="22"/>
                  </w:rPr>
                </w:rPrChange>
              </w:rPr>
              <w:t>Maximum Value: The field should have a maximum value of 999.</w:t>
            </w:r>
          </w:p>
        </w:tc>
        <w:tc>
          <w:tcPr>
            <w:tcW w:w="1352" w:type="dxa"/>
            <w:shd w:val="clear" w:color="auto" w:fill="auto"/>
          </w:tcPr>
          <w:p w14:paraId="7A8B79F0" w14:textId="77777777" w:rsidR="009274EA" w:rsidRPr="009274EA" w:rsidRDefault="00C53038">
            <w:pPr>
              <w:tabs>
                <w:tab w:val="center" w:pos="4320"/>
                <w:tab w:val="right" w:pos="8640"/>
                <w:tab w:val="left" w:pos="10620"/>
              </w:tabs>
              <w:rPr>
                <w:strike/>
                <w:rPrChange w:id="12470" w:author="pradip" w:date="2023-10-16T19:32:00Z">
                  <w:rPr/>
                </w:rPrChange>
              </w:rPr>
            </w:pPr>
            <w:r>
              <w:rPr>
                <w:strike/>
                <w:rPrChange w:id="12471" w:author="pradip" w:date="2023-10-16T19:32:00Z">
                  <w:rPr/>
                </w:rPrChange>
              </w:rPr>
              <w:t>Mandatory: Please enter the time interval of increment in closing price.</w:t>
            </w:r>
          </w:p>
          <w:p w14:paraId="53D1EE7D" w14:textId="77777777" w:rsidR="009274EA" w:rsidRPr="009274EA" w:rsidRDefault="00C53038">
            <w:pPr>
              <w:tabs>
                <w:tab w:val="center" w:pos="4320"/>
                <w:tab w:val="right" w:pos="8640"/>
                <w:tab w:val="left" w:pos="10620"/>
              </w:tabs>
              <w:rPr>
                <w:strike/>
                <w:rPrChange w:id="12472" w:author="pradip" w:date="2023-10-16T19:32:00Z">
                  <w:rPr/>
                </w:rPrChange>
              </w:rPr>
            </w:pPr>
            <w:r>
              <w:rPr>
                <w:strike/>
                <w:rPrChange w:id="12473" w:author="pradip" w:date="2023-10-16T19:32:00Z">
                  <w:rPr/>
                </w:rPrChange>
              </w:rPr>
              <w:t>Positive Numeric Value: Please enter a positive numeric value.</w:t>
            </w:r>
          </w:p>
          <w:p w14:paraId="37B70674" w14:textId="77777777" w:rsidR="009274EA" w:rsidRPr="009274EA" w:rsidRDefault="00C53038">
            <w:pPr>
              <w:tabs>
                <w:tab w:val="center" w:pos="4320"/>
                <w:tab w:val="right" w:pos="8640"/>
                <w:tab w:val="left" w:pos="10620"/>
              </w:tabs>
              <w:rPr>
                <w:strike/>
                <w:rPrChange w:id="12474" w:author="pradip" w:date="2023-10-16T19:32:00Z">
                  <w:rPr/>
                </w:rPrChange>
              </w:rPr>
            </w:pPr>
            <w:r>
              <w:rPr>
                <w:strike/>
                <w:rPrChange w:id="12475" w:author="pradip" w:date="2023-10-16T19:32:00Z">
                  <w:rPr/>
                </w:rPrChange>
              </w:rPr>
              <w:t>Minimum Value: The value should be at least 1.</w:t>
            </w:r>
          </w:p>
          <w:p w14:paraId="037F7034"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76" w:author="pradip" w:date="2023-10-16T19:32:00Z">
                  <w:rPr>
                    <w:rFonts w:ascii="Cambria" w:hAnsi="Cambria"/>
                    <w:sz w:val="22"/>
                    <w:szCs w:val="22"/>
                  </w:rPr>
                </w:rPrChange>
              </w:rPr>
            </w:pPr>
            <w:r>
              <w:rPr>
                <w:rFonts w:ascii="Cambria" w:hAnsi="Cambria"/>
                <w:strike/>
                <w:sz w:val="22"/>
                <w:szCs w:val="22"/>
                <w:rPrChange w:id="12477" w:author="pradip" w:date="2023-10-16T19:32:00Z">
                  <w:rPr>
                    <w:rFonts w:ascii="Cambria" w:hAnsi="Cambria"/>
                    <w:sz w:val="22"/>
                    <w:szCs w:val="22"/>
                  </w:rPr>
                </w:rPrChange>
              </w:rPr>
              <w:t>Maximum Value: The value should not exceed 999.</w:t>
            </w:r>
          </w:p>
        </w:tc>
        <w:tc>
          <w:tcPr>
            <w:tcW w:w="2904" w:type="dxa"/>
            <w:shd w:val="clear" w:color="auto" w:fill="auto"/>
          </w:tcPr>
          <w:p w14:paraId="4B00291F"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12478" w:author="pradip" w:date="2023-10-16T19:32:00Z">
                  <w:rPr>
                    <w:rFonts w:ascii="Cambria" w:hAnsi="Cambria"/>
                    <w:sz w:val="22"/>
                    <w:szCs w:val="22"/>
                  </w:rPr>
                </w:rPrChange>
              </w:rPr>
            </w:pPr>
          </w:p>
        </w:tc>
        <w:tc>
          <w:tcPr>
            <w:tcW w:w="1237" w:type="dxa"/>
            <w:shd w:val="clear" w:color="auto" w:fill="auto"/>
          </w:tcPr>
          <w:p w14:paraId="603666DF"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12479" w:author="pradip" w:date="2023-10-16T19:32:00Z">
                  <w:rPr>
                    <w:rFonts w:ascii="Cambria" w:hAnsi="Cambria"/>
                    <w:sz w:val="22"/>
                    <w:szCs w:val="22"/>
                  </w:rPr>
                </w:rPrChange>
              </w:rPr>
            </w:pPr>
          </w:p>
        </w:tc>
      </w:tr>
      <w:tr w:rsidR="009274EA" w14:paraId="3EE721E6" w14:textId="77777777">
        <w:trPr>
          <w:trHeight w:val="1735"/>
        </w:trPr>
        <w:tc>
          <w:tcPr>
            <w:tcW w:w="1150" w:type="dxa"/>
            <w:shd w:val="clear" w:color="auto" w:fill="auto"/>
          </w:tcPr>
          <w:p w14:paraId="2A03A53E" w14:textId="77777777" w:rsidR="009274EA" w:rsidRDefault="00C53038">
            <w:pPr>
              <w:tabs>
                <w:tab w:val="left" w:pos="10620"/>
              </w:tabs>
              <w:rPr>
                <w:rFonts w:cs="Tahoma"/>
                <w:bCs/>
                <w:strike/>
                <w:color w:val="333333"/>
              </w:rPr>
            </w:pPr>
            <w:r>
              <w:rPr>
                <w:rFonts w:cs="Tahoma"/>
                <w:bCs/>
                <w:strike/>
                <w:color w:val="333333"/>
              </w:rPr>
              <w:t>Base Price Capping</w:t>
            </w:r>
          </w:p>
          <w:p w14:paraId="68E7179C" w14:textId="77777777" w:rsidR="009274EA" w:rsidRPr="009274EA" w:rsidRDefault="00C53038">
            <w:pPr>
              <w:tabs>
                <w:tab w:val="left" w:pos="10620"/>
              </w:tabs>
              <w:rPr>
                <w:rFonts w:cs="Tahoma"/>
                <w:bCs/>
                <w:strike/>
                <w:color w:val="333333"/>
                <w:rPrChange w:id="12480" w:author="pradip" w:date="2023-10-16T19:32:00Z">
                  <w:rPr>
                    <w:rFonts w:cs="Tahoma"/>
                    <w:bCs/>
                    <w:color w:val="333333"/>
                  </w:rPr>
                </w:rPrChange>
              </w:rPr>
            </w:pPr>
            <w:r>
              <w:rPr>
                <w:rFonts w:cs="Arial"/>
                <w:strike/>
                <w:rPrChange w:id="12481" w:author="pradip" w:date="2023-10-16T19:32:00Z">
                  <w:rPr>
                    <w:rFonts w:cs="Arial"/>
                  </w:rPr>
                </w:rPrChange>
              </w:rPr>
              <w:t xml:space="preserve">Minimum Acceptable Price Percentage of SBP (Base Price </w:t>
            </w:r>
            <w:r>
              <w:rPr>
                <w:rFonts w:cs="Arial"/>
                <w:strike/>
                <w:rPrChange w:id="12482" w:author="pradip" w:date="2023-10-16T19:32:00Z">
                  <w:rPr>
                    <w:rFonts w:cs="Arial"/>
                  </w:rPr>
                </w:rPrChange>
              </w:rPr>
              <w:lastRenderedPageBreak/>
              <w:t>Threshold)</w:t>
            </w:r>
          </w:p>
        </w:tc>
        <w:tc>
          <w:tcPr>
            <w:tcW w:w="918" w:type="dxa"/>
            <w:shd w:val="clear" w:color="auto" w:fill="auto"/>
          </w:tcPr>
          <w:p w14:paraId="04819E95"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83" w:author="pradip" w:date="2023-10-16T19:32:00Z">
                  <w:rPr>
                    <w:rFonts w:ascii="Cambria" w:hAnsi="Cambria"/>
                    <w:sz w:val="22"/>
                    <w:szCs w:val="22"/>
                  </w:rPr>
                </w:rPrChange>
              </w:rPr>
            </w:pPr>
            <w:r>
              <w:rPr>
                <w:rFonts w:ascii="Cambria" w:hAnsi="Cambria"/>
                <w:strike/>
                <w:sz w:val="22"/>
                <w:szCs w:val="22"/>
                <w:rPrChange w:id="12484" w:author="pradip" w:date="2023-10-16T19:32:00Z">
                  <w:rPr>
                    <w:rFonts w:ascii="Cambria" w:hAnsi="Cambria"/>
                    <w:sz w:val="22"/>
                    <w:szCs w:val="22"/>
                  </w:rPr>
                </w:rPrChange>
              </w:rPr>
              <w:lastRenderedPageBreak/>
              <w:t>Textbox</w:t>
            </w:r>
          </w:p>
        </w:tc>
        <w:tc>
          <w:tcPr>
            <w:tcW w:w="992" w:type="dxa"/>
            <w:shd w:val="clear" w:color="auto" w:fill="auto"/>
          </w:tcPr>
          <w:p w14:paraId="7BAD649C"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85" w:author="pradip" w:date="2023-10-16T19:32:00Z">
                  <w:rPr>
                    <w:rFonts w:ascii="Cambria" w:hAnsi="Cambria"/>
                    <w:sz w:val="22"/>
                    <w:szCs w:val="22"/>
                  </w:rPr>
                </w:rPrChange>
              </w:rPr>
            </w:pPr>
            <w:r>
              <w:rPr>
                <w:rFonts w:ascii="Cambria" w:hAnsi="Cambria"/>
                <w:strike/>
                <w:sz w:val="22"/>
                <w:szCs w:val="22"/>
                <w:rPrChange w:id="12486" w:author="pradip" w:date="2023-10-16T19:32:00Z">
                  <w:rPr>
                    <w:rFonts w:ascii="Cambria" w:hAnsi="Cambria"/>
                    <w:sz w:val="22"/>
                    <w:szCs w:val="22"/>
                  </w:rPr>
                </w:rPrChange>
              </w:rPr>
              <w:t>M</w:t>
            </w:r>
          </w:p>
        </w:tc>
        <w:tc>
          <w:tcPr>
            <w:tcW w:w="1774" w:type="dxa"/>
            <w:shd w:val="clear" w:color="auto" w:fill="auto"/>
          </w:tcPr>
          <w:p w14:paraId="45F9B480"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87" w:author="pradip" w:date="2023-10-16T19:32:00Z">
                  <w:rPr>
                    <w:rFonts w:ascii="Cambria" w:hAnsi="Cambria"/>
                    <w:sz w:val="22"/>
                    <w:szCs w:val="22"/>
                  </w:rPr>
                </w:rPrChange>
              </w:rPr>
            </w:pPr>
            <w:r>
              <w:rPr>
                <w:rFonts w:ascii="Cambria" w:hAnsi="Cambria"/>
                <w:strike/>
                <w:sz w:val="22"/>
                <w:szCs w:val="22"/>
                <w:rPrChange w:id="12488" w:author="pradip" w:date="2023-10-16T19:32:00Z">
                  <w:rPr>
                    <w:rFonts w:ascii="Cambria" w:hAnsi="Cambria"/>
                    <w:sz w:val="22"/>
                    <w:szCs w:val="22"/>
                  </w:rPr>
                </w:rPrChange>
              </w:rPr>
              <w:t>Mandatory: The "Minimum Acceptable Price Percentage of SBP (Base Price Threshold)" field is required.</w:t>
            </w:r>
          </w:p>
          <w:p w14:paraId="178E67D9" w14:textId="77777777" w:rsidR="009274EA" w:rsidRPr="009274EA" w:rsidRDefault="00C53038">
            <w:pPr>
              <w:tabs>
                <w:tab w:val="center" w:pos="4320"/>
                <w:tab w:val="right" w:pos="8640"/>
                <w:tab w:val="left" w:pos="10620"/>
              </w:tabs>
              <w:rPr>
                <w:strike/>
                <w:rPrChange w:id="12489" w:author="pradip" w:date="2023-10-16T19:32:00Z">
                  <w:rPr/>
                </w:rPrChange>
              </w:rPr>
            </w:pPr>
            <w:r>
              <w:rPr>
                <w:strike/>
                <w:rPrChange w:id="12490" w:author="pradip" w:date="2023-10-16T19:32:00Z">
                  <w:rPr/>
                </w:rPrChange>
              </w:rPr>
              <w:t xml:space="preserve">Positive Numeric Value: Only positive numeric </w:t>
            </w:r>
            <w:r>
              <w:rPr>
                <w:strike/>
                <w:rPrChange w:id="12491" w:author="pradip" w:date="2023-10-16T19:32:00Z">
                  <w:rPr/>
                </w:rPrChange>
              </w:rPr>
              <w:lastRenderedPageBreak/>
              <w:t>values are allowed in the "Minimum Acceptable Price Percentage of SBP (Base Price Threshold)" field.</w:t>
            </w:r>
          </w:p>
          <w:p w14:paraId="4D329F09"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92" w:author="pradip" w:date="2023-10-16T19:32:00Z">
                  <w:rPr>
                    <w:rFonts w:ascii="Cambria" w:hAnsi="Cambria"/>
                    <w:sz w:val="22"/>
                    <w:szCs w:val="22"/>
                  </w:rPr>
                </w:rPrChange>
              </w:rPr>
            </w:pPr>
            <w:r>
              <w:rPr>
                <w:rFonts w:ascii="Cambria" w:hAnsi="Cambria"/>
                <w:strike/>
                <w:sz w:val="22"/>
                <w:szCs w:val="22"/>
                <w:rPrChange w:id="12493" w:author="pradip" w:date="2023-10-16T19:32:00Z">
                  <w:rPr>
                    <w:rFonts w:ascii="Cambria" w:hAnsi="Cambria"/>
                    <w:sz w:val="22"/>
                    <w:szCs w:val="22"/>
                  </w:rPr>
                </w:rPrChange>
              </w:rPr>
              <w:t>Decimal Restriction: The "Minimum Acceptable Price Percentage of SBP (Base Price Threshold)" field should not allow positive numeric values with decimals.</w:t>
            </w:r>
          </w:p>
        </w:tc>
        <w:tc>
          <w:tcPr>
            <w:tcW w:w="1352" w:type="dxa"/>
            <w:shd w:val="clear" w:color="auto" w:fill="auto"/>
          </w:tcPr>
          <w:p w14:paraId="2A0C06BF"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94" w:author="pradip" w:date="2023-10-16T19:32:00Z">
                  <w:rPr>
                    <w:rFonts w:ascii="Cambria" w:hAnsi="Cambria"/>
                    <w:sz w:val="22"/>
                    <w:szCs w:val="22"/>
                  </w:rPr>
                </w:rPrChange>
              </w:rPr>
            </w:pPr>
            <w:r>
              <w:rPr>
                <w:rFonts w:ascii="Cambria" w:hAnsi="Cambria"/>
                <w:strike/>
                <w:sz w:val="22"/>
                <w:szCs w:val="22"/>
                <w:rPrChange w:id="12495" w:author="pradip" w:date="2023-10-16T19:32:00Z">
                  <w:rPr>
                    <w:rFonts w:ascii="Cambria" w:hAnsi="Cambria"/>
                    <w:sz w:val="22"/>
                    <w:szCs w:val="22"/>
                  </w:rPr>
                </w:rPrChange>
              </w:rPr>
              <w:lastRenderedPageBreak/>
              <w:t>Mandatory: Please enter the Minimum Acceptable Price Percentage of SBP (Base Price Threshold).</w:t>
            </w:r>
          </w:p>
          <w:p w14:paraId="2A6B8523" w14:textId="77777777" w:rsidR="009274EA" w:rsidRPr="009274EA" w:rsidRDefault="00C53038">
            <w:pPr>
              <w:tabs>
                <w:tab w:val="center" w:pos="4320"/>
                <w:tab w:val="right" w:pos="8640"/>
                <w:tab w:val="left" w:pos="10620"/>
              </w:tabs>
              <w:rPr>
                <w:strike/>
                <w:rPrChange w:id="12496" w:author="pradip" w:date="2023-10-16T19:32:00Z">
                  <w:rPr/>
                </w:rPrChange>
              </w:rPr>
            </w:pPr>
            <w:r>
              <w:rPr>
                <w:strike/>
                <w:rPrChange w:id="12497" w:author="pradip" w:date="2023-10-16T19:32:00Z">
                  <w:rPr/>
                </w:rPrChange>
              </w:rPr>
              <w:lastRenderedPageBreak/>
              <w:t>Positive Numeric Value: Please enter a positive numeric value for the base price capping.</w:t>
            </w:r>
          </w:p>
          <w:p w14:paraId="79DF4895" w14:textId="77777777" w:rsidR="009274EA" w:rsidRPr="009274EA" w:rsidRDefault="00C53038">
            <w:pPr>
              <w:pStyle w:val="ListParagraph"/>
              <w:tabs>
                <w:tab w:val="center" w:pos="4320"/>
                <w:tab w:val="right" w:pos="8640"/>
                <w:tab w:val="left" w:pos="10620"/>
              </w:tabs>
              <w:ind w:left="0"/>
              <w:rPr>
                <w:rFonts w:ascii="Cambria" w:hAnsi="Cambria"/>
                <w:strike/>
                <w:sz w:val="22"/>
                <w:szCs w:val="22"/>
                <w:rPrChange w:id="12498" w:author="pradip" w:date="2023-10-16T19:32:00Z">
                  <w:rPr>
                    <w:rFonts w:ascii="Cambria" w:hAnsi="Cambria"/>
                    <w:sz w:val="22"/>
                    <w:szCs w:val="22"/>
                  </w:rPr>
                </w:rPrChange>
              </w:rPr>
            </w:pPr>
            <w:r>
              <w:rPr>
                <w:rFonts w:ascii="Cambria" w:hAnsi="Cambria"/>
                <w:strike/>
                <w:sz w:val="22"/>
                <w:szCs w:val="22"/>
                <w:rPrChange w:id="12499" w:author="pradip" w:date="2023-10-16T19:32:00Z">
                  <w:rPr>
                    <w:rFonts w:ascii="Cambria" w:hAnsi="Cambria"/>
                    <w:sz w:val="22"/>
                    <w:szCs w:val="22"/>
                  </w:rPr>
                </w:rPrChange>
              </w:rPr>
              <w:t>Decimal Restriction: Please enter a whole number for the base price capping.</w:t>
            </w:r>
          </w:p>
        </w:tc>
        <w:tc>
          <w:tcPr>
            <w:tcW w:w="2904" w:type="dxa"/>
            <w:shd w:val="clear" w:color="auto" w:fill="auto"/>
          </w:tcPr>
          <w:p w14:paraId="05F0772A"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12500" w:author="pradip" w:date="2023-10-16T19:32:00Z">
                  <w:rPr>
                    <w:rFonts w:ascii="Cambria" w:hAnsi="Cambria"/>
                    <w:sz w:val="22"/>
                    <w:szCs w:val="22"/>
                  </w:rPr>
                </w:rPrChange>
              </w:rPr>
            </w:pPr>
          </w:p>
        </w:tc>
        <w:tc>
          <w:tcPr>
            <w:tcW w:w="1237" w:type="dxa"/>
            <w:shd w:val="clear" w:color="auto" w:fill="auto"/>
          </w:tcPr>
          <w:p w14:paraId="7518439F" w14:textId="77777777" w:rsidR="009274EA" w:rsidRPr="009274EA" w:rsidRDefault="009274EA">
            <w:pPr>
              <w:pStyle w:val="ListParagraph"/>
              <w:tabs>
                <w:tab w:val="center" w:pos="4320"/>
                <w:tab w:val="right" w:pos="8640"/>
                <w:tab w:val="left" w:pos="10620"/>
              </w:tabs>
              <w:ind w:left="0"/>
              <w:rPr>
                <w:rFonts w:ascii="Cambria" w:hAnsi="Cambria"/>
                <w:strike/>
                <w:sz w:val="22"/>
                <w:szCs w:val="22"/>
                <w:rPrChange w:id="12501" w:author="pradip" w:date="2023-10-16T19:32:00Z">
                  <w:rPr>
                    <w:rFonts w:ascii="Cambria" w:hAnsi="Cambria"/>
                    <w:sz w:val="22"/>
                    <w:szCs w:val="22"/>
                  </w:rPr>
                </w:rPrChange>
              </w:rPr>
            </w:pPr>
          </w:p>
        </w:tc>
      </w:tr>
    </w:tbl>
    <w:p w14:paraId="440C4733" w14:textId="77777777" w:rsidR="009274EA" w:rsidRDefault="009274EA">
      <w:pPr>
        <w:tabs>
          <w:tab w:val="left" w:pos="10620"/>
        </w:tabs>
      </w:pPr>
    </w:p>
    <w:p w14:paraId="261456C8" w14:textId="77777777" w:rsidR="009274EA" w:rsidRDefault="00C53038">
      <w:pPr>
        <w:tabs>
          <w:tab w:val="left" w:pos="10620"/>
        </w:tabs>
        <w:spacing w:line="360" w:lineRule="auto"/>
        <w:rPr>
          <w:b/>
          <w:i/>
        </w:rPr>
      </w:pPr>
      <w:r>
        <w:rPr>
          <w:b/>
          <w:i/>
        </w:rPr>
        <w:t>Controls:</w:t>
      </w:r>
    </w:p>
    <w:tbl>
      <w:tblPr>
        <w:tblW w:w="1032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03"/>
      </w:tblGrid>
      <w:tr w:rsidR="009274EA" w14:paraId="2D9F9D7E" w14:textId="77777777">
        <w:trPr>
          <w:trHeight w:val="501"/>
        </w:trPr>
        <w:tc>
          <w:tcPr>
            <w:tcW w:w="1866" w:type="dxa"/>
            <w:shd w:val="clear" w:color="auto" w:fill="C4BC96"/>
            <w:vAlign w:val="center"/>
          </w:tcPr>
          <w:p w14:paraId="7551F5AB" w14:textId="77777777" w:rsidR="009274EA" w:rsidRDefault="00C53038">
            <w:pPr>
              <w:tabs>
                <w:tab w:val="left" w:pos="10620"/>
              </w:tabs>
              <w:rPr>
                <w:b/>
                <w:bCs/>
                <w:iCs/>
              </w:rPr>
            </w:pPr>
            <w:r>
              <w:rPr>
                <w:b/>
                <w:bCs/>
                <w:iCs/>
              </w:rPr>
              <w:t>Control</w:t>
            </w:r>
          </w:p>
        </w:tc>
        <w:tc>
          <w:tcPr>
            <w:tcW w:w="1858" w:type="dxa"/>
            <w:shd w:val="clear" w:color="auto" w:fill="C4BC96"/>
            <w:vAlign w:val="center"/>
          </w:tcPr>
          <w:p w14:paraId="644A981B" w14:textId="77777777" w:rsidR="009274EA" w:rsidRDefault="00C53038">
            <w:pPr>
              <w:tabs>
                <w:tab w:val="left" w:pos="10620"/>
              </w:tabs>
              <w:rPr>
                <w:b/>
                <w:bCs/>
                <w:iCs/>
              </w:rPr>
            </w:pPr>
            <w:r>
              <w:rPr>
                <w:b/>
                <w:bCs/>
                <w:iCs/>
              </w:rPr>
              <w:t>Control Type</w:t>
            </w:r>
          </w:p>
        </w:tc>
        <w:tc>
          <w:tcPr>
            <w:tcW w:w="6603" w:type="dxa"/>
            <w:shd w:val="clear" w:color="auto" w:fill="C4BC96"/>
            <w:vAlign w:val="center"/>
          </w:tcPr>
          <w:p w14:paraId="1CBA2EBC" w14:textId="77777777" w:rsidR="009274EA" w:rsidRDefault="00C53038">
            <w:pPr>
              <w:tabs>
                <w:tab w:val="left" w:pos="10620"/>
              </w:tabs>
              <w:rPr>
                <w:b/>
                <w:bCs/>
                <w:iCs/>
              </w:rPr>
            </w:pPr>
            <w:r>
              <w:rPr>
                <w:b/>
                <w:bCs/>
                <w:iCs/>
              </w:rPr>
              <w:t>Behaviour</w:t>
            </w:r>
          </w:p>
        </w:tc>
      </w:tr>
      <w:tr w:rsidR="009274EA" w14:paraId="6B56E66D" w14:textId="77777777">
        <w:trPr>
          <w:trHeight w:val="517"/>
        </w:trPr>
        <w:tc>
          <w:tcPr>
            <w:tcW w:w="1866" w:type="dxa"/>
          </w:tcPr>
          <w:p w14:paraId="5F69B148" w14:textId="77777777" w:rsidR="009274EA" w:rsidRDefault="00C53038">
            <w:pPr>
              <w:tabs>
                <w:tab w:val="left" w:pos="10620"/>
              </w:tabs>
            </w:pPr>
            <w:r>
              <w:t>Auction Center</w:t>
            </w:r>
          </w:p>
        </w:tc>
        <w:tc>
          <w:tcPr>
            <w:tcW w:w="1858" w:type="dxa"/>
            <w:vAlign w:val="center"/>
          </w:tcPr>
          <w:p w14:paraId="74C2EE12" w14:textId="77777777" w:rsidR="009274EA" w:rsidRDefault="00C53038">
            <w:pPr>
              <w:tabs>
                <w:tab w:val="left" w:pos="10620"/>
              </w:tabs>
            </w:pPr>
            <w:r>
              <w:t>Drop Down</w:t>
            </w:r>
          </w:p>
        </w:tc>
        <w:tc>
          <w:tcPr>
            <w:tcW w:w="6603" w:type="dxa"/>
            <w:vAlign w:val="center"/>
          </w:tcPr>
          <w:p w14:paraId="75341D59" w14:textId="77777777" w:rsidR="009274EA" w:rsidRDefault="00C53038">
            <w:pPr>
              <w:tabs>
                <w:tab w:val="left" w:pos="10620"/>
              </w:tabs>
            </w:pPr>
            <w:r>
              <w:t xml:space="preserve">System should allow user to select auction center list. </w:t>
            </w:r>
          </w:p>
        </w:tc>
      </w:tr>
      <w:tr w:rsidR="009274EA" w14:paraId="1733EC76" w14:textId="77777777">
        <w:trPr>
          <w:trHeight w:val="517"/>
        </w:trPr>
        <w:tc>
          <w:tcPr>
            <w:tcW w:w="1866" w:type="dxa"/>
          </w:tcPr>
          <w:p w14:paraId="7FD2D09D" w14:textId="77777777" w:rsidR="009274EA" w:rsidRDefault="00C53038">
            <w:pPr>
              <w:tabs>
                <w:tab w:val="left" w:pos="10620"/>
              </w:tabs>
            </w:pPr>
            <w:r>
              <w:t>Base Price/Closing price increment in times</w:t>
            </w:r>
          </w:p>
        </w:tc>
        <w:tc>
          <w:tcPr>
            <w:tcW w:w="1858" w:type="dxa"/>
            <w:vAlign w:val="center"/>
          </w:tcPr>
          <w:p w14:paraId="559A2253" w14:textId="77777777" w:rsidR="009274EA" w:rsidRDefault="00C53038">
            <w:pPr>
              <w:tabs>
                <w:tab w:val="left" w:pos="10620"/>
              </w:tabs>
            </w:pPr>
            <w:r>
              <w:t>Drop Down</w:t>
            </w:r>
          </w:p>
        </w:tc>
        <w:tc>
          <w:tcPr>
            <w:tcW w:w="6603" w:type="dxa"/>
            <w:vAlign w:val="center"/>
          </w:tcPr>
          <w:p w14:paraId="1523BDC5" w14:textId="77777777" w:rsidR="009274EA" w:rsidRDefault="00C53038">
            <w:pPr>
              <w:tabs>
                <w:tab w:val="left" w:pos="10620"/>
              </w:tabs>
            </w:pPr>
            <w:r>
              <w:t>System should allow user to select value.</w:t>
            </w:r>
          </w:p>
        </w:tc>
      </w:tr>
      <w:tr w:rsidR="009274EA" w14:paraId="59D736F8" w14:textId="77777777">
        <w:trPr>
          <w:trHeight w:val="517"/>
        </w:trPr>
        <w:tc>
          <w:tcPr>
            <w:tcW w:w="1866" w:type="dxa"/>
            <w:vAlign w:val="center"/>
          </w:tcPr>
          <w:p w14:paraId="3E031FB1" w14:textId="77777777" w:rsidR="009274EA" w:rsidRDefault="00C53038">
            <w:pPr>
              <w:tabs>
                <w:tab w:val="left" w:pos="10620"/>
              </w:tabs>
            </w:pPr>
            <w:r>
              <w:t>Update</w:t>
            </w:r>
          </w:p>
        </w:tc>
        <w:tc>
          <w:tcPr>
            <w:tcW w:w="1858" w:type="dxa"/>
            <w:vAlign w:val="center"/>
          </w:tcPr>
          <w:p w14:paraId="18E3A551" w14:textId="77777777" w:rsidR="009274EA" w:rsidRDefault="00C53038">
            <w:pPr>
              <w:tabs>
                <w:tab w:val="left" w:pos="10620"/>
              </w:tabs>
            </w:pPr>
            <w:r>
              <w:t>Button</w:t>
            </w:r>
          </w:p>
        </w:tc>
        <w:tc>
          <w:tcPr>
            <w:tcW w:w="6603" w:type="dxa"/>
            <w:vAlign w:val="center"/>
          </w:tcPr>
          <w:p w14:paraId="7049C9FF" w14:textId="77777777" w:rsidR="009274EA" w:rsidRDefault="00C53038">
            <w:pPr>
              <w:tabs>
                <w:tab w:val="left" w:pos="10620"/>
              </w:tabs>
            </w:pPr>
            <w:r>
              <w:t>System should allow user to update the detail.</w:t>
            </w:r>
          </w:p>
        </w:tc>
      </w:tr>
      <w:tr w:rsidR="009274EA" w14:paraId="78419BA5" w14:textId="77777777">
        <w:trPr>
          <w:trHeight w:val="517"/>
        </w:trPr>
        <w:tc>
          <w:tcPr>
            <w:tcW w:w="1866" w:type="dxa"/>
            <w:vAlign w:val="center"/>
          </w:tcPr>
          <w:p w14:paraId="3064A156" w14:textId="77777777" w:rsidR="009274EA" w:rsidRDefault="00C53038">
            <w:pPr>
              <w:tabs>
                <w:tab w:val="left" w:pos="10620"/>
              </w:tabs>
            </w:pPr>
            <w:r>
              <w:t>Clear</w:t>
            </w:r>
          </w:p>
        </w:tc>
        <w:tc>
          <w:tcPr>
            <w:tcW w:w="1858" w:type="dxa"/>
            <w:vAlign w:val="center"/>
          </w:tcPr>
          <w:p w14:paraId="1F8E2088" w14:textId="77777777" w:rsidR="009274EA" w:rsidRDefault="00C53038">
            <w:pPr>
              <w:tabs>
                <w:tab w:val="left" w:pos="10620"/>
              </w:tabs>
            </w:pPr>
            <w:r>
              <w:t>Button</w:t>
            </w:r>
          </w:p>
        </w:tc>
        <w:tc>
          <w:tcPr>
            <w:tcW w:w="6603" w:type="dxa"/>
            <w:vAlign w:val="center"/>
          </w:tcPr>
          <w:p w14:paraId="2A82D567" w14:textId="77777777" w:rsidR="009274EA" w:rsidRDefault="00C53038">
            <w:pPr>
              <w:tabs>
                <w:tab w:val="left" w:pos="10620"/>
              </w:tabs>
            </w:pPr>
            <w:r>
              <w:t>System should allow user to clear all fields.</w:t>
            </w:r>
          </w:p>
        </w:tc>
      </w:tr>
      <w:tr w:rsidR="009274EA" w14:paraId="34733985" w14:textId="77777777">
        <w:trPr>
          <w:trHeight w:val="517"/>
        </w:trPr>
        <w:tc>
          <w:tcPr>
            <w:tcW w:w="1866" w:type="dxa"/>
            <w:vAlign w:val="center"/>
          </w:tcPr>
          <w:p w14:paraId="07FCF0DF" w14:textId="77777777" w:rsidR="009274EA" w:rsidRDefault="00C53038">
            <w:pPr>
              <w:tabs>
                <w:tab w:val="left" w:pos="10620"/>
              </w:tabs>
            </w:pPr>
            <w:r>
              <w:t>Edit</w:t>
            </w:r>
          </w:p>
        </w:tc>
        <w:tc>
          <w:tcPr>
            <w:tcW w:w="1858" w:type="dxa"/>
            <w:vAlign w:val="center"/>
          </w:tcPr>
          <w:p w14:paraId="0DB14C18" w14:textId="77777777" w:rsidR="009274EA" w:rsidRDefault="00C53038">
            <w:pPr>
              <w:tabs>
                <w:tab w:val="left" w:pos="10620"/>
              </w:tabs>
            </w:pPr>
            <w:r>
              <w:t>Link</w:t>
            </w:r>
          </w:p>
        </w:tc>
        <w:tc>
          <w:tcPr>
            <w:tcW w:w="6603" w:type="dxa"/>
            <w:vAlign w:val="center"/>
          </w:tcPr>
          <w:p w14:paraId="65C0E738" w14:textId="77777777" w:rsidR="009274EA" w:rsidRDefault="00C53038">
            <w:pPr>
              <w:tabs>
                <w:tab w:val="left" w:pos="10620"/>
              </w:tabs>
            </w:pPr>
            <w:r>
              <w:t>System should allow user to open edit rule engine for update.</w:t>
            </w:r>
          </w:p>
        </w:tc>
      </w:tr>
      <w:tr w:rsidR="009274EA" w14:paraId="12423D83" w14:textId="77777777">
        <w:trPr>
          <w:trHeight w:val="517"/>
        </w:trPr>
        <w:tc>
          <w:tcPr>
            <w:tcW w:w="1866" w:type="dxa"/>
            <w:vAlign w:val="center"/>
          </w:tcPr>
          <w:p w14:paraId="4372658E" w14:textId="77777777" w:rsidR="009274EA" w:rsidRDefault="00C53038">
            <w:pPr>
              <w:tabs>
                <w:tab w:val="left" w:pos="10620"/>
              </w:tabs>
            </w:pPr>
            <w:r>
              <w:t>Cancel</w:t>
            </w:r>
          </w:p>
        </w:tc>
        <w:tc>
          <w:tcPr>
            <w:tcW w:w="1858" w:type="dxa"/>
            <w:vAlign w:val="center"/>
          </w:tcPr>
          <w:p w14:paraId="16AEC1F2" w14:textId="77777777" w:rsidR="009274EA" w:rsidRDefault="00C53038">
            <w:pPr>
              <w:tabs>
                <w:tab w:val="left" w:pos="10620"/>
              </w:tabs>
            </w:pPr>
            <w:r>
              <w:t>Button</w:t>
            </w:r>
          </w:p>
        </w:tc>
        <w:tc>
          <w:tcPr>
            <w:tcW w:w="6603" w:type="dxa"/>
            <w:vAlign w:val="center"/>
          </w:tcPr>
          <w:p w14:paraId="49530DB9" w14:textId="77777777" w:rsidR="009274EA" w:rsidRDefault="00C53038">
            <w:pPr>
              <w:tabs>
                <w:tab w:val="left" w:pos="10620"/>
              </w:tabs>
            </w:pPr>
            <w:r>
              <w:t>System should allow user to redirect back on Manage Rule Engine home page.</w:t>
            </w:r>
          </w:p>
        </w:tc>
      </w:tr>
    </w:tbl>
    <w:p w14:paraId="123E9320" w14:textId="77777777" w:rsidR="009274EA" w:rsidRDefault="00C53038">
      <w:pPr>
        <w:pStyle w:val="Heading1"/>
        <w:rPr>
          <w:rFonts w:ascii="Cambria" w:hAnsi="Cambria"/>
          <w:sz w:val="22"/>
        </w:rPr>
      </w:pPr>
      <w:bookmarkStart w:id="12502" w:name="_Toc148377796"/>
      <w:r>
        <w:rPr>
          <w:rFonts w:ascii="Cambria" w:hAnsi="Cambria"/>
          <w:sz w:val="22"/>
        </w:rPr>
        <w:t>30.0 High Level Use Case of Manage User&lt;TAO, TEA BOARD, Auctioneer, Associate Auctioneer/ Post Associate Auctioneer, Buyer, Associate Buyer/Post Associate Buyer, Seller, Warehouse, Warehouse Unit &gt;.</w:t>
      </w:r>
      <w:bookmarkEnd w:id="12502"/>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56AA02E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59EDF83"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3AF15080" w14:textId="77777777" w:rsidR="009274EA" w:rsidRDefault="00C53038">
            <w:pPr>
              <w:pStyle w:val="ListParagraph"/>
              <w:numPr>
                <w:ilvl w:val="0"/>
                <w:numId w:val="1"/>
              </w:numPr>
              <w:tabs>
                <w:tab w:val="left" w:pos="10620"/>
              </w:tabs>
              <w:rPr>
                <w:rFonts w:ascii="Cambria" w:hAnsi="Cambria"/>
              </w:rPr>
            </w:pPr>
            <w:r>
              <w:rPr>
                <w:rFonts w:ascii="Cambria" w:hAnsi="Cambria"/>
              </w:rPr>
              <w:t>To understand the functional logic for Manage User&lt;TAO, TEA BOARD, Auctioneer, Associate Auctioneer/ Post Associate Auctioneer, Buyer, Associate Buyer/Post Associate Buyer, Seller, Warehouse, Warehouse Unit &gt; screen.</w:t>
            </w:r>
          </w:p>
        </w:tc>
      </w:tr>
      <w:tr w:rsidR="009274EA" w14:paraId="5EF7134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33E7843" w14:textId="77777777" w:rsidR="009274EA" w:rsidRDefault="00C53038">
            <w:pPr>
              <w:tabs>
                <w:tab w:val="left" w:pos="10620"/>
              </w:tabs>
              <w:rPr>
                <w:b/>
                <w:i/>
              </w:rPr>
            </w:pPr>
            <w:r>
              <w:rPr>
                <w:b/>
                <w:i/>
              </w:rPr>
              <w:lastRenderedPageBreak/>
              <w:t>Pre-Conditions</w:t>
            </w:r>
          </w:p>
        </w:tc>
        <w:tc>
          <w:tcPr>
            <w:tcW w:w="6997" w:type="dxa"/>
            <w:tcBorders>
              <w:top w:val="single" w:sz="4" w:space="0" w:color="auto"/>
              <w:left w:val="single" w:sz="4" w:space="0" w:color="auto"/>
              <w:bottom w:val="single" w:sz="4" w:space="0" w:color="auto"/>
              <w:right w:val="single" w:sz="4" w:space="0" w:color="auto"/>
            </w:tcBorders>
          </w:tcPr>
          <w:p w14:paraId="1E989775" w14:textId="77777777" w:rsidR="009274EA" w:rsidRDefault="00C53038">
            <w:pPr>
              <w:pStyle w:val="ListParagraph"/>
              <w:numPr>
                <w:ilvl w:val="0"/>
                <w:numId w:val="56"/>
              </w:numPr>
              <w:tabs>
                <w:tab w:val="left" w:pos="10620"/>
              </w:tabs>
              <w:rPr>
                <w:rFonts w:ascii="Cambria" w:hAnsi="Cambria"/>
              </w:rPr>
            </w:pPr>
            <w:r>
              <w:rPr>
                <w:rFonts w:ascii="Cambria" w:hAnsi="Cambria"/>
              </w:rPr>
              <w:t>User&lt;TAO, TEA BOARD, Auctioneer, Associate Auctioneer/ Post Associate Auctioneer, Buyer, Associate Buyer/Post Associate Buyer, Seller, Warehouse, Warehouse Unit &gt; should be created.</w:t>
            </w:r>
          </w:p>
        </w:tc>
      </w:tr>
      <w:tr w:rsidR="009274EA" w14:paraId="3263D58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7AC9331"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297A24E" w14:textId="77777777" w:rsidR="009274EA" w:rsidRDefault="00C53038">
            <w:pPr>
              <w:pStyle w:val="ListParagraph"/>
              <w:numPr>
                <w:ilvl w:val="0"/>
                <w:numId w:val="56"/>
              </w:numPr>
              <w:tabs>
                <w:tab w:val="left" w:pos="10620"/>
              </w:tabs>
              <w:rPr>
                <w:rFonts w:ascii="Cambria" w:hAnsi="Cambria"/>
              </w:rPr>
            </w:pPr>
            <w:r>
              <w:rPr>
                <w:rFonts w:ascii="Cambria" w:hAnsi="Cambria"/>
              </w:rPr>
              <w:t>System will allow authorized user to update the searched profile.</w:t>
            </w:r>
          </w:p>
          <w:p w14:paraId="4E3A6C91" w14:textId="77777777" w:rsidR="009274EA" w:rsidRDefault="00C53038">
            <w:pPr>
              <w:pStyle w:val="ListParagraph"/>
              <w:numPr>
                <w:ilvl w:val="0"/>
                <w:numId w:val="56"/>
              </w:numPr>
              <w:tabs>
                <w:tab w:val="left" w:pos="10620"/>
              </w:tabs>
              <w:rPr>
                <w:rFonts w:ascii="Cambria" w:hAnsi="Cambria"/>
              </w:rPr>
            </w:pPr>
            <w:r>
              <w:rPr>
                <w:rFonts w:ascii="Cambria" w:hAnsi="Cambria"/>
              </w:rPr>
              <w:t>System should display the updated user detail in view page.</w:t>
            </w:r>
          </w:p>
        </w:tc>
      </w:tr>
      <w:tr w:rsidR="009274EA" w14:paraId="2D9994F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B03C0F6"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1A0E6F31" w14:textId="77777777" w:rsidR="009274EA" w:rsidRDefault="00C53038">
            <w:pPr>
              <w:pStyle w:val="ListParagraph"/>
              <w:numPr>
                <w:ilvl w:val="0"/>
                <w:numId w:val="56"/>
              </w:numPr>
              <w:tabs>
                <w:tab w:val="left" w:pos="10620"/>
              </w:tabs>
              <w:rPr>
                <w:rFonts w:ascii="Cambria" w:hAnsi="Cambria"/>
              </w:rPr>
            </w:pPr>
            <w:r>
              <w:rPr>
                <w:rFonts w:ascii="Cambria" w:hAnsi="Cambria"/>
              </w:rPr>
              <w:t>Authorized user Logs in</w:t>
            </w:r>
          </w:p>
          <w:p w14:paraId="36CC6BC4" w14:textId="77777777" w:rsidR="009274EA" w:rsidRDefault="00C53038">
            <w:pPr>
              <w:pStyle w:val="ListParagraph"/>
              <w:numPr>
                <w:ilvl w:val="0"/>
                <w:numId w:val="56"/>
              </w:numPr>
              <w:tabs>
                <w:tab w:val="left" w:pos="10620"/>
              </w:tabs>
              <w:rPr>
                <w:rFonts w:ascii="Cambria" w:hAnsi="Cambria"/>
              </w:rPr>
            </w:pPr>
            <w:r>
              <w:rPr>
                <w:rFonts w:ascii="Cambria" w:hAnsi="Cambria"/>
              </w:rPr>
              <w:t>Click on Administration</w:t>
            </w:r>
          </w:p>
          <w:p w14:paraId="5B4F042F" w14:textId="77777777" w:rsidR="009274EA" w:rsidRDefault="00C53038">
            <w:pPr>
              <w:pStyle w:val="ListParagraph"/>
              <w:numPr>
                <w:ilvl w:val="0"/>
                <w:numId w:val="56"/>
              </w:numPr>
              <w:tabs>
                <w:tab w:val="left" w:pos="10620"/>
              </w:tabs>
              <w:rPr>
                <w:rFonts w:ascii="Cambria" w:hAnsi="Cambria"/>
              </w:rPr>
            </w:pPr>
            <w:r>
              <w:rPr>
                <w:rFonts w:ascii="Cambria" w:hAnsi="Cambria"/>
              </w:rPr>
              <w:t>Click on Manage User</w:t>
            </w:r>
          </w:p>
          <w:p w14:paraId="016071F2" w14:textId="77777777" w:rsidR="009274EA" w:rsidRDefault="00C53038">
            <w:pPr>
              <w:pStyle w:val="ListParagraph"/>
              <w:numPr>
                <w:ilvl w:val="0"/>
                <w:numId w:val="56"/>
              </w:numPr>
              <w:tabs>
                <w:tab w:val="left" w:pos="10620"/>
              </w:tabs>
              <w:rPr>
                <w:rFonts w:ascii="Cambria" w:hAnsi="Cambria"/>
              </w:rPr>
            </w:pPr>
            <w:r>
              <w:rPr>
                <w:rFonts w:ascii="Cambria" w:hAnsi="Cambria"/>
              </w:rPr>
              <w:t>Search the “User&lt;TAO, TEA BOARD, Auctioneer, Associate Auctioneer/ Post Associate Auctioneer, Buyer, Associate Buyer/Post Associate Buyer, Seller, Warehouse, Warehouse Unit &gt;”</w:t>
            </w:r>
          </w:p>
          <w:p w14:paraId="6BFFEF7C" w14:textId="77777777" w:rsidR="009274EA" w:rsidRDefault="00C53038">
            <w:pPr>
              <w:pStyle w:val="ListParagraph"/>
              <w:numPr>
                <w:ilvl w:val="0"/>
                <w:numId w:val="56"/>
              </w:numPr>
              <w:tabs>
                <w:tab w:val="left" w:pos="10620"/>
              </w:tabs>
              <w:rPr>
                <w:rFonts w:ascii="Cambria" w:hAnsi="Cambria"/>
              </w:rPr>
            </w:pPr>
            <w:r>
              <w:rPr>
                <w:rFonts w:ascii="Cambria" w:hAnsi="Cambria"/>
              </w:rPr>
              <w:t>Click on edit link.</w:t>
            </w:r>
          </w:p>
          <w:p w14:paraId="54934615" w14:textId="77777777" w:rsidR="009274EA" w:rsidRDefault="00C53038">
            <w:pPr>
              <w:pStyle w:val="ListParagraph"/>
              <w:numPr>
                <w:ilvl w:val="0"/>
                <w:numId w:val="56"/>
              </w:numPr>
              <w:tabs>
                <w:tab w:val="left" w:pos="10620"/>
              </w:tabs>
              <w:rPr>
                <w:rFonts w:ascii="Cambria" w:hAnsi="Cambria"/>
              </w:rPr>
            </w:pPr>
            <w:r>
              <w:rPr>
                <w:rFonts w:ascii="Cambria" w:hAnsi="Cambria"/>
              </w:rPr>
              <w:t>Do update.</w:t>
            </w:r>
          </w:p>
          <w:p w14:paraId="30F47782" w14:textId="77777777" w:rsidR="009274EA" w:rsidRDefault="00C53038">
            <w:pPr>
              <w:pStyle w:val="ListParagraph"/>
              <w:numPr>
                <w:ilvl w:val="0"/>
                <w:numId w:val="56"/>
              </w:numPr>
              <w:tabs>
                <w:tab w:val="left" w:pos="10620"/>
              </w:tabs>
              <w:rPr>
                <w:rFonts w:ascii="Cambria" w:hAnsi="Cambria"/>
              </w:rPr>
            </w:pPr>
            <w:r>
              <w:rPr>
                <w:rFonts w:ascii="Cambria" w:hAnsi="Cambria"/>
              </w:rPr>
              <w:t>Click on update button.</w:t>
            </w:r>
          </w:p>
        </w:tc>
      </w:tr>
      <w:tr w:rsidR="009274EA" w14:paraId="131DB14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7F38570"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54531A1D" w14:textId="77777777" w:rsidR="009274EA" w:rsidRDefault="00C53038">
            <w:pPr>
              <w:tabs>
                <w:tab w:val="left" w:pos="10620"/>
              </w:tabs>
            </w:pPr>
            <w:r>
              <w:t>NA</w:t>
            </w:r>
          </w:p>
        </w:tc>
      </w:tr>
      <w:tr w:rsidR="009274EA" w14:paraId="3139586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526324D"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5564A171" w14:textId="77777777" w:rsidR="009274EA" w:rsidRDefault="00C53038">
            <w:pPr>
              <w:pStyle w:val="Heading112pt"/>
              <w:tabs>
                <w:tab w:val="left" w:pos="10620"/>
              </w:tabs>
              <w:rPr>
                <w:rFonts w:ascii="Cambria" w:hAnsi="Cambria"/>
                <w:b w:val="0"/>
              </w:rPr>
            </w:pPr>
            <w:r>
              <w:rPr>
                <w:rFonts w:ascii="Cambria" w:hAnsi="Cambria"/>
                <w:b w:val="0"/>
              </w:rPr>
              <w:t>System should provide below option to authorized</w:t>
            </w:r>
            <w:r>
              <w:rPr>
                <w:rFonts w:ascii="Cambria" w:hAnsi="Cambria"/>
              </w:rPr>
              <w:t xml:space="preserve"> </w:t>
            </w:r>
            <w:r>
              <w:rPr>
                <w:rFonts w:ascii="Cambria" w:hAnsi="Cambria"/>
                <w:b w:val="0"/>
              </w:rPr>
              <w:t>user</w:t>
            </w:r>
            <w:r>
              <w:rPr>
                <w:rFonts w:ascii="Cambria" w:hAnsi="Cambria"/>
              </w:rPr>
              <w:t xml:space="preserve"> </w:t>
            </w:r>
            <w:r>
              <w:rPr>
                <w:rFonts w:ascii="Cambria" w:hAnsi="Cambria"/>
                <w:b w:val="0"/>
              </w:rPr>
              <w:t>under manage user page of Manage User&lt;TAO, TEA BOARD, Auctioneer, Associate Auctioneer/ Post Associate Auctioneer, Buyer, Associate Buyer/Post Associate Buyer, Seller, Warehouse, Warehouse Unit &gt;.</w:t>
            </w:r>
          </w:p>
          <w:p w14:paraId="1092546E"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rPr>
              <w:t xml:space="preserve">       </w:t>
            </w:r>
            <w:r>
              <w:rPr>
                <w:rFonts w:ascii="Cambria" w:hAnsi="Cambria"/>
                <w:u w:val="single"/>
              </w:rPr>
              <w:t>Search Panel</w:t>
            </w:r>
            <w:r>
              <w:rPr>
                <w:rFonts w:ascii="Cambria" w:hAnsi="Cambria"/>
                <w:b w:val="0"/>
              </w:rPr>
              <w:t xml:space="preserve"> :</w:t>
            </w:r>
          </w:p>
          <w:p w14:paraId="58BDB469"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User code&lt;TAO, TEA BOARD, Auctioneer, Associate Auctioneer/ Post Associate Auctioneer, Buyer, Associate Buyer/Post Associate Buyer, Seller, Warehouse, Warehouse Unit &gt;.</w:t>
            </w:r>
          </w:p>
          <w:p w14:paraId="00BEFFAF"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This field should be textbox field.</w:t>
            </w:r>
          </w:p>
          <w:p w14:paraId="3A638064"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User &lt;Company/Firm&gt;  Name&lt;TAO, TEA BOARD, Auctioneer, Associate Auctioneer/ Post Associate Auctioneer, Buyer, Associate Buyer/Post Associate Buyer, Seller, Warehouse, Warehouse Unit &gt;.</w:t>
            </w:r>
          </w:p>
          <w:p w14:paraId="16414F6D"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This field should be textbox field.</w:t>
            </w:r>
          </w:p>
          <w:p w14:paraId="6290D865"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 xml:space="preserve">Email Id </w:t>
            </w:r>
          </w:p>
          <w:p w14:paraId="69CA85B0"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This field should be textbox field.</w:t>
            </w:r>
          </w:p>
          <w:p w14:paraId="19779977"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Tea Board Registration certificate</w:t>
            </w:r>
          </w:p>
          <w:p w14:paraId="1C472C9F"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This field should be textbox field.</w:t>
            </w:r>
          </w:p>
          <w:p w14:paraId="718780B0"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GST Number</w:t>
            </w:r>
          </w:p>
          <w:p w14:paraId="7660D13A"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This field should be textbox field.</w:t>
            </w:r>
          </w:p>
          <w:p w14:paraId="7B47907C"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PAN Number</w:t>
            </w:r>
          </w:p>
          <w:p w14:paraId="037ECCFA"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lastRenderedPageBreak/>
              <w:t>This field should be textbox field.</w:t>
            </w:r>
          </w:p>
          <w:p w14:paraId="328A43E6"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User Profile Status</w:t>
            </w:r>
          </w:p>
          <w:p w14:paraId="7D5BA76B"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This field should be dropdown field.</w:t>
            </w:r>
          </w:p>
          <w:p w14:paraId="40329E0B"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System should display below value in this dropdown.</w:t>
            </w:r>
          </w:p>
          <w:p w14:paraId="70E5F4AB" w14:textId="77777777" w:rsidR="009274EA" w:rsidRDefault="00C53038">
            <w:pPr>
              <w:pStyle w:val="Heading112pt"/>
              <w:numPr>
                <w:ilvl w:val="4"/>
                <w:numId w:val="2"/>
              </w:numPr>
              <w:tabs>
                <w:tab w:val="left" w:pos="10620"/>
              </w:tabs>
              <w:rPr>
                <w:rFonts w:ascii="Cambria" w:hAnsi="Cambria"/>
                <w:b w:val="0"/>
              </w:rPr>
            </w:pPr>
            <w:r>
              <w:rPr>
                <w:rFonts w:ascii="Cambria" w:hAnsi="Cambria"/>
                <w:b w:val="0"/>
              </w:rPr>
              <w:t>Active</w:t>
            </w:r>
          </w:p>
          <w:p w14:paraId="40E83ACF" w14:textId="77777777" w:rsidR="009274EA" w:rsidRDefault="00C53038">
            <w:pPr>
              <w:pStyle w:val="Heading112pt"/>
              <w:numPr>
                <w:ilvl w:val="4"/>
                <w:numId w:val="2"/>
              </w:numPr>
              <w:tabs>
                <w:tab w:val="left" w:pos="10620"/>
              </w:tabs>
              <w:rPr>
                <w:rFonts w:ascii="Cambria" w:hAnsi="Cambria"/>
                <w:b w:val="0"/>
              </w:rPr>
            </w:pPr>
            <w:r>
              <w:rPr>
                <w:rFonts w:ascii="Cambria" w:hAnsi="Cambria"/>
                <w:b w:val="0"/>
              </w:rPr>
              <w:t>Inactive</w:t>
            </w:r>
          </w:p>
          <w:p w14:paraId="2824E640" w14:textId="77777777" w:rsidR="009274EA" w:rsidRDefault="00C53038">
            <w:pPr>
              <w:pStyle w:val="Heading112pt"/>
              <w:numPr>
                <w:ilvl w:val="4"/>
                <w:numId w:val="2"/>
              </w:numPr>
              <w:tabs>
                <w:tab w:val="left" w:pos="10620"/>
              </w:tabs>
              <w:rPr>
                <w:rFonts w:ascii="Cambria" w:hAnsi="Cambria"/>
                <w:b w:val="0"/>
              </w:rPr>
            </w:pPr>
            <w:r>
              <w:rPr>
                <w:rFonts w:ascii="Cambria" w:hAnsi="Cambria"/>
                <w:b w:val="0"/>
              </w:rPr>
              <w:t>Suspend</w:t>
            </w:r>
          </w:p>
          <w:p w14:paraId="2AA1F0EE"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System should by default display “Active” value in dropdown.</w:t>
            </w:r>
          </w:p>
          <w:p w14:paraId="21A49F79"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Search Button</w:t>
            </w:r>
          </w:p>
          <w:p w14:paraId="4386A399"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System should search detail as per searched criteria on click of search.</w:t>
            </w:r>
          </w:p>
          <w:p w14:paraId="1F3EF8BB"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Clear Button</w:t>
            </w:r>
          </w:p>
          <w:p w14:paraId="4DD8D0BC" w14:textId="77777777" w:rsidR="009274EA" w:rsidRDefault="00C53038">
            <w:pPr>
              <w:pStyle w:val="Heading112pt"/>
              <w:numPr>
                <w:ilvl w:val="3"/>
                <w:numId w:val="2"/>
              </w:numPr>
              <w:tabs>
                <w:tab w:val="left" w:pos="10620"/>
              </w:tabs>
              <w:rPr>
                <w:rFonts w:ascii="Cambria" w:hAnsi="Cambria"/>
                <w:b w:val="0"/>
              </w:rPr>
            </w:pPr>
            <w:r>
              <w:rPr>
                <w:rFonts w:ascii="Cambria" w:hAnsi="Cambria"/>
                <w:b w:val="0"/>
              </w:rPr>
              <w:t>System should clear all searched criteria on click of search.</w:t>
            </w:r>
          </w:p>
          <w:p w14:paraId="11CC9BFC" w14:textId="77777777" w:rsidR="009274EA" w:rsidRDefault="00C53038">
            <w:pPr>
              <w:pStyle w:val="Heading112pt"/>
              <w:tabs>
                <w:tab w:val="left" w:pos="10620"/>
              </w:tabs>
              <w:rPr>
                <w:rFonts w:ascii="Cambria" w:hAnsi="Cambria"/>
                <w:b w:val="0"/>
              </w:rPr>
            </w:pPr>
            <w:r>
              <w:rPr>
                <w:rFonts w:ascii="Cambria" w:hAnsi="Cambria"/>
                <w:b w:val="0"/>
              </w:rPr>
              <w:t>System should provide below fields for search under “</w:t>
            </w:r>
            <w:r>
              <w:rPr>
                <w:rFonts w:ascii="Cambria" w:hAnsi="Cambria"/>
              </w:rPr>
              <w:t>Manage Tea Board User</w:t>
            </w:r>
            <w:r>
              <w:rPr>
                <w:rFonts w:ascii="Cambria" w:hAnsi="Cambria"/>
                <w:b w:val="0"/>
              </w:rPr>
              <w:t>” along with other search parameters.</w:t>
            </w:r>
          </w:p>
          <w:p w14:paraId="7188C44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Tea Board User Code.</w:t>
            </w:r>
          </w:p>
          <w:p w14:paraId="26DF88D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Tea Board User Name.</w:t>
            </w:r>
          </w:p>
          <w:p w14:paraId="6890F22C" w14:textId="77777777" w:rsidR="009274EA" w:rsidRDefault="00C53038">
            <w:pPr>
              <w:pStyle w:val="Heading112pt"/>
              <w:tabs>
                <w:tab w:val="left" w:pos="10620"/>
              </w:tabs>
              <w:rPr>
                <w:rFonts w:ascii="Cambria" w:hAnsi="Cambria"/>
                <w:b w:val="0"/>
              </w:rPr>
            </w:pPr>
            <w:r>
              <w:rPr>
                <w:rFonts w:ascii="Cambria" w:hAnsi="Cambria"/>
                <w:b w:val="0"/>
              </w:rPr>
              <w:t>System should provide below fields for search under “</w:t>
            </w:r>
            <w:r>
              <w:rPr>
                <w:rFonts w:ascii="Cambria" w:hAnsi="Cambria"/>
              </w:rPr>
              <w:t>Manage TAO</w:t>
            </w:r>
            <w:r>
              <w:rPr>
                <w:rFonts w:ascii="Cambria" w:hAnsi="Cambria"/>
                <w:b w:val="0"/>
              </w:rPr>
              <w:t>” along with other search parameters.</w:t>
            </w:r>
          </w:p>
          <w:p w14:paraId="1BA774ED"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TAO Code.</w:t>
            </w:r>
          </w:p>
          <w:p w14:paraId="023D7401"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TAO Name.</w:t>
            </w:r>
          </w:p>
          <w:p w14:paraId="0A97FDEB" w14:textId="77777777" w:rsidR="009274EA" w:rsidRDefault="00C53038">
            <w:pPr>
              <w:pStyle w:val="Heading112pt"/>
              <w:tabs>
                <w:tab w:val="left" w:pos="10620"/>
              </w:tabs>
              <w:rPr>
                <w:rFonts w:ascii="Cambria" w:hAnsi="Cambria"/>
                <w:b w:val="0"/>
              </w:rPr>
            </w:pPr>
            <w:r>
              <w:rPr>
                <w:rFonts w:ascii="Cambria" w:hAnsi="Cambria"/>
                <w:b w:val="0"/>
              </w:rPr>
              <w:t>System should provide below fields for search under “</w:t>
            </w:r>
            <w:r>
              <w:rPr>
                <w:rFonts w:ascii="Cambria" w:hAnsi="Cambria"/>
              </w:rPr>
              <w:t>Manage Auctioneer</w:t>
            </w:r>
            <w:r>
              <w:rPr>
                <w:rFonts w:ascii="Cambria" w:hAnsi="Cambria"/>
                <w:b w:val="0"/>
              </w:rPr>
              <w:t>” along with other search parameters.</w:t>
            </w:r>
          </w:p>
          <w:p w14:paraId="03F4D2A8"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Auctioneer Code.</w:t>
            </w:r>
          </w:p>
          <w:p w14:paraId="62421691"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Auctioneer Name.</w:t>
            </w:r>
          </w:p>
          <w:p w14:paraId="1C689551" w14:textId="77777777" w:rsidR="009274EA" w:rsidRDefault="00C53038">
            <w:pPr>
              <w:pStyle w:val="Heading112pt"/>
              <w:tabs>
                <w:tab w:val="left" w:pos="10620"/>
              </w:tabs>
              <w:rPr>
                <w:rFonts w:ascii="Cambria" w:hAnsi="Cambria"/>
                <w:b w:val="0"/>
              </w:rPr>
            </w:pPr>
            <w:r>
              <w:rPr>
                <w:rFonts w:ascii="Cambria" w:hAnsi="Cambria"/>
                <w:b w:val="0"/>
              </w:rPr>
              <w:t>System should provide below fields for search under “</w:t>
            </w:r>
            <w:r>
              <w:rPr>
                <w:rFonts w:ascii="Cambria" w:hAnsi="Cambria"/>
              </w:rPr>
              <w:t>Manage Associate Auctioneer/Post Associate Auctioneer</w:t>
            </w:r>
            <w:r>
              <w:rPr>
                <w:rFonts w:ascii="Cambria" w:hAnsi="Cambria"/>
                <w:b w:val="0"/>
              </w:rPr>
              <w:t>” along with other search parameters.</w:t>
            </w:r>
          </w:p>
          <w:p w14:paraId="733512C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Associate Auctioneer /Post Associate Auctioneer Code</w:t>
            </w:r>
          </w:p>
          <w:p w14:paraId="561F1C2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Associate Auctioneer / Post Associate Auctioneer Name.</w:t>
            </w:r>
          </w:p>
          <w:p w14:paraId="02883B12" w14:textId="77777777" w:rsidR="009274EA" w:rsidRDefault="00C53038">
            <w:pPr>
              <w:pStyle w:val="Heading112pt"/>
              <w:tabs>
                <w:tab w:val="left" w:pos="10620"/>
              </w:tabs>
              <w:rPr>
                <w:rFonts w:ascii="Cambria" w:hAnsi="Cambria"/>
                <w:b w:val="0"/>
              </w:rPr>
            </w:pPr>
            <w:r>
              <w:rPr>
                <w:rFonts w:ascii="Cambria" w:hAnsi="Cambria"/>
                <w:b w:val="0"/>
              </w:rPr>
              <w:t>System should provide below fields for search under “</w:t>
            </w:r>
            <w:r>
              <w:rPr>
                <w:rFonts w:ascii="Cambria" w:hAnsi="Cambria"/>
              </w:rPr>
              <w:t>Manage Buyer</w:t>
            </w:r>
            <w:r>
              <w:rPr>
                <w:rFonts w:ascii="Cambria" w:hAnsi="Cambria"/>
                <w:b w:val="0"/>
              </w:rPr>
              <w:t>” along with other search parameters.</w:t>
            </w:r>
          </w:p>
          <w:p w14:paraId="3F4EE3C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Buyer Code.</w:t>
            </w:r>
          </w:p>
          <w:p w14:paraId="508512A6"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Buyer Name.</w:t>
            </w:r>
          </w:p>
          <w:p w14:paraId="1C29547B" w14:textId="77777777" w:rsidR="009274EA" w:rsidRDefault="00C53038">
            <w:pPr>
              <w:pStyle w:val="Heading112pt"/>
              <w:tabs>
                <w:tab w:val="left" w:pos="10620"/>
              </w:tabs>
              <w:rPr>
                <w:rFonts w:ascii="Cambria" w:hAnsi="Cambria"/>
                <w:b w:val="0"/>
              </w:rPr>
            </w:pPr>
            <w:r>
              <w:rPr>
                <w:rFonts w:ascii="Cambria" w:hAnsi="Cambria"/>
                <w:b w:val="0"/>
              </w:rPr>
              <w:lastRenderedPageBreak/>
              <w:t>System should provide below fields for search under “</w:t>
            </w:r>
            <w:r>
              <w:rPr>
                <w:rFonts w:ascii="Cambria" w:hAnsi="Cambria"/>
              </w:rPr>
              <w:t>Manage Associate Buyer/Post Associate Buyer</w:t>
            </w:r>
            <w:r>
              <w:rPr>
                <w:rFonts w:ascii="Cambria" w:hAnsi="Cambria"/>
                <w:b w:val="0"/>
              </w:rPr>
              <w:t>” along with other search parameters.</w:t>
            </w:r>
          </w:p>
          <w:p w14:paraId="789AB4EB"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Associate Buyer /Post Associate Buyer Code</w:t>
            </w:r>
          </w:p>
          <w:p w14:paraId="621B8B16"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Associate Buyer / Post Associate Buyer Name.</w:t>
            </w:r>
          </w:p>
          <w:p w14:paraId="55B3C49A" w14:textId="77777777" w:rsidR="009274EA" w:rsidRDefault="00C53038">
            <w:pPr>
              <w:pStyle w:val="Heading112pt"/>
              <w:tabs>
                <w:tab w:val="left" w:pos="10620"/>
              </w:tabs>
              <w:rPr>
                <w:rFonts w:ascii="Cambria" w:hAnsi="Cambria"/>
                <w:b w:val="0"/>
              </w:rPr>
            </w:pPr>
            <w:r>
              <w:rPr>
                <w:rFonts w:ascii="Cambria" w:hAnsi="Cambria"/>
                <w:b w:val="0"/>
              </w:rPr>
              <w:t>System should provide below fields for search under “</w:t>
            </w:r>
            <w:r>
              <w:rPr>
                <w:rFonts w:ascii="Cambria" w:hAnsi="Cambria"/>
              </w:rPr>
              <w:t>Manage Warehouse</w:t>
            </w:r>
            <w:r>
              <w:rPr>
                <w:rFonts w:ascii="Cambria" w:hAnsi="Cambria"/>
                <w:b w:val="0"/>
              </w:rPr>
              <w:t>” along with other search parameters.</w:t>
            </w:r>
          </w:p>
          <w:p w14:paraId="6C8A1A3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Warehouse Code.</w:t>
            </w:r>
          </w:p>
          <w:p w14:paraId="091C9AC2"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Warehouse Name.</w:t>
            </w:r>
          </w:p>
          <w:p w14:paraId="2969B1CF" w14:textId="77777777" w:rsidR="009274EA" w:rsidRDefault="00C53038">
            <w:pPr>
              <w:pStyle w:val="Heading112pt"/>
              <w:tabs>
                <w:tab w:val="left" w:pos="10620"/>
              </w:tabs>
              <w:rPr>
                <w:rFonts w:ascii="Cambria" w:hAnsi="Cambria"/>
                <w:b w:val="0"/>
              </w:rPr>
            </w:pPr>
            <w:r>
              <w:rPr>
                <w:rFonts w:ascii="Cambria" w:hAnsi="Cambria"/>
                <w:b w:val="0"/>
              </w:rPr>
              <w:t>System should provide below fields for search under “</w:t>
            </w:r>
            <w:r>
              <w:rPr>
                <w:rFonts w:ascii="Cambria" w:hAnsi="Cambria"/>
              </w:rPr>
              <w:t>Manage Warehouse Unit</w:t>
            </w:r>
            <w:r>
              <w:rPr>
                <w:rFonts w:ascii="Cambria" w:hAnsi="Cambria"/>
                <w:b w:val="0"/>
              </w:rPr>
              <w:t>” along with other search parameters.</w:t>
            </w:r>
          </w:p>
          <w:p w14:paraId="56D727EB"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Warehouse Unit Code.</w:t>
            </w:r>
          </w:p>
          <w:p w14:paraId="1723346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Warehouse Unit Name.</w:t>
            </w:r>
          </w:p>
          <w:p w14:paraId="3C9EC2BD" w14:textId="77777777" w:rsidR="009274EA" w:rsidRDefault="00C53038">
            <w:pPr>
              <w:pStyle w:val="Heading112pt"/>
              <w:tabs>
                <w:tab w:val="left" w:pos="10620"/>
              </w:tabs>
              <w:rPr>
                <w:rFonts w:ascii="Cambria" w:hAnsi="Cambria"/>
                <w:b w:val="0"/>
              </w:rPr>
            </w:pPr>
            <w:r>
              <w:rPr>
                <w:rFonts w:ascii="Cambria" w:hAnsi="Cambria"/>
                <w:b w:val="0"/>
              </w:rPr>
              <w:t>System should provide below fields for search under “</w:t>
            </w:r>
            <w:r>
              <w:rPr>
                <w:rFonts w:ascii="Cambria" w:hAnsi="Cambria"/>
              </w:rPr>
              <w:t>Manage Seller</w:t>
            </w:r>
            <w:r>
              <w:rPr>
                <w:rFonts w:ascii="Cambria" w:hAnsi="Cambria"/>
                <w:b w:val="0"/>
              </w:rPr>
              <w:t>” along with other search parameters.</w:t>
            </w:r>
          </w:p>
          <w:p w14:paraId="31A1ACA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Seller Code.</w:t>
            </w:r>
          </w:p>
          <w:p w14:paraId="22690392"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Seller Name.</w:t>
            </w:r>
          </w:p>
          <w:p w14:paraId="31BAB26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Factory Code.</w:t>
            </w:r>
          </w:p>
          <w:p w14:paraId="625B2CBA"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Factory Name.</w:t>
            </w:r>
          </w:p>
          <w:p w14:paraId="5ECFB974" w14:textId="77777777" w:rsidR="009274EA" w:rsidRDefault="00C53038">
            <w:pPr>
              <w:pStyle w:val="Heading112pt"/>
            </w:pPr>
            <w:r>
              <w:rPr>
                <w:rFonts w:ascii="Cambria" w:hAnsi="Cambria"/>
                <w:b w:val="0"/>
              </w:rPr>
              <w:t>System should not provide any search field as a mandatory field.</w:t>
            </w:r>
          </w:p>
          <w:p w14:paraId="620A87D5" w14:textId="77777777" w:rsidR="009274EA" w:rsidRDefault="009274EA">
            <w:pPr>
              <w:pStyle w:val="Heading112pt"/>
              <w:numPr>
                <w:ilvl w:val="0"/>
                <w:numId w:val="0"/>
              </w:numPr>
              <w:ind w:left="360"/>
            </w:pPr>
          </w:p>
          <w:p w14:paraId="4909D769" w14:textId="77777777" w:rsidR="009274EA" w:rsidRDefault="00C53038">
            <w:pPr>
              <w:pStyle w:val="Heading112pt"/>
              <w:numPr>
                <w:ilvl w:val="0"/>
                <w:numId w:val="0"/>
              </w:numPr>
              <w:ind w:left="360"/>
            </w:pPr>
            <w:r>
              <w:rPr>
                <w:rFonts w:ascii="Cambria" w:hAnsi="Cambria"/>
                <w:u w:val="single"/>
              </w:rPr>
              <w:t>Data Grid View</w:t>
            </w:r>
            <w:r>
              <w:rPr>
                <w:rFonts w:ascii="Cambria" w:hAnsi="Cambria"/>
                <w:b w:val="0"/>
              </w:rPr>
              <w:t xml:space="preserve"> :</w:t>
            </w:r>
          </w:p>
          <w:p w14:paraId="1999B99A" w14:textId="77777777" w:rsidR="009274EA" w:rsidRDefault="00C53038">
            <w:pPr>
              <w:pStyle w:val="Heading112pt"/>
            </w:pPr>
            <w:r>
              <w:rPr>
                <w:rFonts w:ascii="Cambria" w:hAnsi="Cambria"/>
                <w:b w:val="0"/>
              </w:rPr>
              <w:t>System should display below details under “Data Grid View” of Manage User&lt;TAO, TEA BOARD, Auctioneer, Associate Auctioneer/ Post Associate Auctioneer, Buyer, Associate Buyer/Post Associate Buyer, Seller, Warehouse, Warehouse Unit &gt;.</w:t>
            </w:r>
          </w:p>
          <w:p w14:paraId="39721659" w14:textId="77777777" w:rsidR="009274EA" w:rsidRDefault="00C53038">
            <w:pPr>
              <w:pStyle w:val="Heading112pt"/>
              <w:numPr>
                <w:ilvl w:val="1"/>
                <w:numId w:val="2"/>
              </w:numPr>
            </w:pPr>
            <w:r>
              <w:rPr>
                <w:rFonts w:ascii="Cambria" w:hAnsi="Cambria"/>
                <w:b w:val="0"/>
              </w:rPr>
              <w:t>Sr.</w:t>
            </w:r>
          </w:p>
          <w:p w14:paraId="68D02028" w14:textId="77777777" w:rsidR="009274EA" w:rsidRDefault="00C53038">
            <w:pPr>
              <w:pStyle w:val="Heading112pt"/>
              <w:numPr>
                <w:ilvl w:val="1"/>
                <w:numId w:val="2"/>
              </w:numPr>
            </w:pPr>
            <w:r>
              <w:rPr>
                <w:rFonts w:ascii="Cambria" w:hAnsi="Cambria"/>
                <w:b w:val="0"/>
              </w:rPr>
              <w:t>User Code&lt;TAO, TEA BOARD, Auctioneer, Associate Auctioneer/ Post Associate Auctioneer, Buyer, Associate Buyer/Post Associate Buyer, Seller, Warehouse, Warehouse Unit &gt;.</w:t>
            </w:r>
          </w:p>
          <w:p w14:paraId="136E97D8" w14:textId="77777777" w:rsidR="009274EA" w:rsidRDefault="00C53038">
            <w:pPr>
              <w:pStyle w:val="Heading112pt"/>
              <w:numPr>
                <w:ilvl w:val="1"/>
                <w:numId w:val="2"/>
              </w:numPr>
            </w:pPr>
            <w:r>
              <w:rPr>
                <w:rFonts w:ascii="Cambria" w:hAnsi="Cambria"/>
                <w:b w:val="0"/>
              </w:rPr>
              <w:t>Contact Name&lt;TAO, TEA BOARD, Auctioneer, Associate Auctioneer/ Post Associate Auctioneer, Buyer, Associate Buyer/Post Associate Buyer, Seller, Warehouse, Warehouse Unit &gt;.</w:t>
            </w:r>
          </w:p>
          <w:p w14:paraId="14C3EFDF" w14:textId="77777777" w:rsidR="009274EA" w:rsidRDefault="00C53038">
            <w:pPr>
              <w:pStyle w:val="Heading112pt"/>
              <w:numPr>
                <w:ilvl w:val="1"/>
                <w:numId w:val="2"/>
              </w:numPr>
            </w:pPr>
            <w:r>
              <w:rPr>
                <w:rFonts w:ascii="Cambria" w:hAnsi="Cambria"/>
                <w:b w:val="0"/>
              </w:rPr>
              <w:t>User &lt;Company/Firm&gt; Name &lt;TAO, TEA BOARD, Auctioneer, Associate Auctioneer/ Post Associate Auctioneer, Buyer, Associate Buyer/Post Associate Buyer, Seller, Warehouse, Warehouse Unit &gt;.</w:t>
            </w:r>
          </w:p>
          <w:p w14:paraId="3BD5EC8B" w14:textId="77777777" w:rsidR="009274EA" w:rsidRDefault="00C53038">
            <w:pPr>
              <w:pStyle w:val="Heading112pt"/>
              <w:numPr>
                <w:ilvl w:val="1"/>
                <w:numId w:val="2"/>
              </w:numPr>
            </w:pPr>
            <w:r>
              <w:rPr>
                <w:rFonts w:ascii="Cambria" w:hAnsi="Cambria"/>
                <w:b w:val="0"/>
              </w:rPr>
              <w:t>Tea Board  Registration Certificate Number</w:t>
            </w:r>
          </w:p>
          <w:p w14:paraId="18E0629F" w14:textId="77777777" w:rsidR="009274EA" w:rsidRDefault="00C53038">
            <w:pPr>
              <w:pStyle w:val="Heading112pt"/>
              <w:numPr>
                <w:ilvl w:val="1"/>
                <w:numId w:val="2"/>
              </w:numPr>
            </w:pPr>
            <w:r>
              <w:rPr>
                <w:rFonts w:ascii="Cambria" w:hAnsi="Cambria"/>
                <w:b w:val="0"/>
              </w:rPr>
              <w:t>Contact Detail</w:t>
            </w:r>
          </w:p>
          <w:p w14:paraId="7334243B" w14:textId="77777777" w:rsidR="009274EA" w:rsidRDefault="00C53038">
            <w:pPr>
              <w:pStyle w:val="Heading112pt"/>
              <w:numPr>
                <w:ilvl w:val="2"/>
                <w:numId w:val="2"/>
              </w:numPr>
            </w:pPr>
            <w:r>
              <w:rPr>
                <w:rFonts w:ascii="Cambria" w:hAnsi="Cambria"/>
                <w:b w:val="0"/>
              </w:rPr>
              <w:t>Phone Number</w:t>
            </w:r>
          </w:p>
          <w:p w14:paraId="325EEDA9" w14:textId="77777777" w:rsidR="009274EA" w:rsidRDefault="00C53038">
            <w:pPr>
              <w:pStyle w:val="Heading112pt"/>
              <w:numPr>
                <w:ilvl w:val="2"/>
                <w:numId w:val="2"/>
              </w:numPr>
            </w:pPr>
            <w:r>
              <w:rPr>
                <w:rFonts w:ascii="Cambria" w:hAnsi="Cambria"/>
                <w:b w:val="0"/>
              </w:rPr>
              <w:t>Mobile Number</w:t>
            </w:r>
          </w:p>
          <w:p w14:paraId="7ED03A8B" w14:textId="77777777" w:rsidR="009274EA" w:rsidRDefault="00C53038">
            <w:pPr>
              <w:pStyle w:val="Heading112pt"/>
              <w:numPr>
                <w:ilvl w:val="2"/>
                <w:numId w:val="2"/>
              </w:numPr>
            </w:pPr>
            <w:r>
              <w:rPr>
                <w:rFonts w:ascii="Cambria" w:hAnsi="Cambria"/>
                <w:b w:val="0"/>
              </w:rPr>
              <w:lastRenderedPageBreak/>
              <w:t>Email ID</w:t>
            </w:r>
          </w:p>
          <w:p w14:paraId="1562D1A6" w14:textId="77777777" w:rsidR="009274EA" w:rsidRDefault="00C53038">
            <w:pPr>
              <w:pStyle w:val="Heading112pt"/>
              <w:numPr>
                <w:ilvl w:val="1"/>
                <w:numId w:val="2"/>
              </w:numPr>
            </w:pPr>
            <w:r>
              <w:rPr>
                <w:rFonts w:ascii="Cambria" w:hAnsi="Cambria"/>
                <w:b w:val="0"/>
              </w:rPr>
              <w:t>Tax Detail</w:t>
            </w:r>
          </w:p>
          <w:p w14:paraId="0B117731" w14:textId="77777777" w:rsidR="009274EA" w:rsidRDefault="00C53038">
            <w:pPr>
              <w:pStyle w:val="Heading112pt"/>
              <w:numPr>
                <w:ilvl w:val="2"/>
                <w:numId w:val="2"/>
              </w:numPr>
            </w:pPr>
            <w:r>
              <w:rPr>
                <w:rFonts w:ascii="Cambria" w:hAnsi="Cambria"/>
                <w:b w:val="0"/>
              </w:rPr>
              <w:t>GST Number</w:t>
            </w:r>
          </w:p>
          <w:p w14:paraId="38165AE2" w14:textId="77777777" w:rsidR="009274EA" w:rsidRDefault="00C53038">
            <w:pPr>
              <w:pStyle w:val="Heading112pt"/>
              <w:numPr>
                <w:ilvl w:val="2"/>
                <w:numId w:val="2"/>
              </w:numPr>
            </w:pPr>
            <w:r>
              <w:rPr>
                <w:rFonts w:ascii="Cambria" w:hAnsi="Cambria"/>
                <w:b w:val="0"/>
              </w:rPr>
              <w:t>PAN Number</w:t>
            </w:r>
          </w:p>
          <w:p w14:paraId="4CA95FE6" w14:textId="77777777" w:rsidR="009274EA" w:rsidRDefault="00C53038">
            <w:pPr>
              <w:pStyle w:val="Heading112pt"/>
              <w:numPr>
                <w:ilvl w:val="1"/>
                <w:numId w:val="2"/>
              </w:numPr>
            </w:pPr>
            <w:r>
              <w:rPr>
                <w:rFonts w:ascii="Cambria" w:hAnsi="Cambria"/>
                <w:b w:val="0"/>
              </w:rPr>
              <w:t>Action</w:t>
            </w:r>
          </w:p>
          <w:p w14:paraId="18D0E58E" w14:textId="77777777" w:rsidR="009274EA" w:rsidRDefault="00C53038">
            <w:pPr>
              <w:pStyle w:val="Heading112pt"/>
              <w:numPr>
                <w:ilvl w:val="2"/>
                <w:numId w:val="2"/>
              </w:numPr>
            </w:pPr>
            <w:r>
              <w:rPr>
                <w:rFonts w:ascii="Cambria" w:hAnsi="Cambria"/>
                <w:b w:val="0"/>
              </w:rPr>
              <w:t>Edit</w:t>
            </w:r>
          </w:p>
          <w:p w14:paraId="21033AC0" w14:textId="77777777" w:rsidR="009274EA" w:rsidRDefault="00C53038">
            <w:pPr>
              <w:pStyle w:val="Heading112pt"/>
              <w:numPr>
                <w:ilvl w:val="2"/>
                <w:numId w:val="2"/>
              </w:numPr>
            </w:pPr>
            <w:r>
              <w:rPr>
                <w:rFonts w:ascii="Cambria" w:hAnsi="Cambria"/>
                <w:b w:val="0"/>
              </w:rPr>
              <w:t>View</w:t>
            </w:r>
          </w:p>
          <w:p w14:paraId="13F19A24" w14:textId="77777777" w:rsidR="009274EA" w:rsidRDefault="00C53038">
            <w:pPr>
              <w:pStyle w:val="Heading112pt"/>
            </w:pPr>
            <w:r>
              <w:rPr>
                <w:rFonts w:ascii="Cambria" w:hAnsi="Cambria"/>
                <w:b w:val="0"/>
              </w:rPr>
              <w:t>System should by default display &lt;Active Users&gt; details in “DataGridView” of Manage User&lt;TAO, TEA BOARD, Auctioneer, Associate Auctioneer/ Post Associate Auctioneer, Buyer, Associate Buyer/Post Associate Buyer, Seller, Warehouse, Warehouse Unit &gt;.</w:t>
            </w:r>
          </w:p>
          <w:p w14:paraId="36B30802" w14:textId="77777777" w:rsidR="009274EA" w:rsidRDefault="00C53038">
            <w:pPr>
              <w:pStyle w:val="Heading112pt"/>
              <w:tabs>
                <w:tab w:val="left" w:pos="10620"/>
              </w:tabs>
              <w:rPr>
                <w:rFonts w:ascii="Cambria" w:hAnsi="Cambria"/>
                <w:b w:val="0"/>
              </w:rPr>
            </w:pPr>
            <w:r>
              <w:rPr>
                <w:rFonts w:ascii="Cambria" w:hAnsi="Cambria"/>
                <w:b w:val="0"/>
              </w:rPr>
              <w:t>System should provide below controls under action column of “</w:t>
            </w:r>
            <w:r>
              <w:rPr>
                <w:rFonts w:ascii="Cambria" w:hAnsi="Cambria"/>
              </w:rPr>
              <w:t>Manage Auctioneer</w:t>
            </w:r>
            <w:r>
              <w:rPr>
                <w:rFonts w:ascii="Cambria" w:hAnsi="Cambria"/>
                <w:b w:val="0"/>
              </w:rPr>
              <w:t xml:space="preserve">” along with other controls and against each Auctioneer record. </w:t>
            </w:r>
          </w:p>
          <w:p w14:paraId="0D46FFA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Add Associate/Post Auctioneer.</w:t>
            </w:r>
          </w:p>
          <w:p w14:paraId="77CA9C1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Edit Associate/Post Auctioneer.</w:t>
            </w:r>
          </w:p>
          <w:p w14:paraId="32D2B97B"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View Associate Auctioneer.</w:t>
            </w:r>
          </w:p>
          <w:p w14:paraId="5922743B" w14:textId="77777777" w:rsidR="009274EA" w:rsidRDefault="00C53038">
            <w:pPr>
              <w:pStyle w:val="Heading112pt"/>
              <w:tabs>
                <w:tab w:val="left" w:pos="10620"/>
              </w:tabs>
              <w:rPr>
                <w:rFonts w:ascii="Cambria" w:hAnsi="Cambria"/>
                <w:b w:val="0"/>
              </w:rPr>
            </w:pPr>
            <w:r>
              <w:rPr>
                <w:rFonts w:ascii="Cambria" w:hAnsi="Cambria"/>
                <w:b w:val="0"/>
              </w:rPr>
              <w:t>System should provide below controls under action column of “</w:t>
            </w:r>
            <w:r>
              <w:rPr>
                <w:rFonts w:ascii="Cambria" w:hAnsi="Cambria"/>
              </w:rPr>
              <w:t>Manage Buyer</w:t>
            </w:r>
            <w:r>
              <w:rPr>
                <w:rFonts w:ascii="Cambria" w:hAnsi="Cambria"/>
                <w:b w:val="0"/>
              </w:rPr>
              <w:t>” along with other controls and against each Buyer record.</w:t>
            </w:r>
          </w:p>
          <w:p w14:paraId="19D1DF6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Add Associate/Post Buyer.</w:t>
            </w:r>
          </w:p>
          <w:p w14:paraId="2373BEA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Edit Associate/Post Buyer.</w:t>
            </w:r>
          </w:p>
          <w:p w14:paraId="2A658613"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View Associate Buyer.</w:t>
            </w:r>
          </w:p>
          <w:p w14:paraId="13D56158" w14:textId="77777777" w:rsidR="009274EA" w:rsidRDefault="00C53038">
            <w:pPr>
              <w:pStyle w:val="Heading112pt"/>
              <w:tabs>
                <w:tab w:val="left" w:pos="10620"/>
              </w:tabs>
              <w:rPr>
                <w:rFonts w:ascii="Cambria" w:hAnsi="Cambria"/>
                <w:b w:val="0"/>
              </w:rPr>
            </w:pPr>
            <w:r>
              <w:rPr>
                <w:rFonts w:ascii="Cambria" w:hAnsi="Cambria"/>
                <w:b w:val="0"/>
              </w:rPr>
              <w:t>System should provide below controls under action column of “</w:t>
            </w:r>
            <w:r>
              <w:rPr>
                <w:rFonts w:ascii="Cambria" w:hAnsi="Cambria"/>
              </w:rPr>
              <w:t>Manage Seller</w:t>
            </w:r>
            <w:r>
              <w:rPr>
                <w:rFonts w:ascii="Cambria" w:hAnsi="Cambria"/>
                <w:b w:val="0"/>
              </w:rPr>
              <w:t>” along with other controls and against each Seller record.</w:t>
            </w:r>
          </w:p>
          <w:p w14:paraId="7C0429A8"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Add Factory.</w:t>
            </w:r>
          </w:p>
          <w:p w14:paraId="46BF172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Edit Factory.</w:t>
            </w:r>
          </w:p>
          <w:p w14:paraId="2BE91102"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View Factories.</w:t>
            </w:r>
          </w:p>
          <w:p w14:paraId="273E56A4" w14:textId="77777777" w:rsidR="009274EA" w:rsidRDefault="00C53038">
            <w:pPr>
              <w:pStyle w:val="Heading112pt"/>
              <w:tabs>
                <w:tab w:val="left" w:pos="10620"/>
              </w:tabs>
              <w:rPr>
                <w:rFonts w:ascii="Cambria" w:hAnsi="Cambria"/>
                <w:b w:val="0"/>
              </w:rPr>
            </w:pPr>
            <w:r>
              <w:rPr>
                <w:rFonts w:ascii="Cambria" w:hAnsi="Cambria"/>
                <w:b w:val="0"/>
              </w:rPr>
              <w:t>System should provide below controls under action column of “</w:t>
            </w:r>
            <w:r>
              <w:rPr>
                <w:rFonts w:ascii="Cambria" w:hAnsi="Cambria"/>
              </w:rPr>
              <w:t>Manage Warehouse</w:t>
            </w:r>
            <w:r>
              <w:rPr>
                <w:rFonts w:ascii="Cambria" w:hAnsi="Cambria"/>
                <w:b w:val="0"/>
              </w:rPr>
              <w:t>” along with other controls and against each Warehouse record.</w:t>
            </w:r>
          </w:p>
          <w:p w14:paraId="1D8E8E0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Add Warehouse Unit.</w:t>
            </w:r>
          </w:p>
          <w:p w14:paraId="00EC2C3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Edit Warehouse Unit.</w:t>
            </w:r>
          </w:p>
          <w:p w14:paraId="7F69FDB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View Warehouse Units.</w:t>
            </w:r>
          </w:p>
          <w:p w14:paraId="20385D36" w14:textId="77777777" w:rsidR="009274EA" w:rsidRDefault="00C53038">
            <w:pPr>
              <w:pStyle w:val="Heading112pt"/>
            </w:pPr>
            <w:r>
              <w:rPr>
                <w:rFonts w:ascii="Cambria" w:hAnsi="Cambria"/>
                <w:b w:val="0"/>
              </w:rPr>
              <w:t>System should display Export to Excel and Export to PDF option under Manage User&lt;TAO, TEA BOARD, Auctioneer, Associate Auctioneer/ Post Associate Auctioneer, Buyer, Associate Buyer/Post Associate Buyer, Seller, Warehouse, Warehouse Unit &gt; Page.</w:t>
            </w:r>
          </w:p>
          <w:p w14:paraId="2D5C90F3" w14:textId="77777777" w:rsidR="009274EA" w:rsidRDefault="00C53038">
            <w:pPr>
              <w:pStyle w:val="Heading112pt"/>
              <w:numPr>
                <w:ilvl w:val="1"/>
                <w:numId w:val="2"/>
              </w:numPr>
            </w:pPr>
            <w:r>
              <w:rPr>
                <w:rFonts w:ascii="Cambria" w:hAnsi="Cambria"/>
                <w:b w:val="0"/>
              </w:rPr>
              <w:t>System should export all record in excel file on click of Export excel as per search criteria.</w:t>
            </w:r>
          </w:p>
          <w:p w14:paraId="533173D2" w14:textId="77777777" w:rsidR="009274EA" w:rsidRDefault="00C53038">
            <w:pPr>
              <w:pStyle w:val="Heading112pt"/>
              <w:numPr>
                <w:ilvl w:val="1"/>
                <w:numId w:val="2"/>
              </w:numPr>
            </w:pPr>
            <w:r>
              <w:rPr>
                <w:rFonts w:ascii="Cambria" w:hAnsi="Cambria"/>
                <w:b w:val="0"/>
              </w:rPr>
              <w:lastRenderedPageBreak/>
              <w:t>System should export all record in PDF file on click of Export PDF as per search criteria.</w:t>
            </w:r>
          </w:p>
          <w:p w14:paraId="2B352C50" w14:textId="77777777" w:rsidR="009274EA" w:rsidRDefault="00C53038">
            <w:pPr>
              <w:pStyle w:val="Heading112pt"/>
            </w:pPr>
            <w:r>
              <w:rPr>
                <w:rFonts w:ascii="Cambria" w:hAnsi="Cambria"/>
                <w:b w:val="0"/>
              </w:rPr>
              <w:t>System should display latest record of registration as a first.</w:t>
            </w:r>
          </w:p>
          <w:p w14:paraId="31F1B78E" w14:textId="77777777" w:rsidR="009274EA" w:rsidRDefault="00C53038">
            <w:pPr>
              <w:pStyle w:val="Heading112pt"/>
            </w:pPr>
            <w:r>
              <w:rPr>
                <w:rFonts w:ascii="Cambria" w:hAnsi="Cambria"/>
                <w:b w:val="0"/>
              </w:rPr>
              <w:t>System should display by default total 20 number of records on screen with show more option.</w:t>
            </w:r>
          </w:p>
          <w:p w14:paraId="211B88CC" w14:textId="77777777" w:rsidR="009274EA" w:rsidRDefault="00C53038">
            <w:pPr>
              <w:pStyle w:val="Heading112pt"/>
            </w:pPr>
            <w:r>
              <w:rPr>
                <w:rFonts w:ascii="Cambria" w:hAnsi="Cambria"/>
                <w:b w:val="0"/>
              </w:rPr>
              <w:t>System should display additional 20 records on click of Show more option.</w:t>
            </w:r>
          </w:p>
          <w:p w14:paraId="385BB527" w14:textId="77777777" w:rsidR="009274EA" w:rsidRDefault="00C53038">
            <w:pPr>
              <w:pStyle w:val="Heading112pt"/>
            </w:pPr>
            <w:r>
              <w:rPr>
                <w:rFonts w:ascii="Cambria" w:hAnsi="Cambria"/>
                <w:b w:val="0"/>
              </w:rPr>
              <w:t>System should display Inactive record as per search criteria.</w:t>
            </w:r>
          </w:p>
          <w:p w14:paraId="3141781A" w14:textId="77777777" w:rsidR="009274EA" w:rsidRDefault="00C53038">
            <w:pPr>
              <w:pStyle w:val="Heading112pt"/>
            </w:pPr>
            <w:r>
              <w:rPr>
                <w:rFonts w:ascii="Cambria" w:hAnsi="Cambria"/>
                <w:b w:val="0"/>
              </w:rPr>
              <w:t>System should display Suspended record as per search criteria.</w:t>
            </w:r>
          </w:p>
          <w:p w14:paraId="37A95C9B" w14:textId="77777777" w:rsidR="009274EA" w:rsidRDefault="00C53038">
            <w:pPr>
              <w:pStyle w:val="Heading112pt"/>
            </w:pPr>
            <w:r>
              <w:rPr>
                <w:rFonts w:ascii="Cambria" w:hAnsi="Cambria"/>
                <w:b w:val="0"/>
              </w:rPr>
              <w:t>System should display “No Record found” if user entered such search criteria, which is not available in record.</w:t>
            </w:r>
          </w:p>
          <w:p w14:paraId="77527402" w14:textId="77777777" w:rsidR="009274EA" w:rsidRDefault="00C53038">
            <w:pPr>
              <w:pStyle w:val="Heading112pt"/>
            </w:pPr>
            <w:r>
              <w:rPr>
                <w:rFonts w:ascii="Cambria" w:hAnsi="Cambria"/>
                <w:b w:val="0"/>
              </w:rPr>
              <w:t>System should provide suggestive search in all search fields where field type = textbox.</w:t>
            </w:r>
          </w:p>
        </w:tc>
      </w:tr>
      <w:tr w:rsidR="009274EA" w14:paraId="3235EDF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002366D"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6FEEAB7E" w14:textId="77777777" w:rsidR="009274EA" w:rsidRDefault="00C53038">
            <w:pPr>
              <w:tabs>
                <w:tab w:val="left" w:pos="10620"/>
              </w:tabs>
            </w:pPr>
            <w:r>
              <w:t>Authorized user/Admin User</w:t>
            </w:r>
          </w:p>
        </w:tc>
      </w:tr>
    </w:tbl>
    <w:p w14:paraId="59F63734"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479E1D54" w14:textId="77777777">
        <w:trPr>
          <w:trHeight w:val="940"/>
        </w:trPr>
        <w:tc>
          <w:tcPr>
            <w:tcW w:w="1150" w:type="dxa"/>
            <w:shd w:val="clear" w:color="auto" w:fill="C4BC96"/>
          </w:tcPr>
          <w:p w14:paraId="55B09B0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733782C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339FF69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AC3B5A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11BB2D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7EA985C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487EE82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64C9D97" w14:textId="77777777">
        <w:trPr>
          <w:trHeight w:val="1735"/>
        </w:trPr>
        <w:tc>
          <w:tcPr>
            <w:tcW w:w="1150" w:type="dxa"/>
            <w:shd w:val="clear" w:color="auto" w:fill="auto"/>
          </w:tcPr>
          <w:p w14:paraId="17D7F99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Email ID</w:t>
            </w:r>
          </w:p>
        </w:tc>
        <w:tc>
          <w:tcPr>
            <w:tcW w:w="918" w:type="dxa"/>
            <w:shd w:val="clear" w:color="auto" w:fill="auto"/>
          </w:tcPr>
          <w:p w14:paraId="538E89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 box</w:t>
            </w:r>
          </w:p>
        </w:tc>
        <w:tc>
          <w:tcPr>
            <w:tcW w:w="992" w:type="dxa"/>
            <w:shd w:val="clear" w:color="auto" w:fill="auto"/>
          </w:tcPr>
          <w:p w14:paraId="1E37C1F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C1A22F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71BD051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7B796AF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7C0992A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0531FDEB" w14:textId="77777777">
        <w:trPr>
          <w:trHeight w:val="287"/>
        </w:trPr>
        <w:tc>
          <w:tcPr>
            <w:tcW w:w="1150" w:type="dxa"/>
            <w:shd w:val="clear" w:color="auto" w:fill="auto"/>
          </w:tcPr>
          <w:p w14:paraId="144659E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Phone</w:t>
            </w:r>
          </w:p>
        </w:tc>
        <w:tc>
          <w:tcPr>
            <w:tcW w:w="918" w:type="dxa"/>
            <w:shd w:val="clear" w:color="auto" w:fill="auto"/>
          </w:tcPr>
          <w:p w14:paraId="69F31D7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EBF8EA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5D00CF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198D011F"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5170C30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DF5AE70"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4382049" w14:textId="77777777">
        <w:trPr>
          <w:trHeight w:val="287"/>
        </w:trPr>
        <w:tc>
          <w:tcPr>
            <w:tcW w:w="1150" w:type="dxa"/>
            <w:shd w:val="clear" w:color="auto" w:fill="auto"/>
          </w:tcPr>
          <w:p w14:paraId="69E6E454"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User Name</w:t>
            </w:r>
          </w:p>
        </w:tc>
        <w:tc>
          <w:tcPr>
            <w:tcW w:w="918" w:type="dxa"/>
            <w:shd w:val="clear" w:color="auto" w:fill="auto"/>
          </w:tcPr>
          <w:p w14:paraId="59D2610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6E2173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5AA0D37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66DCA70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A00F051"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1102A6B"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603FD78" w14:textId="77777777">
        <w:trPr>
          <w:trHeight w:val="287"/>
        </w:trPr>
        <w:tc>
          <w:tcPr>
            <w:tcW w:w="1150" w:type="dxa"/>
            <w:shd w:val="clear" w:color="auto" w:fill="auto"/>
          </w:tcPr>
          <w:p w14:paraId="283B936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User Code</w:t>
            </w:r>
          </w:p>
        </w:tc>
        <w:tc>
          <w:tcPr>
            <w:tcW w:w="918" w:type="dxa"/>
            <w:shd w:val="clear" w:color="auto" w:fill="auto"/>
          </w:tcPr>
          <w:p w14:paraId="1093564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7F62870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01E4486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DBA7E4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68BEC2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20EF43AD"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75D3F30B" w14:textId="77777777">
        <w:trPr>
          <w:trHeight w:val="287"/>
        </w:trPr>
        <w:tc>
          <w:tcPr>
            <w:tcW w:w="1150" w:type="dxa"/>
            <w:shd w:val="clear" w:color="auto" w:fill="auto"/>
          </w:tcPr>
          <w:p w14:paraId="321FB23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Tea Board Registration certificate</w:t>
            </w:r>
          </w:p>
        </w:tc>
        <w:tc>
          <w:tcPr>
            <w:tcW w:w="918" w:type="dxa"/>
            <w:shd w:val="clear" w:color="auto" w:fill="auto"/>
          </w:tcPr>
          <w:p w14:paraId="0504EF1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95498D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D789AB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6D44F2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19EE2C0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11B77E8"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03F0B67" w14:textId="77777777">
        <w:trPr>
          <w:trHeight w:val="287"/>
        </w:trPr>
        <w:tc>
          <w:tcPr>
            <w:tcW w:w="1150" w:type="dxa"/>
            <w:shd w:val="clear" w:color="auto" w:fill="auto"/>
          </w:tcPr>
          <w:p w14:paraId="5F1FDF2F"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lastRenderedPageBreak/>
              <w:t>GST Number</w:t>
            </w:r>
          </w:p>
        </w:tc>
        <w:tc>
          <w:tcPr>
            <w:tcW w:w="918" w:type="dxa"/>
            <w:shd w:val="clear" w:color="auto" w:fill="auto"/>
          </w:tcPr>
          <w:p w14:paraId="64C2076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02A2175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1F671FA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5237285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291338B8"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6173BDA3"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449B740" w14:textId="77777777">
        <w:trPr>
          <w:trHeight w:val="287"/>
        </w:trPr>
        <w:tc>
          <w:tcPr>
            <w:tcW w:w="1150" w:type="dxa"/>
            <w:shd w:val="clear" w:color="auto" w:fill="auto"/>
          </w:tcPr>
          <w:p w14:paraId="7DA54B8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PAN Number</w:t>
            </w:r>
          </w:p>
        </w:tc>
        <w:tc>
          <w:tcPr>
            <w:tcW w:w="918" w:type="dxa"/>
            <w:shd w:val="clear" w:color="auto" w:fill="auto"/>
          </w:tcPr>
          <w:p w14:paraId="495057F5"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2A4B360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N</w:t>
            </w:r>
          </w:p>
        </w:tc>
        <w:tc>
          <w:tcPr>
            <w:tcW w:w="1774" w:type="dxa"/>
            <w:shd w:val="clear" w:color="auto" w:fill="auto"/>
          </w:tcPr>
          <w:p w14:paraId="2264BD8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0DC8B29A"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67787265"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12C96C3A"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2B07E559" w14:textId="77777777" w:rsidR="009274EA" w:rsidRDefault="009274EA">
      <w:pPr>
        <w:tabs>
          <w:tab w:val="left" w:pos="10620"/>
        </w:tabs>
        <w:spacing w:after="0"/>
        <w:rPr>
          <w:rFonts w:cs="Arial"/>
          <w:b/>
          <w:i/>
          <w:lang w:bidi="en-US"/>
        </w:rPr>
      </w:pPr>
    </w:p>
    <w:p w14:paraId="68F64BAA"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5FC0E4B7" w14:textId="77777777">
        <w:trPr>
          <w:trHeight w:val="501"/>
        </w:trPr>
        <w:tc>
          <w:tcPr>
            <w:tcW w:w="1866" w:type="dxa"/>
            <w:shd w:val="clear" w:color="auto" w:fill="C4BC96"/>
            <w:vAlign w:val="center"/>
          </w:tcPr>
          <w:p w14:paraId="4BC1ABC6" w14:textId="77777777" w:rsidR="009274EA" w:rsidRDefault="00C53038">
            <w:pPr>
              <w:tabs>
                <w:tab w:val="left" w:pos="10620"/>
              </w:tabs>
              <w:rPr>
                <w:b/>
                <w:bCs/>
                <w:iCs/>
              </w:rPr>
            </w:pPr>
            <w:r>
              <w:rPr>
                <w:b/>
                <w:bCs/>
                <w:iCs/>
              </w:rPr>
              <w:t>Control</w:t>
            </w:r>
          </w:p>
        </w:tc>
        <w:tc>
          <w:tcPr>
            <w:tcW w:w="1858" w:type="dxa"/>
            <w:shd w:val="clear" w:color="auto" w:fill="C4BC96"/>
            <w:vAlign w:val="center"/>
          </w:tcPr>
          <w:p w14:paraId="5FE79DCC"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539D9744" w14:textId="77777777" w:rsidR="009274EA" w:rsidRDefault="00C53038">
            <w:pPr>
              <w:tabs>
                <w:tab w:val="left" w:pos="10620"/>
              </w:tabs>
              <w:rPr>
                <w:b/>
                <w:bCs/>
                <w:iCs/>
              </w:rPr>
            </w:pPr>
            <w:r>
              <w:rPr>
                <w:b/>
                <w:bCs/>
                <w:iCs/>
              </w:rPr>
              <w:t>Behaviour</w:t>
            </w:r>
          </w:p>
        </w:tc>
      </w:tr>
      <w:tr w:rsidR="009274EA" w14:paraId="1F21611F" w14:textId="77777777">
        <w:trPr>
          <w:trHeight w:val="517"/>
        </w:trPr>
        <w:tc>
          <w:tcPr>
            <w:tcW w:w="1866" w:type="dxa"/>
            <w:vAlign w:val="center"/>
          </w:tcPr>
          <w:p w14:paraId="06133898" w14:textId="77777777" w:rsidR="009274EA" w:rsidRDefault="00C53038">
            <w:pPr>
              <w:tabs>
                <w:tab w:val="left" w:pos="10620"/>
              </w:tabs>
            </w:pPr>
            <w:r>
              <w:t>Clear</w:t>
            </w:r>
          </w:p>
        </w:tc>
        <w:tc>
          <w:tcPr>
            <w:tcW w:w="1858" w:type="dxa"/>
            <w:vAlign w:val="center"/>
          </w:tcPr>
          <w:p w14:paraId="2A6ED937" w14:textId="77777777" w:rsidR="009274EA" w:rsidRDefault="00C53038">
            <w:pPr>
              <w:tabs>
                <w:tab w:val="left" w:pos="10620"/>
              </w:tabs>
            </w:pPr>
            <w:r>
              <w:t>Button</w:t>
            </w:r>
          </w:p>
        </w:tc>
        <w:tc>
          <w:tcPr>
            <w:tcW w:w="6693" w:type="dxa"/>
            <w:vAlign w:val="center"/>
          </w:tcPr>
          <w:p w14:paraId="798FDD15" w14:textId="77777777" w:rsidR="009274EA" w:rsidRDefault="00C53038">
            <w:pPr>
              <w:tabs>
                <w:tab w:val="left" w:pos="10620"/>
              </w:tabs>
            </w:pPr>
            <w:r>
              <w:t>Fields should be cleared.</w:t>
            </w:r>
          </w:p>
        </w:tc>
      </w:tr>
      <w:tr w:rsidR="009274EA" w14:paraId="7E5D8923" w14:textId="77777777">
        <w:trPr>
          <w:trHeight w:val="517"/>
        </w:trPr>
        <w:tc>
          <w:tcPr>
            <w:tcW w:w="1866" w:type="dxa"/>
            <w:vAlign w:val="center"/>
          </w:tcPr>
          <w:p w14:paraId="5E97AAB7" w14:textId="77777777" w:rsidR="009274EA" w:rsidRDefault="00C53038">
            <w:pPr>
              <w:tabs>
                <w:tab w:val="left" w:pos="10620"/>
              </w:tabs>
            </w:pPr>
            <w:r>
              <w:t>Search</w:t>
            </w:r>
          </w:p>
        </w:tc>
        <w:tc>
          <w:tcPr>
            <w:tcW w:w="1858" w:type="dxa"/>
            <w:vAlign w:val="center"/>
          </w:tcPr>
          <w:p w14:paraId="7B7D211E" w14:textId="77777777" w:rsidR="009274EA" w:rsidRDefault="00C53038">
            <w:pPr>
              <w:tabs>
                <w:tab w:val="left" w:pos="10620"/>
              </w:tabs>
            </w:pPr>
            <w:r>
              <w:t>Button</w:t>
            </w:r>
          </w:p>
        </w:tc>
        <w:tc>
          <w:tcPr>
            <w:tcW w:w="6693" w:type="dxa"/>
            <w:vAlign w:val="center"/>
          </w:tcPr>
          <w:p w14:paraId="0A6C78A8" w14:textId="77777777" w:rsidR="009274EA" w:rsidRDefault="00C53038">
            <w:pPr>
              <w:tabs>
                <w:tab w:val="left" w:pos="10620"/>
              </w:tabs>
            </w:pPr>
            <w:r>
              <w:t>Record should be searched as per search criteria.</w:t>
            </w:r>
          </w:p>
        </w:tc>
      </w:tr>
      <w:tr w:rsidR="009274EA" w14:paraId="26DAC2C0" w14:textId="77777777">
        <w:trPr>
          <w:trHeight w:val="517"/>
        </w:trPr>
        <w:tc>
          <w:tcPr>
            <w:tcW w:w="1866" w:type="dxa"/>
            <w:vAlign w:val="center"/>
          </w:tcPr>
          <w:p w14:paraId="65630830" w14:textId="77777777" w:rsidR="009274EA" w:rsidRDefault="00C53038">
            <w:pPr>
              <w:tabs>
                <w:tab w:val="left" w:pos="10620"/>
              </w:tabs>
            </w:pPr>
            <w:r>
              <w:t>User Profile Status</w:t>
            </w:r>
          </w:p>
        </w:tc>
        <w:tc>
          <w:tcPr>
            <w:tcW w:w="1858" w:type="dxa"/>
            <w:vAlign w:val="center"/>
          </w:tcPr>
          <w:p w14:paraId="233DF8AC" w14:textId="77777777" w:rsidR="009274EA" w:rsidRDefault="00C53038">
            <w:pPr>
              <w:tabs>
                <w:tab w:val="left" w:pos="10620"/>
              </w:tabs>
            </w:pPr>
            <w:r>
              <w:t>Dropdown</w:t>
            </w:r>
          </w:p>
        </w:tc>
        <w:tc>
          <w:tcPr>
            <w:tcW w:w="6693" w:type="dxa"/>
            <w:vAlign w:val="center"/>
          </w:tcPr>
          <w:p w14:paraId="1B79B328" w14:textId="77777777" w:rsidR="009274EA" w:rsidRDefault="00C53038">
            <w:pPr>
              <w:tabs>
                <w:tab w:val="left" w:pos="10620"/>
              </w:tabs>
            </w:pPr>
            <w:r>
              <w:t>Search the record as per user’s profile status.</w:t>
            </w:r>
          </w:p>
        </w:tc>
      </w:tr>
      <w:tr w:rsidR="009274EA" w14:paraId="0842854E" w14:textId="77777777">
        <w:trPr>
          <w:trHeight w:val="517"/>
        </w:trPr>
        <w:tc>
          <w:tcPr>
            <w:tcW w:w="1866" w:type="dxa"/>
            <w:vAlign w:val="center"/>
          </w:tcPr>
          <w:p w14:paraId="316E0296" w14:textId="77777777" w:rsidR="009274EA" w:rsidRDefault="00C53038">
            <w:pPr>
              <w:tabs>
                <w:tab w:val="left" w:pos="10620"/>
              </w:tabs>
            </w:pPr>
            <w:r>
              <w:t>Export to Excel</w:t>
            </w:r>
          </w:p>
        </w:tc>
        <w:tc>
          <w:tcPr>
            <w:tcW w:w="1858" w:type="dxa"/>
            <w:vAlign w:val="center"/>
          </w:tcPr>
          <w:p w14:paraId="64660F3A" w14:textId="77777777" w:rsidR="009274EA" w:rsidRDefault="00C53038">
            <w:pPr>
              <w:tabs>
                <w:tab w:val="left" w:pos="10620"/>
              </w:tabs>
            </w:pPr>
            <w:r>
              <w:t>Image Button</w:t>
            </w:r>
          </w:p>
        </w:tc>
        <w:tc>
          <w:tcPr>
            <w:tcW w:w="6693" w:type="dxa"/>
            <w:vAlign w:val="center"/>
          </w:tcPr>
          <w:p w14:paraId="3A632300" w14:textId="77777777" w:rsidR="009274EA" w:rsidRDefault="00C53038">
            <w:pPr>
              <w:tabs>
                <w:tab w:val="left" w:pos="10620"/>
              </w:tabs>
            </w:pPr>
            <w:r>
              <w:t>Record should be exported in Excel.</w:t>
            </w:r>
          </w:p>
        </w:tc>
      </w:tr>
      <w:tr w:rsidR="009274EA" w14:paraId="58946045" w14:textId="77777777">
        <w:trPr>
          <w:trHeight w:val="517"/>
        </w:trPr>
        <w:tc>
          <w:tcPr>
            <w:tcW w:w="1866" w:type="dxa"/>
            <w:vAlign w:val="center"/>
          </w:tcPr>
          <w:p w14:paraId="7B00ADB1" w14:textId="77777777" w:rsidR="009274EA" w:rsidRDefault="00C53038">
            <w:pPr>
              <w:tabs>
                <w:tab w:val="left" w:pos="10620"/>
              </w:tabs>
            </w:pPr>
            <w:r>
              <w:t>Export to PDF</w:t>
            </w:r>
          </w:p>
        </w:tc>
        <w:tc>
          <w:tcPr>
            <w:tcW w:w="1858" w:type="dxa"/>
            <w:vAlign w:val="center"/>
          </w:tcPr>
          <w:p w14:paraId="64144D85" w14:textId="77777777" w:rsidR="009274EA" w:rsidRDefault="00C53038">
            <w:pPr>
              <w:tabs>
                <w:tab w:val="left" w:pos="10620"/>
              </w:tabs>
            </w:pPr>
            <w:r>
              <w:t>Image Button</w:t>
            </w:r>
          </w:p>
        </w:tc>
        <w:tc>
          <w:tcPr>
            <w:tcW w:w="6693" w:type="dxa"/>
            <w:vAlign w:val="center"/>
          </w:tcPr>
          <w:p w14:paraId="79EEC8A5" w14:textId="77777777" w:rsidR="009274EA" w:rsidRDefault="00C53038">
            <w:pPr>
              <w:tabs>
                <w:tab w:val="left" w:pos="10620"/>
              </w:tabs>
            </w:pPr>
            <w:r>
              <w:t>Record should be exported in PDF.</w:t>
            </w:r>
          </w:p>
        </w:tc>
      </w:tr>
      <w:tr w:rsidR="009274EA" w14:paraId="54F8EA16" w14:textId="77777777">
        <w:trPr>
          <w:trHeight w:val="517"/>
        </w:trPr>
        <w:tc>
          <w:tcPr>
            <w:tcW w:w="1866" w:type="dxa"/>
            <w:vAlign w:val="center"/>
          </w:tcPr>
          <w:p w14:paraId="4F3E1A7F" w14:textId="77777777" w:rsidR="009274EA" w:rsidRDefault="00C53038">
            <w:pPr>
              <w:tabs>
                <w:tab w:val="left" w:pos="10620"/>
              </w:tabs>
            </w:pPr>
            <w:r>
              <w:t>Edit</w:t>
            </w:r>
          </w:p>
        </w:tc>
        <w:tc>
          <w:tcPr>
            <w:tcW w:w="1858" w:type="dxa"/>
            <w:vAlign w:val="center"/>
          </w:tcPr>
          <w:p w14:paraId="1C8B5567" w14:textId="77777777" w:rsidR="009274EA" w:rsidRDefault="00C53038">
            <w:pPr>
              <w:tabs>
                <w:tab w:val="left" w:pos="10620"/>
              </w:tabs>
            </w:pPr>
            <w:r>
              <w:t>Link</w:t>
            </w:r>
          </w:p>
        </w:tc>
        <w:tc>
          <w:tcPr>
            <w:tcW w:w="6693" w:type="dxa"/>
            <w:vAlign w:val="center"/>
          </w:tcPr>
          <w:p w14:paraId="28580D09" w14:textId="77777777" w:rsidR="009274EA" w:rsidRDefault="00C53038">
            <w:pPr>
              <w:tabs>
                <w:tab w:val="left" w:pos="10620"/>
              </w:tabs>
            </w:pPr>
            <w:r>
              <w:t>Redirect on edit profile page.</w:t>
            </w:r>
          </w:p>
        </w:tc>
      </w:tr>
      <w:tr w:rsidR="009274EA" w14:paraId="251B5E56" w14:textId="77777777">
        <w:trPr>
          <w:trHeight w:val="517"/>
        </w:trPr>
        <w:tc>
          <w:tcPr>
            <w:tcW w:w="1866" w:type="dxa"/>
            <w:vAlign w:val="center"/>
          </w:tcPr>
          <w:p w14:paraId="6C392355" w14:textId="77777777" w:rsidR="009274EA" w:rsidRDefault="00C53038">
            <w:pPr>
              <w:tabs>
                <w:tab w:val="left" w:pos="10620"/>
              </w:tabs>
            </w:pPr>
            <w:r>
              <w:t>View</w:t>
            </w:r>
          </w:p>
        </w:tc>
        <w:tc>
          <w:tcPr>
            <w:tcW w:w="1858" w:type="dxa"/>
            <w:vAlign w:val="center"/>
          </w:tcPr>
          <w:p w14:paraId="670D6FCF" w14:textId="77777777" w:rsidR="009274EA" w:rsidRDefault="00C53038">
            <w:pPr>
              <w:tabs>
                <w:tab w:val="left" w:pos="10620"/>
              </w:tabs>
            </w:pPr>
            <w:r>
              <w:t>Link</w:t>
            </w:r>
          </w:p>
        </w:tc>
        <w:tc>
          <w:tcPr>
            <w:tcW w:w="6693" w:type="dxa"/>
            <w:vAlign w:val="center"/>
          </w:tcPr>
          <w:p w14:paraId="098742D3" w14:textId="77777777" w:rsidR="009274EA" w:rsidRDefault="00C53038">
            <w:pPr>
              <w:tabs>
                <w:tab w:val="left" w:pos="10620"/>
              </w:tabs>
            </w:pPr>
            <w:r>
              <w:t>Display profile in view mode.</w:t>
            </w:r>
          </w:p>
        </w:tc>
      </w:tr>
      <w:tr w:rsidR="009274EA" w14:paraId="5E8B2B4E" w14:textId="77777777">
        <w:trPr>
          <w:trHeight w:val="517"/>
        </w:trPr>
        <w:tc>
          <w:tcPr>
            <w:tcW w:w="1866" w:type="dxa"/>
            <w:vAlign w:val="center"/>
          </w:tcPr>
          <w:p w14:paraId="25FEE03C" w14:textId="77777777" w:rsidR="009274EA" w:rsidRDefault="00C53038">
            <w:pPr>
              <w:tabs>
                <w:tab w:val="left" w:pos="10620"/>
              </w:tabs>
            </w:pPr>
            <w:r>
              <w:t>Add Associate /Post Associate Auctioneer</w:t>
            </w:r>
          </w:p>
        </w:tc>
        <w:tc>
          <w:tcPr>
            <w:tcW w:w="1858" w:type="dxa"/>
            <w:vAlign w:val="center"/>
          </w:tcPr>
          <w:p w14:paraId="3DED3337" w14:textId="77777777" w:rsidR="009274EA" w:rsidRDefault="00C53038">
            <w:pPr>
              <w:tabs>
                <w:tab w:val="left" w:pos="10620"/>
              </w:tabs>
            </w:pPr>
            <w:r>
              <w:t>Link</w:t>
            </w:r>
          </w:p>
        </w:tc>
        <w:tc>
          <w:tcPr>
            <w:tcW w:w="6693" w:type="dxa"/>
            <w:vAlign w:val="center"/>
          </w:tcPr>
          <w:p w14:paraId="4FD2A184" w14:textId="77777777" w:rsidR="009274EA" w:rsidRDefault="00C53038">
            <w:pPr>
              <w:tabs>
                <w:tab w:val="left" w:pos="10620"/>
              </w:tabs>
            </w:pPr>
            <w:r>
              <w:t>Redirect on add new record page.</w:t>
            </w:r>
          </w:p>
        </w:tc>
      </w:tr>
      <w:tr w:rsidR="009274EA" w14:paraId="63189E0C" w14:textId="77777777">
        <w:trPr>
          <w:trHeight w:val="517"/>
        </w:trPr>
        <w:tc>
          <w:tcPr>
            <w:tcW w:w="1866" w:type="dxa"/>
            <w:vAlign w:val="center"/>
          </w:tcPr>
          <w:p w14:paraId="1C092DD3" w14:textId="77777777" w:rsidR="009274EA" w:rsidRDefault="00C53038">
            <w:pPr>
              <w:tabs>
                <w:tab w:val="left" w:pos="10620"/>
              </w:tabs>
            </w:pPr>
            <w:r>
              <w:t>Edit Associate /Post Associate Auctioneer</w:t>
            </w:r>
          </w:p>
        </w:tc>
        <w:tc>
          <w:tcPr>
            <w:tcW w:w="1858" w:type="dxa"/>
            <w:vAlign w:val="center"/>
          </w:tcPr>
          <w:p w14:paraId="272FAD01" w14:textId="77777777" w:rsidR="009274EA" w:rsidRDefault="00C53038">
            <w:pPr>
              <w:tabs>
                <w:tab w:val="left" w:pos="10620"/>
              </w:tabs>
            </w:pPr>
            <w:r>
              <w:t>Link</w:t>
            </w:r>
          </w:p>
        </w:tc>
        <w:tc>
          <w:tcPr>
            <w:tcW w:w="6693" w:type="dxa"/>
            <w:vAlign w:val="center"/>
          </w:tcPr>
          <w:p w14:paraId="6B0CBF6D" w14:textId="77777777" w:rsidR="009274EA" w:rsidRDefault="00C53038">
            <w:pPr>
              <w:tabs>
                <w:tab w:val="left" w:pos="10620"/>
              </w:tabs>
            </w:pPr>
            <w:r>
              <w:t>Redirect on edit record page.</w:t>
            </w:r>
          </w:p>
        </w:tc>
      </w:tr>
      <w:tr w:rsidR="009274EA" w14:paraId="7A49F2CF" w14:textId="77777777">
        <w:trPr>
          <w:trHeight w:val="517"/>
        </w:trPr>
        <w:tc>
          <w:tcPr>
            <w:tcW w:w="1866" w:type="dxa"/>
            <w:vAlign w:val="center"/>
          </w:tcPr>
          <w:p w14:paraId="42743077" w14:textId="77777777" w:rsidR="009274EA" w:rsidRDefault="00C53038">
            <w:pPr>
              <w:tabs>
                <w:tab w:val="left" w:pos="10620"/>
              </w:tabs>
            </w:pPr>
            <w:r>
              <w:t>View Associate /Post Associate Auctioneer</w:t>
            </w:r>
          </w:p>
        </w:tc>
        <w:tc>
          <w:tcPr>
            <w:tcW w:w="1858" w:type="dxa"/>
            <w:vAlign w:val="center"/>
          </w:tcPr>
          <w:p w14:paraId="7E74139A" w14:textId="77777777" w:rsidR="009274EA" w:rsidRDefault="00C53038">
            <w:pPr>
              <w:tabs>
                <w:tab w:val="left" w:pos="10620"/>
              </w:tabs>
            </w:pPr>
            <w:r>
              <w:t>Link</w:t>
            </w:r>
          </w:p>
        </w:tc>
        <w:tc>
          <w:tcPr>
            <w:tcW w:w="6693" w:type="dxa"/>
            <w:vAlign w:val="center"/>
          </w:tcPr>
          <w:p w14:paraId="4620FAFF" w14:textId="77777777" w:rsidR="009274EA" w:rsidRDefault="00C53038">
            <w:pPr>
              <w:tabs>
                <w:tab w:val="left" w:pos="10620"/>
              </w:tabs>
            </w:pPr>
            <w:r>
              <w:t>Redirect on view record page.</w:t>
            </w:r>
          </w:p>
        </w:tc>
      </w:tr>
      <w:tr w:rsidR="009274EA" w14:paraId="51FCC7BE" w14:textId="77777777">
        <w:trPr>
          <w:trHeight w:val="517"/>
        </w:trPr>
        <w:tc>
          <w:tcPr>
            <w:tcW w:w="1866" w:type="dxa"/>
            <w:vAlign w:val="center"/>
          </w:tcPr>
          <w:p w14:paraId="01F4D7CE" w14:textId="77777777" w:rsidR="009274EA" w:rsidRDefault="00C53038">
            <w:pPr>
              <w:tabs>
                <w:tab w:val="left" w:pos="10620"/>
              </w:tabs>
            </w:pPr>
            <w:r>
              <w:t>Add Associate /Post Associate Buyer</w:t>
            </w:r>
          </w:p>
        </w:tc>
        <w:tc>
          <w:tcPr>
            <w:tcW w:w="1858" w:type="dxa"/>
            <w:vAlign w:val="center"/>
          </w:tcPr>
          <w:p w14:paraId="29079CD4" w14:textId="77777777" w:rsidR="009274EA" w:rsidRDefault="00C53038">
            <w:pPr>
              <w:tabs>
                <w:tab w:val="left" w:pos="10620"/>
              </w:tabs>
            </w:pPr>
            <w:r>
              <w:t>Link</w:t>
            </w:r>
          </w:p>
        </w:tc>
        <w:tc>
          <w:tcPr>
            <w:tcW w:w="6693" w:type="dxa"/>
            <w:vAlign w:val="center"/>
          </w:tcPr>
          <w:p w14:paraId="24184431" w14:textId="77777777" w:rsidR="009274EA" w:rsidRDefault="00C53038">
            <w:pPr>
              <w:tabs>
                <w:tab w:val="left" w:pos="10620"/>
              </w:tabs>
            </w:pPr>
            <w:r>
              <w:t>Redirect on add new record page.</w:t>
            </w:r>
          </w:p>
        </w:tc>
      </w:tr>
      <w:tr w:rsidR="009274EA" w14:paraId="6201195B" w14:textId="77777777">
        <w:trPr>
          <w:trHeight w:val="517"/>
        </w:trPr>
        <w:tc>
          <w:tcPr>
            <w:tcW w:w="1866" w:type="dxa"/>
            <w:vAlign w:val="center"/>
          </w:tcPr>
          <w:p w14:paraId="6987A9D9" w14:textId="77777777" w:rsidR="009274EA" w:rsidRDefault="00C53038">
            <w:pPr>
              <w:tabs>
                <w:tab w:val="left" w:pos="10620"/>
              </w:tabs>
            </w:pPr>
            <w:r>
              <w:t>Edit Associate /Post Associate Buyer</w:t>
            </w:r>
          </w:p>
        </w:tc>
        <w:tc>
          <w:tcPr>
            <w:tcW w:w="1858" w:type="dxa"/>
            <w:vAlign w:val="center"/>
          </w:tcPr>
          <w:p w14:paraId="148BE445" w14:textId="77777777" w:rsidR="009274EA" w:rsidRDefault="00C53038">
            <w:pPr>
              <w:tabs>
                <w:tab w:val="left" w:pos="10620"/>
              </w:tabs>
            </w:pPr>
            <w:r>
              <w:t>Link</w:t>
            </w:r>
          </w:p>
        </w:tc>
        <w:tc>
          <w:tcPr>
            <w:tcW w:w="6693" w:type="dxa"/>
            <w:vAlign w:val="center"/>
          </w:tcPr>
          <w:p w14:paraId="55C0D6E6" w14:textId="77777777" w:rsidR="009274EA" w:rsidRDefault="00C53038">
            <w:pPr>
              <w:tabs>
                <w:tab w:val="left" w:pos="10620"/>
              </w:tabs>
            </w:pPr>
            <w:r>
              <w:t>Redirect on edit record page.</w:t>
            </w:r>
          </w:p>
        </w:tc>
      </w:tr>
      <w:tr w:rsidR="009274EA" w14:paraId="1913673C" w14:textId="77777777">
        <w:trPr>
          <w:trHeight w:val="517"/>
        </w:trPr>
        <w:tc>
          <w:tcPr>
            <w:tcW w:w="1866" w:type="dxa"/>
            <w:vAlign w:val="center"/>
          </w:tcPr>
          <w:p w14:paraId="5F36B629" w14:textId="77777777" w:rsidR="009274EA" w:rsidRDefault="00C53038">
            <w:pPr>
              <w:tabs>
                <w:tab w:val="left" w:pos="10620"/>
              </w:tabs>
            </w:pPr>
            <w:r>
              <w:t>View Associate /Post Associate Buyer</w:t>
            </w:r>
          </w:p>
        </w:tc>
        <w:tc>
          <w:tcPr>
            <w:tcW w:w="1858" w:type="dxa"/>
            <w:vAlign w:val="center"/>
          </w:tcPr>
          <w:p w14:paraId="50F737A2" w14:textId="77777777" w:rsidR="009274EA" w:rsidRDefault="00C53038">
            <w:pPr>
              <w:tabs>
                <w:tab w:val="left" w:pos="10620"/>
              </w:tabs>
            </w:pPr>
            <w:r>
              <w:t>Link</w:t>
            </w:r>
          </w:p>
        </w:tc>
        <w:tc>
          <w:tcPr>
            <w:tcW w:w="6693" w:type="dxa"/>
            <w:vAlign w:val="center"/>
          </w:tcPr>
          <w:p w14:paraId="371E1B8B" w14:textId="77777777" w:rsidR="009274EA" w:rsidRDefault="00C53038">
            <w:pPr>
              <w:tabs>
                <w:tab w:val="left" w:pos="10620"/>
              </w:tabs>
            </w:pPr>
            <w:r>
              <w:t>Redirect on view record page.</w:t>
            </w:r>
          </w:p>
        </w:tc>
      </w:tr>
      <w:tr w:rsidR="009274EA" w14:paraId="33130E0E" w14:textId="77777777">
        <w:trPr>
          <w:trHeight w:val="517"/>
        </w:trPr>
        <w:tc>
          <w:tcPr>
            <w:tcW w:w="1866" w:type="dxa"/>
            <w:vAlign w:val="center"/>
          </w:tcPr>
          <w:p w14:paraId="186C2411" w14:textId="77777777" w:rsidR="009274EA" w:rsidRDefault="00C53038">
            <w:pPr>
              <w:tabs>
                <w:tab w:val="left" w:pos="10620"/>
              </w:tabs>
            </w:pPr>
            <w:r>
              <w:lastRenderedPageBreak/>
              <w:t>Add Factory</w:t>
            </w:r>
          </w:p>
        </w:tc>
        <w:tc>
          <w:tcPr>
            <w:tcW w:w="1858" w:type="dxa"/>
            <w:vAlign w:val="center"/>
          </w:tcPr>
          <w:p w14:paraId="07B06DA8" w14:textId="77777777" w:rsidR="009274EA" w:rsidRDefault="00C53038">
            <w:pPr>
              <w:tabs>
                <w:tab w:val="left" w:pos="10620"/>
              </w:tabs>
            </w:pPr>
            <w:r>
              <w:t>Link</w:t>
            </w:r>
          </w:p>
        </w:tc>
        <w:tc>
          <w:tcPr>
            <w:tcW w:w="6693" w:type="dxa"/>
            <w:vAlign w:val="center"/>
          </w:tcPr>
          <w:p w14:paraId="166B7277" w14:textId="77777777" w:rsidR="009274EA" w:rsidRDefault="00C53038">
            <w:pPr>
              <w:tabs>
                <w:tab w:val="left" w:pos="10620"/>
              </w:tabs>
            </w:pPr>
            <w:r>
              <w:t>Redirect on new record page.</w:t>
            </w:r>
          </w:p>
        </w:tc>
      </w:tr>
      <w:tr w:rsidR="009274EA" w14:paraId="0EEC18E5" w14:textId="77777777">
        <w:trPr>
          <w:trHeight w:val="517"/>
        </w:trPr>
        <w:tc>
          <w:tcPr>
            <w:tcW w:w="1866" w:type="dxa"/>
            <w:vAlign w:val="center"/>
          </w:tcPr>
          <w:p w14:paraId="7D0F0C38" w14:textId="77777777" w:rsidR="009274EA" w:rsidRDefault="00C53038">
            <w:pPr>
              <w:tabs>
                <w:tab w:val="left" w:pos="10620"/>
              </w:tabs>
            </w:pPr>
            <w:r>
              <w:t>Edit Factory</w:t>
            </w:r>
          </w:p>
        </w:tc>
        <w:tc>
          <w:tcPr>
            <w:tcW w:w="1858" w:type="dxa"/>
            <w:vAlign w:val="center"/>
          </w:tcPr>
          <w:p w14:paraId="4554B814" w14:textId="77777777" w:rsidR="009274EA" w:rsidRDefault="00C53038">
            <w:pPr>
              <w:tabs>
                <w:tab w:val="left" w:pos="10620"/>
              </w:tabs>
            </w:pPr>
            <w:r>
              <w:t>Link</w:t>
            </w:r>
          </w:p>
        </w:tc>
        <w:tc>
          <w:tcPr>
            <w:tcW w:w="6693" w:type="dxa"/>
            <w:vAlign w:val="center"/>
          </w:tcPr>
          <w:p w14:paraId="5E26BB4B" w14:textId="77777777" w:rsidR="009274EA" w:rsidRDefault="00C53038">
            <w:pPr>
              <w:tabs>
                <w:tab w:val="left" w:pos="10620"/>
              </w:tabs>
            </w:pPr>
            <w:r>
              <w:t>Redirect on edit record page.</w:t>
            </w:r>
          </w:p>
        </w:tc>
      </w:tr>
      <w:tr w:rsidR="009274EA" w14:paraId="22EB4A47" w14:textId="77777777">
        <w:trPr>
          <w:trHeight w:val="517"/>
        </w:trPr>
        <w:tc>
          <w:tcPr>
            <w:tcW w:w="1866" w:type="dxa"/>
            <w:vAlign w:val="center"/>
          </w:tcPr>
          <w:p w14:paraId="1283CB35" w14:textId="77777777" w:rsidR="009274EA" w:rsidRDefault="00C53038">
            <w:pPr>
              <w:tabs>
                <w:tab w:val="left" w:pos="10620"/>
              </w:tabs>
            </w:pPr>
            <w:r>
              <w:t>View Factory</w:t>
            </w:r>
          </w:p>
        </w:tc>
        <w:tc>
          <w:tcPr>
            <w:tcW w:w="1858" w:type="dxa"/>
            <w:vAlign w:val="center"/>
          </w:tcPr>
          <w:p w14:paraId="651764B4" w14:textId="77777777" w:rsidR="009274EA" w:rsidRDefault="00C53038">
            <w:pPr>
              <w:tabs>
                <w:tab w:val="left" w:pos="10620"/>
              </w:tabs>
            </w:pPr>
            <w:r>
              <w:t>Link</w:t>
            </w:r>
          </w:p>
        </w:tc>
        <w:tc>
          <w:tcPr>
            <w:tcW w:w="6693" w:type="dxa"/>
            <w:vAlign w:val="center"/>
          </w:tcPr>
          <w:p w14:paraId="4D7F2CEC" w14:textId="77777777" w:rsidR="009274EA" w:rsidRDefault="00C53038">
            <w:pPr>
              <w:tabs>
                <w:tab w:val="left" w:pos="10620"/>
              </w:tabs>
            </w:pPr>
            <w:r>
              <w:t>Redirect on view record page.</w:t>
            </w:r>
          </w:p>
        </w:tc>
      </w:tr>
    </w:tbl>
    <w:p w14:paraId="378D58E4" w14:textId="77777777" w:rsidR="009274EA" w:rsidRDefault="009274EA"/>
    <w:p w14:paraId="4497E72A" w14:textId="77777777" w:rsidR="009274EA" w:rsidRDefault="00C53038">
      <w:pPr>
        <w:pStyle w:val="Heading1"/>
        <w:keepNext w:val="0"/>
        <w:keepLines w:val="0"/>
        <w:tabs>
          <w:tab w:val="left" w:pos="10620"/>
        </w:tabs>
        <w:spacing w:before="120" w:after="120" w:line="240" w:lineRule="auto"/>
        <w:jc w:val="both"/>
        <w:rPr>
          <w:rFonts w:ascii="Cambria" w:hAnsi="Cambria"/>
          <w:b/>
          <w:sz w:val="28"/>
        </w:rPr>
      </w:pPr>
      <w:bookmarkStart w:id="12503" w:name="_Toc148377797"/>
      <w:r>
        <w:rPr>
          <w:rFonts w:ascii="Cambria" w:hAnsi="Cambria"/>
          <w:b/>
          <w:sz w:val="28"/>
        </w:rPr>
        <w:t>31.0 High Level Use Case of “Create Package Type”</w:t>
      </w:r>
      <w:bookmarkEnd w:id="12503"/>
      <w:r>
        <w:rPr>
          <w:rFonts w:ascii="Cambria" w:hAnsi="Cambria"/>
          <w:b/>
          <w:sz w:val="28"/>
        </w:rPr>
        <w:t xml:space="preserve"> </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rsidR="009274EA" w14:paraId="7CEDD8B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28C02EA" w14:textId="77777777" w:rsidR="009274EA" w:rsidRDefault="00C53038">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14:paraId="20587784" w14:textId="77777777" w:rsidR="009274EA" w:rsidRDefault="00C53038">
            <w:pPr>
              <w:numPr>
                <w:ilvl w:val="0"/>
                <w:numId w:val="2"/>
              </w:numPr>
              <w:tabs>
                <w:tab w:val="left" w:pos="10620"/>
              </w:tabs>
              <w:spacing w:after="0" w:line="360" w:lineRule="auto"/>
            </w:pPr>
            <w:r>
              <w:t>To understand the functional logic for Create Package Type.</w:t>
            </w:r>
          </w:p>
        </w:tc>
      </w:tr>
      <w:tr w:rsidR="009274EA" w14:paraId="0B2413B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BA0F067" w14:textId="77777777" w:rsidR="009274EA" w:rsidRDefault="00C53038">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14:paraId="78337129" w14:textId="77777777" w:rsidR="009274EA" w:rsidRDefault="00C53038">
            <w:pPr>
              <w:numPr>
                <w:ilvl w:val="0"/>
                <w:numId w:val="2"/>
              </w:numPr>
              <w:tabs>
                <w:tab w:val="left" w:pos="10620"/>
              </w:tabs>
              <w:spacing w:after="0" w:line="360" w:lineRule="auto"/>
            </w:pPr>
            <w:r>
              <w:t>User should have rights for Administrator rights.</w:t>
            </w:r>
          </w:p>
          <w:p w14:paraId="6889389D" w14:textId="77777777" w:rsidR="009274EA" w:rsidRDefault="00C53038">
            <w:pPr>
              <w:numPr>
                <w:ilvl w:val="0"/>
                <w:numId w:val="2"/>
              </w:numPr>
              <w:tabs>
                <w:tab w:val="left" w:pos="10620"/>
              </w:tabs>
              <w:spacing w:after="0" w:line="360" w:lineRule="auto"/>
            </w:pPr>
            <w:r>
              <w:t>User should have “Create Package Type” rights.</w:t>
            </w:r>
          </w:p>
          <w:p w14:paraId="734DCFA6" w14:textId="77777777" w:rsidR="009274EA" w:rsidRDefault="00C53038">
            <w:pPr>
              <w:numPr>
                <w:ilvl w:val="0"/>
                <w:numId w:val="2"/>
              </w:numPr>
              <w:tabs>
                <w:tab w:val="left" w:pos="10620"/>
              </w:tabs>
              <w:spacing w:after="0" w:line="360" w:lineRule="auto"/>
            </w:pPr>
            <w:r>
              <w:t>User should have created “Auction Center”.</w:t>
            </w:r>
          </w:p>
        </w:tc>
      </w:tr>
      <w:tr w:rsidR="009274EA" w14:paraId="4FB6F18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215D3AA" w14:textId="77777777" w:rsidR="009274EA" w:rsidRDefault="00C53038">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1A65D55C" w14:textId="77777777" w:rsidR="009274EA" w:rsidRDefault="00C53038">
            <w:pPr>
              <w:numPr>
                <w:ilvl w:val="0"/>
                <w:numId w:val="2"/>
              </w:numPr>
              <w:tabs>
                <w:tab w:val="left" w:pos="10620"/>
              </w:tabs>
              <w:spacing w:after="0" w:line="240" w:lineRule="auto"/>
            </w:pPr>
            <w:r>
              <w:t>System should reflect the newly added Package Type in entire application.</w:t>
            </w:r>
          </w:p>
        </w:tc>
      </w:tr>
      <w:tr w:rsidR="009274EA" w14:paraId="4D1BF07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85CC759" w14:textId="77777777" w:rsidR="009274EA" w:rsidRDefault="00C53038">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5A586C1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0D3852A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44C79A66"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387B0AB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Package Type”.</w:t>
            </w:r>
          </w:p>
          <w:p w14:paraId="6356787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0757C48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24C50D9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3E61679" w14:textId="77777777" w:rsidR="009274EA" w:rsidRDefault="00C53038">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14:paraId="6CF8EDB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72384B7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6A7B1BA" w14:textId="77777777" w:rsidR="009274EA" w:rsidRDefault="00C53038">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14:paraId="5A59EBCF" w14:textId="77777777" w:rsidR="009274EA" w:rsidRDefault="00C53038">
            <w:pPr>
              <w:pStyle w:val="Heading112pt"/>
              <w:tabs>
                <w:tab w:val="left" w:pos="10620"/>
              </w:tabs>
              <w:rPr>
                <w:rFonts w:ascii="Cambria" w:hAnsi="Cambria"/>
              </w:rPr>
            </w:pPr>
            <w:r>
              <w:rPr>
                <w:rFonts w:ascii="Cambria" w:hAnsi="Cambria"/>
                <w:b w:val="0"/>
              </w:rPr>
              <w:t>System should display below fields when authorized user clicks on “Create Package Type”.</w:t>
            </w:r>
          </w:p>
          <w:p w14:paraId="46B849BA"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Dropdown</w:t>
            </w:r>
          </w:p>
          <w:p w14:paraId="26F14322"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Type name</w:t>
            </w:r>
          </w:p>
          <w:p w14:paraId="10A92BAC" w14:textId="77777777" w:rsidR="009274EA" w:rsidRDefault="00C53038">
            <w:pPr>
              <w:pStyle w:val="Heading112pt"/>
              <w:numPr>
                <w:ilvl w:val="1"/>
                <w:numId w:val="2"/>
              </w:numPr>
              <w:tabs>
                <w:tab w:val="left" w:pos="10620"/>
              </w:tabs>
              <w:rPr>
                <w:rFonts w:ascii="Cambria" w:hAnsi="Cambria"/>
              </w:rPr>
            </w:pPr>
            <w:r>
              <w:rPr>
                <w:rFonts w:ascii="Cambria" w:hAnsi="Cambria"/>
                <w:b w:val="0"/>
              </w:rPr>
              <w:t>Submit button.</w:t>
            </w:r>
          </w:p>
          <w:p w14:paraId="44FD216D"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3DF8386D" w14:textId="77777777" w:rsidR="009274EA" w:rsidRDefault="00C53038">
            <w:pPr>
              <w:pStyle w:val="Heading112pt"/>
              <w:numPr>
                <w:ilvl w:val="1"/>
                <w:numId w:val="2"/>
              </w:numPr>
              <w:tabs>
                <w:tab w:val="left" w:pos="10620"/>
              </w:tabs>
              <w:rPr>
                <w:rFonts w:ascii="Cambria" w:hAnsi="Cambria"/>
              </w:rPr>
            </w:pPr>
            <w:r>
              <w:rPr>
                <w:rFonts w:ascii="Cambria" w:hAnsi="Cambria"/>
                <w:b w:val="0"/>
              </w:rPr>
              <w:t>Cancel button.</w:t>
            </w:r>
          </w:p>
          <w:p w14:paraId="769981AA" w14:textId="77777777" w:rsidR="009274EA" w:rsidRDefault="00C53038">
            <w:pPr>
              <w:pStyle w:val="Heading112pt"/>
              <w:tabs>
                <w:tab w:val="left" w:pos="10620"/>
              </w:tabs>
              <w:rPr>
                <w:rFonts w:ascii="Cambria" w:hAnsi="Cambria"/>
              </w:rPr>
            </w:pPr>
            <w:r>
              <w:rPr>
                <w:rFonts w:ascii="Cambria" w:hAnsi="Cambria"/>
                <w:b w:val="0"/>
              </w:rPr>
              <w:t>System should provide above-mentioned fields as a mandatory field.</w:t>
            </w:r>
          </w:p>
          <w:p w14:paraId="7A104F50" w14:textId="77777777" w:rsidR="009274EA" w:rsidRDefault="00C53038">
            <w:pPr>
              <w:pStyle w:val="Heading112pt"/>
              <w:tabs>
                <w:tab w:val="left" w:pos="10620"/>
              </w:tabs>
              <w:rPr>
                <w:rFonts w:ascii="Cambria" w:hAnsi="Cambria"/>
              </w:rPr>
            </w:pPr>
            <w:r>
              <w:rPr>
                <w:rFonts w:ascii="Cambria" w:hAnsi="Cambria"/>
                <w:b w:val="0"/>
              </w:rPr>
              <w:t>System should display validation message “Please enter details” on click, submit button with blank fields.</w:t>
            </w:r>
          </w:p>
          <w:p w14:paraId="5EBFBA4E" w14:textId="77777777" w:rsidR="009274EA" w:rsidRDefault="00C53038">
            <w:pPr>
              <w:pStyle w:val="Heading112pt"/>
              <w:tabs>
                <w:tab w:val="left" w:pos="10620"/>
              </w:tabs>
              <w:rPr>
                <w:rFonts w:ascii="Cambria" w:hAnsi="Cambria"/>
              </w:rPr>
            </w:pPr>
            <w:r>
              <w:rPr>
                <w:rFonts w:ascii="Cambria" w:hAnsi="Cambria"/>
                <w:b w:val="0"/>
              </w:rPr>
              <w:t>System should clear all input on click clear button.</w:t>
            </w:r>
          </w:p>
          <w:p w14:paraId="7C5B211E" w14:textId="77777777" w:rsidR="009274EA" w:rsidRDefault="00C53038">
            <w:pPr>
              <w:pStyle w:val="Heading112pt"/>
              <w:tabs>
                <w:tab w:val="left" w:pos="10620"/>
              </w:tabs>
              <w:rPr>
                <w:rFonts w:ascii="Cambria" w:hAnsi="Cambria"/>
              </w:rPr>
            </w:pPr>
            <w:r>
              <w:rPr>
                <w:rFonts w:ascii="Cambria" w:hAnsi="Cambria"/>
                <w:b w:val="0"/>
              </w:rPr>
              <w:t>System should redirect on log in home page on click cancel button.</w:t>
            </w:r>
          </w:p>
          <w:p w14:paraId="4F12737C" w14:textId="77777777" w:rsidR="009274EA" w:rsidRDefault="00C53038">
            <w:pPr>
              <w:pStyle w:val="Heading112pt"/>
              <w:tabs>
                <w:tab w:val="left" w:pos="10620"/>
              </w:tabs>
              <w:rPr>
                <w:rFonts w:ascii="Cambria" w:hAnsi="Cambria"/>
              </w:rPr>
            </w:pPr>
            <w:r>
              <w:rPr>
                <w:rFonts w:ascii="Cambria" w:hAnsi="Cambria"/>
                <w:b w:val="0"/>
              </w:rPr>
              <w:t>System should display all active auction center list in dropdown.</w:t>
            </w:r>
          </w:p>
          <w:p w14:paraId="11E531FE" w14:textId="77777777" w:rsidR="009274EA" w:rsidRDefault="00C53038">
            <w:pPr>
              <w:pStyle w:val="Heading112pt"/>
              <w:tabs>
                <w:tab w:val="left" w:pos="10620"/>
              </w:tabs>
              <w:rPr>
                <w:rFonts w:ascii="Cambria" w:hAnsi="Cambria"/>
              </w:rPr>
            </w:pPr>
            <w:r>
              <w:rPr>
                <w:rFonts w:ascii="Cambria" w:hAnsi="Cambria"/>
                <w:b w:val="0"/>
              </w:rPr>
              <w:lastRenderedPageBreak/>
              <w:t xml:space="preserve">System should allow entering duplicate value in </w:t>
            </w:r>
            <w:r>
              <w:rPr>
                <w:rFonts w:ascii="Cambria" w:hAnsi="Cambria"/>
              </w:rPr>
              <w:t>Package Type name</w:t>
            </w:r>
            <w:r>
              <w:rPr>
                <w:rFonts w:ascii="Cambria" w:hAnsi="Cambria"/>
                <w:b w:val="0"/>
              </w:rPr>
              <w:t xml:space="preserve"> field.</w:t>
            </w:r>
          </w:p>
          <w:p w14:paraId="20BB9DDD" w14:textId="77777777" w:rsidR="009274EA" w:rsidRDefault="00C53038">
            <w:pPr>
              <w:pStyle w:val="Heading112pt"/>
              <w:tabs>
                <w:tab w:val="left" w:pos="10620"/>
              </w:tabs>
              <w:rPr>
                <w:rFonts w:ascii="Cambria" w:hAnsi="Cambria"/>
              </w:rPr>
            </w:pPr>
            <w:r>
              <w:rPr>
                <w:rFonts w:ascii="Cambria" w:hAnsi="Cambria"/>
                <w:b w:val="0"/>
              </w:rPr>
              <w:t xml:space="preserve">System should display confirmation message </w:t>
            </w:r>
            <w:r>
              <w:rPr>
                <w:rFonts w:ascii="Cambria" w:hAnsi="Cambria"/>
              </w:rPr>
              <w:t>“Package Type created successfully</w:t>
            </w:r>
            <w:r>
              <w:rPr>
                <w:rFonts w:ascii="Cambria" w:hAnsi="Cambria"/>
                <w:b w:val="0"/>
              </w:rPr>
              <w:t>” on click of, submit button.</w:t>
            </w:r>
          </w:p>
          <w:p w14:paraId="58A3F0CA" w14:textId="77777777" w:rsidR="009274EA" w:rsidRDefault="009274EA">
            <w:pPr>
              <w:pStyle w:val="Heading112pt"/>
              <w:tabs>
                <w:tab w:val="left" w:pos="10620"/>
              </w:tabs>
              <w:rPr>
                <w:rFonts w:ascii="Cambria" w:hAnsi="Cambria"/>
              </w:rPr>
            </w:pPr>
          </w:p>
          <w:p w14:paraId="2459567E"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1257E2D6" w14:textId="77777777" w:rsidR="009274EA" w:rsidRDefault="00C53038">
            <w:pPr>
              <w:pStyle w:val="Heading112pt"/>
              <w:rPr>
                <w:rFonts w:ascii="Cambria" w:hAnsi="Cambria"/>
                <w:b w:val="0"/>
              </w:rPr>
            </w:pPr>
            <w:r>
              <w:rPr>
                <w:rFonts w:ascii="Cambria" w:hAnsi="Cambria"/>
                <w:b w:val="0"/>
              </w:rPr>
              <w:t>System should capture the entry of “Package Type” creation in audit trail report as “New Package Type :&lt; Package Type&gt; created”.</w:t>
            </w:r>
          </w:p>
          <w:p w14:paraId="50A5F505"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Document Upload</w:t>
            </w:r>
            <w:r>
              <w:rPr>
                <w:rFonts w:ascii="Cambria" w:hAnsi="Cambria"/>
                <w:b w:val="0"/>
              </w:rPr>
              <w:t xml:space="preserve"> :</w:t>
            </w:r>
          </w:p>
          <w:p w14:paraId="09B5B363" w14:textId="77777777" w:rsidR="009274EA" w:rsidRDefault="00C53038">
            <w:pPr>
              <w:pStyle w:val="Heading112pt"/>
              <w:tabs>
                <w:tab w:val="left" w:pos="10620"/>
              </w:tabs>
              <w:rPr>
                <w:rFonts w:ascii="Cambria" w:hAnsi="Cambria"/>
              </w:rPr>
            </w:pPr>
            <w:r>
              <w:rPr>
                <w:rFonts w:ascii="Cambria" w:hAnsi="Cambria"/>
                <w:b w:val="0"/>
              </w:rPr>
              <w:t>System should allow user to upload PDF file while creating any new value in master.</w:t>
            </w:r>
          </w:p>
          <w:p w14:paraId="1AAF8607" w14:textId="77777777" w:rsidR="009274EA" w:rsidRDefault="00C53038">
            <w:pPr>
              <w:pStyle w:val="Heading112pt"/>
              <w:tabs>
                <w:tab w:val="left" w:pos="10620"/>
              </w:tabs>
              <w:rPr>
                <w:rFonts w:ascii="Cambria" w:hAnsi="Cambria"/>
              </w:rPr>
            </w:pPr>
            <w:r>
              <w:rPr>
                <w:rFonts w:ascii="Cambria" w:hAnsi="Cambria"/>
                <w:b w:val="0"/>
              </w:rPr>
              <w:t>File upload functionality should be non-mandatory.</w:t>
            </w:r>
          </w:p>
          <w:p w14:paraId="5AB582B3" w14:textId="77777777" w:rsidR="009274EA" w:rsidRDefault="00C53038">
            <w:pPr>
              <w:pStyle w:val="Heading112pt"/>
              <w:tabs>
                <w:tab w:val="left" w:pos="10620"/>
              </w:tabs>
              <w:rPr>
                <w:rFonts w:ascii="Cambria" w:hAnsi="Cambria"/>
              </w:rPr>
            </w:pPr>
            <w:r>
              <w:rPr>
                <w:rFonts w:ascii="Cambria" w:hAnsi="Cambria"/>
                <w:b w:val="0"/>
              </w:rPr>
              <w:t>System should provide below options under file upload page.</w:t>
            </w:r>
          </w:p>
          <w:p w14:paraId="0063E3CC" w14:textId="77777777" w:rsidR="009274EA" w:rsidRDefault="00C53038">
            <w:pPr>
              <w:pStyle w:val="Heading112pt"/>
              <w:numPr>
                <w:ilvl w:val="1"/>
                <w:numId w:val="2"/>
              </w:numPr>
              <w:tabs>
                <w:tab w:val="left" w:pos="10620"/>
              </w:tabs>
              <w:rPr>
                <w:rFonts w:ascii="Cambria" w:hAnsi="Cambria"/>
              </w:rPr>
            </w:pPr>
            <w:r>
              <w:rPr>
                <w:rFonts w:ascii="Cambria" w:hAnsi="Cambria"/>
                <w:b w:val="0"/>
              </w:rPr>
              <w:t>Browser document button</w:t>
            </w:r>
          </w:p>
          <w:p w14:paraId="1326C9A0"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 textbox</w:t>
            </w:r>
          </w:p>
          <w:p w14:paraId="5211C1A9" w14:textId="77777777" w:rsidR="009274EA" w:rsidRDefault="00C53038">
            <w:pPr>
              <w:pStyle w:val="Heading112pt"/>
              <w:numPr>
                <w:ilvl w:val="1"/>
                <w:numId w:val="2"/>
              </w:numPr>
              <w:tabs>
                <w:tab w:val="left" w:pos="10620"/>
              </w:tabs>
              <w:rPr>
                <w:rFonts w:ascii="Cambria" w:hAnsi="Cambria"/>
              </w:rPr>
            </w:pPr>
            <w:r>
              <w:rPr>
                <w:rFonts w:ascii="Cambria" w:hAnsi="Cambria"/>
                <w:b w:val="0"/>
              </w:rPr>
              <w:t>Upload button</w:t>
            </w:r>
          </w:p>
          <w:p w14:paraId="0E3F63FE"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30EBCD08" w14:textId="77777777" w:rsidR="009274EA" w:rsidRDefault="00C53038">
            <w:pPr>
              <w:pStyle w:val="Heading112pt"/>
              <w:tabs>
                <w:tab w:val="left" w:pos="10620"/>
              </w:tabs>
              <w:rPr>
                <w:rFonts w:ascii="Cambria" w:hAnsi="Cambria"/>
              </w:rPr>
            </w:pPr>
            <w:r>
              <w:rPr>
                <w:rFonts w:ascii="Cambria" w:hAnsi="Cambria"/>
                <w:b w:val="0"/>
              </w:rPr>
              <w:t>System should allow uploading 10 MB Size per file.</w:t>
            </w:r>
          </w:p>
          <w:p w14:paraId="612589DD" w14:textId="77777777" w:rsidR="009274EA" w:rsidRDefault="00C53038">
            <w:pPr>
              <w:pStyle w:val="Heading112pt"/>
              <w:rPr>
                <w:rFonts w:ascii="Cambria" w:hAnsi="Cambria"/>
                <w:b w:val="0"/>
              </w:rPr>
            </w:pPr>
            <w:r>
              <w:rPr>
                <w:rFonts w:ascii="Cambria" w:hAnsi="Cambria"/>
                <w:b w:val="0"/>
              </w:rPr>
              <w:t>System should display message “Incorrect file type” on selecting other than PDF file.</w:t>
            </w:r>
          </w:p>
          <w:p w14:paraId="7826DAF1"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5AA52D4"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Package Type :&lt; Package Type Name&gt;”.</w:t>
            </w:r>
          </w:p>
        </w:tc>
      </w:tr>
      <w:tr w:rsidR="009274EA" w14:paraId="46DE5036"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4B49DEC" w14:textId="77777777" w:rsidR="009274EA" w:rsidRDefault="00C53038">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14:paraId="501B6AD5" w14:textId="77777777" w:rsidR="009274EA" w:rsidRDefault="00C53038">
            <w:pPr>
              <w:numPr>
                <w:ilvl w:val="0"/>
                <w:numId w:val="1"/>
              </w:numPr>
              <w:tabs>
                <w:tab w:val="left" w:pos="10620"/>
              </w:tabs>
              <w:spacing w:after="0" w:line="360" w:lineRule="auto"/>
            </w:pPr>
            <w:r>
              <w:t>TAO User/Tea Board Admin User/Authorized User</w:t>
            </w:r>
          </w:p>
        </w:tc>
      </w:tr>
    </w:tbl>
    <w:p w14:paraId="59B7F17F" w14:textId="77777777" w:rsidR="009274EA" w:rsidRDefault="009274EA">
      <w:pPr>
        <w:tabs>
          <w:tab w:val="left" w:pos="10620"/>
        </w:tabs>
      </w:pPr>
    </w:p>
    <w:p w14:paraId="00B872BA"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61D85E4D" w14:textId="77777777">
        <w:trPr>
          <w:trHeight w:val="940"/>
        </w:trPr>
        <w:tc>
          <w:tcPr>
            <w:tcW w:w="1150" w:type="dxa"/>
            <w:shd w:val="clear" w:color="auto" w:fill="C4BC96"/>
          </w:tcPr>
          <w:p w14:paraId="3F15F80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48D8EFB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45706C1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04EF5B7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6D94A50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7A8C756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7980EB8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3FC1E935" w14:textId="77777777">
        <w:trPr>
          <w:trHeight w:val="1735"/>
        </w:trPr>
        <w:tc>
          <w:tcPr>
            <w:tcW w:w="1150" w:type="dxa"/>
            <w:shd w:val="clear" w:color="auto" w:fill="auto"/>
          </w:tcPr>
          <w:p w14:paraId="44A69C18" w14:textId="77777777" w:rsidR="009274EA" w:rsidRDefault="00C53038">
            <w:pPr>
              <w:tabs>
                <w:tab w:val="left" w:pos="10620"/>
              </w:tabs>
              <w:rPr>
                <w:color w:val="222222"/>
                <w:sz w:val="18"/>
                <w:szCs w:val="18"/>
              </w:rPr>
            </w:pPr>
            <w:r>
              <w:rPr>
                <w:rStyle w:val="brownfont"/>
                <w:color w:val="000000"/>
                <w:sz w:val="18"/>
                <w:szCs w:val="18"/>
              </w:rPr>
              <w:t>Package Type Name</w:t>
            </w:r>
          </w:p>
          <w:p w14:paraId="46BF22AE"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DA23E8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4444DE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10AC78C" w14:textId="77777777" w:rsidR="009274EA" w:rsidRDefault="00C53038">
            <w:pPr>
              <w:tabs>
                <w:tab w:val="center" w:pos="4320"/>
                <w:tab w:val="right" w:pos="8640"/>
                <w:tab w:val="left" w:pos="10620"/>
              </w:tabs>
            </w:pPr>
            <w:r>
              <w:t>The Package Type name should be a required field, meaning it cannot be left empty.</w:t>
            </w:r>
          </w:p>
          <w:p w14:paraId="35960FBD" w14:textId="77777777" w:rsidR="009274EA" w:rsidRDefault="00C53038">
            <w:pPr>
              <w:tabs>
                <w:tab w:val="center" w:pos="4320"/>
                <w:tab w:val="right" w:pos="8640"/>
                <w:tab w:val="left" w:pos="10620"/>
              </w:tabs>
            </w:pPr>
            <w:r>
              <w:t xml:space="preserve">The Package Type name should have a minimum </w:t>
            </w:r>
            <w:r>
              <w:lastRenderedPageBreak/>
              <w:t>length of 2 characters and a maximum length of 50 characters.</w:t>
            </w:r>
          </w:p>
          <w:p w14:paraId="58E6A33F"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Duplicate values for Package Type name should not be allowed.</w:t>
            </w:r>
          </w:p>
        </w:tc>
        <w:tc>
          <w:tcPr>
            <w:tcW w:w="1352" w:type="dxa"/>
            <w:shd w:val="clear" w:color="auto" w:fill="auto"/>
          </w:tcPr>
          <w:p w14:paraId="23117CB5" w14:textId="77777777" w:rsidR="009274EA" w:rsidRDefault="00C53038">
            <w:pPr>
              <w:tabs>
                <w:tab w:val="center" w:pos="4320"/>
                <w:tab w:val="right" w:pos="8640"/>
                <w:tab w:val="left" w:pos="10620"/>
              </w:tabs>
            </w:pPr>
            <w:r>
              <w:lastRenderedPageBreak/>
              <w:t>If the Package Type name field is left empty: "Please enter the Package Type name."</w:t>
            </w:r>
          </w:p>
          <w:p w14:paraId="70E9F6E8" w14:textId="77777777" w:rsidR="009274EA" w:rsidRDefault="00C53038">
            <w:pPr>
              <w:tabs>
                <w:tab w:val="center" w:pos="4320"/>
                <w:tab w:val="right" w:pos="8640"/>
                <w:tab w:val="left" w:pos="10620"/>
              </w:tabs>
            </w:pPr>
            <w:r>
              <w:lastRenderedPageBreak/>
              <w:t>If the Package Type name is shorter than 2 characters: "The Package Type name should be at least 2 characters long."</w:t>
            </w:r>
          </w:p>
          <w:p w14:paraId="5AB2033D" w14:textId="77777777" w:rsidR="009274EA" w:rsidRDefault="00C53038">
            <w:pPr>
              <w:tabs>
                <w:tab w:val="center" w:pos="4320"/>
                <w:tab w:val="right" w:pos="8640"/>
                <w:tab w:val="left" w:pos="10620"/>
              </w:tabs>
            </w:pPr>
            <w:r>
              <w:t>If the Package Type name exceeds 50 characters: "The Package Type name should not exceed 50 characters."</w:t>
            </w:r>
          </w:p>
          <w:p w14:paraId="7A3316CB"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If a duplicate value for Package Type name is entered: "Package Type name must be unique. The entered value already exists."</w:t>
            </w:r>
          </w:p>
        </w:tc>
        <w:tc>
          <w:tcPr>
            <w:tcW w:w="2904" w:type="dxa"/>
            <w:shd w:val="clear" w:color="auto" w:fill="auto"/>
          </w:tcPr>
          <w:p w14:paraId="14FE6F9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00AF767"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5959B11A" w14:textId="77777777">
        <w:trPr>
          <w:trHeight w:val="1735"/>
        </w:trPr>
        <w:tc>
          <w:tcPr>
            <w:tcW w:w="1150" w:type="dxa"/>
            <w:shd w:val="clear" w:color="auto" w:fill="auto"/>
          </w:tcPr>
          <w:p w14:paraId="0D1C785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Auction Center </w:t>
            </w:r>
          </w:p>
        </w:tc>
        <w:tc>
          <w:tcPr>
            <w:tcW w:w="918" w:type="dxa"/>
            <w:shd w:val="clear" w:color="auto" w:fill="auto"/>
          </w:tcPr>
          <w:p w14:paraId="184159CE"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1E1EF02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3EFEA7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 selection is mandatory</w:t>
            </w:r>
          </w:p>
        </w:tc>
        <w:tc>
          <w:tcPr>
            <w:tcW w:w="1352" w:type="dxa"/>
            <w:shd w:val="clear" w:color="auto" w:fill="auto"/>
          </w:tcPr>
          <w:p w14:paraId="460309C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auction center.</w:t>
            </w:r>
          </w:p>
        </w:tc>
        <w:tc>
          <w:tcPr>
            <w:tcW w:w="2904" w:type="dxa"/>
            <w:shd w:val="clear" w:color="auto" w:fill="auto"/>
          </w:tcPr>
          <w:p w14:paraId="7D9B381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46C39C8D"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60EC1127" w14:textId="77777777" w:rsidR="009274EA" w:rsidRDefault="009274EA">
      <w:pPr>
        <w:tabs>
          <w:tab w:val="left" w:pos="10620"/>
        </w:tabs>
      </w:pPr>
    </w:p>
    <w:p w14:paraId="5B5AF5C9" w14:textId="77777777" w:rsidR="009274EA" w:rsidRDefault="00C53038">
      <w:pPr>
        <w:tabs>
          <w:tab w:val="left" w:pos="10620"/>
        </w:tabs>
        <w:spacing w:line="360" w:lineRule="auto"/>
        <w:rPr>
          <w:b/>
          <w:i/>
        </w:rPr>
      </w:pPr>
      <w:r>
        <w:rPr>
          <w:b/>
          <w:i/>
        </w:rPr>
        <w:t>Controls:</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873"/>
      </w:tblGrid>
      <w:tr w:rsidR="009274EA" w14:paraId="357DED82" w14:textId="77777777">
        <w:trPr>
          <w:trHeight w:val="501"/>
        </w:trPr>
        <w:tc>
          <w:tcPr>
            <w:tcW w:w="1866" w:type="dxa"/>
            <w:shd w:val="clear" w:color="auto" w:fill="C4BC96"/>
            <w:vAlign w:val="center"/>
          </w:tcPr>
          <w:p w14:paraId="4B93FA15" w14:textId="77777777" w:rsidR="009274EA" w:rsidRDefault="00C53038">
            <w:pPr>
              <w:tabs>
                <w:tab w:val="left" w:pos="10620"/>
              </w:tabs>
              <w:rPr>
                <w:b/>
                <w:bCs/>
                <w:iCs/>
              </w:rPr>
            </w:pPr>
            <w:r>
              <w:rPr>
                <w:b/>
                <w:bCs/>
                <w:iCs/>
              </w:rPr>
              <w:lastRenderedPageBreak/>
              <w:t>Control</w:t>
            </w:r>
          </w:p>
        </w:tc>
        <w:tc>
          <w:tcPr>
            <w:tcW w:w="1858" w:type="dxa"/>
            <w:shd w:val="clear" w:color="auto" w:fill="C4BC96"/>
            <w:vAlign w:val="center"/>
          </w:tcPr>
          <w:p w14:paraId="06EDDE36" w14:textId="77777777" w:rsidR="009274EA" w:rsidRDefault="00C53038">
            <w:pPr>
              <w:tabs>
                <w:tab w:val="left" w:pos="10620"/>
              </w:tabs>
              <w:rPr>
                <w:b/>
                <w:bCs/>
                <w:iCs/>
              </w:rPr>
            </w:pPr>
            <w:r>
              <w:rPr>
                <w:b/>
                <w:bCs/>
                <w:iCs/>
              </w:rPr>
              <w:t>Control Type</w:t>
            </w:r>
          </w:p>
        </w:tc>
        <w:tc>
          <w:tcPr>
            <w:tcW w:w="6873" w:type="dxa"/>
            <w:shd w:val="clear" w:color="auto" w:fill="C4BC96"/>
            <w:vAlign w:val="center"/>
          </w:tcPr>
          <w:p w14:paraId="6E726447" w14:textId="77777777" w:rsidR="009274EA" w:rsidRDefault="00C53038">
            <w:pPr>
              <w:tabs>
                <w:tab w:val="left" w:pos="10620"/>
              </w:tabs>
              <w:rPr>
                <w:b/>
                <w:bCs/>
                <w:iCs/>
              </w:rPr>
            </w:pPr>
            <w:r>
              <w:rPr>
                <w:b/>
                <w:bCs/>
                <w:iCs/>
              </w:rPr>
              <w:t>Behaviour</w:t>
            </w:r>
          </w:p>
        </w:tc>
      </w:tr>
      <w:tr w:rsidR="009274EA" w14:paraId="45A9E76D" w14:textId="77777777">
        <w:trPr>
          <w:trHeight w:val="517"/>
        </w:trPr>
        <w:tc>
          <w:tcPr>
            <w:tcW w:w="1866" w:type="dxa"/>
            <w:vAlign w:val="center"/>
          </w:tcPr>
          <w:p w14:paraId="3B0D557D" w14:textId="77777777" w:rsidR="009274EA" w:rsidRDefault="00C53038">
            <w:pPr>
              <w:tabs>
                <w:tab w:val="left" w:pos="10620"/>
              </w:tabs>
            </w:pPr>
            <w:r>
              <w:t>Submit</w:t>
            </w:r>
          </w:p>
        </w:tc>
        <w:tc>
          <w:tcPr>
            <w:tcW w:w="1858" w:type="dxa"/>
            <w:vAlign w:val="center"/>
          </w:tcPr>
          <w:p w14:paraId="09957E45" w14:textId="77777777" w:rsidR="009274EA" w:rsidRDefault="00C53038">
            <w:pPr>
              <w:tabs>
                <w:tab w:val="left" w:pos="10620"/>
              </w:tabs>
            </w:pPr>
            <w:r>
              <w:t>Button</w:t>
            </w:r>
          </w:p>
        </w:tc>
        <w:tc>
          <w:tcPr>
            <w:tcW w:w="6873" w:type="dxa"/>
            <w:vAlign w:val="center"/>
          </w:tcPr>
          <w:p w14:paraId="4719D915" w14:textId="77777777" w:rsidR="009274EA" w:rsidRDefault="00C53038">
            <w:pPr>
              <w:tabs>
                <w:tab w:val="left" w:pos="10620"/>
              </w:tabs>
            </w:pPr>
            <w:r>
              <w:t>Save the records</w:t>
            </w:r>
          </w:p>
        </w:tc>
      </w:tr>
      <w:tr w:rsidR="009274EA" w14:paraId="6C6BE505" w14:textId="77777777">
        <w:trPr>
          <w:trHeight w:val="517"/>
        </w:trPr>
        <w:tc>
          <w:tcPr>
            <w:tcW w:w="1866" w:type="dxa"/>
            <w:vAlign w:val="center"/>
          </w:tcPr>
          <w:p w14:paraId="2220108C" w14:textId="77777777" w:rsidR="009274EA" w:rsidRDefault="00C53038">
            <w:pPr>
              <w:tabs>
                <w:tab w:val="left" w:pos="10620"/>
              </w:tabs>
            </w:pPr>
            <w:r>
              <w:t>Cancel</w:t>
            </w:r>
          </w:p>
        </w:tc>
        <w:tc>
          <w:tcPr>
            <w:tcW w:w="1858" w:type="dxa"/>
            <w:vAlign w:val="center"/>
          </w:tcPr>
          <w:p w14:paraId="43279D6E" w14:textId="77777777" w:rsidR="009274EA" w:rsidRDefault="00C53038">
            <w:pPr>
              <w:tabs>
                <w:tab w:val="left" w:pos="10620"/>
              </w:tabs>
            </w:pPr>
            <w:r>
              <w:t>Button</w:t>
            </w:r>
          </w:p>
        </w:tc>
        <w:tc>
          <w:tcPr>
            <w:tcW w:w="6873" w:type="dxa"/>
            <w:vAlign w:val="center"/>
          </w:tcPr>
          <w:p w14:paraId="61CF653E" w14:textId="77777777" w:rsidR="009274EA" w:rsidRDefault="00C53038">
            <w:pPr>
              <w:tabs>
                <w:tab w:val="left" w:pos="10620"/>
              </w:tabs>
            </w:pPr>
            <w:r>
              <w:t>Redirect on log in home page.</w:t>
            </w:r>
          </w:p>
        </w:tc>
      </w:tr>
      <w:tr w:rsidR="009274EA" w14:paraId="70EC3FA2" w14:textId="77777777">
        <w:trPr>
          <w:trHeight w:val="517"/>
        </w:trPr>
        <w:tc>
          <w:tcPr>
            <w:tcW w:w="1866" w:type="dxa"/>
            <w:vAlign w:val="center"/>
          </w:tcPr>
          <w:p w14:paraId="023DE76F" w14:textId="77777777" w:rsidR="009274EA" w:rsidRDefault="00C53038">
            <w:pPr>
              <w:tabs>
                <w:tab w:val="left" w:pos="10620"/>
              </w:tabs>
            </w:pPr>
            <w:r>
              <w:t xml:space="preserve">Clear </w:t>
            </w:r>
          </w:p>
        </w:tc>
        <w:tc>
          <w:tcPr>
            <w:tcW w:w="1858" w:type="dxa"/>
            <w:vAlign w:val="center"/>
          </w:tcPr>
          <w:p w14:paraId="1BE42F1F" w14:textId="77777777" w:rsidR="009274EA" w:rsidRDefault="00C53038">
            <w:pPr>
              <w:tabs>
                <w:tab w:val="left" w:pos="10620"/>
              </w:tabs>
            </w:pPr>
            <w:r>
              <w:t>Button</w:t>
            </w:r>
          </w:p>
        </w:tc>
        <w:tc>
          <w:tcPr>
            <w:tcW w:w="6873" w:type="dxa"/>
            <w:vAlign w:val="center"/>
          </w:tcPr>
          <w:p w14:paraId="1BF068AC" w14:textId="77777777" w:rsidR="009274EA" w:rsidRDefault="00C53038">
            <w:pPr>
              <w:tabs>
                <w:tab w:val="left" w:pos="10620"/>
              </w:tabs>
            </w:pPr>
            <w:r>
              <w:t>Clear All Fields.</w:t>
            </w:r>
          </w:p>
        </w:tc>
      </w:tr>
    </w:tbl>
    <w:p w14:paraId="3252300D" w14:textId="77777777" w:rsidR="009274EA" w:rsidRDefault="00C53038">
      <w:pPr>
        <w:pStyle w:val="Heading2"/>
        <w:tabs>
          <w:tab w:val="left" w:pos="10620"/>
        </w:tabs>
        <w:ind w:left="432"/>
        <w:rPr>
          <w:rFonts w:ascii="Cambria" w:hAnsi="Cambria"/>
          <w:sz w:val="22"/>
        </w:rPr>
      </w:pPr>
      <w:bookmarkStart w:id="12504" w:name="_Toc148377798"/>
      <w:r>
        <w:rPr>
          <w:rFonts w:ascii="Cambria" w:hAnsi="Cambria"/>
          <w:sz w:val="22"/>
          <w:lang w:val="en-US"/>
        </w:rPr>
        <w:t>31</w:t>
      </w:r>
      <w:r>
        <w:rPr>
          <w:rFonts w:ascii="Cambria" w:hAnsi="Cambria"/>
          <w:sz w:val="22"/>
        </w:rPr>
        <w:t>.1 High Level Use Case of Manage Package Type.</w:t>
      </w:r>
      <w:bookmarkEnd w:id="12504"/>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rsidR="009274EA" w14:paraId="4A4C77F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60A227D" w14:textId="77777777" w:rsidR="009274EA" w:rsidRDefault="00C53038">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14:paraId="1DD9DEFE" w14:textId="77777777" w:rsidR="009274EA" w:rsidRDefault="00C53038">
            <w:pPr>
              <w:numPr>
                <w:ilvl w:val="0"/>
                <w:numId w:val="2"/>
              </w:numPr>
              <w:tabs>
                <w:tab w:val="left" w:pos="10620"/>
              </w:tabs>
              <w:spacing w:after="0" w:line="360" w:lineRule="auto"/>
            </w:pPr>
            <w:r>
              <w:t>To understand the functional logic for Manage Package Type.</w:t>
            </w:r>
          </w:p>
        </w:tc>
      </w:tr>
      <w:tr w:rsidR="009274EA" w14:paraId="0E6EEDD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2A3E3D9" w14:textId="77777777" w:rsidR="009274EA" w:rsidRDefault="00C53038">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14:paraId="1468EBDA" w14:textId="77777777" w:rsidR="009274EA" w:rsidRDefault="00C53038">
            <w:pPr>
              <w:numPr>
                <w:ilvl w:val="0"/>
                <w:numId w:val="2"/>
              </w:numPr>
              <w:tabs>
                <w:tab w:val="left" w:pos="10620"/>
              </w:tabs>
              <w:spacing w:after="0" w:line="360" w:lineRule="auto"/>
            </w:pPr>
            <w:r>
              <w:t>User should have rights for Administrator rights.</w:t>
            </w:r>
          </w:p>
          <w:p w14:paraId="182CD2F4" w14:textId="77777777" w:rsidR="009274EA" w:rsidRDefault="00C53038">
            <w:pPr>
              <w:numPr>
                <w:ilvl w:val="0"/>
                <w:numId w:val="2"/>
              </w:numPr>
              <w:tabs>
                <w:tab w:val="left" w:pos="10620"/>
              </w:tabs>
              <w:spacing w:after="0" w:line="360" w:lineRule="auto"/>
            </w:pPr>
            <w:r>
              <w:t>User should have “Manage Package Type” rights.</w:t>
            </w:r>
          </w:p>
          <w:p w14:paraId="0AA59C6E" w14:textId="77777777" w:rsidR="009274EA" w:rsidRDefault="00C53038">
            <w:pPr>
              <w:numPr>
                <w:ilvl w:val="0"/>
                <w:numId w:val="2"/>
              </w:numPr>
              <w:tabs>
                <w:tab w:val="left" w:pos="10620"/>
              </w:tabs>
              <w:spacing w:after="0" w:line="360" w:lineRule="auto"/>
            </w:pPr>
            <w:r>
              <w:t>Package Type should be created.</w:t>
            </w:r>
          </w:p>
        </w:tc>
      </w:tr>
      <w:tr w:rsidR="009274EA" w14:paraId="026C16A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0A8498B" w14:textId="77777777" w:rsidR="009274EA" w:rsidRDefault="00C53038">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631A48EA" w14:textId="77777777" w:rsidR="009274EA" w:rsidRDefault="00C53038">
            <w:pPr>
              <w:numPr>
                <w:ilvl w:val="0"/>
                <w:numId w:val="2"/>
              </w:numPr>
              <w:tabs>
                <w:tab w:val="left" w:pos="10620"/>
              </w:tabs>
              <w:spacing w:after="0" w:line="240" w:lineRule="auto"/>
            </w:pPr>
            <w:r>
              <w:t>System should reflect the updated Package Type detail in entire application.</w:t>
            </w:r>
          </w:p>
        </w:tc>
      </w:tr>
      <w:tr w:rsidR="009274EA" w14:paraId="59F881A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7AE79E9" w14:textId="77777777" w:rsidR="009274EA" w:rsidRDefault="00C53038">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4B87A6A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2E12332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0B4204F7"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7EC5335F"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Package Type”.</w:t>
            </w:r>
          </w:p>
          <w:p w14:paraId="6E50B3D4"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290FB0A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607B48D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D93E4F3" w14:textId="77777777" w:rsidR="009274EA" w:rsidRDefault="00C53038">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14:paraId="1DC317F8"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4EE40A8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4A5CEA5" w14:textId="77777777" w:rsidR="009274EA" w:rsidRDefault="00C53038">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14:paraId="17F583C9" w14:textId="77777777" w:rsidR="009274EA" w:rsidRDefault="00C53038">
            <w:pPr>
              <w:pStyle w:val="Heading112pt"/>
              <w:tabs>
                <w:tab w:val="left" w:pos="10620"/>
              </w:tabs>
              <w:rPr>
                <w:rFonts w:ascii="Cambria" w:hAnsi="Cambria"/>
              </w:rPr>
            </w:pPr>
            <w:r>
              <w:rPr>
                <w:rFonts w:ascii="Cambria" w:hAnsi="Cambria"/>
                <w:b w:val="0"/>
              </w:rPr>
              <w:t>System should display below sections on “Manage Package Type” page.</w:t>
            </w:r>
          </w:p>
          <w:p w14:paraId="40CD629A" w14:textId="77777777" w:rsidR="009274EA" w:rsidRDefault="00C53038">
            <w:pPr>
              <w:pStyle w:val="Heading112pt"/>
              <w:numPr>
                <w:ilvl w:val="1"/>
                <w:numId w:val="2"/>
              </w:numPr>
              <w:tabs>
                <w:tab w:val="left" w:pos="10620"/>
              </w:tabs>
              <w:rPr>
                <w:rFonts w:ascii="Cambria" w:hAnsi="Cambria"/>
              </w:rPr>
            </w:pPr>
            <w:r>
              <w:rPr>
                <w:rFonts w:ascii="Cambria" w:hAnsi="Cambria"/>
                <w:b w:val="0"/>
              </w:rPr>
              <w:t>Search section.</w:t>
            </w:r>
          </w:p>
          <w:p w14:paraId="224C8AB5" w14:textId="77777777" w:rsidR="009274EA" w:rsidRDefault="00C53038">
            <w:pPr>
              <w:pStyle w:val="Heading112pt"/>
              <w:numPr>
                <w:ilvl w:val="1"/>
                <w:numId w:val="2"/>
              </w:numPr>
              <w:tabs>
                <w:tab w:val="left" w:pos="10620"/>
              </w:tabs>
              <w:rPr>
                <w:rFonts w:ascii="Cambria" w:hAnsi="Cambria"/>
              </w:rPr>
            </w:pPr>
            <w:r>
              <w:rPr>
                <w:rFonts w:ascii="Cambria" w:hAnsi="Cambria"/>
                <w:b w:val="0"/>
              </w:rPr>
              <w:t>Detail section.</w:t>
            </w:r>
          </w:p>
          <w:p w14:paraId="6D7216A5" w14:textId="77777777" w:rsidR="009274EA" w:rsidRDefault="00C53038">
            <w:pPr>
              <w:pStyle w:val="Heading112pt"/>
              <w:numPr>
                <w:ilvl w:val="1"/>
                <w:numId w:val="2"/>
              </w:numPr>
              <w:tabs>
                <w:tab w:val="left" w:pos="10620"/>
              </w:tabs>
              <w:rPr>
                <w:rFonts w:ascii="Cambria" w:hAnsi="Cambria"/>
              </w:rPr>
            </w:pPr>
            <w:r>
              <w:rPr>
                <w:rFonts w:ascii="Cambria" w:hAnsi="Cambria"/>
                <w:b w:val="0"/>
              </w:rPr>
              <w:t>Uploaded Document Section.</w:t>
            </w:r>
          </w:p>
          <w:p w14:paraId="4CDBB06D" w14:textId="77777777" w:rsidR="009274EA" w:rsidRDefault="00C53038">
            <w:pPr>
              <w:pStyle w:val="Heading112pt"/>
              <w:numPr>
                <w:ilvl w:val="0"/>
                <w:numId w:val="0"/>
              </w:numPr>
              <w:tabs>
                <w:tab w:val="left" w:pos="10620"/>
              </w:tabs>
              <w:ind w:left="360" w:hanging="360"/>
              <w:rPr>
                <w:rFonts w:ascii="Cambria" w:hAnsi="Cambria"/>
              </w:rPr>
            </w:pPr>
            <w:r>
              <w:rPr>
                <w:rFonts w:ascii="Cambria" w:hAnsi="Cambria"/>
                <w:u w:val="single"/>
              </w:rPr>
              <w:t>Search Section</w:t>
            </w:r>
            <w:r>
              <w:rPr>
                <w:rFonts w:ascii="Cambria" w:hAnsi="Cambria"/>
              </w:rPr>
              <w:t>:</w:t>
            </w:r>
          </w:p>
          <w:p w14:paraId="230C2270" w14:textId="77777777" w:rsidR="009274EA" w:rsidRDefault="00C53038">
            <w:pPr>
              <w:pStyle w:val="Heading112pt"/>
              <w:tabs>
                <w:tab w:val="left" w:pos="10620"/>
              </w:tabs>
              <w:rPr>
                <w:rFonts w:ascii="Cambria" w:hAnsi="Cambria"/>
              </w:rPr>
            </w:pPr>
            <w:r>
              <w:rPr>
                <w:rFonts w:ascii="Cambria" w:hAnsi="Cambria"/>
                <w:b w:val="0"/>
              </w:rPr>
              <w:t>System should display below details on search section.</w:t>
            </w:r>
          </w:p>
          <w:p w14:paraId="2391D830"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dropdown</w:t>
            </w:r>
          </w:p>
          <w:p w14:paraId="2D1F7770"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Type name textbox search.</w:t>
            </w:r>
          </w:p>
          <w:p w14:paraId="2B35E0E6"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Type code search dropdown.</w:t>
            </w:r>
          </w:p>
          <w:p w14:paraId="4D01AFE5" w14:textId="77777777" w:rsidR="009274EA" w:rsidRDefault="00C53038">
            <w:pPr>
              <w:pStyle w:val="Heading112pt"/>
              <w:numPr>
                <w:ilvl w:val="1"/>
                <w:numId w:val="2"/>
              </w:numPr>
              <w:tabs>
                <w:tab w:val="left" w:pos="10620"/>
              </w:tabs>
              <w:rPr>
                <w:rFonts w:ascii="Cambria" w:hAnsi="Cambria"/>
              </w:rPr>
            </w:pPr>
            <w:r>
              <w:rPr>
                <w:rFonts w:ascii="Cambria" w:hAnsi="Cambria"/>
                <w:b w:val="0"/>
              </w:rPr>
              <w:t>Search button</w:t>
            </w:r>
          </w:p>
          <w:p w14:paraId="54C5C3F3"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41FB205D" w14:textId="77777777" w:rsidR="009274EA" w:rsidRDefault="00C53038">
            <w:pPr>
              <w:pStyle w:val="Heading112pt"/>
              <w:tabs>
                <w:tab w:val="left" w:pos="10620"/>
              </w:tabs>
              <w:rPr>
                <w:rFonts w:ascii="Cambria" w:hAnsi="Cambria"/>
              </w:rPr>
            </w:pPr>
            <w:r>
              <w:rPr>
                <w:rFonts w:ascii="Cambria" w:hAnsi="Cambria"/>
                <w:b w:val="0"/>
              </w:rPr>
              <w:t>System should display the result as per searched criteria after click on search button under detail section with record.</w:t>
            </w:r>
          </w:p>
          <w:p w14:paraId="5A155684" w14:textId="77777777" w:rsidR="009274EA" w:rsidRDefault="00C53038">
            <w:pPr>
              <w:pStyle w:val="Heading112pt"/>
              <w:tabs>
                <w:tab w:val="left" w:pos="10620"/>
              </w:tabs>
              <w:rPr>
                <w:rFonts w:ascii="Cambria" w:hAnsi="Cambria"/>
              </w:rPr>
            </w:pPr>
            <w:r>
              <w:rPr>
                <w:rFonts w:ascii="Cambria" w:hAnsi="Cambria"/>
                <w:b w:val="0"/>
              </w:rPr>
              <w:lastRenderedPageBreak/>
              <w:t>System should display “No record found” if searched detail does not exist.</w:t>
            </w:r>
          </w:p>
          <w:p w14:paraId="7FA4F1C5" w14:textId="77777777" w:rsidR="009274EA" w:rsidRDefault="00C53038">
            <w:pPr>
              <w:pStyle w:val="Heading112pt"/>
              <w:tabs>
                <w:tab w:val="left" w:pos="10620"/>
              </w:tabs>
              <w:rPr>
                <w:rFonts w:ascii="Cambria" w:hAnsi="Cambria"/>
              </w:rPr>
            </w:pPr>
            <w:r>
              <w:rPr>
                <w:rFonts w:ascii="Cambria" w:hAnsi="Cambria"/>
                <w:b w:val="0"/>
              </w:rPr>
              <w:t>System should provide “suggestive search” in Package Type name textbox search.</w:t>
            </w:r>
          </w:p>
          <w:p w14:paraId="75DC2160" w14:textId="77777777" w:rsidR="009274EA" w:rsidRDefault="00C53038">
            <w:pPr>
              <w:pStyle w:val="Heading112pt"/>
              <w:tabs>
                <w:tab w:val="left" w:pos="10620"/>
              </w:tabs>
              <w:rPr>
                <w:rFonts w:ascii="Cambria" w:hAnsi="Cambria"/>
              </w:rPr>
            </w:pPr>
            <w:r>
              <w:rPr>
                <w:rFonts w:ascii="Cambria" w:hAnsi="Cambria"/>
                <w:b w:val="0"/>
              </w:rPr>
              <w:t>System should perform search process “with” and “without” combination of fields.</w:t>
            </w:r>
          </w:p>
          <w:p w14:paraId="18F9682C" w14:textId="77777777" w:rsidR="009274EA" w:rsidRDefault="00C53038">
            <w:pPr>
              <w:pStyle w:val="Heading112pt"/>
              <w:numPr>
                <w:ilvl w:val="0"/>
                <w:numId w:val="0"/>
              </w:numPr>
              <w:tabs>
                <w:tab w:val="left" w:pos="10620"/>
              </w:tabs>
              <w:ind w:left="360" w:hanging="360"/>
              <w:rPr>
                <w:rFonts w:ascii="Cambria" w:hAnsi="Cambria"/>
              </w:rPr>
            </w:pPr>
            <w:r>
              <w:rPr>
                <w:rFonts w:ascii="Cambria" w:hAnsi="Cambria"/>
                <w:u w:val="single"/>
              </w:rPr>
              <w:t>Detail Section</w:t>
            </w:r>
            <w:r>
              <w:rPr>
                <w:rFonts w:ascii="Cambria" w:hAnsi="Cambria"/>
              </w:rPr>
              <w:t>:</w:t>
            </w:r>
          </w:p>
          <w:p w14:paraId="331E230C" w14:textId="77777777" w:rsidR="009274EA" w:rsidRDefault="00C53038">
            <w:pPr>
              <w:pStyle w:val="Heading112pt"/>
              <w:tabs>
                <w:tab w:val="left" w:pos="10620"/>
              </w:tabs>
              <w:rPr>
                <w:rFonts w:ascii="Cambria" w:hAnsi="Cambria"/>
              </w:rPr>
            </w:pPr>
            <w:r>
              <w:rPr>
                <w:rFonts w:ascii="Cambria" w:hAnsi="Cambria"/>
                <w:b w:val="0"/>
              </w:rPr>
              <w:t>Under detail section, system should provide by default all records.</w:t>
            </w:r>
          </w:p>
          <w:p w14:paraId="26334CA4" w14:textId="77777777" w:rsidR="009274EA" w:rsidRDefault="00C53038">
            <w:pPr>
              <w:pStyle w:val="Heading112pt"/>
              <w:tabs>
                <w:tab w:val="left" w:pos="10620"/>
              </w:tabs>
              <w:rPr>
                <w:rFonts w:ascii="Cambria" w:hAnsi="Cambria"/>
              </w:rPr>
            </w:pPr>
            <w:r>
              <w:rPr>
                <w:rFonts w:ascii="Cambria" w:hAnsi="Cambria"/>
                <w:b w:val="0"/>
              </w:rPr>
              <w:t xml:space="preserve">System should by default display “Active </w:t>
            </w:r>
            <w:r>
              <w:rPr>
                <w:rFonts w:ascii="Cambria" w:hAnsi="Cambria"/>
                <w:b w:val="0"/>
                <w:strike/>
              </w:rPr>
              <w:t>Tab</w:t>
            </w:r>
            <w:r>
              <w:rPr>
                <w:rFonts w:ascii="Cambria" w:hAnsi="Cambria"/>
                <w:b w:val="0"/>
              </w:rPr>
              <w:t>”.</w:t>
            </w:r>
          </w:p>
          <w:p w14:paraId="190FFBC8" w14:textId="77777777" w:rsidR="009274EA" w:rsidRDefault="00C53038">
            <w:pPr>
              <w:pStyle w:val="Heading112pt"/>
              <w:tabs>
                <w:tab w:val="left" w:pos="10620"/>
              </w:tabs>
              <w:rPr>
                <w:rFonts w:ascii="Cambria" w:hAnsi="Cambria"/>
              </w:rPr>
            </w:pPr>
            <w:r>
              <w:rPr>
                <w:rFonts w:ascii="Cambria" w:hAnsi="Cambria"/>
                <w:b w:val="0"/>
                <w:strike/>
              </w:rPr>
              <w:t>System should provide pagination option under each tab</w:t>
            </w:r>
            <w:r>
              <w:rPr>
                <w:rFonts w:ascii="Cambria" w:hAnsi="Cambria"/>
                <w:b w:val="0"/>
              </w:rPr>
              <w:t>.</w:t>
            </w:r>
          </w:p>
          <w:p w14:paraId="153AF715" w14:textId="77777777" w:rsidR="009274EA" w:rsidRDefault="00C53038">
            <w:pPr>
              <w:pStyle w:val="Heading112pt"/>
              <w:tabs>
                <w:tab w:val="left" w:pos="10620"/>
              </w:tabs>
              <w:rPr>
                <w:rFonts w:ascii="Cambria" w:hAnsi="Cambria"/>
              </w:rPr>
            </w:pPr>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p>
          <w:p w14:paraId="1225A8CA" w14:textId="77777777" w:rsidR="009274EA" w:rsidRDefault="00C53038">
            <w:pPr>
              <w:pStyle w:val="Heading112pt"/>
              <w:tabs>
                <w:tab w:val="left" w:pos="10620"/>
              </w:tabs>
              <w:rPr>
                <w:rFonts w:ascii="Cambria" w:hAnsi="Cambria"/>
              </w:rPr>
            </w:pPr>
            <w:r>
              <w:rPr>
                <w:rFonts w:ascii="Cambria" w:hAnsi="Cambria"/>
                <w:b w:val="0"/>
              </w:rPr>
              <w:t>System should export all records including Active/Inactive in EXCEL/PDF on click export to Excel/PDF.</w:t>
            </w:r>
          </w:p>
          <w:p w14:paraId="49C8FDC9" w14:textId="77777777" w:rsidR="009274EA" w:rsidRDefault="00C53038">
            <w:pPr>
              <w:pStyle w:val="Heading112pt"/>
              <w:tabs>
                <w:tab w:val="left" w:pos="10620"/>
              </w:tabs>
              <w:rPr>
                <w:rFonts w:ascii="Cambria" w:hAnsi="Cambria"/>
              </w:rPr>
            </w:pPr>
            <w:r>
              <w:rPr>
                <w:rFonts w:ascii="Cambria" w:hAnsi="Cambria"/>
                <w:b w:val="0"/>
              </w:rPr>
              <w:t>System should display below details in exported Excel/PDF file.</w:t>
            </w:r>
          </w:p>
          <w:p w14:paraId="3EBCEEE5"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7125B01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w:t>
            </w:r>
          </w:p>
          <w:p w14:paraId="4DE14795"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Type Name</w:t>
            </w:r>
          </w:p>
          <w:p w14:paraId="56840841"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Type Code</w:t>
            </w:r>
          </w:p>
          <w:p w14:paraId="223D7963" w14:textId="77777777" w:rsidR="009274EA" w:rsidRDefault="00C53038">
            <w:pPr>
              <w:pStyle w:val="Heading112pt"/>
              <w:numPr>
                <w:ilvl w:val="1"/>
                <w:numId w:val="2"/>
              </w:numPr>
              <w:tabs>
                <w:tab w:val="left" w:pos="10620"/>
              </w:tabs>
              <w:rPr>
                <w:rFonts w:ascii="Cambria" w:hAnsi="Cambria"/>
              </w:rPr>
            </w:pPr>
            <w:r>
              <w:rPr>
                <w:rFonts w:ascii="Cambria" w:hAnsi="Cambria"/>
                <w:b w:val="0"/>
              </w:rPr>
              <w:t>Status</w:t>
            </w:r>
          </w:p>
          <w:p w14:paraId="2B66814A" w14:textId="77777777" w:rsidR="009274EA" w:rsidRDefault="00C53038">
            <w:pPr>
              <w:pStyle w:val="Heading112pt"/>
              <w:numPr>
                <w:ilvl w:val="2"/>
                <w:numId w:val="2"/>
              </w:numPr>
              <w:tabs>
                <w:tab w:val="left" w:pos="10620"/>
              </w:tabs>
              <w:rPr>
                <w:rFonts w:ascii="Cambria" w:hAnsi="Cambria"/>
              </w:rPr>
            </w:pPr>
            <w:r>
              <w:rPr>
                <w:rFonts w:ascii="Cambria" w:hAnsi="Cambria"/>
                <w:b w:val="0"/>
              </w:rPr>
              <w:t>Active</w:t>
            </w:r>
          </w:p>
          <w:p w14:paraId="167AC1D0" w14:textId="77777777" w:rsidR="009274EA" w:rsidRDefault="00C53038">
            <w:pPr>
              <w:pStyle w:val="Heading112pt"/>
              <w:numPr>
                <w:ilvl w:val="2"/>
                <w:numId w:val="2"/>
              </w:numPr>
              <w:tabs>
                <w:tab w:val="left" w:pos="10620"/>
              </w:tabs>
              <w:rPr>
                <w:rFonts w:ascii="Cambria" w:hAnsi="Cambria"/>
              </w:rPr>
            </w:pPr>
            <w:r>
              <w:rPr>
                <w:rFonts w:ascii="Cambria" w:hAnsi="Cambria"/>
                <w:b w:val="0"/>
              </w:rPr>
              <w:t>Inactive</w:t>
            </w:r>
          </w:p>
          <w:p w14:paraId="7E69F870"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426CE383" w14:textId="77777777" w:rsidR="009274EA" w:rsidRDefault="00C53038">
            <w:pPr>
              <w:pStyle w:val="Heading112pt"/>
              <w:tabs>
                <w:tab w:val="left" w:pos="10620"/>
              </w:tabs>
              <w:rPr>
                <w:rFonts w:ascii="Cambria" w:hAnsi="Cambria"/>
              </w:rPr>
            </w:pPr>
            <w:r>
              <w:rPr>
                <w:rFonts w:ascii="Cambria" w:hAnsi="Cambria"/>
                <w:b w:val="0"/>
              </w:rPr>
              <w:t>System should record in latest created record first.</w:t>
            </w:r>
          </w:p>
          <w:p w14:paraId="6660F81F" w14:textId="77777777" w:rsidR="009274EA" w:rsidRDefault="00C53038">
            <w:pPr>
              <w:pStyle w:val="Heading112pt"/>
              <w:tabs>
                <w:tab w:val="left" w:pos="10620"/>
              </w:tabs>
              <w:rPr>
                <w:rFonts w:ascii="Cambria" w:hAnsi="Cambria"/>
              </w:rPr>
            </w:pPr>
            <w:r>
              <w:rPr>
                <w:rFonts w:ascii="Cambria" w:hAnsi="Cambria"/>
                <w:b w:val="0"/>
              </w:rPr>
              <w:t>System should not display updated record as a first record.</w:t>
            </w:r>
          </w:p>
          <w:p w14:paraId="311BADCE"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0DE78AEF" w14:textId="77777777" w:rsidR="009274EA" w:rsidRDefault="00C53038">
            <w:pPr>
              <w:pStyle w:val="Heading112pt"/>
              <w:numPr>
                <w:ilvl w:val="1"/>
                <w:numId w:val="2"/>
              </w:numPr>
              <w:tabs>
                <w:tab w:val="left" w:pos="10620"/>
              </w:tabs>
              <w:rPr>
                <w:rFonts w:ascii="Cambria" w:hAnsi="Cambria"/>
              </w:rPr>
            </w:pPr>
            <w:r>
              <w:rPr>
                <w:rFonts w:ascii="Cambria" w:hAnsi="Cambria"/>
                <w:b w:val="0"/>
              </w:rPr>
              <w:t>Active ( By default active while created )</w:t>
            </w:r>
          </w:p>
          <w:p w14:paraId="06C9B72A" w14:textId="77777777" w:rsidR="009274EA" w:rsidRDefault="00C53038">
            <w:pPr>
              <w:pStyle w:val="Heading112pt"/>
              <w:numPr>
                <w:ilvl w:val="1"/>
                <w:numId w:val="2"/>
              </w:numPr>
              <w:tabs>
                <w:tab w:val="left" w:pos="10620"/>
              </w:tabs>
              <w:rPr>
                <w:rFonts w:ascii="Cambria" w:hAnsi="Cambria"/>
              </w:rPr>
            </w:pPr>
            <w:r>
              <w:rPr>
                <w:rFonts w:ascii="Cambria" w:hAnsi="Cambria"/>
                <w:b w:val="0"/>
              </w:rPr>
              <w:t>Inactive</w:t>
            </w:r>
          </w:p>
          <w:p w14:paraId="03846C8D" w14:textId="77777777" w:rsidR="009274EA" w:rsidRDefault="00C53038">
            <w:pPr>
              <w:pStyle w:val="Heading112pt"/>
              <w:tabs>
                <w:tab w:val="left" w:pos="10620"/>
              </w:tabs>
              <w:rPr>
                <w:rFonts w:ascii="Cambria" w:hAnsi="Cambria"/>
              </w:rPr>
            </w:pPr>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p>
          <w:p w14:paraId="0A4509BC"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159320BB"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w:t>
            </w:r>
          </w:p>
          <w:p w14:paraId="485B5896"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Type name</w:t>
            </w:r>
          </w:p>
          <w:p w14:paraId="7362443C"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Type code</w:t>
            </w:r>
          </w:p>
          <w:p w14:paraId="1BE0B88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Action</w:t>
            </w:r>
          </w:p>
          <w:p w14:paraId="17139093"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Edit link</w:t>
            </w:r>
          </w:p>
          <w:p w14:paraId="649E0B1A"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View link</w:t>
            </w:r>
          </w:p>
          <w:p w14:paraId="1E1CCB06" w14:textId="77777777" w:rsidR="009274EA" w:rsidRDefault="00C53038">
            <w:pPr>
              <w:pStyle w:val="Heading112pt"/>
              <w:tabs>
                <w:tab w:val="left" w:pos="10620"/>
              </w:tabs>
              <w:rPr>
                <w:rFonts w:ascii="Cambria" w:hAnsi="Cambria"/>
              </w:rPr>
            </w:pPr>
            <w:r>
              <w:rPr>
                <w:rFonts w:ascii="Cambria" w:hAnsi="Cambria"/>
                <w:b w:val="0"/>
              </w:rPr>
              <w:lastRenderedPageBreak/>
              <w:t>System should display below fields when authorized user clicks on “Edit Package Type”.</w:t>
            </w:r>
          </w:p>
          <w:p w14:paraId="51A5723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w:t>
            </w:r>
          </w:p>
          <w:p w14:paraId="531B2A9A"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Type name</w:t>
            </w:r>
          </w:p>
          <w:p w14:paraId="543E3D7F"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Type code</w:t>
            </w:r>
          </w:p>
          <w:p w14:paraId="72CA0C06"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Status</w:t>
            </w:r>
          </w:p>
          <w:p w14:paraId="4C3C28AE"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 xml:space="preserve">Active radio button ( In inactive </w:t>
            </w:r>
            <w:r>
              <w:rPr>
                <w:rFonts w:ascii="Cambria" w:hAnsi="Cambria"/>
                <w:b w:val="0"/>
                <w:strike/>
              </w:rPr>
              <w:t>tab</w:t>
            </w:r>
            <w:r>
              <w:rPr>
                <w:rFonts w:ascii="Cambria" w:hAnsi="Cambria"/>
                <w:b w:val="0"/>
              </w:rPr>
              <w:t xml:space="preserve"> )</w:t>
            </w:r>
          </w:p>
          <w:p w14:paraId="3AF187A2"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 xml:space="preserve">Inactive radio button ( In active </w:t>
            </w:r>
            <w:r>
              <w:rPr>
                <w:rFonts w:ascii="Cambria" w:hAnsi="Cambria"/>
                <w:b w:val="0"/>
                <w:strike/>
              </w:rPr>
              <w:t>tab</w:t>
            </w:r>
            <w:r>
              <w:rPr>
                <w:rFonts w:ascii="Cambria" w:hAnsi="Cambria"/>
                <w:b w:val="0"/>
              </w:rPr>
              <w:t xml:space="preserve"> )</w:t>
            </w:r>
          </w:p>
          <w:p w14:paraId="5EED2552" w14:textId="77777777" w:rsidR="009274EA" w:rsidRDefault="00C53038">
            <w:pPr>
              <w:pStyle w:val="Heading112pt"/>
              <w:numPr>
                <w:ilvl w:val="1"/>
                <w:numId w:val="2"/>
              </w:numPr>
              <w:tabs>
                <w:tab w:val="left" w:pos="10620"/>
              </w:tabs>
              <w:rPr>
                <w:rFonts w:ascii="Cambria" w:hAnsi="Cambria"/>
              </w:rPr>
            </w:pPr>
            <w:r>
              <w:rPr>
                <w:rFonts w:ascii="Cambria" w:hAnsi="Cambria"/>
                <w:b w:val="0"/>
              </w:rPr>
              <w:t>Update button.</w:t>
            </w:r>
          </w:p>
          <w:p w14:paraId="4ABDA1F7"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67FB5F23" w14:textId="77777777" w:rsidR="009274EA" w:rsidRDefault="00C53038">
            <w:pPr>
              <w:pStyle w:val="Heading112pt"/>
              <w:numPr>
                <w:ilvl w:val="1"/>
                <w:numId w:val="2"/>
              </w:numPr>
              <w:tabs>
                <w:tab w:val="left" w:pos="10620"/>
              </w:tabs>
              <w:rPr>
                <w:rFonts w:ascii="Cambria" w:hAnsi="Cambria"/>
              </w:rPr>
            </w:pPr>
            <w:r>
              <w:rPr>
                <w:rFonts w:ascii="Cambria" w:hAnsi="Cambria"/>
                <w:b w:val="0"/>
              </w:rPr>
              <w:t>Cancel button.</w:t>
            </w:r>
          </w:p>
          <w:p w14:paraId="317DBCD3" w14:textId="77777777" w:rsidR="009274EA" w:rsidRDefault="00C53038">
            <w:pPr>
              <w:pStyle w:val="Heading112pt"/>
              <w:tabs>
                <w:tab w:val="left" w:pos="10620"/>
              </w:tabs>
              <w:rPr>
                <w:rFonts w:ascii="Cambria" w:hAnsi="Cambria"/>
              </w:rPr>
            </w:pPr>
            <w:r>
              <w:rPr>
                <w:rFonts w:ascii="Cambria" w:hAnsi="Cambria"/>
                <w:b w:val="0"/>
              </w:rPr>
              <w:t>System should provide above-mentioned fields as a mandatory field.</w:t>
            </w:r>
          </w:p>
          <w:p w14:paraId="3FC1AED6" w14:textId="77777777" w:rsidR="009274EA" w:rsidRDefault="00C53038">
            <w:pPr>
              <w:pStyle w:val="Heading112pt"/>
              <w:tabs>
                <w:tab w:val="left" w:pos="10620"/>
              </w:tabs>
              <w:rPr>
                <w:rFonts w:ascii="Cambria" w:hAnsi="Cambria"/>
              </w:rPr>
            </w:pPr>
            <w:r>
              <w:rPr>
                <w:rFonts w:ascii="Cambria" w:hAnsi="Cambria"/>
                <w:b w:val="0"/>
              </w:rPr>
              <w:t>System should display validation message “Please enter details” on click update button with blank fields.</w:t>
            </w:r>
          </w:p>
          <w:p w14:paraId="045D2CD3" w14:textId="77777777" w:rsidR="009274EA" w:rsidRDefault="00C53038">
            <w:pPr>
              <w:pStyle w:val="Heading112pt"/>
              <w:tabs>
                <w:tab w:val="left" w:pos="10620"/>
              </w:tabs>
              <w:rPr>
                <w:rFonts w:ascii="Cambria" w:hAnsi="Cambria"/>
              </w:rPr>
            </w:pPr>
            <w:r>
              <w:rPr>
                <w:rFonts w:ascii="Cambria" w:hAnsi="Cambria"/>
                <w:b w:val="0"/>
              </w:rPr>
              <w:t>System should clear all input on click clear button.</w:t>
            </w:r>
          </w:p>
          <w:p w14:paraId="058D4F68" w14:textId="77777777" w:rsidR="009274EA" w:rsidRDefault="00C53038">
            <w:pPr>
              <w:pStyle w:val="Heading112pt"/>
              <w:tabs>
                <w:tab w:val="left" w:pos="10620"/>
              </w:tabs>
              <w:rPr>
                <w:rFonts w:ascii="Cambria" w:hAnsi="Cambria"/>
              </w:rPr>
            </w:pPr>
            <w:r>
              <w:rPr>
                <w:rFonts w:ascii="Cambria" w:hAnsi="Cambria"/>
                <w:b w:val="0"/>
              </w:rPr>
              <w:t>System should redirect on log in home page on click cancel button.</w:t>
            </w:r>
          </w:p>
          <w:p w14:paraId="192BF777" w14:textId="77777777" w:rsidR="009274EA" w:rsidRDefault="00C53038">
            <w:pPr>
              <w:pStyle w:val="Heading112pt"/>
              <w:tabs>
                <w:tab w:val="left" w:pos="10620"/>
              </w:tabs>
              <w:rPr>
                <w:rFonts w:ascii="Cambria" w:hAnsi="Cambria"/>
              </w:rPr>
            </w:pPr>
            <w:r>
              <w:rPr>
                <w:rFonts w:ascii="Cambria" w:hAnsi="Cambria"/>
                <w:b w:val="0"/>
              </w:rPr>
              <w:t xml:space="preserve">System should allow entering duplicate value in </w:t>
            </w:r>
            <w:r>
              <w:rPr>
                <w:rFonts w:ascii="Cambria" w:hAnsi="Cambria"/>
              </w:rPr>
              <w:t>Package Type name</w:t>
            </w:r>
            <w:r>
              <w:rPr>
                <w:rFonts w:ascii="Cambria" w:hAnsi="Cambria"/>
                <w:b w:val="0"/>
              </w:rPr>
              <w:t xml:space="preserve"> field.</w:t>
            </w:r>
          </w:p>
          <w:p w14:paraId="46C149ED" w14:textId="77777777" w:rsidR="009274EA" w:rsidRDefault="00C53038">
            <w:pPr>
              <w:pStyle w:val="Heading112pt"/>
              <w:tabs>
                <w:tab w:val="left" w:pos="10620"/>
              </w:tabs>
              <w:rPr>
                <w:rFonts w:ascii="Cambria" w:hAnsi="Cambria"/>
              </w:rPr>
            </w:pPr>
            <w:r>
              <w:rPr>
                <w:rFonts w:ascii="Cambria" w:hAnsi="Cambria"/>
                <w:b w:val="0"/>
              </w:rPr>
              <w:t xml:space="preserve">System should display confirmation message </w:t>
            </w:r>
            <w:r>
              <w:rPr>
                <w:rFonts w:ascii="Cambria" w:hAnsi="Cambria"/>
              </w:rPr>
              <w:t>“Package Type Updated successfully</w:t>
            </w:r>
            <w:r>
              <w:rPr>
                <w:rFonts w:ascii="Cambria" w:hAnsi="Cambria"/>
                <w:b w:val="0"/>
              </w:rPr>
              <w:t>” on click of submit button.</w:t>
            </w:r>
          </w:p>
          <w:p w14:paraId="003DDDB2" w14:textId="77777777" w:rsidR="009274EA" w:rsidRDefault="00C53038">
            <w:pPr>
              <w:pStyle w:val="Heading112pt"/>
              <w:tabs>
                <w:tab w:val="left" w:pos="10620"/>
              </w:tabs>
              <w:rPr>
                <w:rFonts w:ascii="Cambria" w:hAnsi="Cambria"/>
              </w:rPr>
            </w:pPr>
            <w:r>
              <w:rPr>
                <w:rFonts w:ascii="Cambria" w:hAnsi="Cambria"/>
                <w:b w:val="0"/>
              </w:rPr>
              <w:t xml:space="preserve">System should move Package Type value under Inactive </w:t>
            </w:r>
            <w:r>
              <w:rPr>
                <w:rFonts w:ascii="Cambria" w:hAnsi="Cambria"/>
                <w:b w:val="0"/>
                <w:strike/>
              </w:rPr>
              <w:t>tab</w:t>
            </w:r>
            <w:r>
              <w:rPr>
                <w:rFonts w:ascii="Cambria" w:hAnsi="Cambria"/>
                <w:b w:val="0"/>
              </w:rPr>
              <w:t xml:space="preserve"> on selection of status as an “Inactive” and should not allow using the same, value in future of any transaction until it again moved under active </w:t>
            </w:r>
            <w:r>
              <w:rPr>
                <w:rFonts w:ascii="Cambria" w:hAnsi="Cambria"/>
                <w:b w:val="0"/>
                <w:strike/>
              </w:rPr>
              <w:t>tab</w:t>
            </w:r>
            <w:r>
              <w:rPr>
                <w:rFonts w:ascii="Cambria" w:hAnsi="Cambria"/>
                <w:b w:val="0"/>
              </w:rPr>
              <w:t>.</w:t>
            </w:r>
          </w:p>
          <w:p w14:paraId="606EABE9" w14:textId="77777777" w:rsidR="009274EA" w:rsidRDefault="00C53038">
            <w:pPr>
              <w:pStyle w:val="Heading112pt"/>
              <w:tabs>
                <w:tab w:val="left" w:pos="10620"/>
              </w:tabs>
              <w:rPr>
                <w:rFonts w:ascii="Cambria" w:hAnsi="Cambria"/>
              </w:rPr>
            </w:pPr>
            <w:r>
              <w:rPr>
                <w:rFonts w:ascii="Cambria" w:hAnsi="Cambria"/>
                <w:b w:val="0"/>
              </w:rPr>
              <w:t>In existing and past transaction, system should display the inactivated values.</w:t>
            </w:r>
          </w:p>
          <w:p w14:paraId="10C5F6F8" w14:textId="77777777" w:rsidR="009274EA" w:rsidRDefault="00C53038">
            <w:pPr>
              <w:pStyle w:val="Heading112pt"/>
              <w:tabs>
                <w:tab w:val="left" w:pos="10620"/>
              </w:tabs>
              <w:rPr>
                <w:rFonts w:ascii="Cambria" w:hAnsi="Cambria"/>
              </w:rPr>
            </w:pPr>
            <w:r>
              <w:rPr>
                <w:rFonts w:ascii="Cambria" w:hAnsi="Cambria"/>
                <w:b w:val="0"/>
              </w:rPr>
              <w:t xml:space="preserve">System should move Package Type value under Active </w:t>
            </w:r>
            <w:r>
              <w:rPr>
                <w:rFonts w:ascii="Cambria" w:hAnsi="Cambria"/>
                <w:b w:val="0"/>
                <w:strike/>
              </w:rPr>
              <w:t>tab</w:t>
            </w:r>
            <w:r>
              <w:rPr>
                <w:rFonts w:ascii="Cambria" w:hAnsi="Cambria"/>
                <w:b w:val="0"/>
              </w:rPr>
              <w:t xml:space="preserve"> on selection of status as an “Active” and allow using the same, value in future of any transaction until it again moved under active </w:t>
            </w:r>
            <w:r>
              <w:rPr>
                <w:rFonts w:ascii="Cambria" w:hAnsi="Cambria"/>
                <w:b w:val="0"/>
                <w:strike/>
              </w:rPr>
              <w:t>tab</w:t>
            </w:r>
            <w:r>
              <w:rPr>
                <w:rFonts w:ascii="Cambria" w:hAnsi="Cambria"/>
                <w:b w:val="0"/>
              </w:rPr>
              <w:t>.</w:t>
            </w:r>
          </w:p>
          <w:p w14:paraId="15A04A7C" w14:textId="77777777" w:rsidR="009274EA" w:rsidRDefault="00C53038">
            <w:pPr>
              <w:pStyle w:val="Heading112pt"/>
              <w:tabs>
                <w:tab w:val="left" w:pos="10620"/>
              </w:tabs>
              <w:rPr>
                <w:rFonts w:ascii="Cambria" w:hAnsi="Cambria"/>
              </w:rPr>
            </w:pPr>
            <w:r>
              <w:rPr>
                <w:rFonts w:ascii="Cambria" w:hAnsi="Cambria"/>
                <w:b w:val="0"/>
              </w:rPr>
              <w:t>In existing and past transaction, system should not display the activated values.</w:t>
            </w:r>
          </w:p>
          <w:p w14:paraId="415627FA"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21486CC0" w14:textId="77777777" w:rsidR="009274EA" w:rsidRDefault="00C53038">
            <w:pPr>
              <w:pStyle w:val="Heading112pt"/>
              <w:rPr>
                <w:rFonts w:ascii="Cambria" w:hAnsi="Cambria"/>
                <w:b w:val="0"/>
              </w:rPr>
            </w:pPr>
            <w:r>
              <w:rPr>
                <w:rFonts w:ascii="Cambria" w:hAnsi="Cambria"/>
                <w:b w:val="0"/>
              </w:rPr>
              <w:t>System should capture the entry of “Package Type Name” update in audit trail report as “Package Type Name :&lt; Package Type Name &gt; Updated”.</w:t>
            </w:r>
          </w:p>
          <w:p w14:paraId="7280CDCD" w14:textId="77777777" w:rsidR="009274EA" w:rsidRDefault="009274EA">
            <w:pPr>
              <w:pStyle w:val="Heading112pt"/>
              <w:numPr>
                <w:ilvl w:val="0"/>
                <w:numId w:val="0"/>
              </w:numPr>
              <w:tabs>
                <w:tab w:val="left" w:pos="10620"/>
              </w:tabs>
              <w:rPr>
                <w:rFonts w:ascii="Cambria" w:hAnsi="Cambria"/>
              </w:rPr>
            </w:pPr>
          </w:p>
          <w:p w14:paraId="52641953" w14:textId="77777777" w:rsidR="009274EA" w:rsidRDefault="00C53038">
            <w:pPr>
              <w:pStyle w:val="Heading112pt"/>
              <w:numPr>
                <w:ilvl w:val="0"/>
                <w:numId w:val="0"/>
              </w:numPr>
              <w:tabs>
                <w:tab w:val="left" w:pos="10620"/>
              </w:tabs>
              <w:rPr>
                <w:rFonts w:ascii="Cambria" w:hAnsi="Cambria"/>
              </w:rPr>
            </w:pPr>
            <w:r>
              <w:rPr>
                <w:rFonts w:ascii="Cambria" w:hAnsi="Cambria"/>
                <w:u w:val="single"/>
              </w:rPr>
              <w:t>View Mode</w:t>
            </w:r>
            <w:r>
              <w:rPr>
                <w:rFonts w:ascii="Cambria" w:hAnsi="Cambria"/>
                <w:b w:val="0"/>
              </w:rPr>
              <w:t xml:space="preserve"> :</w:t>
            </w:r>
          </w:p>
          <w:p w14:paraId="652C55B3" w14:textId="77777777" w:rsidR="009274EA" w:rsidRDefault="00C53038">
            <w:pPr>
              <w:pStyle w:val="Heading112pt"/>
              <w:tabs>
                <w:tab w:val="left" w:pos="10620"/>
              </w:tabs>
              <w:rPr>
                <w:rFonts w:ascii="Cambria" w:hAnsi="Cambria"/>
              </w:rPr>
            </w:pPr>
            <w:r>
              <w:rPr>
                <w:rFonts w:ascii="Cambria" w:hAnsi="Cambria"/>
                <w:b w:val="0"/>
              </w:rPr>
              <w:t>System should display all details of respective “Package Type Value” under view mode on click of view link.</w:t>
            </w:r>
          </w:p>
          <w:p w14:paraId="70E097FB" w14:textId="77777777" w:rsidR="009274EA" w:rsidRDefault="00C53038">
            <w:pPr>
              <w:pStyle w:val="Heading112pt"/>
              <w:tabs>
                <w:tab w:val="left" w:pos="10620"/>
              </w:tabs>
              <w:rPr>
                <w:rFonts w:ascii="Cambria" w:hAnsi="Cambria"/>
              </w:rPr>
            </w:pPr>
            <w:r>
              <w:rPr>
                <w:rFonts w:ascii="Cambria" w:hAnsi="Cambria"/>
                <w:b w:val="0"/>
              </w:rPr>
              <w:t>System should provide export to PDF and Excel option.</w:t>
            </w:r>
          </w:p>
          <w:p w14:paraId="73335DDC" w14:textId="77777777" w:rsidR="009274EA" w:rsidRDefault="00C53038">
            <w:pPr>
              <w:pStyle w:val="Heading112pt"/>
              <w:tabs>
                <w:tab w:val="left" w:pos="10620"/>
              </w:tabs>
              <w:rPr>
                <w:rFonts w:ascii="Cambria" w:hAnsi="Cambria"/>
              </w:rPr>
            </w:pPr>
            <w:r>
              <w:rPr>
                <w:rFonts w:ascii="Cambria" w:hAnsi="Cambria"/>
                <w:b w:val="0"/>
              </w:rPr>
              <w:t>System should display below details in exported Excel/PDF file for respective Package Type detail.</w:t>
            </w:r>
          </w:p>
          <w:p w14:paraId="14A4AD7F" w14:textId="77777777" w:rsidR="009274EA" w:rsidRDefault="00C53038">
            <w:pPr>
              <w:pStyle w:val="Heading112pt"/>
              <w:numPr>
                <w:ilvl w:val="1"/>
                <w:numId w:val="2"/>
              </w:numPr>
              <w:tabs>
                <w:tab w:val="left" w:pos="10620"/>
              </w:tabs>
              <w:rPr>
                <w:rFonts w:ascii="Cambria" w:hAnsi="Cambria"/>
              </w:rPr>
            </w:pPr>
            <w:r>
              <w:rPr>
                <w:rFonts w:ascii="Cambria" w:hAnsi="Cambria"/>
                <w:b w:val="0"/>
              </w:rPr>
              <w:lastRenderedPageBreak/>
              <w:t>Sr.</w:t>
            </w:r>
          </w:p>
          <w:p w14:paraId="0CA09C42"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w:t>
            </w:r>
          </w:p>
          <w:p w14:paraId="08974F85"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Type Name</w:t>
            </w:r>
          </w:p>
          <w:p w14:paraId="2FD255FE"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Type Code</w:t>
            </w:r>
          </w:p>
          <w:p w14:paraId="3339BF5A" w14:textId="77777777" w:rsidR="009274EA" w:rsidRDefault="00C53038">
            <w:pPr>
              <w:pStyle w:val="Heading112pt"/>
              <w:numPr>
                <w:ilvl w:val="1"/>
                <w:numId w:val="2"/>
              </w:numPr>
              <w:tabs>
                <w:tab w:val="left" w:pos="10620"/>
              </w:tabs>
              <w:rPr>
                <w:rFonts w:ascii="Cambria" w:hAnsi="Cambria"/>
              </w:rPr>
            </w:pPr>
            <w:r>
              <w:rPr>
                <w:rFonts w:ascii="Cambria" w:hAnsi="Cambria"/>
                <w:b w:val="0"/>
              </w:rPr>
              <w:t>Status</w:t>
            </w:r>
          </w:p>
          <w:p w14:paraId="496E9D83" w14:textId="77777777" w:rsidR="009274EA" w:rsidRDefault="00C53038">
            <w:pPr>
              <w:pStyle w:val="Heading112pt"/>
              <w:numPr>
                <w:ilvl w:val="2"/>
                <w:numId w:val="2"/>
              </w:numPr>
              <w:tabs>
                <w:tab w:val="left" w:pos="10620"/>
              </w:tabs>
              <w:rPr>
                <w:rFonts w:ascii="Cambria" w:hAnsi="Cambria"/>
              </w:rPr>
            </w:pPr>
            <w:r>
              <w:rPr>
                <w:rFonts w:ascii="Cambria" w:hAnsi="Cambria"/>
                <w:b w:val="0"/>
              </w:rPr>
              <w:t>Active</w:t>
            </w:r>
          </w:p>
          <w:p w14:paraId="339D7ECF" w14:textId="77777777" w:rsidR="009274EA" w:rsidRDefault="00C53038">
            <w:pPr>
              <w:pStyle w:val="Heading112pt"/>
              <w:numPr>
                <w:ilvl w:val="2"/>
                <w:numId w:val="2"/>
              </w:numPr>
              <w:tabs>
                <w:tab w:val="left" w:pos="10620"/>
              </w:tabs>
              <w:rPr>
                <w:rFonts w:ascii="Cambria" w:hAnsi="Cambria"/>
              </w:rPr>
            </w:pPr>
            <w:r>
              <w:rPr>
                <w:rFonts w:ascii="Cambria" w:hAnsi="Cambria"/>
                <w:b w:val="0"/>
              </w:rPr>
              <w:t>Inactive</w:t>
            </w:r>
          </w:p>
          <w:p w14:paraId="3C16AB55" w14:textId="77777777" w:rsidR="009274EA" w:rsidRDefault="00C53038">
            <w:pPr>
              <w:pStyle w:val="Heading112pt"/>
              <w:tabs>
                <w:tab w:val="left" w:pos="10620"/>
              </w:tabs>
              <w:rPr>
                <w:rFonts w:ascii="Cambria" w:hAnsi="Cambria"/>
              </w:rPr>
            </w:pPr>
            <w:r>
              <w:rPr>
                <w:rFonts w:ascii="Cambria" w:hAnsi="Cambria"/>
                <w:b w:val="0"/>
              </w:rPr>
              <w:t>System should not allow to change the detail in view mode.</w:t>
            </w:r>
          </w:p>
          <w:p w14:paraId="4CB7B771"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Uploaded Document section</w:t>
            </w:r>
            <w:r>
              <w:rPr>
                <w:rFonts w:ascii="Cambria" w:hAnsi="Cambria"/>
                <w:b w:val="0"/>
              </w:rPr>
              <w:t xml:space="preserve"> :</w:t>
            </w:r>
          </w:p>
          <w:p w14:paraId="3F05428B" w14:textId="77777777" w:rsidR="009274EA" w:rsidRDefault="00C53038">
            <w:pPr>
              <w:pStyle w:val="Heading112pt"/>
              <w:tabs>
                <w:tab w:val="left" w:pos="10620"/>
              </w:tabs>
              <w:rPr>
                <w:rFonts w:ascii="Cambria" w:hAnsi="Cambria"/>
              </w:rPr>
            </w:pPr>
            <w:r>
              <w:rPr>
                <w:rFonts w:ascii="Cambria" w:hAnsi="Cambria"/>
                <w:b w:val="0"/>
              </w:rPr>
              <w:t>System should display the list of PDF documents uploaded while doing any activity in master.</w:t>
            </w:r>
          </w:p>
          <w:p w14:paraId="47D695D4" w14:textId="77777777" w:rsidR="009274EA" w:rsidRDefault="00C53038">
            <w:pPr>
              <w:pStyle w:val="Heading112pt"/>
              <w:tabs>
                <w:tab w:val="left" w:pos="10620"/>
              </w:tabs>
              <w:rPr>
                <w:rFonts w:ascii="Cambria" w:hAnsi="Cambria"/>
              </w:rPr>
            </w:pPr>
            <w:r>
              <w:rPr>
                <w:rFonts w:ascii="Cambria" w:hAnsi="Cambria"/>
                <w:b w:val="0"/>
              </w:rPr>
              <w:t>System should below detail in uploaded document section.</w:t>
            </w:r>
          </w:p>
          <w:p w14:paraId="0E3EBCDC"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17E00B68"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Auction center Name</w:t>
            </w:r>
          </w:p>
          <w:p w14:paraId="09225333"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Type Name</w:t>
            </w:r>
          </w:p>
          <w:p w14:paraId="04DE8AC5"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w:t>
            </w:r>
          </w:p>
          <w:p w14:paraId="687E66BB"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upload date and time</w:t>
            </w:r>
          </w:p>
          <w:p w14:paraId="5437F27E" w14:textId="77777777" w:rsidR="009274EA" w:rsidRDefault="00C53038">
            <w:pPr>
              <w:pStyle w:val="Heading112pt"/>
              <w:numPr>
                <w:ilvl w:val="1"/>
                <w:numId w:val="2"/>
              </w:numPr>
              <w:tabs>
                <w:tab w:val="left" w:pos="10620"/>
              </w:tabs>
              <w:rPr>
                <w:rFonts w:ascii="Cambria" w:hAnsi="Cambria"/>
              </w:rPr>
            </w:pPr>
            <w:r>
              <w:rPr>
                <w:rFonts w:ascii="Cambria" w:hAnsi="Cambria"/>
                <w:b w:val="0"/>
              </w:rPr>
              <w:t xml:space="preserve">Action </w:t>
            </w:r>
          </w:p>
          <w:p w14:paraId="015EAE75" w14:textId="77777777" w:rsidR="009274EA" w:rsidRDefault="00C53038">
            <w:pPr>
              <w:pStyle w:val="Heading112pt"/>
              <w:numPr>
                <w:ilvl w:val="2"/>
                <w:numId w:val="2"/>
              </w:numPr>
              <w:tabs>
                <w:tab w:val="left" w:pos="10620"/>
              </w:tabs>
              <w:rPr>
                <w:rFonts w:ascii="Cambria" w:hAnsi="Cambria"/>
              </w:rPr>
            </w:pPr>
            <w:r>
              <w:rPr>
                <w:rFonts w:ascii="Cambria" w:hAnsi="Cambria"/>
                <w:b w:val="0"/>
              </w:rPr>
              <w:t>Download document link.</w:t>
            </w:r>
          </w:p>
          <w:p w14:paraId="28577A73" w14:textId="77777777" w:rsidR="009274EA" w:rsidRDefault="00C53038">
            <w:pPr>
              <w:pStyle w:val="Heading112pt"/>
              <w:numPr>
                <w:ilvl w:val="2"/>
                <w:numId w:val="2"/>
              </w:numPr>
              <w:tabs>
                <w:tab w:val="left" w:pos="10620"/>
              </w:tabs>
              <w:rPr>
                <w:rFonts w:ascii="Cambria" w:hAnsi="Cambria"/>
              </w:rPr>
            </w:pPr>
            <w:r>
              <w:rPr>
                <w:rFonts w:ascii="Cambria" w:hAnsi="Cambria"/>
                <w:b w:val="0"/>
              </w:rPr>
              <w:t>Preview document link.</w:t>
            </w:r>
          </w:p>
          <w:p w14:paraId="3F014D3E" w14:textId="77777777" w:rsidR="009274EA" w:rsidRDefault="00C53038">
            <w:pPr>
              <w:pStyle w:val="Heading112pt"/>
              <w:tabs>
                <w:tab w:val="left" w:pos="10620"/>
              </w:tabs>
              <w:rPr>
                <w:rFonts w:ascii="Cambria" w:hAnsi="Cambria"/>
              </w:rPr>
            </w:pPr>
            <w:r>
              <w:rPr>
                <w:rFonts w:ascii="Cambria" w:hAnsi="Cambria"/>
                <w:b w:val="0"/>
              </w:rPr>
              <w:t>System should download the document on click “Download document” link.</w:t>
            </w:r>
          </w:p>
          <w:p w14:paraId="2FFD2319"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b w:val="0"/>
              </w:rPr>
              <w:t>System should display the document without download on screen with PDF viewer on click “Preview Document” link.</w:t>
            </w:r>
          </w:p>
          <w:p w14:paraId="1D383087"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View  History for &lt;Master Name&gt; Update</w:t>
            </w:r>
            <w:r>
              <w:rPr>
                <w:rFonts w:ascii="Cambria" w:hAnsi="Cambria"/>
                <w:b w:val="0"/>
              </w:rPr>
              <w:t>:</w:t>
            </w:r>
          </w:p>
          <w:p w14:paraId="0FAA7899" w14:textId="77777777" w:rsidR="009274EA" w:rsidRDefault="00C53038">
            <w:pPr>
              <w:pStyle w:val="Heading112pt"/>
              <w:tabs>
                <w:tab w:val="left" w:pos="10620"/>
              </w:tabs>
              <w:rPr>
                <w:rFonts w:ascii="Cambria" w:hAnsi="Cambria"/>
                <w:b w:val="0"/>
              </w:rPr>
            </w:pPr>
            <w:r>
              <w:rPr>
                <w:rFonts w:ascii="Cambria" w:hAnsi="Cambria"/>
                <w:b w:val="0"/>
              </w:rPr>
              <w:t>System should maintain and display history of every update for respective master value.</w:t>
            </w:r>
          </w:p>
          <w:p w14:paraId="19E138FC" w14:textId="77777777" w:rsidR="009274EA" w:rsidRDefault="00C53038">
            <w:pPr>
              <w:pStyle w:val="Heading112pt"/>
              <w:tabs>
                <w:tab w:val="left" w:pos="10620"/>
              </w:tabs>
              <w:rPr>
                <w:rFonts w:ascii="Cambria" w:hAnsi="Cambria"/>
                <w:b w:val="0"/>
              </w:rPr>
            </w:pPr>
            <w:r>
              <w:rPr>
                <w:rFonts w:ascii="Cambria" w:hAnsi="Cambria"/>
                <w:b w:val="0"/>
              </w:rPr>
              <w:t>System should display below detail View History Section.</w:t>
            </w:r>
          </w:p>
          <w:p w14:paraId="7053E63F"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Sr.</w:t>
            </w:r>
          </w:p>
          <w:p w14:paraId="5DB502C2"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Old Value</w:t>
            </w:r>
          </w:p>
          <w:p w14:paraId="0437C0B2"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New Value</w:t>
            </w:r>
          </w:p>
          <w:p w14:paraId="69E81593"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Updated on Date and Time</w:t>
            </w:r>
          </w:p>
          <w:p w14:paraId="079088FD"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Updated by</w:t>
            </w:r>
          </w:p>
        </w:tc>
      </w:tr>
      <w:tr w:rsidR="009274EA" w14:paraId="7D014C8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D75CFB7" w14:textId="77777777" w:rsidR="009274EA" w:rsidRDefault="00C53038">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14:paraId="4BAE690F" w14:textId="77777777" w:rsidR="009274EA" w:rsidRDefault="00C53038">
            <w:pPr>
              <w:numPr>
                <w:ilvl w:val="0"/>
                <w:numId w:val="1"/>
              </w:numPr>
              <w:tabs>
                <w:tab w:val="left" w:pos="10620"/>
              </w:tabs>
              <w:spacing w:after="0" w:line="360" w:lineRule="auto"/>
            </w:pPr>
            <w:r>
              <w:t>TAO User/Tea Board Admin User/Authorized User</w:t>
            </w:r>
          </w:p>
        </w:tc>
      </w:tr>
    </w:tbl>
    <w:p w14:paraId="35E195FC" w14:textId="77777777" w:rsidR="009274EA" w:rsidRDefault="009274EA">
      <w:pPr>
        <w:tabs>
          <w:tab w:val="left" w:pos="10620"/>
        </w:tabs>
      </w:pPr>
    </w:p>
    <w:p w14:paraId="2A43AE34"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4713B32E" w14:textId="77777777">
        <w:trPr>
          <w:trHeight w:val="940"/>
        </w:trPr>
        <w:tc>
          <w:tcPr>
            <w:tcW w:w="1150" w:type="dxa"/>
            <w:shd w:val="clear" w:color="auto" w:fill="C4BC96"/>
          </w:tcPr>
          <w:p w14:paraId="017EC99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lastRenderedPageBreak/>
              <w:t>Field Name</w:t>
            </w:r>
          </w:p>
        </w:tc>
        <w:tc>
          <w:tcPr>
            <w:tcW w:w="918" w:type="dxa"/>
            <w:shd w:val="clear" w:color="auto" w:fill="C4BC96"/>
          </w:tcPr>
          <w:p w14:paraId="7807C73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5D729FB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1166E65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33A022F3"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2169A1B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6C6DB05C"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CA7BC4F" w14:textId="77777777">
        <w:trPr>
          <w:trHeight w:val="1735"/>
        </w:trPr>
        <w:tc>
          <w:tcPr>
            <w:tcW w:w="1150" w:type="dxa"/>
            <w:shd w:val="clear" w:color="auto" w:fill="auto"/>
          </w:tcPr>
          <w:p w14:paraId="59CDCBFE" w14:textId="77777777" w:rsidR="009274EA" w:rsidRDefault="00C53038">
            <w:pPr>
              <w:tabs>
                <w:tab w:val="left" w:pos="10620"/>
              </w:tabs>
              <w:rPr>
                <w:color w:val="222222"/>
                <w:sz w:val="18"/>
                <w:szCs w:val="18"/>
              </w:rPr>
            </w:pPr>
            <w:r>
              <w:rPr>
                <w:rStyle w:val="brownfont"/>
                <w:color w:val="000000"/>
                <w:sz w:val="18"/>
                <w:szCs w:val="18"/>
              </w:rPr>
              <w:t>Package Type Name</w:t>
            </w:r>
          </w:p>
          <w:p w14:paraId="4717B8C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7418542D"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46230CA"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5F6ABB2" w14:textId="77777777" w:rsidR="009274EA" w:rsidRDefault="00C53038">
            <w:pPr>
              <w:tabs>
                <w:tab w:val="center" w:pos="4320"/>
                <w:tab w:val="right" w:pos="8640"/>
                <w:tab w:val="left" w:pos="10620"/>
              </w:tabs>
            </w:pPr>
            <w:r>
              <w:t>The Package Type name should be a required field, meaning it cannot be left empty.</w:t>
            </w:r>
          </w:p>
          <w:p w14:paraId="03259E3D" w14:textId="77777777" w:rsidR="009274EA" w:rsidRDefault="00C53038">
            <w:pPr>
              <w:tabs>
                <w:tab w:val="center" w:pos="4320"/>
                <w:tab w:val="right" w:pos="8640"/>
                <w:tab w:val="left" w:pos="10620"/>
              </w:tabs>
            </w:pPr>
            <w:r>
              <w:t>The Package Type name should have a minimum length of 2 characters and a maximum length of 50 characters.</w:t>
            </w:r>
          </w:p>
          <w:p w14:paraId="55344414"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Duplicate values for Package Type name should not be allowed.</w:t>
            </w:r>
          </w:p>
        </w:tc>
        <w:tc>
          <w:tcPr>
            <w:tcW w:w="1352" w:type="dxa"/>
            <w:shd w:val="clear" w:color="auto" w:fill="auto"/>
          </w:tcPr>
          <w:p w14:paraId="51249CC4" w14:textId="77777777" w:rsidR="009274EA" w:rsidRDefault="00C53038">
            <w:pPr>
              <w:tabs>
                <w:tab w:val="center" w:pos="4320"/>
                <w:tab w:val="right" w:pos="8640"/>
                <w:tab w:val="left" w:pos="10620"/>
              </w:tabs>
            </w:pPr>
            <w:r>
              <w:t>If the Package Type name field is left empty: "Please enter the Package Type name."</w:t>
            </w:r>
          </w:p>
          <w:p w14:paraId="049EF275" w14:textId="77777777" w:rsidR="009274EA" w:rsidRDefault="00C53038">
            <w:pPr>
              <w:tabs>
                <w:tab w:val="center" w:pos="4320"/>
                <w:tab w:val="right" w:pos="8640"/>
                <w:tab w:val="left" w:pos="10620"/>
              </w:tabs>
            </w:pPr>
            <w:r>
              <w:t>If the Package Type name is shorter than 2 characters: "The Package Type name should be at least 2 characters long."</w:t>
            </w:r>
          </w:p>
          <w:p w14:paraId="60C83184" w14:textId="77777777" w:rsidR="009274EA" w:rsidRDefault="00C53038">
            <w:pPr>
              <w:tabs>
                <w:tab w:val="center" w:pos="4320"/>
                <w:tab w:val="right" w:pos="8640"/>
                <w:tab w:val="left" w:pos="10620"/>
              </w:tabs>
            </w:pPr>
            <w:r>
              <w:t>If the Package Type name exceeds 50 characters: "The Package Type name should not exceed 50 characters."</w:t>
            </w:r>
          </w:p>
          <w:p w14:paraId="7B208BF0"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 xml:space="preserve">If a duplicate value for Package Type name is entered: "Package Type name must be unique. The </w:t>
            </w:r>
            <w:r>
              <w:rPr>
                <w:rFonts w:ascii="Cambria" w:hAnsi="Cambria"/>
                <w:strike/>
                <w:sz w:val="22"/>
                <w:szCs w:val="22"/>
              </w:rPr>
              <w:lastRenderedPageBreak/>
              <w:t>entered value already exists."</w:t>
            </w:r>
          </w:p>
        </w:tc>
        <w:tc>
          <w:tcPr>
            <w:tcW w:w="2904" w:type="dxa"/>
            <w:shd w:val="clear" w:color="auto" w:fill="auto"/>
          </w:tcPr>
          <w:p w14:paraId="2AA5611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258B50CE"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1BA1D7B9" w14:textId="77777777">
        <w:trPr>
          <w:trHeight w:val="1735"/>
        </w:trPr>
        <w:tc>
          <w:tcPr>
            <w:tcW w:w="1150" w:type="dxa"/>
            <w:shd w:val="clear" w:color="auto" w:fill="auto"/>
          </w:tcPr>
          <w:p w14:paraId="79F01BDB"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Auction Center </w:t>
            </w:r>
          </w:p>
        </w:tc>
        <w:tc>
          <w:tcPr>
            <w:tcW w:w="918" w:type="dxa"/>
            <w:shd w:val="clear" w:color="auto" w:fill="auto"/>
          </w:tcPr>
          <w:p w14:paraId="0B6995D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6CA57D77"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23CB38D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 selection is mandatory</w:t>
            </w:r>
          </w:p>
        </w:tc>
        <w:tc>
          <w:tcPr>
            <w:tcW w:w="1352" w:type="dxa"/>
            <w:shd w:val="clear" w:color="auto" w:fill="auto"/>
          </w:tcPr>
          <w:p w14:paraId="464F63B2"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auction center.</w:t>
            </w:r>
          </w:p>
        </w:tc>
        <w:tc>
          <w:tcPr>
            <w:tcW w:w="2904" w:type="dxa"/>
            <w:shd w:val="clear" w:color="auto" w:fill="auto"/>
          </w:tcPr>
          <w:p w14:paraId="6EB07F39"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40DAC91"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2ADD8BA8" w14:textId="77777777" w:rsidR="009274EA" w:rsidRDefault="009274EA">
      <w:pPr>
        <w:tabs>
          <w:tab w:val="left" w:pos="10620"/>
        </w:tabs>
      </w:pPr>
    </w:p>
    <w:p w14:paraId="10436F65" w14:textId="77777777" w:rsidR="009274EA" w:rsidRDefault="009274EA">
      <w:pPr>
        <w:tabs>
          <w:tab w:val="left" w:pos="10620"/>
        </w:tabs>
        <w:rPr>
          <w:rFonts w:cs="Arial"/>
          <w:b/>
          <w:i/>
          <w:lang w:bidi="en-US"/>
        </w:rPr>
      </w:pPr>
    </w:p>
    <w:p w14:paraId="0615347C"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46EA4086" w14:textId="77777777">
        <w:trPr>
          <w:trHeight w:val="501"/>
        </w:trPr>
        <w:tc>
          <w:tcPr>
            <w:tcW w:w="1866" w:type="dxa"/>
            <w:shd w:val="clear" w:color="auto" w:fill="C4BC96"/>
            <w:vAlign w:val="center"/>
          </w:tcPr>
          <w:p w14:paraId="768B34C3" w14:textId="77777777" w:rsidR="009274EA" w:rsidRDefault="00C53038">
            <w:pPr>
              <w:tabs>
                <w:tab w:val="left" w:pos="10620"/>
              </w:tabs>
              <w:rPr>
                <w:b/>
                <w:bCs/>
                <w:iCs/>
              </w:rPr>
            </w:pPr>
            <w:r>
              <w:rPr>
                <w:b/>
                <w:bCs/>
                <w:iCs/>
              </w:rPr>
              <w:t>Control</w:t>
            </w:r>
          </w:p>
        </w:tc>
        <w:tc>
          <w:tcPr>
            <w:tcW w:w="1858" w:type="dxa"/>
            <w:shd w:val="clear" w:color="auto" w:fill="C4BC96"/>
            <w:vAlign w:val="center"/>
          </w:tcPr>
          <w:p w14:paraId="55741420"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6134F00E" w14:textId="77777777" w:rsidR="009274EA" w:rsidRDefault="00C53038">
            <w:pPr>
              <w:tabs>
                <w:tab w:val="left" w:pos="10620"/>
              </w:tabs>
              <w:rPr>
                <w:b/>
                <w:bCs/>
                <w:iCs/>
              </w:rPr>
            </w:pPr>
            <w:r>
              <w:rPr>
                <w:b/>
                <w:bCs/>
                <w:iCs/>
              </w:rPr>
              <w:t>Behaviour</w:t>
            </w:r>
          </w:p>
        </w:tc>
      </w:tr>
      <w:tr w:rsidR="009274EA" w14:paraId="7FD47BF0" w14:textId="77777777">
        <w:trPr>
          <w:trHeight w:val="517"/>
        </w:trPr>
        <w:tc>
          <w:tcPr>
            <w:tcW w:w="1866" w:type="dxa"/>
            <w:vAlign w:val="center"/>
          </w:tcPr>
          <w:p w14:paraId="23BA1CB0" w14:textId="77777777" w:rsidR="009274EA" w:rsidRDefault="00C53038">
            <w:pPr>
              <w:tabs>
                <w:tab w:val="left" w:pos="10620"/>
              </w:tabs>
            </w:pPr>
            <w:r>
              <w:t>Update</w:t>
            </w:r>
          </w:p>
        </w:tc>
        <w:tc>
          <w:tcPr>
            <w:tcW w:w="1858" w:type="dxa"/>
            <w:vAlign w:val="center"/>
          </w:tcPr>
          <w:p w14:paraId="35EB54C5" w14:textId="77777777" w:rsidR="009274EA" w:rsidRDefault="00C53038">
            <w:pPr>
              <w:tabs>
                <w:tab w:val="left" w:pos="10620"/>
              </w:tabs>
            </w:pPr>
            <w:r>
              <w:t>Button</w:t>
            </w:r>
          </w:p>
        </w:tc>
        <w:tc>
          <w:tcPr>
            <w:tcW w:w="6693" w:type="dxa"/>
            <w:vAlign w:val="center"/>
          </w:tcPr>
          <w:p w14:paraId="201FD253" w14:textId="77777777" w:rsidR="009274EA" w:rsidRDefault="00C53038">
            <w:pPr>
              <w:tabs>
                <w:tab w:val="left" w:pos="10620"/>
              </w:tabs>
            </w:pPr>
            <w:r>
              <w:t>Update the records</w:t>
            </w:r>
          </w:p>
        </w:tc>
      </w:tr>
      <w:tr w:rsidR="009274EA" w14:paraId="71C4AF81" w14:textId="77777777">
        <w:trPr>
          <w:trHeight w:val="517"/>
        </w:trPr>
        <w:tc>
          <w:tcPr>
            <w:tcW w:w="1866" w:type="dxa"/>
            <w:vAlign w:val="center"/>
          </w:tcPr>
          <w:p w14:paraId="15A39276" w14:textId="77777777" w:rsidR="009274EA" w:rsidRDefault="00C53038">
            <w:pPr>
              <w:tabs>
                <w:tab w:val="left" w:pos="10620"/>
              </w:tabs>
            </w:pPr>
            <w:r>
              <w:t>Cancel</w:t>
            </w:r>
          </w:p>
        </w:tc>
        <w:tc>
          <w:tcPr>
            <w:tcW w:w="1858" w:type="dxa"/>
            <w:vAlign w:val="center"/>
          </w:tcPr>
          <w:p w14:paraId="3F367E7A" w14:textId="77777777" w:rsidR="009274EA" w:rsidRDefault="00C53038">
            <w:pPr>
              <w:tabs>
                <w:tab w:val="left" w:pos="10620"/>
              </w:tabs>
            </w:pPr>
            <w:r>
              <w:t>Button</w:t>
            </w:r>
          </w:p>
        </w:tc>
        <w:tc>
          <w:tcPr>
            <w:tcW w:w="6693" w:type="dxa"/>
            <w:vAlign w:val="center"/>
          </w:tcPr>
          <w:p w14:paraId="289EDE58" w14:textId="77777777" w:rsidR="009274EA" w:rsidRDefault="00C53038">
            <w:pPr>
              <w:tabs>
                <w:tab w:val="left" w:pos="10620"/>
              </w:tabs>
            </w:pPr>
            <w:r>
              <w:t>Redirect on manage Package Type home page.</w:t>
            </w:r>
          </w:p>
        </w:tc>
      </w:tr>
      <w:tr w:rsidR="009274EA" w14:paraId="300D9600" w14:textId="77777777">
        <w:trPr>
          <w:trHeight w:val="517"/>
        </w:trPr>
        <w:tc>
          <w:tcPr>
            <w:tcW w:w="1866" w:type="dxa"/>
            <w:vAlign w:val="center"/>
          </w:tcPr>
          <w:p w14:paraId="218DEA64" w14:textId="77777777" w:rsidR="009274EA" w:rsidRDefault="00C53038">
            <w:pPr>
              <w:tabs>
                <w:tab w:val="left" w:pos="10620"/>
              </w:tabs>
            </w:pPr>
            <w:r>
              <w:t xml:space="preserve">Clear </w:t>
            </w:r>
          </w:p>
        </w:tc>
        <w:tc>
          <w:tcPr>
            <w:tcW w:w="1858" w:type="dxa"/>
            <w:vAlign w:val="center"/>
          </w:tcPr>
          <w:p w14:paraId="5C65C1FD" w14:textId="77777777" w:rsidR="009274EA" w:rsidRDefault="00C53038">
            <w:pPr>
              <w:tabs>
                <w:tab w:val="left" w:pos="10620"/>
              </w:tabs>
            </w:pPr>
            <w:r>
              <w:t>Button</w:t>
            </w:r>
          </w:p>
        </w:tc>
        <w:tc>
          <w:tcPr>
            <w:tcW w:w="6693" w:type="dxa"/>
            <w:vAlign w:val="center"/>
          </w:tcPr>
          <w:p w14:paraId="46CFE193" w14:textId="77777777" w:rsidR="009274EA" w:rsidRDefault="00C53038">
            <w:pPr>
              <w:tabs>
                <w:tab w:val="left" w:pos="10620"/>
              </w:tabs>
            </w:pPr>
            <w:r>
              <w:t>Clear All Fields.</w:t>
            </w:r>
          </w:p>
        </w:tc>
      </w:tr>
      <w:tr w:rsidR="009274EA" w14:paraId="33C0E6BB" w14:textId="77777777">
        <w:trPr>
          <w:trHeight w:val="517"/>
        </w:trPr>
        <w:tc>
          <w:tcPr>
            <w:tcW w:w="1866" w:type="dxa"/>
            <w:vAlign w:val="center"/>
          </w:tcPr>
          <w:p w14:paraId="1440506D" w14:textId="77777777" w:rsidR="009274EA" w:rsidRDefault="00C53038">
            <w:pPr>
              <w:tabs>
                <w:tab w:val="left" w:pos="10620"/>
              </w:tabs>
            </w:pPr>
            <w:r>
              <w:t>View</w:t>
            </w:r>
          </w:p>
        </w:tc>
        <w:tc>
          <w:tcPr>
            <w:tcW w:w="1858" w:type="dxa"/>
            <w:vAlign w:val="center"/>
          </w:tcPr>
          <w:p w14:paraId="025A1196" w14:textId="77777777" w:rsidR="009274EA" w:rsidRDefault="00C53038">
            <w:pPr>
              <w:tabs>
                <w:tab w:val="left" w:pos="10620"/>
              </w:tabs>
            </w:pPr>
            <w:r>
              <w:t>Link</w:t>
            </w:r>
          </w:p>
        </w:tc>
        <w:tc>
          <w:tcPr>
            <w:tcW w:w="6693" w:type="dxa"/>
            <w:vAlign w:val="center"/>
          </w:tcPr>
          <w:p w14:paraId="54614C81" w14:textId="77777777" w:rsidR="009274EA" w:rsidRDefault="00C53038">
            <w:pPr>
              <w:tabs>
                <w:tab w:val="left" w:pos="10620"/>
              </w:tabs>
            </w:pPr>
            <w:r>
              <w:t>Display the record under view only.</w:t>
            </w:r>
          </w:p>
        </w:tc>
      </w:tr>
      <w:tr w:rsidR="009274EA" w14:paraId="264709E8" w14:textId="77777777">
        <w:trPr>
          <w:trHeight w:val="517"/>
        </w:trPr>
        <w:tc>
          <w:tcPr>
            <w:tcW w:w="1866" w:type="dxa"/>
            <w:vAlign w:val="center"/>
          </w:tcPr>
          <w:p w14:paraId="0A6053B3" w14:textId="77777777" w:rsidR="009274EA" w:rsidRDefault="00C53038">
            <w:pPr>
              <w:tabs>
                <w:tab w:val="left" w:pos="10620"/>
              </w:tabs>
            </w:pPr>
            <w:r>
              <w:t xml:space="preserve">Edit </w:t>
            </w:r>
          </w:p>
        </w:tc>
        <w:tc>
          <w:tcPr>
            <w:tcW w:w="1858" w:type="dxa"/>
            <w:vAlign w:val="center"/>
          </w:tcPr>
          <w:p w14:paraId="2C77C39C" w14:textId="77777777" w:rsidR="009274EA" w:rsidRDefault="00C53038">
            <w:pPr>
              <w:tabs>
                <w:tab w:val="left" w:pos="10620"/>
              </w:tabs>
            </w:pPr>
            <w:r>
              <w:t>Link</w:t>
            </w:r>
          </w:p>
        </w:tc>
        <w:tc>
          <w:tcPr>
            <w:tcW w:w="6693" w:type="dxa"/>
            <w:vAlign w:val="center"/>
          </w:tcPr>
          <w:p w14:paraId="0997F963" w14:textId="77777777" w:rsidR="009274EA" w:rsidRDefault="00C53038">
            <w:pPr>
              <w:tabs>
                <w:tab w:val="left" w:pos="10620"/>
              </w:tabs>
            </w:pPr>
            <w:r>
              <w:t>Provide the record under edit mode.</w:t>
            </w:r>
          </w:p>
        </w:tc>
      </w:tr>
      <w:tr w:rsidR="009274EA" w14:paraId="056A3769" w14:textId="77777777">
        <w:trPr>
          <w:trHeight w:val="517"/>
        </w:trPr>
        <w:tc>
          <w:tcPr>
            <w:tcW w:w="1866" w:type="dxa"/>
            <w:vAlign w:val="center"/>
          </w:tcPr>
          <w:p w14:paraId="0E53D2F0" w14:textId="77777777" w:rsidR="009274EA" w:rsidRDefault="00C53038">
            <w:pPr>
              <w:tabs>
                <w:tab w:val="left" w:pos="10620"/>
              </w:tabs>
            </w:pPr>
            <w:r>
              <w:t>Active</w:t>
            </w:r>
          </w:p>
        </w:tc>
        <w:tc>
          <w:tcPr>
            <w:tcW w:w="1858" w:type="dxa"/>
            <w:vAlign w:val="center"/>
          </w:tcPr>
          <w:p w14:paraId="40D009DE" w14:textId="77777777" w:rsidR="009274EA" w:rsidRDefault="00C53038">
            <w:pPr>
              <w:tabs>
                <w:tab w:val="left" w:pos="10620"/>
              </w:tabs>
            </w:pPr>
            <w:r>
              <w:t>Radio button</w:t>
            </w:r>
          </w:p>
        </w:tc>
        <w:tc>
          <w:tcPr>
            <w:tcW w:w="6693" w:type="dxa"/>
            <w:vAlign w:val="center"/>
          </w:tcPr>
          <w:p w14:paraId="08176AD6" w14:textId="77777777" w:rsidR="009274EA" w:rsidRDefault="00C53038">
            <w:pPr>
              <w:tabs>
                <w:tab w:val="left" w:pos="10620"/>
              </w:tabs>
            </w:pPr>
            <w:r>
              <w:t xml:space="preserve">Move the record in active </w:t>
            </w:r>
            <w:r>
              <w:rPr>
                <w:strike/>
              </w:rPr>
              <w:t>tab</w:t>
            </w:r>
            <w:r>
              <w:t>.</w:t>
            </w:r>
          </w:p>
        </w:tc>
      </w:tr>
      <w:tr w:rsidR="009274EA" w14:paraId="1B2E7890" w14:textId="77777777">
        <w:trPr>
          <w:trHeight w:val="517"/>
        </w:trPr>
        <w:tc>
          <w:tcPr>
            <w:tcW w:w="1866" w:type="dxa"/>
            <w:vAlign w:val="center"/>
          </w:tcPr>
          <w:p w14:paraId="56DC7C4D" w14:textId="77777777" w:rsidR="009274EA" w:rsidRDefault="00C53038">
            <w:pPr>
              <w:tabs>
                <w:tab w:val="left" w:pos="10620"/>
              </w:tabs>
            </w:pPr>
            <w:r>
              <w:t>Inactive</w:t>
            </w:r>
          </w:p>
        </w:tc>
        <w:tc>
          <w:tcPr>
            <w:tcW w:w="1858" w:type="dxa"/>
            <w:vAlign w:val="center"/>
          </w:tcPr>
          <w:p w14:paraId="639988E9" w14:textId="77777777" w:rsidR="009274EA" w:rsidRDefault="00C53038">
            <w:pPr>
              <w:tabs>
                <w:tab w:val="left" w:pos="10620"/>
              </w:tabs>
            </w:pPr>
            <w:r>
              <w:t>Radio button</w:t>
            </w:r>
          </w:p>
        </w:tc>
        <w:tc>
          <w:tcPr>
            <w:tcW w:w="6693" w:type="dxa"/>
            <w:vAlign w:val="center"/>
          </w:tcPr>
          <w:p w14:paraId="142644EA" w14:textId="77777777" w:rsidR="009274EA" w:rsidRDefault="00C53038">
            <w:pPr>
              <w:tabs>
                <w:tab w:val="left" w:pos="10620"/>
              </w:tabs>
            </w:pPr>
            <w:r>
              <w:t xml:space="preserve">Move the record in Inactive </w:t>
            </w:r>
            <w:r>
              <w:rPr>
                <w:strike/>
              </w:rPr>
              <w:t>tab</w:t>
            </w:r>
            <w:r>
              <w:t>.</w:t>
            </w:r>
          </w:p>
        </w:tc>
      </w:tr>
      <w:tr w:rsidR="009274EA" w14:paraId="77DF674C" w14:textId="77777777">
        <w:trPr>
          <w:trHeight w:val="517"/>
        </w:trPr>
        <w:tc>
          <w:tcPr>
            <w:tcW w:w="1866" w:type="dxa"/>
            <w:vAlign w:val="center"/>
          </w:tcPr>
          <w:p w14:paraId="60D3DE96" w14:textId="77777777" w:rsidR="009274EA" w:rsidRDefault="00C53038">
            <w:pPr>
              <w:tabs>
                <w:tab w:val="left" w:pos="10620"/>
              </w:tabs>
            </w:pPr>
            <w:r>
              <w:t>Search</w:t>
            </w:r>
          </w:p>
        </w:tc>
        <w:tc>
          <w:tcPr>
            <w:tcW w:w="1858" w:type="dxa"/>
            <w:vAlign w:val="center"/>
          </w:tcPr>
          <w:p w14:paraId="3B0F1C20" w14:textId="77777777" w:rsidR="009274EA" w:rsidRDefault="00C53038">
            <w:pPr>
              <w:tabs>
                <w:tab w:val="left" w:pos="10620"/>
              </w:tabs>
            </w:pPr>
            <w:r>
              <w:t>Button</w:t>
            </w:r>
          </w:p>
        </w:tc>
        <w:tc>
          <w:tcPr>
            <w:tcW w:w="6693" w:type="dxa"/>
            <w:vAlign w:val="center"/>
          </w:tcPr>
          <w:p w14:paraId="4DB6C639" w14:textId="77777777" w:rsidR="009274EA" w:rsidRDefault="00C53038">
            <w:pPr>
              <w:tabs>
                <w:tab w:val="left" w:pos="10620"/>
              </w:tabs>
            </w:pPr>
            <w:r>
              <w:t>Search the record</w:t>
            </w:r>
          </w:p>
        </w:tc>
      </w:tr>
      <w:tr w:rsidR="009274EA" w14:paraId="29AC7A40" w14:textId="77777777">
        <w:trPr>
          <w:trHeight w:val="517"/>
        </w:trPr>
        <w:tc>
          <w:tcPr>
            <w:tcW w:w="1866" w:type="dxa"/>
            <w:vAlign w:val="center"/>
          </w:tcPr>
          <w:p w14:paraId="508AD2B5" w14:textId="77777777" w:rsidR="009274EA" w:rsidRDefault="00C53038">
            <w:pPr>
              <w:tabs>
                <w:tab w:val="left" w:pos="10620"/>
              </w:tabs>
            </w:pPr>
            <w:r>
              <w:t>Export to PDF</w:t>
            </w:r>
          </w:p>
        </w:tc>
        <w:tc>
          <w:tcPr>
            <w:tcW w:w="1858" w:type="dxa"/>
            <w:vAlign w:val="center"/>
          </w:tcPr>
          <w:p w14:paraId="78C24C95" w14:textId="77777777" w:rsidR="009274EA" w:rsidRDefault="00C53038">
            <w:pPr>
              <w:tabs>
                <w:tab w:val="left" w:pos="10620"/>
              </w:tabs>
            </w:pPr>
            <w:r>
              <w:t>Image button</w:t>
            </w:r>
          </w:p>
        </w:tc>
        <w:tc>
          <w:tcPr>
            <w:tcW w:w="6693" w:type="dxa"/>
            <w:vAlign w:val="center"/>
          </w:tcPr>
          <w:p w14:paraId="5100E05F" w14:textId="77777777" w:rsidR="009274EA" w:rsidRDefault="00C53038">
            <w:pPr>
              <w:tabs>
                <w:tab w:val="left" w:pos="10620"/>
              </w:tabs>
            </w:pPr>
            <w:r>
              <w:t>Export all record in PDF.</w:t>
            </w:r>
          </w:p>
        </w:tc>
      </w:tr>
      <w:tr w:rsidR="009274EA" w14:paraId="4AAAE35D" w14:textId="77777777">
        <w:trPr>
          <w:trHeight w:val="517"/>
        </w:trPr>
        <w:tc>
          <w:tcPr>
            <w:tcW w:w="1866" w:type="dxa"/>
            <w:vAlign w:val="center"/>
          </w:tcPr>
          <w:p w14:paraId="58DAA5A4" w14:textId="77777777" w:rsidR="009274EA" w:rsidRDefault="00C53038">
            <w:pPr>
              <w:tabs>
                <w:tab w:val="left" w:pos="10620"/>
              </w:tabs>
            </w:pPr>
            <w:r>
              <w:t>Export to Excel</w:t>
            </w:r>
          </w:p>
        </w:tc>
        <w:tc>
          <w:tcPr>
            <w:tcW w:w="1858" w:type="dxa"/>
            <w:vAlign w:val="center"/>
          </w:tcPr>
          <w:p w14:paraId="57116DDA" w14:textId="77777777" w:rsidR="009274EA" w:rsidRDefault="00C53038">
            <w:pPr>
              <w:tabs>
                <w:tab w:val="left" w:pos="10620"/>
              </w:tabs>
            </w:pPr>
            <w:r>
              <w:t>Image button</w:t>
            </w:r>
          </w:p>
        </w:tc>
        <w:tc>
          <w:tcPr>
            <w:tcW w:w="6693" w:type="dxa"/>
            <w:vAlign w:val="center"/>
          </w:tcPr>
          <w:p w14:paraId="52B025E7" w14:textId="77777777" w:rsidR="009274EA" w:rsidRDefault="00C53038">
            <w:pPr>
              <w:tabs>
                <w:tab w:val="left" w:pos="10620"/>
              </w:tabs>
            </w:pPr>
            <w:r>
              <w:t>Export all record in Excel.</w:t>
            </w:r>
          </w:p>
        </w:tc>
      </w:tr>
    </w:tbl>
    <w:p w14:paraId="18E13576" w14:textId="77777777" w:rsidR="009274EA" w:rsidRDefault="009274EA"/>
    <w:p w14:paraId="12CCBF12" w14:textId="77777777" w:rsidR="009274EA" w:rsidRDefault="009274EA"/>
    <w:p w14:paraId="53CAC8CA" w14:textId="77777777" w:rsidR="009274EA" w:rsidRDefault="009274EA"/>
    <w:p w14:paraId="2585D084" w14:textId="77777777" w:rsidR="009274EA" w:rsidRDefault="009274EA"/>
    <w:p w14:paraId="199D1758" w14:textId="77777777" w:rsidR="009274EA" w:rsidRDefault="009274EA"/>
    <w:p w14:paraId="3A955812" w14:textId="77777777" w:rsidR="009274EA" w:rsidRDefault="00C53038">
      <w:pPr>
        <w:pStyle w:val="Heading1"/>
        <w:keepNext w:val="0"/>
        <w:keepLines w:val="0"/>
        <w:tabs>
          <w:tab w:val="left" w:pos="10620"/>
        </w:tabs>
        <w:spacing w:before="120" w:after="120" w:line="240" w:lineRule="auto"/>
        <w:ind w:left="360"/>
        <w:jc w:val="both"/>
        <w:rPr>
          <w:rFonts w:ascii="Cambria" w:hAnsi="Cambria"/>
          <w:b/>
          <w:sz w:val="28"/>
        </w:rPr>
      </w:pPr>
      <w:bookmarkStart w:id="12505" w:name="_Toc148377799"/>
      <w:r>
        <w:rPr>
          <w:rFonts w:ascii="Cambria" w:hAnsi="Cambria"/>
          <w:b/>
          <w:sz w:val="28"/>
        </w:rPr>
        <w:lastRenderedPageBreak/>
        <w:t>32.0 High Level Use Case of “Create Package Size”</w:t>
      </w:r>
      <w:bookmarkEnd w:id="12505"/>
      <w:r>
        <w:rPr>
          <w:rFonts w:ascii="Cambria" w:hAnsi="Cambria"/>
          <w:b/>
          <w:sz w:val="28"/>
        </w:rPr>
        <w:t xml:space="preserve"> </w:t>
      </w:r>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rsidR="009274EA" w14:paraId="4BC9A92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E6080DC" w14:textId="77777777" w:rsidR="009274EA" w:rsidRDefault="00C53038">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14:paraId="273C34FE" w14:textId="77777777" w:rsidR="009274EA" w:rsidRDefault="00C53038">
            <w:pPr>
              <w:numPr>
                <w:ilvl w:val="0"/>
                <w:numId w:val="2"/>
              </w:numPr>
              <w:tabs>
                <w:tab w:val="left" w:pos="10620"/>
              </w:tabs>
              <w:spacing w:after="0" w:line="360" w:lineRule="auto"/>
            </w:pPr>
            <w:r>
              <w:t>To understand the functional logic for Create Package Size.</w:t>
            </w:r>
          </w:p>
        </w:tc>
      </w:tr>
      <w:tr w:rsidR="009274EA" w14:paraId="78647E7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26BDFF8" w14:textId="77777777" w:rsidR="009274EA" w:rsidRDefault="00C53038">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14:paraId="4F7BDE8C" w14:textId="77777777" w:rsidR="009274EA" w:rsidRDefault="00C53038">
            <w:pPr>
              <w:numPr>
                <w:ilvl w:val="0"/>
                <w:numId w:val="2"/>
              </w:numPr>
              <w:tabs>
                <w:tab w:val="left" w:pos="10620"/>
              </w:tabs>
              <w:spacing w:after="0" w:line="360" w:lineRule="auto"/>
            </w:pPr>
            <w:r>
              <w:t>User should have rights for Administrator rights.</w:t>
            </w:r>
          </w:p>
          <w:p w14:paraId="5E157634" w14:textId="77777777" w:rsidR="009274EA" w:rsidRDefault="00C53038">
            <w:pPr>
              <w:numPr>
                <w:ilvl w:val="0"/>
                <w:numId w:val="2"/>
              </w:numPr>
              <w:tabs>
                <w:tab w:val="left" w:pos="10620"/>
              </w:tabs>
              <w:spacing w:after="0" w:line="360" w:lineRule="auto"/>
            </w:pPr>
            <w:r>
              <w:t>User should have “Create Package Size” rights.</w:t>
            </w:r>
          </w:p>
        </w:tc>
      </w:tr>
      <w:tr w:rsidR="009274EA" w14:paraId="7E6BE590"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25438FA" w14:textId="77777777" w:rsidR="009274EA" w:rsidRDefault="00C53038">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341AAD02" w14:textId="77777777" w:rsidR="009274EA" w:rsidRDefault="00C53038">
            <w:pPr>
              <w:numPr>
                <w:ilvl w:val="0"/>
                <w:numId w:val="2"/>
              </w:numPr>
              <w:tabs>
                <w:tab w:val="left" w:pos="10620"/>
              </w:tabs>
              <w:spacing w:after="0" w:line="240" w:lineRule="auto"/>
            </w:pPr>
            <w:r>
              <w:t>System should reflect the newly added Package Size in entire application.</w:t>
            </w:r>
          </w:p>
        </w:tc>
      </w:tr>
      <w:tr w:rsidR="009274EA" w14:paraId="6D2B1AE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C52BC3A" w14:textId="77777777" w:rsidR="009274EA" w:rsidRDefault="00C53038">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5D0BBABC"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2607AAF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0F35C7E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Tea Board Masters.</w:t>
            </w:r>
          </w:p>
          <w:p w14:paraId="1D43A9E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“Create Package Size”.</w:t>
            </w:r>
          </w:p>
          <w:p w14:paraId="47DA2F2E"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Fill the detail.</w:t>
            </w:r>
          </w:p>
          <w:p w14:paraId="1850C1E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submit button.</w:t>
            </w:r>
          </w:p>
        </w:tc>
      </w:tr>
      <w:tr w:rsidR="009274EA" w14:paraId="456F49B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9B4BA6F" w14:textId="77777777" w:rsidR="009274EA" w:rsidRDefault="00C53038">
            <w:pPr>
              <w:tabs>
                <w:tab w:val="left" w:pos="10620"/>
              </w:tabs>
              <w:rPr>
                <w:b/>
                <w:i/>
              </w:rPr>
            </w:pPr>
            <w:r>
              <w:rPr>
                <w:b/>
                <w:i/>
              </w:rPr>
              <w:t>Alternate Flow/Exceptional Flow</w:t>
            </w:r>
          </w:p>
        </w:tc>
        <w:tc>
          <w:tcPr>
            <w:tcW w:w="7087" w:type="dxa"/>
            <w:tcBorders>
              <w:top w:val="single" w:sz="4" w:space="0" w:color="auto"/>
              <w:left w:val="single" w:sz="4" w:space="0" w:color="auto"/>
              <w:bottom w:val="single" w:sz="4" w:space="0" w:color="auto"/>
              <w:right w:val="single" w:sz="4" w:space="0" w:color="auto"/>
            </w:tcBorders>
          </w:tcPr>
          <w:p w14:paraId="156100FB"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074AD48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96AE118" w14:textId="77777777" w:rsidR="009274EA" w:rsidRDefault="00C53038">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14:paraId="744A2EBB" w14:textId="77777777" w:rsidR="009274EA" w:rsidRDefault="00C53038">
            <w:pPr>
              <w:pStyle w:val="Heading112pt"/>
              <w:tabs>
                <w:tab w:val="left" w:pos="10620"/>
              </w:tabs>
              <w:rPr>
                <w:rFonts w:ascii="Cambria" w:hAnsi="Cambria"/>
              </w:rPr>
            </w:pPr>
            <w:r>
              <w:rPr>
                <w:rFonts w:ascii="Cambria" w:hAnsi="Cambria"/>
                <w:b w:val="0"/>
              </w:rPr>
              <w:t>System should display below fields when authorized user clicks on “Create Package Size”.</w:t>
            </w:r>
          </w:p>
          <w:p w14:paraId="5CEFB40B"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Size name</w:t>
            </w:r>
          </w:p>
          <w:p w14:paraId="72DAEA6D" w14:textId="77777777" w:rsidR="009274EA" w:rsidRDefault="00C53038">
            <w:pPr>
              <w:pStyle w:val="Heading112pt"/>
              <w:numPr>
                <w:ilvl w:val="1"/>
                <w:numId w:val="2"/>
              </w:numPr>
              <w:tabs>
                <w:tab w:val="left" w:pos="10620"/>
              </w:tabs>
              <w:rPr>
                <w:rFonts w:ascii="Cambria" w:hAnsi="Cambria"/>
              </w:rPr>
            </w:pPr>
            <w:r>
              <w:rPr>
                <w:rFonts w:ascii="Cambria" w:hAnsi="Cambria"/>
                <w:b w:val="0"/>
              </w:rPr>
              <w:t>Submit button.</w:t>
            </w:r>
          </w:p>
          <w:p w14:paraId="53604F08"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30C4D46D" w14:textId="77777777" w:rsidR="009274EA" w:rsidRDefault="00C53038">
            <w:pPr>
              <w:pStyle w:val="Heading112pt"/>
              <w:numPr>
                <w:ilvl w:val="1"/>
                <w:numId w:val="2"/>
              </w:numPr>
              <w:tabs>
                <w:tab w:val="left" w:pos="10620"/>
              </w:tabs>
              <w:rPr>
                <w:rFonts w:ascii="Cambria" w:hAnsi="Cambria"/>
              </w:rPr>
            </w:pPr>
            <w:r>
              <w:rPr>
                <w:rFonts w:ascii="Cambria" w:hAnsi="Cambria"/>
                <w:b w:val="0"/>
              </w:rPr>
              <w:t>Cancel button.</w:t>
            </w:r>
          </w:p>
          <w:p w14:paraId="0A16305E" w14:textId="77777777" w:rsidR="009274EA" w:rsidRDefault="00C53038">
            <w:pPr>
              <w:pStyle w:val="Heading112pt"/>
              <w:tabs>
                <w:tab w:val="left" w:pos="10620"/>
              </w:tabs>
              <w:rPr>
                <w:rFonts w:ascii="Cambria" w:hAnsi="Cambria"/>
              </w:rPr>
            </w:pPr>
            <w:r>
              <w:rPr>
                <w:rFonts w:ascii="Cambria" w:hAnsi="Cambria"/>
                <w:b w:val="0"/>
              </w:rPr>
              <w:t>System should provide above-mentioned fields as a mandatory field.</w:t>
            </w:r>
          </w:p>
          <w:p w14:paraId="104A46AA" w14:textId="77777777" w:rsidR="009274EA" w:rsidRDefault="00C53038">
            <w:pPr>
              <w:pStyle w:val="Heading112pt"/>
              <w:tabs>
                <w:tab w:val="left" w:pos="10620"/>
              </w:tabs>
              <w:rPr>
                <w:rFonts w:ascii="Cambria" w:hAnsi="Cambria"/>
              </w:rPr>
            </w:pPr>
            <w:r>
              <w:rPr>
                <w:rFonts w:ascii="Cambria" w:hAnsi="Cambria"/>
                <w:b w:val="0"/>
              </w:rPr>
              <w:t>System should display validation message “Please enter details” on click, submit button with blank fields.</w:t>
            </w:r>
          </w:p>
          <w:p w14:paraId="0C85AA4C" w14:textId="77777777" w:rsidR="009274EA" w:rsidRDefault="00C53038">
            <w:pPr>
              <w:pStyle w:val="Heading112pt"/>
              <w:tabs>
                <w:tab w:val="left" w:pos="10620"/>
              </w:tabs>
              <w:rPr>
                <w:rFonts w:ascii="Cambria" w:hAnsi="Cambria"/>
              </w:rPr>
            </w:pPr>
            <w:r>
              <w:rPr>
                <w:rFonts w:ascii="Cambria" w:hAnsi="Cambria"/>
                <w:b w:val="0"/>
              </w:rPr>
              <w:t>System should clear all input on click clear button.</w:t>
            </w:r>
          </w:p>
          <w:p w14:paraId="7EE2E478" w14:textId="77777777" w:rsidR="009274EA" w:rsidRDefault="00C53038">
            <w:pPr>
              <w:pStyle w:val="Heading112pt"/>
              <w:tabs>
                <w:tab w:val="left" w:pos="10620"/>
              </w:tabs>
              <w:rPr>
                <w:rFonts w:ascii="Cambria" w:hAnsi="Cambria"/>
              </w:rPr>
            </w:pPr>
            <w:r>
              <w:rPr>
                <w:rFonts w:ascii="Cambria" w:hAnsi="Cambria"/>
                <w:b w:val="0"/>
              </w:rPr>
              <w:t>System should redirect on log in home page on click cancel button.</w:t>
            </w:r>
          </w:p>
          <w:p w14:paraId="6163DF01" w14:textId="77777777" w:rsidR="009274EA" w:rsidRDefault="00C53038">
            <w:pPr>
              <w:pStyle w:val="Heading112pt"/>
              <w:tabs>
                <w:tab w:val="left" w:pos="10620"/>
              </w:tabs>
              <w:rPr>
                <w:rFonts w:ascii="Cambria" w:hAnsi="Cambria"/>
              </w:rPr>
            </w:pPr>
            <w:r>
              <w:rPr>
                <w:rFonts w:ascii="Cambria" w:hAnsi="Cambria"/>
                <w:b w:val="0"/>
              </w:rPr>
              <w:t xml:space="preserve">System should allow entering duplicate value in </w:t>
            </w:r>
            <w:r>
              <w:rPr>
                <w:rFonts w:ascii="Cambria" w:hAnsi="Cambria"/>
              </w:rPr>
              <w:t>Package Size name</w:t>
            </w:r>
            <w:r>
              <w:rPr>
                <w:rFonts w:ascii="Cambria" w:hAnsi="Cambria"/>
                <w:b w:val="0"/>
              </w:rPr>
              <w:t xml:space="preserve"> field.</w:t>
            </w:r>
          </w:p>
          <w:p w14:paraId="4F6F1CAD" w14:textId="77777777" w:rsidR="009274EA" w:rsidRDefault="00C53038">
            <w:pPr>
              <w:pStyle w:val="Heading112pt"/>
              <w:tabs>
                <w:tab w:val="left" w:pos="10620"/>
              </w:tabs>
              <w:rPr>
                <w:rFonts w:ascii="Cambria" w:hAnsi="Cambria"/>
              </w:rPr>
            </w:pPr>
            <w:r>
              <w:rPr>
                <w:rFonts w:ascii="Cambria" w:hAnsi="Cambria"/>
                <w:b w:val="0"/>
              </w:rPr>
              <w:t xml:space="preserve">System should display confirmation message </w:t>
            </w:r>
            <w:r>
              <w:rPr>
                <w:rFonts w:ascii="Cambria" w:hAnsi="Cambria"/>
              </w:rPr>
              <w:t>“Package Size created successfully</w:t>
            </w:r>
            <w:r>
              <w:rPr>
                <w:rFonts w:ascii="Cambria" w:hAnsi="Cambria"/>
                <w:b w:val="0"/>
              </w:rPr>
              <w:t>” on click of, submit button.</w:t>
            </w:r>
          </w:p>
          <w:p w14:paraId="74AC0797"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06AC1788" w14:textId="77777777" w:rsidR="009274EA" w:rsidRDefault="00C53038">
            <w:pPr>
              <w:pStyle w:val="Heading112pt"/>
              <w:rPr>
                <w:rFonts w:ascii="Cambria" w:hAnsi="Cambria"/>
                <w:b w:val="0"/>
              </w:rPr>
            </w:pPr>
            <w:r>
              <w:rPr>
                <w:rFonts w:ascii="Cambria" w:hAnsi="Cambria"/>
                <w:b w:val="0"/>
              </w:rPr>
              <w:t>System should capture the entry of “Package Size” creation in audit trail report as “New Package Size :&lt; Package Size&gt; created”.</w:t>
            </w:r>
          </w:p>
          <w:p w14:paraId="130F70A2"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Document Upload</w:t>
            </w:r>
            <w:r>
              <w:rPr>
                <w:rFonts w:ascii="Cambria" w:hAnsi="Cambria"/>
                <w:b w:val="0"/>
              </w:rPr>
              <w:t xml:space="preserve"> :</w:t>
            </w:r>
          </w:p>
          <w:p w14:paraId="5260C17B" w14:textId="77777777" w:rsidR="009274EA" w:rsidRDefault="00C53038">
            <w:pPr>
              <w:pStyle w:val="Heading112pt"/>
              <w:tabs>
                <w:tab w:val="left" w:pos="10620"/>
              </w:tabs>
              <w:rPr>
                <w:rFonts w:ascii="Cambria" w:hAnsi="Cambria"/>
              </w:rPr>
            </w:pPr>
            <w:r>
              <w:rPr>
                <w:rFonts w:ascii="Cambria" w:hAnsi="Cambria"/>
                <w:b w:val="0"/>
              </w:rPr>
              <w:t>System should allow user to upload PDF file while creating any new value in master.</w:t>
            </w:r>
          </w:p>
          <w:p w14:paraId="64EB6239" w14:textId="77777777" w:rsidR="009274EA" w:rsidRDefault="00C53038">
            <w:pPr>
              <w:pStyle w:val="Heading112pt"/>
              <w:tabs>
                <w:tab w:val="left" w:pos="10620"/>
              </w:tabs>
              <w:rPr>
                <w:rFonts w:ascii="Cambria" w:hAnsi="Cambria"/>
              </w:rPr>
            </w:pPr>
            <w:r>
              <w:rPr>
                <w:rFonts w:ascii="Cambria" w:hAnsi="Cambria"/>
                <w:b w:val="0"/>
              </w:rPr>
              <w:t>File upload functionality should be non-mandatory.</w:t>
            </w:r>
          </w:p>
          <w:p w14:paraId="35241D0B" w14:textId="77777777" w:rsidR="009274EA" w:rsidRDefault="00C53038">
            <w:pPr>
              <w:pStyle w:val="Heading112pt"/>
              <w:tabs>
                <w:tab w:val="left" w:pos="10620"/>
              </w:tabs>
              <w:rPr>
                <w:rFonts w:ascii="Cambria" w:hAnsi="Cambria"/>
              </w:rPr>
            </w:pPr>
            <w:r>
              <w:rPr>
                <w:rFonts w:ascii="Cambria" w:hAnsi="Cambria"/>
                <w:b w:val="0"/>
              </w:rPr>
              <w:lastRenderedPageBreak/>
              <w:t>System should provide below options under file upload page.</w:t>
            </w:r>
          </w:p>
          <w:p w14:paraId="457AFDE5" w14:textId="77777777" w:rsidR="009274EA" w:rsidRDefault="00C53038">
            <w:pPr>
              <w:pStyle w:val="Heading112pt"/>
              <w:numPr>
                <w:ilvl w:val="1"/>
                <w:numId w:val="2"/>
              </w:numPr>
              <w:tabs>
                <w:tab w:val="left" w:pos="10620"/>
              </w:tabs>
              <w:rPr>
                <w:rFonts w:ascii="Cambria" w:hAnsi="Cambria"/>
              </w:rPr>
            </w:pPr>
            <w:r>
              <w:rPr>
                <w:rFonts w:ascii="Cambria" w:hAnsi="Cambria"/>
                <w:b w:val="0"/>
              </w:rPr>
              <w:t>Browser document button</w:t>
            </w:r>
          </w:p>
          <w:p w14:paraId="1A6B1E4C"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 textbox</w:t>
            </w:r>
          </w:p>
          <w:p w14:paraId="1A7616DD" w14:textId="77777777" w:rsidR="009274EA" w:rsidRDefault="00C53038">
            <w:pPr>
              <w:pStyle w:val="Heading112pt"/>
              <w:numPr>
                <w:ilvl w:val="1"/>
                <w:numId w:val="2"/>
              </w:numPr>
              <w:tabs>
                <w:tab w:val="left" w:pos="10620"/>
              </w:tabs>
              <w:rPr>
                <w:rFonts w:ascii="Cambria" w:hAnsi="Cambria"/>
              </w:rPr>
            </w:pPr>
            <w:r>
              <w:rPr>
                <w:rFonts w:ascii="Cambria" w:hAnsi="Cambria"/>
                <w:b w:val="0"/>
              </w:rPr>
              <w:t>Upload button</w:t>
            </w:r>
          </w:p>
          <w:p w14:paraId="3F57DA2D"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2859CB8A" w14:textId="77777777" w:rsidR="009274EA" w:rsidRDefault="00C53038">
            <w:pPr>
              <w:pStyle w:val="Heading112pt"/>
              <w:tabs>
                <w:tab w:val="left" w:pos="10620"/>
              </w:tabs>
              <w:rPr>
                <w:rFonts w:ascii="Cambria" w:hAnsi="Cambria"/>
              </w:rPr>
            </w:pPr>
            <w:r>
              <w:rPr>
                <w:rFonts w:ascii="Cambria" w:hAnsi="Cambria"/>
                <w:b w:val="0"/>
              </w:rPr>
              <w:t>System should allow uploading 10 MB Size per file.</w:t>
            </w:r>
          </w:p>
          <w:p w14:paraId="17E222C9" w14:textId="77777777" w:rsidR="009274EA" w:rsidRDefault="00C53038">
            <w:pPr>
              <w:pStyle w:val="Heading112pt"/>
              <w:rPr>
                <w:rFonts w:ascii="Cambria" w:hAnsi="Cambria"/>
                <w:b w:val="0"/>
              </w:rPr>
            </w:pPr>
            <w:r>
              <w:rPr>
                <w:rFonts w:ascii="Cambria" w:hAnsi="Cambria"/>
                <w:b w:val="0"/>
              </w:rPr>
              <w:t>System should display message “Incorrect file type” on selecting other than PDF file.</w:t>
            </w:r>
          </w:p>
          <w:p w14:paraId="595D2E98"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66D1522F" w14:textId="77777777" w:rsidR="009274EA" w:rsidRDefault="00C53038">
            <w:pPr>
              <w:pStyle w:val="Heading112pt"/>
              <w:rPr>
                <w:rFonts w:ascii="Cambria" w:hAnsi="Cambria"/>
              </w:rPr>
            </w:pPr>
            <w:r>
              <w:rPr>
                <w:rFonts w:ascii="Cambria" w:hAnsi="Cambria"/>
                <w:b w:val="0"/>
              </w:rPr>
              <w:t>System should capture the entry of “Document Uploaded” in audit trail report as “New document uploaded for Package Size :&lt; Package Size Name&gt;”.</w:t>
            </w:r>
          </w:p>
        </w:tc>
      </w:tr>
      <w:tr w:rsidR="009274EA" w14:paraId="6DCCBBF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CC817C2" w14:textId="77777777" w:rsidR="009274EA" w:rsidRDefault="00C53038">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14:paraId="034449B8" w14:textId="77777777" w:rsidR="009274EA" w:rsidRDefault="00C53038">
            <w:pPr>
              <w:numPr>
                <w:ilvl w:val="0"/>
                <w:numId w:val="1"/>
              </w:numPr>
              <w:tabs>
                <w:tab w:val="left" w:pos="10620"/>
              </w:tabs>
              <w:spacing w:after="0" w:line="360" w:lineRule="auto"/>
            </w:pPr>
            <w:r>
              <w:t>TAO User/Tea Board Admin User/Authorized User</w:t>
            </w:r>
          </w:p>
        </w:tc>
      </w:tr>
    </w:tbl>
    <w:p w14:paraId="625394F9" w14:textId="77777777" w:rsidR="009274EA" w:rsidRDefault="009274EA">
      <w:pPr>
        <w:tabs>
          <w:tab w:val="left" w:pos="10620"/>
        </w:tabs>
      </w:pPr>
    </w:p>
    <w:p w14:paraId="3B8705AD"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749AD324" w14:textId="77777777">
        <w:trPr>
          <w:trHeight w:val="940"/>
        </w:trPr>
        <w:tc>
          <w:tcPr>
            <w:tcW w:w="1150" w:type="dxa"/>
            <w:shd w:val="clear" w:color="auto" w:fill="C4BC96"/>
          </w:tcPr>
          <w:p w14:paraId="45F182E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5D38D06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67A1025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26E3E9E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108FEC2D"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7C643DD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2CA5EDA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637FABF8" w14:textId="77777777">
        <w:trPr>
          <w:trHeight w:val="1735"/>
        </w:trPr>
        <w:tc>
          <w:tcPr>
            <w:tcW w:w="1150" w:type="dxa"/>
            <w:shd w:val="clear" w:color="auto" w:fill="auto"/>
          </w:tcPr>
          <w:p w14:paraId="72A3041C" w14:textId="77777777" w:rsidR="009274EA" w:rsidRDefault="00C53038">
            <w:pPr>
              <w:tabs>
                <w:tab w:val="left" w:pos="10620"/>
              </w:tabs>
              <w:rPr>
                <w:color w:val="222222"/>
                <w:sz w:val="18"/>
                <w:szCs w:val="18"/>
              </w:rPr>
            </w:pPr>
            <w:r>
              <w:rPr>
                <w:rStyle w:val="brownfont"/>
                <w:color w:val="000000"/>
                <w:sz w:val="18"/>
                <w:szCs w:val="18"/>
              </w:rPr>
              <w:t>Package Size Name</w:t>
            </w:r>
          </w:p>
          <w:p w14:paraId="72E1A61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55AD0323"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95E46A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0C8846C" w14:textId="77777777" w:rsidR="009274EA" w:rsidRDefault="00C53038">
            <w:pPr>
              <w:tabs>
                <w:tab w:val="center" w:pos="4320"/>
                <w:tab w:val="right" w:pos="8640"/>
                <w:tab w:val="left" w:pos="10620"/>
              </w:tabs>
            </w:pPr>
            <w:r>
              <w:t>The Package Size name should be a required field, meaning it cannot be left empty.</w:t>
            </w:r>
          </w:p>
          <w:p w14:paraId="078D1FB2" w14:textId="77777777" w:rsidR="009274EA" w:rsidRDefault="00C53038">
            <w:pPr>
              <w:tabs>
                <w:tab w:val="center" w:pos="4320"/>
                <w:tab w:val="right" w:pos="8640"/>
                <w:tab w:val="left" w:pos="10620"/>
              </w:tabs>
            </w:pPr>
            <w:r>
              <w:t>The Package Size name should have a minimum length of 2 characters and a maximum length of 50 characters.</w:t>
            </w:r>
          </w:p>
          <w:p w14:paraId="4C0597D3"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Duplicate values for Package Size name should not be allowed.</w:t>
            </w:r>
          </w:p>
        </w:tc>
        <w:tc>
          <w:tcPr>
            <w:tcW w:w="1352" w:type="dxa"/>
            <w:shd w:val="clear" w:color="auto" w:fill="auto"/>
          </w:tcPr>
          <w:p w14:paraId="0D9E6148" w14:textId="77777777" w:rsidR="009274EA" w:rsidRDefault="00C53038">
            <w:pPr>
              <w:tabs>
                <w:tab w:val="center" w:pos="4320"/>
                <w:tab w:val="right" w:pos="8640"/>
                <w:tab w:val="left" w:pos="10620"/>
              </w:tabs>
            </w:pPr>
            <w:r>
              <w:t>If the Package Size name field is left empty: "Please enter the Package Size name."</w:t>
            </w:r>
          </w:p>
          <w:p w14:paraId="1006C2A7" w14:textId="77777777" w:rsidR="009274EA" w:rsidRDefault="00C53038">
            <w:pPr>
              <w:tabs>
                <w:tab w:val="center" w:pos="4320"/>
                <w:tab w:val="right" w:pos="8640"/>
                <w:tab w:val="left" w:pos="10620"/>
              </w:tabs>
            </w:pPr>
            <w:r>
              <w:t>If the Package Size name is shorter than 2 characters: "The Package Size name should be at least 2 characters long."</w:t>
            </w:r>
          </w:p>
          <w:p w14:paraId="6E663CAF" w14:textId="77777777" w:rsidR="009274EA" w:rsidRDefault="00C53038">
            <w:pPr>
              <w:tabs>
                <w:tab w:val="center" w:pos="4320"/>
                <w:tab w:val="right" w:pos="8640"/>
                <w:tab w:val="left" w:pos="10620"/>
              </w:tabs>
            </w:pPr>
            <w:r>
              <w:t xml:space="preserve">If the Package Size name </w:t>
            </w:r>
            <w:r>
              <w:lastRenderedPageBreak/>
              <w:t>exceeds 50 characters: "The Package Size name should not exceed 50 characters."</w:t>
            </w:r>
          </w:p>
          <w:p w14:paraId="6332F25E"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If a duplicate value for Package Size name is entered: "Package Size name must be unique. The entered value already exists."</w:t>
            </w:r>
          </w:p>
        </w:tc>
        <w:tc>
          <w:tcPr>
            <w:tcW w:w="2904" w:type="dxa"/>
            <w:shd w:val="clear" w:color="auto" w:fill="auto"/>
          </w:tcPr>
          <w:p w14:paraId="3488F676"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563DF71"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33F53298" w14:textId="77777777" w:rsidR="009274EA" w:rsidRDefault="009274EA">
      <w:pPr>
        <w:tabs>
          <w:tab w:val="left" w:pos="10620"/>
        </w:tabs>
      </w:pPr>
    </w:p>
    <w:p w14:paraId="60A2C177" w14:textId="77777777" w:rsidR="009274EA" w:rsidRDefault="00C53038">
      <w:pPr>
        <w:tabs>
          <w:tab w:val="left" w:pos="10620"/>
        </w:tabs>
        <w:spacing w:line="360" w:lineRule="auto"/>
        <w:rPr>
          <w:b/>
          <w:i/>
        </w:rPr>
      </w:pPr>
      <w:r>
        <w:rPr>
          <w:b/>
          <w:i/>
        </w:rPr>
        <w:t>Controls:</w:t>
      </w:r>
    </w:p>
    <w:tbl>
      <w:tblPr>
        <w:tblW w:w="1059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873"/>
      </w:tblGrid>
      <w:tr w:rsidR="009274EA" w14:paraId="05E36FB7" w14:textId="77777777">
        <w:trPr>
          <w:trHeight w:val="501"/>
        </w:trPr>
        <w:tc>
          <w:tcPr>
            <w:tcW w:w="1866" w:type="dxa"/>
            <w:shd w:val="clear" w:color="auto" w:fill="C4BC96"/>
            <w:vAlign w:val="center"/>
          </w:tcPr>
          <w:p w14:paraId="5EE4E0AC" w14:textId="77777777" w:rsidR="009274EA" w:rsidRDefault="00C53038">
            <w:pPr>
              <w:tabs>
                <w:tab w:val="left" w:pos="10620"/>
              </w:tabs>
              <w:rPr>
                <w:b/>
                <w:bCs/>
                <w:iCs/>
              </w:rPr>
            </w:pPr>
            <w:r>
              <w:rPr>
                <w:b/>
                <w:bCs/>
                <w:iCs/>
              </w:rPr>
              <w:t>Control</w:t>
            </w:r>
          </w:p>
        </w:tc>
        <w:tc>
          <w:tcPr>
            <w:tcW w:w="1858" w:type="dxa"/>
            <w:shd w:val="clear" w:color="auto" w:fill="C4BC96"/>
            <w:vAlign w:val="center"/>
          </w:tcPr>
          <w:p w14:paraId="0D8C1CA6" w14:textId="77777777" w:rsidR="009274EA" w:rsidRDefault="00C53038">
            <w:pPr>
              <w:tabs>
                <w:tab w:val="left" w:pos="10620"/>
              </w:tabs>
              <w:rPr>
                <w:b/>
                <w:bCs/>
                <w:iCs/>
              </w:rPr>
            </w:pPr>
            <w:r>
              <w:rPr>
                <w:b/>
                <w:bCs/>
                <w:iCs/>
              </w:rPr>
              <w:t>Control Type</w:t>
            </w:r>
          </w:p>
        </w:tc>
        <w:tc>
          <w:tcPr>
            <w:tcW w:w="6873" w:type="dxa"/>
            <w:shd w:val="clear" w:color="auto" w:fill="C4BC96"/>
            <w:vAlign w:val="center"/>
          </w:tcPr>
          <w:p w14:paraId="5333D0F0" w14:textId="77777777" w:rsidR="009274EA" w:rsidRDefault="00C53038">
            <w:pPr>
              <w:tabs>
                <w:tab w:val="left" w:pos="10620"/>
              </w:tabs>
              <w:rPr>
                <w:b/>
                <w:bCs/>
                <w:iCs/>
              </w:rPr>
            </w:pPr>
            <w:r>
              <w:rPr>
                <w:b/>
                <w:bCs/>
                <w:iCs/>
              </w:rPr>
              <w:t>Behaviour</w:t>
            </w:r>
          </w:p>
        </w:tc>
      </w:tr>
      <w:tr w:rsidR="009274EA" w14:paraId="4A854633" w14:textId="77777777">
        <w:trPr>
          <w:trHeight w:val="517"/>
        </w:trPr>
        <w:tc>
          <w:tcPr>
            <w:tcW w:w="1866" w:type="dxa"/>
            <w:vAlign w:val="center"/>
          </w:tcPr>
          <w:p w14:paraId="014181DF" w14:textId="77777777" w:rsidR="009274EA" w:rsidRDefault="00C53038">
            <w:pPr>
              <w:tabs>
                <w:tab w:val="left" w:pos="10620"/>
              </w:tabs>
            </w:pPr>
            <w:r>
              <w:t>Submit</w:t>
            </w:r>
          </w:p>
        </w:tc>
        <w:tc>
          <w:tcPr>
            <w:tcW w:w="1858" w:type="dxa"/>
            <w:vAlign w:val="center"/>
          </w:tcPr>
          <w:p w14:paraId="491FF8F1" w14:textId="77777777" w:rsidR="009274EA" w:rsidRDefault="00C53038">
            <w:pPr>
              <w:tabs>
                <w:tab w:val="left" w:pos="10620"/>
              </w:tabs>
            </w:pPr>
            <w:r>
              <w:t>Button</w:t>
            </w:r>
          </w:p>
        </w:tc>
        <w:tc>
          <w:tcPr>
            <w:tcW w:w="6873" w:type="dxa"/>
            <w:vAlign w:val="center"/>
          </w:tcPr>
          <w:p w14:paraId="6A9E007A" w14:textId="77777777" w:rsidR="009274EA" w:rsidRDefault="00C53038">
            <w:pPr>
              <w:tabs>
                <w:tab w:val="left" w:pos="10620"/>
              </w:tabs>
            </w:pPr>
            <w:r>
              <w:t>Save the records</w:t>
            </w:r>
          </w:p>
        </w:tc>
      </w:tr>
      <w:tr w:rsidR="009274EA" w14:paraId="2D9E1966" w14:textId="77777777">
        <w:trPr>
          <w:trHeight w:val="517"/>
        </w:trPr>
        <w:tc>
          <w:tcPr>
            <w:tcW w:w="1866" w:type="dxa"/>
            <w:vAlign w:val="center"/>
          </w:tcPr>
          <w:p w14:paraId="75E2F25C" w14:textId="77777777" w:rsidR="009274EA" w:rsidRDefault="00C53038">
            <w:pPr>
              <w:tabs>
                <w:tab w:val="left" w:pos="10620"/>
              </w:tabs>
            </w:pPr>
            <w:r>
              <w:t>Cancel</w:t>
            </w:r>
          </w:p>
        </w:tc>
        <w:tc>
          <w:tcPr>
            <w:tcW w:w="1858" w:type="dxa"/>
            <w:vAlign w:val="center"/>
          </w:tcPr>
          <w:p w14:paraId="1E78997A" w14:textId="77777777" w:rsidR="009274EA" w:rsidRDefault="00C53038">
            <w:pPr>
              <w:tabs>
                <w:tab w:val="left" w:pos="10620"/>
              </w:tabs>
            </w:pPr>
            <w:r>
              <w:t>Button</w:t>
            </w:r>
          </w:p>
        </w:tc>
        <w:tc>
          <w:tcPr>
            <w:tcW w:w="6873" w:type="dxa"/>
            <w:vAlign w:val="center"/>
          </w:tcPr>
          <w:p w14:paraId="13A4A016" w14:textId="77777777" w:rsidR="009274EA" w:rsidRDefault="00C53038">
            <w:pPr>
              <w:tabs>
                <w:tab w:val="left" w:pos="10620"/>
              </w:tabs>
            </w:pPr>
            <w:r>
              <w:t>Redirect on log in home page.</w:t>
            </w:r>
          </w:p>
        </w:tc>
      </w:tr>
      <w:tr w:rsidR="009274EA" w14:paraId="4F3122C7" w14:textId="77777777">
        <w:trPr>
          <w:trHeight w:val="517"/>
        </w:trPr>
        <w:tc>
          <w:tcPr>
            <w:tcW w:w="1866" w:type="dxa"/>
            <w:vAlign w:val="center"/>
          </w:tcPr>
          <w:p w14:paraId="25413ABE" w14:textId="77777777" w:rsidR="009274EA" w:rsidRDefault="00C53038">
            <w:pPr>
              <w:tabs>
                <w:tab w:val="left" w:pos="10620"/>
              </w:tabs>
            </w:pPr>
            <w:r>
              <w:t xml:space="preserve">Clear </w:t>
            </w:r>
          </w:p>
        </w:tc>
        <w:tc>
          <w:tcPr>
            <w:tcW w:w="1858" w:type="dxa"/>
            <w:vAlign w:val="center"/>
          </w:tcPr>
          <w:p w14:paraId="527758F3" w14:textId="77777777" w:rsidR="009274EA" w:rsidRDefault="00C53038">
            <w:pPr>
              <w:tabs>
                <w:tab w:val="left" w:pos="10620"/>
              </w:tabs>
            </w:pPr>
            <w:r>
              <w:t>Button</w:t>
            </w:r>
          </w:p>
        </w:tc>
        <w:tc>
          <w:tcPr>
            <w:tcW w:w="6873" w:type="dxa"/>
            <w:vAlign w:val="center"/>
          </w:tcPr>
          <w:p w14:paraId="479C3885" w14:textId="77777777" w:rsidR="009274EA" w:rsidRDefault="00C53038">
            <w:pPr>
              <w:tabs>
                <w:tab w:val="left" w:pos="10620"/>
              </w:tabs>
            </w:pPr>
            <w:r>
              <w:t>Clear All Fields.</w:t>
            </w:r>
          </w:p>
        </w:tc>
      </w:tr>
    </w:tbl>
    <w:p w14:paraId="2B100BAE" w14:textId="77777777" w:rsidR="009274EA" w:rsidRDefault="00C53038">
      <w:pPr>
        <w:pStyle w:val="Heading2"/>
        <w:tabs>
          <w:tab w:val="left" w:pos="10620"/>
        </w:tabs>
        <w:ind w:left="432"/>
        <w:rPr>
          <w:rFonts w:ascii="Cambria" w:hAnsi="Cambria"/>
          <w:sz w:val="22"/>
        </w:rPr>
      </w:pPr>
      <w:bookmarkStart w:id="12506" w:name="_Toc148377800"/>
      <w:r>
        <w:rPr>
          <w:rFonts w:ascii="Cambria" w:hAnsi="Cambria"/>
          <w:sz w:val="22"/>
          <w:lang w:val="en-US"/>
        </w:rPr>
        <w:t>32</w:t>
      </w:r>
      <w:r>
        <w:rPr>
          <w:rFonts w:ascii="Cambria" w:hAnsi="Cambria"/>
          <w:sz w:val="22"/>
        </w:rPr>
        <w:t>.1 High Level Use Case of Manage Package Size.</w:t>
      </w:r>
      <w:bookmarkEnd w:id="12506"/>
    </w:p>
    <w:tbl>
      <w:tblPr>
        <w:tblW w:w="1050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87"/>
      </w:tblGrid>
      <w:tr w:rsidR="009274EA" w14:paraId="4C5D194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19CCE75" w14:textId="77777777" w:rsidR="009274EA" w:rsidRDefault="00C53038">
            <w:pPr>
              <w:tabs>
                <w:tab w:val="left" w:pos="10620"/>
              </w:tabs>
              <w:rPr>
                <w:b/>
                <w:i/>
              </w:rPr>
            </w:pPr>
            <w:r>
              <w:rPr>
                <w:b/>
                <w:i/>
              </w:rPr>
              <w:t>Objective</w:t>
            </w:r>
          </w:p>
        </w:tc>
        <w:tc>
          <w:tcPr>
            <w:tcW w:w="7087" w:type="dxa"/>
            <w:tcBorders>
              <w:top w:val="single" w:sz="4" w:space="0" w:color="auto"/>
              <w:left w:val="single" w:sz="4" w:space="0" w:color="auto"/>
              <w:bottom w:val="single" w:sz="4" w:space="0" w:color="auto"/>
              <w:right w:val="single" w:sz="4" w:space="0" w:color="auto"/>
            </w:tcBorders>
          </w:tcPr>
          <w:p w14:paraId="17A9137B" w14:textId="77777777" w:rsidR="009274EA" w:rsidRDefault="00C53038">
            <w:pPr>
              <w:numPr>
                <w:ilvl w:val="0"/>
                <w:numId w:val="2"/>
              </w:numPr>
              <w:tabs>
                <w:tab w:val="left" w:pos="10620"/>
              </w:tabs>
              <w:spacing w:after="0" w:line="360" w:lineRule="auto"/>
            </w:pPr>
            <w:r>
              <w:t>To understand the functional logic for Manage Package Size.</w:t>
            </w:r>
          </w:p>
        </w:tc>
      </w:tr>
      <w:tr w:rsidR="009274EA" w14:paraId="52F7BCD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A9F3FC3" w14:textId="77777777" w:rsidR="009274EA" w:rsidRDefault="00C53038">
            <w:pPr>
              <w:tabs>
                <w:tab w:val="left" w:pos="10620"/>
              </w:tabs>
              <w:rPr>
                <w:b/>
                <w:i/>
              </w:rPr>
            </w:pPr>
            <w:r>
              <w:rPr>
                <w:b/>
                <w:i/>
              </w:rPr>
              <w:t>Pre-Conditions</w:t>
            </w:r>
          </w:p>
        </w:tc>
        <w:tc>
          <w:tcPr>
            <w:tcW w:w="7087" w:type="dxa"/>
            <w:tcBorders>
              <w:top w:val="single" w:sz="4" w:space="0" w:color="auto"/>
              <w:left w:val="single" w:sz="4" w:space="0" w:color="auto"/>
              <w:bottom w:val="single" w:sz="4" w:space="0" w:color="auto"/>
              <w:right w:val="single" w:sz="4" w:space="0" w:color="auto"/>
            </w:tcBorders>
          </w:tcPr>
          <w:p w14:paraId="3A5DF18F" w14:textId="77777777" w:rsidR="009274EA" w:rsidRDefault="00C53038">
            <w:pPr>
              <w:numPr>
                <w:ilvl w:val="0"/>
                <w:numId w:val="2"/>
              </w:numPr>
              <w:tabs>
                <w:tab w:val="left" w:pos="10620"/>
              </w:tabs>
              <w:spacing w:after="0" w:line="360" w:lineRule="auto"/>
            </w:pPr>
            <w:r>
              <w:t>User should have rights for Administrator rights.</w:t>
            </w:r>
          </w:p>
          <w:p w14:paraId="4108CCFF" w14:textId="77777777" w:rsidR="009274EA" w:rsidRDefault="00C53038">
            <w:pPr>
              <w:numPr>
                <w:ilvl w:val="0"/>
                <w:numId w:val="2"/>
              </w:numPr>
              <w:tabs>
                <w:tab w:val="left" w:pos="10620"/>
              </w:tabs>
              <w:spacing w:after="0" w:line="360" w:lineRule="auto"/>
            </w:pPr>
            <w:r>
              <w:t>User should have “Manage Package Size” rights.</w:t>
            </w:r>
          </w:p>
          <w:p w14:paraId="09AD2882" w14:textId="77777777" w:rsidR="009274EA" w:rsidRDefault="00C53038">
            <w:pPr>
              <w:numPr>
                <w:ilvl w:val="0"/>
                <w:numId w:val="2"/>
              </w:numPr>
              <w:tabs>
                <w:tab w:val="left" w:pos="10620"/>
              </w:tabs>
              <w:spacing w:after="0" w:line="360" w:lineRule="auto"/>
            </w:pPr>
            <w:r>
              <w:t>Package Size should be created.</w:t>
            </w:r>
          </w:p>
        </w:tc>
      </w:tr>
      <w:tr w:rsidR="009274EA" w14:paraId="108E1DB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5149E76" w14:textId="77777777" w:rsidR="009274EA" w:rsidRDefault="00C53038">
            <w:pPr>
              <w:tabs>
                <w:tab w:val="left" w:pos="10620"/>
              </w:tabs>
              <w:rPr>
                <w:b/>
                <w:i/>
              </w:rPr>
            </w:pPr>
            <w:r>
              <w:rPr>
                <w:b/>
                <w:i/>
              </w:rPr>
              <w:t>Post Conditions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030FCF3E" w14:textId="77777777" w:rsidR="009274EA" w:rsidRDefault="00C53038">
            <w:pPr>
              <w:numPr>
                <w:ilvl w:val="0"/>
                <w:numId w:val="2"/>
              </w:numPr>
              <w:tabs>
                <w:tab w:val="left" w:pos="10620"/>
              </w:tabs>
              <w:spacing w:after="0" w:line="240" w:lineRule="auto"/>
            </w:pPr>
            <w:r>
              <w:t>System should reflect the updated Package Size detail in entire application.</w:t>
            </w:r>
          </w:p>
        </w:tc>
      </w:tr>
      <w:tr w:rsidR="009274EA" w14:paraId="7E6F52C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717DFE9" w14:textId="77777777" w:rsidR="009274EA" w:rsidRDefault="00C53038">
            <w:pPr>
              <w:tabs>
                <w:tab w:val="left" w:pos="10620"/>
              </w:tabs>
              <w:rPr>
                <w:b/>
                <w:i/>
              </w:rPr>
            </w:pPr>
            <w:r>
              <w:rPr>
                <w:b/>
                <w:i/>
              </w:rPr>
              <w:t>Flow of Events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29F5CEFA"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Tea board user Logs in</w:t>
            </w:r>
          </w:p>
          <w:p w14:paraId="561224C9"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Administration</w:t>
            </w:r>
          </w:p>
          <w:p w14:paraId="111A164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lastRenderedPageBreak/>
              <w:t>Click on Tea Board Masters.</w:t>
            </w:r>
          </w:p>
          <w:p w14:paraId="30D6554D"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“Manage Package Size”.</w:t>
            </w:r>
          </w:p>
          <w:p w14:paraId="29932FD5"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Update the detail.</w:t>
            </w:r>
          </w:p>
          <w:p w14:paraId="0E9ED573"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Click on update button.</w:t>
            </w:r>
          </w:p>
        </w:tc>
      </w:tr>
      <w:tr w:rsidR="009274EA" w14:paraId="66C23BC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FC85AE4" w14:textId="77777777" w:rsidR="009274EA" w:rsidRDefault="00C53038">
            <w:pPr>
              <w:tabs>
                <w:tab w:val="left" w:pos="10620"/>
              </w:tabs>
              <w:rPr>
                <w:b/>
                <w:i/>
              </w:rPr>
            </w:pPr>
            <w:r>
              <w:rPr>
                <w:b/>
                <w:i/>
              </w:rPr>
              <w:lastRenderedPageBreak/>
              <w:t>Alternate Flow/Exceptional Flow</w:t>
            </w:r>
          </w:p>
        </w:tc>
        <w:tc>
          <w:tcPr>
            <w:tcW w:w="7087" w:type="dxa"/>
            <w:tcBorders>
              <w:top w:val="single" w:sz="4" w:space="0" w:color="auto"/>
              <w:left w:val="single" w:sz="4" w:space="0" w:color="auto"/>
              <w:bottom w:val="single" w:sz="4" w:space="0" w:color="auto"/>
              <w:right w:val="single" w:sz="4" w:space="0" w:color="auto"/>
            </w:tcBorders>
          </w:tcPr>
          <w:p w14:paraId="14539D32" w14:textId="77777777" w:rsidR="009274EA" w:rsidRDefault="00C53038">
            <w:pPr>
              <w:pStyle w:val="ListParagraph"/>
              <w:numPr>
                <w:ilvl w:val="0"/>
                <w:numId w:val="2"/>
              </w:numPr>
              <w:tabs>
                <w:tab w:val="left" w:pos="10620"/>
              </w:tabs>
              <w:spacing w:before="0" w:after="0" w:line="360" w:lineRule="auto"/>
              <w:rPr>
                <w:rFonts w:ascii="Cambria" w:hAnsi="Cambria"/>
                <w:sz w:val="22"/>
                <w:szCs w:val="22"/>
              </w:rPr>
            </w:pPr>
            <w:r>
              <w:rPr>
                <w:rFonts w:ascii="Cambria" w:hAnsi="Cambria"/>
                <w:sz w:val="22"/>
                <w:szCs w:val="22"/>
              </w:rPr>
              <w:t>NA</w:t>
            </w:r>
          </w:p>
        </w:tc>
      </w:tr>
      <w:tr w:rsidR="009274EA" w14:paraId="67A69C6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47B954F" w14:textId="77777777" w:rsidR="009274EA" w:rsidRDefault="00C53038">
            <w:pPr>
              <w:tabs>
                <w:tab w:val="left" w:pos="10620"/>
              </w:tabs>
              <w:rPr>
                <w:b/>
                <w:i/>
              </w:rPr>
            </w:pPr>
            <w:r>
              <w:rPr>
                <w:b/>
                <w:i/>
              </w:rPr>
              <w:t>Business Rule / Requirements</w:t>
            </w:r>
          </w:p>
        </w:tc>
        <w:tc>
          <w:tcPr>
            <w:tcW w:w="7087" w:type="dxa"/>
            <w:tcBorders>
              <w:top w:val="single" w:sz="4" w:space="0" w:color="auto"/>
              <w:left w:val="single" w:sz="4" w:space="0" w:color="auto"/>
              <w:bottom w:val="single" w:sz="4" w:space="0" w:color="auto"/>
              <w:right w:val="single" w:sz="4" w:space="0" w:color="auto"/>
            </w:tcBorders>
          </w:tcPr>
          <w:p w14:paraId="541BE000" w14:textId="77777777" w:rsidR="009274EA" w:rsidRDefault="00C53038">
            <w:pPr>
              <w:pStyle w:val="Heading112pt"/>
              <w:tabs>
                <w:tab w:val="left" w:pos="10620"/>
              </w:tabs>
              <w:rPr>
                <w:rFonts w:ascii="Cambria" w:hAnsi="Cambria"/>
              </w:rPr>
            </w:pPr>
            <w:r>
              <w:rPr>
                <w:rFonts w:ascii="Cambria" w:hAnsi="Cambria"/>
                <w:b w:val="0"/>
              </w:rPr>
              <w:t>System should display below sections on “Manage Package Size” page.</w:t>
            </w:r>
          </w:p>
          <w:p w14:paraId="4C6D33D8" w14:textId="77777777" w:rsidR="009274EA" w:rsidRDefault="00C53038">
            <w:pPr>
              <w:pStyle w:val="Heading112pt"/>
              <w:numPr>
                <w:ilvl w:val="1"/>
                <w:numId w:val="2"/>
              </w:numPr>
              <w:tabs>
                <w:tab w:val="left" w:pos="10620"/>
              </w:tabs>
              <w:rPr>
                <w:rFonts w:ascii="Cambria" w:hAnsi="Cambria"/>
              </w:rPr>
            </w:pPr>
            <w:r>
              <w:rPr>
                <w:rFonts w:ascii="Cambria" w:hAnsi="Cambria"/>
                <w:b w:val="0"/>
              </w:rPr>
              <w:t>Search section.</w:t>
            </w:r>
          </w:p>
          <w:p w14:paraId="146AC920" w14:textId="77777777" w:rsidR="009274EA" w:rsidRDefault="00C53038">
            <w:pPr>
              <w:pStyle w:val="Heading112pt"/>
              <w:numPr>
                <w:ilvl w:val="1"/>
                <w:numId w:val="2"/>
              </w:numPr>
              <w:tabs>
                <w:tab w:val="left" w:pos="10620"/>
              </w:tabs>
              <w:rPr>
                <w:rFonts w:ascii="Cambria" w:hAnsi="Cambria"/>
              </w:rPr>
            </w:pPr>
            <w:r>
              <w:rPr>
                <w:rFonts w:ascii="Cambria" w:hAnsi="Cambria"/>
                <w:b w:val="0"/>
              </w:rPr>
              <w:t>Detail section.</w:t>
            </w:r>
          </w:p>
          <w:p w14:paraId="5FB29A6E" w14:textId="77777777" w:rsidR="009274EA" w:rsidRDefault="00C53038">
            <w:pPr>
              <w:pStyle w:val="Heading112pt"/>
              <w:numPr>
                <w:ilvl w:val="1"/>
                <w:numId w:val="2"/>
              </w:numPr>
              <w:tabs>
                <w:tab w:val="left" w:pos="10620"/>
              </w:tabs>
              <w:rPr>
                <w:rFonts w:ascii="Cambria" w:hAnsi="Cambria"/>
              </w:rPr>
            </w:pPr>
            <w:r>
              <w:rPr>
                <w:rFonts w:ascii="Cambria" w:hAnsi="Cambria"/>
                <w:b w:val="0"/>
              </w:rPr>
              <w:t>Uploaded Document Section.</w:t>
            </w:r>
          </w:p>
          <w:p w14:paraId="61DB4494" w14:textId="77777777" w:rsidR="009274EA" w:rsidRDefault="00C53038">
            <w:pPr>
              <w:pStyle w:val="Heading112pt"/>
              <w:numPr>
                <w:ilvl w:val="0"/>
                <w:numId w:val="0"/>
              </w:numPr>
              <w:tabs>
                <w:tab w:val="left" w:pos="10620"/>
              </w:tabs>
              <w:ind w:left="360" w:hanging="360"/>
              <w:rPr>
                <w:rFonts w:ascii="Cambria" w:hAnsi="Cambria"/>
              </w:rPr>
            </w:pPr>
            <w:r>
              <w:rPr>
                <w:rFonts w:ascii="Cambria" w:hAnsi="Cambria"/>
                <w:u w:val="single"/>
              </w:rPr>
              <w:t>Search Section</w:t>
            </w:r>
            <w:r>
              <w:rPr>
                <w:rFonts w:ascii="Cambria" w:hAnsi="Cambria"/>
              </w:rPr>
              <w:t>:</w:t>
            </w:r>
          </w:p>
          <w:p w14:paraId="33E2BAB5" w14:textId="77777777" w:rsidR="009274EA" w:rsidRDefault="00C53038">
            <w:pPr>
              <w:pStyle w:val="Heading112pt"/>
              <w:tabs>
                <w:tab w:val="left" w:pos="10620"/>
              </w:tabs>
              <w:rPr>
                <w:rFonts w:ascii="Cambria" w:hAnsi="Cambria"/>
              </w:rPr>
            </w:pPr>
            <w:r>
              <w:rPr>
                <w:rFonts w:ascii="Cambria" w:hAnsi="Cambria"/>
                <w:b w:val="0"/>
              </w:rPr>
              <w:t>System should display below details on search section.</w:t>
            </w:r>
          </w:p>
          <w:p w14:paraId="1C217C89"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Size name textbox search.</w:t>
            </w:r>
          </w:p>
          <w:p w14:paraId="4BB351E2"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Size code search dropdown.</w:t>
            </w:r>
          </w:p>
          <w:p w14:paraId="39593B32" w14:textId="77777777" w:rsidR="009274EA" w:rsidRDefault="00C53038">
            <w:pPr>
              <w:pStyle w:val="Heading112pt"/>
              <w:numPr>
                <w:ilvl w:val="1"/>
                <w:numId w:val="2"/>
              </w:numPr>
              <w:tabs>
                <w:tab w:val="left" w:pos="10620"/>
              </w:tabs>
              <w:rPr>
                <w:rFonts w:ascii="Cambria" w:hAnsi="Cambria"/>
              </w:rPr>
            </w:pPr>
            <w:r>
              <w:rPr>
                <w:rFonts w:ascii="Cambria" w:hAnsi="Cambria"/>
                <w:b w:val="0"/>
              </w:rPr>
              <w:t>Search button</w:t>
            </w:r>
          </w:p>
          <w:p w14:paraId="2F40BCD0"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6198549F" w14:textId="77777777" w:rsidR="009274EA" w:rsidRDefault="00C53038">
            <w:pPr>
              <w:pStyle w:val="Heading112pt"/>
              <w:tabs>
                <w:tab w:val="left" w:pos="10620"/>
              </w:tabs>
              <w:rPr>
                <w:rFonts w:ascii="Cambria" w:hAnsi="Cambria"/>
              </w:rPr>
            </w:pPr>
            <w:r>
              <w:rPr>
                <w:rFonts w:ascii="Cambria" w:hAnsi="Cambria"/>
                <w:b w:val="0"/>
              </w:rPr>
              <w:t>System should display the result as per searched criteria after click on search button under detail section with record.</w:t>
            </w:r>
          </w:p>
          <w:p w14:paraId="2BF34888" w14:textId="77777777" w:rsidR="009274EA" w:rsidRDefault="00C53038">
            <w:pPr>
              <w:pStyle w:val="Heading112pt"/>
              <w:tabs>
                <w:tab w:val="left" w:pos="10620"/>
              </w:tabs>
              <w:rPr>
                <w:rFonts w:ascii="Cambria" w:hAnsi="Cambria"/>
              </w:rPr>
            </w:pPr>
            <w:r>
              <w:rPr>
                <w:rFonts w:ascii="Cambria" w:hAnsi="Cambria"/>
                <w:b w:val="0"/>
              </w:rPr>
              <w:t>System should display “No record found” if searched detail does not exist.</w:t>
            </w:r>
          </w:p>
          <w:p w14:paraId="2F324B0B" w14:textId="77777777" w:rsidR="009274EA" w:rsidRDefault="00C53038">
            <w:pPr>
              <w:pStyle w:val="Heading112pt"/>
              <w:tabs>
                <w:tab w:val="left" w:pos="10620"/>
              </w:tabs>
              <w:rPr>
                <w:rFonts w:ascii="Cambria" w:hAnsi="Cambria"/>
              </w:rPr>
            </w:pPr>
            <w:r>
              <w:rPr>
                <w:rFonts w:ascii="Cambria" w:hAnsi="Cambria"/>
                <w:b w:val="0"/>
              </w:rPr>
              <w:t>System should provide “suggestive search” in Package Size name textbox search.</w:t>
            </w:r>
          </w:p>
          <w:p w14:paraId="3775C355" w14:textId="77777777" w:rsidR="009274EA" w:rsidRDefault="00C53038">
            <w:pPr>
              <w:pStyle w:val="Heading112pt"/>
              <w:tabs>
                <w:tab w:val="left" w:pos="10620"/>
              </w:tabs>
              <w:rPr>
                <w:rFonts w:ascii="Cambria" w:hAnsi="Cambria"/>
              </w:rPr>
            </w:pPr>
            <w:r>
              <w:rPr>
                <w:rFonts w:ascii="Cambria" w:hAnsi="Cambria"/>
                <w:b w:val="0"/>
              </w:rPr>
              <w:t>System should perform search process “with” and “without” combination of fields.</w:t>
            </w:r>
          </w:p>
          <w:p w14:paraId="3BD361A8" w14:textId="77777777" w:rsidR="009274EA" w:rsidRDefault="00C53038">
            <w:pPr>
              <w:pStyle w:val="Heading112pt"/>
              <w:numPr>
                <w:ilvl w:val="0"/>
                <w:numId w:val="0"/>
              </w:numPr>
              <w:tabs>
                <w:tab w:val="left" w:pos="10620"/>
              </w:tabs>
              <w:ind w:left="360" w:hanging="360"/>
              <w:rPr>
                <w:rFonts w:ascii="Cambria" w:hAnsi="Cambria"/>
              </w:rPr>
            </w:pPr>
            <w:r>
              <w:rPr>
                <w:rFonts w:ascii="Cambria" w:hAnsi="Cambria"/>
                <w:u w:val="single"/>
              </w:rPr>
              <w:t>Detail Section</w:t>
            </w:r>
            <w:r>
              <w:rPr>
                <w:rFonts w:ascii="Cambria" w:hAnsi="Cambria"/>
              </w:rPr>
              <w:t>:</w:t>
            </w:r>
          </w:p>
          <w:p w14:paraId="37563257" w14:textId="77777777" w:rsidR="009274EA" w:rsidRDefault="00C53038">
            <w:pPr>
              <w:pStyle w:val="Heading112pt"/>
              <w:tabs>
                <w:tab w:val="left" w:pos="10620"/>
              </w:tabs>
              <w:rPr>
                <w:rFonts w:ascii="Cambria" w:hAnsi="Cambria"/>
              </w:rPr>
            </w:pPr>
            <w:r>
              <w:rPr>
                <w:rFonts w:ascii="Cambria" w:hAnsi="Cambria"/>
                <w:b w:val="0"/>
              </w:rPr>
              <w:t>Under detail section, system should provide by default all records.</w:t>
            </w:r>
          </w:p>
          <w:p w14:paraId="00D5F1F3" w14:textId="77777777" w:rsidR="009274EA" w:rsidRDefault="00C53038">
            <w:pPr>
              <w:pStyle w:val="Heading112pt"/>
              <w:tabs>
                <w:tab w:val="left" w:pos="10620"/>
              </w:tabs>
              <w:rPr>
                <w:rFonts w:ascii="Cambria" w:hAnsi="Cambria"/>
              </w:rPr>
            </w:pPr>
            <w:r>
              <w:rPr>
                <w:rFonts w:ascii="Cambria" w:hAnsi="Cambria"/>
                <w:b w:val="0"/>
              </w:rPr>
              <w:t xml:space="preserve">System should by default display “Active </w:t>
            </w:r>
            <w:r>
              <w:rPr>
                <w:rFonts w:ascii="Cambria" w:hAnsi="Cambria"/>
                <w:b w:val="0"/>
                <w:strike/>
              </w:rPr>
              <w:t>Tab</w:t>
            </w:r>
            <w:r>
              <w:rPr>
                <w:rFonts w:ascii="Cambria" w:hAnsi="Cambria"/>
                <w:b w:val="0"/>
              </w:rPr>
              <w:t>”.</w:t>
            </w:r>
          </w:p>
          <w:p w14:paraId="2AAFAF8D" w14:textId="77777777" w:rsidR="009274EA" w:rsidRDefault="00C53038">
            <w:pPr>
              <w:pStyle w:val="Heading112pt"/>
              <w:tabs>
                <w:tab w:val="left" w:pos="10620"/>
              </w:tabs>
              <w:rPr>
                <w:rFonts w:ascii="Cambria" w:hAnsi="Cambria"/>
              </w:rPr>
            </w:pPr>
            <w:r>
              <w:rPr>
                <w:rFonts w:ascii="Cambria" w:hAnsi="Cambria"/>
                <w:b w:val="0"/>
                <w:strike/>
              </w:rPr>
              <w:t>System should provide pagination option under each tab</w:t>
            </w:r>
            <w:r>
              <w:rPr>
                <w:rFonts w:ascii="Cambria" w:hAnsi="Cambria"/>
                <w:b w:val="0"/>
              </w:rPr>
              <w:t>.</w:t>
            </w:r>
          </w:p>
          <w:p w14:paraId="30EE7783" w14:textId="77777777" w:rsidR="009274EA" w:rsidRDefault="00C53038">
            <w:pPr>
              <w:pStyle w:val="Heading112pt"/>
              <w:tabs>
                <w:tab w:val="left" w:pos="10620"/>
              </w:tabs>
              <w:rPr>
                <w:rFonts w:ascii="Cambria" w:hAnsi="Cambria"/>
              </w:rPr>
            </w:pPr>
            <w:r>
              <w:rPr>
                <w:rFonts w:ascii="Cambria" w:hAnsi="Cambria"/>
                <w:b w:val="0"/>
              </w:rPr>
              <w:t xml:space="preserve">System should provide Export to PDF and Excel in each </w:t>
            </w:r>
            <w:r>
              <w:rPr>
                <w:rFonts w:ascii="Cambria" w:hAnsi="Cambria"/>
                <w:b w:val="0"/>
                <w:strike/>
              </w:rPr>
              <w:t>tab</w:t>
            </w:r>
            <w:r>
              <w:rPr>
                <w:rFonts w:ascii="Cambria" w:hAnsi="Cambria"/>
                <w:b w:val="0"/>
              </w:rPr>
              <w:t>.</w:t>
            </w:r>
          </w:p>
          <w:p w14:paraId="476B9FEA" w14:textId="77777777" w:rsidR="009274EA" w:rsidRDefault="00C53038">
            <w:pPr>
              <w:pStyle w:val="Heading112pt"/>
              <w:tabs>
                <w:tab w:val="left" w:pos="10620"/>
              </w:tabs>
              <w:rPr>
                <w:rFonts w:ascii="Cambria" w:hAnsi="Cambria"/>
              </w:rPr>
            </w:pPr>
            <w:r>
              <w:rPr>
                <w:rFonts w:ascii="Cambria" w:hAnsi="Cambria"/>
                <w:b w:val="0"/>
              </w:rPr>
              <w:t>System should export all records including Active/Inactive in EXCEL/PDF on click export to Excel/PDF.</w:t>
            </w:r>
          </w:p>
          <w:p w14:paraId="06E2A280" w14:textId="77777777" w:rsidR="009274EA" w:rsidRDefault="00C53038">
            <w:pPr>
              <w:pStyle w:val="Heading112pt"/>
              <w:tabs>
                <w:tab w:val="left" w:pos="10620"/>
              </w:tabs>
              <w:rPr>
                <w:rFonts w:ascii="Cambria" w:hAnsi="Cambria"/>
              </w:rPr>
            </w:pPr>
            <w:r>
              <w:rPr>
                <w:rFonts w:ascii="Cambria" w:hAnsi="Cambria"/>
                <w:b w:val="0"/>
              </w:rPr>
              <w:t>System should display below details in exported Excel/PDF file.</w:t>
            </w:r>
          </w:p>
          <w:p w14:paraId="3F80B30F"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476226E2"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Size Name</w:t>
            </w:r>
          </w:p>
          <w:p w14:paraId="1B7A7D2D"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Size Code</w:t>
            </w:r>
          </w:p>
          <w:p w14:paraId="4520EF5B" w14:textId="77777777" w:rsidR="009274EA" w:rsidRDefault="00C53038">
            <w:pPr>
              <w:pStyle w:val="Heading112pt"/>
              <w:numPr>
                <w:ilvl w:val="1"/>
                <w:numId w:val="2"/>
              </w:numPr>
              <w:tabs>
                <w:tab w:val="left" w:pos="10620"/>
              </w:tabs>
              <w:rPr>
                <w:rFonts w:ascii="Cambria" w:hAnsi="Cambria"/>
              </w:rPr>
            </w:pPr>
            <w:r>
              <w:rPr>
                <w:rFonts w:ascii="Cambria" w:hAnsi="Cambria"/>
                <w:b w:val="0"/>
              </w:rPr>
              <w:t>Status</w:t>
            </w:r>
          </w:p>
          <w:p w14:paraId="1B8B3EE4" w14:textId="77777777" w:rsidR="009274EA" w:rsidRDefault="00C53038">
            <w:pPr>
              <w:pStyle w:val="Heading112pt"/>
              <w:numPr>
                <w:ilvl w:val="2"/>
                <w:numId w:val="2"/>
              </w:numPr>
              <w:tabs>
                <w:tab w:val="left" w:pos="10620"/>
              </w:tabs>
              <w:rPr>
                <w:rFonts w:ascii="Cambria" w:hAnsi="Cambria"/>
              </w:rPr>
            </w:pPr>
            <w:r>
              <w:rPr>
                <w:rFonts w:ascii="Cambria" w:hAnsi="Cambria"/>
                <w:b w:val="0"/>
              </w:rPr>
              <w:lastRenderedPageBreak/>
              <w:t>Active</w:t>
            </w:r>
          </w:p>
          <w:p w14:paraId="47F87995" w14:textId="77777777" w:rsidR="009274EA" w:rsidRDefault="00C53038">
            <w:pPr>
              <w:pStyle w:val="Heading112pt"/>
              <w:numPr>
                <w:ilvl w:val="2"/>
                <w:numId w:val="2"/>
              </w:numPr>
              <w:tabs>
                <w:tab w:val="left" w:pos="10620"/>
              </w:tabs>
              <w:rPr>
                <w:rFonts w:ascii="Cambria" w:hAnsi="Cambria"/>
              </w:rPr>
            </w:pPr>
            <w:r>
              <w:rPr>
                <w:rFonts w:ascii="Cambria" w:hAnsi="Cambria"/>
                <w:b w:val="0"/>
              </w:rPr>
              <w:t>Inactive</w:t>
            </w:r>
          </w:p>
          <w:p w14:paraId="225D3148" w14:textId="77777777" w:rsidR="009274EA" w:rsidRDefault="00C53038">
            <w:pPr>
              <w:pStyle w:val="Heading112pt"/>
              <w:tabs>
                <w:tab w:val="left" w:pos="10620"/>
              </w:tabs>
              <w:rPr>
                <w:rFonts w:ascii="Cambria" w:hAnsi="Cambria"/>
              </w:rPr>
            </w:pPr>
            <w:r>
              <w:rPr>
                <w:rFonts w:ascii="Cambria" w:hAnsi="Cambria"/>
                <w:b w:val="0"/>
              </w:rPr>
              <w:t>System should render/display by default 20 records.</w:t>
            </w:r>
          </w:p>
          <w:p w14:paraId="6C385D10" w14:textId="77777777" w:rsidR="009274EA" w:rsidRDefault="00C53038">
            <w:pPr>
              <w:pStyle w:val="Heading112pt"/>
              <w:tabs>
                <w:tab w:val="left" w:pos="10620"/>
              </w:tabs>
              <w:rPr>
                <w:rFonts w:ascii="Cambria" w:hAnsi="Cambria"/>
              </w:rPr>
            </w:pPr>
            <w:r>
              <w:rPr>
                <w:rFonts w:ascii="Cambria" w:hAnsi="Cambria"/>
                <w:b w:val="0"/>
              </w:rPr>
              <w:t>System should record in latest created record first.</w:t>
            </w:r>
          </w:p>
          <w:p w14:paraId="49571AB6" w14:textId="77777777" w:rsidR="009274EA" w:rsidRDefault="00C53038">
            <w:pPr>
              <w:pStyle w:val="Heading112pt"/>
              <w:tabs>
                <w:tab w:val="left" w:pos="10620"/>
              </w:tabs>
              <w:rPr>
                <w:rFonts w:ascii="Cambria" w:hAnsi="Cambria"/>
              </w:rPr>
            </w:pPr>
            <w:r>
              <w:rPr>
                <w:rFonts w:ascii="Cambria" w:hAnsi="Cambria"/>
                <w:b w:val="0"/>
              </w:rPr>
              <w:t>System should not display updated record as a first record.</w:t>
            </w:r>
          </w:p>
          <w:p w14:paraId="2DA8812C" w14:textId="77777777" w:rsidR="009274EA" w:rsidRDefault="00C53038">
            <w:pPr>
              <w:pStyle w:val="Heading112pt"/>
              <w:tabs>
                <w:tab w:val="left" w:pos="10620"/>
              </w:tabs>
              <w:rPr>
                <w:rFonts w:ascii="Cambria" w:hAnsi="Cambria"/>
              </w:rPr>
            </w:pPr>
            <w:r>
              <w:rPr>
                <w:rFonts w:ascii="Cambria" w:hAnsi="Cambria"/>
                <w:b w:val="0"/>
              </w:rPr>
              <w:t>System should display both type of record under detail section.</w:t>
            </w:r>
          </w:p>
          <w:p w14:paraId="347052A5" w14:textId="77777777" w:rsidR="009274EA" w:rsidRDefault="00C53038">
            <w:pPr>
              <w:pStyle w:val="Heading112pt"/>
              <w:numPr>
                <w:ilvl w:val="1"/>
                <w:numId w:val="2"/>
              </w:numPr>
              <w:tabs>
                <w:tab w:val="left" w:pos="10620"/>
              </w:tabs>
              <w:rPr>
                <w:rFonts w:ascii="Cambria" w:hAnsi="Cambria"/>
              </w:rPr>
            </w:pPr>
            <w:r>
              <w:rPr>
                <w:rFonts w:ascii="Cambria" w:hAnsi="Cambria"/>
                <w:b w:val="0"/>
              </w:rPr>
              <w:t>Active ( By default active while created )</w:t>
            </w:r>
          </w:p>
          <w:p w14:paraId="541F5FBA" w14:textId="77777777" w:rsidR="009274EA" w:rsidRDefault="00C53038">
            <w:pPr>
              <w:pStyle w:val="Heading112pt"/>
              <w:numPr>
                <w:ilvl w:val="1"/>
                <w:numId w:val="2"/>
              </w:numPr>
              <w:tabs>
                <w:tab w:val="left" w:pos="10620"/>
              </w:tabs>
              <w:rPr>
                <w:rFonts w:ascii="Cambria" w:hAnsi="Cambria"/>
              </w:rPr>
            </w:pPr>
            <w:r>
              <w:rPr>
                <w:rFonts w:ascii="Cambria" w:hAnsi="Cambria"/>
                <w:b w:val="0"/>
              </w:rPr>
              <w:t>Inactive</w:t>
            </w:r>
          </w:p>
          <w:p w14:paraId="52A84FF7" w14:textId="77777777" w:rsidR="009274EA" w:rsidRDefault="00C53038">
            <w:pPr>
              <w:pStyle w:val="Heading112pt"/>
              <w:tabs>
                <w:tab w:val="left" w:pos="10620"/>
              </w:tabs>
              <w:rPr>
                <w:rFonts w:ascii="Cambria" w:hAnsi="Cambria"/>
              </w:rPr>
            </w:pPr>
            <w:r>
              <w:rPr>
                <w:rFonts w:ascii="Cambria" w:hAnsi="Cambria"/>
                <w:b w:val="0"/>
              </w:rPr>
              <w:t xml:space="preserve">Under Active and Inactive, </w:t>
            </w:r>
            <w:r>
              <w:rPr>
                <w:rFonts w:ascii="Cambria" w:hAnsi="Cambria"/>
                <w:b w:val="0"/>
                <w:strike/>
              </w:rPr>
              <w:t>tab</w:t>
            </w:r>
            <w:r>
              <w:rPr>
                <w:rFonts w:ascii="Cambria" w:hAnsi="Cambria"/>
                <w:b w:val="0"/>
              </w:rPr>
              <w:t xml:space="preserve"> system should provide below details.</w:t>
            </w:r>
          </w:p>
          <w:p w14:paraId="1E109811"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7DA675C6"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Size name</w:t>
            </w:r>
          </w:p>
          <w:p w14:paraId="76013692"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Size code</w:t>
            </w:r>
          </w:p>
          <w:p w14:paraId="279772C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Action</w:t>
            </w:r>
          </w:p>
          <w:p w14:paraId="781C14BC"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Edit link</w:t>
            </w:r>
          </w:p>
          <w:p w14:paraId="68547092"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View link</w:t>
            </w:r>
          </w:p>
          <w:p w14:paraId="0A6F900C" w14:textId="77777777" w:rsidR="009274EA" w:rsidRDefault="00C53038">
            <w:pPr>
              <w:pStyle w:val="Heading112pt"/>
              <w:tabs>
                <w:tab w:val="left" w:pos="10620"/>
              </w:tabs>
              <w:rPr>
                <w:rFonts w:ascii="Cambria" w:hAnsi="Cambria"/>
              </w:rPr>
            </w:pPr>
            <w:r>
              <w:rPr>
                <w:rFonts w:ascii="Cambria" w:hAnsi="Cambria"/>
                <w:b w:val="0"/>
              </w:rPr>
              <w:t>System should display below fields when authorized user clicks on “Edit Package Size”.</w:t>
            </w:r>
          </w:p>
          <w:p w14:paraId="74F5CB43"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Size name</w:t>
            </w:r>
          </w:p>
          <w:p w14:paraId="1483BE4E"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Size code</w:t>
            </w:r>
          </w:p>
          <w:p w14:paraId="1D287EA5"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Status</w:t>
            </w:r>
          </w:p>
          <w:p w14:paraId="358F3E48"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 xml:space="preserve">Active radio button ( In inactive </w:t>
            </w:r>
            <w:r>
              <w:rPr>
                <w:rFonts w:ascii="Cambria" w:hAnsi="Cambria"/>
                <w:b w:val="0"/>
                <w:strike/>
              </w:rPr>
              <w:t>tab</w:t>
            </w:r>
            <w:r>
              <w:rPr>
                <w:rFonts w:ascii="Cambria" w:hAnsi="Cambria"/>
                <w:b w:val="0"/>
              </w:rPr>
              <w:t xml:space="preserve"> )</w:t>
            </w:r>
          </w:p>
          <w:p w14:paraId="53552ECA" w14:textId="77777777" w:rsidR="009274EA" w:rsidRDefault="00C53038">
            <w:pPr>
              <w:pStyle w:val="Heading112pt"/>
              <w:numPr>
                <w:ilvl w:val="2"/>
                <w:numId w:val="2"/>
              </w:numPr>
              <w:tabs>
                <w:tab w:val="left" w:pos="10620"/>
              </w:tabs>
              <w:rPr>
                <w:rFonts w:ascii="Cambria" w:hAnsi="Cambria"/>
                <w:b w:val="0"/>
              </w:rPr>
            </w:pPr>
            <w:r>
              <w:rPr>
                <w:rFonts w:ascii="Cambria" w:hAnsi="Cambria"/>
                <w:b w:val="0"/>
              </w:rPr>
              <w:t xml:space="preserve">Inactive radio button ( In active </w:t>
            </w:r>
            <w:r>
              <w:rPr>
                <w:rFonts w:ascii="Cambria" w:hAnsi="Cambria"/>
                <w:b w:val="0"/>
                <w:strike/>
              </w:rPr>
              <w:t>tab</w:t>
            </w:r>
            <w:r>
              <w:rPr>
                <w:rFonts w:ascii="Cambria" w:hAnsi="Cambria"/>
                <w:b w:val="0"/>
              </w:rPr>
              <w:t xml:space="preserve"> )</w:t>
            </w:r>
          </w:p>
          <w:p w14:paraId="05F0E509" w14:textId="77777777" w:rsidR="009274EA" w:rsidRDefault="00C53038">
            <w:pPr>
              <w:pStyle w:val="Heading112pt"/>
              <w:numPr>
                <w:ilvl w:val="1"/>
                <w:numId w:val="2"/>
              </w:numPr>
              <w:tabs>
                <w:tab w:val="left" w:pos="10620"/>
              </w:tabs>
              <w:rPr>
                <w:rFonts w:ascii="Cambria" w:hAnsi="Cambria"/>
              </w:rPr>
            </w:pPr>
            <w:r>
              <w:rPr>
                <w:rFonts w:ascii="Cambria" w:hAnsi="Cambria"/>
                <w:b w:val="0"/>
              </w:rPr>
              <w:t>Update button.</w:t>
            </w:r>
          </w:p>
          <w:p w14:paraId="058F4218" w14:textId="77777777" w:rsidR="009274EA" w:rsidRDefault="00C53038">
            <w:pPr>
              <w:pStyle w:val="Heading112pt"/>
              <w:numPr>
                <w:ilvl w:val="1"/>
                <w:numId w:val="2"/>
              </w:numPr>
              <w:tabs>
                <w:tab w:val="left" w:pos="10620"/>
              </w:tabs>
              <w:rPr>
                <w:rFonts w:ascii="Cambria" w:hAnsi="Cambria"/>
              </w:rPr>
            </w:pPr>
            <w:r>
              <w:rPr>
                <w:rFonts w:ascii="Cambria" w:hAnsi="Cambria"/>
                <w:b w:val="0"/>
              </w:rPr>
              <w:t>Clear button.</w:t>
            </w:r>
          </w:p>
          <w:p w14:paraId="63E7528E" w14:textId="77777777" w:rsidR="009274EA" w:rsidRDefault="00C53038">
            <w:pPr>
              <w:pStyle w:val="Heading112pt"/>
              <w:numPr>
                <w:ilvl w:val="1"/>
                <w:numId w:val="2"/>
              </w:numPr>
              <w:tabs>
                <w:tab w:val="left" w:pos="10620"/>
              </w:tabs>
              <w:rPr>
                <w:rFonts w:ascii="Cambria" w:hAnsi="Cambria"/>
              </w:rPr>
            </w:pPr>
            <w:r>
              <w:rPr>
                <w:rFonts w:ascii="Cambria" w:hAnsi="Cambria"/>
                <w:b w:val="0"/>
              </w:rPr>
              <w:t>Cancel button.</w:t>
            </w:r>
          </w:p>
          <w:p w14:paraId="3C57087F" w14:textId="77777777" w:rsidR="009274EA" w:rsidRDefault="00C53038">
            <w:pPr>
              <w:pStyle w:val="Heading112pt"/>
              <w:tabs>
                <w:tab w:val="left" w:pos="10620"/>
              </w:tabs>
              <w:rPr>
                <w:rFonts w:ascii="Cambria" w:hAnsi="Cambria"/>
              </w:rPr>
            </w:pPr>
            <w:r>
              <w:rPr>
                <w:rFonts w:ascii="Cambria" w:hAnsi="Cambria"/>
                <w:b w:val="0"/>
              </w:rPr>
              <w:t>System should provide above-mentioned fields as a mandatory field.</w:t>
            </w:r>
          </w:p>
          <w:p w14:paraId="71EDD417" w14:textId="77777777" w:rsidR="009274EA" w:rsidRDefault="00C53038">
            <w:pPr>
              <w:pStyle w:val="Heading112pt"/>
              <w:tabs>
                <w:tab w:val="left" w:pos="10620"/>
              </w:tabs>
              <w:rPr>
                <w:rFonts w:ascii="Cambria" w:hAnsi="Cambria"/>
              </w:rPr>
            </w:pPr>
            <w:r>
              <w:rPr>
                <w:rFonts w:ascii="Cambria" w:hAnsi="Cambria"/>
                <w:b w:val="0"/>
              </w:rPr>
              <w:t>System should display validation message “Please enter details” on click update button with blank fields.</w:t>
            </w:r>
          </w:p>
          <w:p w14:paraId="4BEE5C08" w14:textId="77777777" w:rsidR="009274EA" w:rsidRDefault="00C53038">
            <w:pPr>
              <w:pStyle w:val="Heading112pt"/>
              <w:tabs>
                <w:tab w:val="left" w:pos="10620"/>
              </w:tabs>
              <w:rPr>
                <w:rFonts w:ascii="Cambria" w:hAnsi="Cambria"/>
              </w:rPr>
            </w:pPr>
            <w:r>
              <w:rPr>
                <w:rFonts w:ascii="Cambria" w:hAnsi="Cambria"/>
                <w:b w:val="0"/>
              </w:rPr>
              <w:t>System should clear all input on click clear button.</w:t>
            </w:r>
          </w:p>
          <w:p w14:paraId="124D8B7B" w14:textId="77777777" w:rsidR="009274EA" w:rsidRDefault="00C53038">
            <w:pPr>
              <w:pStyle w:val="Heading112pt"/>
              <w:tabs>
                <w:tab w:val="left" w:pos="10620"/>
              </w:tabs>
              <w:rPr>
                <w:rFonts w:ascii="Cambria" w:hAnsi="Cambria"/>
              </w:rPr>
            </w:pPr>
            <w:r>
              <w:rPr>
                <w:rFonts w:ascii="Cambria" w:hAnsi="Cambria"/>
                <w:b w:val="0"/>
              </w:rPr>
              <w:t>System should redirect on log in home page on click cancel button.</w:t>
            </w:r>
          </w:p>
          <w:p w14:paraId="43ECA8BA" w14:textId="77777777" w:rsidR="009274EA" w:rsidRDefault="00C53038">
            <w:pPr>
              <w:pStyle w:val="Heading112pt"/>
              <w:tabs>
                <w:tab w:val="left" w:pos="10620"/>
              </w:tabs>
              <w:rPr>
                <w:rFonts w:ascii="Cambria" w:hAnsi="Cambria"/>
              </w:rPr>
            </w:pPr>
            <w:r>
              <w:rPr>
                <w:rFonts w:ascii="Cambria" w:hAnsi="Cambria"/>
                <w:b w:val="0"/>
              </w:rPr>
              <w:t xml:space="preserve">System should allow entering duplicate value in </w:t>
            </w:r>
            <w:r>
              <w:rPr>
                <w:rFonts w:ascii="Cambria" w:hAnsi="Cambria"/>
              </w:rPr>
              <w:t>Package Size name</w:t>
            </w:r>
            <w:r>
              <w:rPr>
                <w:rFonts w:ascii="Cambria" w:hAnsi="Cambria"/>
                <w:b w:val="0"/>
              </w:rPr>
              <w:t xml:space="preserve"> field.</w:t>
            </w:r>
          </w:p>
          <w:p w14:paraId="6911C681" w14:textId="77777777" w:rsidR="009274EA" w:rsidRDefault="00C53038">
            <w:pPr>
              <w:pStyle w:val="Heading112pt"/>
              <w:tabs>
                <w:tab w:val="left" w:pos="10620"/>
              </w:tabs>
              <w:rPr>
                <w:rFonts w:ascii="Cambria" w:hAnsi="Cambria"/>
              </w:rPr>
            </w:pPr>
            <w:r>
              <w:rPr>
                <w:rFonts w:ascii="Cambria" w:hAnsi="Cambria"/>
                <w:b w:val="0"/>
              </w:rPr>
              <w:t xml:space="preserve">System should display confirmation message </w:t>
            </w:r>
            <w:r>
              <w:rPr>
                <w:rFonts w:ascii="Cambria" w:hAnsi="Cambria"/>
              </w:rPr>
              <w:t>“Package Size Updated successfully</w:t>
            </w:r>
            <w:r>
              <w:rPr>
                <w:rFonts w:ascii="Cambria" w:hAnsi="Cambria"/>
                <w:b w:val="0"/>
              </w:rPr>
              <w:t>” on click of submit button.</w:t>
            </w:r>
          </w:p>
          <w:p w14:paraId="69F92205" w14:textId="77777777" w:rsidR="009274EA" w:rsidRDefault="00C53038">
            <w:pPr>
              <w:pStyle w:val="Heading112pt"/>
              <w:tabs>
                <w:tab w:val="left" w:pos="10620"/>
              </w:tabs>
              <w:rPr>
                <w:rFonts w:ascii="Cambria" w:hAnsi="Cambria"/>
              </w:rPr>
            </w:pPr>
            <w:r>
              <w:rPr>
                <w:rFonts w:ascii="Cambria" w:hAnsi="Cambria"/>
                <w:b w:val="0"/>
              </w:rPr>
              <w:t xml:space="preserve">System should move Package Size value under Inactive </w:t>
            </w:r>
            <w:r>
              <w:rPr>
                <w:rFonts w:ascii="Cambria" w:hAnsi="Cambria"/>
                <w:b w:val="0"/>
                <w:strike/>
              </w:rPr>
              <w:t>tab</w:t>
            </w:r>
            <w:r>
              <w:rPr>
                <w:rFonts w:ascii="Cambria" w:hAnsi="Cambria"/>
                <w:b w:val="0"/>
              </w:rPr>
              <w:t xml:space="preserve"> on selection of status as an “Inactive” and should not allow using the same, value in future of any transaction until it again moved under active </w:t>
            </w:r>
            <w:r>
              <w:rPr>
                <w:rFonts w:ascii="Cambria" w:hAnsi="Cambria"/>
                <w:b w:val="0"/>
                <w:strike/>
              </w:rPr>
              <w:t>tab</w:t>
            </w:r>
            <w:r>
              <w:rPr>
                <w:rFonts w:ascii="Cambria" w:hAnsi="Cambria"/>
                <w:b w:val="0"/>
              </w:rPr>
              <w:t>.</w:t>
            </w:r>
          </w:p>
          <w:p w14:paraId="159B0DE2" w14:textId="77777777" w:rsidR="009274EA" w:rsidRDefault="00C53038">
            <w:pPr>
              <w:pStyle w:val="Heading112pt"/>
              <w:tabs>
                <w:tab w:val="left" w:pos="10620"/>
              </w:tabs>
              <w:rPr>
                <w:rFonts w:ascii="Cambria" w:hAnsi="Cambria"/>
              </w:rPr>
            </w:pPr>
            <w:r>
              <w:rPr>
                <w:rFonts w:ascii="Cambria" w:hAnsi="Cambria"/>
                <w:b w:val="0"/>
              </w:rPr>
              <w:lastRenderedPageBreak/>
              <w:t>In existing and past transaction, system should display the inactivated values.</w:t>
            </w:r>
          </w:p>
          <w:p w14:paraId="78705870" w14:textId="77777777" w:rsidR="009274EA" w:rsidRDefault="00C53038">
            <w:pPr>
              <w:pStyle w:val="Heading112pt"/>
              <w:tabs>
                <w:tab w:val="left" w:pos="10620"/>
              </w:tabs>
              <w:rPr>
                <w:rFonts w:ascii="Cambria" w:hAnsi="Cambria"/>
              </w:rPr>
            </w:pPr>
            <w:r>
              <w:rPr>
                <w:rFonts w:ascii="Cambria" w:hAnsi="Cambria"/>
                <w:b w:val="0"/>
              </w:rPr>
              <w:t xml:space="preserve">System should move Package Size value under Active </w:t>
            </w:r>
            <w:r>
              <w:rPr>
                <w:rFonts w:ascii="Cambria" w:hAnsi="Cambria"/>
                <w:b w:val="0"/>
                <w:strike/>
              </w:rPr>
              <w:t>tab</w:t>
            </w:r>
            <w:r>
              <w:rPr>
                <w:rFonts w:ascii="Cambria" w:hAnsi="Cambria"/>
                <w:b w:val="0"/>
              </w:rPr>
              <w:t xml:space="preserve"> on selection of status as an “Active” and allow using the same, value in future of any transaction until it again moved under active </w:t>
            </w:r>
            <w:r>
              <w:rPr>
                <w:rFonts w:ascii="Cambria" w:hAnsi="Cambria"/>
                <w:b w:val="0"/>
                <w:strike/>
              </w:rPr>
              <w:t>tab</w:t>
            </w:r>
            <w:r>
              <w:rPr>
                <w:rFonts w:ascii="Cambria" w:hAnsi="Cambria"/>
                <w:b w:val="0"/>
              </w:rPr>
              <w:t>.</w:t>
            </w:r>
          </w:p>
          <w:p w14:paraId="08FDA984" w14:textId="77777777" w:rsidR="009274EA" w:rsidRDefault="00C53038">
            <w:pPr>
              <w:pStyle w:val="Heading112pt"/>
              <w:tabs>
                <w:tab w:val="left" w:pos="10620"/>
              </w:tabs>
              <w:rPr>
                <w:rFonts w:ascii="Cambria" w:hAnsi="Cambria"/>
              </w:rPr>
            </w:pPr>
            <w:r>
              <w:rPr>
                <w:rFonts w:ascii="Cambria" w:hAnsi="Cambria"/>
                <w:b w:val="0"/>
              </w:rPr>
              <w:t>In existing and past transaction, system should not display the activated values.</w:t>
            </w:r>
          </w:p>
          <w:p w14:paraId="065CE4EE" w14:textId="77777777" w:rsidR="009274EA" w:rsidRDefault="00C53038">
            <w:pPr>
              <w:pStyle w:val="Heading112pt"/>
              <w:numPr>
                <w:ilvl w:val="0"/>
                <w:numId w:val="0"/>
              </w:numPr>
              <w:tabs>
                <w:tab w:val="left" w:pos="10620"/>
              </w:tabs>
              <w:ind w:left="360"/>
              <w:rPr>
                <w:rFonts w:ascii="Cambria" w:hAnsi="Cambria"/>
              </w:rPr>
            </w:pPr>
            <w:r>
              <w:rPr>
                <w:rFonts w:ascii="Cambria" w:hAnsi="Cambria"/>
                <w:u w:val="single"/>
              </w:rPr>
              <w:t>Audit Trail Report</w:t>
            </w:r>
            <w:r>
              <w:rPr>
                <w:rFonts w:ascii="Cambria" w:hAnsi="Cambria"/>
              </w:rPr>
              <w:t xml:space="preserve"> :</w:t>
            </w:r>
          </w:p>
          <w:p w14:paraId="34C725E0" w14:textId="77777777" w:rsidR="009274EA" w:rsidRDefault="00C53038">
            <w:pPr>
              <w:pStyle w:val="Heading112pt"/>
              <w:rPr>
                <w:rFonts w:ascii="Cambria" w:hAnsi="Cambria"/>
                <w:b w:val="0"/>
              </w:rPr>
            </w:pPr>
            <w:r>
              <w:rPr>
                <w:rFonts w:ascii="Cambria" w:hAnsi="Cambria"/>
                <w:b w:val="0"/>
              </w:rPr>
              <w:t>System should capture the entry of “Package Size Name” update in audit trail report as “Package Size Name :&lt; Package Size Name &gt; Updated”.</w:t>
            </w:r>
          </w:p>
          <w:p w14:paraId="5704CAAE" w14:textId="77777777" w:rsidR="009274EA" w:rsidRDefault="009274EA">
            <w:pPr>
              <w:pStyle w:val="Heading112pt"/>
              <w:numPr>
                <w:ilvl w:val="0"/>
                <w:numId w:val="0"/>
              </w:numPr>
              <w:tabs>
                <w:tab w:val="left" w:pos="10620"/>
              </w:tabs>
              <w:rPr>
                <w:rFonts w:ascii="Cambria" w:hAnsi="Cambria"/>
              </w:rPr>
            </w:pPr>
          </w:p>
          <w:p w14:paraId="6DE059E9" w14:textId="77777777" w:rsidR="009274EA" w:rsidRDefault="00C53038">
            <w:pPr>
              <w:pStyle w:val="Heading112pt"/>
              <w:numPr>
                <w:ilvl w:val="0"/>
                <w:numId w:val="0"/>
              </w:numPr>
              <w:tabs>
                <w:tab w:val="left" w:pos="10620"/>
              </w:tabs>
              <w:rPr>
                <w:rFonts w:ascii="Cambria" w:hAnsi="Cambria"/>
              </w:rPr>
            </w:pPr>
            <w:r>
              <w:rPr>
                <w:rFonts w:ascii="Cambria" w:hAnsi="Cambria"/>
                <w:u w:val="single"/>
              </w:rPr>
              <w:t>View Mode</w:t>
            </w:r>
            <w:r>
              <w:rPr>
                <w:rFonts w:ascii="Cambria" w:hAnsi="Cambria"/>
                <w:b w:val="0"/>
              </w:rPr>
              <w:t xml:space="preserve"> :</w:t>
            </w:r>
          </w:p>
          <w:p w14:paraId="52E644A4" w14:textId="77777777" w:rsidR="009274EA" w:rsidRDefault="00C53038">
            <w:pPr>
              <w:pStyle w:val="Heading112pt"/>
              <w:tabs>
                <w:tab w:val="left" w:pos="10620"/>
              </w:tabs>
              <w:rPr>
                <w:rFonts w:ascii="Cambria" w:hAnsi="Cambria"/>
              </w:rPr>
            </w:pPr>
            <w:r>
              <w:rPr>
                <w:rFonts w:ascii="Cambria" w:hAnsi="Cambria"/>
                <w:b w:val="0"/>
              </w:rPr>
              <w:t>System should display all details of respective “Package Size Value” under view mode on click of view link.</w:t>
            </w:r>
          </w:p>
          <w:p w14:paraId="66E4314D" w14:textId="77777777" w:rsidR="009274EA" w:rsidRDefault="00C53038">
            <w:pPr>
              <w:pStyle w:val="Heading112pt"/>
              <w:tabs>
                <w:tab w:val="left" w:pos="10620"/>
              </w:tabs>
              <w:rPr>
                <w:rFonts w:ascii="Cambria" w:hAnsi="Cambria"/>
              </w:rPr>
            </w:pPr>
            <w:r>
              <w:rPr>
                <w:rFonts w:ascii="Cambria" w:hAnsi="Cambria"/>
                <w:b w:val="0"/>
              </w:rPr>
              <w:t>System should provide export to PDF and Excel option.</w:t>
            </w:r>
          </w:p>
          <w:p w14:paraId="5B443C20" w14:textId="77777777" w:rsidR="009274EA" w:rsidRDefault="00C53038">
            <w:pPr>
              <w:pStyle w:val="Heading112pt"/>
              <w:tabs>
                <w:tab w:val="left" w:pos="10620"/>
              </w:tabs>
              <w:rPr>
                <w:rFonts w:ascii="Cambria" w:hAnsi="Cambria"/>
              </w:rPr>
            </w:pPr>
            <w:r>
              <w:rPr>
                <w:rFonts w:ascii="Cambria" w:hAnsi="Cambria"/>
                <w:b w:val="0"/>
              </w:rPr>
              <w:t>System should display below details in exported Excel/PDF file for respective Package Size detail.</w:t>
            </w:r>
          </w:p>
          <w:p w14:paraId="63C379B4"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5D20E5AD"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Size Name</w:t>
            </w:r>
          </w:p>
          <w:p w14:paraId="5217FE48" w14:textId="77777777" w:rsidR="009274EA" w:rsidRDefault="00C53038">
            <w:pPr>
              <w:pStyle w:val="Heading112pt"/>
              <w:numPr>
                <w:ilvl w:val="1"/>
                <w:numId w:val="2"/>
              </w:numPr>
              <w:tabs>
                <w:tab w:val="left" w:pos="10620"/>
              </w:tabs>
              <w:rPr>
                <w:rFonts w:ascii="Cambria" w:hAnsi="Cambria"/>
                <w:strike/>
              </w:rPr>
            </w:pPr>
            <w:r>
              <w:rPr>
                <w:rFonts w:ascii="Cambria" w:hAnsi="Cambria"/>
                <w:b w:val="0"/>
                <w:strike/>
              </w:rPr>
              <w:t>Package Size Code</w:t>
            </w:r>
          </w:p>
          <w:p w14:paraId="7D82E13A" w14:textId="77777777" w:rsidR="009274EA" w:rsidRDefault="00C53038">
            <w:pPr>
              <w:pStyle w:val="Heading112pt"/>
              <w:numPr>
                <w:ilvl w:val="1"/>
                <w:numId w:val="2"/>
              </w:numPr>
              <w:tabs>
                <w:tab w:val="left" w:pos="10620"/>
              </w:tabs>
              <w:rPr>
                <w:rFonts w:ascii="Cambria" w:hAnsi="Cambria"/>
              </w:rPr>
            </w:pPr>
            <w:r>
              <w:rPr>
                <w:rFonts w:ascii="Cambria" w:hAnsi="Cambria"/>
                <w:b w:val="0"/>
              </w:rPr>
              <w:t>Status</w:t>
            </w:r>
          </w:p>
          <w:p w14:paraId="21075C71" w14:textId="77777777" w:rsidR="009274EA" w:rsidRDefault="00C53038">
            <w:pPr>
              <w:pStyle w:val="Heading112pt"/>
              <w:numPr>
                <w:ilvl w:val="2"/>
                <w:numId w:val="2"/>
              </w:numPr>
              <w:tabs>
                <w:tab w:val="left" w:pos="10620"/>
              </w:tabs>
              <w:rPr>
                <w:rFonts w:ascii="Cambria" w:hAnsi="Cambria"/>
              </w:rPr>
            </w:pPr>
            <w:r>
              <w:rPr>
                <w:rFonts w:ascii="Cambria" w:hAnsi="Cambria"/>
                <w:b w:val="0"/>
              </w:rPr>
              <w:t>Active</w:t>
            </w:r>
          </w:p>
          <w:p w14:paraId="327223F5" w14:textId="77777777" w:rsidR="009274EA" w:rsidRDefault="00C53038">
            <w:pPr>
              <w:pStyle w:val="Heading112pt"/>
              <w:numPr>
                <w:ilvl w:val="2"/>
                <w:numId w:val="2"/>
              </w:numPr>
              <w:tabs>
                <w:tab w:val="left" w:pos="10620"/>
              </w:tabs>
              <w:rPr>
                <w:rFonts w:ascii="Cambria" w:hAnsi="Cambria"/>
              </w:rPr>
            </w:pPr>
            <w:r>
              <w:rPr>
                <w:rFonts w:ascii="Cambria" w:hAnsi="Cambria"/>
                <w:b w:val="0"/>
              </w:rPr>
              <w:t>Inactive</w:t>
            </w:r>
          </w:p>
          <w:p w14:paraId="5FDA3DBA" w14:textId="77777777" w:rsidR="009274EA" w:rsidRDefault="00C53038">
            <w:pPr>
              <w:pStyle w:val="Heading112pt"/>
              <w:tabs>
                <w:tab w:val="left" w:pos="10620"/>
              </w:tabs>
              <w:rPr>
                <w:rFonts w:ascii="Cambria" w:hAnsi="Cambria"/>
              </w:rPr>
            </w:pPr>
            <w:r>
              <w:rPr>
                <w:rFonts w:ascii="Cambria" w:hAnsi="Cambria"/>
                <w:b w:val="0"/>
              </w:rPr>
              <w:t>System should not allow changing the detail in view mode.</w:t>
            </w:r>
          </w:p>
          <w:p w14:paraId="527EEC99"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t>Uploaded Document section</w:t>
            </w:r>
            <w:r>
              <w:rPr>
                <w:rFonts w:ascii="Cambria" w:hAnsi="Cambria"/>
                <w:b w:val="0"/>
              </w:rPr>
              <w:t xml:space="preserve"> :</w:t>
            </w:r>
          </w:p>
          <w:p w14:paraId="6A47963A" w14:textId="77777777" w:rsidR="009274EA" w:rsidRDefault="00C53038">
            <w:pPr>
              <w:pStyle w:val="Heading112pt"/>
              <w:tabs>
                <w:tab w:val="left" w:pos="10620"/>
              </w:tabs>
              <w:rPr>
                <w:rFonts w:ascii="Cambria" w:hAnsi="Cambria"/>
              </w:rPr>
            </w:pPr>
            <w:r>
              <w:rPr>
                <w:rFonts w:ascii="Cambria" w:hAnsi="Cambria"/>
                <w:b w:val="0"/>
              </w:rPr>
              <w:t>System should display the list of PDF documents uploaded while doing any activity in master.</w:t>
            </w:r>
          </w:p>
          <w:p w14:paraId="575B1772" w14:textId="77777777" w:rsidR="009274EA" w:rsidRDefault="00C53038">
            <w:pPr>
              <w:pStyle w:val="Heading112pt"/>
              <w:tabs>
                <w:tab w:val="left" w:pos="10620"/>
              </w:tabs>
              <w:rPr>
                <w:rFonts w:ascii="Cambria" w:hAnsi="Cambria"/>
              </w:rPr>
            </w:pPr>
            <w:r>
              <w:rPr>
                <w:rFonts w:ascii="Cambria" w:hAnsi="Cambria"/>
                <w:b w:val="0"/>
              </w:rPr>
              <w:t>System should below detail in uploaded document section.</w:t>
            </w:r>
          </w:p>
          <w:p w14:paraId="5C9F4B3A" w14:textId="77777777" w:rsidR="009274EA" w:rsidRDefault="00C53038">
            <w:pPr>
              <w:pStyle w:val="Heading112pt"/>
              <w:numPr>
                <w:ilvl w:val="1"/>
                <w:numId w:val="2"/>
              </w:numPr>
              <w:tabs>
                <w:tab w:val="left" w:pos="10620"/>
              </w:tabs>
              <w:rPr>
                <w:rFonts w:ascii="Cambria" w:hAnsi="Cambria"/>
              </w:rPr>
            </w:pPr>
            <w:r>
              <w:rPr>
                <w:rFonts w:ascii="Cambria" w:hAnsi="Cambria"/>
                <w:b w:val="0"/>
              </w:rPr>
              <w:t>Sr.</w:t>
            </w:r>
          </w:p>
          <w:p w14:paraId="6615CF9A" w14:textId="77777777" w:rsidR="009274EA" w:rsidRDefault="00C53038">
            <w:pPr>
              <w:pStyle w:val="Heading112pt"/>
              <w:numPr>
                <w:ilvl w:val="1"/>
                <w:numId w:val="2"/>
              </w:numPr>
              <w:tabs>
                <w:tab w:val="left" w:pos="10620"/>
              </w:tabs>
              <w:rPr>
                <w:rFonts w:ascii="Cambria" w:hAnsi="Cambria"/>
              </w:rPr>
            </w:pPr>
            <w:r>
              <w:rPr>
                <w:rFonts w:ascii="Cambria" w:hAnsi="Cambria"/>
                <w:b w:val="0"/>
              </w:rPr>
              <w:t>Package Size Name</w:t>
            </w:r>
          </w:p>
          <w:p w14:paraId="6DCA377C"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Brief/Remarks</w:t>
            </w:r>
          </w:p>
          <w:p w14:paraId="01BF8983" w14:textId="77777777" w:rsidR="009274EA" w:rsidRDefault="00C53038">
            <w:pPr>
              <w:pStyle w:val="Heading112pt"/>
              <w:numPr>
                <w:ilvl w:val="1"/>
                <w:numId w:val="2"/>
              </w:numPr>
              <w:tabs>
                <w:tab w:val="left" w:pos="10620"/>
              </w:tabs>
              <w:rPr>
                <w:rFonts w:ascii="Cambria" w:hAnsi="Cambria"/>
              </w:rPr>
            </w:pPr>
            <w:r>
              <w:rPr>
                <w:rFonts w:ascii="Cambria" w:hAnsi="Cambria"/>
                <w:b w:val="0"/>
              </w:rPr>
              <w:t>Document upload date and time</w:t>
            </w:r>
          </w:p>
          <w:p w14:paraId="2C0B04A3" w14:textId="77777777" w:rsidR="009274EA" w:rsidRDefault="00C53038">
            <w:pPr>
              <w:pStyle w:val="Heading112pt"/>
              <w:numPr>
                <w:ilvl w:val="1"/>
                <w:numId w:val="2"/>
              </w:numPr>
              <w:tabs>
                <w:tab w:val="left" w:pos="10620"/>
              </w:tabs>
              <w:rPr>
                <w:rFonts w:ascii="Cambria" w:hAnsi="Cambria"/>
              </w:rPr>
            </w:pPr>
            <w:r>
              <w:rPr>
                <w:rFonts w:ascii="Cambria" w:hAnsi="Cambria"/>
                <w:b w:val="0"/>
              </w:rPr>
              <w:t xml:space="preserve">Action </w:t>
            </w:r>
          </w:p>
          <w:p w14:paraId="3DBDB4D6" w14:textId="77777777" w:rsidR="009274EA" w:rsidRDefault="00C53038">
            <w:pPr>
              <w:pStyle w:val="Heading112pt"/>
              <w:numPr>
                <w:ilvl w:val="2"/>
                <w:numId w:val="2"/>
              </w:numPr>
              <w:tabs>
                <w:tab w:val="left" w:pos="10620"/>
              </w:tabs>
              <w:rPr>
                <w:rFonts w:ascii="Cambria" w:hAnsi="Cambria"/>
              </w:rPr>
            </w:pPr>
            <w:r>
              <w:rPr>
                <w:rFonts w:ascii="Cambria" w:hAnsi="Cambria"/>
                <w:b w:val="0"/>
              </w:rPr>
              <w:t>Download document link.</w:t>
            </w:r>
          </w:p>
          <w:p w14:paraId="31CF5B7F" w14:textId="77777777" w:rsidR="009274EA" w:rsidRDefault="00C53038">
            <w:pPr>
              <w:pStyle w:val="Heading112pt"/>
              <w:numPr>
                <w:ilvl w:val="2"/>
                <w:numId w:val="2"/>
              </w:numPr>
              <w:tabs>
                <w:tab w:val="left" w:pos="10620"/>
              </w:tabs>
              <w:rPr>
                <w:rFonts w:ascii="Cambria" w:hAnsi="Cambria"/>
              </w:rPr>
            </w:pPr>
            <w:r>
              <w:rPr>
                <w:rFonts w:ascii="Cambria" w:hAnsi="Cambria"/>
                <w:b w:val="0"/>
              </w:rPr>
              <w:t>Preview document link.</w:t>
            </w:r>
          </w:p>
          <w:p w14:paraId="7AF5E43C" w14:textId="77777777" w:rsidR="009274EA" w:rsidRDefault="00C53038">
            <w:pPr>
              <w:pStyle w:val="Heading112pt"/>
              <w:tabs>
                <w:tab w:val="left" w:pos="10620"/>
              </w:tabs>
              <w:rPr>
                <w:rFonts w:ascii="Cambria" w:hAnsi="Cambria"/>
              </w:rPr>
            </w:pPr>
            <w:r>
              <w:rPr>
                <w:rFonts w:ascii="Cambria" w:hAnsi="Cambria"/>
                <w:b w:val="0"/>
              </w:rPr>
              <w:t>System should download the document on click “Download document” link.</w:t>
            </w:r>
          </w:p>
          <w:p w14:paraId="4641CE7A"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b w:val="0"/>
              </w:rPr>
              <w:t>System should display the document without download on screen with PDF viewer on click “Preview Document” link.</w:t>
            </w:r>
          </w:p>
          <w:p w14:paraId="659B01C0" w14:textId="77777777" w:rsidR="009274EA" w:rsidRDefault="00C53038">
            <w:pPr>
              <w:pStyle w:val="Heading112pt"/>
              <w:numPr>
                <w:ilvl w:val="0"/>
                <w:numId w:val="0"/>
              </w:numPr>
              <w:tabs>
                <w:tab w:val="left" w:pos="10620"/>
              </w:tabs>
              <w:ind w:left="360" w:hanging="360"/>
              <w:rPr>
                <w:rFonts w:ascii="Cambria" w:hAnsi="Cambria"/>
                <w:b w:val="0"/>
              </w:rPr>
            </w:pPr>
            <w:r>
              <w:rPr>
                <w:rFonts w:ascii="Cambria" w:hAnsi="Cambria"/>
                <w:u w:val="single"/>
              </w:rPr>
              <w:lastRenderedPageBreak/>
              <w:t>View  History for &lt;Master Name&gt; Update</w:t>
            </w:r>
            <w:r>
              <w:rPr>
                <w:rFonts w:ascii="Cambria" w:hAnsi="Cambria"/>
                <w:b w:val="0"/>
              </w:rPr>
              <w:t>:</w:t>
            </w:r>
          </w:p>
          <w:p w14:paraId="069EFE04" w14:textId="77777777" w:rsidR="009274EA" w:rsidRDefault="00C53038">
            <w:pPr>
              <w:pStyle w:val="Heading112pt"/>
              <w:tabs>
                <w:tab w:val="left" w:pos="10620"/>
              </w:tabs>
              <w:rPr>
                <w:rFonts w:ascii="Cambria" w:hAnsi="Cambria"/>
                <w:b w:val="0"/>
              </w:rPr>
            </w:pPr>
            <w:r>
              <w:rPr>
                <w:rFonts w:ascii="Cambria" w:hAnsi="Cambria"/>
                <w:b w:val="0"/>
              </w:rPr>
              <w:t>System should maintain and display history of every update for respective master value.</w:t>
            </w:r>
          </w:p>
          <w:p w14:paraId="1C839C13" w14:textId="77777777" w:rsidR="009274EA" w:rsidRDefault="00C53038">
            <w:pPr>
              <w:pStyle w:val="Heading112pt"/>
              <w:tabs>
                <w:tab w:val="left" w:pos="10620"/>
              </w:tabs>
              <w:rPr>
                <w:rFonts w:ascii="Cambria" w:hAnsi="Cambria"/>
                <w:b w:val="0"/>
              </w:rPr>
            </w:pPr>
            <w:r>
              <w:rPr>
                <w:rFonts w:ascii="Cambria" w:hAnsi="Cambria"/>
                <w:b w:val="0"/>
              </w:rPr>
              <w:t>System should display below detail View History Section.</w:t>
            </w:r>
          </w:p>
          <w:p w14:paraId="0007365C"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Sr.</w:t>
            </w:r>
          </w:p>
          <w:p w14:paraId="2FBD1667"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Old Value</w:t>
            </w:r>
          </w:p>
          <w:p w14:paraId="041142FE"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New Value</w:t>
            </w:r>
          </w:p>
          <w:p w14:paraId="2543B5A9"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Updated on Date and Time</w:t>
            </w:r>
          </w:p>
          <w:p w14:paraId="319CCE64" w14:textId="77777777" w:rsidR="009274EA" w:rsidRDefault="00C53038">
            <w:pPr>
              <w:pStyle w:val="Heading112pt"/>
              <w:numPr>
                <w:ilvl w:val="1"/>
                <w:numId w:val="2"/>
              </w:numPr>
              <w:tabs>
                <w:tab w:val="left" w:pos="10620"/>
              </w:tabs>
              <w:rPr>
                <w:rFonts w:ascii="Cambria" w:hAnsi="Cambria"/>
                <w:b w:val="0"/>
              </w:rPr>
            </w:pPr>
            <w:r>
              <w:rPr>
                <w:rFonts w:ascii="Cambria" w:hAnsi="Cambria"/>
                <w:b w:val="0"/>
              </w:rPr>
              <w:t>Updated by</w:t>
            </w:r>
          </w:p>
        </w:tc>
      </w:tr>
      <w:tr w:rsidR="009274EA" w14:paraId="49C765E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DCC1A73" w14:textId="77777777" w:rsidR="009274EA" w:rsidRDefault="00C53038">
            <w:pPr>
              <w:tabs>
                <w:tab w:val="left" w:pos="10620"/>
              </w:tabs>
              <w:rPr>
                <w:b/>
                <w:i/>
              </w:rPr>
            </w:pPr>
            <w:r>
              <w:rPr>
                <w:b/>
                <w:i/>
              </w:rPr>
              <w:lastRenderedPageBreak/>
              <w:t>Users/Actor</w:t>
            </w:r>
          </w:p>
        </w:tc>
        <w:tc>
          <w:tcPr>
            <w:tcW w:w="7087" w:type="dxa"/>
            <w:tcBorders>
              <w:top w:val="single" w:sz="4" w:space="0" w:color="auto"/>
              <w:left w:val="single" w:sz="4" w:space="0" w:color="auto"/>
              <w:bottom w:val="single" w:sz="4" w:space="0" w:color="auto"/>
              <w:right w:val="single" w:sz="4" w:space="0" w:color="auto"/>
            </w:tcBorders>
          </w:tcPr>
          <w:p w14:paraId="1A1F9C99" w14:textId="77777777" w:rsidR="009274EA" w:rsidRDefault="00C53038">
            <w:pPr>
              <w:numPr>
                <w:ilvl w:val="0"/>
                <w:numId w:val="1"/>
              </w:numPr>
              <w:tabs>
                <w:tab w:val="left" w:pos="10620"/>
              </w:tabs>
              <w:spacing w:after="0" w:line="360" w:lineRule="auto"/>
            </w:pPr>
            <w:r>
              <w:t>TAO User/Tea Board Admin User/Authorized User</w:t>
            </w:r>
          </w:p>
        </w:tc>
      </w:tr>
    </w:tbl>
    <w:p w14:paraId="019E5F30" w14:textId="77777777" w:rsidR="009274EA" w:rsidRDefault="009274EA">
      <w:pPr>
        <w:tabs>
          <w:tab w:val="left" w:pos="10620"/>
        </w:tabs>
      </w:pPr>
    </w:p>
    <w:p w14:paraId="33B6745A" w14:textId="77777777" w:rsidR="009274EA" w:rsidRDefault="009274EA">
      <w:pPr>
        <w:tabs>
          <w:tab w:val="left" w:pos="10620"/>
        </w:tabs>
      </w:pPr>
    </w:p>
    <w:tbl>
      <w:tblPr>
        <w:tblW w:w="1050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417"/>
      </w:tblGrid>
      <w:tr w:rsidR="009274EA" w14:paraId="57912D2C" w14:textId="77777777">
        <w:trPr>
          <w:trHeight w:val="940"/>
        </w:trPr>
        <w:tc>
          <w:tcPr>
            <w:tcW w:w="1150" w:type="dxa"/>
            <w:shd w:val="clear" w:color="auto" w:fill="C4BC96"/>
          </w:tcPr>
          <w:p w14:paraId="799A783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36029AF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CFF511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09D6C00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0E91191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6F7B832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417" w:type="dxa"/>
            <w:shd w:val="clear" w:color="auto" w:fill="C4BC96"/>
          </w:tcPr>
          <w:p w14:paraId="70646C0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761B16F" w14:textId="77777777">
        <w:trPr>
          <w:trHeight w:val="1735"/>
        </w:trPr>
        <w:tc>
          <w:tcPr>
            <w:tcW w:w="1150" w:type="dxa"/>
            <w:shd w:val="clear" w:color="auto" w:fill="auto"/>
          </w:tcPr>
          <w:p w14:paraId="777EC8B9" w14:textId="77777777" w:rsidR="009274EA" w:rsidRDefault="00C53038">
            <w:pPr>
              <w:tabs>
                <w:tab w:val="left" w:pos="10620"/>
              </w:tabs>
              <w:rPr>
                <w:color w:val="222222"/>
                <w:sz w:val="18"/>
                <w:szCs w:val="18"/>
              </w:rPr>
            </w:pPr>
            <w:r>
              <w:rPr>
                <w:rStyle w:val="brownfont"/>
                <w:color w:val="000000"/>
                <w:sz w:val="18"/>
                <w:szCs w:val="18"/>
              </w:rPr>
              <w:t>Package Size Name</w:t>
            </w:r>
          </w:p>
          <w:p w14:paraId="55E755F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26D8FEC1"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Textbox</w:t>
            </w:r>
          </w:p>
        </w:tc>
        <w:tc>
          <w:tcPr>
            <w:tcW w:w="992" w:type="dxa"/>
            <w:shd w:val="clear" w:color="auto" w:fill="auto"/>
          </w:tcPr>
          <w:p w14:paraId="6DB203C8"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61480F68" w14:textId="77777777" w:rsidR="009274EA" w:rsidRDefault="00C53038">
            <w:pPr>
              <w:tabs>
                <w:tab w:val="center" w:pos="4320"/>
                <w:tab w:val="right" w:pos="8640"/>
                <w:tab w:val="left" w:pos="10620"/>
              </w:tabs>
            </w:pPr>
            <w:r>
              <w:t>The Package Size name should be a required field, meaning it cannot be left empty.</w:t>
            </w:r>
          </w:p>
          <w:p w14:paraId="2483FD72" w14:textId="77777777" w:rsidR="009274EA" w:rsidRDefault="00C53038">
            <w:pPr>
              <w:tabs>
                <w:tab w:val="center" w:pos="4320"/>
                <w:tab w:val="right" w:pos="8640"/>
                <w:tab w:val="left" w:pos="10620"/>
              </w:tabs>
            </w:pPr>
            <w:r>
              <w:t>The Package Size name should have a minimum length of 2 characters and a maximum length of 50 characters.</w:t>
            </w:r>
          </w:p>
          <w:p w14:paraId="769ED122"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Duplicate values for Package Size name should not be allowed.</w:t>
            </w:r>
          </w:p>
        </w:tc>
        <w:tc>
          <w:tcPr>
            <w:tcW w:w="1352" w:type="dxa"/>
            <w:shd w:val="clear" w:color="auto" w:fill="auto"/>
          </w:tcPr>
          <w:p w14:paraId="45C9F392" w14:textId="77777777" w:rsidR="009274EA" w:rsidRDefault="00C53038">
            <w:pPr>
              <w:tabs>
                <w:tab w:val="center" w:pos="4320"/>
                <w:tab w:val="right" w:pos="8640"/>
                <w:tab w:val="left" w:pos="10620"/>
              </w:tabs>
            </w:pPr>
            <w:r>
              <w:t>If the Package Size name field is left empty: "Please enter the Package Size name."</w:t>
            </w:r>
          </w:p>
          <w:p w14:paraId="6F92095E" w14:textId="77777777" w:rsidR="009274EA" w:rsidRDefault="00C53038">
            <w:pPr>
              <w:tabs>
                <w:tab w:val="center" w:pos="4320"/>
                <w:tab w:val="right" w:pos="8640"/>
                <w:tab w:val="left" w:pos="10620"/>
              </w:tabs>
            </w:pPr>
            <w:r>
              <w:t>If the Package Size name is shorter than 2 characters: "The Package Size name should be at least 2 characters long."</w:t>
            </w:r>
          </w:p>
          <w:p w14:paraId="507E597A" w14:textId="77777777" w:rsidR="009274EA" w:rsidRDefault="00C53038">
            <w:pPr>
              <w:tabs>
                <w:tab w:val="center" w:pos="4320"/>
                <w:tab w:val="right" w:pos="8640"/>
                <w:tab w:val="left" w:pos="10620"/>
              </w:tabs>
            </w:pPr>
            <w:r>
              <w:t xml:space="preserve">If the Package Size name exceeds 50 characters: "The </w:t>
            </w:r>
            <w:r>
              <w:lastRenderedPageBreak/>
              <w:t>Package Size name should not exceed 50 characters."</w:t>
            </w:r>
          </w:p>
          <w:p w14:paraId="1A3B80C1" w14:textId="77777777" w:rsidR="009274EA" w:rsidRDefault="00C53038">
            <w:pPr>
              <w:pStyle w:val="ListParagraph"/>
              <w:tabs>
                <w:tab w:val="center" w:pos="4320"/>
                <w:tab w:val="right" w:pos="8640"/>
                <w:tab w:val="left" w:pos="10620"/>
              </w:tabs>
              <w:ind w:left="0"/>
              <w:rPr>
                <w:rFonts w:ascii="Cambria" w:hAnsi="Cambria"/>
                <w:strike/>
                <w:sz w:val="22"/>
                <w:szCs w:val="22"/>
              </w:rPr>
            </w:pPr>
            <w:r>
              <w:rPr>
                <w:rFonts w:ascii="Cambria" w:hAnsi="Cambria"/>
                <w:strike/>
                <w:sz w:val="22"/>
                <w:szCs w:val="22"/>
              </w:rPr>
              <w:t>If a duplicate value for Package Size name is entered: "Package Size name must be unique. The entered value already exists."</w:t>
            </w:r>
          </w:p>
        </w:tc>
        <w:tc>
          <w:tcPr>
            <w:tcW w:w="2904" w:type="dxa"/>
            <w:shd w:val="clear" w:color="auto" w:fill="auto"/>
          </w:tcPr>
          <w:p w14:paraId="77C7210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2D4A5312" w14:textId="77777777" w:rsidR="009274EA" w:rsidRDefault="009274EA">
            <w:pPr>
              <w:pStyle w:val="ListParagraph"/>
              <w:tabs>
                <w:tab w:val="center" w:pos="4320"/>
                <w:tab w:val="right" w:pos="8640"/>
                <w:tab w:val="left" w:pos="10620"/>
              </w:tabs>
              <w:ind w:left="0"/>
              <w:rPr>
                <w:rFonts w:ascii="Cambria" w:hAnsi="Cambria"/>
                <w:sz w:val="22"/>
                <w:szCs w:val="22"/>
              </w:rPr>
            </w:pPr>
          </w:p>
        </w:tc>
      </w:tr>
      <w:tr w:rsidR="009274EA" w14:paraId="3422F58E" w14:textId="77777777">
        <w:trPr>
          <w:trHeight w:val="1735"/>
        </w:trPr>
        <w:tc>
          <w:tcPr>
            <w:tcW w:w="1150" w:type="dxa"/>
            <w:shd w:val="clear" w:color="auto" w:fill="auto"/>
          </w:tcPr>
          <w:p w14:paraId="19E0A546"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 xml:space="preserve">Auction Center </w:t>
            </w:r>
          </w:p>
        </w:tc>
        <w:tc>
          <w:tcPr>
            <w:tcW w:w="918" w:type="dxa"/>
            <w:shd w:val="clear" w:color="auto" w:fill="auto"/>
          </w:tcPr>
          <w:p w14:paraId="5A313FE0"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Dropdown</w:t>
            </w:r>
          </w:p>
        </w:tc>
        <w:tc>
          <w:tcPr>
            <w:tcW w:w="992" w:type="dxa"/>
            <w:shd w:val="clear" w:color="auto" w:fill="auto"/>
          </w:tcPr>
          <w:p w14:paraId="2E6C5F39"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M</w:t>
            </w:r>
          </w:p>
        </w:tc>
        <w:tc>
          <w:tcPr>
            <w:tcW w:w="1774" w:type="dxa"/>
            <w:shd w:val="clear" w:color="auto" w:fill="auto"/>
          </w:tcPr>
          <w:p w14:paraId="0E8DE84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Auction center selection is mandatory</w:t>
            </w:r>
          </w:p>
        </w:tc>
        <w:tc>
          <w:tcPr>
            <w:tcW w:w="1352" w:type="dxa"/>
            <w:shd w:val="clear" w:color="auto" w:fill="auto"/>
          </w:tcPr>
          <w:p w14:paraId="7515763C" w14:textId="77777777" w:rsidR="009274EA" w:rsidRDefault="00C53038">
            <w:pPr>
              <w:pStyle w:val="ListParagraph"/>
              <w:tabs>
                <w:tab w:val="center" w:pos="4320"/>
                <w:tab w:val="right" w:pos="8640"/>
                <w:tab w:val="left" w:pos="10620"/>
              </w:tabs>
              <w:ind w:left="0"/>
              <w:rPr>
                <w:rFonts w:ascii="Cambria" w:hAnsi="Cambria"/>
                <w:sz w:val="22"/>
                <w:szCs w:val="22"/>
              </w:rPr>
            </w:pPr>
            <w:r>
              <w:rPr>
                <w:rFonts w:ascii="Cambria" w:hAnsi="Cambria"/>
                <w:sz w:val="22"/>
                <w:szCs w:val="22"/>
              </w:rPr>
              <w:t>Please select auction center.</w:t>
            </w:r>
          </w:p>
        </w:tc>
        <w:tc>
          <w:tcPr>
            <w:tcW w:w="2904" w:type="dxa"/>
            <w:shd w:val="clear" w:color="auto" w:fill="auto"/>
          </w:tcPr>
          <w:p w14:paraId="5365D8B4"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417" w:type="dxa"/>
            <w:shd w:val="clear" w:color="auto" w:fill="auto"/>
          </w:tcPr>
          <w:p w14:paraId="05374371"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3C332892" w14:textId="77777777" w:rsidR="009274EA" w:rsidRDefault="009274EA">
      <w:pPr>
        <w:tabs>
          <w:tab w:val="left" w:pos="10620"/>
        </w:tabs>
      </w:pPr>
    </w:p>
    <w:p w14:paraId="11A836AB" w14:textId="77777777" w:rsidR="009274EA" w:rsidRDefault="009274EA">
      <w:pPr>
        <w:tabs>
          <w:tab w:val="left" w:pos="10620"/>
        </w:tabs>
        <w:rPr>
          <w:rFonts w:cs="Arial"/>
          <w:b/>
          <w:i/>
          <w:lang w:bidi="en-US"/>
        </w:rPr>
      </w:pPr>
    </w:p>
    <w:p w14:paraId="7D45F87D"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209D63BA" w14:textId="77777777">
        <w:trPr>
          <w:trHeight w:val="501"/>
        </w:trPr>
        <w:tc>
          <w:tcPr>
            <w:tcW w:w="1866" w:type="dxa"/>
            <w:shd w:val="clear" w:color="auto" w:fill="C4BC96"/>
            <w:vAlign w:val="center"/>
          </w:tcPr>
          <w:p w14:paraId="005AC05C" w14:textId="77777777" w:rsidR="009274EA" w:rsidRDefault="00C53038">
            <w:pPr>
              <w:tabs>
                <w:tab w:val="left" w:pos="10620"/>
              </w:tabs>
              <w:rPr>
                <w:b/>
                <w:bCs/>
                <w:iCs/>
              </w:rPr>
            </w:pPr>
            <w:r>
              <w:rPr>
                <w:b/>
                <w:bCs/>
                <w:iCs/>
              </w:rPr>
              <w:t>Control</w:t>
            </w:r>
          </w:p>
        </w:tc>
        <w:tc>
          <w:tcPr>
            <w:tcW w:w="1858" w:type="dxa"/>
            <w:shd w:val="clear" w:color="auto" w:fill="C4BC96"/>
            <w:vAlign w:val="center"/>
          </w:tcPr>
          <w:p w14:paraId="34924118"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69D80DFC" w14:textId="77777777" w:rsidR="009274EA" w:rsidRDefault="00C53038">
            <w:pPr>
              <w:tabs>
                <w:tab w:val="left" w:pos="10620"/>
              </w:tabs>
              <w:rPr>
                <w:b/>
                <w:bCs/>
                <w:iCs/>
              </w:rPr>
            </w:pPr>
            <w:r>
              <w:rPr>
                <w:b/>
                <w:bCs/>
                <w:iCs/>
              </w:rPr>
              <w:t>Behaviour</w:t>
            </w:r>
          </w:p>
        </w:tc>
      </w:tr>
      <w:tr w:rsidR="009274EA" w14:paraId="703F6A33" w14:textId="77777777">
        <w:trPr>
          <w:trHeight w:val="517"/>
        </w:trPr>
        <w:tc>
          <w:tcPr>
            <w:tcW w:w="1866" w:type="dxa"/>
            <w:vAlign w:val="center"/>
          </w:tcPr>
          <w:p w14:paraId="51078E9E" w14:textId="77777777" w:rsidR="009274EA" w:rsidRDefault="00C53038">
            <w:pPr>
              <w:tabs>
                <w:tab w:val="left" w:pos="10620"/>
              </w:tabs>
            </w:pPr>
            <w:r>
              <w:t>Update</w:t>
            </w:r>
          </w:p>
        </w:tc>
        <w:tc>
          <w:tcPr>
            <w:tcW w:w="1858" w:type="dxa"/>
            <w:vAlign w:val="center"/>
          </w:tcPr>
          <w:p w14:paraId="29F71825" w14:textId="77777777" w:rsidR="009274EA" w:rsidRDefault="00C53038">
            <w:pPr>
              <w:tabs>
                <w:tab w:val="left" w:pos="10620"/>
              </w:tabs>
            </w:pPr>
            <w:r>
              <w:t>Button</w:t>
            </w:r>
          </w:p>
        </w:tc>
        <w:tc>
          <w:tcPr>
            <w:tcW w:w="6693" w:type="dxa"/>
            <w:vAlign w:val="center"/>
          </w:tcPr>
          <w:p w14:paraId="076607A1" w14:textId="77777777" w:rsidR="009274EA" w:rsidRDefault="00C53038">
            <w:pPr>
              <w:tabs>
                <w:tab w:val="left" w:pos="10620"/>
              </w:tabs>
            </w:pPr>
            <w:r>
              <w:t>Update the records</w:t>
            </w:r>
          </w:p>
        </w:tc>
      </w:tr>
      <w:tr w:rsidR="009274EA" w14:paraId="27E468B4" w14:textId="77777777">
        <w:trPr>
          <w:trHeight w:val="517"/>
        </w:trPr>
        <w:tc>
          <w:tcPr>
            <w:tcW w:w="1866" w:type="dxa"/>
            <w:vAlign w:val="center"/>
          </w:tcPr>
          <w:p w14:paraId="4BDA2801" w14:textId="77777777" w:rsidR="009274EA" w:rsidRDefault="00C53038">
            <w:pPr>
              <w:tabs>
                <w:tab w:val="left" w:pos="10620"/>
              </w:tabs>
            </w:pPr>
            <w:r>
              <w:t>Cancel</w:t>
            </w:r>
          </w:p>
        </w:tc>
        <w:tc>
          <w:tcPr>
            <w:tcW w:w="1858" w:type="dxa"/>
            <w:vAlign w:val="center"/>
          </w:tcPr>
          <w:p w14:paraId="0B3D8369" w14:textId="77777777" w:rsidR="009274EA" w:rsidRDefault="00C53038">
            <w:pPr>
              <w:tabs>
                <w:tab w:val="left" w:pos="10620"/>
              </w:tabs>
            </w:pPr>
            <w:r>
              <w:t>Button</w:t>
            </w:r>
          </w:p>
        </w:tc>
        <w:tc>
          <w:tcPr>
            <w:tcW w:w="6693" w:type="dxa"/>
            <w:vAlign w:val="center"/>
          </w:tcPr>
          <w:p w14:paraId="51E70CD7" w14:textId="77777777" w:rsidR="009274EA" w:rsidRDefault="00C53038">
            <w:pPr>
              <w:tabs>
                <w:tab w:val="left" w:pos="10620"/>
              </w:tabs>
            </w:pPr>
            <w:r>
              <w:t>Redirect on manage Package Size home page.</w:t>
            </w:r>
          </w:p>
        </w:tc>
      </w:tr>
      <w:tr w:rsidR="009274EA" w14:paraId="315396E7" w14:textId="77777777">
        <w:trPr>
          <w:trHeight w:val="517"/>
        </w:trPr>
        <w:tc>
          <w:tcPr>
            <w:tcW w:w="1866" w:type="dxa"/>
            <w:vAlign w:val="center"/>
          </w:tcPr>
          <w:p w14:paraId="009177A5" w14:textId="77777777" w:rsidR="009274EA" w:rsidRDefault="00C53038">
            <w:pPr>
              <w:tabs>
                <w:tab w:val="left" w:pos="10620"/>
              </w:tabs>
            </w:pPr>
            <w:r>
              <w:t xml:space="preserve">Clear </w:t>
            </w:r>
          </w:p>
        </w:tc>
        <w:tc>
          <w:tcPr>
            <w:tcW w:w="1858" w:type="dxa"/>
            <w:vAlign w:val="center"/>
          </w:tcPr>
          <w:p w14:paraId="67A79588" w14:textId="77777777" w:rsidR="009274EA" w:rsidRDefault="00C53038">
            <w:pPr>
              <w:tabs>
                <w:tab w:val="left" w:pos="10620"/>
              </w:tabs>
            </w:pPr>
            <w:r>
              <w:t>Button</w:t>
            </w:r>
          </w:p>
        </w:tc>
        <w:tc>
          <w:tcPr>
            <w:tcW w:w="6693" w:type="dxa"/>
            <w:vAlign w:val="center"/>
          </w:tcPr>
          <w:p w14:paraId="23208323" w14:textId="77777777" w:rsidR="009274EA" w:rsidRDefault="00C53038">
            <w:pPr>
              <w:tabs>
                <w:tab w:val="left" w:pos="10620"/>
              </w:tabs>
            </w:pPr>
            <w:r>
              <w:t>Clear All Fields.</w:t>
            </w:r>
          </w:p>
        </w:tc>
      </w:tr>
      <w:tr w:rsidR="009274EA" w14:paraId="1553FB3B" w14:textId="77777777">
        <w:trPr>
          <w:trHeight w:val="517"/>
        </w:trPr>
        <w:tc>
          <w:tcPr>
            <w:tcW w:w="1866" w:type="dxa"/>
            <w:vAlign w:val="center"/>
          </w:tcPr>
          <w:p w14:paraId="6ED0F6CE" w14:textId="77777777" w:rsidR="009274EA" w:rsidRDefault="00C53038">
            <w:pPr>
              <w:tabs>
                <w:tab w:val="left" w:pos="10620"/>
              </w:tabs>
            </w:pPr>
            <w:r>
              <w:t>View</w:t>
            </w:r>
          </w:p>
        </w:tc>
        <w:tc>
          <w:tcPr>
            <w:tcW w:w="1858" w:type="dxa"/>
            <w:vAlign w:val="center"/>
          </w:tcPr>
          <w:p w14:paraId="61992356" w14:textId="77777777" w:rsidR="009274EA" w:rsidRDefault="00C53038">
            <w:pPr>
              <w:tabs>
                <w:tab w:val="left" w:pos="10620"/>
              </w:tabs>
            </w:pPr>
            <w:r>
              <w:t>Link</w:t>
            </w:r>
          </w:p>
        </w:tc>
        <w:tc>
          <w:tcPr>
            <w:tcW w:w="6693" w:type="dxa"/>
            <w:vAlign w:val="center"/>
          </w:tcPr>
          <w:p w14:paraId="4AED86AA" w14:textId="77777777" w:rsidR="009274EA" w:rsidRDefault="00C53038">
            <w:pPr>
              <w:tabs>
                <w:tab w:val="left" w:pos="10620"/>
              </w:tabs>
            </w:pPr>
            <w:r>
              <w:t>Display the record under view only.</w:t>
            </w:r>
          </w:p>
        </w:tc>
      </w:tr>
      <w:tr w:rsidR="009274EA" w14:paraId="7AC6A93D" w14:textId="77777777">
        <w:trPr>
          <w:trHeight w:val="517"/>
        </w:trPr>
        <w:tc>
          <w:tcPr>
            <w:tcW w:w="1866" w:type="dxa"/>
            <w:vAlign w:val="center"/>
          </w:tcPr>
          <w:p w14:paraId="51D9C73F" w14:textId="77777777" w:rsidR="009274EA" w:rsidRDefault="00C53038">
            <w:pPr>
              <w:tabs>
                <w:tab w:val="left" w:pos="10620"/>
              </w:tabs>
            </w:pPr>
            <w:r>
              <w:t xml:space="preserve">Edit </w:t>
            </w:r>
          </w:p>
        </w:tc>
        <w:tc>
          <w:tcPr>
            <w:tcW w:w="1858" w:type="dxa"/>
            <w:vAlign w:val="center"/>
          </w:tcPr>
          <w:p w14:paraId="2ABD9A4C" w14:textId="77777777" w:rsidR="009274EA" w:rsidRDefault="00C53038">
            <w:pPr>
              <w:tabs>
                <w:tab w:val="left" w:pos="10620"/>
              </w:tabs>
            </w:pPr>
            <w:r>
              <w:t>Link</w:t>
            </w:r>
          </w:p>
        </w:tc>
        <w:tc>
          <w:tcPr>
            <w:tcW w:w="6693" w:type="dxa"/>
            <w:vAlign w:val="center"/>
          </w:tcPr>
          <w:p w14:paraId="46D52A5A" w14:textId="77777777" w:rsidR="009274EA" w:rsidRDefault="00C53038">
            <w:pPr>
              <w:tabs>
                <w:tab w:val="left" w:pos="10620"/>
              </w:tabs>
            </w:pPr>
            <w:r>
              <w:t>Provide the record under edit mode.</w:t>
            </w:r>
          </w:p>
        </w:tc>
      </w:tr>
      <w:tr w:rsidR="009274EA" w14:paraId="25D7FAB9" w14:textId="77777777">
        <w:trPr>
          <w:trHeight w:val="517"/>
        </w:trPr>
        <w:tc>
          <w:tcPr>
            <w:tcW w:w="1866" w:type="dxa"/>
            <w:vAlign w:val="center"/>
          </w:tcPr>
          <w:p w14:paraId="3257949A" w14:textId="77777777" w:rsidR="009274EA" w:rsidRDefault="00C53038">
            <w:pPr>
              <w:tabs>
                <w:tab w:val="left" w:pos="10620"/>
              </w:tabs>
            </w:pPr>
            <w:r>
              <w:t>Active</w:t>
            </w:r>
          </w:p>
        </w:tc>
        <w:tc>
          <w:tcPr>
            <w:tcW w:w="1858" w:type="dxa"/>
            <w:vAlign w:val="center"/>
          </w:tcPr>
          <w:p w14:paraId="64ECB322" w14:textId="77777777" w:rsidR="009274EA" w:rsidRDefault="00C53038">
            <w:pPr>
              <w:tabs>
                <w:tab w:val="left" w:pos="10620"/>
              </w:tabs>
            </w:pPr>
            <w:r>
              <w:t>Radio button</w:t>
            </w:r>
          </w:p>
        </w:tc>
        <w:tc>
          <w:tcPr>
            <w:tcW w:w="6693" w:type="dxa"/>
            <w:vAlign w:val="center"/>
          </w:tcPr>
          <w:p w14:paraId="67A0FB5D" w14:textId="77777777" w:rsidR="009274EA" w:rsidRDefault="00C53038">
            <w:pPr>
              <w:tabs>
                <w:tab w:val="left" w:pos="10620"/>
              </w:tabs>
            </w:pPr>
            <w:r>
              <w:t xml:space="preserve">Move the record in active </w:t>
            </w:r>
            <w:r>
              <w:rPr>
                <w:strike/>
              </w:rPr>
              <w:t>tab</w:t>
            </w:r>
            <w:r>
              <w:t>.</w:t>
            </w:r>
          </w:p>
        </w:tc>
      </w:tr>
      <w:tr w:rsidR="009274EA" w14:paraId="084637A9" w14:textId="77777777">
        <w:trPr>
          <w:trHeight w:val="517"/>
        </w:trPr>
        <w:tc>
          <w:tcPr>
            <w:tcW w:w="1866" w:type="dxa"/>
            <w:vAlign w:val="center"/>
          </w:tcPr>
          <w:p w14:paraId="69BA602C" w14:textId="77777777" w:rsidR="009274EA" w:rsidRDefault="00C53038">
            <w:pPr>
              <w:tabs>
                <w:tab w:val="left" w:pos="10620"/>
              </w:tabs>
            </w:pPr>
            <w:r>
              <w:t>Inactive</w:t>
            </w:r>
          </w:p>
        </w:tc>
        <w:tc>
          <w:tcPr>
            <w:tcW w:w="1858" w:type="dxa"/>
            <w:vAlign w:val="center"/>
          </w:tcPr>
          <w:p w14:paraId="2E087770" w14:textId="77777777" w:rsidR="009274EA" w:rsidRDefault="00C53038">
            <w:pPr>
              <w:tabs>
                <w:tab w:val="left" w:pos="10620"/>
              </w:tabs>
            </w:pPr>
            <w:r>
              <w:t>Radio button</w:t>
            </w:r>
          </w:p>
        </w:tc>
        <w:tc>
          <w:tcPr>
            <w:tcW w:w="6693" w:type="dxa"/>
            <w:vAlign w:val="center"/>
          </w:tcPr>
          <w:p w14:paraId="15DADC68" w14:textId="77777777" w:rsidR="009274EA" w:rsidRDefault="00C53038">
            <w:pPr>
              <w:tabs>
                <w:tab w:val="left" w:pos="10620"/>
              </w:tabs>
            </w:pPr>
            <w:r>
              <w:t xml:space="preserve">Move the record in Inactive </w:t>
            </w:r>
            <w:r>
              <w:rPr>
                <w:strike/>
              </w:rPr>
              <w:t>tab</w:t>
            </w:r>
            <w:r>
              <w:t>.</w:t>
            </w:r>
          </w:p>
        </w:tc>
      </w:tr>
      <w:tr w:rsidR="009274EA" w14:paraId="6E6E4363" w14:textId="77777777">
        <w:trPr>
          <w:trHeight w:val="517"/>
        </w:trPr>
        <w:tc>
          <w:tcPr>
            <w:tcW w:w="1866" w:type="dxa"/>
            <w:vAlign w:val="center"/>
          </w:tcPr>
          <w:p w14:paraId="08D1F283" w14:textId="77777777" w:rsidR="009274EA" w:rsidRDefault="00C53038">
            <w:pPr>
              <w:tabs>
                <w:tab w:val="left" w:pos="10620"/>
              </w:tabs>
            </w:pPr>
            <w:r>
              <w:lastRenderedPageBreak/>
              <w:t>Search</w:t>
            </w:r>
          </w:p>
        </w:tc>
        <w:tc>
          <w:tcPr>
            <w:tcW w:w="1858" w:type="dxa"/>
            <w:vAlign w:val="center"/>
          </w:tcPr>
          <w:p w14:paraId="79515431" w14:textId="77777777" w:rsidR="009274EA" w:rsidRDefault="00C53038">
            <w:pPr>
              <w:tabs>
                <w:tab w:val="left" w:pos="10620"/>
              </w:tabs>
            </w:pPr>
            <w:r>
              <w:t>Button</w:t>
            </w:r>
          </w:p>
        </w:tc>
        <w:tc>
          <w:tcPr>
            <w:tcW w:w="6693" w:type="dxa"/>
            <w:vAlign w:val="center"/>
          </w:tcPr>
          <w:p w14:paraId="4017DC61" w14:textId="77777777" w:rsidR="009274EA" w:rsidRDefault="00C53038">
            <w:pPr>
              <w:tabs>
                <w:tab w:val="left" w:pos="10620"/>
              </w:tabs>
            </w:pPr>
            <w:r>
              <w:t>Search the record</w:t>
            </w:r>
          </w:p>
        </w:tc>
      </w:tr>
      <w:tr w:rsidR="009274EA" w14:paraId="493D803E" w14:textId="77777777">
        <w:trPr>
          <w:trHeight w:val="517"/>
        </w:trPr>
        <w:tc>
          <w:tcPr>
            <w:tcW w:w="1866" w:type="dxa"/>
            <w:vAlign w:val="center"/>
          </w:tcPr>
          <w:p w14:paraId="171C181D" w14:textId="77777777" w:rsidR="009274EA" w:rsidRDefault="00C53038">
            <w:pPr>
              <w:tabs>
                <w:tab w:val="left" w:pos="10620"/>
              </w:tabs>
            </w:pPr>
            <w:r>
              <w:t>Export to PDF</w:t>
            </w:r>
          </w:p>
        </w:tc>
        <w:tc>
          <w:tcPr>
            <w:tcW w:w="1858" w:type="dxa"/>
            <w:vAlign w:val="center"/>
          </w:tcPr>
          <w:p w14:paraId="2BD5E0C9" w14:textId="77777777" w:rsidR="009274EA" w:rsidRDefault="00C53038">
            <w:pPr>
              <w:tabs>
                <w:tab w:val="left" w:pos="10620"/>
              </w:tabs>
            </w:pPr>
            <w:r>
              <w:t>Image button</w:t>
            </w:r>
          </w:p>
        </w:tc>
        <w:tc>
          <w:tcPr>
            <w:tcW w:w="6693" w:type="dxa"/>
            <w:vAlign w:val="center"/>
          </w:tcPr>
          <w:p w14:paraId="471D471A" w14:textId="77777777" w:rsidR="009274EA" w:rsidRDefault="00C53038">
            <w:pPr>
              <w:tabs>
                <w:tab w:val="left" w:pos="10620"/>
              </w:tabs>
            </w:pPr>
            <w:r>
              <w:t>Export all record in PDF.</w:t>
            </w:r>
          </w:p>
        </w:tc>
      </w:tr>
      <w:tr w:rsidR="009274EA" w14:paraId="7BA4D7D9" w14:textId="77777777">
        <w:trPr>
          <w:trHeight w:val="517"/>
        </w:trPr>
        <w:tc>
          <w:tcPr>
            <w:tcW w:w="1866" w:type="dxa"/>
            <w:vAlign w:val="center"/>
          </w:tcPr>
          <w:p w14:paraId="576DB585" w14:textId="77777777" w:rsidR="009274EA" w:rsidRDefault="00C53038">
            <w:pPr>
              <w:tabs>
                <w:tab w:val="left" w:pos="10620"/>
              </w:tabs>
            </w:pPr>
            <w:r>
              <w:t>Export to Excel</w:t>
            </w:r>
          </w:p>
        </w:tc>
        <w:tc>
          <w:tcPr>
            <w:tcW w:w="1858" w:type="dxa"/>
            <w:vAlign w:val="center"/>
          </w:tcPr>
          <w:p w14:paraId="26D997D8" w14:textId="77777777" w:rsidR="009274EA" w:rsidRDefault="00C53038">
            <w:pPr>
              <w:tabs>
                <w:tab w:val="left" w:pos="10620"/>
              </w:tabs>
            </w:pPr>
            <w:r>
              <w:t>Image button</w:t>
            </w:r>
          </w:p>
        </w:tc>
        <w:tc>
          <w:tcPr>
            <w:tcW w:w="6693" w:type="dxa"/>
            <w:vAlign w:val="center"/>
          </w:tcPr>
          <w:p w14:paraId="04A2FBDC" w14:textId="77777777" w:rsidR="009274EA" w:rsidRDefault="00C53038">
            <w:pPr>
              <w:tabs>
                <w:tab w:val="left" w:pos="10620"/>
              </w:tabs>
            </w:pPr>
            <w:r>
              <w:t>Export all record in Excel.</w:t>
            </w:r>
          </w:p>
        </w:tc>
      </w:tr>
    </w:tbl>
    <w:p w14:paraId="7DF9911F" w14:textId="77777777" w:rsidR="009274EA" w:rsidRDefault="009274EA"/>
    <w:p w14:paraId="6A4144AD" w14:textId="77777777" w:rsidR="009274EA" w:rsidRDefault="009274EA"/>
    <w:p w14:paraId="64F488C5" w14:textId="77777777" w:rsidR="009274EA" w:rsidRDefault="009274EA"/>
    <w:p w14:paraId="142FEB4D" w14:textId="77777777" w:rsidR="009274EA" w:rsidRDefault="009274EA"/>
    <w:p w14:paraId="0D629482" w14:textId="77777777" w:rsidR="009274EA" w:rsidRDefault="00C53038">
      <w:pPr>
        <w:pStyle w:val="Heading1"/>
        <w:rPr>
          <w:rFonts w:ascii="Cambria" w:hAnsi="Cambria"/>
          <w:b/>
          <w:sz w:val="22"/>
        </w:rPr>
      </w:pPr>
      <w:bookmarkStart w:id="12507" w:name="_Toc148377801"/>
      <w:r>
        <w:rPr>
          <w:rFonts w:ascii="Cambria" w:hAnsi="Cambria"/>
          <w:b/>
          <w:sz w:val="22"/>
        </w:rPr>
        <w:t>33.0 High Level Use Case of Log in.</w:t>
      </w:r>
      <w:bookmarkEnd w:id="12507"/>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1C83EC5B"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9E80729"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756771C1" w14:textId="77777777" w:rsidR="009274EA" w:rsidRDefault="00C53038">
            <w:pPr>
              <w:pStyle w:val="ListParagraph"/>
              <w:numPr>
                <w:ilvl w:val="0"/>
                <w:numId w:val="1"/>
              </w:numPr>
              <w:tabs>
                <w:tab w:val="left" w:pos="10620"/>
              </w:tabs>
              <w:rPr>
                <w:rFonts w:ascii="Cambria" w:hAnsi="Cambria"/>
              </w:rPr>
            </w:pPr>
            <w:r>
              <w:rPr>
                <w:rFonts w:ascii="Cambria" w:hAnsi="Cambria"/>
              </w:rPr>
              <w:t>To understand the functional logic for Log In for screen.</w:t>
            </w:r>
          </w:p>
        </w:tc>
      </w:tr>
      <w:tr w:rsidR="009274EA" w14:paraId="6B4602E2"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C0F20A0"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3B634B21" w14:textId="77777777" w:rsidR="009274EA" w:rsidRDefault="00C53038">
            <w:pPr>
              <w:pStyle w:val="ListParagraph"/>
              <w:numPr>
                <w:ilvl w:val="0"/>
                <w:numId w:val="56"/>
              </w:numPr>
              <w:tabs>
                <w:tab w:val="left" w:pos="10620"/>
              </w:tabs>
              <w:rPr>
                <w:rFonts w:ascii="Cambria" w:hAnsi="Cambria"/>
              </w:rPr>
            </w:pPr>
            <w:r>
              <w:rPr>
                <w:rFonts w:ascii="Cambria" w:hAnsi="Cambria"/>
              </w:rPr>
              <w:t>Authorized admin user should create user’s profile &lt;TAO, TEA BOARD, Auctioneer, Associate Auctioneer / Post Associate Auctioneer, Buyer, Associate Buyer/Post Associate Buyer, Seller, Warehouse, Warehouse Unit&gt;.</w:t>
            </w:r>
          </w:p>
        </w:tc>
      </w:tr>
      <w:tr w:rsidR="009274EA" w14:paraId="2623DC53"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7E98665"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54D5B8EA" w14:textId="77777777" w:rsidR="009274EA" w:rsidRDefault="00C53038">
            <w:pPr>
              <w:pStyle w:val="ListParagraph"/>
              <w:numPr>
                <w:ilvl w:val="0"/>
                <w:numId w:val="56"/>
              </w:numPr>
              <w:tabs>
                <w:tab w:val="left" w:pos="10620"/>
              </w:tabs>
              <w:rPr>
                <w:rFonts w:ascii="Cambria" w:hAnsi="Cambria"/>
              </w:rPr>
            </w:pPr>
            <w:r>
              <w:rPr>
                <w:rFonts w:ascii="Cambria" w:hAnsi="Cambria"/>
              </w:rPr>
              <w:t>System will allow authorized user to log in successfully.</w:t>
            </w:r>
          </w:p>
        </w:tc>
      </w:tr>
      <w:tr w:rsidR="009274EA" w14:paraId="1FDD901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8C82488"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12E6114" w14:textId="77777777" w:rsidR="009274EA" w:rsidRDefault="00C53038">
            <w:pPr>
              <w:numPr>
                <w:ilvl w:val="0"/>
                <w:numId w:val="56"/>
              </w:numPr>
              <w:spacing w:before="120" w:after="120" w:line="240" w:lineRule="auto"/>
              <w:jc w:val="both"/>
            </w:pPr>
            <w:r>
              <w:t>User enters the User Code.</w:t>
            </w:r>
          </w:p>
          <w:p w14:paraId="2B4F16C8" w14:textId="77777777" w:rsidR="009274EA" w:rsidRDefault="00C53038">
            <w:pPr>
              <w:numPr>
                <w:ilvl w:val="0"/>
                <w:numId w:val="56"/>
              </w:numPr>
              <w:spacing w:before="120" w:after="120" w:line="240" w:lineRule="auto"/>
              <w:jc w:val="both"/>
            </w:pPr>
            <w:r>
              <w:t>User enters the Password.</w:t>
            </w:r>
          </w:p>
          <w:p w14:paraId="1429BA52" w14:textId="77777777" w:rsidR="009274EA" w:rsidRDefault="00C53038">
            <w:pPr>
              <w:numPr>
                <w:ilvl w:val="0"/>
                <w:numId w:val="56"/>
              </w:numPr>
              <w:spacing w:before="120" w:after="120" w:line="240" w:lineRule="auto"/>
              <w:jc w:val="both"/>
            </w:pPr>
            <w:r>
              <w:t>User clicks on the Login button.</w:t>
            </w:r>
          </w:p>
        </w:tc>
      </w:tr>
      <w:tr w:rsidR="009274EA" w14:paraId="76C19A2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1ED93F5"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6251CA0F" w14:textId="77777777" w:rsidR="009274EA" w:rsidRDefault="00C53038">
            <w:pPr>
              <w:tabs>
                <w:tab w:val="left" w:pos="10620"/>
              </w:tabs>
            </w:pPr>
            <w:r>
              <w:t>NA</w:t>
            </w:r>
          </w:p>
        </w:tc>
      </w:tr>
      <w:tr w:rsidR="009274EA" w14:paraId="7E5CB43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C43E245"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534C6714" w14:textId="77777777" w:rsidR="009274EA" w:rsidRDefault="00C53038">
            <w:pPr>
              <w:pStyle w:val="Heading112pt"/>
              <w:rPr>
                <w:rFonts w:ascii="Cambria" w:hAnsi="Cambria"/>
                <w:b w:val="0"/>
              </w:rPr>
            </w:pPr>
            <w:r>
              <w:rPr>
                <w:rFonts w:ascii="Cambria" w:hAnsi="Cambria"/>
                <w:b w:val="0"/>
              </w:rPr>
              <w:t>System should provide below option to authorized user under Log In page of Log In&lt;TAO, TEA BOARD, Auctioneer, Associate Auctioneer/ Post Associate Auctioneer, Buyer, Associate Buyer/Post Associate Buyer, Seller, Warehouse, Warehouse Unit &gt;.</w:t>
            </w:r>
          </w:p>
          <w:p w14:paraId="351B4767" w14:textId="77777777" w:rsidR="009274EA" w:rsidRDefault="00C53038">
            <w:r>
              <w:t xml:space="preserve">User Login </w:t>
            </w:r>
          </w:p>
          <w:p w14:paraId="728F0BCA" w14:textId="77777777" w:rsidR="009274EA" w:rsidRDefault="00C53038">
            <w:pPr>
              <w:pStyle w:val="Heading112pt"/>
              <w:rPr>
                <w:rFonts w:ascii="Cambria" w:hAnsi="Cambria"/>
                <w:b w:val="0"/>
              </w:rPr>
            </w:pPr>
            <w:r>
              <w:rPr>
                <w:rFonts w:ascii="Cambria" w:hAnsi="Cambria"/>
                <w:b w:val="0"/>
              </w:rPr>
              <w:t xml:space="preserve">System on the home page should have different provision of login based on user type </w:t>
            </w:r>
          </w:p>
          <w:p w14:paraId="74C42842" w14:textId="77777777" w:rsidR="009274EA" w:rsidRDefault="00C53038">
            <w:pPr>
              <w:pStyle w:val="Heading112pt"/>
              <w:rPr>
                <w:rFonts w:ascii="Cambria" w:hAnsi="Cambria"/>
                <w:b w:val="0"/>
              </w:rPr>
            </w:pPr>
            <w:r>
              <w:rPr>
                <w:rFonts w:ascii="Cambria" w:hAnsi="Cambria"/>
                <w:b w:val="0"/>
              </w:rPr>
              <w:t xml:space="preserve">System should disable login button until user does not enter valid User Code </w:t>
            </w:r>
          </w:p>
          <w:p w14:paraId="24497120" w14:textId="77777777" w:rsidR="009274EA" w:rsidRDefault="00C53038">
            <w:pPr>
              <w:pStyle w:val="Heading112pt"/>
              <w:rPr>
                <w:rFonts w:ascii="Cambria" w:hAnsi="Cambria"/>
                <w:b w:val="0"/>
              </w:rPr>
            </w:pPr>
            <w:r>
              <w:rPr>
                <w:rFonts w:ascii="Cambria" w:hAnsi="Cambria"/>
                <w:b w:val="0"/>
              </w:rPr>
              <w:t>If user enters invalid User Code then system should validate with a message as “Invalid User Code”</w:t>
            </w:r>
          </w:p>
          <w:p w14:paraId="3085A9EC" w14:textId="77777777" w:rsidR="009274EA" w:rsidRDefault="00C53038">
            <w:pPr>
              <w:pStyle w:val="Heading112pt"/>
              <w:rPr>
                <w:rFonts w:ascii="Cambria" w:hAnsi="Cambria"/>
                <w:b w:val="0"/>
              </w:rPr>
            </w:pPr>
            <w:r>
              <w:rPr>
                <w:rFonts w:ascii="Cambria" w:hAnsi="Cambria"/>
                <w:b w:val="0"/>
              </w:rPr>
              <w:t xml:space="preserve">System should enable login button only once user enters valid User Code </w:t>
            </w:r>
          </w:p>
          <w:p w14:paraId="12D49FA6" w14:textId="77777777" w:rsidR="009274EA" w:rsidRDefault="00C53038">
            <w:pPr>
              <w:pStyle w:val="Heading112pt"/>
              <w:rPr>
                <w:rFonts w:ascii="Cambria" w:hAnsi="Cambria"/>
                <w:b w:val="0"/>
              </w:rPr>
            </w:pPr>
            <w:r>
              <w:rPr>
                <w:rFonts w:ascii="Cambria" w:hAnsi="Cambria"/>
                <w:b w:val="0"/>
              </w:rPr>
              <w:t xml:space="preserve">System should allow user to enter password and submit their login details by clicking on “Login” button </w:t>
            </w:r>
          </w:p>
          <w:p w14:paraId="01FD5FC7" w14:textId="77777777" w:rsidR="009274EA" w:rsidRDefault="00C53038">
            <w:pPr>
              <w:pStyle w:val="Heading112pt"/>
              <w:rPr>
                <w:rFonts w:ascii="Cambria" w:hAnsi="Cambria"/>
                <w:b w:val="0"/>
              </w:rPr>
            </w:pPr>
            <w:r>
              <w:rPr>
                <w:rFonts w:ascii="Cambria" w:hAnsi="Cambria"/>
                <w:b w:val="0"/>
              </w:rPr>
              <w:t>System should validate with a message as “Invalid User Code or Password” if user inputs incorrect User Code or password.</w:t>
            </w:r>
          </w:p>
          <w:p w14:paraId="704FF8CE" w14:textId="77777777" w:rsidR="009274EA" w:rsidRDefault="00C53038">
            <w:pPr>
              <w:pStyle w:val="Heading112pt"/>
              <w:rPr>
                <w:rFonts w:ascii="Cambria" w:hAnsi="Cambria"/>
                <w:b w:val="0"/>
              </w:rPr>
            </w:pPr>
            <w:r>
              <w:rPr>
                <w:rFonts w:ascii="Cambria" w:hAnsi="Cambria"/>
                <w:b w:val="0"/>
              </w:rPr>
              <w:lastRenderedPageBreak/>
              <w:t>System should not allow User to paste password.</w:t>
            </w:r>
          </w:p>
          <w:p w14:paraId="4708FAC9" w14:textId="77777777" w:rsidR="009274EA" w:rsidRDefault="00C53038">
            <w:pPr>
              <w:pStyle w:val="Heading112pt"/>
              <w:rPr>
                <w:rFonts w:ascii="Cambria" w:hAnsi="Cambria"/>
                <w:b w:val="0"/>
                <w:strike/>
              </w:rPr>
            </w:pPr>
            <w:r>
              <w:rPr>
                <w:rFonts w:ascii="Cambria" w:hAnsi="Cambria"/>
                <w:b w:val="0"/>
                <w:strike/>
              </w:rPr>
              <w:t>If User’s profile is not approved then system should display a message as “Your Profile is pending for Activation.”</w:t>
            </w:r>
          </w:p>
          <w:p w14:paraId="3E89DCD7" w14:textId="77777777" w:rsidR="009274EA" w:rsidRDefault="00C53038">
            <w:pPr>
              <w:pStyle w:val="Heading112pt"/>
              <w:rPr>
                <w:rFonts w:ascii="Cambria" w:hAnsi="Cambria"/>
                <w:b w:val="0"/>
              </w:rPr>
            </w:pPr>
            <w:r>
              <w:rPr>
                <w:rFonts w:ascii="Cambria" w:hAnsi="Cambria"/>
                <w:b w:val="0"/>
              </w:rPr>
              <w:t>If User’s profile (officer) has been Inactive then system should validate with a message as “Your profile has been Inactivated” and should make user log in successful.</w:t>
            </w:r>
          </w:p>
          <w:p w14:paraId="49EA0C8E" w14:textId="77777777" w:rsidR="009274EA" w:rsidRDefault="00C53038">
            <w:pPr>
              <w:pStyle w:val="Heading112pt"/>
              <w:rPr>
                <w:rFonts w:ascii="Cambria" w:hAnsi="Cambria"/>
                <w:b w:val="0"/>
              </w:rPr>
            </w:pPr>
            <w:r>
              <w:rPr>
                <w:rFonts w:ascii="Cambria" w:hAnsi="Cambria"/>
                <w:b w:val="0"/>
              </w:rPr>
              <w:t>If User’s profile (officer) has been suspended, system should not allow that particular bidder to access home page, where system should display a message as “Your profile is permanently suspended.</w:t>
            </w:r>
          </w:p>
          <w:p w14:paraId="32F0855E" w14:textId="77777777" w:rsidR="009274EA" w:rsidRDefault="00C53038">
            <w:pPr>
              <w:pStyle w:val="Heading112pt"/>
              <w:rPr>
                <w:rFonts w:ascii="Cambria" w:hAnsi="Cambria"/>
                <w:b w:val="0"/>
              </w:rPr>
            </w:pPr>
            <w:r>
              <w:rPr>
                <w:rFonts w:ascii="Cambria" w:hAnsi="Cambria"/>
                <w:b w:val="0"/>
              </w:rPr>
              <w:t>On first login, system should redirect User to change Password page and to enter hint question and answer.</w:t>
            </w:r>
          </w:p>
          <w:p w14:paraId="5039428F" w14:textId="77777777" w:rsidR="009274EA" w:rsidRDefault="00C53038">
            <w:pPr>
              <w:pStyle w:val="Heading112pt"/>
              <w:rPr>
                <w:rFonts w:ascii="Cambria" w:hAnsi="Cambria"/>
                <w:b w:val="0"/>
              </w:rPr>
            </w:pPr>
            <w:r>
              <w:rPr>
                <w:rFonts w:ascii="Cambria" w:hAnsi="Cambria"/>
                <w:b w:val="0"/>
              </w:rPr>
              <w:t>On changing Password at 1</w:t>
            </w:r>
            <w:r>
              <w:rPr>
                <w:rFonts w:ascii="Cambria" w:hAnsi="Cambria"/>
                <w:b w:val="0"/>
                <w:vertAlign w:val="superscript"/>
              </w:rPr>
              <w:t>st</w:t>
            </w:r>
            <w:r>
              <w:rPr>
                <w:rFonts w:ascii="Cambria" w:hAnsi="Cambria"/>
                <w:b w:val="0"/>
              </w:rPr>
              <w:t xml:space="preserve"> time Login, system should redirect user to Login Page</w:t>
            </w:r>
          </w:p>
          <w:p w14:paraId="3FBB58DE" w14:textId="77777777" w:rsidR="009274EA" w:rsidRDefault="00C53038">
            <w:pPr>
              <w:pStyle w:val="Heading112pt"/>
              <w:rPr>
                <w:rFonts w:ascii="Cambria" w:hAnsi="Cambria"/>
                <w:b w:val="0"/>
              </w:rPr>
            </w:pPr>
            <w:r>
              <w:rPr>
                <w:rFonts w:ascii="Cambria" w:hAnsi="Cambria"/>
                <w:b w:val="0"/>
              </w:rPr>
              <w:t>The system should not allow the user to log in, if the User Code / password is invalid.</w:t>
            </w:r>
          </w:p>
          <w:p w14:paraId="114D0C3A" w14:textId="77777777" w:rsidR="009274EA" w:rsidRDefault="00C53038">
            <w:pPr>
              <w:pStyle w:val="Heading112pt"/>
              <w:rPr>
                <w:rFonts w:ascii="Cambria" w:hAnsi="Cambria"/>
                <w:b w:val="0"/>
              </w:rPr>
            </w:pPr>
            <w:r>
              <w:rPr>
                <w:rFonts w:ascii="Cambria" w:hAnsi="Cambria"/>
                <w:b w:val="0"/>
              </w:rPr>
              <w:t>User should be redirected to the session time out page if his session is no more available.</w:t>
            </w:r>
          </w:p>
          <w:p w14:paraId="53DABCCC" w14:textId="77777777" w:rsidR="009274EA" w:rsidRDefault="00C53038">
            <w:pPr>
              <w:pStyle w:val="Heading112pt"/>
              <w:rPr>
                <w:rFonts w:ascii="Cambria" w:hAnsi="Cambria"/>
                <w:b w:val="0"/>
              </w:rPr>
            </w:pPr>
            <w:r>
              <w:rPr>
                <w:rFonts w:ascii="Cambria" w:hAnsi="Cambria"/>
                <w:b w:val="0"/>
              </w:rPr>
              <w:t>In case of wrong Login ID or Password, system should display a message as “Invalid User Code or Password”</w:t>
            </w:r>
          </w:p>
          <w:p w14:paraId="0989D300" w14:textId="77777777" w:rsidR="009274EA" w:rsidRDefault="00C53038">
            <w:pPr>
              <w:pStyle w:val="Heading112pt"/>
              <w:rPr>
                <w:rFonts w:ascii="Cambria" w:hAnsi="Cambria"/>
                <w:b w:val="0"/>
              </w:rPr>
            </w:pPr>
            <w:r>
              <w:rPr>
                <w:rFonts w:ascii="Cambria" w:hAnsi="Cambria"/>
                <w:b w:val="0"/>
              </w:rPr>
              <w:t>System should make it mandatory to change password and to enter hint question and answer detail on first time login.</w:t>
            </w:r>
          </w:p>
          <w:p w14:paraId="07706844" w14:textId="77777777" w:rsidR="009274EA" w:rsidRDefault="00C53038">
            <w:pPr>
              <w:pStyle w:val="Heading112pt"/>
              <w:rPr>
                <w:rFonts w:ascii="Cambria" w:hAnsi="Cambria"/>
                <w:b w:val="0"/>
              </w:rPr>
            </w:pPr>
            <w:r>
              <w:rPr>
                <w:rFonts w:ascii="Cambria" w:hAnsi="Cambria"/>
                <w:b w:val="0"/>
              </w:rPr>
              <w:t>System should have Single Sign On facility across all registered auction center.</w:t>
            </w:r>
          </w:p>
        </w:tc>
      </w:tr>
      <w:tr w:rsidR="009274EA" w14:paraId="2752EE1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579C48B"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6B75F55D" w14:textId="77777777" w:rsidR="009274EA" w:rsidRDefault="00C53038">
            <w:pPr>
              <w:pStyle w:val="Heading112pt"/>
              <w:rPr>
                <w:b w:val="0"/>
              </w:rPr>
            </w:pPr>
            <w:r>
              <w:rPr>
                <w:b w:val="0"/>
              </w:rPr>
              <w:t>TAO, TEA BOARD, Auctioneer, Associate Auctioneer/ Post Associate Auctioneer, Buyer, Associate Buyer/Post Associate Buyer, Seller, Warehouse, Warehouse Unit</w:t>
            </w:r>
          </w:p>
        </w:tc>
      </w:tr>
    </w:tbl>
    <w:p w14:paraId="3383D0A0"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1B29219E" w14:textId="77777777">
        <w:trPr>
          <w:trHeight w:val="940"/>
        </w:trPr>
        <w:tc>
          <w:tcPr>
            <w:tcW w:w="1150" w:type="dxa"/>
            <w:shd w:val="clear" w:color="auto" w:fill="C4BC96"/>
          </w:tcPr>
          <w:p w14:paraId="62E76AC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62F860A2"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6DA008D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2F80A9E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7601DB0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403B8D08"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479E3376"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1146DC16" w14:textId="77777777">
        <w:trPr>
          <w:trHeight w:val="1735"/>
        </w:trPr>
        <w:tc>
          <w:tcPr>
            <w:tcW w:w="1150" w:type="dxa"/>
            <w:shd w:val="clear" w:color="auto" w:fill="auto"/>
          </w:tcPr>
          <w:p w14:paraId="13FB6585" w14:textId="77777777" w:rsidR="009274EA" w:rsidRDefault="00C53038">
            <w:pPr>
              <w:pStyle w:val="ListParagraph"/>
              <w:tabs>
                <w:tab w:val="center" w:pos="4320"/>
                <w:tab w:val="right" w:pos="8640"/>
              </w:tabs>
              <w:ind w:left="0"/>
              <w:rPr>
                <w:rFonts w:ascii="Cambria" w:hAnsi="Cambria"/>
              </w:rPr>
            </w:pPr>
            <w:r>
              <w:rPr>
                <w:rFonts w:ascii="Cambria" w:hAnsi="Cambria"/>
              </w:rPr>
              <w:t xml:space="preserve">User Code </w:t>
            </w:r>
          </w:p>
        </w:tc>
        <w:tc>
          <w:tcPr>
            <w:tcW w:w="918" w:type="dxa"/>
            <w:shd w:val="clear" w:color="auto" w:fill="auto"/>
          </w:tcPr>
          <w:p w14:paraId="2E725EDB" w14:textId="77777777" w:rsidR="009274EA" w:rsidRDefault="00C53038">
            <w:pPr>
              <w:pStyle w:val="ListParagraph"/>
              <w:tabs>
                <w:tab w:val="center" w:pos="4320"/>
                <w:tab w:val="right" w:pos="8640"/>
              </w:tabs>
              <w:ind w:left="0"/>
              <w:rPr>
                <w:rFonts w:ascii="Cambria" w:hAnsi="Cambria"/>
              </w:rPr>
            </w:pPr>
            <w:r>
              <w:rPr>
                <w:rFonts w:ascii="Cambria" w:hAnsi="Cambria"/>
              </w:rPr>
              <w:t xml:space="preserve">Text Box </w:t>
            </w:r>
          </w:p>
        </w:tc>
        <w:tc>
          <w:tcPr>
            <w:tcW w:w="992" w:type="dxa"/>
            <w:shd w:val="clear" w:color="auto" w:fill="auto"/>
          </w:tcPr>
          <w:p w14:paraId="74ADD298" w14:textId="77777777" w:rsidR="009274EA" w:rsidRDefault="00C53038">
            <w:pPr>
              <w:pStyle w:val="ListParagraph"/>
              <w:tabs>
                <w:tab w:val="center" w:pos="4320"/>
                <w:tab w:val="right" w:pos="8640"/>
              </w:tabs>
              <w:ind w:left="0"/>
              <w:rPr>
                <w:rFonts w:ascii="Cambria" w:hAnsi="Cambria"/>
              </w:rPr>
            </w:pPr>
            <w:r>
              <w:rPr>
                <w:rFonts w:ascii="Cambria" w:hAnsi="Cambria"/>
              </w:rPr>
              <w:t>M</w:t>
            </w:r>
          </w:p>
        </w:tc>
        <w:tc>
          <w:tcPr>
            <w:tcW w:w="1774" w:type="dxa"/>
            <w:shd w:val="clear" w:color="auto" w:fill="auto"/>
          </w:tcPr>
          <w:p w14:paraId="4B7505A8" w14:textId="77777777" w:rsidR="009274EA" w:rsidRDefault="00C53038">
            <w:pPr>
              <w:pStyle w:val="ListParagraph"/>
              <w:tabs>
                <w:tab w:val="center" w:pos="4320"/>
                <w:tab w:val="right" w:pos="8640"/>
              </w:tabs>
              <w:ind w:left="0"/>
              <w:rPr>
                <w:rFonts w:ascii="Cambria" w:hAnsi="Cambria"/>
              </w:rPr>
            </w:pPr>
            <w:r>
              <w:rPr>
                <w:rFonts w:ascii="Cambria" w:hAnsi="Cambria"/>
              </w:rPr>
              <w:t>The login is a required field and cannot be left empty.</w:t>
            </w:r>
          </w:p>
          <w:p w14:paraId="6366E25C" w14:textId="77777777" w:rsidR="009274EA" w:rsidRDefault="00C53038">
            <w:pPr>
              <w:pStyle w:val="ListParagraph"/>
              <w:tabs>
                <w:tab w:val="center" w:pos="4320"/>
                <w:tab w:val="right" w:pos="8640"/>
              </w:tabs>
              <w:ind w:left="0"/>
              <w:rPr>
                <w:rFonts w:ascii="Cambria" w:hAnsi="Cambria"/>
              </w:rPr>
            </w:pPr>
            <w:r>
              <w:rPr>
                <w:rFonts w:ascii="Cambria" w:hAnsi="Cambria"/>
              </w:rPr>
              <w:t xml:space="preserve">Alphanumeric and Special Characters </w:t>
            </w:r>
          </w:p>
          <w:p w14:paraId="7D06C593" w14:textId="77777777" w:rsidR="009274EA" w:rsidRDefault="00C53038">
            <w:pPr>
              <w:pStyle w:val="ListParagraph"/>
              <w:tabs>
                <w:tab w:val="center" w:pos="4320"/>
                <w:tab w:val="right" w:pos="8640"/>
              </w:tabs>
              <w:ind w:left="0"/>
              <w:rPr>
                <w:rFonts w:ascii="Cambria" w:hAnsi="Cambria"/>
              </w:rPr>
            </w:pPr>
            <w:r>
              <w:rPr>
                <w:rFonts w:ascii="Cambria" w:hAnsi="Cambria"/>
              </w:rPr>
              <w:lastRenderedPageBreak/>
              <w:t>The login should not exceed 10 characters.</w:t>
            </w:r>
          </w:p>
          <w:p w14:paraId="07D696A9" w14:textId="77777777" w:rsidR="009274EA" w:rsidRDefault="00C53038">
            <w:pPr>
              <w:pStyle w:val="ListParagraph"/>
              <w:tabs>
                <w:tab w:val="center" w:pos="4320"/>
                <w:tab w:val="right" w:pos="8640"/>
              </w:tabs>
              <w:ind w:left="0"/>
              <w:rPr>
                <w:rFonts w:ascii="Cambria" w:hAnsi="Cambria"/>
              </w:rPr>
            </w:pPr>
            <w:r>
              <w:rPr>
                <w:rFonts w:ascii="Cambria" w:hAnsi="Cambria"/>
              </w:rPr>
              <w:t>The login should not contain leading or trailing whitespace.</w:t>
            </w:r>
          </w:p>
        </w:tc>
        <w:tc>
          <w:tcPr>
            <w:tcW w:w="1352" w:type="dxa"/>
            <w:shd w:val="clear" w:color="auto" w:fill="auto"/>
          </w:tcPr>
          <w:p w14:paraId="4E5E876B" w14:textId="77777777" w:rsidR="009274EA" w:rsidRDefault="00C53038">
            <w:pPr>
              <w:pStyle w:val="ListParagraph"/>
              <w:tabs>
                <w:tab w:val="center" w:pos="4320"/>
                <w:tab w:val="right" w:pos="8640"/>
              </w:tabs>
              <w:ind w:left="0"/>
              <w:rPr>
                <w:rFonts w:ascii="Cambria" w:hAnsi="Cambria"/>
              </w:rPr>
            </w:pPr>
            <w:r>
              <w:rPr>
                <w:rFonts w:ascii="Cambria" w:hAnsi="Cambria"/>
              </w:rPr>
              <w:lastRenderedPageBreak/>
              <w:t>Please enter your login.</w:t>
            </w:r>
          </w:p>
          <w:p w14:paraId="1B7DEC4A" w14:textId="77777777" w:rsidR="009274EA" w:rsidRDefault="00C53038">
            <w:pPr>
              <w:pStyle w:val="ListParagraph"/>
              <w:tabs>
                <w:tab w:val="center" w:pos="4320"/>
                <w:tab w:val="right" w:pos="8640"/>
              </w:tabs>
              <w:ind w:left="0"/>
              <w:rPr>
                <w:rFonts w:ascii="Cambria" w:hAnsi="Cambria"/>
              </w:rPr>
            </w:pPr>
            <w:r>
              <w:rPr>
                <w:rFonts w:ascii="Cambria" w:hAnsi="Cambria"/>
              </w:rPr>
              <w:t>Please use only alphanumeric and Special characters for your login.</w:t>
            </w:r>
          </w:p>
          <w:p w14:paraId="48DE933F" w14:textId="77777777" w:rsidR="009274EA" w:rsidRDefault="00C53038">
            <w:pPr>
              <w:pStyle w:val="ListParagraph"/>
              <w:tabs>
                <w:tab w:val="center" w:pos="4320"/>
                <w:tab w:val="right" w:pos="8640"/>
              </w:tabs>
              <w:ind w:left="0"/>
              <w:rPr>
                <w:rFonts w:ascii="Cambria" w:hAnsi="Cambria"/>
              </w:rPr>
            </w:pPr>
            <w:r>
              <w:rPr>
                <w:rFonts w:ascii="Cambria" w:hAnsi="Cambria"/>
              </w:rPr>
              <w:lastRenderedPageBreak/>
              <w:t>Your login should not exceed 10 characters in length.</w:t>
            </w:r>
          </w:p>
          <w:p w14:paraId="1DC3B2DA" w14:textId="77777777" w:rsidR="009274EA" w:rsidRDefault="00C53038">
            <w:pPr>
              <w:pStyle w:val="ListParagraph"/>
              <w:tabs>
                <w:tab w:val="center" w:pos="4320"/>
                <w:tab w:val="right" w:pos="8640"/>
              </w:tabs>
              <w:ind w:left="0"/>
              <w:rPr>
                <w:rFonts w:ascii="Cambria" w:hAnsi="Cambria"/>
              </w:rPr>
            </w:pPr>
            <w:r>
              <w:rPr>
                <w:rFonts w:ascii="Cambria" w:hAnsi="Cambria"/>
              </w:rPr>
              <w:t>Please remove any leading or trailing whitespace from your login.</w:t>
            </w:r>
          </w:p>
          <w:p w14:paraId="77B11C4D" w14:textId="77777777" w:rsidR="009274EA" w:rsidRDefault="009274EA">
            <w:pPr>
              <w:pStyle w:val="ListParagraph"/>
              <w:tabs>
                <w:tab w:val="center" w:pos="4320"/>
                <w:tab w:val="right" w:pos="8640"/>
              </w:tabs>
              <w:ind w:left="0"/>
              <w:rPr>
                <w:rFonts w:ascii="Cambria" w:hAnsi="Cambria"/>
              </w:rPr>
            </w:pPr>
          </w:p>
        </w:tc>
        <w:tc>
          <w:tcPr>
            <w:tcW w:w="2904" w:type="dxa"/>
            <w:shd w:val="clear" w:color="auto" w:fill="auto"/>
          </w:tcPr>
          <w:p w14:paraId="60979E45" w14:textId="77777777" w:rsidR="009274EA" w:rsidRDefault="009274EA">
            <w:pPr>
              <w:pStyle w:val="ListParagraph"/>
              <w:tabs>
                <w:tab w:val="center" w:pos="4320"/>
                <w:tab w:val="right" w:pos="8640"/>
              </w:tabs>
              <w:ind w:left="0"/>
              <w:rPr>
                <w:rFonts w:ascii="Cambria" w:hAnsi="Cambria"/>
              </w:rPr>
            </w:pPr>
          </w:p>
        </w:tc>
        <w:tc>
          <w:tcPr>
            <w:tcW w:w="1327" w:type="dxa"/>
            <w:shd w:val="clear" w:color="auto" w:fill="auto"/>
          </w:tcPr>
          <w:p w14:paraId="339FB747" w14:textId="77777777" w:rsidR="009274EA" w:rsidRDefault="009274EA">
            <w:pPr>
              <w:pStyle w:val="ListParagraph"/>
              <w:tabs>
                <w:tab w:val="center" w:pos="4320"/>
                <w:tab w:val="right" w:pos="8640"/>
              </w:tabs>
              <w:ind w:left="0"/>
              <w:rPr>
                <w:rFonts w:ascii="Cambria" w:hAnsi="Cambria"/>
              </w:rPr>
            </w:pPr>
          </w:p>
        </w:tc>
      </w:tr>
      <w:tr w:rsidR="009274EA" w14:paraId="0889133C" w14:textId="77777777">
        <w:trPr>
          <w:trHeight w:val="287"/>
        </w:trPr>
        <w:tc>
          <w:tcPr>
            <w:tcW w:w="1150" w:type="dxa"/>
            <w:shd w:val="clear" w:color="auto" w:fill="auto"/>
          </w:tcPr>
          <w:p w14:paraId="667601CB" w14:textId="77777777" w:rsidR="009274EA" w:rsidRDefault="00C53038">
            <w:pPr>
              <w:pStyle w:val="ListParagraph"/>
              <w:tabs>
                <w:tab w:val="center" w:pos="4320"/>
                <w:tab w:val="right" w:pos="8640"/>
              </w:tabs>
              <w:ind w:left="0"/>
              <w:rPr>
                <w:rFonts w:ascii="Cambria" w:hAnsi="Cambria"/>
              </w:rPr>
            </w:pPr>
            <w:r>
              <w:rPr>
                <w:rFonts w:ascii="Cambria" w:hAnsi="Cambria"/>
              </w:rPr>
              <w:t xml:space="preserve">Password </w:t>
            </w:r>
          </w:p>
        </w:tc>
        <w:tc>
          <w:tcPr>
            <w:tcW w:w="918" w:type="dxa"/>
            <w:shd w:val="clear" w:color="auto" w:fill="auto"/>
          </w:tcPr>
          <w:p w14:paraId="582FC5BA" w14:textId="77777777" w:rsidR="009274EA" w:rsidRDefault="00C53038">
            <w:pPr>
              <w:pStyle w:val="ListParagraph"/>
              <w:tabs>
                <w:tab w:val="center" w:pos="4320"/>
                <w:tab w:val="right" w:pos="8640"/>
              </w:tabs>
              <w:ind w:left="0"/>
              <w:rPr>
                <w:rFonts w:ascii="Cambria" w:hAnsi="Cambria"/>
              </w:rPr>
            </w:pPr>
            <w:r>
              <w:rPr>
                <w:rFonts w:ascii="Cambria" w:hAnsi="Cambria"/>
              </w:rPr>
              <w:t xml:space="preserve">Text Box </w:t>
            </w:r>
          </w:p>
        </w:tc>
        <w:tc>
          <w:tcPr>
            <w:tcW w:w="992" w:type="dxa"/>
            <w:shd w:val="clear" w:color="auto" w:fill="auto"/>
          </w:tcPr>
          <w:p w14:paraId="3BC14983" w14:textId="77777777" w:rsidR="009274EA" w:rsidRDefault="00C53038">
            <w:pPr>
              <w:pStyle w:val="ListParagraph"/>
              <w:tabs>
                <w:tab w:val="center" w:pos="4320"/>
                <w:tab w:val="right" w:pos="8640"/>
              </w:tabs>
              <w:ind w:left="0"/>
              <w:rPr>
                <w:rFonts w:ascii="Cambria" w:hAnsi="Cambria"/>
              </w:rPr>
            </w:pPr>
            <w:r>
              <w:rPr>
                <w:rFonts w:ascii="Cambria" w:hAnsi="Cambria"/>
              </w:rPr>
              <w:t>M</w:t>
            </w:r>
          </w:p>
        </w:tc>
        <w:tc>
          <w:tcPr>
            <w:tcW w:w="1774" w:type="dxa"/>
            <w:shd w:val="clear" w:color="auto" w:fill="auto"/>
          </w:tcPr>
          <w:p w14:paraId="012DF15F" w14:textId="77777777" w:rsidR="009274EA" w:rsidRDefault="00C53038">
            <w:pPr>
              <w:pStyle w:val="ListParagraph"/>
              <w:tabs>
                <w:tab w:val="center" w:pos="4320"/>
                <w:tab w:val="right" w:pos="8640"/>
              </w:tabs>
              <w:ind w:left="0"/>
              <w:rPr>
                <w:rFonts w:ascii="Cambria" w:hAnsi="Cambria"/>
              </w:rPr>
            </w:pPr>
            <w:r>
              <w:rPr>
                <w:rFonts w:ascii="Cambria" w:hAnsi="Cambria"/>
              </w:rPr>
              <w:t>The password is a required field.</w:t>
            </w:r>
          </w:p>
          <w:p w14:paraId="5A9187A0" w14:textId="77777777" w:rsidR="009274EA" w:rsidRDefault="00C53038">
            <w:pPr>
              <w:pStyle w:val="ListParagraph"/>
              <w:tabs>
                <w:tab w:val="center" w:pos="4320"/>
                <w:tab w:val="right" w:pos="8640"/>
              </w:tabs>
              <w:ind w:left="0"/>
              <w:rPr>
                <w:rFonts w:ascii="Cambria" w:hAnsi="Cambria"/>
              </w:rPr>
            </w:pPr>
            <w:r>
              <w:rPr>
                <w:rFonts w:ascii="Cambria" w:hAnsi="Cambria"/>
              </w:rPr>
              <w:t>The password should consist of alphanumeric characters only.</w:t>
            </w:r>
          </w:p>
          <w:p w14:paraId="1C0CF539" w14:textId="77777777" w:rsidR="009274EA" w:rsidRDefault="00C53038">
            <w:pPr>
              <w:pStyle w:val="ListParagraph"/>
              <w:tabs>
                <w:tab w:val="center" w:pos="4320"/>
                <w:tab w:val="right" w:pos="8640"/>
              </w:tabs>
              <w:ind w:left="0"/>
              <w:rPr>
                <w:rFonts w:ascii="Cambria" w:hAnsi="Cambria"/>
              </w:rPr>
            </w:pPr>
            <w:r>
              <w:rPr>
                <w:rFonts w:ascii="Cambria" w:hAnsi="Cambria"/>
              </w:rPr>
              <w:t>The password should have at least one uppercase letter, one lowercase letter, and one numeric digit.</w:t>
            </w:r>
          </w:p>
          <w:p w14:paraId="38284075" w14:textId="77777777" w:rsidR="009274EA" w:rsidRDefault="00C53038">
            <w:pPr>
              <w:pStyle w:val="ListParagraph"/>
              <w:tabs>
                <w:tab w:val="center" w:pos="4320"/>
                <w:tab w:val="right" w:pos="8640"/>
              </w:tabs>
              <w:ind w:left="0"/>
              <w:rPr>
                <w:rFonts w:ascii="Cambria" w:hAnsi="Cambria"/>
              </w:rPr>
            </w:pPr>
            <w:r>
              <w:rPr>
                <w:rFonts w:ascii="Cambria" w:hAnsi="Cambria"/>
              </w:rPr>
              <w:t>The password can include special characters.</w:t>
            </w:r>
          </w:p>
        </w:tc>
        <w:tc>
          <w:tcPr>
            <w:tcW w:w="1352" w:type="dxa"/>
            <w:shd w:val="clear" w:color="auto" w:fill="auto"/>
          </w:tcPr>
          <w:p w14:paraId="7B3D9D8B" w14:textId="77777777" w:rsidR="009274EA" w:rsidRDefault="00C53038">
            <w:pPr>
              <w:pStyle w:val="ListParagraph"/>
              <w:tabs>
                <w:tab w:val="center" w:pos="4320"/>
                <w:tab w:val="right" w:pos="8640"/>
              </w:tabs>
              <w:ind w:left="0"/>
              <w:rPr>
                <w:rFonts w:ascii="Cambria" w:hAnsi="Cambria"/>
              </w:rPr>
            </w:pPr>
            <w:r>
              <w:rPr>
                <w:rFonts w:ascii="Cambria" w:hAnsi="Cambria"/>
              </w:rPr>
              <w:t>Please enter a password.</w:t>
            </w:r>
          </w:p>
          <w:p w14:paraId="05D1E3EC" w14:textId="77777777" w:rsidR="009274EA" w:rsidRDefault="00C53038">
            <w:pPr>
              <w:pStyle w:val="ListParagraph"/>
              <w:tabs>
                <w:tab w:val="center" w:pos="4320"/>
                <w:tab w:val="right" w:pos="8640"/>
              </w:tabs>
              <w:ind w:left="0"/>
              <w:rPr>
                <w:rFonts w:ascii="Cambria" w:hAnsi="Cambria"/>
              </w:rPr>
            </w:pPr>
            <w:r>
              <w:rPr>
                <w:rFonts w:ascii="Cambria" w:hAnsi="Cambria"/>
              </w:rPr>
              <w:t>Password should contain only alphanumeric characters (A-Z, 0-9).</w:t>
            </w:r>
          </w:p>
          <w:p w14:paraId="6021831D" w14:textId="77777777" w:rsidR="009274EA" w:rsidRDefault="00C53038">
            <w:pPr>
              <w:pStyle w:val="ListParagraph"/>
              <w:tabs>
                <w:tab w:val="center" w:pos="4320"/>
                <w:tab w:val="right" w:pos="8640"/>
              </w:tabs>
              <w:ind w:left="0"/>
              <w:rPr>
                <w:rFonts w:ascii="Cambria" w:hAnsi="Cambria"/>
              </w:rPr>
            </w:pPr>
            <w:r>
              <w:rPr>
                <w:rFonts w:ascii="Cambria" w:hAnsi="Cambria"/>
              </w:rPr>
              <w:t>Password should contain at least one uppercase letter, one lowercase letter, and one numeric digit.</w:t>
            </w:r>
          </w:p>
          <w:p w14:paraId="00AFDA16" w14:textId="77777777" w:rsidR="009274EA" w:rsidRDefault="00C53038">
            <w:pPr>
              <w:pStyle w:val="ListParagraph"/>
              <w:tabs>
                <w:tab w:val="center" w:pos="4320"/>
                <w:tab w:val="right" w:pos="8640"/>
              </w:tabs>
              <w:ind w:left="0"/>
              <w:rPr>
                <w:rFonts w:ascii="Cambria" w:hAnsi="Cambria"/>
              </w:rPr>
            </w:pPr>
            <w:r>
              <w:rPr>
                <w:rFonts w:ascii="Cambria" w:hAnsi="Cambria"/>
              </w:rPr>
              <w:t>Password can contain special characters.</w:t>
            </w:r>
          </w:p>
        </w:tc>
        <w:tc>
          <w:tcPr>
            <w:tcW w:w="2904" w:type="dxa"/>
            <w:shd w:val="clear" w:color="auto" w:fill="auto"/>
          </w:tcPr>
          <w:p w14:paraId="754E3CB4" w14:textId="77777777" w:rsidR="009274EA" w:rsidRDefault="009274EA">
            <w:pPr>
              <w:pStyle w:val="ListParagraph"/>
              <w:tabs>
                <w:tab w:val="center" w:pos="4320"/>
                <w:tab w:val="right" w:pos="8640"/>
              </w:tabs>
              <w:ind w:left="0"/>
              <w:rPr>
                <w:rFonts w:ascii="Cambria" w:hAnsi="Cambria"/>
              </w:rPr>
            </w:pPr>
          </w:p>
        </w:tc>
        <w:tc>
          <w:tcPr>
            <w:tcW w:w="1327" w:type="dxa"/>
            <w:shd w:val="clear" w:color="auto" w:fill="auto"/>
          </w:tcPr>
          <w:p w14:paraId="557BC6DE" w14:textId="77777777" w:rsidR="009274EA" w:rsidRDefault="009274EA">
            <w:pPr>
              <w:pStyle w:val="ListParagraph"/>
              <w:tabs>
                <w:tab w:val="center" w:pos="4320"/>
                <w:tab w:val="right" w:pos="8640"/>
              </w:tabs>
              <w:ind w:left="0"/>
              <w:rPr>
                <w:rFonts w:ascii="Cambria" w:hAnsi="Cambria"/>
              </w:rPr>
            </w:pPr>
          </w:p>
        </w:tc>
      </w:tr>
    </w:tbl>
    <w:p w14:paraId="0DB39D72" w14:textId="77777777" w:rsidR="009274EA" w:rsidRDefault="009274EA">
      <w:pPr>
        <w:tabs>
          <w:tab w:val="left" w:pos="10620"/>
        </w:tabs>
        <w:spacing w:after="0"/>
        <w:rPr>
          <w:rFonts w:cs="Arial"/>
          <w:b/>
          <w:i/>
          <w:lang w:bidi="en-US"/>
        </w:rPr>
      </w:pPr>
    </w:p>
    <w:p w14:paraId="3EABDE2E"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39975E5B" w14:textId="77777777">
        <w:trPr>
          <w:trHeight w:val="501"/>
        </w:trPr>
        <w:tc>
          <w:tcPr>
            <w:tcW w:w="1866" w:type="dxa"/>
            <w:shd w:val="clear" w:color="auto" w:fill="C4BC96"/>
            <w:vAlign w:val="center"/>
          </w:tcPr>
          <w:p w14:paraId="6277544A" w14:textId="77777777" w:rsidR="009274EA" w:rsidRDefault="00C53038">
            <w:pPr>
              <w:tabs>
                <w:tab w:val="left" w:pos="10620"/>
              </w:tabs>
              <w:rPr>
                <w:b/>
                <w:bCs/>
                <w:iCs/>
              </w:rPr>
            </w:pPr>
            <w:r>
              <w:rPr>
                <w:b/>
                <w:bCs/>
                <w:iCs/>
              </w:rPr>
              <w:t>Control</w:t>
            </w:r>
          </w:p>
        </w:tc>
        <w:tc>
          <w:tcPr>
            <w:tcW w:w="1858" w:type="dxa"/>
            <w:shd w:val="clear" w:color="auto" w:fill="C4BC96"/>
            <w:vAlign w:val="center"/>
          </w:tcPr>
          <w:p w14:paraId="16E982F6"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1751D64F" w14:textId="77777777" w:rsidR="009274EA" w:rsidRDefault="00C53038">
            <w:pPr>
              <w:tabs>
                <w:tab w:val="left" w:pos="10620"/>
              </w:tabs>
              <w:rPr>
                <w:b/>
                <w:bCs/>
                <w:iCs/>
              </w:rPr>
            </w:pPr>
            <w:r>
              <w:rPr>
                <w:b/>
                <w:bCs/>
                <w:iCs/>
              </w:rPr>
              <w:t>Behaviour</w:t>
            </w:r>
          </w:p>
        </w:tc>
      </w:tr>
      <w:tr w:rsidR="009274EA" w14:paraId="00FC3B9C" w14:textId="77777777">
        <w:trPr>
          <w:trHeight w:val="517"/>
        </w:trPr>
        <w:tc>
          <w:tcPr>
            <w:tcW w:w="1866" w:type="dxa"/>
            <w:vAlign w:val="center"/>
          </w:tcPr>
          <w:p w14:paraId="7F0B91BC" w14:textId="77777777" w:rsidR="009274EA" w:rsidRDefault="00C53038">
            <w:pPr>
              <w:rPr>
                <w:bCs/>
                <w:iCs/>
              </w:rPr>
            </w:pPr>
            <w:r>
              <w:rPr>
                <w:bCs/>
                <w:iCs/>
              </w:rPr>
              <w:t>Login</w:t>
            </w:r>
          </w:p>
        </w:tc>
        <w:tc>
          <w:tcPr>
            <w:tcW w:w="1858" w:type="dxa"/>
            <w:vAlign w:val="center"/>
          </w:tcPr>
          <w:p w14:paraId="79E2E0D7" w14:textId="77777777" w:rsidR="009274EA" w:rsidRDefault="00C53038">
            <w:pPr>
              <w:rPr>
                <w:bCs/>
                <w:iCs/>
              </w:rPr>
            </w:pPr>
            <w:r>
              <w:rPr>
                <w:bCs/>
                <w:iCs/>
              </w:rPr>
              <w:t xml:space="preserve">Button </w:t>
            </w:r>
          </w:p>
        </w:tc>
        <w:tc>
          <w:tcPr>
            <w:tcW w:w="6693" w:type="dxa"/>
            <w:vAlign w:val="center"/>
          </w:tcPr>
          <w:p w14:paraId="0FD88893" w14:textId="77777777" w:rsidR="009274EA" w:rsidRDefault="00C53038">
            <w:pPr>
              <w:rPr>
                <w:bCs/>
                <w:iCs/>
              </w:rPr>
            </w:pPr>
            <w:r>
              <w:rPr>
                <w:bCs/>
                <w:iCs/>
              </w:rPr>
              <w:t>On clicking Login, system should validate the enter e-mail id and password is valid or not, in case the entered password is valid then system should redirect on the dashboard.</w:t>
            </w:r>
          </w:p>
        </w:tc>
      </w:tr>
      <w:tr w:rsidR="009274EA" w14:paraId="51E2BB5F" w14:textId="77777777">
        <w:trPr>
          <w:trHeight w:val="517"/>
        </w:trPr>
        <w:tc>
          <w:tcPr>
            <w:tcW w:w="1866" w:type="dxa"/>
            <w:vAlign w:val="center"/>
          </w:tcPr>
          <w:p w14:paraId="678778BB" w14:textId="77777777" w:rsidR="009274EA" w:rsidRDefault="00C53038">
            <w:pPr>
              <w:rPr>
                <w:bCs/>
                <w:iCs/>
              </w:rPr>
            </w:pPr>
            <w:r>
              <w:rPr>
                <w:bCs/>
                <w:iCs/>
              </w:rPr>
              <w:t xml:space="preserve">Forgot Password </w:t>
            </w:r>
          </w:p>
        </w:tc>
        <w:tc>
          <w:tcPr>
            <w:tcW w:w="1858" w:type="dxa"/>
            <w:vAlign w:val="center"/>
          </w:tcPr>
          <w:p w14:paraId="532F8C74" w14:textId="77777777" w:rsidR="009274EA" w:rsidRDefault="00C53038">
            <w:pPr>
              <w:rPr>
                <w:bCs/>
                <w:iCs/>
              </w:rPr>
            </w:pPr>
            <w:r>
              <w:rPr>
                <w:bCs/>
                <w:iCs/>
              </w:rPr>
              <w:t>Link</w:t>
            </w:r>
          </w:p>
        </w:tc>
        <w:tc>
          <w:tcPr>
            <w:tcW w:w="6693" w:type="dxa"/>
            <w:vAlign w:val="center"/>
          </w:tcPr>
          <w:p w14:paraId="622C205F" w14:textId="77777777" w:rsidR="009274EA" w:rsidRDefault="00C53038">
            <w:pPr>
              <w:rPr>
                <w:bCs/>
                <w:iCs/>
              </w:rPr>
            </w:pPr>
            <w:r>
              <w:rPr>
                <w:bCs/>
                <w:iCs/>
              </w:rPr>
              <w:t>System should redirect “Forgot Password” Screen.</w:t>
            </w:r>
          </w:p>
        </w:tc>
      </w:tr>
      <w:tr w:rsidR="009274EA" w14:paraId="5621D8E6" w14:textId="77777777">
        <w:trPr>
          <w:trHeight w:val="517"/>
        </w:trPr>
        <w:tc>
          <w:tcPr>
            <w:tcW w:w="1866" w:type="dxa"/>
            <w:vAlign w:val="center"/>
          </w:tcPr>
          <w:p w14:paraId="023B03B5" w14:textId="77777777" w:rsidR="009274EA" w:rsidRDefault="00C53038">
            <w:pPr>
              <w:rPr>
                <w:bCs/>
                <w:iCs/>
              </w:rPr>
            </w:pPr>
            <w:r>
              <w:rPr>
                <w:bCs/>
                <w:iCs/>
              </w:rPr>
              <w:t>Clear Button</w:t>
            </w:r>
          </w:p>
        </w:tc>
        <w:tc>
          <w:tcPr>
            <w:tcW w:w="1858" w:type="dxa"/>
            <w:vAlign w:val="center"/>
          </w:tcPr>
          <w:p w14:paraId="2D09E237" w14:textId="77777777" w:rsidR="009274EA" w:rsidRDefault="00C53038">
            <w:pPr>
              <w:rPr>
                <w:bCs/>
                <w:iCs/>
              </w:rPr>
            </w:pPr>
            <w:r>
              <w:rPr>
                <w:bCs/>
                <w:iCs/>
              </w:rPr>
              <w:t>Button</w:t>
            </w:r>
          </w:p>
        </w:tc>
        <w:tc>
          <w:tcPr>
            <w:tcW w:w="6693" w:type="dxa"/>
            <w:vAlign w:val="center"/>
          </w:tcPr>
          <w:p w14:paraId="6F3818F1" w14:textId="77777777" w:rsidR="009274EA" w:rsidRDefault="00C53038">
            <w:pPr>
              <w:rPr>
                <w:bCs/>
                <w:iCs/>
              </w:rPr>
            </w:pPr>
            <w:r>
              <w:rPr>
                <w:bCs/>
                <w:iCs/>
              </w:rPr>
              <w:t>On clicking clear, system should clear all input in Log in and Password field.</w:t>
            </w:r>
          </w:p>
        </w:tc>
      </w:tr>
    </w:tbl>
    <w:p w14:paraId="6B8AD96D" w14:textId="77777777" w:rsidR="009274EA" w:rsidRDefault="009274EA"/>
    <w:p w14:paraId="48C41DB0" w14:textId="77777777" w:rsidR="009274EA" w:rsidRDefault="009274EA"/>
    <w:p w14:paraId="26B3C2C7" w14:textId="77777777" w:rsidR="009274EA" w:rsidRDefault="009274EA"/>
    <w:p w14:paraId="59441DF7" w14:textId="77777777" w:rsidR="009274EA" w:rsidRDefault="009274EA"/>
    <w:p w14:paraId="253E661F" w14:textId="77777777" w:rsidR="009274EA" w:rsidRDefault="009274EA"/>
    <w:p w14:paraId="65E0817C" w14:textId="77777777" w:rsidR="009274EA" w:rsidRDefault="009274EA"/>
    <w:p w14:paraId="70D46429" w14:textId="77777777" w:rsidR="009274EA" w:rsidRDefault="009274EA"/>
    <w:p w14:paraId="1F136B3D" w14:textId="77777777" w:rsidR="009274EA" w:rsidRDefault="009274EA"/>
    <w:p w14:paraId="4705BDD4" w14:textId="77777777" w:rsidR="009274EA" w:rsidRDefault="00C53038">
      <w:pPr>
        <w:pStyle w:val="Heading2"/>
        <w:rPr>
          <w:rFonts w:ascii="Cambria" w:hAnsi="Cambria"/>
          <w:sz w:val="22"/>
        </w:rPr>
      </w:pPr>
      <w:bookmarkStart w:id="12508" w:name="_Toc148377802"/>
      <w:r>
        <w:rPr>
          <w:rFonts w:ascii="Cambria" w:hAnsi="Cambria"/>
          <w:sz w:val="22"/>
        </w:rPr>
        <w:t>33.1 High Level Use Case of Forgot Password</w:t>
      </w:r>
      <w:bookmarkEnd w:id="12508"/>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18F0384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42505079"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1E2BFF5C" w14:textId="77777777" w:rsidR="009274EA" w:rsidRDefault="00C53038">
            <w:pPr>
              <w:numPr>
                <w:ilvl w:val="0"/>
                <w:numId w:val="59"/>
              </w:numPr>
              <w:spacing w:before="120" w:after="120" w:line="360" w:lineRule="auto"/>
              <w:jc w:val="both"/>
            </w:pPr>
            <w:r>
              <w:t>The objective of this Use Case is to understand that User can change their Password through forgot password functionality</w:t>
            </w:r>
          </w:p>
        </w:tc>
      </w:tr>
      <w:tr w:rsidR="009274EA" w14:paraId="2E3D5CF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2AAC232"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7BE8D4EC" w14:textId="77777777" w:rsidR="009274EA" w:rsidRDefault="00C53038">
            <w:pPr>
              <w:numPr>
                <w:ilvl w:val="0"/>
                <w:numId w:val="59"/>
              </w:numPr>
              <w:spacing w:before="120" w:after="120" w:line="360" w:lineRule="auto"/>
              <w:jc w:val="both"/>
            </w:pPr>
            <w:r>
              <w:t xml:space="preserve">User Registration is completed in all aspects </w:t>
            </w:r>
          </w:p>
        </w:tc>
      </w:tr>
      <w:tr w:rsidR="009274EA" w14:paraId="20F1F00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3254E79"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49403566" w14:textId="77777777" w:rsidR="009274EA" w:rsidRDefault="00C53038">
            <w:pPr>
              <w:numPr>
                <w:ilvl w:val="0"/>
                <w:numId w:val="59"/>
              </w:numPr>
              <w:spacing w:before="120" w:after="120" w:line="360" w:lineRule="auto"/>
              <w:jc w:val="both"/>
            </w:pPr>
            <w:r>
              <w:t>System should allow User to change Password</w:t>
            </w:r>
          </w:p>
          <w:p w14:paraId="3F4D61CC" w14:textId="77777777" w:rsidR="009274EA" w:rsidRDefault="00C53038">
            <w:pPr>
              <w:numPr>
                <w:ilvl w:val="0"/>
                <w:numId w:val="59"/>
              </w:numPr>
              <w:spacing w:before="120" w:after="120" w:line="360" w:lineRule="auto"/>
              <w:jc w:val="both"/>
            </w:pPr>
            <w:r>
              <w:t>On changing Password, system should display a message as “Password changed successfully”</w:t>
            </w:r>
          </w:p>
          <w:p w14:paraId="16ADB47D" w14:textId="77777777" w:rsidR="009274EA" w:rsidRDefault="00C53038">
            <w:pPr>
              <w:numPr>
                <w:ilvl w:val="0"/>
                <w:numId w:val="59"/>
              </w:numPr>
              <w:spacing w:before="120" w:after="120" w:line="360" w:lineRule="auto"/>
              <w:jc w:val="both"/>
            </w:pPr>
            <w:r>
              <w:t>On submission of details, system should redirect user to Home page.</w:t>
            </w:r>
          </w:p>
        </w:tc>
      </w:tr>
      <w:tr w:rsidR="009274EA" w14:paraId="5FB6910F"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C924DD3"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13C09F93" w14:textId="77777777" w:rsidR="009274EA" w:rsidRDefault="00C53038">
            <w:pPr>
              <w:numPr>
                <w:ilvl w:val="0"/>
                <w:numId w:val="59"/>
              </w:numPr>
              <w:spacing w:before="120" w:after="120" w:line="360" w:lineRule="auto"/>
              <w:jc w:val="both"/>
            </w:pPr>
            <w:r>
              <w:t>NA</w:t>
            </w:r>
          </w:p>
        </w:tc>
      </w:tr>
      <w:tr w:rsidR="009274EA" w14:paraId="5FD8ACF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79E7D14D" w14:textId="77777777" w:rsidR="009274EA" w:rsidRDefault="00C53038">
            <w:pPr>
              <w:tabs>
                <w:tab w:val="left" w:pos="10620"/>
              </w:tabs>
              <w:rPr>
                <w:b/>
                <w:i/>
              </w:rPr>
            </w:pPr>
            <w:r>
              <w:rPr>
                <w:b/>
                <w:i/>
              </w:rPr>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4D55638B" w14:textId="77777777" w:rsidR="009274EA" w:rsidRDefault="009274EA">
            <w:pPr>
              <w:spacing w:after="200" w:line="360" w:lineRule="auto"/>
              <w:contextualSpacing/>
              <w:rPr>
                <w:color w:val="FF0000"/>
              </w:rPr>
            </w:pPr>
          </w:p>
        </w:tc>
      </w:tr>
      <w:tr w:rsidR="009274EA" w14:paraId="70772E6C"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670D8BA"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02370C40" w14:textId="77777777" w:rsidR="009274EA" w:rsidRDefault="00C53038">
            <w:pPr>
              <w:numPr>
                <w:ilvl w:val="0"/>
                <w:numId w:val="59"/>
              </w:numPr>
              <w:spacing w:before="120" w:after="120" w:line="360" w:lineRule="auto"/>
              <w:jc w:val="both"/>
            </w:pPr>
            <w:r>
              <w:t>Auto fill should be disabled (off) for e-mail ID field</w:t>
            </w:r>
          </w:p>
          <w:p w14:paraId="14DD9AF7" w14:textId="77777777" w:rsidR="009274EA" w:rsidRDefault="00C53038">
            <w:pPr>
              <w:numPr>
                <w:ilvl w:val="0"/>
                <w:numId w:val="59"/>
              </w:numPr>
              <w:spacing w:before="120" w:after="120" w:line="360" w:lineRule="auto"/>
              <w:jc w:val="both"/>
            </w:pPr>
            <w:r>
              <w:t>If User Code is wrongly entered, system should display a message as</w:t>
            </w:r>
            <w:r>
              <w:rPr>
                <w:b/>
              </w:rPr>
              <w:t xml:space="preserve"> “User code does not exist”</w:t>
            </w:r>
          </w:p>
          <w:p w14:paraId="148EB38D" w14:textId="77777777" w:rsidR="009274EA" w:rsidRDefault="00C53038">
            <w:pPr>
              <w:numPr>
                <w:ilvl w:val="0"/>
                <w:numId w:val="59"/>
              </w:numPr>
              <w:spacing w:before="120" w:after="120" w:line="360" w:lineRule="auto"/>
              <w:jc w:val="both"/>
            </w:pPr>
            <w:r>
              <w:t>System should only allow to change password if User Code &amp; hint question and answer matches with Original one (User code at the time of Registration and hint question and answer at time of first time log in)</w:t>
            </w:r>
          </w:p>
          <w:p w14:paraId="418AED15" w14:textId="77777777" w:rsidR="009274EA" w:rsidRDefault="00C53038">
            <w:pPr>
              <w:numPr>
                <w:ilvl w:val="0"/>
                <w:numId w:val="59"/>
              </w:numPr>
              <w:spacing w:before="120" w:after="120" w:line="360" w:lineRule="auto"/>
              <w:jc w:val="both"/>
            </w:pPr>
            <w:r>
              <w:t>On configuring new password and hint question and answer, system should redirect User to Login Page.</w:t>
            </w:r>
          </w:p>
          <w:p w14:paraId="09B615B3" w14:textId="77777777" w:rsidR="009274EA" w:rsidRDefault="00C53038">
            <w:pPr>
              <w:numPr>
                <w:ilvl w:val="0"/>
                <w:numId w:val="59"/>
              </w:numPr>
              <w:spacing w:before="120" w:after="120" w:line="360" w:lineRule="auto"/>
              <w:jc w:val="both"/>
            </w:pPr>
            <w:r>
              <w:t xml:space="preserve">On updating the password, system should display a message as </w:t>
            </w:r>
            <w:r>
              <w:rPr>
                <w:b/>
              </w:rPr>
              <w:t>“Password changed successfully”.</w:t>
            </w:r>
          </w:p>
          <w:p w14:paraId="296B2A0D" w14:textId="77777777" w:rsidR="009274EA" w:rsidRDefault="00C53038">
            <w:pPr>
              <w:numPr>
                <w:ilvl w:val="0"/>
                <w:numId w:val="59"/>
              </w:numPr>
              <w:spacing w:before="120" w:after="120" w:line="360" w:lineRule="auto"/>
              <w:jc w:val="both"/>
            </w:pPr>
            <w:r>
              <w:lastRenderedPageBreak/>
              <w:t>System should automatically unlock password if User request for Forgot Password.</w:t>
            </w:r>
          </w:p>
          <w:p w14:paraId="0F390D24" w14:textId="77777777" w:rsidR="009274EA" w:rsidRDefault="00C53038">
            <w:pPr>
              <w:numPr>
                <w:ilvl w:val="0"/>
                <w:numId w:val="59"/>
              </w:numPr>
              <w:spacing w:before="120" w:after="120" w:line="360" w:lineRule="auto"/>
              <w:jc w:val="both"/>
            </w:pPr>
            <w:r>
              <w:t>System should not allow to paste the password in confirm Password field</w:t>
            </w:r>
          </w:p>
          <w:p w14:paraId="1AB9DE72" w14:textId="77777777" w:rsidR="009274EA" w:rsidRDefault="00C53038">
            <w:pPr>
              <w:numPr>
                <w:ilvl w:val="0"/>
                <w:numId w:val="59"/>
              </w:numPr>
              <w:spacing w:before="120" w:after="120" w:line="360" w:lineRule="auto"/>
              <w:jc w:val="both"/>
            </w:pPr>
            <w:r>
              <w:t>On changing password through Forgot Password function, system should not allow to automatically enable users account if the same is disabled.</w:t>
            </w:r>
          </w:p>
          <w:p w14:paraId="67977003" w14:textId="77777777" w:rsidR="009274EA" w:rsidRDefault="00C53038">
            <w:pPr>
              <w:rPr>
                <w:b/>
              </w:rPr>
            </w:pPr>
            <w:r>
              <w:rPr>
                <w:b/>
              </w:rPr>
              <w:t>Reset password</w:t>
            </w:r>
          </w:p>
          <w:p w14:paraId="37B11090" w14:textId="77777777" w:rsidR="009274EA" w:rsidRDefault="00C53038">
            <w:pPr>
              <w:pStyle w:val="ListParagraph"/>
              <w:numPr>
                <w:ilvl w:val="0"/>
                <w:numId w:val="60"/>
              </w:numPr>
              <w:spacing w:before="0" w:after="200" w:line="360" w:lineRule="auto"/>
              <w:contextualSpacing/>
              <w:rPr>
                <w:rFonts w:asciiTheme="minorHAnsi" w:hAnsiTheme="minorHAnsi" w:cs="Arial"/>
                <w:b/>
                <w:sz w:val="22"/>
                <w:szCs w:val="22"/>
              </w:rPr>
            </w:pPr>
            <w:r>
              <w:rPr>
                <w:rFonts w:asciiTheme="minorHAnsi" w:hAnsiTheme="minorHAnsi" w:cs="Arial"/>
                <w:sz w:val="22"/>
                <w:szCs w:val="22"/>
              </w:rPr>
              <w:t>System in forgot password page should display following message “</w:t>
            </w:r>
            <w:r>
              <w:rPr>
                <w:rFonts w:asciiTheme="minorHAnsi" w:hAnsiTheme="minorHAnsi" w:cs="Arial"/>
                <w:b/>
                <w:sz w:val="22"/>
                <w:szCs w:val="22"/>
              </w:rPr>
              <w:t>Forgot hint answer too? No problem. You can still reset your password. Click here to reset password.”</w:t>
            </w:r>
          </w:p>
          <w:p w14:paraId="1ED52640" w14:textId="77777777" w:rsidR="009274EA" w:rsidRDefault="00C53038">
            <w:pPr>
              <w:pStyle w:val="ListParagraph"/>
              <w:numPr>
                <w:ilvl w:val="0"/>
                <w:numId w:val="60"/>
              </w:numPr>
              <w:spacing w:before="0" w:after="200" w:line="360" w:lineRule="auto"/>
              <w:contextualSpacing/>
              <w:rPr>
                <w:rFonts w:asciiTheme="minorHAnsi" w:hAnsiTheme="minorHAnsi" w:cs="Arial"/>
                <w:b/>
                <w:sz w:val="22"/>
                <w:szCs w:val="22"/>
              </w:rPr>
            </w:pPr>
            <w:r>
              <w:rPr>
                <w:rFonts w:asciiTheme="minorHAnsi" w:hAnsiTheme="minorHAnsi" w:cs="Arial"/>
                <w:sz w:val="22"/>
                <w:szCs w:val="22"/>
              </w:rPr>
              <w:t>System should display “</w:t>
            </w:r>
            <w:r>
              <w:rPr>
                <w:rFonts w:asciiTheme="minorHAnsi" w:hAnsiTheme="minorHAnsi" w:cs="Arial"/>
                <w:b/>
                <w:sz w:val="22"/>
                <w:szCs w:val="22"/>
              </w:rPr>
              <w:t>Click here to Reset password</w:t>
            </w:r>
            <w:r>
              <w:rPr>
                <w:rFonts w:asciiTheme="minorHAnsi" w:hAnsiTheme="minorHAnsi" w:cs="Arial"/>
                <w:sz w:val="22"/>
                <w:szCs w:val="22"/>
              </w:rPr>
              <w:t xml:space="preserve">” in the form of hyperlink, clicking on which system should send Reset password link to bidder’s registered email id notifying user with a message as </w:t>
            </w:r>
            <w:r>
              <w:rPr>
                <w:rFonts w:asciiTheme="minorHAnsi" w:hAnsiTheme="minorHAnsi" w:cs="Arial"/>
                <w:b/>
                <w:sz w:val="22"/>
                <w:szCs w:val="22"/>
              </w:rPr>
              <w:t>“A link has been sent to you on your registered E-mail ID to reset your password.”</w:t>
            </w:r>
          </w:p>
          <w:p w14:paraId="72293918" w14:textId="77777777" w:rsidR="009274EA" w:rsidRDefault="00C53038">
            <w:pPr>
              <w:pStyle w:val="ListParagraph"/>
              <w:numPr>
                <w:ilvl w:val="0"/>
                <w:numId w:val="60"/>
              </w:numPr>
              <w:spacing w:before="0" w:after="200" w:line="360" w:lineRule="auto"/>
              <w:contextualSpacing/>
              <w:rPr>
                <w:rFonts w:asciiTheme="minorHAnsi" w:hAnsiTheme="minorHAnsi" w:cs="Arial"/>
                <w:sz w:val="22"/>
                <w:szCs w:val="22"/>
              </w:rPr>
            </w:pPr>
            <w:r>
              <w:rPr>
                <w:rFonts w:asciiTheme="minorHAnsi" w:hAnsiTheme="minorHAnsi" w:cs="Arial"/>
                <w:sz w:val="22"/>
                <w:szCs w:val="22"/>
              </w:rPr>
              <w:t>System should allow user to click on reset password link sent through email</w:t>
            </w:r>
          </w:p>
          <w:p w14:paraId="32803160" w14:textId="77777777" w:rsidR="009274EA" w:rsidRDefault="00C53038">
            <w:pPr>
              <w:pStyle w:val="ListParagraph"/>
              <w:numPr>
                <w:ilvl w:val="0"/>
                <w:numId w:val="60"/>
              </w:numPr>
              <w:spacing w:before="0" w:after="200" w:line="360" w:lineRule="auto"/>
              <w:contextualSpacing/>
              <w:rPr>
                <w:rFonts w:asciiTheme="minorHAnsi" w:hAnsiTheme="minorHAnsi" w:cs="Arial"/>
                <w:sz w:val="22"/>
                <w:szCs w:val="22"/>
              </w:rPr>
            </w:pPr>
            <w:r>
              <w:rPr>
                <w:rFonts w:asciiTheme="minorHAnsi" w:hAnsiTheme="minorHAnsi" w:cs="Arial"/>
                <w:sz w:val="22"/>
                <w:szCs w:val="22"/>
              </w:rPr>
              <w:t>Clicking on the reset password link, system should redirect user to Reset password page labeled as Reset password</w:t>
            </w:r>
          </w:p>
          <w:p w14:paraId="7AF2F9D3" w14:textId="77777777" w:rsidR="009274EA" w:rsidRDefault="00C53038">
            <w:pPr>
              <w:pStyle w:val="ListParagraph"/>
              <w:numPr>
                <w:ilvl w:val="0"/>
                <w:numId w:val="60"/>
              </w:numPr>
              <w:spacing w:before="0" w:after="200" w:line="360" w:lineRule="auto"/>
              <w:contextualSpacing/>
              <w:rPr>
                <w:rFonts w:asciiTheme="minorHAnsi" w:hAnsiTheme="minorHAnsi" w:cs="Arial"/>
                <w:sz w:val="22"/>
                <w:szCs w:val="22"/>
              </w:rPr>
            </w:pPr>
            <w:r>
              <w:rPr>
                <w:rFonts w:asciiTheme="minorHAnsi" w:hAnsiTheme="minorHAnsi" w:cs="Arial"/>
                <w:sz w:val="22"/>
                <w:szCs w:val="22"/>
              </w:rPr>
              <w:t>System should display following fields on Reset password page</w:t>
            </w:r>
          </w:p>
          <w:p w14:paraId="56671E92" w14:textId="77777777" w:rsidR="009274EA" w:rsidRDefault="00C53038">
            <w:pPr>
              <w:pStyle w:val="ListParagraph"/>
              <w:numPr>
                <w:ilvl w:val="1"/>
                <w:numId w:val="60"/>
              </w:numPr>
              <w:spacing w:before="0" w:after="200" w:line="360" w:lineRule="auto"/>
              <w:contextualSpacing/>
              <w:rPr>
                <w:rFonts w:asciiTheme="minorHAnsi" w:hAnsiTheme="minorHAnsi" w:cs="Arial"/>
                <w:sz w:val="22"/>
                <w:szCs w:val="22"/>
              </w:rPr>
            </w:pPr>
            <w:r>
              <w:rPr>
                <w:rFonts w:asciiTheme="minorHAnsi" w:hAnsiTheme="minorHAnsi" w:cs="Arial"/>
                <w:sz w:val="22"/>
                <w:szCs w:val="22"/>
              </w:rPr>
              <w:t>Hint question</w:t>
            </w:r>
          </w:p>
          <w:p w14:paraId="4D0C97E3" w14:textId="77777777" w:rsidR="009274EA" w:rsidRDefault="00C53038">
            <w:pPr>
              <w:pStyle w:val="ListParagraph"/>
              <w:numPr>
                <w:ilvl w:val="1"/>
                <w:numId w:val="60"/>
              </w:numPr>
              <w:spacing w:before="0" w:after="200" w:line="360" w:lineRule="auto"/>
              <w:contextualSpacing/>
              <w:rPr>
                <w:rFonts w:asciiTheme="minorHAnsi" w:hAnsiTheme="minorHAnsi" w:cs="Arial"/>
                <w:sz w:val="22"/>
                <w:szCs w:val="22"/>
              </w:rPr>
            </w:pPr>
            <w:r>
              <w:rPr>
                <w:rFonts w:asciiTheme="minorHAnsi" w:hAnsiTheme="minorHAnsi" w:cs="Arial"/>
                <w:sz w:val="22"/>
                <w:szCs w:val="22"/>
              </w:rPr>
              <w:t>Hint answer</w:t>
            </w:r>
          </w:p>
          <w:p w14:paraId="772BB8ED" w14:textId="77777777" w:rsidR="009274EA" w:rsidRDefault="00C53038">
            <w:pPr>
              <w:pStyle w:val="ListParagraph"/>
              <w:numPr>
                <w:ilvl w:val="1"/>
                <w:numId w:val="60"/>
              </w:numPr>
              <w:spacing w:before="0" w:after="200" w:line="360" w:lineRule="auto"/>
              <w:contextualSpacing/>
              <w:rPr>
                <w:rFonts w:asciiTheme="minorHAnsi" w:hAnsiTheme="minorHAnsi" w:cs="Arial"/>
                <w:sz w:val="22"/>
                <w:szCs w:val="22"/>
              </w:rPr>
            </w:pPr>
            <w:r>
              <w:rPr>
                <w:rFonts w:asciiTheme="minorHAnsi" w:hAnsiTheme="minorHAnsi" w:cs="Arial"/>
                <w:sz w:val="22"/>
                <w:szCs w:val="22"/>
              </w:rPr>
              <w:t>New password</w:t>
            </w:r>
          </w:p>
          <w:p w14:paraId="636257A7" w14:textId="77777777" w:rsidR="009274EA" w:rsidRDefault="00C53038">
            <w:pPr>
              <w:pStyle w:val="ListParagraph"/>
              <w:numPr>
                <w:ilvl w:val="1"/>
                <w:numId w:val="60"/>
              </w:numPr>
              <w:spacing w:before="0" w:after="200" w:line="360" w:lineRule="auto"/>
              <w:contextualSpacing/>
              <w:rPr>
                <w:rFonts w:asciiTheme="minorHAnsi" w:hAnsiTheme="minorHAnsi" w:cs="Arial"/>
                <w:sz w:val="22"/>
                <w:szCs w:val="22"/>
              </w:rPr>
            </w:pPr>
            <w:r>
              <w:rPr>
                <w:rFonts w:asciiTheme="minorHAnsi" w:hAnsiTheme="minorHAnsi" w:cs="Arial"/>
                <w:sz w:val="22"/>
                <w:szCs w:val="22"/>
              </w:rPr>
              <w:t>Confirm password</w:t>
            </w:r>
          </w:p>
          <w:p w14:paraId="4EC98FBD" w14:textId="77777777" w:rsidR="009274EA" w:rsidRDefault="00C53038">
            <w:pPr>
              <w:pStyle w:val="ListParagraph"/>
              <w:numPr>
                <w:ilvl w:val="1"/>
                <w:numId w:val="60"/>
              </w:numPr>
              <w:spacing w:before="0" w:after="200" w:line="360" w:lineRule="auto"/>
              <w:contextualSpacing/>
              <w:rPr>
                <w:rFonts w:asciiTheme="minorHAnsi" w:hAnsiTheme="minorHAnsi" w:cs="Arial"/>
                <w:sz w:val="22"/>
                <w:szCs w:val="22"/>
              </w:rPr>
            </w:pPr>
            <w:r>
              <w:rPr>
                <w:rFonts w:asciiTheme="minorHAnsi" w:hAnsiTheme="minorHAnsi" w:cs="Arial"/>
                <w:sz w:val="22"/>
                <w:szCs w:val="22"/>
              </w:rPr>
              <w:t>Action</w:t>
            </w:r>
          </w:p>
          <w:p w14:paraId="259C18FB" w14:textId="77777777" w:rsidR="009274EA" w:rsidRDefault="00C53038">
            <w:pPr>
              <w:pStyle w:val="ListParagraph"/>
              <w:numPr>
                <w:ilvl w:val="2"/>
                <w:numId w:val="60"/>
              </w:numPr>
              <w:spacing w:before="0" w:after="200" w:line="360" w:lineRule="auto"/>
              <w:contextualSpacing/>
              <w:rPr>
                <w:color w:val="FF0000"/>
              </w:rPr>
            </w:pPr>
            <w:r>
              <w:rPr>
                <w:rFonts w:asciiTheme="minorHAnsi" w:hAnsiTheme="minorHAnsi" w:cs="Arial"/>
                <w:sz w:val="22"/>
                <w:szCs w:val="22"/>
              </w:rPr>
              <w:t>Submit – On successful reset, system should notify user with a message as “</w:t>
            </w:r>
            <w:r>
              <w:rPr>
                <w:rFonts w:asciiTheme="minorHAnsi" w:hAnsiTheme="minorHAnsi" w:cs="Arial"/>
                <w:b/>
                <w:sz w:val="22"/>
                <w:szCs w:val="22"/>
              </w:rPr>
              <w:t>Password reset successfully</w:t>
            </w:r>
            <w:r>
              <w:rPr>
                <w:rFonts w:asciiTheme="minorHAnsi" w:hAnsiTheme="minorHAnsi" w:cs="Arial"/>
                <w:sz w:val="22"/>
                <w:szCs w:val="22"/>
              </w:rPr>
              <w:t>”</w:t>
            </w:r>
          </w:p>
        </w:tc>
      </w:tr>
      <w:tr w:rsidR="009274EA" w14:paraId="14D314D7"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73CCBE3"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6266979C" w14:textId="77777777" w:rsidR="009274EA" w:rsidRDefault="00C53038">
            <w:pPr>
              <w:pStyle w:val="ListParagraph"/>
              <w:numPr>
                <w:ilvl w:val="0"/>
                <w:numId w:val="59"/>
              </w:numPr>
              <w:tabs>
                <w:tab w:val="num" w:pos="1080"/>
              </w:tabs>
              <w:spacing w:line="360" w:lineRule="auto"/>
            </w:pPr>
            <w:r>
              <w:t>All User</w:t>
            </w:r>
          </w:p>
        </w:tc>
      </w:tr>
    </w:tbl>
    <w:p w14:paraId="00D3356E"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6BF23642" w14:textId="77777777">
        <w:trPr>
          <w:trHeight w:val="940"/>
        </w:trPr>
        <w:tc>
          <w:tcPr>
            <w:tcW w:w="1150" w:type="dxa"/>
            <w:shd w:val="clear" w:color="auto" w:fill="C4BC96"/>
          </w:tcPr>
          <w:p w14:paraId="41B56EB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lastRenderedPageBreak/>
              <w:t>Field Name</w:t>
            </w:r>
          </w:p>
        </w:tc>
        <w:tc>
          <w:tcPr>
            <w:tcW w:w="918" w:type="dxa"/>
            <w:shd w:val="clear" w:color="auto" w:fill="C4BC96"/>
          </w:tcPr>
          <w:p w14:paraId="68652D5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0C890CC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00BC8557"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5B5419EB"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447338D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1359828E"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42453A11" w14:textId="77777777">
        <w:trPr>
          <w:trHeight w:val="1735"/>
        </w:trPr>
        <w:tc>
          <w:tcPr>
            <w:tcW w:w="1150" w:type="dxa"/>
            <w:shd w:val="clear" w:color="auto" w:fill="auto"/>
          </w:tcPr>
          <w:p w14:paraId="4618766A" w14:textId="77777777" w:rsidR="009274EA" w:rsidRDefault="00C53038">
            <w:pPr>
              <w:pStyle w:val="ListParagraph"/>
              <w:tabs>
                <w:tab w:val="center" w:pos="4320"/>
                <w:tab w:val="right" w:pos="8640"/>
              </w:tabs>
              <w:spacing w:line="360" w:lineRule="auto"/>
              <w:ind w:left="0"/>
            </w:pPr>
            <w:r>
              <w:t>Email ID</w:t>
            </w:r>
          </w:p>
        </w:tc>
        <w:tc>
          <w:tcPr>
            <w:tcW w:w="918" w:type="dxa"/>
            <w:shd w:val="clear" w:color="auto" w:fill="auto"/>
          </w:tcPr>
          <w:p w14:paraId="3383A4D6" w14:textId="77777777" w:rsidR="009274EA" w:rsidRDefault="00C53038">
            <w:pPr>
              <w:pStyle w:val="ListParagraph"/>
              <w:tabs>
                <w:tab w:val="center" w:pos="4320"/>
                <w:tab w:val="right" w:pos="8640"/>
              </w:tabs>
              <w:spacing w:line="360" w:lineRule="auto"/>
              <w:ind w:left="0"/>
            </w:pPr>
            <w:r>
              <w:t>Text Box</w:t>
            </w:r>
          </w:p>
        </w:tc>
        <w:tc>
          <w:tcPr>
            <w:tcW w:w="992" w:type="dxa"/>
            <w:shd w:val="clear" w:color="auto" w:fill="auto"/>
          </w:tcPr>
          <w:p w14:paraId="5C5787E6" w14:textId="77777777" w:rsidR="009274EA" w:rsidRDefault="00C53038">
            <w:pPr>
              <w:pStyle w:val="ListParagraph"/>
              <w:tabs>
                <w:tab w:val="center" w:pos="4320"/>
                <w:tab w:val="right" w:pos="8640"/>
              </w:tabs>
              <w:spacing w:line="360" w:lineRule="auto"/>
              <w:ind w:left="0"/>
            </w:pPr>
            <w:r>
              <w:t>M</w:t>
            </w:r>
          </w:p>
        </w:tc>
        <w:tc>
          <w:tcPr>
            <w:tcW w:w="1774" w:type="dxa"/>
            <w:shd w:val="clear" w:color="auto" w:fill="auto"/>
          </w:tcPr>
          <w:p w14:paraId="25055A73" w14:textId="77777777" w:rsidR="009274EA" w:rsidRDefault="00C53038">
            <w:pPr>
              <w:pStyle w:val="ListParagraph"/>
              <w:tabs>
                <w:tab w:val="center" w:pos="4320"/>
                <w:tab w:val="right" w:pos="8640"/>
              </w:tabs>
              <w:spacing w:line="360" w:lineRule="auto"/>
              <w:ind w:left="0"/>
            </w:pPr>
            <w:r>
              <w:t>It is mandatory to enter Email ID</w:t>
            </w:r>
          </w:p>
          <w:p w14:paraId="596BA3B9" w14:textId="77777777" w:rsidR="009274EA" w:rsidRDefault="009274EA">
            <w:pPr>
              <w:pStyle w:val="ListParagraph"/>
              <w:tabs>
                <w:tab w:val="center" w:pos="4320"/>
                <w:tab w:val="right" w:pos="8640"/>
              </w:tabs>
              <w:spacing w:line="360" w:lineRule="auto"/>
              <w:ind w:left="0"/>
            </w:pPr>
          </w:p>
          <w:p w14:paraId="1174E805" w14:textId="77777777" w:rsidR="009274EA" w:rsidRDefault="00C53038">
            <w:pPr>
              <w:pStyle w:val="ListParagraph"/>
              <w:tabs>
                <w:tab w:val="center" w:pos="4320"/>
                <w:tab w:val="right" w:pos="8640"/>
              </w:tabs>
              <w:spacing w:line="360" w:lineRule="auto"/>
              <w:ind w:left="0"/>
            </w:pPr>
            <w:r>
              <w:t xml:space="preserve">Allows Min 6 Max. 50 </w:t>
            </w:r>
            <w:r>
              <w:rPr>
                <w:color w:val="000000"/>
              </w:rPr>
              <w:t>alphanumeric and Special Characters (@,.,_)</w:t>
            </w:r>
          </w:p>
          <w:p w14:paraId="4CF5CC4D" w14:textId="77777777" w:rsidR="009274EA" w:rsidRDefault="009274EA">
            <w:pPr>
              <w:pStyle w:val="ListParagraph"/>
              <w:tabs>
                <w:tab w:val="center" w:pos="4320"/>
                <w:tab w:val="right" w:pos="8640"/>
              </w:tabs>
              <w:spacing w:line="360" w:lineRule="auto"/>
              <w:ind w:left="0"/>
            </w:pPr>
          </w:p>
        </w:tc>
        <w:tc>
          <w:tcPr>
            <w:tcW w:w="1352" w:type="dxa"/>
            <w:shd w:val="clear" w:color="auto" w:fill="auto"/>
          </w:tcPr>
          <w:p w14:paraId="0CAB8090" w14:textId="77777777" w:rsidR="009274EA" w:rsidRDefault="00C53038">
            <w:pPr>
              <w:pStyle w:val="ListParagraph"/>
              <w:tabs>
                <w:tab w:val="center" w:pos="4320"/>
                <w:tab w:val="right" w:pos="8640"/>
              </w:tabs>
              <w:spacing w:line="360" w:lineRule="auto"/>
              <w:ind w:left="0"/>
            </w:pPr>
            <w:r>
              <w:t>Please enter Email ID</w:t>
            </w:r>
          </w:p>
          <w:p w14:paraId="2A6FDEF1" w14:textId="77777777" w:rsidR="009274EA" w:rsidRDefault="009274EA">
            <w:pPr>
              <w:pStyle w:val="ListParagraph"/>
              <w:tabs>
                <w:tab w:val="center" w:pos="4320"/>
                <w:tab w:val="right" w:pos="8640"/>
              </w:tabs>
              <w:spacing w:line="360" w:lineRule="auto"/>
              <w:ind w:left="0"/>
            </w:pPr>
          </w:p>
          <w:p w14:paraId="20C89A18" w14:textId="77777777" w:rsidR="009274EA" w:rsidRDefault="00C53038">
            <w:pPr>
              <w:pStyle w:val="ListParagraph"/>
              <w:tabs>
                <w:tab w:val="center" w:pos="4320"/>
                <w:tab w:val="right" w:pos="8640"/>
              </w:tabs>
              <w:spacing w:line="360" w:lineRule="auto"/>
              <w:ind w:left="0"/>
            </w:pPr>
            <w:r>
              <w:t>Please enter valid email ID</w:t>
            </w:r>
          </w:p>
          <w:p w14:paraId="4ACC5CB1" w14:textId="77777777" w:rsidR="009274EA" w:rsidRDefault="009274EA">
            <w:pPr>
              <w:pStyle w:val="ListParagraph"/>
              <w:tabs>
                <w:tab w:val="center" w:pos="4320"/>
                <w:tab w:val="right" w:pos="8640"/>
              </w:tabs>
              <w:spacing w:line="360" w:lineRule="auto"/>
              <w:ind w:left="0"/>
            </w:pPr>
          </w:p>
          <w:p w14:paraId="1D0CC134" w14:textId="77777777" w:rsidR="009274EA" w:rsidRDefault="009274EA">
            <w:pPr>
              <w:pStyle w:val="ListParagraph"/>
              <w:tabs>
                <w:tab w:val="center" w:pos="4320"/>
                <w:tab w:val="right" w:pos="8640"/>
              </w:tabs>
              <w:spacing w:line="360" w:lineRule="auto"/>
              <w:ind w:left="0"/>
            </w:pPr>
          </w:p>
          <w:p w14:paraId="0D5CA5A3" w14:textId="77777777" w:rsidR="009274EA" w:rsidRDefault="00C53038">
            <w:pPr>
              <w:pStyle w:val="ListParagraph"/>
              <w:tabs>
                <w:tab w:val="center" w:pos="4320"/>
                <w:tab w:val="right" w:pos="8640"/>
              </w:tabs>
              <w:spacing w:line="360" w:lineRule="auto"/>
              <w:ind w:left="0"/>
            </w:pPr>
            <w:r>
              <w:t xml:space="preserve">Allows Min 6 Max. 50 </w:t>
            </w:r>
            <w:r>
              <w:rPr>
                <w:color w:val="000000"/>
              </w:rPr>
              <w:t>alphanumeric and Special Characters (@,.,_)</w:t>
            </w:r>
          </w:p>
          <w:p w14:paraId="364B051B" w14:textId="77777777" w:rsidR="009274EA" w:rsidRDefault="009274EA">
            <w:pPr>
              <w:pStyle w:val="ListParagraph"/>
              <w:tabs>
                <w:tab w:val="center" w:pos="4320"/>
                <w:tab w:val="right" w:pos="8640"/>
              </w:tabs>
              <w:spacing w:line="360" w:lineRule="auto"/>
              <w:ind w:left="0"/>
            </w:pPr>
          </w:p>
        </w:tc>
        <w:tc>
          <w:tcPr>
            <w:tcW w:w="2904" w:type="dxa"/>
            <w:shd w:val="clear" w:color="auto" w:fill="auto"/>
          </w:tcPr>
          <w:p w14:paraId="770F9AB2" w14:textId="77777777" w:rsidR="009274EA" w:rsidRDefault="00C53038">
            <w:pPr>
              <w:pStyle w:val="ListParagraph"/>
              <w:tabs>
                <w:tab w:val="center" w:pos="4320"/>
                <w:tab w:val="right" w:pos="8640"/>
              </w:tabs>
              <w:spacing w:line="360" w:lineRule="auto"/>
              <w:ind w:left="0"/>
            </w:pPr>
            <w:r>
              <w:rPr>
                <w:noProof/>
              </w:rPr>
              <w:drawing>
                <wp:inline distT="0" distB="0" distL="0" distR="0" wp14:anchorId="0B9B7781" wp14:editId="664459D1">
                  <wp:extent cx="1190625" cy="228600"/>
                  <wp:effectExtent l="19050" t="0" r="9525" b="0"/>
                  <wp:docPr id="13"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31" cstate="print"/>
                          <a:srcRect/>
                          <a:stretch>
                            <a:fillRect/>
                          </a:stretch>
                        </pic:blipFill>
                        <pic:spPr bwMode="auto">
                          <a:xfrm>
                            <a:off x="0" y="0"/>
                            <a:ext cx="1190625" cy="228600"/>
                          </a:xfrm>
                          <a:prstGeom prst="rect">
                            <a:avLst/>
                          </a:prstGeom>
                          <a:noFill/>
                          <a:ln w="9525">
                            <a:noFill/>
                            <a:miter lim="800000"/>
                            <a:headEnd/>
                            <a:tailEnd/>
                          </a:ln>
                        </pic:spPr>
                      </pic:pic>
                    </a:graphicData>
                  </a:graphic>
                </wp:inline>
              </w:drawing>
            </w:r>
          </w:p>
        </w:tc>
        <w:tc>
          <w:tcPr>
            <w:tcW w:w="1327" w:type="dxa"/>
            <w:shd w:val="clear" w:color="auto" w:fill="auto"/>
          </w:tcPr>
          <w:p w14:paraId="2CAEA037" w14:textId="77777777" w:rsidR="009274EA" w:rsidRDefault="00C53038">
            <w:pPr>
              <w:pStyle w:val="ListParagraph"/>
              <w:tabs>
                <w:tab w:val="center" w:pos="4320"/>
                <w:tab w:val="right" w:pos="8640"/>
              </w:tabs>
              <w:spacing w:line="360" w:lineRule="auto"/>
              <w:ind w:left="0"/>
            </w:pPr>
            <w:r>
              <w:t>System should validate Email ID</w:t>
            </w:r>
          </w:p>
        </w:tc>
      </w:tr>
      <w:tr w:rsidR="009274EA" w14:paraId="179F6816" w14:textId="77777777">
        <w:trPr>
          <w:trHeight w:val="287"/>
        </w:trPr>
        <w:tc>
          <w:tcPr>
            <w:tcW w:w="1150" w:type="dxa"/>
            <w:shd w:val="clear" w:color="auto" w:fill="auto"/>
          </w:tcPr>
          <w:p w14:paraId="74D18114" w14:textId="77777777" w:rsidR="009274EA" w:rsidRDefault="00C53038">
            <w:pPr>
              <w:pStyle w:val="ListParagraph"/>
              <w:tabs>
                <w:tab w:val="center" w:pos="4320"/>
                <w:tab w:val="right" w:pos="8640"/>
              </w:tabs>
              <w:spacing w:line="360" w:lineRule="auto"/>
              <w:ind w:left="0"/>
            </w:pPr>
            <w:r>
              <w:t>New Password</w:t>
            </w:r>
          </w:p>
        </w:tc>
        <w:tc>
          <w:tcPr>
            <w:tcW w:w="918" w:type="dxa"/>
            <w:shd w:val="clear" w:color="auto" w:fill="auto"/>
          </w:tcPr>
          <w:p w14:paraId="2451D37B" w14:textId="77777777" w:rsidR="009274EA" w:rsidRDefault="00C53038">
            <w:pPr>
              <w:pStyle w:val="ListParagraph"/>
              <w:tabs>
                <w:tab w:val="center" w:pos="4320"/>
                <w:tab w:val="right" w:pos="8640"/>
              </w:tabs>
              <w:spacing w:line="360" w:lineRule="auto"/>
              <w:ind w:left="0"/>
            </w:pPr>
            <w:r>
              <w:t>Text Box</w:t>
            </w:r>
          </w:p>
        </w:tc>
        <w:tc>
          <w:tcPr>
            <w:tcW w:w="992" w:type="dxa"/>
            <w:shd w:val="clear" w:color="auto" w:fill="auto"/>
          </w:tcPr>
          <w:p w14:paraId="722AC8DB" w14:textId="77777777" w:rsidR="009274EA" w:rsidRDefault="00C53038">
            <w:pPr>
              <w:pStyle w:val="ListParagraph"/>
              <w:tabs>
                <w:tab w:val="center" w:pos="4320"/>
                <w:tab w:val="right" w:pos="8640"/>
              </w:tabs>
              <w:spacing w:line="360" w:lineRule="auto"/>
              <w:ind w:left="0"/>
            </w:pPr>
            <w:r>
              <w:t>M</w:t>
            </w:r>
          </w:p>
        </w:tc>
        <w:tc>
          <w:tcPr>
            <w:tcW w:w="1774" w:type="dxa"/>
            <w:shd w:val="clear" w:color="auto" w:fill="auto"/>
          </w:tcPr>
          <w:p w14:paraId="6E687C15" w14:textId="77777777" w:rsidR="009274EA" w:rsidRDefault="00C53038">
            <w:pPr>
              <w:pStyle w:val="ListParagraph"/>
              <w:tabs>
                <w:tab w:val="center" w:pos="4320"/>
                <w:tab w:val="right" w:pos="8640"/>
              </w:tabs>
              <w:spacing w:line="360" w:lineRule="auto"/>
              <w:ind w:left="0"/>
            </w:pPr>
            <w:r>
              <w:t>It is mandatory to enter Password</w:t>
            </w:r>
          </w:p>
          <w:p w14:paraId="396D1BA7" w14:textId="77777777" w:rsidR="009274EA" w:rsidRDefault="009274EA">
            <w:pPr>
              <w:pStyle w:val="ListParagraph"/>
              <w:tabs>
                <w:tab w:val="center" w:pos="4320"/>
                <w:tab w:val="right" w:pos="8640"/>
              </w:tabs>
              <w:spacing w:line="360" w:lineRule="auto"/>
              <w:ind w:left="0"/>
            </w:pPr>
          </w:p>
          <w:p w14:paraId="29CAB068" w14:textId="77777777" w:rsidR="009274EA" w:rsidRDefault="00C53038">
            <w:r>
              <w:t>Allows Min 8 and Max. 50 alphanumeric and Special Characters (!,@,#,$,_,.,(,))</w:t>
            </w:r>
          </w:p>
          <w:p w14:paraId="5FDE5E58" w14:textId="77777777" w:rsidR="009274EA" w:rsidRDefault="009274EA"/>
          <w:p w14:paraId="70D64AA1" w14:textId="77777777" w:rsidR="009274EA" w:rsidRDefault="00C53038">
            <w:pPr>
              <w:pStyle w:val="ListParagraph"/>
              <w:tabs>
                <w:tab w:val="center" w:pos="4320"/>
                <w:tab w:val="right" w:pos="8640"/>
              </w:tabs>
              <w:spacing w:line="360" w:lineRule="auto"/>
              <w:ind w:left="0"/>
            </w:pPr>
            <w:r>
              <w:t>Password must comprise of at least one alphanumeric and Special Character (!,@,#,$,_,.,(,))</w:t>
            </w:r>
          </w:p>
          <w:p w14:paraId="67F9FB92" w14:textId="77777777" w:rsidR="009274EA" w:rsidRDefault="009274EA">
            <w:pPr>
              <w:pStyle w:val="ListParagraph"/>
              <w:tabs>
                <w:tab w:val="center" w:pos="4320"/>
                <w:tab w:val="right" w:pos="8640"/>
              </w:tabs>
              <w:spacing w:line="360" w:lineRule="auto"/>
              <w:ind w:left="0"/>
            </w:pPr>
          </w:p>
        </w:tc>
        <w:tc>
          <w:tcPr>
            <w:tcW w:w="1352" w:type="dxa"/>
            <w:shd w:val="clear" w:color="auto" w:fill="auto"/>
          </w:tcPr>
          <w:p w14:paraId="7C34FE41" w14:textId="77777777" w:rsidR="009274EA" w:rsidRDefault="00C53038">
            <w:pPr>
              <w:pStyle w:val="ListParagraph"/>
              <w:tabs>
                <w:tab w:val="center" w:pos="4320"/>
                <w:tab w:val="right" w:pos="8640"/>
              </w:tabs>
              <w:spacing w:line="360" w:lineRule="auto"/>
              <w:ind w:left="0"/>
            </w:pPr>
            <w:r>
              <w:lastRenderedPageBreak/>
              <w:t>Please enter New Password</w:t>
            </w:r>
          </w:p>
          <w:p w14:paraId="180B0B3C" w14:textId="77777777" w:rsidR="009274EA" w:rsidRDefault="009274EA">
            <w:pPr>
              <w:pStyle w:val="ListParagraph"/>
              <w:tabs>
                <w:tab w:val="center" w:pos="4320"/>
                <w:tab w:val="right" w:pos="8640"/>
              </w:tabs>
              <w:spacing w:line="360" w:lineRule="auto"/>
              <w:ind w:left="0"/>
            </w:pPr>
          </w:p>
          <w:p w14:paraId="7ABACDF1" w14:textId="77777777" w:rsidR="009274EA" w:rsidRDefault="00C53038">
            <w:r>
              <w:t>Allows Min 8 and Max. 50 alphanumeric and Special Characters (!,@,#,$,_,.,(,))</w:t>
            </w:r>
          </w:p>
          <w:p w14:paraId="6B7B8BE3" w14:textId="77777777" w:rsidR="009274EA" w:rsidRDefault="009274EA"/>
          <w:p w14:paraId="7DB26EAF" w14:textId="77777777" w:rsidR="009274EA" w:rsidRDefault="00C53038">
            <w:pPr>
              <w:pStyle w:val="ListParagraph"/>
              <w:tabs>
                <w:tab w:val="center" w:pos="4320"/>
                <w:tab w:val="right" w:pos="8640"/>
              </w:tabs>
              <w:spacing w:line="360" w:lineRule="auto"/>
              <w:ind w:left="0"/>
            </w:pPr>
            <w:r>
              <w:t>Password must comprise of at least one alphanumeric and Special Character (!,@,#,$,_,.,(,))</w:t>
            </w:r>
          </w:p>
          <w:p w14:paraId="414D2D14" w14:textId="77777777" w:rsidR="009274EA" w:rsidRDefault="009274EA">
            <w:pPr>
              <w:pStyle w:val="ListParagraph"/>
              <w:tabs>
                <w:tab w:val="center" w:pos="4320"/>
                <w:tab w:val="right" w:pos="8640"/>
              </w:tabs>
              <w:spacing w:line="360" w:lineRule="auto"/>
              <w:ind w:left="0"/>
            </w:pPr>
          </w:p>
          <w:p w14:paraId="48C73BB2" w14:textId="77777777" w:rsidR="009274EA" w:rsidRDefault="00C53038">
            <w:pPr>
              <w:pStyle w:val="ListParagraph"/>
              <w:tabs>
                <w:tab w:val="center" w:pos="4320"/>
                <w:tab w:val="right" w:pos="8640"/>
              </w:tabs>
              <w:spacing w:line="360" w:lineRule="auto"/>
              <w:ind w:left="0"/>
            </w:pPr>
            <w:r>
              <w:t>Password cannot be same as email ID or User Code</w:t>
            </w:r>
          </w:p>
        </w:tc>
        <w:tc>
          <w:tcPr>
            <w:tcW w:w="2904" w:type="dxa"/>
            <w:shd w:val="clear" w:color="auto" w:fill="auto"/>
          </w:tcPr>
          <w:p w14:paraId="1E49F6EE" w14:textId="77777777" w:rsidR="009274EA" w:rsidRDefault="00C53038">
            <w:pPr>
              <w:pStyle w:val="ListParagraph"/>
              <w:tabs>
                <w:tab w:val="center" w:pos="4320"/>
                <w:tab w:val="right" w:pos="8640"/>
              </w:tabs>
              <w:spacing w:line="360" w:lineRule="auto"/>
              <w:ind w:left="0"/>
            </w:pPr>
            <w:r>
              <w:rPr>
                <w:noProof/>
              </w:rPr>
              <w:lastRenderedPageBreak/>
              <w:drawing>
                <wp:inline distT="0" distB="0" distL="0" distR="0" wp14:anchorId="67368B7A" wp14:editId="3291BE62">
                  <wp:extent cx="1143000" cy="228600"/>
                  <wp:effectExtent l="19050" t="0" r="0" b="0"/>
                  <wp:docPr id="17"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32" cstate="print"/>
                          <a:srcRect/>
                          <a:stretch>
                            <a:fillRect/>
                          </a:stretch>
                        </pic:blipFill>
                        <pic:spPr bwMode="auto">
                          <a:xfrm>
                            <a:off x="0" y="0"/>
                            <a:ext cx="1143000" cy="228600"/>
                          </a:xfrm>
                          <a:prstGeom prst="rect">
                            <a:avLst/>
                          </a:prstGeom>
                          <a:noFill/>
                          <a:ln w="9525">
                            <a:noFill/>
                            <a:miter lim="800000"/>
                            <a:headEnd/>
                            <a:tailEnd/>
                          </a:ln>
                        </pic:spPr>
                      </pic:pic>
                    </a:graphicData>
                  </a:graphic>
                </wp:inline>
              </w:drawing>
            </w:r>
          </w:p>
        </w:tc>
        <w:tc>
          <w:tcPr>
            <w:tcW w:w="1327" w:type="dxa"/>
            <w:shd w:val="clear" w:color="auto" w:fill="auto"/>
          </w:tcPr>
          <w:p w14:paraId="1692C515" w14:textId="77777777" w:rsidR="009274EA" w:rsidRDefault="00C53038">
            <w:pPr>
              <w:pStyle w:val="ListParagraph"/>
              <w:tabs>
                <w:tab w:val="center" w:pos="4320"/>
                <w:tab w:val="right" w:pos="8640"/>
              </w:tabs>
              <w:spacing w:line="360" w:lineRule="auto"/>
              <w:ind w:left="0"/>
            </w:pPr>
            <w:r>
              <w:t>-</w:t>
            </w:r>
          </w:p>
        </w:tc>
      </w:tr>
      <w:tr w:rsidR="009274EA" w14:paraId="095B0DC0" w14:textId="77777777">
        <w:trPr>
          <w:trHeight w:val="287"/>
        </w:trPr>
        <w:tc>
          <w:tcPr>
            <w:tcW w:w="1150" w:type="dxa"/>
            <w:shd w:val="clear" w:color="auto" w:fill="auto"/>
          </w:tcPr>
          <w:p w14:paraId="5968C2F9" w14:textId="77777777" w:rsidR="009274EA" w:rsidRDefault="00C53038">
            <w:pPr>
              <w:pStyle w:val="ListParagraph"/>
              <w:tabs>
                <w:tab w:val="center" w:pos="4320"/>
                <w:tab w:val="right" w:pos="8640"/>
              </w:tabs>
              <w:spacing w:line="360" w:lineRule="auto"/>
              <w:ind w:left="0"/>
            </w:pPr>
            <w:r>
              <w:t>Confirm Password</w:t>
            </w:r>
          </w:p>
        </w:tc>
        <w:tc>
          <w:tcPr>
            <w:tcW w:w="918" w:type="dxa"/>
            <w:shd w:val="clear" w:color="auto" w:fill="auto"/>
          </w:tcPr>
          <w:p w14:paraId="230CA007" w14:textId="77777777" w:rsidR="009274EA" w:rsidRDefault="00C53038">
            <w:pPr>
              <w:pStyle w:val="ListParagraph"/>
              <w:tabs>
                <w:tab w:val="center" w:pos="4320"/>
                <w:tab w:val="right" w:pos="8640"/>
              </w:tabs>
              <w:spacing w:line="360" w:lineRule="auto"/>
              <w:ind w:left="0"/>
            </w:pPr>
            <w:r>
              <w:t>Text Box</w:t>
            </w:r>
          </w:p>
        </w:tc>
        <w:tc>
          <w:tcPr>
            <w:tcW w:w="992" w:type="dxa"/>
            <w:shd w:val="clear" w:color="auto" w:fill="auto"/>
          </w:tcPr>
          <w:p w14:paraId="3663F0A7" w14:textId="77777777" w:rsidR="009274EA" w:rsidRDefault="00C53038">
            <w:pPr>
              <w:pStyle w:val="ListParagraph"/>
              <w:tabs>
                <w:tab w:val="center" w:pos="4320"/>
                <w:tab w:val="right" w:pos="8640"/>
              </w:tabs>
              <w:spacing w:line="360" w:lineRule="auto"/>
              <w:ind w:left="0"/>
            </w:pPr>
            <w:r>
              <w:t>M</w:t>
            </w:r>
          </w:p>
        </w:tc>
        <w:tc>
          <w:tcPr>
            <w:tcW w:w="1774" w:type="dxa"/>
            <w:shd w:val="clear" w:color="auto" w:fill="auto"/>
          </w:tcPr>
          <w:p w14:paraId="331414C7" w14:textId="77777777" w:rsidR="009274EA" w:rsidRDefault="00C53038">
            <w:pPr>
              <w:pStyle w:val="ListParagraph"/>
              <w:tabs>
                <w:tab w:val="center" w:pos="4320"/>
                <w:tab w:val="right" w:pos="8640"/>
              </w:tabs>
              <w:spacing w:line="360" w:lineRule="auto"/>
              <w:ind w:left="0"/>
            </w:pPr>
            <w:r>
              <w:t>Retype password should match above specified password</w:t>
            </w:r>
          </w:p>
        </w:tc>
        <w:tc>
          <w:tcPr>
            <w:tcW w:w="1352" w:type="dxa"/>
            <w:shd w:val="clear" w:color="auto" w:fill="auto"/>
          </w:tcPr>
          <w:p w14:paraId="246DF587" w14:textId="77777777" w:rsidR="009274EA" w:rsidRDefault="00C53038">
            <w:pPr>
              <w:pStyle w:val="ListParagraph"/>
              <w:tabs>
                <w:tab w:val="center" w:pos="4320"/>
                <w:tab w:val="right" w:pos="8640"/>
              </w:tabs>
              <w:spacing w:line="360" w:lineRule="auto"/>
              <w:ind w:left="0"/>
            </w:pPr>
            <w:r>
              <w:t>Please enter Confirm Password</w:t>
            </w:r>
          </w:p>
          <w:p w14:paraId="297110B7" w14:textId="77777777" w:rsidR="009274EA" w:rsidRDefault="009274EA">
            <w:pPr>
              <w:pStyle w:val="ListParagraph"/>
              <w:tabs>
                <w:tab w:val="center" w:pos="4320"/>
                <w:tab w:val="right" w:pos="8640"/>
              </w:tabs>
              <w:spacing w:line="360" w:lineRule="auto"/>
              <w:ind w:left="0"/>
            </w:pPr>
          </w:p>
          <w:p w14:paraId="719AF9B2" w14:textId="77777777" w:rsidR="009274EA" w:rsidRDefault="00C53038">
            <w:pPr>
              <w:pStyle w:val="ListParagraph"/>
              <w:tabs>
                <w:tab w:val="center" w:pos="4320"/>
                <w:tab w:val="right" w:pos="8640"/>
              </w:tabs>
              <w:spacing w:line="360" w:lineRule="auto"/>
              <w:ind w:left="0"/>
            </w:pPr>
            <w:r>
              <w:t>Confirm password does not match with Password</w:t>
            </w:r>
          </w:p>
        </w:tc>
        <w:tc>
          <w:tcPr>
            <w:tcW w:w="2904" w:type="dxa"/>
            <w:shd w:val="clear" w:color="auto" w:fill="auto"/>
          </w:tcPr>
          <w:p w14:paraId="616A0ADD" w14:textId="77777777" w:rsidR="009274EA" w:rsidRDefault="00C53038">
            <w:pPr>
              <w:pStyle w:val="ListParagraph"/>
              <w:tabs>
                <w:tab w:val="center" w:pos="4320"/>
                <w:tab w:val="right" w:pos="8640"/>
              </w:tabs>
              <w:spacing w:line="360" w:lineRule="auto"/>
              <w:ind w:left="0"/>
            </w:pPr>
            <w:r>
              <w:rPr>
                <w:noProof/>
              </w:rPr>
              <w:drawing>
                <wp:inline distT="0" distB="0" distL="0" distR="0" wp14:anchorId="1C418122" wp14:editId="1803AC6D">
                  <wp:extent cx="1143000" cy="228600"/>
                  <wp:effectExtent l="19050" t="0" r="0" b="0"/>
                  <wp:docPr id="18"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33" cstate="print"/>
                          <a:srcRect/>
                          <a:stretch>
                            <a:fillRect/>
                          </a:stretch>
                        </pic:blipFill>
                        <pic:spPr bwMode="auto">
                          <a:xfrm>
                            <a:off x="0" y="0"/>
                            <a:ext cx="1143000" cy="228600"/>
                          </a:xfrm>
                          <a:prstGeom prst="rect">
                            <a:avLst/>
                          </a:prstGeom>
                          <a:noFill/>
                          <a:ln w="9525">
                            <a:noFill/>
                            <a:miter lim="800000"/>
                            <a:headEnd/>
                            <a:tailEnd/>
                          </a:ln>
                        </pic:spPr>
                      </pic:pic>
                    </a:graphicData>
                  </a:graphic>
                </wp:inline>
              </w:drawing>
            </w:r>
          </w:p>
        </w:tc>
        <w:tc>
          <w:tcPr>
            <w:tcW w:w="1327" w:type="dxa"/>
            <w:shd w:val="clear" w:color="auto" w:fill="auto"/>
          </w:tcPr>
          <w:p w14:paraId="3C2F9B06" w14:textId="77777777" w:rsidR="009274EA" w:rsidRDefault="00C53038">
            <w:pPr>
              <w:pStyle w:val="ListParagraph"/>
              <w:tabs>
                <w:tab w:val="center" w:pos="4320"/>
                <w:tab w:val="right" w:pos="8640"/>
              </w:tabs>
              <w:spacing w:line="360" w:lineRule="auto"/>
              <w:ind w:left="0"/>
            </w:pPr>
            <w:r>
              <w:t>System should verify with New Password</w:t>
            </w:r>
          </w:p>
        </w:tc>
      </w:tr>
    </w:tbl>
    <w:p w14:paraId="052B26B1" w14:textId="77777777" w:rsidR="009274EA" w:rsidRDefault="009274EA">
      <w:pPr>
        <w:tabs>
          <w:tab w:val="left" w:pos="10620"/>
        </w:tabs>
        <w:spacing w:after="0"/>
        <w:rPr>
          <w:rFonts w:cs="Arial"/>
          <w:b/>
          <w:i/>
          <w:lang w:bidi="en-US"/>
        </w:rPr>
      </w:pPr>
    </w:p>
    <w:p w14:paraId="637800A8" w14:textId="77777777" w:rsidR="009274EA" w:rsidRDefault="00C53038">
      <w:pPr>
        <w:tabs>
          <w:tab w:val="left" w:pos="10620"/>
        </w:tabs>
        <w:spacing w:line="360" w:lineRule="auto"/>
        <w:rPr>
          <w:b/>
          <w:i/>
        </w:rPr>
      </w:pPr>
      <w:r>
        <w:rPr>
          <w:b/>
          <w:i/>
        </w:rPr>
        <w:t>Controls: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2F23CD1C" w14:textId="77777777">
        <w:trPr>
          <w:trHeight w:val="501"/>
        </w:trPr>
        <w:tc>
          <w:tcPr>
            <w:tcW w:w="1866" w:type="dxa"/>
            <w:shd w:val="clear" w:color="auto" w:fill="C4BC96"/>
            <w:vAlign w:val="center"/>
          </w:tcPr>
          <w:p w14:paraId="0DBE1B41" w14:textId="77777777" w:rsidR="009274EA" w:rsidRDefault="00C53038">
            <w:pPr>
              <w:tabs>
                <w:tab w:val="left" w:pos="10620"/>
              </w:tabs>
              <w:rPr>
                <w:b/>
                <w:bCs/>
                <w:iCs/>
              </w:rPr>
            </w:pPr>
            <w:r>
              <w:rPr>
                <w:b/>
                <w:bCs/>
                <w:iCs/>
              </w:rPr>
              <w:t>Control</w:t>
            </w:r>
          </w:p>
        </w:tc>
        <w:tc>
          <w:tcPr>
            <w:tcW w:w="1858" w:type="dxa"/>
            <w:shd w:val="clear" w:color="auto" w:fill="C4BC96"/>
            <w:vAlign w:val="center"/>
          </w:tcPr>
          <w:p w14:paraId="51284782"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114C173A" w14:textId="77777777" w:rsidR="009274EA" w:rsidRDefault="00C53038">
            <w:pPr>
              <w:tabs>
                <w:tab w:val="left" w:pos="10620"/>
              </w:tabs>
              <w:rPr>
                <w:b/>
                <w:bCs/>
                <w:iCs/>
              </w:rPr>
            </w:pPr>
            <w:r>
              <w:rPr>
                <w:b/>
                <w:bCs/>
                <w:iCs/>
              </w:rPr>
              <w:t>Behaviour</w:t>
            </w:r>
          </w:p>
        </w:tc>
      </w:tr>
      <w:tr w:rsidR="009274EA" w14:paraId="2F9467AE" w14:textId="77777777">
        <w:trPr>
          <w:trHeight w:val="517"/>
        </w:trPr>
        <w:tc>
          <w:tcPr>
            <w:tcW w:w="1866" w:type="dxa"/>
            <w:vAlign w:val="center"/>
          </w:tcPr>
          <w:p w14:paraId="0B807820" w14:textId="77777777" w:rsidR="009274EA" w:rsidRDefault="00C53038">
            <w:r>
              <w:lastRenderedPageBreak/>
              <w:t>Submit</w:t>
            </w:r>
          </w:p>
        </w:tc>
        <w:tc>
          <w:tcPr>
            <w:tcW w:w="1858" w:type="dxa"/>
            <w:vAlign w:val="center"/>
          </w:tcPr>
          <w:p w14:paraId="5A8D2C01" w14:textId="77777777" w:rsidR="009274EA" w:rsidRDefault="00C53038">
            <w:r>
              <w:t>Button</w:t>
            </w:r>
          </w:p>
        </w:tc>
        <w:tc>
          <w:tcPr>
            <w:tcW w:w="6693" w:type="dxa"/>
            <w:vAlign w:val="center"/>
          </w:tcPr>
          <w:p w14:paraId="74DE0E08" w14:textId="77777777" w:rsidR="009274EA" w:rsidRDefault="00C53038">
            <w:r>
              <w:t>Fields should be validated on clicking Submit button</w:t>
            </w:r>
          </w:p>
          <w:p w14:paraId="05CD49C9" w14:textId="77777777" w:rsidR="009274EA" w:rsidRDefault="00C53038">
            <w:r>
              <w:t>System should submit the data on server</w:t>
            </w:r>
          </w:p>
        </w:tc>
      </w:tr>
      <w:tr w:rsidR="009274EA" w14:paraId="56BC6DF4" w14:textId="77777777">
        <w:trPr>
          <w:trHeight w:val="517"/>
        </w:trPr>
        <w:tc>
          <w:tcPr>
            <w:tcW w:w="1866" w:type="dxa"/>
            <w:vAlign w:val="center"/>
          </w:tcPr>
          <w:p w14:paraId="6B5A58DF" w14:textId="77777777" w:rsidR="009274EA" w:rsidRDefault="00C53038">
            <w:r>
              <w:t>Check Email ID</w:t>
            </w:r>
          </w:p>
        </w:tc>
        <w:tc>
          <w:tcPr>
            <w:tcW w:w="1858" w:type="dxa"/>
            <w:vAlign w:val="center"/>
          </w:tcPr>
          <w:p w14:paraId="04105AFA" w14:textId="77777777" w:rsidR="009274EA" w:rsidRDefault="00C53038">
            <w:r>
              <w:t>Button</w:t>
            </w:r>
          </w:p>
        </w:tc>
        <w:tc>
          <w:tcPr>
            <w:tcW w:w="6693" w:type="dxa"/>
            <w:vAlign w:val="center"/>
          </w:tcPr>
          <w:p w14:paraId="027ED4F5" w14:textId="77777777" w:rsidR="009274EA" w:rsidRDefault="00C53038">
            <w:r>
              <w:t>System should check Email ID (Registered User or not)</w:t>
            </w:r>
          </w:p>
        </w:tc>
      </w:tr>
      <w:tr w:rsidR="009274EA" w14:paraId="5742EADB" w14:textId="77777777">
        <w:trPr>
          <w:trHeight w:val="517"/>
        </w:trPr>
        <w:tc>
          <w:tcPr>
            <w:tcW w:w="1866" w:type="dxa"/>
            <w:vAlign w:val="center"/>
          </w:tcPr>
          <w:p w14:paraId="15D31744" w14:textId="77777777" w:rsidR="009274EA" w:rsidRDefault="00C53038">
            <w:r>
              <w:t>Submit</w:t>
            </w:r>
          </w:p>
        </w:tc>
        <w:tc>
          <w:tcPr>
            <w:tcW w:w="1858" w:type="dxa"/>
            <w:vAlign w:val="center"/>
          </w:tcPr>
          <w:p w14:paraId="5E304C37" w14:textId="77777777" w:rsidR="009274EA" w:rsidRDefault="00C53038">
            <w:r>
              <w:t>Button</w:t>
            </w:r>
          </w:p>
        </w:tc>
        <w:tc>
          <w:tcPr>
            <w:tcW w:w="6693" w:type="dxa"/>
            <w:vAlign w:val="center"/>
          </w:tcPr>
          <w:p w14:paraId="7DE8C2E0" w14:textId="77777777" w:rsidR="009274EA" w:rsidRDefault="00C53038">
            <w:r>
              <w:t>Fields should be validated on clicking Submit button</w:t>
            </w:r>
          </w:p>
          <w:p w14:paraId="658916F7" w14:textId="77777777" w:rsidR="009274EA" w:rsidRDefault="00C53038">
            <w:r>
              <w:t>System should submit the data on server</w:t>
            </w:r>
          </w:p>
        </w:tc>
      </w:tr>
    </w:tbl>
    <w:p w14:paraId="3D38A754" w14:textId="77777777" w:rsidR="009274EA" w:rsidRDefault="009274EA"/>
    <w:p w14:paraId="41781E34" w14:textId="77777777" w:rsidR="009274EA" w:rsidRDefault="009274EA"/>
    <w:p w14:paraId="382B7ED1" w14:textId="77777777" w:rsidR="009274EA" w:rsidRDefault="009274EA"/>
    <w:p w14:paraId="77ACEE2A" w14:textId="77777777" w:rsidR="009274EA" w:rsidRDefault="009274EA"/>
    <w:p w14:paraId="4039C415" w14:textId="77777777" w:rsidR="009274EA" w:rsidRDefault="009274EA"/>
    <w:p w14:paraId="0324392B" w14:textId="77777777" w:rsidR="009274EA" w:rsidRDefault="009274EA"/>
    <w:p w14:paraId="1FB1CA70" w14:textId="77777777" w:rsidR="009274EA" w:rsidRDefault="009274EA"/>
    <w:p w14:paraId="02AFFDCA" w14:textId="77777777" w:rsidR="009274EA" w:rsidRDefault="009274EA"/>
    <w:p w14:paraId="34A7E35C" w14:textId="77777777" w:rsidR="009274EA" w:rsidRDefault="009274EA"/>
    <w:p w14:paraId="27CA0403" w14:textId="77777777" w:rsidR="009274EA" w:rsidRDefault="009274EA"/>
    <w:p w14:paraId="0C08AB6E" w14:textId="77777777" w:rsidR="009274EA" w:rsidRDefault="009274EA"/>
    <w:p w14:paraId="43A54140" w14:textId="77777777" w:rsidR="009274EA" w:rsidRDefault="00C53038">
      <w:pPr>
        <w:pStyle w:val="Heading1"/>
        <w:rPr>
          <w:rFonts w:ascii="Cambria" w:hAnsi="Cambria"/>
          <w:b/>
          <w:sz w:val="22"/>
        </w:rPr>
      </w:pPr>
      <w:bookmarkStart w:id="12509" w:name="_Toc148377803"/>
      <w:r>
        <w:rPr>
          <w:rFonts w:ascii="Cambria" w:hAnsi="Cambria"/>
          <w:b/>
          <w:sz w:val="22"/>
        </w:rPr>
        <w:t>34.0 High Level Use Case of After Log in Screen&lt;TAO, TEA BOARD, Auctioneer, Associate Auctioneer/ Post Associate Auctioneer, Buyer, Associate Buyer/Post Associate Buyer, Seller, Warehouse, Warehouse Unit &gt;.</w:t>
      </w:r>
      <w:bookmarkEnd w:id="12509"/>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6997"/>
      </w:tblGrid>
      <w:tr w:rsidR="009274EA" w14:paraId="6F88201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35C5071F" w14:textId="77777777" w:rsidR="009274EA" w:rsidRDefault="00C53038">
            <w:pPr>
              <w:tabs>
                <w:tab w:val="left" w:pos="10620"/>
              </w:tabs>
              <w:rPr>
                <w:b/>
                <w:i/>
              </w:rPr>
            </w:pPr>
            <w:r>
              <w:rPr>
                <w:b/>
                <w:i/>
              </w:rPr>
              <w:t>Objective</w:t>
            </w:r>
          </w:p>
        </w:tc>
        <w:tc>
          <w:tcPr>
            <w:tcW w:w="6997" w:type="dxa"/>
            <w:tcBorders>
              <w:top w:val="single" w:sz="4" w:space="0" w:color="auto"/>
              <w:left w:val="single" w:sz="4" w:space="0" w:color="auto"/>
              <w:bottom w:val="single" w:sz="4" w:space="0" w:color="auto"/>
              <w:right w:val="single" w:sz="4" w:space="0" w:color="auto"/>
            </w:tcBorders>
          </w:tcPr>
          <w:p w14:paraId="62AF060E" w14:textId="77777777" w:rsidR="009274EA" w:rsidRDefault="00C53038">
            <w:pPr>
              <w:pStyle w:val="Heading112pt"/>
              <w:rPr>
                <w:b w:val="0"/>
              </w:rPr>
            </w:pPr>
            <w:r>
              <w:rPr>
                <w:b w:val="0"/>
              </w:rPr>
              <w:t>To understand the functional logic for After Log in Screen&lt;TAO, TEA BOARD, Auctioneer, Associate Auctioneer/ Post Associate Auctioneer, Buyer, Associate Buyer/Post Associate Buyer, Seller, Warehouse, Warehouse Unit &gt; screen.</w:t>
            </w:r>
          </w:p>
        </w:tc>
      </w:tr>
      <w:tr w:rsidR="009274EA" w14:paraId="78A175D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54445731" w14:textId="77777777" w:rsidR="009274EA" w:rsidRDefault="00C53038">
            <w:pPr>
              <w:tabs>
                <w:tab w:val="left" w:pos="10620"/>
              </w:tabs>
              <w:rPr>
                <w:b/>
                <w:i/>
              </w:rPr>
            </w:pPr>
            <w:r>
              <w:rPr>
                <w:b/>
                <w:i/>
              </w:rPr>
              <w:t>Pre-Conditions</w:t>
            </w:r>
          </w:p>
        </w:tc>
        <w:tc>
          <w:tcPr>
            <w:tcW w:w="6997" w:type="dxa"/>
            <w:tcBorders>
              <w:top w:val="single" w:sz="4" w:space="0" w:color="auto"/>
              <w:left w:val="single" w:sz="4" w:space="0" w:color="auto"/>
              <w:bottom w:val="single" w:sz="4" w:space="0" w:color="auto"/>
              <w:right w:val="single" w:sz="4" w:space="0" w:color="auto"/>
            </w:tcBorders>
          </w:tcPr>
          <w:p w14:paraId="5CD1D33B" w14:textId="77777777" w:rsidR="009274EA" w:rsidRDefault="00C53038">
            <w:pPr>
              <w:pStyle w:val="Heading112pt"/>
              <w:rPr>
                <w:b w:val="0"/>
              </w:rPr>
            </w:pPr>
            <w:r>
              <w:rPr>
                <w:b w:val="0"/>
              </w:rPr>
              <w:t>User&lt;TAO, TEA BOARD, Auctioneer, Associate Auctioneer/ Post Associate Auctioneer, Buyer, Associate Buyer/Post Associate Buyer, Seller, Warehouse, Warehouse Unit &gt; should be logged in.</w:t>
            </w:r>
          </w:p>
        </w:tc>
      </w:tr>
      <w:tr w:rsidR="009274EA" w14:paraId="6AC4427D"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6533B404" w14:textId="77777777" w:rsidR="009274EA" w:rsidRDefault="00C53038">
            <w:pPr>
              <w:tabs>
                <w:tab w:val="left" w:pos="10620"/>
              </w:tabs>
              <w:rPr>
                <w:b/>
                <w:i/>
              </w:rPr>
            </w:pPr>
            <w:r>
              <w:rPr>
                <w:b/>
                <w:i/>
              </w:rPr>
              <w:t>Post Conditions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0B8DECBA" w14:textId="77777777" w:rsidR="009274EA" w:rsidRDefault="00C53038">
            <w:pPr>
              <w:pStyle w:val="Heading112pt"/>
              <w:rPr>
                <w:b w:val="0"/>
              </w:rPr>
            </w:pPr>
            <w:r>
              <w:rPr>
                <w:b w:val="0"/>
              </w:rPr>
              <w:t>System should allow user to update his/her profile after log in.</w:t>
            </w:r>
          </w:p>
          <w:p w14:paraId="5EBF44EE" w14:textId="77777777" w:rsidR="009274EA" w:rsidRDefault="00C53038">
            <w:pPr>
              <w:pStyle w:val="Heading112pt"/>
              <w:rPr>
                <w:b w:val="0"/>
              </w:rPr>
            </w:pPr>
            <w:r>
              <w:rPr>
                <w:b w:val="0"/>
              </w:rPr>
              <w:t>System should display the option to user according to his/her profile.</w:t>
            </w:r>
          </w:p>
        </w:tc>
      </w:tr>
      <w:tr w:rsidR="009274EA" w14:paraId="16062BA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637A20F" w14:textId="77777777" w:rsidR="009274EA" w:rsidRDefault="00C53038">
            <w:pPr>
              <w:tabs>
                <w:tab w:val="left" w:pos="10620"/>
              </w:tabs>
              <w:rPr>
                <w:b/>
                <w:i/>
              </w:rPr>
            </w:pPr>
            <w:r>
              <w:rPr>
                <w:b/>
                <w:i/>
              </w:rPr>
              <w:t>Flow of Events</w:t>
            </w:r>
          </w:p>
        </w:tc>
        <w:tc>
          <w:tcPr>
            <w:tcW w:w="6997" w:type="dxa"/>
            <w:tcBorders>
              <w:top w:val="single" w:sz="4" w:space="0" w:color="auto"/>
              <w:left w:val="single" w:sz="4" w:space="0" w:color="auto"/>
              <w:bottom w:val="single" w:sz="4" w:space="0" w:color="auto"/>
              <w:right w:val="single" w:sz="4" w:space="0" w:color="auto"/>
            </w:tcBorders>
            <w:shd w:val="clear" w:color="auto" w:fill="auto"/>
          </w:tcPr>
          <w:p w14:paraId="1F50DB77" w14:textId="77777777" w:rsidR="009274EA" w:rsidRDefault="00C53038">
            <w:pPr>
              <w:pStyle w:val="Heading112pt"/>
              <w:rPr>
                <w:b w:val="0"/>
              </w:rPr>
            </w:pPr>
            <w:r>
              <w:rPr>
                <w:b w:val="0"/>
              </w:rPr>
              <w:t>Approved authorized user load tea board URL.</w:t>
            </w:r>
          </w:p>
          <w:p w14:paraId="7C0018AD" w14:textId="77777777" w:rsidR="009274EA" w:rsidRDefault="00C53038">
            <w:pPr>
              <w:pStyle w:val="Heading112pt"/>
              <w:rPr>
                <w:b w:val="0"/>
              </w:rPr>
            </w:pPr>
            <w:r>
              <w:rPr>
                <w:b w:val="0"/>
              </w:rPr>
              <w:t xml:space="preserve">User&lt;TAO, TEA BOARD, Auctioneer, Associate Auctioneer/ Post Associate Auctioneer, Buyer, Associate Buyer/Post Associate </w:t>
            </w:r>
            <w:r>
              <w:rPr>
                <w:b w:val="0"/>
              </w:rPr>
              <w:lastRenderedPageBreak/>
              <w:t>Buyer, Seller, Warehouse, Warehouse Unit &gt; enter the valid user code and password.</w:t>
            </w:r>
          </w:p>
          <w:p w14:paraId="2ABFAABF" w14:textId="77777777" w:rsidR="009274EA" w:rsidRDefault="00C53038">
            <w:pPr>
              <w:pStyle w:val="Heading112pt"/>
              <w:rPr>
                <w:rFonts w:ascii="Cambria" w:hAnsi="Cambria"/>
              </w:rPr>
            </w:pPr>
            <w:r>
              <w:rPr>
                <w:b w:val="0"/>
              </w:rPr>
              <w:t>Click on log in button.</w:t>
            </w:r>
          </w:p>
        </w:tc>
      </w:tr>
      <w:tr w:rsidR="009274EA" w14:paraId="7D5E898E"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05C50CA5" w14:textId="77777777" w:rsidR="009274EA" w:rsidRDefault="00C53038">
            <w:pPr>
              <w:tabs>
                <w:tab w:val="left" w:pos="10620"/>
              </w:tabs>
              <w:rPr>
                <w:b/>
                <w:i/>
              </w:rPr>
            </w:pPr>
            <w:r>
              <w:rPr>
                <w:b/>
                <w:i/>
              </w:rPr>
              <w:lastRenderedPageBreak/>
              <w:t>Alternate Flow/Exceptional Flow</w:t>
            </w:r>
          </w:p>
        </w:tc>
        <w:tc>
          <w:tcPr>
            <w:tcW w:w="6997" w:type="dxa"/>
            <w:tcBorders>
              <w:top w:val="single" w:sz="4" w:space="0" w:color="auto"/>
              <w:left w:val="single" w:sz="4" w:space="0" w:color="auto"/>
              <w:bottom w:val="single" w:sz="4" w:space="0" w:color="auto"/>
              <w:right w:val="single" w:sz="4" w:space="0" w:color="auto"/>
            </w:tcBorders>
          </w:tcPr>
          <w:p w14:paraId="7382D627" w14:textId="77777777" w:rsidR="009274EA" w:rsidRDefault="00C53038">
            <w:pPr>
              <w:tabs>
                <w:tab w:val="left" w:pos="10620"/>
              </w:tabs>
            </w:pPr>
            <w:r>
              <w:t>NA</w:t>
            </w:r>
          </w:p>
        </w:tc>
      </w:tr>
      <w:tr w:rsidR="009274EA" w14:paraId="35B93A28"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2ED0024D" w14:textId="77777777" w:rsidR="009274EA" w:rsidRDefault="00C53038">
            <w:pPr>
              <w:tabs>
                <w:tab w:val="left" w:pos="10620"/>
              </w:tabs>
              <w:rPr>
                <w:b/>
                <w:i/>
              </w:rPr>
            </w:pPr>
            <w:r>
              <w:rPr>
                <w:b/>
                <w:i/>
              </w:rPr>
              <w:t>Business Rule / Requirements</w:t>
            </w:r>
          </w:p>
        </w:tc>
        <w:tc>
          <w:tcPr>
            <w:tcW w:w="6997" w:type="dxa"/>
            <w:tcBorders>
              <w:top w:val="single" w:sz="4" w:space="0" w:color="auto"/>
              <w:left w:val="single" w:sz="4" w:space="0" w:color="auto"/>
              <w:bottom w:val="single" w:sz="4" w:space="0" w:color="auto"/>
              <w:right w:val="single" w:sz="4" w:space="0" w:color="auto"/>
            </w:tcBorders>
          </w:tcPr>
          <w:p w14:paraId="7CF5053B" w14:textId="77777777" w:rsidR="009274EA" w:rsidRDefault="00C53038">
            <w:pPr>
              <w:pStyle w:val="Heading112pt"/>
              <w:rPr>
                <w:b w:val="0"/>
              </w:rPr>
            </w:pPr>
            <w:r>
              <w:rPr>
                <w:b w:val="0"/>
              </w:rPr>
              <w:t>System should provide below option to authorized user under After Log in Screen page &lt;TAO, TEA BOARD, Auctioneer, Associate Auctioneer/ Post Associate Auctioneer, Buyer, Associate Buyer/Post Associate Buyer, Seller, Warehouse, Warehouse Unit &gt;.</w:t>
            </w:r>
          </w:p>
          <w:p w14:paraId="5ED6B0A7" w14:textId="77777777" w:rsidR="009274EA" w:rsidRDefault="00C53038">
            <w:pPr>
              <w:pStyle w:val="Heading112pt"/>
              <w:numPr>
                <w:ilvl w:val="1"/>
                <w:numId w:val="2"/>
              </w:numPr>
              <w:rPr>
                <w:b w:val="0"/>
              </w:rPr>
            </w:pPr>
            <w:r>
              <w:rPr>
                <w:b w:val="0"/>
              </w:rPr>
              <w:t>Tea Board India Logo and Name</w:t>
            </w:r>
          </w:p>
          <w:p w14:paraId="6D43D932" w14:textId="77777777" w:rsidR="009274EA" w:rsidRDefault="00C53038">
            <w:pPr>
              <w:pStyle w:val="Heading112pt"/>
              <w:numPr>
                <w:ilvl w:val="1"/>
                <w:numId w:val="2"/>
              </w:numPr>
              <w:rPr>
                <w:b w:val="0"/>
              </w:rPr>
            </w:pPr>
            <w:r>
              <w:rPr>
                <w:b w:val="0"/>
              </w:rPr>
              <w:t>Welcome&lt;user name&gt;&lt;User Role&gt;</w:t>
            </w:r>
          </w:p>
          <w:p w14:paraId="5EF04DE5" w14:textId="77777777" w:rsidR="009274EA" w:rsidRDefault="00C53038">
            <w:pPr>
              <w:pStyle w:val="Heading112pt"/>
              <w:numPr>
                <w:ilvl w:val="1"/>
                <w:numId w:val="2"/>
              </w:numPr>
              <w:rPr>
                <w:b w:val="0"/>
              </w:rPr>
            </w:pPr>
            <w:r>
              <w:rPr>
                <w:b w:val="0"/>
              </w:rPr>
              <w:t>Current &lt;DD/MM/YYYY&gt; and Time &lt;HH:MM&gt; &lt;AM/PM&gt;</w:t>
            </w:r>
          </w:p>
          <w:p w14:paraId="43E93869" w14:textId="77777777" w:rsidR="009274EA" w:rsidRDefault="00C53038">
            <w:pPr>
              <w:pStyle w:val="Heading112pt"/>
              <w:numPr>
                <w:ilvl w:val="1"/>
                <w:numId w:val="2"/>
              </w:numPr>
              <w:rPr>
                <w:b w:val="0"/>
              </w:rPr>
            </w:pPr>
            <w:r>
              <w:rPr>
                <w:b w:val="0"/>
              </w:rPr>
              <w:t>User registered auction center dropdown.</w:t>
            </w:r>
          </w:p>
          <w:p w14:paraId="6525F566" w14:textId="77777777" w:rsidR="009274EA" w:rsidRDefault="00C53038">
            <w:pPr>
              <w:pStyle w:val="Heading112pt"/>
              <w:numPr>
                <w:ilvl w:val="1"/>
                <w:numId w:val="2"/>
              </w:numPr>
              <w:rPr>
                <w:b w:val="0"/>
              </w:rPr>
            </w:pPr>
            <w:r>
              <w:rPr>
                <w:b w:val="0"/>
              </w:rPr>
              <w:t>Change Password</w:t>
            </w:r>
          </w:p>
          <w:p w14:paraId="7C444169" w14:textId="77777777" w:rsidR="009274EA" w:rsidRDefault="00C53038">
            <w:pPr>
              <w:pStyle w:val="Heading112pt"/>
              <w:numPr>
                <w:ilvl w:val="1"/>
                <w:numId w:val="2"/>
              </w:numPr>
              <w:rPr>
                <w:b w:val="0"/>
              </w:rPr>
            </w:pPr>
            <w:r>
              <w:rPr>
                <w:b w:val="0"/>
              </w:rPr>
              <w:t>Profile update link</w:t>
            </w:r>
          </w:p>
          <w:p w14:paraId="618E66E8" w14:textId="77777777" w:rsidR="009274EA" w:rsidRDefault="00C53038">
            <w:pPr>
              <w:pStyle w:val="Heading112pt"/>
              <w:numPr>
                <w:ilvl w:val="1"/>
                <w:numId w:val="2"/>
              </w:numPr>
              <w:rPr>
                <w:b w:val="0"/>
              </w:rPr>
            </w:pPr>
            <w:r>
              <w:rPr>
                <w:b w:val="0"/>
              </w:rPr>
              <w:t>Support Link</w:t>
            </w:r>
          </w:p>
          <w:p w14:paraId="2F0EC599" w14:textId="77777777" w:rsidR="009274EA" w:rsidRDefault="00C53038">
            <w:pPr>
              <w:pStyle w:val="Heading112pt"/>
              <w:numPr>
                <w:ilvl w:val="1"/>
                <w:numId w:val="2"/>
              </w:numPr>
              <w:rPr>
                <w:b w:val="0"/>
              </w:rPr>
            </w:pPr>
            <w:r>
              <w:rPr>
                <w:b w:val="0"/>
              </w:rPr>
              <w:t>Contact Us Link</w:t>
            </w:r>
          </w:p>
          <w:p w14:paraId="64BF46F6" w14:textId="77777777" w:rsidR="009274EA" w:rsidRDefault="00C53038">
            <w:pPr>
              <w:pStyle w:val="Heading112pt"/>
              <w:numPr>
                <w:ilvl w:val="1"/>
                <w:numId w:val="2"/>
              </w:numPr>
              <w:rPr>
                <w:b w:val="0"/>
              </w:rPr>
            </w:pPr>
            <w:r>
              <w:rPr>
                <w:b w:val="0"/>
              </w:rPr>
              <w:t>Sign Out link</w:t>
            </w:r>
          </w:p>
          <w:p w14:paraId="1912370B" w14:textId="77777777" w:rsidR="009274EA" w:rsidRDefault="00C53038">
            <w:pPr>
              <w:pStyle w:val="Heading112pt"/>
              <w:numPr>
                <w:ilvl w:val="0"/>
                <w:numId w:val="0"/>
              </w:numPr>
              <w:ind w:left="360" w:hanging="360"/>
              <w:rPr>
                <w:b w:val="0"/>
              </w:rPr>
            </w:pPr>
            <w:r>
              <w:t>User registered auction center dropdown</w:t>
            </w:r>
            <w:r>
              <w:rPr>
                <w:b w:val="0"/>
              </w:rPr>
              <w:t xml:space="preserve"> :</w:t>
            </w:r>
          </w:p>
          <w:p w14:paraId="6AD65525" w14:textId="77777777" w:rsidR="009274EA" w:rsidRDefault="00C53038">
            <w:pPr>
              <w:pStyle w:val="Heading112pt"/>
              <w:rPr>
                <w:b w:val="0"/>
              </w:rPr>
            </w:pPr>
            <w:r>
              <w:rPr>
                <w:b w:val="0"/>
              </w:rPr>
              <w:t>System should display auction center dropdown list to user&lt;TAO, Auctioneer, Associate Auctioneer/ Post Associate Auctioneer, Seller, Warehouse, Warehouse Unit &gt; after log in in which they are registered.</w:t>
            </w:r>
          </w:p>
          <w:p w14:paraId="3B8D5677" w14:textId="77777777" w:rsidR="009274EA" w:rsidRDefault="00C53038">
            <w:pPr>
              <w:pStyle w:val="Heading112pt"/>
              <w:rPr>
                <w:b w:val="0"/>
              </w:rPr>
            </w:pPr>
            <w:r>
              <w:rPr>
                <w:b w:val="0"/>
              </w:rPr>
              <w:t xml:space="preserve">Buyer (including associates), Tea Board user should get displayed all Auction centers (irrespective of their registered center) </w:t>
            </w:r>
          </w:p>
          <w:p w14:paraId="383AEDF8" w14:textId="77777777" w:rsidR="009274EA" w:rsidRDefault="00C53038">
            <w:pPr>
              <w:pStyle w:val="Heading112pt"/>
              <w:rPr>
                <w:b w:val="0"/>
              </w:rPr>
            </w:pPr>
            <w:r>
              <w:rPr>
                <w:b w:val="0"/>
              </w:rPr>
              <w:t>System should open details of selected auction center from dropdown.</w:t>
            </w:r>
          </w:p>
          <w:p w14:paraId="47C81BA9" w14:textId="77777777" w:rsidR="009274EA" w:rsidRDefault="00C53038">
            <w:pPr>
              <w:pStyle w:val="Heading112pt"/>
              <w:rPr>
                <w:b w:val="0"/>
              </w:rPr>
            </w:pPr>
            <w:r>
              <w:rPr>
                <w:b w:val="0"/>
              </w:rPr>
              <w:t>System should by default display the auction center in which user&lt;TAO, TEA BOARD, Auctioneer, Associate Auctioneer/ Post Associate Auctioneer, Buyer, Associate Buyer/Post Associate Buyer, Seller, Warehouse, Warehouse Unit &gt; have single registration.</w:t>
            </w:r>
          </w:p>
          <w:p w14:paraId="62D9F0B1" w14:textId="77777777" w:rsidR="009274EA" w:rsidRDefault="00C53038">
            <w:pPr>
              <w:pStyle w:val="Heading112pt"/>
              <w:rPr>
                <w:b w:val="0"/>
              </w:rPr>
            </w:pPr>
            <w:r>
              <w:rPr>
                <w:b w:val="0"/>
              </w:rPr>
              <w:t>System should never display detail of multiple auction center simultaneously.</w:t>
            </w:r>
          </w:p>
          <w:p w14:paraId="5DF3AF62" w14:textId="77777777" w:rsidR="009274EA" w:rsidRDefault="00C53038">
            <w:pPr>
              <w:pStyle w:val="Heading112pt"/>
              <w:rPr>
                <w:b w:val="0"/>
              </w:rPr>
            </w:pPr>
            <w:r>
              <w:rPr>
                <w:b w:val="0"/>
              </w:rPr>
              <w:t>System should not display such auction center, which is unmapped from user&lt;TAO, TEA BOARD, Auctioneer, Associate Auctioneer/ Post Associate Auctioneer, Buyer, Associate Buyer/Post Associate Buyer, Seller, Warehouse, Warehouse Unit &gt; profile.</w:t>
            </w:r>
          </w:p>
          <w:p w14:paraId="689C30D2" w14:textId="77777777" w:rsidR="009274EA" w:rsidRDefault="00C53038">
            <w:pPr>
              <w:pStyle w:val="Heading112pt"/>
            </w:pPr>
            <w:r>
              <w:rPr>
                <w:b w:val="0"/>
              </w:rPr>
              <w:lastRenderedPageBreak/>
              <w:t>System should by default display the “Auction Summary” after auction center selection.</w:t>
            </w:r>
          </w:p>
          <w:p w14:paraId="4B09C98C" w14:textId="77777777" w:rsidR="009274EA" w:rsidRDefault="00C53038">
            <w:pPr>
              <w:pStyle w:val="Heading112pt"/>
              <w:numPr>
                <w:ilvl w:val="0"/>
                <w:numId w:val="0"/>
              </w:numPr>
              <w:ind w:left="360" w:hanging="360"/>
            </w:pPr>
            <w:r>
              <w:t>Change Password :</w:t>
            </w:r>
          </w:p>
          <w:p w14:paraId="5185D0DB" w14:textId="77777777" w:rsidR="009274EA" w:rsidRDefault="00C53038">
            <w:pPr>
              <w:pStyle w:val="Heading112pt"/>
              <w:rPr>
                <w:b w:val="0"/>
              </w:rPr>
            </w:pPr>
            <w:r>
              <w:rPr>
                <w:b w:val="0"/>
              </w:rPr>
              <w:t>System should display below fields to user &lt;TAO, TEA BOARD, Auctioneer, Associate Auctioneer/ Post Associate Auctioneer, Buyer, Associate Buyer/Post Associate Buyer, Seller, Warehouse, Warehouse Unit &gt; once click on change password link.</w:t>
            </w:r>
          </w:p>
          <w:p w14:paraId="15AA48F6" w14:textId="77777777" w:rsidR="009274EA" w:rsidRDefault="00C53038">
            <w:pPr>
              <w:pStyle w:val="Heading112pt"/>
              <w:numPr>
                <w:ilvl w:val="1"/>
                <w:numId w:val="2"/>
              </w:numPr>
              <w:rPr>
                <w:b w:val="0"/>
              </w:rPr>
            </w:pPr>
            <w:r>
              <w:rPr>
                <w:b w:val="0"/>
              </w:rPr>
              <w:t>User Code:</w:t>
            </w:r>
          </w:p>
          <w:p w14:paraId="40BDD252" w14:textId="77777777" w:rsidR="009274EA" w:rsidRDefault="00C53038">
            <w:pPr>
              <w:pStyle w:val="Heading112pt"/>
              <w:numPr>
                <w:ilvl w:val="2"/>
                <w:numId w:val="2"/>
              </w:numPr>
              <w:rPr>
                <w:b w:val="0"/>
              </w:rPr>
            </w:pPr>
            <w:r>
              <w:rPr>
                <w:b w:val="0"/>
              </w:rPr>
              <w:t>Detail of User Code should be pre-fetched and should be non-editable.</w:t>
            </w:r>
          </w:p>
          <w:p w14:paraId="4D3A5C2B" w14:textId="77777777" w:rsidR="009274EA" w:rsidRDefault="00C53038">
            <w:pPr>
              <w:pStyle w:val="Heading112pt"/>
              <w:numPr>
                <w:ilvl w:val="1"/>
                <w:numId w:val="2"/>
              </w:numPr>
              <w:rPr>
                <w:b w:val="0"/>
              </w:rPr>
            </w:pPr>
            <w:r>
              <w:rPr>
                <w:b w:val="0"/>
              </w:rPr>
              <w:t>Old Password:</w:t>
            </w:r>
          </w:p>
          <w:p w14:paraId="52EEC94B" w14:textId="77777777" w:rsidR="009274EA" w:rsidRDefault="00C53038">
            <w:pPr>
              <w:pStyle w:val="Heading112pt"/>
              <w:numPr>
                <w:ilvl w:val="2"/>
                <w:numId w:val="2"/>
              </w:numPr>
              <w:rPr>
                <w:b w:val="0"/>
              </w:rPr>
            </w:pPr>
            <w:r>
              <w:rPr>
                <w:b w:val="0"/>
              </w:rPr>
              <w:t>System should provide this field as a mandatory field.</w:t>
            </w:r>
          </w:p>
          <w:p w14:paraId="2DAD1CC3" w14:textId="77777777" w:rsidR="009274EA" w:rsidRDefault="00C53038">
            <w:pPr>
              <w:pStyle w:val="Heading112pt"/>
              <w:numPr>
                <w:ilvl w:val="2"/>
                <w:numId w:val="2"/>
              </w:numPr>
              <w:rPr>
                <w:b w:val="0"/>
              </w:rPr>
            </w:pPr>
            <w:r>
              <w:rPr>
                <w:b w:val="0"/>
              </w:rPr>
              <w:t>User need to enter current password in this field.</w:t>
            </w:r>
          </w:p>
          <w:p w14:paraId="65352880" w14:textId="77777777" w:rsidR="009274EA" w:rsidRDefault="00C53038">
            <w:pPr>
              <w:pStyle w:val="Heading112pt"/>
              <w:numPr>
                <w:ilvl w:val="1"/>
                <w:numId w:val="2"/>
              </w:numPr>
              <w:rPr>
                <w:b w:val="0"/>
              </w:rPr>
            </w:pPr>
            <w:r>
              <w:rPr>
                <w:b w:val="0"/>
              </w:rPr>
              <w:t>New Password:</w:t>
            </w:r>
          </w:p>
          <w:p w14:paraId="435F912A" w14:textId="77777777" w:rsidR="009274EA" w:rsidRDefault="00C53038">
            <w:pPr>
              <w:pStyle w:val="Heading112pt"/>
              <w:numPr>
                <w:ilvl w:val="2"/>
                <w:numId w:val="2"/>
              </w:numPr>
              <w:rPr>
                <w:b w:val="0"/>
              </w:rPr>
            </w:pPr>
            <w:r>
              <w:rPr>
                <w:b w:val="0"/>
              </w:rPr>
              <w:t>System should provide this field as a mandatory field.</w:t>
            </w:r>
          </w:p>
          <w:p w14:paraId="4450C9DB" w14:textId="77777777" w:rsidR="009274EA" w:rsidRDefault="00C53038">
            <w:pPr>
              <w:pStyle w:val="Heading112pt"/>
              <w:numPr>
                <w:ilvl w:val="2"/>
                <w:numId w:val="2"/>
              </w:numPr>
              <w:rPr>
                <w:b w:val="0"/>
              </w:rPr>
            </w:pPr>
            <w:r>
              <w:rPr>
                <w:b w:val="0"/>
              </w:rPr>
              <w:t>User need to enter new desire password in this field.</w:t>
            </w:r>
          </w:p>
          <w:p w14:paraId="6A5CA8FA" w14:textId="77777777" w:rsidR="009274EA" w:rsidRDefault="00C53038">
            <w:pPr>
              <w:pStyle w:val="Heading112pt"/>
              <w:numPr>
                <w:ilvl w:val="2"/>
                <w:numId w:val="2"/>
              </w:numPr>
              <w:rPr>
                <w:b w:val="0"/>
              </w:rPr>
            </w:pPr>
            <w:r>
              <w:rPr>
                <w:b w:val="0"/>
              </w:rPr>
              <w:t>System should not allow entering previously used last five password.</w:t>
            </w:r>
          </w:p>
          <w:p w14:paraId="7FCB7787" w14:textId="77777777" w:rsidR="009274EA" w:rsidRDefault="00C53038">
            <w:pPr>
              <w:pStyle w:val="Heading112pt"/>
              <w:numPr>
                <w:ilvl w:val="1"/>
                <w:numId w:val="2"/>
              </w:numPr>
              <w:rPr>
                <w:b w:val="0"/>
              </w:rPr>
            </w:pPr>
            <w:r>
              <w:rPr>
                <w:b w:val="0"/>
              </w:rPr>
              <w:t>Confirm Password:</w:t>
            </w:r>
          </w:p>
          <w:p w14:paraId="3BB567C9" w14:textId="77777777" w:rsidR="009274EA" w:rsidRDefault="00C53038">
            <w:pPr>
              <w:pStyle w:val="Heading112pt"/>
              <w:numPr>
                <w:ilvl w:val="2"/>
                <w:numId w:val="2"/>
              </w:numPr>
              <w:rPr>
                <w:b w:val="0"/>
              </w:rPr>
            </w:pPr>
            <w:r>
              <w:rPr>
                <w:b w:val="0"/>
              </w:rPr>
              <w:t>System should provide this field as a mandatory field.</w:t>
            </w:r>
          </w:p>
          <w:p w14:paraId="395B59AB" w14:textId="77777777" w:rsidR="009274EA" w:rsidRDefault="00C53038">
            <w:pPr>
              <w:pStyle w:val="Heading112pt"/>
              <w:numPr>
                <w:ilvl w:val="2"/>
                <w:numId w:val="2"/>
              </w:numPr>
              <w:rPr>
                <w:b w:val="0"/>
              </w:rPr>
            </w:pPr>
            <w:r>
              <w:rPr>
                <w:b w:val="0"/>
              </w:rPr>
              <w:t>User need to enter new desire password in this field.</w:t>
            </w:r>
          </w:p>
          <w:p w14:paraId="008BD230" w14:textId="77777777" w:rsidR="009274EA" w:rsidRDefault="00C53038">
            <w:pPr>
              <w:pStyle w:val="Heading112pt"/>
              <w:numPr>
                <w:ilvl w:val="2"/>
                <w:numId w:val="2"/>
              </w:numPr>
              <w:rPr>
                <w:b w:val="0"/>
              </w:rPr>
            </w:pPr>
            <w:r>
              <w:rPr>
                <w:b w:val="0"/>
              </w:rPr>
              <w:t>System should not allow to enter confirmed password differ then New Password.</w:t>
            </w:r>
          </w:p>
          <w:p w14:paraId="0F0B1F7B" w14:textId="77777777" w:rsidR="009274EA" w:rsidRDefault="00C53038">
            <w:pPr>
              <w:pStyle w:val="Heading112pt"/>
              <w:numPr>
                <w:ilvl w:val="0"/>
                <w:numId w:val="0"/>
              </w:numPr>
              <w:ind w:left="360" w:hanging="360"/>
            </w:pPr>
            <w:r>
              <w:t>Support :</w:t>
            </w:r>
          </w:p>
          <w:p w14:paraId="38C37353" w14:textId="77777777" w:rsidR="009274EA" w:rsidRDefault="00C53038">
            <w:pPr>
              <w:pStyle w:val="Heading112pt"/>
            </w:pPr>
            <w:r>
              <w:rPr>
                <w:b w:val="0"/>
              </w:rPr>
              <w:t>System should display this link to all users of Tea board application after log in.</w:t>
            </w:r>
          </w:p>
          <w:p w14:paraId="3D2BFAA0" w14:textId="77777777" w:rsidR="009274EA" w:rsidRDefault="00C53038">
            <w:pPr>
              <w:pStyle w:val="Heading112pt"/>
            </w:pPr>
            <w:r>
              <w:rPr>
                <w:b w:val="0"/>
              </w:rPr>
              <w:t>System should display below details when user click on Support link.</w:t>
            </w:r>
          </w:p>
          <w:p w14:paraId="5B3AA896" w14:textId="77777777" w:rsidR="009274EA" w:rsidRDefault="00C53038">
            <w:pPr>
              <w:pStyle w:val="Heading112pt"/>
              <w:numPr>
                <w:ilvl w:val="1"/>
                <w:numId w:val="2"/>
              </w:numPr>
            </w:pPr>
            <w:r>
              <w:rPr>
                <w:b w:val="0"/>
              </w:rPr>
              <w:t>Location &lt; Auction Center Name &gt;</w:t>
            </w:r>
          </w:p>
          <w:p w14:paraId="746261DF" w14:textId="77777777" w:rsidR="009274EA" w:rsidRDefault="00C53038">
            <w:pPr>
              <w:pStyle w:val="Heading112pt"/>
              <w:numPr>
                <w:ilvl w:val="1"/>
                <w:numId w:val="2"/>
              </w:numPr>
            </w:pPr>
            <w:r>
              <w:rPr>
                <w:b w:val="0"/>
              </w:rPr>
              <w:t>Name</w:t>
            </w:r>
          </w:p>
          <w:p w14:paraId="7D51B0FA" w14:textId="77777777" w:rsidR="009274EA" w:rsidRDefault="00C53038">
            <w:pPr>
              <w:pStyle w:val="Heading112pt"/>
              <w:numPr>
                <w:ilvl w:val="1"/>
                <w:numId w:val="2"/>
              </w:numPr>
            </w:pPr>
            <w:r>
              <w:rPr>
                <w:b w:val="0"/>
              </w:rPr>
              <w:t>Contact No</w:t>
            </w:r>
          </w:p>
          <w:p w14:paraId="41FF6885" w14:textId="77777777" w:rsidR="009274EA" w:rsidRDefault="00C53038">
            <w:pPr>
              <w:pStyle w:val="Heading112pt"/>
              <w:numPr>
                <w:ilvl w:val="1"/>
                <w:numId w:val="2"/>
              </w:numPr>
            </w:pPr>
            <w:r>
              <w:rPr>
                <w:b w:val="0"/>
              </w:rPr>
              <w:t xml:space="preserve">E-mail id </w:t>
            </w:r>
          </w:p>
          <w:p w14:paraId="7E59A056" w14:textId="77777777" w:rsidR="009274EA" w:rsidRDefault="00C53038">
            <w:pPr>
              <w:pStyle w:val="Heading112pt"/>
            </w:pPr>
            <w:r>
              <w:rPr>
                <w:b w:val="0"/>
              </w:rPr>
              <w:t>System should display below static message on support page.</w:t>
            </w:r>
          </w:p>
          <w:p w14:paraId="4F690445" w14:textId="77777777" w:rsidR="009274EA" w:rsidRDefault="00C53038">
            <w:pPr>
              <w:pStyle w:val="Heading112pt"/>
              <w:numPr>
                <w:ilvl w:val="1"/>
                <w:numId w:val="2"/>
              </w:numPr>
              <w:rPr>
                <w:b w:val="0"/>
              </w:rPr>
            </w:pPr>
            <w:r>
              <w:rPr>
                <w:b w:val="0"/>
              </w:rPr>
              <w:lastRenderedPageBreak/>
              <w:t>Helpdesk ID: &lt;Support Email ID&gt;</w:t>
            </w:r>
          </w:p>
          <w:p w14:paraId="0AD59CD1" w14:textId="77777777" w:rsidR="009274EA" w:rsidRDefault="00C53038">
            <w:pPr>
              <w:pStyle w:val="Heading112pt"/>
              <w:numPr>
                <w:ilvl w:val="1"/>
                <w:numId w:val="2"/>
              </w:numPr>
              <w:rPr>
                <w:b w:val="0"/>
              </w:rPr>
            </w:pPr>
            <w:r>
              <w:rPr>
                <w:b w:val="0"/>
              </w:rPr>
              <w:t>Our support team is ready to assist you in case you have any difficulty in using our Tea Board of India system.</w:t>
            </w:r>
          </w:p>
          <w:p w14:paraId="3FEDB7EC" w14:textId="77777777" w:rsidR="009274EA" w:rsidRDefault="00C53038">
            <w:pPr>
              <w:pStyle w:val="Heading112pt"/>
              <w:numPr>
                <w:ilvl w:val="1"/>
                <w:numId w:val="2"/>
              </w:numPr>
              <w:rPr>
                <w:b w:val="0"/>
              </w:rPr>
            </w:pPr>
            <w:r>
              <w:rPr>
                <w:b w:val="0"/>
              </w:rPr>
              <w:t>You can call any of the above persons depending upon your need and location. They are available from 9 am to 6 pm, Monday to Saturday.</w:t>
            </w:r>
          </w:p>
          <w:p w14:paraId="1DB5A2D7" w14:textId="77777777" w:rsidR="009274EA" w:rsidRDefault="00C53038">
            <w:pPr>
              <w:pStyle w:val="Heading112pt"/>
              <w:numPr>
                <w:ilvl w:val="1"/>
                <w:numId w:val="2"/>
              </w:numPr>
              <w:rPr>
                <w:b w:val="0"/>
              </w:rPr>
            </w:pPr>
            <w:r>
              <w:rPr>
                <w:b w:val="0"/>
              </w:rPr>
              <w:t>Alternatively, you can also send an e-mail to the concerned person marking CC to helpdesk e-mail ID describing your problem.</w:t>
            </w:r>
          </w:p>
          <w:p w14:paraId="5C34DE3B" w14:textId="77777777" w:rsidR="009274EA" w:rsidRDefault="00C53038">
            <w:pPr>
              <w:pStyle w:val="Heading112pt"/>
              <w:numPr>
                <w:ilvl w:val="1"/>
                <w:numId w:val="2"/>
              </w:numPr>
              <w:rPr>
                <w:b w:val="0"/>
              </w:rPr>
            </w:pPr>
            <w:r>
              <w:rPr>
                <w:b w:val="0"/>
              </w:rPr>
              <w:t>We will get back to you within 2 working days.</w:t>
            </w:r>
          </w:p>
          <w:p w14:paraId="733E6C40" w14:textId="77777777" w:rsidR="009274EA" w:rsidRDefault="00C53038">
            <w:pPr>
              <w:pStyle w:val="Heading112pt"/>
              <w:numPr>
                <w:ilvl w:val="0"/>
                <w:numId w:val="0"/>
              </w:numPr>
              <w:ind w:left="360" w:hanging="360"/>
            </w:pPr>
            <w:r>
              <w:t>Contact Us :</w:t>
            </w:r>
          </w:p>
          <w:p w14:paraId="3CCBC5E4" w14:textId="77777777" w:rsidR="009274EA" w:rsidRDefault="00C53038">
            <w:pPr>
              <w:pStyle w:val="Heading112pt"/>
            </w:pPr>
            <w:r>
              <w:rPr>
                <w:b w:val="0"/>
              </w:rPr>
              <w:t>System should display this link to all users of Tea board application after log in.</w:t>
            </w:r>
          </w:p>
          <w:p w14:paraId="7073925E" w14:textId="77777777" w:rsidR="009274EA" w:rsidRDefault="00C53038">
            <w:pPr>
              <w:pStyle w:val="Heading112pt"/>
            </w:pPr>
            <w:r>
              <w:rPr>
                <w:b w:val="0"/>
              </w:rPr>
              <w:t>System should display below detail on contact us page.</w:t>
            </w:r>
          </w:p>
          <w:p w14:paraId="1CC3187C" w14:textId="77777777" w:rsidR="009274EA" w:rsidRDefault="00C53038">
            <w:pPr>
              <w:pStyle w:val="Heading112pt"/>
              <w:numPr>
                <w:ilvl w:val="1"/>
                <w:numId w:val="2"/>
              </w:numPr>
            </w:pPr>
            <w:r>
              <w:rPr>
                <w:b w:val="0"/>
              </w:rPr>
              <w:t>&lt;Support Office Name &gt;</w:t>
            </w:r>
          </w:p>
          <w:p w14:paraId="038F1C1A" w14:textId="77777777" w:rsidR="009274EA" w:rsidRDefault="00C53038">
            <w:pPr>
              <w:pStyle w:val="Heading112pt"/>
              <w:numPr>
                <w:ilvl w:val="1"/>
                <w:numId w:val="2"/>
              </w:numPr>
            </w:pPr>
            <w:r>
              <w:rPr>
                <w:b w:val="0"/>
              </w:rPr>
              <w:t>&lt;Support Office Address &gt;</w:t>
            </w:r>
          </w:p>
          <w:p w14:paraId="2435B6C3" w14:textId="77777777" w:rsidR="009274EA" w:rsidRDefault="00C53038">
            <w:pPr>
              <w:pStyle w:val="Heading112pt"/>
              <w:numPr>
                <w:ilvl w:val="1"/>
                <w:numId w:val="2"/>
              </w:numPr>
            </w:pPr>
            <w:r>
              <w:rPr>
                <w:b w:val="0"/>
              </w:rPr>
              <w:t>&lt;Support Fax, Mobile Number Detail &gt;</w:t>
            </w:r>
          </w:p>
          <w:p w14:paraId="3BB11BD9" w14:textId="77777777" w:rsidR="009274EA" w:rsidRDefault="00C53038">
            <w:pPr>
              <w:pStyle w:val="Heading112pt"/>
              <w:numPr>
                <w:ilvl w:val="0"/>
                <w:numId w:val="0"/>
              </w:numPr>
              <w:ind w:left="360" w:hanging="360"/>
            </w:pPr>
            <w:r>
              <w:t xml:space="preserve"> Sign Out :</w:t>
            </w:r>
          </w:p>
          <w:p w14:paraId="148638D7" w14:textId="77777777" w:rsidR="009274EA" w:rsidRDefault="00C53038">
            <w:pPr>
              <w:pStyle w:val="Heading112pt"/>
            </w:pPr>
            <w:r>
              <w:rPr>
                <w:b w:val="0"/>
              </w:rPr>
              <w:t>System should display confirmation message box “Are you sure want to Sign Out” with YES and NO button.</w:t>
            </w:r>
          </w:p>
          <w:p w14:paraId="7C3F3DE2" w14:textId="77777777" w:rsidR="009274EA" w:rsidRDefault="00C53038">
            <w:pPr>
              <w:pStyle w:val="Heading112pt"/>
              <w:numPr>
                <w:ilvl w:val="1"/>
                <w:numId w:val="2"/>
              </w:numPr>
            </w:pPr>
            <w:r>
              <w:rPr>
                <w:b w:val="0"/>
              </w:rPr>
              <w:t>System should make user log out from Tea board portal on selecting YES button.</w:t>
            </w:r>
          </w:p>
          <w:p w14:paraId="213606A2" w14:textId="77777777" w:rsidR="009274EA" w:rsidRDefault="00C53038">
            <w:pPr>
              <w:pStyle w:val="Heading112pt"/>
              <w:numPr>
                <w:ilvl w:val="1"/>
                <w:numId w:val="2"/>
              </w:numPr>
            </w:pPr>
            <w:r>
              <w:rPr>
                <w:b w:val="0"/>
              </w:rPr>
              <w:t>System should log out user from all session/tab.</w:t>
            </w:r>
          </w:p>
          <w:p w14:paraId="30A92E53" w14:textId="77777777" w:rsidR="009274EA" w:rsidRDefault="00C53038">
            <w:pPr>
              <w:pStyle w:val="Heading112pt"/>
              <w:numPr>
                <w:ilvl w:val="1"/>
                <w:numId w:val="2"/>
              </w:numPr>
            </w:pPr>
            <w:r>
              <w:rPr>
                <w:b w:val="0"/>
              </w:rPr>
              <w:t>System should not log out user from Tea board portal on selecting No button and should continue the current session.</w:t>
            </w:r>
          </w:p>
          <w:p w14:paraId="6562E5D7" w14:textId="77777777" w:rsidR="009274EA" w:rsidRDefault="00C53038">
            <w:pPr>
              <w:pStyle w:val="Heading112pt"/>
              <w:rPr>
                <w:b w:val="0"/>
              </w:rPr>
            </w:pPr>
            <w:r>
              <w:rPr>
                <w:b w:val="0"/>
              </w:rPr>
              <w:t xml:space="preserve">System should reflect updated detail to Admin user under administrator </w:t>
            </w:r>
            <w:r>
              <w:rPr>
                <w:b w:val="0"/>
              </w:rPr>
              <w:sym w:font="Wingdings" w:char="F0E0"/>
            </w:r>
            <w:r>
              <w:rPr>
                <w:b w:val="0"/>
              </w:rPr>
              <w:t xml:space="preserve"> Manage User as updated by user&lt;TAO, TEA BOARD, Auctioneer, Associate Auctioneer/ Post Associate Auctioneer, Buyer, Associate Buyer/Post Associate Buyer, Seller, Warehouse, Warehouse Unit &gt;.</w:t>
            </w:r>
          </w:p>
          <w:p w14:paraId="1E185215" w14:textId="77777777" w:rsidR="009274EA" w:rsidRDefault="00C53038">
            <w:pPr>
              <w:pStyle w:val="Heading112pt"/>
              <w:numPr>
                <w:ilvl w:val="0"/>
                <w:numId w:val="0"/>
              </w:numPr>
              <w:rPr>
                <w:u w:val="single"/>
              </w:rPr>
            </w:pPr>
            <w:r>
              <w:rPr>
                <w:u w:val="single"/>
              </w:rPr>
              <w:t>User specific after login screen:</w:t>
            </w:r>
          </w:p>
          <w:p w14:paraId="2611B577" w14:textId="77777777" w:rsidR="009274EA" w:rsidRDefault="00C53038">
            <w:pPr>
              <w:pStyle w:val="Heading112pt"/>
              <w:numPr>
                <w:ilvl w:val="0"/>
                <w:numId w:val="0"/>
              </w:numPr>
            </w:pPr>
            <w:r>
              <w:rPr>
                <w:u w:val="single"/>
              </w:rPr>
              <w:t>Tea Board User</w:t>
            </w:r>
            <w:r>
              <w:t xml:space="preserve"> :</w:t>
            </w:r>
          </w:p>
          <w:p w14:paraId="106B54CC" w14:textId="77777777" w:rsidR="009274EA" w:rsidRDefault="00C53038">
            <w:pPr>
              <w:pStyle w:val="Heading112pt"/>
            </w:pPr>
            <w:r>
              <w:rPr>
                <w:b w:val="0"/>
              </w:rPr>
              <w:t>System should display below details to Tea Board User after log in.</w:t>
            </w:r>
          </w:p>
          <w:p w14:paraId="00A0E34A" w14:textId="77777777" w:rsidR="009274EA" w:rsidRDefault="00C53038">
            <w:pPr>
              <w:pStyle w:val="Heading112pt"/>
              <w:numPr>
                <w:ilvl w:val="1"/>
                <w:numId w:val="2"/>
              </w:numPr>
            </w:pPr>
            <w:r>
              <w:rPr>
                <w:b w:val="0"/>
              </w:rPr>
              <w:t>Admin Master Tab</w:t>
            </w:r>
          </w:p>
          <w:p w14:paraId="373C44CE" w14:textId="77777777" w:rsidR="009274EA" w:rsidRDefault="00C53038">
            <w:pPr>
              <w:pStyle w:val="Heading112pt"/>
              <w:numPr>
                <w:ilvl w:val="2"/>
                <w:numId w:val="2"/>
              </w:numPr>
            </w:pPr>
            <w:r>
              <w:rPr>
                <w:b w:val="0"/>
              </w:rPr>
              <w:t>System should display the all master as per to Tea board user as per given rights.</w:t>
            </w:r>
          </w:p>
          <w:p w14:paraId="1E287226" w14:textId="77777777" w:rsidR="009274EA" w:rsidRDefault="00C53038">
            <w:pPr>
              <w:pStyle w:val="Heading112pt"/>
              <w:numPr>
                <w:ilvl w:val="1"/>
                <w:numId w:val="2"/>
              </w:numPr>
            </w:pPr>
            <w:r>
              <w:rPr>
                <w:b w:val="0"/>
              </w:rPr>
              <w:t>Reports Tab</w:t>
            </w:r>
          </w:p>
          <w:p w14:paraId="10AFDC8C" w14:textId="77777777" w:rsidR="009274EA" w:rsidRDefault="00C53038">
            <w:pPr>
              <w:pStyle w:val="Heading112pt"/>
              <w:numPr>
                <w:ilvl w:val="2"/>
                <w:numId w:val="2"/>
              </w:numPr>
            </w:pPr>
            <w:r>
              <w:rPr>
                <w:b w:val="0"/>
              </w:rPr>
              <w:lastRenderedPageBreak/>
              <w:t>View Charges</w:t>
            </w:r>
          </w:p>
          <w:p w14:paraId="45AC97F0" w14:textId="77777777" w:rsidR="009274EA" w:rsidRDefault="00C53038">
            <w:pPr>
              <w:pStyle w:val="Heading112pt"/>
              <w:numPr>
                <w:ilvl w:val="2"/>
                <w:numId w:val="2"/>
              </w:numPr>
            </w:pPr>
            <w:r>
              <w:rPr>
                <w:b w:val="0"/>
              </w:rPr>
              <w:t>Dashboard</w:t>
            </w:r>
          </w:p>
          <w:p w14:paraId="094DAB0E" w14:textId="77777777" w:rsidR="009274EA" w:rsidRDefault="00C53038">
            <w:pPr>
              <w:pStyle w:val="Heading112pt"/>
              <w:numPr>
                <w:ilvl w:val="2"/>
                <w:numId w:val="2"/>
              </w:numPr>
            </w:pPr>
            <w:r>
              <w:rPr>
                <w:b w:val="0"/>
              </w:rPr>
              <w:t>Registration Count</w:t>
            </w:r>
          </w:p>
          <w:p w14:paraId="03A7FBE6" w14:textId="77777777" w:rsidR="009274EA" w:rsidRDefault="00C53038">
            <w:pPr>
              <w:pStyle w:val="Heading112pt"/>
              <w:numPr>
                <w:ilvl w:val="2"/>
                <w:numId w:val="2"/>
              </w:numPr>
            </w:pPr>
            <w:r>
              <w:rPr>
                <w:b w:val="0"/>
              </w:rPr>
              <w:t>Invoice Details</w:t>
            </w:r>
          </w:p>
          <w:p w14:paraId="5E7768CA" w14:textId="77777777" w:rsidR="009274EA" w:rsidRDefault="00C53038">
            <w:pPr>
              <w:pStyle w:val="Heading112pt"/>
              <w:numPr>
                <w:ilvl w:val="1"/>
                <w:numId w:val="2"/>
              </w:numPr>
            </w:pPr>
            <w:r>
              <w:rPr>
                <w:b w:val="0"/>
              </w:rPr>
              <w:t>Bank MIS Tab</w:t>
            </w:r>
          </w:p>
          <w:p w14:paraId="25FBFD1A" w14:textId="77777777" w:rsidR="009274EA" w:rsidRDefault="00C53038">
            <w:pPr>
              <w:pStyle w:val="Heading112pt"/>
              <w:numPr>
                <w:ilvl w:val="2"/>
                <w:numId w:val="2"/>
              </w:numPr>
            </w:pPr>
            <w:r>
              <w:rPr>
                <w:b w:val="0"/>
              </w:rPr>
              <w:t>Detailed</w:t>
            </w:r>
          </w:p>
          <w:p w14:paraId="4F29A19D" w14:textId="77777777" w:rsidR="009274EA" w:rsidRDefault="00C53038">
            <w:pPr>
              <w:pStyle w:val="Heading112pt"/>
              <w:numPr>
                <w:ilvl w:val="2"/>
                <w:numId w:val="2"/>
              </w:numPr>
            </w:pPr>
            <w:r>
              <w:rPr>
                <w:b w:val="0"/>
              </w:rPr>
              <w:t>Ageing</w:t>
            </w:r>
          </w:p>
          <w:p w14:paraId="0B29F5B4" w14:textId="77777777" w:rsidR="009274EA" w:rsidRDefault="00C53038">
            <w:pPr>
              <w:pStyle w:val="Heading112pt"/>
              <w:numPr>
                <w:ilvl w:val="2"/>
                <w:numId w:val="2"/>
              </w:numPr>
            </w:pPr>
            <w:r>
              <w:rPr>
                <w:b w:val="0"/>
              </w:rPr>
              <w:t>Payment Summary</w:t>
            </w:r>
          </w:p>
          <w:p w14:paraId="63C3C2EB" w14:textId="77777777" w:rsidR="009274EA" w:rsidRDefault="00C53038">
            <w:pPr>
              <w:pStyle w:val="Heading112pt"/>
              <w:numPr>
                <w:ilvl w:val="2"/>
                <w:numId w:val="2"/>
              </w:numPr>
            </w:pPr>
            <w:r>
              <w:rPr>
                <w:b w:val="0"/>
              </w:rPr>
              <w:t>Commission</w:t>
            </w:r>
          </w:p>
          <w:p w14:paraId="6819AAFA" w14:textId="77777777" w:rsidR="009274EA" w:rsidRDefault="00C53038">
            <w:pPr>
              <w:pStyle w:val="Heading112pt"/>
              <w:numPr>
                <w:ilvl w:val="2"/>
                <w:numId w:val="2"/>
              </w:numPr>
            </w:pPr>
            <w:r>
              <w:rPr>
                <w:b w:val="0"/>
              </w:rPr>
              <w:t>TCS</w:t>
            </w:r>
          </w:p>
          <w:p w14:paraId="3BC13175" w14:textId="77777777" w:rsidR="009274EA" w:rsidRDefault="00C53038">
            <w:pPr>
              <w:pStyle w:val="Heading112pt"/>
              <w:numPr>
                <w:ilvl w:val="1"/>
                <w:numId w:val="2"/>
              </w:numPr>
            </w:pPr>
            <w:r>
              <w:rPr>
                <w:b w:val="0"/>
              </w:rPr>
              <w:t>Tea Board MIS Tab</w:t>
            </w:r>
          </w:p>
          <w:p w14:paraId="7D9319E9" w14:textId="77777777" w:rsidR="009274EA" w:rsidRDefault="00C53038">
            <w:pPr>
              <w:pStyle w:val="Heading112pt"/>
              <w:numPr>
                <w:ilvl w:val="2"/>
                <w:numId w:val="2"/>
              </w:numPr>
            </w:pPr>
            <w:r>
              <w:rPr>
                <w:b w:val="0"/>
              </w:rPr>
              <w:t>Payment Summary</w:t>
            </w:r>
          </w:p>
          <w:p w14:paraId="0F55F9A2" w14:textId="77777777" w:rsidR="009274EA" w:rsidRDefault="00C53038">
            <w:pPr>
              <w:pStyle w:val="Heading112pt"/>
              <w:numPr>
                <w:ilvl w:val="1"/>
                <w:numId w:val="2"/>
              </w:numPr>
            </w:pPr>
            <w:r>
              <w:rPr>
                <w:b w:val="0"/>
              </w:rPr>
              <w:t>Tax Invoice tab.</w:t>
            </w:r>
          </w:p>
          <w:p w14:paraId="7056643C" w14:textId="77777777" w:rsidR="009274EA" w:rsidRDefault="00C53038">
            <w:pPr>
              <w:pStyle w:val="Heading112pt"/>
              <w:numPr>
                <w:ilvl w:val="2"/>
                <w:numId w:val="2"/>
              </w:numPr>
            </w:pPr>
            <w:r>
              <w:rPr>
                <w:b w:val="0"/>
              </w:rPr>
              <w:t>Export IRN</w:t>
            </w:r>
          </w:p>
          <w:p w14:paraId="3D504E54" w14:textId="77777777" w:rsidR="009274EA" w:rsidRDefault="00C53038">
            <w:pPr>
              <w:pStyle w:val="Heading112pt"/>
              <w:numPr>
                <w:ilvl w:val="2"/>
                <w:numId w:val="2"/>
              </w:numPr>
            </w:pPr>
            <w:r>
              <w:rPr>
                <w:b w:val="0"/>
              </w:rPr>
              <w:t>Upload IRN</w:t>
            </w:r>
          </w:p>
          <w:p w14:paraId="4CD9C229" w14:textId="77777777" w:rsidR="009274EA" w:rsidRDefault="00C53038">
            <w:pPr>
              <w:pStyle w:val="Heading112pt"/>
              <w:numPr>
                <w:ilvl w:val="1"/>
                <w:numId w:val="2"/>
              </w:numPr>
            </w:pPr>
            <w:r>
              <w:rPr>
                <w:b w:val="0"/>
              </w:rPr>
              <w:t>Pending Invoices Summary</w:t>
            </w:r>
          </w:p>
          <w:p w14:paraId="58FA69F9" w14:textId="77777777" w:rsidR="009274EA" w:rsidRDefault="00C53038">
            <w:pPr>
              <w:pStyle w:val="Heading112pt"/>
              <w:numPr>
                <w:ilvl w:val="1"/>
                <w:numId w:val="2"/>
              </w:numPr>
            </w:pPr>
            <w:r>
              <w:rPr>
                <w:b w:val="0"/>
              </w:rPr>
              <w:t xml:space="preserve">Pending Invoices Summary - Date wise </w:t>
            </w:r>
          </w:p>
          <w:p w14:paraId="19C04F73" w14:textId="77777777" w:rsidR="009274EA" w:rsidRDefault="00C53038">
            <w:pPr>
              <w:pStyle w:val="Heading112pt"/>
              <w:numPr>
                <w:ilvl w:val="0"/>
                <w:numId w:val="0"/>
              </w:numPr>
              <w:ind w:left="360" w:hanging="360"/>
            </w:pPr>
            <w:r>
              <w:rPr>
                <w:u w:val="single"/>
              </w:rPr>
              <w:t>TAO User</w:t>
            </w:r>
            <w:r>
              <w:t xml:space="preserve"> :</w:t>
            </w:r>
          </w:p>
          <w:p w14:paraId="01B4A807" w14:textId="77777777" w:rsidR="009274EA" w:rsidRDefault="00C53038">
            <w:pPr>
              <w:pStyle w:val="Heading112pt"/>
            </w:pPr>
            <w:r>
              <w:rPr>
                <w:b w:val="0"/>
              </w:rPr>
              <w:t>System should display below details to TAO user after log in and Auction center selection.</w:t>
            </w:r>
          </w:p>
          <w:p w14:paraId="0A9EBF55" w14:textId="77777777" w:rsidR="009274EA" w:rsidRDefault="00C53038">
            <w:pPr>
              <w:pStyle w:val="Heading112pt"/>
              <w:numPr>
                <w:ilvl w:val="1"/>
                <w:numId w:val="2"/>
              </w:numPr>
            </w:pPr>
            <w:r>
              <w:rPr>
                <w:b w:val="0"/>
              </w:rPr>
              <w:t>Administrator Tab</w:t>
            </w:r>
          </w:p>
          <w:p w14:paraId="071EC87F" w14:textId="77777777" w:rsidR="009274EA" w:rsidRDefault="00C53038">
            <w:pPr>
              <w:pStyle w:val="Heading112pt"/>
              <w:numPr>
                <w:ilvl w:val="1"/>
                <w:numId w:val="2"/>
              </w:numPr>
            </w:pPr>
            <w:r>
              <w:rPr>
                <w:b w:val="0"/>
              </w:rPr>
              <w:t>Pre-Auction Tab</w:t>
            </w:r>
          </w:p>
          <w:p w14:paraId="42FE657A" w14:textId="77777777" w:rsidR="009274EA" w:rsidRDefault="00C53038">
            <w:pPr>
              <w:pStyle w:val="Heading112pt"/>
              <w:numPr>
                <w:ilvl w:val="1"/>
                <w:numId w:val="2"/>
              </w:numPr>
            </w:pPr>
            <w:r>
              <w:rPr>
                <w:b w:val="0"/>
              </w:rPr>
              <w:t>Auction Tab</w:t>
            </w:r>
          </w:p>
          <w:p w14:paraId="3487D07E" w14:textId="77777777" w:rsidR="009274EA" w:rsidRDefault="00C53038">
            <w:pPr>
              <w:pStyle w:val="Heading112pt"/>
              <w:numPr>
                <w:ilvl w:val="1"/>
                <w:numId w:val="2"/>
              </w:numPr>
            </w:pPr>
            <w:r>
              <w:rPr>
                <w:b w:val="0"/>
              </w:rPr>
              <w:t>Post – Auction Tab</w:t>
            </w:r>
          </w:p>
          <w:p w14:paraId="5956362F" w14:textId="77777777" w:rsidR="009274EA" w:rsidRDefault="00C53038">
            <w:pPr>
              <w:pStyle w:val="Heading112pt"/>
              <w:numPr>
                <w:ilvl w:val="1"/>
                <w:numId w:val="2"/>
              </w:numPr>
            </w:pPr>
            <w:r>
              <w:rPr>
                <w:b w:val="0"/>
              </w:rPr>
              <w:t>Reports</w:t>
            </w:r>
          </w:p>
          <w:p w14:paraId="5B697CB1" w14:textId="77777777" w:rsidR="009274EA" w:rsidRDefault="00C53038">
            <w:pPr>
              <w:pStyle w:val="Heading112pt"/>
              <w:numPr>
                <w:ilvl w:val="1"/>
                <w:numId w:val="2"/>
              </w:numPr>
            </w:pPr>
            <w:r>
              <w:rPr>
                <w:b w:val="0"/>
              </w:rPr>
              <w:t>Miscellaneous Tab</w:t>
            </w:r>
          </w:p>
          <w:p w14:paraId="78E18769" w14:textId="77777777" w:rsidR="009274EA" w:rsidRDefault="00C53038">
            <w:pPr>
              <w:pStyle w:val="Heading112pt"/>
            </w:pPr>
            <w:r>
              <w:rPr>
                <w:b w:val="0"/>
              </w:rPr>
              <w:t>System should provide options under each tab as per assigned rights.</w:t>
            </w:r>
          </w:p>
          <w:p w14:paraId="7F14C3AC" w14:textId="77777777" w:rsidR="009274EA" w:rsidRDefault="00C53038">
            <w:pPr>
              <w:pStyle w:val="Heading112pt"/>
              <w:numPr>
                <w:ilvl w:val="0"/>
                <w:numId w:val="0"/>
              </w:numPr>
            </w:pPr>
            <w:r>
              <w:rPr>
                <w:u w:val="single"/>
              </w:rPr>
              <w:t>Auctioneer User</w:t>
            </w:r>
            <w:r>
              <w:t xml:space="preserve"> :</w:t>
            </w:r>
          </w:p>
          <w:p w14:paraId="5AA3997D" w14:textId="77777777" w:rsidR="009274EA" w:rsidRDefault="00C53038">
            <w:pPr>
              <w:pStyle w:val="Heading112pt"/>
            </w:pPr>
            <w:r>
              <w:rPr>
                <w:b w:val="0"/>
              </w:rPr>
              <w:t>System should display below detail to Auctioneer user after log in.</w:t>
            </w:r>
          </w:p>
          <w:p w14:paraId="514441ED" w14:textId="77777777" w:rsidR="009274EA" w:rsidRDefault="00C53038">
            <w:pPr>
              <w:pStyle w:val="Heading112pt"/>
              <w:numPr>
                <w:ilvl w:val="1"/>
                <w:numId w:val="2"/>
              </w:numPr>
              <w:rPr>
                <w:b w:val="0"/>
              </w:rPr>
            </w:pPr>
            <w:r>
              <w:rPr>
                <w:b w:val="0"/>
              </w:rPr>
              <w:t>Profile Update Tab</w:t>
            </w:r>
          </w:p>
          <w:p w14:paraId="42A2020E" w14:textId="77777777" w:rsidR="009274EA" w:rsidRDefault="00C53038">
            <w:pPr>
              <w:pStyle w:val="Heading112pt"/>
              <w:numPr>
                <w:ilvl w:val="2"/>
                <w:numId w:val="2"/>
              </w:numPr>
              <w:rPr>
                <w:b w:val="0"/>
              </w:rPr>
            </w:pPr>
            <w:r>
              <w:rPr>
                <w:b w:val="0"/>
              </w:rPr>
              <w:t>Auctioneer Detail Update Link ( Default View )</w:t>
            </w:r>
          </w:p>
          <w:p w14:paraId="5C35AE92" w14:textId="77777777" w:rsidR="009274EA" w:rsidRDefault="00C53038">
            <w:pPr>
              <w:pStyle w:val="Heading112pt"/>
              <w:numPr>
                <w:ilvl w:val="2"/>
                <w:numId w:val="2"/>
              </w:numPr>
              <w:rPr>
                <w:b w:val="0"/>
              </w:rPr>
            </w:pPr>
            <w:r>
              <w:rPr>
                <w:b w:val="0"/>
              </w:rPr>
              <w:t>Associate/Post Associate Auctioneer Detail Update Link</w:t>
            </w:r>
          </w:p>
          <w:p w14:paraId="12770EED" w14:textId="77777777" w:rsidR="009274EA" w:rsidRDefault="00C53038">
            <w:pPr>
              <w:pStyle w:val="Heading112pt"/>
              <w:numPr>
                <w:ilvl w:val="1"/>
                <w:numId w:val="2"/>
              </w:numPr>
              <w:rPr>
                <w:b w:val="0"/>
              </w:rPr>
            </w:pPr>
            <w:r>
              <w:rPr>
                <w:b w:val="0"/>
              </w:rPr>
              <w:lastRenderedPageBreak/>
              <w:t>Bank Detail Update Tab</w:t>
            </w:r>
          </w:p>
          <w:p w14:paraId="7C84658C" w14:textId="77777777" w:rsidR="009274EA" w:rsidRDefault="00C53038">
            <w:pPr>
              <w:pStyle w:val="Heading112pt"/>
              <w:numPr>
                <w:ilvl w:val="1"/>
                <w:numId w:val="2"/>
              </w:numPr>
              <w:rPr>
                <w:b w:val="0"/>
              </w:rPr>
            </w:pPr>
            <w:r>
              <w:rPr>
                <w:b w:val="0"/>
              </w:rPr>
              <w:t>Bank MIS Tab</w:t>
            </w:r>
          </w:p>
          <w:p w14:paraId="7E38A8B0" w14:textId="77777777" w:rsidR="009274EA" w:rsidRDefault="00C53038">
            <w:pPr>
              <w:pStyle w:val="Heading112pt"/>
              <w:numPr>
                <w:ilvl w:val="2"/>
                <w:numId w:val="2"/>
              </w:numPr>
              <w:rPr>
                <w:b w:val="0"/>
              </w:rPr>
            </w:pPr>
            <w:r>
              <w:rPr>
                <w:b w:val="0"/>
              </w:rPr>
              <w:t xml:space="preserve">Detailed </w:t>
            </w:r>
          </w:p>
          <w:p w14:paraId="5EAC5974" w14:textId="77777777" w:rsidR="009274EA" w:rsidRDefault="00C53038">
            <w:pPr>
              <w:pStyle w:val="Heading112pt"/>
              <w:numPr>
                <w:ilvl w:val="2"/>
                <w:numId w:val="2"/>
              </w:numPr>
              <w:rPr>
                <w:b w:val="0"/>
              </w:rPr>
            </w:pPr>
            <w:r>
              <w:rPr>
                <w:b w:val="0"/>
              </w:rPr>
              <w:t>Statement</w:t>
            </w:r>
          </w:p>
          <w:p w14:paraId="14F0982D" w14:textId="77777777" w:rsidR="009274EA" w:rsidRDefault="00C53038">
            <w:pPr>
              <w:pStyle w:val="Heading112pt"/>
              <w:numPr>
                <w:ilvl w:val="2"/>
                <w:numId w:val="2"/>
              </w:numPr>
              <w:rPr>
                <w:b w:val="0"/>
              </w:rPr>
            </w:pPr>
            <w:r>
              <w:rPr>
                <w:b w:val="0"/>
              </w:rPr>
              <w:t>Pay In and Pay Out</w:t>
            </w:r>
          </w:p>
          <w:p w14:paraId="6D0AB270" w14:textId="77777777" w:rsidR="009274EA" w:rsidRDefault="00C53038">
            <w:pPr>
              <w:pStyle w:val="Heading112pt"/>
              <w:numPr>
                <w:ilvl w:val="1"/>
                <w:numId w:val="2"/>
              </w:numPr>
              <w:rPr>
                <w:b w:val="0"/>
              </w:rPr>
            </w:pPr>
            <w:r>
              <w:rPr>
                <w:b w:val="0"/>
              </w:rPr>
              <w:t>Pre-Auction Tab</w:t>
            </w:r>
          </w:p>
          <w:p w14:paraId="4E6C6673" w14:textId="77777777" w:rsidR="009274EA" w:rsidRDefault="00C53038">
            <w:pPr>
              <w:pStyle w:val="Heading112pt"/>
              <w:numPr>
                <w:ilvl w:val="1"/>
                <w:numId w:val="2"/>
              </w:numPr>
              <w:rPr>
                <w:b w:val="0"/>
              </w:rPr>
            </w:pPr>
            <w:r>
              <w:rPr>
                <w:b w:val="0"/>
              </w:rPr>
              <w:t>Auction Tab</w:t>
            </w:r>
          </w:p>
          <w:p w14:paraId="2FA33C0B" w14:textId="77777777" w:rsidR="009274EA" w:rsidRDefault="00C53038">
            <w:pPr>
              <w:pStyle w:val="Heading112pt"/>
              <w:numPr>
                <w:ilvl w:val="1"/>
                <w:numId w:val="2"/>
              </w:numPr>
              <w:rPr>
                <w:b w:val="0"/>
              </w:rPr>
            </w:pPr>
            <w:r>
              <w:rPr>
                <w:b w:val="0"/>
              </w:rPr>
              <w:t>Post-Auction Tab</w:t>
            </w:r>
          </w:p>
          <w:p w14:paraId="24434BE9" w14:textId="77777777" w:rsidR="009274EA" w:rsidRDefault="00C53038">
            <w:pPr>
              <w:pStyle w:val="Heading112pt"/>
              <w:numPr>
                <w:ilvl w:val="1"/>
                <w:numId w:val="2"/>
              </w:numPr>
              <w:rPr>
                <w:b w:val="0"/>
              </w:rPr>
            </w:pPr>
            <w:r>
              <w:rPr>
                <w:b w:val="0"/>
              </w:rPr>
              <w:t>Reports</w:t>
            </w:r>
          </w:p>
          <w:p w14:paraId="44C40249" w14:textId="77777777" w:rsidR="009274EA" w:rsidRDefault="00C53038">
            <w:pPr>
              <w:pStyle w:val="Heading112pt"/>
              <w:numPr>
                <w:ilvl w:val="1"/>
                <w:numId w:val="2"/>
              </w:numPr>
              <w:rPr>
                <w:b w:val="0"/>
              </w:rPr>
            </w:pPr>
            <w:r>
              <w:rPr>
                <w:b w:val="0"/>
              </w:rPr>
              <w:t>Miscellaneous Tab</w:t>
            </w:r>
          </w:p>
          <w:p w14:paraId="2E987FCA" w14:textId="77777777" w:rsidR="009274EA" w:rsidRDefault="00C53038">
            <w:pPr>
              <w:pStyle w:val="Heading112pt"/>
            </w:pPr>
            <w:r>
              <w:rPr>
                <w:b w:val="0"/>
              </w:rPr>
              <w:t>System should provide options under each tab as per assigned rights.</w:t>
            </w:r>
          </w:p>
          <w:p w14:paraId="2B6B36FC" w14:textId="77777777" w:rsidR="009274EA" w:rsidRDefault="00C53038">
            <w:pPr>
              <w:pStyle w:val="Heading112pt"/>
            </w:pPr>
            <w:r>
              <w:rPr>
                <w:b w:val="0"/>
              </w:rPr>
              <w:t>System should provide edit and view field functionality to Auctioneer for his/her own profile as mentioned in Use Case  and 20.1 (Use Case : Manage Auctioneer)</w:t>
            </w:r>
          </w:p>
          <w:p w14:paraId="4B2929C7" w14:textId="77777777" w:rsidR="009274EA" w:rsidRDefault="00C53038">
            <w:pPr>
              <w:pStyle w:val="Heading112pt"/>
              <w:numPr>
                <w:ilvl w:val="1"/>
                <w:numId w:val="2"/>
              </w:numPr>
              <w:rPr>
                <w:b w:val="0"/>
              </w:rPr>
            </w:pPr>
            <w:r>
              <w:rPr>
                <w:b w:val="0"/>
              </w:rPr>
              <w:t>System should display “IRN Eligibility (Turnover Exceeds 5 CR)” field only to auctioneer him/herself after log in.</w:t>
            </w:r>
          </w:p>
          <w:p w14:paraId="05349508" w14:textId="77777777" w:rsidR="009274EA" w:rsidRDefault="00C53038">
            <w:pPr>
              <w:pStyle w:val="Heading112pt"/>
              <w:numPr>
                <w:ilvl w:val="2"/>
                <w:numId w:val="2"/>
              </w:numPr>
              <w:rPr>
                <w:b w:val="0"/>
              </w:rPr>
            </w:pPr>
            <w:r>
              <w:rPr>
                <w:b w:val="0"/>
              </w:rPr>
              <w:t>This fields should be dropdown and should contain “Yes” and “No” value.</w:t>
            </w:r>
          </w:p>
          <w:p w14:paraId="4D46104C" w14:textId="77777777" w:rsidR="009274EA" w:rsidRDefault="00C53038">
            <w:pPr>
              <w:pStyle w:val="Heading112pt"/>
              <w:numPr>
                <w:ilvl w:val="3"/>
                <w:numId w:val="2"/>
              </w:numPr>
              <w:rPr>
                <w:b w:val="0"/>
              </w:rPr>
            </w:pPr>
            <w:r>
              <w:rPr>
                <w:b w:val="0"/>
              </w:rPr>
              <w:t>If user select “Yes” then his/her all invoices will be applicable for “IRN” and “Ack. No.”</w:t>
            </w:r>
          </w:p>
          <w:p w14:paraId="13EC1CE3" w14:textId="77777777" w:rsidR="009274EA" w:rsidRDefault="00C53038">
            <w:pPr>
              <w:pStyle w:val="Heading112pt"/>
              <w:rPr>
                <w:b w:val="0"/>
              </w:rPr>
            </w:pPr>
            <w:r>
              <w:rPr>
                <w:b w:val="0"/>
              </w:rPr>
              <w:t>System should provide edit and view field functionality to Auctioneer under update  Associate/Post Associate Auctioneer ( Own Associate/Post Associate Auctioneer Only ) as mentioned in Use Case 21.1(Use Case : Manage Associate/Post Associate Auctioneer)</w:t>
            </w:r>
          </w:p>
          <w:p w14:paraId="641CEBCE" w14:textId="77777777" w:rsidR="009274EA" w:rsidRDefault="00C53038">
            <w:pPr>
              <w:pStyle w:val="Heading112pt"/>
              <w:rPr>
                <w:b w:val="0"/>
              </w:rPr>
            </w:pPr>
            <w:r>
              <w:rPr>
                <w:b w:val="0"/>
              </w:rPr>
              <w:t>System should display below detail to Auctioneer under Associate/Post Associate Auctioneer List( Own Associate/Post Associate Auctioneer Only )</w:t>
            </w:r>
          </w:p>
          <w:p w14:paraId="448F38A5" w14:textId="77777777" w:rsidR="009274EA" w:rsidRDefault="00C53038">
            <w:pPr>
              <w:pStyle w:val="Heading112pt"/>
              <w:numPr>
                <w:ilvl w:val="1"/>
                <w:numId w:val="2"/>
              </w:numPr>
            </w:pPr>
            <w:r>
              <w:rPr>
                <w:b w:val="0"/>
              </w:rPr>
              <w:t>Sr.</w:t>
            </w:r>
          </w:p>
          <w:p w14:paraId="457CE09E" w14:textId="77777777" w:rsidR="009274EA" w:rsidRDefault="00C53038">
            <w:pPr>
              <w:pStyle w:val="Heading112pt"/>
              <w:numPr>
                <w:ilvl w:val="1"/>
                <w:numId w:val="2"/>
              </w:numPr>
            </w:pPr>
            <w:r>
              <w:rPr>
                <w:b w:val="0"/>
              </w:rPr>
              <w:t>Entity Code</w:t>
            </w:r>
          </w:p>
          <w:p w14:paraId="62C1DC99" w14:textId="77777777" w:rsidR="009274EA" w:rsidRDefault="00C53038">
            <w:pPr>
              <w:pStyle w:val="Heading112pt"/>
              <w:numPr>
                <w:ilvl w:val="1"/>
                <w:numId w:val="2"/>
              </w:numPr>
            </w:pPr>
            <w:r>
              <w:rPr>
                <w:b w:val="0"/>
              </w:rPr>
              <w:t>Associate/Post Associate Auctioneer Name</w:t>
            </w:r>
          </w:p>
          <w:p w14:paraId="4238B332" w14:textId="77777777" w:rsidR="009274EA" w:rsidRDefault="00C53038">
            <w:pPr>
              <w:pStyle w:val="Heading112pt"/>
              <w:numPr>
                <w:ilvl w:val="1"/>
                <w:numId w:val="2"/>
              </w:numPr>
            </w:pPr>
            <w:r>
              <w:rPr>
                <w:b w:val="0"/>
              </w:rPr>
              <w:t>Associate/Post Associate Auctioneer Code</w:t>
            </w:r>
          </w:p>
          <w:p w14:paraId="143F684C" w14:textId="77777777" w:rsidR="009274EA" w:rsidRDefault="00C53038">
            <w:pPr>
              <w:pStyle w:val="Heading112pt"/>
              <w:numPr>
                <w:ilvl w:val="1"/>
                <w:numId w:val="2"/>
              </w:numPr>
            </w:pPr>
            <w:r>
              <w:rPr>
                <w:b w:val="0"/>
              </w:rPr>
              <w:t>Address</w:t>
            </w:r>
          </w:p>
          <w:p w14:paraId="5F90EAFF" w14:textId="77777777" w:rsidR="009274EA" w:rsidRDefault="00C53038">
            <w:pPr>
              <w:pStyle w:val="Heading112pt"/>
              <w:numPr>
                <w:ilvl w:val="1"/>
                <w:numId w:val="2"/>
              </w:numPr>
            </w:pPr>
            <w:r>
              <w:rPr>
                <w:b w:val="0"/>
              </w:rPr>
              <w:t>City</w:t>
            </w:r>
          </w:p>
          <w:p w14:paraId="55942C1A" w14:textId="77777777" w:rsidR="009274EA" w:rsidRDefault="00C53038">
            <w:pPr>
              <w:pStyle w:val="Heading112pt"/>
              <w:numPr>
                <w:ilvl w:val="1"/>
                <w:numId w:val="2"/>
              </w:numPr>
            </w:pPr>
            <w:r>
              <w:rPr>
                <w:b w:val="0"/>
              </w:rPr>
              <w:t>Contact Person</w:t>
            </w:r>
          </w:p>
          <w:p w14:paraId="306CB7C4" w14:textId="77777777" w:rsidR="009274EA" w:rsidRDefault="00C53038">
            <w:pPr>
              <w:pStyle w:val="Heading112pt"/>
              <w:numPr>
                <w:ilvl w:val="1"/>
                <w:numId w:val="2"/>
              </w:numPr>
            </w:pPr>
            <w:r>
              <w:rPr>
                <w:b w:val="0"/>
              </w:rPr>
              <w:t>Email</w:t>
            </w:r>
          </w:p>
          <w:p w14:paraId="55D29745" w14:textId="77777777" w:rsidR="009274EA" w:rsidRDefault="00C53038">
            <w:pPr>
              <w:pStyle w:val="Heading112pt"/>
              <w:numPr>
                <w:ilvl w:val="1"/>
                <w:numId w:val="2"/>
              </w:numPr>
            </w:pPr>
            <w:r>
              <w:rPr>
                <w:b w:val="0"/>
              </w:rPr>
              <w:lastRenderedPageBreak/>
              <w:t>Phone No</w:t>
            </w:r>
          </w:p>
          <w:p w14:paraId="0B020D55" w14:textId="77777777" w:rsidR="009274EA" w:rsidRDefault="00C53038">
            <w:pPr>
              <w:pStyle w:val="Heading112pt"/>
              <w:numPr>
                <w:ilvl w:val="1"/>
                <w:numId w:val="2"/>
              </w:numPr>
            </w:pPr>
            <w:r>
              <w:rPr>
                <w:b w:val="0"/>
              </w:rPr>
              <w:t>Mobile No</w:t>
            </w:r>
          </w:p>
          <w:p w14:paraId="68C6327E" w14:textId="77777777" w:rsidR="009274EA" w:rsidRDefault="00C53038">
            <w:pPr>
              <w:pStyle w:val="Heading112pt"/>
              <w:numPr>
                <w:ilvl w:val="1"/>
                <w:numId w:val="2"/>
              </w:numPr>
            </w:pPr>
            <w:r>
              <w:rPr>
                <w:b w:val="0"/>
              </w:rPr>
              <w:t>Fax</w:t>
            </w:r>
          </w:p>
          <w:p w14:paraId="168C09F5" w14:textId="77777777" w:rsidR="009274EA" w:rsidRDefault="00C53038">
            <w:pPr>
              <w:pStyle w:val="Heading112pt"/>
              <w:numPr>
                <w:ilvl w:val="1"/>
                <w:numId w:val="2"/>
              </w:numPr>
            </w:pPr>
            <w:r>
              <w:rPr>
                <w:b w:val="0"/>
              </w:rPr>
              <w:t>Edit Link</w:t>
            </w:r>
          </w:p>
          <w:p w14:paraId="1566AAFD" w14:textId="77777777" w:rsidR="009274EA" w:rsidRDefault="00C53038">
            <w:pPr>
              <w:pStyle w:val="Heading112pt"/>
            </w:pPr>
            <w:r>
              <w:rPr>
                <w:b w:val="0"/>
              </w:rPr>
              <w:t>System should provide below “Static Note” in Edit Auctioneer detail and Associate/Post Associate Auctioneer detail Page.</w:t>
            </w:r>
          </w:p>
          <w:p w14:paraId="1EBA5B1E" w14:textId="77777777" w:rsidR="009274EA" w:rsidRDefault="00C53038">
            <w:pPr>
              <w:pStyle w:val="Heading112pt"/>
              <w:numPr>
                <w:ilvl w:val="1"/>
                <w:numId w:val="2"/>
              </w:numPr>
              <w:rPr>
                <w:b w:val="0"/>
              </w:rPr>
            </w:pPr>
            <w:r>
              <w:rPr>
                <w:b w:val="0"/>
              </w:rPr>
              <w:t>Kindly verify all your registered Associate/Post Associate Auctioneer are being displayed. In case of any discrepancy please contact Auction Organizer, and then only go ahead for updating.</w:t>
            </w:r>
          </w:p>
          <w:p w14:paraId="6E465201" w14:textId="77777777" w:rsidR="009274EA" w:rsidRDefault="00C53038">
            <w:pPr>
              <w:pStyle w:val="Heading112pt"/>
              <w:numPr>
                <w:ilvl w:val="1"/>
                <w:numId w:val="2"/>
              </w:numPr>
              <w:rPr>
                <w:b w:val="0"/>
              </w:rPr>
            </w:pPr>
            <w:r>
              <w:rPr>
                <w:b w:val="0"/>
              </w:rPr>
              <w:t>In case of any changes need to be done for non-editable field, kindly contact Tea board.</w:t>
            </w:r>
          </w:p>
          <w:p w14:paraId="1AC4F4D7" w14:textId="77777777" w:rsidR="009274EA" w:rsidRDefault="00C53038">
            <w:pPr>
              <w:pStyle w:val="Heading112pt"/>
              <w:numPr>
                <w:ilvl w:val="1"/>
                <w:numId w:val="2"/>
              </w:numPr>
            </w:pPr>
            <w:r>
              <w:rPr>
                <w:b w:val="0"/>
              </w:rPr>
              <w:t>Kindly select terms and condition in order to process User Profile &amp; Bank Updating.</w:t>
            </w:r>
          </w:p>
          <w:p w14:paraId="10F194FB" w14:textId="77777777" w:rsidR="009274EA" w:rsidRDefault="00C53038">
            <w:pPr>
              <w:pStyle w:val="Heading112pt"/>
            </w:pPr>
            <w:r>
              <w:rPr>
                <w:b w:val="0"/>
              </w:rPr>
              <w:t>System should provide below standard declaration/term &amp; condition on edit profile (Auctioneer and Associate/Post Associate Auctioneer) with checkbox.</w:t>
            </w:r>
          </w:p>
          <w:p w14:paraId="1EED0F7E" w14:textId="77777777" w:rsidR="009274EA" w:rsidRDefault="00C53038">
            <w:pPr>
              <w:pStyle w:val="Heading112pt"/>
              <w:numPr>
                <w:ilvl w:val="1"/>
                <w:numId w:val="2"/>
              </w:numPr>
              <w:rPr>
                <w:b w:val="0"/>
              </w:rPr>
            </w:pPr>
            <w:r>
              <w:rPr>
                <w:b w:val="0"/>
              </w:rPr>
              <w:t>I hereby confirm that all details (editable and non-editable) as displayed and updated on the screen herein are correct. In case of any error, neither the Tea Board, its service provider nor the bank would be responsible for any consequences.</w:t>
            </w:r>
          </w:p>
          <w:p w14:paraId="077811FE" w14:textId="77777777" w:rsidR="009274EA" w:rsidRDefault="00C53038">
            <w:pPr>
              <w:pStyle w:val="Heading112pt"/>
              <w:numPr>
                <w:ilvl w:val="1"/>
                <w:numId w:val="2"/>
              </w:numPr>
              <w:rPr>
                <w:b w:val="0"/>
              </w:rPr>
            </w:pPr>
            <w:r>
              <w:rPr>
                <w:b w:val="0"/>
              </w:rPr>
              <w:t>System should not enable Update button until user has not tick the checkbox of declaration/term &amp; condition on edit profile page.</w:t>
            </w:r>
          </w:p>
          <w:p w14:paraId="2457001D" w14:textId="77777777" w:rsidR="009274EA" w:rsidRDefault="00C53038">
            <w:pPr>
              <w:pStyle w:val="Heading112pt"/>
            </w:pPr>
            <w:r>
              <w:rPr>
                <w:b w:val="0"/>
              </w:rPr>
              <w:t>System should redirect on bank page on click below links.</w:t>
            </w:r>
          </w:p>
          <w:p w14:paraId="38AC0CE9" w14:textId="77777777" w:rsidR="009274EA" w:rsidRDefault="00C53038">
            <w:pPr>
              <w:pStyle w:val="Heading112pt"/>
              <w:numPr>
                <w:ilvl w:val="1"/>
                <w:numId w:val="2"/>
              </w:numPr>
            </w:pPr>
            <w:r>
              <w:rPr>
                <w:b w:val="0"/>
              </w:rPr>
              <w:t>Bank MIS</w:t>
            </w:r>
          </w:p>
          <w:p w14:paraId="3B781F36" w14:textId="77777777" w:rsidR="009274EA" w:rsidRDefault="00C53038">
            <w:pPr>
              <w:pStyle w:val="Heading112pt"/>
              <w:numPr>
                <w:ilvl w:val="2"/>
                <w:numId w:val="2"/>
              </w:numPr>
            </w:pPr>
            <w:r>
              <w:rPr>
                <w:b w:val="0"/>
              </w:rPr>
              <w:t>Detailed</w:t>
            </w:r>
          </w:p>
          <w:p w14:paraId="0A5228EC" w14:textId="77777777" w:rsidR="009274EA" w:rsidRDefault="00C53038">
            <w:pPr>
              <w:pStyle w:val="Heading112pt"/>
              <w:numPr>
                <w:ilvl w:val="2"/>
                <w:numId w:val="2"/>
              </w:numPr>
            </w:pPr>
            <w:r>
              <w:rPr>
                <w:b w:val="0"/>
              </w:rPr>
              <w:t>Statement</w:t>
            </w:r>
          </w:p>
          <w:p w14:paraId="0CF89218" w14:textId="77777777" w:rsidR="009274EA" w:rsidRDefault="00C53038">
            <w:pPr>
              <w:pStyle w:val="Heading112pt"/>
              <w:numPr>
                <w:ilvl w:val="2"/>
                <w:numId w:val="2"/>
              </w:numPr>
            </w:pPr>
            <w:r>
              <w:rPr>
                <w:b w:val="0"/>
              </w:rPr>
              <w:t>Pay In Pay Out</w:t>
            </w:r>
          </w:p>
          <w:p w14:paraId="37096A93" w14:textId="77777777" w:rsidR="009274EA" w:rsidRDefault="00C53038">
            <w:pPr>
              <w:pStyle w:val="Heading112pt"/>
              <w:numPr>
                <w:ilvl w:val="1"/>
                <w:numId w:val="2"/>
              </w:numPr>
            </w:pPr>
            <w:r>
              <w:rPr>
                <w:b w:val="0"/>
              </w:rPr>
              <w:t>Update Bank Details</w:t>
            </w:r>
          </w:p>
          <w:p w14:paraId="7F4A6AA8" w14:textId="77777777" w:rsidR="009274EA" w:rsidRDefault="00C53038">
            <w:pPr>
              <w:pStyle w:val="Heading112pt"/>
              <w:numPr>
                <w:ilvl w:val="0"/>
                <w:numId w:val="0"/>
              </w:numPr>
              <w:jc w:val="left"/>
            </w:pPr>
            <w:r>
              <w:rPr>
                <w:u w:val="single"/>
              </w:rPr>
              <w:t>Associate/Post Associate Auctioneer User</w:t>
            </w:r>
            <w:r>
              <w:t xml:space="preserve"> :</w:t>
            </w:r>
          </w:p>
          <w:p w14:paraId="64EAA664" w14:textId="77777777" w:rsidR="009274EA" w:rsidRDefault="00C53038">
            <w:pPr>
              <w:pStyle w:val="Heading112pt"/>
            </w:pPr>
            <w:r>
              <w:rPr>
                <w:b w:val="0"/>
              </w:rPr>
              <w:t>System should display below detail to Associate/Post Associate Auctioneer user after log in.</w:t>
            </w:r>
          </w:p>
          <w:p w14:paraId="18FE31CF" w14:textId="77777777" w:rsidR="009274EA" w:rsidRDefault="00C53038">
            <w:pPr>
              <w:pStyle w:val="Heading112pt"/>
              <w:numPr>
                <w:ilvl w:val="1"/>
                <w:numId w:val="2"/>
              </w:numPr>
              <w:rPr>
                <w:b w:val="0"/>
              </w:rPr>
            </w:pPr>
            <w:r>
              <w:rPr>
                <w:b w:val="0"/>
              </w:rPr>
              <w:t>Profile Update Tab ( Default View )</w:t>
            </w:r>
          </w:p>
          <w:p w14:paraId="6AC97FC1" w14:textId="77777777" w:rsidR="009274EA" w:rsidRDefault="00C53038">
            <w:pPr>
              <w:pStyle w:val="Heading112pt"/>
              <w:numPr>
                <w:ilvl w:val="2"/>
                <w:numId w:val="2"/>
              </w:numPr>
              <w:rPr>
                <w:b w:val="0"/>
              </w:rPr>
            </w:pPr>
            <w:r>
              <w:rPr>
                <w:b w:val="0"/>
              </w:rPr>
              <w:t>Associate/Post Associate Associate/Post Associate Auctioneer Detail Update Link</w:t>
            </w:r>
          </w:p>
          <w:p w14:paraId="4F36F9BC" w14:textId="77777777" w:rsidR="009274EA" w:rsidRDefault="00C53038">
            <w:pPr>
              <w:pStyle w:val="Heading112pt"/>
              <w:numPr>
                <w:ilvl w:val="1"/>
                <w:numId w:val="2"/>
              </w:numPr>
              <w:rPr>
                <w:b w:val="0"/>
              </w:rPr>
            </w:pPr>
            <w:r>
              <w:rPr>
                <w:b w:val="0"/>
              </w:rPr>
              <w:t>Pre-Auction Tab</w:t>
            </w:r>
          </w:p>
          <w:p w14:paraId="0B178D6C" w14:textId="77777777" w:rsidR="009274EA" w:rsidRDefault="00C53038">
            <w:pPr>
              <w:pStyle w:val="Heading112pt"/>
              <w:numPr>
                <w:ilvl w:val="1"/>
                <w:numId w:val="2"/>
              </w:numPr>
              <w:rPr>
                <w:b w:val="0"/>
              </w:rPr>
            </w:pPr>
            <w:r>
              <w:rPr>
                <w:b w:val="0"/>
              </w:rPr>
              <w:t>Auction Tab</w:t>
            </w:r>
          </w:p>
          <w:p w14:paraId="21991FD5" w14:textId="77777777" w:rsidR="009274EA" w:rsidRDefault="00C53038">
            <w:pPr>
              <w:pStyle w:val="Heading112pt"/>
              <w:numPr>
                <w:ilvl w:val="1"/>
                <w:numId w:val="2"/>
              </w:numPr>
              <w:rPr>
                <w:b w:val="0"/>
              </w:rPr>
            </w:pPr>
            <w:r>
              <w:rPr>
                <w:b w:val="0"/>
              </w:rPr>
              <w:lastRenderedPageBreak/>
              <w:t>Post-Auction Tab</w:t>
            </w:r>
          </w:p>
          <w:p w14:paraId="0A66FFAE" w14:textId="77777777" w:rsidR="009274EA" w:rsidRDefault="00C53038">
            <w:pPr>
              <w:pStyle w:val="Heading112pt"/>
              <w:numPr>
                <w:ilvl w:val="1"/>
                <w:numId w:val="2"/>
              </w:numPr>
              <w:rPr>
                <w:b w:val="0"/>
              </w:rPr>
            </w:pPr>
            <w:r>
              <w:rPr>
                <w:b w:val="0"/>
              </w:rPr>
              <w:t>Reports</w:t>
            </w:r>
          </w:p>
          <w:p w14:paraId="2C6B6CC3" w14:textId="77777777" w:rsidR="009274EA" w:rsidRDefault="00C53038">
            <w:pPr>
              <w:pStyle w:val="Heading112pt"/>
              <w:numPr>
                <w:ilvl w:val="1"/>
                <w:numId w:val="2"/>
              </w:numPr>
              <w:rPr>
                <w:b w:val="0"/>
              </w:rPr>
            </w:pPr>
            <w:r>
              <w:rPr>
                <w:b w:val="0"/>
              </w:rPr>
              <w:t>Miscellaneous Tab</w:t>
            </w:r>
          </w:p>
          <w:p w14:paraId="3038314F" w14:textId="77777777" w:rsidR="009274EA" w:rsidRDefault="00C53038">
            <w:pPr>
              <w:pStyle w:val="Heading112pt"/>
            </w:pPr>
            <w:r>
              <w:rPr>
                <w:b w:val="0"/>
              </w:rPr>
              <w:t>System should provide options under each tab as per assigned rights.</w:t>
            </w:r>
          </w:p>
          <w:p w14:paraId="76C86D93" w14:textId="77777777" w:rsidR="009274EA" w:rsidRDefault="00C53038">
            <w:pPr>
              <w:pStyle w:val="Heading112pt"/>
              <w:rPr>
                <w:b w:val="0"/>
              </w:rPr>
            </w:pPr>
            <w:r>
              <w:rPr>
                <w:b w:val="0"/>
              </w:rPr>
              <w:t>System should provide edit and view field functionality to Associate/Post Associate Auctioneer under update  profile tab as mentioned in Use Case 21.1(Use Case : Manage Associate/Post Associate Auctioneer)</w:t>
            </w:r>
          </w:p>
          <w:p w14:paraId="0220A45B" w14:textId="77777777" w:rsidR="009274EA" w:rsidRDefault="00C53038">
            <w:pPr>
              <w:pStyle w:val="Heading112pt"/>
            </w:pPr>
            <w:r>
              <w:rPr>
                <w:b w:val="0"/>
              </w:rPr>
              <w:t>System should provide below “Static Note” in Edit Associate/Post Associate Auctioneer detail Page.</w:t>
            </w:r>
          </w:p>
          <w:p w14:paraId="394DE597" w14:textId="77777777" w:rsidR="009274EA" w:rsidRDefault="00C53038">
            <w:pPr>
              <w:pStyle w:val="Heading112pt"/>
              <w:numPr>
                <w:ilvl w:val="1"/>
                <w:numId w:val="2"/>
              </w:numPr>
              <w:rPr>
                <w:b w:val="0"/>
              </w:rPr>
            </w:pPr>
            <w:r>
              <w:rPr>
                <w:b w:val="0"/>
              </w:rPr>
              <w:t>In case of any changes need to be done for non-editable field, kindly contact Auctioneer or Auction Auctioneer.</w:t>
            </w:r>
          </w:p>
          <w:p w14:paraId="7C6DA3FA" w14:textId="77777777" w:rsidR="009274EA" w:rsidRDefault="00C53038">
            <w:pPr>
              <w:pStyle w:val="Heading112pt"/>
            </w:pPr>
            <w:r>
              <w:rPr>
                <w:b w:val="0"/>
              </w:rPr>
              <w:t>System should provide below standard declaration/term &amp; condition on Update profile with checkbox.</w:t>
            </w:r>
          </w:p>
          <w:p w14:paraId="1538A1AA" w14:textId="77777777" w:rsidR="009274EA" w:rsidRDefault="00C53038">
            <w:pPr>
              <w:pStyle w:val="Heading112pt"/>
              <w:numPr>
                <w:ilvl w:val="1"/>
                <w:numId w:val="2"/>
              </w:numPr>
              <w:rPr>
                <w:b w:val="0"/>
              </w:rPr>
            </w:pPr>
            <w:r>
              <w:rPr>
                <w:b w:val="0"/>
              </w:rPr>
              <w:t>I hereby confirm that all details (editable and non-editable) as displayed and updated on the screen herein are correct. In case of any error, neither the Tea Board, its service provider nor the bank would be responsible for any consequences.</w:t>
            </w:r>
          </w:p>
          <w:p w14:paraId="389EA357" w14:textId="77777777" w:rsidR="009274EA" w:rsidRDefault="00C53038">
            <w:pPr>
              <w:pStyle w:val="Heading112pt"/>
              <w:numPr>
                <w:ilvl w:val="1"/>
                <w:numId w:val="2"/>
              </w:numPr>
              <w:rPr>
                <w:b w:val="0"/>
              </w:rPr>
            </w:pPr>
            <w:r>
              <w:rPr>
                <w:b w:val="0"/>
              </w:rPr>
              <w:t>System should not enable Update button until user has not tick the checkbox of declaration/term &amp; condition on edit profile page.</w:t>
            </w:r>
          </w:p>
          <w:p w14:paraId="38ED1D5E" w14:textId="77777777" w:rsidR="009274EA" w:rsidRDefault="00C53038">
            <w:pPr>
              <w:pStyle w:val="Heading112pt"/>
              <w:numPr>
                <w:ilvl w:val="0"/>
                <w:numId w:val="0"/>
              </w:numPr>
              <w:ind w:left="360" w:hanging="360"/>
              <w:rPr>
                <w:u w:val="single"/>
              </w:rPr>
            </w:pPr>
            <w:r>
              <w:rPr>
                <w:u w:val="single"/>
              </w:rPr>
              <w:t>Buyer User</w:t>
            </w:r>
          </w:p>
          <w:p w14:paraId="7B8C740A" w14:textId="77777777" w:rsidR="009274EA" w:rsidRDefault="00C53038">
            <w:pPr>
              <w:pStyle w:val="Heading112pt"/>
            </w:pPr>
            <w:r>
              <w:rPr>
                <w:b w:val="0"/>
              </w:rPr>
              <w:t>System should display below detail to Buyer user after log in.</w:t>
            </w:r>
          </w:p>
          <w:p w14:paraId="564C9C1E" w14:textId="77777777" w:rsidR="009274EA" w:rsidRDefault="00C53038">
            <w:pPr>
              <w:pStyle w:val="Heading112pt"/>
              <w:numPr>
                <w:ilvl w:val="1"/>
                <w:numId w:val="2"/>
              </w:numPr>
              <w:rPr>
                <w:b w:val="0"/>
              </w:rPr>
            </w:pPr>
            <w:r>
              <w:rPr>
                <w:b w:val="0"/>
              </w:rPr>
              <w:t>Profile Update Tab</w:t>
            </w:r>
          </w:p>
          <w:p w14:paraId="540E07BC" w14:textId="77777777" w:rsidR="009274EA" w:rsidRDefault="00C53038">
            <w:pPr>
              <w:pStyle w:val="Heading112pt"/>
              <w:numPr>
                <w:ilvl w:val="2"/>
                <w:numId w:val="2"/>
              </w:numPr>
              <w:rPr>
                <w:b w:val="0"/>
              </w:rPr>
            </w:pPr>
            <w:r>
              <w:rPr>
                <w:b w:val="0"/>
              </w:rPr>
              <w:t>Buyer Detail Update Link ( Default View )</w:t>
            </w:r>
          </w:p>
          <w:p w14:paraId="394B9329" w14:textId="77777777" w:rsidR="009274EA" w:rsidRDefault="00C53038">
            <w:pPr>
              <w:pStyle w:val="Heading112pt"/>
              <w:numPr>
                <w:ilvl w:val="2"/>
                <w:numId w:val="2"/>
              </w:numPr>
              <w:rPr>
                <w:b w:val="0"/>
              </w:rPr>
            </w:pPr>
            <w:r>
              <w:rPr>
                <w:b w:val="0"/>
              </w:rPr>
              <w:t>Associate/Post Associate Buyer Detail Update Link</w:t>
            </w:r>
          </w:p>
          <w:p w14:paraId="235959E6" w14:textId="77777777" w:rsidR="009274EA" w:rsidRDefault="00C53038">
            <w:pPr>
              <w:pStyle w:val="Heading112pt"/>
              <w:numPr>
                <w:ilvl w:val="1"/>
                <w:numId w:val="2"/>
              </w:numPr>
              <w:rPr>
                <w:b w:val="0"/>
              </w:rPr>
            </w:pPr>
            <w:r>
              <w:rPr>
                <w:b w:val="0"/>
              </w:rPr>
              <w:t>Bank Detail Update Tab</w:t>
            </w:r>
          </w:p>
          <w:p w14:paraId="35DA8367" w14:textId="77777777" w:rsidR="009274EA" w:rsidRDefault="00C53038">
            <w:pPr>
              <w:pStyle w:val="Heading112pt"/>
              <w:numPr>
                <w:ilvl w:val="1"/>
                <w:numId w:val="2"/>
              </w:numPr>
              <w:rPr>
                <w:b w:val="0"/>
              </w:rPr>
            </w:pPr>
            <w:r>
              <w:rPr>
                <w:b w:val="0"/>
              </w:rPr>
              <w:t>Bank MIS Tab</w:t>
            </w:r>
          </w:p>
          <w:p w14:paraId="1AEFDEC3" w14:textId="77777777" w:rsidR="009274EA" w:rsidRDefault="00C53038">
            <w:pPr>
              <w:pStyle w:val="Heading112pt"/>
              <w:numPr>
                <w:ilvl w:val="2"/>
                <w:numId w:val="2"/>
              </w:numPr>
              <w:rPr>
                <w:b w:val="0"/>
              </w:rPr>
            </w:pPr>
            <w:r>
              <w:rPr>
                <w:b w:val="0"/>
              </w:rPr>
              <w:t xml:space="preserve">Detailed </w:t>
            </w:r>
          </w:p>
          <w:p w14:paraId="7F41983B" w14:textId="77777777" w:rsidR="009274EA" w:rsidRDefault="00C53038">
            <w:pPr>
              <w:pStyle w:val="Heading112pt"/>
              <w:numPr>
                <w:ilvl w:val="2"/>
                <w:numId w:val="2"/>
              </w:numPr>
              <w:rPr>
                <w:b w:val="0"/>
              </w:rPr>
            </w:pPr>
            <w:r>
              <w:rPr>
                <w:b w:val="0"/>
              </w:rPr>
              <w:t>Statement</w:t>
            </w:r>
          </w:p>
          <w:p w14:paraId="127A14E2" w14:textId="77777777" w:rsidR="009274EA" w:rsidRDefault="00C53038">
            <w:pPr>
              <w:pStyle w:val="Heading112pt"/>
              <w:numPr>
                <w:ilvl w:val="2"/>
                <w:numId w:val="2"/>
              </w:numPr>
              <w:rPr>
                <w:b w:val="0"/>
              </w:rPr>
            </w:pPr>
            <w:r>
              <w:rPr>
                <w:b w:val="0"/>
              </w:rPr>
              <w:t>Pay In</w:t>
            </w:r>
          </w:p>
          <w:p w14:paraId="707FE8E8" w14:textId="77777777" w:rsidR="009274EA" w:rsidRDefault="00C53038">
            <w:pPr>
              <w:pStyle w:val="Heading112pt"/>
              <w:numPr>
                <w:ilvl w:val="1"/>
                <w:numId w:val="2"/>
              </w:numPr>
              <w:rPr>
                <w:b w:val="0"/>
              </w:rPr>
            </w:pPr>
            <w:r>
              <w:rPr>
                <w:b w:val="0"/>
              </w:rPr>
              <w:t>Pre-Auction Tab</w:t>
            </w:r>
          </w:p>
          <w:p w14:paraId="7616FF12" w14:textId="77777777" w:rsidR="009274EA" w:rsidRDefault="00C53038">
            <w:pPr>
              <w:pStyle w:val="Heading112pt"/>
              <w:numPr>
                <w:ilvl w:val="1"/>
                <w:numId w:val="2"/>
              </w:numPr>
              <w:rPr>
                <w:b w:val="0"/>
              </w:rPr>
            </w:pPr>
            <w:r>
              <w:rPr>
                <w:b w:val="0"/>
              </w:rPr>
              <w:t>Auction Tab</w:t>
            </w:r>
          </w:p>
          <w:p w14:paraId="6B4439DE" w14:textId="77777777" w:rsidR="009274EA" w:rsidRDefault="00C53038">
            <w:pPr>
              <w:pStyle w:val="Heading112pt"/>
              <w:numPr>
                <w:ilvl w:val="1"/>
                <w:numId w:val="2"/>
              </w:numPr>
              <w:rPr>
                <w:b w:val="0"/>
              </w:rPr>
            </w:pPr>
            <w:r>
              <w:rPr>
                <w:b w:val="0"/>
              </w:rPr>
              <w:t>Post-Auction Tab</w:t>
            </w:r>
          </w:p>
          <w:p w14:paraId="336CDBE1" w14:textId="77777777" w:rsidR="009274EA" w:rsidRDefault="00C53038">
            <w:pPr>
              <w:pStyle w:val="Heading112pt"/>
              <w:numPr>
                <w:ilvl w:val="1"/>
                <w:numId w:val="2"/>
              </w:numPr>
              <w:rPr>
                <w:b w:val="0"/>
              </w:rPr>
            </w:pPr>
            <w:r>
              <w:rPr>
                <w:b w:val="0"/>
              </w:rPr>
              <w:t>Reports</w:t>
            </w:r>
          </w:p>
          <w:p w14:paraId="723C25AB" w14:textId="77777777" w:rsidR="009274EA" w:rsidRDefault="00C53038">
            <w:pPr>
              <w:pStyle w:val="Heading112pt"/>
              <w:numPr>
                <w:ilvl w:val="1"/>
                <w:numId w:val="2"/>
              </w:numPr>
              <w:rPr>
                <w:b w:val="0"/>
              </w:rPr>
            </w:pPr>
            <w:r>
              <w:rPr>
                <w:b w:val="0"/>
              </w:rPr>
              <w:t>Miscellaneous Tab</w:t>
            </w:r>
          </w:p>
          <w:p w14:paraId="087E16A6" w14:textId="77777777" w:rsidR="009274EA" w:rsidRDefault="00C53038">
            <w:pPr>
              <w:pStyle w:val="Heading112pt"/>
            </w:pPr>
            <w:r>
              <w:rPr>
                <w:b w:val="0"/>
              </w:rPr>
              <w:lastRenderedPageBreak/>
              <w:t>System should provide options under each tab as per assigned rights.</w:t>
            </w:r>
          </w:p>
          <w:p w14:paraId="683785CA" w14:textId="77777777" w:rsidR="009274EA" w:rsidRDefault="00C53038">
            <w:pPr>
              <w:pStyle w:val="Heading112pt"/>
              <w:rPr>
                <w:b w:val="0"/>
              </w:rPr>
            </w:pPr>
            <w:r>
              <w:rPr>
                <w:b w:val="0"/>
              </w:rPr>
              <w:t>System should provide edit and view field functionality to Buyer for his/her own profile as mentioned in Use Case 22.1(Use Case : Manage Buyer)</w:t>
            </w:r>
          </w:p>
          <w:p w14:paraId="35148C05" w14:textId="77777777" w:rsidR="009274EA" w:rsidRDefault="00C53038">
            <w:pPr>
              <w:pStyle w:val="Heading112pt"/>
              <w:numPr>
                <w:ilvl w:val="1"/>
                <w:numId w:val="2"/>
              </w:numPr>
              <w:rPr>
                <w:b w:val="0"/>
              </w:rPr>
            </w:pPr>
            <w:r>
              <w:rPr>
                <w:b w:val="0"/>
              </w:rPr>
              <w:t>System should display “IRN Eligibility (Turnover Exceeds 5 CR)” field only to auctioneer him/herself after log in.</w:t>
            </w:r>
          </w:p>
          <w:p w14:paraId="704C7C65" w14:textId="77777777" w:rsidR="009274EA" w:rsidRDefault="00C53038">
            <w:pPr>
              <w:pStyle w:val="Heading112pt"/>
              <w:numPr>
                <w:ilvl w:val="2"/>
                <w:numId w:val="2"/>
              </w:numPr>
              <w:rPr>
                <w:b w:val="0"/>
              </w:rPr>
            </w:pPr>
            <w:r>
              <w:rPr>
                <w:b w:val="0"/>
              </w:rPr>
              <w:t>This fields should be dropdown and should contain “Yes” and “No” value.</w:t>
            </w:r>
          </w:p>
          <w:p w14:paraId="414D3410" w14:textId="77777777" w:rsidR="009274EA" w:rsidRDefault="00C53038">
            <w:pPr>
              <w:pStyle w:val="Heading112pt"/>
              <w:numPr>
                <w:ilvl w:val="3"/>
                <w:numId w:val="2"/>
              </w:numPr>
              <w:rPr>
                <w:b w:val="0"/>
              </w:rPr>
            </w:pPr>
            <w:r>
              <w:rPr>
                <w:b w:val="0"/>
              </w:rPr>
              <w:t>If user select “Yes” then his/her all invoices will be applicable for “IRN” and “Ack. No.”</w:t>
            </w:r>
          </w:p>
          <w:p w14:paraId="49D32FF1" w14:textId="77777777" w:rsidR="009274EA" w:rsidRDefault="00C53038">
            <w:pPr>
              <w:pStyle w:val="Heading112pt"/>
              <w:rPr>
                <w:b w:val="0"/>
              </w:rPr>
            </w:pPr>
            <w:r>
              <w:rPr>
                <w:b w:val="0"/>
              </w:rPr>
              <w:t>System should provide edit and view field functionality to Buyer under update  Associate/Post Associate Buyer ( Own Associate/Post Associate Buyer Only ) as mentioned in Use Case 23.1(Use Case : Manage Associate/Post Associate Buyer)</w:t>
            </w:r>
          </w:p>
          <w:p w14:paraId="45E2FA21" w14:textId="77777777" w:rsidR="009274EA" w:rsidRDefault="00C53038">
            <w:pPr>
              <w:pStyle w:val="Heading112pt"/>
              <w:rPr>
                <w:b w:val="0"/>
              </w:rPr>
            </w:pPr>
            <w:r>
              <w:rPr>
                <w:b w:val="0"/>
              </w:rPr>
              <w:t>System should display below detail to Buyer under Associate/Post Associate Buyer List( Own Associate/Post Associate Buyer Only )</w:t>
            </w:r>
          </w:p>
          <w:p w14:paraId="2FA2AC11" w14:textId="77777777" w:rsidR="009274EA" w:rsidRDefault="00C53038">
            <w:pPr>
              <w:pStyle w:val="Heading112pt"/>
              <w:numPr>
                <w:ilvl w:val="1"/>
                <w:numId w:val="2"/>
              </w:numPr>
            </w:pPr>
            <w:r>
              <w:rPr>
                <w:b w:val="0"/>
              </w:rPr>
              <w:t>Sr.</w:t>
            </w:r>
          </w:p>
          <w:p w14:paraId="0EAFC71E" w14:textId="77777777" w:rsidR="009274EA" w:rsidRDefault="00C53038">
            <w:pPr>
              <w:pStyle w:val="Heading112pt"/>
              <w:numPr>
                <w:ilvl w:val="1"/>
                <w:numId w:val="2"/>
              </w:numPr>
            </w:pPr>
            <w:r>
              <w:rPr>
                <w:b w:val="0"/>
              </w:rPr>
              <w:t>Entity Code</w:t>
            </w:r>
          </w:p>
          <w:p w14:paraId="0876938F" w14:textId="77777777" w:rsidR="009274EA" w:rsidRDefault="00C53038">
            <w:pPr>
              <w:pStyle w:val="Heading112pt"/>
              <w:numPr>
                <w:ilvl w:val="1"/>
                <w:numId w:val="2"/>
              </w:numPr>
            </w:pPr>
            <w:r>
              <w:rPr>
                <w:b w:val="0"/>
              </w:rPr>
              <w:t>Associate/Post Associate Buyer Name</w:t>
            </w:r>
          </w:p>
          <w:p w14:paraId="48077744" w14:textId="77777777" w:rsidR="009274EA" w:rsidRDefault="00C53038">
            <w:pPr>
              <w:pStyle w:val="Heading112pt"/>
              <w:numPr>
                <w:ilvl w:val="1"/>
                <w:numId w:val="2"/>
              </w:numPr>
            </w:pPr>
            <w:r>
              <w:rPr>
                <w:b w:val="0"/>
              </w:rPr>
              <w:t>Associate/Post Associate Buyer Code</w:t>
            </w:r>
          </w:p>
          <w:p w14:paraId="61774CE2" w14:textId="77777777" w:rsidR="009274EA" w:rsidRDefault="00C53038">
            <w:pPr>
              <w:pStyle w:val="Heading112pt"/>
              <w:numPr>
                <w:ilvl w:val="1"/>
                <w:numId w:val="2"/>
              </w:numPr>
            </w:pPr>
            <w:r>
              <w:rPr>
                <w:b w:val="0"/>
              </w:rPr>
              <w:t>Address</w:t>
            </w:r>
          </w:p>
          <w:p w14:paraId="38CD6A7F" w14:textId="77777777" w:rsidR="009274EA" w:rsidRDefault="00C53038">
            <w:pPr>
              <w:pStyle w:val="Heading112pt"/>
              <w:numPr>
                <w:ilvl w:val="1"/>
                <w:numId w:val="2"/>
              </w:numPr>
            </w:pPr>
            <w:r>
              <w:rPr>
                <w:b w:val="0"/>
              </w:rPr>
              <w:t>City</w:t>
            </w:r>
          </w:p>
          <w:p w14:paraId="3B7B4F4C" w14:textId="77777777" w:rsidR="009274EA" w:rsidRDefault="00C53038">
            <w:pPr>
              <w:pStyle w:val="Heading112pt"/>
              <w:numPr>
                <w:ilvl w:val="1"/>
                <w:numId w:val="2"/>
              </w:numPr>
            </w:pPr>
            <w:r>
              <w:rPr>
                <w:b w:val="0"/>
              </w:rPr>
              <w:t>Contact Person</w:t>
            </w:r>
          </w:p>
          <w:p w14:paraId="049DE331" w14:textId="77777777" w:rsidR="009274EA" w:rsidRDefault="00C53038">
            <w:pPr>
              <w:pStyle w:val="Heading112pt"/>
              <w:numPr>
                <w:ilvl w:val="1"/>
                <w:numId w:val="2"/>
              </w:numPr>
            </w:pPr>
            <w:r>
              <w:rPr>
                <w:b w:val="0"/>
              </w:rPr>
              <w:t>Email</w:t>
            </w:r>
          </w:p>
          <w:p w14:paraId="38217457" w14:textId="77777777" w:rsidR="009274EA" w:rsidRDefault="00C53038">
            <w:pPr>
              <w:pStyle w:val="Heading112pt"/>
              <w:numPr>
                <w:ilvl w:val="1"/>
                <w:numId w:val="2"/>
              </w:numPr>
            </w:pPr>
            <w:r>
              <w:rPr>
                <w:b w:val="0"/>
              </w:rPr>
              <w:t>Phone No</w:t>
            </w:r>
          </w:p>
          <w:p w14:paraId="76790784" w14:textId="77777777" w:rsidR="009274EA" w:rsidRDefault="00C53038">
            <w:pPr>
              <w:pStyle w:val="Heading112pt"/>
              <w:numPr>
                <w:ilvl w:val="1"/>
                <w:numId w:val="2"/>
              </w:numPr>
            </w:pPr>
            <w:r>
              <w:rPr>
                <w:b w:val="0"/>
              </w:rPr>
              <w:t>Mobile No</w:t>
            </w:r>
          </w:p>
          <w:p w14:paraId="1C2251F6" w14:textId="77777777" w:rsidR="009274EA" w:rsidRDefault="00C53038">
            <w:pPr>
              <w:pStyle w:val="Heading112pt"/>
              <w:numPr>
                <w:ilvl w:val="1"/>
                <w:numId w:val="2"/>
              </w:numPr>
            </w:pPr>
            <w:r>
              <w:rPr>
                <w:b w:val="0"/>
              </w:rPr>
              <w:t>Fax</w:t>
            </w:r>
          </w:p>
          <w:p w14:paraId="6BAEF958" w14:textId="77777777" w:rsidR="009274EA" w:rsidRDefault="00C53038">
            <w:pPr>
              <w:pStyle w:val="Heading112pt"/>
              <w:numPr>
                <w:ilvl w:val="1"/>
                <w:numId w:val="2"/>
              </w:numPr>
            </w:pPr>
            <w:r>
              <w:rPr>
                <w:b w:val="0"/>
              </w:rPr>
              <w:t>Edit Link</w:t>
            </w:r>
          </w:p>
          <w:p w14:paraId="32A0A0E7" w14:textId="77777777" w:rsidR="009274EA" w:rsidRDefault="00C53038">
            <w:pPr>
              <w:pStyle w:val="Heading112pt"/>
            </w:pPr>
            <w:r>
              <w:rPr>
                <w:b w:val="0"/>
              </w:rPr>
              <w:t>System should provide below “Static Note” in Edit Buyer detail and Associate/Post Associate Buyer detail Page.</w:t>
            </w:r>
          </w:p>
          <w:p w14:paraId="5749822D" w14:textId="77777777" w:rsidR="009274EA" w:rsidRDefault="00C53038">
            <w:pPr>
              <w:pStyle w:val="Heading112pt"/>
              <w:numPr>
                <w:ilvl w:val="1"/>
                <w:numId w:val="2"/>
              </w:numPr>
              <w:rPr>
                <w:b w:val="0"/>
              </w:rPr>
            </w:pPr>
            <w:r>
              <w:rPr>
                <w:b w:val="0"/>
              </w:rPr>
              <w:t>In case of any changes need to be done for non-editable field, Kindly contact Tea board.</w:t>
            </w:r>
          </w:p>
          <w:p w14:paraId="3A13E465" w14:textId="77777777" w:rsidR="009274EA" w:rsidRDefault="00C53038">
            <w:pPr>
              <w:pStyle w:val="Heading112pt"/>
              <w:numPr>
                <w:ilvl w:val="1"/>
                <w:numId w:val="2"/>
              </w:numPr>
              <w:rPr>
                <w:b w:val="0"/>
              </w:rPr>
            </w:pPr>
            <w:r>
              <w:rPr>
                <w:b w:val="0"/>
              </w:rPr>
              <w:t>Mobile No. (Required for OTP): This mobile number will be used for sending OTP for each pay-in that the buyer wishes to make. Enter the mobile number accordingly.</w:t>
            </w:r>
          </w:p>
          <w:p w14:paraId="282DCDAF" w14:textId="77777777" w:rsidR="009274EA" w:rsidRDefault="00C53038">
            <w:pPr>
              <w:pStyle w:val="Heading112pt"/>
              <w:numPr>
                <w:ilvl w:val="1"/>
                <w:numId w:val="2"/>
              </w:numPr>
              <w:rPr>
                <w:b w:val="0"/>
              </w:rPr>
            </w:pPr>
            <w:r>
              <w:rPr>
                <w:b w:val="0"/>
              </w:rPr>
              <w:t>Updating of bank account details are mandatory for the purpose of Refunds.</w:t>
            </w:r>
          </w:p>
          <w:p w14:paraId="003887FF" w14:textId="77777777" w:rsidR="009274EA" w:rsidRDefault="00C53038">
            <w:pPr>
              <w:pStyle w:val="Heading112pt"/>
              <w:numPr>
                <w:ilvl w:val="1"/>
                <w:numId w:val="2"/>
              </w:numPr>
            </w:pPr>
            <w:r>
              <w:rPr>
                <w:b w:val="0"/>
              </w:rPr>
              <w:lastRenderedPageBreak/>
              <w:t>Kindly select terms and condition in order to process User Profile &amp; Bank Updating.</w:t>
            </w:r>
          </w:p>
          <w:p w14:paraId="13C5F7D0" w14:textId="77777777" w:rsidR="009274EA" w:rsidRDefault="00C53038">
            <w:pPr>
              <w:pStyle w:val="Heading112pt"/>
              <w:rPr>
                <w:b w:val="0"/>
              </w:rPr>
            </w:pPr>
            <w:r>
              <w:rPr>
                <w:b w:val="0"/>
              </w:rPr>
              <w:t>System should provide below standard declaration/term &amp; condition on edit profile (Buyer and Associate/Post Associate Buyer) with checkbox.</w:t>
            </w:r>
          </w:p>
          <w:p w14:paraId="2CC0A68E" w14:textId="77777777" w:rsidR="009274EA" w:rsidRDefault="00C53038">
            <w:pPr>
              <w:pStyle w:val="Heading112pt"/>
              <w:numPr>
                <w:ilvl w:val="1"/>
                <w:numId w:val="2"/>
              </w:numPr>
              <w:rPr>
                <w:b w:val="0"/>
              </w:rPr>
            </w:pPr>
            <w:r>
              <w:rPr>
                <w:b w:val="0"/>
              </w:rPr>
              <w:t>I hereby confirm that all details (editable and non-editable) as displayed and updated on the screen herein are correct. In case of any error, neither the Tea Board, its service provider nor the bank would be responsible for any consequences.</w:t>
            </w:r>
          </w:p>
          <w:p w14:paraId="75C25C12" w14:textId="77777777" w:rsidR="009274EA" w:rsidRDefault="00C53038">
            <w:pPr>
              <w:pStyle w:val="Heading112pt"/>
              <w:numPr>
                <w:ilvl w:val="1"/>
                <w:numId w:val="2"/>
              </w:numPr>
              <w:rPr>
                <w:b w:val="0"/>
              </w:rPr>
            </w:pPr>
            <w:r>
              <w:rPr>
                <w:b w:val="0"/>
              </w:rPr>
              <w:t>System should not enable Update button until user has not tick the checkbox of declaration/term &amp; condition on edit profile page.</w:t>
            </w:r>
          </w:p>
          <w:p w14:paraId="3C5323B0" w14:textId="77777777" w:rsidR="009274EA" w:rsidRDefault="00C53038">
            <w:pPr>
              <w:pStyle w:val="Heading112pt"/>
            </w:pPr>
            <w:r>
              <w:rPr>
                <w:b w:val="0"/>
              </w:rPr>
              <w:t>System should redirect on bank page on click below links.</w:t>
            </w:r>
          </w:p>
          <w:p w14:paraId="5C8CE83C" w14:textId="77777777" w:rsidR="009274EA" w:rsidRDefault="00C53038">
            <w:pPr>
              <w:pStyle w:val="Heading112pt"/>
              <w:numPr>
                <w:ilvl w:val="1"/>
                <w:numId w:val="2"/>
              </w:numPr>
            </w:pPr>
            <w:r>
              <w:rPr>
                <w:b w:val="0"/>
              </w:rPr>
              <w:t>Bank MIS</w:t>
            </w:r>
          </w:p>
          <w:p w14:paraId="24B622B6" w14:textId="77777777" w:rsidR="009274EA" w:rsidRDefault="00C53038">
            <w:pPr>
              <w:pStyle w:val="Heading112pt"/>
              <w:numPr>
                <w:ilvl w:val="2"/>
                <w:numId w:val="2"/>
              </w:numPr>
            </w:pPr>
            <w:r>
              <w:rPr>
                <w:b w:val="0"/>
              </w:rPr>
              <w:t>Detailed</w:t>
            </w:r>
          </w:p>
          <w:p w14:paraId="7A5E5C95" w14:textId="77777777" w:rsidR="009274EA" w:rsidRDefault="00C53038">
            <w:pPr>
              <w:pStyle w:val="Heading112pt"/>
              <w:numPr>
                <w:ilvl w:val="2"/>
                <w:numId w:val="2"/>
              </w:numPr>
            </w:pPr>
            <w:r>
              <w:rPr>
                <w:b w:val="0"/>
              </w:rPr>
              <w:t>Statement</w:t>
            </w:r>
          </w:p>
          <w:p w14:paraId="1112B060" w14:textId="77777777" w:rsidR="009274EA" w:rsidRDefault="00C53038">
            <w:pPr>
              <w:pStyle w:val="Heading112pt"/>
              <w:numPr>
                <w:ilvl w:val="2"/>
                <w:numId w:val="2"/>
              </w:numPr>
            </w:pPr>
            <w:r>
              <w:rPr>
                <w:b w:val="0"/>
              </w:rPr>
              <w:t>Pay In</w:t>
            </w:r>
          </w:p>
          <w:p w14:paraId="15050A40" w14:textId="77777777" w:rsidR="009274EA" w:rsidRDefault="00C53038">
            <w:pPr>
              <w:pStyle w:val="Heading112pt"/>
              <w:numPr>
                <w:ilvl w:val="1"/>
                <w:numId w:val="2"/>
              </w:numPr>
            </w:pPr>
            <w:r>
              <w:rPr>
                <w:b w:val="0"/>
              </w:rPr>
              <w:t>Update Bank Details</w:t>
            </w:r>
          </w:p>
          <w:p w14:paraId="7D66F5A4" w14:textId="77777777" w:rsidR="009274EA" w:rsidRDefault="00C53038">
            <w:pPr>
              <w:pStyle w:val="Heading112pt"/>
              <w:numPr>
                <w:ilvl w:val="0"/>
                <w:numId w:val="0"/>
              </w:numPr>
              <w:jc w:val="left"/>
            </w:pPr>
            <w:r>
              <w:rPr>
                <w:u w:val="single"/>
              </w:rPr>
              <w:t>Associate/Post Associate Buyer User</w:t>
            </w:r>
            <w:r>
              <w:t xml:space="preserve"> :</w:t>
            </w:r>
          </w:p>
          <w:p w14:paraId="71EA7DDA" w14:textId="77777777" w:rsidR="009274EA" w:rsidRDefault="00C53038">
            <w:pPr>
              <w:pStyle w:val="Heading112pt"/>
            </w:pPr>
            <w:r>
              <w:rPr>
                <w:b w:val="0"/>
              </w:rPr>
              <w:t>System should display below detail to Associate/Post Associate Buyer user after log in.</w:t>
            </w:r>
          </w:p>
          <w:p w14:paraId="4BEAF5FA" w14:textId="77777777" w:rsidR="009274EA" w:rsidRDefault="00C53038">
            <w:pPr>
              <w:pStyle w:val="Heading112pt"/>
              <w:numPr>
                <w:ilvl w:val="1"/>
                <w:numId w:val="2"/>
              </w:numPr>
              <w:rPr>
                <w:b w:val="0"/>
              </w:rPr>
            </w:pPr>
            <w:r>
              <w:rPr>
                <w:b w:val="0"/>
              </w:rPr>
              <w:t>Profile Update Tab ( Default View )</w:t>
            </w:r>
          </w:p>
          <w:p w14:paraId="0FEB5350" w14:textId="77777777" w:rsidR="009274EA" w:rsidRDefault="00C53038">
            <w:pPr>
              <w:pStyle w:val="Heading112pt"/>
              <w:numPr>
                <w:ilvl w:val="2"/>
                <w:numId w:val="2"/>
              </w:numPr>
              <w:rPr>
                <w:b w:val="0"/>
              </w:rPr>
            </w:pPr>
            <w:r>
              <w:rPr>
                <w:b w:val="0"/>
              </w:rPr>
              <w:t>Associate/Post-Associate Buyer Detail Update Link.</w:t>
            </w:r>
          </w:p>
          <w:p w14:paraId="51E7CF38" w14:textId="77777777" w:rsidR="009274EA" w:rsidRDefault="00C53038">
            <w:pPr>
              <w:pStyle w:val="Heading112pt"/>
              <w:numPr>
                <w:ilvl w:val="1"/>
                <w:numId w:val="2"/>
              </w:numPr>
              <w:rPr>
                <w:b w:val="0"/>
              </w:rPr>
            </w:pPr>
            <w:r>
              <w:rPr>
                <w:b w:val="0"/>
              </w:rPr>
              <w:t>Pre-Auction Tab</w:t>
            </w:r>
          </w:p>
          <w:p w14:paraId="45058929" w14:textId="77777777" w:rsidR="009274EA" w:rsidRDefault="00C53038">
            <w:pPr>
              <w:pStyle w:val="Heading112pt"/>
              <w:numPr>
                <w:ilvl w:val="1"/>
                <w:numId w:val="2"/>
              </w:numPr>
              <w:rPr>
                <w:b w:val="0"/>
              </w:rPr>
            </w:pPr>
            <w:r>
              <w:rPr>
                <w:b w:val="0"/>
              </w:rPr>
              <w:t>Auction Tab</w:t>
            </w:r>
          </w:p>
          <w:p w14:paraId="006BC05E" w14:textId="77777777" w:rsidR="009274EA" w:rsidRDefault="00C53038">
            <w:pPr>
              <w:pStyle w:val="Heading112pt"/>
              <w:numPr>
                <w:ilvl w:val="1"/>
                <w:numId w:val="2"/>
              </w:numPr>
              <w:rPr>
                <w:b w:val="0"/>
              </w:rPr>
            </w:pPr>
            <w:r>
              <w:rPr>
                <w:b w:val="0"/>
              </w:rPr>
              <w:t>Post-Auction Tab</w:t>
            </w:r>
          </w:p>
          <w:p w14:paraId="40BF7ACA" w14:textId="77777777" w:rsidR="009274EA" w:rsidRDefault="00C53038">
            <w:pPr>
              <w:pStyle w:val="Heading112pt"/>
              <w:numPr>
                <w:ilvl w:val="1"/>
                <w:numId w:val="2"/>
              </w:numPr>
              <w:rPr>
                <w:b w:val="0"/>
              </w:rPr>
            </w:pPr>
            <w:r>
              <w:rPr>
                <w:b w:val="0"/>
              </w:rPr>
              <w:t>Reports</w:t>
            </w:r>
          </w:p>
          <w:p w14:paraId="0CD66A68" w14:textId="77777777" w:rsidR="009274EA" w:rsidRDefault="00C53038">
            <w:pPr>
              <w:pStyle w:val="Heading112pt"/>
              <w:numPr>
                <w:ilvl w:val="1"/>
                <w:numId w:val="2"/>
              </w:numPr>
              <w:rPr>
                <w:b w:val="0"/>
              </w:rPr>
            </w:pPr>
            <w:r>
              <w:rPr>
                <w:b w:val="0"/>
              </w:rPr>
              <w:t>Miscellaneous Tab</w:t>
            </w:r>
          </w:p>
          <w:p w14:paraId="18BCE09D" w14:textId="77777777" w:rsidR="009274EA" w:rsidRDefault="00C53038">
            <w:pPr>
              <w:pStyle w:val="Heading112pt"/>
            </w:pPr>
            <w:r>
              <w:rPr>
                <w:b w:val="0"/>
              </w:rPr>
              <w:t>System should provide options under each tab as per assigned rights.</w:t>
            </w:r>
          </w:p>
          <w:p w14:paraId="2101AFCB" w14:textId="77777777" w:rsidR="009274EA" w:rsidRDefault="00C53038">
            <w:pPr>
              <w:pStyle w:val="Heading112pt"/>
              <w:rPr>
                <w:b w:val="0"/>
              </w:rPr>
            </w:pPr>
            <w:r>
              <w:rPr>
                <w:b w:val="0"/>
              </w:rPr>
              <w:t>System should provide edit and view field functionality to Associate/Post Associate Buyer under update  profile tab as mentioned in Use Case 23.1(Use Case : Manage Associate/Post Associate Buyer)</w:t>
            </w:r>
          </w:p>
          <w:p w14:paraId="58C1C088" w14:textId="77777777" w:rsidR="009274EA" w:rsidRDefault="00C53038">
            <w:pPr>
              <w:pStyle w:val="Heading112pt"/>
            </w:pPr>
            <w:r>
              <w:rPr>
                <w:b w:val="0"/>
              </w:rPr>
              <w:t>System should provide below “Static Note” in Edit Associate/Post Associate Buyer detail Page.</w:t>
            </w:r>
          </w:p>
          <w:p w14:paraId="1C040DAE" w14:textId="77777777" w:rsidR="009274EA" w:rsidRDefault="00C53038">
            <w:pPr>
              <w:pStyle w:val="Heading112pt"/>
              <w:numPr>
                <w:ilvl w:val="1"/>
                <w:numId w:val="2"/>
              </w:numPr>
              <w:rPr>
                <w:b w:val="0"/>
              </w:rPr>
            </w:pPr>
            <w:r>
              <w:rPr>
                <w:b w:val="0"/>
              </w:rPr>
              <w:t>In case of any changes need to be done for non-editable field, kindly contact Buyer or Auction Organizer.</w:t>
            </w:r>
          </w:p>
          <w:p w14:paraId="628D91BE" w14:textId="77777777" w:rsidR="009274EA" w:rsidRDefault="00C53038">
            <w:pPr>
              <w:pStyle w:val="Heading112pt"/>
            </w:pPr>
            <w:r>
              <w:rPr>
                <w:b w:val="0"/>
              </w:rPr>
              <w:lastRenderedPageBreak/>
              <w:t>System should provide below standard declaration/term &amp; condition on Update profile with checkbox.</w:t>
            </w:r>
          </w:p>
          <w:p w14:paraId="6C1D1570" w14:textId="77777777" w:rsidR="009274EA" w:rsidRDefault="00C53038">
            <w:pPr>
              <w:pStyle w:val="Heading112pt"/>
              <w:numPr>
                <w:ilvl w:val="1"/>
                <w:numId w:val="2"/>
              </w:numPr>
              <w:rPr>
                <w:b w:val="0"/>
              </w:rPr>
            </w:pPr>
            <w:r>
              <w:rPr>
                <w:b w:val="0"/>
              </w:rPr>
              <w:t>I hereby confirm that all details (editable and non-editable) as displayed and updated on the screen herein are correct. In case of any error, neither the Tea Board, its service provider nor the bank would be responsible for any consequences.</w:t>
            </w:r>
          </w:p>
          <w:p w14:paraId="32CC6DB6" w14:textId="77777777" w:rsidR="009274EA" w:rsidRDefault="00C53038">
            <w:pPr>
              <w:pStyle w:val="Heading112pt"/>
              <w:numPr>
                <w:ilvl w:val="1"/>
                <w:numId w:val="2"/>
              </w:numPr>
              <w:rPr>
                <w:b w:val="0"/>
              </w:rPr>
            </w:pPr>
            <w:r>
              <w:rPr>
                <w:b w:val="0"/>
              </w:rPr>
              <w:t>System should not enable Update button until user has not tick the checkbox of declaration/term &amp; condition on edit profile page.</w:t>
            </w:r>
          </w:p>
          <w:p w14:paraId="6799BB0D" w14:textId="77777777" w:rsidR="009274EA" w:rsidRDefault="00C53038">
            <w:pPr>
              <w:pStyle w:val="Heading112pt"/>
              <w:numPr>
                <w:ilvl w:val="0"/>
                <w:numId w:val="0"/>
              </w:numPr>
              <w:ind w:left="360" w:hanging="360"/>
            </w:pPr>
            <w:r>
              <w:rPr>
                <w:u w:val="single"/>
              </w:rPr>
              <w:t>Seller User</w:t>
            </w:r>
            <w:r>
              <w:t xml:space="preserve"> :</w:t>
            </w:r>
          </w:p>
          <w:p w14:paraId="0FA9DD0F" w14:textId="77777777" w:rsidR="009274EA" w:rsidRDefault="00C53038">
            <w:pPr>
              <w:pStyle w:val="Heading112pt"/>
            </w:pPr>
            <w:r>
              <w:rPr>
                <w:b w:val="0"/>
              </w:rPr>
              <w:t>System should display below details to Seller after log in.</w:t>
            </w:r>
          </w:p>
          <w:p w14:paraId="02923B2E" w14:textId="77777777" w:rsidR="009274EA" w:rsidRDefault="00C53038">
            <w:pPr>
              <w:pStyle w:val="Heading112pt"/>
              <w:numPr>
                <w:ilvl w:val="1"/>
                <w:numId w:val="2"/>
              </w:numPr>
            </w:pPr>
            <w:r>
              <w:rPr>
                <w:b w:val="0"/>
              </w:rPr>
              <w:t>Profile Update Tab.</w:t>
            </w:r>
          </w:p>
          <w:p w14:paraId="3EF50610" w14:textId="77777777" w:rsidR="009274EA" w:rsidRDefault="00C53038">
            <w:pPr>
              <w:pStyle w:val="Heading112pt"/>
              <w:numPr>
                <w:ilvl w:val="2"/>
                <w:numId w:val="2"/>
              </w:numPr>
            </w:pPr>
            <w:r>
              <w:rPr>
                <w:b w:val="0"/>
              </w:rPr>
              <w:t>Factory Owner detail update</w:t>
            </w:r>
          </w:p>
          <w:p w14:paraId="58F6700D" w14:textId="77777777" w:rsidR="009274EA" w:rsidRDefault="00C53038">
            <w:pPr>
              <w:pStyle w:val="Heading112pt"/>
              <w:numPr>
                <w:ilvl w:val="2"/>
                <w:numId w:val="2"/>
              </w:numPr>
            </w:pPr>
            <w:r>
              <w:rPr>
                <w:b w:val="0"/>
              </w:rPr>
              <w:t>Factory detail update</w:t>
            </w:r>
          </w:p>
          <w:p w14:paraId="01358435" w14:textId="77777777" w:rsidR="009274EA" w:rsidRDefault="00C53038">
            <w:pPr>
              <w:pStyle w:val="Heading112pt"/>
              <w:numPr>
                <w:ilvl w:val="1"/>
                <w:numId w:val="2"/>
              </w:numPr>
            </w:pPr>
            <w:r>
              <w:rPr>
                <w:b w:val="0"/>
              </w:rPr>
              <w:t>Tax Invoice Tab.</w:t>
            </w:r>
          </w:p>
          <w:p w14:paraId="7D1DA4CA" w14:textId="77777777" w:rsidR="009274EA" w:rsidRDefault="00C53038">
            <w:pPr>
              <w:pStyle w:val="Heading112pt"/>
              <w:numPr>
                <w:ilvl w:val="2"/>
                <w:numId w:val="2"/>
              </w:numPr>
            </w:pPr>
            <w:r>
              <w:rPr>
                <w:b w:val="0"/>
              </w:rPr>
              <w:t>Recipient/Issuer</w:t>
            </w:r>
          </w:p>
          <w:p w14:paraId="7547DAC8" w14:textId="77777777" w:rsidR="009274EA" w:rsidRDefault="00C53038">
            <w:pPr>
              <w:pStyle w:val="Heading112pt"/>
              <w:numPr>
                <w:ilvl w:val="1"/>
                <w:numId w:val="2"/>
              </w:numPr>
            </w:pPr>
            <w:r>
              <w:rPr>
                <w:b w:val="0"/>
              </w:rPr>
              <w:t>Bank Detail Update Tab</w:t>
            </w:r>
          </w:p>
          <w:p w14:paraId="60A12AB5" w14:textId="77777777" w:rsidR="009274EA" w:rsidRDefault="00C53038">
            <w:pPr>
              <w:pStyle w:val="Heading112pt"/>
              <w:numPr>
                <w:ilvl w:val="1"/>
                <w:numId w:val="2"/>
              </w:numPr>
            </w:pPr>
            <w:r>
              <w:rPr>
                <w:b w:val="0"/>
              </w:rPr>
              <w:t>Bank MIS Tab</w:t>
            </w:r>
          </w:p>
          <w:p w14:paraId="21F04BEE" w14:textId="77777777" w:rsidR="009274EA" w:rsidRDefault="00C53038">
            <w:pPr>
              <w:pStyle w:val="Heading112pt"/>
              <w:numPr>
                <w:ilvl w:val="2"/>
                <w:numId w:val="2"/>
              </w:numPr>
            </w:pPr>
            <w:r>
              <w:rPr>
                <w:b w:val="0"/>
              </w:rPr>
              <w:t>Detailed</w:t>
            </w:r>
          </w:p>
          <w:p w14:paraId="1A9DABB3" w14:textId="77777777" w:rsidR="009274EA" w:rsidRDefault="00C53038">
            <w:pPr>
              <w:pStyle w:val="Heading112pt"/>
              <w:numPr>
                <w:ilvl w:val="2"/>
                <w:numId w:val="2"/>
              </w:numPr>
            </w:pPr>
            <w:r>
              <w:rPr>
                <w:b w:val="0"/>
              </w:rPr>
              <w:t>Statement</w:t>
            </w:r>
          </w:p>
          <w:p w14:paraId="2DD0BB62" w14:textId="77777777" w:rsidR="009274EA" w:rsidRDefault="00C53038">
            <w:pPr>
              <w:pStyle w:val="Heading112pt"/>
              <w:numPr>
                <w:ilvl w:val="2"/>
                <w:numId w:val="2"/>
              </w:numPr>
            </w:pPr>
            <w:r>
              <w:rPr>
                <w:b w:val="0"/>
              </w:rPr>
              <w:t>Pay Out</w:t>
            </w:r>
          </w:p>
          <w:p w14:paraId="3BB171C6" w14:textId="77777777" w:rsidR="009274EA" w:rsidRDefault="00C53038">
            <w:pPr>
              <w:pStyle w:val="Heading112pt"/>
              <w:numPr>
                <w:ilvl w:val="2"/>
                <w:numId w:val="2"/>
              </w:numPr>
            </w:pPr>
            <w:r>
              <w:rPr>
                <w:b w:val="0"/>
              </w:rPr>
              <w:t>Seller SPTF</w:t>
            </w:r>
          </w:p>
          <w:p w14:paraId="2166843C" w14:textId="77777777" w:rsidR="009274EA" w:rsidRDefault="00C53038">
            <w:pPr>
              <w:pStyle w:val="Heading112pt"/>
              <w:numPr>
                <w:ilvl w:val="1"/>
                <w:numId w:val="2"/>
              </w:numPr>
            </w:pPr>
            <w:r>
              <w:rPr>
                <w:b w:val="0"/>
              </w:rPr>
              <w:t>TCS Debit Note Tab</w:t>
            </w:r>
          </w:p>
          <w:p w14:paraId="74EBBA53" w14:textId="77777777" w:rsidR="009274EA" w:rsidRDefault="00C53038">
            <w:pPr>
              <w:pStyle w:val="Heading112pt"/>
              <w:numPr>
                <w:ilvl w:val="2"/>
                <w:numId w:val="2"/>
              </w:numPr>
            </w:pPr>
            <w:r>
              <w:rPr>
                <w:b w:val="0"/>
              </w:rPr>
              <w:t>Issuer</w:t>
            </w:r>
          </w:p>
          <w:p w14:paraId="1257FBC4" w14:textId="77777777" w:rsidR="009274EA" w:rsidRDefault="00C53038">
            <w:pPr>
              <w:pStyle w:val="Heading112pt"/>
              <w:numPr>
                <w:ilvl w:val="1"/>
                <w:numId w:val="2"/>
              </w:numPr>
            </w:pPr>
            <w:r>
              <w:rPr>
                <w:b w:val="0"/>
              </w:rPr>
              <w:t>Reports</w:t>
            </w:r>
          </w:p>
          <w:p w14:paraId="54623A2F" w14:textId="77777777" w:rsidR="009274EA" w:rsidRDefault="00C53038">
            <w:pPr>
              <w:pStyle w:val="Heading112pt"/>
              <w:numPr>
                <w:ilvl w:val="2"/>
                <w:numId w:val="2"/>
              </w:numPr>
              <w:rPr>
                <w:b w:val="0"/>
              </w:rPr>
            </w:pPr>
            <w:r>
              <w:rPr>
                <w:b w:val="0"/>
              </w:rPr>
              <w:t>Published Catalog</w:t>
            </w:r>
          </w:p>
          <w:p w14:paraId="575F0ED0" w14:textId="77777777" w:rsidR="009274EA" w:rsidRDefault="00C53038">
            <w:pPr>
              <w:pStyle w:val="Heading112pt"/>
              <w:numPr>
                <w:ilvl w:val="2"/>
                <w:numId w:val="2"/>
              </w:numPr>
              <w:rPr>
                <w:b w:val="0"/>
              </w:rPr>
            </w:pPr>
            <w:r>
              <w:rPr>
                <w:b w:val="0"/>
              </w:rPr>
              <w:t>Tea Value Invoice Details</w:t>
            </w:r>
          </w:p>
          <w:p w14:paraId="74C8376C" w14:textId="77777777" w:rsidR="009274EA" w:rsidRDefault="00C53038">
            <w:pPr>
              <w:pStyle w:val="Heading112pt"/>
              <w:numPr>
                <w:ilvl w:val="2"/>
                <w:numId w:val="2"/>
              </w:numPr>
              <w:rPr>
                <w:b w:val="0"/>
              </w:rPr>
            </w:pPr>
            <w:r>
              <w:rPr>
                <w:b w:val="0"/>
              </w:rPr>
              <w:t>Seller Tax Invoice Payable</w:t>
            </w:r>
          </w:p>
          <w:p w14:paraId="40031FB9" w14:textId="77777777" w:rsidR="009274EA" w:rsidRDefault="00C53038">
            <w:pPr>
              <w:pStyle w:val="Heading112pt"/>
              <w:numPr>
                <w:ilvl w:val="2"/>
                <w:numId w:val="2"/>
              </w:numPr>
              <w:rPr>
                <w:b w:val="0"/>
              </w:rPr>
            </w:pPr>
            <w:r>
              <w:rPr>
                <w:b w:val="0"/>
              </w:rPr>
              <w:t>Cash And Carry</w:t>
            </w:r>
          </w:p>
          <w:p w14:paraId="52E4CEDA" w14:textId="77777777" w:rsidR="009274EA" w:rsidRDefault="00C53038">
            <w:pPr>
              <w:pStyle w:val="Heading112pt"/>
              <w:numPr>
                <w:ilvl w:val="2"/>
                <w:numId w:val="2"/>
              </w:numPr>
              <w:rPr>
                <w:b w:val="0"/>
              </w:rPr>
            </w:pPr>
            <w:r>
              <w:rPr>
                <w:b w:val="0"/>
              </w:rPr>
              <w:t>Pay In Pay Out</w:t>
            </w:r>
          </w:p>
          <w:p w14:paraId="2EE06873" w14:textId="77777777" w:rsidR="009274EA" w:rsidRDefault="00C53038">
            <w:pPr>
              <w:pStyle w:val="Heading112pt"/>
              <w:numPr>
                <w:ilvl w:val="2"/>
                <w:numId w:val="2"/>
              </w:numPr>
              <w:rPr>
                <w:b w:val="0"/>
              </w:rPr>
            </w:pPr>
            <w:r>
              <w:rPr>
                <w:b w:val="0"/>
              </w:rPr>
              <w:t>Warehouse Summary</w:t>
            </w:r>
          </w:p>
          <w:p w14:paraId="7213C2CA" w14:textId="77777777" w:rsidR="009274EA" w:rsidRDefault="00C53038">
            <w:pPr>
              <w:pStyle w:val="Heading112pt"/>
              <w:numPr>
                <w:ilvl w:val="2"/>
                <w:numId w:val="2"/>
              </w:numPr>
              <w:rPr>
                <w:b w:val="0"/>
              </w:rPr>
            </w:pPr>
            <w:r>
              <w:rPr>
                <w:b w:val="0"/>
              </w:rPr>
              <w:t>TCS Invoices Report</w:t>
            </w:r>
          </w:p>
          <w:p w14:paraId="7B24B65E" w14:textId="77777777" w:rsidR="009274EA" w:rsidRDefault="00C53038">
            <w:pPr>
              <w:pStyle w:val="Heading112pt"/>
              <w:numPr>
                <w:ilvl w:val="2"/>
                <w:numId w:val="2"/>
              </w:numPr>
              <w:rPr>
                <w:b w:val="0"/>
              </w:rPr>
            </w:pPr>
            <w:r>
              <w:rPr>
                <w:b w:val="0"/>
              </w:rPr>
              <w:t>Payment Status Report</w:t>
            </w:r>
          </w:p>
          <w:p w14:paraId="4A751F12" w14:textId="77777777" w:rsidR="009274EA" w:rsidRDefault="00C53038">
            <w:pPr>
              <w:pStyle w:val="Heading112pt"/>
              <w:numPr>
                <w:ilvl w:val="2"/>
                <w:numId w:val="2"/>
              </w:numPr>
              <w:rPr>
                <w:b w:val="0"/>
              </w:rPr>
            </w:pPr>
            <w:r>
              <w:rPr>
                <w:b w:val="0"/>
              </w:rPr>
              <w:t>TDS Invoices Report</w:t>
            </w:r>
          </w:p>
          <w:p w14:paraId="0A35D72D" w14:textId="77777777" w:rsidR="009274EA" w:rsidRDefault="00C53038">
            <w:pPr>
              <w:pStyle w:val="Heading112pt"/>
              <w:numPr>
                <w:ilvl w:val="2"/>
                <w:numId w:val="2"/>
              </w:numPr>
              <w:rPr>
                <w:b w:val="0"/>
              </w:rPr>
            </w:pPr>
            <w:r>
              <w:rPr>
                <w:b w:val="0"/>
              </w:rPr>
              <w:t>TCS Report Summary</w:t>
            </w:r>
          </w:p>
          <w:p w14:paraId="4E8C8076" w14:textId="77777777" w:rsidR="009274EA" w:rsidRDefault="00C53038">
            <w:pPr>
              <w:pStyle w:val="Heading112pt"/>
              <w:numPr>
                <w:ilvl w:val="2"/>
                <w:numId w:val="2"/>
              </w:numPr>
              <w:rPr>
                <w:b w:val="0"/>
              </w:rPr>
            </w:pPr>
            <w:r>
              <w:rPr>
                <w:b w:val="0"/>
              </w:rPr>
              <w:lastRenderedPageBreak/>
              <w:t>TCS Report Collected By Seller</w:t>
            </w:r>
          </w:p>
          <w:p w14:paraId="7F2901A9" w14:textId="77777777" w:rsidR="009274EA" w:rsidRDefault="00C53038">
            <w:pPr>
              <w:pStyle w:val="Heading112pt"/>
              <w:numPr>
                <w:ilvl w:val="2"/>
                <w:numId w:val="2"/>
              </w:numPr>
              <w:rPr>
                <w:b w:val="0"/>
              </w:rPr>
            </w:pPr>
            <w:r>
              <w:rPr>
                <w:b w:val="0"/>
              </w:rPr>
              <w:t>SPTF Recovery</w:t>
            </w:r>
          </w:p>
          <w:p w14:paraId="6331A595" w14:textId="77777777" w:rsidR="009274EA" w:rsidRDefault="00C53038">
            <w:pPr>
              <w:pStyle w:val="Heading112pt"/>
              <w:numPr>
                <w:ilvl w:val="1"/>
                <w:numId w:val="2"/>
              </w:numPr>
              <w:rPr>
                <w:b w:val="0"/>
              </w:rPr>
            </w:pPr>
            <w:r>
              <w:rPr>
                <w:b w:val="0"/>
              </w:rPr>
              <w:t>Warehouse Bill tab</w:t>
            </w:r>
          </w:p>
          <w:p w14:paraId="02AA2245" w14:textId="77777777" w:rsidR="009274EA" w:rsidRDefault="00C53038">
            <w:pPr>
              <w:pStyle w:val="Heading112pt"/>
              <w:numPr>
                <w:ilvl w:val="1"/>
                <w:numId w:val="2"/>
              </w:numPr>
              <w:rPr>
                <w:b w:val="0"/>
              </w:rPr>
            </w:pPr>
            <w:r>
              <w:rPr>
                <w:b w:val="0"/>
              </w:rPr>
              <w:t>Mark Information</w:t>
            </w:r>
          </w:p>
          <w:p w14:paraId="53F15C13" w14:textId="77777777" w:rsidR="009274EA" w:rsidRDefault="00C53038">
            <w:pPr>
              <w:pStyle w:val="Heading112pt"/>
              <w:numPr>
                <w:ilvl w:val="1"/>
                <w:numId w:val="2"/>
              </w:numPr>
              <w:rPr>
                <w:b w:val="0"/>
              </w:rPr>
            </w:pPr>
            <w:r>
              <w:rPr>
                <w:b w:val="0"/>
              </w:rPr>
              <w:t>Pre-Auction Tab</w:t>
            </w:r>
          </w:p>
          <w:p w14:paraId="6D6628C8" w14:textId="77777777" w:rsidR="009274EA" w:rsidRDefault="00C53038">
            <w:pPr>
              <w:pStyle w:val="Heading112pt"/>
              <w:numPr>
                <w:ilvl w:val="1"/>
                <w:numId w:val="2"/>
              </w:numPr>
              <w:rPr>
                <w:b w:val="0"/>
              </w:rPr>
            </w:pPr>
            <w:r>
              <w:rPr>
                <w:b w:val="0"/>
              </w:rPr>
              <w:t>Post-Auction Tab</w:t>
            </w:r>
          </w:p>
          <w:p w14:paraId="0337765F" w14:textId="77777777" w:rsidR="009274EA" w:rsidRDefault="00C53038">
            <w:pPr>
              <w:pStyle w:val="Heading112pt"/>
              <w:numPr>
                <w:ilvl w:val="1"/>
                <w:numId w:val="2"/>
              </w:numPr>
              <w:rPr>
                <w:b w:val="0"/>
              </w:rPr>
            </w:pPr>
            <w:r>
              <w:rPr>
                <w:b w:val="0"/>
              </w:rPr>
              <w:t>Miscellaneous Tab</w:t>
            </w:r>
          </w:p>
          <w:p w14:paraId="01C4DBC7" w14:textId="77777777" w:rsidR="009274EA" w:rsidRDefault="00C53038">
            <w:pPr>
              <w:pStyle w:val="Heading112pt"/>
            </w:pPr>
            <w:r>
              <w:rPr>
                <w:b w:val="0"/>
              </w:rPr>
              <w:t>System should provide options under each tab as per assigned rights.</w:t>
            </w:r>
          </w:p>
          <w:p w14:paraId="78301CC9" w14:textId="77777777" w:rsidR="009274EA" w:rsidRDefault="00C53038">
            <w:pPr>
              <w:pStyle w:val="Heading112pt"/>
            </w:pPr>
            <w:r>
              <w:rPr>
                <w:b w:val="0"/>
              </w:rPr>
              <w:t>System should provide edit and view field functionality to Seller for his/her own profile as mentioned in Use Case 26.1(Use Case : Manage Seller)</w:t>
            </w:r>
          </w:p>
          <w:p w14:paraId="68CD4466" w14:textId="77777777" w:rsidR="009274EA" w:rsidRDefault="00C53038">
            <w:pPr>
              <w:pStyle w:val="Heading112pt"/>
              <w:numPr>
                <w:ilvl w:val="1"/>
                <w:numId w:val="2"/>
              </w:numPr>
              <w:rPr>
                <w:b w:val="0"/>
              </w:rPr>
            </w:pPr>
            <w:r>
              <w:rPr>
                <w:b w:val="0"/>
              </w:rPr>
              <w:t>System should display “IRN Eligibility (Turnover Exceeds 5 CR)” field only to auctioneer him/herself after log in.</w:t>
            </w:r>
          </w:p>
          <w:p w14:paraId="25C5D94B" w14:textId="77777777" w:rsidR="009274EA" w:rsidRDefault="00C53038">
            <w:pPr>
              <w:pStyle w:val="Heading112pt"/>
              <w:numPr>
                <w:ilvl w:val="2"/>
                <w:numId w:val="2"/>
              </w:numPr>
              <w:rPr>
                <w:b w:val="0"/>
              </w:rPr>
            </w:pPr>
            <w:r>
              <w:rPr>
                <w:b w:val="0"/>
              </w:rPr>
              <w:t>This fields should be dropdown and should contain “Yes” and “No” value.</w:t>
            </w:r>
          </w:p>
          <w:p w14:paraId="322DDCBA" w14:textId="77777777" w:rsidR="009274EA" w:rsidRDefault="00C53038">
            <w:pPr>
              <w:pStyle w:val="Heading112pt"/>
              <w:numPr>
                <w:ilvl w:val="3"/>
                <w:numId w:val="2"/>
              </w:numPr>
              <w:rPr>
                <w:b w:val="0"/>
              </w:rPr>
            </w:pPr>
            <w:r>
              <w:rPr>
                <w:b w:val="0"/>
              </w:rPr>
              <w:t>If user select “Yes” then his/her all invoices will be applicable for “IRN” and “Ack. No.”</w:t>
            </w:r>
          </w:p>
          <w:p w14:paraId="2479942E" w14:textId="77777777" w:rsidR="009274EA" w:rsidRDefault="00C53038">
            <w:pPr>
              <w:pStyle w:val="Heading112pt"/>
            </w:pPr>
            <w:r>
              <w:rPr>
                <w:b w:val="0"/>
              </w:rPr>
              <w:t>System should provide edit and view field functionality to Seller under update  Factory Detail ( Own Factories Only ) as mentioned in Use Case 26.1(Use Case : Manage Seller)</w:t>
            </w:r>
          </w:p>
          <w:p w14:paraId="67365C8F" w14:textId="77777777" w:rsidR="009274EA" w:rsidRDefault="00C53038">
            <w:pPr>
              <w:pStyle w:val="Heading112pt"/>
              <w:numPr>
                <w:ilvl w:val="1"/>
                <w:numId w:val="2"/>
              </w:numPr>
              <w:rPr>
                <w:b w:val="0"/>
              </w:rPr>
            </w:pPr>
            <w:r>
              <w:rPr>
                <w:b w:val="0"/>
              </w:rPr>
              <w:t>System should provide “Production Capacity (&gt;2.5 kg lacs or not)” field in factory detail section to seller.</w:t>
            </w:r>
          </w:p>
          <w:p w14:paraId="2B89CE77" w14:textId="77777777" w:rsidR="009274EA" w:rsidRDefault="00C53038">
            <w:pPr>
              <w:pStyle w:val="Heading112pt"/>
              <w:rPr>
                <w:b w:val="0"/>
              </w:rPr>
            </w:pPr>
            <w:r>
              <w:rPr>
                <w:b w:val="0"/>
              </w:rPr>
              <w:t>System should display below detail to Seller under Factory List( Own Factories Only )</w:t>
            </w:r>
          </w:p>
          <w:p w14:paraId="60C27003" w14:textId="77777777" w:rsidR="009274EA" w:rsidRDefault="00C53038">
            <w:pPr>
              <w:pStyle w:val="Heading112pt"/>
              <w:numPr>
                <w:ilvl w:val="1"/>
                <w:numId w:val="2"/>
              </w:numPr>
            </w:pPr>
            <w:r>
              <w:rPr>
                <w:b w:val="0"/>
              </w:rPr>
              <w:t>Sr.</w:t>
            </w:r>
          </w:p>
          <w:p w14:paraId="1E50198E" w14:textId="77777777" w:rsidR="009274EA" w:rsidRDefault="00C53038">
            <w:pPr>
              <w:pStyle w:val="Heading112pt"/>
              <w:numPr>
                <w:ilvl w:val="1"/>
                <w:numId w:val="2"/>
              </w:numPr>
            </w:pPr>
            <w:r>
              <w:rPr>
                <w:b w:val="0"/>
              </w:rPr>
              <w:t>Entity Code</w:t>
            </w:r>
          </w:p>
          <w:p w14:paraId="01F116BC" w14:textId="77777777" w:rsidR="009274EA" w:rsidRDefault="00C53038">
            <w:pPr>
              <w:pStyle w:val="Heading112pt"/>
              <w:numPr>
                <w:ilvl w:val="1"/>
                <w:numId w:val="2"/>
              </w:numPr>
            </w:pPr>
            <w:r>
              <w:rPr>
                <w:b w:val="0"/>
              </w:rPr>
              <w:t>Factory Name</w:t>
            </w:r>
          </w:p>
          <w:p w14:paraId="1901DBFA" w14:textId="77777777" w:rsidR="009274EA" w:rsidRDefault="00C53038">
            <w:pPr>
              <w:pStyle w:val="Heading112pt"/>
              <w:numPr>
                <w:ilvl w:val="1"/>
                <w:numId w:val="2"/>
              </w:numPr>
            </w:pPr>
            <w:r>
              <w:rPr>
                <w:b w:val="0"/>
              </w:rPr>
              <w:t>Address</w:t>
            </w:r>
          </w:p>
          <w:p w14:paraId="7760C9B4" w14:textId="77777777" w:rsidR="009274EA" w:rsidRDefault="00C53038">
            <w:pPr>
              <w:pStyle w:val="Heading112pt"/>
              <w:numPr>
                <w:ilvl w:val="1"/>
                <w:numId w:val="2"/>
              </w:numPr>
            </w:pPr>
            <w:r>
              <w:rPr>
                <w:b w:val="0"/>
              </w:rPr>
              <w:t>City</w:t>
            </w:r>
          </w:p>
          <w:p w14:paraId="572704F6" w14:textId="77777777" w:rsidR="009274EA" w:rsidRDefault="00C53038">
            <w:pPr>
              <w:pStyle w:val="Heading112pt"/>
              <w:numPr>
                <w:ilvl w:val="1"/>
                <w:numId w:val="2"/>
              </w:numPr>
            </w:pPr>
            <w:r>
              <w:rPr>
                <w:b w:val="0"/>
              </w:rPr>
              <w:t>Contact Person</w:t>
            </w:r>
          </w:p>
          <w:p w14:paraId="0EF633E7" w14:textId="77777777" w:rsidR="009274EA" w:rsidRDefault="00C53038">
            <w:pPr>
              <w:pStyle w:val="Heading112pt"/>
              <w:numPr>
                <w:ilvl w:val="1"/>
                <w:numId w:val="2"/>
              </w:numPr>
            </w:pPr>
            <w:r>
              <w:rPr>
                <w:b w:val="0"/>
              </w:rPr>
              <w:t>Email</w:t>
            </w:r>
          </w:p>
          <w:p w14:paraId="1631D2ED" w14:textId="77777777" w:rsidR="009274EA" w:rsidRDefault="00C53038">
            <w:pPr>
              <w:pStyle w:val="Heading112pt"/>
              <w:numPr>
                <w:ilvl w:val="1"/>
                <w:numId w:val="2"/>
              </w:numPr>
            </w:pPr>
            <w:r>
              <w:rPr>
                <w:b w:val="0"/>
              </w:rPr>
              <w:t>Phone No</w:t>
            </w:r>
          </w:p>
          <w:p w14:paraId="107595CF" w14:textId="77777777" w:rsidR="009274EA" w:rsidRDefault="00C53038">
            <w:pPr>
              <w:pStyle w:val="Heading112pt"/>
              <w:numPr>
                <w:ilvl w:val="1"/>
                <w:numId w:val="2"/>
              </w:numPr>
            </w:pPr>
            <w:r>
              <w:rPr>
                <w:b w:val="0"/>
              </w:rPr>
              <w:t>Mobile No</w:t>
            </w:r>
          </w:p>
          <w:p w14:paraId="0A00D329" w14:textId="77777777" w:rsidR="009274EA" w:rsidRDefault="00C53038">
            <w:pPr>
              <w:pStyle w:val="Heading112pt"/>
              <w:numPr>
                <w:ilvl w:val="1"/>
                <w:numId w:val="2"/>
              </w:numPr>
            </w:pPr>
            <w:r>
              <w:rPr>
                <w:b w:val="0"/>
              </w:rPr>
              <w:t>Fax</w:t>
            </w:r>
          </w:p>
          <w:p w14:paraId="5CB17EC5" w14:textId="77777777" w:rsidR="009274EA" w:rsidRDefault="00C53038">
            <w:pPr>
              <w:pStyle w:val="Heading112pt"/>
              <w:numPr>
                <w:ilvl w:val="1"/>
                <w:numId w:val="2"/>
              </w:numPr>
            </w:pPr>
            <w:r>
              <w:rPr>
                <w:b w:val="0"/>
              </w:rPr>
              <w:t>Edit Link</w:t>
            </w:r>
          </w:p>
          <w:p w14:paraId="20593238" w14:textId="77777777" w:rsidR="009274EA" w:rsidRDefault="00C53038">
            <w:pPr>
              <w:pStyle w:val="Heading112pt"/>
              <w:rPr>
                <w:b w:val="0"/>
              </w:rPr>
            </w:pPr>
            <w:r>
              <w:rPr>
                <w:b w:val="0"/>
              </w:rPr>
              <w:lastRenderedPageBreak/>
              <w:t>System should display List of Mark (Owen Mark) to Seller with below detail.</w:t>
            </w:r>
          </w:p>
          <w:p w14:paraId="18E86257" w14:textId="77777777" w:rsidR="009274EA" w:rsidRDefault="00C53038">
            <w:pPr>
              <w:pStyle w:val="Heading112pt"/>
              <w:numPr>
                <w:ilvl w:val="1"/>
                <w:numId w:val="2"/>
              </w:numPr>
              <w:rPr>
                <w:b w:val="0"/>
              </w:rPr>
            </w:pPr>
            <w:r>
              <w:rPr>
                <w:b w:val="0"/>
              </w:rPr>
              <w:t>Sr.</w:t>
            </w:r>
          </w:p>
          <w:p w14:paraId="26116ED6" w14:textId="77777777" w:rsidR="009274EA" w:rsidRDefault="00C53038">
            <w:pPr>
              <w:pStyle w:val="Heading112pt"/>
              <w:numPr>
                <w:ilvl w:val="1"/>
                <w:numId w:val="2"/>
              </w:numPr>
              <w:rPr>
                <w:b w:val="0"/>
              </w:rPr>
            </w:pPr>
            <w:r>
              <w:rPr>
                <w:b w:val="0"/>
              </w:rPr>
              <w:t>Mark Code</w:t>
            </w:r>
          </w:p>
          <w:p w14:paraId="05D5C94F" w14:textId="77777777" w:rsidR="009274EA" w:rsidRDefault="00C53038">
            <w:pPr>
              <w:pStyle w:val="Heading112pt"/>
              <w:numPr>
                <w:ilvl w:val="1"/>
                <w:numId w:val="2"/>
              </w:numPr>
              <w:rPr>
                <w:b w:val="0"/>
              </w:rPr>
            </w:pPr>
            <w:r>
              <w:rPr>
                <w:b w:val="0"/>
              </w:rPr>
              <w:t>Mark Name</w:t>
            </w:r>
          </w:p>
          <w:p w14:paraId="75988CB3" w14:textId="77777777" w:rsidR="009274EA" w:rsidRDefault="00C53038">
            <w:pPr>
              <w:pStyle w:val="Heading112pt"/>
              <w:numPr>
                <w:ilvl w:val="1"/>
                <w:numId w:val="2"/>
              </w:numPr>
              <w:rPr>
                <w:b w:val="0"/>
              </w:rPr>
            </w:pPr>
            <w:r>
              <w:rPr>
                <w:b w:val="0"/>
              </w:rPr>
              <w:t>Entity Code</w:t>
            </w:r>
          </w:p>
          <w:p w14:paraId="785AA749" w14:textId="77777777" w:rsidR="009274EA" w:rsidRDefault="00C53038">
            <w:pPr>
              <w:pStyle w:val="Heading112pt"/>
              <w:numPr>
                <w:ilvl w:val="1"/>
                <w:numId w:val="2"/>
              </w:numPr>
              <w:rPr>
                <w:b w:val="0"/>
              </w:rPr>
            </w:pPr>
            <w:r>
              <w:rPr>
                <w:b w:val="0"/>
              </w:rPr>
              <w:t>Bank Account Status</w:t>
            </w:r>
          </w:p>
          <w:p w14:paraId="48D089E4" w14:textId="77777777" w:rsidR="009274EA" w:rsidRDefault="00C53038">
            <w:pPr>
              <w:pStyle w:val="Heading112pt"/>
              <w:numPr>
                <w:ilvl w:val="0"/>
                <w:numId w:val="0"/>
              </w:numPr>
            </w:pPr>
            <w:r>
              <w:rPr>
                <w:u w:val="single"/>
              </w:rPr>
              <w:t>Warehouse User</w:t>
            </w:r>
            <w:r>
              <w:t xml:space="preserve"> :</w:t>
            </w:r>
          </w:p>
          <w:p w14:paraId="0346B8BD" w14:textId="77777777" w:rsidR="009274EA" w:rsidRDefault="00C53038">
            <w:pPr>
              <w:pStyle w:val="Heading112pt"/>
            </w:pPr>
            <w:r>
              <w:rPr>
                <w:b w:val="0"/>
              </w:rPr>
              <w:t>System should display below detail to Warehouse user after log in.</w:t>
            </w:r>
          </w:p>
          <w:p w14:paraId="4B29D405" w14:textId="77777777" w:rsidR="009274EA" w:rsidRDefault="00C53038">
            <w:pPr>
              <w:pStyle w:val="Heading112pt"/>
              <w:numPr>
                <w:ilvl w:val="1"/>
                <w:numId w:val="2"/>
              </w:numPr>
              <w:rPr>
                <w:b w:val="0"/>
              </w:rPr>
            </w:pPr>
            <w:r>
              <w:rPr>
                <w:b w:val="0"/>
              </w:rPr>
              <w:t>Profile Update Tab</w:t>
            </w:r>
          </w:p>
          <w:p w14:paraId="1EB7A7DA" w14:textId="77777777" w:rsidR="009274EA" w:rsidRDefault="00C53038">
            <w:pPr>
              <w:pStyle w:val="Heading112pt"/>
              <w:numPr>
                <w:ilvl w:val="2"/>
                <w:numId w:val="2"/>
              </w:numPr>
              <w:rPr>
                <w:b w:val="0"/>
              </w:rPr>
            </w:pPr>
            <w:r>
              <w:rPr>
                <w:b w:val="0"/>
              </w:rPr>
              <w:t>Warehouse Detail Update Link</w:t>
            </w:r>
          </w:p>
          <w:p w14:paraId="06AF0D1F" w14:textId="77777777" w:rsidR="009274EA" w:rsidRDefault="00C53038">
            <w:pPr>
              <w:pStyle w:val="Heading112pt"/>
              <w:numPr>
                <w:ilvl w:val="2"/>
                <w:numId w:val="2"/>
              </w:numPr>
              <w:rPr>
                <w:b w:val="0"/>
              </w:rPr>
            </w:pPr>
            <w:r>
              <w:rPr>
                <w:b w:val="0"/>
              </w:rPr>
              <w:t>Warehouse Unit Detail Update Link</w:t>
            </w:r>
          </w:p>
          <w:p w14:paraId="04971736" w14:textId="77777777" w:rsidR="009274EA" w:rsidRDefault="00C53038">
            <w:pPr>
              <w:pStyle w:val="Heading112pt"/>
              <w:numPr>
                <w:ilvl w:val="1"/>
                <w:numId w:val="2"/>
              </w:numPr>
              <w:rPr>
                <w:b w:val="0"/>
              </w:rPr>
            </w:pPr>
            <w:r>
              <w:rPr>
                <w:b w:val="0"/>
              </w:rPr>
              <w:t>Bank Detail Update Tab</w:t>
            </w:r>
          </w:p>
          <w:p w14:paraId="336227E4" w14:textId="77777777" w:rsidR="009274EA" w:rsidRDefault="00C53038">
            <w:pPr>
              <w:pStyle w:val="Heading112pt"/>
              <w:numPr>
                <w:ilvl w:val="1"/>
                <w:numId w:val="2"/>
              </w:numPr>
              <w:rPr>
                <w:b w:val="0"/>
              </w:rPr>
            </w:pPr>
            <w:r>
              <w:rPr>
                <w:b w:val="0"/>
              </w:rPr>
              <w:t>Reports Tab</w:t>
            </w:r>
          </w:p>
          <w:p w14:paraId="57A13549" w14:textId="77777777" w:rsidR="009274EA" w:rsidRDefault="00C53038">
            <w:pPr>
              <w:pStyle w:val="Heading112pt"/>
              <w:numPr>
                <w:ilvl w:val="2"/>
                <w:numId w:val="2"/>
              </w:numPr>
              <w:rPr>
                <w:b w:val="0"/>
              </w:rPr>
            </w:pPr>
            <w:r>
              <w:rPr>
                <w:b w:val="0"/>
              </w:rPr>
              <w:t>Warehouse Bill link</w:t>
            </w:r>
          </w:p>
          <w:p w14:paraId="5E861B18" w14:textId="77777777" w:rsidR="009274EA" w:rsidRDefault="00C53038">
            <w:pPr>
              <w:pStyle w:val="Heading112pt"/>
              <w:numPr>
                <w:ilvl w:val="2"/>
                <w:numId w:val="2"/>
              </w:numPr>
              <w:rPr>
                <w:b w:val="0"/>
              </w:rPr>
            </w:pPr>
            <w:r>
              <w:rPr>
                <w:b w:val="0"/>
              </w:rPr>
              <w:t>Warehouse Bill Summary link</w:t>
            </w:r>
          </w:p>
          <w:p w14:paraId="59CA3EEF" w14:textId="77777777" w:rsidR="009274EA" w:rsidRDefault="00C53038">
            <w:pPr>
              <w:pStyle w:val="Heading112pt"/>
              <w:numPr>
                <w:ilvl w:val="2"/>
                <w:numId w:val="2"/>
              </w:numPr>
              <w:rPr>
                <w:b w:val="0"/>
              </w:rPr>
            </w:pPr>
            <w:r>
              <w:rPr>
                <w:b w:val="0"/>
              </w:rPr>
              <w:t>Knock Down Report link</w:t>
            </w:r>
          </w:p>
          <w:p w14:paraId="3EDD4126" w14:textId="77777777" w:rsidR="009274EA" w:rsidRDefault="00C53038">
            <w:pPr>
              <w:pStyle w:val="Heading112pt"/>
              <w:numPr>
                <w:ilvl w:val="2"/>
                <w:numId w:val="2"/>
              </w:numPr>
              <w:rPr>
                <w:b w:val="0"/>
              </w:rPr>
            </w:pPr>
            <w:r>
              <w:rPr>
                <w:b w:val="0"/>
              </w:rPr>
              <w:t>Warehouse Pay In and Pay Out Detail link</w:t>
            </w:r>
          </w:p>
          <w:p w14:paraId="49191EFA" w14:textId="77777777" w:rsidR="009274EA" w:rsidRDefault="00C53038">
            <w:pPr>
              <w:pStyle w:val="Heading112pt"/>
              <w:numPr>
                <w:ilvl w:val="1"/>
                <w:numId w:val="2"/>
              </w:numPr>
              <w:rPr>
                <w:b w:val="0"/>
              </w:rPr>
            </w:pPr>
            <w:r>
              <w:rPr>
                <w:b w:val="0"/>
              </w:rPr>
              <w:t>Download Tax Invoice Tab</w:t>
            </w:r>
          </w:p>
          <w:p w14:paraId="63C6444B" w14:textId="77777777" w:rsidR="009274EA" w:rsidRDefault="00C53038">
            <w:pPr>
              <w:pStyle w:val="Heading112pt"/>
              <w:numPr>
                <w:ilvl w:val="1"/>
                <w:numId w:val="2"/>
              </w:numPr>
              <w:rPr>
                <w:b w:val="0"/>
              </w:rPr>
            </w:pPr>
            <w:r>
              <w:rPr>
                <w:b w:val="0"/>
              </w:rPr>
              <w:t>Bill Upload Tab</w:t>
            </w:r>
          </w:p>
          <w:p w14:paraId="4836EB87" w14:textId="77777777" w:rsidR="009274EA" w:rsidRDefault="00C53038">
            <w:pPr>
              <w:pStyle w:val="Heading112pt"/>
              <w:numPr>
                <w:ilvl w:val="1"/>
                <w:numId w:val="2"/>
              </w:numPr>
              <w:rPr>
                <w:b w:val="0"/>
              </w:rPr>
            </w:pPr>
            <w:r>
              <w:rPr>
                <w:b w:val="0"/>
              </w:rPr>
              <w:t>Bank MIS Tab</w:t>
            </w:r>
          </w:p>
          <w:p w14:paraId="7DF684AA" w14:textId="77777777" w:rsidR="009274EA" w:rsidRDefault="00C53038">
            <w:pPr>
              <w:pStyle w:val="Heading112pt"/>
            </w:pPr>
            <w:r>
              <w:rPr>
                <w:b w:val="0"/>
              </w:rPr>
              <w:t>System should provide edit and view field functionality to Warehouse User on “Warehouse Detail Update” page as mentioned in Use case 24.1(Use Case : Manage Warehouse)</w:t>
            </w:r>
          </w:p>
          <w:p w14:paraId="754C59CD" w14:textId="77777777" w:rsidR="009274EA" w:rsidRDefault="00C53038">
            <w:pPr>
              <w:pStyle w:val="Heading112pt"/>
              <w:numPr>
                <w:ilvl w:val="1"/>
                <w:numId w:val="2"/>
              </w:numPr>
              <w:rPr>
                <w:b w:val="0"/>
              </w:rPr>
            </w:pPr>
            <w:r>
              <w:rPr>
                <w:b w:val="0"/>
              </w:rPr>
              <w:t>System should display “IRN Eligibility (Turnover Exceeds 5 CR)” field only to auctioneer him/herself after log in.</w:t>
            </w:r>
          </w:p>
          <w:p w14:paraId="0D1E0AFB" w14:textId="77777777" w:rsidR="009274EA" w:rsidRDefault="00C53038">
            <w:pPr>
              <w:pStyle w:val="Heading112pt"/>
              <w:numPr>
                <w:ilvl w:val="2"/>
                <w:numId w:val="2"/>
              </w:numPr>
              <w:rPr>
                <w:b w:val="0"/>
              </w:rPr>
            </w:pPr>
            <w:r>
              <w:rPr>
                <w:b w:val="0"/>
              </w:rPr>
              <w:t>This fields should be dropdown and should contain “Yes” and “No” value.</w:t>
            </w:r>
          </w:p>
          <w:p w14:paraId="5497FC40" w14:textId="77777777" w:rsidR="009274EA" w:rsidRDefault="00C53038">
            <w:pPr>
              <w:pStyle w:val="Heading112pt"/>
              <w:numPr>
                <w:ilvl w:val="3"/>
                <w:numId w:val="2"/>
              </w:numPr>
              <w:rPr>
                <w:b w:val="0"/>
              </w:rPr>
            </w:pPr>
            <w:r>
              <w:rPr>
                <w:b w:val="0"/>
              </w:rPr>
              <w:t>If user select “Yes” then his/her all invoices will be applicable for “IRN” and “Ack. No.”</w:t>
            </w:r>
          </w:p>
          <w:p w14:paraId="65B4FE83" w14:textId="77777777" w:rsidR="009274EA" w:rsidRDefault="00C53038">
            <w:pPr>
              <w:pStyle w:val="Heading112pt"/>
            </w:pPr>
            <w:r>
              <w:rPr>
                <w:b w:val="0"/>
              </w:rPr>
              <w:t>System should provide edit and view field functionality to Warehouse User on “Warehouse Unit Detail Update” page as mentioned in Use case 25.1(Use Case : Manage Warehouse Unit)</w:t>
            </w:r>
          </w:p>
          <w:p w14:paraId="6B94CA91" w14:textId="77777777" w:rsidR="009274EA" w:rsidRDefault="00C53038">
            <w:pPr>
              <w:pStyle w:val="Heading112pt"/>
              <w:rPr>
                <w:b w:val="0"/>
              </w:rPr>
            </w:pPr>
            <w:r>
              <w:rPr>
                <w:b w:val="0"/>
              </w:rPr>
              <w:t>System should display below detail under Warehouse Unit List( Own Warehouse Units Only )</w:t>
            </w:r>
          </w:p>
          <w:p w14:paraId="462C1ADB" w14:textId="77777777" w:rsidR="009274EA" w:rsidRDefault="00C53038">
            <w:pPr>
              <w:pStyle w:val="Heading112pt"/>
              <w:numPr>
                <w:ilvl w:val="1"/>
                <w:numId w:val="2"/>
              </w:numPr>
            </w:pPr>
            <w:r>
              <w:rPr>
                <w:b w:val="0"/>
              </w:rPr>
              <w:lastRenderedPageBreak/>
              <w:t>Sr.</w:t>
            </w:r>
          </w:p>
          <w:p w14:paraId="250F18E7" w14:textId="77777777" w:rsidR="009274EA" w:rsidRDefault="00C53038">
            <w:pPr>
              <w:pStyle w:val="Heading112pt"/>
              <w:numPr>
                <w:ilvl w:val="1"/>
                <w:numId w:val="2"/>
              </w:numPr>
            </w:pPr>
            <w:r>
              <w:rPr>
                <w:b w:val="0"/>
              </w:rPr>
              <w:t>Entity Code</w:t>
            </w:r>
          </w:p>
          <w:p w14:paraId="4F3B2B7C" w14:textId="77777777" w:rsidR="009274EA" w:rsidRDefault="00C53038">
            <w:pPr>
              <w:pStyle w:val="Heading112pt"/>
              <w:numPr>
                <w:ilvl w:val="1"/>
                <w:numId w:val="2"/>
              </w:numPr>
            </w:pPr>
            <w:r>
              <w:rPr>
                <w:b w:val="0"/>
              </w:rPr>
              <w:t>Warehouse Unit Code</w:t>
            </w:r>
          </w:p>
          <w:p w14:paraId="2C001E86" w14:textId="77777777" w:rsidR="009274EA" w:rsidRDefault="00C53038">
            <w:pPr>
              <w:pStyle w:val="Heading112pt"/>
              <w:numPr>
                <w:ilvl w:val="1"/>
                <w:numId w:val="2"/>
              </w:numPr>
            </w:pPr>
            <w:r>
              <w:rPr>
                <w:b w:val="0"/>
              </w:rPr>
              <w:t>Unit Name</w:t>
            </w:r>
          </w:p>
          <w:p w14:paraId="1B9FB26E" w14:textId="77777777" w:rsidR="009274EA" w:rsidRDefault="00C53038">
            <w:pPr>
              <w:pStyle w:val="Heading112pt"/>
              <w:numPr>
                <w:ilvl w:val="1"/>
                <w:numId w:val="2"/>
              </w:numPr>
            </w:pPr>
            <w:r>
              <w:rPr>
                <w:b w:val="0"/>
              </w:rPr>
              <w:t>License No</w:t>
            </w:r>
          </w:p>
          <w:p w14:paraId="588CDED5" w14:textId="77777777" w:rsidR="009274EA" w:rsidRDefault="00C53038">
            <w:pPr>
              <w:pStyle w:val="Heading112pt"/>
              <w:numPr>
                <w:ilvl w:val="1"/>
                <w:numId w:val="2"/>
              </w:numPr>
            </w:pPr>
            <w:r>
              <w:rPr>
                <w:b w:val="0"/>
              </w:rPr>
              <w:t>Short Name</w:t>
            </w:r>
          </w:p>
          <w:p w14:paraId="2F4D660D" w14:textId="77777777" w:rsidR="009274EA" w:rsidRDefault="00C53038">
            <w:pPr>
              <w:pStyle w:val="Heading112pt"/>
              <w:numPr>
                <w:ilvl w:val="1"/>
                <w:numId w:val="2"/>
              </w:numPr>
            </w:pPr>
            <w:r>
              <w:rPr>
                <w:b w:val="0"/>
              </w:rPr>
              <w:t>Address</w:t>
            </w:r>
          </w:p>
          <w:p w14:paraId="4750BDF0" w14:textId="77777777" w:rsidR="009274EA" w:rsidRDefault="00C53038">
            <w:pPr>
              <w:pStyle w:val="Heading112pt"/>
              <w:numPr>
                <w:ilvl w:val="1"/>
                <w:numId w:val="2"/>
              </w:numPr>
            </w:pPr>
            <w:r>
              <w:rPr>
                <w:b w:val="0"/>
              </w:rPr>
              <w:t>City</w:t>
            </w:r>
          </w:p>
          <w:p w14:paraId="7F938962" w14:textId="77777777" w:rsidR="009274EA" w:rsidRDefault="00C53038">
            <w:pPr>
              <w:pStyle w:val="Heading112pt"/>
              <w:numPr>
                <w:ilvl w:val="1"/>
                <w:numId w:val="2"/>
              </w:numPr>
            </w:pPr>
            <w:r>
              <w:rPr>
                <w:b w:val="0"/>
              </w:rPr>
              <w:t>Contact Person</w:t>
            </w:r>
          </w:p>
          <w:p w14:paraId="5A0A75B4" w14:textId="77777777" w:rsidR="009274EA" w:rsidRDefault="00C53038">
            <w:pPr>
              <w:pStyle w:val="Heading112pt"/>
              <w:numPr>
                <w:ilvl w:val="1"/>
                <w:numId w:val="2"/>
              </w:numPr>
            </w:pPr>
            <w:r>
              <w:rPr>
                <w:b w:val="0"/>
              </w:rPr>
              <w:t>Email</w:t>
            </w:r>
          </w:p>
          <w:p w14:paraId="5E525307" w14:textId="77777777" w:rsidR="009274EA" w:rsidRDefault="00C53038">
            <w:pPr>
              <w:pStyle w:val="Heading112pt"/>
              <w:numPr>
                <w:ilvl w:val="1"/>
                <w:numId w:val="2"/>
              </w:numPr>
            </w:pPr>
            <w:r>
              <w:rPr>
                <w:b w:val="0"/>
              </w:rPr>
              <w:t>Phone No</w:t>
            </w:r>
          </w:p>
          <w:p w14:paraId="17482F2D" w14:textId="77777777" w:rsidR="009274EA" w:rsidRDefault="00C53038">
            <w:pPr>
              <w:pStyle w:val="Heading112pt"/>
              <w:numPr>
                <w:ilvl w:val="1"/>
                <w:numId w:val="2"/>
              </w:numPr>
            </w:pPr>
            <w:r>
              <w:rPr>
                <w:b w:val="0"/>
              </w:rPr>
              <w:t>Tea Board Registration No</w:t>
            </w:r>
          </w:p>
          <w:p w14:paraId="47469FF3" w14:textId="77777777" w:rsidR="009274EA" w:rsidRDefault="00C53038">
            <w:pPr>
              <w:pStyle w:val="Heading112pt"/>
              <w:numPr>
                <w:ilvl w:val="1"/>
                <w:numId w:val="2"/>
              </w:numPr>
            </w:pPr>
            <w:r>
              <w:rPr>
                <w:b w:val="0"/>
              </w:rPr>
              <w:t>Mobile No</w:t>
            </w:r>
          </w:p>
          <w:p w14:paraId="7B72F581" w14:textId="77777777" w:rsidR="009274EA" w:rsidRDefault="00C53038">
            <w:pPr>
              <w:pStyle w:val="Heading112pt"/>
              <w:numPr>
                <w:ilvl w:val="1"/>
                <w:numId w:val="2"/>
              </w:numPr>
            </w:pPr>
            <w:r>
              <w:rPr>
                <w:b w:val="0"/>
              </w:rPr>
              <w:t>Fax</w:t>
            </w:r>
          </w:p>
          <w:p w14:paraId="044159F7" w14:textId="77777777" w:rsidR="009274EA" w:rsidRDefault="00C53038">
            <w:pPr>
              <w:pStyle w:val="Heading112pt"/>
              <w:numPr>
                <w:ilvl w:val="1"/>
                <w:numId w:val="2"/>
              </w:numPr>
            </w:pPr>
            <w:r>
              <w:rPr>
                <w:b w:val="0"/>
              </w:rPr>
              <w:t>Edit Link</w:t>
            </w:r>
          </w:p>
          <w:p w14:paraId="5A251532" w14:textId="77777777" w:rsidR="009274EA" w:rsidRDefault="00C53038">
            <w:pPr>
              <w:pStyle w:val="Heading112pt"/>
            </w:pPr>
            <w:r>
              <w:rPr>
                <w:b w:val="0"/>
              </w:rPr>
              <w:t>System should provide below “Static Note” in Edit Warehouse detail and Warehouse Unit detail Page.</w:t>
            </w:r>
          </w:p>
          <w:p w14:paraId="5BAB0F68" w14:textId="77777777" w:rsidR="009274EA" w:rsidRDefault="00C53038">
            <w:pPr>
              <w:pStyle w:val="Heading112pt"/>
              <w:numPr>
                <w:ilvl w:val="1"/>
                <w:numId w:val="2"/>
              </w:numPr>
              <w:rPr>
                <w:b w:val="0"/>
              </w:rPr>
            </w:pPr>
            <w:r>
              <w:rPr>
                <w:b w:val="0"/>
              </w:rPr>
              <w:t>Kindly verify all your registered Warehouse Units are being displayed. In case of any discrepancy please contact Auction Organizer, and then only go ahead for updating.</w:t>
            </w:r>
          </w:p>
          <w:p w14:paraId="4C7AE65E" w14:textId="77777777" w:rsidR="009274EA" w:rsidRDefault="00C53038">
            <w:pPr>
              <w:pStyle w:val="Heading112pt"/>
              <w:numPr>
                <w:ilvl w:val="1"/>
                <w:numId w:val="2"/>
              </w:numPr>
              <w:rPr>
                <w:b w:val="0"/>
              </w:rPr>
            </w:pPr>
            <w:r>
              <w:rPr>
                <w:b w:val="0"/>
              </w:rPr>
              <w:t>In case of any changes need to be done for non-editable field, kindly contact Tea board.</w:t>
            </w:r>
          </w:p>
          <w:p w14:paraId="21E478F8" w14:textId="77777777" w:rsidR="009274EA" w:rsidRDefault="00C53038">
            <w:pPr>
              <w:pStyle w:val="Heading112pt"/>
              <w:numPr>
                <w:ilvl w:val="1"/>
                <w:numId w:val="2"/>
              </w:numPr>
            </w:pPr>
            <w:r>
              <w:rPr>
                <w:b w:val="0"/>
              </w:rPr>
              <w:t>Kindly select terms and condition in order to process User Profile &amp; Bank Updating.</w:t>
            </w:r>
          </w:p>
          <w:p w14:paraId="55018D3F" w14:textId="77777777" w:rsidR="009274EA" w:rsidRDefault="00C53038">
            <w:pPr>
              <w:pStyle w:val="Heading112pt"/>
            </w:pPr>
            <w:r>
              <w:rPr>
                <w:b w:val="0"/>
              </w:rPr>
              <w:t>System should provide below standard declaration/term &amp; condition on edit profile (Warehouse and Warehouse Unit) with checkbox.</w:t>
            </w:r>
          </w:p>
          <w:p w14:paraId="37948AD8" w14:textId="77777777" w:rsidR="009274EA" w:rsidRDefault="00C53038">
            <w:pPr>
              <w:pStyle w:val="Heading112pt"/>
              <w:numPr>
                <w:ilvl w:val="1"/>
                <w:numId w:val="2"/>
              </w:numPr>
              <w:rPr>
                <w:b w:val="0"/>
              </w:rPr>
            </w:pPr>
            <w:r>
              <w:rPr>
                <w:b w:val="0"/>
              </w:rPr>
              <w:t>I hereby confirm that all details (editable and non-editable) as displayed and updated on the screen herein are correct. In case of any error, neither the Tea Board, its service provider nor the bank would be responsible for any consequences.</w:t>
            </w:r>
          </w:p>
          <w:p w14:paraId="589F5BF4" w14:textId="77777777" w:rsidR="009274EA" w:rsidRDefault="00C53038">
            <w:pPr>
              <w:pStyle w:val="Heading112pt"/>
              <w:numPr>
                <w:ilvl w:val="1"/>
                <w:numId w:val="2"/>
              </w:numPr>
              <w:rPr>
                <w:b w:val="0"/>
              </w:rPr>
            </w:pPr>
            <w:r>
              <w:rPr>
                <w:b w:val="0"/>
              </w:rPr>
              <w:t>System should not enable Update button until user has not tick the checkbox of declaration/term &amp; condition on edit profile page.</w:t>
            </w:r>
          </w:p>
          <w:p w14:paraId="74979786" w14:textId="77777777" w:rsidR="009274EA" w:rsidRDefault="00C53038">
            <w:pPr>
              <w:pStyle w:val="Heading112pt"/>
              <w:rPr>
                <w:b w:val="0"/>
              </w:rPr>
            </w:pPr>
            <w:r>
              <w:rPr>
                <w:b w:val="0"/>
              </w:rPr>
              <w:t>System should redirect on bank portal when user click on “Bank Detail Update Tab”</w:t>
            </w:r>
          </w:p>
          <w:p w14:paraId="769CE17E" w14:textId="77777777" w:rsidR="009274EA" w:rsidRDefault="00C53038">
            <w:pPr>
              <w:pStyle w:val="Heading112pt"/>
              <w:numPr>
                <w:ilvl w:val="0"/>
                <w:numId w:val="0"/>
              </w:numPr>
            </w:pPr>
            <w:r>
              <w:rPr>
                <w:u w:val="single"/>
              </w:rPr>
              <w:t>Warehouse Unit User</w:t>
            </w:r>
            <w:r>
              <w:t>:</w:t>
            </w:r>
          </w:p>
          <w:p w14:paraId="7B839BAD" w14:textId="77777777" w:rsidR="009274EA" w:rsidRDefault="00C53038">
            <w:pPr>
              <w:pStyle w:val="Heading112pt"/>
            </w:pPr>
            <w:r>
              <w:rPr>
                <w:b w:val="0"/>
              </w:rPr>
              <w:lastRenderedPageBreak/>
              <w:t>System should display below detail to Warehouse Unit user after log in.</w:t>
            </w:r>
          </w:p>
          <w:p w14:paraId="02F83443" w14:textId="77777777" w:rsidR="009274EA" w:rsidRDefault="00C53038">
            <w:pPr>
              <w:pStyle w:val="Heading112pt"/>
              <w:numPr>
                <w:ilvl w:val="1"/>
                <w:numId w:val="2"/>
              </w:numPr>
              <w:rPr>
                <w:b w:val="0"/>
              </w:rPr>
            </w:pPr>
            <w:r>
              <w:rPr>
                <w:b w:val="0"/>
              </w:rPr>
              <w:t>My Detail Tab</w:t>
            </w:r>
          </w:p>
          <w:p w14:paraId="06F99DEC" w14:textId="77777777" w:rsidR="009274EA" w:rsidRDefault="00C53038">
            <w:pPr>
              <w:pStyle w:val="Heading112pt"/>
              <w:numPr>
                <w:ilvl w:val="1"/>
                <w:numId w:val="2"/>
              </w:numPr>
              <w:rPr>
                <w:b w:val="0"/>
              </w:rPr>
            </w:pPr>
            <w:r>
              <w:rPr>
                <w:b w:val="0"/>
              </w:rPr>
              <w:t>Delivery Order Tab.</w:t>
            </w:r>
          </w:p>
          <w:p w14:paraId="312C2753" w14:textId="77777777" w:rsidR="009274EA" w:rsidRDefault="00C53038">
            <w:pPr>
              <w:pStyle w:val="Heading112pt"/>
            </w:pPr>
            <w:r>
              <w:rPr>
                <w:b w:val="0"/>
              </w:rPr>
              <w:t>System should provide edit and view field functionality to Warehouse Unit User on “Warehouse Unit Detail Update” page as mentioned in Use case 25.1</w:t>
            </w:r>
          </w:p>
          <w:p w14:paraId="05ED7BA8" w14:textId="77777777" w:rsidR="009274EA" w:rsidRDefault="00C53038">
            <w:pPr>
              <w:pStyle w:val="Heading112pt"/>
            </w:pPr>
            <w:r>
              <w:rPr>
                <w:b w:val="0"/>
              </w:rPr>
              <w:t>System should display “Delivery Order” tab details as default after log in to warehouse unit user.</w:t>
            </w:r>
          </w:p>
          <w:p w14:paraId="02AD7E77" w14:textId="77777777" w:rsidR="009274EA" w:rsidRDefault="00C53038">
            <w:pPr>
              <w:pStyle w:val="Heading112pt"/>
            </w:pPr>
            <w:r>
              <w:rPr>
                <w:b w:val="0"/>
              </w:rPr>
              <w:t>System should display below search details under “Delivery Order” tab.</w:t>
            </w:r>
          </w:p>
          <w:p w14:paraId="54D94D52" w14:textId="77777777" w:rsidR="009274EA" w:rsidRDefault="00C53038">
            <w:pPr>
              <w:pStyle w:val="Heading112pt"/>
              <w:numPr>
                <w:ilvl w:val="1"/>
                <w:numId w:val="2"/>
              </w:numPr>
            </w:pPr>
            <w:r>
              <w:t xml:space="preserve">Buyer From </w:t>
            </w:r>
          </w:p>
          <w:p w14:paraId="2F7819D2" w14:textId="77777777" w:rsidR="009274EA" w:rsidRDefault="00C53038">
            <w:pPr>
              <w:pStyle w:val="Heading112pt"/>
              <w:numPr>
                <w:ilvl w:val="2"/>
                <w:numId w:val="2"/>
              </w:numPr>
            </w:pPr>
            <w:r>
              <w:rPr>
                <w:b w:val="0"/>
              </w:rPr>
              <w:t>System should provide this field as a dropdown.</w:t>
            </w:r>
          </w:p>
          <w:p w14:paraId="2D8369FA" w14:textId="77777777" w:rsidR="009274EA" w:rsidRDefault="00C53038">
            <w:pPr>
              <w:pStyle w:val="Heading112pt"/>
              <w:numPr>
                <w:ilvl w:val="2"/>
                <w:numId w:val="2"/>
              </w:numPr>
            </w:pPr>
            <w:r>
              <w:rPr>
                <w:b w:val="0"/>
              </w:rPr>
              <w:t>System should display all active auction center list in this dropdown.</w:t>
            </w:r>
          </w:p>
          <w:p w14:paraId="258569BF" w14:textId="77777777" w:rsidR="009274EA" w:rsidRDefault="00C53038">
            <w:pPr>
              <w:pStyle w:val="Heading112pt"/>
              <w:numPr>
                <w:ilvl w:val="1"/>
                <w:numId w:val="2"/>
              </w:numPr>
            </w:pPr>
            <w:r>
              <w:t>Buyer</w:t>
            </w:r>
          </w:p>
          <w:p w14:paraId="0A369AA2" w14:textId="77777777" w:rsidR="009274EA" w:rsidRDefault="00C53038">
            <w:pPr>
              <w:pStyle w:val="Heading112pt"/>
              <w:numPr>
                <w:ilvl w:val="2"/>
                <w:numId w:val="2"/>
              </w:numPr>
            </w:pPr>
            <w:r>
              <w:rPr>
                <w:b w:val="0"/>
              </w:rPr>
              <w:t>System should provide this field as a textbox search.</w:t>
            </w:r>
          </w:p>
          <w:p w14:paraId="6BD6EEF3" w14:textId="77777777" w:rsidR="009274EA" w:rsidRDefault="00C53038">
            <w:pPr>
              <w:pStyle w:val="Heading112pt"/>
              <w:numPr>
                <w:ilvl w:val="2"/>
                <w:numId w:val="2"/>
              </w:numPr>
            </w:pPr>
            <w:r>
              <w:rPr>
                <w:b w:val="0"/>
              </w:rPr>
              <w:t>Warehouse Unit User can search the Buyer using his/her company name.</w:t>
            </w:r>
          </w:p>
          <w:p w14:paraId="2F99BFAA" w14:textId="77777777" w:rsidR="009274EA" w:rsidRDefault="00C53038">
            <w:pPr>
              <w:pStyle w:val="Heading112pt"/>
              <w:numPr>
                <w:ilvl w:val="1"/>
                <w:numId w:val="2"/>
              </w:numPr>
            </w:pPr>
            <w:r>
              <w:t>Delivery Status</w:t>
            </w:r>
          </w:p>
          <w:p w14:paraId="385A9913" w14:textId="77777777" w:rsidR="009274EA" w:rsidRDefault="00C53038">
            <w:pPr>
              <w:pStyle w:val="Heading112pt"/>
              <w:numPr>
                <w:ilvl w:val="2"/>
                <w:numId w:val="2"/>
              </w:numPr>
            </w:pPr>
            <w:r>
              <w:rPr>
                <w:b w:val="0"/>
              </w:rPr>
              <w:t>System should provide this field as a dropdown.</w:t>
            </w:r>
          </w:p>
          <w:p w14:paraId="06AF5036" w14:textId="77777777" w:rsidR="009274EA" w:rsidRDefault="00C53038">
            <w:pPr>
              <w:pStyle w:val="Heading112pt"/>
              <w:numPr>
                <w:ilvl w:val="2"/>
                <w:numId w:val="2"/>
              </w:numPr>
            </w:pPr>
            <w:r>
              <w:rPr>
                <w:b w:val="0"/>
              </w:rPr>
              <w:t>System should display all type of defined Status list for Delivery Status.</w:t>
            </w:r>
          </w:p>
          <w:p w14:paraId="0EA4E716" w14:textId="77777777" w:rsidR="009274EA" w:rsidRDefault="00C53038">
            <w:pPr>
              <w:pStyle w:val="Heading112pt"/>
              <w:numPr>
                <w:ilvl w:val="3"/>
                <w:numId w:val="2"/>
              </w:numPr>
            </w:pPr>
            <w:r>
              <w:rPr>
                <w:b w:val="0"/>
              </w:rPr>
              <w:t>All</w:t>
            </w:r>
          </w:p>
          <w:p w14:paraId="6741E4B2" w14:textId="77777777" w:rsidR="009274EA" w:rsidRDefault="00C53038">
            <w:pPr>
              <w:pStyle w:val="Heading112pt"/>
              <w:numPr>
                <w:ilvl w:val="3"/>
                <w:numId w:val="2"/>
              </w:numPr>
            </w:pPr>
            <w:r>
              <w:rPr>
                <w:b w:val="0"/>
              </w:rPr>
              <w:t>Split DI</w:t>
            </w:r>
          </w:p>
          <w:p w14:paraId="65EF7939" w14:textId="77777777" w:rsidR="009274EA" w:rsidRDefault="00C53038">
            <w:pPr>
              <w:pStyle w:val="Heading112pt"/>
              <w:numPr>
                <w:ilvl w:val="3"/>
                <w:numId w:val="2"/>
              </w:numPr>
            </w:pPr>
            <w:r>
              <w:rPr>
                <w:b w:val="0"/>
              </w:rPr>
              <w:t>DI Generated</w:t>
            </w:r>
          </w:p>
          <w:p w14:paraId="2F0A6383" w14:textId="77777777" w:rsidR="009274EA" w:rsidRDefault="00C53038">
            <w:pPr>
              <w:pStyle w:val="Heading112pt"/>
              <w:numPr>
                <w:ilvl w:val="3"/>
                <w:numId w:val="2"/>
              </w:numPr>
            </w:pPr>
            <w:r>
              <w:rPr>
                <w:b w:val="0"/>
              </w:rPr>
              <w:t>DI Signed</w:t>
            </w:r>
          </w:p>
          <w:p w14:paraId="3C987055" w14:textId="77777777" w:rsidR="009274EA" w:rsidRDefault="00C53038">
            <w:pPr>
              <w:pStyle w:val="Heading112pt"/>
              <w:numPr>
                <w:ilvl w:val="3"/>
                <w:numId w:val="2"/>
              </w:numPr>
            </w:pPr>
            <w:r>
              <w:rPr>
                <w:b w:val="0"/>
              </w:rPr>
              <w:t>Delivery Requested</w:t>
            </w:r>
          </w:p>
          <w:p w14:paraId="3F1A3B41" w14:textId="77777777" w:rsidR="009274EA" w:rsidRDefault="00C53038">
            <w:pPr>
              <w:pStyle w:val="Heading112pt"/>
              <w:numPr>
                <w:ilvl w:val="3"/>
                <w:numId w:val="2"/>
              </w:numPr>
            </w:pPr>
            <w:r>
              <w:rPr>
                <w:b w:val="0"/>
              </w:rPr>
              <w:t>Delivery Completed</w:t>
            </w:r>
          </w:p>
          <w:p w14:paraId="6C60064D" w14:textId="77777777" w:rsidR="009274EA" w:rsidRDefault="00C53038">
            <w:pPr>
              <w:pStyle w:val="Heading112pt"/>
              <w:numPr>
                <w:ilvl w:val="1"/>
                <w:numId w:val="2"/>
              </w:numPr>
            </w:pPr>
            <w:r>
              <w:t>Sale Year</w:t>
            </w:r>
          </w:p>
          <w:p w14:paraId="3ADEA212" w14:textId="77777777" w:rsidR="009274EA" w:rsidRDefault="00C53038">
            <w:pPr>
              <w:pStyle w:val="Heading112pt"/>
              <w:numPr>
                <w:ilvl w:val="2"/>
                <w:numId w:val="2"/>
              </w:numPr>
            </w:pPr>
            <w:r>
              <w:rPr>
                <w:b w:val="0"/>
              </w:rPr>
              <w:t>System should provide this field as a dropdown.</w:t>
            </w:r>
          </w:p>
          <w:p w14:paraId="09FC6E2D" w14:textId="77777777" w:rsidR="009274EA" w:rsidRDefault="00C53038">
            <w:pPr>
              <w:pStyle w:val="Heading112pt"/>
              <w:numPr>
                <w:ilvl w:val="2"/>
                <w:numId w:val="2"/>
              </w:numPr>
            </w:pPr>
            <w:r>
              <w:rPr>
                <w:b w:val="0"/>
              </w:rPr>
              <w:t>System should provide list of all Season Year.</w:t>
            </w:r>
          </w:p>
          <w:p w14:paraId="341B5B76" w14:textId="77777777" w:rsidR="009274EA" w:rsidRDefault="00C53038">
            <w:pPr>
              <w:pStyle w:val="Heading112pt"/>
              <w:numPr>
                <w:ilvl w:val="2"/>
                <w:numId w:val="2"/>
              </w:numPr>
            </w:pPr>
            <w:r>
              <w:rPr>
                <w:b w:val="0"/>
              </w:rPr>
              <w:t>List value should always &lt;= current year.</w:t>
            </w:r>
          </w:p>
          <w:p w14:paraId="189090AA" w14:textId="77777777" w:rsidR="009274EA" w:rsidRDefault="00C53038">
            <w:pPr>
              <w:pStyle w:val="Heading112pt"/>
              <w:numPr>
                <w:ilvl w:val="1"/>
                <w:numId w:val="2"/>
              </w:numPr>
            </w:pPr>
            <w:r>
              <w:t>Sale No</w:t>
            </w:r>
            <w:r>
              <w:rPr>
                <w:b w:val="0"/>
              </w:rPr>
              <w:t>.</w:t>
            </w:r>
          </w:p>
          <w:p w14:paraId="7D0A9894" w14:textId="77777777" w:rsidR="009274EA" w:rsidRDefault="00C53038">
            <w:pPr>
              <w:pStyle w:val="Heading112pt"/>
              <w:numPr>
                <w:ilvl w:val="2"/>
                <w:numId w:val="2"/>
              </w:numPr>
            </w:pPr>
            <w:r>
              <w:rPr>
                <w:b w:val="0"/>
              </w:rPr>
              <w:t>System should provide this field as a dropdown.</w:t>
            </w:r>
          </w:p>
          <w:p w14:paraId="1A8C6944" w14:textId="77777777" w:rsidR="009274EA" w:rsidRDefault="00C53038">
            <w:pPr>
              <w:pStyle w:val="Heading112pt"/>
              <w:numPr>
                <w:ilvl w:val="2"/>
                <w:numId w:val="2"/>
              </w:numPr>
            </w:pPr>
            <w:r>
              <w:rPr>
                <w:b w:val="0"/>
              </w:rPr>
              <w:lastRenderedPageBreak/>
              <w:t>System should provide list of completed Sale No in this list.</w:t>
            </w:r>
          </w:p>
          <w:p w14:paraId="17AF2727" w14:textId="77777777" w:rsidR="009274EA" w:rsidRDefault="00C53038">
            <w:pPr>
              <w:pStyle w:val="Heading112pt"/>
              <w:numPr>
                <w:ilvl w:val="1"/>
                <w:numId w:val="2"/>
              </w:numPr>
            </w:pPr>
            <w:r>
              <w:t>Delivery Order No.</w:t>
            </w:r>
          </w:p>
          <w:p w14:paraId="357DC7A7" w14:textId="77777777" w:rsidR="009274EA" w:rsidRDefault="00C53038">
            <w:pPr>
              <w:pStyle w:val="Heading112pt"/>
              <w:numPr>
                <w:ilvl w:val="2"/>
                <w:numId w:val="2"/>
              </w:numPr>
            </w:pPr>
            <w:r>
              <w:rPr>
                <w:b w:val="0"/>
              </w:rPr>
              <w:t>System should provide this field as a textbox search.</w:t>
            </w:r>
          </w:p>
          <w:p w14:paraId="35612C42" w14:textId="77777777" w:rsidR="009274EA" w:rsidRDefault="00C53038">
            <w:pPr>
              <w:pStyle w:val="Heading112pt"/>
              <w:numPr>
                <w:ilvl w:val="2"/>
                <w:numId w:val="2"/>
              </w:numPr>
            </w:pPr>
            <w:r>
              <w:rPr>
                <w:b w:val="0"/>
              </w:rPr>
              <w:t>Warehouse Unit User can search the detail using Delivery Order No.</w:t>
            </w:r>
          </w:p>
          <w:p w14:paraId="6BEBAA9A" w14:textId="77777777" w:rsidR="009274EA" w:rsidRDefault="00C53038">
            <w:pPr>
              <w:pStyle w:val="Heading112pt"/>
              <w:numPr>
                <w:ilvl w:val="1"/>
                <w:numId w:val="2"/>
              </w:numPr>
            </w:pPr>
            <w:r>
              <w:t>Search button</w:t>
            </w:r>
          </w:p>
          <w:p w14:paraId="4AFCD2DA" w14:textId="77777777" w:rsidR="009274EA" w:rsidRDefault="00C53038">
            <w:pPr>
              <w:pStyle w:val="Heading112pt"/>
              <w:numPr>
                <w:ilvl w:val="2"/>
                <w:numId w:val="2"/>
              </w:numPr>
            </w:pPr>
            <w:r>
              <w:rPr>
                <w:b w:val="0"/>
              </w:rPr>
              <w:t>System should search the detail using “Search Button”.</w:t>
            </w:r>
          </w:p>
          <w:p w14:paraId="6031C73D" w14:textId="77777777" w:rsidR="009274EA" w:rsidRDefault="00C53038">
            <w:pPr>
              <w:pStyle w:val="Heading112pt"/>
              <w:numPr>
                <w:ilvl w:val="2"/>
                <w:numId w:val="2"/>
              </w:numPr>
            </w:pPr>
            <w:r>
              <w:rPr>
                <w:b w:val="0"/>
              </w:rPr>
              <w:t>System should display searched detail all if it is available.</w:t>
            </w:r>
          </w:p>
          <w:p w14:paraId="70B56B63" w14:textId="77777777" w:rsidR="009274EA" w:rsidRDefault="00C53038">
            <w:pPr>
              <w:pStyle w:val="Heading112pt"/>
              <w:numPr>
                <w:ilvl w:val="2"/>
                <w:numId w:val="2"/>
              </w:numPr>
            </w:pPr>
            <w:r>
              <w:rPr>
                <w:b w:val="0"/>
              </w:rPr>
              <w:t>System should display below list of detail if searched record is available.</w:t>
            </w:r>
          </w:p>
          <w:p w14:paraId="7AE5BB4F" w14:textId="77777777" w:rsidR="009274EA" w:rsidRDefault="00C53038">
            <w:pPr>
              <w:pStyle w:val="Heading112pt"/>
              <w:numPr>
                <w:ilvl w:val="1"/>
                <w:numId w:val="2"/>
              </w:numPr>
            </w:pPr>
            <w:r>
              <w:t>Clear button</w:t>
            </w:r>
          </w:p>
          <w:p w14:paraId="5A4FB9C3" w14:textId="77777777" w:rsidR="009274EA" w:rsidRDefault="00C53038">
            <w:pPr>
              <w:pStyle w:val="Heading112pt"/>
              <w:numPr>
                <w:ilvl w:val="2"/>
                <w:numId w:val="2"/>
              </w:numPr>
            </w:pPr>
            <w:r>
              <w:rPr>
                <w:b w:val="0"/>
              </w:rPr>
              <w:t>System should clear all searched detail using clear button.</w:t>
            </w:r>
          </w:p>
          <w:p w14:paraId="3F96559E" w14:textId="77777777" w:rsidR="009274EA" w:rsidRDefault="00C53038">
            <w:pPr>
              <w:pStyle w:val="Heading112pt"/>
              <w:numPr>
                <w:ilvl w:val="1"/>
                <w:numId w:val="2"/>
              </w:numPr>
            </w:pPr>
            <w:r>
              <w:t>Export button</w:t>
            </w:r>
          </w:p>
          <w:p w14:paraId="055F57D5" w14:textId="77777777" w:rsidR="009274EA" w:rsidRDefault="00C53038">
            <w:pPr>
              <w:pStyle w:val="Heading112pt"/>
              <w:numPr>
                <w:ilvl w:val="2"/>
                <w:numId w:val="2"/>
              </w:numPr>
            </w:pPr>
            <w:r>
              <w:rPr>
                <w:b w:val="0"/>
              </w:rPr>
              <w:t>System should allow warehouse unit user to export the record in excel file.</w:t>
            </w:r>
          </w:p>
        </w:tc>
      </w:tr>
      <w:tr w:rsidR="009274EA" w14:paraId="18B0B5B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C4BC96"/>
          </w:tcPr>
          <w:p w14:paraId="1DF8D7B7" w14:textId="77777777" w:rsidR="009274EA" w:rsidRDefault="00C53038">
            <w:pPr>
              <w:tabs>
                <w:tab w:val="left" w:pos="10620"/>
              </w:tabs>
              <w:rPr>
                <w:b/>
                <w:i/>
              </w:rPr>
            </w:pPr>
            <w:r>
              <w:rPr>
                <w:b/>
                <w:i/>
              </w:rPr>
              <w:lastRenderedPageBreak/>
              <w:t>Users/Actor</w:t>
            </w:r>
          </w:p>
        </w:tc>
        <w:tc>
          <w:tcPr>
            <w:tcW w:w="6997" w:type="dxa"/>
            <w:tcBorders>
              <w:top w:val="single" w:sz="4" w:space="0" w:color="auto"/>
              <w:left w:val="single" w:sz="4" w:space="0" w:color="auto"/>
              <w:bottom w:val="single" w:sz="4" w:space="0" w:color="auto"/>
              <w:right w:val="single" w:sz="4" w:space="0" w:color="auto"/>
            </w:tcBorders>
          </w:tcPr>
          <w:p w14:paraId="6E785062" w14:textId="77777777" w:rsidR="009274EA" w:rsidRDefault="00C53038">
            <w:pPr>
              <w:tabs>
                <w:tab w:val="left" w:pos="10620"/>
              </w:tabs>
            </w:pPr>
            <w:r>
              <w:t>Authorized user/Admin User</w:t>
            </w:r>
          </w:p>
        </w:tc>
      </w:tr>
    </w:tbl>
    <w:p w14:paraId="4E3704F7" w14:textId="77777777" w:rsidR="009274EA" w:rsidRDefault="009274EA">
      <w:pPr>
        <w:tabs>
          <w:tab w:val="left" w:pos="10620"/>
        </w:tabs>
      </w:pPr>
    </w:p>
    <w:tbl>
      <w:tblPr>
        <w:tblW w:w="10417" w:type="dxa"/>
        <w:tblInd w:w="-882"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150"/>
        <w:gridCol w:w="918"/>
        <w:gridCol w:w="992"/>
        <w:gridCol w:w="1774"/>
        <w:gridCol w:w="1352"/>
        <w:gridCol w:w="2904"/>
        <w:gridCol w:w="1327"/>
      </w:tblGrid>
      <w:tr w:rsidR="009274EA" w14:paraId="3BBF7815" w14:textId="77777777">
        <w:trPr>
          <w:trHeight w:val="940"/>
        </w:trPr>
        <w:tc>
          <w:tcPr>
            <w:tcW w:w="1150" w:type="dxa"/>
            <w:shd w:val="clear" w:color="auto" w:fill="C4BC96"/>
          </w:tcPr>
          <w:p w14:paraId="2FC6646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Name</w:t>
            </w:r>
          </w:p>
        </w:tc>
        <w:tc>
          <w:tcPr>
            <w:tcW w:w="918" w:type="dxa"/>
            <w:shd w:val="clear" w:color="auto" w:fill="C4BC96"/>
          </w:tcPr>
          <w:p w14:paraId="69059F3F"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Field Type</w:t>
            </w:r>
          </w:p>
        </w:tc>
        <w:tc>
          <w:tcPr>
            <w:tcW w:w="992" w:type="dxa"/>
            <w:shd w:val="clear" w:color="auto" w:fill="C4BC96"/>
          </w:tcPr>
          <w:p w14:paraId="17BB3511"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Mandatory / Non Mandatory</w:t>
            </w:r>
          </w:p>
        </w:tc>
        <w:tc>
          <w:tcPr>
            <w:tcW w:w="1774" w:type="dxa"/>
            <w:shd w:val="clear" w:color="auto" w:fill="C4BC96"/>
          </w:tcPr>
          <w:p w14:paraId="03EF865A"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w:t>
            </w:r>
          </w:p>
        </w:tc>
        <w:tc>
          <w:tcPr>
            <w:tcW w:w="1352" w:type="dxa"/>
            <w:shd w:val="clear" w:color="auto" w:fill="C4BC96"/>
          </w:tcPr>
          <w:p w14:paraId="1701CE84"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Validation Message</w:t>
            </w:r>
          </w:p>
        </w:tc>
        <w:tc>
          <w:tcPr>
            <w:tcW w:w="2904" w:type="dxa"/>
            <w:shd w:val="clear" w:color="auto" w:fill="C4BC96"/>
          </w:tcPr>
          <w:p w14:paraId="3B5C4AB0"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Test Data</w:t>
            </w:r>
          </w:p>
        </w:tc>
        <w:tc>
          <w:tcPr>
            <w:tcW w:w="1327" w:type="dxa"/>
            <w:shd w:val="clear" w:color="auto" w:fill="C4BC96"/>
          </w:tcPr>
          <w:p w14:paraId="5EAA0645" w14:textId="77777777" w:rsidR="009274EA" w:rsidRDefault="00C53038">
            <w:pPr>
              <w:pStyle w:val="ListParagraph"/>
              <w:tabs>
                <w:tab w:val="center" w:pos="4320"/>
                <w:tab w:val="right" w:pos="8640"/>
                <w:tab w:val="left" w:pos="10620"/>
              </w:tabs>
              <w:ind w:left="0"/>
              <w:rPr>
                <w:rFonts w:ascii="Cambria" w:hAnsi="Cambria"/>
                <w:b/>
                <w:sz w:val="22"/>
                <w:szCs w:val="22"/>
              </w:rPr>
            </w:pPr>
            <w:r>
              <w:rPr>
                <w:rFonts w:ascii="Cambria" w:hAnsi="Cambria"/>
                <w:b/>
                <w:sz w:val="22"/>
                <w:szCs w:val="22"/>
              </w:rPr>
              <w:t>Remarks</w:t>
            </w:r>
          </w:p>
        </w:tc>
      </w:tr>
      <w:tr w:rsidR="009274EA" w14:paraId="0D5B209B" w14:textId="77777777">
        <w:trPr>
          <w:trHeight w:val="1735"/>
        </w:trPr>
        <w:tc>
          <w:tcPr>
            <w:tcW w:w="1150" w:type="dxa"/>
            <w:shd w:val="clear" w:color="auto" w:fill="auto"/>
          </w:tcPr>
          <w:p w14:paraId="3B6E9080"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18" w:type="dxa"/>
            <w:shd w:val="clear" w:color="auto" w:fill="auto"/>
          </w:tcPr>
          <w:p w14:paraId="1BAA544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992" w:type="dxa"/>
            <w:shd w:val="clear" w:color="auto" w:fill="auto"/>
          </w:tcPr>
          <w:p w14:paraId="70709A42"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774" w:type="dxa"/>
            <w:shd w:val="clear" w:color="auto" w:fill="auto"/>
          </w:tcPr>
          <w:p w14:paraId="2ADACE17"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52" w:type="dxa"/>
            <w:shd w:val="clear" w:color="auto" w:fill="auto"/>
          </w:tcPr>
          <w:p w14:paraId="2721026D"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2904" w:type="dxa"/>
            <w:shd w:val="clear" w:color="auto" w:fill="auto"/>
          </w:tcPr>
          <w:p w14:paraId="3866E0AC" w14:textId="77777777" w:rsidR="009274EA" w:rsidRDefault="009274EA">
            <w:pPr>
              <w:pStyle w:val="ListParagraph"/>
              <w:tabs>
                <w:tab w:val="center" w:pos="4320"/>
                <w:tab w:val="right" w:pos="8640"/>
                <w:tab w:val="left" w:pos="10620"/>
              </w:tabs>
              <w:ind w:left="0"/>
              <w:rPr>
                <w:rFonts w:ascii="Cambria" w:hAnsi="Cambria"/>
                <w:sz w:val="22"/>
                <w:szCs w:val="22"/>
              </w:rPr>
            </w:pPr>
          </w:p>
        </w:tc>
        <w:tc>
          <w:tcPr>
            <w:tcW w:w="1327" w:type="dxa"/>
            <w:shd w:val="clear" w:color="auto" w:fill="auto"/>
          </w:tcPr>
          <w:p w14:paraId="5DC5EE7D" w14:textId="77777777" w:rsidR="009274EA" w:rsidRDefault="009274EA">
            <w:pPr>
              <w:pStyle w:val="ListParagraph"/>
              <w:tabs>
                <w:tab w:val="center" w:pos="4320"/>
                <w:tab w:val="right" w:pos="8640"/>
                <w:tab w:val="left" w:pos="10620"/>
              </w:tabs>
              <w:ind w:left="0"/>
              <w:rPr>
                <w:rFonts w:ascii="Cambria" w:hAnsi="Cambria"/>
                <w:sz w:val="22"/>
                <w:szCs w:val="22"/>
              </w:rPr>
            </w:pPr>
          </w:p>
        </w:tc>
      </w:tr>
    </w:tbl>
    <w:p w14:paraId="7BFEA310" w14:textId="77777777" w:rsidR="009274EA" w:rsidRDefault="009274EA">
      <w:pPr>
        <w:tabs>
          <w:tab w:val="left" w:pos="10620"/>
        </w:tabs>
        <w:spacing w:after="0"/>
        <w:rPr>
          <w:rFonts w:cs="Arial"/>
          <w:b/>
          <w:i/>
          <w:lang w:bidi="en-US"/>
        </w:rPr>
      </w:pPr>
    </w:p>
    <w:p w14:paraId="72C284F6" w14:textId="77777777" w:rsidR="009274EA" w:rsidRDefault="00C53038">
      <w:pPr>
        <w:tabs>
          <w:tab w:val="left" w:pos="10620"/>
        </w:tabs>
        <w:spacing w:line="360" w:lineRule="auto"/>
        <w:rPr>
          <w:b/>
          <w:i/>
        </w:rPr>
      </w:pPr>
      <w:r>
        <w:rPr>
          <w:b/>
          <w:i/>
        </w:rPr>
        <w:t>Controls: For All Users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461417D0" w14:textId="77777777">
        <w:trPr>
          <w:trHeight w:val="501"/>
        </w:trPr>
        <w:tc>
          <w:tcPr>
            <w:tcW w:w="1866" w:type="dxa"/>
            <w:shd w:val="clear" w:color="auto" w:fill="C4BC96"/>
            <w:vAlign w:val="center"/>
          </w:tcPr>
          <w:p w14:paraId="2B73BDCA" w14:textId="77777777" w:rsidR="009274EA" w:rsidRDefault="00C53038">
            <w:pPr>
              <w:tabs>
                <w:tab w:val="left" w:pos="10620"/>
              </w:tabs>
              <w:rPr>
                <w:b/>
                <w:bCs/>
                <w:iCs/>
              </w:rPr>
            </w:pPr>
            <w:r>
              <w:rPr>
                <w:b/>
                <w:bCs/>
                <w:iCs/>
              </w:rPr>
              <w:t>Control</w:t>
            </w:r>
          </w:p>
        </w:tc>
        <w:tc>
          <w:tcPr>
            <w:tcW w:w="1858" w:type="dxa"/>
            <w:shd w:val="clear" w:color="auto" w:fill="C4BC96"/>
            <w:vAlign w:val="center"/>
          </w:tcPr>
          <w:p w14:paraId="1244C1EE"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72D08F3D" w14:textId="77777777" w:rsidR="009274EA" w:rsidRDefault="00C53038">
            <w:pPr>
              <w:tabs>
                <w:tab w:val="left" w:pos="10620"/>
              </w:tabs>
              <w:rPr>
                <w:b/>
                <w:bCs/>
                <w:iCs/>
              </w:rPr>
            </w:pPr>
            <w:r>
              <w:rPr>
                <w:b/>
                <w:bCs/>
                <w:iCs/>
              </w:rPr>
              <w:t>Behaviour</w:t>
            </w:r>
          </w:p>
        </w:tc>
      </w:tr>
      <w:tr w:rsidR="009274EA" w14:paraId="6953290A" w14:textId="77777777">
        <w:trPr>
          <w:trHeight w:val="517"/>
        </w:trPr>
        <w:tc>
          <w:tcPr>
            <w:tcW w:w="1866" w:type="dxa"/>
            <w:vAlign w:val="center"/>
          </w:tcPr>
          <w:p w14:paraId="0BE25BC2" w14:textId="77777777" w:rsidR="009274EA" w:rsidRDefault="00C53038">
            <w:pPr>
              <w:tabs>
                <w:tab w:val="left" w:pos="10620"/>
              </w:tabs>
            </w:pPr>
            <w:r>
              <w:t>Auction Center List</w:t>
            </w:r>
          </w:p>
        </w:tc>
        <w:tc>
          <w:tcPr>
            <w:tcW w:w="1858" w:type="dxa"/>
            <w:vAlign w:val="center"/>
          </w:tcPr>
          <w:p w14:paraId="05E6E91D" w14:textId="77777777" w:rsidR="009274EA" w:rsidRDefault="00C53038">
            <w:pPr>
              <w:tabs>
                <w:tab w:val="left" w:pos="10620"/>
              </w:tabs>
            </w:pPr>
            <w:r>
              <w:t>Dropdown</w:t>
            </w:r>
          </w:p>
        </w:tc>
        <w:tc>
          <w:tcPr>
            <w:tcW w:w="6693" w:type="dxa"/>
            <w:vAlign w:val="center"/>
          </w:tcPr>
          <w:p w14:paraId="0689A387" w14:textId="77777777" w:rsidR="009274EA" w:rsidRDefault="00C53038">
            <w:pPr>
              <w:tabs>
                <w:tab w:val="left" w:pos="10620"/>
              </w:tabs>
            </w:pPr>
            <w:r>
              <w:t>System should allow user to open selected auction center.</w:t>
            </w:r>
          </w:p>
        </w:tc>
      </w:tr>
      <w:tr w:rsidR="009274EA" w14:paraId="33F5FDA0" w14:textId="77777777">
        <w:trPr>
          <w:trHeight w:val="517"/>
        </w:trPr>
        <w:tc>
          <w:tcPr>
            <w:tcW w:w="1866" w:type="dxa"/>
            <w:vAlign w:val="center"/>
          </w:tcPr>
          <w:p w14:paraId="365A4AE9" w14:textId="77777777" w:rsidR="009274EA" w:rsidRDefault="00C53038">
            <w:pPr>
              <w:tabs>
                <w:tab w:val="left" w:pos="10620"/>
              </w:tabs>
            </w:pPr>
            <w:r>
              <w:lastRenderedPageBreak/>
              <w:t>Change Password</w:t>
            </w:r>
          </w:p>
        </w:tc>
        <w:tc>
          <w:tcPr>
            <w:tcW w:w="1858" w:type="dxa"/>
            <w:vAlign w:val="center"/>
          </w:tcPr>
          <w:p w14:paraId="40F8A429" w14:textId="77777777" w:rsidR="009274EA" w:rsidRDefault="00C53038">
            <w:pPr>
              <w:tabs>
                <w:tab w:val="left" w:pos="10620"/>
              </w:tabs>
            </w:pPr>
            <w:r>
              <w:t>Link</w:t>
            </w:r>
          </w:p>
        </w:tc>
        <w:tc>
          <w:tcPr>
            <w:tcW w:w="6693" w:type="dxa"/>
            <w:vAlign w:val="center"/>
          </w:tcPr>
          <w:p w14:paraId="1DBE98BB" w14:textId="77777777" w:rsidR="009274EA" w:rsidRDefault="00C53038">
            <w:pPr>
              <w:tabs>
                <w:tab w:val="left" w:pos="10620"/>
              </w:tabs>
            </w:pPr>
            <w:r>
              <w:t>System should allow user to update the password.</w:t>
            </w:r>
          </w:p>
        </w:tc>
      </w:tr>
      <w:tr w:rsidR="009274EA" w14:paraId="7248C590" w14:textId="77777777">
        <w:trPr>
          <w:trHeight w:val="517"/>
        </w:trPr>
        <w:tc>
          <w:tcPr>
            <w:tcW w:w="1866" w:type="dxa"/>
            <w:vAlign w:val="center"/>
          </w:tcPr>
          <w:p w14:paraId="7F0FA5BC" w14:textId="77777777" w:rsidR="009274EA" w:rsidRDefault="00C53038">
            <w:pPr>
              <w:tabs>
                <w:tab w:val="left" w:pos="10620"/>
              </w:tabs>
            </w:pPr>
            <w:r>
              <w:t>Profile Update</w:t>
            </w:r>
          </w:p>
        </w:tc>
        <w:tc>
          <w:tcPr>
            <w:tcW w:w="1858" w:type="dxa"/>
            <w:vAlign w:val="center"/>
          </w:tcPr>
          <w:p w14:paraId="1656097F" w14:textId="77777777" w:rsidR="009274EA" w:rsidRDefault="00C53038">
            <w:pPr>
              <w:tabs>
                <w:tab w:val="left" w:pos="10620"/>
              </w:tabs>
            </w:pPr>
            <w:r>
              <w:t>Link</w:t>
            </w:r>
          </w:p>
        </w:tc>
        <w:tc>
          <w:tcPr>
            <w:tcW w:w="6693" w:type="dxa"/>
            <w:vAlign w:val="center"/>
          </w:tcPr>
          <w:p w14:paraId="7DB70BB3" w14:textId="77777777" w:rsidR="009274EA" w:rsidRDefault="00C53038">
            <w:pPr>
              <w:tabs>
                <w:tab w:val="left" w:pos="10620"/>
              </w:tabs>
            </w:pPr>
            <w:r>
              <w:t>System should allow user to change the detail of profile.</w:t>
            </w:r>
          </w:p>
        </w:tc>
      </w:tr>
      <w:tr w:rsidR="009274EA" w14:paraId="3BF16AAC" w14:textId="77777777">
        <w:trPr>
          <w:trHeight w:val="517"/>
        </w:trPr>
        <w:tc>
          <w:tcPr>
            <w:tcW w:w="1866" w:type="dxa"/>
            <w:vAlign w:val="center"/>
          </w:tcPr>
          <w:p w14:paraId="6CD0291C" w14:textId="77777777" w:rsidR="009274EA" w:rsidRDefault="00C53038">
            <w:pPr>
              <w:tabs>
                <w:tab w:val="left" w:pos="10620"/>
              </w:tabs>
            </w:pPr>
            <w:r>
              <w:t xml:space="preserve">Support </w:t>
            </w:r>
          </w:p>
        </w:tc>
        <w:tc>
          <w:tcPr>
            <w:tcW w:w="1858" w:type="dxa"/>
            <w:vAlign w:val="center"/>
          </w:tcPr>
          <w:p w14:paraId="08C6047F" w14:textId="77777777" w:rsidR="009274EA" w:rsidRDefault="00C53038">
            <w:pPr>
              <w:tabs>
                <w:tab w:val="left" w:pos="10620"/>
              </w:tabs>
            </w:pPr>
            <w:r>
              <w:t>Link</w:t>
            </w:r>
          </w:p>
        </w:tc>
        <w:tc>
          <w:tcPr>
            <w:tcW w:w="6693" w:type="dxa"/>
            <w:vAlign w:val="center"/>
          </w:tcPr>
          <w:p w14:paraId="2FA73037" w14:textId="77777777" w:rsidR="009274EA" w:rsidRDefault="00C53038">
            <w:pPr>
              <w:tabs>
                <w:tab w:val="left" w:pos="10620"/>
              </w:tabs>
            </w:pPr>
            <w:r>
              <w:t>System should open Support contact detail page.</w:t>
            </w:r>
          </w:p>
        </w:tc>
      </w:tr>
      <w:tr w:rsidR="009274EA" w14:paraId="3F026C9B" w14:textId="77777777">
        <w:trPr>
          <w:trHeight w:val="517"/>
        </w:trPr>
        <w:tc>
          <w:tcPr>
            <w:tcW w:w="1866" w:type="dxa"/>
            <w:vAlign w:val="center"/>
          </w:tcPr>
          <w:p w14:paraId="37962745" w14:textId="77777777" w:rsidR="009274EA" w:rsidRDefault="00C53038">
            <w:pPr>
              <w:tabs>
                <w:tab w:val="left" w:pos="10620"/>
              </w:tabs>
            </w:pPr>
            <w:r>
              <w:t>Sign Out</w:t>
            </w:r>
          </w:p>
        </w:tc>
        <w:tc>
          <w:tcPr>
            <w:tcW w:w="1858" w:type="dxa"/>
            <w:vAlign w:val="center"/>
          </w:tcPr>
          <w:p w14:paraId="166D534B" w14:textId="77777777" w:rsidR="009274EA" w:rsidRDefault="00C53038">
            <w:pPr>
              <w:tabs>
                <w:tab w:val="left" w:pos="10620"/>
              </w:tabs>
            </w:pPr>
            <w:r>
              <w:t>Button</w:t>
            </w:r>
          </w:p>
        </w:tc>
        <w:tc>
          <w:tcPr>
            <w:tcW w:w="6693" w:type="dxa"/>
            <w:vAlign w:val="center"/>
          </w:tcPr>
          <w:p w14:paraId="7B2113D3" w14:textId="77777777" w:rsidR="009274EA" w:rsidRDefault="00C53038">
            <w:pPr>
              <w:tabs>
                <w:tab w:val="left" w:pos="10620"/>
              </w:tabs>
            </w:pPr>
            <w:r>
              <w:t>System should allow user to exit from application.</w:t>
            </w:r>
          </w:p>
        </w:tc>
      </w:tr>
    </w:tbl>
    <w:p w14:paraId="5B0D3FF6" w14:textId="77777777" w:rsidR="009274EA" w:rsidRDefault="00C53038">
      <w:pPr>
        <w:tabs>
          <w:tab w:val="left" w:pos="10620"/>
        </w:tabs>
        <w:spacing w:line="360" w:lineRule="auto"/>
        <w:rPr>
          <w:b/>
          <w:i/>
        </w:rPr>
      </w:pPr>
      <w:r>
        <w:rPr>
          <w:b/>
          <w:i/>
        </w:rPr>
        <w:t>Controls: For Tea Board Users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617C5004" w14:textId="77777777">
        <w:trPr>
          <w:trHeight w:val="501"/>
        </w:trPr>
        <w:tc>
          <w:tcPr>
            <w:tcW w:w="1866" w:type="dxa"/>
            <w:shd w:val="clear" w:color="auto" w:fill="C4BC96"/>
            <w:vAlign w:val="center"/>
          </w:tcPr>
          <w:p w14:paraId="265BAF6A" w14:textId="77777777" w:rsidR="009274EA" w:rsidRDefault="00C53038">
            <w:pPr>
              <w:tabs>
                <w:tab w:val="left" w:pos="10620"/>
              </w:tabs>
              <w:rPr>
                <w:b/>
                <w:bCs/>
                <w:iCs/>
              </w:rPr>
            </w:pPr>
            <w:r>
              <w:rPr>
                <w:b/>
                <w:bCs/>
                <w:iCs/>
              </w:rPr>
              <w:t>Control</w:t>
            </w:r>
          </w:p>
        </w:tc>
        <w:tc>
          <w:tcPr>
            <w:tcW w:w="1858" w:type="dxa"/>
            <w:shd w:val="clear" w:color="auto" w:fill="C4BC96"/>
            <w:vAlign w:val="center"/>
          </w:tcPr>
          <w:p w14:paraId="26653054"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12FBD08C" w14:textId="77777777" w:rsidR="009274EA" w:rsidRDefault="00C53038">
            <w:pPr>
              <w:tabs>
                <w:tab w:val="left" w:pos="10620"/>
              </w:tabs>
              <w:rPr>
                <w:b/>
                <w:bCs/>
                <w:iCs/>
              </w:rPr>
            </w:pPr>
            <w:r>
              <w:rPr>
                <w:b/>
                <w:bCs/>
                <w:iCs/>
              </w:rPr>
              <w:t>Behaviour</w:t>
            </w:r>
          </w:p>
        </w:tc>
      </w:tr>
      <w:tr w:rsidR="009274EA" w14:paraId="55E137F0" w14:textId="77777777">
        <w:trPr>
          <w:trHeight w:val="517"/>
        </w:trPr>
        <w:tc>
          <w:tcPr>
            <w:tcW w:w="1866" w:type="dxa"/>
            <w:vAlign w:val="center"/>
          </w:tcPr>
          <w:p w14:paraId="79169C64" w14:textId="77777777" w:rsidR="009274EA" w:rsidRDefault="00C53038">
            <w:pPr>
              <w:tabs>
                <w:tab w:val="left" w:pos="10620"/>
              </w:tabs>
            </w:pPr>
            <w:r>
              <w:t>Administrator Tab</w:t>
            </w:r>
          </w:p>
        </w:tc>
        <w:tc>
          <w:tcPr>
            <w:tcW w:w="1858" w:type="dxa"/>
            <w:vAlign w:val="center"/>
          </w:tcPr>
          <w:p w14:paraId="737A9A97" w14:textId="77777777" w:rsidR="009274EA" w:rsidRDefault="00C53038">
            <w:pPr>
              <w:tabs>
                <w:tab w:val="left" w:pos="10620"/>
              </w:tabs>
            </w:pPr>
            <w:r>
              <w:t>Menu Bar</w:t>
            </w:r>
          </w:p>
        </w:tc>
        <w:tc>
          <w:tcPr>
            <w:tcW w:w="6693" w:type="dxa"/>
            <w:vAlign w:val="center"/>
          </w:tcPr>
          <w:p w14:paraId="41899335" w14:textId="77777777" w:rsidR="009274EA" w:rsidRDefault="00C53038">
            <w:pPr>
              <w:tabs>
                <w:tab w:val="left" w:pos="10620"/>
              </w:tabs>
            </w:pPr>
            <w:r>
              <w:t>System should allow user to perform admin level activity.</w:t>
            </w:r>
          </w:p>
        </w:tc>
      </w:tr>
      <w:tr w:rsidR="009274EA" w14:paraId="6C577B39" w14:textId="77777777">
        <w:trPr>
          <w:trHeight w:val="517"/>
        </w:trPr>
        <w:tc>
          <w:tcPr>
            <w:tcW w:w="1866" w:type="dxa"/>
            <w:vAlign w:val="center"/>
          </w:tcPr>
          <w:p w14:paraId="3C2BCA4E" w14:textId="77777777" w:rsidR="009274EA" w:rsidRDefault="00C53038">
            <w:pPr>
              <w:tabs>
                <w:tab w:val="left" w:pos="10620"/>
              </w:tabs>
            </w:pPr>
            <w:r>
              <w:t>Report Tab</w:t>
            </w:r>
          </w:p>
        </w:tc>
        <w:tc>
          <w:tcPr>
            <w:tcW w:w="1858" w:type="dxa"/>
            <w:vAlign w:val="center"/>
          </w:tcPr>
          <w:p w14:paraId="76FCDD30" w14:textId="77777777" w:rsidR="009274EA" w:rsidRDefault="00C53038">
            <w:pPr>
              <w:tabs>
                <w:tab w:val="left" w:pos="10620"/>
              </w:tabs>
            </w:pPr>
            <w:r>
              <w:t>Menu Bar</w:t>
            </w:r>
          </w:p>
        </w:tc>
        <w:tc>
          <w:tcPr>
            <w:tcW w:w="6693" w:type="dxa"/>
            <w:vAlign w:val="center"/>
          </w:tcPr>
          <w:p w14:paraId="5DBE65E2" w14:textId="77777777" w:rsidR="009274EA" w:rsidRDefault="00C53038">
            <w:pPr>
              <w:tabs>
                <w:tab w:val="left" w:pos="10620"/>
              </w:tabs>
            </w:pPr>
            <w:r>
              <w:t>System should allow user to open reports.</w:t>
            </w:r>
          </w:p>
        </w:tc>
      </w:tr>
      <w:tr w:rsidR="009274EA" w14:paraId="1B66EC24" w14:textId="77777777">
        <w:trPr>
          <w:trHeight w:val="517"/>
        </w:trPr>
        <w:tc>
          <w:tcPr>
            <w:tcW w:w="1866" w:type="dxa"/>
            <w:vAlign w:val="center"/>
          </w:tcPr>
          <w:p w14:paraId="731F17AA" w14:textId="77777777" w:rsidR="009274EA" w:rsidRDefault="00C53038">
            <w:pPr>
              <w:tabs>
                <w:tab w:val="left" w:pos="10620"/>
              </w:tabs>
            </w:pPr>
            <w:r>
              <w:t>Bank MIS Tab</w:t>
            </w:r>
          </w:p>
        </w:tc>
        <w:tc>
          <w:tcPr>
            <w:tcW w:w="1858" w:type="dxa"/>
            <w:vAlign w:val="center"/>
          </w:tcPr>
          <w:p w14:paraId="0ADBCC92" w14:textId="77777777" w:rsidR="009274EA" w:rsidRDefault="00C53038">
            <w:pPr>
              <w:tabs>
                <w:tab w:val="left" w:pos="10620"/>
              </w:tabs>
            </w:pPr>
            <w:r>
              <w:t>Menu Bar</w:t>
            </w:r>
          </w:p>
        </w:tc>
        <w:tc>
          <w:tcPr>
            <w:tcW w:w="6693" w:type="dxa"/>
            <w:vAlign w:val="center"/>
          </w:tcPr>
          <w:p w14:paraId="2D43C19A" w14:textId="77777777" w:rsidR="009274EA" w:rsidRDefault="00C53038">
            <w:pPr>
              <w:tabs>
                <w:tab w:val="left" w:pos="10620"/>
              </w:tabs>
            </w:pPr>
            <w:r>
              <w:t>System should allow user to view Bank MIS related reports.</w:t>
            </w:r>
          </w:p>
        </w:tc>
      </w:tr>
      <w:tr w:rsidR="009274EA" w14:paraId="7372E5E0" w14:textId="77777777">
        <w:trPr>
          <w:trHeight w:val="517"/>
        </w:trPr>
        <w:tc>
          <w:tcPr>
            <w:tcW w:w="1866" w:type="dxa"/>
            <w:vAlign w:val="center"/>
          </w:tcPr>
          <w:p w14:paraId="567DE796" w14:textId="77777777" w:rsidR="009274EA" w:rsidRDefault="00C53038">
            <w:pPr>
              <w:tabs>
                <w:tab w:val="left" w:pos="10620"/>
              </w:tabs>
            </w:pPr>
            <w:r>
              <w:t>Tea Board MIS</w:t>
            </w:r>
          </w:p>
        </w:tc>
        <w:tc>
          <w:tcPr>
            <w:tcW w:w="1858" w:type="dxa"/>
            <w:vAlign w:val="center"/>
          </w:tcPr>
          <w:p w14:paraId="372A3C69" w14:textId="77777777" w:rsidR="009274EA" w:rsidRDefault="00C53038">
            <w:pPr>
              <w:tabs>
                <w:tab w:val="left" w:pos="10620"/>
              </w:tabs>
            </w:pPr>
            <w:r>
              <w:t>Menu Bar</w:t>
            </w:r>
          </w:p>
        </w:tc>
        <w:tc>
          <w:tcPr>
            <w:tcW w:w="6693" w:type="dxa"/>
            <w:vAlign w:val="center"/>
          </w:tcPr>
          <w:p w14:paraId="6A5C5698" w14:textId="77777777" w:rsidR="009274EA" w:rsidRDefault="00C53038">
            <w:pPr>
              <w:tabs>
                <w:tab w:val="left" w:pos="10620"/>
              </w:tabs>
            </w:pPr>
            <w:r>
              <w:t>System should allow user to view Bank MIS related reports.</w:t>
            </w:r>
          </w:p>
        </w:tc>
      </w:tr>
    </w:tbl>
    <w:p w14:paraId="19E9A85B" w14:textId="77777777" w:rsidR="009274EA" w:rsidRDefault="00C53038">
      <w:pPr>
        <w:tabs>
          <w:tab w:val="left" w:pos="10620"/>
        </w:tabs>
        <w:spacing w:line="360" w:lineRule="auto"/>
        <w:rPr>
          <w:b/>
          <w:i/>
        </w:rPr>
      </w:pPr>
      <w:r>
        <w:rPr>
          <w:b/>
          <w:i/>
        </w:rPr>
        <w:t>Controls: For Tea Board Users</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455B9295" w14:textId="77777777">
        <w:trPr>
          <w:trHeight w:val="501"/>
        </w:trPr>
        <w:tc>
          <w:tcPr>
            <w:tcW w:w="1866" w:type="dxa"/>
            <w:shd w:val="clear" w:color="auto" w:fill="C4BC96"/>
            <w:vAlign w:val="center"/>
          </w:tcPr>
          <w:p w14:paraId="33EC66C7" w14:textId="77777777" w:rsidR="009274EA" w:rsidRDefault="00C53038">
            <w:pPr>
              <w:tabs>
                <w:tab w:val="left" w:pos="10620"/>
              </w:tabs>
              <w:rPr>
                <w:b/>
                <w:bCs/>
                <w:iCs/>
              </w:rPr>
            </w:pPr>
            <w:r>
              <w:rPr>
                <w:b/>
                <w:bCs/>
                <w:iCs/>
              </w:rPr>
              <w:t>Control</w:t>
            </w:r>
          </w:p>
        </w:tc>
        <w:tc>
          <w:tcPr>
            <w:tcW w:w="1858" w:type="dxa"/>
            <w:shd w:val="clear" w:color="auto" w:fill="C4BC96"/>
            <w:vAlign w:val="center"/>
          </w:tcPr>
          <w:p w14:paraId="0F2FB138"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33AE6B6A" w14:textId="77777777" w:rsidR="009274EA" w:rsidRDefault="00C53038">
            <w:pPr>
              <w:tabs>
                <w:tab w:val="left" w:pos="10620"/>
              </w:tabs>
              <w:rPr>
                <w:b/>
                <w:bCs/>
                <w:iCs/>
              </w:rPr>
            </w:pPr>
            <w:r>
              <w:rPr>
                <w:b/>
                <w:bCs/>
                <w:iCs/>
              </w:rPr>
              <w:t>Behaviour</w:t>
            </w:r>
          </w:p>
        </w:tc>
      </w:tr>
      <w:tr w:rsidR="009274EA" w14:paraId="03BC8331" w14:textId="77777777">
        <w:trPr>
          <w:trHeight w:val="517"/>
        </w:trPr>
        <w:tc>
          <w:tcPr>
            <w:tcW w:w="1866" w:type="dxa"/>
            <w:vAlign w:val="center"/>
          </w:tcPr>
          <w:p w14:paraId="65132622" w14:textId="77777777" w:rsidR="009274EA" w:rsidRDefault="00C53038">
            <w:pPr>
              <w:tabs>
                <w:tab w:val="left" w:pos="10620"/>
              </w:tabs>
            </w:pPr>
            <w:r>
              <w:t>Tax Invoice Tab</w:t>
            </w:r>
          </w:p>
        </w:tc>
        <w:tc>
          <w:tcPr>
            <w:tcW w:w="1858" w:type="dxa"/>
            <w:vAlign w:val="center"/>
          </w:tcPr>
          <w:p w14:paraId="2AAAD58C" w14:textId="77777777" w:rsidR="009274EA" w:rsidRDefault="00C53038">
            <w:pPr>
              <w:tabs>
                <w:tab w:val="left" w:pos="10620"/>
              </w:tabs>
            </w:pPr>
            <w:r>
              <w:t>Menu Bar</w:t>
            </w:r>
          </w:p>
        </w:tc>
        <w:tc>
          <w:tcPr>
            <w:tcW w:w="6693" w:type="dxa"/>
            <w:vAlign w:val="center"/>
          </w:tcPr>
          <w:p w14:paraId="76CF249D" w14:textId="77777777" w:rsidR="009274EA" w:rsidRDefault="00C53038">
            <w:pPr>
              <w:tabs>
                <w:tab w:val="left" w:pos="10620"/>
              </w:tabs>
            </w:pPr>
            <w:r>
              <w:t>System should allow user to perform activity on Tea Board Related GST invoice.</w:t>
            </w:r>
          </w:p>
        </w:tc>
      </w:tr>
      <w:tr w:rsidR="009274EA" w14:paraId="04D4E934" w14:textId="77777777">
        <w:trPr>
          <w:trHeight w:val="517"/>
        </w:trPr>
        <w:tc>
          <w:tcPr>
            <w:tcW w:w="1866" w:type="dxa"/>
            <w:vAlign w:val="center"/>
          </w:tcPr>
          <w:p w14:paraId="72018E7E" w14:textId="77777777" w:rsidR="009274EA" w:rsidRDefault="00C53038">
            <w:pPr>
              <w:tabs>
                <w:tab w:val="left" w:pos="10620"/>
              </w:tabs>
            </w:pPr>
            <w:r>
              <w:t>Pending Invoice Summary</w:t>
            </w:r>
          </w:p>
        </w:tc>
        <w:tc>
          <w:tcPr>
            <w:tcW w:w="1858" w:type="dxa"/>
            <w:vAlign w:val="center"/>
          </w:tcPr>
          <w:p w14:paraId="40C4719B" w14:textId="77777777" w:rsidR="009274EA" w:rsidRDefault="00C53038">
            <w:pPr>
              <w:tabs>
                <w:tab w:val="left" w:pos="10620"/>
              </w:tabs>
            </w:pPr>
            <w:r>
              <w:t>Menu Bar</w:t>
            </w:r>
          </w:p>
        </w:tc>
        <w:tc>
          <w:tcPr>
            <w:tcW w:w="6693" w:type="dxa"/>
            <w:vAlign w:val="center"/>
          </w:tcPr>
          <w:p w14:paraId="4B472EA2" w14:textId="77777777" w:rsidR="009274EA" w:rsidRDefault="00C53038">
            <w:pPr>
              <w:tabs>
                <w:tab w:val="left" w:pos="10620"/>
              </w:tabs>
            </w:pPr>
            <w:r>
              <w:t>System should allow user to view the consolidated pending invoice.</w:t>
            </w:r>
          </w:p>
        </w:tc>
      </w:tr>
      <w:tr w:rsidR="009274EA" w14:paraId="60489858" w14:textId="77777777">
        <w:trPr>
          <w:trHeight w:val="517"/>
        </w:trPr>
        <w:tc>
          <w:tcPr>
            <w:tcW w:w="1866" w:type="dxa"/>
            <w:vAlign w:val="center"/>
          </w:tcPr>
          <w:p w14:paraId="77031607" w14:textId="77777777" w:rsidR="009274EA" w:rsidRDefault="00C53038">
            <w:pPr>
              <w:tabs>
                <w:tab w:val="left" w:pos="10620"/>
              </w:tabs>
            </w:pPr>
            <w:r>
              <w:t>Pending Invoice Summary</w:t>
            </w:r>
          </w:p>
        </w:tc>
        <w:tc>
          <w:tcPr>
            <w:tcW w:w="1858" w:type="dxa"/>
            <w:vAlign w:val="center"/>
          </w:tcPr>
          <w:p w14:paraId="4C70F5D7" w14:textId="77777777" w:rsidR="009274EA" w:rsidRDefault="00C53038">
            <w:pPr>
              <w:tabs>
                <w:tab w:val="left" w:pos="10620"/>
              </w:tabs>
            </w:pPr>
            <w:r>
              <w:t>Menu Bar</w:t>
            </w:r>
          </w:p>
        </w:tc>
        <w:tc>
          <w:tcPr>
            <w:tcW w:w="6693" w:type="dxa"/>
            <w:vAlign w:val="center"/>
          </w:tcPr>
          <w:p w14:paraId="24941724" w14:textId="77777777" w:rsidR="009274EA" w:rsidRDefault="00C53038">
            <w:pPr>
              <w:tabs>
                <w:tab w:val="left" w:pos="10620"/>
              </w:tabs>
            </w:pPr>
            <w:r>
              <w:t>System should allow user to view the Date Wise pending invoice.</w:t>
            </w:r>
          </w:p>
        </w:tc>
      </w:tr>
    </w:tbl>
    <w:p w14:paraId="5C0940C2" w14:textId="77777777" w:rsidR="009274EA" w:rsidRDefault="00C53038">
      <w:pPr>
        <w:tabs>
          <w:tab w:val="left" w:pos="10620"/>
        </w:tabs>
        <w:spacing w:line="360" w:lineRule="auto"/>
        <w:rPr>
          <w:b/>
          <w:i/>
        </w:rPr>
      </w:pPr>
      <w:r>
        <w:rPr>
          <w:b/>
          <w:i/>
        </w:rPr>
        <w:t>Controls: For TAO User</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29F18A88" w14:textId="77777777">
        <w:trPr>
          <w:trHeight w:val="501"/>
        </w:trPr>
        <w:tc>
          <w:tcPr>
            <w:tcW w:w="1866" w:type="dxa"/>
            <w:shd w:val="clear" w:color="auto" w:fill="C4BC96"/>
            <w:vAlign w:val="center"/>
          </w:tcPr>
          <w:p w14:paraId="6A0635AE" w14:textId="77777777" w:rsidR="009274EA" w:rsidRDefault="00C53038">
            <w:pPr>
              <w:tabs>
                <w:tab w:val="left" w:pos="10620"/>
              </w:tabs>
              <w:rPr>
                <w:b/>
                <w:bCs/>
                <w:iCs/>
              </w:rPr>
            </w:pPr>
            <w:r>
              <w:rPr>
                <w:b/>
                <w:bCs/>
                <w:iCs/>
              </w:rPr>
              <w:t>Control</w:t>
            </w:r>
          </w:p>
        </w:tc>
        <w:tc>
          <w:tcPr>
            <w:tcW w:w="1858" w:type="dxa"/>
            <w:shd w:val="clear" w:color="auto" w:fill="C4BC96"/>
            <w:vAlign w:val="center"/>
          </w:tcPr>
          <w:p w14:paraId="0B4640EF"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2135D9CE" w14:textId="77777777" w:rsidR="009274EA" w:rsidRDefault="00C53038">
            <w:pPr>
              <w:tabs>
                <w:tab w:val="left" w:pos="10620"/>
              </w:tabs>
              <w:rPr>
                <w:b/>
                <w:bCs/>
                <w:iCs/>
              </w:rPr>
            </w:pPr>
            <w:r>
              <w:rPr>
                <w:b/>
                <w:bCs/>
                <w:iCs/>
              </w:rPr>
              <w:t>Behaviour</w:t>
            </w:r>
          </w:p>
        </w:tc>
      </w:tr>
      <w:tr w:rsidR="009274EA" w14:paraId="3C463E70" w14:textId="77777777">
        <w:trPr>
          <w:trHeight w:val="517"/>
        </w:trPr>
        <w:tc>
          <w:tcPr>
            <w:tcW w:w="1866" w:type="dxa"/>
            <w:vAlign w:val="center"/>
          </w:tcPr>
          <w:p w14:paraId="325C3CF4" w14:textId="77777777" w:rsidR="009274EA" w:rsidRDefault="00C53038">
            <w:pPr>
              <w:tabs>
                <w:tab w:val="left" w:pos="10620"/>
              </w:tabs>
            </w:pPr>
            <w:r>
              <w:t>Administrator Tab</w:t>
            </w:r>
          </w:p>
        </w:tc>
        <w:tc>
          <w:tcPr>
            <w:tcW w:w="1858" w:type="dxa"/>
            <w:vAlign w:val="center"/>
          </w:tcPr>
          <w:p w14:paraId="179B234D" w14:textId="77777777" w:rsidR="009274EA" w:rsidRDefault="00C53038">
            <w:pPr>
              <w:tabs>
                <w:tab w:val="left" w:pos="10620"/>
              </w:tabs>
            </w:pPr>
            <w:r>
              <w:t>Menu Bar</w:t>
            </w:r>
          </w:p>
        </w:tc>
        <w:tc>
          <w:tcPr>
            <w:tcW w:w="6693" w:type="dxa"/>
            <w:vAlign w:val="center"/>
          </w:tcPr>
          <w:p w14:paraId="35A5FF77" w14:textId="77777777" w:rsidR="009274EA" w:rsidRDefault="00C53038">
            <w:pPr>
              <w:tabs>
                <w:tab w:val="left" w:pos="10620"/>
              </w:tabs>
            </w:pPr>
            <w:r>
              <w:t>System should allow user to perform admin level activity.</w:t>
            </w:r>
          </w:p>
        </w:tc>
      </w:tr>
      <w:tr w:rsidR="009274EA" w14:paraId="53690296" w14:textId="77777777">
        <w:trPr>
          <w:trHeight w:val="517"/>
        </w:trPr>
        <w:tc>
          <w:tcPr>
            <w:tcW w:w="1866" w:type="dxa"/>
            <w:vAlign w:val="center"/>
          </w:tcPr>
          <w:p w14:paraId="6DD63018" w14:textId="77777777" w:rsidR="009274EA" w:rsidRDefault="00C53038">
            <w:pPr>
              <w:tabs>
                <w:tab w:val="left" w:pos="10620"/>
              </w:tabs>
            </w:pPr>
            <w:r>
              <w:t>Pre-Auction</w:t>
            </w:r>
          </w:p>
        </w:tc>
        <w:tc>
          <w:tcPr>
            <w:tcW w:w="1858" w:type="dxa"/>
            <w:vAlign w:val="center"/>
          </w:tcPr>
          <w:p w14:paraId="4CFFE7A7" w14:textId="77777777" w:rsidR="009274EA" w:rsidRDefault="00C53038">
            <w:pPr>
              <w:tabs>
                <w:tab w:val="left" w:pos="10620"/>
              </w:tabs>
            </w:pPr>
            <w:r>
              <w:t>Menu Bar</w:t>
            </w:r>
          </w:p>
        </w:tc>
        <w:tc>
          <w:tcPr>
            <w:tcW w:w="6693" w:type="dxa"/>
            <w:vAlign w:val="center"/>
          </w:tcPr>
          <w:p w14:paraId="1066D0E8" w14:textId="77777777" w:rsidR="009274EA" w:rsidRDefault="00C53038">
            <w:pPr>
              <w:tabs>
                <w:tab w:val="left" w:pos="10620"/>
              </w:tabs>
            </w:pPr>
            <w:r>
              <w:t>System should allow user to perform activity regarding Pre-Auction.</w:t>
            </w:r>
          </w:p>
        </w:tc>
      </w:tr>
      <w:tr w:rsidR="009274EA" w14:paraId="3B18A59F" w14:textId="77777777">
        <w:trPr>
          <w:trHeight w:val="517"/>
        </w:trPr>
        <w:tc>
          <w:tcPr>
            <w:tcW w:w="1866" w:type="dxa"/>
            <w:vAlign w:val="center"/>
          </w:tcPr>
          <w:p w14:paraId="7E951812" w14:textId="77777777" w:rsidR="009274EA" w:rsidRDefault="00C53038">
            <w:pPr>
              <w:tabs>
                <w:tab w:val="left" w:pos="10620"/>
              </w:tabs>
            </w:pPr>
            <w:r>
              <w:t>Auction</w:t>
            </w:r>
          </w:p>
        </w:tc>
        <w:tc>
          <w:tcPr>
            <w:tcW w:w="1858" w:type="dxa"/>
            <w:vAlign w:val="center"/>
          </w:tcPr>
          <w:p w14:paraId="38C953BD" w14:textId="77777777" w:rsidR="009274EA" w:rsidRDefault="00C53038">
            <w:pPr>
              <w:tabs>
                <w:tab w:val="left" w:pos="10620"/>
              </w:tabs>
            </w:pPr>
            <w:r>
              <w:t>Menu Bar</w:t>
            </w:r>
          </w:p>
        </w:tc>
        <w:tc>
          <w:tcPr>
            <w:tcW w:w="6693" w:type="dxa"/>
            <w:vAlign w:val="center"/>
          </w:tcPr>
          <w:p w14:paraId="1E9E5467" w14:textId="77777777" w:rsidR="009274EA" w:rsidRDefault="00C53038">
            <w:pPr>
              <w:tabs>
                <w:tab w:val="left" w:pos="10620"/>
              </w:tabs>
            </w:pPr>
            <w:r>
              <w:t>System should allow user to perform activity regarding Auction.</w:t>
            </w:r>
          </w:p>
        </w:tc>
      </w:tr>
      <w:tr w:rsidR="009274EA" w14:paraId="210C6562" w14:textId="77777777">
        <w:trPr>
          <w:trHeight w:val="517"/>
        </w:trPr>
        <w:tc>
          <w:tcPr>
            <w:tcW w:w="1866" w:type="dxa"/>
            <w:vAlign w:val="center"/>
          </w:tcPr>
          <w:p w14:paraId="3B969310" w14:textId="77777777" w:rsidR="009274EA" w:rsidRDefault="00C53038">
            <w:pPr>
              <w:tabs>
                <w:tab w:val="left" w:pos="10620"/>
              </w:tabs>
            </w:pPr>
            <w:r>
              <w:t>Post-Auction</w:t>
            </w:r>
          </w:p>
        </w:tc>
        <w:tc>
          <w:tcPr>
            <w:tcW w:w="1858" w:type="dxa"/>
            <w:vAlign w:val="center"/>
          </w:tcPr>
          <w:p w14:paraId="1A949F89" w14:textId="77777777" w:rsidR="009274EA" w:rsidRDefault="00C53038">
            <w:pPr>
              <w:tabs>
                <w:tab w:val="left" w:pos="10620"/>
              </w:tabs>
            </w:pPr>
            <w:r>
              <w:t>Menu Bar</w:t>
            </w:r>
          </w:p>
        </w:tc>
        <w:tc>
          <w:tcPr>
            <w:tcW w:w="6693" w:type="dxa"/>
            <w:vAlign w:val="center"/>
          </w:tcPr>
          <w:p w14:paraId="52B912A0" w14:textId="77777777" w:rsidR="009274EA" w:rsidRDefault="00C53038">
            <w:pPr>
              <w:tabs>
                <w:tab w:val="left" w:pos="10620"/>
              </w:tabs>
            </w:pPr>
            <w:r>
              <w:t>System should allow user to perform activity regarding Post-Auction.</w:t>
            </w:r>
          </w:p>
        </w:tc>
      </w:tr>
      <w:tr w:rsidR="009274EA" w14:paraId="07CEAFF6" w14:textId="77777777">
        <w:trPr>
          <w:trHeight w:val="517"/>
        </w:trPr>
        <w:tc>
          <w:tcPr>
            <w:tcW w:w="1866" w:type="dxa"/>
            <w:vAlign w:val="center"/>
          </w:tcPr>
          <w:p w14:paraId="739A3199" w14:textId="77777777" w:rsidR="009274EA" w:rsidRDefault="00C53038">
            <w:pPr>
              <w:tabs>
                <w:tab w:val="left" w:pos="10620"/>
              </w:tabs>
            </w:pPr>
            <w:r>
              <w:t>Reports</w:t>
            </w:r>
          </w:p>
        </w:tc>
        <w:tc>
          <w:tcPr>
            <w:tcW w:w="1858" w:type="dxa"/>
            <w:vAlign w:val="center"/>
          </w:tcPr>
          <w:p w14:paraId="7D6DA1FB" w14:textId="77777777" w:rsidR="009274EA" w:rsidRDefault="00C53038">
            <w:pPr>
              <w:tabs>
                <w:tab w:val="left" w:pos="10620"/>
              </w:tabs>
            </w:pPr>
            <w:r>
              <w:t>Menu Bar</w:t>
            </w:r>
          </w:p>
        </w:tc>
        <w:tc>
          <w:tcPr>
            <w:tcW w:w="6693" w:type="dxa"/>
            <w:vAlign w:val="center"/>
          </w:tcPr>
          <w:p w14:paraId="71EC0D7F" w14:textId="77777777" w:rsidR="009274EA" w:rsidRDefault="00C53038">
            <w:pPr>
              <w:tabs>
                <w:tab w:val="left" w:pos="10620"/>
              </w:tabs>
            </w:pPr>
            <w:r>
              <w:t>System should allow user to view reports.</w:t>
            </w:r>
          </w:p>
        </w:tc>
      </w:tr>
      <w:tr w:rsidR="009274EA" w14:paraId="2FD34A52" w14:textId="77777777">
        <w:trPr>
          <w:trHeight w:val="517"/>
        </w:trPr>
        <w:tc>
          <w:tcPr>
            <w:tcW w:w="1866" w:type="dxa"/>
            <w:vAlign w:val="center"/>
          </w:tcPr>
          <w:p w14:paraId="1F41165C" w14:textId="77777777" w:rsidR="009274EA" w:rsidRDefault="00C53038">
            <w:pPr>
              <w:tabs>
                <w:tab w:val="left" w:pos="10620"/>
              </w:tabs>
            </w:pPr>
            <w:r>
              <w:t>Miscellaneous</w:t>
            </w:r>
          </w:p>
        </w:tc>
        <w:tc>
          <w:tcPr>
            <w:tcW w:w="1858" w:type="dxa"/>
            <w:vAlign w:val="center"/>
          </w:tcPr>
          <w:p w14:paraId="1F037E6C" w14:textId="77777777" w:rsidR="009274EA" w:rsidRDefault="00C53038">
            <w:pPr>
              <w:tabs>
                <w:tab w:val="left" w:pos="10620"/>
              </w:tabs>
            </w:pPr>
            <w:r>
              <w:t>Menu Bar</w:t>
            </w:r>
          </w:p>
        </w:tc>
        <w:tc>
          <w:tcPr>
            <w:tcW w:w="6693" w:type="dxa"/>
            <w:vAlign w:val="center"/>
          </w:tcPr>
          <w:p w14:paraId="6415B525" w14:textId="77777777" w:rsidR="009274EA" w:rsidRDefault="00C53038">
            <w:pPr>
              <w:tabs>
                <w:tab w:val="left" w:pos="10620"/>
              </w:tabs>
            </w:pPr>
            <w:r>
              <w:t>System should allow user to perform Miscellaneous activity.</w:t>
            </w:r>
          </w:p>
        </w:tc>
      </w:tr>
    </w:tbl>
    <w:p w14:paraId="57D70B9F" w14:textId="77777777" w:rsidR="009274EA" w:rsidRDefault="00C53038">
      <w:pPr>
        <w:tabs>
          <w:tab w:val="left" w:pos="10620"/>
        </w:tabs>
        <w:spacing w:line="360" w:lineRule="auto"/>
        <w:rPr>
          <w:b/>
          <w:i/>
        </w:rPr>
      </w:pPr>
      <w:r>
        <w:rPr>
          <w:b/>
          <w:i/>
        </w:rPr>
        <w:lastRenderedPageBreak/>
        <w:t>Controls: For Auctioneer-Buyer User</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0909DB89" w14:textId="77777777">
        <w:trPr>
          <w:trHeight w:val="501"/>
        </w:trPr>
        <w:tc>
          <w:tcPr>
            <w:tcW w:w="1866" w:type="dxa"/>
            <w:shd w:val="clear" w:color="auto" w:fill="C4BC96"/>
            <w:vAlign w:val="center"/>
          </w:tcPr>
          <w:p w14:paraId="6FE5B8D0" w14:textId="77777777" w:rsidR="009274EA" w:rsidRDefault="00C53038">
            <w:pPr>
              <w:tabs>
                <w:tab w:val="left" w:pos="10620"/>
              </w:tabs>
              <w:rPr>
                <w:b/>
                <w:bCs/>
                <w:iCs/>
              </w:rPr>
            </w:pPr>
            <w:r>
              <w:rPr>
                <w:b/>
                <w:bCs/>
                <w:iCs/>
              </w:rPr>
              <w:t>Control</w:t>
            </w:r>
          </w:p>
        </w:tc>
        <w:tc>
          <w:tcPr>
            <w:tcW w:w="1858" w:type="dxa"/>
            <w:shd w:val="clear" w:color="auto" w:fill="C4BC96"/>
            <w:vAlign w:val="center"/>
          </w:tcPr>
          <w:p w14:paraId="5AEFEC89"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4152300B" w14:textId="77777777" w:rsidR="009274EA" w:rsidRDefault="00C53038">
            <w:pPr>
              <w:tabs>
                <w:tab w:val="left" w:pos="10620"/>
              </w:tabs>
              <w:rPr>
                <w:b/>
                <w:bCs/>
                <w:iCs/>
              </w:rPr>
            </w:pPr>
            <w:r>
              <w:rPr>
                <w:b/>
                <w:bCs/>
                <w:iCs/>
              </w:rPr>
              <w:t>Behaviour</w:t>
            </w:r>
          </w:p>
        </w:tc>
      </w:tr>
      <w:tr w:rsidR="009274EA" w14:paraId="726C3968" w14:textId="77777777">
        <w:trPr>
          <w:trHeight w:val="517"/>
        </w:trPr>
        <w:tc>
          <w:tcPr>
            <w:tcW w:w="1866" w:type="dxa"/>
            <w:vAlign w:val="center"/>
          </w:tcPr>
          <w:p w14:paraId="5A37B976" w14:textId="77777777" w:rsidR="009274EA" w:rsidRDefault="00C53038">
            <w:pPr>
              <w:tabs>
                <w:tab w:val="left" w:pos="10620"/>
              </w:tabs>
            </w:pPr>
            <w:r>
              <w:t>Profile Update</w:t>
            </w:r>
          </w:p>
        </w:tc>
        <w:tc>
          <w:tcPr>
            <w:tcW w:w="1858" w:type="dxa"/>
            <w:vAlign w:val="center"/>
          </w:tcPr>
          <w:p w14:paraId="26D2C188" w14:textId="77777777" w:rsidR="009274EA" w:rsidRDefault="00C53038">
            <w:pPr>
              <w:tabs>
                <w:tab w:val="left" w:pos="10620"/>
              </w:tabs>
            </w:pPr>
            <w:r>
              <w:t>Menu Bar</w:t>
            </w:r>
          </w:p>
        </w:tc>
        <w:tc>
          <w:tcPr>
            <w:tcW w:w="6693" w:type="dxa"/>
            <w:vAlign w:val="center"/>
          </w:tcPr>
          <w:p w14:paraId="7E5733D4" w14:textId="77777777" w:rsidR="009274EA" w:rsidRDefault="00C53038">
            <w:pPr>
              <w:tabs>
                <w:tab w:val="left" w:pos="10620"/>
              </w:tabs>
            </w:pPr>
            <w:r>
              <w:t>System should allow user to update profile details.</w:t>
            </w:r>
          </w:p>
        </w:tc>
      </w:tr>
      <w:tr w:rsidR="009274EA" w14:paraId="6EFC50D6" w14:textId="77777777">
        <w:trPr>
          <w:trHeight w:val="517"/>
        </w:trPr>
        <w:tc>
          <w:tcPr>
            <w:tcW w:w="1866" w:type="dxa"/>
            <w:vAlign w:val="center"/>
          </w:tcPr>
          <w:p w14:paraId="3CE3527A" w14:textId="77777777" w:rsidR="009274EA" w:rsidRDefault="00C53038">
            <w:pPr>
              <w:tabs>
                <w:tab w:val="left" w:pos="10620"/>
              </w:tabs>
            </w:pPr>
            <w:r>
              <w:t>Bank Detail Update</w:t>
            </w:r>
          </w:p>
        </w:tc>
        <w:tc>
          <w:tcPr>
            <w:tcW w:w="1858" w:type="dxa"/>
            <w:vAlign w:val="center"/>
          </w:tcPr>
          <w:p w14:paraId="77DFEA5C" w14:textId="77777777" w:rsidR="009274EA" w:rsidRDefault="00C53038">
            <w:pPr>
              <w:tabs>
                <w:tab w:val="left" w:pos="10620"/>
              </w:tabs>
            </w:pPr>
            <w:r>
              <w:t>Menu Bar</w:t>
            </w:r>
          </w:p>
        </w:tc>
        <w:tc>
          <w:tcPr>
            <w:tcW w:w="6693" w:type="dxa"/>
            <w:vAlign w:val="center"/>
          </w:tcPr>
          <w:p w14:paraId="642EB5AB" w14:textId="77777777" w:rsidR="009274EA" w:rsidRDefault="00C53038">
            <w:pPr>
              <w:tabs>
                <w:tab w:val="left" w:pos="10620"/>
              </w:tabs>
            </w:pPr>
            <w:r>
              <w:t>System should allow user to update the bank details.</w:t>
            </w:r>
          </w:p>
        </w:tc>
      </w:tr>
      <w:tr w:rsidR="009274EA" w14:paraId="0DBBE711" w14:textId="77777777">
        <w:trPr>
          <w:trHeight w:val="517"/>
        </w:trPr>
        <w:tc>
          <w:tcPr>
            <w:tcW w:w="1866" w:type="dxa"/>
            <w:vAlign w:val="center"/>
          </w:tcPr>
          <w:p w14:paraId="60B61B46" w14:textId="77777777" w:rsidR="009274EA" w:rsidRDefault="00C53038">
            <w:pPr>
              <w:tabs>
                <w:tab w:val="left" w:pos="10620"/>
              </w:tabs>
            </w:pPr>
            <w:r>
              <w:t>Bank MIS</w:t>
            </w:r>
          </w:p>
        </w:tc>
        <w:tc>
          <w:tcPr>
            <w:tcW w:w="1858" w:type="dxa"/>
            <w:vAlign w:val="center"/>
          </w:tcPr>
          <w:p w14:paraId="45413E3F" w14:textId="77777777" w:rsidR="009274EA" w:rsidRDefault="00C53038">
            <w:pPr>
              <w:tabs>
                <w:tab w:val="left" w:pos="10620"/>
              </w:tabs>
            </w:pPr>
            <w:r>
              <w:t>Menu Bar</w:t>
            </w:r>
          </w:p>
        </w:tc>
        <w:tc>
          <w:tcPr>
            <w:tcW w:w="6693" w:type="dxa"/>
            <w:vAlign w:val="center"/>
          </w:tcPr>
          <w:p w14:paraId="72FDCD5A" w14:textId="77777777" w:rsidR="009274EA" w:rsidRDefault="00C53038">
            <w:pPr>
              <w:tabs>
                <w:tab w:val="left" w:pos="10620"/>
              </w:tabs>
            </w:pPr>
            <w:r>
              <w:t>System should allow user to view Bank MIS related reports.</w:t>
            </w:r>
          </w:p>
        </w:tc>
      </w:tr>
      <w:tr w:rsidR="009274EA" w14:paraId="195D569E" w14:textId="77777777">
        <w:trPr>
          <w:trHeight w:val="517"/>
        </w:trPr>
        <w:tc>
          <w:tcPr>
            <w:tcW w:w="1866" w:type="dxa"/>
            <w:vAlign w:val="center"/>
          </w:tcPr>
          <w:p w14:paraId="7C9C23E8" w14:textId="77777777" w:rsidR="009274EA" w:rsidRDefault="00C53038">
            <w:pPr>
              <w:tabs>
                <w:tab w:val="left" w:pos="10620"/>
              </w:tabs>
            </w:pPr>
            <w:r>
              <w:t>Pre-Auction</w:t>
            </w:r>
          </w:p>
        </w:tc>
        <w:tc>
          <w:tcPr>
            <w:tcW w:w="1858" w:type="dxa"/>
            <w:vAlign w:val="center"/>
          </w:tcPr>
          <w:p w14:paraId="0D1A65FC" w14:textId="77777777" w:rsidR="009274EA" w:rsidRDefault="00C53038">
            <w:pPr>
              <w:tabs>
                <w:tab w:val="left" w:pos="10620"/>
              </w:tabs>
            </w:pPr>
            <w:r>
              <w:t>Menu Bar</w:t>
            </w:r>
          </w:p>
        </w:tc>
        <w:tc>
          <w:tcPr>
            <w:tcW w:w="6693" w:type="dxa"/>
            <w:vAlign w:val="center"/>
          </w:tcPr>
          <w:p w14:paraId="48C71AD6" w14:textId="77777777" w:rsidR="009274EA" w:rsidRDefault="00C53038">
            <w:pPr>
              <w:tabs>
                <w:tab w:val="left" w:pos="10620"/>
              </w:tabs>
            </w:pPr>
            <w:r>
              <w:t>System should allow user to perform activity regarding Pre-Auction.</w:t>
            </w:r>
          </w:p>
        </w:tc>
      </w:tr>
      <w:tr w:rsidR="009274EA" w14:paraId="72E66B06" w14:textId="77777777">
        <w:trPr>
          <w:trHeight w:val="517"/>
        </w:trPr>
        <w:tc>
          <w:tcPr>
            <w:tcW w:w="1866" w:type="dxa"/>
            <w:vAlign w:val="center"/>
          </w:tcPr>
          <w:p w14:paraId="2CD09AD4" w14:textId="77777777" w:rsidR="009274EA" w:rsidRDefault="00C53038">
            <w:pPr>
              <w:tabs>
                <w:tab w:val="left" w:pos="10620"/>
              </w:tabs>
            </w:pPr>
            <w:r>
              <w:t>Auction</w:t>
            </w:r>
          </w:p>
        </w:tc>
        <w:tc>
          <w:tcPr>
            <w:tcW w:w="1858" w:type="dxa"/>
            <w:vAlign w:val="center"/>
          </w:tcPr>
          <w:p w14:paraId="59D09007" w14:textId="77777777" w:rsidR="009274EA" w:rsidRDefault="00C53038">
            <w:pPr>
              <w:tabs>
                <w:tab w:val="left" w:pos="10620"/>
              </w:tabs>
            </w:pPr>
            <w:r>
              <w:t>Menu Bar</w:t>
            </w:r>
          </w:p>
        </w:tc>
        <w:tc>
          <w:tcPr>
            <w:tcW w:w="6693" w:type="dxa"/>
            <w:vAlign w:val="center"/>
          </w:tcPr>
          <w:p w14:paraId="313254A7" w14:textId="77777777" w:rsidR="009274EA" w:rsidRDefault="00C53038">
            <w:pPr>
              <w:tabs>
                <w:tab w:val="left" w:pos="10620"/>
              </w:tabs>
            </w:pPr>
            <w:r>
              <w:t>System should allow user to perform activity regarding Auction.</w:t>
            </w:r>
          </w:p>
        </w:tc>
      </w:tr>
      <w:tr w:rsidR="009274EA" w14:paraId="510C45D3" w14:textId="77777777">
        <w:trPr>
          <w:trHeight w:val="517"/>
        </w:trPr>
        <w:tc>
          <w:tcPr>
            <w:tcW w:w="1866" w:type="dxa"/>
            <w:vAlign w:val="center"/>
          </w:tcPr>
          <w:p w14:paraId="0CA4B5A7" w14:textId="77777777" w:rsidR="009274EA" w:rsidRDefault="00C53038">
            <w:pPr>
              <w:tabs>
                <w:tab w:val="left" w:pos="10620"/>
              </w:tabs>
            </w:pPr>
            <w:r>
              <w:t>Post-Auction</w:t>
            </w:r>
          </w:p>
        </w:tc>
        <w:tc>
          <w:tcPr>
            <w:tcW w:w="1858" w:type="dxa"/>
            <w:vAlign w:val="center"/>
          </w:tcPr>
          <w:p w14:paraId="25D96D82" w14:textId="77777777" w:rsidR="009274EA" w:rsidRDefault="00C53038">
            <w:pPr>
              <w:tabs>
                <w:tab w:val="left" w:pos="10620"/>
              </w:tabs>
            </w:pPr>
            <w:r>
              <w:t>Menu Bar</w:t>
            </w:r>
          </w:p>
        </w:tc>
        <w:tc>
          <w:tcPr>
            <w:tcW w:w="6693" w:type="dxa"/>
            <w:vAlign w:val="center"/>
          </w:tcPr>
          <w:p w14:paraId="214AE3A7" w14:textId="77777777" w:rsidR="009274EA" w:rsidRDefault="00C53038">
            <w:pPr>
              <w:tabs>
                <w:tab w:val="left" w:pos="10620"/>
              </w:tabs>
            </w:pPr>
            <w:r>
              <w:t>System should allow user to perform activity regarding Post-Auction.</w:t>
            </w:r>
          </w:p>
        </w:tc>
      </w:tr>
      <w:tr w:rsidR="009274EA" w14:paraId="079682C0" w14:textId="77777777">
        <w:trPr>
          <w:trHeight w:val="517"/>
        </w:trPr>
        <w:tc>
          <w:tcPr>
            <w:tcW w:w="1866" w:type="dxa"/>
            <w:vAlign w:val="center"/>
          </w:tcPr>
          <w:p w14:paraId="5EDF866B" w14:textId="77777777" w:rsidR="009274EA" w:rsidRDefault="00C53038">
            <w:pPr>
              <w:tabs>
                <w:tab w:val="left" w:pos="10620"/>
              </w:tabs>
            </w:pPr>
            <w:r>
              <w:t>Reports</w:t>
            </w:r>
          </w:p>
        </w:tc>
        <w:tc>
          <w:tcPr>
            <w:tcW w:w="1858" w:type="dxa"/>
            <w:vAlign w:val="center"/>
          </w:tcPr>
          <w:p w14:paraId="40349DBF" w14:textId="77777777" w:rsidR="009274EA" w:rsidRDefault="00C53038">
            <w:pPr>
              <w:tabs>
                <w:tab w:val="left" w:pos="10620"/>
              </w:tabs>
            </w:pPr>
            <w:r>
              <w:t>Menu Bar</w:t>
            </w:r>
          </w:p>
        </w:tc>
        <w:tc>
          <w:tcPr>
            <w:tcW w:w="6693" w:type="dxa"/>
            <w:vAlign w:val="center"/>
          </w:tcPr>
          <w:p w14:paraId="3D949149" w14:textId="77777777" w:rsidR="009274EA" w:rsidRDefault="00C53038">
            <w:pPr>
              <w:tabs>
                <w:tab w:val="left" w:pos="10620"/>
              </w:tabs>
            </w:pPr>
            <w:r>
              <w:t>System should allow user to view reports.</w:t>
            </w:r>
          </w:p>
        </w:tc>
      </w:tr>
      <w:tr w:rsidR="009274EA" w14:paraId="0531A4E6" w14:textId="77777777">
        <w:trPr>
          <w:trHeight w:val="517"/>
        </w:trPr>
        <w:tc>
          <w:tcPr>
            <w:tcW w:w="1866" w:type="dxa"/>
            <w:vAlign w:val="center"/>
          </w:tcPr>
          <w:p w14:paraId="3422C270" w14:textId="77777777" w:rsidR="009274EA" w:rsidRDefault="00C53038">
            <w:pPr>
              <w:tabs>
                <w:tab w:val="left" w:pos="10620"/>
              </w:tabs>
            </w:pPr>
            <w:r>
              <w:t>Miscellaneous</w:t>
            </w:r>
          </w:p>
        </w:tc>
        <w:tc>
          <w:tcPr>
            <w:tcW w:w="1858" w:type="dxa"/>
            <w:vAlign w:val="center"/>
          </w:tcPr>
          <w:p w14:paraId="348A0F7D" w14:textId="77777777" w:rsidR="009274EA" w:rsidRDefault="00C53038">
            <w:pPr>
              <w:tabs>
                <w:tab w:val="left" w:pos="10620"/>
              </w:tabs>
            </w:pPr>
            <w:r>
              <w:t>Menu Bar</w:t>
            </w:r>
          </w:p>
        </w:tc>
        <w:tc>
          <w:tcPr>
            <w:tcW w:w="6693" w:type="dxa"/>
            <w:vAlign w:val="center"/>
          </w:tcPr>
          <w:p w14:paraId="2F810F38" w14:textId="77777777" w:rsidR="009274EA" w:rsidRDefault="00C53038">
            <w:pPr>
              <w:tabs>
                <w:tab w:val="left" w:pos="10620"/>
              </w:tabs>
            </w:pPr>
            <w:r>
              <w:t>System should allow user to perform Miscellaneous activity.</w:t>
            </w:r>
          </w:p>
        </w:tc>
      </w:tr>
      <w:tr w:rsidR="009274EA" w14:paraId="4285E68E" w14:textId="77777777">
        <w:trPr>
          <w:trHeight w:val="517"/>
        </w:trPr>
        <w:tc>
          <w:tcPr>
            <w:tcW w:w="1866" w:type="dxa"/>
            <w:vAlign w:val="center"/>
          </w:tcPr>
          <w:p w14:paraId="5C8FBEF4" w14:textId="77777777" w:rsidR="009274EA" w:rsidRDefault="00C53038">
            <w:pPr>
              <w:tabs>
                <w:tab w:val="left" w:pos="10620"/>
              </w:tabs>
            </w:pPr>
            <w:r>
              <w:t>“IRN Eligibility (Turnover Exceeds 5 CR)”</w:t>
            </w:r>
          </w:p>
        </w:tc>
        <w:tc>
          <w:tcPr>
            <w:tcW w:w="1858" w:type="dxa"/>
            <w:vAlign w:val="center"/>
          </w:tcPr>
          <w:p w14:paraId="119D87B6" w14:textId="77777777" w:rsidR="009274EA" w:rsidRDefault="00C53038">
            <w:pPr>
              <w:tabs>
                <w:tab w:val="left" w:pos="10620"/>
              </w:tabs>
            </w:pPr>
            <w:r>
              <w:t>Drop down</w:t>
            </w:r>
          </w:p>
        </w:tc>
        <w:tc>
          <w:tcPr>
            <w:tcW w:w="6693" w:type="dxa"/>
            <w:vAlign w:val="center"/>
          </w:tcPr>
          <w:p w14:paraId="636C0843" w14:textId="77777777" w:rsidR="009274EA" w:rsidRDefault="00C53038">
            <w:pPr>
              <w:tabs>
                <w:tab w:val="left" w:pos="10620"/>
              </w:tabs>
            </w:pPr>
            <w:r>
              <w:t>System should allow user to configure E-Invoicing eligibility.</w:t>
            </w:r>
          </w:p>
        </w:tc>
      </w:tr>
    </w:tbl>
    <w:p w14:paraId="25EAA4DD" w14:textId="77777777" w:rsidR="009274EA" w:rsidRDefault="00C53038">
      <w:pPr>
        <w:tabs>
          <w:tab w:val="left" w:pos="10620"/>
        </w:tabs>
        <w:spacing w:line="360" w:lineRule="auto"/>
        <w:rPr>
          <w:b/>
          <w:i/>
        </w:rPr>
      </w:pPr>
      <w:r>
        <w:rPr>
          <w:b/>
          <w:i/>
        </w:rPr>
        <w:t>Controls: For Associate/Post Associate Auctioneer-Buyer User</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370BC2A9" w14:textId="77777777">
        <w:trPr>
          <w:trHeight w:val="501"/>
        </w:trPr>
        <w:tc>
          <w:tcPr>
            <w:tcW w:w="1866" w:type="dxa"/>
            <w:shd w:val="clear" w:color="auto" w:fill="C4BC96"/>
            <w:vAlign w:val="center"/>
          </w:tcPr>
          <w:p w14:paraId="35C36C81" w14:textId="77777777" w:rsidR="009274EA" w:rsidRDefault="00C53038">
            <w:pPr>
              <w:tabs>
                <w:tab w:val="left" w:pos="10620"/>
              </w:tabs>
              <w:rPr>
                <w:b/>
                <w:bCs/>
                <w:iCs/>
              </w:rPr>
            </w:pPr>
            <w:r>
              <w:rPr>
                <w:b/>
                <w:bCs/>
                <w:iCs/>
              </w:rPr>
              <w:t>Control</w:t>
            </w:r>
          </w:p>
        </w:tc>
        <w:tc>
          <w:tcPr>
            <w:tcW w:w="1858" w:type="dxa"/>
            <w:shd w:val="clear" w:color="auto" w:fill="C4BC96"/>
            <w:vAlign w:val="center"/>
          </w:tcPr>
          <w:p w14:paraId="25266FE0"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4E9EA423" w14:textId="77777777" w:rsidR="009274EA" w:rsidRDefault="00C53038">
            <w:pPr>
              <w:tabs>
                <w:tab w:val="left" w:pos="10620"/>
              </w:tabs>
              <w:rPr>
                <w:b/>
                <w:bCs/>
                <w:iCs/>
              </w:rPr>
            </w:pPr>
            <w:r>
              <w:rPr>
                <w:b/>
                <w:bCs/>
                <w:iCs/>
              </w:rPr>
              <w:t>Behaviour</w:t>
            </w:r>
          </w:p>
        </w:tc>
      </w:tr>
      <w:tr w:rsidR="009274EA" w14:paraId="0F617E7C" w14:textId="77777777">
        <w:trPr>
          <w:trHeight w:val="517"/>
        </w:trPr>
        <w:tc>
          <w:tcPr>
            <w:tcW w:w="1866" w:type="dxa"/>
            <w:vAlign w:val="center"/>
          </w:tcPr>
          <w:p w14:paraId="59378F1B" w14:textId="77777777" w:rsidR="009274EA" w:rsidRDefault="00C53038">
            <w:pPr>
              <w:tabs>
                <w:tab w:val="left" w:pos="10620"/>
              </w:tabs>
            </w:pPr>
            <w:r>
              <w:t>Profile Update</w:t>
            </w:r>
          </w:p>
        </w:tc>
        <w:tc>
          <w:tcPr>
            <w:tcW w:w="1858" w:type="dxa"/>
            <w:vAlign w:val="center"/>
          </w:tcPr>
          <w:p w14:paraId="4379E41D" w14:textId="77777777" w:rsidR="009274EA" w:rsidRDefault="00C53038">
            <w:pPr>
              <w:tabs>
                <w:tab w:val="left" w:pos="10620"/>
              </w:tabs>
            </w:pPr>
            <w:r>
              <w:t>Menu Bar</w:t>
            </w:r>
          </w:p>
        </w:tc>
        <w:tc>
          <w:tcPr>
            <w:tcW w:w="6693" w:type="dxa"/>
            <w:vAlign w:val="center"/>
          </w:tcPr>
          <w:p w14:paraId="3630F631" w14:textId="77777777" w:rsidR="009274EA" w:rsidRDefault="00C53038">
            <w:pPr>
              <w:tabs>
                <w:tab w:val="left" w:pos="10620"/>
              </w:tabs>
            </w:pPr>
            <w:r>
              <w:t>System should allow user to update profile details.</w:t>
            </w:r>
          </w:p>
        </w:tc>
      </w:tr>
      <w:tr w:rsidR="009274EA" w14:paraId="2864E817" w14:textId="77777777">
        <w:trPr>
          <w:trHeight w:val="517"/>
        </w:trPr>
        <w:tc>
          <w:tcPr>
            <w:tcW w:w="1866" w:type="dxa"/>
            <w:vAlign w:val="center"/>
          </w:tcPr>
          <w:p w14:paraId="2A3E15DE" w14:textId="77777777" w:rsidR="009274EA" w:rsidRDefault="00C53038">
            <w:pPr>
              <w:tabs>
                <w:tab w:val="left" w:pos="10620"/>
              </w:tabs>
            </w:pPr>
            <w:r>
              <w:t>Pre-Auction</w:t>
            </w:r>
          </w:p>
        </w:tc>
        <w:tc>
          <w:tcPr>
            <w:tcW w:w="1858" w:type="dxa"/>
            <w:vAlign w:val="center"/>
          </w:tcPr>
          <w:p w14:paraId="2AD9AFAE" w14:textId="77777777" w:rsidR="009274EA" w:rsidRDefault="00C53038">
            <w:pPr>
              <w:tabs>
                <w:tab w:val="left" w:pos="10620"/>
              </w:tabs>
            </w:pPr>
            <w:r>
              <w:t>Menu Bar</w:t>
            </w:r>
          </w:p>
        </w:tc>
        <w:tc>
          <w:tcPr>
            <w:tcW w:w="6693" w:type="dxa"/>
            <w:vAlign w:val="center"/>
          </w:tcPr>
          <w:p w14:paraId="7C356B5E" w14:textId="77777777" w:rsidR="009274EA" w:rsidRDefault="00C53038">
            <w:pPr>
              <w:tabs>
                <w:tab w:val="left" w:pos="10620"/>
              </w:tabs>
            </w:pPr>
            <w:r>
              <w:t>System should allow user to perform activity regarding Pre-Auction.</w:t>
            </w:r>
          </w:p>
        </w:tc>
      </w:tr>
      <w:tr w:rsidR="009274EA" w14:paraId="731B8B44" w14:textId="77777777">
        <w:trPr>
          <w:trHeight w:val="517"/>
        </w:trPr>
        <w:tc>
          <w:tcPr>
            <w:tcW w:w="1866" w:type="dxa"/>
            <w:vAlign w:val="center"/>
          </w:tcPr>
          <w:p w14:paraId="42288668" w14:textId="77777777" w:rsidR="009274EA" w:rsidRDefault="00C53038">
            <w:pPr>
              <w:tabs>
                <w:tab w:val="left" w:pos="10620"/>
              </w:tabs>
            </w:pPr>
            <w:r>
              <w:t>Auction</w:t>
            </w:r>
          </w:p>
        </w:tc>
        <w:tc>
          <w:tcPr>
            <w:tcW w:w="1858" w:type="dxa"/>
            <w:vAlign w:val="center"/>
          </w:tcPr>
          <w:p w14:paraId="27B92BA2" w14:textId="77777777" w:rsidR="009274EA" w:rsidRDefault="00C53038">
            <w:pPr>
              <w:tabs>
                <w:tab w:val="left" w:pos="10620"/>
              </w:tabs>
            </w:pPr>
            <w:r>
              <w:t>Menu Bar</w:t>
            </w:r>
          </w:p>
        </w:tc>
        <w:tc>
          <w:tcPr>
            <w:tcW w:w="6693" w:type="dxa"/>
            <w:vAlign w:val="center"/>
          </w:tcPr>
          <w:p w14:paraId="05CBB641" w14:textId="77777777" w:rsidR="009274EA" w:rsidRDefault="00C53038">
            <w:pPr>
              <w:tabs>
                <w:tab w:val="left" w:pos="10620"/>
              </w:tabs>
            </w:pPr>
            <w:r>
              <w:t>System should allow user to perform activity regarding Auction.</w:t>
            </w:r>
          </w:p>
        </w:tc>
      </w:tr>
      <w:tr w:rsidR="009274EA" w14:paraId="6301FA8C" w14:textId="77777777">
        <w:trPr>
          <w:trHeight w:val="517"/>
        </w:trPr>
        <w:tc>
          <w:tcPr>
            <w:tcW w:w="1866" w:type="dxa"/>
            <w:vAlign w:val="center"/>
          </w:tcPr>
          <w:p w14:paraId="02BA9DA1" w14:textId="77777777" w:rsidR="009274EA" w:rsidRDefault="00C53038">
            <w:pPr>
              <w:tabs>
                <w:tab w:val="left" w:pos="10620"/>
              </w:tabs>
            </w:pPr>
            <w:r>
              <w:t>Post-Auction</w:t>
            </w:r>
          </w:p>
        </w:tc>
        <w:tc>
          <w:tcPr>
            <w:tcW w:w="1858" w:type="dxa"/>
            <w:vAlign w:val="center"/>
          </w:tcPr>
          <w:p w14:paraId="4C3DC895" w14:textId="77777777" w:rsidR="009274EA" w:rsidRDefault="00C53038">
            <w:pPr>
              <w:tabs>
                <w:tab w:val="left" w:pos="10620"/>
              </w:tabs>
            </w:pPr>
            <w:r>
              <w:t>Menu Bar</w:t>
            </w:r>
          </w:p>
        </w:tc>
        <w:tc>
          <w:tcPr>
            <w:tcW w:w="6693" w:type="dxa"/>
            <w:vAlign w:val="center"/>
          </w:tcPr>
          <w:p w14:paraId="7944E494" w14:textId="77777777" w:rsidR="009274EA" w:rsidRDefault="00C53038">
            <w:pPr>
              <w:tabs>
                <w:tab w:val="left" w:pos="10620"/>
              </w:tabs>
            </w:pPr>
            <w:r>
              <w:t>System should allow user to perform activity regarding Post-Auction.</w:t>
            </w:r>
          </w:p>
        </w:tc>
      </w:tr>
      <w:tr w:rsidR="009274EA" w14:paraId="2E8F68A3" w14:textId="77777777">
        <w:trPr>
          <w:trHeight w:val="517"/>
        </w:trPr>
        <w:tc>
          <w:tcPr>
            <w:tcW w:w="1866" w:type="dxa"/>
            <w:vAlign w:val="center"/>
          </w:tcPr>
          <w:p w14:paraId="5DF5C591" w14:textId="77777777" w:rsidR="009274EA" w:rsidRDefault="00C53038">
            <w:pPr>
              <w:tabs>
                <w:tab w:val="left" w:pos="10620"/>
              </w:tabs>
            </w:pPr>
            <w:r>
              <w:t>Reports</w:t>
            </w:r>
          </w:p>
        </w:tc>
        <w:tc>
          <w:tcPr>
            <w:tcW w:w="1858" w:type="dxa"/>
            <w:vAlign w:val="center"/>
          </w:tcPr>
          <w:p w14:paraId="38A93D6B" w14:textId="77777777" w:rsidR="009274EA" w:rsidRDefault="00C53038">
            <w:pPr>
              <w:tabs>
                <w:tab w:val="left" w:pos="10620"/>
              </w:tabs>
            </w:pPr>
            <w:r>
              <w:t>Menu Bar</w:t>
            </w:r>
          </w:p>
        </w:tc>
        <w:tc>
          <w:tcPr>
            <w:tcW w:w="6693" w:type="dxa"/>
            <w:vAlign w:val="center"/>
          </w:tcPr>
          <w:p w14:paraId="4FA6015F" w14:textId="77777777" w:rsidR="009274EA" w:rsidRDefault="00C53038">
            <w:pPr>
              <w:tabs>
                <w:tab w:val="left" w:pos="10620"/>
              </w:tabs>
            </w:pPr>
            <w:r>
              <w:t>System should allow user to view reports.</w:t>
            </w:r>
          </w:p>
        </w:tc>
      </w:tr>
      <w:tr w:rsidR="009274EA" w14:paraId="2F426369" w14:textId="77777777">
        <w:trPr>
          <w:trHeight w:val="517"/>
        </w:trPr>
        <w:tc>
          <w:tcPr>
            <w:tcW w:w="1866" w:type="dxa"/>
            <w:vAlign w:val="center"/>
          </w:tcPr>
          <w:p w14:paraId="4EAE07DC" w14:textId="77777777" w:rsidR="009274EA" w:rsidRDefault="00C53038">
            <w:pPr>
              <w:tabs>
                <w:tab w:val="left" w:pos="10620"/>
              </w:tabs>
            </w:pPr>
            <w:r>
              <w:t>Miscellaneous</w:t>
            </w:r>
          </w:p>
        </w:tc>
        <w:tc>
          <w:tcPr>
            <w:tcW w:w="1858" w:type="dxa"/>
            <w:vAlign w:val="center"/>
          </w:tcPr>
          <w:p w14:paraId="05706A2D" w14:textId="77777777" w:rsidR="009274EA" w:rsidRDefault="00C53038">
            <w:pPr>
              <w:tabs>
                <w:tab w:val="left" w:pos="10620"/>
              </w:tabs>
            </w:pPr>
            <w:r>
              <w:t>Menu Bar</w:t>
            </w:r>
          </w:p>
        </w:tc>
        <w:tc>
          <w:tcPr>
            <w:tcW w:w="6693" w:type="dxa"/>
            <w:vAlign w:val="center"/>
          </w:tcPr>
          <w:p w14:paraId="44A5FF5D" w14:textId="77777777" w:rsidR="009274EA" w:rsidRDefault="00C53038">
            <w:pPr>
              <w:tabs>
                <w:tab w:val="left" w:pos="10620"/>
              </w:tabs>
            </w:pPr>
            <w:r>
              <w:t>System should allow user to perform Miscellaneous activity.</w:t>
            </w:r>
          </w:p>
        </w:tc>
      </w:tr>
    </w:tbl>
    <w:p w14:paraId="20EC77B5" w14:textId="77777777" w:rsidR="009274EA" w:rsidRDefault="00C53038">
      <w:pPr>
        <w:tabs>
          <w:tab w:val="left" w:pos="10620"/>
        </w:tabs>
        <w:spacing w:line="360" w:lineRule="auto"/>
        <w:rPr>
          <w:b/>
          <w:i/>
        </w:rPr>
      </w:pPr>
      <w:r>
        <w:rPr>
          <w:b/>
          <w:i/>
        </w:rPr>
        <w:t>Controls: For Seller User</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113DDFA4" w14:textId="77777777">
        <w:trPr>
          <w:trHeight w:val="501"/>
        </w:trPr>
        <w:tc>
          <w:tcPr>
            <w:tcW w:w="1866" w:type="dxa"/>
            <w:shd w:val="clear" w:color="auto" w:fill="C4BC96"/>
            <w:vAlign w:val="center"/>
          </w:tcPr>
          <w:p w14:paraId="2AB915F3" w14:textId="77777777" w:rsidR="009274EA" w:rsidRDefault="00C53038">
            <w:pPr>
              <w:tabs>
                <w:tab w:val="left" w:pos="10620"/>
              </w:tabs>
              <w:rPr>
                <w:b/>
                <w:bCs/>
                <w:iCs/>
              </w:rPr>
            </w:pPr>
            <w:r>
              <w:rPr>
                <w:b/>
                <w:bCs/>
                <w:iCs/>
              </w:rPr>
              <w:t>Control</w:t>
            </w:r>
          </w:p>
        </w:tc>
        <w:tc>
          <w:tcPr>
            <w:tcW w:w="1858" w:type="dxa"/>
            <w:shd w:val="clear" w:color="auto" w:fill="C4BC96"/>
            <w:vAlign w:val="center"/>
          </w:tcPr>
          <w:p w14:paraId="198BD1CA"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23FBE2F0" w14:textId="77777777" w:rsidR="009274EA" w:rsidRDefault="00C53038">
            <w:pPr>
              <w:tabs>
                <w:tab w:val="left" w:pos="10620"/>
              </w:tabs>
              <w:rPr>
                <w:b/>
                <w:bCs/>
                <w:iCs/>
              </w:rPr>
            </w:pPr>
            <w:r>
              <w:rPr>
                <w:b/>
                <w:bCs/>
                <w:iCs/>
              </w:rPr>
              <w:t>Behaviour</w:t>
            </w:r>
          </w:p>
        </w:tc>
      </w:tr>
      <w:tr w:rsidR="009274EA" w14:paraId="3A512053" w14:textId="77777777">
        <w:trPr>
          <w:trHeight w:val="517"/>
        </w:trPr>
        <w:tc>
          <w:tcPr>
            <w:tcW w:w="1866" w:type="dxa"/>
            <w:vAlign w:val="center"/>
          </w:tcPr>
          <w:p w14:paraId="0DB950E0" w14:textId="77777777" w:rsidR="009274EA" w:rsidRDefault="00C53038">
            <w:pPr>
              <w:tabs>
                <w:tab w:val="left" w:pos="10620"/>
              </w:tabs>
            </w:pPr>
            <w:r>
              <w:t>Profile Update</w:t>
            </w:r>
          </w:p>
        </w:tc>
        <w:tc>
          <w:tcPr>
            <w:tcW w:w="1858" w:type="dxa"/>
            <w:vAlign w:val="center"/>
          </w:tcPr>
          <w:p w14:paraId="196060FE" w14:textId="77777777" w:rsidR="009274EA" w:rsidRDefault="00C53038">
            <w:pPr>
              <w:tabs>
                <w:tab w:val="left" w:pos="10620"/>
              </w:tabs>
            </w:pPr>
            <w:r>
              <w:t>Menu Bar</w:t>
            </w:r>
          </w:p>
        </w:tc>
        <w:tc>
          <w:tcPr>
            <w:tcW w:w="6693" w:type="dxa"/>
            <w:vAlign w:val="center"/>
          </w:tcPr>
          <w:p w14:paraId="2175ABEB" w14:textId="77777777" w:rsidR="009274EA" w:rsidRDefault="00C53038">
            <w:pPr>
              <w:tabs>
                <w:tab w:val="left" w:pos="10620"/>
              </w:tabs>
            </w:pPr>
            <w:r>
              <w:t>System should allow user to update profile details.</w:t>
            </w:r>
          </w:p>
        </w:tc>
      </w:tr>
      <w:tr w:rsidR="009274EA" w14:paraId="1B900A8F" w14:textId="77777777">
        <w:trPr>
          <w:trHeight w:val="517"/>
        </w:trPr>
        <w:tc>
          <w:tcPr>
            <w:tcW w:w="1866" w:type="dxa"/>
            <w:vAlign w:val="center"/>
          </w:tcPr>
          <w:p w14:paraId="5551F4B5" w14:textId="77777777" w:rsidR="009274EA" w:rsidRDefault="00C53038">
            <w:pPr>
              <w:tabs>
                <w:tab w:val="left" w:pos="10620"/>
              </w:tabs>
            </w:pPr>
            <w:r>
              <w:t>Bank Detail Update</w:t>
            </w:r>
          </w:p>
        </w:tc>
        <w:tc>
          <w:tcPr>
            <w:tcW w:w="1858" w:type="dxa"/>
            <w:vAlign w:val="center"/>
          </w:tcPr>
          <w:p w14:paraId="44259474" w14:textId="77777777" w:rsidR="009274EA" w:rsidRDefault="00C53038">
            <w:pPr>
              <w:tabs>
                <w:tab w:val="left" w:pos="10620"/>
              </w:tabs>
            </w:pPr>
            <w:r>
              <w:t>Menu Bar</w:t>
            </w:r>
          </w:p>
        </w:tc>
        <w:tc>
          <w:tcPr>
            <w:tcW w:w="6693" w:type="dxa"/>
            <w:vAlign w:val="center"/>
          </w:tcPr>
          <w:p w14:paraId="70BCF1AA" w14:textId="77777777" w:rsidR="009274EA" w:rsidRDefault="00C53038">
            <w:pPr>
              <w:tabs>
                <w:tab w:val="left" w:pos="10620"/>
              </w:tabs>
            </w:pPr>
            <w:r>
              <w:t>System should allow user to update the bank details.</w:t>
            </w:r>
          </w:p>
        </w:tc>
      </w:tr>
      <w:tr w:rsidR="009274EA" w14:paraId="3EF16944" w14:textId="77777777">
        <w:trPr>
          <w:trHeight w:val="517"/>
        </w:trPr>
        <w:tc>
          <w:tcPr>
            <w:tcW w:w="1866" w:type="dxa"/>
            <w:vAlign w:val="center"/>
          </w:tcPr>
          <w:p w14:paraId="7FF1D6E7" w14:textId="77777777" w:rsidR="009274EA" w:rsidRDefault="00C53038">
            <w:pPr>
              <w:tabs>
                <w:tab w:val="left" w:pos="10620"/>
              </w:tabs>
            </w:pPr>
            <w:r>
              <w:lastRenderedPageBreak/>
              <w:t>Bank MIS</w:t>
            </w:r>
          </w:p>
        </w:tc>
        <w:tc>
          <w:tcPr>
            <w:tcW w:w="1858" w:type="dxa"/>
            <w:vAlign w:val="center"/>
          </w:tcPr>
          <w:p w14:paraId="7BCE5CA4" w14:textId="77777777" w:rsidR="009274EA" w:rsidRDefault="00C53038">
            <w:pPr>
              <w:tabs>
                <w:tab w:val="left" w:pos="10620"/>
              </w:tabs>
            </w:pPr>
            <w:r>
              <w:t>Menu Bar</w:t>
            </w:r>
          </w:p>
        </w:tc>
        <w:tc>
          <w:tcPr>
            <w:tcW w:w="6693" w:type="dxa"/>
            <w:vAlign w:val="center"/>
          </w:tcPr>
          <w:p w14:paraId="36C5022E" w14:textId="77777777" w:rsidR="009274EA" w:rsidRDefault="00C53038">
            <w:pPr>
              <w:tabs>
                <w:tab w:val="left" w:pos="10620"/>
              </w:tabs>
            </w:pPr>
            <w:r>
              <w:t>System should allow user to view Bank MIS related reports.</w:t>
            </w:r>
          </w:p>
        </w:tc>
      </w:tr>
      <w:tr w:rsidR="009274EA" w14:paraId="72ECD588" w14:textId="77777777">
        <w:trPr>
          <w:trHeight w:val="517"/>
        </w:trPr>
        <w:tc>
          <w:tcPr>
            <w:tcW w:w="1866" w:type="dxa"/>
            <w:vAlign w:val="center"/>
          </w:tcPr>
          <w:p w14:paraId="4E602547" w14:textId="77777777" w:rsidR="009274EA" w:rsidRDefault="00C53038">
            <w:pPr>
              <w:tabs>
                <w:tab w:val="left" w:pos="10620"/>
              </w:tabs>
            </w:pPr>
            <w:r>
              <w:t>Tax Invoice</w:t>
            </w:r>
          </w:p>
        </w:tc>
        <w:tc>
          <w:tcPr>
            <w:tcW w:w="1858" w:type="dxa"/>
            <w:vAlign w:val="center"/>
          </w:tcPr>
          <w:p w14:paraId="5982EAE2" w14:textId="77777777" w:rsidR="009274EA" w:rsidRDefault="00C53038">
            <w:pPr>
              <w:tabs>
                <w:tab w:val="left" w:pos="10620"/>
              </w:tabs>
            </w:pPr>
            <w:r>
              <w:t>Menu Bar</w:t>
            </w:r>
          </w:p>
        </w:tc>
        <w:tc>
          <w:tcPr>
            <w:tcW w:w="6693" w:type="dxa"/>
            <w:vAlign w:val="center"/>
          </w:tcPr>
          <w:p w14:paraId="0E79D4FE" w14:textId="77777777" w:rsidR="009274EA" w:rsidRDefault="00C53038">
            <w:pPr>
              <w:tabs>
                <w:tab w:val="left" w:pos="10620"/>
              </w:tabs>
            </w:pPr>
            <w:r>
              <w:t>System should allow user to perform activity regarding Tax Invoice.</w:t>
            </w:r>
          </w:p>
        </w:tc>
      </w:tr>
      <w:tr w:rsidR="009274EA" w14:paraId="30295934" w14:textId="77777777">
        <w:trPr>
          <w:trHeight w:val="517"/>
        </w:trPr>
        <w:tc>
          <w:tcPr>
            <w:tcW w:w="1866" w:type="dxa"/>
            <w:vAlign w:val="center"/>
          </w:tcPr>
          <w:p w14:paraId="02C8CAA1" w14:textId="77777777" w:rsidR="009274EA" w:rsidRDefault="00C53038">
            <w:pPr>
              <w:tabs>
                <w:tab w:val="left" w:pos="10620"/>
              </w:tabs>
            </w:pPr>
            <w:r>
              <w:t>TCS debit Note</w:t>
            </w:r>
          </w:p>
        </w:tc>
        <w:tc>
          <w:tcPr>
            <w:tcW w:w="1858" w:type="dxa"/>
            <w:vAlign w:val="center"/>
          </w:tcPr>
          <w:p w14:paraId="6C123EA7" w14:textId="77777777" w:rsidR="009274EA" w:rsidRDefault="00C53038">
            <w:pPr>
              <w:tabs>
                <w:tab w:val="left" w:pos="10620"/>
              </w:tabs>
            </w:pPr>
            <w:r>
              <w:t>Menu Bar</w:t>
            </w:r>
          </w:p>
        </w:tc>
        <w:tc>
          <w:tcPr>
            <w:tcW w:w="6693" w:type="dxa"/>
            <w:vAlign w:val="center"/>
          </w:tcPr>
          <w:p w14:paraId="12FA8768" w14:textId="77777777" w:rsidR="009274EA" w:rsidRDefault="00C53038">
            <w:pPr>
              <w:tabs>
                <w:tab w:val="left" w:pos="10620"/>
              </w:tabs>
            </w:pPr>
            <w:r>
              <w:t>System should allow user to perform activity regarding TCS debit.</w:t>
            </w:r>
          </w:p>
        </w:tc>
      </w:tr>
      <w:tr w:rsidR="009274EA" w14:paraId="21B02CF0" w14:textId="77777777">
        <w:trPr>
          <w:trHeight w:val="517"/>
        </w:trPr>
        <w:tc>
          <w:tcPr>
            <w:tcW w:w="1866" w:type="dxa"/>
            <w:vAlign w:val="center"/>
          </w:tcPr>
          <w:p w14:paraId="3D4FF11D" w14:textId="77777777" w:rsidR="009274EA" w:rsidRDefault="00C53038">
            <w:pPr>
              <w:tabs>
                <w:tab w:val="left" w:pos="10620"/>
              </w:tabs>
            </w:pPr>
            <w:r>
              <w:t>Warehouse Bill Tab</w:t>
            </w:r>
          </w:p>
        </w:tc>
        <w:tc>
          <w:tcPr>
            <w:tcW w:w="1858" w:type="dxa"/>
            <w:vAlign w:val="center"/>
          </w:tcPr>
          <w:p w14:paraId="3EE1BB7A" w14:textId="77777777" w:rsidR="009274EA" w:rsidRDefault="00C53038">
            <w:pPr>
              <w:tabs>
                <w:tab w:val="left" w:pos="10620"/>
              </w:tabs>
            </w:pPr>
            <w:r>
              <w:t>Menu Bar</w:t>
            </w:r>
          </w:p>
        </w:tc>
        <w:tc>
          <w:tcPr>
            <w:tcW w:w="6693" w:type="dxa"/>
            <w:vAlign w:val="center"/>
          </w:tcPr>
          <w:p w14:paraId="74E21E45" w14:textId="77777777" w:rsidR="009274EA" w:rsidRDefault="00C53038">
            <w:pPr>
              <w:tabs>
                <w:tab w:val="left" w:pos="10620"/>
              </w:tabs>
            </w:pPr>
            <w:r>
              <w:t>System should allow user to perform activity regarding Warehouse Bill.</w:t>
            </w:r>
          </w:p>
        </w:tc>
      </w:tr>
      <w:tr w:rsidR="009274EA" w14:paraId="2B5200CB" w14:textId="77777777">
        <w:trPr>
          <w:trHeight w:val="517"/>
        </w:trPr>
        <w:tc>
          <w:tcPr>
            <w:tcW w:w="1866" w:type="dxa"/>
            <w:vAlign w:val="center"/>
          </w:tcPr>
          <w:p w14:paraId="7EB8AE01" w14:textId="77777777" w:rsidR="009274EA" w:rsidRDefault="00C53038">
            <w:pPr>
              <w:tabs>
                <w:tab w:val="left" w:pos="10620"/>
              </w:tabs>
            </w:pPr>
            <w:r>
              <w:t>Reports</w:t>
            </w:r>
          </w:p>
        </w:tc>
        <w:tc>
          <w:tcPr>
            <w:tcW w:w="1858" w:type="dxa"/>
            <w:vAlign w:val="center"/>
          </w:tcPr>
          <w:p w14:paraId="0DF84CC2" w14:textId="77777777" w:rsidR="009274EA" w:rsidRDefault="00C53038">
            <w:pPr>
              <w:tabs>
                <w:tab w:val="left" w:pos="10620"/>
              </w:tabs>
            </w:pPr>
            <w:r>
              <w:t>Menu Bar</w:t>
            </w:r>
          </w:p>
        </w:tc>
        <w:tc>
          <w:tcPr>
            <w:tcW w:w="6693" w:type="dxa"/>
            <w:vAlign w:val="center"/>
          </w:tcPr>
          <w:p w14:paraId="09A573A4" w14:textId="77777777" w:rsidR="009274EA" w:rsidRDefault="00C53038">
            <w:pPr>
              <w:tabs>
                <w:tab w:val="left" w:pos="10620"/>
              </w:tabs>
            </w:pPr>
            <w:r>
              <w:t>System should allow user to view reports.</w:t>
            </w:r>
          </w:p>
        </w:tc>
      </w:tr>
      <w:tr w:rsidR="009274EA" w14:paraId="058481E5" w14:textId="77777777">
        <w:trPr>
          <w:trHeight w:val="517"/>
        </w:trPr>
        <w:tc>
          <w:tcPr>
            <w:tcW w:w="1866" w:type="dxa"/>
            <w:vAlign w:val="center"/>
          </w:tcPr>
          <w:p w14:paraId="03F537A7" w14:textId="77777777" w:rsidR="009274EA" w:rsidRDefault="00C53038">
            <w:pPr>
              <w:tabs>
                <w:tab w:val="left" w:pos="10620"/>
              </w:tabs>
            </w:pPr>
            <w:r>
              <w:t>Miscellaneous</w:t>
            </w:r>
          </w:p>
        </w:tc>
        <w:tc>
          <w:tcPr>
            <w:tcW w:w="1858" w:type="dxa"/>
            <w:vAlign w:val="center"/>
          </w:tcPr>
          <w:p w14:paraId="7164B537" w14:textId="77777777" w:rsidR="009274EA" w:rsidRDefault="00C53038">
            <w:pPr>
              <w:tabs>
                <w:tab w:val="left" w:pos="10620"/>
              </w:tabs>
            </w:pPr>
            <w:r>
              <w:t>Menu Bar</w:t>
            </w:r>
          </w:p>
        </w:tc>
        <w:tc>
          <w:tcPr>
            <w:tcW w:w="6693" w:type="dxa"/>
            <w:vAlign w:val="center"/>
          </w:tcPr>
          <w:p w14:paraId="3F88FDFC" w14:textId="77777777" w:rsidR="009274EA" w:rsidRDefault="00C53038">
            <w:pPr>
              <w:tabs>
                <w:tab w:val="left" w:pos="10620"/>
              </w:tabs>
            </w:pPr>
            <w:r>
              <w:t>System should allow user to perform Miscellaneous activity.</w:t>
            </w:r>
          </w:p>
        </w:tc>
      </w:tr>
      <w:tr w:rsidR="009274EA" w14:paraId="2BC56062" w14:textId="77777777">
        <w:trPr>
          <w:trHeight w:val="517"/>
        </w:trPr>
        <w:tc>
          <w:tcPr>
            <w:tcW w:w="1866" w:type="dxa"/>
            <w:vAlign w:val="center"/>
          </w:tcPr>
          <w:p w14:paraId="4777DD65" w14:textId="77777777" w:rsidR="009274EA" w:rsidRDefault="00C53038">
            <w:pPr>
              <w:tabs>
                <w:tab w:val="left" w:pos="10620"/>
              </w:tabs>
            </w:pPr>
            <w:r>
              <w:t>Pre-Auction</w:t>
            </w:r>
          </w:p>
        </w:tc>
        <w:tc>
          <w:tcPr>
            <w:tcW w:w="1858" w:type="dxa"/>
            <w:vAlign w:val="center"/>
          </w:tcPr>
          <w:p w14:paraId="5C75562A" w14:textId="77777777" w:rsidR="009274EA" w:rsidRDefault="00C53038">
            <w:pPr>
              <w:tabs>
                <w:tab w:val="left" w:pos="10620"/>
              </w:tabs>
            </w:pPr>
            <w:r>
              <w:t>Menu Bar</w:t>
            </w:r>
          </w:p>
        </w:tc>
        <w:tc>
          <w:tcPr>
            <w:tcW w:w="6693" w:type="dxa"/>
            <w:vAlign w:val="center"/>
          </w:tcPr>
          <w:p w14:paraId="1C77675F" w14:textId="77777777" w:rsidR="009274EA" w:rsidRDefault="00C53038">
            <w:pPr>
              <w:tabs>
                <w:tab w:val="left" w:pos="10620"/>
              </w:tabs>
            </w:pPr>
            <w:r>
              <w:t>System should allow user to perform activity regarding Pre-Auction.</w:t>
            </w:r>
          </w:p>
        </w:tc>
      </w:tr>
      <w:tr w:rsidR="009274EA" w14:paraId="376BF4D1" w14:textId="77777777">
        <w:trPr>
          <w:trHeight w:val="517"/>
        </w:trPr>
        <w:tc>
          <w:tcPr>
            <w:tcW w:w="1866" w:type="dxa"/>
            <w:vAlign w:val="center"/>
          </w:tcPr>
          <w:p w14:paraId="4E0F6445" w14:textId="77777777" w:rsidR="009274EA" w:rsidRDefault="00C53038">
            <w:pPr>
              <w:tabs>
                <w:tab w:val="left" w:pos="10620"/>
              </w:tabs>
            </w:pPr>
            <w:r>
              <w:t>Post-Auction</w:t>
            </w:r>
          </w:p>
        </w:tc>
        <w:tc>
          <w:tcPr>
            <w:tcW w:w="1858" w:type="dxa"/>
            <w:vAlign w:val="center"/>
          </w:tcPr>
          <w:p w14:paraId="3F868EA5" w14:textId="77777777" w:rsidR="009274EA" w:rsidRDefault="00C53038">
            <w:pPr>
              <w:tabs>
                <w:tab w:val="left" w:pos="10620"/>
              </w:tabs>
            </w:pPr>
            <w:r>
              <w:t>Menu Bar</w:t>
            </w:r>
          </w:p>
        </w:tc>
        <w:tc>
          <w:tcPr>
            <w:tcW w:w="6693" w:type="dxa"/>
            <w:vAlign w:val="center"/>
          </w:tcPr>
          <w:p w14:paraId="281B3924" w14:textId="77777777" w:rsidR="009274EA" w:rsidRDefault="00C53038">
            <w:pPr>
              <w:tabs>
                <w:tab w:val="left" w:pos="10620"/>
              </w:tabs>
            </w:pPr>
            <w:r>
              <w:t>System should allow user to perform activity regarding Post-Auction.</w:t>
            </w:r>
          </w:p>
        </w:tc>
      </w:tr>
      <w:tr w:rsidR="009274EA" w14:paraId="190416FC" w14:textId="77777777">
        <w:trPr>
          <w:trHeight w:val="517"/>
        </w:trPr>
        <w:tc>
          <w:tcPr>
            <w:tcW w:w="1866" w:type="dxa"/>
            <w:vAlign w:val="center"/>
          </w:tcPr>
          <w:p w14:paraId="439BCE7E" w14:textId="77777777" w:rsidR="009274EA" w:rsidRDefault="00C53038">
            <w:pPr>
              <w:tabs>
                <w:tab w:val="left" w:pos="10620"/>
              </w:tabs>
            </w:pPr>
            <w:r>
              <w:t>“IRN Eligibility (Turnover Exceeds 5 CR)”</w:t>
            </w:r>
          </w:p>
        </w:tc>
        <w:tc>
          <w:tcPr>
            <w:tcW w:w="1858" w:type="dxa"/>
            <w:vAlign w:val="center"/>
          </w:tcPr>
          <w:p w14:paraId="4B4D8613" w14:textId="77777777" w:rsidR="009274EA" w:rsidRDefault="00C53038">
            <w:pPr>
              <w:tabs>
                <w:tab w:val="left" w:pos="10620"/>
              </w:tabs>
            </w:pPr>
            <w:r>
              <w:t>Drop down</w:t>
            </w:r>
          </w:p>
        </w:tc>
        <w:tc>
          <w:tcPr>
            <w:tcW w:w="6693" w:type="dxa"/>
            <w:vAlign w:val="center"/>
          </w:tcPr>
          <w:p w14:paraId="781D599F" w14:textId="77777777" w:rsidR="009274EA" w:rsidRDefault="00C53038">
            <w:pPr>
              <w:tabs>
                <w:tab w:val="left" w:pos="10620"/>
              </w:tabs>
            </w:pPr>
            <w:r>
              <w:t>System should allow user to configure E-Invoicing eligibility.</w:t>
            </w:r>
          </w:p>
        </w:tc>
      </w:tr>
    </w:tbl>
    <w:p w14:paraId="4CF27C84" w14:textId="77777777" w:rsidR="009274EA" w:rsidRDefault="00C53038">
      <w:pPr>
        <w:tabs>
          <w:tab w:val="left" w:pos="10620"/>
        </w:tabs>
        <w:spacing w:line="360" w:lineRule="auto"/>
        <w:rPr>
          <w:b/>
          <w:i/>
        </w:rPr>
      </w:pPr>
      <w:r>
        <w:rPr>
          <w:b/>
          <w:i/>
        </w:rPr>
        <w:t>Controls: For Warehouse User</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49EF637F" w14:textId="77777777">
        <w:trPr>
          <w:trHeight w:val="501"/>
        </w:trPr>
        <w:tc>
          <w:tcPr>
            <w:tcW w:w="1866" w:type="dxa"/>
            <w:shd w:val="clear" w:color="auto" w:fill="C4BC96"/>
            <w:vAlign w:val="center"/>
          </w:tcPr>
          <w:p w14:paraId="0D9FABEC" w14:textId="77777777" w:rsidR="009274EA" w:rsidRDefault="00C53038">
            <w:pPr>
              <w:tabs>
                <w:tab w:val="left" w:pos="10620"/>
              </w:tabs>
              <w:rPr>
                <w:b/>
                <w:bCs/>
                <w:iCs/>
              </w:rPr>
            </w:pPr>
            <w:r>
              <w:rPr>
                <w:b/>
                <w:bCs/>
                <w:iCs/>
              </w:rPr>
              <w:t>Control</w:t>
            </w:r>
          </w:p>
        </w:tc>
        <w:tc>
          <w:tcPr>
            <w:tcW w:w="1858" w:type="dxa"/>
            <w:shd w:val="clear" w:color="auto" w:fill="C4BC96"/>
            <w:vAlign w:val="center"/>
          </w:tcPr>
          <w:p w14:paraId="419339A7"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481788FE" w14:textId="77777777" w:rsidR="009274EA" w:rsidRDefault="00C53038">
            <w:pPr>
              <w:tabs>
                <w:tab w:val="left" w:pos="10620"/>
              </w:tabs>
              <w:rPr>
                <w:b/>
                <w:bCs/>
                <w:iCs/>
              </w:rPr>
            </w:pPr>
            <w:r>
              <w:rPr>
                <w:b/>
                <w:bCs/>
                <w:iCs/>
              </w:rPr>
              <w:t>Behaviour</w:t>
            </w:r>
          </w:p>
        </w:tc>
      </w:tr>
      <w:tr w:rsidR="009274EA" w14:paraId="52A610DA" w14:textId="77777777">
        <w:trPr>
          <w:trHeight w:val="517"/>
        </w:trPr>
        <w:tc>
          <w:tcPr>
            <w:tcW w:w="1866" w:type="dxa"/>
            <w:vAlign w:val="center"/>
          </w:tcPr>
          <w:p w14:paraId="7FC8D633" w14:textId="77777777" w:rsidR="009274EA" w:rsidRDefault="00C53038">
            <w:pPr>
              <w:tabs>
                <w:tab w:val="left" w:pos="10620"/>
              </w:tabs>
            </w:pPr>
            <w:r>
              <w:t>Profile Update</w:t>
            </w:r>
          </w:p>
        </w:tc>
        <w:tc>
          <w:tcPr>
            <w:tcW w:w="1858" w:type="dxa"/>
            <w:vAlign w:val="center"/>
          </w:tcPr>
          <w:p w14:paraId="56CE6547" w14:textId="77777777" w:rsidR="009274EA" w:rsidRDefault="00C53038">
            <w:pPr>
              <w:tabs>
                <w:tab w:val="left" w:pos="10620"/>
              </w:tabs>
            </w:pPr>
            <w:r>
              <w:t>Menu Bar</w:t>
            </w:r>
          </w:p>
        </w:tc>
        <w:tc>
          <w:tcPr>
            <w:tcW w:w="6693" w:type="dxa"/>
            <w:vAlign w:val="center"/>
          </w:tcPr>
          <w:p w14:paraId="47102D48" w14:textId="77777777" w:rsidR="009274EA" w:rsidRDefault="00C53038">
            <w:pPr>
              <w:tabs>
                <w:tab w:val="left" w:pos="10620"/>
              </w:tabs>
            </w:pPr>
            <w:r>
              <w:t>System should allow user to update profile details.</w:t>
            </w:r>
          </w:p>
        </w:tc>
      </w:tr>
      <w:tr w:rsidR="009274EA" w14:paraId="468164AA" w14:textId="77777777">
        <w:trPr>
          <w:trHeight w:val="517"/>
        </w:trPr>
        <w:tc>
          <w:tcPr>
            <w:tcW w:w="1866" w:type="dxa"/>
            <w:vAlign w:val="center"/>
          </w:tcPr>
          <w:p w14:paraId="47E15209" w14:textId="77777777" w:rsidR="009274EA" w:rsidRDefault="00C53038">
            <w:pPr>
              <w:tabs>
                <w:tab w:val="left" w:pos="10620"/>
              </w:tabs>
            </w:pPr>
            <w:r>
              <w:t>Bank Detail Update</w:t>
            </w:r>
          </w:p>
        </w:tc>
        <w:tc>
          <w:tcPr>
            <w:tcW w:w="1858" w:type="dxa"/>
            <w:vAlign w:val="center"/>
          </w:tcPr>
          <w:p w14:paraId="2A15111E" w14:textId="77777777" w:rsidR="009274EA" w:rsidRDefault="00C53038">
            <w:pPr>
              <w:tabs>
                <w:tab w:val="left" w:pos="10620"/>
              </w:tabs>
            </w:pPr>
            <w:r>
              <w:t>Menu Bar</w:t>
            </w:r>
          </w:p>
        </w:tc>
        <w:tc>
          <w:tcPr>
            <w:tcW w:w="6693" w:type="dxa"/>
            <w:vAlign w:val="center"/>
          </w:tcPr>
          <w:p w14:paraId="053E6A51" w14:textId="77777777" w:rsidR="009274EA" w:rsidRDefault="00C53038">
            <w:pPr>
              <w:tabs>
                <w:tab w:val="left" w:pos="10620"/>
              </w:tabs>
            </w:pPr>
            <w:r>
              <w:t>System should allow user to update the bank details.</w:t>
            </w:r>
          </w:p>
        </w:tc>
      </w:tr>
      <w:tr w:rsidR="009274EA" w14:paraId="03BCA8F7" w14:textId="77777777">
        <w:trPr>
          <w:trHeight w:val="517"/>
        </w:trPr>
        <w:tc>
          <w:tcPr>
            <w:tcW w:w="1866" w:type="dxa"/>
            <w:vAlign w:val="center"/>
          </w:tcPr>
          <w:p w14:paraId="6CFFB349" w14:textId="77777777" w:rsidR="009274EA" w:rsidRDefault="00C53038">
            <w:pPr>
              <w:tabs>
                <w:tab w:val="left" w:pos="10620"/>
              </w:tabs>
            </w:pPr>
            <w:r>
              <w:t>Reports</w:t>
            </w:r>
          </w:p>
        </w:tc>
        <w:tc>
          <w:tcPr>
            <w:tcW w:w="1858" w:type="dxa"/>
            <w:vAlign w:val="center"/>
          </w:tcPr>
          <w:p w14:paraId="288DD615" w14:textId="77777777" w:rsidR="009274EA" w:rsidRDefault="00C53038">
            <w:pPr>
              <w:tabs>
                <w:tab w:val="left" w:pos="10620"/>
              </w:tabs>
            </w:pPr>
            <w:r>
              <w:t>Menu Bar</w:t>
            </w:r>
          </w:p>
        </w:tc>
        <w:tc>
          <w:tcPr>
            <w:tcW w:w="6693" w:type="dxa"/>
            <w:vAlign w:val="center"/>
          </w:tcPr>
          <w:p w14:paraId="645AA018" w14:textId="77777777" w:rsidR="009274EA" w:rsidRDefault="00C53038">
            <w:pPr>
              <w:tabs>
                <w:tab w:val="left" w:pos="10620"/>
              </w:tabs>
            </w:pPr>
            <w:r>
              <w:t>System should allow user to view reports.</w:t>
            </w:r>
          </w:p>
        </w:tc>
      </w:tr>
      <w:tr w:rsidR="009274EA" w14:paraId="4B7B09D9" w14:textId="77777777">
        <w:trPr>
          <w:trHeight w:val="517"/>
        </w:trPr>
        <w:tc>
          <w:tcPr>
            <w:tcW w:w="1866" w:type="dxa"/>
            <w:vAlign w:val="center"/>
          </w:tcPr>
          <w:p w14:paraId="77AAC2F3" w14:textId="77777777" w:rsidR="009274EA" w:rsidRDefault="00C53038">
            <w:pPr>
              <w:tabs>
                <w:tab w:val="left" w:pos="10620"/>
              </w:tabs>
            </w:pPr>
            <w:r>
              <w:t>Download Tax Invoice</w:t>
            </w:r>
          </w:p>
        </w:tc>
        <w:tc>
          <w:tcPr>
            <w:tcW w:w="1858" w:type="dxa"/>
            <w:vAlign w:val="center"/>
          </w:tcPr>
          <w:p w14:paraId="6D05DF75" w14:textId="77777777" w:rsidR="009274EA" w:rsidRDefault="00C53038">
            <w:pPr>
              <w:tabs>
                <w:tab w:val="left" w:pos="10620"/>
              </w:tabs>
            </w:pPr>
            <w:r>
              <w:t xml:space="preserve">Menu Bar </w:t>
            </w:r>
          </w:p>
        </w:tc>
        <w:tc>
          <w:tcPr>
            <w:tcW w:w="6693" w:type="dxa"/>
            <w:vAlign w:val="center"/>
          </w:tcPr>
          <w:p w14:paraId="155A7D06" w14:textId="77777777" w:rsidR="009274EA" w:rsidRDefault="00C53038">
            <w:pPr>
              <w:tabs>
                <w:tab w:val="left" w:pos="10620"/>
              </w:tabs>
            </w:pPr>
            <w:r>
              <w:t>System should allow user to download the Tax invoice.</w:t>
            </w:r>
          </w:p>
        </w:tc>
      </w:tr>
      <w:tr w:rsidR="009274EA" w14:paraId="2323D548" w14:textId="77777777">
        <w:trPr>
          <w:trHeight w:val="517"/>
        </w:trPr>
        <w:tc>
          <w:tcPr>
            <w:tcW w:w="1866" w:type="dxa"/>
            <w:vAlign w:val="center"/>
          </w:tcPr>
          <w:p w14:paraId="4A35AC4A" w14:textId="77777777" w:rsidR="009274EA" w:rsidRDefault="00C53038">
            <w:pPr>
              <w:tabs>
                <w:tab w:val="left" w:pos="10620"/>
              </w:tabs>
            </w:pPr>
            <w:r>
              <w:t xml:space="preserve">Bill Upload </w:t>
            </w:r>
          </w:p>
        </w:tc>
        <w:tc>
          <w:tcPr>
            <w:tcW w:w="1858" w:type="dxa"/>
            <w:vAlign w:val="center"/>
          </w:tcPr>
          <w:p w14:paraId="081F604A" w14:textId="77777777" w:rsidR="009274EA" w:rsidRDefault="00C53038">
            <w:pPr>
              <w:tabs>
                <w:tab w:val="left" w:pos="10620"/>
              </w:tabs>
            </w:pPr>
            <w:r>
              <w:t>Menu Bar</w:t>
            </w:r>
          </w:p>
        </w:tc>
        <w:tc>
          <w:tcPr>
            <w:tcW w:w="6693" w:type="dxa"/>
            <w:vAlign w:val="center"/>
          </w:tcPr>
          <w:p w14:paraId="36BD9C59" w14:textId="77777777" w:rsidR="009274EA" w:rsidRDefault="00C53038">
            <w:pPr>
              <w:tabs>
                <w:tab w:val="left" w:pos="10620"/>
              </w:tabs>
            </w:pPr>
            <w:r>
              <w:t>System should allow user to upload Bill.</w:t>
            </w:r>
          </w:p>
        </w:tc>
      </w:tr>
      <w:tr w:rsidR="009274EA" w14:paraId="17E35CAD" w14:textId="77777777">
        <w:trPr>
          <w:trHeight w:val="517"/>
        </w:trPr>
        <w:tc>
          <w:tcPr>
            <w:tcW w:w="1866" w:type="dxa"/>
            <w:vAlign w:val="center"/>
          </w:tcPr>
          <w:p w14:paraId="30B9E18E" w14:textId="77777777" w:rsidR="009274EA" w:rsidRDefault="00C53038">
            <w:pPr>
              <w:tabs>
                <w:tab w:val="left" w:pos="10620"/>
              </w:tabs>
            </w:pPr>
            <w:r>
              <w:t>Bank MIS</w:t>
            </w:r>
          </w:p>
        </w:tc>
        <w:tc>
          <w:tcPr>
            <w:tcW w:w="1858" w:type="dxa"/>
            <w:vAlign w:val="center"/>
          </w:tcPr>
          <w:p w14:paraId="660ED97A" w14:textId="77777777" w:rsidR="009274EA" w:rsidRDefault="00C53038">
            <w:pPr>
              <w:tabs>
                <w:tab w:val="left" w:pos="10620"/>
              </w:tabs>
            </w:pPr>
            <w:r>
              <w:t>Menu Bar</w:t>
            </w:r>
          </w:p>
        </w:tc>
        <w:tc>
          <w:tcPr>
            <w:tcW w:w="6693" w:type="dxa"/>
            <w:vAlign w:val="center"/>
          </w:tcPr>
          <w:p w14:paraId="62BA15CE" w14:textId="77777777" w:rsidR="009274EA" w:rsidRDefault="00C53038">
            <w:pPr>
              <w:tabs>
                <w:tab w:val="left" w:pos="10620"/>
              </w:tabs>
            </w:pPr>
            <w:r>
              <w:t>System should allow user to view Bank MIS related reports.</w:t>
            </w:r>
          </w:p>
        </w:tc>
      </w:tr>
      <w:tr w:rsidR="009274EA" w14:paraId="6746C6B2" w14:textId="77777777">
        <w:trPr>
          <w:trHeight w:val="517"/>
        </w:trPr>
        <w:tc>
          <w:tcPr>
            <w:tcW w:w="1866" w:type="dxa"/>
            <w:vAlign w:val="center"/>
          </w:tcPr>
          <w:p w14:paraId="08670E5A" w14:textId="77777777" w:rsidR="009274EA" w:rsidRDefault="00C53038">
            <w:pPr>
              <w:tabs>
                <w:tab w:val="left" w:pos="10620"/>
              </w:tabs>
            </w:pPr>
            <w:r>
              <w:t>“IRN Eligibility (Turnover Exceeds 5 CR)”</w:t>
            </w:r>
          </w:p>
        </w:tc>
        <w:tc>
          <w:tcPr>
            <w:tcW w:w="1858" w:type="dxa"/>
            <w:vAlign w:val="center"/>
          </w:tcPr>
          <w:p w14:paraId="749E3A54" w14:textId="77777777" w:rsidR="009274EA" w:rsidRDefault="00C53038">
            <w:pPr>
              <w:tabs>
                <w:tab w:val="left" w:pos="10620"/>
              </w:tabs>
            </w:pPr>
            <w:r>
              <w:t>Drop down</w:t>
            </w:r>
          </w:p>
        </w:tc>
        <w:tc>
          <w:tcPr>
            <w:tcW w:w="6693" w:type="dxa"/>
            <w:vAlign w:val="center"/>
          </w:tcPr>
          <w:p w14:paraId="7530AC16" w14:textId="77777777" w:rsidR="009274EA" w:rsidRDefault="00C53038">
            <w:pPr>
              <w:tabs>
                <w:tab w:val="left" w:pos="10620"/>
              </w:tabs>
            </w:pPr>
            <w:r>
              <w:t>System should allow user to configure E-Invoicing eligibility.</w:t>
            </w:r>
          </w:p>
        </w:tc>
      </w:tr>
    </w:tbl>
    <w:p w14:paraId="21417A80" w14:textId="77777777" w:rsidR="009274EA" w:rsidRDefault="00C53038">
      <w:pPr>
        <w:tabs>
          <w:tab w:val="left" w:pos="10620"/>
        </w:tabs>
        <w:spacing w:line="360" w:lineRule="auto"/>
        <w:rPr>
          <w:b/>
          <w:i/>
        </w:rPr>
      </w:pPr>
      <w:r>
        <w:rPr>
          <w:b/>
          <w:i/>
        </w:rPr>
        <w:t>Controls: For Warehouse Unit User</w:t>
      </w:r>
    </w:p>
    <w:tbl>
      <w:tblPr>
        <w:tblW w:w="10417"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858"/>
        <w:gridCol w:w="6693"/>
      </w:tblGrid>
      <w:tr w:rsidR="009274EA" w14:paraId="1787A089" w14:textId="77777777">
        <w:trPr>
          <w:trHeight w:val="501"/>
        </w:trPr>
        <w:tc>
          <w:tcPr>
            <w:tcW w:w="1866" w:type="dxa"/>
            <w:shd w:val="clear" w:color="auto" w:fill="C4BC96"/>
            <w:vAlign w:val="center"/>
          </w:tcPr>
          <w:p w14:paraId="68054030" w14:textId="77777777" w:rsidR="009274EA" w:rsidRDefault="00C53038">
            <w:pPr>
              <w:tabs>
                <w:tab w:val="left" w:pos="10620"/>
              </w:tabs>
              <w:rPr>
                <w:b/>
                <w:bCs/>
                <w:iCs/>
              </w:rPr>
            </w:pPr>
            <w:r>
              <w:rPr>
                <w:b/>
                <w:bCs/>
                <w:iCs/>
              </w:rPr>
              <w:t>Control</w:t>
            </w:r>
          </w:p>
        </w:tc>
        <w:tc>
          <w:tcPr>
            <w:tcW w:w="1858" w:type="dxa"/>
            <w:shd w:val="clear" w:color="auto" w:fill="C4BC96"/>
            <w:vAlign w:val="center"/>
          </w:tcPr>
          <w:p w14:paraId="2C7C5A6A" w14:textId="77777777" w:rsidR="009274EA" w:rsidRDefault="00C53038">
            <w:pPr>
              <w:tabs>
                <w:tab w:val="left" w:pos="10620"/>
              </w:tabs>
              <w:rPr>
                <w:b/>
                <w:bCs/>
                <w:iCs/>
              </w:rPr>
            </w:pPr>
            <w:r>
              <w:rPr>
                <w:b/>
                <w:bCs/>
                <w:iCs/>
              </w:rPr>
              <w:t>Control Type</w:t>
            </w:r>
          </w:p>
        </w:tc>
        <w:tc>
          <w:tcPr>
            <w:tcW w:w="6693" w:type="dxa"/>
            <w:shd w:val="clear" w:color="auto" w:fill="C4BC96"/>
            <w:vAlign w:val="center"/>
          </w:tcPr>
          <w:p w14:paraId="39A55A57" w14:textId="77777777" w:rsidR="009274EA" w:rsidRDefault="00C53038">
            <w:pPr>
              <w:tabs>
                <w:tab w:val="left" w:pos="10620"/>
              </w:tabs>
              <w:rPr>
                <w:b/>
                <w:bCs/>
                <w:iCs/>
              </w:rPr>
            </w:pPr>
            <w:r>
              <w:rPr>
                <w:b/>
                <w:bCs/>
                <w:iCs/>
              </w:rPr>
              <w:t>Behaviour</w:t>
            </w:r>
          </w:p>
        </w:tc>
      </w:tr>
      <w:tr w:rsidR="009274EA" w14:paraId="4F62B161" w14:textId="77777777">
        <w:trPr>
          <w:trHeight w:val="517"/>
        </w:trPr>
        <w:tc>
          <w:tcPr>
            <w:tcW w:w="1866" w:type="dxa"/>
            <w:vAlign w:val="center"/>
          </w:tcPr>
          <w:p w14:paraId="492674F2" w14:textId="77777777" w:rsidR="009274EA" w:rsidRDefault="00C53038">
            <w:pPr>
              <w:tabs>
                <w:tab w:val="left" w:pos="10620"/>
              </w:tabs>
            </w:pPr>
            <w:r>
              <w:t>My Detail Update</w:t>
            </w:r>
          </w:p>
        </w:tc>
        <w:tc>
          <w:tcPr>
            <w:tcW w:w="1858" w:type="dxa"/>
            <w:vAlign w:val="center"/>
          </w:tcPr>
          <w:p w14:paraId="63614533" w14:textId="77777777" w:rsidR="009274EA" w:rsidRDefault="00C53038">
            <w:pPr>
              <w:tabs>
                <w:tab w:val="left" w:pos="10620"/>
              </w:tabs>
            </w:pPr>
            <w:r>
              <w:t>Menu Bar</w:t>
            </w:r>
          </w:p>
        </w:tc>
        <w:tc>
          <w:tcPr>
            <w:tcW w:w="6693" w:type="dxa"/>
            <w:vAlign w:val="center"/>
          </w:tcPr>
          <w:p w14:paraId="25A894D7" w14:textId="77777777" w:rsidR="009274EA" w:rsidRDefault="00C53038">
            <w:pPr>
              <w:tabs>
                <w:tab w:val="left" w:pos="10620"/>
              </w:tabs>
            </w:pPr>
            <w:r>
              <w:t>System should allow user to update profile details.</w:t>
            </w:r>
          </w:p>
        </w:tc>
      </w:tr>
      <w:tr w:rsidR="009274EA" w14:paraId="78BECB32" w14:textId="77777777">
        <w:trPr>
          <w:trHeight w:val="517"/>
        </w:trPr>
        <w:tc>
          <w:tcPr>
            <w:tcW w:w="1866" w:type="dxa"/>
            <w:vAlign w:val="center"/>
          </w:tcPr>
          <w:p w14:paraId="183BB5B3" w14:textId="77777777" w:rsidR="009274EA" w:rsidRDefault="00C53038">
            <w:pPr>
              <w:tabs>
                <w:tab w:val="left" w:pos="10620"/>
              </w:tabs>
            </w:pPr>
            <w:r>
              <w:lastRenderedPageBreak/>
              <w:t>Delivery Order</w:t>
            </w:r>
          </w:p>
        </w:tc>
        <w:tc>
          <w:tcPr>
            <w:tcW w:w="1858" w:type="dxa"/>
            <w:vAlign w:val="center"/>
          </w:tcPr>
          <w:p w14:paraId="45B6573D" w14:textId="77777777" w:rsidR="009274EA" w:rsidRDefault="00C53038">
            <w:pPr>
              <w:tabs>
                <w:tab w:val="left" w:pos="10620"/>
              </w:tabs>
            </w:pPr>
            <w:r>
              <w:t>Menu Bar</w:t>
            </w:r>
          </w:p>
        </w:tc>
        <w:tc>
          <w:tcPr>
            <w:tcW w:w="6693" w:type="dxa"/>
            <w:vAlign w:val="center"/>
          </w:tcPr>
          <w:p w14:paraId="7F3D9660" w14:textId="77777777" w:rsidR="009274EA" w:rsidRDefault="00C53038">
            <w:pPr>
              <w:tabs>
                <w:tab w:val="left" w:pos="10620"/>
              </w:tabs>
            </w:pPr>
            <w:r>
              <w:t>System should allow user to complete delivery process.</w:t>
            </w:r>
          </w:p>
        </w:tc>
      </w:tr>
    </w:tbl>
    <w:p w14:paraId="4A8633C6" w14:textId="77777777" w:rsidR="009274EA" w:rsidRDefault="009274EA"/>
    <w:p w14:paraId="197D2174" w14:textId="77777777" w:rsidR="009274EA" w:rsidRDefault="00C53038">
      <w:pPr>
        <w:pStyle w:val="Heading1"/>
        <w:ind w:left="432"/>
        <w:rPr>
          <w:rFonts w:ascii="Calibri" w:hAnsi="Calibri"/>
          <w:b/>
          <w:sz w:val="22"/>
          <w:szCs w:val="22"/>
        </w:rPr>
      </w:pPr>
      <w:bookmarkStart w:id="12510" w:name="_Toc139129607"/>
      <w:bookmarkStart w:id="12511" w:name="_Toc148377804"/>
      <w:r>
        <w:rPr>
          <w:rFonts w:ascii="Calibri" w:hAnsi="Calibri"/>
          <w:b/>
          <w:sz w:val="22"/>
          <w:szCs w:val="22"/>
        </w:rPr>
        <w:t xml:space="preserve">35.0 High Level Use Case of </w:t>
      </w:r>
      <w:r>
        <w:rPr>
          <w:rFonts w:ascii="Calibri" w:hAnsi="Calibri"/>
          <w:b/>
          <w:sz w:val="22"/>
          <w:szCs w:val="22"/>
          <w:lang w:val="en-US"/>
        </w:rPr>
        <w:t>Assignation of Rights</w:t>
      </w:r>
      <w:bookmarkEnd w:id="12510"/>
      <w:bookmarkEnd w:id="12511"/>
    </w:p>
    <w:p w14:paraId="70790F8B" w14:textId="77777777" w:rsidR="009274EA" w:rsidRDefault="009274EA">
      <w:pPr>
        <w:rPr>
          <w:rFonts w:ascii="Calibri" w:hAnsi="Calibri"/>
          <w:b/>
        </w:rPr>
      </w:pPr>
    </w:p>
    <w:tbl>
      <w:tblPr>
        <w:tblW w:w="10516"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7096"/>
      </w:tblGrid>
      <w:tr w:rsidR="009274EA" w14:paraId="581A105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BDD6EE"/>
          </w:tcPr>
          <w:p w14:paraId="6F562E5F" w14:textId="77777777" w:rsidR="009274EA" w:rsidRDefault="00C53038">
            <w:pPr>
              <w:jc w:val="center"/>
              <w:rPr>
                <w:rFonts w:ascii="Calibri" w:hAnsi="Calibri"/>
                <w:b/>
              </w:rPr>
            </w:pPr>
            <w:r>
              <w:rPr>
                <w:rFonts w:ascii="Calibri" w:hAnsi="Calibri"/>
                <w:b/>
              </w:rPr>
              <w:t>Objective</w:t>
            </w:r>
          </w:p>
        </w:tc>
        <w:tc>
          <w:tcPr>
            <w:tcW w:w="7096" w:type="dxa"/>
            <w:tcBorders>
              <w:top w:val="single" w:sz="4" w:space="0" w:color="auto"/>
              <w:left w:val="single" w:sz="4" w:space="0" w:color="auto"/>
              <w:bottom w:val="single" w:sz="4" w:space="0" w:color="auto"/>
              <w:right w:val="single" w:sz="4" w:space="0" w:color="auto"/>
            </w:tcBorders>
          </w:tcPr>
          <w:p w14:paraId="583DDB7C"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To understand the process of viewing and give rights to the role</w:t>
            </w:r>
          </w:p>
        </w:tc>
      </w:tr>
      <w:tr w:rsidR="009274EA" w14:paraId="5724BEA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BDD6EE"/>
          </w:tcPr>
          <w:p w14:paraId="7AF0DF52" w14:textId="77777777" w:rsidR="009274EA" w:rsidRDefault="00C53038">
            <w:pPr>
              <w:jc w:val="center"/>
              <w:rPr>
                <w:rFonts w:ascii="Calibri" w:hAnsi="Calibri"/>
                <w:b/>
              </w:rPr>
            </w:pPr>
            <w:r>
              <w:rPr>
                <w:rFonts w:ascii="Calibri" w:hAnsi="Calibri"/>
                <w:b/>
              </w:rPr>
              <w:t>Pre-Conditions</w:t>
            </w:r>
          </w:p>
        </w:tc>
        <w:tc>
          <w:tcPr>
            <w:tcW w:w="7096" w:type="dxa"/>
            <w:tcBorders>
              <w:top w:val="single" w:sz="4" w:space="0" w:color="auto"/>
              <w:left w:val="single" w:sz="4" w:space="0" w:color="auto"/>
              <w:bottom w:val="single" w:sz="4" w:space="0" w:color="auto"/>
              <w:right w:val="single" w:sz="4" w:space="0" w:color="auto"/>
            </w:tcBorders>
          </w:tcPr>
          <w:p w14:paraId="05B43C36"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Authorized user has logged in</w:t>
            </w:r>
          </w:p>
          <w:p w14:paraId="6E769AFD"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Role should be created</w:t>
            </w:r>
          </w:p>
        </w:tc>
      </w:tr>
      <w:tr w:rsidR="009274EA" w14:paraId="248D0A15"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BDD6EE"/>
          </w:tcPr>
          <w:p w14:paraId="37B3692F" w14:textId="77777777" w:rsidR="009274EA" w:rsidRDefault="00C53038">
            <w:pPr>
              <w:jc w:val="center"/>
              <w:rPr>
                <w:rFonts w:ascii="Calibri" w:hAnsi="Calibri"/>
                <w:b/>
              </w:rPr>
            </w:pPr>
            <w:r>
              <w:rPr>
                <w:rFonts w:ascii="Calibri" w:hAnsi="Calibri"/>
                <w:b/>
              </w:rPr>
              <w:t>Post Conditions</w:t>
            </w:r>
          </w:p>
        </w:tc>
        <w:tc>
          <w:tcPr>
            <w:tcW w:w="7096" w:type="dxa"/>
            <w:tcBorders>
              <w:top w:val="single" w:sz="4" w:space="0" w:color="auto"/>
              <w:left w:val="single" w:sz="4" w:space="0" w:color="auto"/>
              <w:bottom w:val="single" w:sz="4" w:space="0" w:color="auto"/>
              <w:right w:val="single" w:sz="4" w:space="0" w:color="auto"/>
            </w:tcBorders>
            <w:shd w:val="clear" w:color="auto" w:fill="auto"/>
          </w:tcPr>
          <w:p w14:paraId="78D6F95A"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Role gets approved</w:t>
            </w:r>
          </w:p>
          <w:p w14:paraId="6A28E442"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On assign Rights to the role, system should display a message as “Rights assigned successfully”</w:t>
            </w:r>
          </w:p>
          <w:p w14:paraId="3DC9ADD7"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On assign of Rights to the role, system should redirect user to Manage Role grid.</w:t>
            </w:r>
          </w:p>
          <w:p w14:paraId="7D1EE03A" w14:textId="77777777" w:rsidR="009274EA" w:rsidRDefault="00C53038">
            <w:pPr>
              <w:pStyle w:val="ListParagraph"/>
              <w:numPr>
                <w:ilvl w:val="0"/>
                <w:numId w:val="63"/>
              </w:numPr>
              <w:spacing w:before="0" w:after="200" w:line="360" w:lineRule="auto"/>
              <w:contextualSpacing/>
              <w:rPr>
                <w:rFonts w:ascii="Calibri" w:hAnsi="Calibri"/>
                <w:sz w:val="22"/>
                <w:szCs w:val="22"/>
              </w:rPr>
            </w:pPr>
            <w:r>
              <w:rPr>
                <w:rFonts w:ascii="Calibri" w:hAnsi="Calibri" w:cs="Arial"/>
                <w:sz w:val="22"/>
                <w:szCs w:val="22"/>
              </w:rPr>
              <w:t>On editing Rights, system should display a message as “Rights updated successfully”.</w:t>
            </w:r>
          </w:p>
        </w:tc>
      </w:tr>
      <w:tr w:rsidR="009274EA" w14:paraId="3D9ECC29"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BDD6EE"/>
          </w:tcPr>
          <w:p w14:paraId="51C88897" w14:textId="77777777" w:rsidR="009274EA" w:rsidRDefault="00C53038">
            <w:pPr>
              <w:jc w:val="center"/>
              <w:rPr>
                <w:rFonts w:ascii="Calibri" w:hAnsi="Calibri"/>
                <w:b/>
              </w:rPr>
            </w:pPr>
            <w:r>
              <w:rPr>
                <w:rFonts w:ascii="Calibri" w:hAnsi="Calibri"/>
                <w:b/>
              </w:rPr>
              <w:t>Flow of Events</w:t>
            </w:r>
          </w:p>
        </w:tc>
        <w:tc>
          <w:tcPr>
            <w:tcW w:w="7096" w:type="dxa"/>
            <w:tcBorders>
              <w:top w:val="single" w:sz="4" w:space="0" w:color="auto"/>
              <w:left w:val="single" w:sz="4" w:space="0" w:color="auto"/>
              <w:bottom w:val="single" w:sz="4" w:space="0" w:color="auto"/>
              <w:right w:val="single" w:sz="4" w:space="0" w:color="auto"/>
            </w:tcBorders>
            <w:shd w:val="clear" w:color="auto" w:fill="auto"/>
          </w:tcPr>
          <w:p w14:paraId="152CF534"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Authorized User logged in</w:t>
            </w:r>
          </w:p>
          <w:p w14:paraId="78C79864"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Click on Admin menu</w:t>
            </w:r>
          </w:p>
          <w:p w14:paraId="1C2E1FA1"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Click on Manage Roles</w:t>
            </w:r>
          </w:p>
          <w:p w14:paraId="30801B29" w14:textId="77777777" w:rsidR="009274EA" w:rsidRDefault="00C53038">
            <w:pPr>
              <w:pStyle w:val="ListParagraph"/>
              <w:numPr>
                <w:ilvl w:val="0"/>
                <w:numId w:val="63"/>
              </w:numPr>
              <w:spacing w:before="0" w:after="200" w:line="360" w:lineRule="auto"/>
              <w:contextualSpacing/>
              <w:rPr>
                <w:rFonts w:ascii="Calibri" w:hAnsi="Calibri"/>
                <w:sz w:val="22"/>
                <w:szCs w:val="22"/>
              </w:rPr>
            </w:pPr>
            <w:r>
              <w:rPr>
                <w:rFonts w:ascii="Calibri" w:hAnsi="Calibri" w:cs="Arial"/>
                <w:sz w:val="22"/>
                <w:szCs w:val="22"/>
              </w:rPr>
              <w:t>Search role and assign required rights</w:t>
            </w:r>
          </w:p>
        </w:tc>
      </w:tr>
      <w:tr w:rsidR="009274EA" w14:paraId="37B38C04"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BDD6EE"/>
          </w:tcPr>
          <w:p w14:paraId="100B19B0" w14:textId="77777777" w:rsidR="009274EA" w:rsidRDefault="00C53038">
            <w:pPr>
              <w:jc w:val="center"/>
              <w:rPr>
                <w:rFonts w:ascii="Calibri" w:hAnsi="Calibri"/>
                <w:b/>
              </w:rPr>
            </w:pPr>
            <w:r>
              <w:rPr>
                <w:rFonts w:ascii="Calibri" w:hAnsi="Calibri"/>
                <w:b/>
              </w:rPr>
              <w:t>Alternate Flow/Exceptional Flow</w:t>
            </w:r>
          </w:p>
        </w:tc>
        <w:tc>
          <w:tcPr>
            <w:tcW w:w="7096" w:type="dxa"/>
            <w:tcBorders>
              <w:top w:val="single" w:sz="4" w:space="0" w:color="auto"/>
              <w:left w:val="single" w:sz="4" w:space="0" w:color="auto"/>
              <w:bottom w:val="single" w:sz="4" w:space="0" w:color="auto"/>
              <w:right w:val="single" w:sz="4" w:space="0" w:color="auto"/>
            </w:tcBorders>
          </w:tcPr>
          <w:p w14:paraId="14E531C8" w14:textId="77777777" w:rsidR="009274EA" w:rsidRDefault="009274EA">
            <w:pPr>
              <w:pStyle w:val="ListParagraph"/>
              <w:spacing w:before="0" w:after="200" w:line="360" w:lineRule="auto"/>
              <w:ind w:left="0"/>
              <w:contextualSpacing/>
              <w:rPr>
                <w:rFonts w:ascii="Calibri" w:hAnsi="Calibri"/>
                <w:sz w:val="22"/>
                <w:szCs w:val="22"/>
              </w:rPr>
            </w:pPr>
          </w:p>
        </w:tc>
      </w:tr>
      <w:tr w:rsidR="009274EA" w14:paraId="0B57128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BDD6EE"/>
          </w:tcPr>
          <w:p w14:paraId="7E0F3E6E" w14:textId="77777777" w:rsidR="009274EA" w:rsidRDefault="00C53038">
            <w:pPr>
              <w:jc w:val="center"/>
              <w:rPr>
                <w:rFonts w:ascii="Calibri" w:hAnsi="Calibri"/>
                <w:b/>
              </w:rPr>
            </w:pPr>
            <w:r>
              <w:rPr>
                <w:rFonts w:ascii="Calibri" w:hAnsi="Calibri"/>
                <w:b/>
              </w:rPr>
              <w:t>Business Rule / Requirements</w:t>
            </w:r>
          </w:p>
        </w:tc>
        <w:tc>
          <w:tcPr>
            <w:tcW w:w="7096" w:type="dxa"/>
            <w:tcBorders>
              <w:top w:val="single" w:sz="4" w:space="0" w:color="auto"/>
              <w:left w:val="single" w:sz="4" w:space="0" w:color="auto"/>
              <w:bottom w:val="single" w:sz="4" w:space="0" w:color="auto"/>
              <w:right w:val="single" w:sz="4" w:space="0" w:color="auto"/>
            </w:tcBorders>
          </w:tcPr>
          <w:p w14:paraId="29DAFF05"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Modules wise rights (tab wise) selection should be allowed.</w:t>
            </w:r>
          </w:p>
          <w:p w14:paraId="51761C6F"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Select all rights option are to be provided for selection of all the rights of a particular module i.e. Pre-Auction, Auction, Post Auction, Report, Admin or a sub module of each module.</w:t>
            </w:r>
          </w:p>
          <w:p w14:paraId="3B2DC250"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On successful rights selection, system should redirect user to the manage role page and should display a message ‘Rights assigned to role successfully’.</w:t>
            </w:r>
          </w:p>
          <w:p w14:paraId="658457CB"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lastRenderedPageBreak/>
              <w:t>On successful rights updating, system should redirect user to the manage role page and should display a message ‘Rights updated successfully’.</w:t>
            </w:r>
          </w:p>
          <w:p w14:paraId="2128F3B2"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View and edit functionality are to be provided.</w:t>
            </w:r>
          </w:p>
          <w:p w14:paraId="3B19AB30"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Authorized User can assign rights to other user from his set of Rights.</w:t>
            </w:r>
          </w:p>
          <w:p w14:paraId="62C91AC4" w14:textId="77777777" w:rsidR="009274EA" w:rsidRDefault="00C53038">
            <w:pPr>
              <w:pStyle w:val="ListParagraph"/>
              <w:spacing w:before="0" w:after="200" w:line="360" w:lineRule="auto"/>
              <w:ind w:left="0"/>
              <w:contextualSpacing/>
              <w:rPr>
                <w:rFonts w:ascii="Calibri" w:hAnsi="Calibri" w:cs="Arial"/>
                <w:b/>
                <w:sz w:val="22"/>
                <w:szCs w:val="22"/>
              </w:rPr>
            </w:pPr>
            <w:r>
              <w:rPr>
                <w:rFonts w:ascii="Calibri" w:hAnsi="Calibri" w:cs="Arial"/>
                <w:b/>
                <w:sz w:val="22"/>
                <w:szCs w:val="22"/>
              </w:rPr>
              <w:t>For Administrator:</w:t>
            </w:r>
          </w:p>
          <w:p w14:paraId="5814B23C"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Following rights sections with link should be provided for assigning rights.</w:t>
            </w:r>
          </w:p>
          <w:p w14:paraId="2D068A41" w14:textId="77777777" w:rsidR="009274EA" w:rsidRDefault="009274EA">
            <w:pPr>
              <w:spacing w:after="0"/>
              <w:rPr>
                <w:rFonts w:ascii="Calibri" w:hAnsi="Calibri"/>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753"/>
              <w:gridCol w:w="1753"/>
              <w:gridCol w:w="1568"/>
            </w:tblGrid>
            <w:tr w:rsidR="009274EA" w14:paraId="48ED7948" w14:textId="77777777">
              <w:tc>
                <w:tcPr>
                  <w:tcW w:w="1753" w:type="dxa"/>
                  <w:shd w:val="clear" w:color="auto" w:fill="auto"/>
                </w:tcPr>
                <w:p w14:paraId="6EF2AD03" w14:textId="77777777" w:rsidR="009274EA" w:rsidRDefault="00C53038">
                  <w:pPr>
                    <w:spacing w:after="0"/>
                    <w:jc w:val="center"/>
                    <w:rPr>
                      <w:rFonts w:ascii="Calibri" w:hAnsi="Calibri"/>
                      <w:b/>
                    </w:rPr>
                  </w:pPr>
                  <w:r>
                    <w:rPr>
                      <w:rFonts w:ascii="Calibri" w:hAnsi="Calibri"/>
                      <w:b/>
                    </w:rPr>
                    <w:t>Sub Module</w:t>
                  </w:r>
                </w:p>
              </w:tc>
              <w:tc>
                <w:tcPr>
                  <w:tcW w:w="1753" w:type="dxa"/>
                  <w:shd w:val="clear" w:color="auto" w:fill="auto"/>
                </w:tcPr>
                <w:p w14:paraId="6EE43E47" w14:textId="77777777" w:rsidR="009274EA" w:rsidRDefault="00C53038">
                  <w:pPr>
                    <w:spacing w:after="0"/>
                    <w:jc w:val="center"/>
                    <w:rPr>
                      <w:rFonts w:ascii="Calibri" w:hAnsi="Calibri"/>
                      <w:b/>
                    </w:rPr>
                  </w:pPr>
                  <w:r>
                    <w:rPr>
                      <w:rFonts w:ascii="Calibri" w:hAnsi="Calibri"/>
                      <w:b/>
                    </w:rPr>
                    <w:t>Events</w:t>
                  </w:r>
                </w:p>
              </w:tc>
              <w:tc>
                <w:tcPr>
                  <w:tcW w:w="3321" w:type="dxa"/>
                  <w:gridSpan w:val="2"/>
                  <w:shd w:val="clear" w:color="auto" w:fill="auto"/>
                </w:tcPr>
                <w:p w14:paraId="4536231A" w14:textId="77777777" w:rsidR="009274EA" w:rsidRDefault="00C53038">
                  <w:pPr>
                    <w:spacing w:after="0"/>
                    <w:jc w:val="center"/>
                    <w:rPr>
                      <w:rFonts w:ascii="Calibri" w:hAnsi="Calibri"/>
                      <w:b/>
                    </w:rPr>
                  </w:pPr>
                  <w:r>
                    <w:rPr>
                      <w:rFonts w:ascii="Calibri" w:hAnsi="Calibri"/>
                      <w:b/>
                    </w:rPr>
                    <w:t>Link</w:t>
                  </w:r>
                </w:p>
              </w:tc>
            </w:tr>
            <w:tr w:rsidR="009274EA" w14:paraId="1649EB8E" w14:textId="77777777">
              <w:tc>
                <w:tcPr>
                  <w:tcW w:w="1753" w:type="dxa"/>
                  <w:vMerge w:val="restart"/>
                  <w:shd w:val="clear" w:color="auto" w:fill="auto"/>
                </w:tcPr>
                <w:p w14:paraId="59529B04" w14:textId="77777777" w:rsidR="009274EA" w:rsidRDefault="009274EA">
                  <w:pPr>
                    <w:spacing w:after="0"/>
                    <w:jc w:val="center"/>
                    <w:rPr>
                      <w:rFonts w:ascii="Calibri" w:hAnsi="Calibri"/>
                    </w:rPr>
                  </w:pPr>
                </w:p>
                <w:p w14:paraId="5111DCD1" w14:textId="77777777" w:rsidR="009274EA" w:rsidRDefault="00C53038">
                  <w:pPr>
                    <w:spacing w:after="0"/>
                    <w:jc w:val="center"/>
                    <w:rPr>
                      <w:rFonts w:ascii="Calibri" w:hAnsi="Calibri"/>
                    </w:rPr>
                  </w:pPr>
                  <w:r>
                    <w:rPr>
                      <w:rFonts w:ascii="Calibri" w:hAnsi="Calibri"/>
                    </w:rPr>
                    <w:t>State Master</w:t>
                  </w:r>
                </w:p>
              </w:tc>
              <w:tc>
                <w:tcPr>
                  <w:tcW w:w="1753" w:type="dxa"/>
                  <w:vMerge w:val="restart"/>
                  <w:shd w:val="clear" w:color="auto" w:fill="auto"/>
                </w:tcPr>
                <w:p w14:paraId="35511B23" w14:textId="77777777" w:rsidR="009274EA" w:rsidRDefault="00C53038">
                  <w:pPr>
                    <w:spacing w:after="0"/>
                    <w:jc w:val="center"/>
                    <w:rPr>
                      <w:rFonts w:ascii="Calibri" w:hAnsi="Calibri"/>
                    </w:rPr>
                  </w:pPr>
                  <w:r>
                    <w:rPr>
                      <w:rFonts w:ascii="Calibri" w:hAnsi="Calibri"/>
                    </w:rPr>
                    <w:t>Create State</w:t>
                  </w:r>
                </w:p>
              </w:tc>
              <w:tc>
                <w:tcPr>
                  <w:tcW w:w="1753" w:type="dxa"/>
                  <w:shd w:val="clear" w:color="auto" w:fill="auto"/>
                </w:tcPr>
                <w:p w14:paraId="038AE60F"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02A886D9" w14:textId="77777777" w:rsidR="009274EA" w:rsidRDefault="00C53038">
                  <w:pPr>
                    <w:spacing w:after="0"/>
                    <w:jc w:val="center"/>
                    <w:rPr>
                      <w:rFonts w:ascii="Calibri" w:hAnsi="Calibri"/>
                    </w:rPr>
                  </w:pPr>
                  <w:r>
                    <w:rPr>
                      <w:rFonts w:ascii="Calibri" w:hAnsi="Calibri"/>
                    </w:rPr>
                    <w:t>View</w:t>
                  </w:r>
                </w:p>
              </w:tc>
            </w:tr>
            <w:tr w:rsidR="009274EA" w14:paraId="1E1789CA" w14:textId="77777777">
              <w:tc>
                <w:tcPr>
                  <w:tcW w:w="1753" w:type="dxa"/>
                  <w:vMerge/>
                  <w:shd w:val="clear" w:color="auto" w:fill="auto"/>
                </w:tcPr>
                <w:p w14:paraId="2CDE6D52" w14:textId="77777777" w:rsidR="009274EA" w:rsidRDefault="009274EA">
                  <w:pPr>
                    <w:spacing w:after="0"/>
                    <w:ind w:left="469"/>
                    <w:jc w:val="center"/>
                    <w:rPr>
                      <w:rFonts w:ascii="Calibri" w:hAnsi="Calibri"/>
                    </w:rPr>
                  </w:pPr>
                </w:p>
              </w:tc>
              <w:tc>
                <w:tcPr>
                  <w:tcW w:w="1753" w:type="dxa"/>
                  <w:vMerge/>
                  <w:shd w:val="clear" w:color="auto" w:fill="auto"/>
                </w:tcPr>
                <w:p w14:paraId="6C14BF40" w14:textId="77777777" w:rsidR="009274EA" w:rsidRDefault="009274EA">
                  <w:pPr>
                    <w:spacing w:after="0"/>
                    <w:jc w:val="center"/>
                    <w:rPr>
                      <w:rFonts w:ascii="Calibri" w:hAnsi="Calibri"/>
                    </w:rPr>
                  </w:pPr>
                </w:p>
              </w:tc>
              <w:tc>
                <w:tcPr>
                  <w:tcW w:w="1753" w:type="dxa"/>
                  <w:shd w:val="clear" w:color="auto" w:fill="auto"/>
                </w:tcPr>
                <w:p w14:paraId="72F9D9A2" w14:textId="77777777" w:rsidR="009274EA" w:rsidRDefault="009274EA">
                  <w:pPr>
                    <w:spacing w:after="0"/>
                    <w:jc w:val="center"/>
                    <w:rPr>
                      <w:rFonts w:ascii="Calibri" w:hAnsi="Calibri"/>
                    </w:rPr>
                  </w:pPr>
                </w:p>
              </w:tc>
              <w:tc>
                <w:tcPr>
                  <w:tcW w:w="1568" w:type="dxa"/>
                  <w:shd w:val="clear" w:color="auto" w:fill="auto"/>
                </w:tcPr>
                <w:p w14:paraId="761EFE87" w14:textId="77777777" w:rsidR="009274EA" w:rsidRDefault="00C53038">
                  <w:pPr>
                    <w:spacing w:after="0"/>
                    <w:jc w:val="center"/>
                    <w:rPr>
                      <w:rFonts w:ascii="Calibri" w:hAnsi="Calibri"/>
                    </w:rPr>
                  </w:pPr>
                  <w:r>
                    <w:rPr>
                      <w:rFonts w:ascii="Calibri" w:hAnsi="Calibri"/>
                    </w:rPr>
                    <w:t>Cancel</w:t>
                  </w:r>
                </w:p>
              </w:tc>
            </w:tr>
            <w:tr w:rsidR="009274EA" w14:paraId="18058309" w14:textId="77777777">
              <w:trPr>
                <w:trHeight w:val="476"/>
              </w:trPr>
              <w:tc>
                <w:tcPr>
                  <w:tcW w:w="1753" w:type="dxa"/>
                  <w:vMerge/>
                  <w:shd w:val="clear" w:color="auto" w:fill="auto"/>
                </w:tcPr>
                <w:p w14:paraId="080DD0E5" w14:textId="77777777" w:rsidR="009274EA" w:rsidRDefault="009274EA">
                  <w:pPr>
                    <w:spacing w:after="0"/>
                    <w:ind w:left="469"/>
                    <w:jc w:val="center"/>
                    <w:rPr>
                      <w:rFonts w:ascii="Calibri" w:hAnsi="Calibri"/>
                    </w:rPr>
                  </w:pPr>
                </w:p>
              </w:tc>
              <w:tc>
                <w:tcPr>
                  <w:tcW w:w="1753" w:type="dxa"/>
                  <w:shd w:val="clear" w:color="auto" w:fill="auto"/>
                </w:tcPr>
                <w:p w14:paraId="151391BF" w14:textId="77777777" w:rsidR="009274EA" w:rsidRDefault="00C53038">
                  <w:pPr>
                    <w:spacing w:after="0"/>
                    <w:jc w:val="center"/>
                    <w:rPr>
                      <w:rFonts w:ascii="Calibri" w:hAnsi="Calibri"/>
                    </w:rPr>
                  </w:pPr>
                  <w:r>
                    <w:rPr>
                      <w:rFonts w:ascii="Calibri" w:hAnsi="Calibri"/>
                    </w:rPr>
                    <w:t>Manage State</w:t>
                  </w:r>
                </w:p>
              </w:tc>
              <w:tc>
                <w:tcPr>
                  <w:tcW w:w="1753" w:type="dxa"/>
                  <w:shd w:val="clear" w:color="auto" w:fill="auto"/>
                </w:tcPr>
                <w:p w14:paraId="2ACB1AD7"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4CD16466" w14:textId="77777777" w:rsidR="009274EA" w:rsidRDefault="00C53038">
                  <w:pPr>
                    <w:spacing w:after="0"/>
                    <w:jc w:val="center"/>
                    <w:rPr>
                      <w:rFonts w:ascii="Calibri" w:hAnsi="Calibri"/>
                    </w:rPr>
                  </w:pPr>
                  <w:r>
                    <w:rPr>
                      <w:rFonts w:ascii="Calibri" w:hAnsi="Calibri"/>
                    </w:rPr>
                    <w:t>Active/Inactive</w:t>
                  </w:r>
                </w:p>
              </w:tc>
            </w:tr>
            <w:tr w:rsidR="009274EA" w14:paraId="19104DA2" w14:textId="77777777">
              <w:tc>
                <w:tcPr>
                  <w:tcW w:w="1753" w:type="dxa"/>
                  <w:vMerge w:val="restart"/>
                  <w:shd w:val="clear" w:color="auto" w:fill="auto"/>
                </w:tcPr>
                <w:p w14:paraId="2680ABEA" w14:textId="77777777" w:rsidR="009274EA" w:rsidRDefault="009274EA">
                  <w:pPr>
                    <w:spacing w:after="0"/>
                    <w:jc w:val="center"/>
                    <w:rPr>
                      <w:rFonts w:ascii="Calibri" w:hAnsi="Calibri"/>
                    </w:rPr>
                  </w:pPr>
                </w:p>
                <w:p w14:paraId="314FF9F7" w14:textId="77777777" w:rsidR="009274EA" w:rsidRDefault="00C53038">
                  <w:pPr>
                    <w:spacing w:after="0"/>
                    <w:jc w:val="center"/>
                    <w:rPr>
                      <w:rFonts w:ascii="Calibri" w:hAnsi="Calibri"/>
                    </w:rPr>
                  </w:pPr>
                  <w:r>
                    <w:rPr>
                      <w:rFonts w:ascii="Calibri" w:hAnsi="Calibri"/>
                    </w:rPr>
                    <w:t>Auction Center Master</w:t>
                  </w:r>
                </w:p>
              </w:tc>
              <w:tc>
                <w:tcPr>
                  <w:tcW w:w="1753" w:type="dxa"/>
                  <w:vMerge w:val="restart"/>
                  <w:shd w:val="clear" w:color="auto" w:fill="auto"/>
                </w:tcPr>
                <w:p w14:paraId="643536EB" w14:textId="77777777" w:rsidR="009274EA" w:rsidRDefault="00C53038">
                  <w:pPr>
                    <w:spacing w:after="0"/>
                    <w:jc w:val="center"/>
                    <w:rPr>
                      <w:rFonts w:ascii="Calibri" w:hAnsi="Calibri"/>
                    </w:rPr>
                  </w:pPr>
                  <w:r>
                    <w:rPr>
                      <w:rFonts w:ascii="Calibri" w:hAnsi="Calibri"/>
                    </w:rPr>
                    <w:t>Create Auction Center</w:t>
                  </w:r>
                </w:p>
              </w:tc>
              <w:tc>
                <w:tcPr>
                  <w:tcW w:w="1753" w:type="dxa"/>
                  <w:shd w:val="clear" w:color="auto" w:fill="auto"/>
                </w:tcPr>
                <w:p w14:paraId="6888CC6E"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631789DA" w14:textId="77777777" w:rsidR="009274EA" w:rsidRDefault="00C53038">
                  <w:pPr>
                    <w:spacing w:after="0"/>
                    <w:jc w:val="center"/>
                    <w:rPr>
                      <w:rFonts w:ascii="Calibri" w:hAnsi="Calibri"/>
                    </w:rPr>
                  </w:pPr>
                  <w:r>
                    <w:rPr>
                      <w:rFonts w:ascii="Calibri" w:hAnsi="Calibri"/>
                    </w:rPr>
                    <w:t>View</w:t>
                  </w:r>
                </w:p>
              </w:tc>
            </w:tr>
            <w:tr w:rsidR="009274EA" w14:paraId="3619A6D9" w14:textId="77777777">
              <w:tc>
                <w:tcPr>
                  <w:tcW w:w="1753" w:type="dxa"/>
                  <w:vMerge/>
                  <w:shd w:val="clear" w:color="auto" w:fill="auto"/>
                </w:tcPr>
                <w:p w14:paraId="217F06BC" w14:textId="77777777" w:rsidR="009274EA" w:rsidRDefault="009274EA">
                  <w:pPr>
                    <w:spacing w:after="0"/>
                    <w:ind w:left="469"/>
                    <w:jc w:val="center"/>
                    <w:rPr>
                      <w:rFonts w:ascii="Calibri" w:hAnsi="Calibri"/>
                    </w:rPr>
                  </w:pPr>
                </w:p>
              </w:tc>
              <w:tc>
                <w:tcPr>
                  <w:tcW w:w="1753" w:type="dxa"/>
                  <w:vMerge/>
                  <w:shd w:val="clear" w:color="auto" w:fill="auto"/>
                </w:tcPr>
                <w:p w14:paraId="21322DB2" w14:textId="77777777" w:rsidR="009274EA" w:rsidRDefault="009274EA">
                  <w:pPr>
                    <w:spacing w:after="0"/>
                    <w:jc w:val="center"/>
                    <w:rPr>
                      <w:rFonts w:ascii="Calibri" w:hAnsi="Calibri"/>
                    </w:rPr>
                  </w:pPr>
                </w:p>
              </w:tc>
              <w:tc>
                <w:tcPr>
                  <w:tcW w:w="1753" w:type="dxa"/>
                  <w:shd w:val="clear" w:color="auto" w:fill="auto"/>
                </w:tcPr>
                <w:p w14:paraId="1D0FBF83" w14:textId="77777777" w:rsidR="009274EA" w:rsidRDefault="009274EA">
                  <w:pPr>
                    <w:spacing w:after="0"/>
                    <w:jc w:val="center"/>
                    <w:rPr>
                      <w:rFonts w:ascii="Calibri" w:hAnsi="Calibri"/>
                    </w:rPr>
                  </w:pPr>
                </w:p>
              </w:tc>
              <w:tc>
                <w:tcPr>
                  <w:tcW w:w="1568" w:type="dxa"/>
                  <w:shd w:val="clear" w:color="auto" w:fill="auto"/>
                </w:tcPr>
                <w:p w14:paraId="0032C0C3" w14:textId="77777777" w:rsidR="009274EA" w:rsidRDefault="00C53038">
                  <w:pPr>
                    <w:spacing w:after="0"/>
                    <w:jc w:val="center"/>
                    <w:rPr>
                      <w:rFonts w:ascii="Calibri" w:hAnsi="Calibri"/>
                    </w:rPr>
                  </w:pPr>
                  <w:r>
                    <w:rPr>
                      <w:rFonts w:ascii="Calibri" w:hAnsi="Calibri"/>
                    </w:rPr>
                    <w:t>Cancel</w:t>
                  </w:r>
                </w:p>
              </w:tc>
            </w:tr>
            <w:tr w:rsidR="009274EA" w14:paraId="51CFEAA0" w14:textId="77777777">
              <w:trPr>
                <w:trHeight w:val="476"/>
              </w:trPr>
              <w:tc>
                <w:tcPr>
                  <w:tcW w:w="1753" w:type="dxa"/>
                  <w:vMerge/>
                  <w:shd w:val="clear" w:color="auto" w:fill="auto"/>
                </w:tcPr>
                <w:p w14:paraId="11229A8B" w14:textId="77777777" w:rsidR="009274EA" w:rsidRDefault="009274EA">
                  <w:pPr>
                    <w:spacing w:after="0"/>
                    <w:ind w:left="469"/>
                    <w:jc w:val="center"/>
                    <w:rPr>
                      <w:rFonts w:ascii="Calibri" w:hAnsi="Calibri"/>
                    </w:rPr>
                  </w:pPr>
                </w:p>
              </w:tc>
              <w:tc>
                <w:tcPr>
                  <w:tcW w:w="1753" w:type="dxa"/>
                  <w:shd w:val="clear" w:color="auto" w:fill="auto"/>
                </w:tcPr>
                <w:p w14:paraId="778F81D6" w14:textId="77777777" w:rsidR="009274EA" w:rsidRDefault="00C53038">
                  <w:pPr>
                    <w:spacing w:after="0"/>
                    <w:jc w:val="center"/>
                    <w:rPr>
                      <w:rFonts w:ascii="Calibri" w:hAnsi="Calibri"/>
                    </w:rPr>
                  </w:pPr>
                  <w:r>
                    <w:rPr>
                      <w:rFonts w:ascii="Calibri" w:hAnsi="Calibri"/>
                    </w:rPr>
                    <w:t>Manage Auction Center</w:t>
                  </w:r>
                </w:p>
              </w:tc>
              <w:tc>
                <w:tcPr>
                  <w:tcW w:w="1753" w:type="dxa"/>
                  <w:shd w:val="clear" w:color="auto" w:fill="auto"/>
                </w:tcPr>
                <w:p w14:paraId="5774E98C"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3B3094F9" w14:textId="77777777" w:rsidR="009274EA" w:rsidRDefault="00C53038">
                  <w:pPr>
                    <w:spacing w:after="0"/>
                    <w:jc w:val="center"/>
                    <w:rPr>
                      <w:rFonts w:ascii="Calibri" w:hAnsi="Calibri"/>
                    </w:rPr>
                  </w:pPr>
                  <w:r>
                    <w:rPr>
                      <w:rFonts w:ascii="Calibri" w:hAnsi="Calibri"/>
                    </w:rPr>
                    <w:t>Active/Inactive</w:t>
                  </w:r>
                </w:p>
              </w:tc>
            </w:tr>
            <w:tr w:rsidR="009274EA" w14:paraId="69424619" w14:textId="77777777">
              <w:tc>
                <w:tcPr>
                  <w:tcW w:w="1753" w:type="dxa"/>
                  <w:vMerge w:val="restart"/>
                  <w:shd w:val="clear" w:color="auto" w:fill="auto"/>
                </w:tcPr>
                <w:p w14:paraId="3068D19F" w14:textId="77777777" w:rsidR="009274EA" w:rsidRDefault="009274EA">
                  <w:pPr>
                    <w:spacing w:after="0"/>
                    <w:jc w:val="center"/>
                    <w:rPr>
                      <w:rFonts w:ascii="Calibri" w:hAnsi="Calibri"/>
                    </w:rPr>
                  </w:pPr>
                </w:p>
                <w:p w14:paraId="403E7DE7" w14:textId="77777777" w:rsidR="009274EA" w:rsidRDefault="00C53038">
                  <w:pPr>
                    <w:spacing w:after="0"/>
                    <w:jc w:val="center"/>
                    <w:rPr>
                      <w:rFonts w:ascii="Calibri" w:hAnsi="Calibri"/>
                    </w:rPr>
                  </w:pPr>
                  <w:r>
                    <w:rPr>
                      <w:rFonts w:ascii="Calibri" w:hAnsi="Calibri"/>
                    </w:rPr>
                    <w:t>Category Master</w:t>
                  </w:r>
                </w:p>
              </w:tc>
              <w:tc>
                <w:tcPr>
                  <w:tcW w:w="1753" w:type="dxa"/>
                  <w:vMerge w:val="restart"/>
                  <w:shd w:val="clear" w:color="auto" w:fill="auto"/>
                </w:tcPr>
                <w:p w14:paraId="3870E926" w14:textId="77777777" w:rsidR="009274EA" w:rsidRDefault="00C53038">
                  <w:pPr>
                    <w:spacing w:after="0"/>
                    <w:jc w:val="center"/>
                    <w:rPr>
                      <w:rFonts w:ascii="Calibri" w:hAnsi="Calibri"/>
                    </w:rPr>
                  </w:pPr>
                  <w:r>
                    <w:rPr>
                      <w:rFonts w:ascii="Calibri" w:hAnsi="Calibri"/>
                    </w:rPr>
                    <w:t>Create Category</w:t>
                  </w:r>
                </w:p>
              </w:tc>
              <w:tc>
                <w:tcPr>
                  <w:tcW w:w="1753" w:type="dxa"/>
                  <w:shd w:val="clear" w:color="auto" w:fill="auto"/>
                </w:tcPr>
                <w:p w14:paraId="5EAD35AA"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35F092F3" w14:textId="77777777" w:rsidR="009274EA" w:rsidRDefault="00C53038">
                  <w:pPr>
                    <w:spacing w:after="0"/>
                    <w:jc w:val="center"/>
                    <w:rPr>
                      <w:rFonts w:ascii="Calibri" w:hAnsi="Calibri"/>
                    </w:rPr>
                  </w:pPr>
                  <w:r>
                    <w:rPr>
                      <w:rFonts w:ascii="Calibri" w:hAnsi="Calibri"/>
                    </w:rPr>
                    <w:t>View</w:t>
                  </w:r>
                </w:p>
              </w:tc>
            </w:tr>
            <w:tr w:rsidR="009274EA" w14:paraId="74C257C9" w14:textId="77777777">
              <w:tc>
                <w:tcPr>
                  <w:tcW w:w="1753" w:type="dxa"/>
                  <w:vMerge/>
                  <w:shd w:val="clear" w:color="auto" w:fill="auto"/>
                </w:tcPr>
                <w:p w14:paraId="2E881469" w14:textId="77777777" w:rsidR="009274EA" w:rsidRDefault="009274EA">
                  <w:pPr>
                    <w:spacing w:after="0"/>
                    <w:ind w:left="469"/>
                    <w:jc w:val="center"/>
                    <w:rPr>
                      <w:rFonts w:ascii="Calibri" w:hAnsi="Calibri"/>
                    </w:rPr>
                  </w:pPr>
                </w:p>
              </w:tc>
              <w:tc>
                <w:tcPr>
                  <w:tcW w:w="1753" w:type="dxa"/>
                  <w:vMerge/>
                  <w:shd w:val="clear" w:color="auto" w:fill="auto"/>
                </w:tcPr>
                <w:p w14:paraId="3583C621" w14:textId="77777777" w:rsidR="009274EA" w:rsidRDefault="009274EA">
                  <w:pPr>
                    <w:spacing w:after="0"/>
                    <w:jc w:val="center"/>
                    <w:rPr>
                      <w:rFonts w:ascii="Calibri" w:hAnsi="Calibri"/>
                    </w:rPr>
                  </w:pPr>
                </w:p>
              </w:tc>
              <w:tc>
                <w:tcPr>
                  <w:tcW w:w="1753" w:type="dxa"/>
                  <w:shd w:val="clear" w:color="auto" w:fill="auto"/>
                </w:tcPr>
                <w:p w14:paraId="1B54AC7E" w14:textId="77777777" w:rsidR="009274EA" w:rsidRDefault="009274EA">
                  <w:pPr>
                    <w:spacing w:after="0"/>
                    <w:jc w:val="center"/>
                    <w:rPr>
                      <w:rFonts w:ascii="Calibri" w:hAnsi="Calibri"/>
                    </w:rPr>
                  </w:pPr>
                </w:p>
              </w:tc>
              <w:tc>
                <w:tcPr>
                  <w:tcW w:w="1568" w:type="dxa"/>
                  <w:shd w:val="clear" w:color="auto" w:fill="auto"/>
                </w:tcPr>
                <w:p w14:paraId="1A6A22B6" w14:textId="77777777" w:rsidR="009274EA" w:rsidRDefault="00C53038">
                  <w:pPr>
                    <w:spacing w:after="0"/>
                    <w:jc w:val="center"/>
                    <w:rPr>
                      <w:rFonts w:ascii="Calibri" w:hAnsi="Calibri"/>
                    </w:rPr>
                  </w:pPr>
                  <w:r>
                    <w:rPr>
                      <w:rFonts w:ascii="Calibri" w:hAnsi="Calibri"/>
                    </w:rPr>
                    <w:t>Cancel</w:t>
                  </w:r>
                </w:p>
              </w:tc>
            </w:tr>
            <w:tr w:rsidR="009274EA" w14:paraId="70F3FBA1" w14:textId="77777777">
              <w:trPr>
                <w:trHeight w:val="476"/>
              </w:trPr>
              <w:tc>
                <w:tcPr>
                  <w:tcW w:w="1753" w:type="dxa"/>
                  <w:vMerge/>
                  <w:shd w:val="clear" w:color="auto" w:fill="auto"/>
                </w:tcPr>
                <w:p w14:paraId="5EAEB8A6" w14:textId="77777777" w:rsidR="009274EA" w:rsidRDefault="009274EA">
                  <w:pPr>
                    <w:spacing w:after="0"/>
                    <w:ind w:left="469"/>
                    <w:jc w:val="center"/>
                    <w:rPr>
                      <w:rFonts w:ascii="Calibri" w:hAnsi="Calibri"/>
                    </w:rPr>
                  </w:pPr>
                </w:p>
              </w:tc>
              <w:tc>
                <w:tcPr>
                  <w:tcW w:w="1753" w:type="dxa"/>
                  <w:shd w:val="clear" w:color="auto" w:fill="auto"/>
                </w:tcPr>
                <w:p w14:paraId="6FEE913E" w14:textId="77777777" w:rsidR="009274EA" w:rsidRDefault="00C53038">
                  <w:pPr>
                    <w:spacing w:after="0"/>
                    <w:jc w:val="center"/>
                    <w:rPr>
                      <w:rFonts w:ascii="Calibri" w:hAnsi="Calibri"/>
                    </w:rPr>
                  </w:pPr>
                  <w:r>
                    <w:rPr>
                      <w:rFonts w:ascii="Calibri" w:hAnsi="Calibri"/>
                    </w:rPr>
                    <w:t>Manage Category</w:t>
                  </w:r>
                </w:p>
              </w:tc>
              <w:tc>
                <w:tcPr>
                  <w:tcW w:w="1753" w:type="dxa"/>
                  <w:shd w:val="clear" w:color="auto" w:fill="auto"/>
                </w:tcPr>
                <w:p w14:paraId="2E46E8AB"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7158A662" w14:textId="77777777" w:rsidR="009274EA" w:rsidRDefault="00C53038">
                  <w:pPr>
                    <w:spacing w:after="0"/>
                    <w:jc w:val="center"/>
                    <w:rPr>
                      <w:rFonts w:ascii="Calibri" w:hAnsi="Calibri"/>
                    </w:rPr>
                  </w:pPr>
                  <w:r>
                    <w:rPr>
                      <w:rFonts w:ascii="Calibri" w:hAnsi="Calibri"/>
                    </w:rPr>
                    <w:t>Active/Inactive</w:t>
                  </w:r>
                </w:p>
              </w:tc>
            </w:tr>
            <w:tr w:rsidR="009274EA" w14:paraId="1BFAA9F0" w14:textId="77777777">
              <w:tc>
                <w:tcPr>
                  <w:tcW w:w="1753" w:type="dxa"/>
                  <w:vMerge w:val="restart"/>
                  <w:shd w:val="clear" w:color="auto" w:fill="auto"/>
                </w:tcPr>
                <w:p w14:paraId="5B093D68" w14:textId="77777777" w:rsidR="009274EA" w:rsidRDefault="009274EA">
                  <w:pPr>
                    <w:spacing w:after="0"/>
                    <w:jc w:val="center"/>
                    <w:rPr>
                      <w:rFonts w:ascii="Calibri" w:hAnsi="Calibri"/>
                    </w:rPr>
                  </w:pPr>
                </w:p>
                <w:p w14:paraId="0C85AA9B" w14:textId="77777777" w:rsidR="009274EA" w:rsidRDefault="00C53038">
                  <w:pPr>
                    <w:spacing w:after="0"/>
                    <w:jc w:val="center"/>
                    <w:rPr>
                      <w:rFonts w:ascii="Calibri" w:hAnsi="Calibri"/>
                    </w:rPr>
                  </w:pPr>
                  <w:r>
                    <w:rPr>
                      <w:rFonts w:ascii="Calibri" w:hAnsi="Calibri"/>
                    </w:rPr>
                    <w:t>Tea Type Master</w:t>
                  </w:r>
                </w:p>
              </w:tc>
              <w:tc>
                <w:tcPr>
                  <w:tcW w:w="1753" w:type="dxa"/>
                  <w:vMerge w:val="restart"/>
                  <w:shd w:val="clear" w:color="auto" w:fill="auto"/>
                </w:tcPr>
                <w:p w14:paraId="7EEEBE64" w14:textId="77777777" w:rsidR="009274EA" w:rsidRDefault="00C53038">
                  <w:pPr>
                    <w:spacing w:after="0"/>
                    <w:jc w:val="center"/>
                    <w:rPr>
                      <w:rFonts w:ascii="Calibri" w:hAnsi="Calibri"/>
                    </w:rPr>
                  </w:pPr>
                  <w:r>
                    <w:rPr>
                      <w:rFonts w:ascii="Calibri" w:hAnsi="Calibri"/>
                    </w:rPr>
                    <w:t>Create Tea Type</w:t>
                  </w:r>
                </w:p>
              </w:tc>
              <w:tc>
                <w:tcPr>
                  <w:tcW w:w="1753" w:type="dxa"/>
                  <w:shd w:val="clear" w:color="auto" w:fill="auto"/>
                </w:tcPr>
                <w:p w14:paraId="280B0A7A"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4A9D9F72" w14:textId="77777777" w:rsidR="009274EA" w:rsidRDefault="00C53038">
                  <w:pPr>
                    <w:spacing w:after="0"/>
                    <w:jc w:val="center"/>
                    <w:rPr>
                      <w:rFonts w:ascii="Calibri" w:hAnsi="Calibri"/>
                    </w:rPr>
                  </w:pPr>
                  <w:r>
                    <w:rPr>
                      <w:rFonts w:ascii="Calibri" w:hAnsi="Calibri"/>
                    </w:rPr>
                    <w:t>View</w:t>
                  </w:r>
                </w:p>
              </w:tc>
            </w:tr>
            <w:tr w:rsidR="009274EA" w14:paraId="00BE885A" w14:textId="77777777">
              <w:tc>
                <w:tcPr>
                  <w:tcW w:w="1753" w:type="dxa"/>
                  <w:vMerge/>
                  <w:shd w:val="clear" w:color="auto" w:fill="auto"/>
                </w:tcPr>
                <w:p w14:paraId="7A5627A3" w14:textId="77777777" w:rsidR="009274EA" w:rsidRDefault="009274EA">
                  <w:pPr>
                    <w:spacing w:after="0"/>
                    <w:ind w:left="469"/>
                    <w:jc w:val="center"/>
                    <w:rPr>
                      <w:rFonts w:ascii="Calibri" w:hAnsi="Calibri"/>
                    </w:rPr>
                  </w:pPr>
                </w:p>
              </w:tc>
              <w:tc>
                <w:tcPr>
                  <w:tcW w:w="1753" w:type="dxa"/>
                  <w:vMerge/>
                  <w:shd w:val="clear" w:color="auto" w:fill="auto"/>
                </w:tcPr>
                <w:p w14:paraId="563B950B" w14:textId="77777777" w:rsidR="009274EA" w:rsidRDefault="009274EA">
                  <w:pPr>
                    <w:spacing w:after="0"/>
                    <w:jc w:val="center"/>
                    <w:rPr>
                      <w:rFonts w:ascii="Calibri" w:hAnsi="Calibri"/>
                    </w:rPr>
                  </w:pPr>
                </w:p>
              </w:tc>
              <w:tc>
                <w:tcPr>
                  <w:tcW w:w="1753" w:type="dxa"/>
                  <w:shd w:val="clear" w:color="auto" w:fill="auto"/>
                </w:tcPr>
                <w:p w14:paraId="46D1B883" w14:textId="77777777" w:rsidR="009274EA" w:rsidRDefault="009274EA">
                  <w:pPr>
                    <w:spacing w:after="0"/>
                    <w:jc w:val="center"/>
                    <w:rPr>
                      <w:rFonts w:ascii="Calibri" w:hAnsi="Calibri"/>
                    </w:rPr>
                  </w:pPr>
                </w:p>
              </w:tc>
              <w:tc>
                <w:tcPr>
                  <w:tcW w:w="1568" w:type="dxa"/>
                  <w:shd w:val="clear" w:color="auto" w:fill="auto"/>
                </w:tcPr>
                <w:p w14:paraId="76A05A8B" w14:textId="77777777" w:rsidR="009274EA" w:rsidRDefault="00C53038">
                  <w:pPr>
                    <w:spacing w:after="0"/>
                    <w:jc w:val="center"/>
                    <w:rPr>
                      <w:rFonts w:ascii="Calibri" w:hAnsi="Calibri"/>
                    </w:rPr>
                  </w:pPr>
                  <w:r>
                    <w:rPr>
                      <w:rFonts w:ascii="Calibri" w:hAnsi="Calibri"/>
                    </w:rPr>
                    <w:t>Cancel</w:t>
                  </w:r>
                </w:p>
              </w:tc>
            </w:tr>
            <w:tr w:rsidR="009274EA" w14:paraId="57F73235" w14:textId="77777777">
              <w:trPr>
                <w:trHeight w:val="476"/>
              </w:trPr>
              <w:tc>
                <w:tcPr>
                  <w:tcW w:w="1753" w:type="dxa"/>
                  <w:vMerge/>
                  <w:shd w:val="clear" w:color="auto" w:fill="auto"/>
                </w:tcPr>
                <w:p w14:paraId="28818FEE" w14:textId="77777777" w:rsidR="009274EA" w:rsidRDefault="009274EA">
                  <w:pPr>
                    <w:spacing w:after="0"/>
                    <w:ind w:left="469"/>
                    <w:jc w:val="center"/>
                    <w:rPr>
                      <w:rFonts w:ascii="Calibri" w:hAnsi="Calibri"/>
                    </w:rPr>
                  </w:pPr>
                </w:p>
              </w:tc>
              <w:tc>
                <w:tcPr>
                  <w:tcW w:w="1753" w:type="dxa"/>
                  <w:shd w:val="clear" w:color="auto" w:fill="auto"/>
                </w:tcPr>
                <w:p w14:paraId="0D7B6FE3" w14:textId="77777777" w:rsidR="009274EA" w:rsidRDefault="00C53038">
                  <w:pPr>
                    <w:spacing w:after="0"/>
                    <w:jc w:val="center"/>
                    <w:rPr>
                      <w:rFonts w:ascii="Calibri" w:hAnsi="Calibri"/>
                    </w:rPr>
                  </w:pPr>
                  <w:r>
                    <w:rPr>
                      <w:rFonts w:ascii="Calibri" w:hAnsi="Calibri"/>
                    </w:rPr>
                    <w:t>Manage Tea Type</w:t>
                  </w:r>
                </w:p>
              </w:tc>
              <w:tc>
                <w:tcPr>
                  <w:tcW w:w="1753" w:type="dxa"/>
                  <w:shd w:val="clear" w:color="auto" w:fill="auto"/>
                </w:tcPr>
                <w:p w14:paraId="53800EF3"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72CA5A4D" w14:textId="77777777" w:rsidR="009274EA" w:rsidRDefault="00C53038">
                  <w:pPr>
                    <w:spacing w:after="0"/>
                    <w:jc w:val="center"/>
                    <w:rPr>
                      <w:rFonts w:ascii="Calibri" w:hAnsi="Calibri"/>
                    </w:rPr>
                  </w:pPr>
                  <w:r>
                    <w:rPr>
                      <w:rFonts w:ascii="Calibri" w:hAnsi="Calibri"/>
                    </w:rPr>
                    <w:t>Active/Inactive</w:t>
                  </w:r>
                </w:p>
              </w:tc>
            </w:tr>
            <w:tr w:rsidR="009274EA" w14:paraId="624229E9" w14:textId="77777777">
              <w:tc>
                <w:tcPr>
                  <w:tcW w:w="1753" w:type="dxa"/>
                  <w:vMerge w:val="restart"/>
                  <w:shd w:val="clear" w:color="auto" w:fill="auto"/>
                </w:tcPr>
                <w:p w14:paraId="414E0D5F" w14:textId="77777777" w:rsidR="009274EA" w:rsidRDefault="009274EA">
                  <w:pPr>
                    <w:spacing w:after="0"/>
                    <w:jc w:val="center"/>
                    <w:rPr>
                      <w:rFonts w:ascii="Calibri" w:hAnsi="Calibri"/>
                    </w:rPr>
                  </w:pPr>
                </w:p>
                <w:p w14:paraId="6A63C17D" w14:textId="77777777" w:rsidR="009274EA" w:rsidRDefault="00C53038">
                  <w:pPr>
                    <w:spacing w:after="0"/>
                    <w:jc w:val="center"/>
                    <w:rPr>
                      <w:rFonts w:ascii="Calibri" w:hAnsi="Calibri"/>
                    </w:rPr>
                  </w:pPr>
                  <w:r>
                    <w:rPr>
                      <w:rFonts w:ascii="Calibri" w:hAnsi="Calibri"/>
                    </w:rPr>
                    <w:t>Sub Tea Type Master</w:t>
                  </w:r>
                </w:p>
              </w:tc>
              <w:tc>
                <w:tcPr>
                  <w:tcW w:w="1753" w:type="dxa"/>
                  <w:vMerge w:val="restart"/>
                  <w:shd w:val="clear" w:color="auto" w:fill="auto"/>
                </w:tcPr>
                <w:p w14:paraId="1002B94C" w14:textId="77777777" w:rsidR="009274EA" w:rsidRDefault="00C53038">
                  <w:pPr>
                    <w:spacing w:after="0"/>
                    <w:jc w:val="center"/>
                    <w:rPr>
                      <w:rFonts w:ascii="Calibri" w:hAnsi="Calibri"/>
                    </w:rPr>
                  </w:pPr>
                  <w:r>
                    <w:rPr>
                      <w:rFonts w:ascii="Calibri" w:hAnsi="Calibri"/>
                    </w:rPr>
                    <w:t>Create Sub Tea Type</w:t>
                  </w:r>
                </w:p>
              </w:tc>
              <w:tc>
                <w:tcPr>
                  <w:tcW w:w="1753" w:type="dxa"/>
                  <w:shd w:val="clear" w:color="auto" w:fill="auto"/>
                </w:tcPr>
                <w:p w14:paraId="538B46C4"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2126A2D9" w14:textId="77777777" w:rsidR="009274EA" w:rsidRDefault="00C53038">
                  <w:pPr>
                    <w:spacing w:after="0"/>
                    <w:jc w:val="center"/>
                    <w:rPr>
                      <w:rFonts w:ascii="Calibri" w:hAnsi="Calibri"/>
                    </w:rPr>
                  </w:pPr>
                  <w:r>
                    <w:rPr>
                      <w:rFonts w:ascii="Calibri" w:hAnsi="Calibri"/>
                    </w:rPr>
                    <w:t>View</w:t>
                  </w:r>
                </w:p>
              </w:tc>
            </w:tr>
            <w:tr w:rsidR="009274EA" w14:paraId="707F3FAB" w14:textId="77777777">
              <w:tc>
                <w:tcPr>
                  <w:tcW w:w="1753" w:type="dxa"/>
                  <w:vMerge/>
                  <w:shd w:val="clear" w:color="auto" w:fill="auto"/>
                </w:tcPr>
                <w:p w14:paraId="1F4EA9A3" w14:textId="77777777" w:rsidR="009274EA" w:rsidRDefault="009274EA">
                  <w:pPr>
                    <w:spacing w:after="0"/>
                    <w:ind w:left="469"/>
                    <w:jc w:val="center"/>
                    <w:rPr>
                      <w:rFonts w:ascii="Calibri" w:hAnsi="Calibri"/>
                    </w:rPr>
                  </w:pPr>
                </w:p>
              </w:tc>
              <w:tc>
                <w:tcPr>
                  <w:tcW w:w="1753" w:type="dxa"/>
                  <w:vMerge/>
                  <w:shd w:val="clear" w:color="auto" w:fill="auto"/>
                </w:tcPr>
                <w:p w14:paraId="27CE8B76" w14:textId="77777777" w:rsidR="009274EA" w:rsidRDefault="009274EA">
                  <w:pPr>
                    <w:spacing w:after="0"/>
                    <w:jc w:val="center"/>
                    <w:rPr>
                      <w:rFonts w:ascii="Calibri" w:hAnsi="Calibri"/>
                    </w:rPr>
                  </w:pPr>
                </w:p>
              </w:tc>
              <w:tc>
                <w:tcPr>
                  <w:tcW w:w="1753" w:type="dxa"/>
                  <w:shd w:val="clear" w:color="auto" w:fill="auto"/>
                </w:tcPr>
                <w:p w14:paraId="39C8FF04" w14:textId="77777777" w:rsidR="009274EA" w:rsidRDefault="009274EA">
                  <w:pPr>
                    <w:spacing w:after="0"/>
                    <w:jc w:val="center"/>
                    <w:rPr>
                      <w:rFonts w:ascii="Calibri" w:hAnsi="Calibri"/>
                    </w:rPr>
                  </w:pPr>
                </w:p>
              </w:tc>
              <w:tc>
                <w:tcPr>
                  <w:tcW w:w="1568" w:type="dxa"/>
                  <w:shd w:val="clear" w:color="auto" w:fill="auto"/>
                </w:tcPr>
                <w:p w14:paraId="6EEC0B6D" w14:textId="77777777" w:rsidR="009274EA" w:rsidRDefault="00C53038">
                  <w:pPr>
                    <w:spacing w:after="0"/>
                    <w:jc w:val="center"/>
                    <w:rPr>
                      <w:rFonts w:ascii="Calibri" w:hAnsi="Calibri"/>
                    </w:rPr>
                  </w:pPr>
                  <w:r>
                    <w:rPr>
                      <w:rFonts w:ascii="Calibri" w:hAnsi="Calibri"/>
                    </w:rPr>
                    <w:t>Cancel</w:t>
                  </w:r>
                </w:p>
              </w:tc>
            </w:tr>
            <w:tr w:rsidR="009274EA" w14:paraId="7F2176BE" w14:textId="77777777">
              <w:trPr>
                <w:trHeight w:val="476"/>
              </w:trPr>
              <w:tc>
                <w:tcPr>
                  <w:tcW w:w="1753" w:type="dxa"/>
                  <w:vMerge/>
                  <w:shd w:val="clear" w:color="auto" w:fill="auto"/>
                </w:tcPr>
                <w:p w14:paraId="5CBA72B0" w14:textId="77777777" w:rsidR="009274EA" w:rsidRDefault="009274EA">
                  <w:pPr>
                    <w:spacing w:after="0"/>
                    <w:ind w:left="469"/>
                    <w:jc w:val="center"/>
                    <w:rPr>
                      <w:rFonts w:ascii="Calibri" w:hAnsi="Calibri"/>
                    </w:rPr>
                  </w:pPr>
                </w:p>
              </w:tc>
              <w:tc>
                <w:tcPr>
                  <w:tcW w:w="1753" w:type="dxa"/>
                  <w:shd w:val="clear" w:color="auto" w:fill="auto"/>
                </w:tcPr>
                <w:p w14:paraId="77CEB59B" w14:textId="77777777" w:rsidR="009274EA" w:rsidRDefault="00C53038">
                  <w:pPr>
                    <w:spacing w:after="0"/>
                    <w:jc w:val="center"/>
                    <w:rPr>
                      <w:rFonts w:ascii="Calibri" w:hAnsi="Calibri"/>
                    </w:rPr>
                  </w:pPr>
                  <w:r>
                    <w:rPr>
                      <w:rFonts w:ascii="Calibri" w:hAnsi="Calibri"/>
                    </w:rPr>
                    <w:t>Manage Sub Tea Type</w:t>
                  </w:r>
                </w:p>
              </w:tc>
              <w:tc>
                <w:tcPr>
                  <w:tcW w:w="1753" w:type="dxa"/>
                  <w:shd w:val="clear" w:color="auto" w:fill="auto"/>
                </w:tcPr>
                <w:p w14:paraId="5019FC2F"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0FEC811A" w14:textId="77777777" w:rsidR="009274EA" w:rsidRDefault="00C53038">
                  <w:pPr>
                    <w:spacing w:after="0"/>
                    <w:jc w:val="center"/>
                    <w:rPr>
                      <w:rFonts w:ascii="Calibri" w:hAnsi="Calibri"/>
                    </w:rPr>
                  </w:pPr>
                  <w:r>
                    <w:rPr>
                      <w:rFonts w:ascii="Calibri" w:hAnsi="Calibri"/>
                    </w:rPr>
                    <w:t>Active/Inactive</w:t>
                  </w:r>
                </w:p>
              </w:tc>
            </w:tr>
            <w:tr w:rsidR="009274EA" w14:paraId="6A086582" w14:textId="77777777">
              <w:tc>
                <w:tcPr>
                  <w:tcW w:w="1753" w:type="dxa"/>
                  <w:vMerge w:val="restart"/>
                  <w:shd w:val="clear" w:color="auto" w:fill="auto"/>
                </w:tcPr>
                <w:p w14:paraId="41D54EFC" w14:textId="77777777" w:rsidR="009274EA" w:rsidRDefault="009274EA">
                  <w:pPr>
                    <w:spacing w:after="0"/>
                    <w:jc w:val="center"/>
                    <w:rPr>
                      <w:rFonts w:ascii="Calibri" w:hAnsi="Calibri"/>
                    </w:rPr>
                  </w:pPr>
                </w:p>
                <w:p w14:paraId="2F43EC0B" w14:textId="77777777" w:rsidR="009274EA" w:rsidRDefault="00C53038">
                  <w:pPr>
                    <w:spacing w:after="0"/>
                    <w:jc w:val="center"/>
                    <w:rPr>
                      <w:rFonts w:ascii="Calibri" w:hAnsi="Calibri"/>
                    </w:rPr>
                  </w:pPr>
                  <w:r>
                    <w:rPr>
                      <w:rFonts w:ascii="Calibri" w:hAnsi="Calibri"/>
                    </w:rPr>
                    <w:t>Plantation District Master</w:t>
                  </w:r>
                </w:p>
              </w:tc>
              <w:tc>
                <w:tcPr>
                  <w:tcW w:w="1753" w:type="dxa"/>
                  <w:vMerge w:val="restart"/>
                  <w:shd w:val="clear" w:color="auto" w:fill="auto"/>
                </w:tcPr>
                <w:p w14:paraId="5BC33B4F" w14:textId="77777777" w:rsidR="009274EA" w:rsidRDefault="00C53038">
                  <w:pPr>
                    <w:spacing w:after="0"/>
                    <w:jc w:val="center"/>
                    <w:rPr>
                      <w:rFonts w:ascii="Calibri" w:hAnsi="Calibri"/>
                    </w:rPr>
                  </w:pPr>
                  <w:r>
                    <w:rPr>
                      <w:rFonts w:ascii="Calibri" w:hAnsi="Calibri"/>
                    </w:rPr>
                    <w:t>Create Plantation District</w:t>
                  </w:r>
                </w:p>
              </w:tc>
              <w:tc>
                <w:tcPr>
                  <w:tcW w:w="1753" w:type="dxa"/>
                  <w:shd w:val="clear" w:color="auto" w:fill="auto"/>
                </w:tcPr>
                <w:p w14:paraId="6BC73351"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5408A0A9" w14:textId="77777777" w:rsidR="009274EA" w:rsidRDefault="00C53038">
                  <w:pPr>
                    <w:spacing w:after="0"/>
                    <w:jc w:val="center"/>
                    <w:rPr>
                      <w:rFonts w:ascii="Calibri" w:hAnsi="Calibri"/>
                    </w:rPr>
                  </w:pPr>
                  <w:r>
                    <w:rPr>
                      <w:rFonts w:ascii="Calibri" w:hAnsi="Calibri"/>
                    </w:rPr>
                    <w:t>View</w:t>
                  </w:r>
                </w:p>
              </w:tc>
            </w:tr>
            <w:tr w:rsidR="009274EA" w14:paraId="7BF8333C" w14:textId="77777777">
              <w:tc>
                <w:tcPr>
                  <w:tcW w:w="1753" w:type="dxa"/>
                  <w:vMerge/>
                  <w:shd w:val="clear" w:color="auto" w:fill="auto"/>
                </w:tcPr>
                <w:p w14:paraId="5F2B1E91" w14:textId="77777777" w:rsidR="009274EA" w:rsidRDefault="009274EA">
                  <w:pPr>
                    <w:spacing w:after="0"/>
                    <w:ind w:left="469"/>
                    <w:jc w:val="center"/>
                    <w:rPr>
                      <w:rFonts w:ascii="Calibri" w:hAnsi="Calibri"/>
                    </w:rPr>
                  </w:pPr>
                </w:p>
              </w:tc>
              <w:tc>
                <w:tcPr>
                  <w:tcW w:w="1753" w:type="dxa"/>
                  <w:vMerge/>
                  <w:shd w:val="clear" w:color="auto" w:fill="auto"/>
                </w:tcPr>
                <w:p w14:paraId="14408190" w14:textId="77777777" w:rsidR="009274EA" w:rsidRDefault="009274EA">
                  <w:pPr>
                    <w:spacing w:after="0"/>
                    <w:jc w:val="center"/>
                    <w:rPr>
                      <w:rFonts w:ascii="Calibri" w:hAnsi="Calibri"/>
                    </w:rPr>
                  </w:pPr>
                </w:p>
              </w:tc>
              <w:tc>
                <w:tcPr>
                  <w:tcW w:w="1753" w:type="dxa"/>
                  <w:shd w:val="clear" w:color="auto" w:fill="auto"/>
                </w:tcPr>
                <w:p w14:paraId="09B71F79" w14:textId="77777777" w:rsidR="009274EA" w:rsidRDefault="009274EA">
                  <w:pPr>
                    <w:spacing w:after="0"/>
                    <w:jc w:val="center"/>
                    <w:rPr>
                      <w:rFonts w:ascii="Calibri" w:hAnsi="Calibri"/>
                    </w:rPr>
                  </w:pPr>
                </w:p>
              </w:tc>
              <w:tc>
                <w:tcPr>
                  <w:tcW w:w="1568" w:type="dxa"/>
                  <w:shd w:val="clear" w:color="auto" w:fill="auto"/>
                </w:tcPr>
                <w:p w14:paraId="513F143C" w14:textId="77777777" w:rsidR="009274EA" w:rsidRDefault="00C53038">
                  <w:pPr>
                    <w:spacing w:after="0"/>
                    <w:jc w:val="center"/>
                    <w:rPr>
                      <w:rFonts w:ascii="Calibri" w:hAnsi="Calibri"/>
                    </w:rPr>
                  </w:pPr>
                  <w:r>
                    <w:rPr>
                      <w:rFonts w:ascii="Calibri" w:hAnsi="Calibri"/>
                    </w:rPr>
                    <w:t>Cancel</w:t>
                  </w:r>
                </w:p>
              </w:tc>
            </w:tr>
            <w:tr w:rsidR="009274EA" w14:paraId="098A4C88" w14:textId="77777777">
              <w:trPr>
                <w:trHeight w:val="476"/>
              </w:trPr>
              <w:tc>
                <w:tcPr>
                  <w:tcW w:w="1753" w:type="dxa"/>
                  <w:vMerge/>
                  <w:shd w:val="clear" w:color="auto" w:fill="auto"/>
                </w:tcPr>
                <w:p w14:paraId="7BD28525" w14:textId="77777777" w:rsidR="009274EA" w:rsidRDefault="009274EA">
                  <w:pPr>
                    <w:spacing w:after="0"/>
                    <w:ind w:left="469"/>
                    <w:jc w:val="center"/>
                    <w:rPr>
                      <w:rFonts w:ascii="Calibri" w:hAnsi="Calibri"/>
                    </w:rPr>
                  </w:pPr>
                </w:p>
              </w:tc>
              <w:tc>
                <w:tcPr>
                  <w:tcW w:w="1753" w:type="dxa"/>
                  <w:shd w:val="clear" w:color="auto" w:fill="auto"/>
                </w:tcPr>
                <w:p w14:paraId="564AE27D" w14:textId="77777777" w:rsidR="009274EA" w:rsidRDefault="00C53038">
                  <w:pPr>
                    <w:spacing w:after="0"/>
                    <w:jc w:val="center"/>
                    <w:rPr>
                      <w:rFonts w:ascii="Calibri" w:hAnsi="Calibri"/>
                    </w:rPr>
                  </w:pPr>
                  <w:r>
                    <w:rPr>
                      <w:rFonts w:ascii="Calibri" w:hAnsi="Calibri"/>
                    </w:rPr>
                    <w:t>Manage Plantation District</w:t>
                  </w:r>
                </w:p>
              </w:tc>
              <w:tc>
                <w:tcPr>
                  <w:tcW w:w="1753" w:type="dxa"/>
                  <w:shd w:val="clear" w:color="auto" w:fill="auto"/>
                </w:tcPr>
                <w:p w14:paraId="11DFAD9B"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4D13BEC4" w14:textId="77777777" w:rsidR="009274EA" w:rsidRDefault="00C53038">
                  <w:pPr>
                    <w:spacing w:after="0"/>
                    <w:jc w:val="center"/>
                    <w:rPr>
                      <w:rFonts w:ascii="Calibri" w:hAnsi="Calibri"/>
                    </w:rPr>
                  </w:pPr>
                  <w:r>
                    <w:rPr>
                      <w:rFonts w:ascii="Calibri" w:hAnsi="Calibri"/>
                    </w:rPr>
                    <w:t>Active/Inactive</w:t>
                  </w:r>
                </w:p>
              </w:tc>
            </w:tr>
            <w:tr w:rsidR="009274EA" w14:paraId="7CDA3C1E" w14:textId="77777777">
              <w:tc>
                <w:tcPr>
                  <w:tcW w:w="1753" w:type="dxa"/>
                  <w:vMerge w:val="restart"/>
                  <w:shd w:val="clear" w:color="auto" w:fill="auto"/>
                </w:tcPr>
                <w:p w14:paraId="19A6C364" w14:textId="77777777" w:rsidR="009274EA" w:rsidRDefault="009274EA">
                  <w:pPr>
                    <w:spacing w:after="0"/>
                    <w:jc w:val="center"/>
                    <w:rPr>
                      <w:rFonts w:ascii="Calibri" w:hAnsi="Calibri"/>
                    </w:rPr>
                  </w:pPr>
                </w:p>
                <w:p w14:paraId="2DA29FD5" w14:textId="77777777" w:rsidR="009274EA" w:rsidRDefault="00C53038">
                  <w:pPr>
                    <w:spacing w:after="0"/>
                    <w:jc w:val="center"/>
                    <w:rPr>
                      <w:rFonts w:ascii="Calibri" w:hAnsi="Calibri"/>
                    </w:rPr>
                  </w:pPr>
                  <w:r>
                    <w:rPr>
                      <w:rFonts w:ascii="Calibri" w:hAnsi="Calibri"/>
                    </w:rPr>
                    <w:t>Revenue District Master</w:t>
                  </w:r>
                </w:p>
              </w:tc>
              <w:tc>
                <w:tcPr>
                  <w:tcW w:w="1753" w:type="dxa"/>
                  <w:vMerge w:val="restart"/>
                  <w:shd w:val="clear" w:color="auto" w:fill="auto"/>
                </w:tcPr>
                <w:p w14:paraId="52DA7350" w14:textId="77777777" w:rsidR="009274EA" w:rsidRDefault="00C53038">
                  <w:pPr>
                    <w:spacing w:after="0"/>
                    <w:jc w:val="center"/>
                    <w:rPr>
                      <w:rFonts w:ascii="Calibri" w:hAnsi="Calibri"/>
                    </w:rPr>
                  </w:pPr>
                  <w:r>
                    <w:rPr>
                      <w:rFonts w:ascii="Calibri" w:hAnsi="Calibri"/>
                    </w:rPr>
                    <w:t>Create Revenue District</w:t>
                  </w:r>
                </w:p>
              </w:tc>
              <w:tc>
                <w:tcPr>
                  <w:tcW w:w="1753" w:type="dxa"/>
                  <w:shd w:val="clear" w:color="auto" w:fill="auto"/>
                </w:tcPr>
                <w:p w14:paraId="2186A21A"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45057159" w14:textId="77777777" w:rsidR="009274EA" w:rsidRDefault="00C53038">
                  <w:pPr>
                    <w:spacing w:after="0"/>
                    <w:jc w:val="center"/>
                    <w:rPr>
                      <w:rFonts w:ascii="Calibri" w:hAnsi="Calibri"/>
                    </w:rPr>
                  </w:pPr>
                  <w:r>
                    <w:rPr>
                      <w:rFonts w:ascii="Calibri" w:hAnsi="Calibri"/>
                    </w:rPr>
                    <w:t>View</w:t>
                  </w:r>
                </w:p>
              </w:tc>
            </w:tr>
            <w:tr w:rsidR="009274EA" w14:paraId="02A8FDCB" w14:textId="77777777">
              <w:tc>
                <w:tcPr>
                  <w:tcW w:w="1753" w:type="dxa"/>
                  <w:vMerge/>
                  <w:shd w:val="clear" w:color="auto" w:fill="auto"/>
                </w:tcPr>
                <w:p w14:paraId="5B415477" w14:textId="77777777" w:rsidR="009274EA" w:rsidRDefault="009274EA">
                  <w:pPr>
                    <w:spacing w:after="0"/>
                    <w:ind w:left="469"/>
                    <w:jc w:val="center"/>
                    <w:rPr>
                      <w:rFonts w:ascii="Calibri" w:hAnsi="Calibri"/>
                    </w:rPr>
                  </w:pPr>
                </w:p>
              </w:tc>
              <w:tc>
                <w:tcPr>
                  <w:tcW w:w="1753" w:type="dxa"/>
                  <w:vMerge/>
                  <w:shd w:val="clear" w:color="auto" w:fill="auto"/>
                </w:tcPr>
                <w:p w14:paraId="745245F3" w14:textId="77777777" w:rsidR="009274EA" w:rsidRDefault="009274EA">
                  <w:pPr>
                    <w:spacing w:after="0"/>
                    <w:jc w:val="center"/>
                    <w:rPr>
                      <w:rFonts w:ascii="Calibri" w:hAnsi="Calibri"/>
                    </w:rPr>
                  </w:pPr>
                </w:p>
              </w:tc>
              <w:tc>
                <w:tcPr>
                  <w:tcW w:w="1753" w:type="dxa"/>
                  <w:shd w:val="clear" w:color="auto" w:fill="auto"/>
                </w:tcPr>
                <w:p w14:paraId="13526AA0" w14:textId="77777777" w:rsidR="009274EA" w:rsidRDefault="009274EA">
                  <w:pPr>
                    <w:spacing w:after="0"/>
                    <w:jc w:val="center"/>
                    <w:rPr>
                      <w:rFonts w:ascii="Calibri" w:hAnsi="Calibri"/>
                    </w:rPr>
                  </w:pPr>
                </w:p>
              </w:tc>
              <w:tc>
                <w:tcPr>
                  <w:tcW w:w="1568" w:type="dxa"/>
                  <w:shd w:val="clear" w:color="auto" w:fill="auto"/>
                </w:tcPr>
                <w:p w14:paraId="5BD12C9A" w14:textId="77777777" w:rsidR="009274EA" w:rsidRDefault="00C53038">
                  <w:pPr>
                    <w:spacing w:after="0"/>
                    <w:jc w:val="center"/>
                    <w:rPr>
                      <w:rFonts w:ascii="Calibri" w:hAnsi="Calibri"/>
                    </w:rPr>
                  </w:pPr>
                  <w:r>
                    <w:rPr>
                      <w:rFonts w:ascii="Calibri" w:hAnsi="Calibri"/>
                    </w:rPr>
                    <w:t>Cancel</w:t>
                  </w:r>
                </w:p>
              </w:tc>
            </w:tr>
            <w:tr w:rsidR="009274EA" w14:paraId="10288449" w14:textId="77777777">
              <w:trPr>
                <w:trHeight w:val="476"/>
              </w:trPr>
              <w:tc>
                <w:tcPr>
                  <w:tcW w:w="1753" w:type="dxa"/>
                  <w:vMerge/>
                  <w:shd w:val="clear" w:color="auto" w:fill="auto"/>
                </w:tcPr>
                <w:p w14:paraId="281D132A" w14:textId="77777777" w:rsidR="009274EA" w:rsidRDefault="009274EA">
                  <w:pPr>
                    <w:spacing w:after="0"/>
                    <w:ind w:left="469"/>
                    <w:jc w:val="center"/>
                    <w:rPr>
                      <w:rFonts w:ascii="Calibri" w:hAnsi="Calibri"/>
                    </w:rPr>
                  </w:pPr>
                </w:p>
              </w:tc>
              <w:tc>
                <w:tcPr>
                  <w:tcW w:w="1753" w:type="dxa"/>
                  <w:shd w:val="clear" w:color="auto" w:fill="auto"/>
                </w:tcPr>
                <w:p w14:paraId="7E74F17F" w14:textId="77777777" w:rsidR="009274EA" w:rsidRDefault="00C53038">
                  <w:pPr>
                    <w:spacing w:after="0"/>
                    <w:jc w:val="center"/>
                    <w:rPr>
                      <w:rFonts w:ascii="Calibri" w:hAnsi="Calibri"/>
                    </w:rPr>
                  </w:pPr>
                  <w:r>
                    <w:rPr>
                      <w:rFonts w:ascii="Calibri" w:hAnsi="Calibri"/>
                    </w:rPr>
                    <w:t>Manage Revenue District</w:t>
                  </w:r>
                </w:p>
              </w:tc>
              <w:tc>
                <w:tcPr>
                  <w:tcW w:w="1753" w:type="dxa"/>
                  <w:shd w:val="clear" w:color="auto" w:fill="auto"/>
                </w:tcPr>
                <w:p w14:paraId="676191AA"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251E22C4" w14:textId="77777777" w:rsidR="009274EA" w:rsidRDefault="00C53038">
                  <w:pPr>
                    <w:spacing w:after="0"/>
                    <w:jc w:val="center"/>
                    <w:rPr>
                      <w:rFonts w:ascii="Calibri" w:hAnsi="Calibri"/>
                    </w:rPr>
                  </w:pPr>
                  <w:r>
                    <w:rPr>
                      <w:rFonts w:ascii="Calibri" w:hAnsi="Calibri"/>
                    </w:rPr>
                    <w:t>Active/Inactive</w:t>
                  </w:r>
                </w:p>
              </w:tc>
            </w:tr>
            <w:tr w:rsidR="009274EA" w14:paraId="24B0AD9F" w14:textId="77777777">
              <w:tc>
                <w:tcPr>
                  <w:tcW w:w="1753" w:type="dxa"/>
                  <w:vMerge w:val="restart"/>
                  <w:shd w:val="clear" w:color="auto" w:fill="auto"/>
                </w:tcPr>
                <w:p w14:paraId="7D679824" w14:textId="77777777" w:rsidR="009274EA" w:rsidRDefault="00C53038">
                  <w:pPr>
                    <w:spacing w:after="0"/>
                    <w:jc w:val="center"/>
                    <w:rPr>
                      <w:rFonts w:ascii="Calibri" w:hAnsi="Calibri"/>
                    </w:rPr>
                  </w:pPr>
                  <w:r>
                    <w:rPr>
                      <w:rFonts w:ascii="Calibri" w:hAnsi="Calibri"/>
                    </w:rPr>
                    <w:t>Grade Master</w:t>
                  </w:r>
                </w:p>
              </w:tc>
              <w:tc>
                <w:tcPr>
                  <w:tcW w:w="1753" w:type="dxa"/>
                  <w:vMerge w:val="restart"/>
                  <w:shd w:val="clear" w:color="auto" w:fill="auto"/>
                </w:tcPr>
                <w:p w14:paraId="0A44A30E" w14:textId="77777777" w:rsidR="009274EA" w:rsidRDefault="00C53038">
                  <w:pPr>
                    <w:spacing w:after="0"/>
                    <w:jc w:val="center"/>
                    <w:rPr>
                      <w:rFonts w:ascii="Calibri" w:hAnsi="Calibri"/>
                    </w:rPr>
                  </w:pPr>
                  <w:r>
                    <w:rPr>
                      <w:rFonts w:ascii="Calibri" w:hAnsi="Calibri"/>
                    </w:rPr>
                    <w:t>Create Grade</w:t>
                  </w:r>
                </w:p>
              </w:tc>
              <w:tc>
                <w:tcPr>
                  <w:tcW w:w="1753" w:type="dxa"/>
                  <w:shd w:val="clear" w:color="auto" w:fill="auto"/>
                </w:tcPr>
                <w:p w14:paraId="062FFAE0"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79B80BFC" w14:textId="77777777" w:rsidR="009274EA" w:rsidRDefault="00C53038">
                  <w:pPr>
                    <w:spacing w:after="0"/>
                    <w:jc w:val="center"/>
                    <w:rPr>
                      <w:rFonts w:ascii="Calibri" w:hAnsi="Calibri"/>
                    </w:rPr>
                  </w:pPr>
                  <w:r>
                    <w:rPr>
                      <w:rFonts w:ascii="Calibri" w:hAnsi="Calibri"/>
                    </w:rPr>
                    <w:t>View</w:t>
                  </w:r>
                </w:p>
              </w:tc>
            </w:tr>
            <w:tr w:rsidR="009274EA" w14:paraId="088064A9" w14:textId="77777777">
              <w:tc>
                <w:tcPr>
                  <w:tcW w:w="1753" w:type="dxa"/>
                  <w:vMerge/>
                  <w:shd w:val="clear" w:color="auto" w:fill="auto"/>
                </w:tcPr>
                <w:p w14:paraId="290175F8" w14:textId="77777777" w:rsidR="009274EA" w:rsidRDefault="009274EA">
                  <w:pPr>
                    <w:spacing w:after="0"/>
                    <w:ind w:left="469"/>
                    <w:jc w:val="center"/>
                    <w:rPr>
                      <w:rFonts w:ascii="Calibri" w:hAnsi="Calibri"/>
                    </w:rPr>
                  </w:pPr>
                </w:p>
              </w:tc>
              <w:tc>
                <w:tcPr>
                  <w:tcW w:w="1753" w:type="dxa"/>
                  <w:vMerge/>
                  <w:shd w:val="clear" w:color="auto" w:fill="auto"/>
                </w:tcPr>
                <w:p w14:paraId="38177054" w14:textId="77777777" w:rsidR="009274EA" w:rsidRDefault="009274EA">
                  <w:pPr>
                    <w:spacing w:after="0"/>
                    <w:jc w:val="center"/>
                    <w:rPr>
                      <w:rFonts w:ascii="Calibri" w:hAnsi="Calibri"/>
                    </w:rPr>
                  </w:pPr>
                </w:p>
              </w:tc>
              <w:tc>
                <w:tcPr>
                  <w:tcW w:w="1753" w:type="dxa"/>
                  <w:shd w:val="clear" w:color="auto" w:fill="auto"/>
                </w:tcPr>
                <w:p w14:paraId="763D1A0F" w14:textId="77777777" w:rsidR="009274EA" w:rsidRDefault="009274EA">
                  <w:pPr>
                    <w:spacing w:after="0"/>
                    <w:jc w:val="center"/>
                    <w:rPr>
                      <w:rFonts w:ascii="Calibri" w:hAnsi="Calibri"/>
                    </w:rPr>
                  </w:pPr>
                </w:p>
              </w:tc>
              <w:tc>
                <w:tcPr>
                  <w:tcW w:w="1568" w:type="dxa"/>
                  <w:shd w:val="clear" w:color="auto" w:fill="auto"/>
                </w:tcPr>
                <w:p w14:paraId="211D9F99" w14:textId="77777777" w:rsidR="009274EA" w:rsidRDefault="00C53038">
                  <w:pPr>
                    <w:spacing w:after="0"/>
                    <w:jc w:val="center"/>
                    <w:rPr>
                      <w:rFonts w:ascii="Calibri" w:hAnsi="Calibri"/>
                    </w:rPr>
                  </w:pPr>
                  <w:r>
                    <w:rPr>
                      <w:rFonts w:ascii="Calibri" w:hAnsi="Calibri"/>
                    </w:rPr>
                    <w:t>Cancel</w:t>
                  </w:r>
                </w:p>
              </w:tc>
            </w:tr>
            <w:tr w:rsidR="009274EA" w14:paraId="1A17B225" w14:textId="77777777">
              <w:trPr>
                <w:trHeight w:val="476"/>
              </w:trPr>
              <w:tc>
                <w:tcPr>
                  <w:tcW w:w="1753" w:type="dxa"/>
                  <w:vMerge/>
                  <w:shd w:val="clear" w:color="auto" w:fill="auto"/>
                </w:tcPr>
                <w:p w14:paraId="40A26416" w14:textId="77777777" w:rsidR="009274EA" w:rsidRDefault="009274EA">
                  <w:pPr>
                    <w:spacing w:after="0"/>
                    <w:ind w:left="469"/>
                    <w:jc w:val="center"/>
                    <w:rPr>
                      <w:rFonts w:ascii="Calibri" w:hAnsi="Calibri"/>
                    </w:rPr>
                  </w:pPr>
                </w:p>
              </w:tc>
              <w:tc>
                <w:tcPr>
                  <w:tcW w:w="1753" w:type="dxa"/>
                  <w:shd w:val="clear" w:color="auto" w:fill="auto"/>
                </w:tcPr>
                <w:p w14:paraId="30E67EC7" w14:textId="77777777" w:rsidR="009274EA" w:rsidRDefault="00C53038">
                  <w:pPr>
                    <w:spacing w:after="0"/>
                    <w:jc w:val="center"/>
                    <w:rPr>
                      <w:rFonts w:ascii="Calibri" w:hAnsi="Calibri"/>
                    </w:rPr>
                  </w:pPr>
                  <w:r>
                    <w:rPr>
                      <w:rFonts w:ascii="Calibri" w:hAnsi="Calibri"/>
                    </w:rPr>
                    <w:t>Manage Grade</w:t>
                  </w:r>
                </w:p>
              </w:tc>
              <w:tc>
                <w:tcPr>
                  <w:tcW w:w="1753" w:type="dxa"/>
                  <w:shd w:val="clear" w:color="auto" w:fill="auto"/>
                </w:tcPr>
                <w:p w14:paraId="159A6985"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5FCEC2E5" w14:textId="77777777" w:rsidR="009274EA" w:rsidRDefault="00C53038">
                  <w:pPr>
                    <w:spacing w:after="0"/>
                    <w:jc w:val="center"/>
                    <w:rPr>
                      <w:rFonts w:ascii="Calibri" w:hAnsi="Calibri"/>
                    </w:rPr>
                  </w:pPr>
                  <w:r>
                    <w:rPr>
                      <w:rFonts w:ascii="Calibri" w:hAnsi="Calibri"/>
                    </w:rPr>
                    <w:t>Active/Inactive</w:t>
                  </w:r>
                </w:p>
              </w:tc>
            </w:tr>
            <w:tr w:rsidR="009274EA" w14:paraId="1CD94AD2" w14:textId="77777777">
              <w:tc>
                <w:tcPr>
                  <w:tcW w:w="1753" w:type="dxa"/>
                  <w:vMerge w:val="restart"/>
                  <w:shd w:val="clear" w:color="auto" w:fill="auto"/>
                </w:tcPr>
                <w:p w14:paraId="1A19FEF3" w14:textId="77777777" w:rsidR="009274EA" w:rsidRDefault="009274EA">
                  <w:pPr>
                    <w:spacing w:after="0"/>
                    <w:jc w:val="center"/>
                    <w:rPr>
                      <w:rFonts w:ascii="Calibri" w:hAnsi="Calibri"/>
                    </w:rPr>
                  </w:pPr>
                </w:p>
                <w:p w14:paraId="72566B05" w14:textId="77777777" w:rsidR="009274EA" w:rsidRDefault="00C53038">
                  <w:pPr>
                    <w:spacing w:after="0"/>
                    <w:jc w:val="center"/>
                    <w:rPr>
                      <w:rFonts w:ascii="Calibri" w:hAnsi="Calibri"/>
                    </w:rPr>
                  </w:pPr>
                  <w:r>
                    <w:rPr>
                      <w:rFonts w:ascii="Calibri" w:hAnsi="Calibri"/>
                    </w:rPr>
                    <w:t>Factory Type Master</w:t>
                  </w:r>
                </w:p>
              </w:tc>
              <w:tc>
                <w:tcPr>
                  <w:tcW w:w="1753" w:type="dxa"/>
                  <w:vMerge w:val="restart"/>
                  <w:shd w:val="clear" w:color="auto" w:fill="auto"/>
                </w:tcPr>
                <w:p w14:paraId="7854883D" w14:textId="77777777" w:rsidR="009274EA" w:rsidRDefault="00C53038">
                  <w:pPr>
                    <w:spacing w:after="0"/>
                    <w:jc w:val="center"/>
                    <w:rPr>
                      <w:rFonts w:ascii="Calibri" w:hAnsi="Calibri"/>
                    </w:rPr>
                  </w:pPr>
                  <w:r>
                    <w:rPr>
                      <w:rFonts w:ascii="Calibri" w:hAnsi="Calibri"/>
                    </w:rPr>
                    <w:t>Create Factory Type</w:t>
                  </w:r>
                </w:p>
              </w:tc>
              <w:tc>
                <w:tcPr>
                  <w:tcW w:w="1753" w:type="dxa"/>
                  <w:shd w:val="clear" w:color="auto" w:fill="auto"/>
                </w:tcPr>
                <w:p w14:paraId="5DFB7BE0"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13CC39FD" w14:textId="77777777" w:rsidR="009274EA" w:rsidRDefault="00C53038">
                  <w:pPr>
                    <w:spacing w:after="0"/>
                    <w:jc w:val="center"/>
                    <w:rPr>
                      <w:rFonts w:ascii="Calibri" w:hAnsi="Calibri"/>
                    </w:rPr>
                  </w:pPr>
                  <w:r>
                    <w:rPr>
                      <w:rFonts w:ascii="Calibri" w:hAnsi="Calibri"/>
                    </w:rPr>
                    <w:t>View</w:t>
                  </w:r>
                </w:p>
              </w:tc>
            </w:tr>
            <w:tr w:rsidR="009274EA" w14:paraId="3CFF8942" w14:textId="77777777">
              <w:tc>
                <w:tcPr>
                  <w:tcW w:w="1753" w:type="dxa"/>
                  <w:vMerge/>
                  <w:shd w:val="clear" w:color="auto" w:fill="auto"/>
                </w:tcPr>
                <w:p w14:paraId="57181EB3" w14:textId="77777777" w:rsidR="009274EA" w:rsidRDefault="009274EA">
                  <w:pPr>
                    <w:spacing w:after="0"/>
                    <w:ind w:left="469"/>
                    <w:jc w:val="center"/>
                    <w:rPr>
                      <w:rFonts w:ascii="Calibri" w:hAnsi="Calibri"/>
                    </w:rPr>
                  </w:pPr>
                </w:p>
              </w:tc>
              <w:tc>
                <w:tcPr>
                  <w:tcW w:w="1753" w:type="dxa"/>
                  <w:vMerge/>
                  <w:shd w:val="clear" w:color="auto" w:fill="auto"/>
                </w:tcPr>
                <w:p w14:paraId="535E8CA5" w14:textId="77777777" w:rsidR="009274EA" w:rsidRDefault="009274EA">
                  <w:pPr>
                    <w:spacing w:after="0"/>
                    <w:jc w:val="center"/>
                    <w:rPr>
                      <w:rFonts w:ascii="Calibri" w:hAnsi="Calibri"/>
                    </w:rPr>
                  </w:pPr>
                </w:p>
              </w:tc>
              <w:tc>
                <w:tcPr>
                  <w:tcW w:w="1753" w:type="dxa"/>
                  <w:shd w:val="clear" w:color="auto" w:fill="auto"/>
                </w:tcPr>
                <w:p w14:paraId="6D468B0D" w14:textId="77777777" w:rsidR="009274EA" w:rsidRDefault="009274EA">
                  <w:pPr>
                    <w:spacing w:after="0"/>
                    <w:jc w:val="center"/>
                    <w:rPr>
                      <w:rFonts w:ascii="Calibri" w:hAnsi="Calibri"/>
                    </w:rPr>
                  </w:pPr>
                </w:p>
              </w:tc>
              <w:tc>
                <w:tcPr>
                  <w:tcW w:w="1568" w:type="dxa"/>
                  <w:shd w:val="clear" w:color="auto" w:fill="auto"/>
                </w:tcPr>
                <w:p w14:paraId="46516E41" w14:textId="77777777" w:rsidR="009274EA" w:rsidRDefault="00C53038">
                  <w:pPr>
                    <w:spacing w:after="0"/>
                    <w:jc w:val="center"/>
                    <w:rPr>
                      <w:rFonts w:ascii="Calibri" w:hAnsi="Calibri"/>
                    </w:rPr>
                  </w:pPr>
                  <w:r>
                    <w:rPr>
                      <w:rFonts w:ascii="Calibri" w:hAnsi="Calibri"/>
                    </w:rPr>
                    <w:t>Cancel</w:t>
                  </w:r>
                </w:p>
              </w:tc>
            </w:tr>
            <w:tr w:rsidR="009274EA" w14:paraId="444C76B6" w14:textId="77777777">
              <w:trPr>
                <w:trHeight w:val="476"/>
              </w:trPr>
              <w:tc>
                <w:tcPr>
                  <w:tcW w:w="1753" w:type="dxa"/>
                  <w:vMerge/>
                  <w:shd w:val="clear" w:color="auto" w:fill="auto"/>
                </w:tcPr>
                <w:p w14:paraId="3241740E" w14:textId="77777777" w:rsidR="009274EA" w:rsidRDefault="009274EA">
                  <w:pPr>
                    <w:spacing w:after="0"/>
                    <w:ind w:left="469"/>
                    <w:jc w:val="center"/>
                    <w:rPr>
                      <w:rFonts w:ascii="Calibri" w:hAnsi="Calibri"/>
                    </w:rPr>
                  </w:pPr>
                </w:p>
              </w:tc>
              <w:tc>
                <w:tcPr>
                  <w:tcW w:w="1753" w:type="dxa"/>
                  <w:shd w:val="clear" w:color="auto" w:fill="auto"/>
                </w:tcPr>
                <w:p w14:paraId="140E1714" w14:textId="77777777" w:rsidR="009274EA" w:rsidRDefault="00C53038">
                  <w:pPr>
                    <w:spacing w:after="0"/>
                    <w:jc w:val="center"/>
                    <w:rPr>
                      <w:rFonts w:ascii="Calibri" w:hAnsi="Calibri"/>
                    </w:rPr>
                  </w:pPr>
                  <w:r>
                    <w:rPr>
                      <w:rFonts w:ascii="Calibri" w:hAnsi="Calibri"/>
                    </w:rPr>
                    <w:t>Manage Factory Type</w:t>
                  </w:r>
                </w:p>
              </w:tc>
              <w:tc>
                <w:tcPr>
                  <w:tcW w:w="1753" w:type="dxa"/>
                  <w:shd w:val="clear" w:color="auto" w:fill="auto"/>
                </w:tcPr>
                <w:p w14:paraId="7B981382"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143159BD" w14:textId="77777777" w:rsidR="009274EA" w:rsidRDefault="00C53038">
                  <w:pPr>
                    <w:spacing w:after="0"/>
                    <w:jc w:val="center"/>
                    <w:rPr>
                      <w:rFonts w:ascii="Calibri" w:hAnsi="Calibri"/>
                    </w:rPr>
                  </w:pPr>
                  <w:r>
                    <w:rPr>
                      <w:rFonts w:ascii="Calibri" w:hAnsi="Calibri"/>
                    </w:rPr>
                    <w:t>Active/Inactive</w:t>
                  </w:r>
                </w:p>
              </w:tc>
            </w:tr>
            <w:tr w:rsidR="009274EA" w14:paraId="0C579782" w14:textId="77777777">
              <w:tc>
                <w:tcPr>
                  <w:tcW w:w="1753" w:type="dxa"/>
                  <w:vMerge w:val="restart"/>
                  <w:shd w:val="clear" w:color="auto" w:fill="auto"/>
                </w:tcPr>
                <w:p w14:paraId="4472EFCB" w14:textId="77777777" w:rsidR="009274EA" w:rsidRDefault="009274EA">
                  <w:pPr>
                    <w:spacing w:after="0"/>
                    <w:jc w:val="center"/>
                    <w:rPr>
                      <w:rFonts w:ascii="Calibri" w:hAnsi="Calibri"/>
                    </w:rPr>
                  </w:pPr>
                </w:p>
                <w:p w14:paraId="08662A1F" w14:textId="77777777" w:rsidR="009274EA" w:rsidRDefault="00C53038">
                  <w:pPr>
                    <w:spacing w:after="0"/>
                    <w:jc w:val="center"/>
                    <w:rPr>
                      <w:rFonts w:ascii="Calibri" w:hAnsi="Calibri"/>
                    </w:rPr>
                  </w:pPr>
                  <w:r>
                    <w:rPr>
                      <w:rFonts w:ascii="Calibri" w:hAnsi="Calibri"/>
                    </w:rPr>
                    <w:t>Role Master</w:t>
                  </w:r>
                </w:p>
              </w:tc>
              <w:tc>
                <w:tcPr>
                  <w:tcW w:w="1753" w:type="dxa"/>
                  <w:vMerge w:val="restart"/>
                  <w:shd w:val="clear" w:color="auto" w:fill="auto"/>
                </w:tcPr>
                <w:p w14:paraId="526AA5E7" w14:textId="77777777" w:rsidR="009274EA" w:rsidRDefault="00C53038">
                  <w:pPr>
                    <w:spacing w:after="0"/>
                    <w:jc w:val="center"/>
                    <w:rPr>
                      <w:rFonts w:ascii="Calibri" w:hAnsi="Calibri"/>
                    </w:rPr>
                  </w:pPr>
                  <w:r>
                    <w:rPr>
                      <w:rFonts w:ascii="Calibri" w:hAnsi="Calibri"/>
                    </w:rPr>
                    <w:t>Create Role</w:t>
                  </w:r>
                </w:p>
              </w:tc>
              <w:tc>
                <w:tcPr>
                  <w:tcW w:w="1753" w:type="dxa"/>
                  <w:shd w:val="clear" w:color="auto" w:fill="auto"/>
                </w:tcPr>
                <w:p w14:paraId="606B6310"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12C435FB" w14:textId="77777777" w:rsidR="009274EA" w:rsidRDefault="00C53038">
                  <w:pPr>
                    <w:spacing w:after="0"/>
                    <w:jc w:val="center"/>
                    <w:rPr>
                      <w:rFonts w:ascii="Calibri" w:hAnsi="Calibri"/>
                    </w:rPr>
                  </w:pPr>
                  <w:r>
                    <w:rPr>
                      <w:rFonts w:ascii="Calibri" w:hAnsi="Calibri"/>
                    </w:rPr>
                    <w:t>View</w:t>
                  </w:r>
                </w:p>
              </w:tc>
            </w:tr>
            <w:tr w:rsidR="009274EA" w14:paraId="126C4D3E" w14:textId="77777777">
              <w:tc>
                <w:tcPr>
                  <w:tcW w:w="1753" w:type="dxa"/>
                  <w:vMerge/>
                  <w:shd w:val="clear" w:color="auto" w:fill="auto"/>
                </w:tcPr>
                <w:p w14:paraId="175C07FB" w14:textId="77777777" w:rsidR="009274EA" w:rsidRDefault="009274EA">
                  <w:pPr>
                    <w:spacing w:after="0"/>
                    <w:ind w:left="469"/>
                    <w:jc w:val="center"/>
                    <w:rPr>
                      <w:rFonts w:ascii="Calibri" w:hAnsi="Calibri"/>
                    </w:rPr>
                  </w:pPr>
                </w:p>
              </w:tc>
              <w:tc>
                <w:tcPr>
                  <w:tcW w:w="1753" w:type="dxa"/>
                  <w:vMerge/>
                  <w:shd w:val="clear" w:color="auto" w:fill="auto"/>
                </w:tcPr>
                <w:p w14:paraId="40AAF30A" w14:textId="77777777" w:rsidR="009274EA" w:rsidRDefault="009274EA">
                  <w:pPr>
                    <w:spacing w:after="0"/>
                    <w:jc w:val="center"/>
                    <w:rPr>
                      <w:rFonts w:ascii="Calibri" w:hAnsi="Calibri"/>
                    </w:rPr>
                  </w:pPr>
                </w:p>
              </w:tc>
              <w:tc>
                <w:tcPr>
                  <w:tcW w:w="1753" w:type="dxa"/>
                  <w:shd w:val="clear" w:color="auto" w:fill="auto"/>
                </w:tcPr>
                <w:p w14:paraId="793A8BB7" w14:textId="77777777" w:rsidR="009274EA" w:rsidRDefault="009274EA">
                  <w:pPr>
                    <w:spacing w:after="0"/>
                    <w:jc w:val="center"/>
                    <w:rPr>
                      <w:rFonts w:ascii="Calibri" w:hAnsi="Calibri"/>
                    </w:rPr>
                  </w:pPr>
                </w:p>
              </w:tc>
              <w:tc>
                <w:tcPr>
                  <w:tcW w:w="1568" w:type="dxa"/>
                  <w:shd w:val="clear" w:color="auto" w:fill="auto"/>
                </w:tcPr>
                <w:p w14:paraId="560ED773" w14:textId="77777777" w:rsidR="009274EA" w:rsidRDefault="00C53038">
                  <w:pPr>
                    <w:spacing w:after="0"/>
                    <w:jc w:val="center"/>
                    <w:rPr>
                      <w:rFonts w:ascii="Calibri" w:hAnsi="Calibri"/>
                    </w:rPr>
                  </w:pPr>
                  <w:r>
                    <w:rPr>
                      <w:rFonts w:ascii="Calibri" w:hAnsi="Calibri"/>
                    </w:rPr>
                    <w:t>Cancel</w:t>
                  </w:r>
                </w:p>
              </w:tc>
            </w:tr>
            <w:tr w:rsidR="009274EA" w14:paraId="1134D58B" w14:textId="77777777">
              <w:trPr>
                <w:trHeight w:val="476"/>
              </w:trPr>
              <w:tc>
                <w:tcPr>
                  <w:tcW w:w="1753" w:type="dxa"/>
                  <w:vMerge/>
                  <w:shd w:val="clear" w:color="auto" w:fill="auto"/>
                </w:tcPr>
                <w:p w14:paraId="5FDBFDAB" w14:textId="77777777" w:rsidR="009274EA" w:rsidRDefault="009274EA">
                  <w:pPr>
                    <w:spacing w:after="0"/>
                    <w:ind w:left="469"/>
                    <w:jc w:val="center"/>
                    <w:rPr>
                      <w:rFonts w:ascii="Calibri" w:hAnsi="Calibri"/>
                    </w:rPr>
                  </w:pPr>
                </w:p>
              </w:tc>
              <w:tc>
                <w:tcPr>
                  <w:tcW w:w="1753" w:type="dxa"/>
                  <w:shd w:val="clear" w:color="auto" w:fill="auto"/>
                </w:tcPr>
                <w:p w14:paraId="159F612A" w14:textId="77777777" w:rsidR="009274EA" w:rsidRDefault="00C53038">
                  <w:pPr>
                    <w:spacing w:after="0"/>
                    <w:jc w:val="center"/>
                    <w:rPr>
                      <w:rFonts w:ascii="Calibri" w:hAnsi="Calibri"/>
                    </w:rPr>
                  </w:pPr>
                  <w:r>
                    <w:rPr>
                      <w:rFonts w:ascii="Calibri" w:hAnsi="Calibri"/>
                    </w:rPr>
                    <w:t>Manage Role</w:t>
                  </w:r>
                </w:p>
              </w:tc>
              <w:tc>
                <w:tcPr>
                  <w:tcW w:w="1753" w:type="dxa"/>
                  <w:shd w:val="clear" w:color="auto" w:fill="auto"/>
                </w:tcPr>
                <w:p w14:paraId="1E5F4C25"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48F8F0A5" w14:textId="77777777" w:rsidR="009274EA" w:rsidRDefault="00C53038">
                  <w:pPr>
                    <w:spacing w:after="0"/>
                    <w:jc w:val="center"/>
                    <w:rPr>
                      <w:rFonts w:ascii="Calibri" w:hAnsi="Calibri"/>
                    </w:rPr>
                  </w:pPr>
                  <w:r>
                    <w:rPr>
                      <w:rFonts w:ascii="Calibri" w:hAnsi="Calibri"/>
                    </w:rPr>
                    <w:t>Active/Inactive</w:t>
                  </w:r>
                </w:p>
              </w:tc>
            </w:tr>
            <w:tr w:rsidR="009274EA" w14:paraId="422A8B62" w14:textId="77777777">
              <w:tc>
                <w:tcPr>
                  <w:tcW w:w="1753" w:type="dxa"/>
                  <w:vMerge w:val="restart"/>
                  <w:shd w:val="clear" w:color="auto" w:fill="auto"/>
                </w:tcPr>
                <w:p w14:paraId="32F0E2AE" w14:textId="77777777" w:rsidR="009274EA" w:rsidRDefault="009274EA">
                  <w:pPr>
                    <w:spacing w:after="0"/>
                    <w:jc w:val="center"/>
                    <w:rPr>
                      <w:rFonts w:ascii="Calibri" w:hAnsi="Calibri"/>
                    </w:rPr>
                  </w:pPr>
                </w:p>
                <w:p w14:paraId="5E34F4FE" w14:textId="77777777" w:rsidR="009274EA" w:rsidRDefault="00C53038">
                  <w:pPr>
                    <w:spacing w:after="0"/>
                    <w:jc w:val="center"/>
                    <w:rPr>
                      <w:rFonts w:ascii="Calibri" w:hAnsi="Calibri"/>
                    </w:rPr>
                  </w:pPr>
                  <w:r>
                    <w:rPr>
                      <w:rFonts w:ascii="Calibri" w:hAnsi="Calibri"/>
                    </w:rPr>
                    <w:t>Charge Code Master</w:t>
                  </w:r>
                </w:p>
              </w:tc>
              <w:tc>
                <w:tcPr>
                  <w:tcW w:w="1753" w:type="dxa"/>
                  <w:vMerge w:val="restart"/>
                  <w:shd w:val="clear" w:color="auto" w:fill="auto"/>
                </w:tcPr>
                <w:p w14:paraId="30A78E90" w14:textId="77777777" w:rsidR="009274EA" w:rsidRDefault="00C53038">
                  <w:pPr>
                    <w:spacing w:after="0"/>
                    <w:jc w:val="center"/>
                    <w:rPr>
                      <w:rFonts w:ascii="Calibri" w:hAnsi="Calibri"/>
                    </w:rPr>
                  </w:pPr>
                  <w:r>
                    <w:rPr>
                      <w:rFonts w:ascii="Calibri" w:hAnsi="Calibri"/>
                    </w:rPr>
                    <w:t>Create Charge Code</w:t>
                  </w:r>
                </w:p>
              </w:tc>
              <w:tc>
                <w:tcPr>
                  <w:tcW w:w="1753" w:type="dxa"/>
                  <w:shd w:val="clear" w:color="auto" w:fill="auto"/>
                </w:tcPr>
                <w:p w14:paraId="2714FF6F"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6B9805FC" w14:textId="77777777" w:rsidR="009274EA" w:rsidRDefault="00C53038">
                  <w:pPr>
                    <w:spacing w:after="0"/>
                    <w:jc w:val="center"/>
                    <w:rPr>
                      <w:rFonts w:ascii="Calibri" w:hAnsi="Calibri"/>
                    </w:rPr>
                  </w:pPr>
                  <w:r>
                    <w:rPr>
                      <w:rFonts w:ascii="Calibri" w:hAnsi="Calibri"/>
                    </w:rPr>
                    <w:t>View</w:t>
                  </w:r>
                </w:p>
              </w:tc>
            </w:tr>
            <w:tr w:rsidR="009274EA" w14:paraId="4E6481F8" w14:textId="77777777">
              <w:tc>
                <w:tcPr>
                  <w:tcW w:w="1753" w:type="dxa"/>
                  <w:vMerge/>
                  <w:shd w:val="clear" w:color="auto" w:fill="auto"/>
                </w:tcPr>
                <w:p w14:paraId="75320BBC" w14:textId="77777777" w:rsidR="009274EA" w:rsidRDefault="009274EA">
                  <w:pPr>
                    <w:spacing w:after="0"/>
                    <w:ind w:left="469"/>
                    <w:jc w:val="center"/>
                    <w:rPr>
                      <w:rFonts w:ascii="Calibri" w:hAnsi="Calibri"/>
                    </w:rPr>
                  </w:pPr>
                </w:p>
              </w:tc>
              <w:tc>
                <w:tcPr>
                  <w:tcW w:w="1753" w:type="dxa"/>
                  <w:vMerge/>
                  <w:shd w:val="clear" w:color="auto" w:fill="auto"/>
                </w:tcPr>
                <w:p w14:paraId="1BF92309" w14:textId="77777777" w:rsidR="009274EA" w:rsidRDefault="009274EA">
                  <w:pPr>
                    <w:spacing w:after="0"/>
                    <w:jc w:val="center"/>
                    <w:rPr>
                      <w:rFonts w:ascii="Calibri" w:hAnsi="Calibri"/>
                    </w:rPr>
                  </w:pPr>
                </w:p>
              </w:tc>
              <w:tc>
                <w:tcPr>
                  <w:tcW w:w="1753" w:type="dxa"/>
                  <w:shd w:val="clear" w:color="auto" w:fill="auto"/>
                </w:tcPr>
                <w:p w14:paraId="3FC1CDF0" w14:textId="77777777" w:rsidR="009274EA" w:rsidRDefault="009274EA">
                  <w:pPr>
                    <w:spacing w:after="0"/>
                    <w:jc w:val="center"/>
                    <w:rPr>
                      <w:rFonts w:ascii="Calibri" w:hAnsi="Calibri"/>
                    </w:rPr>
                  </w:pPr>
                </w:p>
              </w:tc>
              <w:tc>
                <w:tcPr>
                  <w:tcW w:w="1568" w:type="dxa"/>
                  <w:shd w:val="clear" w:color="auto" w:fill="auto"/>
                </w:tcPr>
                <w:p w14:paraId="09063679" w14:textId="77777777" w:rsidR="009274EA" w:rsidRDefault="00C53038">
                  <w:pPr>
                    <w:spacing w:after="0"/>
                    <w:jc w:val="center"/>
                    <w:rPr>
                      <w:rFonts w:ascii="Calibri" w:hAnsi="Calibri"/>
                    </w:rPr>
                  </w:pPr>
                  <w:r>
                    <w:rPr>
                      <w:rFonts w:ascii="Calibri" w:hAnsi="Calibri"/>
                    </w:rPr>
                    <w:t>Cancel</w:t>
                  </w:r>
                </w:p>
              </w:tc>
            </w:tr>
            <w:tr w:rsidR="009274EA" w14:paraId="38C8D6D4" w14:textId="77777777">
              <w:trPr>
                <w:trHeight w:val="476"/>
              </w:trPr>
              <w:tc>
                <w:tcPr>
                  <w:tcW w:w="1753" w:type="dxa"/>
                  <w:vMerge/>
                  <w:shd w:val="clear" w:color="auto" w:fill="auto"/>
                </w:tcPr>
                <w:p w14:paraId="00DAE1E9" w14:textId="77777777" w:rsidR="009274EA" w:rsidRDefault="009274EA">
                  <w:pPr>
                    <w:spacing w:after="0"/>
                    <w:ind w:left="469"/>
                    <w:jc w:val="center"/>
                    <w:rPr>
                      <w:rFonts w:ascii="Calibri" w:hAnsi="Calibri"/>
                    </w:rPr>
                  </w:pPr>
                </w:p>
              </w:tc>
              <w:tc>
                <w:tcPr>
                  <w:tcW w:w="1753" w:type="dxa"/>
                  <w:shd w:val="clear" w:color="auto" w:fill="auto"/>
                </w:tcPr>
                <w:p w14:paraId="681960D0" w14:textId="77777777" w:rsidR="009274EA" w:rsidRDefault="00C53038">
                  <w:pPr>
                    <w:spacing w:after="0"/>
                    <w:jc w:val="center"/>
                    <w:rPr>
                      <w:rFonts w:ascii="Calibri" w:hAnsi="Calibri"/>
                    </w:rPr>
                  </w:pPr>
                  <w:r>
                    <w:rPr>
                      <w:rFonts w:ascii="Calibri" w:hAnsi="Calibri"/>
                    </w:rPr>
                    <w:t>Manage Charge Code</w:t>
                  </w:r>
                </w:p>
              </w:tc>
              <w:tc>
                <w:tcPr>
                  <w:tcW w:w="1753" w:type="dxa"/>
                  <w:shd w:val="clear" w:color="auto" w:fill="auto"/>
                </w:tcPr>
                <w:p w14:paraId="30A3FC1B"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1E0B765F" w14:textId="77777777" w:rsidR="009274EA" w:rsidRDefault="00C53038">
                  <w:pPr>
                    <w:spacing w:after="0"/>
                    <w:jc w:val="center"/>
                    <w:rPr>
                      <w:rFonts w:ascii="Calibri" w:hAnsi="Calibri"/>
                    </w:rPr>
                  </w:pPr>
                  <w:r>
                    <w:rPr>
                      <w:rFonts w:ascii="Calibri" w:hAnsi="Calibri"/>
                    </w:rPr>
                    <w:t>Active/Inactive</w:t>
                  </w:r>
                </w:p>
              </w:tc>
            </w:tr>
            <w:tr w:rsidR="009274EA" w14:paraId="3AD1280D" w14:textId="77777777">
              <w:tc>
                <w:tcPr>
                  <w:tcW w:w="1753" w:type="dxa"/>
                  <w:vMerge w:val="restart"/>
                  <w:shd w:val="clear" w:color="auto" w:fill="auto"/>
                </w:tcPr>
                <w:p w14:paraId="0BE66553" w14:textId="77777777" w:rsidR="009274EA" w:rsidRDefault="009274EA">
                  <w:pPr>
                    <w:spacing w:after="0"/>
                    <w:jc w:val="center"/>
                    <w:rPr>
                      <w:rFonts w:ascii="Calibri" w:hAnsi="Calibri"/>
                    </w:rPr>
                  </w:pPr>
                </w:p>
                <w:p w14:paraId="20C9E09E" w14:textId="77777777" w:rsidR="009274EA" w:rsidRDefault="00C53038">
                  <w:pPr>
                    <w:spacing w:after="0"/>
                    <w:jc w:val="center"/>
                    <w:rPr>
                      <w:rFonts w:ascii="Calibri" w:hAnsi="Calibri"/>
                    </w:rPr>
                  </w:pPr>
                  <w:r>
                    <w:rPr>
                      <w:rFonts w:ascii="Calibri" w:hAnsi="Calibri"/>
                    </w:rPr>
                    <w:t>Charge In Master</w:t>
                  </w:r>
                </w:p>
              </w:tc>
              <w:tc>
                <w:tcPr>
                  <w:tcW w:w="1753" w:type="dxa"/>
                  <w:vMerge w:val="restart"/>
                  <w:shd w:val="clear" w:color="auto" w:fill="auto"/>
                </w:tcPr>
                <w:p w14:paraId="7BBAE177" w14:textId="77777777" w:rsidR="009274EA" w:rsidRDefault="00C53038">
                  <w:pPr>
                    <w:spacing w:after="0"/>
                    <w:jc w:val="center"/>
                    <w:rPr>
                      <w:rFonts w:ascii="Calibri" w:hAnsi="Calibri"/>
                    </w:rPr>
                  </w:pPr>
                  <w:r>
                    <w:rPr>
                      <w:rFonts w:ascii="Calibri" w:hAnsi="Calibri"/>
                    </w:rPr>
                    <w:t>Create Charge In</w:t>
                  </w:r>
                </w:p>
              </w:tc>
              <w:tc>
                <w:tcPr>
                  <w:tcW w:w="1753" w:type="dxa"/>
                  <w:shd w:val="clear" w:color="auto" w:fill="auto"/>
                </w:tcPr>
                <w:p w14:paraId="4B688ACA"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04A14B44" w14:textId="77777777" w:rsidR="009274EA" w:rsidRDefault="00C53038">
                  <w:pPr>
                    <w:spacing w:after="0"/>
                    <w:jc w:val="center"/>
                    <w:rPr>
                      <w:rFonts w:ascii="Calibri" w:hAnsi="Calibri"/>
                    </w:rPr>
                  </w:pPr>
                  <w:r>
                    <w:rPr>
                      <w:rFonts w:ascii="Calibri" w:hAnsi="Calibri"/>
                    </w:rPr>
                    <w:t>View</w:t>
                  </w:r>
                </w:p>
              </w:tc>
            </w:tr>
            <w:tr w:rsidR="009274EA" w14:paraId="600A4B82" w14:textId="77777777">
              <w:tc>
                <w:tcPr>
                  <w:tcW w:w="1753" w:type="dxa"/>
                  <w:vMerge/>
                  <w:shd w:val="clear" w:color="auto" w:fill="auto"/>
                </w:tcPr>
                <w:p w14:paraId="04FA44FB" w14:textId="77777777" w:rsidR="009274EA" w:rsidRDefault="009274EA">
                  <w:pPr>
                    <w:spacing w:after="0"/>
                    <w:ind w:left="469"/>
                    <w:jc w:val="center"/>
                    <w:rPr>
                      <w:rFonts w:ascii="Calibri" w:hAnsi="Calibri"/>
                    </w:rPr>
                  </w:pPr>
                </w:p>
              </w:tc>
              <w:tc>
                <w:tcPr>
                  <w:tcW w:w="1753" w:type="dxa"/>
                  <w:vMerge/>
                  <w:shd w:val="clear" w:color="auto" w:fill="auto"/>
                </w:tcPr>
                <w:p w14:paraId="103504E3" w14:textId="77777777" w:rsidR="009274EA" w:rsidRDefault="009274EA">
                  <w:pPr>
                    <w:spacing w:after="0"/>
                    <w:jc w:val="center"/>
                    <w:rPr>
                      <w:rFonts w:ascii="Calibri" w:hAnsi="Calibri"/>
                    </w:rPr>
                  </w:pPr>
                </w:p>
              </w:tc>
              <w:tc>
                <w:tcPr>
                  <w:tcW w:w="1753" w:type="dxa"/>
                  <w:shd w:val="clear" w:color="auto" w:fill="auto"/>
                </w:tcPr>
                <w:p w14:paraId="5D0938AD" w14:textId="77777777" w:rsidR="009274EA" w:rsidRDefault="009274EA">
                  <w:pPr>
                    <w:spacing w:after="0"/>
                    <w:jc w:val="center"/>
                    <w:rPr>
                      <w:rFonts w:ascii="Calibri" w:hAnsi="Calibri"/>
                    </w:rPr>
                  </w:pPr>
                </w:p>
              </w:tc>
              <w:tc>
                <w:tcPr>
                  <w:tcW w:w="1568" w:type="dxa"/>
                  <w:shd w:val="clear" w:color="auto" w:fill="auto"/>
                </w:tcPr>
                <w:p w14:paraId="45D0383D" w14:textId="77777777" w:rsidR="009274EA" w:rsidRDefault="00C53038">
                  <w:pPr>
                    <w:spacing w:after="0"/>
                    <w:jc w:val="center"/>
                    <w:rPr>
                      <w:rFonts w:ascii="Calibri" w:hAnsi="Calibri"/>
                    </w:rPr>
                  </w:pPr>
                  <w:r>
                    <w:rPr>
                      <w:rFonts w:ascii="Calibri" w:hAnsi="Calibri"/>
                    </w:rPr>
                    <w:t>Cancel</w:t>
                  </w:r>
                </w:p>
              </w:tc>
            </w:tr>
            <w:tr w:rsidR="009274EA" w14:paraId="3A28FC1B" w14:textId="77777777">
              <w:trPr>
                <w:trHeight w:val="476"/>
              </w:trPr>
              <w:tc>
                <w:tcPr>
                  <w:tcW w:w="1753" w:type="dxa"/>
                  <w:vMerge/>
                  <w:shd w:val="clear" w:color="auto" w:fill="auto"/>
                </w:tcPr>
                <w:p w14:paraId="05FFA1C8" w14:textId="77777777" w:rsidR="009274EA" w:rsidRDefault="009274EA">
                  <w:pPr>
                    <w:spacing w:after="0"/>
                    <w:ind w:left="469"/>
                    <w:jc w:val="center"/>
                    <w:rPr>
                      <w:rFonts w:ascii="Calibri" w:hAnsi="Calibri"/>
                    </w:rPr>
                  </w:pPr>
                </w:p>
              </w:tc>
              <w:tc>
                <w:tcPr>
                  <w:tcW w:w="1753" w:type="dxa"/>
                  <w:shd w:val="clear" w:color="auto" w:fill="auto"/>
                </w:tcPr>
                <w:p w14:paraId="3AEE2A2E" w14:textId="77777777" w:rsidR="009274EA" w:rsidRDefault="00C53038">
                  <w:pPr>
                    <w:spacing w:after="0"/>
                    <w:jc w:val="center"/>
                    <w:rPr>
                      <w:rFonts w:ascii="Calibri" w:hAnsi="Calibri"/>
                    </w:rPr>
                  </w:pPr>
                  <w:r>
                    <w:rPr>
                      <w:rFonts w:ascii="Calibri" w:hAnsi="Calibri"/>
                    </w:rPr>
                    <w:t>Manage Charge In</w:t>
                  </w:r>
                </w:p>
              </w:tc>
              <w:tc>
                <w:tcPr>
                  <w:tcW w:w="1753" w:type="dxa"/>
                  <w:shd w:val="clear" w:color="auto" w:fill="auto"/>
                </w:tcPr>
                <w:p w14:paraId="5DD50D36"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5168BD0A" w14:textId="77777777" w:rsidR="009274EA" w:rsidRDefault="00C53038">
                  <w:pPr>
                    <w:spacing w:after="0"/>
                    <w:jc w:val="center"/>
                    <w:rPr>
                      <w:rFonts w:ascii="Calibri" w:hAnsi="Calibri"/>
                    </w:rPr>
                  </w:pPr>
                  <w:r>
                    <w:rPr>
                      <w:rFonts w:ascii="Calibri" w:hAnsi="Calibri"/>
                    </w:rPr>
                    <w:t>Active/Inactive</w:t>
                  </w:r>
                </w:p>
              </w:tc>
            </w:tr>
            <w:tr w:rsidR="009274EA" w14:paraId="02CFC8F0" w14:textId="77777777">
              <w:tc>
                <w:tcPr>
                  <w:tcW w:w="1753" w:type="dxa"/>
                  <w:vMerge w:val="restart"/>
                  <w:shd w:val="clear" w:color="auto" w:fill="auto"/>
                </w:tcPr>
                <w:p w14:paraId="515C589F" w14:textId="77777777" w:rsidR="009274EA" w:rsidRDefault="009274EA">
                  <w:pPr>
                    <w:spacing w:after="0"/>
                    <w:jc w:val="center"/>
                    <w:rPr>
                      <w:rFonts w:ascii="Calibri" w:hAnsi="Calibri"/>
                    </w:rPr>
                  </w:pPr>
                </w:p>
                <w:p w14:paraId="5EC0AA2B" w14:textId="77777777" w:rsidR="009274EA" w:rsidRDefault="00C53038">
                  <w:pPr>
                    <w:spacing w:after="0"/>
                    <w:jc w:val="center"/>
                    <w:rPr>
                      <w:rFonts w:ascii="Calibri" w:hAnsi="Calibri"/>
                    </w:rPr>
                  </w:pPr>
                  <w:r>
                    <w:rPr>
                      <w:rFonts w:ascii="Calibri" w:hAnsi="Calibri"/>
                    </w:rPr>
                    <w:t>Charge Master</w:t>
                  </w:r>
                </w:p>
              </w:tc>
              <w:tc>
                <w:tcPr>
                  <w:tcW w:w="1753" w:type="dxa"/>
                  <w:vMerge w:val="restart"/>
                  <w:shd w:val="clear" w:color="auto" w:fill="auto"/>
                </w:tcPr>
                <w:p w14:paraId="204D2EBB" w14:textId="77777777" w:rsidR="009274EA" w:rsidRDefault="00C53038">
                  <w:pPr>
                    <w:spacing w:after="0"/>
                    <w:jc w:val="center"/>
                    <w:rPr>
                      <w:rFonts w:ascii="Calibri" w:hAnsi="Calibri"/>
                    </w:rPr>
                  </w:pPr>
                  <w:r>
                    <w:rPr>
                      <w:rFonts w:ascii="Calibri" w:hAnsi="Calibri"/>
                    </w:rPr>
                    <w:t>Create Charge Master</w:t>
                  </w:r>
                </w:p>
              </w:tc>
              <w:tc>
                <w:tcPr>
                  <w:tcW w:w="1753" w:type="dxa"/>
                  <w:shd w:val="clear" w:color="auto" w:fill="auto"/>
                </w:tcPr>
                <w:p w14:paraId="4C06801E"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306DE3FA" w14:textId="77777777" w:rsidR="009274EA" w:rsidRDefault="00C53038">
                  <w:pPr>
                    <w:spacing w:after="0"/>
                    <w:jc w:val="center"/>
                    <w:rPr>
                      <w:rFonts w:ascii="Calibri" w:hAnsi="Calibri"/>
                    </w:rPr>
                  </w:pPr>
                  <w:r>
                    <w:rPr>
                      <w:rFonts w:ascii="Calibri" w:hAnsi="Calibri"/>
                    </w:rPr>
                    <w:t>View</w:t>
                  </w:r>
                </w:p>
              </w:tc>
            </w:tr>
            <w:tr w:rsidR="009274EA" w14:paraId="27B7C032" w14:textId="77777777">
              <w:tc>
                <w:tcPr>
                  <w:tcW w:w="1753" w:type="dxa"/>
                  <w:vMerge/>
                  <w:shd w:val="clear" w:color="auto" w:fill="auto"/>
                </w:tcPr>
                <w:p w14:paraId="785C4DDD" w14:textId="77777777" w:rsidR="009274EA" w:rsidRDefault="009274EA">
                  <w:pPr>
                    <w:spacing w:after="0"/>
                    <w:ind w:left="469"/>
                    <w:jc w:val="center"/>
                    <w:rPr>
                      <w:rFonts w:ascii="Calibri" w:hAnsi="Calibri"/>
                    </w:rPr>
                  </w:pPr>
                </w:p>
              </w:tc>
              <w:tc>
                <w:tcPr>
                  <w:tcW w:w="1753" w:type="dxa"/>
                  <w:vMerge/>
                  <w:shd w:val="clear" w:color="auto" w:fill="auto"/>
                </w:tcPr>
                <w:p w14:paraId="08241DB6" w14:textId="77777777" w:rsidR="009274EA" w:rsidRDefault="009274EA">
                  <w:pPr>
                    <w:spacing w:after="0"/>
                    <w:jc w:val="center"/>
                    <w:rPr>
                      <w:rFonts w:ascii="Calibri" w:hAnsi="Calibri"/>
                    </w:rPr>
                  </w:pPr>
                </w:p>
              </w:tc>
              <w:tc>
                <w:tcPr>
                  <w:tcW w:w="1753" w:type="dxa"/>
                  <w:shd w:val="clear" w:color="auto" w:fill="auto"/>
                </w:tcPr>
                <w:p w14:paraId="6C94946C" w14:textId="77777777" w:rsidR="009274EA" w:rsidRDefault="009274EA">
                  <w:pPr>
                    <w:spacing w:after="0"/>
                    <w:jc w:val="center"/>
                    <w:rPr>
                      <w:rFonts w:ascii="Calibri" w:hAnsi="Calibri"/>
                    </w:rPr>
                  </w:pPr>
                </w:p>
              </w:tc>
              <w:tc>
                <w:tcPr>
                  <w:tcW w:w="1568" w:type="dxa"/>
                  <w:shd w:val="clear" w:color="auto" w:fill="auto"/>
                </w:tcPr>
                <w:p w14:paraId="1B0EF41D" w14:textId="77777777" w:rsidR="009274EA" w:rsidRDefault="00C53038">
                  <w:pPr>
                    <w:spacing w:after="0"/>
                    <w:jc w:val="center"/>
                    <w:rPr>
                      <w:rFonts w:ascii="Calibri" w:hAnsi="Calibri"/>
                    </w:rPr>
                  </w:pPr>
                  <w:r>
                    <w:rPr>
                      <w:rFonts w:ascii="Calibri" w:hAnsi="Calibri"/>
                    </w:rPr>
                    <w:t>Cancel</w:t>
                  </w:r>
                </w:p>
              </w:tc>
            </w:tr>
            <w:tr w:rsidR="009274EA" w14:paraId="02FE8F94" w14:textId="77777777">
              <w:trPr>
                <w:trHeight w:val="476"/>
              </w:trPr>
              <w:tc>
                <w:tcPr>
                  <w:tcW w:w="1753" w:type="dxa"/>
                  <w:vMerge/>
                  <w:shd w:val="clear" w:color="auto" w:fill="auto"/>
                </w:tcPr>
                <w:p w14:paraId="4F5518D4" w14:textId="77777777" w:rsidR="009274EA" w:rsidRDefault="009274EA">
                  <w:pPr>
                    <w:spacing w:after="0"/>
                    <w:ind w:left="469"/>
                    <w:jc w:val="center"/>
                    <w:rPr>
                      <w:rFonts w:ascii="Calibri" w:hAnsi="Calibri"/>
                    </w:rPr>
                  </w:pPr>
                </w:p>
              </w:tc>
              <w:tc>
                <w:tcPr>
                  <w:tcW w:w="1753" w:type="dxa"/>
                  <w:shd w:val="clear" w:color="auto" w:fill="auto"/>
                </w:tcPr>
                <w:p w14:paraId="0EA64E9E" w14:textId="77777777" w:rsidR="009274EA" w:rsidRDefault="00C53038">
                  <w:pPr>
                    <w:spacing w:after="0"/>
                    <w:jc w:val="center"/>
                    <w:rPr>
                      <w:rFonts w:ascii="Calibri" w:hAnsi="Calibri"/>
                    </w:rPr>
                  </w:pPr>
                  <w:r>
                    <w:rPr>
                      <w:rFonts w:ascii="Calibri" w:hAnsi="Calibri"/>
                    </w:rPr>
                    <w:t>Manage Charge Master</w:t>
                  </w:r>
                </w:p>
              </w:tc>
              <w:tc>
                <w:tcPr>
                  <w:tcW w:w="1753" w:type="dxa"/>
                  <w:shd w:val="clear" w:color="auto" w:fill="auto"/>
                </w:tcPr>
                <w:p w14:paraId="1D22AF75"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56B1EDD9" w14:textId="77777777" w:rsidR="009274EA" w:rsidRDefault="00C53038">
                  <w:pPr>
                    <w:spacing w:after="0"/>
                    <w:jc w:val="center"/>
                    <w:rPr>
                      <w:rFonts w:ascii="Calibri" w:hAnsi="Calibri"/>
                    </w:rPr>
                  </w:pPr>
                  <w:r>
                    <w:rPr>
                      <w:rFonts w:ascii="Calibri" w:hAnsi="Calibri"/>
                    </w:rPr>
                    <w:t>Active/Inactive</w:t>
                  </w:r>
                </w:p>
              </w:tc>
            </w:tr>
            <w:tr w:rsidR="009274EA" w14:paraId="4AF07344" w14:textId="77777777">
              <w:tc>
                <w:tcPr>
                  <w:tcW w:w="1753" w:type="dxa"/>
                  <w:vMerge w:val="restart"/>
                  <w:shd w:val="clear" w:color="auto" w:fill="auto"/>
                </w:tcPr>
                <w:p w14:paraId="7AD6C9E6" w14:textId="77777777" w:rsidR="009274EA" w:rsidRDefault="009274EA">
                  <w:pPr>
                    <w:spacing w:after="0"/>
                    <w:jc w:val="center"/>
                    <w:rPr>
                      <w:rFonts w:ascii="Calibri" w:hAnsi="Calibri"/>
                    </w:rPr>
                  </w:pPr>
                </w:p>
                <w:p w14:paraId="1D0C720C" w14:textId="77777777" w:rsidR="009274EA" w:rsidRDefault="00C53038">
                  <w:pPr>
                    <w:spacing w:after="0"/>
                    <w:jc w:val="center"/>
                    <w:rPr>
                      <w:rFonts w:ascii="Calibri" w:hAnsi="Calibri"/>
                    </w:rPr>
                  </w:pPr>
                  <w:r>
                    <w:rPr>
                      <w:rFonts w:ascii="Calibri" w:hAnsi="Calibri"/>
                    </w:rPr>
                    <w:t>Tax Master</w:t>
                  </w:r>
                </w:p>
              </w:tc>
              <w:tc>
                <w:tcPr>
                  <w:tcW w:w="1753" w:type="dxa"/>
                  <w:vMerge w:val="restart"/>
                  <w:shd w:val="clear" w:color="auto" w:fill="auto"/>
                </w:tcPr>
                <w:p w14:paraId="017FF9B9" w14:textId="77777777" w:rsidR="009274EA" w:rsidRDefault="00C53038">
                  <w:pPr>
                    <w:spacing w:after="0"/>
                    <w:jc w:val="center"/>
                    <w:rPr>
                      <w:rFonts w:ascii="Calibri" w:hAnsi="Calibri"/>
                    </w:rPr>
                  </w:pPr>
                  <w:r>
                    <w:rPr>
                      <w:rFonts w:ascii="Calibri" w:hAnsi="Calibri"/>
                    </w:rPr>
                    <w:t>Create Tax</w:t>
                  </w:r>
                </w:p>
              </w:tc>
              <w:tc>
                <w:tcPr>
                  <w:tcW w:w="1753" w:type="dxa"/>
                  <w:shd w:val="clear" w:color="auto" w:fill="auto"/>
                </w:tcPr>
                <w:p w14:paraId="259BED00"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69DFD4B7" w14:textId="77777777" w:rsidR="009274EA" w:rsidRDefault="00C53038">
                  <w:pPr>
                    <w:spacing w:after="0"/>
                    <w:jc w:val="center"/>
                    <w:rPr>
                      <w:rFonts w:ascii="Calibri" w:hAnsi="Calibri"/>
                    </w:rPr>
                  </w:pPr>
                  <w:r>
                    <w:rPr>
                      <w:rFonts w:ascii="Calibri" w:hAnsi="Calibri"/>
                    </w:rPr>
                    <w:t>View</w:t>
                  </w:r>
                </w:p>
              </w:tc>
            </w:tr>
            <w:tr w:rsidR="009274EA" w14:paraId="151E639B" w14:textId="77777777">
              <w:tc>
                <w:tcPr>
                  <w:tcW w:w="1753" w:type="dxa"/>
                  <w:vMerge/>
                  <w:shd w:val="clear" w:color="auto" w:fill="auto"/>
                </w:tcPr>
                <w:p w14:paraId="0582E6C0" w14:textId="77777777" w:rsidR="009274EA" w:rsidRDefault="009274EA">
                  <w:pPr>
                    <w:spacing w:after="0"/>
                    <w:ind w:left="469"/>
                    <w:jc w:val="center"/>
                    <w:rPr>
                      <w:rFonts w:ascii="Calibri" w:hAnsi="Calibri"/>
                    </w:rPr>
                  </w:pPr>
                </w:p>
              </w:tc>
              <w:tc>
                <w:tcPr>
                  <w:tcW w:w="1753" w:type="dxa"/>
                  <w:vMerge/>
                  <w:shd w:val="clear" w:color="auto" w:fill="auto"/>
                </w:tcPr>
                <w:p w14:paraId="09DB0E93" w14:textId="77777777" w:rsidR="009274EA" w:rsidRDefault="009274EA">
                  <w:pPr>
                    <w:spacing w:after="0"/>
                    <w:jc w:val="center"/>
                    <w:rPr>
                      <w:rFonts w:ascii="Calibri" w:hAnsi="Calibri"/>
                    </w:rPr>
                  </w:pPr>
                </w:p>
              </w:tc>
              <w:tc>
                <w:tcPr>
                  <w:tcW w:w="1753" w:type="dxa"/>
                  <w:shd w:val="clear" w:color="auto" w:fill="auto"/>
                </w:tcPr>
                <w:p w14:paraId="33CAC112" w14:textId="77777777" w:rsidR="009274EA" w:rsidRDefault="009274EA">
                  <w:pPr>
                    <w:spacing w:after="0"/>
                    <w:jc w:val="center"/>
                    <w:rPr>
                      <w:rFonts w:ascii="Calibri" w:hAnsi="Calibri"/>
                    </w:rPr>
                  </w:pPr>
                </w:p>
              </w:tc>
              <w:tc>
                <w:tcPr>
                  <w:tcW w:w="1568" w:type="dxa"/>
                  <w:shd w:val="clear" w:color="auto" w:fill="auto"/>
                </w:tcPr>
                <w:p w14:paraId="045D94B4" w14:textId="77777777" w:rsidR="009274EA" w:rsidRDefault="00C53038">
                  <w:pPr>
                    <w:spacing w:after="0"/>
                    <w:jc w:val="center"/>
                    <w:rPr>
                      <w:rFonts w:ascii="Calibri" w:hAnsi="Calibri"/>
                    </w:rPr>
                  </w:pPr>
                  <w:r>
                    <w:rPr>
                      <w:rFonts w:ascii="Calibri" w:hAnsi="Calibri"/>
                    </w:rPr>
                    <w:t>Cancel</w:t>
                  </w:r>
                </w:p>
              </w:tc>
            </w:tr>
            <w:tr w:rsidR="009274EA" w14:paraId="4B9D3816" w14:textId="77777777">
              <w:trPr>
                <w:trHeight w:val="476"/>
              </w:trPr>
              <w:tc>
                <w:tcPr>
                  <w:tcW w:w="1753" w:type="dxa"/>
                  <w:vMerge/>
                  <w:shd w:val="clear" w:color="auto" w:fill="auto"/>
                </w:tcPr>
                <w:p w14:paraId="49DFFD36" w14:textId="77777777" w:rsidR="009274EA" w:rsidRDefault="009274EA">
                  <w:pPr>
                    <w:spacing w:after="0"/>
                    <w:ind w:left="469"/>
                    <w:jc w:val="center"/>
                    <w:rPr>
                      <w:rFonts w:ascii="Calibri" w:hAnsi="Calibri"/>
                    </w:rPr>
                  </w:pPr>
                </w:p>
              </w:tc>
              <w:tc>
                <w:tcPr>
                  <w:tcW w:w="1753" w:type="dxa"/>
                  <w:shd w:val="clear" w:color="auto" w:fill="auto"/>
                </w:tcPr>
                <w:p w14:paraId="3101DA88" w14:textId="77777777" w:rsidR="009274EA" w:rsidRDefault="00C53038">
                  <w:pPr>
                    <w:spacing w:after="0"/>
                    <w:jc w:val="center"/>
                    <w:rPr>
                      <w:rFonts w:ascii="Calibri" w:hAnsi="Calibri"/>
                    </w:rPr>
                  </w:pPr>
                  <w:r>
                    <w:rPr>
                      <w:rFonts w:ascii="Calibri" w:hAnsi="Calibri"/>
                    </w:rPr>
                    <w:t>Manage Tax</w:t>
                  </w:r>
                </w:p>
              </w:tc>
              <w:tc>
                <w:tcPr>
                  <w:tcW w:w="1753" w:type="dxa"/>
                  <w:shd w:val="clear" w:color="auto" w:fill="auto"/>
                </w:tcPr>
                <w:p w14:paraId="2F296C0C"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6322DDA0" w14:textId="77777777" w:rsidR="009274EA" w:rsidRDefault="00C53038">
                  <w:pPr>
                    <w:spacing w:after="0"/>
                    <w:jc w:val="center"/>
                    <w:rPr>
                      <w:rFonts w:ascii="Calibri" w:hAnsi="Calibri"/>
                    </w:rPr>
                  </w:pPr>
                  <w:r>
                    <w:rPr>
                      <w:rFonts w:ascii="Calibri" w:hAnsi="Calibri"/>
                    </w:rPr>
                    <w:t>Active/Inactive</w:t>
                  </w:r>
                </w:p>
              </w:tc>
            </w:tr>
            <w:tr w:rsidR="009274EA" w14:paraId="215E4448" w14:textId="77777777">
              <w:tc>
                <w:tcPr>
                  <w:tcW w:w="1753" w:type="dxa"/>
                  <w:vMerge w:val="restart"/>
                  <w:shd w:val="clear" w:color="auto" w:fill="auto"/>
                </w:tcPr>
                <w:p w14:paraId="697D9296" w14:textId="77777777" w:rsidR="009274EA" w:rsidRDefault="009274EA">
                  <w:pPr>
                    <w:spacing w:after="0"/>
                    <w:jc w:val="center"/>
                    <w:rPr>
                      <w:rFonts w:ascii="Calibri" w:hAnsi="Calibri"/>
                    </w:rPr>
                  </w:pPr>
                </w:p>
                <w:p w14:paraId="116D623B" w14:textId="77777777" w:rsidR="009274EA" w:rsidRDefault="00C53038">
                  <w:pPr>
                    <w:spacing w:after="0"/>
                    <w:jc w:val="center"/>
                    <w:rPr>
                      <w:rFonts w:ascii="Calibri" w:hAnsi="Calibri"/>
                    </w:rPr>
                  </w:pPr>
                  <w:r>
                    <w:rPr>
                      <w:rFonts w:ascii="Calibri" w:hAnsi="Calibri"/>
                    </w:rPr>
                    <w:t>Configure Parameters Master</w:t>
                  </w:r>
                </w:p>
              </w:tc>
              <w:tc>
                <w:tcPr>
                  <w:tcW w:w="1753" w:type="dxa"/>
                  <w:vMerge w:val="restart"/>
                  <w:shd w:val="clear" w:color="auto" w:fill="auto"/>
                </w:tcPr>
                <w:p w14:paraId="2C5E2DD4" w14:textId="77777777" w:rsidR="009274EA" w:rsidRDefault="00C53038">
                  <w:pPr>
                    <w:spacing w:after="0"/>
                    <w:jc w:val="center"/>
                    <w:rPr>
                      <w:rFonts w:ascii="Calibri" w:hAnsi="Calibri"/>
                    </w:rPr>
                  </w:pPr>
                  <w:r>
                    <w:rPr>
                      <w:rFonts w:ascii="Calibri" w:hAnsi="Calibri"/>
                    </w:rPr>
                    <w:t>Create Configure Parameters</w:t>
                  </w:r>
                </w:p>
              </w:tc>
              <w:tc>
                <w:tcPr>
                  <w:tcW w:w="1753" w:type="dxa"/>
                  <w:shd w:val="clear" w:color="auto" w:fill="auto"/>
                </w:tcPr>
                <w:p w14:paraId="3410E0ED"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0691C5CF" w14:textId="77777777" w:rsidR="009274EA" w:rsidRDefault="00C53038">
                  <w:pPr>
                    <w:spacing w:after="0"/>
                    <w:jc w:val="center"/>
                    <w:rPr>
                      <w:rFonts w:ascii="Calibri" w:hAnsi="Calibri"/>
                    </w:rPr>
                  </w:pPr>
                  <w:r>
                    <w:rPr>
                      <w:rFonts w:ascii="Calibri" w:hAnsi="Calibri"/>
                    </w:rPr>
                    <w:t>View</w:t>
                  </w:r>
                </w:p>
              </w:tc>
            </w:tr>
            <w:tr w:rsidR="009274EA" w14:paraId="239464E7" w14:textId="77777777">
              <w:tc>
                <w:tcPr>
                  <w:tcW w:w="1753" w:type="dxa"/>
                  <w:vMerge/>
                  <w:shd w:val="clear" w:color="auto" w:fill="auto"/>
                </w:tcPr>
                <w:p w14:paraId="386E4CD5" w14:textId="77777777" w:rsidR="009274EA" w:rsidRDefault="009274EA">
                  <w:pPr>
                    <w:spacing w:after="0"/>
                    <w:ind w:left="469"/>
                    <w:jc w:val="center"/>
                    <w:rPr>
                      <w:rFonts w:ascii="Calibri" w:hAnsi="Calibri"/>
                    </w:rPr>
                  </w:pPr>
                </w:p>
              </w:tc>
              <w:tc>
                <w:tcPr>
                  <w:tcW w:w="1753" w:type="dxa"/>
                  <w:vMerge/>
                  <w:shd w:val="clear" w:color="auto" w:fill="auto"/>
                </w:tcPr>
                <w:p w14:paraId="7A865693" w14:textId="77777777" w:rsidR="009274EA" w:rsidRDefault="009274EA">
                  <w:pPr>
                    <w:spacing w:after="0"/>
                    <w:jc w:val="center"/>
                    <w:rPr>
                      <w:rFonts w:ascii="Calibri" w:hAnsi="Calibri"/>
                    </w:rPr>
                  </w:pPr>
                </w:p>
              </w:tc>
              <w:tc>
                <w:tcPr>
                  <w:tcW w:w="1753" w:type="dxa"/>
                  <w:shd w:val="clear" w:color="auto" w:fill="auto"/>
                </w:tcPr>
                <w:p w14:paraId="0EB44562" w14:textId="77777777" w:rsidR="009274EA" w:rsidRDefault="009274EA">
                  <w:pPr>
                    <w:spacing w:after="0"/>
                    <w:jc w:val="center"/>
                    <w:rPr>
                      <w:rFonts w:ascii="Calibri" w:hAnsi="Calibri"/>
                    </w:rPr>
                  </w:pPr>
                </w:p>
              </w:tc>
              <w:tc>
                <w:tcPr>
                  <w:tcW w:w="1568" w:type="dxa"/>
                  <w:shd w:val="clear" w:color="auto" w:fill="auto"/>
                </w:tcPr>
                <w:p w14:paraId="34D67D5F" w14:textId="77777777" w:rsidR="009274EA" w:rsidRDefault="00C53038">
                  <w:pPr>
                    <w:spacing w:after="0"/>
                    <w:jc w:val="center"/>
                    <w:rPr>
                      <w:rFonts w:ascii="Calibri" w:hAnsi="Calibri"/>
                    </w:rPr>
                  </w:pPr>
                  <w:r>
                    <w:rPr>
                      <w:rFonts w:ascii="Calibri" w:hAnsi="Calibri"/>
                    </w:rPr>
                    <w:t>Cancel</w:t>
                  </w:r>
                </w:p>
              </w:tc>
            </w:tr>
            <w:tr w:rsidR="009274EA" w14:paraId="6F85B159" w14:textId="77777777">
              <w:trPr>
                <w:trHeight w:val="476"/>
              </w:trPr>
              <w:tc>
                <w:tcPr>
                  <w:tcW w:w="1753" w:type="dxa"/>
                  <w:vMerge/>
                  <w:shd w:val="clear" w:color="auto" w:fill="auto"/>
                </w:tcPr>
                <w:p w14:paraId="0EEFBF06" w14:textId="77777777" w:rsidR="009274EA" w:rsidRDefault="009274EA">
                  <w:pPr>
                    <w:spacing w:after="0"/>
                    <w:ind w:left="469"/>
                    <w:jc w:val="center"/>
                    <w:rPr>
                      <w:rFonts w:ascii="Calibri" w:hAnsi="Calibri"/>
                    </w:rPr>
                  </w:pPr>
                </w:p>
              </w:tc>
              <w:tc>
                <w:tcPr>
                  <w:tcW w:w="1753" w:type="dxa"/>
                  <w:shd w:val="clear" w:color="auto" w:fill="auto"/>
                </w:tcPr>
                <w:p w14:paraId="1E7FF923" w14:textId="77777777" w:rsidR="009274EA" w:rsidRDefault="00C53038">
                  <w:pPr>
                    <w:spacing w:after="0"/>
                    <w:jc w:val="center"/>
                    <w:rPr>
                      <w:rFonts w:ascii="Calibri" w:hAnsi="Calibri"/>
                    </w:rPr>
                  </w:pPr>
                  <w:r>
                    <w:rPr>
                      <w:rFonts w:ascii="Calibri" w:hAnsi="Calibri"/>
                    </w:rPr>
                    <w:t>Manage Configure Parameters</w:t>
                  </w:r>
                </w:p>
              </w:tc>
              <w:tc>
                <w:tcPr>
                  <w:tcW w:w="1753" w:type="dxa"/>
                  <w:shd w:val="clear" w:color="auto" w:fill="auto"/>
                </w:tcPr>
                <w:p w14:paraId="2E8570C8"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504483EB" w14:textId="77777777" w:rsidR="009274EA" w:rsidRDefault="00C53038">
                  <w:pPr>
                    <w:spacing w:after="0"/>
                    <w:jc w:val="center"/>
                    <w:rPr>
                      <w:rFonts w:ascii="Calibri" w:hAnsi="Calibri"/>
                    </w:rPr>
                  </w:pPr>
                  <w:r>
                    <w:rPr>
                      <w:rFonts w:ascii="Calibri" w:hAnsi="Calibri"/>
                    </w:rPr>
                    <w:t>Active/Inactive</w:t>
                  </w:r>
                </w:p>
              </w:tc>
            </w:tr>
            <w:tr w:rsidR="009274EA" w14:paraId="3FCA3891" w14:textId="77777777">
              <w:tc>
                <w:tcPr>
                  <w:tcW w:w="1753" w:type="dxa"/>
                  <w:vMerge w:val="restart"/>
                  <w:shd w:val="clear" w:color="auto" w:fill="auto"/>
                </w:tcPr>
                <w:p w14:paraId="76F1A182" w14:textId="77777777" w:rsidR="009274EA" w:rsidRDefault="009274EA">
                  <w:pPr>
                    <w:spacing w:after="0"/>
                    <w:jc w:val="center"/>
                    <w:rPr>
                      <w:rFonts w:ascii="Calibri" w:hAnsi="Calibri"/>
                    </w:rPr>
                  </w:pPr>
                </w:p>
                <w:p w14:paraId="2ECDF3EF" w14:textId="77777777" w:rsidR="009274EA" w:rsidRDefault="00C53038">
                  <w:pPr>
                    <w:spacing w:after="0"/>
                    <w:jc w:val="center"/>
                    <w:rPr>
                      <w:rFonts w:ascii="Calibri" w:hAnsi="Calibri"/>
                    </w:rPr>
                  </w:pPr>
                  <w:r>
                    <w:rPr>
                      <w:rFonts w:ascii="Calibri" w:hAnsi="Calibri"/>
                    </w:rPr>
                    <w:t>SPU Master</w:t>
                  </w:r>
                </w:p>
              </w:tc>
              <w:tc>
                <w:tcPr>
                  <w:tcW w:w="1753" w:type="dxa"/>
                  <w:vMerge w:val="restart"/>
                  <w:shd w:val="clear" w:color="auto" w:fill="auto"/>
                </w:tcPr>
                <w:p w14:paraId="2E13ED78" w14:textId="77777777" w:rsidR="009274EA" w:rsidRDefault="00C53038">
                  <w:pPr>
                    <w:spacing w:after="0"/>
                    <w:jc w:val="center"/>
                    <w:rPr>
                      <w:rFonts w:ascii="Calibri" w:hAnsi="Calibri"/>
                    </w:rPr>
                  </w:pPr>
                  <w:r>
                    <w:rPr>
                      <w:rFonts w:ascii="Calibri" w:hAnsi="Calibri"/>
                    </w:rPr>
                    <w:t>Create SPU</w:t>
                  </w:r>
                </w:p>
              </w:tc>
              <w:tc>
                <w:tcPr>
                  <w:tcW w:w="1753" w:type="dxa"/>
                  <w:shd w:val="clear" w:color="auto" w:fill="auto"/>
                </w:tcPr>
                <w:p w14:paraId="4D89DFAC"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3D56A379" w14:textId="77777777" w:rsidR="009274EA" w:rsidRDefault="00C53038">
                  <w:pPr>
                    <w:spacing w:after="0"/>
                    <w:jc w:val="center"/>
                    <w:rPr>
                      <w:rFonts w:ascii="Calibri" w:hAnsi="Calibri"/>
                    </w:rPr>
                  </w:pPr>
                  <w:r>
                    <w:rPr>
                      <w:rFonts w:ascii="Calibri" w:hAnsi="Calibri"/>
                    </w:rPr>
                    <w:t>View</w:t>
                  </w:r>
                </w:p>
              </w:tc>
            </w:tr>
            <w:tr w:rsidR="009274EA" w14:paraId="0244EBAA" w14:textId="77777777">
              <w:tc>
                <w:tcPr>
                  <w:tcW w:w="1753" w:type="dxa"/>
                  <w:vMerge/>
                  <w:shd w:val="clear" w:color="auto" w:fill="auto"/>
                </w:tcPr>
                <w:p w14:paraId="4BE8E3D3" w14:textId="77777777" w:rsidR="009274EA" w:rsidRDefault="009274EA">
                  <w:pPr>
                    <w:spacing w:after="0"/>
                    <w:ind w:left="469"/>
                    <w:jc w:val="center"/>
                    <w:rPr>
                      <w:rFonts w:ascii="Calibri" w:hAnsi="Calibri"/>
                    </w:rPr>
                  </w:pPr>
                </w:p>
              </w:tc>
              <w:tc>
                <w:tcPr>
                  <w:tcW w:w="1753" w:type="dxa"/>
                  <w:vMerge/>
                  <w:shd w:val="clear" w:color="auto" w:fill="auto"/>
                </w:tcPr>
                <w:p w14:paraId="4078E4A1" w14:textId="77777777" w:rsidR="009274EA" w:rsidRDefault="009274EA">
                  <w:pPr>
                    <w:spacing w:after="0"/>
                    <w:jc w:val="center"/>
                    <w:rPr>
                      <w:rFonts w:ascii="Calibri" w:hAnsi="Calibri"/>
                    </w:rPr>
                  </w:pPr>
                </w:p>
              </w:tc>
              <w:tc>
                <w:tcPr>
                  <w:tcW w:w="1753" w:type="dxa"/>
                  <w:shd w:val="clear" w:color="auto" w:fill="auto"/>
                </w:tcPr>
                <w:p w14:paraId="78E7B932" w14:textId="77777777" w:rsidR="009274EA" w:rsidRDefault="009274EA">
                  <w:pPr>
                    <w:spacing w:after="0"/>
                    <w:jc w:val="center"/>
                    <w:rPr>
                      <w:rFonts w:ascii="Calibri" w:hAnsi="Calibri"/>
                    </w:rPr>
                  </w:pPr>
                </w:p>
              </w:tc>
              <w:tc>
                <w:tcPr>
                  <w:tcW w:w="1568" w:type="dxa"/>
                  <w:shd w:val="clear" w:color="auto" w:fill="auto"/>
                </w:tcPr>
                <w:p w14:paraId="6CB8A2A8" w14:textId="77777777" w:rsidR="009274EA" w:rsidRDefault="00C53038">
                  <w:pPr>
                    <w:spacing w:after="0"/>
                    <w:jc w:val="center"/>
                    <w:rPr>
                      <w:rFonts w:ascii="Calibri" w:hAnsi="Calibri"/>
                    </w:rPr>
                  </w:pPr>
                  <w:r>
                    <w:rPr>
                      <w:rFonts w:ascii="Calibri" w:hAnsi="Calibri"/>
                    </w:rPr>
                    <w:t>Cancel</w:t>
                  </w:r>
                </w:p>
              </w:tc>
            </w:tr>
            <w:tr w:rsidR="009274EA" w14:paraId="016D5DCA" w14:textId="77777777">
              <w:trPr>
                <w:trHeight w:val="476"/>
              </w:trPr>
              <w:tc>
                <w:tcPr>
                  <w:tcW w:w="1753" w:type="dxa"/>
                  <w:vMerge/>
                  <w:shd w:val="clear" w:color="auto" w:fill="auto"/>
                </w:tcPr>
                <w:p w14:paraId="29118A23" w14:textId="77777777" w:rsidR="009274EA" w:rsidRDefault="009274EA">
                  <w:pPr>
                    <w:spacing w:after="0"/>
                    <w:ind w:left="469"/>
                    <w:jc w:val="center"/>
                    <w:rPr>
                      <w:rFonts w:ascii="Calibri" w:hAnsi="Calibri"/>
                    </w:rPr>
                  </w:pPr>
                </w:p>
              </w:tc>
              <w:tc>
                <w:tcPr>
                  <w:tcW w:w="1753" w:type="dxa"/>
                  <w:shd w:val="clear" w:color="auto" w:fill="auto"/>
                </w:tcPr>
                <w:p w14:paraId="20ED2F18" w14:textId="77777777" w:rsidR="009274EA" w:rsidRDefault="00C53038">
                  <w:pPr>
                    <w:spacing w:after="0"/>
                    <w:jc w:val="center"/>
                    <w:rPr>
                      <w:rFonts w:ascii="Calibri" w:hAnsi="Calibri"/>
                    </w:rPr>
                  </w:pPr>
                  <w:r>
                    <w:rPr>
                      <w:rFonts w:ascii="Calibri" w:hAnsi="Calibri"/>
                    </w:rPr>
                    <w:t>Manage SPU</w:t>
                  </w:r>
                </w:p>
              </w:tc>
              <w:tc>
                <w:tcPr>
                  <w:tcW w:w="1753" w:type="dxa"/>
                  <w:shd w:val="clear" w:color="auto" w:fill="auto"/>
                </w:tcPr>
                <w:p w14:paraId="4634760C"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65A18B64" w14:textId="77777777" w:rsidR="009274EA" w:rsidRDefault="00C53038">
                  <w:pPr>
                    <w:spacing w:after="0"/>
                    <w:jc w:val="center"/>
                    <w:rPr>
                      <w:rFonts w:ascii="Calibri" w:hAnsi="Calibri"/>
                    </w:rPr>
                  </w:pPr>
                  <w:r>
                    <w:rPr>
                      <w:rFonts w:ascii="Calibri" w:hAnsi="Calibri"/>
                    </w:rPr>
                    <w:t>Active/Inactive</w:t>
                  </w:r>
                </w:p>
              </w:tc>
            </w:tr>
            <w:tr w:rsidR="009274EA" w14:paraId="6AFB6A19" w14:textId="77777777">
              <w:tc>
                <w:tcPr>
                  <w:tcW w:w="1753" w:type="dxa"/>
                  <w:vMerge w:val="restart"/>
                  <w:shd w:val="clear" w:color="auto" w:fill="auto"/>
                </w:tcPr>
                <w:p w14:paraId="5BB3B56B" w14:textId="77777777" w:rsidR="009274EA" w:rsidRDefault="009274EA">
                  <w:pPr>
                    <w:spacing w:after="0"/>
                    <w:jc w:val="center"/>
                    <w:rPr>
                      <w:rFonts w:ascii="Calibri" w:hAnsi="Calibri"/>
                    </w:rPr>
                  </w:pPr>
                </w:p>
                <w:p w14:paraId="1843BC11" w14:textId="77777777" w:rsidR="009274EA" w:rsidRDefault="00C53038">
                  <w:pPr>
                    <w:spacing w:after="0"/>
                    <w:jc w:val="center"/>
                    <w:rPr>
                      <w:rFonts w:ascii="Calibri" w:hAnsi="Calibri"/>
                    </w:rPr>
                  </w:pPr>
                  <w:r>
                    <w:rPr>
                      <w:rFonts w:ascii="Calibri" w:hAnsi="Calibri"/>
                    </w:rPr>
                    <w:t>Tea Board Bank Account Master</w:t>
                  </w:r>
                </w:p>
              </w:tc>
              <w:tc>
                <w:tcPr>
                  <w:tcW w:w="1753" w:type="dxa"/>
                  <w:vMerge w:val="restart"/>
                  <w:shd w:val="clear" w:color="auto" w:fill="auto"/>
                </w:tcPr>
                <w:p w14:paraId="79929038" w14:textId="77777777" w:rsidR="009274EA" w:rsidRDefault="00C53038">
                  <w:pPr>
                    <w:spacing w:after="0"/>
                    <w:jc w:val="center"/>
                    <w:rPr>
                      <w:rFonts w:ascii="Calibri" w:hAnsi="Calibri"/>
                    </w:rPr>
                  </w:pPr>
                  <w:r>
                    <w:rPr>
                      <w:rFonts w:ascii="Calibri" w:hAnsi="Calibri"/>
                    </w:rPr>
                    <w:t>Create Tea Board Bank Account</w:t>
                  </w:r>
                </w:p>
              </w:tc>
              <w:tc>
                <w:tcPr>
                  <w:tcW w:w="1753" w:type="dxa"/>
                  <w:shd w:val="clear" w:color="auto" w:fill="auto"/>
                </w:tcPr>
                <w:p w14:paraId="06B3AF74"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365EB967" w14:textId="77777777" w:rsidR="009274EA" w:rsidRDefault="00C53038">
                  <w:pPr>
                    <w:spacing w:after="0"/>
                    <w:jc w:val="center"/>
                    <w:rPr>
                      <w:rFonts w:ascii="Calibri" w:hAnsi="Calibri"/>
                    </w:rPr>
                  </w:pPr>
                  <w:r>
                    <w:rPr>
                      <w:rFonts w:ascii="Calibri" w:hAnsi="Calibri"/>
                    </w:rPr>
                    <w:t>View</w:t>
                  </w:r>
                </w:p>
              </w:tc>
            </w:tr>
            <w:tr w:rsidR="009274EA" w14:paraId="1B9C527B" w14:textId="77777777">
              <w:tc>
                <w:tcPr>
                  <w:tcW w:w="1753" w:type="dxa"/>
                  <w:vMerge/>
                  <w:shd w:val="clear" w:color="auto" w:fill="auto"/>
                </w:tcPr>
                <w:p w14:paraId="4A223E70" w14:textId="77777777" w:rsidR="009274EA" w:rsidRDefault="009274EA">
                  <w:pPr>
                    <w:spacing w:after="0"/>
                    <w:ind w:left="469"/>
                    <w:jc w:val="center"/>
                    <w:rPr>
                      <w:rFonts w:ascii="Calibri" w:hAnsi="Calibri"/>
                    </w:rPr>
                  </w:pPr>
                </w:p>
              </w:tc>
              <w:tc>
                <w:tcPr>
                  <w:tcW w:w="1753" w:type="dxa"/>
                  <w:vMerge/>
                  <w:shd w:val="clear" w:color="auto" w:fill="auto"/>
                </w:tcPr>
                <w:p w14:paraId="1EC2242F" w14:textId="77777777" w:rsidR="009274EA" w:rsidRDefault="009274EA">
                  <w:pPr>
                    <w:spacing w:after="0"/>
                    <w:jc w:val="center"/>
                    <w:rPr>
                      <w:rFonts w:ascii="Calibri" w:hAnsi="Calibri"/>
                    </w:rPr>
                  </w:pPr>
                </w:p>
              </w:tc>
              <w:tc>
                <w:tcPr>
                  <w:tcW w:w="1753" w:type="dxa"/>
                  <w:shd w:val="clear" w:color="auto" w:fill="auto"/>
                </w:tcPr>
                <w:p w14:paraId="18F2DC38" w14:textId="77777777" w:rsidR="009274EA" w:rsidRDefault="009274EA">
                  <w:pPr>
                    <w:spacing w:after="0"/>
                    <w:jc w:val="center"/>
                    <w:rPr>
                      <w:rFonts w:ascii="Calibri" w:hAnsi="Calibri"/>
                    </w:rPr>
                  </w:pPr>
                </w:p>
              </w:tc>
              <w:tc>
                <w:tcPr>
                  <w:tcW w:w="1568" w:type="dxa"/>
                  <w:shd w:val="clear" w:color="auto" w:fill="auto"/>
                </w:tcPr>
                <w:p w14:paraId="37F70C36" w14:textId="77777777" w:rsidR="009274EA" w:rsidRDefault="00C53038">
                  <w:pPr>
                    <w:spacing w:after="0"/>
                    <w:jc w:val="center"/>
                    <w:rPr>
                      <w:rFonts w:ascii="Calibri" w:hAnsi="Calibri"/>
                    </w:rPr>
                  </w:pPr>
                  <w:r>
                    <w:rPr>
                      <w:rFonts w:ascii="Calibri" w:hAnsi="Calibri"/>
                    </w:rPr>
                    <w:t>Cancel</w:t>
                  </w:r>
                </w:p>
              </w:tc>
            </w:tr>
            <w:tr w:rsidR="009274EA" w14:paraId="033B190E" w14:textId="77777777">
              <w:trPr>
                <w:trHeight w:val="476"/>
              </w:trPr>
              <w:tc>
                <w:tcPr>
                  <w:tcW w:w="1753" w:type="dxa"/>
                  <w:vMerge/>
                  <w:shd w:val="clear" w:color="auto" w:fill="auto"/>
                </w:tcPr>
                <w:p w14:paraId="5714EA83" w14:textId="77777777" w:rsidR="009274EA" w:rsidRDefault="009274EA">
                  <w:pPr>
                    <w:spacing w:after="0"/>
                    <w:ind w:left="469"/>
                    <w:jc w:val="center"/>
                    <w:rPr>
                      <w:rFonts w:ascii="Calibri" w:hAnsi="Calibri"/>
                    </w:rPr>
                  </w:pPr>
                </w:p>
              </w:tc>
              <w:tc>
                <w:tcPr>
                  <w:tcW w:w="1753" w:type="dxa"/>
                  <w:shd w:val="clear" w:color="auto" w:fill="auto"/>
                </w:tcPr>
                <w:p w14:paraId="58757569" w14:textId="77777777" w:rsidR="009274EA" w:rsidRDefault="00C53038">
                  <w:pPr>
                    <w:spacing w:after="0"/>
                    <w:jc w:val="center"/>
                    <w:rPr>
                      <w:rFonts w:ascii="Calibri" w:hAnsi="Calibri"/>
                    </w:rPr>
                  </w:pPr>
                  <w:r>
                    <w:rPr>
                      <w:rFonts w:ascii="Calibri" w:hAnsi="Calibri"/>
                    </w:rPr>
                    <w:t>Manage Tea Board Bank Account</w:t>
                  </w:r>
                </w:p>
              </w:tc>
              <w:tc>
                <w:tcPr>
                  <w:tcW w:w="1753" w:type="dxa"/>
                  <w:shd w:val="clear" w:color="auto" w:fill="auto"/>
                </w:tcPr>
                <w:p w14:paraId="2D262479"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2B51FBF1" w14:textId="77777777" w:rsidR="009274EA" w:rsidRDefault="00C53038">
                  <w:pPr>
                    <w:spacing w:after="0"/>
                    <w:jc w:val="center"/>
                    <w:rPr>
                      <w:rFonts w:ascii="Calibri" w:hAnsi="Calibri"/>
                    </w:rPr>
                  </w:pPr>
                  <w:r>
                    <w:rPr>
                      <w:rFonts w:ascii="Calibri" w:hAnsi="Calibri"/>
                    </w:rPr>
                    <w:t>Active/Inactive</w:t>
                  </w:r>
                </w:p>
              </w:tc>
            </w:tr>
            <w:tr w:rsidR="009274EA" w14:paraId="025812ED" w14:textId="77777777">
              <w:tc>
                <w:tcPr>
                  <w:tcW w:w="1753" w:type="dxa"/>
                  <w:vMerge w:val="restart"/>
                  <w:shd w:val="clear" w:color="auto" w:fill="auto"/>
                </w:tcPr>
                <w:p w14:paraId="0D3CF306" w14:textId="77777777" w:rsidR="009274EA" w:rsidRDefault="009274EA">
                  <w:pPr>
                    <w:spacing w:after="0"/>
                    <w:jc w:val="center"/>
                    <w:rPr>
                      <w:rFonts w:ascii="Calibri" w:hAnsi="Calibri"/>
                    </w:rPr>
                  </w:pPr>
                </w:p>
                <w:p w14:paraId="7643E4DA" w14:textId="77777777" w:rsidR="009274EA" w:rsidRDefault="00C53038">
                  <w:pPr>
                    <w:spacing w:after="0"/>
                    <w:jc w:val="center"/>
                    <w:rPr>
                      <w:rFonts w:ascii="Calibri" w:hAnsi="Calibri"/>
                    </w:rPr>
                  </w:pPr>
                  <w:r>
                    <w:rPr>
                      <w:rFonts w:ascii="Calibri" w:hAnsi="Calibri"/>
                    </w:rPr>
                    <w:t>Tea Board User Master</w:t>
                  </w:r>
                </w:p>
              </w:tc>
              <w:tc>
                <w:tcPr>
                  <w:tcW w:w="1753" w:type="dxa"/>
                  <w:vMerge w:val="restart"/>
                  <w:shd w:val="clear" w:color="auto" w:fill="auto"/>
                </w:tcPr>
                <w:p w14:paraId="25AF6E75" w14:textId="77777777" w:rsidR="009274EA" w:rsidRDefault="00C53038">
                  <w:pPr>
                    <w:spacing w:after="0"/>
                    <w:jc w:val="center"/>
                    <w:rPr>
                      <w:rFonts w:ascii="Calibri" w:hAnsi="Calibri"/>
                    </w:rPr>
                  </w:pPr>
                  <w:r>
                    <w:rPr>
                      <w:rFonts w:ascii="Calibri" w:hAnsi="Calibri"/>
                    </w:rPr>
                    <w:t>Create Tea Board User</w:t>
                  </w:r>
                </w:p>
              </w:tc>
              <w:tc>
                <w:tcPr>
                  <w:tcW w:w="1753" w:type="dxa"/>
                  <w:shd w:val="clear" w:color="auto" w:fill="auto"/>
                </w:tcPr>
                <w:p w14:paraId="562D3F04"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20D7655B" w14:textId="77777777" w:rsidR="009274EA" w:rsidRDefault="00C53038">
                  <w:pPr>
                    <w:spacing w:after="0"/>
                    <w:jc w:val="center"/>
                    <w:rPr>
                      <w:rFonts w:ascii="Calibri" w:hAnsi="Calibri"/>
                    </w:rPr>
                  </w:pPr>
                  <w:r>
                    <w:rPr>
                      <w:rFonts w:ascii="Calibri" w:hAnsi="Calibri"/>
                    </w:rPr>
                    <w:t>View</w:t>
                  </w:r>
                </w:p>
              </w:tc>
            </w:tr>
            <w:tr w:rsidR="009274EA" w14:paraId="43E33FBB" w14:textId="77777777">
              <w:tc>
                <w:tcPr>
                  <w:tcW w:w="1753" w:type="dxa"/>
                  <w:vMerge/>
                  <w:shd w:val="clear" w:color="auto" w:fill="auto"/>
                </w:tcPr>
                <w:p w14:paraId="07DAD0CA" w14:textId="77777777" w:rsidR="009274EA" w:rsidRDefault="009274EA">
                  <w:pPr>
                    <w:spacing w:after="0"/>
                    <w:ind w:left="469"/>
                    <w:jc w:val="center"/>
                    <w:rPr>
                      <w:rFonts w:ascii="Calibri" w:hAnsi="Calibri"/>
                    </w:rPr>
                  </w:pPr>
                </w:p>
              </w:tc>
              <w:tc>
                <w:tcPr>
                  <w:tcW w:w="1753" w:type="dxa"/>
                  <w:vMerge/>
                  <w:shd w:val="clear" w:color="auto" w:fill="auto"/>
                </w:tcPr>
                <w:p w14:paraId="70887BD2" w14:textId="77777777" w:rsidR="009274EA" w:rsidRDefault="009274EA">
                  <w:pPr>
                    <w:spacing w:after="0"/>
                    <w:jc w:val="center"/>
                    <w:rPr>
                      <w:rFonts w:ascii="Calibri" w:hAnsi="Calibri"/>
                    </w:rPr>
                  </w:pPr>
                </w:p>
              </w:tc>
              <w:tc>
                <w:tcPr>
                  <w:tcW w:w="1753" w:type="dxa"/>
                  <w:shd w:val="clear" w:color="auto" w:fill="auto"/>
                </w:tcPr>
                <w:p w14:paraId="3F031F17" w14:textId="77777777" w:rsidR="009274EA" w:rsidRDefault="009274EA">
                  <w:pPr>
                    <w:spacing w:after="0"/>
                    <w:jc w:val="center"/>
                    <w:rPr>
                      <w:rFonts w:ascii="Calibri" w:hAnsi="Calibri"/>
                    </w:rPr>
                  </w:pPr>
                </w:p>
              </w:tc>
              <w:tc>
                <w:tcPr>
                  <w:tcW w:w="1568" w:type="dxa"/>
                  <w:shd w:val="clear" w:color="auto" w:fill="auto"/>
                </w:tcPr>
                <w:p w14:paraId="75CC90FD" w14:textId="77777777" w:rsidR="009274EA" w:rsidRDefault="00C53038">
                  <w:pPr>
                    <w:spacing w:after="0"/>
                    <w:jc w:val="center"/>
                    <w:rPr>
                      <w:rFonts w:ascii="Calibri" w:hAnsi="Calibri"/>
                    </w:rPr>
                  </w:pPr>
                  <w:r>
                    <w:rPr>
                      <w:rFonts w:ascii="Calibri" w:hAnsi="Calibri"/>
                    </w:rPr>
                    <w:t>Cancel</w:t>
                  </w:r>
                </w:p>
              </w:tc>
            </w:tr>
            <w:tr w:rsidR="009274EA" w14:paraId="375E7F09" w14:textId="77777777">
              <w:trPr>
                <w:trHeight w:val="476"/>
              </w:trPr>
              <w:tc>
                <w:tcPr>
                  <w:tcW w:w="1753" w:type="dxa"/>
                  <w:vMerge/>
                  <w:shd w:val="clear" w:color="auto" w:fill="auto"/>
                </w:tcPr>
                <w:p w14:paraId="0010D2A9" w14:textId="77777777" w:rsidR="009274EA" w:rsidRDefault="009274EA">
                  <w:pPr>
                    <w:spacing w:after="0"/>
                    <w:ind w:left="469"/>
                    <w:jc w:val="center"/>
                    <w:rPr>
                      <w:rFonts w:ascii="Calibri" w:hAnsi="Calibri"/>
                    </w:rPr>
                  </w:pPr>
                </w:p>
              </w:tc>
              <w:tc>
                <w:tcPr>
                  <w:tcW w:w="1753" w:type="dxa"/>
                  <w:shd w:val="clear" w:color="auto" w:fill="auto"/>
                </w:tcPr>
                <w:p w14:paraId="206E5C30" w14:textId="77777777" w:rsidR="009274EA" w:rsidRDefault="00C53038">
                  <w:pPr>
                    <w:spacing w:after="0"/>
                    <w:jc w:val="center"/>
                    <w:rPr>
                      <w:rFonts w:ascii="Calibri" w:hAnsi="Calibri"/>
                    </w:rPr>
                  </w:pPr>
                  <w:r>
                    <w:rPr>
                      <w:rFonts w:ascii="Calibri" w:hAnsi="Calibri"/>
                    </w:rPr>
                    <w:t>Manage Tea Board User</w:t>
                  </w:r>
                </w:p>
              </w:tc>
              <w:tc>
                <w:tcPr>
                  <w:tcW w:w="1753" w:type="dxa"/>
                  <w:shd w:val="clear" w:color="auto" w:fill="auto"/>
                </w:tcPr>
                <w:p w14:paraId="44D35928"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7B103216" w14:textId="77777777" w:rsidR="009274EA" w:rsidRDefault="00C53038">
                  <w:pPr>
                    <w:spacing w:after="0"/>
                    <w:jc w:val="center"/>
                    <w:rPr>
                      <w:rFonts w:ascii="Calibri" w:hAnsi="Calibri"/>
                    </w:rPr>
                  </w:pPr>
                  <w:r>
                    <w:rPr>
                      <w:rFonts w:ascii="Calibri" w:hAnsi="Calibri"/>
                    </w:rPr>
                    <w:t>Active/Inactive</w:t>
                  </w:r>
                </w:p>
              </w:tc>
            </w:tr>
            <w:tr w:rsidR="009274EA" w14:paraId="180BC814" w14:textId="77777777">
              <w:tc>
                <w:tcPr>
                  <w:tcW w:w="1753" w:type="dxa"/>
                  <w:vMerge w:val="restart"/>
                  <w:shd w:val="clear" w:color="auto" w:fill="auto"/>
                </w:tcPr>
                <w:p w14:paraId="3F3C5EA7" w14:textId="77777777" w:rsidR="009274EA" w:rsidRDefault="009274EA">
                  <w:pPr>
                    <w:spacing w:after="0"/>
                    <w:jc w:val="center"/>
                    <w:rPr>
                      <w:rFonts w:ascii="Calibri" w:hAnsi="Calibri"/>
                    </w:rPr>
                  </w:pPr>
                </w:p>
                <w:p w14:paraId="0A07F31B" w14:textId="77777777" w:rsidR="009274EA" w:rsidRDefault="00C53038">
                  <w:pPr>
                    <w:spacing w:after="0"/>
                    <w:jc w:val="center"/>
                    <w:rPr>
                      <w:rFonts w:ascii="Calibri" w:hAnsi="Calibri"/>
                    </w:rPr>
                  </w:pPr>
                  <w:r>
                    <w:rPr>
                      <w:rFonts w:ascii="Calibri" w:hAnsi="Calibri"/>
                    </w:rPr>
                    <w:t>TAO User Master</w:t>
                  </w:r>
                </w:p>
              </w:tc>
              <w:tc>
                <w:tcPr>
                  <w:tcW w:w="1753" w:type="dxa"/>
                  <w:vMerge w:val="restart"/>
                  <w:shd w:val="clear" w:color="auto" w:fill="auto"/>
                </w:tcPr>
                <w:p w14:paraId="6E05FC64" w14:textId="77777777" w:rsidR="009274EA" w:rsidRDefault="00C53038">
                  <w:pPr>
                    <w:spacing w:after="0"/>
                    <w:jc w:val="center"/>
                    <w:rPr>
                      <w:rFonts w:ascii="Calibri" w:hAnsi="Calibri"/>
                    </w:rPr>
                  </w:pPr>
                  <w:r>
                    <w:rPr>
                      <w:rFonts w:ascii="Calibri" w:hAnsi="Calibri"/>
                    </w:rPr>
                    <w:t>Create TAO User</w:t>
                  </w:r>
                </w:p>
              </w:tc>
              <w:tc>
                <w:tcPr>
                  <w:tcW w:w="1753" w:type="dxa"/>
                  <w:shd w:val="clear" w:color="auto" w:fill="auto"/>
                </w:tcPr>
                <w:p w14:paraId="76B08142"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6C5BC7C5" w14:textId="77777777" w:rsidR="009274EA" w:rsidRDefault="00C53038">
                  <w:pPr>
                    <w:spacing w:after="0"/>
                    <w:jc w:val="center"/>
                    <w:rPr>
                      <w:rFonts w:ascii="Calibri" w:hAnsi="Calibri"/>
                    </w:rPr>
                  </w:pPr>
                  <w:r>
                    <w:rPr>
                      <w:rFonts w:ascii="Calibri" w:hAnsi="Calibri"/>
                    </w:rPr>
                    <w:t>View</w:t>
                  </w:r>
                </w:p>
              </w:tc>
            </w:tr>
            <w:tr w:rsidR="009274EA" w14:paraId="70CD6D9A" w14:textId="77777777">
              <w:tc>
                <w:tcPr>
                  <w:tcW w:w="1753" w:type="dxa"/>
                  <w:vMerge/>
                  <w:shd w:val="clear" w:color="auto" w:fill="auto"/>
                </w:tcPr>
                <w:p w14:paraId="17077651" w14:textId="77777777" w:rsidR="009274EA" w:rsidRDefault="009274EA">
                  <w:pPr>
                    <w:spacing w:after="0"/>
                    <w:ind w:left="469"/>
                    <w:jc w:val="center"/>
                    <w:rPr>
                      <w:rFonts w:ascii="Calibri" w:hAnsi="Calibri"/>
                    </w:rPr>
                  </w:pPr>
                </w:p>
              </w:tc>
              <w:tc>
                <w:tcPr>
                  <w:tcW w:w="1753" w:type="dxa"/>
                  <w:vMerge/>
                  <w:shd w:val="clear" w:color="auto" w:fill="auto"/>
                </w:tcPr>
                <w:p w14:paraId="1452CD1B" w14:textId="77777777" w:rsidR="009274EA" w:rsidRDefault="009274EA">
                  <w:pPr>
                    <w:spacing w:after="0"/>
                    <w:jc w:val="center"/>
                    <w:rPr>
                      <w:rFonts w:ascii="Calibri" w:hAnsi="Calibri"/>
                    </w:rPr>
                  </w:pPr>
                </w:p>
              </w:tc>
              <w:tc>
                <w:tcPr>
                  <w:tcW w:w="1753" w:type="dxa"/>
                  <w:shd w:val="clear" w:color="auto" w:fill="auto"/>
                </w:tcPr>
                <w:p w14:paraId="479349D1" w14:textId="77777777" w:rsidR="009274EA" w:rsidRDefault="009274EA">
                  <w:pPr>
                    <w:spacing w:after="0"/>
                    <w:jc w:val="center"/>
                    <w:rPr>
                      <w:rFonts w:ascii="Calibri" w:hAnsi="Calibri"/>
                    </w:rPr>
                  </w:pPr>
                </w:p>
              </w:tc>
              <w:tc>
                <w:tcPr>
                  <w:tcW w:w="1568" w:type="dxa"/>
                  <w:shd w:val="clear" w:color="auto" w:fill="auto"/>
                </w:tcPr>
                <w:p w14:paraId="7883BBED" w14:textId="77777777" w:rsidR="009274EA" w:rsidRDefault="00C53038">
                  <w:pPr>
                    <w:spacing w:after="0"/>
                    <w:jc w:val="center"/>
                    <w:rPr>
                      <w:rFonts w:ascii="Calibri" w:hAnsi="Calibri"/>
                    </w:rPr>
                  </w:pPr>
                  <w:r>
                    <w:rPr>
                      <w:rFonts w:ascii="Calibri" w:hAnsi="Calibri"/>
                    </w:rPr>
                    <w:t>Cancel</w:t>
                  </w:r>
                </w:p>
              </w:tc>
            </w:tr>
            <w:tr w:rsidR="009274EA" w14:paraId="232389F9" w14:textId="77777777">
              <w:trPr>
                <w:trHeight w:val="476"/>
              </w:trPr>
              <w:tc>
                <w:tcPr>
                  <w:tcW w:w="1753" w:type="dxa"/>
                  <w:vMerge/>
                  <w:shd w:val="clear" w:color="auto" w:fill="auto"/>
                </w:tcPr>
                <w:p w14:paraId="13F2AC8D" w14:textId="77777777" w:rsidR="009274EA" w:rsidRDefault="009274EA">
                  <w:pPr>
                    <w:spacing w:after="0"/>
                    <w:ind w:left="469"/>
                    <w:jc w:val="center"/>
                    <w:rPr>
                      <w:rFonts w:ascii="Calibri" w:hAnsi="Calibri"/>
                    </w:rPr>
                  </w:pPr>
                </w:p>
              </w:tc>
              <w:tc>
                <w:tcPr>
                  <w:tcW w:w="1753" w:type="dxa"/>
                  <w:shd w:val="clear" w:color="auto" w:fill="auto"/>
                </w:tcPr>
                <w:p w14:paraId="5FD25D96" w14:textId="77777777" w:rsidR="009274EA" w:rsidRDefault="00C53038">
                  <w:pPr>
                    <w:spacing w:after="0"/>
                    <w:jc w:val="center"/>
                    <w:rPr>
                      <w:rFonts w:ascii="Calibri" w:hAnsi="Calibri"/>
                    </w:rPr>
                  </w:pPr>
                  <w:r>
                    <w:rPr>
                      <w:rFonts w:ascii="Calibri" w:hAnsi="Calibri"/>
                    </w:rPr>
                    <w:t>Manage TAO User</w:t>
                  </w:r>
                </w:p>
              </w:tc>
              <w:tc>
                <w:tcPr>
                  <w:tcW w:w="1753" w:type="dxa"/>
                  <w:shd w:val="clear" w:color="auto" w:fill="auto"/>
                </w:tcPr>
                <w:p w14:paraId="245D1E75"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2366359D" w14:textId="77777777" w:rsidR="009274EA" w:rsidRDefault="00C53038">
                  <w:pPr>
                    <w:spacing w:after="0"/>
                    <w:jc w:val="center"/>
                    <w:rPr>
                      <w:rFonts w:ascii="Calibri" w:hAnsi="Calibri"/>
                    </w:rPr>
                  </w:pPr>
                  <w:r>
                    <w:rPr>
                      <w:rFonts w:ascii="Calibri" w:hAnsi="Calibri"/>
                    </w:rPr>
                    <w:t>Active/Inactive</w:t>
                  </w:r>
                </w:p>
              </w:tc>
            </w:tr>
            <w:tr w:rsidR="009274EA" w14:paraId="369ECFBE" w14:textId="77777777">
              <w:tc>
                <w:tcPr>
                  <w:tcW w:w="1753" w:type="dxa"/>
                  <w:vMerge w:val="restart"/>
                  <w:shd w:val="clear" w:color="auto" w:fill="auto"/>
                </w:tcPr>
                <w:p w14:paraId="2570E94E" w14:textId="77777777" w:rsidR="009274EA" w:rsidRDefault="009274EA">
                  <w:pPr>
                    <w:spacing w:after="0"/>
                    <w:jc w:val="center"/>
                    <w:rPr>
                      <w:rFonts w:ascii="Calibri" w:hAnsi="Calibri"/>
                    </w:rPr>
                  </w:pPr>
                </w:p>
                <w:p w14:paraId="77B312A0" w14:textId="77777777" w:rsidR="009274EA" w:rsidRDefault="00C53038">
                  <w:pPr>
                    <w:spacing w:after="0"/>
                    <w:jc w:val="center"/>
                    <w:rPr>
                      <w:rFonts w:ascii="Calibri" w:hAnsi="Calibri"/>
                    </w:rPr>
                  </w:pPr>
                  <w:r>
                    <w:rPr>
                      <w:rFonts w:ascii="Calibri" w:hAnsi="Calibri"/>
                    </w:rPr>
                    <w:t>Auctioneer Master</w:t>
                  </w:r>
                </w:p>
              </w:tc>
              <w:tc>
                <w:tcPr>
                  <w:tcW w:w="1753" w:type="dxa"/>
                  <w:vMerge w:val="restart"/>
                  <w:shd w:val="clear" w:color="auto" w:fill="auto"/>
                </w:tcPr>
                <w:p w14:paraId="2BDE744B" w14:textId="77777777" w:rsidR="009274EA" w:rsidRDefault="00C53038">
                  <w:pPr>
                    <w:spacing w:after="0"/>
                    <w:jc w:val="center"/>
                    <w:rPr>
                      <w:rFonts w:ascii="Calibri" w:hAnsi="Calibri"/>
                    </w:rPr>
                  </w:pPr>
                  <w:r>
                    <w:rPr>
                      <w:rFonts w:ascii="Calibri" w:hAnsi="Calibri"/>
                    </w:rPr>
                    <w:t>Create Auctioneer</w:t>
                  </w:r>
                </w:p>
              </w:tc>
              <w:tc>
                <w:tcPr>
                  <w:tcW w:w="1753" w:type="dxa"/>
                  <w:shd w:val="clear" w:color="auto" w:fill="auto"/>
                </w:tcPr>
                <w:p w14:paraId="102037F1"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3F0ED219" w14:textId="77777777" w:rsidR="009274EA" w:rsidRDefault="00C53038">
                  <w:pPr>
                    <w:spacing w:after="0"/>
                    <w:jc w:val="center"/>
                    <w:rPr>
                      <w:rFonts w:ascii="Calibri" w:hAnsi="Calibri"/>
                    </w:rPr>
                  </w:pPr>
                  <w:r>
                    <w:rPr>
                      <w:rFonts w:ascii="Calibri" w:hAnsi="Calibri"/>
                    </w:rPr>
                    <w:t>View</w:t>
                  </w:r>
                </w:p>
              </w:tc>
            </w:tr>
            <w:tr w:rsidR="009274EA" w14:paraId="5F3E7170" w14:textId="77777777">
              <w:tc>
                <w:tcPr>
                  <w:tcW w:w="1753" w:type="dxa"/>
                  <w:vMerge/>
                  <w:shd w:val="clear" w:color="auto" w:fill="auto"/>
                </w:tcPr>
                <w:p w14:paraId="05946A84" w14:textId="77777777" w:rsidR="009274EA" w:rsidRDefault="009274EA">
                  <w:pPr>
                    <w:spacing w:after="0"/>
                    <w:ind w:left="469"/>
                    <w:jc w:val="center"/>
                    <w:rPr>
                      <w:rFonts w:ascii="Calibri" w:hAnsi="Calibri"/>
                    </w:rPr>
                  </w:pPr>
                </w:p>
              </w:tc>
              <w:tc>
                <w:tcPr>
                  <w:tcW w:w="1753" w:type="dxa"/>
                  <w:vMerge/>
                  <w:shd w:val="clear" w:color="auto" w:fill="auto"/>
                </w:tcPr>
                <w:p w14:paraId="29C7102A" w14:textId="77777777" w:rsidR="009274EA" w:rsidRDefault="009274EA">
                  <w:pPr>
                    <w:spacing w:after="0"/>
                    <w:jc w:val="center"/>
                    <w:rPr>
                      <w:rFonts w:ascii="Calibri" w:hAnsi="Calibri"/>
                    </w:rPr>
                  </w:pPr>
                </w:p>
              </w:tc>
              <w:tc>
                <w:tcPr>
                  <w:tcW w:w="1753" w:type="dxa"/>
                  <w:shd w:val="clear" w:color="auto" w:fill="auto"/>
                </w:tcPr>
                <w:p w14:paraId="54C3D64D" w14:textId="77777777" w:rsidR="009274EA" w:rsidRDefault="009274EA">
                  <w:pPr>
                    <w:spacing w:after="0"/>
                    <w:jc w:val="center"/>
                    <w:rPr>
                      <w:rFonts w:ascii="Calibri" w:hAnsi="Calibri"/>
                    </w:rPr>
                  </w:pPr>
                </w:p>
              </w:tc>
              <w:tc>
                <w:tcPr>
                  <w:tcW w:w="1568" w:type="dxa"/>
                  <w:shd w:val="clear" w:color="auto" w:fill="auto"/>
                </w:tcPr>
                <w:p w14:paraId="780126E7" w14:textId="77777777" w:rsidR="009274EA" w:rsidRDefault="00C53038">
                  <w:pPr>
                    <w:spacing w:after="0"/>
                    <w:jc w:val="center"/>
                    <w:rPr>
                      <w:rFonts w:ascii="Calibri" w:hAnsi="Calibri"/>
                    </w:rPr>
                  </w:pPr>
                  <w:r>
                    <w:rPr>
                      <w:rFonts w:ascii="Calibri" w:hAnsi="Calibri"/>
                    </w:rPr>
                    <w:t>Cancel</w:t>
                  </w:r>
                </w:p>
              </w:tc>
            </w:tr>
            <w:tr w:rsidR="009274EA" w14:paraId="3BC9E295" w14:textId="77777777">
              <w:trPr>
                <w:trHeight w:val="476"/>
              </w:trPr>
              <w:tc>
                <w:tcPr>
                  <w:tcW w:w="1753" w:type="dxa"/>
                  <w:vMerge/>
                  <w:shd w:val="clear" w:color="auto" w:fill="auto"/>
                </w:tcPr>
                <w:p w14:paraId="7992C9E6" w14:textId="77777777" w:rsidR="009274EA" w:rsidRDefault="009274EA">
                  <w:pPr>
                    <w:spacing w:after="0"/>
                    <w:ind w:left="469"/>
                    <w:jc w:val="center"/>
                    <w:rPr>
                      <w:rFonts w:ascii="Calibri" w:hAnsi="Calibri"/>
                    </w:rPr>
                  </w:pPr>
                </w:p>
              </w:tc>
              <w:tc>
                <w:tcPr>
                  <w:tcW w:w="1753" w:type="dxa"/>
                  <w:shd w:val="clear" w:color="auto" w:fill="auto"/>
                </w:tcPr>
                <w:p w14:paraId="0F587232" w14:textId="77777777" w:rsidR="009274EA" w:rsidRDefault="00C53038">
                  <w:pPr>
                    <w:spacing w:after="0"/>
                    <w:jc w:val="center"/>
                    <w:rPr>
                      <w:rFonts w:ascii="Calibri" w:hAnsi="Calibri"/>
                    </w:rPr>
                  </w:pPr>
                  <w:r>
                    <w:rPr>
                      <w:rFonts w:ascii="Calibri" w:hAnsi="Calibri"/>
                    </w:rPr>
                    <w:t>Manage Auctioneer</w:t>
                  </w:r>
                </w:p>
              </w:tc>
              <w:tc>
                <w:tcPr>
                  <w:tcW w:w="1753" w:type="dxa"/>
                  <w:shd w:val="clear" w:color="auto" w:fill="auto"/>
                </w:tcPr>
                <w:p w14:paraId="4F21A288"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5865285A" w14:textId="77777777" w:rsidR="009274EA" w:rsidRDefault="00C53038">
                  <w:pPr>
                    <w:spacing w:after="0"/>
                    <w:jc w:val="center"/>
                    <w:rPr>
                      <w:rFonts w:ascii="Calibri" w:hAnsi="Calibri"/>
                    </w:rPr>
                  </w:pPr>
                  <w:r>
                    <w:rPr>
                      <w:rFonts w:ascii="Calibri" w:hAnsi="Calibri"/>
                    </w:rPr>
                    <w:t>Active/Inactive/Suspend</w:t>
                  </w:r>
                </w:p>
              </w:tc>
            </w:tr>
            <w:tr w:rsidR="009274EA" w14:paraId="465BB2C9" w14:textId="77777777">
              <w:trPr>
                <w:trHeight w:val="476"/>
              </w:trPr>
              <w:tc>
                <w:tcPr>
                  <w:tcW w:w="1753" w:type="dxa"/>
                  <w:vMerge/>
                  <w:shd w:val="clear" w:color="auto" w:fill="auto"/>
                </w:tcPr>
                <w:p w14:paraId="4B063875" w14:textId="77777777" w:rsidR="009274EA" w:rsidRDefault="009274EA">
                  <w:pPr>
                    <w:spacing w:after="0"/>
                    <w:ind w:left="469"/>
                    <w:jc w:val="center"/>
                    <w:rPr>
                      <w:rFonts w:ascii="Calibri" w:hAnsi="Calibri"/>
                    </w:rPr>
                  </w:pPr>
                </w:p>
              </w:tc>
              <w:tc>
                <w:tcPr>
                  <w:tcW w:w="1753" w:type="dxa"/>
                  <w:shd w:val="clear" w:color="auto" w:fill="auto"/>
                </w:tcPr>
                <w:p w14:paraId="48B0C189" w14:textId="77777777" w:rsidR="009274EA" w:rsidRDefault="00C53038">
                  <w:pPr>
                    <w:spacing w:after="0"/>
                    <w:jc w:val="center"/>
                    <w:rPr>
                      <w:rFonts w:ascii="Calibri" w:hAnsi="Calibri"/>
                    </w:rPr>
                  </w:pPr>
                  <w:r>
                    <w:rPr>
                      <w:rFonts w:ascii="Calibri" w:hAnsi="Calibri"/>
                    </w:rPr>
                    <w:t>Update Bank Detail</w:t>
                  </w:r>
                </w:p>
              </w:tc>
              <w:tc>
                <w:tcPr>
                  <w:tcW w:w="1753" w:type="dxa"/>
                  <w:shd w:val="clear" w:color="auto" w:fill="auto"/>
                </w:tcPr>
                <w:p w14:paraId="3FFD873A" w14:textId="77777777" w:rsidR="009274EA" w:rsidRDefault="009274EA">
                  <w:pPr>
                    <w:spacing w:after="0"/>
                    <w:jc w:val="center"/>
                    <w:rPr>
                      <w:rFonts w:ascii="Calibri" w:hAnsi="Calibri"/>
                    </w:rPr>
                  </w:pPr>
                </w:p>
              </w:tc>
              <w:tc>
                <w:tcPr>
                  <w:tcW w:w="1568" w:type="dxa"/>
                  <w:shd w:val="clear" w:color="auto" w:fill="auto"/>
                </w:tcPr>
                <w:p w14:paraId="7C398978" w14:textId="77777777" w:rsidR="009274EA" w:rsidRDefault="009274EA">
                  <w:pPr>
                    <w:spacing w:after="0"/>
                    <w:jc w:val="center"/>
                    <w:rPr>
                      <w:rFonts w:ascii="Calibri" w:hAnsi="Calibri"/>
                    </w:rPr>
                  </w:pPr>
                </w:p>
              </w:tc>
            </w:tr>
            <w:tr w:rsidR="009274EA" w14:paraId="69423F48" w14:textId="77777777">
              <w:tc>
                <w:tcPr>
                  <w:tcW w:w="1753" w:type="dxa"/>
                  <w:vMerge w:val="restart"/>
                  <w:shd w:val="clear" w:color="auto" w:fill="auto"/>
                </w:tcPr>
                <w:p w14:paraId="46E69BF7" w14:textId="77777777" w:rsidR="009274EA" w:rsidRDefault="009274EA">
                  <w:pPr>
                    <w:spacing w:after="0"/>
                    <w:jc w:val="center"/>
                    <w:rPr>
                      <w:rFonts w:ascii="Calibri" w:hAnsi="Calibri"/>
                    </w:rPr>
                  </w:pPr>
                </w:p>
                <w:p w14:paraId="17FA2F7F" w14:textId="77777777" w:rsidR="009274EA" w:rsidRDefault="00C53038">
                  <w:pPr>
                    <w:spacing w:after="0"/>
                    <w:jc w:val="center"/>
                    <w:rPr>
                      <w:rFonts w:ascii="Calibri" w:hAnsi="Calibri"/>
                    </w:rPr>
                  </w:pPr>
                  <w:r>
                    <w:rPr>
                      <w:rFonts w:ascii="Calibri" w:hAnsi="Calibri"/>
                    </w:rPr>
                    <w:lastRenderedPageBreak/>
                    <w:t>Associate/Post Associate Auctioneer Master</w:t>
                  </w:r>
                </w:p>
              </w:tc>
              <w:tc>
                <w:tcPr>
                  <w:tcW w:w="1753" w:type="dxa"/>
                  <w:vMerge w:val="restart"/>
                  <w:shd w:val="clear" w:color="auto" w:fill="auto"/>
                </w:tcPr>
                <w:p w14:paraId="73FCC9AA" w14:textId="77777777" w:rsidR="009274EA" w:rsidRDefault="00C53038">
                  <w:pPr>
                    <w:spacing w:after="0"/>
                    <w:jc w:val="center"/>
                    <w:rPr>
                      <w:rFonts w:ascii="Calibri" w:hAnsi="Calibri"/>
                    </w:rPr>
                  </w:pPr>
                  <w:r>
                    <w:rPr>
                      <w:rFonts w:ascii="Calibri" w:hAnsi="Calibri"/>
                    </w:rPr>
                    <w:lastRenderedPageBreak/>
                    <w:t>Create Associate/Post Associate Auctioneer</w:t>
                  </w:r>
                </w:p>
              </w:tc>
              <w:tc>
                <w:tcPr>
                  <w:tcW w:w="1753" w:type="dxa"/>
                  <w:shd w:val="clear" w:color="auto" w:fill="auto"/>
                </w:tcPr>
                <w:p w14:paraId="43D1773E"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55D8625C" w14:textId="77777777" w:rsidR="009274EA" w:rsidRDefault="00C53038">
                  <w:pPr>
                    <w:spacing w:after="0"/>
                    <w:jc w:val="center"/>
                    <w:rPr>
                      <w:rFonts w:ascii="Calibri" w:hAnsi="Calibri"/>
                    </w:rPr>
                  </w:pPr>
                  <w:r>
                    <w:rPr>
                      <w:rFonts w:ascii="Calibri" w:hAnsi="Calibri"/>
                    </w:rPr>
                    <w:t>View</w:t>
                  </w:r>
                </w:p>
              </w:tc>
            </w:tr>
            <w:tr w:rsidR="009274EA" w14:paraId="3DFEEE82" w14:textId="77777777">
              <w:tc>
                <w:tcPr>
                  <w:tcW w:w="1753" w:type="dxa"/>
                  <w:vMerge/>
                  <w:shd w:val="clear" w:color="auto" w:fill="auto"/>
                </w:tcPr>
                <w:p w14:paraId="2D82A185" w14:textId="77777777" w:rsidR="009274EA" w:rsidRDefault="009274EA">
                  <w:pPr>
                    <w:spacing w:after="0"/>
                    <w:ind w:left="469"/>
                    <w:jc w:val="center"/>
                    <w:rPr>
                      <w:rFonts w:ascii="Calibri" w:hAnsi="Calibri"/>
                    </w:rPr>
                  </w:pPr>
                </w:p>
              </w:tc>
              <w:tc>
                <w:tcPr>
                  <w:tcW w:w="1753" w:type="dxa"/>
                  <w:vMerge/>
                  <w:shd w:val="clear" w:color="auto" w:fill="auto"/>
                </w:tcPr>
                <w:p w14:paraId="077B4888" w14:textId="77777777" w:rsidR="009274EA" w:rsidRDefault="009274EA">
                  <w:pPr>
                    <w:spacing w:after="0"/>
                    <w:jc w:val="center"/>
                    <w:rPr>
                      <w:rFonts w:ascii="Calibri" w:hAnsi="Calibri"/>
                    </w:rPr>
                  </w:pPr>
                </w:p>
              </w:tc>
              <w:tc>
                <w:tcPr>
                  <w:tcW w:w="1753" w:type="dxa"/>
                  <w:shd w:val="clear" w:color="auto" w:fill="auto"/>
                </w:tcPr>
                <w:p w14:paraId="1F9A3B63" w14:textId="77777777" w:rsidR="009274EA" w:rsidRDefault="00C53038">
                  <w:pPr>
                    <w:spacing w:after="0"/>
                    <w:jc w:val="center"/>
                    <w:rPr>
                      <w:rFonts w:ascii="Calibri" w:hAnsi="Calibri"/>
                    </w:rPr>
                  </w:pPr>
                  <w:r>
                    <w:t>Add Associate /Post Associate Auctioneer</w:t>
                  </w:r>
                </w:p>
              </w:tc>
              <w:tc>
                <w:tcPr>
                  <w:tcW w:w="1568" w:type="dxa"/>
                  <w:shd w:val="clear" w:color="auto" w:fill="auto"/>
                </w:tcPr>
                <w:p w14:paraId="7AE4FE5B" w14:textId="77777777" w:rsidR="009274EA" w:rsidRDefault="00C53038">
                  <w:pPr>
                    <w:spacing w:after="0"/>
                    <w:jc w:val="center"/>
                    <w:rPr>
                      <w:rFonts w:ascii="Calibri" w:hAnsi="Calibri"/>
                    </w:rPr>
                  </w:pPr>
                  <w:r>
                    <w:rPr>
                      <w:rFonts w:ascii="Calibri" w:hAnsi="Calibri"/>
                    </w:rPr>
                    <w:t>Cancel</w:t>
                  </w:r>
                </w:p>
              </w:tc>
            </w:tr>
            <w:tr w:rsidR="009274EA" w14:paraId="56C83F00" w14:textId="77777777">
              <w:trPr>
                <w:trHeight w:val="476"/>
              </w:trPr>
              <w:tc>
                <w:tcPr>
                  <w:tcW w:w="1753" w:type="dxa"/>
                  <w:vMerge/>
                  <w:shd w:val="clear" w:color="auto" w:fill="auto"/>
                </w:tcPr>
                <w:p w14:paraId="7810B808" w14:textId="77777777" w:rsidR="009274EA" w:rsidRDefault="009274EA">
                  <w:pPr>
                    <w:spacing w:after="0"/>
                    <w:ind w:left="469"/>
                    <w:jc w:val="center"/>
                    <w:rPr>
                      <w:rFonts w:ascii="Calibri" w:hAnsi="Calibri"/>
                    </w:rPr>
                  </w:pPr>
                </w:p>
              </w:tc>
              <w:tc>
                <w:tcPr>
                  <w:tcW w:w="1753" w:type="dxa"/>
                  <w:shd w:val="clear" w:color="auto" w:fill="auto"/>
                </w:tcPr>
                <w:p w14:paraId="3470FDB3" w14:textId="77777777" w:rsidR="009274EA" w:rsidRDefault="00C53038">
                  <w:pPr>
                    <w:spacing w:after="0"/>
                    <w:jc w:val="center"/>
                    <w:rPr>
                      <w:rFonts w:ascii="Calibri" w:hAnsi="Calibri"/>
                    </w:rPr>
                  </w:pPr>
                  <w:r>
                    <w:rPr>
                      <w:rFonts w:ascii="Calibri" w:hAnsi="Calibri"/>
                    </w:rPr>
                    <w:t>Manage Associate/Post Associate Auctioneer</w:t>
                  </w:r>
                </w:p>
              </w:tc>
              <w:tc>
                <w:tcPr>
                  <w:tcW w:w="1753" w:type="dxa"/>
                  <w:shd w:val="clear" w:color="auto" w:fill="auto"/>
                </w:tcPr>
                <w:p w14:paraId="6DC179FE" w14:textId="77777777" w:rsidR="009274EA" w:rsidRDefault="00C53038">
                  <w:pPr>
                    <w:spacing w:after="0"/>
                    <w:jc w:val="center"/>
                    <w:rPr>
                      <w:rFonts w:ascii="Calibri" w:hAnsi="Calibri"/>
                    </w:rPr>
                  </w:pPr>
                  <w:r>
                    <w:rPr>
                      <w:rFonts w:ascii="Calibri" w:hAnsi="Calibri"/>
                    </w:rPr>
                    <w:t xml:space="preserve">Edit/Update </w:t>
                  </w:r>
                  <w:r>
                    <w:t>Associate /Post Associate Auctioneer</w:t>
                  </w:r>
                </w:p>
              </w:tc>
              <w:tc>
                <w:tcPr>
                  <w:tcW w:w="1568" w:type="dxa"/>
                  <w:shd w:val="clear" w:color="auto" w:fill="auto"/>
                </w:tcPr>
                <w:p w14:paraId="3271E76E" w14:textId="77777777" w:rsidR="009274EA" w:rsidRDefault="00C53038">
                  <w:pPr>
                    <w:spacing w:after="0"/>
                    <w:jc w:val="center"/>
                    <w:rPr>
                      <w:rFonts w:ascii="Calibri" w:hAnsi="Calibri"/>
                    </w:rPr>
                  </w:pPr>
                  <w:r>
                    <w:rPr>
                      <w:rFonts w:ascii="Calibri" w:hAnsi="Calibri"/>
                    </w:rPr>
                    <w:t>Active/Inactive/Suspend</w:t>
                  </w:r>
                </w:p>
              </w:tc>
            </w:tr>
            <w:tr w:rsidR="009274EA" w14:paraId="5696E88F" w14:textId="77777777">
              <w:tc>
                <w:tcPr>
                  <w:tcW w:w="1753" w:type="dxa"/>
                  <w:vMerge w:val="restart"/>
                  <w:shd w:val="clear" w:color="auto" w:fill="auto"/>
                </w:tcPr>
                <w:p w14:paraId="5B25CD3F" w14:textId="77777777" w:rsidR="009274EA" w:rsidRDefault="009274EA">
                  <w:pPr>
                    <w:spacing w:after="0"/>
                    <w:jc w:val="center"/>
                    <w:rPr>
                      <w:rFonts w:ascii="Calibri" w:hAnsi="Calibri"/>
                    </w:rPr>
                  </w:pPr>
                </w:p>
                <w:p w14:paraId="543FD974" w14:textId="77777777" w:rsidR="009274EA" w:rsidRDefault="00C53038">
                  <w:pPr>
                    <w:spacing w:after="0"/>
                    <w:jc w:val="center"/>
                    <w:rPr>
                      <w:rFonts w:ascii="Calibri" w:hAnsi="Calibri"/>
                    </w:rPr>
                  </w:pPr>
                  <w:r>
                    <w:rPr>
                      <w:rFonts w:ascii="Calibri" w:hAnsi="Calibri"/>
                    </w:rPr>
                    <w:t>Buyer Master</w:t>
                  </w:r>
                </w:p>
              </w:tc>
              <w:tc>
                <w:tcPr>
                  <w:tcW w:w="1753" w:type="dxa"/>
                  <w:vMerge w:val="restart"/>
                  <w:shd w:val="clear" w:color="auto" w:fill="auto"/>
                </w:tcPr>
                <w:p w14:paraId="308622BD" w14:textId="77777777" w:rsidR="009274EA" w:rsidRDefault="00C53038">
                  <w:pPr>
                    <w:spacing w:after="0"/>
                    <w:jc w:val="center"/>
                    <w:rPr>
                      <w:rFonts w:ascii="Calibri" w:hAnsi="Calibri"/>
                    </w:rPr>
                  </w:pPr>
                  <w:r>
                    <w:rPr>
                      <w:rFonts w:ascii="Calibri" w:hAnsi="Calibri"/>
                    </w:rPr>
                    <w:t>Create Buyer</w:t>
                  </w:r>
                </w:p>
              </w:tc>
              <w:tc>
                <w:tcPr>
                  <w:tcW w:w="1753" w:type="dxa"/>
                  <w:shd w:val="clear" w:color="auto" w:fill="auto"/>
                </w:tcPr>
                <w:p w14:paraId="24EF8035"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1316390A" w14:textId="77777777" w:rsidR="009274EA" w:rsidRDefault="00C53038">
                  <w:pPr>
                    <w:spacing w:after="0"/>
                    <w:jc w:val="center"/>
                    <w:rPr>
                      <w:rFonts w:ascii="Calibri" w:hAnsi="Calibri"/>
                    </w:rPr>
                  </w:pPr>
                  <w:r>
                    <w:rPr>
                      <w:rFonts w:ascii="Calibri" w:hAnsi="Calibri"/>
                    </w:rPr>
                    <w:t>View</w:t>
                  </w:r>
                </w:p>
              </w:tc>
            </w:tr>
            <w:tr w:rsidR="009274EA" w14:paraId="59396241" w14:textId="77777777">
              <w:tc>
                <w:tcPr>
                  <w:tcW w:w="1753" w:type="dxa"/>
                  <w:vMerge/>
                  <w:shd w:val="clear" w:color="auto" w:fill="auto"/>
                </w:tcPr>
                <w:p w14:paraId="76648B11" w14:textId="77777777" w:rsidR="009274EA" w:rsidRDefault="009274EA">
                  <w:pPr>
                    <w:spacing w:after="0"/>
                    <w:ind w:left="469"/>
                    <w:jc w:val="center"/>
                    <w:rPr>
                      <w:rFonts w:ascii="Calibri" w:hAnsi="Calibri"/>
                    </w:rPr>
                  </w:pPr>
                </w:p>
              </w:tc>
              <w:tc>
                <w:tcPr>
                  <w:tcW w:w="1753" w:type="dxa"/>
                  <w:vMerge/>
                  <w:shd w:val="clear" w:color="auto" w:fill="auto"/>
                </w:tcPr>
                <w:p w14:paraId="0A37F235" w14:textId="77777777" w:rsidR="009274EA" w:rsidRDefault="009274EA">
                  <w:pPr>
                    <w:spacing w:after="0"/>
                    <w:jc w:val="center"/>
                    <w:rPr>
                      <w:rFonts w:ascii="Calibri" w:hAnsi="Calibri"/>
                    </w:rPr>
                  </w:pPr>
                </w:p>
              </w:tc>
              <w:tc>
                <w:tcPr>
                  <w:tcW w:w="1753" w:type="dxa"/>
                  <w:shd w:val="clear" w:color="auto" w:fill="auto"/>
                </w:tcPr>
                <w:p w14:paraId="1F538571" w14:textId="77777777" w:rsidR="009274EA" w:rsidRDefault="009274EA">
                  <w:pPr>
                    <w:spacing w:after="0"/>
                    <w:jc w:val="center"/>
                    <w:rPr>
                      <w:rFonts w:ascii="Calibri" w:hAnsi="Calibri"/>
                    </w:rPr>
                  </w:pPr>
                </w:p>
              </w:tc>
              <w:tc>
                <w:tcPr>
                  <w:tcW w:w="1568" w:type="dxa"/>
                  <w:shd w:val="clear" w:color="auto" w:fill="auto"/>
                </w:tcPr>
                <w:p w14:paraId="6232FDA4" w14:textId="77777777" w:rsidR="009274EA" w:rsidRDefault="00C53038">
                  <w:pPr>
                    <w:spacing w:after="0"/>
                    <w:jc w:val="center"/>
                    <w:rPr>
                      <w:rFonts w:ascii="Calibri" w:hAnsi="Calibri"/>
                    </w:rPr>
                  </w:pPr>
                  <w:r>
                    <w:rPr>
                      <w:rFonts w:ascii="Calibri" w:hAnsi="Calibri"/>
                    </w:rPr>
                    <w:t>Cancel</w:t>
                  </w:r>
                </w:p>
              </w:tc>
            </w:tr>
            <w:tr w:rsidR="009274EA" w14:paraId="29BED548" w14:textId="77777777">
              <w:trPr>
                <w:trHeight w:val="476"/>
              </w:trPr>
              <w:tc>
                <w:tcPr>
                  <w:tcW w:w="1753" w:type="dxa"/>
                  <w:vMerge/>
                  <w:shd w:val="clear" w:color="auto" w:fill="auto"/>
                </w:tcPr>
                <w:p w14:paraId="097B441D" w14:textId="77777777" w:rsidR="009274EA" w:rsidRDefault="009274EA">
                  <w:pPr>
                    <w:spacing w:after="0"/>
                    <w:ind w:left="469"/>
                    <w:jc w:val="center"/>
                    <w:rPr>
                      <w:rFonts w:ascii="Calibri" w:hAnsi="Calibri"/>
                    </w:rPr>
                  </w:pPr>
                </w:p>
              </w:tc>
              <w:tc>
                <w:tcPr>
                  <w:tcW w:w="1753" w:type="dxa"/>
                  <w:shd w:val="clear" w:color="auto" w:fill="auto"/>
                </w:tcPr>
                <w:p w14:paraId="58F0C09C" w14:textId="77777777" w:rsidR="009274EA" w:rsidRDefault="00C53038">
                  <w:pPr>
                    <w:spacing w:after="0"/>
                    <w:jc w:val="center"/>
                    <w:rPr>
                      <w:rFonts w:ascii="Calibri" w:hAnsi="Calibri"/>
                    </w:rPr>
                  </w:pPr>
                  <w:r>
                    <w:rPr>
                      <w:rFonts w:ascii="Calibri" w:hAnsi="Calibri"/>
                    </w:rPr>
                    <w:t>Manage Buyer</w:t>
                  </w:r>
                </w:p>
              </w:tc>
              <w:tc>
                <w:tcPr>
                  <w:tcW w:w="1753" w:type="dxa"/>
                  <w:shd w:val="clear" w:color="auto" w:fill="auto"/>
                </w:tcPr>
                <w:p w14:paraId="271A03BB"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2C0DD55B" w14:textId="77777777" w:rsidR="009274EA" w:rsidRDefault="00C53038">
                  <w:pPr>
                    <w:spacing w:after="0"/>
                    <w:jc w:val="center"/>
                    <w:rPr>
                      <w:rFonts w:ascii="Calibri" w:hAnsi="Calibri"/>
                    </w:rPr>
                  </w:pPr>
                  <w:r>
                    <w:rPr>
                      <w:rFonts w:ascii="Calibri" w:hAnsi="Calibri"/>
                    </w:rPr>
                    <w:t>Active/Inactive/Suspend</w:t>
                  </w:r>
                </w:p>
              </w:tc>
            </w:tr>
            <w:tr w:rsidR="009274EA" w14:paraId="60683CB1" w14:textId="77777777">
              <w:trPr>
                <w:trHeight w:val="476"/>
              </w:trPr>
              <w:tc>
                <w:tcPr>
                  <w:tcW w:w="1753" w:type="dxa"/>
                  <w:vMerge/>
                  <w:shd w:val="clear" w:color="auto" w:fill="auto"/>
                </w:tcPr>
                <w:p w14:paraId="1909011A" w14:textId="77777777" w:rsidR="009274EA" w:rsidRDefault="009274EA">
                  <w:pPr>
                    <w:spacing w:after="0"/>
                    <w:ind w:left="469"/>
                    <w:jc w:val="center"/>
                    <w:rPr>
                      <w:rFonts w:ascii="Calibri" w:hAnsi="Calibri"/>
                    </w:rPr>
                  </w:pPr>
                </w:p>
              </w:tc>
              <w:tc>
                <w:tcPr>
                  <w:tcW w:w="1753" w:type="dxa"/>
                  <w:shd w:val="clear" w:color="auto" w:fill="auto"/>
                </w:tcPr>
                <w:p w14:paraId="097C030A" w14:textId="77777777" w:rsidR="009274EA" w:rsidRDefault="00C53038">
                  <w:pPr>
                    <w:spacing w:after="0"/>
                    <w:jc w:val="center"/>
                    <w:rPr>
                      <w:rFonts w:ascii="Calibri" w:hAnsi="Calibri"/>
                    </w:rPr>
                  </w:pPr>
                  <w:r>
                    <w:rPr>
                      <w:rFonts w:ascii="Calibri" w:hAnsi="Calibri"/>
                    </w:rPr>
                    <w:t>Update Bank Detail</w:t>
                  </w:r>
                </w:p>
              </w:tc>
              <w:tc>
                <w:tcPr>
                  <w:tcW w:w="1753" w:type="dxa"/>
                  <w:shd w:val="clear" w:color="auto" w:fill="auto"/>
                </w:tcPr>
                <w:p w14:paraId="758D39C5" w14:textId="77777777" w:rsidR="009274EA" w:rsidRDefault="009274EA">
                  <w:pPr>
                    <w:spacing w:after="0"/>
                    <w:jc w:val="center"/>
                    <w:rPr>
                      <w:rFonts w:ascii="Calibri" w:hAnsi="Calibri"/>
                    </w:rPr>
                  </w:pPr>
                </w:p>
              </w:tc>
              <w:tc>
                <w:tcPr>
                  <w:tcW w:w="1568" w:type="dxa"/>
                  <w:shd w:val="clear" w:color="auto" w:fill="auto"/>
                </w:tcPr>
                <w:p w14:paraId="45EE4209" w14:textId="77777777" w:rsidR="009274EA" w:rsidRDefault="009274EA">
                  <w:pPr>
                    <w:spacing w:after="0"/>
                    <w:jc w:val="center"/>
                    <w:rPr>
                      <w:rFonts w:ascii="Calibri" w:hAnsi="Calibri"/>
                    </w:rPr>
                  </w:pPr>
                </w:p>
              </w:tc>
            </w:tr>
            <w:tr w:rsidR="009274EA" w14:paraId="7B0E5041" w14:textId="77777777">
              <w:tc>
                <w:tcPr>
                  <w:tcW w:w="1753" w:type="dxa"/>
                  <w:vMerge w:val="restart"/>
                  <w:shd w:val="clear" w:color="auto" w:fill="auto"/>
                </w:tcPr>
                <w:p w14:paraId="19ED41F2" w14:textId="77777777" w:rsidR="009274EA" w:rsidRDefault="009274EA">
                  <w:pPr>
                    <w:spacing w:after="0"/>
                    <w:jc w:val="center"/>
                    <w:rPr>
                      <w:rFonts w:ascii="Calibri" w:hAnsi="Calibri"/>
                    </w:rPr>
                  </w:pPr>
                </w:p>
                <w:p w14:paraId="3E07AD1E" w14:textId="77777777" w:rsidR="009274EA" w:rsidRDefault="00C53038">
                  <w:pPr>
                    <w:spacing w:after="0"/>
                    <w:jc w:val="center"/>
                    <w:rPr>
                      <w:rFonts w:ascii="Calibri" w:hAnsi="Calibri"/>
                    </w:rPr>
                  </w:pPr>
                  <w:r>
                    <w:rPr>
                      <w:rFonts w:ascii="Calibri" w:hAnsi="Calibri"/>
                    </w:rPr>
                    <w:t>Associate/Post Associate Buyer Master</w:t>
                  </w:r>
                </w:p>
              </w:tc>
              <w:tc>
                <w:tcPr>
                  <w:tcW w:w="1753" w:type="dxa"/>
                  <w:vMerge w:val="restart"/>
                  <w:shd w:val="clear" w:color="auto" w:fill="auto"/>
                </w:tcPr>
                <w:p w14:paraId="47892753" w14:textId="77777777" w:rsidR="009274EA" w:rsidRDefault="00C53038">
                  <w:pPr>
                    <w:spacing w:after="0"/>
                    <w:jc w:val="center"/>
                    <w:rPr>
                      <w:rFonts w:ascii="Calibri" w:hAnsi="Calibri"/>
                    </w:rPr>
                  </w:pPr>
                  <w:r>
                    <w:rPr>
                      <w:rFonts w:ascii="Calibri" w:hAnsi="Calibri"/>
                    </w:rPr>
                    <w:t>Create Associate/Post Associate Buyer</w:t>
                  </w:r>
                </w:p>
              </w:tc>
              <w:tc>
                <w:tcPr>
                  <w:tcW w:w="1753" w:type="dxa"/>
                  <w:shd w:val="clear" w:color="auto" w:fill="auto"/>
                </w:tcPr>
                <w:p w14:paraId="73B6634E"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370CA478" w14:textId="77777777" w:rsidR="009274EA" w:rsidRDefault="00C53038">
                  <w:pPr>
                    <w:spacing w:after="0"/>
                    <w:jc w:val="center"/>
                    <w:rPr>
                      <w:rFonts w:ascii="Calibri" w:hAnsi="Calibri"/>
                    </w:rPr>
                  </w:pPr>
                  <w:r>
                    <w:rPr>
                      <w:rFonts w:ascii="Calibri" w:hAnsi="Calibri"/>
                    </w:rPr>
                    <w:t>View</w:t>
                  </w:r>
                </w:p>
              </w:tc>
            </w:tr>
            <w:tr w:rsidR="009274EA" w14:paraId="263A4E80" w14:textId="77777777">
              <w:tc>
                <w:tcPr>
                  <w:tcW w:w="1753" w:type="dxa"/>
                  <w:vMerge/>
                  <w:shd w:val="clear" w:color="auto" w:fill="auto"/>
                </w:tcPr>
                <w:p w14:paraId="6F29C472" w14:textId="77777777" w:rsidR="009274EA" w:rsidRDefault="009274EA">
                  <w:pPr>
                    <w:spacing w:after="0"/>
                    <w:ind w:left="469"/>
                    <w:jc w:val="center"/>
                    <w:rPr>
                      <w:rFonts w:ascii="Calibri" w:hAnsi="Calibri"/>
                    </w:rPr>
                  </w:pPr>
                </w:p>
              </w:tc>
              <w:tc>
                <w:tcPr>
                  <w:tcW w:w="1753" w:type="dxa"/>
                  <w:vMerge/>
                  <w:shd w:val="clear" w:color="auto" w:fill="auto"/>
                </w:tcPr>
                <w:p w14:paraId="30624CEA" w14:textId="77777777" w:rsidR="009274EA" w:rsidRDefault="009274EA">
                  <w:pPr>
                    <w:spacing w:after="0"/>
                    <w:jc w:val="center"/>
                    <w:rPr>
                      <w:rFonts w:ascii="Calibri" w:hAnsi="Calibri"/>
                    </w:rPr>
                  </w:pPr>
                </w:p>
              </w:tc>
              <w:tc>
                <w:tcPr>
                  <w:tcW w:w="1753" w:type="dxa"/>
                  <w:shd w:val="clear" w:color="auto" w:fill="auto"/>
                </w:tcPr>
                <w:p w14:paraId="462D7E74" w14:textId="77777777" w:rsidR="009274EA" w:rsidRDefault="00C53038">
                  <w:pPr>
                    <w:spacing w:after="0"/>
                    <w:jc w:val="center"/>
                    <w:rPr>
                      <w:rFonts w:ascii="Calibri" w:hAnsi="Calibri"/>
                    </w:rPr>
                  </w:pPr>
                  <w:r>
                    <w:t>Add Associate /Post Associate Buyer</w:t>
                  </w:r>
                </w:p>
              </w:tc>
              <w:tc>
                <w:tcPr>
                  <w:tcW w:w="1568" w:type="dxa"/>
                  <w:shd w:val="clear" w:color="auto" w:fill="auto"/>
                </w:tcPr>
                <w:p w14:paraId="5A5912FD" w14:textId="77777777" w:rsidR="009274EA" w:rsidRDefault="00C53038">
                  <w:pPr>
                    <w:spacing w:after="0"/>
                    <w:jc w:val="center"/>
                    <w:rPr>
                      <w:rFonts w:ascii="Calibri" w:hAnsi="Calibri"/>
                    </w:rPr>
                  </w:pPr>
                  <w:r>
                    <w:rPr>
                      <w:rFonts w:ascii="Calibri" w:hAnsi="Calibri"/>
                    </w:rPr>
                    <w:t>Cancel</w:t>
                  </w:r>
                </w:p>
              </w:tc>
            </w:tr>
            <w:tr w:rsidR="009274EA" w14:paraId="7EF34C8F" w14:textId="77777777">
              <w:trPr>
                <w:trHeight w:val="476"/>
              </w:trPr>
              <w:tc>
                <w:tcPr>
                  <w:tcW w:w="1753" w:type="dxa"/>
                  <w:vMerge/>
                  <w:shd w:val="clear" w:color="auto" w:fill="auto"/>
                </w:tcPr>
                <w:p w14:paraId="25E24F21" w14:textId="77777777" w:rsidR="009274EA" w:rsidRDefault="009274EA">
                  <w:pPr>
                    <w:spacing w:after="0"/>
                    <w:ind w:left="469"/>
                    <w:jc w:val="center"/>
                    <w:rPr>
                      <w:rFonts w:ascii="Calibri" w:hAnsi="Calibri"/>
                    </w:rPr>
                  </w:pPr>
                </w:p>
              </w:tc>
              <w:tc>
                <w:tcPr>
                  <w:tcW w:w="1753" w:type="dxa"/>
                  <w:shd w:val="clear" w:color="auto" w:fill="auto"/>
                </w:tcPr>
                <w:p w14:paraId="76027B87" w14:textId="77777777" w:rsidR="009274EA" w:rsidRDefault="00C53038">
                  <w:pPr>
                    <w:spacing w:after="0"/>
                    <w:jc w:val="center"/>
                    <w:rPr>
                      <w:rFonts w:ascii="Calibri" w:hAnsi="Calibri"/>
                    </w:rPr>
                  </w:pPr>
                  <w:r>
                    <w:rPr>
                      <w:rFonts w:ascii="Calibri" w:hAnsi="Calibri"/>
                    </w:rPr>
                    <w:t>Manage Associate/Post Associate Buyer</w:t>
                  </w:r>
                </w:p>
              </w:tc>
              <w:tc>
                <w:tcPr>
                  <w:tcW w:w="1753" w:type="dxa"/>
                  <w:shd w:val="clear" w:color="auto" w:fill="auto"/>
                </w:tcPr>
                <w:p w14:paraId="5849E260" w14:textId="77777777" w:rsidR="009274EA" w:rsidRDefault="00C53038">
                  <w:pPr>
                    <w:spacing w:after="0"/>
                    <w:jc w:val="center"/>
                    <w:rPr>
                      <w:rFonts w:ascii="Calibri" w:hAnsi="Calibri"/>
                    </w:rPr>
                  </w:pPr>
                  <w:r>
                    <w:rPr>
                      <w:rFonts w:ascii="Calibri" w:hAnsi="Calibri"/>
                    </w:rPr>
                    <w:t xml:space="preserve">Edit/Update </w:t>
                  </w:r>
                  <w:r>
                    <w:t>Associate /Post Associate Buyer</w:t>
                  </w:r>
                </w:p>
              </w:tc>
              <w:tc>
                <w:tcPr>
                  <w:tcW w:w="1568" w:type="dxa"/>
                  <w:shd w:val="clear" w:color="auto" w:fill="auto"/>
                </w:tcPr>
                <w:p w14:paraId="257E724A" w14:textId="77777777" w:rsidR="009274EA" w:rsidRDefault="00C53038">
                  <w:pPr>
                    <w:spacing w:after="0"/>
                    <w:jc w:val="center"/>
                    <w:rPr>
                      <w:rFonts w:ascii="Calibri" w:hAnsi="Calibri"/>
                    </w:rPr>
                  </w:pPr>
                  <w:r>
                    <w:rPr>
                      <w:rFonts w:ascii="Calibri" w:hAnsi="Calibri"/>
                    </w:rPr>
                    <w:t>Active/Inactive/Suspend</w:t>
                  </w:r>
                </w:p>
              </w:tc>
            </w:tr>
            <w:tr w:rsidR="009274EA" w14:paraId="4DD1B93C" w14:textId="77777777">
              <w:tc>
                <w:tcPr>
                  <w:tcW w:w="1753" w:type="dxa"/>
                  <w:vMerge w:val="restart"/>
                  <w:shd w:val="clear" w:color="auto" w:fill="auto"/>
                </w:tcPr>
                <w:p w14:paraId="56CCF552" w14:textId="77777777" w:rsidR="009274EA" w:rsidRDefault="00C53038">
                  <w:pPr>
                    <w:spacing w:after="0"/>
                    <w:jc w:val="center"/>
                    <w:rPr>
                      <w:rFonts w:ascii="Calibri" w:hAnsi="Calibri"/>
                    </w:rPr>
                  </w:pPr>
                  <w:r>
                    <w:rPr>
                      <w:rFonts w:ascii="Calibri" w:hAnsi="Calibri"/>
                    </w:rPr>
                    <w:t>Warehouse Master</w:t>
                  </w:r>
                </w:p>
              </w:tc>
              <w:tc>
                <w:tcPr>
                  <w:tcW w:w="1753" w:type="dxa"/>
                  <w:vMerge w:val="restart"/>
                  <w:shd w:val="clear" w:color="auto" w:fill="auto"/>
                </w:tcPr>
                <w:p w14:paraId="0FEC2FDF" w14:textId="77777777" w:rsidR="009274EA" w:rsidRDefault="00C53038">
                  <w:pPr>
                    <w:spacing w:after="0"/>
                    <w:jc w:val="center"/>
                    <w:rPr>
                      <w:rFonts w:ascii="Calibri" w:hAnsi="Calibri"/>
                    </w:rPr>
                  </w:pPr>
                  <w:r>
                    <w:rPr>
                      <w:rFonts w:ascii="Calibri" w:hAnsi="Calibri"/>
                    </w:rPr>
                    <w:t>Create Warehouse</w:t>
                  </w:r>
                </w:p>
              </w:tc>
              <w:tc>
                <w:tcPr>
                  <w:tcW w:w="1753" w:type="dxa"/>
                  <w:shd w:val="clear" w:color="auto" w:fill="auto"/>
                </w:tcPr>
                <w:p w14:paraId="72F532C2"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43A937E2" w14:textId="77777777" w:rsidR="009274EA" w:rsidRDefault="00C53038">
                  <w:pPr>
                    <w:spacing w:after="0"/>
                    <w:jc w:val="center"/>
                    <w:rPr>
                      <w:rFonts w:ascii="Calibri" w:hAnsi="Calibri"/>
                    </w:rPr>
                  </w:pPr>
                  <w:r>
                    <w:rPr>
                      <w:rFonts w:ascii="Calibri" w:hAnsi="Calibri"/>
                    </w:rPr>
                    <w:t>View</w:t>
                  </w:r>
                </w:p>
              </w:tc>
            </w:tr>
            <w:tr w:rsidR="009274EA" w14:paraId="7DB6068D" w14:textId="77777777">
              <w:tc>
                <w:tcPr>
                  <w:tcW w:w="1753" w:type="dxa"/>
                  <w:vMerge/>
                  <w:shd w:val="clear" w:color="auto" w:fill="auto"/>
                </w:tcPr>
                <w:p w14:paraId="01BC0E5D" w14:textId="77777777" w:rsidR="009274EA" w:rsidRDefault="009274EA">
                  <w:pPr>
                    <w:spacing w:after="0"/>
                    <w:ind w:left="469"/>
                    <w:jc w:val="center"/>
                    <w:rPr>
                      <w:rFonts w:ascii="Calibri" w:hAnsi="Calibri"/>
                    </w:rPr>
                  </w:pPr>
                </w:p>
              </w:tc>
              <w:tc>
                <w:tcPr>
                  <w:tcW w:w="1753" w:type="dxa"/>
                  <w:vMerge/>
                  <w:shd w:val="clear" w:color="auto" w:fill="auto"/>
                </w:tcPr>
                <w:p w14:paraId="267FB7EA" w14:textId="77777777" w:rsidR="009274EA" w:rsidRDefault="009274EA">
                  <w:pPr>
                    <w:spacing w:after="0"/>
                    <w:jc w:val="center"/>
                    <w:rPr>
                      <w:rFonts w:ascii="Calibri" w:hAnsi="Calibri"/>
                    </w:rPr>
                  </w:pPr>
                </w:p>
              </w:tc>
              <w:tc>
                <w:tcPr>
                  <w:tcW w:w="1753" w:type="dxa"/>
                  <w:shd w:val="clear" w:color="auto" w:fill="auto"/>
                </w:tcPr>
                <w:p w14:paraId="0CBF5358" w14:textId="77777777" w:rsidR="009274EA" w:rsidRDefault="009274EA">
                  <w:pPr>
                    <w:spacing w:after="0"/>
                    <w:jc w:val="center"/>
                    <w:rPr>
                      <w:rFonts w:ascii="Calibri" w:hAnsi="Calibri"/>
                    </w:rPr>
                  </w:pPr>
                </w:p>
              </w:tc>
              <w:tc>
                <w:tcPr>
                  <w:tcW w:w="1568" w:type="dxa"/>
                  <w:shd w:val="clear" w:color="auto" w:fill="auto"/>
                </w:tcPr>
                <w:p w14:paraId="22ED1E74" w14:textId="77777777" w:rsidR="009274EA" w:rsidRDefault="00C53038">
                  <w:pPr>
                    <w:spacing w:after="0"/>
                    <w:jc w:val="center"/>
                    <w:rPr>
                      <w:rFonts w:ascii="Calibri" w:hAnsi="Calibri"/>
                    </w:rPr>
                  </w:pPr>
                  <w:r>
                    <w:rPr>
                      <w:rFonts w:ascii="Calibri" w:hAnsi="Calibri"/>
                    </w:rPr>
                    <w:t>Cancel</w:t>
                  </w:r>
                </w:p>
              </w:tc>
            </w:tr>
            <w:tr w:rsidR="009274EA" w14:paraId="5154169E" w14:textId="77777777">
              <w:trPr>
                <w:trHeight w:val="476"/>
              </w:trPr>
              <w:tc>
                <w:tcPr>
                  <w:tcW w:w="1753" w:type="dxa"/>
                  <w:vMerge/>
                  <w:shd w:val="clear" w:color="auto" w:fill="auto"/>
                </w:tcPr>
                <w:p w14:paraId="4B265B30" w14:textId="77777777" w:rsidR="009274EA" w:rsidRDefault="009274EA">
                  <w:pPr>
                    <w:spacing w:after="0"/>
                    <w:ind w:left="469"/>
                    <w:jc w:val="center"/>
                    <w:rPr>
                      <w:rFonts w:ascii="Calibri" w:hAnsi="Calibri"/>
                    </w:rPr>
                  </w:pPr>
                </w:p>
              </w:tc>
              <w:tc>
                <w:tcPr>
                  <w:tcW w:w="1753" w:type="dxa"/>
                  <w:shd w:val="clear" w:color="auto" w:fill="auto"/>
                </w:tcPr>
                <w:p w14:paraId="198525F8" w14:textId="77777777" w:rsidR="009274EA" w:rsidRDefault="00C53038">
                  <w:pPr>
                    <w:spacing w:after="0"/>
                    <w:jc w:val="center"/>
                    <w:rPr>
                      <w:rFonts w:ascii="Calibri" w:hAnsi="Calibri"/>
                    </w:rPr>
                  </w:pPr>
                  <w:r>
                    <w:rPr>
                      <w:rFonts w:ascii="Calibri" w:hAnsi="Calibri"/>
                    </w:rPr>
                    <w:t>Manage Warehouse</w:t>
                  </w:r>
                </w:p>
              </w:tc>
              <w:tc>
                <w:tcPr>
                  <w:tcW w:w="1753" w:type="dxa"/>
                  <w:shd w:val="clear" w:color="auto" w:fill="auto"/>
                </w:tcPr>
                <w:p w14:paraId="240E534B"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549E2090" w14:textId="77777777" w:rsidR="009274EA" w:rsidRDefault="00C53038">
                  <w:pPr>
                    <w:spacing w:after="0"/>
                    <w:jc w:val="center"/>
                    <w:rPr>
                      <w:rFonts w:ascii="Calibri" w:hAnsi="Calibri"/>
                    </w:rPr>
                  </w:pPr>
                  <w:r>
                    <w:rPr>
                      <w:rFonts w:ascii="Calibri" w:hAnsi="Calibri"/>
                    </w:rPr>
                    <w:t>Active/Inactive/Suspend</w:t>
                  </w:r>
                </w:p>
              </w:tc>
            </w:tr>
            <w:tr w:rsidR="009274EA" w14:paraId="5D373B89" w14:textId="77777777">
              <w:trPr>
                <w:trHeight w:val="476"/>
              </w:trPr>
              <w:tc>
                <w:tcPr>
                  <w:tcW w:w="1753" w:type="dxa"/>
                  <w:vMerge/>
                  <w:shd w:val="clear" w:color="auto" w:fill="auto"/>
                </w:tcPr>
                <w:p w14:paraId="21F4913A" w14:textId="77777777" w:rsidR="009274EA" w:rsidRDefault="009274EA">
                  <w:pPr>
                    <w:spacing w:after="0"/>
                    <w:ind w:left="469"/>
                    <w:jc w:val="center"/>
                    <w:rPr>
                      <w:rFonts w:ascii="Calibri" w:hAnsi="Calibri"/>
                    </w:rPr>
                  </w:pPr>
                </w:p>
              </w:tc>
              <w:tc>
                <w:tcPr>
                  <w:tcW w:w="1753" w:type="dxa"/>
                  <w:shd w:val="clear" w:color="auto" w:fill="auto"/>
                </w:tcPr>
                <w:p w14:paraId="3E743224" w14:textId="77777777" w:rsidR="009274EA" w:rsidRDefault="00C53038">
                  <w:pPr>
                    <w:spacing w:after="0"/>
                    <w:jc w:val="center"/>
                    <w:rPr>
                      <w:rFonts w:ascii="Calibri" w:hAnsi="Calibri"/>
                    </w:rPr>
                  </w:pPr>
                  <w:r>
                    <w:rPr>
                      <w:rFonts w:ascii="Calibri" w:hAnsi="Calibri"/>
                    </w:rPr>
                    <w:t>Download Tax Invoice</w:t>
                  </w:r>
                </w:p>
              </w:tc>
              <w:tc>
                <w:tcPr>
                  <w:tcW w:w="1753" w:type="dxa"/>
                  <w:shd w:val="clear" w:color="auto" w:fill="auto"/>
                </w:tcPr>
                <w:p w14:paraId="0AB46147" w14:textId="77777777" w:rsidR="009274EA" w:rsidRDefault="009274EA">
                  <w:pPr>
                    <w:spacing w:after="0"/>
                    <w:jc w:val="center"/>
                    <w:rPr>
                      <w:rFonts w:ascii="Calibri" w:hAnsi="Calibri"/>
                    </w:rPr>
                  </w:pPr>
                </w:p>
              </w:tc>
              <w:tc>
                <w:tcPr>
                  <w:tcW w:w="1568" w:type="dxa"/>
                  <w:shd w:val="clear" w:color="auto" w:fill="auto"/>
                </w:tcPr>
                <w:p w14:paraId="45049E3C" w14:textId="77777777" w:rsidR="009274EA" w:rsidRDefault="009274EA">
                  <w:pPr>
                    <w:spacing w:after="0"/>
                    <w:jc w:val="center"/>
                    <w:rPr>
                      <w:rFonts w:ascii="Calibri" w:hAnsi="Calibri"/>
                    </w:rPr>
                  </w:pPr>
                </w:p>
              </w:tc>
            </w:tr>
            <w:tr w:rsidR="009274EA" w14:paraId="175E6788" w14:textId="77777777">
              <w:trPr>
                <w:trHeight w:val="100"/>
              </w:trPr>
              <w:tc>
                <w:tcPr>
                  <w:tcW w:w="1753" w:type="dxa"/>
                  <w:vMerge/>
                  <w:shd w:val="clear" w:color="auto" w:fill="auto"/>
                </w:tcPr>
                <w:p w14:paraId="2AF3EB82" w14:textId="77777777" w:rsidR="009274EA" w:rsidRDefault="009274EA">
                  <w:pPr>
                    <w:spacing w:after="0"/>
                    <w:ind w:left="469"/>
                    <w:jc w:val="center"/>
                    <w:rPr>
                      <w:rFonts w:ascii="Calibri" w:hAnsi="Calibri"/>
                    </w:rPr>
                  </w:pPr>
                </w:p>
              </w:tc>
              <w:tc>
                <w:tcPr>
                  <w:tcW w:w="1753" w:type="dxa"/>
                  <w:vMerge w:val="restart"/>
                  <w:shd w:val="clear" w:color="auto" w:fill="auto"/>
                </w:tcPr>
                <w:p w14:paraId="6A9EB3EA" w14:textId="77777777" w:rsidR="009274EA" w:rsidRDefault="00C53038">
                  <w:pPr>
                    <w:spacing w:after="0"/>
                    <w:jc w:val="center"/>
                    <w:rPr>
                      <w:rFonts w:ascii="Calibri" w:hAnsi="Calibri"/>
                    </w:rPr>
                  </w:pPr>
                  <w:r>
                    <w:rPr>
                      <w:rFonts w:ascii="Calibri" w:hAnsi="Calibri"/>
                    </w:rPr>
                    <w:t>Warehouse Bill Upload</w:t>
                  </w:r>
                </w:p>
              </w:tc>
              <w:tc>
                <w:tcPr>
                  <w:tcW w:w="1753" w:type="dxa"/>
                  <w:shd w:val="clear" w:color="auto" w:fill="auto"/>
                </w:tcPr>
                <w:p w14:paraId="6569021B" w14:textId="77777777" w:rsidR="009274EA" w:rsidRDefault="00C53038">
                  <w:pPr>
                    <w:spacing w:after="0"/>
                    <w:jc w:val="center"/>
                    <w:rPr>
                      <w:rFonts w:ascii="Calibri" w:hAnsi="Calibri"/>
                    </w:rPr>
                  </w:pPr>
                  <w:r>
                    <w:rPr>
                      <w:rFonts w:ascii="Calibri" w:hAnsi="Calibri"/>
                    </w:rPr>
                    <w:t>Add</w:t>
                  </w:r>
                </w:p>
              </w:tc>
              <w:tc>
                <w:tcPr>
                  <w:tcW w:w="1568" w:type="dxa"/>
                  <w:shd w:val="clear" w:color="auto" w:fill="auto"/>
                </w:tcPr>
                <w:p w14:paraId="0882A772" w14:textId="77777777" w:rsidR="009274EA" w:rsidRDefault="00C53038">
                  <w:pPr>
                    <w:spacing w:after="0"/>
                    <w:jc w:val="center"/>
                    <w:rPr>
                      <w:rFonts w:ascii="Calibri" w:hAnsi="Calibri"/>
                    </w:rPr>
                  </w:pPr>
                  <w:r>
                    <w:rPr>
                      <w:rFonts w:ascii="Calibri" w:hAnsi="Calibri"/>
                    </w:rPr>
                    <w:t>Edit</w:t>
                  </w:r>
                </w:p>
              </w:tc>
            </w:tr>
            <w:tr w:rsidR="009274EA" w14:paraId="5BF78F85" w14:textId="77777777">
              <w:trPr>
                <w:trHeight w:val="100"/>
              </w:trPr>
              <w:tc>
                <w:tcPr>
                  <w:tcW w:w="1753" w:type="dxa"/>
                  <w:vMerge/>
                  <w:shd w:val="clear" w:color="auto" w:fill="auto"/>
                </w:tcPr>
                <w:p w14:paraId="1BB678D7" w14:textId="77777777" w:rsidR="009274EA" w:rsidRDefault="009274EA">
                  <w:pPr>
                    <w:spacing w:after="0"/>
                    <w:ind w:left="469"/>
                    <w:jc w:val="center"/>
                    <w:rPr>
                      <w:rFonts w:ascii="Calibri" w:hAnsi="Calibri"/>
                    </w:rPr>
                  </w:pPr>
                </w:p>
              </w:tc>
              <w:tc>
                <w:tcPr>
                  <w:tcW w:w="1753" w:type="dxa"/>
                  <w:vMerge/>
                  <w:shd w:val="clear" w:color="auto" w:fill="auto"/>
                </w:tcPr>
                <w:p w14:paraId="42469EEE" w14:textId="77777777" w:rsidR="009274EA" w:rsidRDefault="009274EA">
                  <w:pPr>
                    <w:spacing w:after="0"/>
                    <w:jc w:val="center"/>
                    <w:rPr>
                      <w:rFonts w:ascii="Calibri" w:hAnsi="Calibri"/>
                    </w:rPr>
                  </w:pPr>
                </w:p>
              </w:tc>
              <w:tc>
                <w:tcPr>
                  <w:tcW w:w="1753" w:type="dxa"/>
                  <w:shd w:val="clear" w:color="auto" w:fill="auto"/>
                </w:tcPr>
                <w:p w14:paraId="2A4BED99"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3DE6D7F4" w14:textId="77777777" w:rsidR="009274EA" w:rsidRDefault="00C53038">
                  <w:pPr>
                    <w:spacing w:after="0"/>
                    <w:jc w:val="center"/>
                    <w:rPr>
                      <w:rFonts w:ascii="Calibri" w:hAnsi="Calibri"/>
                    </w:rPr>
                  </w:pPr>
                  <w:r>
                    <w:rPr>
                      <w:rFonts w:ascii="Calibri" w:hAnsi="Calibri"/>
                    </w:rPr>
                    <w:t>Cancel</w:t>
                  </w:r>
                </w:p>
              </w:tc>
            </w:tr>
            <w:tr w:rsidR="009274EA" w14:paraId="21AFA115" w14:textId="77777777">
              <w:trPr>
                <w:trHeight w:val="100"/>
              </w:trPr>
              <w:tc>
                <w:tcPr>
                  <w:tcW w:w="1753" w:type="dxa"/>
                  <w:vMerge/>
                  <w:shd w:val="clear" w:color="auto" w:fill="auto"/>
                </w:tcPr>
                <w:p w14:paraId="4349C007" w14:textId="77777777" w:rsidR="009274EA" w:rsidRDefault="009274EA">
                  <w:pPr>
                    <w:spacing w:after="0"/>
                    <w:ind w:left="469"/>
                    <w:jc w:val="center"/>
                    <w:rPr>
                      <w:rFonts w:ascii="Calibri" w:hAnsi="Calibri"/>
                    </w:rPr>
                  </w:pPr>
                </w:p>
              </w:tc>
              <w:tc>
                <w:tcPr>
                  <w:tcW w:w="1753" w:type="dxa"/>
                  <w:vMerge/>
                  <w:shd w:val="clear" w:color="auto" w:fill="auto"/>
                </w:tcPr>
                <w:p w14:paraId="7F5896CB" w14:textId="77777777" w:rsidR="009274EA" w:rsidRDefault="009274EA">
                  <w:pPr>
                    <w:spacing w:after="0"/>
                    <w:jc w:val="center"/>
                    <w:rPr>
                      <w:rFonts w:ascii="Calibri" w:hAnsi="Calibri"/>
                    </w:rPr>
                  </w:pPr>
                </w:p>
              </w:tc>
              <w:tc>
                <w:tcPr>
                  <w:tcW w:w="1753" w:type="dxa"/>
                  <w:shd w:val="clear" w:color="auto" w:fill="auto"/>
                </w:tcPr>
                <w:p w14:paraId="049DEA2D" w14:textId="77777777" w:rsidR="009274EA" w:rsidRDefault="00C53038">
                  <w:pPr>
                    <w:spacing w:after="0"/>
                    <w:jc w:val="center"/>
                    <w:rPr>
                      <w:rFonts w:ascii="Calibri" w:hAnsi="Calibri"/>
                    </w:rPr>
                  </w:pPr>
                  <w:r>
                    <w:rPr>
                      <w:rFonts w:ascii="Calibri" w:hAnsi="Calibri"/>
                    </w:rPr>
                    <w:t>Upload</w:t>
                  </w:r>
                </w:p>
              </w:tc>
              <w:tc>
                <w:tcPr>
                  <w:tcW w:w="1568" w:type="dxa"/>
                  <w:shd w:val="clear" w:color="auto" w:fill="auto"/>
                </w:tcPr>
                <w:p w14:paraId="392D80B6" w14:textId="77777777" w:rsidR="009274EA" w:rsidRDefault="00C53038">
                  <w:pPr>
                    <w:spacing w:after="0"/>
                    <w:jc w:val="center"/>
                    <w:rPr>
                      <w:rFonts w:ascii="Calibri" w:hAnsi="Calibri"/>
                    </w:rPr>
                  </w:pPr>
                  <w:r>
                    <w:rPr>
                      <w:rFonts w:ascii="Calibri" w:hAnsi="Calibri"/>
                    </w:rPr>
                    <w:t>Delete</w:t>
                  </w:r>
                </w:p>
              </w:tc>
            </w:tr>
            <w:tr w:rsidR="009274EA" w14:paraId="6D200959" w14:textId="77777777">
              <w:tc>
                <w:tcPr>
                  <w:tcW w:w="1753" w:type="dxa"/>
                  <w:vMerge w:val="restart"/>
                  <w:shd w:val="clear" w:color="auto" w:fill="auto"/>
                </w:tcPr>
                <w:p w14:paraId="69C369BC" w14:textId="77777777" w:rsidR="009274EA" w:rsidRDefault="009274EA">
                  <w:pPr>
                    <w:spacing w:after="0"/>
                    <w:jc w:val="center"/>
                    <w:rPr>
                      <w:rFonts w:ascii="Calibri" w:hAnsi="Calibri"/>
                    </w:rPr>
                  </w:pPr>
                </w:p>
                <w:p w14:paraId="08BC399A" w14:textId="77777777" w:rsidR="009274EA" w:rsidRDefault="009274EA">
                  <w:pPr>
                    <w:spacing w:after="0"/>
                    <w:jc w:val="center"/>
                    <w:rPr>
                      <w:rFonts w:ascii="Calibri" w:hAnsi="Calibri"/>
                    </w:rPr>
                  </w:pPr>
                </w:p>
                <w:p w14:paraId="37FA766D" w14:textId="77777777" w:rsidR="009274EA" w:rsidRDefault="00C53038">
                  <w:pPr>
                    <w:spacing w:after="0"/>
                    <w:jc w:val="center"/>
                    <w:rPr>
                      <w:rFonts w:ascii="Calibri" w:hAnsi="Calibri"/>
                    </w:rPr>
                  </w:pPr>
                  <w:r>
                    <w:rPr>
                      <w:rFonts w:ascii="Calibri" w:hAnsi="Calibri"/>
                    </w:rPr>
                    <w:t>Warehouse Unit Master</w:t>
                  </w:r>
                </w:p>
              </w:tc>
              <w:tc>
                <w:tcPr>
                  <w:tcW w:w="1753" w:type="dxa"/>
                  <w:vMerge w:val="restart"/>
                  <w:shd w:val="clear" w:color="auto" w:fill="auto"/>
                </w:tcPr>
                <w:p w14:paraId="1E9E1741" w14:textId="77777777" w:rsidR="009274EA" w:rsidRDefault="00C53038">
                  <w:pPr>
                    <w:spacing w:after="0"/>
                    <w:jc w:val="center"/>
                    <w:rPr>
                      <w:rFonts w:ascii="Calibri" w:hAnsi="Calibri"/>
                    </w:rPr>
                  </w:pPr>
                  <w:r>
                    <w:rPr>
                      <w:rFonts w:ascii="Calibri" w:hAnsi="Calibri"/>
                    </w:rPr>
                    <w:t>Create Warehouse Unit</w:t>
                  </w:r>
                </w:p>
              </w:tc>
              <w:tc>
                <w:tcPr>
                  <w:tcW w:w="1753" w:type="dxa"/>
                  <w:shd w:val="clear" w:color="auto" w:fill="auto"/>
                </w:tcPr>
                <w:p w14:paraId="31EEE26B"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3470F97D" w14:textId="77777777" w:rsidR="009274EA" w:rsidRDefault="00C53038">
                  <w:pPr>
                    <w:spacing w:after="0"/>
                    <w:jc w:val="center"/>
                    <w:rPr>
                      <w:rFonts w:ascii="Calibri" w:hAnsi="Calibri"/>
                    </w:rPr>
                  </w:pPr>
                  <w:r>
                    <w:rPr>
                      <w:rFonts w:ascii="Calibri" w:hAnsi="Calibri"/>
                    </w:rPr>
                    <w:t>View</w:t>
                  </w:r>
                </w:p>
              </w:tc>
            </w:tr>
            <w:tr w:rsidR="009274EA" w14:paraId="4691BBFF" w14:textId="77777777">
              <w:tc>
                <w:tcPr>
                  <w:tcW w:w="1753" w:type="dxa"/>
                  <w:vMerge/>
                  <w:shd w:val="clear" w:color="auto" w:fill="auto"/>
                </w:tcPr>
                <w:p w14:paraId="01138C7A" w14:textId="77777777" w:rsidR="009274EA" w:rsidRDefault="009274EA">
                  <w:pPr>
                    <w:spacing w:after="0"/>
                    <w:ind w:left="469"/>
                    <w:jc w:val="center"/>
                    <w:rPr>
                      <w:rFonts w:ascii="Calibri" w:hAnsi="Calibri"/>
                    </w:rPr>
                  </w:pPr>
                </w:p>
              </w:tc>
              <w:tc>
                <w:tcPr>
                  <w:tcW w:w="1753" w:type="dxa"/>
                  <w:vMerge/>
                  <w:shd w:val="clear" w:color="auto" w:fill="auto"/>
                </w:tcPr>
                <w:p w14:paraId="6600E295" w14:textId="77777777" w:rsidR="009274EA" w:rsidRDefault="009274EA">
                  <w:pPr>
                    <w:spacing w:after="0"/>
                    <w:jc w:val="center"/>
                    <w:rPr>
                      <w:rFonts w:ascii="Calibri" w:hAnsi="Calibri"/>
                    </w:rPr>
                  </w:pPr>
                </w:p>
              </w:tc>
              <w:tc>
                <w:tcPr>
                  <w:tcW w:w="1753" w:type="dxa"/>
                  <w:shd w:val="clear" w:color="auto" w:fill="auto"/>
                </w:tcPr>
                <w:p w14:paraId="4B016C29" w14:textId="77777777" w:rsidR="009274EA" w:rsidRDefault="009274EA">
                  <w:pPr>
                    <w:spacing w:after="0"/>
                    <w:jc w:val="center"/>
                    <w:rPr>
                      <w:rFonts w:ascii="Calibri" w:hAnsi="Calibri"/>
                    </w:rPr>
                  </w:pPr>
                </w:p>
              </w:tc>
              <w:tc>
                <w:tcPr>
                  <w:tcW w:w="1568" w:type="dxa"/>
                  <w:shd w:val="clear" w:color="auto" w:fill="auto"/>
                </w:tcPr>
                <w:p w14:paraId="109F33C5" w14:textId="77777777" w:rsidR="009274EA" w:rsidRDefault="00C53038">
                  <w:pPr>
                    <w:spacing w:after="0"/>
                    <w:jc w:val="center"/>
                    <w:rPr>
                      <w:rFonts w:ascii="Calibri" w:hAnsi="Calibri"/>
                    </w:rPr>
                  </w:pPr>
                  <w:r>
                    <w:rPr>
                      <w:rFonts w:ascii="Calibri" w:hAnsi="Calibri"/>
                    </w:rPr>
                    <w:t>Cancel</w:t>
                  </w:r>
                </w:p>
              </w:tc>
            </w:tr>
            <w:tr w:rsidR="009274EA" w14:paraId="483AB63E" w14:textId="77777777">
              <w:trPr>
                <w:trHeight w:val="476"/>
              </w:trPr>
              <w:tc>
                <w:tcPr>
                  <w:tcW w:w="1753" w:type="dxa"/>
                  <w:vMerge/>
                  <w:shd w:val="clear" w:color="auto" w:fill="auto"/>
                </w:tcPr>
                <w:p w14:paraId="5FE5FEA6" w14:textId="77777777" w:rsidR="009274EA" w:rsidRDefault="009274EA">
                  <w:pPr>
                    <w:spacing w:after="0"/>
                    <w:ind w:left="469"/>
                    <w:jc w:val="center"/>
                    <w:rPr>
                      <w:rFonts w:ascii="Calibri" w:hAnsi="Calibri"/>
                    </w:rPr>
                  </w:pPr>
                </w:p>
              </w:tc>
              <w:tc>
                <w:tcPr>
                  <w:tcW w:w="1753" w:type="dxa"/>
                  <w:shd w:val="clear" w:color="auto" w:fill="auto"/>
                </w:tcPr>
                <w:p w14:paraId="15671E6B" w14:textId="77777777" w:rsidR="009274EA" w:rsidRDefault="00C53038">
                  <w:pPr>
                    <w:spacing w:after="0"/>
                    <w:jc w:val="center"/>
                    <w:rPr>
                      <w:rFonts w:ascii="Calibri" w:hAnsi="Calibri"/>
                    </w:rPr>
                  </w:pPr>
                  <w:r>
                    <w:rPr>
                      <w:rFonts w:ascii="Calibri" w:hAnsi="Calibri"/>
                    </w:rPr>
                    <w:t>Manage Warehouse Unit</w:t>
                  </w:r>
                </w:p>
              </w:tc>
              <w:tc>
                <w:tcPr>
                  <w:tcW w:w="1753" w:type="dxa"/>
                  <w:shd w:val="clear" w:color="auto" w:fill="auto"/>
                </w:tcPr>
                <w:p w14:paraId="3006A8DE" w14:textId="77777777" w:rsidR="009274EA" w:rsidRDefault="00C53038">
                  <w:pPr>
                    <w:spacing w:after="0"/>
                    <w:jc w:val="center"/>
                    <w:rPr>
                      <w:rFonts w:ascii="Calibri" w:hAnsi="Calibri"/>
                    </w:rPr>
                  </w:pPr>
                  <w:r>
                    <w:rPr>
                      <w:rFonts w:ascii="Calibri" w:hAnsi="Calibri"/>
                    </w:rPr>
                    <w:t xml:space="preserve">Edit/Update </w:t>
                  </w:r>
                </w:p>
              </w:tc>
              <w:tc>
                <w:tcPr>
                  <w:tcW w:w="1568" w:type="dxa"/>
                  <w:shd w:val="clear" w:color="auto" w:fill="auto"/>
                </w:tcPr>
                <w:p w14:paraId="0A8916C2" w14:textId="77777777" w:rsidR="009274EA" w:rsidRDefault="00C53038">
                  <w:pPr>
                    <w:spacing w:after="0"/>
                    <w:jc w:val="center"/>
                    <w:rPr>
                      <w:rFonts w:ascii="Calibri" w:hAnsi="Calibri"/>
                    </w:rPr>
                  </w:pPr>
                  <w:r>
                    <w:rPr>
                      <w:rFonts w:ascii="Calibri" w:hAnsi="Calibri"/>
                    </w:rPr>
                    <w:t>Active/Inactive/Suspend</w:t>
                  </w:r>
                </w:p>
              </w:tc>
            </w:tr>
            <w:tr w:rsidR="009274EA" w14:paraId="4668BA04" w14:textId="77777777">
              <w:trPr>
                <w:trHeight w:val="476"/>
              </w:trPr>
              <w:tc>
                <w:tcPr>
                  <w:tcW w:w="1753" w:type="dxa"/>
                  <w:vMerge/>
                  <w:shd w:val="clear" w:color="auto" w:fill="auto"/>
                </w:tcPr>
                <w:p w14:paraId="0F6E30FB" w14:textId="77777777" w:rsidR="009274EA" w:rsidRDefault="009274EA">
                  <w:pPr>
                    <w:spacing w:after="0"/>
                    <w:ind w:left="469"/>
                    <w:jc w:val="center"/>
                    <w:rPr>
                      <w:rFonts w:ascii="Calibri" w:hAnsi="Calibri"/>
                    </w:rPr>
                  </w:pPr>
                </w:p>
              </w:tc>
              <w:tc>
                <w:tcPr>
                  <w:tcW w:w="1753" w:type="dxa"/>
                  <w:shd w:val="clear" w:color="auto" w:fill="auto"/>
                </w:tcPr>
                <w:p w14:paraId="1159D977" w14:textId="77777777" w:rsidR="009274EA" w:rsidRDefault="00C53038">
                  <w:pPr>
                    <w:spacing w:after="0"/>
                    <w:jc w:val="center"/>
                    <w:rPr>
                      <w:rFonts w:ascii="Calibri" w:hAnsi="Calibri"/>
                    </w:rPr>
                  </w:pPr>
                  <w:r>
                    <w:rPr>
                      <w:rFonts w:ascii="Calibri" w:hAnsi="Calibri"/>
                    </w:rPr>
                    <w:t>Delivery Order</w:t>
                  </w:r>
                </w:p>
              </w:tc>
              <w:tc>
                <w:tcPr>
                  <w:tcW w:w="1753" w:type="dxa"/>
                  <w:shd w:val="clear" w:color="auto" w:fill="auto"/>
                </w:tcPr>
                <w:p w14:paraId="3EF85A43" w14:textId="77777777" w:rsidR="009274EA" w:rsidRDefault="00C53038">
                  <w:pPr>
                    <w:spacing w:after="0"/>
                    <w:jc w:val="center"/>
                    <w:rPr>
                      <w:rFonts w:ascii="Calibri" w:hAnsi="Calibri"/>
                    </w:rPr>
                  </w:pPr>
                  <w:r>
                    <w:rPr>
                      <w:rFonts w:ascii="Calibri" w:hAnsi="Calibri"/>
                    </w:rPr>
                    <w:t>Complete Delivery</w:t>
                  </w:r>
                </w:p>
              </w:tc>
              <w:tc>
                <w:tcPr>
                  <w:tcW w:w="1568" w:type="dxa"/>
                  <w:shd w:val="clear" w:color="auto" w:fill="auto"/>
                </w:tcPr>
                <w:p w14:paraId="58AB8060" w14:textId="77777777" w:rsidR="009274EA" w:rsidRDefault="009274EA">
                  <w:pPr>
                    <w:spacing w:after="0"/>
                    <w:jc w:val="center"/>
                    <w:rPr>
                      <w:rFonts w:ascii="Calibri" w:hAnsi="Calibri"/>
                    </w:rPr>
                  </w:pPr>
                </w:p>
              </w:tc>
            </w:tr>
            <w:tr w:rsidR="009274EA" w14:paraId="358A20B5" w14:textId="77777777">
              <w:tc>
                <w:tcPr>
                  <w:tcW w:w="1753" w:type="dxa"/>
                  <w:vMerge w:val="restart"/>
                  <w:shd w:val="clear" w:color="auto" w:fill="auto"/>
                </w:tcPr>
                <w:p w14:paraId="3AB50ECF" w14:textId="77777777" w:rsidR="009274EA" w:rsidRDefault="009274EA">
                  <w:pPr>
                    <w:spacing w:after="0"/>
                    <w:jc w:val="center"/>
                    <w:rPr>
                      <w:rFonts w:ascii="Calibri" w:hAnsi="Calibri"/>
                    </w:rPr>
                  </w:pPr>
                </w:p>
                <w:p w14:paraId="4F05EF7E" w14:textId="77777777" w:rsidR="009274EA" w:rsidRDefault="00C53038">
                  <w:pPr>
                    <w:spacing w:after="0"/>
                    <w:jc w:val="center"/>
                    <w:rPr>
                      <w:rFonts w:ascii="Calibri" w:hAnsi="Calibri"/>
                    </w:rPr>
                  </w:pPr>
                  <w:r>
                    <w:rPr>
                      <w:rFonts w:ascii="Calibri" w:hAnsi="Calibri"/>
                    </w:rPr>
                    <w:t>Seller Master</w:t>
                  </w:r>
                </w:p>
              </w:tc>
              <w:tc>
                <w:tcPr>
                  <w:tcW w:w="1753" w:type="dxa"/>
                  <w:vMerge w:val="restart"/>
                  <w:shd w:val="clear" w:color="auto" w:fill="auto"/>
                </w:tcPr>
                <w:p w14:paraId="31C19BE0" w14:textId="77777777" w:rsidR="009274EA" w:rsidRDefault="00C53038">
                  <w:pPr>
                    <w:spacing w:after="0"/>
                    <w:jc w:val="center"/>
                    <w:rPr>
                      <w:rFonts w:ascii="Calibri" w:hAnsi="Calibri"/>
                    </w:rPr>
                  </w:pPr>
                  <w:r>
                    <w:rPr>
                      <w:rFonts w:ascii="Calibri" w:hAnsi="Calibri"/>
                    </w:rPr>
                    <w:t>Create Seller</w:t>
                  </w:r>
                </w:p>
              </w:tc>
              <w:tc>
                <w:tcPr>
                  <w:tcW w:w="1753" w:type="dxa"/>
                  <w:shd w:val="clear" w:color="auto" w:fill="auto"/>
                </w:tcPr>
                <w:p w14:paraId="6B85B7D0"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03E9A5CB" w14:textId="77777777" w:rsidR="009274EA" w:rsidRDefault="00C53038">
                  <w:pPr>
                    <w:spacing w:after="0"/>
                    <w:jc w:val="center"/>
                    <w:rPr>
                      <w:rFonts w:ascii="Calibri" w:hAnsi="Calibri"/>
                    </w:rPr>
                  </w:pPr>
                  <w:r>
                    <w:rPr>
                      <w:rFonts w:ascii="Calibri" w:hAnsi="Calibri"/>
                    </w:rPr>
                    <w:t>View</w:t>
                  </w:r>
                </w:p>
              </w:tc>
            </w:tr>
            <w:tr w:rsidR="009274EA" w14:paraId="09B65532" w14:textId="77777777">
              <w:tc>
                <w:tcPr>
                  <w:tcW w:w="1753" w:type="dxa"/>
                  <w:vMerge/>
                  <w:shd w:val="clear" w:color="auto" w:fill="auto"/>
                </w:tcPr>
                <w:p w14:paraId="0F158FEE" w14:textId="77777777" w:rsidR="009274EA" w:rsidRDefault="009274EA">
                  <w:pPr>
                    <w:spacing w:after="0"/>
                    <w:ind w:left="469"/>
                    <w:jc w:val="center"/>
                    <w:rPr>
                      <w:rFonts w:ascii="Calibri" w:hAnsi="Calibri"/>
                    </w:rPr>
                  </w:pPr>
                </w:p>
              </w:tc>
              <w:tc>
                <w:tcPr>
                  <w:tcW w:w="1753" w:type="dxa"/>
                  <w:vMerge/>
                  <w:shd w:val="clear" w:color="auto" w:fill="auto"/>
                </w:tcPr>
                <w:p w14:paraId="493F5E93" w14:textId="77777777" w:rsidR="009274EA" w:rsidRDefault="009274EA">
                  <w:pPr>
                    <w:spacing w:after="0"/>
                    <w:jc w:val="center"/>
                    <w:rPr>
                      <w:rFonts w:ascii="Calibri" w:hAnsi="Calibri"/>
                    </w:rPr>
                  </w:pPr>
                </w:p>
              </w:tc>
              <w:tc>
                <w:tcPr>
                  <w:tcW w:w="1753" w:type="dxa"/>
                  <w:shd w:val="clear" w:color="auto" w:fill="auto"/>
                </w:tcPr>
                <w:p w14:paraId="1F1C0153" w14:textId="77777777" w:rsidR="009274EA" w:rsidRDefault="00C53038">
                  <w:pPr>
                    <w:spacing w:after="0"/>
                    <w:jc w:val="center"/>
                    <w:rPr>
                      <w:rFonts w:ascii="Calibri" w:hAnsi="Calibri"/>
                    </w:rPr>
                  </w:pPr>
                  <w:r>
                    <w:rPr>
                      <w:rFonts w:ascii="Calibri" w:hAnsi="Calibri"/>
                    </w:rPr>
                    <w:t>Add Factory</w:t>
                  </w:r>
                </w:p>
              </w:tc>
              <w:tc>
                <w:tcPr>
                  <w:tcW w:w="1568" w:type="dxa"/>
                  <w:shd w:val="clear" w:color="auto" w:fill="auto"/>
                </w:tcPr>
                <w:p w14:paraId="106B916A" w14:textId="77777777" w:rsidR="009274EA" w:rsidRDefault="00C53038">
                  <w:pPr>
                    <w:spacing w:after="0"/>
                    <w:jc w:val="center"/>
                    <w:rPr>
                      <w:rFonts w:ascii="Calibri" w:hAnsi="Calibri"/>
                    </w:rPr>
                  </w:pPr>
                  <w:r>
                    <w:rPr>
                      <w:rFonts w:ascii="Calibri" w:hAnsi="Calibri"/>
                    </w:rPr>
                    <w:t>Cancel</w:t>
                  </w:r>
                </w:p>
              </w:tc>
            </w:tr>
            <w:tr w:rsidR="009274EA" w14:paraId="70A28A90" w14:textId="77777777">
              <w:trPr>
                <w:trHeight w:val="150"/>
              </w:trPr>
              <w:tc>
                <w:tcPr>
                  <w:tcW w:w="1753" w:type="dxa"/>
                  <w:vMerge/>
                  <w:shd w:val="clear" w:color="auto" w:fill="auto"/>
                </w:tcPr>
                <w:p w14:paraId="32EF0FCB" w14:textId="77777777" w:rsidR="009274EA" w:rsidRDefault="009274EA">
                  <w:pPr>
                    <w:spacing w:after="0"/>
                    <w:ind w:left="469"/>
                    <w:jc w:val="center"/>
                    <w:rPr>
                      <w:rFonts w:ascii="Calibri" w:hAnsi="Calibri"/>
                    </w:rPr>
                  </w:pPr>
                </w:p>
              </w:tc>
              <w:tc>
                <w:tcPr>
                  <w:tcW w:w="1753" w:type="dxa"/>
                  <w:vMerge w:val="restart"/>
                  <w:shd w:val="clear" w:color="auto" w:fill="auto"/>
                </w:tcPr>
                <w:p w14:paraId="183DB42B" w14:textId="77777777" w:rsidR="009274EA" w:rsidRDefault="00C53038">
                  <w:pPr>
                    <w:spacing w:after="0"/>
                    <w:jc w:val="center"/>
                    <w:rPr>
                      <w:rFonts w:ascii="Calibri" w:hAnsi="Calibri"/>
                    </w:rPr>
                  </w:pPr>
                  <w:r>
                    <w:rPr>
                      <w:rFonts w:ascii="Calibri" w:hAnsi="Calibri"/>
                    </w:rPr>
                    <w:t>Manage Seller</w:t>
                  </w:r>
                </w:p>
              </w:tc>
              <w:tc>
                <w:tcPr>
                  <w:tcW w:w="1753" w:type="dxa"/>
                  <w:shd w:val="clear" w:color="auto" w:fill="auto"/>
                </w:tcPr>
                <w:p w14:paraId="12358BCC" w14:textId="77777777" w:rsidR="009274EA" w:rsidRDefault="00C53038">
                  <w:pPr>
                    <w:spacing w:after="0"/>
                    <w:jc w:val="center"/>
                    <w:rPr>
                      <w:rFonts w:ascii="Calibri" w:hAnsi="Calibri"/>
                    </w:rPr>
                  </w:pPr>
                  <w:r>
                    <w:rPr>
                      <w:rFonts w:ascii="Calibri" w:hAnsi="Calibri"/>
                    </w:rPr>
                    <w:t>Edit/Update Seller</w:t>
                  </w:r>
                </w:p>
              </w:tc>
              <w:tc>
                <w:tcPr>
                  <w:tcW w:w="1568" w:type="dxa"/>
                  <w:shd w:val="clear" w:color="auto" w:fill="auto"/>
                </w:tcPr>
                <w:p w14:paraId="2B40D11A" w14:textId="77777777" w:rsidR="009274EA" w:rsidRDefault="00C53038">
                  <w:pPr>
                    <w:spacing w:after="0"/>
                    <w:jc w:val="center"/>
                    <w:rPr>
                      <w:rFonts w:ascii="Calibri" w:hAnsi="Calibri"/>
                    </w:rPr>
                  </w:pPr>
                  <w:r>
                    <w:rPr>
                      <w:rFonts w:ascii="Calibri" w:hAnsi="Calibri"/>
                    </w:rPr>
                    <w:t>Active/Inactive/Suspend</w:t>
                  </w:r>
                </w:p>
              </w:tc>
            </w:tr>
            <w:tr w:rsidR="009274EA" w14:paraId="795D346D" w14:textId="77777777">
              <w:trPr>
                <w:trHeight w:val="150"/>
              </w:trPr>
              <w:tc>
                <w:tcPr>
                  <w:tcW w:w="1753" w:type="dxa"/>
                  <w:vMerge/>
                  <w:shd w:val="clear" w:color="auto" w:fill="auto"/>
                </w:tcPr>
                <w:p w14:paraId="26AAB864" w14:textId="77777777" w:rsidR="009274EA" w:rsidRDefault="009274EA">
                  <w:pPr>
                    <w:spacing w:after="0"/>
                    <w:ind w:left="469"/>
                    <w:jc w:val="center"/>
                    <w:rPr>
                      <w:rFonts w:ascii="Calibri" w:hAnsi="Calibri"/>
                    </w:rPr>
                  </w:pPr>
                </w:p>
              </w:tc>
              <w:tc>
                <w:tcPr>
                  <w:tcW w:w="1753" w:type="dxa"/>
                  <w:vMerge/>
                  <w:shd w:val="clear" w:color="auto" w:fill="auto"/>
                </w:tcPr>
                <w:p w14:paraId="7E709463" w14:textId="77777777" w:rsidR="009274EA" w:rsidRDefault="009274EA">
                  <w:pPr>
                    <w:spacing w:after="0"/>
                    <w:jc w:val="center"/>
                    <w:rPr>
                      <w:rFonts w:ascii="Calibri" w:hAnsi="Calibri"/>
                    </w:rPr>
                  </w:pPr>
                </w:p>
              </w:tc>
              <w:tc>
                <w:tcPr>
                  <w:tcW w:w="1753" w:type="dxa"/>
                  <w:shd w:val="clear" w:color="auto" w:fill="auto"/>
                </w:tcPr>
                <w:p w14:paraId="3FF9A5C8" w14:textId="77777777" w:rsidR="009274EA" w:rsidRDefault="00C53038">
                  <w:pPr>
                    <w:spacing w:after="0"/>
                    <w:jc w:val="center"/>
                    <w:rPr>
                      <w:rFonts w:ascii="Calibri" w:hAnsi="Calibri"/>
                    </w:rPr>
                  </w:pPr>
                  <w:r>
                    <w:rPr>
                      <w:rFonts w:ascii="Calibri" w:hAnsi="Calibri"/>
                    </w:rPr>
                    <w:t>Edit/Update Factory</w:t>
                  </w:r>
                </w:p>
              </w:tc>
              <w:tc>
                <w:tcPr>
                  <w:tcW w:w="1568" w:type="dxa"/>
                  <w:shd w:val="clear" w:color="auto" w:fill="auto"/>
                </w:tcPr>
                <w:p w14:paraId="6759C165" w14:textId="77777777" w:rsidR="009274EA" w:rsidRDefault="009274EA">
                  <w:pPr>
                    <w:spacing w:after="0"/>
                    <w:jc w:val="center"/>
                    <w:rPr>
                      <w:rFonts w:ascii="Calibri" w:hAnsi="Calibri"/>
                    </w:rPr>
                  </w:pPr>
                </w:p>
              </w:tc>
            </w:tr>
            <w:tr w:rsidR="009274EA" w14:paraId="6F0E3537" w14:textId="77777777">
              <w:tc>
                <w:tcPr>
                  <w:tcW w:w="1753" w:type="dxa"/>
                  <w:vMerge w:val="restart"/>
                  <w:shd w:val="clear" w:color="auto" w:fill="auto"/>
                </w:tcPr>
                <w:p w14:paraId="07B139A7" w14:textId="77777777" w:rsidR="009274EA" w:rsidRDefault="009274EA">
                  <w:pPr>
                    <w:spacing w:after="0"/>
                    <w:jc w:val="center"/>
                    <w:rPr>
                      <w:rFonts w:ascii="Calibri" w:hAnsi="Calibri"/>
                    </w:rPr>
                  </w:pPr>
                </w:p>
                <w:p w14:paraId="34FD7F7B" w14:textId="77777777" w:rsidR="009274EA" w:rsidRDefault="00C53038">
                  <w:pPr>
                    <w:spacing w:after="0"/>
                    <w:jc w:val="center"/>
                    <w:rPr>
                      <w:rFonts w:ascii="Calibri" w:hAnsi="Calibri"/>
                    </w:rPr>
                  </w:pPr>
                  <w:r>
                    <w:rPr>
                      <w:rFonts w:ascii="Calibri" w:hAnsi="Calibri"/>
                    </w:rPr>
                    <w:t>Mark Master</w:t>
                  </w:r>
                </w:p>
              </w:tc>
              <w:tc>
                <w:tcPr>
                  <w:tcW w:w="1753" w:type="dxa"/>
                  <w:vMerge w:val="restart"/>
                  <w:shd w:val="clear" w:color="auto" w:fill="auto"/>
                </w:tcPr>
                <w:p w14:paraId="7C1053EB" w14:textId="77777777" w:rsidR="009274EA" w:rsidRDefault="00C53038">
                  <w:pPr>
                    <w:spacing w:after="0"/>
                    <w:jc w:val="center"/>
                    <w:rPr>
                      <w:rFonts w:ascii="Calibri" w:hAnsi="Calibri"/>
                    </w:rPr>
                  </w:pPr>
                  <w:r>
                    <w:rPr>
                      <w:rFonts w:ascii="Calibri" w:hAnsi="Calibri"/>
                    </w:rPr>
                    <w:t>Create Mark</w:t>
                  </w:r>
                </w:p>
              </w:tc>
              <w:tc>
                <w:tcPr>
                  <w:tcW w:w="1753" w:type="dxa"/>
                  <w:shd w:val="clear" w:color="auto" w:fill="auto"/>
                </w:tcPr>
                <w:p w14:paraId="19704E18"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04709B9B" w14:textId="77777777" w:rsidR="009274EA" w:rsidRDefault="00C53038">
                  <w:pPr>
                    <w:spacing w:after="0"/>
                    <w:jc w:val="center"/>
                    <w:rPr>
                      <w:rFonts w:ascii="Calibri" w:hAnsi="Calibri"/>
                    </w:rPr>
                  </w:pPr>
                  <w:r>
                    <w:rPr>
                      <w:rFonts w:ascii="Calibri" w:hAnsi="Calibri"/>
                    </w:rPr>
                    <w:t>View</w:t>
                  </w:r>
                </w:p>
              </w:tc>
            </w:tr>
            <w:tr w:rsidR="009274EA" w14:paraId="6EBFC1BD" w14:textId="77777777">
              <w:tc>
                <w:tcPr>
                  <w:tcW w:w="1753" w:type="dxa"/>
                  <w:vMerge/>
                  <w:shd w:val="clear" w:color="auto" w:fill="auto"/>
                </w:tcPr>
                <w:p w14:paraId="0F1C69C2" w14:textId="77777777" w:rsidR="009274EA" w:rsidRDefault="009274EA">
                  <w:pPr>
                    <w:spacing w:after="0"/>
                    <w:ind w:left="469"/>
                    <w:jc w:val="center"/>
                    <w:rPr>
                      <w:rFonts w:ascii="Calibri" w:hAnsi="Calibri"/>
                    </w:rPr>
                  </w:pPr>
                </w:p>
              </w:tc>
              <w:tc>
                <w:tcPr>
                  <w:tcW w:w="1753" w:type="dxa"/>
                  <w:vMerge/>
                  <w:shd w:val="clear" w:color="auto" w:fill="auto"/>
                </w:tcPr>
                <w:p w14:paraId="5011E4CF" w14:textId="77777777" w:rsidR="009274EA" w:rsidRDefault="009274EA">
                  <w:pPr>
                    <w:spacing w:after="0"/>
                    <w:jc w:val="center"/>
                    <w:rPr>
                      <w:rFonts w:ascii="Calibri" w:hAnsi="Calibri"/>
                    </w:rPr>
                  </w:pPr>
                </w:p>
              </w:tc>
              <w:tc>
                <w:tcPr>
                  <w:tcW w:w="1753" w:type="dxa"/>
                  <w:shd w:val="clear" w:color="auto" w:fill="auto"/>
                </w:tcPr>
                <w:p w14:paraId="5983AEEA" w14:textId="77777777" w:rsidR="009274EA" w:rsidRDefault="009274EA">
                  <w:pPr>
                    <w:spacing w:after="0"/>
                    <w:jc w:val="center"/>
                    <w:rPr>
                      <w:rFonts w:ascii="Calibri" w:hAnsi="Calibri"/>
                    </w:rPr>
                  </w:pPr>
                </w:p>
              </w:tc>
              <w:tc>
                <w:tcPr>
                  <w:tcW w:w="1568" w:type="dxa"/>
                  <w:shd w:val="clear" w:color="auto" w:fill="auto"/>
                </w:tcPr>
                <w:p w14:paraId="2BDA3F6B" w14:textId="77777777" w:rsidR="009274EA" w:rsidRDefault="00C53038">
                  <w:pPr>
                    <w:spacing w:after="0"/>
                    <w:jc w:val="center"/>
                    <w:rPr>
                      <w:rFonts w:ascii="Calibri" w:hAnsi="Calibri"/>
                    </w:rPr>
                  </w:pPr>
                  <w:r>
                    <w:rPr>
                      <w:rFonts w:ascii="Calibri" w:hAnsi="Calibri"/>
                    </w:rPr>
                    <w:t>Cancel</w:t>
                  </w:r>
                </w:p>
              </w:tc>
            </w:tr>
            <w:tr w:rsidR="009274EA" w14:paraId="57EC1CA8" w14:textId="77777777">
              <w:trPr>
                <w:trHeight w:val="476"/>
              </w:trPr>
              <w:tc>
                <w:tcPr>
                  <w:tcW w:w="1753" w:type="dxa"/>
                  <w:vMerge/>
                  <w:shd w:val="clear" w:color="auto" w:fill="auto"/>
                </w:tcPr>
                <w:p w14:paraId="4D784FA5" w14:textId="77777777" w:rsidR="009274EA" w:rsidRDefault="009274EA">
                  <w:pPr>
                    <w:spacing w:after="0"/>
                    <w:ind w:left="469"/>
                    <w:jc w:val="center"/>
                    <w:rPr>
                      <w:rFonts w:ascii="Calibri" w:hAnsi="Calibri"/>
                    </w:rPr>
                  </w:pPr>
                </w:p>
              </w:tc>
              <w:tc>
                <w:tcPr>
                  <w:tcW w:w="1753" w:type="dxa"/>
                  <w:shd w:val="clear" w:color="auto" w:fill="auto"/>
                </w:tcPr>
                <w:p w14:paraId="1B943AA5" w14:textId="77777777" w:rsidR="009274EA" w:rsidRDefault="00C53038">
                  <w:pPr>
                    <w:spacing w:after="0"/>
                    <w:jc w:val="center"/>
                    <w:rPr>
                      <w:rFonts w:ascii="Calibri" w:hAnsi="Calibri"/>
                    </w:rPr>
                  </w:pPr>
                  <w:r>
                    <w:rPr>
                      <w:rFonts w:ascii="Calibri" w:hAnsi="Calibri"/>
                    </w:rPr>
                    <w:t>Manage Mark</w:t>
                  </w:r>
                </w:p>
              </w:tc>
              <w:tc>
                <w:tcPr>
                  <w:tcW w:w="1753" w:type="dxa"/>
                  <w:shd w:val="clear" w:color="auto" w:fill="auto"/>
                </w:tcPr>
                <w:p w14:paraId="209A8D48"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642AC59E" w14:textId="77777777" w:rsidR="009274EA" w:rsidRDefault="00C53038">
                  <w:pPr>
                    <w:spacing w:after="0"/>
                    <w:jc w:val="center"/>
                    <w:rPr>
                      <w:rFonts w:ascii="Calibri" w:hAnsi="Calibri"/>
                    </w:rPr>
                  </w:pPr>
                  <w:r>
                    <w:rPr>
                      <w:rFonts w:ascii="Calibri" w:hAnsi="Calibri"/>
                    </w:rPr>
                    <w:t>Active/Inactive</w:t>
                  </w:r>
                </w:p>
              </w:tc>
            </w:tr>
            <w:tr w:rsidR="009274EA" w14:paraId="270C3F51" w14:textId="77777777">
              <w:tc>
                <w:tcPr>
                  <w:tcW w:w="1753" w:type="dxa"/>
                  <w:vMerge w:val="restart"/>
                  <w:shd w:val="clear" w:color="auto" w:fill="auto"/>
                </w:tcPr>
                <w:p w14:paraId="18144634" w14:textId="77777777" w:rsidR="009274EA" w:rsidRDefault="009274EA">
                  <w:pPr>
                    <w:spacing w:after="0"/>
                    <w:jc w:val="center"/>
                    <w:rPr>
                      <w:rFonts w:ascii="Calibri" w:hAnsi="Calibri"/>
                    </w:rPr>
                  </w:pPr>
                </w:p>
                <w:p w14:paraId="5CD60551" w14:textId="77777777" w:rsidR="009274EA" w:rsidRDefault="00C53038">
                  <w:pPr>
                    <w:spacing w:after="0"/>
                    <w:jc w:val="center"/>
                    <w:rPr>
                      <w:rFonts w:ascii="Calibri" w:hAnsi="Calibri"/>
                    </w:rPr>
                  </w:pPr>
                  <w:r>
                    <w:rPr>
                      <w:rFonts w:ascii="Calibri" w:hAnsi="Calibri"/>
                    </w:rPr>
                    <w:lastRenderedPageBreak/>
                    <w:t>Gracing Period Master</w:t>
                  </w:r>
                </w:p>
              </w:tc>
              <w:tc>
                <w:tcPr>
                  <w:tcW w:w="1753" w:type="dxa"/>
                  <w:vMerge w:val="restart"/>
                  <w:shd w:val="clear" w:color="auto" w:fill="auto"/>
                </w:tcPr>
                <w:p w14:paraId="1996D8C2" w14:textId="77777777" w:rsidR="009274EA" w:rsidRDefault="00C53038">
                  <w:pPr>
                    <w:spacing w:after="0"/>
                    <w:jc w:val="center"/>
                    <w:rPr>
                      <w:rFonts w:ascii="Calibri" w:hAnsi="Calibri"/>
                    </w:rPr>
                  </w:pPr>
                  <w:r>
                    <w:rPr>
                      <w:rFonts w:ascii="Calibri" w:hAnsi="Calibri"/>
                    </w:rPr>
                    <w:lastRenderedPageBreak/>
                    <w:t>Create Gracing Period</w:t>
                  </w:r>
                </w:p>
              </w:tc>
              <w:tc>
                <w:tcPr>
                  <w:tcW w:w="1753" w:type="dxa"/>
                  <w:shd w:val="clear" w:color="auto" w:fill="auto"/>
                </w:tcPr>
                <w:p w14:paraId="4B064645"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4AC29CF5" w14:textId="77777777" w:rsidR="009274EA" w:rsidRDefault="00C53038">
                  <w:pPr>
                    <w:spacing w:after="0"/>
                    <w:jc w:val="center"/>
                    <w:rPr>
                      <w:rFonts w:ascii="Calibri" w:hAnsi="Calibri"/>
                    </w:rPr>
                  </w:pPr>
                  <w:r>
                    <w:rPr>
                      <w:rFonts w:ascii="Calibri" w:hAnsi="Calibri"/>
                    </w:rPr>
                    <w:t>View</w:t>
                  </w:r>
                </w:p>
              </w:tc>
            </w:tr>
            <w:tr w:rsidR="009274EA" w14:paraId="085D88E4" w14:textId="77777777">
              <w:tc>
                <w:tcPr>
                  <w:tcW w:w="1753" w:type="dxa"/>
                  <w:vMerge/>
                  <w:shd w:val="clear" w:color="auto" w:fill="auto"/>
                </w:tcPr>
                <w:p w14:paraId="1BE5D7E0" w14:textId="77777777" w:rsidR="009274EA" w:rsidRDefault="009274EA">
                  <w:pPr>
                    <w:spacing w:after="0"/>
                    <w:ind w:left="469"/>
                    <w:jc w:val="center"/>
                    <w:rPr>
                      <w:rFonts w:ascii="Calibri" w:hAnsi="Calibri"/>
                    </w:rPr>
                  </w:pPr>
                </w:p>
              </w:tc>
              <w:tc>
                <w:tcPr>
                  <w:tcW w:w="1753" w:type="dxa"/>
                  <w:vMerge/>
                  <w:shd w:val="clear" w:color="auto" w:fill="auto"/>
                </w:tcPr>
                <w:p w14:paraId="5B9770DC" w14:textId="77777777" w:rsidR="009274EA" w:rsidRDefault="009274EA">
                  <w:pPr>
                    <w:spacing w:after="0"/>
                    <w:jc w:val="center"/>
                    <w:rPr>
                      <w:rFonts w:ascii="Calibri" w:hAnsi="Calibri"/>
                    </w:rPr>
                  </w:pPr>
                </w:p>
              </w:tc>
              <w:tc>
                <w:tcPr>
                  <w:tcW w:w="1753" w:type="dxa"/>
                  <w:shd w:val="clear" w:color="auto" w:fill="auto"/>
                </w:tcPr>
                <w:p w14:paraId="5BD18282" w14:textId="77777777" w:rsidR="009274EA" w:rsidRDefault="009274EA">
                  <w:pPr>
                    <w:spacing w:after="0"/>
                    <w:jc w:val="center"/>
                    <w:rPr>
                      <w:rFonts w:ascii="Calibri" w:hAnsi="Calibri"/>
                    </w:rPr>
                  </w:pPr>
                </w:p>
              </w:tc>
              <w:tc>
                <w:tcPr>
                  <w:tcW w:w="1568" w:type="dxa"/>
                  <w:shd w:val="clear" w:color="auto" w:fill="auto"/>
                </w:tcPr>
                <w:p w14:paraId="0F88A639" w14:textId="77777777" w:rsidR="009274EA" w:rsidRDefault="00C53038">
                  <w:pPr>
                    <w:spacing w:after="0"/>
                    <w:jc w:val="center"/>
                    <w:rPr>
                      <w:rFonts w:ascii="Calibri" w:hAnsi="Calibri"/>
                    </w:rPr>
                  </w:pPr>
                  <w:r>
                    <w:rPr>
                      <w:rFonts w:ascii="Calibri" w:hAnsi="Calibri"/>
                    </w:rPr>
                    <w:t>Cancel</w:t>
                  </w:r>
                </w:p>
              </w:tc>
            </w:tr>
            <w:tr w:rsidR="009274EA" w14:paraId="1447C0A3" w14:textId="77777777">
              <w:trPr>
                <w:trHeight w:val="476"/>
              </w:trPr>
              <w:tc>
                <w:tcPr>
                  <w:tcW w:w="1753" w:type="dxa"/>
                  <w:vMerge/>
                  <w:shd w:val="clear" w:color="auto" w:fill="auto"/>
                </w:tcPr>
                <w:p w14:paraId="07593E71" w14:textId="77777777" w:rsidR="009274EA" w:rsidRDefault="009274EA">
                  <w:pPr>
                    <w:spacing w:after="0"/>
                    <w:ind w:left="469"/>
                    <w:jc w:val="center"/>
                    <w:rPr>
                      <w:rFonts w:ascii="Calibri" w:hAnsi="Calibri"/>
                    </w:rPr>
                  </w:pPr>
                </w:p>
              </w:tc>
              <w:tc>
                <w:tcPr>
                  <w:tcW w:w="1753" w:type="dxa"/>
                  <w:shd w:val="clear" w:color="auto" w:fill="auto"/>
                </w:tcPr>
                <w:p w14:paraId="05BD1D97" w14:textId="77777777" w:rsidR="009274EA" w:rsidRDefault="00C53038">
                  <w:pPr>
                    <w:spacing w:after="0"/>
                    <w:jc w:val="center"/>
                    <w:rPr>
                      <w:rFonts w:ascii="Calibri" w:hAnsi="Calibri"/>
                    </w:rPr>
                  </w:pPr>
                  <w:r>
                    <w:rPr>
                      <w:rFonts w:ascii="Calibri" w:hAnsi="Calibri"/>
                    </w:rPr>
                    <w:t>Manage Gracing Period</w:t>
                  </w:r>
                </w:p>
              </w:tc>
              <w:tc>
                <w:tcPr>
                  <w:tcW w:w="1753" w:type="dxa"/>
                  <w:shd w:val="clear" w:color="auto" w:fill="auto"/>
                </w:tcPr>
                <w:p w14:paraId="4324E799"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79D5A5D4" w14:textId="77777777" w:rsidR="009274EA" w:rsidRDefault="00C53038">
                  <w:pPr>
                    <w:spacing w:after="0"/>
                    <w:jc w:val="center"/>
                    <w:rPr>
                      <w:rFonts w:ascii="Calibri" w:hAnsi="Calibri"/>
                    </w:rPr>
                  </w:pPr>
                  <w:r>
                    <w:rPr>
                      <w:rFonts w:ascii="Calibri" w:hAnsi="Calibri"/>
                    </w:rPr>
                    <w:t>Active/Inactive</w:t>
                  </w:r>
                </w:p>
              </w:tc>
            </w:tr>
            <w:tr w:rsidR="009274EA" w14:paraId="3C68C995" w14:textId="77777777">
              <w:tc>
                <w:tcPr>
                  <w:tcW w:w="1753" w:type="dxa"/>
                  <w:vMerge w:val="restart"/>
                  <w:shd w:val="clear" w:color="auto" w:fill="auto"/>
                </w:tcPr>
                <w:p w14:paraId="1FB5E231" w14:textId="77777777" w:rsidR="009274EA" w:rsidRDefault="00C53038">
                  <w:pPr>
                    <w:spacing w:after="0"/>
                    <w:jc w:val="center"/>
                    <w:rPr>
                      <w:rFonts w:ascii="Calibri" w:hAnsi="Calibri"/>
                    </w:rPr>
                  </w:pPr>
                  <w:r>
                    <w:rPr>
                      <w:rFonts w:ascii="Calibri" w:hAnsi="Calibri"/>
                    </w:rPr>
                    <w:t>Rule Master</w:t>
                  </w:r>
                </w:p>
              </w:tc>
              <w:tc>
                <w:tcPr>
                  <w:tcW w:w="1753" w:type="dxa"/>
                  <w:vMerge w:val="restart"/>
                  <w:shd w:val="clear" w:color="auto" w:fill="auto"/>
                </w:tcPr>
                <w:p w14:paraId="1FB33563" w14:textId="77777777" w:rsidR="009274EA" w:rsidRDefault="00C53038">
                  <w:pPr>
                    <w:spacing w:before="120" w:after="0" w:line="240" w:lineRule="auto"/>
                    <w:jc w:val="center"/>
                    <w:rPr>
                      <w:rFonts w:ascii="Calibri" w:hAnsi="Calibri"/>
                    </w:rPr>
                  </w:pPr>
                  <w:r>
                    <w:rPr>
                      <w:rFonts w:ascii="Calibri" w:hAnsi="Calibri"/>
                    </w:rPr>
                    <w:t>Manage Rule</w:t>
                  </w:r>
                </w:p>
              </w:tc>
              <w:tc>
                <w:tcPr>
                  <w:tcW w:w="1753" w:type="dxa"/>
                  <w:shd w:val="clear" w:color="auto" w:fill="auto"/>
                </w:tcPr>
                <w:p w14:paraId="3913EAA9"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4C1E2B1D" w14:textId="77777777" w:rsidR="009274EA" w:rsidRDefault="00C53038">
                  <w:pPr>
                    <w:spacing w:after="0"/>
                    <w:jc w:val="center"/>
                    <w:rPr>
                      <w:rFonts w:ascii="Calibri" w:hAnsi="Calibri"/>
                    </w:rPr>
                  </w:pPr>
                  <w:r>
                    <w:rPr>
                      <w:rFonts w:ascii="Calibri" w:hAnsi="Calibri"/>
                    </w:rPr>
                    <w:t>Cancel</w:t>
                  </w:r>
                </w:p>
              </w:tc>
            </w:tr>
            <w:tr w:rsidR="009274EA" w14:paraId="09DD1C9D" w14:textId="77777777">
              <w:tc>
                <w:tcPr>
                  <w:tcW w:w="1753" w:type="dxa"/>
                  <w:vMerge/>
                  <w:shd w:val="clear" w:color="auto" w:fill="auto"/>
                </w:tcPr>
                <w:p w14:paraId="1B0A2F00" w14:textId="77777777" w:rsidR="009274EA" w:rsidRDefault="009274EA">
                  <w:pPr>
                    <w:spacing w:after="0"/>
                    <w:ind w:left="469"/>
                    <w:jc w:val="center"/>
                    <w:rPr>
                      <w:rFonts w:ascii="Calibri" w:hAnsi="Calibri"/>
                      <w:b/>
                    </w:rPr>
                  </w:pPr>
                </w:p>
              </w:tc>
              <w:tc>
                <w:tcPr>
                  <w:tcW w:w="1753" w:type="dxa"/>
                  <w:vMerge/>
                  <w:shd w:val="clear" w:color="auto" w:fill="auto"/>
                </w:tcPr>
                <w:p w14:paraId="70B9CC9E" w14:textId="77777777" w:rsidR="009274EA" w:rsidRDefault="009274EA">
                  <w:pPr>
                    <w:spacing w:before="120" w:after="0" w:line="240" w:lineRule="auto"/>
                    <w:jc w:val="center"/>
                    <w:rPr>
                      <w:rFonts w:ascii="Calibri" w:hAnsi="Calibri"/>
                    </w:rPr>
                  </w:pPr>
                </w:p>
              </w:tc>
              <w:tc>
                <w:tcPr>
                  <w:tcW w:w="1753" w:type="dxa"/>
                  <w:shd w:val="clear" w:color="auto" w:fill="auto"/>
                </w:tcPr>
                <w:p w14:paraId="22EBBD64" w14:textId="77777777" w:rsidR="009274EA" w:rsidRDefault="009274EA">
                  <w:pPr>
                    <w:spacing w:after="0"/>
                    <w:jc w:val="center"/>
                    <w:rPr>
                      <w:rFonts w:ascii="Calibri" w:hAnsi="Calibri"/>
                    </w:rPr>
                  </w:pPr>
                </w:p>
              </w:tc>
              <w:tc>
                <w:tcPr>
                  <w:tcW w:w="1568" w:type="dxa"/>
                  <w:shd w:val="clear" w:color="auto" w:fill="auto"/>
                </w:tcPr>
                <w:p w14:paraId="48CD5FB2" w14:textId="77777777" w:rsidR="009274EA" w:rsidRDefault="009274EA">
                  <w:pPr>
                    <w:spacing w:after="0"/>
                    <w:jc w:val="center"/>
                    <w:rPr>
                      <w:rFonts w:ascii="Calibri" w:hAnsi="Calibri"/>
                    </w:rPr>
                  </w:pPr>
                </w:p>
              </w:tc>
            </w:tr>
            <w:tr w:rsidR="009274EA" w14:paraId="4E4329AA" w14:textId="77777777">
              <w:tc>
                <w:tcPr>
                  <w:tcW w:w="1753" w:type="dxa"/>
                  <w:vMerge w:val="restart"/>
                  <w:shd w:val="clear" w:color="auto" w:fill="auto"/>
                </w:tcPr>
                <w:p w14:paraId="029F6A90" w14:textId="77777777" w:rsidR="009274EA" w:rsidRDefault="009274EA">
                  <w:pPr>
                    <w:spacing w:after="0"/>
                    <w:jc w:val="center"/>
                    <w:rPr>
                      <w:rFonts w:ascii="Calibri" w:hAnsi="Calibri"/>
                    </w:rPr>
                  </w:pPr>
                </w:p>
                <w:p w14:paraId="38C7BA47" w14:textId="77777777" w:rsidR="009274EA" w:rsidRDefault="00C53038">
                  <w:pPr>
                    <w:spacing w:after="0"/>
                    <w:jc w:val="center"/>
                    <w:rPr>
                      <w:rFonts w:ascii="Calibri" w:hAnsi="Calibri"/>
                    </w:rPr>
                  </w:pPr>
                  <w:r>
                    <w:rPr>
                      <w:rFonts w:ascii="Calibri" w:hAnsi="Calibri"/>
                    </w:rPr>
                    <w:t>Package Type Master</w:t>
                  </w:r>
                </w:p>
              </w:tc>
              <w:tc>
                <w:tcPr>
                  <w:tcW w:w="1753" w:type="dxa"/>
                  <w:vMerge w:val="restart"/>
                  <w:shd w:val="clear" w:color="auto" w:fill="auto"/>
                </w:tcPr>
                <w:p w14:paraId="614216D3" w14:textId="77777777" w:rsidR="009274EA" w:rsidRDefault="00C53038">
                  <w:pPr>
                    <w:spacing w:after="0"/>
                    <w:jc w:val="center"/>
                    <w:rPr>
                      <w:rFonts w:ascii="Calibri" w:hAnsi="Calibri"/>
                    </w:rPr>
                  </w:pPr>
                  <w:r>
                    <w:rPr>
                      <w:rFonts w:ascii="Calibri" w:hAnsi="Calibri"/>
                    </w:rPr>
                    <w:t>Create Package Type</w:t>
                  </w:r>
                </w:p>
              </w:tc>
              <w:tc>
                <w:tcPr>
                  <w:tcW w:w="1753" w:type="dxa"/>
                  <w:shd w:val="clear" w:color="auto" w:fill="auto"/>
                </w:tcPr>
                <w:p w14:paraId="3F72961D"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29F59ADF" w14:textId="77777777" w:rsidR="009274EA" w:rsidRDefault="00C53038">
                  <w:pPr>
                    <w:spacing w:after="0"/>
                    <w:jc w:val="center"/>
                    <w:rPr>
                      <w:rFonts w:ascii="Calibri" w:hAnsi="Calibri"/>
                    </w:rPr>
                  </w:pPr>
                  <w:r>
                    <w:rPr>
                      <w:rFonts w:ascii="Calibri" w:hAnsi="Calibri"/>
                    </w:rPr>
                    <w:t>View</w:t>
                  </w:r>
                </w:p>
              </w:tc>
            </w:tr>
            <w:tr w:rsidR="009274EA" w14:paraId="0B73A182" w14:textId="77777777">
              <w:tc>
                <w:tcPr>
                  <w:tcW w:w="1753" w:type="dxa"/>
                  <w:vMerge/>
                  <w:shd w:val="clear" w:color="auto" w:fill="auto"/>
                </w:tcPr>
                <w:p w14:paraId="01A231A2" w14:textId="77777777" w:rsidR="009274EA" w:rsidRDefault="009274EA">
                  <w:pPr>
                    <w:spacing w:after="0"/>
                    <w:ind w:left="469"/>
                    <w:jc w:val="center"/>
                    <w:rPr>
                      <w:rFonts w:ascii="Calibri" w:hAnsi="Calibri"/>
                    </w:rPr>
                  </w:pPr>
                </w:p>
              </w:tc>
              <w:tc>
                <w:tcPr>
                  <w:tcW w:w="1753" w:type="dxa"/>
                  <w:vMerge/>
                  <w:shd w:val="clear" w:color="auto" w:fill="auto"/>
                </w:tcPr>
                <w:p w14:paraId="4656C348" w14:textId="77777777" w:rsidR="009274EA" w:rsidRDefault="009274EA">
                  <w:pPr>
                    <w:spacing w:after="0"/>
                    <w:jc w:val="center"/>
                    <w:rPr>
                      <w:rFonts w:ascii="Calibri" w:hAnsi="Calibri"/>
                    </w:rPr>
                  </w:pPr>
                </w:p>
              </w:tc>
              <w:tc>
                <w:tcPr>
                  <w:tcW w:w="1753" w:type="dxa"/>
                  <w:shd w:val="clear" w:color="auto" w:fill="auto"/>
                </w:tcPr>
                <w:p w14:paraId="098E7A2D" w14:textId="77777777" w:rsidR="009274EA" w:rsidRDefault="009274EA">
                  <w:pPr>
                    <w:spacing w:after="0"/>
                    <w:jc w:val="center"/>
                    <w:rPr>
                      <w:rFonts w:ascii="Calibri" w:hAnsi="Calibri"/>
                    </w:rPr>
                  </w:pPr>
                </w:p>
              </w:tc>
              <w:tc>
                <w:tcPr>
                  <w:tcW w:w="1568" w:type="dxa"/>
                  <w:shd w:val="clear" w:color="auto" w:fill="auto"/>
                </w:tcPr>
                <w:p w14:paraId="39F1C732" w14:textId="77777777" w:rsidR="009274EA" w:rsidRDefault="00C53038">
                  <w:pPr>
                    <w:spacing w:after="0"/>
                    <w:jc w:val="center"/>
                    <w:rPr>
                      <w:rFonts w:ascii="Calibri" w:hAnsi="Calibri"/>
                    </w:rPr>
                  </w:pPr>
                  <w:r>
                    <w:rPr>
                      <w:rFonts w:ascii="Calibri" w:hAnsi="Calibri"/>
                    </w:rPr>
                    <w:t>Cancel</w:t>
                  </w:r>
                </w:p>
              </w:tc>
            </w:tr>
            <w:tr w:rsidR="009274EA" w14:paraId="3515C8B1" w14:textId="77777777">
              <w:trPr>
                <w:trHeight w:val="476"/>
              </w:trPr>
              <w:tc>
                <w:tcPr>
                  <w:tcW w:w="1753" w:type="dxa"/>
                  <w:vMerge/>
                  <w:shd w:val="clear" w:color="auto" w:fill="auto"/>
                </w:tcPr>
                <w:p w14:paraId="6E07B19F" w14:textId="77777777" w:rsidR="009274EA" w:rsidRDefault="009274EA">
                  <w:pPr>
                    <w:spacing w:after="0"/>
                    <w:ind w:left="469"/>
                    <w:jc w:val="center"/>
                    <w:rPr>
                      <w:rFonts w:ascii="Calibri" w:hAnsi="Calibri"/>
                    </w:rPr>
                  </w:pPr>
                </w:p>
              </w:tc>
              <w:tc>
                <w:tcPr>
                  <w:tcW w:w="1753" w:type="dxa"/>
                  <w:shd w:val="clear" w:color="auto" w:fill="auto"/>
                </w:tcPr>
                <w:p w14:paraId="3835FFD9" w14:textId="77777777" w:rsidR="009274EA" w:rsidRDefault="00C53038">
                  <w:pPr>
                    <w:spacing w:after="0"/>
                    <w:jc w:val="center"/>
                    <w:rPr>
                      <w:rFonts w:ascii="Calibri" w:hAnsi="Calibri"/>
                    </w:rPr>
                  </w:pPr>
                  <w:r>
                    <w:rPr>
                      <w:rFonts w:ascii="Calibri" w:hAnsi="Calibri"/>
                    </w:rPr>
                    <w:t>Manage Package Type</w:t>
                  </w:r>
                </w:p>
              </w:tc>
              <w:tc>
                <w:tcPr>
                  <w:tcW w:w="1753" w:type="dxa"/>
                  <w:shd w:val="clear" w:color="auto" w:fill="auto"/>
                </w:tcPr>
                <w:p w14:paraId="0AA4EEA5"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7463D601" w14:textId="77777777" w:rsidR="009274EA" w:rsidRDefault="00C53038">
                  <w:pPr>
                    <w:spacing w:after="0"/>
                    <w:jc w:val="center"/>
                    <w:rPr>
                      <w:rFonts w:ascii="Calibri" w:hAnsi="Calibri"/>
                    </w:rPr>
                  </w:pPr>
                  <w:r>
                    <w:rPr>
                      <w:rFonts w:ascii="Calibri" w:hAnsi="Calibri"/>
                    </w:rPr>
                    <w:t>Active/Inactive</w:t>
                  </w:r>
                </w:p>
              </w:tc>
            </w:tr>
            <w:tr w:rsidR="009274EA" w14:paraId="5E4033DA" w14:textId="77777777">
              <w:tc>
                <w:tcPr>
                  <w:tcW w:w="1753" w:type="dxa"/>
                  <w:vMerge w:val="restart"/>
                  <w:shd w:val="clear" w:color="auto" w:fill="auto"/>
                </w:tcPr>
                <w:p w14:paraId="1FC11089" w14:textId="77777777" w:rsidR="009274EA" w:rsidRDefault="009274EA">
                  <w:pPr>
                    <w:spacing w:after="0"/>
                    <w:jc w:val="center"/>
                    <w:rPr>
                      <w:rFonts w:ascii="Calibri" w:hAnsi="Calibri"/>
                    </w:rPr>
                  </w:pPr>
                </w:p>
                <w:p w14:paraId="4CA41044" w14:textId="77777777" w:rsidR="009274EA" w:rsidRDefault="00C53038">
                  <w:pPr>
                    <w:spacing w:after="0"/>
                    <w:jc w:val="center"/>
                    <w:rPr>
                      <w:rFonts w:ascii="Calibri" w:hAnsi="Calibri"/>
                    </w:rPr>
                  </w:pPr>
                  <w:r>
                    <w:rPr>
                      <w:rFonts w:ascii="Calibri" w:hAnsi="Calibri"/>
                    </w:rPr>
                    <w:t>Package Size Master</w:t>
                  </w:r>
                </w:p>
              </w:tc>
              <w:tc>
                <w:tcPr>
                  <w:tcW w:w="1753" w:type="dxa"/>
                  <w:vMerge w:val="restart"/>
                  <w:shd w:val="clear" w:color="auto" w:fill="auto"/>
                </w:tcPr>
                <w:p w14:paraId="4D10D8E5" w14:textId="77777777" w:rsidR="009274EA" w:rsidRDefault="00C53038">
                  <w:pPr>
                    <w:spacing w:after="0"/>
                    <w:jc w:val="center"/>
                    <w:rPr>
                      <w:rFonts w:ascii="Calibri" w:hAnsi="Calibri"/>
                    </w:rPr>
                  </w:pPr>
                  <w:r>
                    <w:rPr>
                      <w:rFonts w:ascii="Calibri" w:hAnsi="Calibri"/>
                    </w:rPr>
                    <w:t>Create Package Size</w:t>
                  </w:r>
                </w:p>
              </w:tc>
              <w:tc>
                <w:tcPr>
                  <w:tcW w:w="1753" w:type="dxa"/>
                  <w:shd w:val="clear" w:color="auto" w:fill="auto"/>
                </w:tcPr>
                <w:p w14:paraId="1A5D9B04"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1410A96B" w14:textId="77777777" w:rsidR="009274EA" w:rsidRDefault="00C53038">
                  <w:pPr>
                    <w:spacing w:after="0"/>
                    <w:jc w:val="center"/>
                    <w:rPr>
                      <w:rFonts w:ascii="Calibri" w:hAnsi="Calibri"/>
                    </w:rPr>
                  </w:pPr>
                  <w:r>
                    <w:rPr>
                      <w:rFonts w:ascii="Calibri" w:hAnsi="Calibri"/>
                    </w:rPr>
                    <w:t>View</w:t>
                  </w:r>
                </w:p>
              </w:tc>
            </w:tr>
            <w:tr w:rsidR="009274EA" w14:paraId="5560BE4A" w14:textId="77777777">
              <w:tc>
                <w:tcPr>
                  <w:tcW w:w="1753" w:type="dxa"/>
                  <w:vMerge/>
                  <w:shd w:val="clear" w:color="auto" w:fill="auto"/>
                </w:tcPr>
                <w:p w14:paraId="6012250F" w14:textId="77777777" w:rsidR="009274EA" w:rsidRDefault="009274EA">
                  <w:pPr>
                    <w:spacing w:after="0"/>
                    <w:ind w:left="469"/>
                    <w:jc w:val="center"/>
                    <w:rPr>
                      <w:rFonts w:ascii="Calibri" w:hAnsi="Calibri"/>
                    </w:rPr>
                  </w:pPr>
                </w:p>
              </w:tc>
              <w:tc>
                <w:tcPr>
                  <w:tcW w:w="1753" w:type="dxa"/>
                  <w:vMerge/>
                  <w:shd w:val="clear" w:color="auto" w:fill="auto"/>
                </w:tcPr>
                <w:p w14:paraId="33249BBF" w14:textId="77777777" w:rsidR="009274EA" w:rsidRDefault="009274EA">
                  <w:pPr>
                    <w:spacing w:after="0"/>
                    <w:jc w:val="center"/>
                    <w:rPr>
                      <w:rFonts w:ascii="Calibri" w:hAnsi="Calibri"/>
                    </w:rPr>
                  </w:pPr>
                </w:p>
              </w:tc>
              <w:tc>
                <w:tcPr>
                  <w:tcW w:w="1753" w:type="dxa"/>
                  <w:shd w:val="clear" w:color="auto" w:fill="auto"/>
                </w:tcPr>
                <w:p w14:paraId="1E77CC6D" w14:textId="77777777" w:rsidR="009274EA" w:rsidRDefault="009274EA">
                  <w:pPr>
                    <w:spacing w:after="0"/>
                    <w:jc w:val="center"/>
                    <w:rPr>
                      <w:rFonts w:ascii="Calibri" w:hAnsi="Calibri"/>
                    </w:rPr>
                  </w:pPr>
                </w:p>
              </w:tc>
              <w:tc>
                <w:tcPr>
                  <w:tcW w:w="1568" w:type="dxa"/>
                  <w:shd w:val="clear" w:color="auto" w:fill="auto"/>
                </w:tcPr>
                <w:p w14:paraId="74EA237F" w14:textId="77777777" w:rsidR="009274EA" w:rsidRDefault="00C53038">
                  <w:pPr>
                    <w:spacing w:after="0"/>
                    <w:jc w:val="center"/>
                    <w:rPr>
                      <w:rFonts w:ascii="Calibri" w:hAnsi="Calibri"/>
                    </w:rPr>
                  </w:pPr>
                  <w:r>
                    <w:rPr>
                      <w:rFonts w:ascii="Calibri" w:hAnsi="Calibri"/>
                    </w:rPr>
                    <w:t>Cancel</w:t>
                  </w:r>
                </w:p>
              </w:tc>
            </w:tr>
            <w:tr w:rsidR="009274EA" w14:paraId="299C2B3A" w14:textId="77777777">
              <w:trPr>
                <w:trHeight w:val="476"/>
              </w:trPr>
              <w:tc>
                <w:tcPr>
                  <w:tcW w:w="1753" w:type="dxa"/>
                  <w:vMerge/>
                  <w:shd w:val="clear" w:color="auto" w:fill="auto"/>
                </w:tcPr>
                <w:p w14:paraId="7B710029" w14:textId="77777777" w:rsidR="009274EA" w:rsidRDefault="009274EA">
                  <w:pPr>
                    <w:spacing w:after="0"/>
                    <w:ind w:left="469"/>
                    <w:jc w:val="center"/>
                    <w:rPr>
                      <w:rFonts w:ascii="Calibri" w:hAnsi="Calibri"/>
                    </w:rPr>
                  </w:pPr>
                </w:p>
              </w:tc>
              <w:tc>
                <w:tcPr>
                  <w:tcW w:w="1753" w:type="dxa"/>
                  <w:shd w:val="clear" w:color="auto" w:fill="auto"/>
                </w:tcPr>
                <w:p w14:paraId="39201896" w14:textId="77777777" w:rsidR="009274EA" w:rsidRDefault="00C53038">
                  <w:pPr>
                    <w:spacing w:after="0"/>
                    <w:jc w:val="center"/>
                    <w:rPr>
                      <w:rFonts w:ascii="Calibri" w:hAnsi="Calibri"/>
                    </w:rPr>
                  </w:pPr>
                  <w:r>
                    <w:rPr>
                      <w:rFonts w:ascii="Calibri" w:hAnsi="Calibri"/>
                    </w:rPr>
                    <w:t>Manage Package Size</w:t>
                  </w:r>
                </w:p>
              </w:tc>
              <w:tc>
                <w:tcPr>
                  <w:tcW w:w="1753" w:type="dxa"/>
                  <w:shd w:val="clear" w:color="auto" w:fill="auto"/>
                </w:tcPr>
                <w:p w14:paraId="1F5BF75B" w14:textId="77777777" w:rsidR="009274EA" w:rsidRDefault="00C53038">
                  <w:pPr>
                    <w:spacing w:after="0"/>
                    <w:jc w:val="center"/>
                    <w:rPr>
                      <w:rFonts w:ascii="Calibri" w:hAnsi="Calibri"/>
                    </w:rPr>
                  </w:pPr>
                  <w:r>
                    <w:rPr>
                      <w:rFonts w:ascii="Calibri" w:hAnsi="Calibri"/>
                    </w:rPr>
                    <w:t>Edit/Update</w:t>
                  </w:r>
                </w:p>
              </w:tc>
              <w:tc>
                <w:tcPr>
                  <w:tcW w:w="1568" w:type="dxa"/>
                  <w:shd w:val="clear" w:color="auto" w:fill="auto"/>
                </w:tcPr>
                <w:p w14:paraId="262D0EC4" w14:textId="77777777" w:rsidR="009274EA" w:rsidRDefault="00C53038">
                  <w:pPr>
                    <w:spacing w:after="0"/>
                    <w:jc w:val="center"/>
                    <w:rPr>
                      <w:rFonts w:ascii="Calibri" w:hAnsi="Calibri"/>
                    </w:rPr>
                  </w:pPr>
                  <w:r>
                    <w:rPr>
                      <w:rFonts w:ascii="Calibri" w:hAnsi="Calibri"/>
                    </w:rPr>
                    <w:t>Active/Inactive</w:t>
                  </w:r>
                </w:p>
              </w:tc>
            </w:tr>
          </w:tbl>
          <w:p w14:paraId="6733287C" w14:textId="77777777" w:rsidR="009274EA" w:rsidRDefault="009274EA"/>
          <w:p w14:paraId="30A503C6" w14:textId="77777777" w:rsidR="009274EA" w:rsidRDefault="00C53038">
            <w:pPr>
              <w:pStyle w:val="ListParagraph"/>
              <w:spacing w:before="0" w:after="200" w:line="360" w:lineRule="auto"/>
              <w:ind w:left="0"/>
              <w:contextualSpacing/>
              <w:rPr>
                <w:rFonts w:ascii="Calibri" w:hAnsi="Calibri" w:cs="Arial"/>
                <w:b/>
                <w:sz w:val="22"/>
                <w:szCs w:val="22"/>
              </w:rPr>
            </w:pPr>
            <w:r>
              <w:rPr>
                <w:rFonts w:ascii="Calibri" w:hAnsi="Calibri" w:cs="Arial"/>
                <w:b/>
                <w:sz w:val="22"/>
                <w:szCs w:val="22"/>
              </w:rPr>
              <w:t>For Pre-Auction:</w:t>
            </w:r>
          </w:p>
          <w:p w14:paraId="458E9DE5"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Following rights sections with link should be provided for assigning rights.</w:t>
            </w:r>
          </w:p>
          <w:p w14:paraId="0B4C214D" w14:textId="77777777" w:rsidR="009274EA" w:rsidRDefault="009274EA">
            <w:pPr>
              <w:spacing w:after="0"/>
              <w:rPr>
                <w:rFonts w:ascii="Calibri" w:hAnsi="Calibri"/>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753"/>
              <w:gridCol w:w="1753"/>
              <w:gridCol w:w="1568"/>
            </w:tblGrid>
            <w:tr w:rsidR="009274EA" w14:paraId="4E67C5FC" w14:textId="77777777">
              <w:tc>
                <w:tcPr>
                  <w:tcW w:w="1753" w:type="dxa"/>
                  <w:shd w:val="clear" w:color="auto" w:fill="auto"/>
                </w:tcPr>
                <w:p w14:paraId="02A648EA" w14:textId="77777777" w:rsidR="009274EA" w:rsidRDefault="00C53038">
                  <w:pPr>
                    <w:spacing w:after="0"/>
                    <w:jc w:val="center"/>
                    <w:rPr>
                      <w:rFonts w:ascii="Calibri" w:hAnsi="Calibri"/>
                      <w:b/>
                    </w:rPr>
                  </w:pPr>
                  <w:r>
                    <w:rPr>
                      <w:rFonts w:ascii="Calibri" w:hAnsi="Calibri"/>
                      <w:b/>
                    </w:rPr>
                    <w:t>Sub Module</w:t>
                  </w:r>
                </w:p>
              </w:tc>
              <w:tc>
                <w:tcPr>
                  <w:tcW w:w="1753" w:type="dxa"/>
                  <w:shd w:val="clear" w:color="auto" w:fill="auto"/>
                </w:tcPr>
                <w:p w14:paraId="4047E67D" w14:textId="77777777" w:rsidR="009274EA" w:rsidRDefault="00C53038">
                  <w:pPr>
                    <w:spacing w:after="0"/>
                    <w:jc w:val="center"/>
                    <w:rPr>
                      <w:rFonts w:ascii="Calibri" w:hAnsi="Calibri"/>
                      <w:b/>
                    </w:rPr>
                  </w:pPr>
                  <w:r>
                    <w:rPr>
                      <w:rFonts w:ascii="Calibri" w:hAnsi="Calibri"/>
                      <w:b/>
                    </w:rPr>
                    <w:t>Events</w:t>
                  </w:r>
                </w:p>
              </w:tc>
              <w:tc>
                <w:tcPr>
                  <w:tcW w:w="3321" w:type="dxa"/>
                  <w:gridSpan w:val="2"/>
                  <w:shd w:val="clear" w:color="auto" w:fill="auto"/>
                </w:tcPr>
                <w:p w14:paraId="21622D12" w14:textId="77777777" w:rsidR="009274EA" w:rsidRDefault="00C53038">
                  <w:pPr>
                    <w:spacing w:after="0"/>
                    <w:jc w:val="center"/>
                    <w:rPr>
                      <w:rFonts w:ascii="Calibri" w:hAnsi="Calibri"/>
                      <w:b/>
                    </w:rPr>
                  </w:pPr>
                  <w:r>
                    <w:rPr>
                      <w:rFonts w:ascii="Calibri" w:hAnsi="Calibri"/>
                      <w:b/>
                    </w:rPr>
                    <w:t>Link</w:t>
                  </w:r>
                </w:p>
              </w:tc>
            </w:tr>
            <w:tr w:rsidR="009274EA" w14:paraId="44589552" w14:textId="77777777">
              <w:tc>
                <w:tcPr>
                  <w:tcW w:w="1753" w:type="dxa"/>
                  <w:vMerge w:val="restart"/>
                  <w:shd w:val="clear" w:color="auto" w:fill="auto"/>
                </w:tcPr>
                <w:p w14:paraId="7E232218" w14:textId="77777777" w:rsidR="009274EA" w:rsidRDefault="009274EA">
                  <w:pPr>
                    <w:spacing w:after="0"/>
                    <w:jc w:val="center"/>
                    <w:rPr>
                      <w:rFonts w:ascii="Calibri" w:hAnsi="Calibri"/>
                    </w:rPr>
                  </w:pPr>
                </w:p>
                <w:p w14:paraId="24DFF2D9" w14:textId="77777777" w:rsidR="009274EA" w:rsidRDefault="009274EA">
                  <w:pPr>
                    <w:spacing w:after="0"/>
                    <w:jc w:val="center"/>
                    <w:rPr>
                      <w:rFonts w:ascii="Calibri" w:hAnsi="Calibri"/>
                    </w:rPr>
                  </w:pPr>
                </w:p>
                <w:p w14:paraId="3E7439B0" w14:textId="77777777" w:rsidR="009274EA" w:rsidRDefault="00C53038">
                  <w:pPr>
                    <w:spacing w:after="0"/>
                    <w:jc w:val="center"/>
                    <w:rPr>
                      <w:rFonts w:ascii="Calibri" w:hAnsi="Calibri"/>
                    </w:rPr>
                  </w:pPr>
                  <w:r>
                    <w:rPr>
                      <w:rFonts w:ascii="Calibri" w:hAnsi="Calibri"/>
                    </w:rPr>
                    <w:t>Sale Program</w:t>
                  </w:r>
                </w:p>
              </w:tc>
              <w:tc>
                <w:tcPr>
                  <w:tcW w:w="1753" w:type="dxa"/>
                  <w:vMerge w:val="restart"/>
                  <w:shd w:val="clear" w:color="auto" w:fill="auto"/>
                </w:tcPr>
                <w:p w14:paraId="0BD5DA06" w14:textId="77777777" w:rsidR="009274EA" w:rsidRDefault="00C53038">
                  <w:pPr>
                    <w:spacing w:after="0"/>
                    <w:jc w:val="center"/>
                    <w:rPr>
                      <w:rFonts w:ascii="Calibri" w:hAnsi="Calibri"/>
                    </w:rPr>
                  </w:pPr>
                  <w:r>
                    <w:rPr>
                      <w:rFonts w:ascii="Calibri" w:hAnsi="Calibri"/>
                    </w:rPr>
                    <w:t>Manage Sale Program</w:t>
                  </w:r>
                </w:p>
              </w:tc>
              <w:tc>
                <w:tcPr>
                  <w:tcW w:w="1753" w:type="dxa"/>
                  <w:shd w:val="clear" w:color="auto" w:fill="auto"/>
                </w:tcPr>
                <w:p w14:paraId="2619DDCA" w14:textId="77777777" w:rsidR="009274EA" w:rsidRDefault="00C53038">
                  <w:pPr>
                    <w:spacing w:after="0"/>
                    <w:jc w:val="center"/>
                    <w:rPr>
                      <w:rFonts w:ascii="Calibri" w:hAnsi="Calibri"/>
                    </w:rPr>
                  </w:pPr>
                  <w:r>
                    <w:rPr>
                      <w:rFonts w:ascii="Calibri" w:hAnsi="Calibri"/>
                    </w:rPr>
                    <w:t>Create</w:t>
                  </w:r>
                </w:p>
              </w:tc>
              <w:tc>
                <w:tcPr>
                  <w:tcW w:w="1568" w:type="dxa"/>
                  <w:shd w:val="clear" w:color="auto" w:fill="auto"/>
                </w:tcPr>
                <w:p w14:paraId="495E5E68" w14:textId="77777777" w:rsidR="009274EA" w:rsidRDefault="00C53038">
                  <w:pPr>
                    <w:spacing w:after="0"/>
                    <w:jc w:val="center"/>
                    <w:rPr>
                      <w:rFonts w:ascii="Calibri" w:hAnsi="Calibri"/>
                    </w:rPr>
                  </w:pPr>
                  <w:r>
                    <w:rPr>
                      <w:rFonts w:ascii="Calibri" w:hAnsi="Calibri"/>
                    </w:rPr>
                    <w:t>View</w:t>
                  </w:r>
                </w:p>
              </w:tc>
            </w:tr>
            <w:tr w:rsidR="009274EA" w14:paraId="20B83195" w14:textId="77777777">
              <w:tc>
                <w:tcPr>
                  <w:tcW w:w="1753" w:type="dxa"/>
                  <w:vMerge/>
                  <w:shd w:val="clear" w:color="auto" w:fill="auto"/>
                </w:tcPr>
                <w:p w14:paraId="156546F4" w14:textId="77777777" w:rsidR="009274EA" w:rsidRDefault="009274EA">
                  <w:pPr>
                    <w:spacing w:after="0"/>
                    <w:ind w:left="469"/>
                    <w:jc w:val="center"/>
                    <w:rPr>
                      <w:rFonts w:ascii="Calibri" w:hAnsi="Calibri"/>
                    </w:rPr>
                  </w:pPr>
                </w:p>
              </w:tc>
              <w:tc>
                <w:tcPr>
                  <w:tcW w:w="1753" w:type="dxa"/>
                  <w:vMerge/>
                  <w:shd w:val="clear" w:color="auto" w:fill="auto"/>
                </w:tcPr>
                <w:p w14:paraId="695FC226" w14:textId="77777777" w:rsidR="009274EA" w:rsidRDefault="009274EA">
                  <w:pPr>
                    <w:spacing w:after="0"/>
                    <w:jc w:val="center"/>
                    <w:rPr>
                      <w:rFonts w:ascii="Calibri" w:hAnsi="Calibri"/>
                    </w:rPr>
                  </w:pPr>
                </w:p>
              </w:tc>
              <w:tc>
                <w:tcPr>
                  <w:tcW w:w="1753" w:type="dxa"/>
                  <w:shd w:val="clear" w:color="auto" w:fill="auto"/>
                </w:tcPr>
                <w:p w14:paraId="19A81EE6" w14:textId="77777777" w:rsidR="009274EA" w:rsidRDefault="00C53038">
                  <w:pPr>
                    <w:spacing w:after="0"/>
                    <w:jc w:val="center"/>
                    <w:rPr>
                      <w:rFonts w:ascii="Calibri" w:hAnsi="Calibri"/>
                    </w:rPr>
                  </w:pPr>
                  <w:r>
                    <w:rPr>
                      <w:rFonts w:ascii="Calibri" w:hAnsi="Calibri"/>
                    </w:rPr>
                    <w:t>Edit/Modify</w:t>
                  </w:r>
                </w:p>
              </w:tc>
              <w:tc>
                <w:tcPr>
                  <w:tcW w:w="1568" w:type="dxa"/>
                  <w:shd w:val="clear" w:color="auto" w:fill="auto"/>
                </w:tcPr>
                <w:p w14:paraId="61B61107" w14:textId="77777777" w:rsidR="009274EA" w:rsidRDefault="00C53038">
                  <w:pPr>
                    <w:spacing w:after="0"/>
                    <w:jc w:val="center"/>
                    <w:rPr>
                      <w:rFonts w:ascii="Calibri" w:hAnsi="Calibri"/>
                    </w:rPr>
                  </w:pPr>
                  <w:r>
                    <w:rPr>
                      <w:rFonts w:ascii="Calibri" w:hAnsi="Calibri"/>
                    </w:rPr>
                    <w:t>Cancel</w:t>
                  </w:r>
                </w:p>
              </w:tc>
            </w:tr>
            <w:tr w:rsidR="009274EA" w14:paraId="5D993206" w14:textId="77777777">
              <w:tc>
                <w:tcPr>
                  <w:tcW w:w="1753" w:type="dxa"/>
                  <w:vMerge/>
                  <w:shd w:val="clear" w:color="auto" w:fill="auto"/>
                </w:tcPr>
                <w:p w14:paraId="5552D427" w14:textId="77777777" w:rsidR="009274EA" w:rsidRDefault="009274EA">
                  <w:pPr>
                    <w:spacing w:after="0"/>
                    <w:ind w:left="469"/>
                    <w:jc w:val="center"/>
                    <w:rPr>
                      <w:rFonts w:ascii="Calibri" w:hAnsi="Calibri"/>
                    </w:rPr>
                  </w:pPr>
                </w:p>
              </w:tc>
              <w:tc>
                <w:tcPr>
                  <w:tcW w:w="1753" w:type="dxa"/>
                  <w:vMerge w:val="restart"/>
                  <w:shd w:val="clear" w:color="auto" w:fill="auto"/>
                </w:tcPr>
                <w:p w14:paraId="65A1D0C1" w14:textId="77777777" w:rsidR="009274EA" w:rsidRDefault="00C53038">
                  <w:pPr>
                    <w:spacing w:after="0"/>
                    <w:jc w:val="center"/>
                    <w:rPr>
                      <w:rFonts w:ascii="Calibri" w:hAnsi="Calibri"/>
                    </w:rPr>
                  </w:pPr>
                  <w:r>
                    <w:rPr>
                      <w:rFonts w:ascii="Calibri" w:hAnsi="Calibri"/>
                    </w:rPr>
                    <w:t>Upload Document</w:t>
                  </w:r>
                </w:p>
              </w:tc>
              <w:tc>
                <w:tcPr>
                  <w:tcW w:w="1753" w:type="dxa"/>
                  <w:shd w:val="clear" w:color="auto" w:fill="auto"/>
                </w:tcPr>
                <w:p w14:paraId="0BD26E3C" w14:textId="77777777" w:rsidR="009274EA" w:rsidRDefault="00C53038">
                  <w:pPr>
                    <w:spacing w:after="0"/>
                    <w:jc w:val="center"/>
                    <w:rPr>
                      <w:rFonts w:ascii="Calibri" w:hAnsi="Calibri"/>
                    </w:rPr>
                  </w:pPr>
                  <w:r>
                    <w:rPr>
                      <w:rFonts w:ascii="Calibri" w:hAnsi="Calibri"/>
                    </w:rPr>
                    <w:t>Approve</w:t>
                  </w:r>
                </w:p>
              </w:tc>
              <w:tc>
                <w:tcPr>
                  <w:tcW w:w="1568" w:type="dxa"/>
                  <w:shd w:val="clear" w:color="auto" w:fill="auto"/>
                </w:tcPr>
                <w:p w14:paraId="22DB996A" w14:textId="77777777" w:rsidR="009274EA" w:rsidRDefault="00C53038">
                  <w:pPr>
                    <w:spacing w:after="0"/>
                    <w:jc w:val="center"/>
                    <w:rPr>
                      <w:rFonts w:ascii="Calibri" w:hAnsi="Calibri"/>
                    </w:rPr>
                  </w:pPr>
                  <w:r>
                    <w:rPr>
                      <w:rFonts w:ascii="Calibri" w:hAnsi="Calibri"/>
                    </w:rPr>
                    <w:t>Cancel</w:t>
                  </w:r>
                </w:p>
              </w:tc>
            </w:tr>
            <w:tr w:rsidR="009274EA" w14:paraId="488E6182" w14:textId="77777777">
              <w:tc>
                <w:tcPr>
                  <w:tcW w:w="1753" w:type="dxa"/>
                  <w:vMerge/>
                  <w:shd w:val="clear" w:color="auto" w:fill="auto"/>
                </w:tcPr>
                <w:p w14:paraId="59210B10" w14:textId="77777777" w:rsidR="009274EA" w:rsidRDefault="009274EA">
                  <w:pPr>
                    <w:spacing w:after="0"/>
                    <w:ind w:left="469"/>
                    <w:jc w:val="center"/>
                    <w:rPr>
                      <w:rFonts w:ascii="Calibri" w:hAnsi="Calibri"/>
                    </w:rPr>
                  </w:pPr>
                </w:p>
              </w:tc>
              <w:tc>
                <w:tcPr>
                  <w:tcW w:w="1753" w:type="dxa"/>
                  <w:vMerge/>
                  <w:shd w:val="clear" w:color="auto" w:fill="auto"/>
                </w:tcPr>
                <w:p w14:paraId="63B23A74" w14:textId="77777777" w:rsidR="009274EA" w:rsidRDefault="009274EA">
                  <w:pPr>
                    <w:spacing w:after="0"/>
                    <w:jc w:val="center"/>
                    <w:rPr>
                      <w:rFonts w:ascii="Calibri" w:hAnsi="Calibri"/>
                    </w:rPr>
                  </w:pPr>
                </w:p>
              </w:tc>
              <w:tc>
                <w:tcPr>
                  <w:tcW w:w="1753" w:type="dxa"/>
                  <w:shd w:val="clear" w:color="auto" w:fill="auto"/>
                </w:tcPr>
                <w:p w14:paraId="47796595" w14:textId="77777777" w:rsidR="009274EA" w:rsidRDefault="00C53038">
                  <w:pPr>
                    <w:spacing w:after="0"/>
                    <w:jc w:val="center"/>
                    <w:rPr>
                      <w:rFonts w:ascii="Calibri" w:hAnsi="Calibri"/>
                    </w:rPr>
                  </w:pPr>
                  <w:r>
                    <w:rPr>
                      <w:rFonts w:ascii="Calibri" w:hAnsi="Calibri"/>
                    </w:rPr>
                    <w:t>Download</w:t>
                  </w:r>
                </w:p>
              </w:tc>
              <w:tc>
                <w:tcPr>
                  <w:tcW w:w="1568" w:type="dxa"/>
                  <w:shd w:val="clear" w:color="auto" w:fill="auto"/>
                </w:tcPr>
                <w:p w14:paraId="173ADF1F" w14:textId="77777777" w:rsidR="009274EA" w:rsidRDefault="00C53038">
                  <w:pPr>
                    <w:spacing w:after="0"/>
                    <w:jc w:val="center"/>
                    <w:rPr>
                      <w:rFonts w:ascii="Calibri" w:hAnsi="Calibri"/>
                    </w:rPr>
                  </w:pPr>
                  <w:r>
                    <w:rPr>
                      <w:rFonts w:ascii="Calibri" w:hAnsi="Calibri"/>
                    </w:rPr>
                    <w:t>Delete</w:t>
                  </w:r>
                </w:p>
              </w:tc>
            </w:tr>
            <w:tr w:rsidR="009274EA" w14:paraId="32BDCEC6" w14:textId="77777777">
              <w:tc>
                <w:tcPr>
                  <w:tcW w:w="1753" w:type="dxa"/>
                  <w:vMerge/>
                  <w:shd w:val="clear" w:color="auto" w:fill="auto"/>
                </w:tcPr>
                <w:p w14:paraId="193F8960" w14:textId="77777777" w:rsidR="009274EA" w:rsidRDefault="009274EA">
                  <w:pPr>
                    <w:spacing w:after="0"/>
                    <w:jc w:val="center"/>
                    <w:rPr>
                      <w:rFonts w:ascii="Calibri" w:hAnsi="Calibri"/>
                    </w:rPr>
                  </w:pPr>
                </w:p>
              </w:tc>
              <w:tc>
                <w:tcPr>
                  <w:tcW w:w="1753" w:type="dxa"/>
                  <w:vMerge w:val="restart"/>
                  <w:shd w:val="clear" w:color="auto" w:fill="auto"/>
                </w:tcPr>
                <w:p w14:paraId="3585F6DA" w14:textId="77777777" w:rsidR="009274EA" w:rsidRDefault="00C53038">
                  <w:pPr>
                    <w:spacing w:after="0"/>
                    <w:jc w:val="center"/>
                    <w:rPr>
                      <w:rFonts w:ascii="Calibri" w:hAnsi="Calibri"/>
                    </w:rPr>
                  </w:pPr>
                  <w:r>
                    <w:rPr>
                      <w:rFonts w:ascii="Calibri" w:hAnsi="Calibri"/>
                    </w:rPr>
                    <w:t>Business Rules Configuration</w:t>
                  </w:r>
                </w:p>
              </w:tc>
              <w:tc>
                <w:tcPr>
                  <w:tcW w:w="1753" w:type="dxa"/>
                  <w:shd w:val="clear" w:color="auto" w:fill="auto"/>
                </w:tcPr>
                <w:p w14:paraId="6F5BCDE7" w14:textId="77777777" w:rsidR="009274EA" w:rsidRDefault="00C53038">
                  <w:pPr>
                    <w:spacing w:after="0"/>
                    <w:jc w:val="center"/>
                    <w:rPr>
                      <w:rFonts w:ascii="Calibri" w:hAnsi="Calibri"/>
                    </w:rPr>
                  </w:pPr>
                  <w:r>
                    <w:rPr>
                      <w:rFonts w:ascii="Calibri" w:hAnsi="Calibri"/>
                    </w:rPr>
                    <w:t>Create Business Rules</w:t>
                  </w:r>
                </w:p>
              </w:tc>
              <w:tc>
                <w:tcPr>
                  <w:tcW w:w="1568" w:type="dxa"/>
                  <w:shd w:val="clear" w:color="auto" w:fill="auto"/>
                </w:tcPr>
                <w:p w14:paraId="2FF7066A" w14:textId="77777777" w:rsidR="009274EA" w:rsidRDefault="00C53038">
                  <w:pPr>
                    <w:spacing w:after="0"/>
                    <w:jc w:val="center"/>
                    <w:rPr>
                      <w:rFonts w:ascii="Calibri" w:hAnsi="Calibri"/>
                    </w:rPr>
                  </w:pPr>
                  <w:r>
                    <w:rPr>
                      <w:rFonts w:ascii="Calibri" w:hAnsi="Calibri"/>
                    </w:rPr>
                    <w:t>Edit Business Rules</w:t>
                  </w:r>
                </w:p>
              </w:tc>
            </w:tr>
            <w:tr w:rsidR="009274EA" w14:paraId="1DC517D5" w14:textId="77777777">
              <w:tc>
                <w:tcPr>
                  <w:tcW w:w="1753" w:type="dxa"/>
                  <w:vMerge/>
                  <w:shd w:val="clear" w:color="auto" w:fill="auto"/>
                </w:tcPr>
                <w:p w14:paraId="36B25999" w14:textId="77777777" w:rsidR="009274EA" w:rsidRDefault="009274EA">
                  <w:pPr>
                    <w:spacing w:after="0"/>
                    <w:jc w:val="center"/>
                    <w:rPr>
                      <w:rFonts w:ascii="Calibri" w:hAnsi="Calibri"/>
                    </w:rPr>
                  </w:pPr>
                </w:p>
              </w:tc>
              <w:tc>
                <w:tcPr>
                  <w:tcW w:w="1753" w:type="dxa"/>
                  <w:vMerge/>
                  <w:shd w:val="clear" w:color="auto" w:fill="auto"/>
                </w:tcPr>
                <w:p w14:paraId="732409FC" w14:textId="77777777" w:rsidR="009274EA" w:rsidRDefault="009274EA">
                  <w:pPr>
                    <w:spacing w:after="0"/>
                    <w:jc w:val="center"/>
                    <w:rPr>
                      <w:rFonts w:ascii="Calibri" w:hAnsi="Calibri"/>
                    </w:rPr>
                  </w:pPr>
                </w:p>
              </w:tc>
              <w:tc>
                <w:tcPr>
                  <w:tcW w:w="1753" w:type="dxa"/>
                  <w:shd w:val="clear" w:color="auto" w:fill="auto"/>
                </w:tcPr>
                <w:p w14:paraId="48A00CB8" w14:textId="77777777" w:rsidR="009274EA" w:rsidRDefault="00C53038">
                  <w:pPr>
                    <w:spacing w:after="0"/>
                    <w:jc w:val="center"/>
                    <w:rPr>
                      <w:rFonts w:ascii="Calibri" w:hAnsi="Calibri"/>
                    </w:rPr>
                  </w:pPr>
                  <w:r>
                    <w:rPr>
                      <w:rFonts w:ascii="Calibri" w:hAnsi="Calibri"/>
                    </w:rPr>
                    <w:t>View Business Rules</w:t>
                  </w:r>
                </w:p>
              </w:tc>
              <w:tc>
                <w:tcPr>
                  <w:tcW w:w="1568" w:type="dxa"/>
                  <w:shd w:val="clear" w:color="auto" w:fill="auto"/>
                </w:tcPr>
                <w:p w14:paraId="3F14D891" w14:textId="77777777" w:rsidR="009274EA" w:rsidRDefault="00C53038">
                  <w:pPr>
                    <w:spacing w:after="0"/>
                    <w:jc w:val="center"/>
                    <w:rPr>
                      <w:rFonts w:ascii="Calibri" w:hAnsi="Calibri"/>
                    </w:rPr>
                  </w:pPr>
                  <w:r>
                    <w:rPr>
                      <w:rFonts w:ascii="Calibri" w:hAnsi="Calibri"/>
                    </w:rPr>
                    <w:t>-</w:t>
                  </w:r>
                </w:p>
              </w:tc>
            </w:tr>
            <w:tr w:rsidR="009274EA" w14:paraId="5C02F214" w14:textId="77777777">
              <w:tc>
                <w:tcPr>
                  <w:tcW w:w="1753" w:type="dxa"/>
                  <w:vMerge/>
                  <w:shd w:val="clear" w:color="auto" w:fill="auto"/>
                </w:tcPr>
                <w:p w14:paraId="2D300219" w14:textId="77777777" w:rsidR="009274EA" w:rsidRDefault="009274EA">
                  <w:pPr>
                    <w:spacing w:after="0"/>
                    <w:jc w:val="center"/>
                    <w:rPr>
                      <w:rFonts w:ascii="Calibri" w:hAnsi="Calibri"/>
                    </w:rPr>
                  </w:pPr>
                </w:p>
              </w:tc>
              <w:tc>
                <w:tcPr>
                  <w:tcW w:w="1753" w:type="dxa"/>
                  <w:vMerge w:val="restart"/>
                  <w:shd w:val="clear" w:color="auto" w:fill="auto"/>
                </w:tcPr>
                <w:p w14:paraId="25CD4A02" w14:textId="77777777" w:rsidR="009274EA" w:rsidRDefault="00C53038">
                  <w:pPr>
                    <w:spacing w:after="0"/>
                    <w:jc w:val="center"/>
                    <w:rPr>
                      <w:rFonts w:ascii="Calibri" w:hAnsi="Calibri"/>
                    </w:rPr>
                  </w:pPr>
                  <w:r>
                    <w:rPr>
                      <w:rFonts w:ascii="Calibri" w:hAnsi="Calibri"/>
                    </w:rPr>
                    <w:t>SBP Configuration</w:t>
                  </w:r>
                </w:p>
              </w:tc>
              <w:tc>
                <w:tcPr>
                  <w:tcW w:w="1753" w:type="dxa"/>
                  <w:shd w:val="clear" w:color="auto" w:fill="auto"/>
                </w:tcPr>
                <w:p w14:paraId="4F9CE8CC" w14:textId="77777777" w:rsidR="009274EA" w:rsidRDefault="00C53038">
                  <w:pPr>
                    <w:spacing w:after="0"/>
                    <w:jc w:val="center"/>
                    <w:rPr>
                      <w:rFonts w:ascii="Calibri" w:hAnsi="Calibri"/>
                    </w:rPr>
                  </w:pPr>
                  <w:r>
                    <w:rPr>
                      <w:rFonts w:ascii="Calibri" w:hAnsi="Calibri"/>
                    </w:rPr>
                    <w:t>SBP Configure</w:t>
                  </w:r>
                </w:p>
              </w:tc>
              <w:tc>
                <w:tcPr>
                  <w:tcW w:w="1568" w:type="dxa"/>
                  <w:shd w:val="clear" w:color="auto" w:fill="auto"/>
                </w:tcPr>
                <w:p w14:paraId="519BAB2E" w14:textId="77777777" w:rsidR="009274EA" w:rsidRDefault="00C53038">
                  <w:pPr>
                    <w:spacing w:after="0"/>
                    <w:jc w:val="center"/>
                    <w:rPr>
                      <w:rFonts w:ascii="Calibri" w:hAnsi="Calibri"/>
                    </w:rPr>
                  </w:pPr>
                  <w:r>
                    <w:rPr>
                      <w:rFonts w:ascii="Calibri" w:hAnsi="Calibri"/>
                    </w:rPr>
                    <w:t>SBP Edit Configuration</w:t>
                  </w:r>
                </w:p>
              </w:tc>
            </w:tr>
            <w:tr w:rsidR="009274EA" w14:paraId="7546A2CB" w14:textId="77777777">
              <w:tc>
                <w:tcPr>
                  <w:tcW w:w="1753" w:type="dxa"/>
                  <w:vMerge/>
                  <w:shd w:val="clear" w:color="auto" w:fill="auto"/>
                </w:tcPr>
                <w:p w14:paraId="780DD875" w14:textId="77777777" w:rsidR="009274EA" w:rsidRDefault="009274EA">
                  <w:pPr>
                    <w:spacing w:after="0"/>
                    <w:jc w:val="center"/>
                    <w:rPr>
                      <w:rFonts w:ascii="Calibri" w:hAnsi="Calibri"/>
                    </w:rPr>
                  </w:pPr>
                </w:p>
              </w:tc>
              <w:tc>
                <w:tcPr>
                  <w:tcW w:w="1753" w:type="dxa"/>
                  <w:vMerge/>
                  <w:shd w:val="clear" w:color="auto" w:fill="auto"/>
                </w:tcPr>
                <w:p w14:paraId="4635EF9F" w14:textId="77777777" w:rsidR="009274EA" w:rsidRDefault="009274EA">
                  <w:pPr>
                    <w:spacing w:after="0"/>
                    <w:jc w:val="center"/>
                    <w:rPr>
                      <w:rFonts w:ascii="Calibri" w:hAnsi="Calibri"/>
                    </w:rPr>
                  </w:pPr>
                </w:p>
              </w:tc>
              <w:tc>
                <w:tcPr>
                  <w:tcW w:w="1753" w:type="dxa"/>
                  <w:shd w:val="clear" w:color="auto" w:fill="auto"/>
                </w:tcPr>
                <w:p w14:paraId="1E368EFD" w14:textId="77777777" w:rsidR="009274EA" w:rsidRDefault="00C53038">
                  <w:pPr>
                    <w:spacing w:after="0"/>
                    <w:jc w:val="center"/>
                    <w:rPr>
                      <w:rFonts w:ascii="Calibri" w:hAnsi="Calibri"/>
                    </w:rPr>
                  </w:pPr>
                  <w:r>
                    <w:rPr>
                      <w:rFonts w:ascii="Calibri" w:hAnsi="Calibri"/>
                    </w:rPr>
                    <w:t>SBP View Configuration</w:t>
                  </w:r>
                </w:p>
              </w:tc>
              <w:tc>
                <w:tcPr>
                  <w:tcW w:w="1568" w:type="dxa"/>
                  <w:shd w:val="clear" w:color="auto" w:fill="auto"/>
                </w:tcPr>
                <w:p w14:paraId="2E184CCA" w14:textId="77777777" w:rsidR="009274EA" w:rsidRDefault="009274EA">
                  <w:pPr>
                    <w:spacing w:after="0"/>
                    <w:jc w:val="center"/>
                    <w:rPr>
                      <w:rFonts w:ascii="Calibri" w:hAnsi="Calibri"/>
                    </w:rPr>
                  </w:pPr>
                </w:p>
              </w:tc>
            </w:tr>
            <w:tr w:rsidR="009274EA" w14:paraId="68D9FCC6" w14:textId="77777777">
              <w:tc>
                <w:tcPr>
                  <w:tcW w:w="1753" w:type="dxa"/>
                  <w:vMerge w:val="restart"/>
                  <w:shd w:val="clear" w:color="auto" w:fill="auto"/>
                </w:tcPr>
                <w:p w14:paraId="31E0358A" w14:textId="77777777" w:rsidR="009274EA" w:rsidRDefault="00C53038">
                  <w:pPr>
                    <w:spacing w:after="0"/>
                    <w:jc w:val="center"/>
                    <w:rPr>
                      <w:rFonts w:ascii="Calibri" w:hAnsi="Calibri"/>
                    </w:rPr>
                  </w:pPr>
                  <w:r>
                    <w:rPr>
                      <w:rFonts w:ascii="Calibri" w:hAnsi="Calibri"/>
                    </w:rPr>
                    <w:t>Invoice Details</w:t>
                  </w:r>
                </w:p>
              </w:tc>
              <w:tc>
                <w:tcPr>
                  <w:tcW w:w="1753" w:type="dxa"/>
                  <w:vMerge w:val="restart"/>
                  <w:shd w:val="clear" w:color="auto" w:fill="auto"/>
                </w:tcPr>
                <w:p w14:paraId="0172C947" w14:textId="77777777" w:rsidR="009274EA" w:rsidRDefault="00C53038">
                  <w:pPr>
                    <w:spacing w:after="0"/>
                    <w:jc w:val="center"/>
                    <w:rPr>
                      <w:rFonts w:ascii="Calibri" w:hAnsi="Calibri"/>
                    </w:rPr>
                  </w:pPr>
                  <w:r>
                    <w:rPr>
                      <w:rFonts w:ascii="Calibri" w:hAnsi="Calibri"/>
                    </w:rPr>
                    <w:t>Manage Invoice</w:t>
                  </w:r>
                </w:p>
              </w:tc>
              <w:tc>
                <w:tcPr>
                  <w:tcW w:w="1753" w:type="dxa"/>
                  <w:shd w:val="clear" w:color="auto" w:fill="auto"/>
                </w:tcPr>
                <w:p w14:paraId="2BA0499D" w14:textId="77777777" w:rsidR="009274EA" w:rsidRDefault="00C53038">
                  <w:pPr>
                    <w:spacing w:after="0"/>
                    <w:jc w:val="center"/>
                    <w:rPr>
                      <w:rFonts w:ascii="Calibri" w:hAnsi="Calibri"/>
                    </w:rPr>
                  </w:pPr>
                  <w:r>
                    <w:rPr>
                      <w:rFonts w:ascii="Calibri" w:hAnsi="Calibri"/>
                    </w:rPr>
                    <w:t>Add</w:t>
                  </w:r>
                </w:p>
              </w:tc>
              <w:tc>
                <w:tcPr>
                  <w:tcW w:w="1568" w:type="dxa"/>
                  <w:shd w:val="clear" w:color="auto" w:fill="auto"/>
                </w:tcPr>
                <w:p w14:paraId="3F34D4F1" w14:textId="77777777" w:rsidR="009274EA" w:rsidRDefault="00C53038">
                  <w:pPr>
                    <w:spacing w:after="0"/>
                    <w:jc w:val="center"/>
                    <w:rPr>
                      <w:rFonts w:ascii="Calibri" w:hAnsi="Calibri"/>
                    </w:rPr>
                  </w:pPr>
                  <w:r>
                    <w:rPr>
                      <w:rFonts w:ascii="Calibri" w:hAnsi="Calibri"/>
                    </w:rPr>
                    <w:t>Upload Invoice</w:t>
                  </w:r>
                </w:p>
              </w:tc>
            </w:tr>
            <w:tr w:rsidR="009274EA" w14:paraId="7DD28AAA" w14:textId="77777777">
              <w:tc>
                <w:tcPr>
                  <w:tcW w:w="1753" w:type="dxa"/>
                  <w:vMerge/>
                  <w:shd w:val="clear" w:color="auto" w:fill="auto"/>
                </w:tcPr>
                <w:p w14:paraId="0DC32A93" w14:textId="77777777" w:rsidR="009274EA" w:rsidRDefault="009274EA">
                  <w:pPr>
                    <w:spacing w:after="0"/>
                    <w:ind w:left="469"/>
                    <w:jc w:val="center"/>
                    <w:rPr>
                      <w:rFonts w:ascii="Calibri" w:hAnsi="Calibri"/>
                    </w:rPr>
                  </w:pPr>
                </w:p>
              </w:tc>
              <w:tc>
                <w:tcPr>
                  <w:tcW w:w="1753" w:type="dxa"/>
                  <w:vMerge/>
                  <w:shd w:val="clear" w:color="auto" w:fill="auto"/>
                </w:tcPr>
                <w:p w14:paraId="1344F96F" w14:textId="77777777" w:rsidR="009274EA" w:rsidRDefault="009274EA">
                  <w:pPr>
                    <w:spacing w:after="0"/>
                    <w:jc w:val="center"/>
                    <w:rPr>
                      <w:rFonts w:ascii="Calibri" w:hAnsi="Calibri"/>
                    </w:rPr>
                  </w:pPr>
                </w:p>
              </w:tc>
              <w:tc>
                <w:tcPr>
                  <w:tcW w:w="1753" w:type="dxa"/>
                  <w:shd w:val="clear" w:color="auto" w:fill="auto"/>
                </w:tcPr>
                <w:p w14:paraId="5821DB5C" w14:textId="77777777" w:rsidR="009274EA" w:rsidRDefault="00C53038">
                  <w:pPr>
                    <w:spacing w:after="0"/>
                    <w:jc w:val="center"/>
                    <w:rPr>
                      <w:rFonts w:ascii="Calibri" w:hAnsi="Calibri"/>
                    </w:rPr>
                  </w:pPr>
                  <w:r>
                    <w:rPr>
                      <w:rFonts w:ascii="Calibri" w:hAnsi="Calibri"/>
                    </w:rPr>
                    <w:t>Modify</w:t>
                  </w:r>
                </w:p>
              </w:tc>
              <w:tc>
                <w:tcPr>
                  <w:tcW w:w="1568" w:type="dxa"/>
                  <w:shd w:val="clear" w:color="auto" w:fill="auto"/>
                </w:tcPr>
                <w:p w14:paraId="25E92F91" w14:textId="77777777" w:rsidR="009274EA" w:rsidRDefault="00C53038">
                  <w:pPr>
                    <w:spacing w:after="0"/>
                    <w:jc w:val="center"/>
                    <w:rPr>
                      <w:rFonts w:ascii="Calibri" w:hAnsi="Calibri"/>
                    </w:rPr>
                  </w:pPr>
                  <w:r>
                    <w:rPr>
                      <w:rFonts w:ascii="Calibri" w:hAnsi="Calibri"/>
                    </w:rPr>
                    <w:t>View</w:t>
                  </w:r>
                </w:p>
              </w:tc>
            </w:tr>
            <w:tr w:rsidR="009274EA" w14:paraId="0D9FAB6F" w14:textId="77777777">
              <w:tc>
                <w:tcPr>
                  <w:tcW w:w="1753" w:type="dxa"/>
                  <w:vMerge w:val="restart"/>
                  <w:shd w:val="clear" w:color="auto" w:fill="auto"/>
                </w:tcPr>
                <w:p w14:paraId="111E966B" w14:textId="77777777" w:rsidR="009274EA" w:rsidRDefault="00C53038">
                  <w:pPr>
                    <w:spacing w:after="0"/>
                    <w:jc w:val="center"/>
                    <w:rPr>
                      <w:rFonts w:ascii="Calibri" w:hAnsi="Calibri"/>
                    </w:rPr>
                  </w:pPr>
                  <w:r>
                    <w:rPr>
                      <w:rFonts w:ascii="Calibri" w:hAnsi="Calibri"/>
                    </w:rPr>
                    <w:t>AWR Details</w:t>
                  </w:r>
                </w:p>
              </w:tc>
              <w:tc>
                <w:tcPr>
                  <w:tcW w:w="1753" w:type="dxa"/>
                  <w:vMerge w:val="restart"/>
                  <w:shd w:val="clear" w:color="auto" w:fill="auto"/>
                </w:tcPr>
                <w:p w14:paraId="5D7D47AF" w14:textId="77777777" w:rsidR="009274EA" w:rsidRDefault="00C53038">
                  <w:pPr>
                    <w:spacing w:after="0"/>
                    <w:jc w:val="center"/>
                    <w:rPr>
                      <w:rFonts w:ascii="Calibri" w:hAnsi="Calibri"/>
                    </w:rPr>
                  </w:pPr>
                  <w:r>
                    <w:rPr>
                      <w:rFonts w:ascii="Calibri" w:hAnsi="Calibri"/>
                    </w:rPr>
                    <w:t>Manage AWR</w:t>
                  </w:r>
                </w:p>
              </w:tc>
              <w:tc>
                <w:tcPr>
                  <w:tcW w:w="1753" w:type="dxa"/>
                  <w:shd w:val="clear" w:color="auto" w:fill="auto"/>
                </w:tcPr>
                <w:p w14:paraId="2A33E2FC" w14:textId="77777777" w:rsidR="009274EA" w:rsidRDefault="00C53038">
                  <w:pPr>
                    <w:spacing w:after="0"/>
                    <w:jc w:val="center"/>
                    <w:rPr>
                      <w:rFonts w:ascii="Calibri" w:hAnsi="Calibri"/>
                    </w:rPr>
                  </w:pPr>
                  <w:r>
                    <w:rPr>
                      <w:rFonts w:ascii="Calibri" w:hAnsi="Calibri"/>
                    </w:rPr>
                    <w:t>Add</w:t>
                  </w:r>
                </w:p>
              </w:tc>
              <w:tc>
                <w:tcPr>
                  <w:tcW w:w="1568" w:type="dxa"/>
                  <w:shd w:val="clear" w:color="auto" w:fill="auto"/>
                </w:tcPr>
                <w:p w14:paraId="2397B24B" w14:textId="77777777" w:rsidR="009274EA" w:rsidRDefault="00C53038">
                  <w:pPr>
                    <w:spacing w:after="0"/>
                    <w:jc w:val="center"/>
                    <w:rPr>
                      <w:rFonts w:ascii="Calibri" w:hAnsi="Calibri"/>
                    </w:rPr>
                  </w:pPr>
                  <w:r>
                    <w:rPr>
                      <w:rFonts w:ascii="Calibri" w:hAnsi="Calibri"/>
                    </w:rPr>
                    <w:t>Upload AWR</w:t>
                  </w:r>
                </w:p>
              </w:tc>
            </w:tr>
            <w:tr w:rsidR="009274EA" w14:paraId="63933647" w14:textId="77777777">
              <w:tc>
                <w:tcPr>
                  <w:tcW w:w="1753" w:type="dxa"/>
                  <w:vMerge/>
                  <w:shd w:val="clear" w:color="auto" w:fill="auto"/>
                </w:tcPr>
                <w:p w14:paraId="4180800A" w14:textId="77777777" w:rsidR="009274EA" w:rsidRDefault="009274EA">
                  <w:pPr>
                    <w:spacing w:after="0"/>
                    <w:ind w:left="469"/>
                    <w:jc w:val="center"/>
                    <w:rPr>
                      <w:rFonts w:ascii="Calibri" w:hAnsi="Calibri"/>
                    </w:rPr>
                  </w:pPr>
                </w:p>
              </w:tc>
              <w:tc>
                <w:tcPr>
                  <w:tcW w:w="1753" w:type="dxa"/>
                  <w:vMerge/>
                  <w:shd w:val="clear" w:color="auto" w:fill="auto"/>
                </w:tcPr>
                <w:p w14:paraId="79BCDABE" w14:textId="77777777" w:rsidR="009274EA" w:rsidRDefault="009274EA">
                  <w:pPr>
                    <w:spacing w:after="0"/>
                    <w:jc w:val="center"/>
                    <w:rPr>
                      <w:rFonts w:ascii="Calibri" w:hAnsi="Calibri"/>
                    </w:rPr>
                  </w:pPr>
                </w:p>
              </w:tc>
              <w:tc>
                <w:tcPr>
                  <w:tcW w:w="1753" w:type="dxa"/>
                  <w:shd w:val="clear" w:color="auto" w:fill="auto"/>
                </w:tcPr>
                <w:p w14:paraId="5D20A66E" w14:textId="77777777" w:rsidR="009274EA" w:rsidRDefault="00C53038">
                  <w:pPr>
                    <w:spacing w:after="0"/>
                    <w:jc w:val="center"/>
                    <w:rPr>
                      <w:rFonts w:ascii="Calibri" w:hAnsi="Calibri"/>
                    </w:rPr>
                  </w:pPr>
                  <w:r>
                    <w:rPr>
                      <w:rFonts w:ascii="Calibri" w:hAnsi="Calibri"/>
                    </w:rPr>
                    <w:t>View</w:t>
                  </w:r>
                </w:p>
              </w:tc>
              <w:tc>
                <w:tcPr>
                  <w:tcW w:w="1568" w:type="dxa"/>
                  <w:shd w:val="clear" w:color="auto" w:fill="auto"/>
                </w:tcPr>
                <w:p w14:paraId="489DAA18" w14:textId="77777777" w:rsidR="009274EA" w:rsidRDefault="00C53038">
                  <w:pPr>
                    <w:spacing w:after="0"/>
                    <w:jc w:val="center"/>
                    <w:rPr>
                      <w:rFonts w:ascii="Calibri" w:hAnsi="Calibri"/>
                    </w:rPr>
                  </w:pPr>
                  <w:r>
                    <w:rPr>
                      <w:rFonts w:ascii="Calibri" w:hAnsi="Calibri"/>
                    </w:rPr>
                    <w:t>-</w:t>
                  </w:r>
                </w:p>
              </w:tc>
            </w:tr>
            <w:tr w:rsidR="009274EA" w14:paraId="309EA43E" w14:textId="77777777">
              <w:tc>
                <w:tcPr>
                  <w:tcW w:w="1753" w:type="dxa"/>
                  <w:vMerge w:val="restart"/>
                  <w:shd w:val="clear" w:color="auto" w:fill="auto"/>
                </w:tcPr>
                <w:p w14:paraId="219640A6" w14:textId="77777777" w:rsidR="009274EA" w:rsidRDefault="00C53038">
                  <w:pPr>
                    <w:spacing w:after="0"/>
                    <w:jc w:val="center"/>
                    <w:rPr>
                      <w:rFonts w:ascii="Calibri" w:hAnsi="Calibri"/>
                    </w:rPr>
                  </w:pPr>
                  <w:r>
                    <w:rPr>
                      <w:rFonts w:ascii="Calibri" w:hAnsi="Calibri"/>
                    </w:rPr>
                    <w:t>Kutcha (Draft) Catalog</w:t>
                  </w:r>
                </w:p>
              </w:tc>
              <w:tc>
                <w:tcPr>
                  <w:tcW w:w="1753" w:type="dxa"/>
                  <w:vMerge w:val="restart"/>
                  <w:shd w:val="clear" w:color="auto" w:fill="auto"/>
                </w:tcPr>
                <w:p w14:paraId="1C3AE7A4" w14:textId="77777777" w:rsidR="009274EA" w:rsidRDefault="00C53038">
                  <w:pPr>
                    <w:spacing w:after="0"/>
                    <w:jc w:val="center"/>
                    <w:rPr>
                      <w:rFonts w:ascii="Calibri" w:hAnsi="Calibri"/>
                    </w:rPr>
                  </w:pPr>
                  <w:r>
                    <w:rPr>
                      <w:rFonts w:ascii="Calibri" w:hAnsi="Calibri"/>
                    </w:rPr>
                    <w:t>Manage Kutcha (Draft) Catalog</w:t>
                  </w:r>
                </w:p>
              </w:tc>
              <w:tc>
                <w:tcPr>
                  <w:tcW w:w="1753" w:type="dxa"/>
                  <w:shd w:val="clear" w:color="auto" w:fill="auto"/>
                </w:tcPr>
                <w:p w14:paraId="1AD52F0F" w14:textId="77777777" w:rsidR="009274EA" w:rsidRDefault="00C53038">
                  <w:pPr>
                    <w:spacing w:after="0"/>
                    <w:jc w:val="center"/>
                    <w:rPr>
                      <w:rFonts w:ascii="Calibri" w:hAnsi="Calibri"/>
                    </w:rPr>
                  </w:pPr>
                  <w:r>
                    <w:rPr>
                      <w:rFonts w:ascii="Calibri" w:hAnsi="Calibri"/>
                    </w:rPr>
                    <w:t>View Kutcha (Draft) Catalog menu</w:t>
                  </w:r>
                </w:p>
              </w:tc>
              <w:tc>
                <w:tcPr>
                  <w:tcW w:w="1568" w:type="dxa"/>
                  <w:shd w:val="clear" w:color="auto" w:fill="auto"/>
                </w:tcPr>
                <w:p w14:paraId="7F7B19ED" w14:textId="77777777" w:rsidR="009274EA" w:rsidRDefault="00C53038">
                  <w:pPr>
                    <w:spacing w:after="0"/>
                    <w:jc w:val="center"/>
                    <w:rPr>
                      <w:rFonts w:ascii="Calibri" w:hAnsi="Calibri"/>
                    </w:rPr>
                  </w:pPr>
                  <w:r>
                    <w:rPr>
                      <w:rFonts w:ascii="Calibri" w:hAnsi="Calibri"/>
                    </w:rPr>
                    <w:t>View</w:t>
                  </w:r>
                </w:p>
              </w:tc>
            </w:tr>
            <w:tr w:rsidR="009274EA" w14:paraId="690D6D26" w14:textId="77777777">
              <w:tc>
                <w:tcPr>
                  <w:tcW w:w="1753" w:type="dxa"/>
                  <w:vMerge/>
                  <w:shd w:val="clear" w:color="auto" w:fill="auto"/>
                </w:tcPr>
                <w:p w14:paraId="510F9DD6" w14:textId="77777777" w:rsidR="009274EA" w:rsidRDefault="009274EA">
                  <w:pPr>
                    <w:spacing w:after="0"/>
                    <w:ind w:left="469"/>
                    <w:jc w:val="center"/>
                    <w:rPr>
                      <w:rFonts w:ascii="Calibri" w:hAnsi="Calibri"/>
                    </w:rPr>
                  </w:pPr>
                </w:p>
              </w:tc>
              <w:tc>
                <w:tcPr>
                  <w:tcW w:w="1753" w:type="dxa"/>
                  <w:vMerge/>
                  <w:shd w:val="clear" w:color="auto" w:fill="auto"/>
                </w:tcPr>
                <w:p w14:paraId="5F27073D" w14:textId="77777777" w:rsidR="009274EA" w:rsidRDefault="009274EA">
                  <w:pPr>
                    <w:spacing w:after="0"/>
                    <w:jc w:val="center"/>
                    <w:rPr>
                      <w:rFonts w:ascii="Calibri" w:hAnsi="Calibri"/>
                    </w:rPr>
                  </w:pPr>
                </w:p>
              </w:tc>
              <w:tc>
                <w:tcPr>
                  <w:tcW w:w="1753" w:type="dxa"/>
                  <w:shd w:val="clear" w:color="auto" w:fill="auto"/>
                </w:tcPr>
                <w:p w14:paraId="774D8998" w14:textId="77777777" w:rsidR="009274EA" w:rsidRDefault="00C53038">
                  <w:pPr>
                    <w:spacing w:after="0"/>
                    <w:jc w:val="center"/>
                    <w:rPr>
                      <w:rFonts w:ascii="Calibri" w:hAnsi="Calibri"/>
                    </w:rPr>
                  </w:pPr>
                  <w:r>
                    <w:rPr>
                      <w:rFonts w:ascii="Calibri" w:hAnsi="Calibri"/>
                    </w:rPr>
                    <w:t>Remove Lot</w:t>
                  </w:r>
                </w:p>
              </w:tc>
              <w:tc>
                <w:tcPr>
                  <w:tcW w:w="1568" w:type="dxa"/>
                  <w:shd w:val="clear" w:color="auto" w:fill="auto"/>
                </w:tcPr>
                <w:p w14:paraId="74A495A2" w14:textId="77777777" w:rsidR="009274EA" w:rsidRDefault="00C53038">
                  <w:pPr>
                    <w:spacing w:after="0"/>
                    <w:jc w:val="center"/>
                    <w:rPr>
                      <w:rFonts w:ascii="Calibri" w:hAnsi="Calibri"/>
                    </w:rPr>
                  </w:pPr>
                  <w:r>
                    <w:rPr>
                      <w:rFonts w:ascii="Calibri" w:hAnsi="Calibri"/>
                    </w:rPr>
                    <w:t>Publish</w:t>
                  </w:r>
                </w:p>
              </w:tc>
            </w:tr>
            <w:tr w:rsidR="009274EA" w14:paraId="007E2EFA" w14:textId="77777777">
              <w:tc>
                <w:tcPr>
                  <w:tcW w:w="1753" w:type="dxa"/>
                  <w:vMerge w:val="restart"/>
                  <w:shd w:val="clear" w:color="auto" w:fill="auto"/>
                </w:tcPr>
                <w:p w14:paraId="43212A0A" w14:textId="77777777" w:rsidR="009274EA" w:rsidRDefault="00C53038">
                  <w:pPr>
                    <w:spacing w:after="0"/>
                    <w:jc w:val="center"/>
                    <w:rPr>
                      <w:rFonts w:ascii="Calibri" w:hAnsi="Calibri"/>
                    </w:rPr>
                  </w:pPr>
                  <w:r>
                    <w:rPr>
                      <w:rFonts w:ascii="Calibri" w:hAnsi="Calibri"/>
                    </w:rPr>
                    <w:t>Auction Session</w:t>
                  </w:r>
                </w:p>
              </w:tc>
              <w:tc>
                <w:tcPr>
                  <w:tcW w:w="1753" w:type="dxa"/>
                  <w:vMerge w:val="restart"/>
                  <w:shd w:val="clear" w:color="auto" w:fill="auto"/>
                </w:tcPr>
                <w:p w14:paraId="6A56964D" w14:textId="77777777" w:rsidR="009274EA" w:rsidRDefault="00C53038">
                  <w:pPr>
                    <w:spacing w:after="0"/>
                    <w:jc w:val="center"/>
                    <w:rPr>
                      <w:rFonts w:ascii="Calibri" w:hAnsi="Calibri"/>
                    </w:rPr>
                  </w:pPr>
                  <w:r>
                    <w:rPr>
                      <w:rFonts w:ascii="Calibri" w:hAnsi="Calibri"/>
                    </w:rPr>
                    <w:t>Manage Auction Session</w:t>
                  </w:r>
                </w:p>
              </w:tc>
              <w:tc>
                <w:tcPr>
                  <w:tcW w:w="1753" w:type="dxa"/>
                  <w:shd w:val="clear" w:color="auto" w:fill="auto"/>
                </w:tcPr>
                <w:p w14:paraId="16D0EB8E" w14:textId="77777777" w:rsidR="009274EA" w:rsidRDefault="00C53038">
                  <w:pPr>
                    <w:spacing w:after="0"/>
                    <w:jc w:val="center"/>
                    <w:rPr>
                      <w:rFonts w:ascii="Calibri" w:hAnsi="Calibri"/>
                    </w:rPr>
                  </w:pPr>
                  <w:r>
                    <w:rPr>
                      <w:rFonts w:ascii="Calibri" w:hAnsi="Calibri"/>
                    </w:rPr>
                    <w:t>Add / Create</w:t>
                  </w:r>
                </w:p>
              </w:tc>
              <w:tc>
                <w:tcPr>
                  <w:tcW w:w="1568" w:type="dxa"/>
                  <w:shd w:val="clear" w:color="auto" w:fill="auto"/>
                </w:tcPr>
                <w:p w14:paraId="67E9696B" w14:textId="77777777" w:rsidR="009274EA" w:rsidRDefault="00C53038">
                  <w:pPr>
                    <w:spacing w:after="0"/>
                    <w:jc w:val="center"/>
                    <w:rPr>
                      <w:rFonts w:ascii="Calibri" w:hAnsi="Calibri"/>
                    </w:rPr>
                  </w:pPr>
                  <w:r>
                    <w:rPr>
                      <w:rFonts w:ascii="Calibri" w:hAnsi="Calibri"/>
                    </w:rPr>
                    <w:t>Edit</w:t>
                  </w:r>
                </w:p>
              </w:tc>
            </w:tr>
            <w:tr w:rsidR="009274EA" w14:paraId="1D0CB11B" w14:textId="77777777">
              <w:tc>
                <w:tcPr>
                  <w:tcW w:w="1753" w:type="dxa"/>
                  <w:vMerge/>
                  <w:shd w:val="clear" w:color="auto" w:fill="auto"/>
                </w:tcPr>
                <w:p w14:paraId="03DCDF07" w14:textId="77777777" w:rsidR="009274EA" w:rsidRDefault="009274EA">
                  <w:pPr>
                    <w:spacing w:after="0"/>
                    <w:ind w:left="469"/>
                    <w:jc w:val="center"/>
                    <w:rPr>
                      <w:rFonts w:ascii="Calibri" w:hAnsi="Calibri"/>
                    </w:rPr>
                  </w:pPr>
                </w:p>
              </w:tc>
              <w:tc>
                <w:tcPr>
                  <w:tcW w:w="1753" w:type="dxa"/>
                  <w:vMerge/>
                  <w:shd w:val="clear" w:color="auto" w:fill="auto"/>
                </w:tcPr>
                <w:p w14:paraId="4B64B77B" w14:textId="77777777" w:rsidR="009274EA" w:rsidRDefault="009274EA">
                  <w:pPr>
                    <w:spacing w:after="0"/>
                    <w:jc w:val="center"/>
                    <w:rPr>
                      <w:rFonts w:ascii="Calibri" w:hAnsi="Calibri"/>
                    </w:rPr>
                  </w:pPr>
                </w:p>
              </w:tc>
              <w:tc>
                <w:tcPr>
                  <w:tcW w:w="1753" w:type="dxa"/>
                  <w:shd w:val="clear" w:color="auto" w:fill="auto"/>
                </w:tcPr>
                <w:p w14:paraId="71DFC7E6" w14:textId="77777777" w:rsidR="009274EA" w:rsidRDefault="00C53038">
                  <w:pPr>
                    <w:spacing w:after="0"/>
                    <w:jc w:val="center"/>
                    <w:rPr>
                      <w:rFonts w:ascii="Calibri" w:hAnsi="Calibri"/>
                    </w:rPr>
                  </w:pPr>
                  <w:r>
                    <w:rPr>
                      <w:rFonts w:ascii="Calibri" w:hAnsi="Calibri"/>
                    </w:rPr>
                    <w:t>View</w:t>
                  </w:r>
                </w:p>
              </w:tc>
              <w:tc>
                <w:tcPr>
                  <w:tcW w:w="1568" w:type="dxa"/>
                  <w:shd w:val="clear" w:color="auto" w:fill="auto"/>
                </w:tcPr>
                <w:p w14:paraId="3104B7D2" w14:textId="77777777" w:rsidR="009274EA" w:rsidRDefault="00C53038">
                  <w:pPr>
                    <w:spacing w:after="0"/>
                    <w:jc w:val="center"/>
                    <w:rPr>
                      <w:rFonts w:ascii="Calibri" w:hAnsi="Calibri"/>
                    </w:rPr>
                  </w:pPr>
                  <w:r>
                    <w:rPr>
                      <w:rFonts w:ascii="Calibri" w:hAnsi="Calibri"/>
                    </w:rPr>
                    <w:t>Cancel</w:t>
                  </w:r>
                </w:p>
              </w:tc>
            </w:tr>
            <w:tr w:rsidR="009274EA" w14:paraId="30E2598C" w14:textId="77777777">
              <w:tc>
                <w:tcPr>
                  <w:tcW w:w="1753" w:type="dxa"/>
                  <w:vMerge/>
                  <w:shd w:val="clear" w:color="auto" w:fill="auto"/>
                </w:tcPr>
                <w:p w14:paraId="0AF32D08" w14:textId="77777777" w:rsidR="009274EA" w:rsidRDefault="009274EA">
                  <w:pPr>
                    <w:spacing w:after="0"/>
                    <w:ind w:left="469"/>
                    <w:jc w:val="center"/>
                    <w:rPr>
                      <w:rFonts w:ascii="Calibri" w:hAnsi="Calibri"/>
                    </w:rPr>
                  </w:pPr>
                </w:p>
              </w:tc>
              <w:tc>
                <w:tcPr>
                  <w:tcW w:w="1753" w:type="dxa"/>
                  <w:vMerge/>
                  <w:shd w:val="clear" w:color="auto" w:fill="auto"/>
                </w:tcPr>
                <w:p w14:paraId="2E1345AD" w14:textId="77777777" w:rsidR="009274EA" w:rsidRDefault="009274EA">
                  <w:pPr>
                    <w:spacing w:after="0"/>
                    <w:jc w:val="center"/>
                    <w:rPr>
                      <w:rFonts w:ascii="Calibri" w:hAnsi="Calibri"/>
                    </w:rPr>
                  </w:pPr>
                </w:p>
              </w:tc>
              <w:tc>
                <w:tcPr>
                  <w:tcW w:w="1753" w:type="dxa"/>
                  <w:shd w:val="clear" w:color="auto" w:fill="auto"/>
                </w:tcPr>
                <w:p w14:paraId="3464D969" w14:textId="77777777" w:rsidR="009274EA" w:rsidRDefault="00C53038">
                  <w:pPr>
                    <w:spacing w:after="0"/>
                    <w:jc w:val="center"/>
                    <w:rPr>
                      <w:rFonts w:ascii="Calibri" w:hAnsi="Calibri"/>
                    </w:rPr>
                  </w:pPr>
                  <w:r>
                    <w:rPr>
                      <w:rFonts w:ascii="Calibri" w:hAnsi="Calibri"/>
                    </w:rPr>
                    <w:t>Hold / Resume</w:t>
                  </w:r>
                </w:p>
              </w:tc>
              <w:tc>
                <w:tcPr>
                  <w:tcW w:w="1568" w:type="dxa"/>
                  <w:shd w:val="clear" w:color="auto" w:fill="auto"/>
                </w:tcPr>
                <w:p w14:paraId="1BF569A3" w14:textId="77777777" w:rsidR="009274EA" w:rsidRDefault="00C53038">
                  <w:pPr>
                    <w:spacing w:after="0"/>
                    <w:jc w:val="center"/>
                    <w:rPr>
                      <w:rFonts w:ascii="Calibri" w:hAnsi="Calibri"/>
                    </w:rPr>
                  </w:pPr>
                  <w:r>
                    <w:rPr>
                      <w:rFonts w:ascii="Calibri" w:hAnsi="Calibri"/>
                    </w:rPr>
                    <w:t>Prepone / Postpone</w:t>
                  </w:r>
                </w:p>
              </w:tc>
            </w:tr>
            <w:tr w:rsidR="009274EA" w14:paraId="67BA8BDB" w14:textId="77777777">
              <w:tc>
                <w:tcPr>
                  <w:tcW w:w="1753" w:type="dxa"/>
                  <w:vMerge w:val="restart"/>
                  <w:shd w:val="clear" w:color="auto" w:fill="auto"/>
                </w:tcPr>
                <w:p w14:paraId="769226B3" w14:textId="77777777" w:rsidR="009274EA" w:rsidRDefault="00C53038">
                  <w:pPr>
                    <w:spacing w:after="0"/>
                    <w:jc w:val="center"/>
                    <w:rPr>
                      <w:rFonts w:ascii="Calibri" w:hAnsi="Calibri"/>
                    </w:rPr>
                  </w:pPr>
                  <w:r>
                    <w:rPr>
                      <w:rFonts w:ascii="Calibri" w:hAnsi="Calibri"/>
                    </w:rPr>
                    <w:t>Sample &amp; Shortage</w:t>
                  </w:r>
                </w:p>
              </w:tc>
              <w:tc>
                <w:tcPr>
                  <w:tcW w:w="1753" w:type="dxa"/>
                  <w:vMerge w:val="restart"/>
                  <w:shd w:val="clear" w:color="auto" w:fill="auto"/>
                </w:tcPr>
                <w:p w14:paraId="5FE38EDF" w14:textId="77777777" w:rsidR="009274EA" w:rsidRDefault="00C53038">
                  <w:pPr>
                    <w:spacing w:after="0"/>
                    <w:jc w:val="center"/>
                    <w:rPr>
                      <w:rFonts w:ascii="Calibri" w:hAnsi="Calibri"/>
                    </w:rPr>
                  </w:pPr>
                  <w:r>
                    <w:rPr>
                      <w:rFonts w:ascii="Calibri" w:hAnsi="Calibri"/>
                    </w:rPr>
                    <w:t>Manage Sample &amp; Shortage</w:t>
                  </w:r>
                </w:p>
              </w:tc>
              <w:tc>
                <w:tcPr>
                  <w:tcW w:w="1753" w:type="dxa"/>
                  <w:shd w:val="clear" w:color="auto" w:fill="auto"/>
                </w:tcPr>
                <w:p w14:paraId="37ECE5F1" w14:textId="77777777" w:rsidR="009274EA" w:rsidRDefault="00C53038">
                  <w:pPr>
                    <w:spacing w:after="0"/>
                    <w:jc w:val="center"/>
                    <w:rPr>
                      <w:rFonts w:ascii="Calibri" w:hAnsi="Calibri"/>
                    </w:rPr>
                  </w:pPr>
                  <w:r>
                    <w:rPr>
                      <w:rFonts w:ascii="Calibri" w:hAnsi="Calibri"/>
                    </w:rPr>
                    <w:t>Add</w:t>
                  </w:r>
                </w:p>
              </w:tc>
              <w:tc>
                <w:tcPr>
                  <w:tcW w:w="1568" w:type="dxa"/>
                  <w:shd w:val="clear" w:color="auto" w:fill="auto"/>
                </w:tcPr>
                <w:p w14:paraId="163E1BBB" w14:textId="77777777" w:rsidR="009274EA" w:rsidRDefault="00C53038">
                  <w:pPr>
                    <w:spacing w:after="0"/>
                    <w:jc w:val="center"/>
                    <w:rPr>
                      <w:rFonts w:ascii="Calibri" w:hAnsi="Calibri"/>
                    </w:rPr>
                  </w:pPr>
                  <w:r>
                    <w:rPr>
                      <w:rFonts w:ascii="Calibri" w:hAnsi="Calibri"/>
                    </w:rPr>
                    <w:t>Edit</w:t>
                  </w:r>
                </w:p>
              </w:tc>
            </w:tr>
            <w:tr w:rsidR="009274EA" w14:paraId="323DC9CD" w14:textId="77777777">
              <w:tc>
                <w:tcPr>
                  <w:tcW w:w="1753" w:type="dxa"/>
                  <w:vMerge/>
                  <w:shd w:val="clear" w:color="auto" w:fill="auto"/>
                </w:tcPr>
                <w:p w14:paraId="7A942FDD" w14:textId="77777777" w:rsidR="009274EA" w:rsidRDefault="009274EA">
                  <w:pPr>
                    <w:spacing w:after="0"/>
                    <w:ind w:left="469"/>
                    <w:jc w:val="center"/>
                    <w:rPr>
                      <w:rFonts w:ascii="Calibri" w:hAnsi="Calibri"/>
                    </w:rPr>
                  </w:pPr>
                </w:p>
              </w:tc>
              <w:tc>
                <w:tcPr>
                  <w:tcW w:w="1753" w:type="dxa"/>
                  <w:vMerge/>
                  <w:shd w:val="clear" w:color="auto" w:fill="auto"/>
                </w:tcPr>
                <w:p w14:paraId="21FD334A" w14:textId="77777777" w:rsidR="009274EA" w:rsidRDefault="009274EA">
                  <w:pPr>
                    <w:spacing w:after="0"/>
                    <w:jc w:val="center"/>
                    <w:rPr>
                      <w:rFonts w:ascii="Calibri" w:hAnsi="Calibri"/>
                    </w:rPr>
                  </w:pPr>
                </w:p>
              </w:tc>
              <w:tc>
                <w:tcPr>
                  <w:tcW w:w="1753" w:type="dxa"/>
                  <w:shd w:val="clear" w:color="auto" w:fill="auto"/>
                </w:tcPr>
                <w:p w14:paraId="09A5570F" w14:textId="77777777" w:rsidR="009274EA" w:rsidRDefault="00C53038">
                  <w:pPr>
                    <w:spacing w:after="0"/>
                    <w:jc w:val="center"/>
                    <w:rPr>
                      <w:rFonts w:ascii="Calibri" w:hAnsi="Calibri"/>
                    </w:rPr>
                  </w:pPr>
                  <w:r>
                    <w:rPr>
                      <w:rFonts w:ascii="Calibri" w:hAnsi="Calibri"/>
                    </w:rPr>
                    <w:t>Upload</w:t>
                  </w:r>
                </w:p>
              </w:tc>
              <w:tc>
                <w:tcPr>
                  <w:tcW w:w="1568" w:type="dxa"/>
                  <w:shd w:val="clear" w:color="auto" w:fill="auto"/>
                </w:tcPr>
                <w:p w14:paraId="27097E44" w14:textId="77777777" w:rsidR="009274EA" w:rsidRDefault="00C53038">
                  <w:pPr>
                    <w:spacing w:after="0"/>
                    <w:jc w:val="center"/>
                    <w:rPr>
                      <w:rFonts w:ascii="Calibri" w:hAnsi="Calibri"/>
                    </w:rPr>
                  </w:pPr>
                  <w:r>
                    <w:rPr>
                      <w:rFonts w:ascii="Calibri" w:hAnsi="Calibri"/>
                    </w:rPr>
                    <w:t>View</w:t>
                  </w:r>
                </w:p>
              </w:tc>
            </w:tr>
            <w:tr w:rsidR="009274EA" w14:paraId="5B4853D9" w14:textId="77777777">
              <w:tc>
                <w:tcPr>
                  <w:tcW w:w="1753" w:type="dxa"/>
                  <w:vMerge w:val="restart"/>
                  <w:shd w:val="clear" w:color="auto" w:fill="auto"/>
                </w:tcPr>
                <w:p w14:paraId="077381D0" w14:textId="77777777" w:rsidR="009274EA" w:rsidRDefault="00C53038">
                  <w:pPr>
                    <w:spacing w:after="0"/>
                    <w:jc w:val="center"/>
                    <w:rPr>
                      <w:rFonts w:ascii="Calibri" w:hAnsi="Calibri"/>
                    </w:rPr>
                  </w:pPr>
                  <w:r>
                    <w:rPr>
                      <w:rFonts w:ascii="Calibri" w:hAnsi="Calibri"/>
                    </w:rPr>
                    <w:lastRenderedPageBreak/>
                    <w:t>Auction Catalog</w:t>
                  </w:r>
                </w:p>
              </w:tc>
              <w:tc>
                <w:tcPr>
                  <w:tcW w:w="1753" w:type="dxa"/>
                  <w:vMerge w:val="restart"/>
                  <w:shd w:val="clear" w:color="auto" w:fill="auto"/>
                </w:tcPr>
                <w:p w14:paraId="7547AED9" w14:textId="77777777" w:rsidR="009274EA" w:rsidRDefault="00C53038">
                  <w:pPr>
                    <w:spacing w:after="0"/>
                    <w:jc w:val="center"/>
                    <w:rPr>
                      <w:rFonts w:ascii="Calibri" w:hAnsi="Calibri"/>
                    </w:rPr>
                  </w:pPr>
                  <w:r>
                    <w:rPr>
                      <w:rFonts w:ascii="Calibri" w:hAnsi="Calibri"/>
                    </w:rPr>
                    <w:t>Manage Auction Catalog</w:t>
                  </w:r>
                </w:p>
              </w:tc>
              <w:tc>
                <w:tcPr>
                  <w:tcW w:w="1753" w:type="dxa"/>
                  <w:shd w:val="clear" w:color="auto" w:fill="auto"/>
                </w:tcPr>
                <w:p w14:paraId="5A0BB411" w14:textId="77777777" w:rsidR="009274EA" w:rsidRDefault="00C53038">
                  <w:pPr>
                    <w:spacing w:after="0"/>
                    <w:jc w:val="center"/>
                    <w:rPr>
                      <w:rFonts w:ascii="Calibri" w:hAnsi="Calibri"/>
                    </w:rPr>
                  </w:pPr>
                  <w:r>
                    <w:rPr>
                      <w:rFonts w:ascii="Calibri" w:hAnsi="Calibri"/>
                    </w:rPr>
                    <w:t>View Auction Catalog</w:t>
                  </w:r>
                </w:p>
              </w:tc>
              <w:tc>
                <w:tcPr>
                  <w:tcW w:w="1568" w:type="dxa"/>
                  <w:shd w:val="clear" w:color="auto" w:fill="auto"/>
                </w:tcPr>
                <w:p w14:paraId="0E07C61F" w14:textId="77777777" w:rsidR="009274EA" w:rsidRDefault="00C53038">
                  <w:pPr>
                    <w:spacing w:after="0"/>
                    <w:jc w:val="center"/>
                    <w:rPr>
                      <w:rFonts w:ascii="Calibri" w:hAnsi="Calibri"/>
                    </w:rPr>
                  </w:pPr>
                  <w:r>
                    <w:rPr>
                      <w:rFonts w:ascii="Calibri" w:hAnsi="Calibri"/>
                    </w:rPr>
                    <w:t>My Catalog</w:t>
                  </w:r>
                </w:p>
              </w:tc>
            </w:tr>
            <w:tr w:rsidR="009274EA" w14:paraId="044DC6D3" w14:textId="77777777">
              <w:tc>
                <w:tcPr>
                  <w:tcW w:w="1753" w:type="dxa"/>
                  <w:vMerge/>
                  <w:shd w:val="clear" w:color="auto" w:fill="auto"/>
                </w:tcPr>
                <w:p w14:paraId="00C59BB4" w14:textId="77777777" w:rsidR="009274EA" w:rsidRDefault="009274EA">
                  <w:pPr>
                    <w:spacing w:after="0"/>
                    <w:ind w:left="469"/>
                    <w:jc w:val="center"/>
                    <w:rPr>
                      <w:rFonts w:ascii="Calibri" w:hAnsi="Calibri"/>
                    </w:rPr>
                  </w:pPr>
                </w:p>
              </w:tc>
              <w:tc>
                <w:tcPr>
                  <w:tcW w:w="1753" w:type="dxa"/>
                  <w:vMerge/>
                  <w:shd w:val="clear" w:color="auto" w:fill="auto"/>
                </w:tcPr>
                <w:p w14:paraId="37F30323" w14:textId="77777777" w:rsidR="009274EA" w:rsidRDefault="009274EA">
                  <w:pPr>
                    <w:spacing w:after="0"/>
                    <w:jc w:val="center"/>
                    <w:rPr>
                      <w:rFonts w:ascii="Calibri" w:hAnsi="Calibri"/>
                    </w:rPr>
                  </w:pPr>
                </w:p>
              </w:tc>
              <w:tc>
                <w:tcPr>
                  <w:tcW w:w="1753" w:type="dxa"/>
                  <w:shd w:val="clear" w:color="auto" w:fill="auto"/>
                </w:tcPr>
                <w:p w14:paraId="00CC18C8" w14:textId="77777777" w:rsidR="009274EA" w:rsidRDefault="00C53038">
                  <w:pPr>
                    <w:spacing w:after="0"/>
                    <w:jc w:val="center"/>
                    <w:rPr>
                      <w:rFonts w:ascii="Calibri" w:hAnsi="Calibri"/>
                    </w:rPr>
                  </w:pPr>
                  <w:r>
                    <w:rPr>
                      <w:rFonts w:ascii="Calibri" w:hAnsi="Calibri"/>
                    </w:rPr>
                    <w:t>Valuation</w:t>
                  </w:r>
                </w:p>
              </w:tc>
              <w:tc>
                <w:tcPr>
                  <w:tcW w:w="1568" w:type="dxa"/>
                  <w:shd w:val="clear" w:color="auto" w:fill="auto"/>
                </w:tcPr>
                <w:p w14:paraId="30DF5F0A" w14:textId="77777777" w:rsidR="009274EA" w:rsidRDefault="00C53038">
                  <w:pPr>
                    <w:spacing w:after="0"/>
                    <w:jc w:val="center"/>
                    <w:rPr>
                      <w:rFonts w:ascii="Calibri" w:hAnsi="Calibri"/>
                    </w:rPr>
                  </w:pPr>
                  <w:r>
                    <w:rPr>
                      <w:rFonts w:ascii="Calibri" w:hAnsi="Calibri"/>
                    </w:rPr>
                    <w:t>Upload Valuation</w:t>
                  </w:r>
                </w:p>
              </w:tc>
            </w:tr>
            <w:tr w:rsidR="009274EA" w14:paraId="21745343" w14:textId="77777777">
              <w:tc>
                <w:tcPr>
                  <w:tcW w:w="1753" w:type="dxa"/>
                  <w:vMerge w:val="restart"/>
                  <w:shd w:val="clear" w:color="auto" w:fill="auto"/>
                </w:tcPr>
                <w:p w14:paraId="36D13082" w14:textId="77777777" w:rsidR="009274EA" w:rsidRDefault="00C53038">
                  <w:pPr>
                    <w:spacing w:after="0"/>
                    <w:jc w:val="center"/>
                    <w:rPr>
                      <w:rFonts w:ascii="Calibri" w:hAnsi="Calibri"/>
                    </w:rPr>
                  </w:pPr>
                  <w:r>
                    <w:rPr>
                      <w:rFonts w:ascii="Calibri" w:hAnsi="Calibri"/>
                    </w:rPr>
                    <w:t>PRS Auction Catalog</w:t>
                  </w:r>
                </w:p>
              </w:tc>
              <w:tc>
                <w:tcPr>
                  <w:tcW w:w="1753" w:type="dxa"/>
                  <w:vMerge w:val="restart"/>
                  <w:shd w:val="clear" w:color="auto" w:fill="auto"/>
                </w:tcPr>
                <w:p w14:paraId="123EAEA1" w14:textId="77777777" w:rsidR="009274EA" w:rsidRDefault="00C53038">
                  <w:pPr>
                    <w:spacing w:after="0"/>
                    <w:jc w:val="center"/>
                    <w:rPr>
                      <w:rFonts w:ascii="Calibri" w:hAnsi="Calibri"/>
                    </w:rPr>
                  </w:pPr>
                  <w:r>
                    <w:rPr>
                      <w:rFonts w:ascii="Calibri" w:hAnsi="Calibri"/>
                    </w:rPr>
                    <w:t>Manage PRS Auction Catalog</w:t>
                  </w:r>
                </w:p>
              </w:tc>
              <w:tc>
                <w:tcPr>
                  <w:tcW w:w="1753" w:type="dxa"/>
                  <w:shd w:val="clear" w:color="auto" w:fill="auto"/>
                </w:tcPr>
                <w:p w14:paraId="09BE058C" w14:textId="77777777" w:rsidR="009274EA" w:rsidRDefault="00C53038">
                  <w:pPr>
                    <w:spacing w:after="0"/>
                    <w:jc w:val="center"/>
                    <w:rPr>
                      <w:rFonts w:ascii="Calibri" w:hAnsi="Calibri"/>
                    </w:rPr>
                  </w:pPr>
                  <w:r>
                    <w:rPr>
                      <w:rFonts w:ascii="Calibri" w:hAnsi="Calibri"/>
                    </w:rPr>
                    <w:t>View PRS Auction Catalog</w:t>
                  </w:r>
                </w:p>
              </w:tc>
              <w:tc>
                <w:tcPr>
                  <w:tcW w:w="1568" w:type="dxa"/>
                  <w:shd w:val="clear" w:color="auto" w:fill="auto"/>
                </w:tcPr>
                <w:p w14:paraId="59E78208" w14:textId="77777777" w:rsidR="009274EA" w:rsidRDefault="00C53038">
                  <w:pPr>
                    <w:spacing w:after="0"/>
                    <w:jc w:val="center"/>
                    <w:rPr>
                      <w:rFonts w:ascii="Calibri" w:hAnsi="Calibri"/>
                    </w:rPr>
                  </w:pPr>
                  <w:r>
                    <w:rPr>
                      <w:rFonts w:ascii="Calibri" w:hAnsi="Calibri"/>
                    </w:rPr>
                    <w:t>Edit PRS Session</w:t>
                  </w:r>
                </w:p>
              </w:tc>
            </w:tr>
            <w:tr w:rsidR="009274EA" w14:paraId="097D5D35" w14:textId="77777777">
              <w:tc>
                <w:tcPr>
                  <w:tcW w:w="1753" w:type="dxa"/>
                  <w:vMerge/>
                  <w:shd w:val="clear" w:color="auto" w:fill="auto"/>
                </w:tcPr>
                <w:p w14:paraId="06AAE977" w14:textId="77777777" w:rsidR="009274EA" w:rsidRDefault="009274EA">
                  <w:pPr>
                    <w:spacing w:after="0"/>
                    <w:jc w:val="center"/>
                    <w:rPr>
                      <w:rFonts w:ascii="Calibri" w:hAnsi="Calibri"/>
                    </w:rPr>
                  </w:pPr>
                </w:p>
              </w:tc>
              <w:tc>
                <w:tcPr>
                  <w:tcW w:w="1753" w:type="dxa"/>
                  <w:vMerge/>
                  <w:shd w:val="clear" w:color="auto" w:fill="auto"/>
                </w:tcPr>
                <w:p w14:paraId="65CB2F94" w14:textId="77777777" w:rsidR="009274EA" w:rsidRDefault="009274EA">
                  <w:pPr>
                    <w:spacing w:after="0"/>
                    <w:jc w:val="center"/>
                    <w:rPr>
                      <w:rFonts w:ascii="Calibri" w:hAnsi="Calibri"/>
                    </w:rPr>
                  </w:pPr>
                </w:p>
              </w:tc>
              <w:tc>
                <w:tcPr>
                  <w:tcW w:w="1753" w:type="dxa"/>
                  <w:shd w:val="clear" w:color="auto" w:fill="auto"/>
                </w:tcPr>
                <w:p w14:paraId="3EED2731" w14:textId="77777777" w:rsidR="009274EA" w:rsidRDefault="00C53038">
                  <w:pPr>
                    <w:spacing w:after="0"/>
                    <w:jc w:val="center"/>
                    <w:rPr>
                      <w:rFonts w:ascii="Calibri" w:hAnsi="Calibri"/>
                    </w:rPr>
                  </w:pPr>
                  <w:r>
                    <w:rPr>
                      <w:rFonts w:ascii="Calibri" w:hAnsi="Calibri"/>
                    </w:rPr>
                    <w:t>Pre/Postpone PRS Session</w:t>
                  </w:r>
                </w:p>
              </w:tc>
              <w:tc>
                <w:tcPr>
                  <w:tcW w:w="1568" w:type="dxa"/>
                  <w:shd w:val="clear" w:color="auto" w:fill="auto"/>
                </w:tcPr>
                <w:p w14:paraId="2B056841" w14:textId="77777777" w:rsidR="009274EA" w:rsidRDefault="00C53038">
                  <w:pPr>
                    <w:spacing w:after="0"/>
                    <w:jc w:val="center"/>
                    <w:rPr>
                      <w:rFonts w:ascii="Calibri" w:hAnsi="Calibri"/>
                    </w:rPr>
                  </w:pPr>
                  <w:r>
                    <w:rPr>
                      <w:rFonts w:ascii="Calibri" w:hAnsi="Calibri"/>
                    </w:rPr>
                    <w:t>View PRS Session</w:t>
                  </w:r>
                </w:p>
              </w:tc>
            </w:tr>
            <w:tr w:rsidR="009274EA" w14:paraId="1162AC35" w14:textId="77777777">
              <w:tc>
                <w:tcPr>
                  <w:tcW w:w="1753" w:type="dxa"/>
                  <w:vMerge/>
                  <w:shd w:val="clear" w:color="auto" w:fill="auto"/>
                </w:tcPr>
                <w:p w14:paraId="296D7AB2" w14:textId="77777777" w:rsidR="009274EA" w:rsidRDefault="009274EA">
                  <w:pPr>
                    <w:spacing w:after="0"/>
                    <w:jc w:val="center"/>
                    <w:rPr>
                      <w:rFonts w:ascii="Calibri" w:hAnsi="Calibri"/>
                    </w:rPr>
                  </w:pPr>
                </w:p>
              </w:tc>
              <w:tc>
                <w:tcPr>
                  <w:tcW w:w="1753" w:type="dxa"/>
                  <w:vMerge/>
                  <w:shd w:val="clear" w:color="auto" w:fill="auto"/>
                </w:tcPr>
                <w:p w14:paraId="6808BA3B" w14:textId="77777777" w:rsidR="009274EA" w:rsidRDefault="009274EA">
                  <w:pPr>
                    <w:spacing w:after="0"/>
                    <w:jc w:val="center"/>
                    <w:rPr>
                      <w:rFonts w:ascii="Calibri" w:hAnsi="Calibri"/>
                    </w:rPr>
                  </w:pPr>
                </w:p>
              </w:tc>
              <w:tc>
                <w:tcPr>
                  <w:tcW w:w="1753" w:type="dxa"/>
                  <w:shd w:val="clear" w:color="auto" w:fill="auto"/>
                </w:tcPr>
                <w:p w14:paraId="31DD52C9" w14:textId="77777777" w:rsidR="009274EA" w:rsidRDefault="00C53038">
                  <w:pPr>
                    <w:spacing w:after="0"/>
                    <w:jc w:val="center"/>
                    <w:rPr>
                      <w:rFonts w:ascii="Calibri" w:hAnsi="Calibri"/>
                    </w:rPr>
                  </w:pPr>
                  <w:r>
                    <w:rPr>
                      <w:rFonts w:ascii="Calibri" w:hAnsi="Calibri"/>
                    </w:rPr>
                    <w:t>Selection of PRS Lot (check box)</w:t>
                  </w:r>
                </w:p>
              </w:tc>
              <w:tc>
                <w:tcPr>
                  <w:tcW w:w="1568" w:type="dxa"/>
                  <w:shd w:val="clear" w:color="auto" w:fill="auto"/>
                </w:tcPr>
                <w:p w14:paraId="12BDAB56" w14:textId="77777777" w:rsidR="009274EA" w:rsidRDefault="00C53038">
                  <w:pPr>
                    <w:spacing w:after="0"/>
                    <w:jc w:val="center"/>
                    <w:rPr>
                      <w:rFonts w:ascii="Calibri" w:hAnsi="Calibri"/>
                    </w:rPr>
                  </w:pPr>
                  <w:r>
                    <w:rPr>
                      <w:rFonts w:ascii="Calibri" w:hAnsi="Calibri"/>
                    </w:rPr>
                    <w:t>-</w:t>
                  </w:r>
                </w:p>
              </w:tc>
            </w:tr>
            <w:tr w:rsidR="009274EA" w14:paraId="43861F3B" w14:textId="77777777">
              <w:tc>
                <w:tcPr>
                  <w:tcW w:w="1753" w:type="dxa"/>
                  <w:vMerge/>
                  <w:shd w:val="clear" w:color="auto" w:fill="auto"/>
                </w:tcPr>
                <w:p w14:paraId="117515F1" w14:textId="77777777" w:rsidR="009274EA" w:rsidRDefault="009274EA">
                  <w:pPr>
                    <w:spacing w:after="0"/>
                    <w:jc w:val="center"/>
                    <w:rPr>
                      <w:rFonts w:ascii="Calibri" w:hAnsi="Calibri"/>
                    </w:rPr>
                  </w:pPr>
                </w:p>
              </w:tc>
              <w:tc>
                <w:tcPr>
                  <w:tcW w:w="1753" w:type="dxa"/>
                  <w:vMerge/>
                  <w:shd w:val="clear" w:color="auto" w:fill="auto"/>
                </w:tcPr>
                <w:p w14:paraId="53D78A3A" w14:textId="77777777" w:rsidR="009274EA" w:rsidRDefault="009274EA">
                  <w:pPr>
                    <w:spacing w:after="0"/>
                    <w:jc w:val="center"/>
                    <w:rPr>
                      <w:rFonts w:ascii="Calibri" w:hAnsi="Calibri"/>
                    </w:rPr>
                  </w:pPr>
                </w:p>
              </w:tc>
              <w:tc>
                <w:tcPr>
                  <w:tcW w:w="1753" w:type="dxa"/>
                  <w:shd w:val="clear" w:color="auto" w:fill="auto"/>
                </w:tcPr>
                <w:p w14:paraId="0EDEBE72" w14:textId="77777777" w:rsidR="009274EA" w:rsidRDefault="00C53038">
                  <w:pPr>
                    <w:spacing w:after="0"/>
                    <w:jc w:val="center"/>
                    <w:rPr>
                      <w:rFonts w:ascii="Calibri" w:hAnsi="Calibri"/>
                    </w:rPr>
                  </w:pPr>
                  <w:r>
                    <w:rPr>
                      <w:rFonts w:ascii="Calibri" w:hAnsi="Calibri"/>
                    </w:rPr>
                    <w:t>PRS My Catalog</w:t>
                  </w:r>
                </w:p>
              </w:tc>
              <w:tc>
                <w:tcPr>
                  <w:tcW w:w="1568" w:type="dxa"/>
                  <w:shd w:val="clear" w:color="auto" w:fill="auto"/>
                </w:tcPr>
                <w:p w14:paraId="123CDA0F" w14:textId="77777777" w:rsidR="009274EA" w:rsidRDefault="00C53038">
                  <w:pPr>
                    <w:spacing w:after="0"/>
                    <w:jc w:val="center"/>
                    <w:rPr>
                      <w:rFonts w:ascii="Calibri" w:hAnsi="Calibri"/>
                    </w:rPr>
                  </w:pPr>
                  <w:r>
                    <w:rPr>
                      <w:rFonts w:ascii="Calibri" w:hAnsi="Calibri"/>
                    </w:rPr>
                    <w:t>Modify RP/Valuation</w:t>
                  </w:r>
                </w:p>
              </w:tc>
            </w:tr>
            <w:tr w:rsidR="009274EA" w14:paraId="2B645387" w14:textId="77777777">
              <w:tc>
                <w:tcPr>
                  <w:tcW w:w="1753" w:type="dxa"/>
                  <w:vMerge/>
                  <w:shd w:val="clear" w:color="auto" w:fill="auto"/>
                </w:tcPr>
                <w:p w14:paraId="0B68F39A" w14:textId="77777777" w:rsidR="009274EA" w:rsidRDefault="009274EA">
                  <w:pPr>
                    <w:spacing w:after="0"/>
                    <w:jc w:val="center"/>
                    <w:rPr>
                      <w:rFonts w:ascii="Calibri" w:hAnsi="Calibri"/>
                    </w:rPr>
                  </w:pPr>
                </w:p>
              </w:tc>
              <w:tc>
                <w:tcPr>
                  <w:tcW w:w="1753" w:type="dxa"/>
                  <w:vMerge/>
                  <w:shd w:val="clear" w:color="auto" w:fill="auto"/>
                </w:tcPr>
                <w:p w14:paraId="54561444" w14:textId="77777777" w:rsidR="009274EA" w:rsidRDefault="009274EA">
                  <w:pPr>
                    <w:spacing w:after="0"/>
                    <w:jc w:val="center"/>
                    <w:rPr>
                      <w:rFonts w:ascii="Calibri" w:hAnsi="Calibri"/>
                    </w:rPr>
                  </w:pPr>
                </w:p>
              </w:tc>
              <w:tc>
                <w:tcPr>
                  <w:tcW w:w="1753" w:type="dxa"/>
                  <w:shd w:val="clear" w:color="auto" w:fill="auto"/>
                </w:tcPr>
                <w:p w14:paraId="05544CD3" w14:textId="77777777" w:rsidR="009274EA" w:rsidRDefault="00C53038">
                  <w:pPr>
                    <w:spacing w:after="0"/>
                    <w:jc w:val="center"/>
                    <w:rPr>
                      <w:rFonts w:ascii="Calibri" w:hAnsi="Calibri"/>
                    </w:rPr>
                  </w:pPr>
                  <w:r>
                    <w:rPr>
                      <w:rFonts w:ascii="Calibri" w:hAnsi="Calibri"/>
                    </w:rPr>
                    <w:t>Upload RP Valuation</w:t>
                  </w:r>
                </w:p>
              </w:tc>
              <w:tc>
                <w:tcPr>
                  <w:tcW w:w="1568" w:type="dxa"/>
                  <w:shd w:val="clear" w:color="auto" w:fill="auto"/>
                </w:tcPr>
                <w:p w14:paraId="0E13DF25" w14:textId="77777777" w:rsidR="009274EA" w:rsidRDefault="00C53038">
                  <w:pPr>
                    <w:spacing w:after="0"/>
                    <w:jc w:val="center"/>
                    <w:rPr>
                      <w:rFonts w:ascii="Calibri" w:hAnsi="Calibri"/>
                    </w:rPr>
                  </w:pPr>
                  <w:r>
                    <w:rPr>
                      <w:rFonts w:ascii="Calibri" w:hAnsi="Calibri"/>
                    </w:rPr>
                    <w:t>View Business Rules</w:t>
                  </w:r>
                </w:p>
              </w:tc>
            </w:tr>
            <w:tr w:rsidR="009274EA" w14:paraId="1831DA73" w14:textId="77777777">
              <w:tc>
                <w:tcPr>
                  <w:tcW w:w="1753" w:type="dxa"/>
                  <w:shd w:val="clear" w:color="auto" w:fill="auto"/>
                </w:tcPr>
                <w:p w14:paraId="42E527A7" w14:textId="77777777" w:rsidR="009274EA" w:rsidRDefault="00C53038">
                  <w:pPr>
                    <w:spacing w:after="0"/>
                    <w:jc w:val="center"/>
                    <w:rPr>
                      <w:rFonts w:ascii="Calibri" w:hAnsi="Calibri"/>
                    </w:rPr>
                  </w:pPr>
                  <w:r>
                    <w:rPr>
                      <w:rFonts w:ascii="Calibri" w:hAnsi="Calibri"/>
                    </w:rPr>
                    <w:t>Pre-Auction Status Report</w:t>
                  </w:r>
                </w:p>
              </w:tc>
              <w:tc>
                <w:tcPr>
                  <w:tcW w:w="1753" w:type="dxa"/>
                  <w:shd w:val="clear" w:color="auto" w:fill="auto"/>
                </w:tcPr>
                <w:p w14:paraId="6C2F01B0" w14:textId="77777777" w:rsidR="009274EA" w:rsidRDefault="00C53038">
                  <w:pPr>
                    <w:spacing w:after="0"/>
                    <w:jc w:val="center"/>
                    <w:rPr>
                      <w:rFonts w:ascii="Calibri" w:hAnsi="Calibri"/>
                    </w:rPr>
                  </w:pPr>
                  <w:r>
                    <w:rPr>
                      <w:rFonts w:ascii="Calibri" w:hAnsi="Calibri"/>
                    </w:rPr>
                    <w:t>Pre-Auction Status Report</w:t>
                  </w:r>
                </w:p>
              </w:tc>
              <w:tc>
                <w:tcPr>
                  <w:tcW w:w="1753" w:type="dxa"/>
                  <w:shd w:val="clear" w:color="auto" w:fill="auto"/>
                </w:tcPr>
                <w:p w14:paraId="6260BCD7" w14:textId="77777777" w:rsidR="009274EA" w:rsidRDefault="00C53038">
                  <w:pPr>
                    <w:spacing w:after="0"/>
                    <w:jc w:val="center"/>
                    <w:rPr>
                      <w:rFonts w:ascii="Calibri" w:hAnsi="Calibri"/>
                    </w:rPr>
                  </w:pPr>
                  <w:r>
                    <w:rPr>
                      <w:rFonts w:ascii="Calibri" w:hAnsi="Calibri"/>
                    </w:rPr>
                    <w:t>View</w:t>
                  </w:r>
                </w:p>
              </w:tc>
              <w:tc>
                <w:tcPr>
                  <w:tcW w:w="1568" w:type="dxa"/>
                  <w:shd w:val="clear" w:color="auto" w:fill="auto"/>
                </w:tcPr>
                <w:p w14:paraId="34396058" w14:textId="77777777" w:rsidR="009274EA" w:rsidRDefault="00C53038">
                  <w:pPr>
                    <w:spacing w:after="0"/>
                    <w:jc w:val="center"/>
                    <w:rPr>
                      <w:rFonts w:ascii="Calibri" w:hAnsi="Calibri"/>
                    </w:rPr>
                  </w:pPr>
                  <w:r>
                    <w:rPr>
                      <w:rFonts w:ascii="Calibri" w:hAnsi="Calibri"/>
                    </w:rPr>
                    <w:t>-</w:t>
                  </w:r>
                </w:p>
              </w:tc>
            </w:tr>
            <w:tr w:rsidR="009274EA" w14:paraId="6B13D9D2" w14:textId="77777777">
              <w:tc>
                <w:tcPr>
                  <w:tcW w:w="1753" w:type="dxa"/>
                  <w:vMerge w:val="restart"/>
                  <w:shd w:val="clear" w:color="auto" w:fill="auto"/>
                </w:tcPr>
                <w:p w14:paraId="4B963662" w14:textId="77777777" w:rsidR="009274EA" w:rsidRDefault="00C53038">
                  <w:pPr>
                    <w:spacing w:after="0"/>
                    <w:jc w:val="center"/>
                    <w:rPr>
                      <w:rFonts w:ascii="Calibri" w:hAnsi="Calibri"/>
                    </w:rPr>
                  </w:pPr>
                  <w:r>
                    <w:rPr>
                      <w:rFonts w:ascii="Calibri" w:hAnsi="Calibri"/>
                    </w:rPr>
                    <w:t>Lot No. Series</w:t>
                  </w:r>
                </w:p>
              </w:tc>
              <w:tc>
                <w:tcPr>
                  <w:tcW w:w="1753" w:type="dxa"/>
                  <w:vMerge w:val="restart"/>
                  <w:shd w:val="clear" w:color="auto" w:fill="auto"/>
                </w:tcPr>
                <w:p w14:paraId="5CB127D0" w14:textId="77777777" w:rsidR="009274EA" w:rsidRDefault="00C53038">
                  <w:pPr>
                    <w:spacing w:after="0"/>
                    <w:jc w:val="center"/>
                    <w:rPr>
                      <w:rFonts w:ascii="Calibri" w:hAnsi="Calibri"/>
                    </w:rPr>
                  </w:pPr>
                  <w:r>
                    <w:rPr>
                      <w:rFonts w:ascii="Calibri" w:hAnsi="Calibri"/>
                    </w:rPr>
                    <w:t>Manage Lot No. Series</w:t>
                  </w:r>
                </w:p>
              </w:tc>
              <w:tc>
                <w:tcPr>
                  <w:tcW w:w="1753" w:type="dxa"/>
                  <w:shd w:val="clear" w:color="auto" w:fill="auto"/>
                </w:tcPr>
                <w:p w14:paraId="13514B14" w14:textId="77777777" w:rsidR="009274EA" w:rsidRDefault="00C53038">
                  <w:pPr>
                    <w:spacing w:after="0"/>
                    <w:jc w:val="center"/>
                    <w:rPr>
                      <w:rFonts w:ascii="Calibri" w:hAnsi="Calibri"/>
                    </w:rPr>
                  </w:pPr>
                  <w:r>
                    <w:rPr>
                      <w:rFonts w:ascii="Calibri" w:hAnsi="Calibri"/>
                    </w:rPr>
                    <w:t>Create</w:t>
                  </w:r>
                </w:p>
              </w:tc>
              <w:tc>
                <w:tcPr>
                  <w:tcW w:w="1568" w:type="dxa"/>
                  <w:shd w:val="clear" w:color="auto" w:fill="auto"/>
                </w:tcPr>
                <w:p w14:paraId="30BA030D" w14:textId="77777777" w:rsidR="009274EA" w:rsidRDefault="00C53038">
                  <w:pPr>
                    <w:spacing w:after="0"/>
                    <w:jc w:val="center"/>
                    <w:rPr>
                      <w:rFonts w:ascii="Calibri" w:hAnsi="Calibri"/>
                    </w:rPr>
                  </w:pPr>
                  <w:r>
                    <w:rPr>
                      <w:rFonts w:ascii="Calibri" w:hAnsi="Calibri"/>
                    </w:rPr>
                    <w:t>Edit/Modify</w:t>
                  </w:r>
                </w:p>
              </w:tc>
            </w:tr>
            <w:tr w:rsidR="009274EA" w14:paraId="001BD160" w14:textId="77777777">
              <w:tc>
                <w:tcPr>
                  <w:tcW w:w="1753" w:type="dxa"/>
                  <w:vMerge/>
                  <w:shd w:val="clear" w:color="auto" w:fill="auto"/>
                </w:tcPr>
                <w:p w14:paraId="73982DCB" w14:textId="77777777" w:rsidR="009274EA" w:rsidRDefault="009274EA">
                  <w:pPr>
                    <w:spacing w:after="0"/>
                    <w:jc w:val="center"/>
                    <w:rPr>
                      <w:rFonts w:ascii="Calibri" w:hAnsi="Calibri"/>
                    </w:rPr>
                  </w:pPr>
                </w:p>
              </w:tc>
              <w:tc>
                <w:tcPr>
                  <w:tcW w:w="1753" w:type="dxa"/>
                  <w:vMerge/>
                  <w:shd w:val="clear" w:color="auto" w:fill="auto"/>
                </w:tcPr>
                <w:p w14:paraId="3021C327" w14:textId="77777777" w:rsidR="009274EA" w:rsidRDefault="009274EA">
                  <w:pPr>
                    <w:spacing w:after="0"/>
                    <w:jc w:val="center"/>
                    <w:rPr>
                      <w:rFonts w:ascii="Calibri" w:hAnsi="Calibri"/>
                    </w:rPr>
                  </w:pPr>
                </w:p>
              </w:tc>
              <w:tc>
                <w:tcPr>
                  <w:tcW w:w="1753" w:type="dxa"/>
                  <w:shd w:val="clear" w:color="auto" w:fill="auto"/>
                </w:tcPr>
                <w:p w14:paraId="1A487321" w14:textId="77777777" w:rsidR="009274EA" w:rsidRDefault="00C53038">
                  <w:pPr>
                    <w:spacing w:after="0"/>
                    <w:jc w:val="center"/>
                    <w:rPr>
                      <w:rFonts w:ascii="Calibri" w:hAnsi="Calibri"/>
                    </w:rPr>
                  </w:pPr>
                  <w:r>
                    <w:rPr>
                      <w:rFonts w:ascii="Calibri" w:hAnsi="Calibri"/>
                    </w:rPr>
                    <w:t>View</w:t>
                  </w:r>
                </w:p>
              </w:tc>
              <w:tc>
                <w:tcPr>
                  <w:tcW w:w="1568" w:type="dxa"/>
                  <w:shd w:val="clear" w:color="auto" w:fill="auto"/>
                </w:tcPr>
                <w:p w14:paraId="68758929" w14:textId="77777777" w:rsidR="009274EA" w:rsidRDefault="00C53038">
                  <w:pPr>
                    <w:spacing w:after="0"/>
                    <w:jc w:val="center"/>
                    <w:rPr>
                      <w:rFonts w:ascii="Calibri" w:hAnsi="Calibri"/>
                    </w:rPr>
                  </w:pPr>
                  <w:r>
                    <w:rPr>
                      <w:rFonts w:ascii="Calibri" w:hAnsi="Calibri"/>
                    </w:rPr>
                    <w:t>Remove</w:t>
                  </w:r>
                </w:p>
              </w:tc>
            </w:tr>
            <w:tr w:rsidR="009274EA" w14:paraId="4E193608" w14:textId="77777777">
              <w:tc>
                <w:tcPr>
                  <w:tcW w:w="1753" w:type="dxa"/>
                  <w:shd w:val="clear" w:color="auto" w:fill="auto"/>
                </w:tcPr>
                <w:p w14:paraId="463BFD6E" w14:textId="77777777" w:rsidR="009274EA" w:rsidRDefault="00C53038">
                  <w:pPr>
                    <w:spacing w:after="0"/>
                    <w:jc w:val="center"/>
                    <w:rPr>
                      <w:rFonts w:ascii="Calibri" w:hAnsi="Calibri"/>
                    </w:rPr>
                  </w:pPr>
                  <w:r>
                    <w:rPr>
                      <w:rFonts w:ascii="Calibri" w:hAnsi="Calibri"/>
                    </w:rPr>
                    <w:t>Tea Quality Parameters</w:t>
                  </w:r>
                </w:p>
              </w:tc>
              <w:tc>
                <w:tcPr>
                  <w:tcW w:w="1753" w:type="dxa"/>
                  <w:shd w:val="clear" w:color="auto" w:fill="auto"/>
                </w:tcPr>
                <w:p w14:paraId="06764F97" w14:textId="77777777" w:rsidR="009274EA" w:rsidRDefault="00C53038">
                  <w:pPr>
                    <w:spacing w:after="0"/>
                    <w:jc w:val="center"/>
                    <w:rPr>
                      <w:rFonts w:ascii="Calibri" w:hAnsi="Calibri"/>
                    </w:rPr>
                  </w:pPr>
                  <w:r>
                    <w:rPr>
                      <w:rFonts w:ascii="Calibri" w:hAnsi="Calibri"/>
                    </w:rPr>
                    <w:t>Tea Quality Parameters</w:t>
                  </w:r>
                </w:p>
              </w:tc>
              <w:tc>
                <w:tcPr>
                  <w:tcW w:w="1753" w:type="dxa"/>
                  <w:shd w:val="clear" w:color="auto" w:fill="auto"/>
                </w:tcPr>
                <w:p w14:paraId="03D80191" w14:textId="77777777" w:rsidR="009274EA" w:rsidRDefault="00C53038">
                  <w:pPr>
                    <w:spacing w:after="0"/>
                    <w:jc w:val="center"/>
                    <w:rPr>
                      <w:rFonts w:ascii="Calibri" w:hAnsi="Calibri"/>
                    </w:rPr>
                  </w:pPr>
                  <w:r>
                    <w:rPr>
                      <w:rFonts w:ascii="Calibri" w:hAnsi="Calibri"/>
                    </w:rPr>
                    <w:t>View</w:t>
                  </w:r>
                </w:p>
              </w:tc>
              <w:tc>
                <w:tcPr>
                  <w:tcW w:w="1568" w:type="dxa"/>
                  <w:shd w:val="clear" w:color="auto" w:fill="auto"/>
                </w:tcPr>
                <w:p w14:paraId="10C0C383" w14:textId="77777777" w:rsidR="009274EA" w:rsidRDefault="00C53038">
                  <w:pPr>
                    <w:spacing w:after="0"/>
                    <w:jc w:val="center"/>
                    <w:rPr>
                      <w:rFonts w:ascii="Calibri" w:hAnsi="Calibri"/>
                    </w:rPr>
                  </w:pPr>
                  <w:r>
                    <w:rPr>
                      <w:rFonts w:ascii="Calibri" w:hAnsi="Calibri"/>
                    </w:rPr>
                    <w:t>-</w:t>
                  </w:r>
                </w:p>
              </w:tc>
            </w:tr>
            <w:tr w:rsidR="009274EA" w14:paraId="08B4FF4E" w14:textId="77777777">
              <w:tc>
                <w:tcPr>
                  <w:tcW w:w="1753" w:type="dxa"/>
                  <w:vMerge w:val="restart"/>
                  <w:shd w:val="clear" w:color="auto" w:fill="auto"/>
                </w:tcPr>
                <w:p w14:paraId="383AA8A6" w14:textId="77777777" w:rsidR="009274EA" w:rsidRDefault="00C53038">
                  <w:pPr>
                    <w:spacing w:after="0"/>
                    <w:jc w:val="center"/>
                    <w:rPr>
                      <w:rFonts w:ascii="Calibri" w:hAnsi="Calibri"/>
                    </w:rPr>
                  </w:pPr>
                  <w:r>
                    <w:rPr>
                      <w:rFonts w:ascii="Calibri" w:hAnsi="Calibri"/>
                    </w:rPr>
                    <w:t>Pre-Auction (For Buyer)</w:t>
                  </w:r>
                </w:p>
              </w:tc>
              <w:tc>
                <w:tcPr>
                  <w:tcW w:w="1753" w:type="dxa"/>
                  <w:shd w:val="clear" w:color="auto" w:fill="auto"/>
                </w:tcPr>
                <w:p w14:paraId="3D64B6AE" w14:textId="77777777" w:rsidR="009274EA" w:rsidRDefault="00C53038">
                  <w:pPr>
                    <w:spacing w:after="0"/>
                    <w:jc w:val="center"/>
                    <w:rPr>
                      <w:rFonts w:ascii="Calibri" w:hAnsi="Calibri"/>
                    </w:rPr>
                  </w:pPr>
                  <w:r>
                    <w:rPr>
                      <w:rFonts w:ascii="Calibri" w:hAnsi="Calibri"/>
                    </w:rPr>
                    <w:t>Sale Program</w:t>
                  </w:r>
                </w:p>
              </w:tc>
              <w:tc>
                <w:tcPr>
                  <w:tcW w:w="1753" w:type="dxa"/>
                  <w:shd w:val="clear" w:color="auto" w:fill="auto"/>
                </w:tcPr>
                <w:p w14:paraId="5BC10AE6" w14:textId="77777777" w:rsidR="009274EA" w:rsidRDefault="00C53038">
                  <w:pPr>
                    <w:spacing w:after="0"/>
                    <w:jc w:val="center"/>
                    <w:rPr>
                      <w:rFonts w:ascii="Calibri" w:hAnsi="Calibri"/>
                    </w:rPr>
                  </w:pPr>
                  <w:r>
                    <w:rPr>
                      <w:rFonts w:ascii="Calibri" w:hAnsi="Calibri"/>
                    </w:rPr>
                    <w:t>View Sale Program</w:t>
                  </w:r>
                </w:p>
              </w:tc>
              <w:tc>
                <w:tcPr>
                  <w:tcW w:w="1568" w:type="dxa"/>
                  <w:shd w:val="clear" w:color="auto" w:fill="auto"/>
                </w:tcPr>
                <w:p w14:paraId="17CC03A8" w14:textId="77777777" w:rsidR="009274EA" w:rsidRDefault="00C53038">
                  <w:pPr>
                    <w:spacing w:after="0"/>
                    <w:jc w:val="center"/>
                    <w:rPr>
                      <w:rFonts w:ascii="Calibri" w:hAnsi="Calibri"/>
                    </w:rPr>
                  </w:pPr>
                  <w:r>
                    <w:rPr>
                      <w:rFonts w:ascii="Calibri" w:hAnsi="Calibri"/>
                    </w:rPr>
                    <w:t>-</w:t>
                  </w:r>
                </w:p>
              </w:tc>
            </w:tr>
            <w:tr w:rsidR="009274EA" w14:paraId="788FBE9F" w14:textId="77777777">
              <w:tc>
                <w:tcPr>
                  <w:tcW w:w="1753" w:type="dxa"/>
                  <w:vMerge/>
                  <w:shd w:val="clear" w:color="auto" w:fill="auto"/>
                </w:tcPr>
                <w:p w14:paraId="22B2FA73" w14:textId="77777777" w:rsidR="009274EA" w:rsidRDefault="009274EA">
                  <w:pPr>
                    <w:spacing w:after="0"/>
                    <w:jc w:val="center"/>
                    <w:rPr>
                      <w:rFonts w:ascii="Calibri" w:hAnsi="Calibri"/>
                    </w:rPr>
                  </w:pPr>
                </w:p>
              </w:tc>
              <w:tc>
                <w:tcPr>
                  <w:tcW w:w="1753" w:type="dxa"/>
                  <w:shd w:val="clear" w:color="auto" w:fill="auto"/>
                </w:tcPr>
                <w:p w14:paraId="473EE093" w14:textId="77777777" w:rsidR="009274EA" w:rsidRDefault="00C53038">
                  <w:pPr>
                    <w:spacing w:after="0"/>
                    <w:jc w:val="center"/>
                    <w:rPr>
                      <w:rFonts w:ascii="Calibri" w:hAnsi="Calibri"/>
                    </w:rPr>
                  </w:pPr>
                  <w:r>
                    <w:rPr>
                      <w:rFonts w:ascii="Calibri" w:hAnsi="Calibri"/>
                    </w:rPr>
                    <w:t>Auction Session</w:t>
                  </w:r>
                </w:p>
              </w:tc>
              <w:tc>
                <w:tcPr>
                  <w:tcW w:w="1753" w:type="dxa"/>
                  <w:shd w:val="clear" w:color="auto" w:fill="auto"/>
                </w:tcPr>
                <w:p w14:paraId="523A363A" w14:textId="77777777" w:rsidR="009274EA" w:rsidRDefault="00C53038">
                  <w:pPr>
                    <w:spacing w:after="0"/>
                    <w:jc w:val="center"/>
                    <w:rPr>
                      <w:rFonts w:ascii="Calibri" w:hAnsi="Calibri"/>
                    </w:rPr>
                  </w:pPr>
                  <w:r>
                    <w:rPr>
                      <w:rFonts w:ascii="Calibri" w:hAnsi="Calibri"/>
                    </w:rPr>
                    <w:t>View Auction Session</w:t>
                  </w:r>
                </w:p>
              </w:tc>
              <w:tc>
                <w:tcPr>
                  <w:tcW w:w="1568" w:type="dxa"/>
                  <w:shd w:val="clear" w:color="auto" w:fill="auto"/>
                </w:tcPr>
                <w:p w14:paraId="1E3F2C35" w14:textId="77777777" w:rsidR="009274EA" w:rsidRDefault="00C53038">
                  <w:pPr>
                    <w:spacing w:after="0"/>
                    <w:jc w:val="center"/>
                    <w:rPr>
                      <w:rFonts w:ascii="Calibri" w:hAnsi="Calibri"/>
                    </w:rPr>
                  </w:pPr>
                  <w:r>
                    <w:rPr>
                      <w:rFonts w:ascii="Calibri" w:hAnsi="Calibri"/>
                    </w:rPr>
                    <w:t>-</w:t>
                  </w:r>
                </w:p>
              </w:tc>
            </w:tr>
            <w:tr w:rsidR="009274EA" w14:paraId="0925AE01" w14:textId="77777777">
              <w:trPr>
                <w:trHeight w:val="512"/>
              </w:trPr>
              <w:tc>
                <w:tcPr>
                  <w:tcW w:w="1753" w:type="dxa"/>
                  <w:vMerge/>
                  <w:shd w:val="clear" w:color="auto" w:fill="auto"/>
                </w:tcPr>
                <w:p w14:paraId="3D90E401" w14:textId="77777777" w:rsidR="009274EA" w:rsidRDefault="009274EA">
                  <w:pPr>
                    <w:spacing w:after="0"/>
                    <w:jc w:val="center"/>
                    <w:rPr>
                      <w:rFonts w:ascii="Calibri" w:hAnsi="Calibri"/>
                    </w:rPr>
                  </w:pPr>
                </w:p>
              </w:tc>
              <w:tc>
                <w:tcPr>
                  <w:tcW w:w="1753" w:type="dxa"/>
                  <w:vMerge w:val="restart"/>
                  <w:shd w:val="clear" w:color="auto" w:fill="auto"/>
                </w:tcPr>
                <w:p w14:paraId="7A87D925" w14:textId="77777777" w:rsidR="009274EA" w:rsidRDefault="00C53038">
                  <w:pPr>
                    <w:spacing w:after="0"/>
                    <w:jc w:val="center"/>
                    <w:rPr>
                      <w:rFonts w:ascii="Calibri" w:hAnsi="Calibri"/>
                    </w:rPr>
                  </w:pPr>
                  <w:r>
                    <w:rPr>
                      <w:rFonts w:ascii="Calibri" w:hAnsi="Calibri"/>
                    </w:rPr>
                    <w:t>Auction Catalog</w:t>
                  </w:r>
                </w:p>
              </w:tc>
              <w:tc>
                <w:tcPr>
                  <w:tcW w:w="1753" w:type="dxa"/>
                  <w:shd w:val="clear" w:color="auto" w:fill="auto"/>
                </w:tcPr>
                <w:p w14:paraId="48A25807" w14:textId="77777777" w:rsidR="009274EA" w:rsidRDefault="00C53038">
                  <w:pPr>
                    <w:spacing w:after="0"/>
                    <w:jc w:val="center"/>
                    <w:rPr>
                      <w:rFonts w:ascii="Calibri" w:hAnsi="Calibri"/>
                    </w:rPr>
                  </w:pPr>
                  <w:r>
                    <w:rPr>
                      <w:rFonts w:ascii="Calibri" w:hAnsi="Calibri"/>
                    </w:rPr>
                    <w:t>Auction Catalog</w:t>
                  </w:r>
                </w:p>
              </w:tc>
              <w:tc>
                <w:tcPr>
                  <w:tcW w:w="1568" w:type="dxa"/>
                  <w:shd w:val="clear" w:color="auto" w:fill="auto"/>
                </w:tcPr>
                <w:p w14:paraId="1717DA7D" w14:textId="77777777" w:rsidR="009274EA" w:rsidRDefault="00C53038">
                  <w:pPr>
                    <w:spacing w:after="0"/>
                    <w:jc w:val="center"/>
                    <w:rPr>
                      <w:rFonts w:ascii="Calibri" w:hAnsi="Calibri"/>
                    </w:rPr>
                  </w:pPr>
                  <w:r>
                    <w:rPr>
                      <w:rFonts w:ascii="Calibri" w:hAnsi="Calibri"/>
                    </w:rPr>
                    <w:t>My Catalog</w:t>
                  </w:r>
                </w:p>
              </w:tc>
            </w:tr>
            <w:tr w:rsidR="009274EA" w14:paraId="728A57C8" w14:textId="77777777">
              <w:tc>
                <w:tcPr>
                  <w:tcW w:w="1753" w:type="dxa"/>
                  <w:vMerge/>
                  <w:shd w:val="clear" w:color="auto" w:fill="auto"/>
                </w:tcPr>
                <w:p w14:paraId="0590FF82" w14:textId="77777777" w:rsidR="009274EA" w:rsidRDefault="009274EA">
                  <w:pPr>
                    <w:spacing w:after="0"/>
                    <w:jc w:val="center"/>
                    <w:rPr>
                      <w:rFonts w:ascii="Calibri" w:hAnsi="Calibri"/>
                    </w:rPr>
                  </w:pPr>
                </w:p>
              </w:tc>
              <w:tc>
                <w:tcPr>
                  <w:tcW w:w="1753" w:type="dxa"/>
                  <w:vMerge/>
                  <w:shd w:val="clear" w:color="auto" w:fill="auto"/>
                </w:tcPr>
                <w:p w14:paraId="26A6D8F9" w14:textId="77777777" w:rsidR="009274EA" w:rsidRDefault="009274EA">
                  <w:pPr>
                    <w:spacing w:after="0"/>
                    <w:jc w:val="center"/>
                    <w:rPr>
                      <w:rFonts w:ascii="Calibri" w:hAnsi="Calibri"/>
                    </w:rPr>
                  </w:pPr>
                </w:p>
              </w:tc>
              <w:tc>
                <w:tcPr>
                  <w:tcW w:w="1753" w:type="dxa"/>
                  <w:shd w:val="clear" w:color="auto" w:fill="auto"/>
                </w:tcPr>
                <w:p w14:paraId="69DE8B84" w14:textId="77777777" w:rsidR="009274EA" w:rsidRDefault="00C53038">
                  <w:pPr>
                    <w:spacing w:after="0"/>
                    <w:jc w:val="center"/>
                    <w:rPr>
                      <w:rFonts w:ascii="Calibri" w:hAnsi="Calibri"/>
                    </w:rPr>
                  </w:pPr>
                  <w:r>
                    <w:rPr>
                      <w:rFonts w:ascii="Calibri" w:hAnsi="Calibri"/>
                    </w:rPr>
                    <w:t>Upload Valuation</w:t>
                  </w:r>
                </w:p>
              </w:tc>
              <w:tc>
                <w:tcPr>
                  <w:tcW w:w="1568" w:type="dxa"/>
                  <w:shd w:val="clear" w:color="auto" w:fill="auto"/>
                </w:tcPr>
                <w:p w14:paraId="199B3699" w14:textId="77777777" w:rsidR="009274EA" w:rsidRDefault="00C53038">
                  <w:pPr>
                    <w:spacing w:after="0"/>
                    <w:jc w:val="center"/>
                    <w:rPr>
                      <w:rFonts w:ascii="Calibri" w:hAnsi="Calibri"/>
                    </w:rPr>
                  </w:pPr>
                  <w:r>
                    <w:rPr>
                      <w:rFonts w:ascii="Calibri" w:hAnsi="Calibri"/>
                    </w:rPr>
                    <w:t>-</w:t>
                  </w:r>
                </w:p>
              </w:tc>
            </w:tr>
            <w:tr w:rsidR="009274EA" w14:paraId="6CAB9904" w14:textId="77777777">
              <w:tc>
                <w:tcPr>
                  <w:tcW w:w="1753" w:type="dxa"/>
                  <w:vMerge/>
                  <w:shd w:val="clear" w:color="auto" w:fill="auto"/>
                </w:tcPr>
                <w:p w14:paraId="40568972" w14:textId="77777777" w:rsidR="009274EA" w:rsidRDefault="009274EA">
                  <w:pPr>
                    <w:spacing w:after="0"/>
                    <w:jc w:val="center"/>
                    <w:rPr>
                      <w:rFonts w:ascii="Calibri" w:hAnsi="Calibri"/>
                    </w:rPr>
                  </w:pPr>
                </w:p>
              </w:tc>
              <w:tc>
                <w:tcPr>
                  <w:tcW w:w="1753" w:type="dxa"/>
                  <w:vMerge w:val="restart"/>
                  <w:shd w:val="clear" w:color="auto" w:fill="auto"/>
                </w:tcPr>
                <w:p w14:paraId="52E3A292" w14:textId="77777777" w:rsidR="009274EA" w:rsidRDefault="00C53038">
                  <w:pPr>
                    <w:spacing w:after="0"/>
                    <w:jc w:val="center"/>
                    <w:rPr>
                      <w:rFonts w:ascii="Calibri" w:hAnsi="Calibri"/>
                    </w:rPr>
                  </w:pPr>
                  <w:r>
                    <w:rPr>
                      <w:rFonts w:ascii="Calibri" w:hAnsi="Calibri"/>
                    </w:rPr>
                    <w:t>My Planner</w:t>
                  </w:r>
                </w:p>
              </w:tc>
              <w:tc>
                <w:tcPr>
                  <w:tcW w:w="1753" w:type="dxa"/>
                  <w:shd w:val="clear" w:color="auto" w:fill="auto"/>
                </w:tcPr>
                <w:p w14:paraId="01E091CF" w14:textId="77777777" w:rsidR="009274EA" w:rsidRDefault="00C53038">
                  <w:pPr>
                    <w:spacing w:after="0"/>
                    <w:jc w:val="center"/>
                    <w:rPr>
                      <w:rFonts w:ascii="Calibri" w:hAnsi="Calibri"/>
                    </w:rPr>
                  </w:pPr>
                  <w:r>
                    <w:rPr>
                      <w:rFonts w:ascii="Calibri" w:hAnsi="Calibri"/>
                    </w:rPr>
                    <w:t>Create My Planner</w:t>
                  </w:r>
                </w:p>
              </w:tc>
              <w:tc>
                <w:tcPr>
                  <w:tcW w:w="1568" w:type="dxa"/>
                  <w:shd w:val="clear" w:color="auto" w:fill="auto"/>
                </w:tcPr>
                <w:p w14:paraId="1F4672B7" w14:textId="77777777" w:rsidR="009274EA" w:rsidRDefault="00C53038">
                  <w:pPr>
                    <w:spacing w:after="0"/>
                    <w:jc w:val="center"/>
                    <w:rPr>
                      <w:rFonts w:ascii="Calibri" w:hAnsi="Calibri"/>
                    </w:rPr>
                  </w:pPr>
                  <w:r>
                    <w:rPr>
                      <w:rFonts w:ascii="Calibri" w:hAnsi="Calibri"/>
                    </w:rPr>
                    <w:t>Edit My Planner</w:t>
                  </w:r>
                </w:p>
              </w:tc>
            </w:tr>
            <w:tr w:rsidR="009274EA" w14:paraId="3CC607C7" w14:textId="77777777">
              <w:tc>
                <w:tcPr>
                  <w:tcW w:w="1753" w:type="dxa"/>
                  <w:vMerge/>
                  <w:shd w:val="clear" w:color="auto" w:fill="auto"/>
                </w:tcPr>
                <w:p w14:paraId="0E1A2AB0" w14:textId="77777777" w:rsidR="009274EA" w:rsidRDefault="009274EA">
                  <w:pPr>
                    <w:spacing w:after="0"/>
                    <w:jc w:val="center"/>
                    <w:rPr>
                      <w:rFonts w:ascii="Calibri" w:hAnsi="Calibri"/>
                    </w:rPr>
                  </w:pPr>
                </w:p>
              </w:tc>
              <w:tc>
                <w:tcPr>
                  <w:tcW w:w="1753" w:type="dxa"/>
                  <w:vMerge/>
                  <w:shd w:val="clear" w:color="auto" w:fill="auto"/>
                </w:tcPr>
                <w:p w14:paraId="1CE45BB6" w14:textId="77777777" w:rsidR="009274EA" w:rsidRDefault="009274EA">
                  <w:pPr>
                    <w:spacing w:after="0"/>
                    <w:jc w:val="center"/>
                    <w:rPr>
                      <w:rFonts w:ascii="Calibri" w:hAnsi="Calibri"/>
                    </w:rPr>
                  </w:pPr>
                </w:p>
              </w:tc>
              <w:tc>
                <w:tcPr>
                  <w:tcW w:w="1753" w:type="dxa"/>
                  <w:shd w:val="clear" w:color="auto" w:fill="auto"/>
                </w:tcPr>
                <w:p w14:paraId="7F9F0A50" w14:textId="77777777" w:rsidR="009274EA" w:rsidRDefault="00C53038">
                  <w:pPr>
                    <w:spacing w:after="0"/>
                    <w:jc w:val="center"/>
                    <w:rPr>
                      <w:rFonts w:ascii="Calibri" w:hAnsi="Calibri"/>
                    </w:rPr>
                  </w:pPr>
                  <w:r>
                    <w:rPr>
                      <w:rFonts w:ascii="Calibri" w:hAnsi="Calibri"/>
                    </w:rPr>
                    <w:t>View My Planner</w:t>
                  </w:r>
                </w:p>
              </w:tc>
              <w:tc>
                <w:tcPr>
                  <w:tcW w:w="1568" w:type="dxa"/>
                  <w:shd w:val="clear" w:color="auto" w:fill="auto"/>
                </w:tcPr>
                <w:p w14:paraId="135B9DEB" w14:textId="77777777" w:rsidR="009274EA" w:rsidRDefault="00C53038">
                  <w:pPr>
                    <w:spacing w:after="0"/>
                    <w:jc w:val="center"/>
                    <w:rPr>
                      <w:rFonts w:ascii="Calibri" w:hAnsi="Calibri"/>
                    </w:rPr>
                  </w:pPr>
                  <w:r>
                    <w:rPr>
                      <w:rFonts w:ascii="Calibri" w:hAnsi="Calibri"/>
                    </w:rPr>
                    <w:t>Delete My Planner</w:t>
                  </w:r>
                </w:p>
              </w:tc>
            </w:tr>
            <w:tr w:rsidR="009274EA" w14:paraId="107755C2" w14:textId="77777777">
              <w:tc>
                <w:tcPr>
                  <w:tcW w:w="1753" w:type="dxa"/>
                  <w:vMerge/>
                  <w:shd w:val="clear" w:color="auto" w:fill="auto"/>
                </w:tcPr>
                <w:p w14:paraId="14253B1B" w14:textId="77777777" w:rsidR="009274EA" w:rsidRDefault="009274EA">
                  <w:pPr>
                    <w:spacing w:after="0"/>
                    <w:jc w:val="center"/>
                    <w:rPr>
                      <w:rFonts w:ascii="Calibri" w:hAnsi="Calibri"/>
                    </w:rPr>
                  </w:pPr>
                </w:p>
              </w:tc>
              <w:tc>
                <w:tcPr>
                  <w:tcW w:w="1753" w:type="dxa"/>
                  <w:vMerge w:val="restart"/>
                  <w:shd w:val="clear" w:color="auto" w:fill="auto"/>
                </w:tcPr>
                <w:p w14:paraId="73593E2B" w14:textId="77777777" w:rsidR="009274EA" w:rsidRDefault="00C53038">
                  <w:pPr>
                    <w:spacing w:after="0"/>
                    <w:jc w:val="center"/>
                    <w:rPr>
                      <w:rFonts w:ascii="Calibri" w:hAnsi="Calibri"/>
                    </w:rPr>
                  </w:pPr>
                  <w:r>
                    <w:rPr>
                      <w:rFonts w:ascii="Calibri" w:hAnsi="Calibri"/>
                    </w:rPr>
                    <w:t>PRS Auction Catalog</w:t>
                  </w:r>
                </w:p>
              </w:tc>
              <w:tc>
                <w:tcPr>
                  <w:tcW w:w="1753" w:type="dxa"/>
                  <w:shd w:val="clear" w:color="auto" w:fill="auto"/>
                </w:tcPr>
                <w:p w14:paraId="41B2DCC6" w14:textId="77777777" w:rsidR="009274EA" w:rsidRDefault="00C53038">
                  <w:pPr>
                    <w:spacing w:after="0"/>
                    <w:jc w:val="center"/>
                    <w:rPr>
                      <w:rFonts w:ascii="Calibri" w:hAnsi="Calibri"/>
                    </w:rPr>
                  </w:pPr>
                  <w:r>
                    <w:rPr>
                      <w:rFonts w:ascii="Calibri" w:hAnsi="Calibri"/>
                    </w:rPr>
                    <w:t>PRS Auction Catalog</w:t>
                  </w:r>
                </w:p>
              </w:tc>
              <w:tc>
                <w:tcPr>
                  <w:tcW w:w="1568" w:type="dxa"/>
                  <w:shd w:val="clear" w:color="auto" w:fill="auto"/>
                </w:tcPr>
                <w:p w14:paraId="05CC7A2A" w14:textId="77777777" w:rsidR="009274EA" w:rsidRDefault="00C53038">
                  <w:pPr>
                    <w:spacing w:after="0"/>
                    <w:jc w:val="center"/>
                    <w:rPr>
                      <w:rFonts w:ascii="Calibri" w:hAnsi="Calibri"/>
                    </w:rPr>
                  </w:pPr>
                  <w:r>
                    <w:rPr>
                      <w:rFonts w:ascii="Calibri" w:hAnsi="Calibri"/>
                    </w:rPr>
                    <w:t>PRS My Catalog</w:t>
                  </w:r>
                </w:p>
              </w:tc>
            </w:tr>
            <w:tr w:rsidR="009274EA" w14:paraId="49A745C8" w14:textId="77777777">
              <w:tc>
                <w:tcPr>
                  <w:tcW w:w="1753" w:type="dxa"/>
                  <w:vMerge/>
                  <w:shd w:val="clear" w:color="auto" w:fill="auto"/>
                </w:tcPr>
                <w:p w14:paraId="4D21A54E" w14:textId="77777777" w:rsidR="009274EA" w:rsidRDefault="009274EA">
                  <w:pPr>
                    <w:spacing w:after="0"/>
                    <w:jc w:val="center"/>
                    <w:rPr>
                      <w:rFonts w:ascii="Calibri" w:hAnsi="Calibri"/>
                    </w:rPr>
                  </w:pPr>
                </w:p>
              </w:tc>
              <w:tc>
                <w:tcPr>
                  <w:tcW w:w="1753" w:type="dxa"/>
                  <w:vMerge/>
                  <w:shd w:val="clear" w:color="auto" w:fill="auto"/>
                </w:tcPr>
                <w:p w14:paraId="1ECF7329" w14:textId="77777777" w:rsidR="009274EA" w:rsidRDefault="009274EA">
                  <w:pPr>
                    <w:spacing w:after="0"/>
                    <w:jc w:val="center"/>
                    <w:rPr>
                      <w:rFonts w:ascii="Calibri" w:hAnsi="Calibri"/>
                    </w:rPr>
                  </w:pPr>
                </w:p>
              </w:tc>
              <w:tc>
                <w:tcPr>
                  <w:tcW w:w="1753" w:type="dxa"/>
                  <w:shd w:val="clear" w:color="auto" w:fill="auto"/>
                </w:tcPr>
                <w:p w14:paraId="1781ACDC" w14:textId="77777777" w:rsidR="009274EA" w:rsidRDefault="00C53038">
                  <w:pPr>
                    <w:spacing w:after="0"/>
                    <w:jc w:val="center"/>
                    <w:rPr>
                      <w:rFonts w:ascii="Calibri" w:hAnsi="Calibri"/>
                    </w:rPr>
                  </w:pPr>
                  <w:r>
                    <w:rPr>
                      <w:rFonts w:ascii="Calibri" w:hAnsi="Calibri"/>
                    </w:rPr>
                    <w:t>PRS Upload Valuation</w:t>
                  </w:r>
                </w:p>
              </w:tc>
              <w:tc>
                <w:tcPr>
                  <w:tcW w:w="1568" w:type="dxa"/>
                  <w:shd w:val="clear" w:color="auto" w:fill="auto"/>
                </w:tcPr>
                <w:p w14:paraId="64D139E7" w14:textId="77777777" w:rsidR="009274EA" w:rsidRDefault="00C53038">
                  <w:pPr>
                    <w:spacing w:after="0"/>
                    <w:jc w:val="center"/>
                    <w:rPr>
                      <w:rFonts w:ascii="Calibri" w:hAnsi="Calibri"/>
                    </w:rPr>
                  </w:pPr>
                  <w:r>
                    <w:rPr>
                      <w:rFonts w:ascii="Calibri" w:hAnsi="Calibri"/>
                    </w:rPr>
                    <w:t>-</w:t>
                  </w:r>
                </w:p>
              </w:tc>
            </w:tr>
            <w:tr w:rsidR="009274EA" w14:paraId="7546275B" w14:textId="77777777">
              <w:tc>
                <w:tcPr>
                  <w:tcW w:w="1753" w:type="dxa"/>
                  <w:vMerge/>
                  <w:shd w:val="clear" w:color="auto" w:fill="auto"/>
                </w:tcPr>
                <w:p w14:paraId="312CF4F4" w14:textId="77777777" w:rsidR="009274EA" w:rsidRDefault="009274EA">
                  <w:pPr>
                    <w:spacing w:after="0"/>
                    <w:jc w:val="center"/>
                    <w:rPr>
                      <w:rFonts w:ascii="Calibri" w:hAnsi="Calibri"/>
                    </w:rPr>
                  </w:pPr>
                </w:p>
              </w:tc>
              <w:tc>
                <w:tcPr>
                  <w:tcW w:w="1753" w:type="dxa"/>
                  <w:vMerge w:val="restart"/>
                  <w:shd w:val="clear" w:color="auto" w:fill="auto"/>
                </w:tcPr>
                <w:p w14:paraId="24BE12AD" w14:textId="77777777" w:rsidR="009274EA" w:rsidRDefault="00C53038">
                  <w:pPr>
                    <w:spacing w:after="0"/>
                    <w:jc w:val="center"/>
                    <w:rPr>
                      <w:rFonts w:ascii="Calibri" w:hAnsi="Calibri"/>
                    </w:rPr>
                  </w:pPr>
                  <w:r>
                    <w:rPr>
                      <w:rFonts w:ascii="Calibri" w:hAnsi="Calibri"/>
                    </w:rPr>
                    <w:t>PRS My Planner</w:t>
                  </w:r>
                </w:p>
              </w:tc>
              <w:tc>
                <w:tcPr>
                  <w:tcW w:w="1753" w:type="dxa"/>
                  <w:shd w:val="clear" w:color="auto" w:fill="auto"/>
                </w:tcPr>
                <w:p w14:paraId="2ADF4F1D" w14:textId="77777777" w:rsidR="009274EA" w:rsidRDefault="00C53038">
                  <w:pPr>
                    <w:spacing w:after="0"/>
                    <w:jc w:val="center"/>
                    <w:rPr>
                      <w:rFonts w:ascii="Calibri" w:hAnsi="Calibri"/>
                    </w:rPr>
                  </w:pPr>
                  <w:r>
                    <w:rPr>
                      <w:rFonts w:ascii="Calibri" w:hAnsi="Calibri"/>
                    </w:rPr>
                    <w:t>Create PRS My Planner</w:t>
                  </w:r>
                </w:p>
              </w:tc>
              <w:tc>
                <w:tcPr>
                  <w:tcW w:w="1568" w:type="dxa"/>
                  <w:shd w:val="clear" w:color="auto" w:fill="auto"/>
                </w:tcPr>
                <w:p w14:paraId="53EAE453" w14:textId="77777777" w:rsidR="009274EA" w:rsidRDefault="00C53038">
                  <w:pPr>
                    <w:spacing w:after="0"/>
                    <w:jc w:val="center"/>
                    <w:rPr>
                      <w:rFonts w:ascii="Calibri" w:hAnsi="Calibri"/>
                    </w:rPr>
                  </w:pPr>
                  <w:r>
                    <w:rPr>
                      <w:rFonts w:ascii="Calibri" w:hAnsi="Calibri"/>
                    </w:rPr>
                    <w:t>Edit PRS My Planner</w:t>
                  </w:r>
                </w:p>
              </w:tc>
            </w:tr>
            <w:tr w:rsidR="009274EA" w14:paraId="2B2B3CAA" w14:textId="77777777">
              <w:tc>
                <w:tcPr>
                  <w:tcW w:w="1753" w:type="dxa"/>
                  <w:vMerge/>
                  <w:shd w:val="clear" w:color="auto" w:fill="auto"/>
                </w:tcPr>
                <w:p w14:paraId="1F60BAC8" w14:textId="77777777" w:rsidR="009274EA" w:rsidRDefault="009274EA">
                  <w:pPr>
                    <w:spacing w:after="0"/>
                    <w:jc w:val="center"/>
                    <w:rPr>
                      <w:rFonts w:ascii="Calibri" w:hAnsi="Calibri"/>
                    </w:rPr>
                  </w:pPr>
                </w:p>
              </w:tc>
              <w:tc>
                <w:tcPr>
                  <w:tcW w:w="1753" w:type="dxa"/>
                  <w:vMerge/>
                  <w:shd w:val="clear" w:color="auto" w:fill="auto"/>
                </w:tcPr>
                <w:p w14:paraId="5CEA53B6" w14:textId="77777777" w:rsidR="009274EA" w:rsidRDefault="009274EA">
                  <w:pPr>
                    <w:spacing w:after="0"/>
                    <w:jc w:val="center"/>
                    <w:rPr>
                      <w:rFonts w:ascii="Calibri" w:hAnsi="Calibri"/>
                    </w:rPr>
                  </w:pPr>
                </w:p>
              </w:tc>
              <w:tc>
                <w:tcPr>
                  <w:tcW w:w="1753" w:type="dxa"/>
                  <w:shd w:val="clear" w:color="auto" w:fill="auto"/>
                </w:tcPr>
                <w:p w14:paraId="249A4AC8" w14:textId="77777777" w:rsidR="009274EA" w:rsidRDefault="00C53038">
                  <w:pPr>
                    <w:spacing w:after="0"/>
                    <w:jc w:val="center"/>
                    <w:rPr>
                      <w:rFonts w:ascii="Calibri" w:hAnsi="Calibri"/>
                    </w:rPr>
                  </w:pPr>
                  <w:r>
                    <w:rPr>
                      <w:rFonts w:ascii="Calibri" w:hAnsi="Calibri"/>
                    </w:rPr>
                    <w:t>View PRS My Planner</w:t>
                  </w:r>
                </w:p>
              </w:tc>
              <w:tc>
                <w:tcPr>
                  <w:tcW w:w="1568" w:type="dxa"/>
                  <w:shd w:val="clear" w:color="auto" w:fill="auto"/>
                </w:tcPr>
                <w:p w14:paraId="4E339014" w14:textId="77777777" w:rsidR="009274EA" w:rsidRDefault="00C53038">
                  <w:pPr>
                    <w:spacing w:after="0"/>
                    <w:jc w:val="center"/>
                    <w:rPr>
                      <w:rFonts w:ascii="Calibri" w:hAnsi="Calibri"/>
                    </w:rPr>
                  </w:pPr>
                  <w:r>
                    <w:rPr>
                      <w:rFonts w:ascii="Calibri" w:hAnsi="Calibri"/>
                    </w:rPr>
                    <w:t>Delete PRS My Planner</w:t>
                  </w:r>
                </w:p>
              </w:tc>
            </w:tr>
            <w:tr w:rsidR="009274EA" w14:paraId="221D0D95" w14:textId="77777777">
              <w:tc>
                <w:tcPr>
                  <w:tcW w:w="1753" w:type="dxa"/>
                  <w:vMerge/>
                  <w:shd w:val="clear" w:color="auto" w:fill="auto"/>
                </w:tcPr>
                <w:p w14:paraId="34C300BA" w14:textId="77777777" w:rsidR="009274EA" w:rsidRDefault="009274EA">
                  <w:pPr>
                    <w:spacing w:after="0"/>
                    <w:jc w:val="center"/>
                    <w:rPr>
                      <w:rFonts w:ascii="Calibri" w:hAnsi="Calibri"/>
                    </w:rPr>
                  </w:pPr>
                </w:p>
              </w:tc>
              <w:tc>
                <w:tcPr>
                  <w:tcW w:w="1753" w:type="dxa"/>
                  <w:shd w:val="clear" w:color="auto" w:fill="auto"/>
                </w:tcPr>
                <w:p w14:paraId="37FFB789" w14:textId="77777777" w:rsidR="009274EA" w:rsidRDefault="00C53038">
                  <w:pPr>
                    <w:spacing w:after="0"/>
                    <w:jc w:val="center"/>
                    <w:rPr>
                      <w:rFonts w:ascii="Calibri" w:hAnsi="Calibri"/>
                    </w:rPr>
                  </w:pPr>
                  <w:r>
                    <w:rPr>
                      <w:rFonts w:ascii="Calibri" w:hAnsi="Calibri"/>
                    </w:rPr>
                    <w:t>Manage Max Bid Entry</w:t>
                  </w:r>
                </w:p>
              </w:tc>
              <w:tc>
                <w:tcPr>
                  <w:tcW w:w="1753" w:type="dxa"/>
                  <w:shd w:val="clear" w:color="auto" w:fill="auto"/>
                </w:tcPr>
                <w:p w14:paraId="6830E60C" w14:textId="77777777" w:rsidR="009274EA" w:rsidRDefault="00C53038">
                  <w:pPr>
                    <w:spacing w:after="0"/>
                    <w:jc w:val="center"/>
                    <w:rPr>
                      <w:rFonts w:ascii="Calibri" w:hAnsi="Calibri"/>
                    </w:rPr>
                  </w:pPr>
                  <w:r>
                    <w:rPr>
                      <w:rFonts w:ascii="Calibri" w:hAnsi="Calibri"/>
                    </w:rPr>
                    <w:t>Max Bid Entry</w:t>
                  </w:r>
                </w:p>
              </w:tc>
              <w:tc>
                <w:tcPr>
                  <w:tcW w:w="1568" w:type="dxa"/>
                  <w:shd w:val="clear" w:color="auto" w:fill="auto"/>
                </w:tcPr>
                <w:p w14:paraId="36F64E0D" w14:textId="77777777" w:rsidR="009274EA" w:rsidRDefault="00C53038">
                  <w:pPr>
                    <w:spacing w:after="0"/>
                    <w:jc w:val="center"/>
                    <w:rPr>
                      <w:rFonts w:ascii="Calibri" w:hAnsi="Calibri"/>
                    </w:rPr>
                  </w:pPr>
                  <w:r>
                    <w:rPr>
                      <w:rFonts w:ascii="Calibri" w:hAnsi="Calibri"/>
                    </w:rPr>
                    <w:t>Upload Max Bid Entry</w:t>
                  </w:r>
                </w:p>
              </w:tc>
            </w:tr>
            <w:tr w:rsidR="009274EA" w14:paraId="35BD8684" w14:textId="77777777">
              <w:tc>
                <w:tcPr>
                  <w:tcW w:w="1753" w:type="dxa"/>
                  <w:vMerge/>
                  <w:shd w:val="clear" w:color="auto" w:fill="auto"/>
                </w:tcPr>
                <w:p w14:paraId="4F9EE432" w14:textId="77777777" w:rsidR="009274EA" w:rsidRDefault="009274EA">
                  <w:pPr>
                    <w:spacing w:after="0"/>
                    <w:jc w:val="center"/>
                    <w:rPr>
                      <w:rFonts w:ascii="Calibri" w:hAnsi="Calibri"/>
                    </w:rPr>
                  </w:pPr>
                </w:p>
              </w:tc>
              <w:tc>
                <w:tcPr>
                  <w:tcW w:w="1753" w:type="dxa"/>
                  <w:vMerge w:val="restart"/>
                  <w:shd w:val="clear" w:color="auto" w:fill="auto"/>
                </w:tcPr>
                <w:p w14:paraId="1DA52E8E" w14:textId="77777777" w:rsidR="009274EA" w:rsidRDefault="00C53038">
                  <w:pPr>
                    <w:spacing w:after="0"/>
                    <w:jc w:val="center"/>
                    <w:rPr>
                      <w:rFonts w:ascii="Calibri" w:hAnsi="Calibri"/>
                    </w:rPr>
                  </w:pPr>
                  <w:r>
                    <w:rPr>
                      <w:rFonts w:ascii="Calibri" w:hAnsi="Calibri"/>
                    </w:rPr>
                    <w:t>Manage Group Master</w:t>
                  </w:r>
                </w:p>
              </w:tc>
              <w:tc>
                <w:tcPr>
                  <w:tcW w:w="1753" w:type="dxa"/>
                  <w:shd w:val="clear" w:color="auto" w:fill="auto"/>
                </w:tcPr>
                <w:p w14:paraId="64F7AFA3" w14:textId="77777777" w:rsidR="009274EA" w:rsidRDefault="00C53038">
                  <w:pPr>
                    <w:spacing w:after="0"/>
                    <w:jc w:val="center"/>
                    <w:rPr>
                      <w:rFonts w:ascii="Calibri" w:hAnsi="Calibri"/>
                    </w:rPr>
                  </w:pPr>
                  <w:r>
                    <w:rPr>
                      <w:rFonts w:ascii="Calibri" w:hAnsi="Calibri"/>
                    </w:rPr>
                    <w:t>Create Group Master</w:t>
                  </w:r>
                </w:p>
              </w:tc>
              <w:tc>
                <w:tcPr>
                  <w:tcW w:w="1568" w:type="dxa"/>
                  <w:shd w:val="clear" w:color="auto" w:fill="auto"/>
                </w:tcPr>
                <w:p w14:paraId="0D19E6F2" w14:textId="77777777" w:rsidR="009274EA" w:rsidRDefault="00C53038">
                  <w:pPr>
                    <w:spacing w:after="0"/>
                    <w:jc w:val="center"/>
                    <w:rPr>
                      <w:rFonts w:ascii="Calibri" w:hAnsi="Calibri"/>
                    </w:rPr>
                  </w:pPr>
                  <w:r>
                    <w:rPr>
                      <w:rFonts w:ascii="Calibri" w:hAnsi="Calibri"/>
                    </w:rPr>
                    <w:t>Edit Group Master</w:t>
                  </w:r>
                </w:p>
              </w:tc>
            </w:tr>
            <w:tr w:rsidR="009274EA" w14:paraId="17BBCE2F" w14:textId="77777777">
              <w:tc>
                <w:tcPr>
                  <w:tcW w:w="1753" w:type="dxa"/>
                  <w:vMerge/>
                  <w:shd w:val="clear" w:color="auto" w:fill="auto"/>
                </w:tcPr>
                <w:p w14:paraId="42DE3D0F" w14:textId="77777777" w:rsidR="009274EA" w:rsidRDefault="009274EA">
                  <w:pPr>
                    <w:spacing w:after="0"/>
                    <w:jc w:val="center"/>
                    <w:rPr>
                      <w:rFonts w:ascii="Calibri" w:hAnsi="Calibri"/>
                    </w:rPr>
                  </w:pPr>
                </w:p>
              </w:tc>
              <w:tc>
                <w:tcPr>
                  <w:tcW w:w="1753" w:type="dxa"/>
                  <w:vMerge/>
                  <w:shd w:val="clear" w:color="auto" w:fill="auto"/>
                </w:tcPr>
                <w:p w14:paraId="62D950BF" w14:textId="77777777" w:rsidR="009274EA" w:rsidRDefault="009274EA">
                  <w:pPr>
                    <w:spacing w:after="0"/>
                    <w:jc w:val="center"/>
                    <w:rPr>
                      <w:rFonts w:ascii="Calibri" w:hAnsi="Calibri"/>
                    </w:rPr>
                  </w:pPr>
                </w:p>
              </w:tc>
              <w:tc>
                <w:tcPr>
                  <w:tcW w:w="1753" w:type="dxa"/>
                  <w:shd w:val="clear" w:color="auto" w:fill="auto"/>
                </w:tcPr>
                <w:p w14:paraId="45FBA998" w14:textId="77777777" w:rsidR="009274EA" w:rsidRDefault="00C53038">
                  <w:pPr>
                    <w:spacing w:after="0"/>
                    <w:jc w:val="center"/>
                    <w:rPr>
                      <w:rFonts w:ascii="Calibri" w:hAnsi="Calibri"/>
                    </w:rPr>
                  </w:pPr>
                  <w:r>
                    <w:rPr>
                      <w:rFonts w:ascii="Calibri" w:hAnsi="Calibri"/>
                    </w:rPr>
                    <w:t>View Group Master</w:t>
                  </w:r>
                </w:p>
              </w:tc>
              <w:tc>
                <w:tcPr>
                  <w:tcW w:w="1568" w:type="dxa"/>
                  <w:shd w:val="clear" w:color="auto" w:fill="auto"/>
                </w:tcPr>
                <w:p w14:paraId="62A60FDF" w14:textId="77777777" w:rsidR="009274EA" w:rsidRDefault="00C53038">
                  <w:pPr>
                    <w:spacing w:after="0"/>
                    <w:jc w:val="center"/>
                    <w:rPr>
                      <w:rFonts w:ascii="Calibri" w:hAnsi="Calibri"/>
                    </w:rPr>
                  </w:pPr>
                  <w:r>
                    <w:rPr>
                      <w:rFonts w:ascii="Calibri" w:hAnsi="Calibri"/>
                    </w:rPr>
                    <w:t>-</w:t>
                  </w:r>
                </w:p>
              </w:tc>
            </w:tr>
          </w:tbl>
          <w:p w14:paraId="1AE19155" w14:textId="77777777" w:rsidR="009274EA" w:rsidRDefault="009274EA">
            <w:pPr>
              <w:rPr>
                <w:rFonts w:ascii="Calibri" w:hAnsi="Calibri"/>
              </w:rPr>
            </w:pPr>
          </w:p>
          <w:p w14:paraId="5A911C74" w14:textId="77777777" w:rsidR="009274EA" w:rsidRDefault="00C53038">
            <w:pPr>
              <w:pStyle w:val="ListParagraph"/>
              <w:spacing w:before="0" w:after="200" w:line="360" w:lineRule="auto"/>
              <w:ind w:left="0"/>
              <w:contextualSpacing/>
              <w:rPr>
                <w:rFonts w:ascii="Calibri" w:hAnsi="Calibri" w:cs="Arial"/>
                <w:b/>
                <w:sz w:val="22"/>
                <w:szCs w:val="22"/>
              </w:rPr>
            </w:pPr>
            <w:r>
              <w:rPr>
                <w:rFonts w:ascii="Calibri" w:hAnsi="Calibri" w:cs="Arial"/>
                <w:b/>
                <w:sz w:val="22"/>
                <w:szCs w:val="22"/>
              </w:rPr>
              <w:lastRenderedPageBreak/>
              <w:t>For Auction: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1647"/>
              <w:gridCol w:w="1647"/>
              <w:gridCol w:w="1647"/>
            </w:tblGrid>
            <w:tr w:rsidR="009274EA" w14:paraId="04F2CA91" w14:textId="77777777">
              <w:trPr>
                <w:trHeight w:val="482"/>
              </w:trPr>
              <w:tc>
                <w:tcPr>
                  <w:tcW w:w="1646" w:type="dxa"/>
                  <w:shd w:val="clear" w:color="auto" w:fill="auto"/>
                </w:tcPr>
                <w:p w14:paraId="0BFD7F49" w14:textId="77777777" w:rsidR="009274EA" w:rsidRDefault="00C53038">
                  <w:pPr>
                    <w:jc w:val="center"/>
                    <w:rPr>
                      <w:rFonts w:ascii="Calibri" w:hAnsi="Calibri"/>
                      <w:b/>
                    </w:rPr>
                  </w:pPr>
                  <w:r>
                    <w:rPr>
                      <w:rFonts w:ascii="Calibri" w:hAnsi="Calibri"/>
                      <w:b/>
                    </w:rPr>
                    <w:t>Sub Module</w:t>
                  </w:r>
                </w:p>
              </w:tc>
              <w:tc>
                <w:tcPr>
                  <w:tcW w:w="1647" w:type="dxa"/>
                  <w:shd w:val="clear" w:color="auto" w:fill="auto"/>
                </w:tcPr>
                <w:p w14:paraId="1708D1A3" w14:textId="77777777" w:rsidR="009274EA" w:rsidRDefault="00C53038">
                  <w:pPr>
                    <w:jc w:val="center"/>
                    <w:rPr>
                      <w:rFonts w:ascii="Calibri" w:hAnsi="Calibri"/>
                      <w:b/>
                    </w:rPr>
                  </w:pPr>
                  <w:r>
                    <w:rPr>
                      <w:rFonts w:ascii="Calibri" w:hAnsi="Calibri"/>
                      <w:b/>
                    </w:rPr>
                    <w:t>Events</w:t>
                  </w:r>
                </w:p>
              </w:tc>
              <w:tc>
                <w:tcPr>
                  <w:tcW w:w="3294" w:type="dxa"/>
                  <w:gridSpan w:val="2"/>
                  <w:shd w:val="clear" w:color="auto" w:fill="auto"/>
                </w:tcPr>
                <w:p w14:paraId="485F23F2" w14:textId="77777777" w:rsidR="009274EA" w:rsidRDefault="00C53038">
                  <w:pPr>
                    <w:jc w:val="center"/>
                    <w:rPr>
                      <w:rFonts w:ascii="Calibri" w:hAnsi="Calibri"/>
                      <w:b/>
                    </w:rPr>
                  </w:pPr>
                  <w:r>
                    <w:rPr>
                      <w:rFonts w:ascii="Calibri" w:hAnsi="Calibri"/>
                      <w:b/>
                    </w:rPr>
                    <w:t>Link</w:t>
                  </w:r>
                </w:p>
              </w:tc>
            </w:tr>
            <w:tr w:rsidR="009274EA" w14:paraId="5A8C662A" w14:textId="77777777">
              <w:trPr>
                <w:trHeight w:val="740"/>
              </w:trPr>
              <w:tc>
                <w:tcPr>
                  <w:tcW w:w="1646" w:type="dxa"/>
                  <w:shd w:val="clear" w:color="auto" w:fill="auto"/>
                </w:tcPr>
                <w:p w14:paraId="7151D35F" w14:textId="77777777" w:rsidR="009274EA" w:rsidRDefault="00C53038">
                  <w:pPr>
                    <w:rPr>
                      <w:rFonts w:ascii="Calibri" w:hAnsi="Calibri"/>
                    </w:rPr>
                  </w:pPr>
                  <w:r>
                    <w:rPr>
                      <w:rFonts w:ascii="Calibri" w:hAnsi="Calibri"/>
                    </w:rPr>
                    <w:t>Auction</w:t>
                  </w:r>
                </w:p>
              </w:tc>
              <w:tc>
                <w:tcPr>
                  <w:tcW w:w="1647" w:type="dxa"/>
                  <w:shd w:val="clear" w:color="auto" w:fill="auto"/>
                </w:tcPr>
                <w:p w14:paraId="6B26D447" w14:textId="77777777" w:rsidR="009274EA" w:rsidRDefault="00C53038">
                  <w:pPr>
                    <w:rPr>
                      <w:rFonts w:ascii="Calibri" w:hAnsi="Calibri"/>
                    </w:rPr>
                  </w:pPr>
                  <w:r>
                    <w:rPr>
                      <w:rFonts w:ascii="Calibri" w:hAnsi="Calibri"/>
                    </w:rPr>
                    <w:t>Manage Auction</w:t>
                  </w:r>
                </w:p>
              </w:tc>
              <w:tc>
                <w:tcPr>
                  <w:tcW w:w="1647" w:type="dxa"/>
                  <w:shd w:val="clear" w:color="auto" w:fill="auto"/>
                </w:tcPr>
                <w:p w14:paraId="4BAA8FDE" w14:textId="77777777" w:rsidR="009274EA" w:rsidRDefault="00C53038">
                  <w:pPr>
                    <w:rPr>
                      <w:rFonts w:ascii="Calibri" w:hAnsi="Calibri"/>
                    </w:rPr>
                  </w:pPr>
                  <w:r>
                    <w:rPr>
                      <w:rFonts w:ascii="Calibri" w:hAnsi="Calibri"/>
                    </w:rPr>
                    <w:t>View</w:t>
                  </w:r>
                </w:p>
              </w:tc>
              <w:tc>
                <w:tcPr>
                  <w:tcW w:w="1647" w:type="dxa"/>
                  <w:shd w:val="clear" w:color="auto" w:fill="auto"/>
                </w:tcPr>
                <w:p w14:paraId="695E1D06" w14:textId="77777777" w:rsidR="009274EA" w:rsidRDefault="00C53038">
                  <w:pPr>
                    <w:rPr>
                      <w:rFonts w:ascii="Calibri" w:hAnsi="Calibri"/>
                    </w:rPr>
                  </w:pPr>
                  <w:r>
                    <w:rPr>
                      <w:rFonts w:ascii="Calibri" w:hAnsi="Calibri"/>
                    </w:rPr>
                    <w:t>My Catalog</w:t>
                  </w:r>
                </w:p>
              </w:tc>
            </w:tr>
            <w:tr w:rsidR="009274EA" w14:paraId="20A4E53E" w14:textId="77777777">
              <w:trPr>
                <w:trHeight w:val="500"/>
              </w:trPr>
              <w:tc>
                <w:tcPr>
                  <w:tcW w:w="1646" w:type="dxa"/>
                  <w:shd w:val="clear" w:color="auto" w:fill="auto"/>
                </w:tcPr>
                <w:p w14:paraId="5738442E" w14:textId="77777777" w:rsidR="009274EA" w:rsidRDefault="00C53038">
                  <w:pPr>
                    <w:rPr>
                      <w:rFonts w:ascii="Calibri" w:hAnsi="Calibri"/>
                    </w:rPr>
                  </w:pPr>
                  <w:r>
                    <w:rPr>
                      <w:rFonts w:ascii="Calibri" w:hAnsi="Calibri"/>
                    </w:rPr>
                    <w:t>Bid Book</w:t>
                  </w:r>
                </w:p>
              </w:tc>
              <w:tc>
                <w:tcPr>
                  <w:tcW w:w="1647" w:type="dxa"/>
                  <w:shd w:val="clear" w:color="auto" w:fill="auto"/>
                </w:tcPr>
                <w:p w14:paraId="249C7A45" w14:textId="77777777" w:rsidR="009274EA" w:rsidRDefault="00C53038">
                  <w:pPr>
                    <w:rPr>
                      <w:rFonts w:ascii="Calibri" w:hAnsi="Calibri"/>
                    </w:rPr>
                  </w:pPr>
                  <w:r>
                    <w:rPr>
                      <w:rFonts w:ascii="Calibri" w:hAnsi="Calibri"/>
                    </w:rPr>
                    <w:t>Bid Book</w:t>
                  </w:r>
                </w:p>
              </w:tc>
              <w:tc>
                <w:tcPr>
                  <w:tcW w:w="1647" w:type="dxa"/>
                  <w:shd w:val="clear" w:color="auto" w:fill="auto"/>
                </w:tcPr>
                <w:p w14:paraId="220B6F93" w14:textId="77777777" w:rsidR="009274EA" w:rsidRDefault="00C53038">
                  <w:pPr>
                    <w:rPr>
                      <w:rFonts w:ascii="Calibri" w:hAnsi="Calibri"/>
                    </w:rPr>
                  </w:pPr>
                  <w:r>
                    <w:rPr>
                      <w:rFonts w:ascii="Calibri" w:hAnsi="Calibri"/>
                    </w:rPr>
                    <w:t>View</w:t>
                  </w:r>
                </w:p>
              </w:tc>
              <w:tc>
                <w:tcPr>
                  <w:tcW w:w="1647" w:type="dxa"/>
                  <w:shd w:val="clear" w:color="auto" w:fill="auto"/>
                </w:tcPr>
                <w:p w14:paraId="2BC43152" w14:textId="77777777" w:rsidR="009274EA" w:rsidRDefault="009274EA">
                  <w:pPr>
                    <w:rPr>
                      <w:rFonts w:ascii="Calibri" w:hAnsi="Calibri"/>
                    </w:rPr>
                  </w:pPr>
                </w:p>
              </w:tc>
            </w:tr>
            <w:tr w:rsidR="009274EA" w14:paraId="16C4860A" w14:textId="77777777">
              <w:trPr>
                <w:trHeight w:val="981"/>
              </w:trPr>
              <w:tc>
                <w:tcPr>
                  <w:tcW w:w="1646" w:type="dxa"/>
                  <w:vMerge w:val="restart"/>
                  <w:shd w:val="clear" w:color="auto" w:fill="auto"/>
                </w:tcPr>
                <w:p w14:paraId="70FB35D1" w14:textId="77777777" w:rsidR="009274EA" w:rsidRDefault="00C53038">
                  <w:pPr>
                    <w:rPr>
                      <w:rFonts w:ascii="Calibri" w:hAnsi="Calibri"/>
                    </w:rPr>
                  </w:pPr>
                  <w:r>
                    <w:rPr>
                      <w:rFonts w:ascii="Calibri" w:hAnsi="Calibri"/>
                    </w:rPr>
                    <w:t>My Summary</w:t>
                  </w:r>
                </w:p>
              </w:tc>
              <w:tc>
                <w:tcPr>
                  <w:tcW w:w="1647" w:type="dxa"/>
                  <w:vMerge w:val="restart"/>
                  <w:shd w:val="clear" w:color="auto" w:fill="auto"/>
                </w:tcPr>
                <w:p w14:paraId="704C78E7" w14:textId="77777777" w:rsidR="009274EA" w:rsidRDefault="00C53038">
                  <w:pPr>
                    <w:rPr>
                      <w:rFonts w:ascii="Calibri" w:hAnsi="Calibri"/>
                    </w:rPr>
                  </w:pPr>
                  <w:r>
                    <w:rPr>
                      <w:rFonts w:ascii="Calibri" w:hAnsi="Calibri"/>
                    </w:rPr>
                    <w:t>My Summary</w:t>
                  </w:r>
                </w:p>
              </w:tc>
              <w:tc>
                <w:tcPr>
                  <w:tcW w:w="1647" w:type="dxa"/>
                  <w:shd w:val="clear" w:color="auto" w:fill="auto"/>
                </w:tcPr>
                <w:p w14:paraId="40C71800" w14:textId="77777777" w:rsidR="009274EA" w:rsidRDefault="00C53038">
                  <w:pPr>
                    <w:rPr>
                      <w:rFonts w:ascii="Calibri" w:hAnsi="Calibri"/>
                    </w:rPr>
                  </w:pPr>
                  <w:r>
                    <w:rPr>
                      <w:rFonts w:ascii="Calibri" w:hAnsi="Calibri"/>
                    </w:rPr>
                    <w:t>Summary of Tea Sold</w:t>
                  </w:r>
                </w:p>
              </w:tc>
              <w:tc>
                <w:tcPr>
                  <w:tcW w:w="1647" w:type="dxa"/>
                  <w:shd w:val="clear" w:color="auto" w:fill="auto"/>
                </w:tcPr>
                <w:p w14:paraId="30F08900" w14:textId="77777777" w:rsidR="009274EA" w:rsidRDefault="00C53038">
                  <w:pPr>
                    <w:rPr>
                      <w:rFonts w:ascii="Calibri" w:hAnsi="Calibri"/>
                    </w:rPr>
                  </w:pPr>
                  <w:r>
                    <w:rPr>
                      <w:rFonts w:ascii="Calibri" w:hAnsi="Calibri"/>
                    </w:rPr>
                    <w:t>Auctioneer Market Summary</w:t>
                  </w:r>
                </w:p>
              </w:tc>
            </w:tr>
            <w:tr w:rsidR="009274EA" w14:paraId="46F543E3" w14:textId="77777777">
              <w:trPr>
                <w:trHeight w:val="758"/>
              </w:trPr>
              <w:tc>
                <w:tcPr>
                  <w:tcW w:w="1646" w:type="dxa"/>
                  <w:vMerge/>
                  <w:shd w:val="clear" w:color="auto" w:fill="auto"/>
                </w:tcPr>
                <w:p w14:paraId="0C56FA96" w14:textId="77777777" w:rsidR="009274EA" w:rsidRDefault="009274EA">
                  <w:pPr>
                    <w:rPr>
                      <w:rFonts w:ascii="Calibri" w:hAnsi="Calibri"/>
                    </w:rPr>
                  </w:pPr>
                </w:p>
              </w:tc>
              <w:tc>
                <w:tcPr>
                  <w:tcW w:w="1647" w:type="dxa"/>
                  <w:vMerge/>
                  <w:shd w:val="clear" w:color="auto" w:fill="auto"/>
                </w:tcPr>
                <w:p w14:paraId="7FD814DF" w14:textId="77777777" w:rsidR="009274EA" w:rsidRDefault="009274EA">
                  <w:pPr>
                    <w:rPr>
                      <w:rFonts w:ascii="Calibri" w:hAnsi="Calibri"/>
                    </w:rPr>
                  </w:pPr>
                </w:p>
              </w:tc>
              <w:tc>
                <w:tcPr>
                  <w:tcW w:w="1647" w:type="dxa"/>
                  <w:shd w:val="clear" w:color="auto" w:fill="auto"/>
                </w:tcPr>
                <w:p w14:paraId="1FA59AB0" w14:textId="77777777" w:rsidR="009274EA" w:rsidRDefault="00C53038">
                  <w:pPr>
                    <w:rPr>
                      <w:rFonts w:ascii="Calibri" w:hAnsi="Calibri"/>
                    </w:rPr>
                  </w:pPr>
                  <w:r>
                    <w:rPr>
                      <w:rFonts w:ascii="Calibri" w:hAnsi="Calibri"/>
                    </w:rPr>
                    <w:t>Market Summary</w:t>
                  </w:r>
                </w:p>
              </w:tc>
              <w:tc>
                <w:tcPr>
                  <w:tcW w:w="1647" w:type="dxa"/>
                  <w:shd w:val="clear" w:color="auto" w:fill="auto"/>
                </w:tcPr>
                <w:p w14:paraId="2F2C062A" w14:textId="77777777" w:rsidR="009274EA" w:rsidRDefault="00C53038">
                  <w:pPr>
                    <w:rPr>
                      <w:rFonts w:ascii="Calibri" w:hAnsi="Calibri"/>
                    </w:rPr>
                  </w:pPr>
                  <w:r>
                    <w:rPr>
                      <w:rFonts w:ascii="Calibri" w:hAnsi="Calibri"/>
                    </w:rPr>
                    <w:t>-</w:t>
                  </w:r>
                </w:p>
              </w:tc>
            </w:tr>
            <w:tr w:rsidR="009274EA" w14:paraId="22673125" w14:textId="77777777">
              <w:trPr>
                <w:trHeight w:val="758"/>
              </w:trPr>
              <w:tc>
                <w:tcPr>
                  <w:tcW w:w="1646" w:type="dxa"/>
                  <w:vMerge w:val="restart"/>
                  <w:shd w:val="clear" w:color="auto" w:fill="auto"/>
                </w:tcPr>
                <w:p w14:paraId="4A3A3202" w14:textId="77777777" w:rsidR="009274EA" w:rsidRDefault="00C53038">
                  <w:pPr>
                    <w:rPr>
                      <w:rFonts w:ascii="Calibri" w:hAnsi="Calibri"/>
                    </w:rPr>
                  </w:pPr>
                  <w:r>
                    <w:rPr>
                      <w:rFonts w:ascii="Calibri" w:hAnsi="Calibri"/>
                    </w:rPr>
                    <w:t>Auction (For Buyer)</w:t>
                  </w:r>
                </w:p>
              </w:tc>
              <w:tc>
                <w:tcPr>
                  <w:tcW w:w="1647" w:type="dxa"/>
                  <w:vMerge w:val="restart"/>
                  <w:shd w:val="clear" w:color="auto" w:fill="auto"/>
                </w:tcPr>
                <w:p w14:paraId="359D48B3" w14:textId="77777777" w:rsidR="009274EA" w:rsidRDefault="00C53038">
                  <w:pPr>
                    <w:rPr>
                      <w:rFonts w:ascii="Calibri" w:hAnsi="Calibri"/>
                    </w:rPr>
                  </w:pPr>
                  <w:r>
                    <w:rPr>
                      <w:rFonts w:ascii="Calibri" w:hAnsi="Calibri"/>
                    </w:rPr>
                    <w:t>Auction (For Buyer)</w:t>
                  </w:r>
                </w:p>
              </w:tc>
              <w:tc>
                <w:tcPr>
                  <w:tcW w:w="1647" w:type="dxa"/>
                  <w:shd w:val="clear" w:color="auto" w:fill="auto"/>
                </w:tcPr>
                <w:p w14:paraId="6DFAC9ED" w14:textId="77777777" w:rsidR="009274EA" w:rsidRDefault="00C53038">
                  <w:pPr>
                    <w:rPr>
                      <w:rFonts w:ascii="Calibri" w:hAnsi="Calibri"/>
                    </w:rPr>
                  </w:pPr>
                  <w:r>
                    <w:rPr>
                      <w:rFonts w:ascii="Calibri" w:hAnsi="Calibri"/>
                    </w:rPr>
                    <w:t>My Planner (For Buyer)</w:t>
                  </w:r>
                </w:p>
              </w:tc>
              <w:tc>
                <w:tcPr>
                  <w:tcW w:w="1647" w:type="dxa"/>
                  <w:shd w:val="clear" w:color="auto" w:fill="auto"/>
                </w:tcPr>
                <w:p w14:paraId="49216D34" w14:textId="77777777" w:rsidR="009274EA" w:rsidRDefault="00C53038">
                  <w:pPr>
                    <w:rPr>
                      <w:rFonts w:ascii="Calibri" w:hAnsi="Calibri"/>
                    </w:rPr>
                  </w:pPr>
                  <w:r>
                    <w:rPr>
                      <w:rFonts w:ascii="Calibri" w:hAnsi="Calibri"/>
                    </w:rPr>
                    <w:t>Dashboard – For Center Selection (For Buyer)</w:t>
                  </w:r>
                </w:p>
              </w:tc>
            </w:tr>
            <w:tr w:rsidR="009274EA" w14:paraId="6389F0BC" w14:textId="77777777">
              <w:trPr>
                <w:trHeight w:val="758"/>
              </w:trPr>
              <w:tc>
                <w:tcPr>
                  <w:tcW w:w="1646" w:type="dxa"/>
                  <w:vMerge/>
                  <w:shd w:val="clear" w:color="auto" w:fill="auto"/>
                </w:tcPr>
                <w:p w14:paraId="6BD51654" w14:textId="77777777" w:rsidR="009274EA" w:rsidRDefault="009274EA">
                  <w:pPr>
                    <w:rPr>
                      <w:rFonts w:ascii="Calibri" w:hAnsi="Calibri"/>
                    </w:rPr>
                  </w:pPr>
                </w:p>
              </w:tc>
              <w:tc>
                <w:tcPr>
                  <w:tcW w:w="1647" w:type="dxa"/>
                  <w:vMerge/>
                  <w:shd w:val="clear" w:color="auto" w:fill="auto"/>
                </w:tcPr>
                <w:p w14:paraId="68C69611" w14:textId="77777777" w:rsidR="009274EA" w:rsidRDefault="009274EA">
                  <w:pPr>
                    <w:rPr>
                      <w:rFonts w:ascii="Calibri" w:hAnsi="Calibri"/>
                    </w:rPr>
                  </w:pPr>
                </w:p>
              </w:tc>
              <w:tc>
                <w:tcPr>
                  <w:tcW w:w="1647" w:type="dxa"/>
                  <w:shd w:val="clear" w:color="auto" w:fill="auto"/>
                </w:tcPr>
                <w:p w14:paraId="2577E644" w14:textId="77777777" w:rsidR="009274EA" w:rsidRDefault="00C53038">
                  <w:pPr>
                    <w:rPr>
                      <w:rFonts w:ascii="Calibri" w:hAnsi="Calibri"/>
                    </w:rPr>
                  </w:pPr>
                  <w:r>
                    <w:rPr>
                      <w:rFonts w:ascii="Calibri" w:hAnsi="Calibri"/>
                    </w:rPr>
                    <w:t>Summary of Tea Sold</w:t>
                  </w:r>
                </w:p>
              </w:tc>
              <w:tc>
                <w:tcPr>
                  <w:tcW w:w="1647" w:type="dxa"/>
                  <w:shd w:val="clear" w:color="auto" w:fill="auto"/>
                </w:tcPr>
                <w:p w14:paraId="03C97B40" w14:textId="77777777" w:rsidR="009274EA" w:rsidRDefault="00C53038">
                  <w:pPr>
                    <w:rPr>
                      <w:rFonts w:ascii="Calibri" w:hAnsi="Calibri"/>
                    </w:rPr>
                  </w:pPr>
                  <w:r>
                    <w:rPr>
                      <w:rFonts w:ascii="Calibri" w:hAnsi="Calibri"/>
                    </w:rPr>
                    <w:t>Auctioneer Market Summary</w:t>
                  </w:r>
                </w:p>
              </w:tc>
            </w:tr>
            <w:tr w:rsidR="009274EA" w14:paraId="5DF9616D" w14:textId="77777777">
              <w:trPr>
                <w:trHeight w:val="758"/>
              </w:trPr>
              <w:tc>
                <w:tcPr>
                  <w:tcW w:w="1646" w:type="dxa"/>
                  <w:vMerge/>
                  <w:shd w:val="clear" w:color="auto" w:fill="auto"/>
                </w:tcPr>
                <w:p w14:paraId="3DE535C3" w14:textId="77777777" w:rsidR="009274EA" w:rsidRDefault="009274EA">
                  <w:pPr>
                    <w:rPr>
                      <w:rFonts w:ascii="Calibri" w:hAnsi="Calibri"/>
                    </w:rPr>
                  </w:pPr>
                </w:p>
              </w:tc>
              <w:tc>
                <w:tcPr>
                  <w:tcW w:w="1647" w:type="dxa"/>
                  <w:vMerge/>
                  <w:shd w:val="clear" w:color="auto" w:fill="auto"/>
                </w:tcPr>
                <w:p w14:paraId="1D4C4F09" w14:textId="77777777" w:rsidR="009274EA" w:rsidRDefault="009274EA">
                  <w:pPr>
                    <w:rPr>
                      <w:rFonts w:ascii="Calibri" w:hAnsi="Calibri"/>
                    </w:rPr>
                  </w:pPr>
                </w:p>
              </w:tc>
              <w:tc>
                <w:tcPr>
                  <w:tcW w:w="1647" w:type="dxa"/>
                  <w:shd w:val="clear" w:color="auto" w:fill="auto"/>
                </w:tcPr>
                <w:p w14:paraId="1380D3E7" w14:textId="77777777" w:rsidR="009274EA" w:rsidRDefault="00C53038">
                  <w:pPr>
                    <w:rPr>
                      <w:rFonts w:ascii="Calibri" w:hAnsi="Calibri"/>
                    </w:rPr>
                  </w:pPr>
                  <w:r>
                    <w:rPr>
                      <w:rFonts w:ascii="Calibri" w:hAnsi="Calibri"/>
                    </w:rPr>
                    <w:t>Market Summary</w:t>
                  </w:r>
                </w:p>
              </w:tc>
              <w:tc>
                <w:tcPr>
                  <w:tcW w:w="1647" w:type="dxa"/>
                  <w:shd w:val="clear" w:color="auto" w:fill="auto"/>
                </w:tcPr>
                <w:p w14:paraId="504E1145" w14:textId="77777777" w:rsidR="009274EA" w:rsidRDefault="00C53038">
                  <w:pPr>
                    <w:rPr>
                      <w:rFonts w:ascii="Calibri" w:hAnsi="Calibri"/>
                    </w:rPr>
                  </w:pPr>
                  <w:r>
                    <w:rPr>
                      <w:rFonts w:ascii="Calibri" w:hAnsi="Calibri"/>
                    </w:rPr>
                    <w:t>My Bid Book</w:t>
                  </w:r>
                </w:p>
              </w:tc>
            </w:tr>
            <w:tr w:rsidR="009274EA" w14:paraId="04A48D64" w14:textId="77777777">
              <w:trPr>
                <w:trHeight w:val="758"/>
              </w:trPr>
              <w:tc>
                <w:tcPr>
                  <w:tcW w:w="1646" w:type="dxa"/>
                  <w:vMerge/>
                  <w:shd w:val="clear" w:color="auto" w:fill="auto"/>
                </w:tcPr>
                <w:p w14:paraId="431B78E0" w14:textId="77777777" w:rsidR="009274EA" w:rsidRDefault="009274EA">
                  <w:pPr>
                    <w:rPr>
                      <w:rFonts w:ascii="Calibri" w:hAnsi="Calibri"/>
                    </w:rPr>
                  </w:pPr>
                </w:p>
              </w:tc>
              <w:tc>
                <w:tcPr>
                  <w:tcW w:w="1647" w:type="dxa"/>
                  <w:vMerge/>
                  <w:shd w:val="clear" w:color="auto" w:fill="auto"/>
                </w:tcPr>
                <w:p w14:paraId="0FF900E5" w14:textId="77777777" w:rsidR="009274EA" w:rsidRDefault="009274EA">
                  <w:pPr>
                    <w:rPr>
                      <w:rFonts w:ascii="Calibri" w:hAnsi="Calibri"/>
                    </w:rPr>
                  </w:pPr>
                </w:p>
              </w:tc>
              <w:tc>
                <w:tcPr>
                  <w:tcW w:w="1647" w:type="dxa"/>
                  <w:shd w:val="clear" w:color="auto" w:fill="auto"/>
                </w:tcPr>
                <w:p w14:paraId="5EA40AA9" w14:textId="77777777" w:rsidR="009274EA" w:rsidRDefault="00C53038">
                  <w:pPr>
                    <w:rPr>
                      <w:rFonts w:ascii="Calibri" w:hAnsi="Calibri"/>
                    </w:rPr>
                  </w:pPr>
                  <w:r>
                    <w:rPr>
                      <w:rFonts w:ascii="Calibri" w:hAnsi="Calibri"/>
                    </w:rPr>
                    <w:t>“Display Auctioneer Valuation” column in live auction/session (For Buyer)</w:t>
                  </w:r>
                </w:p>
              </w:tc>
              <w:tc>
                <w:tcPr>
                  <w:tcW w:w="1647" w:type="dxa"/>
                  <w:shd w:val="clear" w:color="auto" w:fill="auto"/>
                </w:tcPr>
                <w:p w14:paraId="5639DB72" w14:textId="77777777" w:rsidR="009274EA" w:rsidRDefault="00C53038">
                  <w:pPr>
                    <w:rPr>
                      <w:rFonts w:ascii="Calibri" w:hAnsi="Calibri"/>
                    </w:rPr>
                  </w:pPr>
                  <w:r>
                    <w:rPr>
                      <w:rFonts w:ascii="Calibri" w:hAnsi="Calibri"/>
                    </w:rPr>
                    <w:t>My Catalog</w:t>
                  </w:r>
                </w:p>
              </w:tc>
            </w:tr>
            <w:tr w:rsidR="009274EA" w14:paraId="683B5E48" w14:textId="77777777">
              <w:trPr>
                <w:trHeight w:val="758"/>
              </w:trPr>
              <w:tc>
                <w:tcPr>
                  <w:tcW w:w="1646" w:type="dxa"/>
                  <w:shd w:val="clear" w:color="auto" w:fill="auto"/>
                </w:tcPr>
                <w:p w14:paraId="37D0FB2A" w14:textId="77777777" w:rsidR="009274EA" w:rsidRDefault="009274EA">
                  <w:pPr>
                    <w:rPr>
                      <w:rFonts w:ascii="Calibri" w:hAnsi="Calibri"/>
                      <w:highlight w:val="yellow"/>
                    </w:rPr>
                  </w:pPr>
                </w:p>
              </w:tc>
              <w:tc>
                <w:tcPr>
                  <w:tcW w:w="1647" w:type="dxa"/>
                  <w:shd w:val="clear" w:color="auto" w:fill="auto"/>
                </w:tcPr>
                <w:p w14:paraId="674038D2" w14:textId="77777777" w:rsidR="009274EA" w:rsidRDefault="009274EA">
                  <w:pPr>
                    <w:rPr>
                      <w:rFonts w:ascii="Calibri" w:hAnsi="Calibri"/>
                      <w:highlight w:val="yellow"/>
                    </w:rPr>
                  </w:pPr>
                </w:p>
              </w:tc>
              <w:tc>
                <w:tcPr>
                  <w:tcW w:w="1647" w:type="dxa"/>
                  <w:shd w:val="clear" w:color="auto" w:fill="auto"/>
                </w:tcPr>
                <w:p w14:paraId="25D0C3D5" w14:textId="77777777" w:rsidR="009274EA" w:rsidRDefault="009274EA">
                  <w:pPr>
                    <w:rPr>
                      <w:rFonts w:ascii="Calibri" w:hAnsi="Calibri"/>
                      <w:highlight w:val="yellow"/>
                    </w:rPr>
                  </w:pPr>
                </w:p>
              </w:tc>
              <w:tc>
                <w:tcPr>
                  <w:tcW w:w="1647" w:type="dxa"/>
                  <w:shd w:val="clear" w:color="auto" w:fill="auto"/>
                </w:tcPr>
                <w:p w14:paraId="54F5794D" w14:textId="77777777" w:rsidR="009274EA" w:rsidRDefault="009274EA">
                  <w:pPr>
                    <w:rPr>
                      <w:rFonts w:ascii="Calibri" w:hAnsi="Calibri"/>
                      <w:highlight w:val="yellow"/>
                    </w:rPr>
                  </w:pPr>
                </w:p>
              </w:tc>
            </w:tr>
          </w:tbl>
          <w:p w14:paraId="489CCBCB" w14:textId="77777777" w:rsidR="009274EA" w:rsidRDefault="009274EA">
            <w:pPr>
              <w:spacing w:after="0"/>
              <w:rPr>
                <w:rFonts w:ascii="Calibri" w:hAnsi="Calibri"/>
              </w:rPr>
            </w:pPr>
          </w:p>
          <w:p w14:paraId="42430A34" w14:textId="77777777" w:rsidR="009274EA" w:rsidRDefault="00C53038">
            <w:pPr>
              <w:spacing w:after="0"/>
              <w:rPr>
                <w:rFonts w:ascii="Calibri" w:hAnsi="Calibri"/>
                <w:b/>
              </w:rPr>
            </w:pPr>
            <w:r>
              <w:rPr>
                <w:rFonts w:ascii="Calibri" w:hAnsi="Calibri"/>
                <w:b/>
              </w:rPr>
              <w:t>For Report:</w:t>
            </w:r>
          </w:p>
          <w:p w14:paraId="20EB5678" w14:textId="77777777" w:rsidR="009274EA" w:rsidRDefault="009274EA">
            <w:pPr>
              <w:spacing w:after="0"/>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1647"/>
              <w:gridCol w:w="1647"/>
              <w:gridCol w:w="1647"/>
            </w:tblGrid>
            <w:tr w:rsidR="009274EA" w14:paraId="56B1D5B9" w14:textId="77777777">
              <w:trPr>
                <w:trHeight w:val="482"/>
              </w:trPr>
              <w:tc>
                <w:tcPr>
                  <w:tcW w:w="1646" w:type="dxa"/>
                  <w:shd w:val="clear" w:color="auto" w:fill="auto"/>
                </w:tcPr>
                <w:p w14:paraId="7F60EA72" w14:textId="77777777" w:rsidR="009274EA" w:rsidRDefault="00C53038">
                  <w:pPr>
                    <w:jc w:val="center"/>
                    <w:rPr>
                      <w:rFonts w:ascii="Calibri" w:hAnsi="Calibri"/>
                      <w:b/>
                    </w:rPr>
                  </w:pPr>
                  <w:r>
                    <w:rPr>
                      <w:rFonts w:ascii="Calibri" w:hAnsi="Calibri"/>
                      <w:b/>
                    </w:rPr>
                    <w:t>Sub Module</w:t>
                  </w:r>
                </w:p>
              </w:tc>
              <w:tc>
                <w:tcPr>
                  <w:tcW w:w="1647" w:type="dxa"/>
                  <w:shd w:val="clear" w:color="auto" w:fill="auto"/>
                </w:tcPr>
                <w:p w14:paraId="440F01BD" w14:textId="77777777" w:rsidR="009274EA" w:rsidRDefault="00C53038">
                  <w:pPr>
                    <w:jc w:val="center"/>
                    <w:rPr>
                      <w:rFonts w:ascii="Calibri" w:hAnsi="Calibri"/>
                      <w:b/>
                    </w:rPr>
                  </w:pPr>
                  <w:r>
                    <w:rPr>
                      <w:rFonts w:ascii="Calibri" w:hAnsi="Calibri"/>
                      <w:b/>
                    </w:rPr>
                    <w:t>Events</w:t>
                  </w:r>
                </w:p>
              </w:tc>
              <w:tc>
                <w:tcPr>
                  <w:tcW w:w="3294" w:type="dxa"/>
                  <w:gridSpan w:val="2"/>
                  <w:shd w:val="clear" w:color="auto" w:fill="auto"/>
                </w:tcPr>
                <w:p w14:paraId="0EC27FE9" w14:textId="77777777" w:rsidR="009274EA" w:rsidRDefault="00C53038">
                  <w:pPr>
                    <w:jc w:val="center"/>
                    <w:rPr>
                      <w:rFonts w:ascii="Calibri" w:hAnsi="Calibri"/>
                      <w:b/>
                    </w:rPr>
                  </w:pPr>
                  <w:r>
                    <w:rPr>
                      <w:rFonts w:ascii="Calibri" w:hAnsi="Calibri"/>
                      <w:b/>
                    </w:rPr>
                    <w:t>Link</w:t>
                  </w:r>
                </w:p>
              </w:tc>
            </w:tr>
            <w:tr w:rsidR="009274EA" w14:paraId="11AA61FA" w14:textId="77777777">
              <w:trPr>
                <w:trHeight w:val="740"/>
              </w:trPr>
              <w:tc>
                <w:tcPr>
                  <w:tcW w:w="1646" w:type="dxa"/>
                  <w:shd w:val="clear" w:color="auto" w:fill="auto"/>
                </w:tcPr>
                <w:p w14:paraId="7F61105E" w14:textId="77777777" w:rsidR="009274EA" w:rsidRDefault="00C53038">
                  <w:pPr>
                    <w:jc w:val="center"/>
                    <w:rPr>
                      <w:rFonts w:ascii="Calibri" w:hAnsi="Calibri"/>
                    </w:rPr>
                  </w:pPr>
                  <w:r>
                    <w:rPr>
                      <w:rFonts w:ascii="Calibri" w:hAnsi="Calibri"/>
                    </w:rPr>
                    <w:t>Report</w:t>
                  </w:r>
                </w:p>
              </w:tc>
              <w:tc>
                <w:tcPr>
                  <w:tcW w:w="1647" w:type="dxa"/>
                  <w:shd w:val="clear" w:color="auto" w:fill="auto"/>
                </w:tcPr>
                <w:p w14:paraId="49BDD125" w14:textId="77777777" w:rsidR="009274EA" w:rsidRDefault="00C53038">
                  <w:pPr>
                    <w:jc w:val="center"/>
                    <w:rPr>
                      <w:rFonts w:ascii="Calibri" w:hAnsi="Calibri"/>
                    </w:rPr>
                  </w:pPr>
                  <w:r>
                    <w:rPr>
                      <w:rFonts w:ascii="Calibri" w:hAnsi="Calibri"/>
                    </w:rPr>
                    <w:t>Report (Auctioneer)</w:t>
                  </w:r>
                </w:p>
              </w:tc>
              <w:tc>
                <w:tcPr>
                  <w:tcW w:w="1647" w:type="dxa"/>
                  <w:shd w:val="clear" w:color="auto" w:fill="auto"/>
                </w:tcPr>
                <w:p w14:paraId="120D60F8" w14:textId="77777777" w:rsidR="009274EA" w:rsidRDefault="00C53038">
                  <w:pPr>
                    <w:jc w:val="center"/>
                    <w:rPr>
                      <w:rFonts w:ascii="Calibri" w:hAnsi="Calibri"/>
                    </w:rPr>
                  </w:pPr>
                  <w:r>
                    <w:rPr>
                      <w:rFonts w:ascii="Calibri" w:hAnsi="Calibri"/>
                    </w:rPr>
                    <w:t>Post Auction Catalog Report (Auctioneer)</w:t>
                  </w:r>
                </w:p>
              </w:tc>
              <w:tc>
                <w:tcPr>
                  <w:tcW w:w="1647" w:type="dxa"/>
                  <w:shd w:val="clear" w:color="auto" w:fill="auto"/>
                </w:tcPr>
                <w:p w14:paraId="264DCC7B" w14:textId="77777777" w:rsidR="009274EA" w:rsidRDefault="00C53038">
                  <w:pPr>
                    <w:jc w:val="center"/>
                    <w:rPr>
                      <w:rFonts w:ascii="Calibri" w:hAnsi="Calibri"/>
                    </w:rPr>
                  </w:pPr>
                  <w:r>
                    <w:rPr>
                      <w:rFonts w:ascii="Calibri" w:hAnsi="Calibri"/>
                    </w:rPr>
                    <w:t>Cash and Carry (CNC) Report (Auctioneer)</w:t>
                  </w:r>
                </w:p>
              </w:tc>
            </w:tr>
            <w:tr w:rsidR="009274EA" w14:paraId="15724A0F" w14:textId="77777777">
              <w:trPr>
                <w:trHeight w:val="740"/>
              </w:trPr>
              <w:tc>
                <w:tcPr>
                  <w:tcW w:w="1646" w:type="dxa"/>
                  <w:shd w:val="clear" w:color="auto" w:fill="auto"/>
                </w:tcPr>
                <w:p w14:paraId="507D7EBF" w14:textId="77777777" w:rsidR="009274EA" w:rsidRDefault="009274EA">
                  <w:pPr>
                    <w:jc w:val="center"/>
                    <w:rPr>
                      <w:rFonts w:ascii="Calibri" w:hAnsi="Calibri"/>
                    </w:rPr>
                  </w:pPr>
                </w:p>
              </w:tc>
              <w:tc>
                <w:tcPr>
                  <w:tcW w:w="1647" w:type="dxa"/>
                  <w:shd w:val="clear" w:color="auto" w:fill="auto"/>
                </w:tcPr>
                <w:p w14:paraId="797457CD" w14:textId="77777777" w:rsidR="009274EA" w:rsidRDefault="009274EA">
                  <w:pPr>
                    <w:jc w:val="center"/>
                    <w:rPr>
                      <w:rFonts w:ascii="Calibri" w:hAnsi="Calibri"/>
                    </w:rPr>
                  </w:pPr>
                </w:p>
              </w:tc>
              <w:tc>
                <w:tcPr>
                  <w:tcW w:w="1647" w:type="dxa"/>
                  <w:shd w:val="clear" w:color="auto" w:fill="auto"/>
                </w:tcPr>
                <w:p w14:paraId="7F593B52" w14:textId="77777777" w:rsidR="009274EA" w:rsidRDefault="00C53038">
                  <w:pPr>
                    <w:jc w:val="center"/>
                    <w:rPr>
                      <w:rFonts w:ascii="Calibri" w:hAnsi="Calibri"/>
                    </w:rPr>
                  </w:pPr>
                  <w:r>
                    <w:rPr>
                      <w:rFonts w:ascii="Calibri" w:hAnsi="Calibri"/>
                    </w:rPr>
                    <w:t>Pay-In, Pay-Out Details (Auctioneer)</w:t>
                  </w:r>
                </w:p>
              </w:tc>
              <w:tc>
                <w:tcPr>
                  <w:tcW w:w="1647" w:type="dxa"/>
                  <w:shd w:val="clear" w:color="auto" w:fill="auto"/>
                </w:tcPr>
                <w:p w14:paraId="1D45AFB4" w14:textId="77777777" w:rsidR="009274EA" w:rsidRDefault="00C53038">
                  <w:pPr>
                    <w:jc w:val="center"/>
                    <w:rPr>
                      <w:rFonts w:ascii="Calibri" w:hAnsi="Calibri"/>
                    </w:rPr>
                  </w:pPr>
                  <w:r>
                    <w:rPr>
                      <w:rFonts w:ascii="Calibri" w:hAnsi="Calibri"/>
                    </w:rPr>
                    <w:t>Warehouse Bill Summary (Auctioneer)</w:t>
                  </w:r>
                </w:p>
              </w:tc>
            </w:tr>
            <w:tr w:rsidR="009274EA" w14:paraId="5C3FA8CD" w14:textId="77777777">
              <w:trPr>
                <w:trHeight w:val="740"/>
              </w:trPr>
              <w:tc>
                <w:tcPr>
                  <w:tcW w:w="1646" w:type="dxa"/>
                  <w:shd w:val="clear" w:color="auto" w:fill="auto"/>
                </w:tcPr>
                <w:p w14:paraId="5C8FE7BB" w14:textId="77777777" w:rsidR="009274EA" w:rsidRDefault="009274EA">
                  <w:pPr>
                    <w:jc w:val="center"/>
                    <w:rPr>
                      <w:rFonts w:ascii="Calibri" w:hAnsi="Calibri"/>
                    </w:rPr>
                  </w:pPr>
                </w:p>
              </w:tc>
              <w:tc>
                <w:tcPr>
                  <w:tcW w:w="1647" w:type="dxa"/>
                  <w:shd w:val="clear" w:color="auto" w:fill="auto"/>
                </w:tcPr>
                <w:p w14:paraId="17B9D950" w14:textId="77777777" w:rsidR="009274EA" w:rsidRDefault="009274EA">
                  <w:pPr>
                    <w:jc w:val="center"/>
                    <w:rPr>
                      <w:rFonts w:ascii="Calibri" w:hAnsi="Calibri"/>
                    </w:rPr>
                  </w:pPr>
                </w:p>
              </w:tc>
              <w:tc>
                <w:tcPr>
                  <w:tcW w:w="1647" w:type="dxa"/>
                  <w:shd w:val="clear" w:color="auto" w:fill="auto"/>
                </w:tcPr>
                <w:p w14:paraId="4FD28683" w14:textId="77777777" w:rsidR="009274EA" w:rsidRDefault="00C53038">
                  <w:pPr>
                    <w:jc w:val="center"/>
                    <w:rPr>
                      <w:rFonts w:ascii="Calibri" w:hAnsi="Calibri"/>
                    </w:rPr>
                  </w:pPr>
                  <w:r>
                    <w:rPr>
                      <w:rFonts w:ascii="Calibri" w:hAnsi="Calibri"/>
                    </w:rPr>
                    <w:t>Bill Contract Summary (Auctioneer)</w:t>
                  </w:r>
                </w:p>
              </w:tc>
              <w:tc>
                <w:tcPr>
                  <w:tcW w:w="1647" w:type="dxa"/>
                  <w:shd w:val="clear" w:color="auto" w:fill="auto"/>
                </w:tcPr>
                <w:p w14:paraId="5A7F2F1F" w14:textId="77777777" w:rsidR="009274EA" w:rsidRDefault="00C53038">
                  <w:pPr>
                    <w:jc w:val="center"/>
                    <w:rPr>
                      <w:rFonts w:ascii="Calibri" w:hAnsi="Calibri"/>
                    </w:rPr>
                  </w:pPr>
                  <w:r>
                    <w:rPr>
                      <w:rFonts w:ascii="Calibri" w:hAnsi="Calibri"/>
                    </w:rPr>
                    <w:t>Seller Tax Invoice Summary (Auctioneer)</w:t>
                  </w:r>
                </w:p>
              </w:tc>
            </w:tr>
            <w:tr w:rsidR="009274EA" w14:paraId="0C367FBB" w14:textId="77777777">
              <w:trPr>
                <w:trHeight w:val="740"/>
              </w:trPr>
              <w:tc>
                <w:tcPr>
                  <w:tcW w:w="1646" w:type="dxa"/>
                  <w:shd w:val="clear" w:color="auto" w:fill="auto"/>
                </w:tcPr>
                <w:p w14:paraId="113BB9EF" w14:textId="77777777" w:rsidR="009274EA" w:rsidRDefault="009274EA">
                  <w:pPr>
                    <w:jc w:val="center"/>
                    <w:rPr>
                      <w:rFonts w:ascii="Calibri" w:hAnsi="Calibri"/>
                    </w:rPr>
                  </w:pPr>
                </w:p>
              </w:tc>
              <w:tc>
                <w:tcPr>
                  <w:tcW w:w="1647" w:type="dxa"/>
                  <w:shd w:val="clear" w:color="auto" w:fill="auto"/>
                </w:tcPr>
                <w:p w14:paraId="3B58CA29" w14:textId="77777777" w:rsidR="009274EA" w:rsidRDefault="009274EA">
                  <w:pPr>
                    <w:jc w:val="center"/>
                    <w:rPr>
                      <w:rFonts w:ascii="Calibri" w:hAnsi="Calibri"/>
                    </w:rPr>
                  </w:pPr>
                </w:p>
              </w:tc>
              <w:tc>
                <w:tcPr>
                  <w:tcW w:w="1647" w:type="dxa"/>
                  <w:shd w:val="clear" w:color="auto" w:fill="auto"/>
                </w:tcPr>
                <w:p w14:paraId="5850538C" w14:textId="77777777" w:rsidR="009274EA" w:rsidRDefault="00C53038">
                  <w:pPr>
                    <w:jc w:val="center"/>
                    <w:rPr>
                      <w:rFonts w:ascii="Calibri" w:hAnsi="Calibri"/>
                    </w:rPr>
                  </w:pPr>
                  <w:r>
                    <w:rPr>
                      <w:rFonts w:ascii="Calibri" w:hAnsi="Calibri"/>
                    </w:rPr>
                    <w:t>Delivery Instruction/Advice (DI) Register (Auctioneer)</w:t>
                  </w:r>
                </w:p>
              </w:tc>
              <w:tc>
                <w:tcPr>
                  <w:tcW w:w="1647" w:type="dxa"/>
                  <w:shd w:val="clear" w:color="auto" w:fill="auto"/>
                </w:tcPr>
                <w:p w14:paraId="1CA1F4BC" w14:textId="77777777" w:rsidR="009274EA" w:rsidRDefault="00C53038">
                  <w:pPr>
                    <w:jc w:val="center"/>
                    <w:rPr>
                      <w:rFonts w:ascii="Calibri" w:hAnsi="Calibri"/>
                    </w:rPr>
                  </w:pPr>
                  <w:r>
                    <w:rPr>
                      <w:rFonts w:ascii="Calibri" w:hAnsi="Calibri"/>
                    </w:rPr>
                    <w:t>Issuer Invoice Details (Auctioneer)</w:t>
                  </w:r>
                </w:p>
              </w:tc>
            </w:tr>
            <w:tr w:rsidR="009274EA" w14:paraId="459B3E5D" w14:textId="77777777">
              <w:trPr>
                <w:trHeight w:val="740"/>
              </w:trPr>
              <w:tc>
                <w:tcPr>
                  <w:tcW w:w="1646" w:type="dxa"/>
                  <w:shd w:val="clear" w:color="auto" w:fill="auto"/>
                </w:tcPr>
                <w:p w14:paraId="21CEDB96" w14:textId="77777777" w:rsidR="009274EA" w:rsidRDefault="009274EA">
                  <w:pPr>
                    <w:jc w:val="center"/>
                    <w:rPr>
                      <w:rFonts w:ascii="Calibri" w:hAnsi="Calibri"/>
                    </w:rPr>
                  </w:pPr>
                </w:p>
              </w:tc>
              <w:tc>
                <w:tcPr>
                  <w:tcW w:w="1647" w:type="dxa"/>
                  <w:shd w:val="clear" w:color="auto" w:fill="auto"/>
                </w:tcPr>
                <w:p w14:paraId="17CADB3E" w14:textId="77777777" w:rsidR="009274EA" w:rsidRDefault="009274EA">
                  <w:pPr>
                    <w:jc w:val="center"/>
                    <w:rPr>
                      <w:rFonts w:ascii="Calibri" w:hAnsi="Calibri"/>
                    </w:rPr>
                  </w:pPr>
                </w:p>
              </w:tc>
              <w:tc>
                <w:tcPr>
                  <w:tcW w:w="1647" w:type="dxa"/>
                  <w:shd w:val="clear" w:color="auto" w:fill="auto"/>
                </w:tcPr>
                <w:p w14:paraId="5C499384" w14:textId="77777777" w:rsidR="009274EA" w:rsidRDefault="00C53038">
                  <w:pPr>
                    <w:jc w:val="center"/>
                    <w:rPr>
                      <w:rFonts w:ascii="Calibri" w:hAnsi="Calibri"/>
                    </w:rPr>
                  </w:pPr>
                  <w:r>
                    <w:rPr>
                      <w:rFonts w:ascii="Calibri" w:hAnsi="Calibri"/>
                    </w:rPr>
                    <w:t>TCS Details (Auctioneer)</w:t>
                  </w:r>
                </w:p>
              </w:tc>
              <w:tc>
                <w:tcPr>
                  <w:tcW w:w="1647" w:type="dxa"/>
                  <w:shd w:val="clear" w:color="auto" w:fill="auto"/>
                </w:tcPr>
                <w:p w14:paraId="0DAD1F6D" w14:textId="77777777" w:rsidR="009274EA" w:rsidRDefault="00C53038">
                  <w:pPr>
                    <w:jc w:val="center"/>
                    <w:rPr>
                      <w:rFonts w:ascii="Calibri" w:hAnsi="Calibri"/>
                    </w:rPr>
                  </w:pPr>
                  <w:r>
                    <w:rPr>
                      <w:rFonts w:ascii="Calibri" w:hAnsi="Calibri"/>
                    </w:rPr>
                    <w:t>TDS Invoice Report (Auctioneer)</w:t>
                  </w:r>
                </w:p>
              </w:tc>
            </w:tr>
            <w:tr w:rsidR="009274EA" w14:paraId="7D5F365D" w14:textId="77777777">
              <w:trPr>
                <w:trHeight w:val="740"/>
              </w:trPr>
              <w:tc>
                <w:tcPr>
                  <w:tcW w:w="1646" w:type="dxa"/>
                  <w:shd w:val="clear" w:color="auto" w:fill="auto"/>
                </w:tcPr>
                <w:p w14:paraId="6FB43E3D" w14:textId="77777777" w:rsidR="009274EA" w:rsidRDefault="009274EA">
                  <w:pPr>
                    <w:jc w:val="center"/>
                    <w:rPr>
                      <w:rFonts w:ascii="Calibri" w:hAnsi="Calibri"/>
                    </w:rPr>
                  </w:pPr>
                </w:p>
              </w:tc>
              <w:tc>
                <w:tcPr>
                  <w:tcW w:w="1647" w:type="dxa"/>
                  <w:shd w:val="clear" w:color="auto" w:fill="auto"/>
                </w:tcPr>
                <w:p w14:paraId="70C49CCC" w14:textId="77777777" w:rsidR="009274EA" w:rsidRDefault="009274EA">
                  <w:pPr>
                    <w:jc w:val="center"/>
                    <w:rPr>
                      <w:rFonts w:ascii="Calibri" w:hAnsi="Calibri"/>
                    </w:rPr>
                  </w:pPr>
                </w:p>
              </w:tc>
              <w:tc>
                <w:tcPr>
                  <w:tcW w:w="1647" w:type="dxa"/>
                  <w:shd w:val="clear" w:color="auto" w:fill="auto"/>
                </w:tcPr>
                <w:p w14:paraId="41C03B04" w14:textId="77777777" w:rsidR="009274EA" w:rsidRDefault="00C53038">
                  <w:pPr>
                    <w:jc w:val="center"/>
                    <w:rPr>
                      <w:rFonts w:ascii="Calibri" w:hAnsi="Calibri"/>
                    </w:rPr>
                  </w:pPr>
                  <w:r>
                    <w:rPr>
                      <w:rFonts w:ascii="Calibri" w:hAnsi="Calibri"/>
                    </w:rPr>
                    <w:t>Payment Status Report (Auctioneer)</w:t>
                  </w:r>
                </w:p>
              </w:tc>
              <w:tc>
                <w:tcPr>
                  <w:tcW w:w="1647" w:type="dxa"/>
                  <w:shd w:val="clear" w:color="auto" w:fill="auto"/>
                </w:tcPr>
                <w:p w14:paraId="06A4DA81" w14:textId="77777777" w:rsidR="009274EA" w:rsidRDefault="00C53038">
                  <w:pPr>
                    <w:jc w:val="center"/>
                    <w:rPr>
                      <w:rFonts w:ascii="Calibri" w:hAnsi="Calibri"/>
                    </w:rPr>
                  </w:pPr>
                  <w:r>
                    <w:rPr>
                      <w:rFonts w:ascii="Calibri" w:hAnsi="Calibri"/>
                    </w:rPr>
                    <w:t>Knock Down Report (Auctioneer)</w:t>
                  </w:r>
                </w:p>
              </w:tc>
            </w:tr>
            <w:tr w:rsidR="009274EA" w14:paraId="219F51B6" w14:textId="77777777">
              <w:trPr>
                <w:trHeight w:val="740"/>
              </w:trPr>
              <w:tc>
                <w:tcPr>
                  <w:tcW w:w="1646" w:type="dxa"/>
                  <w:shd w:val="clear" w:color="auto" w:fill="auto"/>
                </w:tcPr>
                <w:p w14:paraId="48B59422" w14:textId="77777777" w:rsidR="009274EA" w:rsidRDefault="009274EA">
                  <w:pPr>
                    <w:jc w:val="center"/>
                    <w:rPr>
                      <w:rFonts w:ascii="Calibri" w:hAnsi="Calibri"/>
                    </w:rPr>
                  </w:pPr>
                </w:p>
              </w:tc>
              <w:tc>
                <w:tcPr>
                  <w:tcW w:w="1647" w:type="dxa"/>
                  <w:shd w:val="clear" w:color="auto" w:fill="auto"/>
                </w:tcPr>
                <w:p w14:paraId="7900AA0D" w14:textId="77777777" w:rsidR="009274EA" w:rsidRDefault="009274EA">
                  <w:pPr>
                    <w:jc w:val="center"/>
                    <w:rPr>
                      <w:rFonts w:ascii="Calibri" w:hAnsi="Calibri"/>
                    </w:rPr>
                  </w:pPr>
                </w:p>
              </w:tc>
              <w:tc>
                <w:tcPr>
                  <w:tcW w:w="1647" w:type="dxa"/>
                  <w:shd w:val="clear" w:color="auto" w:fill="auto"/>
                </w:tcPr>
                <w:p w14:paraId="29889C6D" w14:textId="77777777" w:rsidR="009274EA" w:rsidRDefault="00C53038">
                  <w:pPr>
                    <w:jc w:val="center"/>
                    <w:rPr>
                      <w:rFonts w:ascii="Calibri" w:hAnsi="Calibri"/>
                    </w:rPr>
                  </w:pPr>
                  <w:r>
                    <w:rPr>
                      <w:rFonts w:ascii="Calibri" w:hAnsi="Calibri"/>
                    </w:rPr>
                    <w:t>Unsold Lots Report (Auctioneer)</w:t>
                  </w:r>
                </w:p>
              </w:tc>
              <w:tc>
                <w:tcPr>
                  <w:tcW w:w="1647" w:type="dxa"/>
                  <w:shd w:val="clear" w:color="auto" w:fill="auto"/>
                </w:tcPr>
                <w:p w14:paraId="78E5C40E" w14:textId="77777777" w:rsidR="009274EA" w:rsidRDefault="00C53038">
                  <w:pPr>
                    <w:jc w:val="center"/>
                    <w:rPr>
                      <w:rFonts w:ascii="Calibri" w:hAnsi="Calibri"/>
                    </w:rPr>
                  </w:pPr>
                  <w:r>
                    <w:rPr>
                      <w:rFonts w:ascii="Calibri" w:hAnsi="Calibri"/>
                    </w:rPr>
                    <w:t>Closing Price Trend (Auctioneer)</w:t>
                  </w:r>
                </w:p>
              </w:tc>
            </w:tr>
            <w:tr w:rsidR="009274EA" w14:paraId="6644C882" w14:textId="77777777">
              <w:trPr>
                <w:trHeight w:val="740"/>
              </w:trPr>
              <w:tc>
                <w:tcPr>
                  <w:tcW w:w="1646" w:type="dxa"/>
                  <w:shd w:val="clear" w:color="auto" w:fill="auto"/>
                </w:tcPr>
                <w:p w14:paraId="780E7A12" w14:textId="77777777" w:rsidR="009274EA" w:rsidRDefault="009274EA">
                  <w:pPr>
                    <w:jc w:val="center"/>
                    <w:rPr>
                      <w:rFonts w:ascii="Calibri" w:hAnsi="Calibri"/>
                    </w:rPr>
                  </w:pPr>
                </w:p>
              </w:tc>
              <w:tc>
                <w:tcPr>
                  <w:tcW w:w="1647" w:type="dxa"/>
                  <w:shd w:val="clear" w:color="auto" w:fill="auto"/>
                </w:tcPr>
                <w:p w14:paraId="5E6E0544" w14:textId="77777777" w:rsidR="009274EA" w:rsidRDefault="009274EA">
                  <w:pPr>
                    <w:jc w:val="center"/>
                    <w:rPr>
                      <w:rFonts w:ascii="Calibri" w:hAnsi="Calibri"/>
                    </w:rPr>
                  </w:pPr>
                </w:p>
              </w:tc>
              <w:tc>
                <w:tcPr>
                  <w:tcW w:w="1647" w:type="dxa"/>
                  <w:shd w:val="clear" w:color="auto" w:fill="auto"/>
                </w:tcPr>
                <w:p w14:paraId="3DCCDDF1" w14:textId="77777777" w:rsidR="009274EA" w:rsidRDefault="00C53038">
                  <w:pPr>
                    <w:jc w:val="center"/>
                    <w:rPr>
                      <w:rFonts w:ascii="Calibri" w:hAnsi="Calibri"/>
                    </w:rPr>
                  </w:pPr>
                  <w:r>
                    <w:rPr>
                      <w:rFonts w:ascii="Calibri" w:hAnsi="Calibri"/>
                    </w:rPr>
                    <w:t>Auction Price List (Auctioneer)</w:t>
                  </w:r>
                </w:p>
              </w:tc>
              <w:tc>
                <w:tcPr>
                  <w:tcW w:w="1647" w:type="dxa"/>
                  <w:shd w:val="clear" w:color="auto" w:fill="auto"/>
                </w:tcPr>
                <w:p w14:paraId="776B3107" w14:textId="77777777" w:rsidR="009274EA" w:rsidRDefault="00C53038">
                  <w:pPr>
                    <w:jc w:val="center"/>
                    <w:rPr>
                      <w:rFonts w:ascii="Calibri" w:hAnsi="Calibri"/>
                    </w:rPr>
                  </w:pPr>
                  <w:r>
                    <w:rPr>
                      <w:rFonts w:ascii="Calibri" w:hAnsi="Calibri"/>
                    </w:rPr>
                    <w:t>View Buyer Details (Auctioneer)</w:t>
                  </w:r>
                </w:p>
              </w:tc>
            </w:tr>
            <w:tr w:rsidR="009274EA" w14:paraId="149489B8" w14:textId="77777777">
              <w:trPr>
                <w:trHeight w:val="740"/>
              </w:trPr>
              <w:tc>
                <w:tcPr>
                  <w:tcW w:w="1646" w:type="dxa"/>
                  <w:shd w:val="clear" w:color="auto" w:fill="auto"/>
                </w:tcPr>
                <w:p w14:paraId="77CD23E0" w14:textId="77777777" w:rsidR="009274EA" w:rsidRDefault="009274EA">
                  <w:pPr>
                    <w:jc w:val="center"/>
                    <w:rPr>
                      <w:rFonts w:ascii="Calibri" w:hAnsi="Calibri"/>
                    </w:rPr>
                  </w:pPr>
                </w:p>
              </w:tc>
              <w:tc>
                <w:tcPr>
                  <w:tcW w:w="1647" w:type="dxa"/>
                  <w:shd w:val="clear" w:color="auto" w:fill="auto"/>
                </w:tcPr>
                <w:p w14:paraId="13E643DC" w14:textId="77777777" w:rsidR="009274EA" w:rsidRDefault="009274EA">
                  <w:pPr>
                    <w:jc w:val="center"/>
                    <w:rPr>
                      <w:rFonts w:ascii="Calibri" w:hAnsi="Calibri"/>
                    </w:rPr>
                  </w:pPr>
                </w:p>
              </w:tc>
              <w:tc>
                <w:tcPr>
                  <w:tcW w:w="1647" w:type="dxa"/>
                  <w:shd w:val="clear" w:color="auto" w:fill="auto"/>
                </w:tcPr>
                <w:p w14:paraId="03C60F97" w14:textId="77777777" w:rsidR="009274EA" w:rsidRDefault="00C53038">
                  <w:pPr>
                    <w:jc w:val="center"/>
                    <w:rPr>
                      <w:rFonts w:ascii="Calibri" w:hAnsi="Calibri"/>
                    </w:rPr>
                  </w:pPr>
                  <w:r>
                    <w:rPr>
                      <w:rFonts w:ascii="Calibri" w:hAnsi="Calibri"/>
                    </w:rPr>
                    <w:t>View Warehouse Details (Auctioneer)</w:t>
                  </w:r>
                </w:p>
              </w:tc>
              <w:tc>
                <w:tcPr>
                  <w:tcW w:w="1647" w:type="dxa"/>
                  <w:shd w:val="clear" w:color="auto" w:fill="auto"/>
                </w:tcPr>
                <w:p w14:paraId="6050BDF7" w14:textId="77777777" w:rsidR="009274EA" w:rsidRDefault="00C53038">
                  <w:pPr>
                    <w:jc w:val="center"/>
                    <w:rPr>
                      <w:rFonts w:ascii="Calibri" w:hAnsi="Calibri"/>
                    </w:rPr>
                  </w:pPr>
                  <w:r>
                    <w:rPr>
                      <w:rFonts w:ascii="Calibri" w:hAnsi="Calibri"/>
                    </w:rPr>
                    <w:t>View Tax Details (Auctioneer)</w:t>
                  </w:r>
                </w:p>
              </w:tc>
            </w:tr>
            <w:tr w:rsidR="009274EA" w14:paraId="67B87BFA" w14:textId="77777777">
              <w:trPr>
                <w:trHeight w:val="740"/>
              </w:trPr>
              <w:tc>
                <w:tcPr>
                  <w:tcW w:w="1646" w:type="dxa"/>
                  <w:shd w:val="clear" w:color="auto" w:fill="auto"/>
                </w:tcPr>
                <w:p w14:paraId="21741B48" w14:textId="77777777" w:rsidR="009274EA" w:rsidRDefault="009274EA">
                  <w:pPr>
                    <w:jc w:val="center"/>
                    <w:rPr>
                      <w:rFonts w:ascii="Calibri" w:hAnsi="Calibri"/>
                    </w:rPr>
                  </w:pPr>
                </w:p>
              </w:tc>
              <w:tc>
                <w:tcPr>
                  <w:tcW w:w="1647" w:type="dxa"/>
                  <w:shd w:val="clear" w:color="auto" w:fill="auto"/>
                </w:tcPr>
                <w:p w14:paraId="7E475EE9" w14:textId="77777777" w:rsidR="009274EA" w:rsidRDefault="009274EA">
                  <w:pPr>
                    <w:jc w:val="center"/>
                    <w:rPr>
                      <w:rFonts w:ascii="Calibri" w:hAnsi="Calibri"/>
                    </w:rPr>
                  </w:pPr>
                </w:p>
              </w:tc>
              <w:tc>
                <w:tcPr>
                  <w:tcW w:w="1647" w:type="dxa"/>
                  <w:shd w:val="clear" w:color="auto" w:fill="auto"/>
                </w:tcPr>
                <w:p w14:paraId="131114F9" w14:textId="77777777" w:rsidR="009274EA" w:rsidRDefault="00C53038">
                  <w:pPr>
                    <w:jc w:val="center"/>
                    <w:rPr>
                      <w:rFonts w:ascii="Calibri" w:hAnsi="Calibri"/>
                    </w:rPr>
                  </w:pPr>
                  <w:r>
                    <w:rPr>
                      <w:rFonts w:ascii="Calibri" w:hAnsi="Calibri"/>
                    </w:rPr>
                    <w:t>View Mark Details (Auctioneer)</w:t>
                  </w:r>
                </w:p>
              </w:tc>
              <w:tc>
                <w:tcPr>
                  <w:tcW w:w="1647" w:type="dxa"/>
                  <w:shd w:val="clear" w:color="auto" w:fill="auto"/>
                </w:tcPr>
                <w:p w14:paraId="115E3F8B" w14:textId="77777777" w:rsidR="009274EA" w:rsidRDefault="00C53038">
                  <w:pPr>
                    <w:jc w:val="center"/>
                    <w:rPr>
                      <w:rFonts w:ascii="Calibri" w:hAnsi="Calibri"/>
                    </w:rPr>
                  </w:pPr>
                  <w:r>
                    <w:rPr>
                      <w:rFonts w:ascii="Calibri" w:hAnsi="Calibri"/>
                    </w:rPr>
                    <w:t>View SPU Master (Auctioneer)</w:t>
                  </w:r>
                </w:p>
              </w:tc>
            </w:tr>
            <w:tr w:rsidR="009274EA" w14:paraId="72912D49" w14:textId="77777777">
              <w:trPr>
                <w:trHeight w:val="740"/>
              </w:trPr>
              <w:tc>
                <w:tcPr>
                  <w:tcW w:w="1646" w:type="dxa"/>
                  <w:shd w:val="clear" w:color="auto" w:fill="auto"/>
                </w:tcPr>
                <w:p w14:paraId="2B7926C6" w14:textId="77777777" w:rsidR="009274EA" w:rsidRDefault="009274EA">
                  <w:pPr>
                    <w:jc w:val="center"/>
                    <w:rPr>
                      <w:rFonts w:ascii="Calibri" w:hAnsi="Calibri"/>
                    </w:rPr>
                  </w:pPr>
                </w:p>
              </w:tc>
              <w:tc>
                <w:tcPr>
                  <w:tcW w:w="1647" w:type="dxa"/>
                  <w:shd w:val="clear" w:color="auto" w:fill="auto"/>
                </w:tcPr>
                <w:p w14:paraId="61D1448E" w14:textId="77777777" w:rsidR="009274EA" w:rsidRDefault="009274EA">
                  <w:pPr>
                    <w:jc w:val="center"/>
                    <w:rPr>
                      <w:rFonts w:ascii="Calibri" w:hAnsi="Calibri"/>
                    </w:rPr>
                  </w:pPr>
                </w:p>
              </w:tc>
              <w:tc>
                <w:tcPr>
                  <w:tcW w:w="1647" w:type="dxa"/>
                  <w:shd w:val="clear" w:color="auto" w:fill="auto"/>
                </w:tcPr>
                <w:p w14:paraId="343FF87E" w14:textId="77777777" w:rsidR="009274EA" w:rsidRDefault="00C53038">
                  <w:pPr>
                    <w:jc w:val="center"/>
                    <w:rPr>
                      <w:rFonts w:ascii="Calibri" w:hAnsi="Calibri"/>
                      <w:highlight w:val="yellow"/>
                    </w:rPr>
                  </w:pPr>
                  <w:r>
                    <w:rPr>
                      <w:rFonts w:ascii="Calibri" w:hAnsi="Calibri"/>
                      <w:highlight w:val="yellow"/>
                    </w:rPr>
                    <w:t xml:space="preserve">Auctioneer </w:t>
                  </w:r>
                  <w:commentRangeStart w:id="12512"/>
                  <w:r>
                    <w:rPr>
                      <w:rFonts w:ascii="Calibri" w:hAnsi="Calibri"/>
                      <w:highlight w:val="yellow"/>
                    </w:rPr>
                    <w:t>Detailed</w:t>
                  </w:r>
                  <w:commentRangeEnd w:id="12512"/>
                  <w:r>
                    <w:rPr>
                      <w:rStyle w:val="CommentReference"/>
                      <w:rFonts w:ascii="Calibri" w:hAnsi="Calibri"/>
                    </w:rPr>
                    <w:commentReference w:id="12512"/>
                  </w:r>
                  <w:r>
                    <w:rPr>
                      <w:rFonts w:ascii="Calibri" w:hAnsi="Calibri"/>
                      <w:highlight w:val="yellow"/>
                    </w:rPr>
                    <w:t xml:space="preserve"> MIS</w:t>
                  </w:r>
                </w:p>
              </w:tc>
              <w:tc>
                <w:tcPr>
                  <w:tcW w:w="1647" w:type="dxa"/>
                  <w:shd w:val="clear" w:color="auto" w:fill="auto"/>
                </w:tcPr>
                <w:p w14:paraId="152CCBBF" w14:textId="77777777" w:rsidR="009274EA" w:rsidRDefault="00C53038">
                  <w:pPr>
                    <w:jc w:val="center"/>
                    <w:rPr>
                      <w:rFonts w:ascii="Calibri" w:hAnsi="Calibri"/>
                      <w:highlight w:val="yellow"/>
                    </w:rPr>
                  </w:pPr>
                  <w:r>
                    <w:rPr>
                      <w:rFonts w:ascii="Calibri" w:hAnsi="Calibri"/>
                      <w:highlight w:val="yellow"/>
                    </w:rPr>
                    <w:t>Auctioneer Statement</w:t>
                  </w:r>
                </w:p>
              </w:tc>
            </w:tr>
            <w:tr w:rsidR="009274EA" w14:paraId="3A31725C" w14:textId="77777777">
              <w:trPr>
                <w:trHeight w:val="740"/>
              </w:trPr>
              <w:tc>
                <w:tcPr>
                  <w:tcW w:w="1646" w:type="dxa"/>
                  <w:shd w:val="clear" w:color="auto" w:fill="auto"/>
                </w:tcPr>
                <w:p w14:paraId="46832DA0" w14:textId="77777777" w:rsidR="009274EA" w:rsidRDefault="009274EA">
                  <w:pPr>
                    <w:jc w:val="center"/>
                    <w:rPr>
                      <w:rFonts w:ascii="Calibri" w:hAnsi="Calibri"/>
                    </w:rPr>
                  </w:pPr>
                </w:p>
              </w:tc>
              <w:tc>
                <w:tcPr>
                  <w:tcW w:w="1647" w:type="dxa"/>
                  <w:shd w:val="clear" w:color="auto" w:fill="auto"/>
                </w:tcPr>
                <w:p w14:paraId="317A2061" w14:textId="77777777" w:rsidR="009274EA" w:rsidRDefault="009274EA">
                  <w:pPr>
                    <w:jc w:val="center"/>
                    <w:rPr>
                      <w:rFonts w:ascii="Calibri" w:hAnsi="Calibri"/>
                    </w:rPr>
                  </w:pPr>
                </w:p>
              </w:tc>
              <w:tc>
                <w:tcPr>
                  <w:tcW w:w="1647" w:type="dxa"/>
                  <w:shd w:val="clear" w:color="auto" w:fill="auto"/>
                </w:tcPr>
                <w:p w14:paraId="3538E721" w14:textId="77777777" w:rsidR="009274EA" w:rsidRDefault="00C53038">
                  <w:pPr>
                    <w:jc w:val="center"/>
                    <w:rPr>
                      <w:rFonts w:ascii="Calibri" w:hAnsi="Calibri"/>
                      <w:highlight w:val="yellow"/>
                    </w:rPr>
                  </w:pPr>
                  <w:r>
                    <w:rPr>
                      <w:rFonts w:ascii="Calibri" w:hAnsi="Calibri"/>
                      <w:highlight w:val="yellow"/>
                    </w:rPr>
                    <w:t>Auctioneer Pay In Pay Out</w:t>
                  </w:r>
                </w:p>
              </w:tc>
              <w:tc>
                <w:tcPr>
                  <w:tcW w:w="1647" w:type="dxa"/>
                  <w:shd w:val="clear" w:color="auto" w:fill="auto"/>
                </w:tcPr>
                <w:p w14:paraId="6307B82D" w14:textId="77777777" w:rsidR="009274EA" w:rsidRDefault="00C53038">
                  <w:pPr>
                    <w:jc w:val="center"/>
                    <w:rPr>
                      <w:rFonts w:ascii="Calibri" w:hAnsi="Calibri"/>
                      <w:highlight w:val="yellow"/>
                    </w:rPr>
                  </w:pPr>
                  <w:r>
                    <w:rPr>
                      <w:rFonts w:ascii="Calibri" w:hAnsi="Calibri"/>
                    </w:rPr>
                    <w:t>View Notification</w:t>
                  </w:r>
                </w:p>
              </w:tc>
            </w:tr>
            <w:tr w:rsidR="009274EA" w14:paraId="2FB9A5BB" w14:textId="77777777">
              <w:trPr>
                <w:trHeight w:val="740"/>
              </w:trPr>
              <w:tc>
                <w:tcPr>
                  <w:tcW w:w="1646" w:type="dxa"/>
                  <w:shd w:val="clear" w:color="auto" w:fill="auto"/>
                </w:tcPr>
                <w:p w14:paraId="15FD0F5D" w14:textId="77777777" w:rsidR="009274EA" w:rsidRDefault="009274EA">
                  <w:pPr>
                    <w:jc w:val="center"/>
                    <w:rPr>
                      <w:rFonts w:ascii="Calibri" w:hAnsi="Calibri"/>
                    </w:rPr>
                  </w:pPr>
                </w:p>
              </w:tc>
              <w:tc>
                <w:tcPr>
                  <w:tcW w:w="1647" w:type="dxa"/>
                  <w:shd w:val="clear" w:color="auto" w:fill="auto"/>
                </w:tcPr>
                <w:p w14:paraId="28431164" w14:textId="77777777" w:rsidR="009274EA" w:rsidRDefault="009274EA">
                  <w:pPr>
                    <w:jc w:val="center"/>
                    <w:rPr>
                      <w:rFonts w:ascii="Calibri" w:hAnsi="Calibri"/>
                    </w:rPr>
                  </w:pPr>
                </w:p>
              </w:tc>
              <w:tc>
                <w:tcPr>
                  <w:tcW w:w="1647" w:type="dxa"/>
                  <w:shd w:val="clear" w:color="auto" w:fill="auto"/>
                </w:tcPr>
                <w:p w14:paraId="2FFF026B" w14:textId="77777777" w:rsidR="009274EA" w:rsidRDefault="00C53038">
                  <w:pPr>
                    <w:jc w:val="center"/>
                    <w:rPr>
                      <w:rFonts w:ascii="Calibri" w:hAnsi="Calibri"/>
                    </w:rPr>
                  </w:pPr>
                  <w:r>
                    <w:rPr>
                      <w:rFonts w:ascii="Calibri" w:hAnsi="Calibri"/>
                    </w:rPr>
                    <w:t>Bid History</w:t>
                  </w:r>
                </w:p>
              </w:tc>
              <w:tc>
                <w:tcPr>
                  <w:tcW w:w="1647" w:type="dxa"/>
                  <w:shd w:val="clear" w:color="auto" w:fill="auto"/>
                </w:tcPr>
                <w:p w14:paraId="650C9B96" w14:textId="77777777" w:rsidR="009274EA" w:rsidRDefault="00C53038">
                  <w:pPr>
                    <w:jc w:val="center"/>
                    <w:rPr>
                      <w:rFonts w:ascii="Calibri" w:hAnsi="Calibri"/>
                      <w:highlight w:val="yellow"/>
                    </w:rPr>
                  </w:pPr>
                  <w:r>
                    <w:rPr>
                      <w:rFonts w:ascii="Calibri" w:hAnsi="Calibri"/>
                    </w:rPr>
                    <w:t>-</w:t>
                  </w:r>
                </w:p>
              </w:tc>
            </w:tr>
            <w:tr w:rsidR="009274EA" w14:paraId="07C41C2B" w14:textId="77777777">
              <w:trPr>
                <w:trHeight w:val="740"/>
              </w:trPr>
              <w:tc>
                <w:tcPr>
                  <w:tcW w:w="1646" w:type="dxa"/>
                  <w:shd w:val="clear" w:color="auto" w:fill="auto"/>
                </w:tcPr>
                <w:p w14:paraId="0017C16B" w14:textId="77777777" w:rsidR="009274EA" w:rsidRDefault="009274EA">
                  <w:pPr>
                    <w:jc w:val="center"/>
                    <w:rPr>
                      <w:rFonts w:ascii="Calibri" w:hAnsi="Calibri"/>
                    </w:rPr>
                  </w:pPr>
                </w:p>
              </w:tc>
              <w:tc>
                <w:tcPr>
                  <w:tcW w:w="1647" w:type="dxa"/>
                  <w:shd w:val="clear" w:color="auto" w:fill="auto"/>
                </w:tcPr>
                <w:p w14:paraId="2A63C81D" w14:textId="77777777" w:rsidR="009274EA" w:rsidRDefault="00C53038">
                  <w:pPr>
                    <w:jc w:val="center"/>
                    <w:rPr>
                      <w:rFonts w:ascii="Calibri" w:hAnsi="Calibri"/>
                    </w:rPr>
                  </w:pPr>
                  <w:r>
                    <w:rPr>
                      <w:rFonts w:ascii="Calibri" w:hAnsi="Calibri"/>
                    </w:rPr>
                    <w:t>Report (Buyer)</w:t>
                  </w:r>
                </w:p>
              </w:tc>
              <w:tc>
                <w:tcPr>
                  <w:tcW w:w="1647" w:type="dxa"/>
                  <w:shd w:val="clear" w:color="auto" w:fill="auto"/>
                </w:tcPr>
                <w:p w14:paraId="5100DAC0" w14:textId="77777777" w:rsidR="009274EA" w:rsidRDefault="00C53038">
                  <w:pPr>
                    <w:jc w:val="center"/>
                    <w:rPr>
                      <w:rFonts w:ascii="Calibri" w:hAnsi="Calibri"/>
                    </w:rPr>
                  </w:pPr>
                  <w:r>
                    <w:rPr>
                      <w:rFonts w:ascii="Calibri" w:hAnsi="Calibri"/>
                    </w:rPr>
                    <w:t>Post Auction Catalog Report (Buyer)</w:t>
                  </w:r>
                </w:p>
              </w:tc>
              <w:tc>
                <w:tcPr>
                  <w:tcW w:w="1647" w:type="dxa"/>
                  <w:shd w:val="clear" w:color="auto" w:fill="auto"/>
                </w:tcPr>
                <w:p w14:paraId="28D4D38A" w14:textId="77777777" w:rsidR="009274EA" w:rsidRDefault="00C53038">
                  <w:pPr>
                    <w:jc w:val="center"/>
                    <w:rPr>
                      <w:rFonts w:ascii="Calibri" w:hAnsi="Calibri"/>
                    </w:rPr>
                  </w:pPr>
                  <w:r>
                    <w:rPr>
                      <w:rFonts w:ascii="Calibri" w:hAnsi="Calibri"/>
                    </w:rPr>
                    <w:t>Payment Status Report (Buyer)</w:t>
                  </w:r>
                </w:p>
              </w:tc>
            </w:tr>
            <w:tr w:rsidR="009274EA" w14:paraId="4A74B402" w14:textId="77777777">
              <w:trPr>
                <w:trHeight w:val="740"/>
              </w:trPr>
              <w:tc>
                <w:tcPr>
                  <w:tcW w:w="1646" w:type="dxa"/>
                  <w:shd w:val="clear" w:color="auto" w:fill="auto"/>
                </w:tcPr>
                <w:p w14:paraId="09795898" w14:textId="77777777" w:rsidR="009274EA" w:rsidRDefault="009274EA">
                  <w:pPr>
                    <w:jc w:val="center"/>
                    <w:rPr>
                      <w:rFonts w:ascii="Calibri" w:hAnsi="Calibri"/>
                    </w:rPr>
                  </w:pPr>
                </w:p>
              </w:tc>
              <w:tc>
                <w:tcPr>
                  <w:tcW w:w="1647" w:type="dxa"/>
                  <w:shd w:val="clear" w:color="auto" w:fill="auto"/>
                </w:tcPr>
                <w:p w14:paraId="0F4870D3" w14:textId="77777777" w:rsidR="009274EA" w:rsidRDefault="009274EA">
                  <w:pPr>
                    <w:jc w:val="center"/>
                    <w:rPr>
                      <w:rFonts w:ascii="Calibri" w:hAnsi="Calibri"/>
                    </w:rPr>
                  </w:pPr>
                </w:p>
              </w:tc>
              <w:tc>
                <w:tcPr>
                  <w:tcW w:w="1647" w:type="dxa"/>
                  <w:shd w:val="clear" w:color="auto" w:fill="auto"/>
                </w:tcPr>
                <w:p w14:paraId="691D0B91" w14:textId="77777777" w:rsidR="009274EA" w:rsidRDefault="00C53038">
                  <w:pPr>
                    <w:jc w:val="center"/>
                    <w:rPr>
                      <w:rFonts w:ascii="Calibri" w:hAnsi="Calibri"/>
                    </w:rPr>
                  </w:pPr>
                  <w:r>
                    <w:rPr>
                      <w:rFonts w:ascii="Calibri" w:hAnsi="Calibri"/>
                    </w:rPr>
                    <w:t>Tax Invoice Details – (Buyer)</w:t>
                  </w:r>
                </w:p>
              </w:tc>
              <w:tc>
                <w:tcPr>
                  <w:tcW w:w="1647" w:type="dxa"/>
                  <w:shd w:val="clear" w:color="auto" w:fill="auto"/>
                </w:tcPr>
                <w:p w14:paraId="1A51AD5E" w14:textId="77777777" w:rsidR="009274EA" w:rsidRDefault="00C53038">
                  <w:pPr>
                    <w:jc w:val="center"/>
                    <w:rPr>
                      <w:rFonts w:ascii="Calibri" w:hAnsi="Calibri"/>
                    </w:rPr>
                  </w:pPr>
                  <w:r>
                    <w:rPr>
                      <w:rFonts w:ascii="Calibri" w:hAnsi="Calibri"/>
                    </w:rPr>
                    <w:t>Max Bid History Report – (Buyer)</w:t>
                  </w:r>
                </w:p>
              </w:tc>
            </w:tr>
            <w:tr w:rsidR="009274EA" w14:paraId="26770F51" w14:textId="77777777">
              <w:trPr>
                <w:trHeight w:val="740"/>
              </w:trPr>
              <w:tc>
                <w:tcPr>
                  <w:tcW w:w="1646" w:type="dxa"/>
                  <w:shd w:val="clear" w:color="auto" w:fill="auto"/>
                </w:tcPr>
                <w:p w14:paraId="7A2A87CA" w14:textId="77777777" w:rsidR="009274EA" w:rsidRDefault="009274EA">
                  <w:pPr>
                    <w:jc w:val="center"/>
                    <w:rPr>
                      <w:rFonts w:ascii="Calibri" w:hAnsi="Calibri"/>
                    </w:rPr>
                  </w:pPr>
                </w:p>
              </w:tc>
              <w:tc>
                <w:tcPr>
                  <w:tcW w:w="1647" w:type="dxa"/>
                  <w:shd w:val="clear" w:color="auto" w:fill="auto"/>
                </w:tcPr>
                <w:p w14:paraId="4CA85322" w14:textId="77777777" w:rsidR="009274EA" w:rsidRDefault="009274EA">
                  <w:pPr>
                    <w:jc w:val="center"/>
                    <w:rPr>
                      <w:rFonts w:ascii="Calibri" w:hAnsi="Calibri"/>
                    </w:rPr>
                  </w:pPr>
                </w:p>
              </w:tc>
              <w:tc>
                <w:tcPr>
                  <w:tcW w:w="1647" w:type="dxa"/>
                  <w:shd w:val="clear" w:color="auto" w:fill="auto"/>
                </w:tcPr>
                <w:p w14:paraId="708A17D7" w14:textId="77777777" w:rsidR="009274EA" w:rsidRDefault="00C53038">
                  <w:pPr>
                    <w:jc w:val="center"/>
                    <w:rPr>
                      <w:rFonts w:ascii="Calibri" w:hAnsi="Calibri"/>
                    </w:rPr>
                  </w:pPr>
                  <w:r>
                    <w:rPr>
                      <w:rFonts w:ascii="Calibri" w:hAnsi="Calibri"/>
                    </w:rPr>
                    <w:t>Entry / Exit Prices Report – (Buyer)</w:t>
                  </w:r>
                </w:p>
              </w:tc>
              <w:tc>
                <w:tcPr>
                  <w:tcW w:w="1647" w:type="dxa"/>
                  <w:shd w:val="clear" w:color="auto" w:fill="auto"/>
                </w:tcPr>
                <w:p w14:paraId="7CC180CC" w14:textId="77777777" w:rsidR="009274EA" w:rsidRDefault="00C53038">
                  <w:pPr>
                    <w:jc w:val="center"/>
                    <w:rPr>
                      <w:rFonts w:ascii="Calibri" w:hAnsi="Calibri"/>
                    </w:rPr>
                  </w:pPr>
                  <w:r>
                    <w:rPr>
                      <w:rFonts w:ascii="Calibri" w:hAnsi="Calibri"/>
                    </w:rPr>
                    <w:t>TCS Collected by Seller – (Buyer)</w:t>
                  </w:r>
                </w:p>
              </w:tc>
            </w:tr>
            <w:tr w:rsidR="009274EA" w14:paraId="6413EC0C" w14:textId="77777777">
              <w:trPr>
                <w:trHeight w:val="740"/>
              </w:trPr>
              <w:tc>
                <w:tcPr>
                  <w:tcW w:w="1646" w:type="dxa"/>
                  <w:shd w:val="clear" w:color="auto" w:fill="auto"/>
                </w:tcPr>
                <w:p w14:paraId="40935DFC" w14:textId="77777777" w:rsidR="009274EA" w:rsidRDefault="009274EA">
                  <w:pPr>
                    <w:jc w:val="center"/>
                    <w:rPr>
                      <w:rFonts w:ascii="Calibri" w:hAnsi="Calibri"/>
                    </w:rPr>
                  </w:pPr>
                </w:p>
              </w:tc>
              <w:tc>
                <w:tcPr>
                  <w:tcW w:w="1647" w:type="dxa"/>
                  <w:shd w:val="clear" w:color="auto" w:fill="auto"/>
                </w:tcPr>
                <w:p w14:paraId="708951EE" w14:textId="77777777" w:rsidR="009274EA" w:rsidRDefault="009274EA">
                  <w:pPr>
                    <w:jc w:val="center"/>
                    <w:rPr>
                      <w:rFonts w:ascii="Calibri" w:hAnsi="Calibri"/>
                    </w:rPr>
                  </w:pPr>
                </w:p>
              </w:tc>
              <w:tc>
                <w:tcPr>
                  <w:tcW w:w="1647" w:type="dxa"/>
                  <w:shd w:val="clear" w:color="auto" w:fill="auto"/>
                </w:tcPr>
                <w:p w14:paraId="5F18F8F1" w14:textId="77777777" w:rsidR="009274EA" w:rsidRDefault="00C53038">
                  <w:pPr>
                    <w:jc w:val="center"/>
                    <w:rPr>
                      <w:rFonts w:ascii="Calibri" w:hAnsi="Calibri"/>
                    </w:rPr>
                  </w:pPr>
                  <w:r>
                    <w:rPr>
                      <w:rFonts w:ascii="Calibri" w:hAnsi="Calibri"/>
                    </w:rPr>
                    <w:t>Auction Price List – (Buyer)</w:t>
                  </w:r>
                </w:p>
              </w:tc>
              <w:tc>
                <w:tcPr>
                  <w:tcW w:w="1647" w:type="dxa"/>
                  <w:shd w:val="clear" w:color="auto" w:fill="auto"/>
                </w:tcPr>
                <w:p w14:paraId="5C131B87" w14:textId="77777777" w:rsidR="009274EA" w:rsidRDefault="00C53038">
                  <w:pPr>
                    <w:jc w:val="center"/>
                    <w:rPr>
                      <w:rFonts w:ascii="Calibri" w:hAnsi="Calibri"/>
                    </w:rPr>
                  </w:pPr>
                  <w:r>
                    <w:rPr>
                      <w:rFonts w:ascii="Calibri" w:hAnsi="Calibri"/>
                    </w:rPr>
                    <w:t>Knock Down Report—(Buyer)</w:t>
                  </w:r>
                </w:p>
              </w:tc>
            </w:tr>
            <w:tr w:rsidR="009274EA" w14:paraId="14D615B0" w14:textId="77777777">
              <w:trPr>
                <w:trHeight w:val="740"/>
              </w:trPr>
              <w:tc>
                <w:tcPr>
                  <w:tcW w:w="1646" w:type="dxa"/>
                  <w:shd w:val="clear" w:color="auto" w:fill="auto"/>
                </w:tcPr>
                <w:p w14:paraId="6B5378AD" w14:textId="77777777" w:rsidR="009274EA" w:rsidRDefault="009274EA">
                  <w:pPr>
                    <w:jc w:val="center"/>
                    <w:rPr>
                      <w:rFonts w:ascii="Calibri" w:hAnsi="Calibri"/>
                    </w:rPr>
                  </w:pPr>
                </w:p>
              </w:tc>
              <w:tc>
                <w:tcPr>
                  <w:tcW w:w="1647" w:type="dxa"/>
                  <w:shd w:val="clear" w:color="auto" w:fill="auto"/>
                </w:tcPr>
                <w:p w14:paraId="7C496966" w14:textId="77777777" w:rsidR="009274EA" w:rsidRDefault="009274EA">
                  <w:pPr>
                    <w:jc w:val="center"/>
                    <w:rPr>
                      <w:rFonts w:ascii="Calibri" w:hAnsi="Calibri"/>
                    </w:rPr>
                  </w:pPr>
                </w:p>
              </w:tc>
              <w:tc>
                <w:tcPr>
                  <w:tcW w:w="1647" w:type="dxa"/>
                  <w:shd w:val="clear" w:color="auto" w:fill="auto"/>
                </w:tcPr>
                <w:p w14:paraId="275D6544" w14:textId="77777777" w:rsidR="009274EA" w:rsidRDefault="00C53038">
                  <w:pPr>
                    <w:jc w:val="center"/>
                    <w:rPr>
                      <w:rFonts w:ascii="Calibri" w:hAnsi="Calibri"/>
                    </w:rPr>
                  </w:pPr>
                  <w:r>
                    <w:rPr>
                      <w:rFonts w:ascii="Calibri" w:hAnsi="Calibri"/>
                    </w:rPr>
                    <w:t>Unsold lots report (Buyer)</w:t>
                  </w:r>
                </w:p>
              </w:tc>
              <w:tc>
                <w:tcPr>
                  <w:tcW w:w="1647" w:type="dxa"/>
                  <w:shd w:val="clear" w:color="auto" w:fill="auto"/>
                </w:tcPr>
                <w:p w14:paraId="4502BB3E" w14:textId="77777777" w:rsidR="009274EA" w:rsidRDefault="00C53038">
                  <w:pPr>
                    <w:jc w:val="center"/>
                    <w:rPr>
                      <w:rFonts w:ascii="Calibri" w:hAnsi="Calibri"/>
                    </w:rPr>
                  </w:pPr>
                  <w:r>
                    <w:rPr>
                      <w:rFonts w:ascii="Calibri" w:hAnsi="Calibri"/>
                    </w:rPr>
                    <w:t>View PAN India Buyers (Buyer)</w:t>
                  </w:r>
                </w:p>
              </w:tc>
            </w:tr>
            <w:tr w:rsidR="009274EA" w14:paraId="685C4833" w14:textId="77777777">
              <w:trPr>
                <w:trHeight w:val="740"/>
              </w:trPr>
              <w:tc>
                <w:tcPr>
                  <w:tcW w:w="1646" w:type="dxa"/>
                  <w:shd w:val="clear" w:color="auto" w:fill="auto"/>
                </w:tcPr>
                <w:p w14:paraId="740AC472" w14:textId="77777777" w:rsidR="009274EA" w:rsidRDefault="009274EA">
                  <w:pPr>
                    <w:jc w:val="center"/>
                    <w:rPr>
                      <w:rFonts w:ascii="Calibri" w:hAnsi="Calibri"/>
                    </w:rPr>
                  </w:pPr>
                </w:p>
              </w:tc>
              <w:tc>
                <w:tcPr>
                  <w:tcW w:w="1647" w:type="dxa"/>
                  <w:shd w:val="clear" w:color="auto" w:fill="auto"/>
                </w:tcPr>
                <w:p w14:paraId="5C1F3C81" w14:textId="77777777" w:rsidR="009274EA" w:rsidRDefault="009274EA">
                  <w:pPr>
                    <w:jc w:val="center"/>
                    <w:rPr>
                      <w:rFonts w:ascii="Calibri" w:hAnsi="Calibri"/>
                    </w:rPr>
                  </w:pPr>
                </w:p>
              </w:tc>
              <w:tc>
                <w:tcPr>
                  <w:tcW w:w="1647" w:type="dxa"/>
                  <w:shd w:val="clear" w:color="auto" w:fill="auto"/>
                </w:tcPr>
                <w:p w14:paraId="3560FAB4" w14:textId="77777777" w:rsidR="009274EA" w:rsidRDefault="00C53038">
                  <w:pPr>
                    <w:jc w:val="center"/>
                    <w:rPr>
                      <w:rFonts w:ascii="Calibri" w:hAnsi="Calibri"/>
                    </w:rPr>
                  </w:pPr>
                  <w:r>
                    <w:rPr>
                      <w:rFonts w:ascii="Calibri" w:hAnsi="Calibri"/>
                    </w:rPr>
                    <w:t>Charges Master (Buyer)</w:t>
                  </w:r>
                </w:p>
              </w:tc>
              <w:tc>
                <w:tcPr>
                  <w:tcW w:w="1647" w:type="dxa"/>
                  <w:shd w:val="clear" w:color="auto" w:fill="auto"/>
                </w:tcPr>
                <w:p w14:paraId="647E9D10" w14:textId="77777777" w:rsidR="009274EA" w:rsidRDefault="00C53038">
                  <w:pPr>
                    <w:jc w:val="center"/>
                    <w:rPr>
                      <w:rFonts w:ascii="Calibri" w:hAnsi="Calibri"/>
                    </w:rPr>
                  </w:pPr>
                  <w:r>
                    <w:rPr>
                      <w:rFonts w:ascii="Calibri" w:hAnsi="Calibri"/>
                    </w:rPr>
                    <w:t>View Mark Details (Buyer)</w:t>
                  </w:r>
                </w:p>
              </w:tc>
            </w:tr>
            <w:tr w:rsidR="009274EA" w14:paraId="56424A2C" w14:textId="77777777">
              <w:trPr>
                <w:trHeight w:val="740"/>
              </w:trPr>
              <w:tc>
                <w:tcPr>
                  <w:tcW w:w="1646" w:type="dxa"/>
                  <w:shd w:val="clear" w:color="auto" w:fill="auto"/>
                </w:tcPr>
                <w:p w14:paraId="374AC11E" w14:textId="77777777" w:rsidR="009274EA" w:rsidRDefault="009274EA">
                  <w:pPr>
                    <w:jc w:val="center"/>
                    <w:rPr>
                      <w:rFonts w:ascii="Calibri" w:hAnsi="Calibri"/>
                    </w:rPr>
                  </w:pPr>
                </w:p>
              </w:tc>
              <w:tc>
                <w:tcPr>
                  <w:tcW w:w="1647" w:type="dxa"/>
                  <w:shd w:val="clear" w:color="auto" w:fill="auto"/>
                </w:tcPr>
                <w:p w14:paraId="49DF67A7" w14:textId="77777777" w:rsidR="009274EA" w:rsidRDefault="009274EA">
                  <w:pPr>
                    <w:jc w:val="center"/>
                    <w:rPr>
                      <w:rFonts w:ascii="Calibri" w:hAnsi="Calibri"/>
                    </w:rPr>
                  </w:pPr>
                </w:p>
              </w:tc>
              <w:tc>
                <w:tcPr>
                  <w:tcW w:w="1647" w:type="dxa"/>
                  <w:shd w:val="clear" w:color="auto" w:fill="auto"/>
                </w:tcPr>
                <w:p w14:paraId="1A983DA6" w14:textId="77777777" w:rsidR="009274EA" w:rsidRDefault="00C53038">
                  <w:pPr>
                    <w:jc w:val="center"/>
                    <w:rPr>
                      <w:rFonts w:ascii="Calibri" w:hAnsi="Calibri"/>
                    </w:rPr>
                  </w:pPr>
                  <w:r>
                    <w:rPr>
                      <w:rFonts w:ascii="Calibri" w:hAnsi="Calibri"/>
                    </w:rPr>
                    <w:t>View Tax Details (Buyer)</w:t>
                  </w:r>
                </w:p>
              </w:tc>
              <w:tc>
                <w:tcPr>
                  <w:tcW w:w="1647" w:type="dxa"/>
                  <w:shd w:val="clear" w:color="auto" w:fill="auto"/>
                </w:tcPr>
                <w:p w14:paraId="5D81C3D2" w14:textId="77777777" w:rsidR="009274EA" w:rsidRDefault="00C53038">
                  <w:pPr>
                    <w:jc w:val="center"/>
                    <w:rPr>
                      <w:rFonts w:ascii="Calibri" w:hAnsi="Calibri"/>
                    </w:rPr>
                  </w:pPr>
                  <w:r>
                    <w:rPr>
                      <w:rFonts w:ascii="Calibri" w:hAnsi="Calibri"/>
                    </w:rPr>
                    <w:t>Buyer Detailed MIS</w:t>
                  </w:r>
                </w:p>
              </w:tc>
            </w:tr>
            <w:tr w:rsidR="009274EA" w14:paraId="5C67864B" w14:textId="77777777">
              <w:trPr>
                <w:trHeight w:val="740"/>
              </w:trPr>
              <w:tc>
                <w:tcPr>
                  <w:tcW w:w="1646" w:type="dxa"/>
                  <w:shd w:val="clear" w:color="auto" w:fill="auto"/>
                </w:tcPr>
                <w:p w14:paraId="48244FA1" w14:textId="77777777" w:rsidR="009274EA" w:rsidRDefault="009274EA">
                  <w:pPr>
                    <w:jc w:val="center"/>
                    <w:rPr>
                      <w:rFonts w:ascii="Calibri" w:hAnsi="Calibri"/>
                    </w:rPr>
                  </w:pPr>
                </w:p>
              </w:tc>
              <w:tc>
                <w:tcPr>
                  <w:tcW w:w="1647" w:type="dxa"/>
                  <w:shd w:val="clear" w:color="auto" w:fill="auto"/>
                </w:tcPr>
                <w:p w14:paraId="340F9E91" w14:textId="77777777" w:rsidR="009274EA" w:rsidRDefault="009274EA">
                  <w:pPr>
                    <w:jc w:val="center"/>
                    <w:rPr>
                      <w:rFonts w:ascii="Calibri" w:hAnsi="Calibri"/>
                    </w:rPr>
                  </w:pPr>
                </w:p>
              </w:tc>
              <w:tc>
                <w:tcPr>
                  <w:tcW w:w="1647" w:type="dxa"/>
                  <w:shd w:val="clear" w:color="auto" w:fill="auto"/>
                </w:tcPr>
                <w:p w14:paraId="5642FAAA" w14:textId="77777777" w:rsidR="009274EA" w:rsidRDefault="00C53038">
                  <w:pPr>
                    <w:jc w:val="center"/>
                    <w:rPr>
                      <w:rFonts w:ascii="Calibri" w:hAnsi="Calibri"/>
                    </w:rPr>
                  </w:pPr>
                  <w:r>
                    <w:rPr>
                      <w:rFonts w:ascii="Calibri" w:hAnsi="Calibri"/>
                    </w:rPr>
                    <w:t>Buyer Statement</w:t>
                  </w:r>
                </w:p>
              </w:tc>
              <w:tc>
                <w:tcPr>
                  <w:tcW w:w="1647" w:type="dxa"/>
                  <w:shd w:val="clear" w:color="auto" w:fill="auto"/>
                </w:tcPr>
                <w:p w14:paraId="62972B5D" w14:textId="77777777" w:rsidR="009274EA" w:rsidRDefault="00C53038">
                  <w:pPr>
                    <w:jc w:val="center"/>
                    <w:rPr>
                      <w:rFonts w:ascii="Calibri" w:hAnsi="Calibri"/>
                    </w:rPr>
                  </w:pPr>
                  <w:r>
                    <w:rPr>
                      <w:rFonts w:ascii="Calibri" w:hAnsi="Calibri"/>
                    </w:rPr>
                    <w:t>Buyer Pay In MIS</w:t>
                  </w:r>
                </w:p>
              </w:tc>
            </w:tr>
            <w:tr w:rsidR="009274EA" w14:paraId="14DCD015" w14:textId="77777777">
              <w:trPr>
                <w:trHeight w:val="740"/>
              </w:trPr>
              <w:tc>
                <w:tcPr>
                  <w:tcW w:w="1646" w:type="dxa"/>
                  <w:shd w:val="clear" w:color="auto" w:fill="auto"/>
                </w:tcPr>
                <w:p w14:paraId="0A97E096" w14:textId="77777777" w:rsidR="009274EA" w:rsidRDefault="009274EA">
                  <w:pPr>
                    <w:jc w:val="center"/>
                    <w:rPr>
                      <w:rFonts w:ascii="Calibri" w:hAnsi="Calibri"/>
                    </w:rPr>
                  </w:pPr>
                </w:p>
              </w:tc>
              <w:tc>
                <w:tcPr>
                  <w:tcW w:w="1647" w:type="dxa"/>
                  <w:shd w:val="clear" w:color="auto" w:fill="auto"/>
                </w:tcPr>
                <w:p w14:paraId="7F8F9F33" w14:textId="77777777" w:rsidR="009274EA" w:rsidRDefault="009274EA">
                  <w:pPr>
                    <w:jc w:val="center"/>
                    <w:rPr>
                      <w:rFonts w:ascii="Calibri" w:hAnsi="Calibri"/>
                    </w:rPr>
                  </w:pPr>
                </w:p>
              </w:tc>
              <w:tc>
                <w:tcPr>
                  <w:tcW w:w="1647" w:type="dxa"/>
                  <w:shd w:val="clear" w:color="auto" w:fill="auto"/>
                </w:tcPr>
                <w:p w14:paraId="43DB5705" w14:textId="77777777" w:rsidR="009274EA" w:rsidRDefault="00C53038">
                  <w:pPr>
                    <w:jc w:val="center"/>
                    <w:rPr>
                      <w:rFonts w:ascii="Calibri" w:hAnsi="Calibri"/>
                    </w:rPr>
                  </w:pPr>
                  <w:r>
                    <w:rPr>
                      <w:rFonts w:ascii="Calibri" w:hAnsi="Calibri"/>
                    </w:rPr>
                    <w:t>View Notification</w:t>
                  </w:r>
                </w:p>
              </w:tc>
              <w:tc>
                <w:tcPr>
                  <w:tcW w:w="1647" w:type="dxa"/>
                  <w:shd w:val="clear" w:color="auto" w:fill="auto"/>
                </w:tcPr>
                <w:p w14:paraId="50A63F72" w14:textId="77777777" w:rsidR="009274EA" w:rsidRDefault="00C53038">
                  <w:pPr>
                    <w:jc w:val="center"/>
                    <w:rPr>
                      <w:rFonts w:ascii="Calibri" w:hAnsi="Calibri"/>
                    </w:rPr>
                  </w:pPr>
                  <w:r>
                    <w:rPr>
                      <w:rFonts w:ascii="Calibri" w:hAnsi="Calibri"/>
                    </w:rPr>
                    <w:t>Bid History</w:t>
                  </w:r>
                </w:p>
              </w:tc>
            </w:tr>
            <w:tr w:rsidR="009274EA" w14:paraId="0DCAC2E6" w14:textId="77777777">
              <w:trPr>
                <w:trHeight w:val="740"/>
              </w:trPr>
              <w:tc>
                <w:tcPr>
                  <w:tcW w:w="1646" w:type="dxa"/>
                  <w:shd w:val="clear" w:color="auto" w:fill="auto"/>
                </w:tcPr>
                <w:p w14:paraId="76277D08" w14:textId="77777777" w:rsidR="009274EA" w:rsidRDefault="009274EA">
                  <w:pPr>
                    <w:jc w:val="center"/>
                    <w:rPr>
                      <w:rFonts w:ascii="Calibri" w:hAnsi="Calibri"/>
                    </w:rPr>
                  </w:pPr>
                </w:p>
              </w:tc>
              <w:tc>
                <w:tcPr>
                  <w:tcW w:w="1647" w:type="dxa"/>
                  <w:shd w:val="clear" w:color="auto" w:fill="auto"/>
                </w:tcPr>
                <w:p w14:paraId="63F4A014" w14:textId="77777777" w:rsidR="009274EA" w:rsidRDefault="00C53038">
                  <w:pPr>
                    <w:jc w:val="center"/>
                    <w:rPr>
                      <w:rFonts w:ascii="Calibri" w:hAnsi="Calibri"/>
                    </w:rPr>
                  </w:pPr>
                  <w:r>
                    <w:rPr>
                      <w:rFonts w:ascii="Calibri" w:hAnsi="Calibri"/>
                    </w:rPr>
                    <w:t>Report (Seller)</w:t>
                  </w:r>
                </w:p>
              </w:tc>
              <w:tc>
                <w:tcPr>
                  <w:tcW w:w="1647" w:type="dxa"/>
                  <w:shd w:val="clear" w:color="auto" w:fill="auto"/>
                </w:tcPr>
                <w:p w14:paraId="3AAE08FD" w14:textId="77777777" w:rsidR="009274EA" w:rsidRDefault="00C53038">
                  <w:pPr>
                    <w:jc w:val="center"/>
                    <w:rPr>
                      <w:rFonts w:ascii="Calibri" w:hAnsi="Calibri"/>
                    </w:rPr>
                  </w:pPr>
                  <w:r>
                    <w:rPr>
                      <w:rFonts w:ascii="Calibri" w:hAnsi="Calibri"/>
                    </w:rPr>
                    <w:t>Knock Down Report (Seller)</w:t>
                  </w:r>
                </w:p>
              </w:tc>
              <w:tc>
                <w:tcPr>
                  <w:tcW w:w="1647" w:type="dxa"/>
                  <w:shd w:val="clear" w:color="auto" w:fill="auto"/>
                </w:tcPr>
                <w:p w14:paraId="419BB710" w14:textId="77777777" w:rsidR="009274EA" w:rsidRDefault="00C53038">
                  <w:pPr>
                    <w:jc w:val="center"/>
                    <w:rPr>
                      <w:rFonts w:ascii="Calibri" w:hAnsi="Calibri"/>
                    </w:rPr>
                  </w:pPr>
                  <w:r>
                    <w:rPr>
                      <w:rFonts w:ascii="Calibri" w:hAnsi="Calibri"/>
                    </w:rPr>
                    <w:t>Unsold (Unused) lots report (Seller)</w:t>
                  </w:r>
                </w:p>
              </w:tc>
            </w:tr>
            <w:tr w:rsidR="009274EA" w14:paraId="63902551" w14:textId="77777777">
              <w:trPr>
                <w:trHeight w:val="740"/>
              </w:trPr>
              <w:tc>
                <w:tcPr>
                  <w:tcW w:w="1646" w:type="dxa"/>
                  <w:shd w:val="clear" w:color="auto" w:fill="auto"/>
                </w:tcPr>
                <w:p w14:paraId="36A39C1D" w14:textId="77777777" w:rsidR="009274EA" w:rsidRDefault="009274EA">
                  <w:pPr>
                    <w:jc w:val="center"/>
                    <w:rPr>
                      <w:rFonts w:ascii="Calibri" w:hAnsi="Calibri"/>
                    </w:rPr>
                  </w:pPr>
                </w:p>
              </w:tc>
              <w:tc>
                <w:tcPr>
                  <w:tcW w:w="1647" w:type="dxa"/>
                  <w:shd w:val="clear" w:color="auto" w:fill="auto"/>
                </w:tcPr>
                <w:p w14:paraId="3DA8E4F8" w14:textId="77777777" w:rsidR="009274EA" w:rsidRDefault="009274EA">
                  <w:pPr>
                    <w:jc w:val="center"/>
                    <w:rPr>
                      <w:rFonts w:ascii="Calibri" w:hAnsi="Calibri"/>
                    </w:rPr>
                  </w:pPr>
                </w:p>
              </w:tc>
              <w:tc>
                <w:tcPr>
                  <w:tcW w:w="1647" w:type="dxa"/>
                  <w:shd w:val="clear" w:color="auto" w:fill="auto"/>
                </w:tcPr>
                <w:p w14:paraId="1364CF2B" w14:textId="77777777" w:rsidR="009274EA" w:rsidRDefault="00C53038">
                  <w:pPr>
                    <w:jc w:val="center"/>
                    <w:rPr>
                      <w:rFonts w:ascii="Calibri" w:hAnsi="Calibri"/>
                    </w:rPr>
                  </w:pPr>
                  <w:r>
                    <w:rPr>
                      <w:rFonts w:ascii="Calibri" w:hAnsi="Calibri"/>
                    </w:rPr>
                    <w:t>Seller SPTF MIS</w:t>
                  </w:r>
                </w:p>
              </w:tc>
              <w:tc>
                <w:tcPr>
                  <w:tcW w:w="1647" w:type="dxa"/>
                  <w:shd w:val="clear" w:color="auto" w:fill="auto"/>
                </w:tcPr>
                <w:p w14:paraId="1D6C6CA1" w14:textId="77777777" w:rsidR="009274EA" w:rsidRDefault="00C53038">
                  <w:pPr>
                    <w:jc w:val="center"/>
                    <w:rPr>
                      <w:rFonts w:ascii="Calibri" w:hAnsi="Calibri"/>
                    </w:rPr>
                  </w:pPr>
                  <w:r>
                    <w:rPr>
                      <w:rFonts w:ascii="Calibri" w:hAnsi="Calibri"/>
                    </w:rPr>
                    <w:t>Seller Detailed MIS</w:t>
                  </w:r>
                </w:p>
              </w:tc>
            </w:tr>
            <w:tr w:rsidR="009274EA" w14:paraId="002E9D03" w14:textId="77777777">
              <w:trPr>
                <w:trHeight w:val="740"/>
              </w:trPr>
              <w:tc>
                <w:tcPr>
                  <w:tcW w:w="1646" w:type="dxa"/>
                  <w:shd w:val="clear" w:color="auto" w:fill="auto"/>
                </w:tcPr>
                <w:p w14:paraId="2BF4838C" w14:textId="77777777" w:rsidR="009274EA" w:rsidRDefault="009274EA">
                  <w:pPr>
                    <w:jc w:val="center"/>
                    <w:rPr>
                      <w:rFonts w:ascii="Calibri" w:hAnsi="Calibri"/>
                    </w:rPr>
                  </w:pPr>
                </w:p>
              </w:tc>
              <w:tc>
                <w:tcPr>
                  <w:tcW w:w="1647" w:type="dxa"/>
                  <w:shd w:val="clear" w:color="auto" w:fill="auto"/>
                </w:tcPr>
                <w:p w14:paraId="5E6753A5" w14:textId="77777777" w:rsidR="009274EA" w:rsidRDefault="009274EA">
                  <w:pPr>
                    <w:jc w:val="center"/>
                    <w:rPr>
                      <w:rFonts w:ascii="Calibri" w:hAnsi="Calibri"/>
                    </w:rPr>
                  </w:pPr>
                </w:p>
              </w:tc>
              <w:tc>
                <w:tcPr>
                  <w:tcW w:w="1647" w:type="dxa"/>
                  <w:shd w:val="clear" w:color="auto" w:fill="auto"/>
                </w:tcPr>
                <w:p w14:paraId="3D00CD37" w14:textId="77777777" w:rsidR="009274EA" w:rsidRDefault="00C53038">
                  <w:pPr>
                    <w:jc w:val="center"/>
                    <w:rPr>
                      <w:rFonts w:ascii="Calibri" w:hAnsi="Calibri"/>
                    </w:rPr>
                  </w:pPr>
                  <w:r>
                    <w:rPr>
                      <w:rFonts w:ascii="Calibri" w:hAnsi="Calibri"/>
                    </w:rPr>
                    <w:t>Seller Statement</w:t>
                  </w:r>
                </w:p>
              </w:tc>
              <w:tc>
                <w:tcPr>
                  <w:tcW w:w="1647" w:type="dxa"/>
                  <w:shd w:val="clear" w:color="auto" w:fill="auto"/>
                </w:tcPr>
                <w:p w14:paraId="62CD7C83" w14:textId="77777777" w:rsidR="009274EA" w:rsidRDefault="00C53038">
                  <w:pPr>
                    <w:jc w:val="center"/>
                    <w:rPr>
                      <w:rFonts w:ascii="Calibri" w:hAnsi="Calibri"/>
                    </w:rPr>
                  </w:pPr>
                  <w:r>
                    <w:rPr>
                      <w:rFonts w:ascii="Calibri" w:hAnsi="Calibri"/>
                    </w:rPr>
                    <w:t>Seller Pay Out MIS</w:t>
                  </w:r>
                </w:p>
              </w:tc>
            </w:tr>
            <w:tr w:rsidR="009274EA" w14:paraId="3AF13373" w14:textId="77777777">
              <w:trPr>
                <w:trHeight w:val="740"/>
              </w:trPr>
              <w:tc>
                <w:tcPr>
                  <w:tcW w:w="1646" w:type="dxa"/>
                  <w:shd w:val="clear" w:color="auto" w:fill="auto"/>
                </w:tcPr>
                <w:p w14:paraId="174A3364" w14:textId="77777777" w:rsidR="009274EA" w:rsidRDefault="009274EA">
                  <w:pPr>
                    <w:jc w:val="center"/>
                    <w:rPr>
                      <w:rFonts w:ascii="Calibri" w:hAnsi="Calibri"/>
                    </w:rPr>
                  </w:pPr>
                </w:p>
              </w:tc>
              <w:tc>
                <w:tcPr>
                  <w:tcW w:w="1647" w:type="dxa"/>
                  <w:shd w:val="clear" w:color="auto" w:fill="auto"/>
                </w:tcPr>
                <w:p w14:paraId="14A238C2" w14:textId="77777777" w:rsidR="009274EA" w:rsidRDefault="009274EA">
                  <w:pPr>
                    <w:jc w:val="center"/>
                    <w:rPr>
                      <w:rFonts w:ascii="Calibri" w:hAnsi="Calibri"/>
                    </w:rPr>
                  </w:pPr>
                </w:p>
              </w:tc>
              <w:tc>
                <w:tcPr>
                  <w:tcW w:w="1647" w:type="dxa"/>
                  <w:shd w:val="clear" w:color="auto" w:fill="auto"/>
                </w:tcPr>
                <w:p w14:paraId="2E681984" w14:textId="77777777" w:rsidR="009274EA" w:rsidRDefault="00C53038">
                  <w:pPr>
                    <w:jc w:val="center"/>
                    <w:rPr>
                      <w:rFonts w:ascii="Calibri" w:hAnsi="Calibri"/>
                    </w:rPr>
                  </w:pPr>
                  <w:r>
                    <w:rPr>
                      <w:rFonts w:ascii="Calibri" w:hAnsi="Calibri"/>
                    </w:rPr>
                    <w:t>View Notification</w:t>
                  </w:r>
                </w:p>
              </w:tc>
              <w:tc>
                <w:tcPr>
                  <w:tcW w:w="1647" w:type="dxa"/>
                  <w:shd w:val="clear" w:color="auto" w:fill="auto"/>
                </w:tcPr>
                <w:p w14:paraId="6AA79AF9" w14:textId="77777777" w:rsidR="009274EA" w:rsidRDefault="00C53038">
                  <w:pPr>
                    <w:jc w:val="center"/>
                    <w:rPr>
                      <w:rFonts w:ascii="Calibri" w:hAnsi="Calibri"/>
                    </w:rPr>
                  </w:pPr>
                  <w:r>
                    <w:rPr>
                      <w:rFonts w:ascii="Calibri" w:hAnsi="Calibri"/>
                    </w:rPr>
                    <w:t>Bid History</w:t>
                  </w:r>
                </w:p>
              </w:tc>
            </w:tr>
            <w:tr w:rsidR="009274EA" w14:paraId="6A71B974" w14:textId="77777777">
              <w:trPr>
                <w:trHeight w:val="740"/>
              </w:trPr>
              <w:tc>
                <w:tcPr>
                  <w:tcW w:w="1646" w:type="dxa"/>
                  <w:shd w:val="clear" w:color="auto" w:fill="auto"/>
                </w:tcPr>
                <w:p w14:paraId="524F9952" w14:textId="77777777" w:rsidR="009274EA" w:rsidRDefault="009274EA">
                  <w:pPr>
                    <w:jc w:val="center"/>
                    <w:rPr>
                      <w:rFonts w:ascii="Calibri" w:hAnsi="Calibri"/>
                    </w:rPr>
                  </w:pPr>
                </w:p>
              </w:tc>
              <w:tc>
                <w:tcPr>
                  <w:tcW w:w="1647" w:type="dxa"/>
                  <w:shd w:val="clear" w:color="auto" w:fill="auto"/>
                </w:tcPr>
                <w:p w14:paraId="52B9B0C3" w14:textId="77777777" w:rsidR="009274EA" w:rsidRDefault="00C53038">
                  <w:pPr>
                    <w:jc w:val="center"/>
                    <w:rPr>
                      <w:rFonts w:ascii="Calibri" w:hAnsi="Calibri"/>
                    </w:rPr>
                  </w:pPr>
                  <w:r>
                    <w:rPr>
                      <w:rFonts w:ascii="Calibri" w:hAnsi="Calibri"/>
                    </w:rPr>
                    <w:t>Report (TAO)</w:t>
                  </w:r>
                </w:p>
              </w:tc>
              <w:tc>
                <w:tcPr>
                  <w:tcW w:w="1647" w:type="dxa"/>
                  <w:shd w:val="clear" w:color="auto" w:fill="auto"/>
                </w:tcPr>
                <w:p w14:paraId="38BEF7BD" w14:textId="77777777" w:rsidR="009274EA" w:rsidRDefault="00C53038">
                  <w:pPr>
                    <w:jc w:val="center"/>
                    <w:rPr>
                      <w:rFonts w:ascii="Calibri" w:hAnsi="Calibri"/>
                    </w:rPr>
                  </w:pPr>
                  <w:r>
                    <w:rPr>
                      <w:rFonts w:ascii="Calibri" w:hAnsi="Calibri"/>
                    </w:rPr>
                    <w:t>Post Auction Catalog Report</w:t>
                  </w:r>
                </w:p>
              </w:tc>
              <w:tc>
                <w:tcPr>
                  <w:tcW w:w="1647" w:type="dxa"/>
                  <w:shd w:val="clear" w:color="auto" w:fill="auto"/>
                </w:tcPr>
                <w:p w14:paraId="1132F1C4" w14:textId="77777777" w:rsidR="009274EA" w:rsidRDefault="00C53038">
                  <w:pPr>
                    <w:jc w:val="center"/>
                    <w:rPr>
                      <w:rFonts w:ascii="Calibri" w:hAnsi="Calibri"/>
                    </w:rPr>
                  </w:pPr>
                  <w:r>
                    <w:rPr>
                      <w:rFonts w:ascii="Calibri" w:hAnsi="Calibri"/>
                    </w:rPr>
                    <w:t>Auctioneer’s Tasting and Valuation Report</w:t>
                  </w:r>
                </w:p>
              </w:tc>
            </w:tr>
            <w:tr w:rsidR="009274EA" w14:paraId="597E78E8" w14:textId="77777777">
              <w:trPr>
                <w:trHeight w:val="740"/>
              </w:trPr>
              <w:tc>
                <w:tcPr>
                  <w:tcW w:w="1646" w:type="dxa"/>
                  <w:shd w:val="clear" w:color="auto" w:fill="auto"/>
                </w:tcPr>
                <w:p w14:paraId="27E47B65" w14:textId="77777777" w:rsidR="009274EA" w:rsidRDefault="009274EA">
                  <w:pPr>
                    <w:jc w:val="center"/>
                    <w:rPr>
                      <w:rFonts w:ascii="Calibri" w:hAnsi="Calibri"/>
                    </w:rPr>
                  </w:pPr>
                </w:p>
              </w:tc>
              <w:tc>
                <w:tcPr>
                  <w:tcW w:w="1647" w:type="dxa"/>
                  <w:shd w:val="clear" w:color="auto" w:fill="auto"/>
                </w:tcPr>
                <w:p w14:paraId="035EACE2" w14:textId="77777777" w:rsidR="009274EA" w:rsidRDefault="009274EA">
                  <w:pPr>
                    <w:jc w:val="center"/>
                    <w:rPr>
                      <w:rFonts w:ascii="Calibri" w:hAnsi="Calibri"/>
                    </w:rPr>
                  </w:pPr>
                </w:p>
              </w:tc>
              <w:tc>
                <w:tcPr>
                  <w:tcW w:w="1647" w:type="dxa"/>
                  <w:shd w:val="clear" w:color="auto" w:fill="auto"/>
                </w:tcPr>
                <w:p w14:paraId="621B0FC0" w14:textId="77777777" w:rsidR="009274EA" w:rsidRDefault="00C53038">
                  <w:pPr>
                    <w:jc w:val="center"/>
                    <w:rPr>
                      <w:rFonts w:ascii="Calibri" w:hAnsi="Calibri"/>
                    </w:rPr>
                  </w:pPr>
                  <w:r>
                    <w:rPr>
                      <w:rFonts w:ascii="Calibri" w:hAnsi="Calibri"/>
                    </w:rPr>
                    <w:t>Auction Catalog Summary</w:t>
                  </w:r>
                </w:p>
              </w:tc>
              <w:tc>
                <w:tcPr>
                  <w:tcW w:w="1647" w:type="dxa"/>
                  <w:shd w:val="clear" w:color="auto" w:fill="auto"/>
                </w:tcPr>
                <w:p w14:paraId="433814B0" w14:textId="77777777" w:rsidR="009274EA" w:rsidRDefault="00C53038">
                  <w:pPr>
                    <w:jc w:val="center"/>
                    <w:rPr>
                      <w:rFonts w:ascii="Calibri" w:hAnsi="Calibri"/>
                    </w:rPr>
                  </w:pPr>
                  <w:r>
                    <w:rPr>
                      <w:rFonts w:ascii="Calibri" w:hAnsi="Calibri"/>
                    </w:rPr>
                    <w:t>Month wise Arrivals of Fresh Teas</w:t>
                  </w:r>
                </w:p>
              </w:tc>
            </w:tr>
            <w:tr w:rsidR="009274EA" w14:paraId="3E1F8D51" w14:textId="77777777">
              <w:trPr>
                <w:trHeight w:val="740"/>
              </w:trPr>
              <w:tc>
                <w:tcPr>
                  <w:tcW w:w="1646" w:type="dxa"/>
                  <w:shd w:val="clear" w:color="auto" w:fill="auto"/>
                </w:tcPr>
                <w:p w14:paraId="63F1355E" w14:textId="77777777" w:rsidR="009274EA" w:rsidRDefault="009274EA">
                  <w:pPr>
                    <w:jc w:val="center"/>
                    <w:rPr>
                      <w:rFonts w:ascii="Calibri" w:hAnsi="Calibri"/>
                    </w:rPr>
                  </w:pPr>
                </w:p>
              </w:tc>
              <w:tc>
                <w:tcPr>
                  <w:tcW w:w="1647" w:type="dxa"/>
                  <w:shd w:val="clear" w:color="auto" w:fill="auto"/>
                </w:tcPr>
                <w:p w14:paraId="3799563A" w14:textId="77777777" w:rsidR="009274EA" w:rsidRDefault="009274EA">
                  <w:pPr>
                    <w:jc w:val="center"/>
                    <w:rPr>
                      <w:rFonts w:ascii="Calibri" w:hAnsi="Calibri"/>
                    </w:rPr>
                  </w:pPr>
                </w:p>
              </w:tc>
              <w:tc>
                <w:tcPr>
                  <w:tcW w:w="1647" w:type="dxa"/>
                  <w:shd w:val="clear" w:color="auto" w:fill="auto"/>
                </w:tcPr>
                <w:p w14:paraId="108DCB4F" w14:textId="77777777" w:rsidR="009274EA" w:rsidRDefault="00C53038">
                  <w:pPr>
                    <w:jc w:val="center"/>
                    <w:rPr>
                      <w:rFonts w:ascii="Calibri" w:hAnsi="Calibri"/>
                    </w:rPr>
                  </w:pPr>
                  <w:r>
                    <w:rPr>
                      <w:rFonts w:ascii="Calibri" w:hAnsi="Calibri"/>
                    </w:rPr>
                    <w:t>Tea Available</w:t>
                  </w:r>
                </w:p>
              </w:tc>
              <w:tc>
                <w:tcPr>
                  <w:tcW w:w="1647" w:type="dxa"/>
                  <w:shd w:val="clear" w:color="auto" w:fill="auto"/>
                </w:tcPr>
                <w:p w14:paraId="2ABD602E" w14:textId="77777777" w:rsidR="009274EA" w:rsidRDefault="00C53038">
                  <w:pPr>
                    <w:jc w:val="center"/>
                    <w:rPr>
                      <w:rFonts w:ascii="Calibri" w:hAnsi="Calibri"/>
                    </w:rPr>
                  </w:pPr>
                  <w:r>
                    <w:rPr>
                      <w:rFonts w:ascii="Calibri" w:hAnsi="Calibri"/>
                    </w:rPr>
                    <w:t>Lots Removed From Kutcha (Draft) Catalog</w:t>
                  </w:r>
                </w:p>
              </w:tc>
            </w:tr>
            <w:tr w:rsidR="009274EA" w14:paraId="1E0CECCD" w14:textId="77777777">
              <w:trPr>
                <w:trHeight w:val="740"/>
              </w:trPr>
              <w:tc>
                <w:tcPr>
                  <w:tcW w:w="1646" w:type="dxa"/>
                  <w:shd w:val="clear" w:color="auto" w:fill="auto"/>
                </w:tcPr>
                <w:p w14:paraId="5B7D36A3" w14:textId="77777777" w:rsidR="009274EA" w:rsidRDefault="009274EA">
                  <w:pPr>
                    <w:jc w:val="center"/>
                    <w:rPr>
                      <w:rFonts w:ascii="Calibri" w:hAnsi="Calibri"/>
                    </w:rPr>
                  </w:pPr>
                </w:p>
              </w:tc>
              <w:tc>
                <w:tcPr>
                  <w:tcW w:w="1647" w:type="dxa"/>
                  <w:shd w:val="clear" w:color="auto" w:fill="auto"/>
                </w:tcPr>
                <w:p w14:paraId="6DA5FFBA" w14:textId="77777777" w:rsidR="009274EA" w:rsidRDefault="009274EA">
                  <w:pPr>
                    <w:jc w:val="center"/>
                    <w:rPr>
                      <w:rFonts w:ascii="Calibri" w:hAnsi="Calibri"/>
                    </w:rPr>
                  </w:pPr>
                </w:p>
              </w:tc>
              <w:tc>
                <w:tcPr>
                  <w:tcW w:w="1647" w:type="dxa"/>
                  <w:shd w:val="clear" w:color="auto" w:fill="auto"/>
                </w:tcPr>
                <w:p w14:paraId="14506DB9" w14:textId="77777777" w:rsidR="009274EA" w:rsidRDefault="00C53038">
                  <w:pPr>
                    <w:jc w:val="center"/>
                    <w:rPr>
                      <w:rFonts w:ascii="Calibri" w:hAnsi="Calibri"/>
                    </w:rPr>
                  </w:pPr>
                  <w:r>
                    <w:rPr>
                      <w:rFonts w:ascii="Calibri" w:hAnsi="Calibri"/>
                    </w:rPr>
                    <w:t>Buyers Purchase Abstract</w:t>
                  </w:r>
                </w:p>
              </w:tc>
              <w:tc>
                <w:tcPr>
                  <w:tcW w:w="1647" w:type="dxa"/>
                  <w:shd w:val="clear" w:color="auto" w:fill="auto"/>
                </w:tcPr>
                <w:p w14:paraId="6C8DFC17" w14:textId="77777777" w:rsidR="009274EA" w:rsidRDefault="00C53038">
                  <w:pPr>
                    <w:jc w:val="center"/>
                    <w:rPr>
                      <w:rFonts w:ascii="Calibri" w:hAnsi="Calibri"/>
                    </w:rPr>
                  </w:pPr>
                  <w:r>
                    <w:rPr>
                      <w:rFonts w:ascii="Calibri" w:hAnsi="Calibri"/>
                    </w:rPr>
                    <w:t>Manufacturer Sale Abstract</w:t>
                  </w:r>
                </w:p>
              </w:tc>
            </w:tr>
            <w:tr w:rsidR="009274EA" w14:paraId="71A93515" w14:textId="77777777">
              <w:trPr>
                <w:trHeight w:val="740"/>
              </w:trPr>
              <w:tc>
                <w:tcPr>
                  <w:tcW w:w="1646" w:type="dxa"/>
                  <w:shd w:val="clear" w:color="auto" w:fill="auto"/>
                </w:tcPr>
                <w:p w14:paraId="70E5446B" w14:textId="77777777" w:rsidR="009274EA" w:rsidRDefault="009274EA">
                  <w:pPr>
                    <w:jc w:val="center"/>
                    <w:rPr>
                      <w:rFonts w:ascii="Calibri" w:hAnsi="Calibri"/>
                    </w:rPr>
                  </w:pPr>
                </w:p>
              </w:tc>
              <w:tc>
                <w:tcPr>
                  <w:tcW w:w="1647" w:type="dxa"/>
                  <w:shd w:val="clear" w:color="auto" w:fill="auto"/>
                </w:tcPr>
                <w:p w14:paraId="267EB5CF" w14:textId="77777777" w:rsidR="009274EA" w:rsidRDefault="009274EA">
                  <w:pPr>
                    <w:jc w:val="center"/>
                    <w:rPr>
                      <w:rFonts w:ascii="Calibri" w:hAnsi="Calibri"/>
                    </w:rPr>
                  </w:pPr>
                </w:p>
              </w:tc>
              <w:tc>
                <w:tcPr>
                  <w:tcW w:w="1647" w:type="dxa"/>
                  <w:shd w:val="clear" w:color="auto" w:fill="auto"/>
                </w:tcPr>
                <w:p w14:paraId="66118044" w14:textId="77777777" w:rsidR="009274EA" w:rsidRDefault="00C53038">
                  <w:pPr>
                    <w:jc w:val="center"/>
                    <w:rPr>
                      <w:rFonts w:ascii="Calibri" w:hAnsi="Calibri"/>
                    </w:rPr>
                  </w:pPr>
                  <w:r>
                    <w:rPr>
                      <w:rFonts w:ascii="Calibri" w:hAnsi="Calibri"/>
                    </w:rPr>
                    <w:t>Knockdown Lots (Qty.) (TAO)</w:t>
                  </w:r>
                </w:p>
              </w:tc>
              <w:tc>
                <w:tcPr>
                  <w:tcW w:w="1647" w:type="dxa"/>
                  <w:shd w:val="clear" w:color="auto" w:fill="auto"/>
                </w:tcPr>
                <w:p w14:paraId="4872A823" w14:textId="77777777" w:rsidR="009274EA" w:rsidRDefault="00C53038">
                  <w:pPr>
                    <w:jc w:val="center"/>
                    <w:rPr>
                      <w:rFonts w:ascii="Calibri" w:hAnsi="Calibri"/>
                    </w:rPr>
                  </w:pPr>
                  <w:r>
                    <w:rPr>
                      <w:rFonts w:ascii="Calibri" w:hAnsi="Calibri"/>
                    </w:rPr>
                    <w:t>Unsold Lots (TAO)</w:t>
                  </w:r>
                </w:p>
              </w:tc>
            </w:tr>
            <w:tr w:rsidR="009274EA" w14:paraId="76CEFCD4" w14:textId="77777777">
              <w:trPr>
                <w:trHeight w:val="740"/>
              </w:trPr>
              <w:tc>
                <w:tcPr>
                  <w:tcW w:w="1646" w:type="dxa"/>
                  <w:shd w:val="clear" w:color="auto" w:fill="auto"/>
                </w:tcPr>
                <w:p w14:paraId="036655D4" w14:textId="77777777" w:rsidR="009274EA" w:rsidRDefault="009274EA">
                  <w:pPr>
                    <w:jc w:val="center"/>
                    <w:rPr>
                      <w:rFonts w:ascii="Calibri" w:hAnsi="Calibri"/>
                    </w:rPr>
                  </w:pPr>
                </w:p>
              </w:tc>
              <w:tc>
                <w:tcPr>
                  <w:tcW w:w="1647" w:type="dxa"/>
                  <w:shd w:val="clear" w:color="auto" w:fill="auto"/>
                </w:tcPr>
                <w:p w14:paraId="07F74869" w14:textId="77777777" w:rsidR="009274EA" w:rsidRDefault="009274EA">
                  <w:pPr>
                    <w:jc w:val="center"/>
                    <w:rPr>
                      <w:rFonts w:ascii="Calibri" w:hAnsi="Calibri"/>
                    </w:rPr>
                  </w:pPr>
                </w:p>
              </w:tc>
              <w:tc>
                <w:tcPr>
                  <w:tcW w:w="1647" w:type="dxa"/>
                  <w:shd w:val="clear" w:color="auto" w:fill="auto"/>
                </w:tcPr>
                <w:p w14:paraId="34A1A5EF" w14:textId="77777777" w:rsidR="009274EA" w:rsidRDefault="00C53038">
                  <w:pPr>
                    <w:jc w:val="center"/>
                    <w:rPr>
                      <w:rFonts w:ascii="Calibri" w:hAnsi="Calibri"/>
                    </w:rPr>
                  </w:pPr>
                  <w:r>
                    <w:rPr>
                      <w:rFonts w:ascii="Calibri" w:hAnsi="Calibri"/>
                    </w:rPr>
                    <w:t>Auction Price List (TAO)</w:t>
                  </w:r>
                </w:p>
              </w:tc>
              <w:tc>
                <w:tcPr>
                  <w:tcW w:w="1647" w:type="dxa"/>
                  <w:shd w:val="clear" w:color="auto" w:fill="auto"/>
                </w:tcPr>
                <w:p w14:paraId="386787BC" w14:textId="77777777" w:rsidR="009274EA" w:rsidRDefault="00C53038">
                  <w:pPr>
                    <w:jc w:val="center"/>
                    <w:rPr>
                      <w:rFonts w:ascii="Calibri" w:hAnsi="Calibri"/>
                    </w:rPr>
                  </w:pPr>
                  <w:r>
                    <w:rPr>
                      <w:rFonts w:ascii="Calibri" w:hAnsi="Calibri"/>
                    </w:rPr>
                    <w:t>Month wise / Category wise Sold Qty. (TTA Wise)</w:t>
                  </w:r>
                </w:p>
              </w:tc>
            </w:tr>
            <w:tr w:rsidR="009274EA" w14:paraId="41C06CDB" w14:textId="77777777">
              <w:trPr>
                <w:trHeight w:val="740"/>
              </w:trPr>
              <w:tc>
                <w:tcPr>
                  <w:tcW w:w="1646" w:type="dxa"/>
                  <w:shd w:val="clear" w:color="auto" w:fill="auto"/>
                </w:tcPr>
                <w:p w14:paraId="7DC6406E" w14:textId="77777777" w:rsidR="009274EA" w:rsidRDefault="009274EA">
                  <w:pPr>
                    <w:jc w:val="center"/>
                    <w:rPr>
                      <w:rFonts w:ascii="Calibri" w:hAnsi="Calibri"/>
                    </w:rPr>
                  </w:pPr>
                </w:p>
              </w:tc>
              <w:tc>
                <w:tcPr>
                  <w:tcW w:w="1647" w:type="dxa"/>
                  <w:shd w:val="clear" w:color="auto" w:fill="auto"/>
                </w:tcPr>
                <w:p w14:paraId="39A2C00F" w14:textId="77777777" w:rsidR="009274EA" w:rsidRDefault="009274EA">
                  <w:pPr>
                    <w:jc w:val="center"/>
                    <w:rPr>
                      <w:rFonts w:ascii="Calibri" w:hAnsi="Calibri"/>
                    </w:rPr>
                  </w:pPr>
                </w:p>
              </w:tc>
              <w:tc>
                <w:tcPr>
                  <w:tcW w:w="1647" w:type="dxa"/>
                  <w:shd w:val="clear" w:color="auto" w:fill="auto"/>
                </w:tcPr>
                <w:p w14:paraId="33AEE248" w14:textId="77777777" w:rsidR="009274EA" w:rsidRDefault="00C53038">
                  <w:pPr>
                    <w:jc w:val="center"/>
                    <w:rPr>
                      <w:rFonts w:ascii="Calibri" w:hAnsi="Calibri"/>
                    </w:rPr>
                  </w:pPr>
                  <w:r>
                    <w:rPr>
                      <w:rFonts w:ascii="Calibri" w:hAnsi="Calibri"/>
                    </w:rPr>
                    <w:t>Historical Prices of Tea in Past Sale Programs</w:t>
                  </w:r>
                </w:p>
              </w:tc>
              <w:tc>
                <w:tcPr>
                  <w:tcW w:w="1647" w:type="dxa"/>
                  <w:shd w:val="clear" w:color="auto" w:fill="auto"/>
                </w:tcPr>
                <w:p w14:paraId="572BAE09" w14:textId="77777777" w:rsidR="009274EA" w:rsidRDefault="00C53038">
                  <w:pPr>
                    <w:jc w:val="center"/>
                    <w:rPr>
                      <w:rFonts w:ascii="Calibri" w:hAnsi="Calibri"/>
                    </w:rPr>
                  </w:pPr>
                  <w:r>
                    <w:rPr>
                      <w:rFonts w:ascii="Calibri" w:hAnsi="Calibri"/>
                    </w:rPr>
                    <w:t>Lots Pending Delivery</w:t>
                  </w:r>
                </w:p>
              </w:tc>
            </w:tr>
            <w:tr w:rsidR="009274EA" w14:paraId="3AAEE540" w14:textId="77777777">
              <w:trPr>
                <w:trHeight w:val="740"/>
              </w:trPr>
              <w:tc>
                <w:tcPr>
                  <w:tcW w:w="1646" w:type="dxa"/>
                  <w:shd w:val="clear" w:color="auto" w:fill="auto"/>
                </w:tcPr>
                <w:p w14:paraId="0E1CE261" w14:textId="77777777" w:rsidR="009274EA" w:rsidRDefault="009274EA">
                  <w:pPr>
                    <w:jc w:val="center"/>
                    <w:rPr>
                      <w:rFonts w:ascii="Calibri" w:hAnsi="Calibri"/>
                    </w:rPr>
                  </w:pPr>
                </w:p>
              </w:tc>
              <w:tc>
                <w:tcPr>
                  <w:tcW w:w="1647" w:type="dxa"/>
                  <w:shd w:val="clear" w:color="auto" w:fill="auto"/>
                </w:tcPr>
                <w:p w14:paraId="05256E65" w14:textId="77777777" w:rsidR="009274EA" w:rsidRDefault="009274EA">
                  <w:pPr>
                    <w:jc w:val="center"/>
                    <w:rPr>
                      <w:rFonts w:ascii="Calibri" w:hAnsi="Calibri"/>
                    </w:rPr>
                  </w:pPr>
                </w:p>
              </w:tc>
              <w:tc>
                <w:tcPr>
                  <w:tcW w:w="1647" w:type="dxa"/>
                  <w:shd w:val="clear" w:color="auto" w:fill="auto"/>
                </w:tcPr>
                <w:p w14:paraId="0808D34A" w14:textId="77777777" w:rsidR="009274EA" w:rsidRDefault="00C53038">
                  <w:pPr>
                    <w:jc w:val="center"/>
                    <w:rPr>
                      <w:rFonts w:ascii="Calibri" w:hAnsi="Calibri"/>
                    </w:rPr>
                  </w:pPr>
                  <w:r>
                    <w:rPr>
                      <w:rFonts w:ascii="Calibri" w:hAnsi="Calibri"/>
                    </w:rPr>
                    <w:t>Lot Types</w:t>
                  </w:r>
                </w:p>
              </w:tc>
              <w:tc>
                <w:tcPr>
                  <w:tcW w:w="1647" w:type="dxa"/>
                  <w:shd w:val="clear" w:color="auto" w:fill="auto"/>
                </w:tcPr>
                <w:p w14:paraId="559E7302" w14:textId="77777777" w:rsidR="009274EA" w:rsidRDefault="00C53038">
                  <w:pPr>
                    <w:jc w:val="center"/>
                    <w:rPr>
                      <w:rFonts w:ascii="Calibri" w:hAnsi="Calibri"/>
                    </w:rPr>
                  </w:pPr>
                  <w:r>
                    <w:rPr>
                      <w:rFonts w:ascii="Calibri" w:hAnsi="Calibri"/>
                    </w:rPr>
                    <w:t>Sale Average Report</w:t>
                  </w:r>
                </w:p>
              </w:tc>
            </w:tr>
            <w:tr w:rsidR="009274EA" w14:paraId="0CFB5DA2" w14:textId="77777777">
              <w:trPr>
                <w:trHeight w:val="740"/>
              </w:trPr>
              <w:tc>
                <w:tcPr>
                  <w:tcW w:w="1646" w:type="dxa"/>
                  <w:shd w:val="clear" w:color="auto" w:fill="auto"/>
                </w:tcPr>
                <w:p w14:paraId="629D93B3" w14:textId="77777777" w:rsidR="009274EA" w:rsidRDefault="009274EA">
                  <w:pPr>
                    <w:jc w:val="center"/>
                    <w:rPr>
                      <w:rFonts w:ascii="Calibri" w:hAnsi="Calibri"/>
                    </w:rPr>
                  </w:pPr>
                </w:p>
              </w:tc>
              <w:tc>
                <w:tcPr>
                  <w:tcW w:w="1647" w:type="dxa"/>
                  <w:shd w:val="clear" w:color="auto" w:fill="auto"/>
                </w:tcPr>
                <w:p w14:paraId="523836DB" w14:textId="77777777" w:rsidR="009274EA" w:rsidRDefault="009274EA">
                  <w:pPr>
                    <w:jc w:val="center"/>
                    <w:rPr>
                      <w:rFonts w:ascii="Calibri" w:hAnsi="Calibri"/>
                    </w:rPr>
                  </w:pPr>
                </w:p>
              </w:tc>
              <w:tc>
                <w:tcPr>
                  <w:tcW w:w="1647" w:type="dxa"/>
                  <w:shd w:val="clear" w:color="auto" w:fill="auto"/>
                </w:tcPr>
                <w:p w14:paraId="519D60ED" w14:textId="77777777" w:rsidR="009274EA" w:rsidRDefault="00C53038">
                  <w:pPr>
                    <w:jc w:val="center"/>
                    <w:rPr>
                      <w:rFonts w:ascii="Calibri" w:hAnsi="Calibri"/>
                    </w:rPr>
                  </w:pPr>
                  <w:r>
                    <w:rPr>
                      <w:rFonts w:ascii="Calibri" w:hAnsi="Calibri"/>
                    </w:rPr>
                    <w:t>Buyer Outstanding Payment Details</w:t>
                  </w:r>
                </w:p>
              </w:tc>
              <w:tc>
                <w:tcPr>
                  <w:tcW w:w="1647" w:type="dxa"/>
                  <w:shd w:val="clear" w:color="auto" w:fill="auto"/>
                </w:tcPr>
                <w:p w14:paraId="1D9C371F" w14:textId="77777777" w:rsidR="009274EA" w:rsidRDefault="00C53038">
                  <w:pPr>
                    <w:jc w:val="center"/>
                    <w:rPr>
                      <w:rFonts w:ascii="Calibri" w:hAnsi="Calibri"/>
                    </w:rPr>
                  </w:pPr>
                  <w:r>
                    <w:rPr>
                      <w:rFonts w:ascii="Calibri" w:hAnsi="Calibri"/>
                    </w:rPr>
                    <w:t>Manufacturer Details</w:t>
                  </w:r>
                </w:p>
              </w:tc>
            </w:tr>
            <w:tr w:rsidR="009274EA" w14:paraId="2FB7C6A1" w14:textId="77777777">
              <w:trPr>
                <w:trHeight w:val="740"/>
              </w:trPr>
              <w:tc>
                <w:tcPr>
                  <w:tcW w:w="1646" w:type="dxa"/>
                  <w:shd w:val="clear" w:color="auto" w:fill="auto"/>
                </w:tcPr>
                <w:p w14:paraId="2243BA43" w14:textId="77777777" w:rsidR="009274EA" w:rsidRDefault="009274EA">
                  <w:pPr>
                    <w:jc w:val="center"/>
                    <w:rPr>
                      <w:rFonts w:ascii="Calibri" w:hAnsi="Calibri"/>
                    </w:rPr>
                  </w:pPr>
                </w:p>
              </w:tc>
              <w:tc>
                <w:tcPr>
                  <w:tcW w:w="1647" w:type="dxa"/>
                  <w:shd w:val="clear" w:color="auto" w:fill="auto"/>
                </w:tcPr>
                <w:p w14:paraId="1B4D6ED7" w14:textId="77777777" w:rsidR="009274EA" w:rsidRDefault="009274EA">
                  <w:pPr>
                    <w:jc w:val="center"/>
                    <w:rPr>
                      <w:rFonts w:ascii="Calibri" w:hAnsi="Calibri"/>
                    </w:rPr>
                  </w:pPr>
                </w:p>
              </w:tc>
              <w:tc>
                <w:tcPr>
                  <w:tcW w:w="1647" w:type="dxa"/>
                  <w:shd w:val="clear" w:color="auto" w:fill="auto"/>
                </w:tcPr>
                <w:p w14:paraId="04A1E110" w14:textId="77777777" w:rsidR="009274EA" w:rsidRDefault="00C53038">
                  <w:pPr>
                    <w:jc w:val="center"/>
                    <w:rPr>
                      <w:rFonts w:ascii="Calibri" w:hAnsi="Calibri"/>
                    </w:rPr>
                  </w:pPr>
                  <w:r>
                    <w:rPr>
                      <w:rFonts w:ascii="Calibri" w:hAnsi="Calibri"/>
                    </w:rPr>
                    <w:t>View Buyers Details</w:t>
                  </w:r>
                </w:p>
              </w:tc>
              <w:tc>
                <w:tcPr>
                  <w:tcW w:w="1647" w:type="dxa"/>
                  <w:shd w:val="clear" w:color="auto" w:fill="auto"/>
                </w:tcPr>
                <w:p w14:paraId="5143C3B5" w14:textId="77777777" w:rsidR="009274EA" w:rsidRDefault="00C53038">
                  <w:pPr>
                    <w:jc w:val="center"/>
                    <w:rPr>
                      <w:rFonts w:ascii="Calibri" w:hAnsi="Calibri"/>
                    </w:rPr>
                  </w:pPr>
                  <w:r>
                    <w:rPr>
                      <w:rFonts w:ascii="Calibri" w:hAnsi="Calibri"/>
                    </w:rPr>
                    <w:t>Buyer Payment Status Report</w:t>
                  </w:r>
                </w:p>
              </w:tc>
            </w:tr>
            <w:tr w:rsidR="009274EA" w14:paraId="49E6EF2B" w14:textId="77777777">
              <w:trPr>
                <w:trHeight w:val="740"/>
              </w:trPr>
              <w:tc>
                <w:tcPr>
                  <w:tcW w:w="1646" w:type="dxa"/>
                  <w:shd w:val="clear" w:color="auto" w:fill="auto"/>
                </w:tcPr>
                <w:p w14:paraId="384BDA17" w14:textId="77777777" w:rsidR="009274EA" w:rsidRDefault="009274EA">
                  <w:pPr>
                    <w:jc w:val="center"/>
                    <w:rPr>
                      <w:rFonts w:ascii="Calibri" w:hAnsi="Calibri"/>
                    </w:rPr>
                  </w:pPr>
                </w:p>
              </w:tc>
              <w:tc>
                <w:tcPr>
                  <w:tcW w:w="1647" w:type="dxa"/>
                  <w:shd w:val="clear" w:color="auto" w:fill="auto"/>
                </w:tcPr>
                <w:p w14:paraId="50FA88C2" w14:textId="77777777" w:rsidR="009274EA" w:rsidRDefault="009274EA">
                  <w:pPr>
                    <w:jc w:val="center"/>
                    <w:rPr>
                      <w:rFonts w:ascii="Calibri" w:hAnsi="Calibri"/>
                    </w:rPr>
                  </w:pPr>
                </w:p>
              </w:tc>
              <w:tc>
                <w:tcPr>
                  <w:tcW w:w="1647" w:type="dxa"/>
                  <w:shd w:val="clear" w:color="auto" w:fill="auto"/>
                </w:tcPr>
                <w:p w14:paraId="365D639A" w14:textId="77777777" w:rsidR="009274EA" w:rsidRDefault="00C53038">
                  <w:pPr>
                    <w:jc w:val="center"/>
                    <w:rPr>
                      <w:rFonts w:ascii="Calibri" w:hAnsi="Calibri"/>
                    </w:rPr>
                  </w:pPr>
                  <w:r>
                    <w:rPr>
                      <w:rFonts w:ascii="Calibri" w:hAnsi="Calibri"/>
                    </w:rPr>
                    <w:t>Publish and Edit Notification (By Admin)</w:t>
                  </w:r>
                </w:p>
              </w:tc>
              <w:tc>
                <w:tcPr>
                  <w:tcW w:w="1647" w:type="dxa"/>
                  <w:shd w:val="clear" w:color="auto" w:fill="auto"/>
                </w:tcPr>
                <w:p w14:paraId="37C2DEB7" w14:textId="77777777" w:rsidR="009274EA" w:rsidRDefault="00C53038">
                  <w:pPr>
                    <w:jc w:val="center"/>
                    <w:rPr>
                      <w:rFonts w:ascii="Calibri" w:hAnsi="Calibri"/>
                    </w:rPr>
                  </w:pPr>
                  <w:r>
                    <w:rPr>
                      <w:rFonts w:ascii="Calibri" w:hAnsi="Calibri"/>
                    </w:rPr>
                    <w:t>View Notification</w:t>
                  </w:r>
                </w:p>
              </w:tc>
            </w:tr>
            <w:tr w:rsidR="009274EA" w14:paraId="0E9AE35E" w14:textId="77777777">
              <w:trPr>
                <w:trHeight w:val="740"/>
              </w:trPr>
              <w:tc>
                <w:tcPr>
                  <w:tcW w:w="1646" w:type="dxa"/>
                  <w:shd w:val="clear" w:color="auto" w:fill="auto"/>
                </w:tcPr>
                <w:p w14:paraId="3B72128C" w14:textId="77777777" w:rsidR="009274EA" w:rsidRDefault="009274EA">
                  <w:pPr>
                    <w:jc w:val="center"/>
                    <w:rPr>
                      <w:rFonts w:ascii="Calibri" w:hAnsi="Calibri"/>
                    </w:rPr>
                  </w:pPr>
                </w:p>
              </w:tc>
              <w:tc>
                <w:tcPr>
                  <w:tcW w:w="1647" w:type="dxa"/>
                  <w:shd w:val="clear" w:color="auto" w:fill="auto"/>
                </w:tcPr>
                <w:p w14:paraId="223E5B1B" w14:textId="77777777" w:rsidR="009274EA" w:rsidRDefault="009274EA">
                  <w:pPr>
                    <w:jc w:val="center"/>
                    <w:rPr>
                      <w:rFonts w:ascii="Calibri" w:hAnsi="Calibri"/>
                    </w:rPr>
                  </w:pPr>
                </w:p>
              </w:tc>
              <w:tc>
                <w:tcPr>
                  <w:tcW w:w="1647" w:type="dxa"/>
                  <w:shd w:val="clear" w:color="auto" w:fill="auto"/>
                </w:tcPr>
                <w:p w14:paraId="4D39D0E8" w14:textId="77777777" w:rsidR="009274EA" w:rsidRDefault="00C53038">
                  <w:pPr>
                    <w:jc w:val="center"/>
                    <w:rPr>
                      <w:rFonts w:ascii="Calibri" w:hAnsi="Calibri"/>
                    </w:rPr>
                  </w:pPr>
                  <w:r>
                    <w:rPr>
                      <w:rFonts w:ascii="Calibri" w:hAnsi="Calibri"/>
                    </w:rPr>
                    <w:t>Bid History</w:t>
                  </w:r>
                </w:p>
              </w:tc>
              <w:tc>
                <w:tcPr>
                  <w:tcW w:w="1647" w:type="dxa"/>
                  <w:shd w:val="clear" w:color="auto" w:fill="auto"/>
                </w:tcPr>
                <w:p w14:paraId="3E1033AA" w14:textId="77777777" w:rsidR="009274EA" w:rsidRDefault="009274EA">
                  <w:pPr>
                    <w:jc w:val="center"/>
                    <w:rPr>
                      <w:rFonts w:ascii="Calibri" w:hAnsi="Calibri"/>
                    </w:rPr>
                  </w:pPr>
                </w:p>
              </w:tc>
            </w:tr>
            <w:tr w:rsidR="009274EA" w14:paraId="1EFB44B4" w14:textId="77777777">
              <w:trPr>
                <w:trHeight w:val="740"/>
              </w:trPr>
              <w:tc>
                <w:tcPr>
                  <w:tcW w:w="1646" w:type="dxa"/>
                  <w:shd w:val="clear" w:color="auto" w:fill="auto"/>
                </w:tcPr>
                <w:p w14:paraId="6711421F" w14:textId="77777777" w:rsidR="009274EA" w:rsidRDefault="009274EA">
                  <w:pPr>
                    <w:jc w:val="center"/>
                    <w:rPr>
                      <w:rFonts w:ascii="Calibri" w:hAnsi="Calibri"/>
                    </w:rPr>
                  </w:pPr>
                </w:p>
              </w:tc>
              <w:tc>
                <w:tcPr>
                  <w:tcW w:w="1647" w:type="dxa"/>
                  <w:shd w:val="clear" w:color="auto" w:fill="auto"/>
                </w:tcPr>
                <w:p w14:paraId="1C228936" w14:textId="77777777" w:rsidR="009274EA" w:rsidRDefault="00C53038">
                  <w:pPr>
                    <w:jc w:val="center"/>
                    <w:rPr>
                      <w:rFonts w:ascii="Calibri" w:hAnsi="Calibri"/>
                    </w:rPr>
                  </w:pPr>
                  <w:r>
                    <w:rPr>
                      <w:rFonts w:ascii="Calibri" w:hAnsi="Calibri"/>
                    </w:rPr>
                    <w:t>Report (Tea Board)</w:t>
                  </w:r>
                </w:p>
              </w:tc>
              <w:tc>
                <w:tcPr>
                  <w:tcW w:w="1647" w:type="dxa"/>
                  <w:shd w:val="clear" w:color="auto" w:fill="auto"/>
                </w:tcPr>
                <w:p w14:paraId="73F6B04F" w14:textId="77777777" w:rsidR="009274EA" w:rsidRDefault="00C53038">
                  <w:pPr>
                    <w:jc w:val="center"/>
                    <w:rPr>
                      <w:rFonts w:ascii="Calibri" w:hAnsi="Calibri"/>
                    </w:rPr>
                  </w:pPr>
                  <w:r>
                    <w:rPr>
                      <w:rFonts w:ascii="Calibri" w:hAnsi="Calibri"/>
                    </w:rPr>
                    <w:t>Tea Board Detailed MIS</w:t>
                  </w:r>
                </w:p>
              </w:tc>
              <w:tc>
                <w:tcPr>
                  <w:tcW w:w="1647" w:type="dxa"/>
                  <w:shd w:val="clear" w:color="auto" w:fill="auto"/>
                </w:tcPr>
                <w:p w14:paraId="59D6C2C7" w14:textId="77777777" w:rsidR="009274EA" w:rsidRDefault="00C53038">
                  <w:pPr>
                    <w:jc w:val="center"/>
                    <w:rPr>
                      <w:rFonts w:ascii="Calibri" w:hAnsi="Calibri"/>
                    </w:rPr>
                  </w:pPr>
                  <w:r>
                    <w:rPr>
                      <w:rFonts w:ascii="Calibri" w:hAnsi="Calibri"/>
                    </w:rPr>
                    <w:t>Tea Board Aging MIS</w:t>
                  </w:r>
                </w:p>
              </w:tc>
            </w:tr>
            <w:tr w:rsidR="009274EA" w14:paraId="6BF5DC62" w14:textId="77777777">
              <w:trPr>
                <w:trHeight w:val="740"/>
              </w:trPr>
              <w:tc>
                <w:tcPr>
                  <w:tcW w:w="1646" w:type="dxa"/>
                  <w:shd w:val="clear" w:color="auto" w:fill="auto"/>
                </w:tcPr>
                <w:p w14:paraId="28878343" w14:textId="77777777" w:rsidR="009274EA" w:rsidRDefault="009274EA">
                  <w:pPr>
                    <w:jc w:val="center"/>
                    <w:rPr>
                      <w:rFonts w:ascii="Calibri" w:hAnsi="Calibri"/>
                    </w:rPr>
                  </w:pPr>
                </w:p>
              </w:tc>
              <w:tc>
                <w:tcPr>
                  <w:tcW w:w="1647" w:type="dxa"/>
                  <w:shd w:val="clear" w:color="auto" w:fill="auto"/>
                </w:tcPr>
                <w:p w14:paraId="71C35AF5" w14:textId="77777777" w:rsidR="009274EA" w:rsidRDefault="009274EA">
                  <w:pPr>
                    <w:jc w:val="center"/>
                    <w:rPr>
                      <w:rFonts w:ascii="Calibri" w:hAnsi="Calibri"/>
                    </w:rPr>
                  </w:pPr>
                </w:p>
              </w:tc>
              <w:tc>
                <w:tcPr>
                  <w:tcW w:w="1647" w:type="dxa"/>
                  <w:shd w:val="clear" w:color="auto" w:fill="auto"/>
                </w:tcPr>
                <w:p w14:paraId="6E855CFE" w14:textId="77777777" w:rsidR="009274EA" w:rsidRDefault="00C53038">
                  <w:pPr>
                    <w:jc w:val="center"/>
                    <w:rPr>
                      <w:rFonts w:ascii="Calibri" w:hAnsi="Calibri"/>
                    </w:rPr>
                  </w:pPr>
                  <w:r>
                    <w:rPr>
                      <w:rFonts w:ascii="Calibri" w:hAnsi="Calibri"/>
                    </w:rPr>
                    <w:t>Tea Board Payment Summary</w:t>
                  </w:r>
                </w:p>
              </w:tc>
              <w:tc>
                <w:tcPr>
                  <w:tcW w:w="1647" w:type="dxa"/>
                  <w:shd w:val="clear" w:color="auto" w:fill="auto"/>
                </w:tcPr>
                <w:p w14:paraId="0D4D5D02" w14:textId="77777777" w:rsidR="009274EA" w:rsidRDefault="00C53038">
                  <w:pPr>
                    <w:jc w:val="center"/>
                    <w:rPr>
                      <w:rFonts w:ascii="Calibri" w:hAnsi="Calibri"/>
                    </w:rPr>
                  </w:pPr>
                  <w:r>
                    <w:rPr>
                      <w:rFonts w:ascii="Calibri" w:hAnsi="Calibri"/>
                    </w:rPr>
                    <w:t>Tea Board Commission MIS</w:t>
                  </w:r>
                </w:p>
              </w:tc>
            </w:tr>
            <w:tr w:rsidR="009274EA" w14:paraId="31E2B258" w14:textId="77777777">
              <w:trPr>
                <w:trHeight w:val="740"/>
              </w:trPr>
              <w:tc>
                <w:tcPr>
                  <w:tcW w:w="1646" w:type="dxa"/>
                  <w:shd w:val="clear" w:color="auto" w:fill="auto"/>
                </w:tcPr>
                <w:p w14:paraId="52148074" w14:textId="77777777" w:rsidR="009274EA" w:rsidRDefault="009274EA">
                  <w:pPr>
                    <w:jc w:val="center"/>
                    <w:rPr>
                      <w:rFonts w:ascii="Calibri" w:hAnsi="Calibri"/>
                    </w:rPr>
                  </w:pPr>
                </w:p>
              </w:tc>
              <w:tc>
                <w:tcPr>
                  <w:tcW w:w="1647" w:type="dxa"/>
                  <w:shd w:val="clear" w:color="auto" w:fill="auto"/>
                </w:tcPr>
                <w:p w14:paraId="7790CEDC" w14:textId="77777777" w:rsidR="009274EA" w:rsidRDefault="009274EA">
                  <w:pPr>
                    <w:jc w:val="center"/>
                    <w:rPr>
                      <w:rFonts w:ascii="Calibri" w:hAnsi="Calibri"/>
                    </w:rPr>
                  </w:pPr>
                </w:p>
              </w:tc>
              <w:tc>
                <w:tcPr>
                  <w:tcW w:w="1647" w:type="dxa"/>
                  <w:shd w:val="clear" w:color="auto" w:fill="auto"/>
                </w:tcPr>
                <w:p w14:paraId="095CBD45" w14:textId="77777777" w:rsidR="009274EA" w:rsidRDefault="00C53038">
                  <w:pPr>
                    <w:jc w:val="center"/>
                    <w:rPr>
                      <w:rFonts w:ascii="Calibri" w:hAnsi="Calibri"/>
                    </w:rPr>
                  </w:pPr>
                  <w:r>
                    <w:rPr>
                      <w:rFonts w:ascii="Calibri" w:hAnsi="Calibri"/>
                    </w:rPr>
                    <w:t>Tea Board TCS MIS</w:t>
                  </w:r>
                </w:p>
              </w:tc>
              <w:tc>
                <w:tcPr>
                  <w:tcW w:w="1647" w:type="dxa"/>
                  <w:shd w:val="clear" w:color="auto" w:fill="auto"/>
                </w:tcPr>
                <w:p w14:paraId="45D5B08C" w14:textId="77777777" w:rsidR="009274EA" w:rsidRDefault="00C53038">
                  <w:pPr>
                    <w:jc w:val="center"/>
                    <w:rPr>
                      <w:rFonts w:ascii="Calibri" w:hAnsi="Calibri"/>
                    </w:rPr>
                  </w:pPr>
                  <w:r>
                    <w:rPr>
                      <w:rFonts w:ascii="Calibri" w:hAnsi="Calibri"/>
                    </w:rPr>
                    <w:t>Registration Count</w:t>
                  </w:r>
                </w:p>
              </w:tc>
            </w:tr>
            <w:tr w:rsidR="009274EA" w14:paraId="6F8B7AA4" w14:textId="77777777">
              <w:trPr>
                <w:trHeight w:val="740"/>
              </w:trPr>
              <w:tc>
                <w:tcPr>
                  <w:tcW w:w="1646" w:type="dxa"/>
                  <w:shd w:val="clear" w:color="auto" w:fill="auto"/>
                </w:tcPr>
                <w:p w14:paraId="60E09862" w14:textId="77777777" w:rsidR="009274EA" w:rsidRDefault="009274EA">
                  <w:pPr>
                    <w:jc w:val="center"/>
                    <w:rPr>
                      <w:rFonts w:ascii="Calibri" w:hAnsi="Calibri"/>
                    </w:rPr>
                  </w:pPr>
                </w:p>
              </w:tc>
              <w:tc>
                <w:tcPr>
                  <w:tcW w:w="1647" w:type="dxa"/>
                  <w:shd w:val="clear" w:color="auto" w:fill="auto"/>
                </w:tcPr>
                <w:p w14:paraId="2342CD35" w14:textId="77777777" w:rsidR="009274EA" w:rsidRDefault="009274EA">
                  <w:pPr>
                    <w:jc w:val="center"/>
                    <w:rPr>
                      <w:rFonts w:ascii="Calibri" w:hAnsi="Calibri"/>
                    </w:rPr>
                  </w:pPr>
                </w:p>
              </w:tc>
              <w:tc>
                <w:tcPr>
                  <w:tcW w:w="1647" w:type="dxa"/>
                  <w:shd w:val="clear" w:color="auto" w:fill="auto"/>
                </w:tcPr>
                <w:p w14:paraId="54C7296B" w14:textId="77777777" w:rsidR="009274EA" w:rsidRDefault="00C53038">
                  <w:pPr>
                    <w:jc w:val="center"/>
                    <w:rPr>
                      <w:rFonts w:ascii="Calibri" w:hAnsi="Calibri"/>
                    </w:rPr>
                  </w:pPr>
                  <w:r>
                    <w:rPr>
                      <w:rFonts w:ascii="Calibri" w:hAnsi="Calibri"/>
                    </w:rPr>
                    <w:t>Invoice Details</w:t>
                  </w:r>
                </w:p>
              </w:tc>
              <w:tc>
                <w:tcPr>
                  <w:tcW w:w="1647" w:type="dxa"/>
                  <w:shd w:val="clear" w:color="auto" w:fill="auto"/>
                </w:tcPr>
                <w:p w14:paraId="778CCC6D" w14:textId="77777777" w:rsidR="009274EA" w:rsidRDefault="00C53038">
                  <w:pPr>
                    <w:jc w:val="center"/>
                    <w:rPr>
                      <w:rFonts w:ascii="Calibri" w:hAnsi="Calibri"/>
                      <w:highlight w:val="yellow"/>
                    </w:rPr>
                  </w:pPr>
                  <w:commentRangeStart w:id="12513"/>
                  <w:r>
                    <w:rPr>
                      <w:rFonts w:ascii="Calibri" w:hAnsi="Calibri"/>
                      <w:highlight w:val="yellow"/>
                    </w:rPr>
                    <w:t>Dashboard</w:t>
                  </w:r>
                  <w:commentRangeEnd w:id="12513"/>
                  <w:r>
                    <w:rPr>
                      <w:rStyle w:val="CommentReference"/>
                      <w:rFonts w:ascii="Calibri" w:hAnsi="Calibri"/>
                    </w:rPr>
                    <w:commentReference w:id="12513"/>
                  </w:r>
                </w:p>
              </w:tc>
            </w:tr>
            <w:tr w:rsidR="009274EA" w14:paraId="586CDA52" w14:textId="77777777">
              <w:trPr>
                <w:trHeight w:val="740"/>
              </w:trPr>
              <w:tc>
                <w:tcPr>
                  <w:tcW w:w="1646" w:type="dxa"/>
                  <w:shd w:val="clear" w:color="auto" w:fill="auto"/>
                </w:tcPr>
                <w:p w14:paraId="54ECC7F5" w14:textId="77777777" w:rsidR="009274EA" w:rsidRDefault="009274EA">
                  <w:pPr>
                    <w:jc w:val="center"/>
                    <w:rPr>
                      <w:rFonts w:ascii="Calibri" w:hAnsi="Calibri"/>
                    </w:rPr>
                  </w:pPr>
                </w:p>
              </w:tc>
              <w:tc>
                <w:tcPr>
                  <w:tcW w:w="1647" w:type="dxa"/>
                  <w:shd w:val="clear" w:color="auto" w:fill="auto"/>
                </w:tcPr>
                <w:p w14:paraId="1ABFEEE1" w14:textId="77777777" w:rsidR="009274EA" w:rsidRDefault="009274EA">
                  <w:pPr>
                    <w:jc w:val="center"/>
                    <w:rPr>
                      <w:rFonts w:ascii="Calibri" w:hAnsi="Calibri"/>
                    </w:rPr>
                  </w:pPr>
                </w:p>
              </w:tc>
              <w:tc>
                <w:tcPr>
                  <w:tcW w:w="1647" w:type="dxa"/>
                  <w:shd w:val="clear" w:color="auto" w:fill="auto"/>
                </w:tcPr>
                <w:p w14:paraId="503BDE4B" w14:textId="77777777" w:rsidR="009274EA" w:rsidRDefault="00C53038">
                  <w:pPr>
                    <w:jc w:val="center"/>
                    <w:rPr>
                      <w:rFonts w:ascii="Calibri" w:hAnsi="Calibri"/>
                      <w:highlight w:val="yellow"/>
                    </w:rPr>
                  </w:pPr>
                  <w:r>
                    <w:rPr>
                      <w:rFonts w:ascii="Calibri" w:hAnsi="Calibri"/>
                      <w:highlight w:val="yellow"/>
                    </w:rPr>
                    <w:t>Payment Summary</w:t>
                  </w:r>
                </w:p>
              </w:tc>
              <w:tc>
                <w:tcPr>
                  <w:tcW w:w="1647" w:type="dxa"/>
                  <w:shd w:val="clear" w:color="auto" w:fill="auto"/>
                </w:tcPr>
                <w:p w14:paraId="23CBB1B3" w14:textId="77777777" w:rsidR="009274EA" w:rsidRDefault="00C53038">
                  <w:pPr>
                    <w:jc w:val="center"/>
                    <w:rPr>
                      <w:rFonts w:ascii="Calibri" w:hAnsi="Calibri"/>
                    </w:rPr>
                  </w:pPr>
                  <w:r>
                    <w:rPr>
                      <w:rFonts w:ascii="Calibri" w:hAnsi="Calibri"/>
                    </w:rPr>
                    <w:t>-</w:t>
                  </w:r>
                </w:p>
              </w:tc>
            </w:tr>
            <w:tr w:rsidR="009274EA" w14:paraId="647647EA" w14:textId="77777777">
              <w:trPr>
                <w:trHeight w:val="740"/>
              </w:trPr>
              <w:tc>
                <w:tcPr>
                  <w:tcW w:w="1646" w:type="dxa"/>
                  <w:shd w:val="clear" w:color="auto" w:fill="auto"/>
                </w:tcPr>
                <w:p w14:paraId="630061C4" w14:textId="77777777" w:rsidR="009274EA" w:rsidRDefault="009274EA">
                  <w:pPr>
                    <w:jc w:val="center"/>
                    <w:rPr>
                      <w:rFonts w:ascii="Calibri" w:hAnsi="Calibri"/>
                    </w:rPr>
                  </w:pPr>
                </w:p>
              </w:tc>
              <w:tc>
                <w:tcPr>
                  <w:tcW w:w="1647" w:type="dxa"/>
                  <w:shd w:val="clear" w:color="auto" w:fill="auto"/>
                </w:tcPr>
                <w:p w14:paraId="20B37E36" w14:textId="77777777" w:rsidR="009274EA" w:rsidRDefault="00C53038">
                  <w:pPr>
                    <w:jc w:val="center"/>
                    <w:rPr>
                      <w:rFonts w:ascii="Calibri" w:hAnsi="Calibri"/>
                    </w:rPr>
                  </w:pPr>
                  <w:r>
                    <w:rPr>
                      <w:rFonts w:ascii="Calibri" w:hAnsi="Calibri"/>
                    </w:rPr>
                    <w:t>Report (Warehouse)</w:t>
                  </w:r>
                </w:p>
              </w:tc>
              <w:tc>
                <w:tcPr>
                  <w:tcW w:w="1647" w:type="dxa"/>
                  <w:shd w:val="clear" w:color="auto" w:fill="auto"/>
                </w:tcPr>
                <w:p w14:paraId="20FDA793" w14:textId="77777777" w:rsidR="009274EA" w:rsidRDefault="00C53038">
                  <w:pPr>
                    <w:jc w:val="center"/>
                    <w:rPr>
                      <w:rFonts w:ascii="Calibri" w:hAnsi="Calibri"/>
                      <w:highlight w:val="yellow"/>
                    </w:rPr>
                  </w:pPr>
                  <w:r>
                    <w:rPr>
                      <w:rFonts w:ascii="Calibri" w:hAnsi="Calibri"/>
                    </w:rPr>
                    <w:t>Warehouse Bill</w:t>
                  </w:r>
                </w:p>
              </w:tc>
              <w:tc>
                <w:tcPr>
                  <w:tcW w:w="1647" w:type="dxa"/>
                  <w:shd w:val="clear" w:color="auto" w:fill="auto"/>
                </w:tcPr>
                <w:p w14:paraId="3E127098" w14:textId="77777777" w:rsidR="009274EA" w:rsidRDefault="00C53038">
                  <w:pPr>
                    <w:jc w:val="center"/>
                    <w:rPr>
                      <w:rFonts w:ascii="Calibri" w:hAnsi="Calibri"/>
                    </w:rPr>
                  </w:pPr>
                  <w:r>
                    <w:rPr>
                      <w:rFonts w:ascii="Calibri" w:hAnsi="Calibri"/>
                    </w:rPr>
                    <w:t>Warehouse Bill Summary</w:t>
                  </w:r>
                </w:p>
              </w:tc>
            </w:tr>
            <w:tr w:rsidR="009274EA" w14:paraId="28E2214F" w14:textId="77777777">
              <w:trPr>
                <w:trHeight w:val="740"/>
              </w:trPr>
              <w:tc>
                <w:tcPr>
                  <w:tcW w:w="1646" w:type="dxa"/>
                  <w:shd w:val="clear" w:color="auto" w:fill="auto"/>
                </w:tcPr>
                <w:p w14:paraId="28B1CDE7" w14:textId="77777777" w:rsidR="009274EA" w:rsidRDefault="009274EA">
                  <w:pPr>
                    <w:jc w:val="center"/>
                    <w:rPr>
                      <w:rFonts w:ascii="Calibri" w:hAnsi="Calibri"/>
                    </w:rPr>
                  </w:pPr>
                </w:p>
              </w:tc>
              <w:tc>
                <w:tcPr>
                  <w:tcW w:w="1647" w:type="dxa"/>
                  <w:shd w:val="clear" w:color="auto" w:fill="auto"/>
                </w:tcPr>
                <w:p w14:paraId="4834CDFD" w14:textId="77777777" w:rsidR="009274EA" w:rsidRDefault="009274EA">
                  <w:pPr>
                    <w:jc w:val="center"/>
                    <w:rPr>
                      <w:rFonts w:ascii="Calibri" w:hAnsi="Calibri"/>
                    </w:rPr>
                  </w:pPr>
                </w:p>
              </w:tc>
              <w:tc>
                <w:tcPr>
                  <w:tcW w:w="1647" w:type="dxa"/>
                  <w:shd w:val="clear" w:color="auto" w:fill="auto"/>
                </w:tcPr>
                <w:p w14:paraId="2CCF5028" w14:textId="77777777" w:rsidR="009274EA" w:rsidRDefault="00C53038">
                  <w:pPr>
                    <w:jc w:val="center"/>
                    <w:rPr>
                      <w:rFonts w:ascii="Calibri" w:hAnsi="Calibri"/>
                    </w:rPr>
                  </w:pPr>
                  <w:r>
                    <w:rPr>
                      <w:rFonts w:ascii="Calibri" w:hAnsi="Calibri"/>
                    </w:rPr>
                    <w:t>Knock Down Report</w:t>
                  </w:r>
                </w:p>
              </w:tc>
              <w:tc>
                <w:tcPr>
                  <w:tcW w:w="1647" w:type="dxa"/>
                  <w:shd w:val="clear" w:color="auto" w:fill="auto"/>
                </w:tcPr>
                <w:p w14:paraId="2842E1EE" w14:textId="77777777" w:rsidR="009274EA" w:rsidRDefault="00C53038">
                  <w:pPr>
                    <w:jc w:val="center"/>
                    <w:rPr>
                      <w:rFonts w:ascii="Calibri" w:hAnsi="Calibri"/>
                    </w:rPr>
                  </w:pPr>
                  <w:r>
                    <w:rPr>
                      <w:rFonts w:ascii="Calibri" w:hAnsi="Calibri"/>
                    </w:rPr>
                    <w:t>Warehouse Pay In Pay Out and Details</w:t>
                  </w:r>
                </w:p>
              </w:tc>
            </w:tr>
            <w:tr w:rsidR="009274EA" w14:paraId="0B8B5C3E" w14:textId="77777777">
              <w:trPr>
                <w:trHeight w:val="740"/>
              </w:trPr>
              <w:tc>
                <w:tcPr>
                  <w:tcW w:w="1646" w:type="dxa"/>
                  <w:shd w:val="clear" w:color="auto" w:fill="auto"/>
                </w:tcPr>
                <w:p w14:paraId="06248FDF" w14:textId="77777777" w:rsidR="009274EA" w:rsidRDefault="009274EA">
                  <w:pPr>
                    <w:jc w:val="center"/>
                    <w:rPr>
                      <w:rFonts w:ascii="Calibri" w:hAnsi="Calibri"/>
                    </w:rPr>
                  </w:pPr>
                </w:p>
              </w:tc>
              <w:tc>
                <w:tcPr>
                  <w:tcW w:w="1647" w:type="dxa"/>
                  <w:shd w:val="clear" w:color="auto" w:fill="auto"/>
                </w:tcPr>
                <w:p w14:paraId="43B00C05" w14:textId="77777777" w:rsidR="009274EA" w:rsidRDefault="009274EA">
                  <w:pPr>
                    <w:jc w:val="center"/>
                    <w:rPr>
                      <w:rFonts w:ascii="Calibri" w:hAnsi="Calibri"/>
                    </w:rPr>
                  </w:pPr>
                </w:p>
              </w:tc>
              <w:tc>
                <w:tcPr>
                  <w:tcW w:w="1647" w:type="dxa"/>
                  <w:shd w:val="clear" w:color="auto" w:fill="auto"/>
                </w:tcPr>
                <w:p w14:paraId="53C9E386" w14:textId="77777777" w:rsidR="009274EA" w:rsidRDefault="00C53038">
                  <w:pPr>
                    <w:jc w:val="center"/>
                    <w:rPr>
                      <w:rFonts w:ascii="Calibri" w:hAnsi="Calibri"/>
                    </w:rPr>
                  </w:pPr>
                  <w:commentRangeStart w:id="12514"/>
                  <w:r>
                    <w:rPr>
                      <w:rFonts w:ascii="Calibri" w:hAnsi="Calibri"/>
                      <w:highlight w:val="yellow"/>
                    </w:rPr>
                    <w:t>Bank</w:t>
                  </w:r>
                  <w:commentRangeEnd w:id="12514"/>
                  <w:r>
                    <w:rPr>
                      <w:rStyle w:val="CommentReference"/>
                      <w:rFonts w:ascii="Calibri" w:hAnsi="Calibri"/>
                    </w:rPr>
                    <w:commentReference w:id="12514"/>
                  </w:r>
                  <w:r>
                    <w:rPr>
                      <w:rFonts w:ascii="Calibri" w:hAnsi="Calibri"/>
                      <w:highlight w:val="yellow"/>
                    </w:rPr>
                    <w:t xml:space="preserve"> MIS</w:t>
                  </w:r>
                </w:p>
              </w:tc>
              <w:tc>
                <w:tcPr>
                  <w:tcW w:w="1647" w:type="dxa"/>
                  <w:shd w:val="clear" w:color="auto" w:fill="auto"/>
                </w:tcPr>
                <w:p w14:paraId="032A5F01" w14:textId="77777777" w:rsidR="009274EA" w:rsidRDefault="00C53038">
                  <w:pPr>
                    <w:jc w:val="center"/>
                    <w:rPr>
                      <w:rFonts w:ascii="Calibri" w:hAnsi="Calibri"/>
                    </w:rPr>
                  </w:pPr>
                  <w:r>
                    <w:rPr>
                      <w:rFonts w:ascii="Calibri" w:hAnsi="Calibri"/>
                      <w:highlight w:val="yellow"/>
                    </w:rPr>
                    <w:t>Download Tax Invoice Document</w:t>
                  </w:r>
                </w:p>
              </w:tc>
            </w:tr>
            <w:tr w:rsidR="009274EA" w14:paraId="2ACBC518" w14:textId="77777777">
              <w:trPr>
                <w:trHeight w:val="740"/>
              </w:trPr>
              <w:tc>
                <w:tcPr>
                  <w:tcW w:w="1646" w:type="dxa"/>
                  <w:shd w:val="clear" w:color="auto" w:fill="auto"/>
                </w:tcPr>
                <w:p w14:paraId="7C5E76D0" w14:textId="77777777" w:rsidR="009274EA" w:rsidRDefault="009274EA">
                  <w:pPr>
                    <w:jc w:val="center"/>
                    <w:rPr>
                      <w:rFonts w:ascii="Calibri" w:hAnsi="Calibri"/>
                    </w:rPr>
                  </w:pPr>
                </w:p>
              </w:tc>
              <w:tc>
                <w:tcPr>
                  <w:tcW w:w="1647" w:type="dxa"/>
                  <w:shd w:val="clear" w:color="auto" w:fill="auto"/>
                </w:tcPr>
                <w:p w14:paraId="4F00F48D" w14:textId="77777777" w:rsidR="009274EA" w:rsidRDefault="00C53038">
                  <w:pPr>
                    <w:jc w:val="center"/>
                    <w:rPr>
                      <w:rFonts w:ascii="Calibri" w:hAnsi="Calibri"/>
                    </w:rPr>
                  </w:pPr>
                  <w:r>
                    <w:rPr>
                      <w:rFonts w:ascii="Calibri" w:hAnsi="Calibri"/>
                    </w:rPr>
                    <w:t>Report (Warehouse Unit)</w:t>
                  </w:r>
                </w:p>
              </w:tc>
              <w:tc>
                <w:tcPr>
                  <w:tcW w:w="1647" w:type="dxa"/>
                  <w:shd w:val="clear" w:color="auto" w:fill="auto"/>
                </w:tcPr>
                <w:p w14:paraId="72B29E9C" w14:textId="77777777" w:rsidR="009274EA" w:rsidRDefault="00C53038">
                  <w:pPr>
                    <w:jc w:val="center"/>
                    <w:rPr>
                      <w:rFonts w:ascii="Calibri" w:hAnsi="Calibri"/>
                      <w:highlight w:val="yellow"/>
                    </w:rPr>
                  </w:pPr>
                  <w:r>
                    <w:rPr>
                      <w:rFonts w:ascii="Calibri" w:hAnsi="Calibri"/>
                    </w:rPr>
                    <w:t>Delivery Order</w:t>
                  </w:r>
                </w:p>
              </w:tc>
              <w:tc>
                <w:tcPr>
                  <w:tcW w:w="1647" w:type="dxa"/>
                  <w:shd w:val="clear" w:color="auto" w:fill="auto"/>
                </w:tcPr>
                <w:p w14:paraId="497BBB43" w14:textId="77777777" w:rsidR="009274EA" w:rsidRDefault="00C53038">
                  <w:pPr>
                    <w:jc w:val="center"/>
                    <w:rPr>
                      <w:rFonts w:ascii="Calibri" w:hAnsi="Calibri"/>
                    </w:rPr>
                  </w:pPr>
                  <w:r>
                    <w:rPr>
                      <w:rFonts w:ascii="Calibri" w:hAnsi="Calibri"/>
                    </w:rPr>
                    <w:t>-</w:t>
                  </w:r>
                </w:p>
              </w:tc>
            </w:tr>
            <w:tr w:rsidR="009274EA" w14:paraId="374F1C2E" w14:textId="77777777">
              <w:trPr>
                <w:trHeight w:val="740"/>
              </w:trPr>
              <w:tc>
                <w:tcPr>
                  <w:tcW w:w="1646" w:type="dxa"/>
                  <w:shd w:val="clear" w:color="auto" w:fill="auto"/>
                </w:tcPr>
                <w:p w14:paraId="6654F5B2" w14:textId="77777777" w:rsidR="009274EA" w:rsidRDefault="009274EA">
                  <w:pPr>
                    <w:jc w:val="center"/>
                    <w:rPr>
                      <w:rFonts w:ascii="Calibri" w:hAnsi="Calibri"/>
                    </w:rPr>
                  </w:pPr>
                </w:p>
              </w:tc>
              <w:tc>
                <w:tcPr>
                  <w:tcW w:w="1647" w:type="dxa"/>
                  <w:shd w:val="clear" w:color="auto" w:fill="auto"/>
                </w:tcPr>
                <w:p w14:paraId="64628E8B" w14:textId="77777777" w:rsidR="009274EA" w:rsidRDefault="00C53038">
                  <w:pPr>
                    <w:jc w:val="center"/>
                    <w:rPr>
                      <w:rFonts w:ascii="Calibri" w:hAnsi="Calibri"/>
                    </w:rPr>
                  </w:pPr>
                  <w:r>
                    <w:rPr>
                      <w:rFonts w:ascii="Calibri" w:hAnsi="Calibri"/>
                    </w:rPr>
                    <w:t>Report (Tea Board OPS)</w:t>
                  </w:r>
                </w:p>
              </w:tc>
              <w:tc>
                <w:tcPr>
                  <w:tcW w:w="1647" w:type="dxa"/>
                  <w:shd w:val="clear" w:color="auto" w:fill="auto"/>
                </w:tcPr>
                <w:p w14:paraId="34036561" w14:textId="77777777" w:rsidR="009274EA" w:rsidRDefault="00C53038">
                  <w:pPr>
                    <w:jc w:val="center"/>
                    <w:rPr>
                      <w:rFonts w:ascii="Calibri" w:hAnsi="Calibri"/>
                    </w:rPr>
                  </w:pPr>
                  <w:r>
                    <w:rPr>
                      <w:rFonts w:ascii="Calibri" w:hAnsi="Calibri"/>
                    </w:rPr>
                    <w:t>Pending Tea Board Tax Invoices Summary</w:t>
                  </w:r>
                </w:p>
              </w:tc>
              <w:tc>
                <w:tcPr>
                  <w:tcW w:w="1647" w:type="dxa"/>
                  <w:shd w:val="clear" w:color="auto" w:fill="auto"/>
                </w:tcPr>
                <w:p w14:paraId="01550FE3" w14:textId="77777777" w:rsidR="009274EA" w:rsidRDefault="00C53038">
                  <w:pPr>
                    <w:jc w:val="center"/>
                    <w:rPr>
                      <w:rFonts w:ascii="Calibri" w:hAnsi="Calibri"/>
                    </w:rPr>
                  </w:pPr>
                  <w:r>
                    <w:rPr>
                      <w:rFonts w:ascii="Calibri" w:hAnsi="Calibri"/>
                    </w:rPr>
                    <w:t>Pending Tea Board Tax Invoices Summary – Date wise</w:t>
                  </w:r>
                </w:p>
              </w:tc>
            </w:tr>
            <w:tr w:rsidR="009274EA" w14:paraId="462E8E77" w14:textId="77777777">
              <w:trPr>
                <w:trHeight w:val="740"/>
              </w:trPr>
              <w:tc>
                <w:tcPr>
                  <w:tcW w:w="1646" w:type="dxa"/>
                  <w:shd w:val="clear" w:color="auto" w:fill="auto"/>
                </w:tcPr>
                <w:p w14:paraId="70F8EAB3" w14:textId="77777777" w:rsidR="009274EA" w:rsidRDefault="009274EA">
                  <w:pPr>
                    <w:jc w:val="center"/>
                    <w:rPr>
                      <w:rFonts w:ascii="Calibri" w:hAnsi="Calibri"/>
                    </w:rPr>
                  </w:pPr>
                </w:p>
              </w:tc>
              <w:tc>
                <w:tcPr>
                  <w:tcW w:w="1647" w:type="dxa"/>
                  <w:shd w:val="clear" w:color="auto" w:fill="auto"/>
                </w:tcPr>
                <w:p w14:paraId="1850C01A" w14:textId="77777777" w:rsidR="009274EA" w:rsidRDefault="009274EA">
                  <w:pPr>
                    <w:jc w:val="center"/>
                    <w:rPr>
                      <w:rFonts w:ascii="Calibri" w:hAnsi="Calibri"/>
                    </w:rPr>
                  </w:pPr>
                </w:p>
              </w:tc>
              <w:tc>
                <w:tcPr>
                  <w:tcW w:w="1647" w:type="dxa"/>
                  <w:shd w:val="clear" w:color="auto" w:fill="auto"/>
                </w:tcPr>
                <w:p w14:paraId="6CE66EA6" w14:textId="77777777" w:rsidR="009274EA" w:rsidRDefault="00C53038">
                  <w:pPr>
                    <w:jc w:val="center"/>
                    <w:rPr>
                      <w:rFonts w:ascii="Calibri" w:hAnsi="Calibri"/>
                    </w:rPr>
                  </w:pPr>
                  <w:r>
                    <w:rPr>
                      <w:rFonts w:ascii="Calibri" w:hAnsi="Calibri"/>
                    </w:rPr>
                    <w:t>Tea Board Tax Invoices</w:t>
                  </w:r>
                </w:p>
              </w:tc>
              <w:tc>
                <w:tcPr>
                  <w:tcW w:w="1647" w:type="dxa"/>
                  <w:shd w:val="clear" w:color="auto" w:fill="auto"/>
                </w:tcPr>
                <w:p w14:paraId="5F2FC1E6" w14:textId="77777777" w:rsidR="009274EA" w:rsidRDefault="00C53038">
                  <w:pPr>
                    <w:jc w:val="center"/>
                    <w:rPr>
                      <w:rFonts w:ascii="Calibri" w:hAnsi="Calibri"/>
                    </w:rPr>
                  </w:pPr>
                  <w:r>
                    <w:rPr>
                      <w:rFonts w:ascii="Calibri" w:hAnsi="Calibri"/>
                    </w:rPr>
                    <w:t>-</w:t>
                  </w:r>
                </w:p>
              </w:tc>
            </w:tr>
            <w:tr w:rsidR="009274EA" w14:paraId="2B7D88A2" w14:textId="77777777">
              <w:trPr>
                <w:trHeight w:val="740"/>
              </w:trPr>
              <w:tc>
                <w:tcPr>
                  <w:tcW w:w="1646" w:type="dxa"/>
                  <w:shd w:val="clear" w:color="auto" w:fill="auto"/>
                </w:tcPr>
                <w:p w14:paraId="031C3304" w14:textId="77777777" w:rsidR="009274EA" w:rsidRDefault="009274EA">
                  <w:pPr>
                    <w:jc w:val="center"/>
                    <w:rPr>
                      <w:rFonts w:ascii="Calibri" w:hAnsi="Calibri"/>
                    </w:rPr>
                  </w:pPr>
                </w:p>
              </w:tc>
              <w:tc>
                <w:tcPr>
                  <w:tcW w:w="1647" w:type="dxa"/>
                  <w:shd w:val="clear" w:color="auto" w:fill="auto"/>
                </w:tcPr>
                <w:p w14:paraId="6BDDD460" w14:textId="77777777" w:rsidR="009274EA" w:rsidRDefault="00C53038">
                  <w:pPr>
                    <w:jc w:val="center"/>
                    <w:rPr>
                      <w:rFonts w:ascii="Calibri" w:hAnsi="Calibri"/>
                    </w:rPr>
                  </w:pPr>
                  <w:r>
                    <w:rPr>
                      <w:rFonts w:ascii="Calibri" w:hAnsi="Calibri"/>
                    </w:rPr>
                    <w:t>Report (TBSPTF)</w:t>
                  </w:r>
                </w:p>
              </w:tc>
              <w:tc>
                <w:tcPr>
                  <w:tcW w:w="1647" w:type="dxa"/>
                  <w:shd w:val="clear" w:color="auto" w:fill="auto"/>
                </w:tcPr>
                <w:p w14:paraId="3829625C" w14:textId="77777777" w:rsidR="009274EA" w:rsidRDefault="00C53038">
                  <w:pPr>
                    <w:jc w:val="center"/>
                    <w:rPr>
                      <w:rFonts w:ascii="Calibri" w:hAnsi="Calibri"/>
                    </w:rPr>
                  </w:pPr>
                  <w:r>
                    <w:rPr>
                      <w:rFonts w:ascii="Calibri" w:hAnsi="Calibri"/>
                    </w:rPr>
                    <w:t>SPTF Summary</w:t>
                  </w:r>
                </w:p>
              </w:tc>
              <w:tc>
                <w:tcPr>
                  <w:tcW w:w="1647" w:type="dxa"/>
                  <w:shd w:val="clear" w:color="auto" w:fill="auto"/>
                </w:tcPr>
                <w:p w14:paraId="26AF3B2A" w14:textId="77777777" w:rsidR="009274EA" w:rsidRDefault="00C53038">
                  <w:pPr>
                    <w:jc w:val="center"/>
                    <w:rPr>
                      <w:rFonts w:ascii="Calibri" w:hAnsi="Calibri"/>
                    </w:rPr>
                  </w:pPr>
                  <w:r>
                    <w:rPr>
                      <w:rFonts w:ascii="Calibri" w:hAnsi="Calibri"/>
                    </w:rPr>
                    <w:t>Tea Board SPTF MIS</w:t>
                  </w:r>
                </w:p>
              </w:tc>
            </w:tr>
            <w:tr w:rsidR="009274EA" w14:paraId="16406F77" w14:textId="77777777">
              <w:trPr>
                <w:trHeight w:val="740"/>
              </w:trPr>
              <w:tc>
                <w:tcPr>
                  <w:tcW w:w="1646" w:type="dxa"/>
                  <w:shd w:val="clear" w:color="auto" w:fill="auto"/>
                </w:tcPr>
                <w:p w14:paraId="09EF888B" w14:textId="77777777" w:rsidR="009274EA" w:rsidRDefault="009274EA">
                  <w:pPr>
                    <w:jc w:val="center"/>
                    <w:rPr>
                      <w:rFonts w:ascii="Calibri" w:hAnsi="Calibri"/>
                    </w:rPr>
                  </w:pPr>
                </w:p>
              </w:tc>
              <w:tc>
                <w:tcPr>
                  <w:tcW w:w="1647" w:type="dxa"/>
                  <w:shd w:val="clear" w:color="auto" w:fill="auto"/>
                </w:tcPr>
                <w:p w14:paraId="4556003B" w14:textId="77777777" w:rsidR="009274EA" w:rsidRDefault="00C53038">
                  <w:pPr>
                    <w:jc w:val="center"/>
                    <w:rPr>
                      <w:rFonts w:ascii="Calibri" w:hAnsi="Calibri"/>
                    </w:rPr>
                  </w:pPr>
                  <w:r>
                    <w:rPr>
                      <w:rFonts w:ascii="Calibri" w:hAnsi="Calibri"/>
                    </w:rPr>
                    <w:t>Report (Misc.)</w:t>
                  </w:r>
                </w:p>
              </w:tc>
              <w:tc>
                <w:tcPr>
                  <w:tcW w:w="1647" w:type="dxa"/>
                  <w:shd w:val="clear" w:color="auto" w:fill="auto"/>
                </w:tcPr>
                <w:p w14:paraId="0F53B912" w14:textId="77777777" w:rsidR="009274EA" w:rsidRDefault="00C53038">
                  <w:pPr>
                    <w:jc w:val="center"/>
                    <w:rPr>
                      <w:rFonts w:ascii="Calibri" w:hAnsi="Calibri"/>
                    </w:rPr>
                  </w:pPr>
                  <w:r>
                    <w:rPr>
                      <w:rFonts w:ascii="Calibri" w:hAnsi="Calibri"/>
                    </w:rPr>
                    <w:t>Audit Trail Report</w:t>
                  </w:r>
                </w:p>
              </w:tc>
              <w:tc>
                <w:tcPr>
                  <w:tcW w:w="1647" w:type="dxa"/>
                  <w:shd w:val="clear" w:color="auto" w:fill="auto"/>
                </w:tcPr>
                <w:p w14:paraId="19EF8EA7" w14:textId="77777777" w:rsidR="009274EA" w:rsidRDefault="00C53038">
                  <w:pPr>
                    <w:jc w:val="center"/>
                    <w:rPr>
                      <w:rFonts w:ascii="Calibri" w:hAnsi="Calibri"/>
                    </w:rPr>
                  </w:pPr>
                  <w:r>
                    <w:rPr>
                      <w:rFonts w:ascii="Calibri" w:hAnsi="Calibri"/>
                    </w:rPr>
                    <w:t>Login Report</w:t>
                  </w:r>
                </w:p>
              </w:tc>
            </w:tr>
            <w:tr w:rsidR="009274EA" w14:paraId="46E09227" w14:textId="77777777">
              <w:trPr>
                <w:trHeight w:val="740"/>
              </w:trPr>
              <w:tc>
                <w:tcPr>
                  <w:tcW w:w="1646" w:type="dxa"/>
                  <w:shd w:val="clear" w:color="auto" w:fill="auto"/>
                </w:tcPr>
                <w:p w14:paraId="4100F70E" w14:textId="77777777" w:rsidR="009274EA" w:rsidRDefault="009274EA">
                  <w:pPr>
                    <w:jc w:val="center"/>
                    <w:rPr>
                      <w:rFonts w:ascii="Calibri" w:hAnsi="Calibri"/>
                    </w:rPr>
                  </w:pPr>
                </w:p>
              </w:tc>
              <w:tc>
                <w:tcPr>
                  <w:tcW w:w="1647" w:type="dxa"/>
                  <w:shd w:val="clear" w:color="auto" w:fill="auto"/>
                </w:tcPr>
                <w:p w14:paraId="5D12B138" w14:textId="77777777" w:rsidR="009274EA" w:rsidRDefault="009274EA">
                  <w:pPr>
                    <w:jc w:val="center"/>
                    <w:rPr>
                      <w:rFonts w:ascii="Calibri" w:hAnsi="Calibri"/>
                    </w:rPr>
                  </w:pPr>
                </w:p>
              </w:tc>
              <w:tc>
                <w:tcPr>
                  <w:tcW w:w="1647" w:type="dxa"/>
                  <w:shd w:val="clear" w:color="auto" w:fill="auto"/>
                </w:tcPr>
                <w:p w14:paraId="3125A915" w14:textId="77777777" w:rsidR="009274EA" w:rsidRDefault="00C53038">
                  <w:pPr>
                    <w:jc w:val="center"/>
                    <w:rPr>
                      <w:rFonts w:ascii="Calibri" w:hAnsi="Calibri"/>
                    </w:rPr>
                  </w:pPr>
                  <w:r>
                    <w:rPr>
                      <w:rFonts w:ascii="Calibri" w:hAnsi="Calibri"/>
                    </w:rPr>
                    <w:t>User Mgmt. History</w:t>
                  </w:r>
                </w:p>
              </w:tc>
              <w:tc>
                <w:tcPr>
                  <w:tcW w:w="1647" w:type="dxa"/>
                  <w:shd w:val="clear" w:color="auto" w:fill="auto"/>
                </w:tcPr>
                <w:p w14:paraId="0CD44826" w14:textId="77777777" w:rsidR="009274EA" w:rsidRDefault="00C53038">
                  <w:pPr>
                    <w:jc w:val="center"/>
                    <w:rPr>
                      <w:rFonts w:ascii="Calibri" w:hAnsi="Calibri"/>
                    </w:rPr>
                  </w:pPr>
                  <w:r>
                    <w:rPr>
                      <w:rFonts w:ascii="Calibri" w:hAnsi="Calibri"/>
                    </w:rPr>
                    <w:t>Mail Acknowledgment Report</w:t>
                  </w:r>
                </w:p>
              </w:tc>
            </w:tr>
            <w:tr w:rsidR="009274EA" w14:paraId="13E69D95" w14:textId="77777777">
              <w:trPr>
                <w:trHeight w:val="740"/>
              </w:trPr>
              <w:tc>
                <w:tcPr>
                  <w:tcW w:w="1646" w:type="dxa"/>
                  <w:shd w:val="clear" w:color="auto" w:fill="auto"/>
                </w:tcPr>
                <w:p w14:paraId="3053AC6C" w14:textId="77777777" w:rsidR="009274EA" w:rsidRDefault="009274EA">
                  <w:pPr>
                    <w:jc w:val="center"/>
                    <w:rPr>
                      <w:rFonts w:ascii="Calibri" w:hAnsi="Calibri"/>
                    </w:rPr>
                  </w:pPr>
                </w:p>
              </w:tc>
              <w:tc>
                <w:tcPr>
                  <w:tcW w:w="1647" w:type="dxa"/>
                  <w:shd w:val="clear" w:color="auto" w:fill="auto"/>
                </w:tcPr>
                <w:p w14:paraId="150A854D" w14:textId="77777777" w:rsidR="009274EA" w:rsidRDefault="009274EA">
                  <w:pPr>
                    <w:jc w:val="center"/>
                    <w:rPr>
                      <w:rFonts w:ascii="Calibri" w:hAnsi="Calibri"/>
                    </w:rPr>
                  </w:pPr>
                </w:p>
              </w:tc>
              <w:tc>
                <w:tcPr>
                  <w:tcW w:w="1647" w:type="dxa"/>
                  <w:shd w:val="clear" w:color="auto" w:fill="auto"/>
                </w:tcPr>
                <w:p w14:paraId="4FA89B30" w14:textId="77777777" w:rsidR="009274EA" w:rsidRDefault="00C53038">
                  <w:pPr>
                    <w:jc w:val="center"/>
                    <w:rPr>
                      <w:rFonts w:ascii="Calibri" w:hAnsi="Calibri"/>
                    </w:rPr>
                  </w:pPr>
                  <w:r>
                    <w:rPr>
                      <w:rFonts w:ascii="Calibri" w:hAnsi="Calibri"/>
                    </w:rPr>
                    <w:t>Auction Management History</w:t>
                  </w:r>
                </w:p>
              </w:tc>
              <w:tc>
                <w:tcPr>
                  <w:tcW w:w="1647" w:type="dxa"/>
                  <w:shd w:val="clear" w:color="auto" w:fill="auto"/>
                </w:tcPr>
                <w:p w14:paraId="12564D78" w14:textId="77777777" w:rsidR="009274EA" w:rsidRDefault="00C53038">
                  <w:pPr>
                    <w:jc w:val="center"/>
                    <w:rPr>
                      <w:rFonts w:ascii="Calibri" w:hAnsi="Calibri"/>
                    </w:rPr>
                  </w:pPr>
                  <w:r>
                    <w:rPr>
                      <w:rFonts w:ascii="Calibri" w:hAnsi="Calibri"/>
                    </w:rPr>
                    <w:t>View Notification – Buyer, Auctioneer, Seller</w:t>
                  </w:r>
                </w:p>
              </w:tc>
            </w:tr>
            <w:tr w:rsidR="009274EA" w14:paraId="63A22ED7" w14:textId="77777777">
              <w:trPr>
                <w:trHeight w:val="740"/>
              </w:trPr>
              <w:tc>
                <w:tcPr>
                  <w:tcW w:w="1646" w:type="dxa"/>
                  <w:shd w:val="clear" w:color="auto" w:fill="auto"/>
                </w:tcPr>
                <w:p w14:paraId="11381E52" w14:textId="77777777" w:rsidR="009274EA" w:rsidRDefault="00C53038">
                  <w:pPr>
                    <w:jc w:val="center"/>
                    <w:rPr>
                      <w:rFonts w:ascii="Calibri" w:hAnsi="Calibri"/>
                    </w:rPr>
                  </w:pPr>
                  <w:r>
                    <w:rPr>
                      <w:rFonts w:ascii="Calibri" w:hAnsi="Calibri"/>
                    </w:rPr>
                    <w:t>Administration</w:t>
                  </w:r>
                </w:p>
              </w:tc>
              <w:tc>
                <w:tcPr>
                  <w:tcW w:w="1647" w:type="dxa"/>
                  <w:shd w:val="clear" w:color="auto" w:fill="auto"/>
                </w:tcPr>
                <w:p w14:paraId="30EFE451" w14:textId="77777777" w:rsidR="009274EA" w:rsidRDefault="00C53038">
                  <w:pPr>
                    <w:jc w:val="center"/>
                    <w:rPr>
                      <w:rFonts w:ascii="Calibri" w:hAnsi="Calibri"/>
                    </w:rPr>
                  </w:pPr>
                  <w:r>
                    <w:rPr>
                      <w:rFonts w:ascii="Calibri" w:hAnsi="Calibri"/>
                    </w:rPr>
                    <w:t>Manage User</w:t>
                  </w:r>
                </w:p>
              </w:tc>
              <w:tc>
                <w:tcPr>
                  <w:tcW w:w="1647" w:type="dxa"/>
                  <w:shd w:val="clear" w:color="auto" w:fill="auto"/>
                </w:tcPr>
                <w:p w14:paraId="7E16B790" w14:textId="77777777" w:rsidR="009274EA" w:rsidRDefault="00C53038">
                  <w:pPr>
                    <w:jc w:val="center"/>
                    <w:rPr>
                      <w:rFonts w:ascii="Calibri" w:hAnsi="Calibri"/>
                    </w:rPr>
                  </w:pPr>
                  <w:r>
                    <w:rPr>
                      <w:rFonts w:ascii="Calibri" w:hAnsi="Calibri"/>
                    </w:rPr>
                    <w:t>Additional Rights</w:t>
                  </w:r>
                </w:p>
              </w:tc>
              <w:tc>
                <w:tcPr>
                  <w:tcW w:w="1647" w:type="dxa"/>
                  <w:shd w:val="clear" w:color="auto" w:fill="auto"/>
                </w:tcPr>
                <w:p w14:paraId="488CFBBC" w14:textId="77777777" w:rsidR="009274EA" w:rsidRDefault="009274EA">
                  <w:pPr>
                    <w:jc w:val="center"/>
                    <w:rPr>
                      <w:rFonts w:ascii="Calibri" w:hAnsi="Calibri"/>
                    </w:rPr>
                  </w:pPr>
                </w:p>
              </w:tc>
            </w:tr>
          </w:tbl>
          <w:p w14:paraId="5FEBDC40" w14:textId="77777777" w:rsidR="009274EA" w:rsidRDefault="009274EA">
            <w:pPr>
              <w:spacing w:after="0"/>
              <w:rPr>
                <w:rFonts w:ascii="Calibri" w:hAnsi="Calibri"/>
              </w:rPr>
            </w:pPr>
          </w:p>
          <w:p w14:paraId="766D5D89" w14:textId="77777777" w:rsidR="009274EA" w:rsidRDefault="00C53038">
            <w:pPr>
              <w:pStyle w:val="ListParagraph"/>
              <w:spacing w:before="0" w:after="200" w:line="360" w:lineRule="auto"/>
              <w:ind w:left="0"/>
              <w:contextualSpacing/>
              <w:rPr>
                <w:rFonts w:ascii="Calibri" w:hAnsi="Calibri" w:cs="Arial"/>
                <w:b/>
                <w:sz w:val="22"/>
                <w:szCs w:val="22"/>
              </w:rPr>
            </w:pPr>
            <w:r>
              <w:rPr>
                <w:rFonts w:ascii="Calibri" w:hAnsi="Calibri" w:cs="Arial"/>
                <w:b/>
                <w:sz w:val="22"/>
                <w:szCs w:val="22"/>
              </w:rPr>
              <w:t>For Post Auction:</w:t>
            </w:r>
          </w:p>
          <w:p w14:paraId="5CAA4C40" w14:textId="77777777" w:rsidR="009274EA" w:rsidRDefault="00C53038">
            <w:pPr>
              <w:pStyle w:val="ListParagraph"/>
              <w:numPr>
                <w:ilvl w:val="0"/>
                <w:numId w:val="63"/>
              </w:numPr>
              <w:spacing w:before="0" w:after="200" w:line="360" w:lineRule="auto"/>
              <w:contextualSpacing/>
              <w:rPr>
                <w:rFonts w:ascii="Calibri" w:hAnsi="Calibri" w:cs="Arial"/>
                <w:sz w:val="22"/>
                <w:szCs w:val="22"/>
              </w:rPr>
            </w:pPr>
            <w:r>
              <w:rPr>
                <w:rFonts w:ascii="Calibri" w:hAnsi="Calibri" w:cs="Arial"/>
                <w:sz w:val="22"/>
                <w:szCs w:val="22"/>
              </w:rPr>
              <w:t>Following rights sections with link should be provided for assigning rights.</w:t>
            </w:r>
          </w:p>
          <w:p w14:paraId="0C3C1A48" w14:textId="77777777" w:rsidR="009274EA" w:rsidRDefault="009274EA">
            <w:pPr>
              <w:spacing w:after="0"/>
              <w:rPr>
                <w:rFonts w:ascii="Calibri" w:hAnsi="Calibri"/>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753"/>
              <w:gridCol w:w="1753"/>
              <w:gridCol w:w="1568"/>
            </w:tblGrid>
            <w:tr w:rsidR="009274EA" w14:paraId="2B96304A" w14:textId="77777777">
              <w:tc>
                <w:tcPr>
                  <w:tcW w:w="1753" w:type="dxa"/>
                  <w:shd w:val="clear" w:color="auto" w:fill="auto"/>
                </w:tcPr>
                <w:p w14:paraId="78C8E643" w14:textId="77777777" w:rsidR="009274EA" w:rsidRDefault="00C53038">
                  <w:pPr>
                    <w:spacing w:after="0"/>
                    <w:jc w:val="center"/>
                    <w:rPr>
                      <w:rFonts w:ascii="Calibri" w:hAnsi="Calibri"/>
                      <w:b/>
                    </w:rPr>
                  </w:pPr>
                  <w:r>
                    <w:rPr>
                      <w:rFonts w:ascii="Calibri" w:hAnsi="Calibri"/>
                      <w:b/>
                    </w:rPr>
                    <w:t>Sub Module</w:t>
                  </w:r>
                </w:p>
              </w:tc>
              <w:tc>
                <w:tcPr>
                  <w:tcW w:w="1753" w:type="dxa"/>
                  <w:shd w:val="clear" w:color="auto" w:fill="auto"/>
                </w:tcPr>
                <w:p w14:paraId="4E369BB0" w14:textId="77777777" w:rsidR="009274EA" w:rsidRDefault="00C53038">
                  <w:pPr>
                    <w:spacing w:after="0"/>
                    <w:jc w:val="center"/>
                    <w:rPr>
                      <w:rFonts w:ascii="Calibri" w:hAnsi="Calibri"/>
                      <w:b/>
                    </w:rPr>
                  </w:pPr>
                  <w:r>
                    <w:rPr>
                      <w:rFonts w:ascii="Calibri" w:hAnsi="Calibri"/>
                      <w:b/>
                    </w:rPr>
                    <w:t>Events</w:t>
                  </w:r>
                </w:p>
              </w:tc>
              <w:tc>
                <w:tcPr>
                  <w:tcW w:w="3321" w:type="dxa"/>
                  <w:gridSpan w:val="2"/>
                  <w:shd w:val="clear" w:color="auto" w:fill="auto"/>
                </w:tcPr>
                <w:p w14:paraId="1FFF98D0" w14:textId="77777777" w:rsidR="009274EA" w:rsidRDefault="00C53038">
                  <w:pPr>
                    <w:spacing w:after="0"/>
                    <w:jc w:val="center"/>
                    <w:rPr>
                      <w:rFonts w:ascii="Calibri" w:hAnsi="Calibri"/>
                      <w:b/>
                    </w:rPr>
                  </w:pPr>
                  <w:r>
                    <w:rPr>
                      <w:rFonts w:ascii="Calibri" w:hAnsi="Calibri"/>
                      <w:b/>
                    </w:rPr>
                    <w:t>Link</w:t>
                  </w:r>
                </w:p>
              </w:tc>
            </w:tr>
            <w:tr w:rsidR="009274EA" w14:paraId="304B1A97" w14:textId="77777777">
              <w:tc>
                <w:tcPr>
                  <w:tcW w:w="1753" w:type="dxa"/>
                  <w:vMerge w:val="restart"/>
                  <w:shd w:val="clear" w:color="auto" w:fill="auto"/>
                </w:tcPr>
                <w:p w14:paraId="3BC760B9" w14:textId="77777777" w:rsidR="009274EA" w:rsidRDefault="009274EA">
                  <w:pPr>
                    <w:spacing w:after="0"/>
                    <w:jc w:val="center"/>
                    <w:rPr>
                      <w:rFonts w:ascii="Calibri" w:hAnsi="Calibri"/>
                    </w:rPr>
                  </w:pPr>
                </w:p>
                <w:p w14:paraId="6AD66AE0" w14:textId="77777777" w:rsidR="009274EA" w:rsidRDefault="00C53038">
                  <w:pPr>
                    <w:spacing w:after="0"/>
                    <w:jc w:val="center"/>
                    <w:rPr>
                      <w:rFonts w:ascii="Calibri" w:hAnsi="Calibri"/>
                    </w:rPr>
                  </w:pPr>
                  <w:r>
                    <w:rPr>
                      <w:rFonts w:ascii="Calibri" w:hAnsi="Calibri"/>
                    </w:rPr>
                    <w:t>Deal Book</w:t>
                  </w:r>
                </w:p>
              </w:tc>
              <w:tc>
                <w:tcPr>
                  <w:tcW w:w="1753" w:type="dxa"/>
                  <w:vMerge w:val="restart"/>
                  <w:shd w:val="clear" w:color="auto" w:fill="auto"/>
                </w:tcPr>
                <w:p w14:paraId="3ECF1321" w14:textId="77777777" w:rsidR="009274EA" w:rsidRDefault="009274EA">
                  <w:pPr>
                    <w:spacing w:after="0"/>
                    <w:jc w:val="center"/>
                    <w:rPr>
                      <w:rFonts w:ascii="Calibri" w:hAnsi="Calibri"/>
                    </w:rPr>
                  </w:pPr>
                </w:p>
                <w:p w14:paraId="291DA74A" w14:textId="77777777" w:rsidR="009274EA" w:rsidRDefault="00C53038">
                  <w:pPr>
                    <w:spacing w:before="120" w:after="0" w:line="240" w:lineRule="auto"/>
                    <w:jc w:val="center"/>
                    <w:rPr>
                      <w:rFonts w:ascii="Calibri" w:hAnsi="Calibri"/>
                    </w:rPr>
                  </w:pPr>
                  <w:r>
                    <w:rPr>
                      <w:rFonts w:ascii="Calibri" w:hAnsi="Calibri"/>
                    </w:rPr>
                    <w:t>Configure Deal Book</w:t>
                  </w:r>
                </w:p>
              </w:tc>
              <w:tc>
                <w:tcPr>
                  <w:tcW w:w="1753" w:type="dxa"/>
                  <w:shd w:val="clear" w:color="auto" w:fill="auto"/>
                </w:tcPr>
                <w:p w14:paraId="71A7949A"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44FCC62A" w14:textId="77777777" w:rsidR="009274EA" w:rsidRDefault="00C53038">
                  <w:pPr>
                    <w:spacing w:after="0"/>
                    <w:jc w:val="center"/>
                    <w:rPr>
                      <w:rFonts w:ascii="Calibri" w:hAnsi="Calibri"/>
                    </w:rPr>
                  </w:pPr>
                  <w:r>
                    <w:rPr>
                      <w:rFonts w:ascii="Calibri" w:hAnsi="Calibri"/>
                    </w:rPr>
                    <w:t>View</w:t>
                  </w:r>
                </w:p>
              </w:tc>
            </w:tr>
            <w:tr w:rsidR="009274EA" w14:paraId="50D321CB" w14:textId="77777777">
              <w:tc>
                <w:tcPr>
                  <w:tcW w:w="1753" w:type="dxa"/>
                  <w:vMerge/>
                  <w:shd w:val="clear" w:color="auto" w:fill="auto"/>
                </w:tcPr>
                <w:p w14:paraId="4C47EAD2" w14:textId="77777777" w:rsidR="009274EA" w:rsidRDefault="009274EA">
                  <w:pPr>
                    <w:spacing w:after="0"/>
                    <w:ind w:left="469"/>
                    <w:jc w:val="center"/>
                    <w:rPr>
                      <w:rFonts w:ascii="Calibri" w:hAnsi="Calibri"/>
                    </w:rPr>
                  </w:pPr>
                </w:p>
              </w:tc>
              <w:tc>
                <w:tcPr>
                  <w:tcW w:w="1753" w:type="dxa"/>
                  <w:vMerge/>
                  <w:shd w:val="clear" w:color="auto" w:fill="auto"/>
                </w:tcPr>
                <w:p w14:paraId="7E085D91" w14:textId="77777777" w:rsidR="009274EA" w:rsidRDefault="009274EA">
                  <w:pPr>
                    <w:spacing w:before="120" w:after="0" w:line="240" w:lineRule="auto"/>
                    <w:jc w:val="center"/>
                    <w:rPr>
                      <w:rFonts w:ascii="Calibri" w:hAnsi="Calibri"/>
                    </w:rPr>
                  </w:pPr>
                </w:p>
              </w:tc>
              <w:tc>
                <w:tcPr>
                  <w:tcW w:w="1753" w:type="dxa"/>
                  <w:shd w:val="clear" w:color="auto" w:fill="auto"/>
                </w:tcPr>
                <w:p w14:paraId="21FA775E" w14:textId="77777777" w:rsidR="009274EA" w:rsidRDefault="00C53038">
                  <w:pPr>
                    <w:spacing w:after="0"/>
                    <w:jc w:val="center"/>
                    <w:rPr>
                      <w:rFonts w:ascii="Calibri" w:hAnsi="Calibri"/>
                    </w:rPr>
                  </w:pPr>
                  <w:r>
                    <w:rPr>
                      <w:rFonts w:ascii="Calibri" w:hAnsi="Calibri"/>
                    </w:rPr>
                    <w:t>Update Dispatch Location</w:t>
                  </w:r>
                </w:p>
              </w:tc>
              <w:tc>
                <w:tcPr>
                  <w:tcW w:w="1568" w:type="dxa"/>
                  <w:shd w:val="clear" w:color="auto" w:fill="auto"/>
                </w:tcPr>
                <w:p w14:paraId="20C21603" w14:textId="77777777" w:rsidR="009274EA" w:rsidRDefault="00C53038">
                  <w:pPr>
                    <w:spacing w:after="0"/>
                    <w:jc w:val="center"/>
                    <w:rPr>
                      <w:rFonts w:ascii="Calibri" w:hAnsi="Calibri"/>
                    </w:rPr>
                  </w:pPr>
                  <w:r>
                    <w:rPr>
                      <w:rFonts w:ascii="Calibri" w:hAnsi="Calibri"/>
                    </w:rPr>
                    <w:t>Cancel</w:t>
                  </w:r>
                </w:p>
              </w:tc>
            </w:tr>
            <w:tr w:rsidR="009274EA" w14:paraId="74759FB4" w14:textId="77777777">
              <w:trPr>
                <w:trHeight w:val="476"/>
              </w:trPr>
              <w:tc>
                <w:tcPr>
                  <w:tcW w:w="1753" w:type="dxa"/>
                  <w:vMerge/>
                  <w:shd w:val="clear" w:color="auto" w:fill="auto"/>
                </w:tcPr>
                <w:p w14:paraId="4EC44522" w14:textId="77777777" w:rsidR="009274EA" w:rsidRDefault="009274EA">
                  <w:pPr>
                    <w:spacing w:after="0"/>
                    <w:ind w:left="469"/>
                    <w:jc w:val="center"/>
                    <w:rPr>
                      <w:rFonts w:ascii="Calibri" w:hAnsi="Calibri"/>
                    </w:rPr>
                  </w:pPr>
                </w:p>
              </w:tc>
              <w:tc>
                <w:tcPr>
                  <w:tcW w:w="1753" w:type="dxa"/>
                  <w:vMerge/>
                  <w:shd w:val="clear" w:color="auto" w:fill="auto"/>
                </w:tcPr>
                <w:p w14:paraId="5A9D01C4" w14:textId="77777777" w:rsidR="009274EA" w:rsidRDefault="009274EA">
                  <w:pPr>
                    <w:spacing w:after="0"/>
                    <w:jc w:val="center"/>
                    <w:rPr>
                      <w:rFonts w:ascii="Calibri" w:hAnsi="Calibri"/>
                    </w:rPr>
                  </w:pPr>
                </w:p>
              </w:tc>
              <w:tc>
                <w:tcPr>
                  <w:tcW w:w="1753" w:type="dxa"/>
                  <w:shd w:val="clear" w:color="auto" w:fill="auto"/>
                </w:tcPr>
                <w:p w14:paraId="5459A2EE" w14:textId="77777777" w:rsidR="009274EA" w:rsidRDefault="00C53038">
                  <w:pPr>
                    <w:spacing w:after="0"/>
                    <w:jc w:val="center"/>
                    <w:rPr>
                      <w:rFonts w:ascii="Calibri" w:hAnsi="Calibri"/>
                    </w:rPr>
                  </w:pPr>
                  <w:r>
                    <w:rPr>
                      <w:rFonts w:ascii="Calibri" w:hAnsi="Calibri"/>
                    </w:rPr>
                    <w:t>Update Preference</w:t>
                  </w:r>
                </w:p>
              </w:tc>
              <w:tc>
                <w:tcPr>
                  <w:tcW w:w="1568" w:type="dxa"/>
                  <w:shd w:val="clear" w:color="auto" w:fill="auto"/>
                </w:tcPr>
                <w:p w14:paraId="0DCC5F6D" w14:textId="77777777" w:rsidR="009274EA" w:rsidRDefault="009274EA">
                  <w:pPr>
                    <w:spacing w:after="0"/>
                    <w:jc w:val="center"/>
                    <w:rPr>
                      <w:rFonts w:ascii="Calibri" w:hAnsi="Calibri"/>
                    </w:rPr>
                  </w:pPr>
                </w:p>
              </w:tc>
            </w:tr>
            <w:tr w:rsidR="009274EA" w14:paraId="57B90640" w14:textId="77777777">
              <w:trPr>
                <w:trHeight w:val="1273"/>
              </w:trPr>
              <w:tc>
                <w:tcPr>
                  <w:tcW w:w="1753" w:type="dxa"/>
                  <w:shd w:val="clear" w:color="auto" w:fill="auto"/>
                </w:tcPr>
                <w:p w14:paraId="5F7CA4B0" w14:textId="77777777" w:rsidR="009274EA" w:rsidRDefault="009274EA">
                  <w:pPr>
                    <w:spacing w:after="0"/>
                    <w:jc w:val="center"/>
                    <w:rPr>
                      <w:rFonts w:ascii="Calibri" w:hAnsi="Calibri"/>
                    </w:rPr>
                  </w:pPr>
                </w:p>
                <w:p w14:paraId="4BC6EE25" w14:textId="77777777" w:rsidR="009274EA" w:rsidRDefault="00C53038">
                  <w:pPr>
                    <w:spacing w:after="0"/>
                    <w:jc w:val="center"/>
                    <w:rPr>
                      <w:rFonts w:ascii="Calibri" w:hAnsi="Calibri"/>
                    </w:rPr>
                  </w:pPr>
                  <w:r>
                    <w:rPr>
                      <w:rFonts w:ascii="Calibri" w:hAnsi="Calibri"/>
                    </w:rPr>
                    <w:t>Transfer Post Auction Data</w:t>
                  </w:r>
                </w:p>
              </w:tc>
              <w:tc>
                <w:tcPr>
                  <w:tcW w:w="1753" w:type="dxa"/>
                  <w:shd w:val="clear" w:color="auto" w:fill="auto"/>
                </w:tcPr>
                <w:p w14:paraId="29AAE519" w14:textId="77777777" w:rsidR="009274EA" w:rsidRDefault="009274EA">
                  <w:pPr>
                    <w:spacing w:after="0"/>
                    <w:jc w:val="center"/>
                    <w:rPr>
                      <w:rFonts w:ascii="Calibri" w:hAnsi="Calibri"/>
                    </w:rPr>
                  </w:pPr>
                </w:p>
                <w:p w14:paraId="1C23B9E4" w14:textId="77777777" w:rsidR="009274EA" w:rsidRDefault="00C53038">
                  <w:pPr>
                    <w:spacing w:before="120" w:after="0" w:line="240" w:lineRule="auto"/>
                    <w:jc w:val="center"/>
                    <w:rPr>
                      <w:rFonts w:ascii="Calibri" w:hAnsi="Calibri"/>
                    </w:rPr>
                  </w:pPr>
                  <w:r>
                    <w:rPr>
                      <w:rFonts w:ascii="Calibri" w:hAnsi="Calibri"/>
                    </w:rPr>
                    <w:t>Transfer Data</w:t>
                  </w:r>
                </w:p>
              </w:tc>
              <w:tc>
                <w:tcPr>
                  <w:tcW w:w="1753" w:type="dxa"/>
                  <w:shd w:val="clear" w:color="auto" w:fill="auto"/>
                </w:tcPr>
                <w:p w14:paraId="219F1016" w14:textId="77777777" w:rsidR="009274EA" w:rsidRDefault="009274EA">
                  <w:pPr>
                    <w:spacing w:after="0"/>
                    <w:jc w:val="center"/>
                    <w:rPr>
                      <w:rFonts w:ascii="Calibri" w:hAnsi="Calibri"/>
                    </w:rPr>
                  </w:pPr>
                </w:p>
                <w:p w14:paraId="6E38CE91" w14:textId="77777777" w:rsidR="009274EA" w:rsidRDefault="00C53038">
                  <w:pPr>
                    <w:spacing w:after="0"/>
                    <w:jc w:val="center"/>
                    <w:rPr>
                      <w:rFonts w:ascii="Calibri" w:hAnsi="Calibri"/>
                    </w:rPr>
                  </w:pPr>
                  <w:r>
                    <w:rPr>
                      <w:rFonts w:ascii="Calibri" w:hAnsi="Calibri"/>
                    </w:rPr>
                    <w:t>Transfer</w:t>
                  </w:r>
                </w:p>
              </w:tc>
              <w:tc>
                <w:tcPr>
                  <w:tcW w:w="1568" w:type="dxa"/>
                  <w:shd w:val="clear" w:color="auto" w:fill="auto"/>
                </w:tcPr>
                <w:p w14:paraId="145981D2" w14:textId="77777777" w:rsidR="009274EA" w:rsidRDefault="009274EA">
                  <w:pPr>
                    <w:spacing w:after="0"/>
                    <w:jc w:val="center"/>
                    <w:rPr>
                      <w:rFonts w:ascii="Calibri" w:hAnsi="Calibri"/>
                    </w:rPr>
                  </w:pPr>
                </w:p>
                <w:p w14:paraId="48D6138E" w14:textId="77777777" w:rsidR="009274EA" w:rsidRDefault="00C53038">
                  <w:pPr>
                    <w:spacing w:after="0"/>
                    <w:jc w:val="center"/>
                    <w:rPr>
                      <w:rFonts w:ascii="Calibri" w:hAnsi="Calibri"/>
                    </w:rPr>
                  </w:pPr>
                  <w:r>
                    <w:rPr>
                      <w:rFonts w:ascii="Calibri" w:hAnsi="Calibri"/>
                    </w:rPr>
                    <w:t>Cancel</w:t>
                  </w:r>
                </w:p>
              </w:tc>
            </w:tr>
            <w:tr w:rsidR="009274EA" w14:paraId="474D5050" w14:textId="77777777">
              <w:trPr>
                <w:trHeight w:val="1273"/>
              </w:trPr>
              <w:tc>
                <w:tcPr>
                  <w:tcW w:w="1753" w:type="dxa"/>
                  <w:shd w:val="clear" w:color="auto" w:fill="auto"/>
                </w:tcPr>
                <w:p w14:paraId="7031B304" w14:textId="77777777" w:rsidR="009274EA" w:rsidRDefault="009274EA">
                  <w:pPr>
                    <w:spacing w:after="0"/>
                    <w:jc w:val="center"/>
                    <w:rPr>
                      <w:rFonts w:ascii="Calibri" w:hAnsi="Calibri"/>
                    </w:rPr>
                  </w:pPr>
                </w:p>
                <w:p w14:paraId="3DADA4A1" w14:textId="77777777" w:rsidR="009274EA" w:rsidRDefault="00C53038">
                  <w:pPr>
                    <w:spacing w:after="0"/>
                    <w:jc w:val="center"/>
                    <w:rPr>
                      <w:rFonts w:ascii="Calibri" w:hAnsi="Calibri"/>
                    </w:rPr>
                  </w:pPr>
                  <w:r>
                    <w:rPr>
                      <w:rFonts w:ascii="Calibri" w:hAnsi="Calibri"/>
                    </w:rPr>
                    <w:t>Invoice List</w:t>
                  </w:r>
                </w:p>
              </w:tc>
              <w:tc>
                <w:tcPr>
                  <w:tcW w:w="1753" w:type="dxa"/>
                  <w:shd w:val="clear" w:color="auto" w:fill="auto"/>
                </w:tcPr>
                <w:p w14:paraId="499177D9" w14:textId="77777777" w:rsidR="009274EA" w:rsidRDefault="009274EA">
                  <w:pPr>
                    <w:spacing w:after="0"/>
                    <w:jc w:val="center"/>
                    <w:rPr>
                      <w:rFonts w:ascii="Calibri" w:hAnsi="Calibri"/>
                    </w:rPr>
                  </w:pPr>
                </w:p>
                <w:p w14:paraId="6CAFA4FC" w14:textId="77777777" w:rsidR="009274EA" w:rsidRDefault="00C53038">
                  <w:pPr>
                    <w:spacing w:before="120" w:after="0" w:line="240" w:lineRule="auto"/>
                    <w:jc w:val="center"/>
                    <w:rPr>
                      <w:rFonts w:ascii="Calibri" w:hAnsi="Calibri"/>
                    </w:rPr>
                  </w:pPr>
                  <w:r>
                    <w:rPr>
                      <w:rFonts w:ascii="Calibri" w:hAnsi="Calibri"/>
                    </w:rPr>
                    <w:t>Invoice List</w:t>
                  </w:r>
                </w:p>
              </w:tc>
              <w:tc>
                <w:tcPr>
                  <w:tcW w:w="1753" w:type="dxa"/>
                  <w:shd w:val="clear" w:color="auto" w:fill="auto"/>
                </w:tcPr>
                <w:p w14:paraId="295939A1" w14:textId="77777777" w:rsidR="009274EA" w:rsidRDefault="009274EA">
                  <w:pPr>
                    <w:spacing w:after="0"/>
                    <w:jc w:val="center"/>
                    <w:rPr>
                      <w:rFonts w:ascii="Calibri" w:hAnsi="Calibri"/>
                    </w:rPr>
                  </w:pPr>
                </w:p>
                <w:p w14:paraId="5F04A67C" w14:textId="77777777" w:rsidR="009274EA" w:rsidRDefault="00C53038">
                  <w:pPr>
                    <w:spacing w:after="0"/>
                    <w:jc w:val="center"/>
                    <w:rPr>
                      <w:rFonts w:ascii="Calibri" w:hAnsi="Calibri"/>
                    </w:rPr>
                  </w:pPr>
                  <w:r>
                    <w:rPr>
                      <w:rFonts w:ascii="Calibri" w:hAnsi="Calibri"/>
                    </w:rPr>
                    <w:t>Preview</w:t>
                  </w:r>
                </w:p>
              </w:tc>
              <w:tc>
                <w:tcPr>
                  <w:tcW w:w="1568" w:type="dxa"/>
                  <w:shd w:val="clear" w:color="auto" w:fill="auto"/>
                </w:tcPr>
                <w:p w14:paraId="5073CA72" w14:textId="77777777" w:rsidR="009274EA" w:rsidRDefault="009274EA">
                  <w:pPr>
                    <w:spacing w:after="0"/>
                    <w:jc w:val="center"/>
                    <w:rPr>
                      <w:rFonts w:ascii="Calibri" w:hAnsi="Calibri"/>
                    </w:rPr>
                  </w:pPr>
                </w:p>
                <w:p w14:paraId="052A6ABC" w14:textId="77777777" w:rsidR="009274EA" w:rsidRDefault="00C53038">
                  <w:pPr>
                    <w:spacing w:after="0"/>
                    <w:jc w:val="center"/>
                    <w:rPr>
                      <w:rFonts w:ascii="Calibri" w:hAnsi="Calibri"/>
                    </w:rPr>
                  </w:pPr>
                  <w:r>
                    <w:rPr>
                      <w:rFonts w:ascii="Calibri" w:hAnsi="Calibri"/>
                    </w:rPr>
                    <w:t>Download</w:t>
                  </w:r>
                </w:p>
              </w:tc>
            </w:tr>
            <w:tr w:rsidR="009274EA" w14:paraId="0FCD9099" w14:textId="77777777">
              <w:trPr>
                <w:trHeight w:val="389"/>
              </w:trPr>
              <w:tc>
                <w:tcPr>
                  <w:tcW w:w="1753" w:type="dxa"/>
                  <w:vMerge w:val="restart"/>
                  <w:shd w:val="clear" w:color="auto" w:fill="auto"/>
                </w:tcPr>
                <w:p w14:paraId="7C0EF8BB" w14:textId="77777777" w:rsidR="009274EA" w:rsidRDefault="00C53038">
                  <w:pPr>
                    <w:spacing w:after="0"/>
                    <w:jc w:val="center"/>
                    <w:rPr>
                      <w:rFonts w:ascii="Calibri" w:hAnsi="Calibri"/>
                    </w:rPr>
                  </w:pPr>
                  <w:r>
                    <w:rPr>
                      <w:rFonts w:ascii="Calibri" w:hAnsi="Calibri"/>
                    </w:rPr>
                    <w:t>Seller to Auctioneer Tax Invoice</w:t>
                  </w:r>
                </w:p>
              </w:tc>
              <w:tc>
                <w:tcPr>
                  <w:tcW w:w="1753" w:type="dxa"/>
                  <w:vMerge w:val="restart"/>
                  <w:shd w:val="clear" w:color="auto" w:fill="auto"/>
                </w:tcPr>
                <w:p w14:paraId="65691ECF" w14:textId="77777777" w:rsidR="009274EA" w:rsidRDefault="00C53038">
                  <w:pPr>
                    <w:spacing w:before="120" w:after="0" w:line="240" w:lineRule="auto"/>
                    <w:jc w:val="center"/>
                    <w:rPr>
                      <w:rFonts w:ascii="Calibri" w:hAnsi="Calibri"/>
                    </w:rPr>
                  </w:pPr>
                  <w:r>
                    <w:rPr>
                      <w:rFonts w:ascii="Calibri" w:hAnsi="Calibri"/>
                    </w:rPr>
                    <w:t>Seller to Auctioneer Tax Invoice</w:t>
                  </w:r>
                </w:p>
              </w:tc>
              <w:tc>
                <w:tcPr>
                  <w:tcW w:w="1753" w:type="dxa"/>
                  <w:shd w:val="clear" w:color="auto" w:fill="auto"/>
                </w:tcPr>
                <w:p w14:paraId="0CCFD53A" w14:textId="77777777" w:rsidR="009274EA" w:rsidRDefault="00C53038">
                  <w:pPr>
                    <w:spacing w:after="0"/>
                    <w:jc w:val="center"/>
                    <w:rPr>
                      <w:rFonts w:ascii="Calibri" w:hAnsi="Calibri"/>
                    </w:rPr>
                  </w:pPr>
                  <w:r>
                    <w:rPr>
                      <w:rFonts w:ascii="Calibri" w:hAnsi="Calibri"/>
                    </w:rPr>
                    <w:t xml:space="preserve">Generate </w:t>
                  </w:r>
                </w:p>
                <w:p w14:paraId="1C33C65F" w14:textId="77777777" w:rsidR="009274EA" w:rsidRDefault="009274EA">
                  <w:pPr>
                    <w:spacing w:before="120" w:after="0" w:line="240" w:lineRule="auto"/>
                    <w:jc w:val="center"/>
                    <w:rPr>
                      <w:rFonts w:ascii="Calibri" w:hAnsi="Calibri"/>
                    </w:rPr>
                  </w:pPr>
                </w:p>
              </w:tc>
              <w:tc>
                <w:tcPr>
                  <w:tcW w:w="1568" w:type="dxa"/>
                  <w:shd w:val="clear" w:color="auto" w:fill="auto"/>
                </w:tcPr>
                <w:p w14:paraId="094DFC1D" w14:textId="77777777" w:rsidR="009274EA" w:rsidRDefault="00C53038">
                  <w:pPr>
                    <w:spacing w:after="0"/>
                    <w:jc w:val="center"/>
                    <w:rPr>
                      <w:rFonts w:ascii="Calibri" w:hAnsi="Calibri"/>
                    </w:rPr>
                  </w:pPr>
                  <w:r>
                    <w:rPr>
                      <w:rFonts w:ascii="Calibri" w:hAnsi="Calibri"/>
                    </w:rPr>
                    <w:t>Digital Sign</w:t>
                  </w:r>
                </w:p>
              </w:tc>
            </w:tr>
            <w:tr w:rsidR="009274EA" w14:paraId="0FD2040C" w14:textId="77777777">
              <w:trPr>
                <w:trHeight w:val="388"/>
              </w:trPr>
              <w:tc>
                <w:tcPr>
                  <w:tcW w:w="1753" w:type="dxa"/>
                  <w:vMerge/>
                  <w:shd w:val="clear" w:color="auto" w:fill="auto"/>
                </w:tcPr>
                <w:p w14:paraId="5C30E990" w14:textId="77777777" w:rsidR="009274EA" w:rsidRDefault="009274EA">
                  <w:pPr>
                    <w:spacing w:after="0"/>
                    <w:jc w:val="center"/>
                    <w:rPr>
                      <w:rFonts w:ascii="Calibri" w:hAnsi="Calibri"/>
                    </w:rPr>
                  </w:pPr>
                </w:p>
              </w:tc>
              <w:tc>
                <w:tcPr>
                  <w:tcW w:w="1753" w:type="dxa"/>
                  <w:vMerge/>
                  <w:shd w:val="clear" w:color="auto" w:fill="auto"/>
                </w:tcPr>
                <w:p w14:paraId="5B7D2B0D" w14:textId="77777777" w:rsidR="009274EA" w:rsidRDefault="009274EA">
                  <w:pPr>
                    <w:spacing w:after="0"/>
                    <w:jc w:val="center"/>
                    <w:rPr>
                      <w:rFonts w:ascii="Calibri" w:hAnsi="Calibri"/>
                    </w:rPr>
                  </w:pPr>
                </w:p>
              </w:tc>
              <w:tc>
                <w:tcPr>
                  <w:tcW w:w="1753" w:type="dxa"/>
                  <w:shd w:val="clear" w:color="auto" w:fill="auto"/>
                </w:tcPr>
                <w:p w14:paraId="6BE98795" w14:textId="77777777" w:rsidR="009274EA" w:rsidRDefault="00C53038">
                  <w:pPr>
                    <w:spacing w:after="0"/>
                    <w:jc w:val="center"/>
                    <w:rPr>
                      <w:rFonts w:ascii="Calibri" w:hAnsi="Calibri"/>
                    </w:rPr>
                  </w:pPr>
                  <w:r>
                    <w:rPr>
                      <w:rFonts w:ascii="Calibri" w:hAnsi="Calibri"/>
                    </w:rPr>
                    <w:t>Preview</w:t>
                  </w:r>
                </w:p>
              </w:tc>
              <w:tc>
                <w:tcPr>
                  <w:tcW w:w="1568" w:type="dxa"/>
                  <w:shd w:val="clear" w:color="auto" w:fill="auto"/>
                </w:tcPr>
                <w:p w14:paraId="7903549D" w14:textId="77777777" w:rsidR="009274EA" w:rsidRDefault="00C53038">
                  <w:pPr>
                    <w:spacing w:after="0"/>
                    <w:jc w:val="center"/>
                    <w:rPr>
                      <w:rFonts w:ascii="Calibri" w:hAnsi="Calibri"/>
                    </w:rPr>
                  </w:pPr>
                  <w:r>
                    <w:rPr>
                      <w:rFonts w:ascii="Calibri" w:hAnsi="Calibri"/>
                    </w:rPr>
                    <w:t>Download</w:t>
                  </w:r>
                </w:p>
              </w:tc>
            </w:tr>
            <w:tr w:rsidR="009274EA" w14:paraId="73C6E547" w14:textId="77777777">
              <w:tc>
                <w:tcPr>
                  <w:tcW w:w="1753" w:type="dxa"/>
                  <w:vMerge w:val="restart"/>
                  <w:shd w:val="clear" w:color="auto" w:fill="auto"/>
                </w:tcPr>
                <w:p w14:paraId="06F20153" w14:textId="77777777" w:rsidR="009274EA" w:rsidRDefault="009274EA">
                  <w:pPr>
                    <w:spacing w:after="0"/>
                    <w:jc w:val="center"/>
                    <w:rPr>
                      <w:rFonts w:ascii="Calibri" w:hAnsi="Calibri"/>
                    </w:rPr>
                  </w:pPr>
                </w:p>
                <w:p w14:paraId="0D299324" w14:textId="77777777" w:rsidR="009274EA" w:rsidRDefault="00C53038">
                  <w:pPr>
                    <w:spacing w:after="0"/>
                    <w:jc w:val="center"/>
                    <w:rPr>
                      <w:rFonts w:ascii="Calibri" w:hAnsi="Calibri"/>
                    </w:rPr>
                  </w:pPr>
                  <w:r>
                    <w:rPr>
                      <w:rFonts w:ascii="Calibri" w:hAnsi="Calibri"/>
                    </w:rPr>
                    <w:t>Generate Buyer Tax Invoice</w:t>
                  </w:r>
                </w:p>
              </w:tc>
              <w:tc>
                <w:tcPr>
                  <w:tcW w:w="1753" w:type="dxa"/>
                  <w:vMerge w:val="restart"/>
                  <w:shd w:val="clear" w:color="auto" w:fill="auto"/>
                </w:tcPr>
                <w:p w14:paraId="0EFE7238" w14:textId="77777777" w:rsidR="009274EA" w:rsidRDefault="00C53038">
                  <w:pPr>
                    <w:spacing w:after="0"/>
                    <w:jc w:val="center"/>
                    <w:rPr>
                      <w:rFonts w:ascii="Calibri" w:hAnsi="Calibri"/>
                    </w:rPr>
                  </w:pPr>
                  <w:r>
                    <w:rPr>
                      <w:rFonts w:ascii="Calibri" w:hAnsi="Calibri"/>
                    </w:rPr>
                    <w:t>Generate Buyer Tax Invoice</w:t>
                  </w:r>
                </w:p>
              </w:tc>
              <w:tc>
                <w:tcPr>
                  <w:tcW w:w="1753" w:type="dxa"/>
                  <w:shd w:val="clear" w:color="auto" w:fill="auto"/>
                </w:tcPr>
                <w:p w14:paraId="52709347" w14:textId="77777777" w:rsidR="009274EA" w:rsidRDefault="00C53038">
                  <w:pPr>
                    <w:spacing w:after="0"/>
                    <w:jc w:val="center"/>
                    <w:rPr>
                      <w:rFonts w:ascii="Calibri" w:hAnsi="Calibri"/>
                    </w:rPr>
                  </w:pPr>
                  <w:r>
                    <w:rPr>
                      <w:rFonts w:ascii="Calibri" w:hAnsi="Calibri"/>
                    </w:rPr>
                    <w:t>Generate</w:t>
                  </w:r>
                </w:p>
              </w:tc>
              <w:tc>
                <w:tcPr>
                  <w:tcW w:w="1568" w:type="dxa"/>
                  <w:shd w:val="clear" w:color="auto" w:fill="auto"/>
                </w:tcPr>
                <w:p w14:paraId="43CEE8D4" w14:textId="77777777" w:rsidR="009274EA" w:rsidRDefault="009274EA">
                  <w:pPr>
                    <w:spacing w:after="0"/>
                    <w:jc w:val="center"/>
                    <w:rPr>
                      <w:rFonts w:ascii="Calibri" w:hAnsi="Calibri"/>
                    </w:rPr>
                  </w:pPr>
                </w:p>
              </w:tc>
            </w:tr>
            <w:tr w:rsidR="009274EA" w14:paraId="34CB54EB" w14:textId="77777777">
              <w:tc>
                <w:tcPr>
                  <w:tcW w:w="1753" w:type="dxa"/>
                  <w:vMerge/>
                  <w:shd w:val="clear" w:color="auto" w:fill="auto"/>
                </w:tcPr>
                <w:p w14:paraId="3056D3F3" w14:textId="77777777" w:rsidR="009274EA" w:rsidRDefault="009274EA">
                  <w:pPr>
                    <w:spacing w:after="0"/>
                    <w:ind w:left="469"/>
                    <w:jc w:val="center"/>
                    <w:rPr>
                      <w:rFonts w:ascii="Calibri" w:hAnsi="Calibri"/>
                    </w:rPr>
                  </w:pPr>
                </w:p>
              </w:tc>
              <w:tc>
                <w:tcPr>
                  <w:tcW w:w="1753" w:type="dxa"/>
                  <w:vMerge/>
                  <w:shd w:val="clear" w:color="auto" w:fill="auto"/>
                </w:tcPr>
                <w:p w14:paraId="0E0DCE33" w14:textId="77777777" w:rsidR="009274EA" w:rsidRDefault="009274EA">
                  <w:pPr>
                    <w:spacing w:after="0"/>
                    <w:jc w:val="center"/>
                    <w:rPr>
                      <w:rFonts w:ascii="Calibri" w:hAnsi="Calibri"/>
                    </w:rPr>
                  </w:pPr>
                </w:p>
              </w:tc>
              <w:tc>
                <w:tcPr>
                  <w:tcW w:w="1753" w:type="dxa"/>
                  <w:shd w:val="clear" w:color="auto" w:fill="auto"/>
                </w:tcPr>
                <w:p w14:paraId="42AC217D" w14:textId="77777777" w:rsidR="009274EA" w:rsidRDefault="009274EA">
                  <w:pPr>
                    <w:spacing w:after="0"/>
                    <w:jc w:val="center"/>
                    <w:rPr>
                      <w:rFonts w:ascii="Calibri" w:hAnsi="Calibri"/>
                    </w:rPr>
                  </w:pPr>
                </w:p>
              </w:tc>
              <w:tc>
                <w:tcPr>
                  <w:tcW w:w="1568" w:type="dxa"/>
                  <w:shd w:val="clear" w:color="auto" w:fill="auto"/>
                </w:tcPr>
                <w:p w14:paraId="608DA3A2" w14:textId="77777777" w:rsidR="009274EA" w:rsidRDefault="009274EA">
                  <w:pPr>
                    <w:spacing w:after="0"/>
                    <w:jc w:val="center"/>
                    <w:rPr>
                      <w:rFonts w:ascii="Calibri" w:hAnsi="Calibri"/>
                    </w:rPr>
                  </w:pPr>
                </w:p>
              </w:tc>
            </w:tr>
            <w:tr w:rsidR="009274EA" w14:paraId="26887455" w14:textId="77777777">
              <w:trPr>
                <w:trHeight w:val="195"/>
              </w:trPr>
              <w:tc>
                <w:tcPr>
                  <w:tcW w:w="1753" w:type="dxa"/>
                  <w:vMerge/>
                  <w:shd w:val="clear" w:color="auto" w:fill="auto"/>
                </w:tcPr>
                <w:p w14:paraId="778597C1" w14:textId="77777777" w:rsidR="009274EA" w:rsidRDefault="009274EA">
                  <w:pPr>
                    <w:spacing w:after="0"/>
                    <w:ind w:left="469"/>
                    <w:jc w:val="center"/>
                    <w:rPr>
                      <w:rFonts w:ascii="Calibri" w:hAnsi="Calibri"/>
                    </w:rPr>
                  </w:pPr>
                </w:p>
              </w:tc>
              <w:tc>
                <w:tcPr>
                  <w:tcW w:w="1753" w:type="dxa"/>
                  <w:vMerge w:val="restart"/>
                  <w:shd w:val="clear" w:color="auto" w:fill="auto"/>
                </w:tcPr>
                <w:p w14:paraId="5B1BC5E4" w14:textId="77777777" w:rsidR="009274EA" w:rsidRDefault="00C53038">
                  <w:pPr>
                    <w:spacing w:after="0"/>
                    <w:jc w:val="center"/>
                    <w:rPr>
                      <w:rFonts w:ascii="Calibri" w:hAnsi="Calibri"/>
                    </w:rPr>
                  </w:pPr>
                  <w:r>
                    <w:rPr>
                      <w:rFonts w:ascii="Calibri" w:hAnsi="Calibri"/>
                    </w:rPr>
                    <w:t>Individual Buyer Tax Invoice</w:t>
                  </w:r>
                </w:p>
              </w:tc>
              <w:tc>
                <w:tcPr>
                  <w:tcW w:w="1753" w:type="dxa"/>
                  <w:shd w:val="clear" w:color="auto" w:fill="auto"/>
                </w:tcPr>
                <w:p w14:paraId="5383A28E" w14:textId="77777777" w:rsidR="009274EA" w:rsidRDefault="00C53038">
                  <w:pPr>
                    <w:spacing w:after="0"/>
                    <w:jc w:val="center"/>
                    <w:rPr>
                      <w:rFonts w:ascii="Calibri" w:hAnsi="Calibri"/>
                    </w:rPr>
                  </w:pPr>
                  <w:r>
                    <w:rPr>
                      <w:rFonts w:ascii="Calibri" w:hAnsi="Calibri"/>
                    </w:rPr>
                    <w:t>Preview</w:t>
                  </w:r>
                </w:p>
              </w:tc>
              <w:tc>
                <w:tcPr>
                  <w:tcW w:w="1568" w:type="dxa"/>
                  <w:shd w:val="clear" w:color="auto" w:fill="auto"/>
                </w:tcPr>
                <w:p w14:paraId="7BFFFC8C" w14:textId="77777777" w:rsidR="009274EA" w:rsidRDefault="00C53038">
                  <w:pPr>
                    <w:spacing w:after="0"/>
                    <w:jc w:val="center"/>
                    <w:rPr>
                      <w:rFonts w:ascii="Calibri" w:hAnsi="Calibri"/>
                    </w:rPr>
                  </w:pPr>
                  <w:r>
                    <w:rPr>
                      <w:rFonts w:ascii="Calibri" w:hAnsi="Calibri"/>
                    </w:rPr>
                    <w:t>Download</w:t>
                  </w:r>
                </w:p>
              </w:tc>
            </w:tr>
            <w:tr w:rsidR="009274EA" w14:paraId="7C943F93" w14:textId="77777777">
              <w:trPr>
                <w:trHeight w:val="194"/>
              </w:trPr>
              <w:tc>
                <w:tcPr>
                  <w:tcW w:w="1753" w:type="dxa"/>
                  <w:vMerge/>
                  <w:shd w:val="clear" w:color="auto" w:fill="auto"/>
                </w:tcPr>
                <w:p w14:paraId="5BE3A2E4" w14:textId="77777777" w:rsidR="009274EA" w:rsidRDefault="009274EA">
                  <w:pPr>
                    <w:spacing w:after="0"/>
                    <w:ind w:left="469"/>
                    <w:jc w:val="center"/>
                    <w:rPr>
                      <w:rFonts w:ascii="Calibri" w:hAnsi="Calibri"/>
                    </w:rPr>
                  </w:pPr>
                </w:p>
              </w:tc>
              <w:tc>
                <w:tcPr>
                  <w:tcW w:w="1753" w:type="dxa"/>
                  <w:vMerge/>
                  <w:shd w:val="clear" w:color="auto" w:fill="auto"/>
                </w:tcPr>
                <w:p w14:paraId="46ECDFA4" w14:textId="77777777" w:rsidR="009274EA" w:rsidRDefault="009274EA">
                  <w:pPr>
                    <w:spacing w:after="0"/>
                    <w:jc w:val="center"/>
                    <w:rPr>
                      <w:rFonts w:ascii="Calibri" w:hAnsi="Calibri"/>
                    </w:rPr>
                  </w:pPr>
                </w:p>
              </w:tc>
              <w:tc>
                <w:tcPr>
                  <w:tcW w:w="1753" w:type="dxa"/>
                  <w:shd w:val="clear" w:color="auto" w:fill="auto"/>
                </w:tcPr>
                <w:p w14:paraId="084C761E" w14:textId="77777777" w:rsidR="009274EA" w:rsidRDefault="00C53038">
                  <w:pPr>
                    <w:spacing w:after="0"/>
                    <w:jc w:val="center"/>
                    <w:rPr>
                      <w:rFonts w:ascii="Calibri" w:hAnsi="Calibri"/>
                    </w:rPr>
                  </w:pPr>
                  <w:r>
                    <w:rPr>
                      <w:rFonts w:ascii="Calibri" w:hAnsi="Calibri"/>
                    </w:rPr>
                    <w:t>Digital Sign</w:t>
                  </w:r>
                </w:p>
              </w:tc>
              <w:tc>
                <w:tcPr>
                  <w:tcW w:w="1568" w:type="dxa"/>
                  <w:shd w:val="clear" w:color="auto" w:fill="auto"/>
                </w:tcPr>
                <w:p w14:paraId="785C00B6" w14:textId="77777777" w:rsidR="009274EA" w:rsidRDefault="009274EA">
                  <w:pPr>
                    <w:spacing w:after="0"/>
                    <w:jc w:val="center"/>
                    <w:rPr>
                      <w:rFonts w:ascii="Calibri" w:hAnsi="Calibri"/>
                    </w:rPr>
                  </w:pPr>
                </w:p>
              </w:tc>
            </w:tr>
            <w:tr w:rsidR="009274EA" w14:paraId="7EC5781C" w14:textId="77777777">
              <w:tc>
                <w:tcPr>
                  <w:tcW w:w="1753" w:type="dxa"/>
                  <w:vMerge w:val="restart"/>
                  <w:shd w:val="clear" w:color="auto" w:fill="auto"/>
                </w:tcPr>
                <w:p w14:paraId="5E57D52C" w14:textId="77777777" w:rsidR="009274EA" w:rsidRDefault="009274EA">
                  <w:pPr>
                    <w:spacing w:after="0"/>
                    <w:jc w:val="center"/>
                    <w:rPr>
                      <w:rFonts w:ascii="Calibri" w:hAnsi="Calibri"/>
                    </w:rPr>
                  </w:pPr>
                </w:p>
                <w:p w14:paraId="6A99F30A" w14:textId="77777777" w:rsidR="009274EA" w:rsidRDefault="00C53038">
                  <w:pPr>
                    <w:spacing w:after="0"/>
                    <w:jc w:val="center"/>
                    <w:rPr>
                      <w:rFonts w:ascii="Calibri" w:hAnsi="Calibri"/>
                    </w:rPr>
                  </w:pPr>
                  <w:r>
                    <w:rPr>
                      <w:rFonts w:ascii="Calibri" w:hAnsi="Calibri"/>
                    </w:rPr>
                    <w:t>Allocate Fund</w:t>
                  </w:r>
                </w:p>
              </w:tc>
              <w:tc>
                <w:tcPr>
                  <w:tcW w:w="1753" w:type="dxa"/>
                  <w:vMerge w:val="restart"/>
                  <w:shd w:val="clear" w:color="auto" w:fill="auto"/>
                </w:tcPr>
                <w:p w14:paraId="2F0DC2B7" w14:textId="77777777" w:rsidR="009274EA" w:rsidRDefault="009274EA">
                  <w:pPr>
                    <w:spacing w:after="0"/>
                    <w:jc w:val="center"/>
                    <w:rPr>
                      <w:rFonts w:ascii="Calibri" w:hAnsi="Calibri"/>
                    </w:rPr>
                  </w:pPr>
                </w:p>
                <w:p w14:paraId="3DF3B887" w14:textId="77777777" w:rsidR="009274EA" w:rsidRDefault="00C53038">
                  <w:pPr>
                    <w:spacing w:after="0"/>
                    <w:jc w:val="center"/>
                    <w:rPr>
                      <w:rFonts w:ascii="Calibri" w:hAnsi="Calibri"/>
                    </w:rPr>
                  </w:pPr>
                  <w:r>
                    <w:rPr>
                      <w:rFonts w:ascii="Calibri" w:hAnsi="Calibri"/>
                    </w:rPr>
                    <w:t>Payment</w:t>
                  </w:r>
                </w:p>
              </w:tc>
              <w:tc>
                <w:tcPr>
                  <w:tcW w:w="1753" w:type="dxa"/>
                  <w:shd w:val="clear" w:color="auto" w:fill="auto"/>
                </w:tcPr>
                <w:p w14:paraId="49FAE8E9" w14:textId="77777777" w:rsidR="009274EA" w:rsidRDefault="00C53038">
                  <w:pPr>
                    <w:spacing w:after="0"/>
                    <w:jc w:val="center"/>
                    <w:rPr>
                      <w:rFonts w:ascii="Calibri" w:hAnsi="Calibri"/>
                    </w:rPr>
                  </w:pPr>
                  <w:r>
                    <w:rPr>
                      <w:rFonts w:ascii="Calibri" w:hAnsi="Calibri"/>
                    </w:rPr>
                    <w:t>Allocate Fund</w:t>
                  </w:r>
                </w:p>
              </w:tc>
              <w:tc>
                <w:tcPr>
                  <w:tcW w:w="1568" w:type="dxa"/>
                  <w:shd w:val="clear" w:color="auto" w:fill="auto"/>
                </w:tcPr>
                <w:p w14:paraId="39C612A1" w14:textId="77777777" w:rsidR="009274EA" w:rsidRDefault="009274EA">
                  <w:pPr>
                    <w:spacing w:after="0"/>
                    <w:jc w:val="center"/>
                    <w:rPr>
                      <w:rFonts w:ascii="Calibri" w:hAnsi="Calibri"/>
                    </w:rPr>
                  </w:pPr>
                </w:p>
              </w:tc>
            </w:tr>
            <w:tr w:rsidR="009274EA" w14:paraId="64F3471D" w14:textId="77777777">
              <w:tc>
                <w:tcPr>
                  <w:tcW w:w="1753" w:type="dxa"/>
                  <w:vMerge/>
                  <w:shd w:val="clear" w:color="auto" w:fill="auto"/>
                </w:tcPr>
                <w:p w14:paraId="789DD144" w14:textId="77777777" w:rsidR="009274EA" w:rsidRDefault="009274EA">
                  <w:pPr>
                    <w:spacing w:after="0"/>
                    <w:ind w:left="469"/>
                    <w:jc w:val="center"/>
                    <w:rPr>
                      <w:rFonts w:ascii="Calibri" w:hAnsi="Calibri"/>
                    </w:rPr>
                  </w:pPr>
                </w:p>
              </w:tc>
              <w:tc>
                <w:tcPr>
                  <w:tcW w:w="1753" w:type="dxa"/>
                  <w:vMerge/>
                  <w:shd w:val="clear" w:color="auto" w:fill="auto"/>
                </w:tcPr>
                <w:p w14:paraId="59720AB9" w14:textId="77777777" w:rsidR="009274EA" w:rsidRDefault="009274EA">
                  <w:pPr>
                    <w:spacing w:after="0"/>
                    <w:jc w:val="center"/>
                    <w:rPr>
                      <w:rFonts w:ascii="Calibri" w:hAnsi="Calibri"/>
                    </w:rPr>
                  </w:pPr>
                </w:p>
              </w:tc>
              <w:tc>
                <w:tcPr>
                  <w:tcW w:w="1753" w:type="dxa"/>
                  <w:shd w:val="clear" w:color="auto" w:fill="auto"/>
                </w:tcPr>
                <w:p w14:paraId="07124024" w14:textId="77777777" w:rsidR="009274EA" w:rsidRDefault="009274EA">
                  <w:pPr>
                    <w:spacing w:after="0"/>
                    <w:jc w:val="center"/>
                    <w:rPr>
                      <w:rFonts w:ascii="Calibri" w:hAnsi="Calibri"/>
                    </w:rPr>
                  </w:pPr>
                </w:p>
              </w:tc>
              <w:tc>
                <w:tcPr>
                  <w:tcW w:w="1568" w:type="dxa"/>
                  <w:shd w:val="clear" w:color="auto" w:fill="auto"/>
                </w:tcPr>
                <w:p w14:paraId="62334BE4" w14:textId="77777777" w:rsidR="009274EA" w:rsidRDefault="009274EA">
                  <w:pPr>
                    <w:spacing w:after="0"/>
                    <w:jc w:val="center"/>
                    <w:rPr>
                      <w:rFonts w:ascii="Calibri" w:hAnsi="Calibri"/>
                    </w:rPr>
                  </w:pPr>
                </w:p>
              </w:tc>
            </w:tr>
            <w:tr w:rsidR="009274EA" w14:paraId="63DD3402" w14:textId="77777777">
              <w:trPr>
                <w:trHeight w:val="476"/>
              </w:trPr>
              <w:tc>
                <w:tcPr>
                  <w:tcW w:w="1753" w:type="dxa"/>
                  <w:vMerge/>
                  <w:shd w:val="clear" w:color="auto" w:fill="auto"/>
                </w:tcPr>
                <w:p w14:paraId="63FC02D8" w14:textId="77777777" w:rsidR="009274EA" w:rsidRDefault="009274EA">
                  <w:pPr>
                    <w:spacing w:after="0"/>
                    <w:ind w:left="469"/>
                    <w:jc w:val="center"/>
                    <w:rPr>
                      <w:rFonts w:ascii="Calibri" w:hAnsi="Calibri"/>
                    </w:rPr>
                  </w:pPr>
                </w:p>
              </w:tc>
              <w:tc>
                <w:tcPr>
                  <w:tcW w:w="1753" w:type="dxa"/>
                  <w:vMerge/>
                  <w:shd w:val="clear" w:color="auto" w:fill="auto"/>
                </w:tcPr>
                <w:p w14:paraId="5605F41B" w14:textId="77777777" w:rsidR="009274EA" w:rsidRDefault="009274EA">
                  <w:pPr>
                    <w:spacing w:after="0"/>
                    <w:jc w:val="center"/>
                    <w:rPr>
                      <w:rFonts w:ascii="Calibri" w:hAnsi="Calibri"/>
                    </w:rPr>
                  </w:pPr>
                </w:p>
              </w:tc>
              <w:tc>
                <w:tcPr>
                  <w:tcW w:w="1753" w:type="dxa"/>
                  <w:shd w:val="clear" w:color="auto" w:fill="auto"/>
                </w:tcPr>
                <w:p w14:paraId="3D728F45" w14:textId="77777777" w:rsidR="009274EA" w:rsidRDefault="009274EA">
                  <w:pPr>
                    <w:spacing w:after="0"/>
                    <w:jc w:val="center"/>
                    <w:rPr>
                      <w:rFonts w:ascii="Calibri" w:hAnsi="Calibri"/>
                    </w:rPr>
                  </w:pPr>
                </w:p>
              </w:tc>
              <w:tc>
                <w:tcPr>
                  <w:tcW w:w="1568" w:type="dxa"/>
                  <w:shd w:val="clear" w:color="auto" w:fill="auto"/>
                </w:tcPr>
                <w:p w14:paraId="6EEF0D46" w14:textId="77777777" w:rsidR="009274EA" w:rsidRDefault="009274EA">
                  <w:pPr>
                    <w:spacing w:after="0"/>
                    <w:jc w:val="center"/>
                    <w:rPr>
                      <w:rFonts w:ascii="Calibri" w:hAnsi="Calibri"/>
                    </w:rPr>
                  </w:pPr>
                </w:p>
              </w:tc>
            </w:tr>
            <w:tr w:rsidR="009274EA" w14:paraId="23675B42" w14:textId="77777777">
              <w:tc>
                <w:tcPr>
                  <w:tcW w:w="1753" w:type="dxa"/>
                  <w:vMerge w:val="restart"/>
                  <w:shd w:val="clear" w:color="auto" w:fill="auto"/>
                </w:tcPr>
                <w:p w14:paraId="38211B0D" w14:textId="77777777" w:rsidR="009274EA" w:rsidRDefault="00C53038">
                  <w:pPr>
                    <w:spacing w:after="0"/>
                    <w:jc w:val="center"/>
                    <w:rPr>
                      <w:rFonts w:ascii="Calibri" w:hAnsi="Calibri"/>
                    </w:rPr>
                  </w:pPr>
                  <w:r>
                    <w:rPr>
                      <w:rFonts w:ascii="Calibri" w:hAnsi="Calibri"/>
                    </w:rPr>
                    <w:t>Delivery Instruction</w:t>
                  </w:r>
                </w:p>
              </w:tc>
              <w:tc>
                <w:tcPr>
                  <w:tcW w:w="1753" w:type="dxa"/>
                  <w:vMerge w:val="restart"/>
                  <w:shd w:val="clear" w:color="auto" w:fill="auto"/>
                </w:tcPr>
                <w:p w14:paraId="691791E5" w14:textId="77777777" w:rsidR="009274EA" w:rsidRDefault="00C53038">
                  <w:pPr>
                    <w:spacing w:after="0"/>
                    <w:jc w:val="center"/>
                    <w:rPr>
                      <w:rFonts w:ascii="Calibri" w:hAnsi="Calibri"/>
                    </w:rPr>
                  </w:pPr>
                  <w:r>
                    <w:rPr>
                      <w:rFonts w:ascii="Calibri" w:hAnsi="Calibri"/>
                    </w:rPr>
                    <w:t>Configure Delivery Instruction</w:t>
                  </w:r>
                </w:p>
              </w:tc>
              <w:tc>
                <w:tcPr>
                  <w:tcW w:w="1753" w:type="dxa"/>
                  <w:shd w:val="clear" w:color="auto" w:fill="auto"/>
                </w:tcPr>
                <w:p w14:paraId="4844E5AB" w14:textId="77777777" w:rsidR="009274EA" w:rsidRDefault="00C53038">
                  <w:pPr>
                    <w:spacing w:after="0"/>
                    <w:jc w:val="center"/>
                    <w:rPr>
                      <w:rFonts w:ascii="Calibri" w:hAnsi="Calibri"/>
                    </w:rPr>
                  </w:pPr>
                  <w:r>
                    <w:rPr>
                      <w:rFonts w:ascii="Calibri" w:hAnsi="Calibri"/>
                    </w:rPr>
                    <w:t>Confirm SPLIT</w:t>
                  </w:r>
                </w:p>
              </w:tc>
              <w:tc>
                <w:tcPr>
                  <w:tcW w:w="1568" w:type="dxa"/>
                  <w:shd w:val="clear" w:color="auto" w:fill="auto"/>
                </w:tcPr>
                <w:p w14:paraId="162BA50B" w14:textId="77777777" w:rsidR="009274EA" w:rsidRDefault="00C53038">
                  <w:pPr>
                    <w:spacing w:after="0"/>
                    <w:jc w:val="center"/>
                    <w:rPr>
                      <w:rFonts w:ascii="Calibri" w:hAnsi="Calibri"/>
                    </w:rPr>
                  </w:pPr>
                  <w:r>
                    <w:rPr>
                      <w:rFonts w:ascii="Calibri" w:hAnsi="Calibri"/>
                    </w:rPr>
                    <w:t>Request Delivery</w:t>
                  </w:r>
                </w:p>
              </w:tc>
            </w:tr>
            <w:tr w:rsidR="009274EA" w14:paraId="2F654E11" w14:textId="77777777">
              <w:tc>
                <w:tcPr>
                  <w:tcW w:w="1753" w:type="dxa"/>
                  <w:vMerge/>
                  <w:shd w:val="clear" w:color="auto" w:fill="auto"/>
                </w:tcPr>
                <w:p w14:paraId="4F24B8A9" w14:textId="77777777" w:rsidR="009274EA" w:rsidRDefault="009274EA">
                  <w:pPr>
                    <w:spacing w:after="0"/>
                    <w:ind w:left="469"/>
                    <w:jc w:val="center"/>
                    <w:rPr>
                      <w:rFonts w:ascii="Calibri" w:hAnsi="Calibri"/>
                    </w:rPr>
                  </w:pPr>
                </w:p>
              </w:tc>
              <w:tc>
                <w:tcPr>
                  <w:tcW w:w="1753" w:type="dxa"/>
                  <w:vMerge/>
                  <w:shd w:val="clear" w:color="auto" w:fill="auto"/>
                </w:tcPr>
                <w:p w14:paraId="4ECD0263" w14:textId="77777777" w:rsidR="009274EA" w:rsidRDefault="009274EA">
                  <w:pPr>
                    <w:spacing w:after="0"/>
                    <w:jc w:val="center"/>
                    <w:rPr>
                      <w:rFonts w:ascii="Calibri" w:hAnsi="Calibri"/>
                    </w:rPr>
                  </w:pPr>
                </w:p>
              </w:tc>
              <w:tc>
                <w:tcPr>
                  <w:tcW w:w="1753" w:type="dxa"/>
                  <w:shd w:val="clear" w:color="auto" w:fill="auto"/>
                </w:tcPr>
                <w:p w14:paraId="29E16563" w14:textId="77777777" w:rsidR="009274EA" w:rsidRDefault="00C53038">
                  <w:pPr>
                    <w:spacing w:after="0"/>
                    <w:jc w:val="center"/>
                    <w:rPr>
                      <w:rFonts w:ascii="Calibri" w:hAnsi="Calibri"/>
                    </w:rPr>
                  </w:pPr>
                  <w:r>
                    <w:rPr>
                      <w:rFonts w:ascii="Calibri" w:hAnsi="Calibri"/>
                    </w:rPr>
                    <w:t>Preview</w:t>
                  </w:r>
                </w:p>
              </w:tc>
              <w:tc>
                <w:tcPr>
                  <w:tcW w:w="1568" w:type="dxa"/>
                  <w:shd w:val="clear" w:color="auto" w:fill="auto"/>
                </w:tcPr>
                <w:p w14:paraId="46FB3D23" w14:textId="77777777" w:rsidR="009274EA" w:rsidRDefault="00C53038">
                  <w:pPr>
                    <w:spacing w:after="0"/>
                    <w:jc w:val="center"/>
                    <w:rPr>
                      <w:rFonts w:ascii="Calibri" w:hAnsi="Calibri"/>
                    </w:rPr>
                  </w:pPr>
                  <w:r>
                    <w:rPr>
                      <w:rFonts w:ascii="Calibri" w:hAnsi="Calibri"/>
                    </w:rPr>
                    <w:t>Download</w:t>
                  </w:r>
                </w:p>
              </w:tc>
            </w:tr>
            <w:tr w:rsidR="009274EA" w14:paraId="717A72B6" w14:textId="77777777">
              <w:trPr>
                <w:trHeight w:val="274"/>
              </w:trPr>
              <w:tc>
                <w:tcPr>
                  <w:tcW w:w="1753" w:type="dxa"/>
                  <w:vMerge/>
                  <w:shd w:val="clear" w:color="auto" w:fill="auto"/>
                </w:tcPr>
                <w:p w14:paraId="5C70C0A9" w14:textId="77777777" w:rsidR="009274EA" w:rsidRDefault="009274EA">
                  <w:pPr>
                    <w:spacing w:after="0"/>
                    <w:ind w:left="469"/>
                    <w:jc w:val="center"/>
                    <w:rPr>
                      <w:rFonts w:ascii="Calibri" w:hAnsi="Calibri"/>
                    </w:rPr>
                  </w:pPr>
                </w:p>
              </w:tc>
              <w:tc>
                <w:tcPr>
                  <w:tcW w:w="1753" w:type="dxa"/>
                  <w:vMerge w:val="restart"/>
                  <w:shd w:val="clear" w:color="auto" w:fill="auto"/>
                </w:tcPr>
                <w:p w14:paraId="6C9BEF1B" w14:textId="77777777" w:rsidR="009274EA" w:rsidRDefault="00C53038">
                  <w:pPr>
                    <w:spacing w:after="0"/>
                    <w:jc w:val="center"/>
                    <w:rPr>
                      <w:rFonts w:ascii="Calibri" w:hAnsi="Calibri"/>
                    </w:rPr>
                  </w:pPr>
                  <w:r>
                    <w:rPr>
                      <w:rFonts w:ascii="Calibri" w:hAnsi="Calibri"/>
                    </w:rPr>
                    <w:t>Listing of Delivery Instruction</w:t>
                  </w:r>
                </w:p>
              </w:tc>
              <w:tc>
                <w:tcPr>
                  <w:tcW w:w="1753" w:type="dxa"/>
                  <w:shd w:val="clear" w:color="auto" w:fill="auto"/>
                </w:tcPr>
                <w:p w14:paraId="3530C53D" w14:textId="77777777" w:rsidR="009274EA" w:rsidRDefault="00C53038">
                  <w:pPr>
                    <w:spacing w:after="0"/>
                    <w:jc w:val="center"/>
                    <w:rPr>
                      <w:rFonts w:ascii="Calibri" w:hAnsi="Calibri"/>
                    </w:rPr>
                  </w:pPr>
                  <w:r>
                    <w:rPr>
                      <w:rFonts w:ascii="Calibri" w:hAnsi="Calibri"/>
                    </w:rPr>
                    <w:t>Digital Sign</w:t>
                  </w:r>
                </w:p>
              </w:tc>
              <w:tc>
                <w:tcPr>
                  <w:tcW w:w="1568" w:type="dxa"/>
                  <w:shd w:val="clear" w:color="auto" w:fill="auto"/>
                </w:tcPr>
                <w:p w14:paraId="2B0B7454" w14:textId="77777777" w:rsidR="009274EA" w:rsidRDefault="00C53038">
                  <w:pPr>
                    <w:spacing w:after="0"/>
                    <w:jc w:val="center"/>
                    <w:rPr>
                      <w:rFonts w:ascii="Calibri" w:hAnsi="Calibri"/>
                    </w:rPr>
                  </w:pPr>
                  <w:r>
                    <w:rPr>
                      <w:rFonts w:ascii="Calibri" w:hAnsi="Calibri"/>
                    </w:rPr>
                    <w:t>Delivery Complete</w:t>
                  </w:r>
                </w:p>
              </w:tc>
            </w:tr>
            <w:tr w:rsidR="009274EA" w14:paraId="6B4FC48B" w14:textId="77777777">
              <w:trPr>
                <w:trHeight w:val="274"/>
              </w:trPr>
              <w:tc>
                <w:tcPr>
                  <w:tcW w:w="1753" w:type="dxa"/>
                  <w:vMerge/>
                  <w:shd w:val="clear" w:color="auto" w:fill="auto"/>
                </w:tcPr>
                <w:p w14:paraId="018F92CD" w14:textId="77777777" w:rsidR="009274EA" w:rsidRDefault="009274EA">
                  <w:pPr>
                    <w:spacing w:after="0"/>
                    <w:ind w:left="469"/>
                    <w:jc w:val="center"/>
                    <w:rPr>
                      <w:rFonts w:ascii="Calibri" w:hAnsi="Calibri"/>
                    </w:rPr>
                  </w:pPr>
                </w:p>
              </w:tc>
              <w:tc>
                <w:tcPr>
                  <w:tcW w:w="1753" w:type="dxa"/>
                  <w:vMerge/>
                  <w:shd w:val="clear" w:color="auto" w:fill="auto"/>
                </w:tcPr>
                <w:p w14:paraId="7BFF7E7D" w14:textId="77777777" w:rsidR="009274EA" w:rsidRDefault="009274EA">
                  <w:pPr>
                    <w:spacing w:after="0"/>
                    <w:jc w:val="center"/>
                    <w:rPr>
                      <w:rFonts w:ascii="Calibri" w:hAnsi="Calibri"/>
                    </w:rPr>
                  </w:pPr>
                </w:p>
              </w:tc>
              <w:tc>
                <w:tcPr>
                  <w:tcW w:w="1753" w:type="dxa"/>
                  <w:shd w:val="clear" w:color="auto" w:fill="auto"/>
                </w:tcPr>
                <w:p w14:paraId="13A46E36" w14:textId="77777777" w:rsidR="009274EA" w:rsidRDefault="00C53038">
                  <w:pPr>
                    <w:spacing w:after="0"/>
                    <w:jc w:val="center"/>
                    <w:rPr>
                      <w:rFonts w:ascii="Calibri" w:hAnsi="Calibri"/>
                    </w:rPr>
                  </w:pPr>
                  <w:r>
                    <w:rPr>
                      <w:rFonts w:ascii="Calibri" w:hAnsi="Calibri"/>
                    </w:rPr>
                    <w:t>Preview</w:t>
                  </w:r>
                </w:p>
              </w:tc>
              <w:tc>
                <w:tcPr>
                  <w:tcW w:w="1568" w:type="dxa"/>
                  <w:shd w:val="clear" w:color="auto" w:fill="auto"/>
                </w:tcPr>
                <w:p w14:paraId="2624C2BE" w14:textId="77777777" w:rsidR="009274EA" w:rsidRDefault="00C53038">
                  <w:pPr>
                    <w:spacing w:after="0"/>
                    <w:jc w:val="center"/>
                    <w:rPr>
                      <w:rFonts w:ascii="Calibri" w:hAnsi="Calibri"/>
                    </w:rPr>
                  </w:pPr>
                  <w:r>
                    <w:rPr>
                      <w:rFonts w:ascii="Calibri" w:hAnsi="Calibri"/>
                    </w:rPr>
                    <w:t>Download</w:t>
                  </w:r>
                </w:p>
              </w:tc>
            </w:tr>
            <w:tr w:rsidR="009274EA" w14:paraId="3920A115" w14:textId="77777777">
              <w:tc>
                <w:tcPr>
                  <w:tcW w:w="1753" w:type="dxa"/>
                  <w:vMerge w:val="restart"/>
                  <w:shd w:val="clear" w:color="auto" w:fill="auto"/>
                </w:tcPr>
                <w:p w14:paraId="6E33FA4F" w14:textId="77777777" w:rsidR="009274EA" w:rsidRDefault="00C53038">
                  <w:pPr>
                    <w:spacing w:after="0"/>
                    <w:jc w:val="center"/>
                    <w:rPr>
                      <w:rFonts w:ascii="Calibri" w:hAnsi="Calibri"/>
                    </w:rPr>
                  </w:pPr>
                  <w:r>
                    <w:rPr>
                      <w:rFonts w:ascii="Calibri" w:hAnsi="Calibri"/>
                    </w:rPr>
                    <w:t>Redemption Request</w:t>
                  </w:r>
                </w:p>
              </w:tc>
              <w:tc>
                <w:tcPr>
                  <w:tcW w:w="1753" w:type="dxa"/>
                  <w:vMerge w:val="restart"/>
                  <w:shd w:val="clear" w:color="auto" w:fill="auto"/>
                </w:tcPr>
                <w:p w14:paraId="5B16A59A" w14:textId="77777777" w:rsidR="009274EA" w:rsidRDefault="00C53038">
                  <w:pPr>
                    <w:spacing w:after="0"/>
                    <w:jc w:val="center"/>
                    <w:rPr>
                      <w:rFonts w:ascii="Calibri" w:hAnsi="Calibri"/>
                    </w:rPr>
                  </w:pPr>
                  <w:r>
                    <w:rPr>
                      <w:rFonts w:ascii="Calibri" w:hAnsi="Calibri"/>
                    </w:rPr>
                    <w:t>Redemption</w:t>
                  </w:r>
                </w:p>
              </w:tc>
              <w:tc>
                <w:tcPr>
                  <w:tcW w:w="1753" w:type="dxa"/>
                  <w:shd w:val="clear" w:color="auto" w:fill="auto"/>
                </w:tcPr>
                <w:p w14:paraId="0EDBFD5C" w14:textId="77777777" w:rsidR="009274EA" w:rsidRDefault="00C53038">
                  <w:pPr>
                    <w:spacing w:after="0"/>
                    <w:jc w:val="center"/>
                    <w:rPr>
                      <w:rFonts w:ascii="Calibri" w:hAnsi="Calibri"/>
                    </w:rPr>
                  </w:pPr>
                  <w:r>
                    <w:rPr>
                      <w:rFonts w:ascii="Calibri" w:hAnsi="Calibri"/>
                    </w:rPr>
                    <w:t>Redeem</w:t>
                  </w:r>
                </w:p>
              </w:tc>
              <w:tc>
                <w:tcPr>
                  <w:tcW w:w="1568" w:type="dxa"/>
                  <w:shd w:val="clear" w:color="auto" w:fill="auto"/>
                </w:tcPr>
                <w:p w14:paraId="289361EE" w14:textId="77777777" w:rsidR="009274EA" w:rsidRDefault="00C53038">
                  <w:pPr>
                    <w:spacing w:after="0"/>
                    <w:jc w:val="center"/>
                    <w:rPr>
                      <w:rFonts w:ascii="Calibri" w:hAnsi="Calibri"/>
                    </w:rPr>
                  </w:pPr>
                  <w:r>
                    <w:rPr>
                      <w:rFonts w:ascii="Calibri" w:hAnsi="Calibri"/>
                    </w:rPr>
                    <w:t>Cancel</w:t>
                  </w:r>
                </w:p>
              </w:tc>
            </w:tr>
            <w:tr w:rsidR="009274EA" w14:paraId="22351399" w14:textId="77777777">
              <w:tc>
                <w:tcPr>
                  <w:tcW w:w="1753" w:type="dxa"/>
                  <w:vMerge/>
                  <w:shd w:val="clear" w:color="auto" w:fill="auto"/>
                </w:tcPr>
                <w:p w14:paraId="33D07041" w14:textId="77777777" w:rsidR="009274EA" w:rsidRDefault="009274EA">
                  <w:pPr>
                    <w:spacing w:after="0"/>
                    <w:ind w:left="469"/>
                    <w:jc w:val="center"/>
                    <w:rPr>
                      <w:rFonts w:ascii="Calibri" w:hAnsi="Calibri"/>
                    </w:rPr>
                  </w:pPr>
                </w:p>
              </w:tc>
              <w:tc>
                <w:tcPr>
                  <w:tcW w:w="1753" w:type="dxa"/>
                  <w:vMerge/>
                  <w:shd w:val="clear" w:color="auto" w:fill="auto"/>
                </w:tcPr>
                <w:p w14:paraId="5E6F4E58" w14:textId="77777777" w:rsidR="009274EA" w:rsidRDefault="009274EA">
                  <w:pPr>
                    <w:spacing w:after="0"/>
                    <w:jc w:val="center"/>
                    <w:rPr>
                      <w:rFonts w:ascii="Calibri" w:hAnsi="Calibri"/>
                    </w:rPr>
                  </w:pPr>
                </w:p>
              </w:tc>
              <w:tc>
                <w:tcPr>
                  <w:tcW w:w="1753" w:type="dxa"/>
                  <w:shd w:val="clear" w:color="auto" w:fill="auto"/>
                </w:tcPr>
                <w:p w14:paraId="6F1D72E9" w14:textId="77777777" w:rsidR="009274EA" w:rsidRDefault="00C53038">
                  <w:pPr>
                    <w:spacing w:after="0"/>
                    <w:jc w:val="center"/>
                    <w:rPr>
                      <w:rFonts w:ascii="Calibri" w:hAnsi="Calibri"/>
                    </w:rPr>
                  </w:pPr>
                  <w:r>
                    <w:rPr>
                      <w:rFonts w:ascii="Calibri" w:hAnsi="Calibri"/>
                    </w:rPr>
                    <w:t>Submit</w:t>
                  </w:r>
                </w:p>
              </w:tc>
              <w:tc>
                <w:tcPr>
                  <w:tcW w:w="1568" w:type="dxa"/>
                  <w:shd w:val="clear" w:color="auto" w:fill="auto"/>
                </w:tcPr>
                <w:p w14:paraId="57CE58E4" w14:textId="77777777" w:rsidR="009274EA" w:rsidRDefault="009274EA">
                  <w:pPr>
                    <w:spacing w:after="0"/>
                    <w:jc w:val="center"/>
                    <w:rPr>
                      <w:rFonts w:ascii="Calibri" w:hAnsi="Calibri"/>
                    </w:rPr>
                  </w:pPr>
                </w:p>
              </w:tc>
            </w:tr>
            <w:tr w:rsidR="009274EA" w14:paraId="23732C6D" w14:textId="77777777">
              <w:trPr>
                <w:trHeight w:val="476"/>
              </w:trPr>
              <w:tc>
                <w:tcPr>
                  <w:tcW w:w="1753" w:type="dxa"/>
                  <w:vMerge/>
                  <w:shd w:val="clear" w:color="auto" w:fill="auto"/>
                </w:tcPr>
                <w:p w14:paraId="693D9638" w14:textId="77777777" w:rsidR="009274EA" w:rsidRDefault="009274EA">
                  <w:pPr>
                    <w:spacing w:after="0"/>
                    <w:ind w:left="469"/>
                    <w:jc w:val="center"/>
                    <w:rPr>
                      <w:rFonts w:ascii="Calibri" w:hAnsi="Calibri"/>
                    </w:rPr>
                  </w:pPr>
                </w:p>
              </w:tc>
              <w:tc>
                <w:tcPr>
                  <w:tcW w:w="1753" w:type="dxa"/>
                  <w:shd w:val="clear" w:color="auto" w:fill="auto"/>
                </w:tcPr>
                <w:p w14:paraId="7AB8C0AD" w14:textId="77777777" w:rsidR="009274EA" w:rsidRDefault="009274EA">
                  <w:pPr>
                    <w:spacing w:after="0"/>
                    <w:jc w:val="center"/>
                    <w:rPr>
                      <w:rFonts w:ascii="Calibri" w:hAnsi="Calibri"/>
                    </w:rPr>
                  </w:pPr>
                </w:p>
              </w:tc>
              <w:tc>
                <w:tcPr>
                  <w:tcW w:w="1753" w:type="dxa"/>
                  <w:shd w:val="clear" w:color="auto" w:fill="auto"/>
                </w:tcPr>
                <w:p w14:paraId="1CC4A0FD" w14:textId="77777777" w:rsidR="009274EA" w:rsidRDefault="009274EA">
                  <w:pPr>
                    <w:spacing w:after="0"/>
                    <w:jc w:val="center"/>
                    <w:rPr>
                      <w:rFonts w:ascii="Calibri" w:hAnsi="Calibri"/>
                    </w:rPr>
                  </w:pPr>
                </w:p>
              </w:tc>
              <w:tc>
                <w:tcPr>
                  <w:tcW w:w="1568" w:type="dxa"/>
                  <w:shd w:val="clear" w:color="auto" w:fill="auto"/>
                </w:tcPr>
                <w:p w14:paraId="3E60D25E" w14:textId="77777777" w:rsidR="009274EA" w:rsidRDefault="009274EA">
                  <w:pPr>
                    <w:spacing w:after="0"/>
                    <w:jc w:val="center"/>
                    <w:rPr>
                      <w:rFonts w:ascii="Calibri" w:hAnsi="Calibri"/>
                    </w:rPr>
                  </w:pPr>
                </w:p>
              </w:tc>
            </w:tr>
          </w:tbl>
          <w:p w14:paraId="147C27FE" w14:textId="77777777" w:rsidR="009274EA" w:rsidRDefault="009274EA">
            <w:pPr>
              <w:spacing w:after="0"/>
              <w:rPr>
                <w:rFonts w:ascii="Calibri" w:hAnsi="Calibri"/>
                <w:vanish/>
              </w:rPr>
            </w:pPr>
          </w:p>
          <w:p w14:paraId="7A16FF4E" w14:textId="77777777" w:rsidR="009274EA" w:rsidRDefault="009274EA">
            <w:pPr>
              <w:rPr>
                <w:rFonts w:ascii="Calibri" w:hAnsi="Calibri"/>
                <w:b/>
              </w:rPr>
            </w:pPr>
          </w:p>
          <w:p w14:paraId="5F4D50D7" w14:textId="77777777" w:rsidR="009274EA" w:rsidRDefault="00C53038">
            <w:pPr>
              <w:pStyle w:val="ListParagraph"/>
              <w:numPr>
                <w:ilvl w:val="0"/>
                <w:numId w:val="1"/>
              </w:numPr>
              <w:spacing w:before="0" w:after="200" w:line="360" w:lineRule="auto"/>
              <w:contextualSpacing/>
              <w:jc w:val="left"/>
              <w:rPr>
                <w:rFonts w:ascii="Calibri" w:hAnsi="Calibri"/>
                <w:sz w:val="22"/>
                <w:szCs w:val="22"/>
              </w:rPr>
            </w:pPr>
            <w:r>
              <w:rPr>
                <w:rFonts w:ascii="Calibri" w:eastAsia="Calibri" w:hAnsi="Calibri"/>
                <w:sz w:val="22"/>
                <w:szCs w:val="22"/>
              </w:rPr>
              <w:t>By default, ‘Dashboard’ (for center selection) should be checked for buyer role.</w:t>
            </w:r>
          </w:p>
          <w:p w14:paraId="34232B89" w14:textId="77777777" w:rsidR="009274EA" w:rsidRDefault="00C53038">
            <w:pPr>
              <w:pStyle w:val="ListParagraph"/>
              <w:numPr>
                <w:ilvl w:val="0"/>
                <w:numId w:val="1"/>
              </w:numPr>
              <w:spacing w:before="0" w:after="200" w:line="360" w:lineRule="auto"/>
              <w:contextualSpacing/>
              <w:jc w:val="left"/>
              <w:rPr>
                <w:rFonts w:ascii="Calibri" w:hAnsi="Calibri"/>
                <w:sz w:val="22"/>
                <w:szCs w:val="22"/>
              </w:rPr>
            </w:pPr>
            <w:r>
              <w:rPr>
                <w:rFonts w:ascii="Calibri" w:eastAsia="Calibri" w:hAnsi="Calibri"/>
                <w:sz w:val="22"/>
                <w:szCs w:val="22"/>
              </w:rPr>
              <w:t>System should capture the entry in audit trail report as “Rights assigned to &lt;Role&gt; successfully”.</w:t>
            </w:r>
          </w:p>
          <w:p w14:paraId="444A0208" w14:textId="77777777" w:rsidR="009274EA" w:rsidRDefault="00C53038">
            <w:pPr>
              <w:pStyle w:val="ListParagraph"/>
              <w:spacing w:after="200" w:line="360" w:lineRule="auto"/>
              <w:ind w:left="0"/>
              <w:contextualSpacing/>
              <w:rPr>
                <w:rFonts w:ascii="Calibri" w:eastAsia="Calibri" w:hAnsi="Calibri"/>
                <w:b/>
                <w:sz w:val="22"/>
                <w:szCs w:val="22"/>
              </w:rPr>
            </w:pPr>
            <w:r>
              <w:rPr>
                <w:rFonts w:ascii="Calibri" w:eastAsia="Calibri" w:hAnsi="Calibri"/>
                <w:b/>
                <w:sz w:val="22"/>
                <w:szCs w:val="22"/>
              </w:rPr>
              <w:t>Additional Rights:</w:t>
            </w:r>
          </w:p>
          <w:p w14:paraId="663CCFE2" w14:textId="77777777" w:rsidR="009274EA" w:rsidRDefault="00C53038">
            <w:pPr>
              <w:pStyle w:val="ListParagraph"/>
              <w:numPr>
                <w:ilvl w:val="0"/>
                <w:numId w:val="1"/>
              </w:numPr>
              <w:spacing w:before="0" w:after="200" w:line="360" w:lineRule="auto"/>
              <w:contextualSpacing/>
              <w:jc w:val="left"/>
              <w:rPr>
                <w:rFonts w:ascii="Calibri" w:eastAsia="Calibri" w:hAnsi="Calibri"/>
                <w:sz w:val="22"/>
                <w:szCs w:val="22"/>
              </w:rPr>
            </w:pPr>
            <w:r>
              <w:rPr>
                <w:rFonts w:ascii="Calibri" w:eastAsia="Calibri" w:hAnsi="Calibri"/>
                <w:sz w:val="22"/>
                <w:szCs w:val="22"/>
              </w:rPr>
              <w:t xml:space="preserve">System should have a provision to give additional rights to the specific user by the Admin user. </w:t>
            </w:r>
          </w:p>
          <w:p w14:paraId="46000F48" w14:textId="77777777" w:rsidR="009274EA" w:rsidRDefault="00C53038">
            <w:pPr>
              <w:pStyle w:val="ListParagraph"/>
              <w:numPr>
                <w:ilvl w:val="0"/>
                <w:numId w:val="1"/>
              </w:numPr>
              <w:spacing w:before="0" w:after="200" w:line="360" w:lineRule="auto"/>
              <w:contextualSpacing/>
              <w:jc w:val="left"/>
              <w:rPr>
                <w:rFonts w:ascii="Calibri" w:hAnsi="Calibri"/>
                <w:sz w:val="22"/>
                <w:szCs w:val="22"/>
              </w:rPr>
            </w:pPr>
            <w:r>
              <w:rPr>
                <w:rFonts w:ascii="Calibri" w:eastAsia="Calibri" w:hAnsi="Calibri"/>
                <w:sz w:val="22"/>
                <w:szCs w:val="22"/>
              </w:rPr>
              <w:lastRenderedPageBreak/>
              <w:t>System should capture the entry in audit trail report as “Rights assigned to &lt;specific user name&gt;, &lt;user role of specific user&gt; successfully”.</w:t>
            </w:r>
          </w:p>
        </w:tc>
      </w:tr>
      <w:tr w:rsidR="009274EA" w14:paraId="3B221A6A"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BDD6EE"/>
          </w:tcPr>
          <w:p w14:paraId="266D8E12" w14:textId="77777777" w:rsidR="009274EA" w:rsidRDefault="00C53038">
            <w:pPr>
              <w:jc w:val="center"/>
              <w:rPr>
                <w:rFonts w:ascii="Calibri" w:hAnsi="Calibri"/>
                <w:b/>
              </w:rPr>
            </w:pPr>
            <w:r>
              <w:rPr>
                <w:rFonts w:ascii="Calibri" w:hAnsi="Calibri"/>
                <w:b/>
              </w:rPr>
              <w:lastRenderedPageBreak/>
              <w:t>Assumptions/Exceptions (if any)</w:t>
            </w:r>
          </w:p>
        </w:tc>
        <w:tc>
          <w:tcPr>
            <w:tcW w:w="7096" w:type="dxa"/>
            <w:tcBorders>
              <w:top w:val="single" w:sz="4" w:space="0" w:color="auto"/>
              <w:left w:val="single" w:sz="4" w:space="0" w:color="auto"/>
              <w:bottom w:val="single" w:sz="4" w:space="0" w:color="auto"/>
              <w:right w:val="single" w:sz="4" w:space="0" w:color="auto"/>
            </w:tcBorders>
          </w:tcPr>
          <w:p w14:paraId="53F00CA6" w14:textId="77777777" w:rsidR="009274EA" w:rsidRDefault="009274EA">
            <w:pPr>
              <w:pStyle w:val="ListParagraph"/>
              <w:numPr>
                <w:ilvl w:val="0"/>
                <w:numId w:val="1"/>
              </w:numPr>
              <w:spacing w:before="0" w:after="200" w:line="360" w:lineRule="auto"/>
              <w:contextualSpacing/>
              <w:rPr>
                <w:rFonts w:ascii="Calibri" w:hAnsi="Calibri"/>
                <w:sz w:val="22"/>
                <w:szCs w:val="22"/>
              </w:rPr>
            </w:pPr>
          </w:p>
        </w:tc>
      </w:tr>
      <w:tr w:rsidR="009274EA" w14:paraId="57A16DE1" w14:textId="77777777">
        <w:trPr>
          <w:trHeight w:val="553"/>
        </w:trPr>
        <w:tc>
          <w:tcPr>
            <w:tcW w:w="3420" w:type="dxa"/>
            <w:tcBorders>
              <w:top w:val="single" w:sz="4" w:space="0" w:color="auto"/>
              <w:left w:val="single" w:sz="4" w:space="0" w:color="auto"/>
              <w:bottom w:val="single" w:sz="4" w:space="0" w:color="auto"/>
              <w:right w:val="single" w:sz="4" w:space="0" w:color="auto"/>
            </w:tcBorders>
            <w:shd w:val="clear" w:color="auto" w:fill="BDD6EE"/>
          </w:tcPr>
          <w:p w14:paraId="265C33BE" w14:textId="77777777" w:rsidR="009274EA" w:rsidRDefault="00C53038">
            <w:pPr>
              <w:jc w:val="center"/>
              <w:rPr>
                <w:rFonts w:ascii="Calibri" w:hAnsi="Calibri"/>
                <w:b/>
              </w:rPr>
            </w:pPr>
            <w:r>
              <w:rPr>
                <w:rFonts w:ascii="Calibri" w:hAnsi="Calibri"/>
                <w:b/>
              </w:rPr>
              <w:t>User / Actor</w:t>
            </w:r>
          </w:p>
        </w:tc>
        <w:tc>
          <w:tcPr>
            <w:tcW w:w="7096" w:type="dxa"/>
            <w:tcBorders>
              <w:top w:val="single" w:sz="4" w:space="0" w:color="auto"/>
              <w:left w:val="single" w:sz="4" w:space="0" w:color="auto"/>
              <w:bottom w:val="single" w:sz="4" w:space="0" w:color="auto"/>
              <w:right w:val="single" w:sz="4" w:space="0" w:color="auto"/>
            </w:tcBorders>
          </w:tcPr>
          <w:p w14:paraId="3A39D4B1" w14:textId="77777777" w:rsidR="009274EA" w:rsidRDefault="00C53038">
            <w:pPr>
              <w:numPr>
                <w:ilvl w:val="0"/>
                <w:numId w:val="1"/>
              </w:numPr>
              <w:spacing w:after="0" w:line="360" w:lineRule="auto"/>
              <w:jc w:val="both"/>
              <w:rPr>
                <w:rFonts w:ascii="Calibri" w:hAnsi="Calibri"/>
              </w:rPr>
            </w:pPr>
            <w:r>
              <w:rPr>
                <w:rFonts w:ascii="Calibri" w:hAnsi="Calibri"/>
              </w:rPr>
              <w:t>Authorized user</w:t>
            </w:r>
          </w:p>
        </w:tc>
      </w:tr>
    </w:tbl>
    <w:p w14:paraId="670139EF" w14:textId="77777777" w:rsidR="009274EA" w:rsidRDefault="00C53038">
      <w:pPr>
        <w:rPr>
          <w:rFonts w:ascii="Calibri" w:hAnsi="Calibri"/>
        </w:rPr>
      </w:pPr>
      <w:r>
        <w:rPr>
          <w:rFonts w:ascii="Calibri" w:hAnsi="Calibri"/>
        </w:rPr>
        <w:tab/>
      </w:r>
    </w:p>
    <w:p w14:paraId="351886ED" w14:textId="77777777" w:rsidR="009274EA" w:rsidRDefault="00C53038">
      <w:pPr>
        <w:spacing w:line="360" w:lineRule="auto"/>
        <w:rPr>
          <w:rFonts w:ascii="Calibri" w:hAnsi="Calibri" w:cs="Arial"/>
          <w:b/>
          <w:lang w:bidi="en-US"/>
        </w:rPr>
      </w:pPr>
      <w:r>
        <w:rPr>
          <w:rFonts w:ascii="Calibri" w:hAnsi="Calibri" w:cs="Arial"/>
          <w:b/>
          <w:lang w:bidi="en-US"/>
        </w:rPr>
        <w:t>Field Level Matrix</w:t>
      </w:r>
    </w:p>
    <w:tbl>
      <w:tblPr>
        <w:tblW w:w="10656" w:type="dxa"/>
        <w:tblInd w:w="-714"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ayout w:type="fixed"/>
        <w:tblLook w:val="04A0" w:firstRow="1" w:lastRow="0" w:firstColumn="1" w:lastColumn="0" w:noHBand="0" w:noVBand="1"/>
      </w:tblPr>
      <w:tblGrid>
        <w:gridCol w:w="1080"/>
        <w:gridCol w:w="1079"/>
        <w:gridCol w:w="1543"/>
        <w:gridCol w:w="1694"/>
        <w:gridCol w:w="1996"/>
        <w:gridCol w:w="1440"/>
        <w:gridCol w:w="1824"/>
      </w:tblGrid>
      <w:tr w:rsidR="009274EA" w14:paraId="1CA30C9B" w14:textId="77777777">
        <w:trPr>
          <w:trHeight w:val="940"/>
        </w:trPr>
        <w:tc>
          <w:tcPr>
            <w:tcW w:w="1080" w:type="dxa"/>
            <w:shd w:val="clear" w:color="auto" w:fill="BDD6EE"/>
          </w:tcPr>
          <w:p w14:paraId="08FD0AAB" w14:textId="77777777" w:rsidR="009274EA" w:rsidRDefault="00C53038">
            <w:pPr>
              <w:pStyle w:val="ListParagraph"/>
              <w:tabs>
                <w:tab w:val="center" w:pos="4320"/>
                <w:tab w:val="right" w:pos="8640"/>
              </w:tabs>
              <w:spacing w:line="360" w:lineRule="auto"/>
              <w:ind w:left="0"/>
              <w:rPr>
                <w:rFonts w:ascii="Calibri" w:hAnsi="Calibri"/>
                <w:b/>
                <w:sz w:val="22"/>
                <w:szCs w:val="22"/>
              </w:rPr>
            </w:pPr>
            <w:r>
              <w:rPr>
                <w:rFonts w:ascii="Calibri" w:hAnsi="Calibri"/>
                <w:b/>
                <w:sz w:val="22"/>
                <w:szCs w:val="22"/>
              </w:rPr>
              <w:t>Field Name</w:t>
            </w:r>
          </w:p>
        </w:tc>
        <w:tc>
          <w:tcPr>
            <w:tcW w:w="1079" w:type="dxa"/>
            <w:shd w:val="clear" w:color="auto" w:fill="BDD6EE"/>
          </w:tcPr>
          <w:p w14:paraId="6E8EEA0E" w14:textId="77777777" w:rsidR="009274EA" w:rsidRDefault="00C53038">
            <w:pPr>
              <w:pStyle w:val="ListParagraph"/>
              <w:tabs>
                <w:tab w:val="center" w:pos="4320"/>
                <w:tab w:val="right" w:pos="8640"/>
              </w:tabs>
              <w:spacing w:line="360" w:lineRule="auto"/>
              <w:ind w:left="0"/>
              <w:rPr>
                <w:rFonts w:ascii="Calibri" w:hAnsi="Calibri"/>
                <w:b/>
                <w:sz w:val="22"/>
                <w:szCs w:val="22"/>
              </w:rPr>
            </w:pPr>
            <w:r>
              <w:rPr>
                <w:rFonts w:ascii="Calibri" w:hAnsi="Calibri"/>
                <w:b/>
                <w:sz w:val="22"/>
                <w:szCs w:val="22"/>
              </w:rPr>
              <w:t>Field Type</w:t>
            </w:r>
          </w:p>
        </w:tc>
        <w:tc>
          <w:tcPr>
            <w:tcW w:w="1543" w:type="dxa"/>
            <w:shd w:val="clear" w:color="auto" w:fill="BDD6EE"/>
          </w:tcPr>
          <w:p w14:paraId="7BB6142B" w14:textId="77777777" w:rsidR="009274EA" w:rsidRDefault="00C53038">
            <w:pPr>
              <w:pStyle w:val="ListParagraph"/>
              <w:tabs>
                <w:tab w:val="center" w:pos="4320"/>
                <w:tab w:val="right" w:pos="8640"/>
              </w:tabs>
              <w:spacing w:line="360" w:lineRule="auto"/>
              <w:ind w:left="0"/>
              <w:rPr>
                <w:rFonts w:ascii="Calibri" w:hAnsi="Calibri"/>
                <w:b/>
                <w:sz w:val="22"/>
                <w:szCs w:val="22"/>
              </w:rPr>
            </w:pPr>
            <w:r>
              <w:rPr>
                <w:rFonts w:ascii="Calibri" w:hAnsi="Calibri"/>
                <w:b/>
                <w:sz w:val="22"/>
                <w:szCs w:val="22"/>
              </w:rPr>
              <w:t>Mandatory / Non Mandatory</w:t>
            </w:r>
          </w:p>
        </w:tc>
        <w:tc>
          <w:tcPr>
            <w:tcW w:w="1694" w:type="dxa"/>
            <w:shd w:val="clear" w:color="auto" w:fill="BDD6EE"/>
          </w:tcPr>
          <w:p w14:paraId="1330A3D8" w14:textId="77777777" w:rsidR="009274EA" w:rsidRDefault="00C53038">
            <w:pPr>
              <w:pStyle w:val="ListParagraph"/>
              <w:tabs>
                <w:tab w:val="center" w:pos="4320"/>
                <w:tab w:val="right" w:pos="8640"/>
              </w:tabs>
              <w:spacing w:line="360" w:lineRule="auto"/>
              <w:ind w:left="0"/>
              <w:rPr>
                <w:rFonts w:ascii="Calibri" w:hAnsi="Calibri"/>
                <w:b/>
                <w:sz w:val="22"/>
                <w:szCs w:val="22"/>
              </w:rPr>
            </w:pPr>
            <w:r>
              <w:rPr>
                <w:rFonts w:ascii="Calibri" w:hAnsi="Calibri"/>
                <w:b/>
                <w:sz w:val="22"/>
                <w:szCs w:val="22"/>
              </w:rPr>
              <w:t>Validation</w:t>
            </w:r>
          </w:p>
        </w:tc>
        <w:tc>
          <w:tcPr>
            <w:tcW w:w="1996" w:type="dxa"/>
            <w:shd w:val="clear" w:color="auto" w:fill="BDD6EE"/>
          </w:tcPr>
          <w:p w14:paraId="4C0A5070" w14:textId="77777777" w:rsidR="009274EA" w:rsidRDefault="00C53038">
            <w:pPr>
              <w:pStyle w:val="ListParagraph"/>
              <w:tabs>
                <w:tab w:val="center" w:pos="4320"/>
                <w:tab w:val="right" w:pos="8640"/>
              </w:tabs>
              <w:spacing w:line="360" w:lineRule="auto"/>
              <w:ind w:left="0"/>
              <w:rPr>
                <w:rFonts w:ascii="Calibri" w:hAnsi="Calibri"/>
                <w:b/>
                <w:sz w:val="22"/>
                <w:szCs w:val="22"/>
              </w:rPr>
            </w:pPr>
            <w:r>
              <w:rPr>
                <w:rFonts w:ascii="Calibri" w:hAnsi="Calibri"/>
                <w:b/>
                <w:sz w:val="22"/>
                <w:szCs w:val="22"/>
              </w:rPr>
              <w:t>Validation Message</w:t>
            </w:r>
          </w:p>
        </w:tc>
        <w:tc>
          <w:tcPr>
            <w:tcW w:w="1440" w:type="dxa"/>
            <w:shd w:val="clear" w:color="auto" w:fill="BDD6EE"/>
          </w:tcPr>
          <w:p w14:paraId="42BCB0A7" w14:textId="77777777" w:rsidR="009274EA" w:rsidRDefault="00C53038">
            <w:pPr>
              <w:pStyle w:val="ListParagraph"/>
              <w:tabs>
                <w:tab w:val="center" w:pos="4320"/>
                <w:tab w:val="right" w:pos="8640"/>
              </w:tabs>
              <w:spacing w:line="360" w:lineRule="auto"/>
              <w:ind w:left="0"/>
              <w:rPr>
                <w:rFonts w:ascii="Calibri" w:hAnsi="Calibri"/>
                <w:b/>
                <w:sz w:val="22"/>
                <w:szCs w:val="22"/>
              </w:rPr>
            </w:pPr>
            <w:r>
              <w:rPr>
                <w:rFonts w:ascii="Calibri" w:hAnsi="Calibri"/>
                <w:b/>
                <w:sz w:val="22"/>
                <w:szCs w:val="22"/>
              </w:rPr>
              <w:t>Test Data</w:t>
            </w:r>
          </w:p>
        </w:tc>
        <w:tc>
          <w:tcPr>
            <w:tcW w:w="1824" w:type="dxa"/>
            <w:shd w:val="clear" w:color="auto" w:fill="BDD6EE"/>
          </w:tcPr>
          <w:p w14:paraId="5BD1D9F2" w14:textId="77777777" w:rsidR="009274EA" w:rsidRDefault="00C53038">
            <w:pPr>
              <w:pStyle w:val="ListParagraph"/>
              <w:tabs>
                <w:tab w:val="center" w:pos="4320"/>
                <w:tab w:val="right" w:pos="8640"/>
              </w:tabs>
              <w:spacing w:line="360" w:lineRule="auto"/>
              <w:ind w:left="0"/>
              <w:rPr>
                <w:rFonts w:ascii="Calibri" w:hAnsi="Calibri"/>
                <w:b/>
                <w:sz w:val="22"/>
                <w:szCs w:val="22"/>
              </w:rPr>
            </w:pPr>
            <w:r>
              <w:rPr>
                <w:rFonts w:ascii="Calibri" w:hAnsi="Calibri"/>
                <w:b/>
                <w:sz w:val="22"/>
                <w:szCs w:val="22"/>
              </w:rPr>
              <w:t>Remarks</w:t>
            </w:r>
          </w:p>
        </w:tc>
      </w:tr>
      <w:tr w:rsidR="009274EA" w14:paraId="351304EF" w14:textId="77777777">
        <w:trPr>
          <w:trHeight w:val="940"/>
        </w:trPr>
        <w:tc>
          <w:tcPr>
            <w:tcW w:w="1080" w:type="dxa"/>
            <w:shd w:val="clear" w:color="auto" w:fill="FFFFFF"/>
          </w:tcPr>
          <w:p w14:paraId="36275B2B" w14:textId="77777777" w:rsidR="009274EA" w:rsidRDefault="00C53038">
            <w:pPr>
              <w:pStyle w:val="ListParagraph"/>
              <w:tabs>
                <w:tab w:val="center" w:pos="4320"/>
                <w:tab w:val="right" w:pos="8640"/>
              </w:tabs>
              <w:spacing w:line="360" w:lineRule="auto"/>
              <w:ind w:left="0"/>
              <w:rPr>
                <w:rFonts w:ascii="Calibri" w:hAnsi="Calibri"/>
                <w:sz w:val="22"/>
                <w:szCs w:val="22"/>
              </w:rPr>
            </w:pPr>
            <w:r>
              <w:rPr>
                <w:rFonts w:ascii="Calibri" w:hAnsi="Calibri"/>
                <w:sz w:val="22"/>
                <w:szCs w:val="22"/>
              </w:rPr>
              <w:t xml:space="preserve">Auction Centre </w:t>
            </w:r>
          </w:p>
        </w:tc>
        <w:tc>
          <w:tcPr>
            <w:tcW w:w="1079" w:type="dxa"/>
            <w:shd w:val="clear" w:color="auto" w:fill="FFFFFF"/>
          </w:tcPr>
          <w:p w14:paraId="1EE157B1" w14:textId="77777777" w:rsidR="009274EA" w:rsidRDefault="00C53038">
            <w:pPr>
              <w:pStyle w:val="ListParagraph"/>
              <w:tabs>
                <w:tab w:val="center" w:pos="4320"/>
                <w:tab w:val="right" w:pos="8640"/>
              </w:tabs>
              <w:spacing w:line="360" w:lineRule="auto"/>
              <w:ind w:left="0"/>
              <w:rPr>
                <w:rFonts w:ascii="Calibri" w:hAnsi="Calibri"/>
                <w:sz w:val="22"/>
                <w:szCs w:val="22"/>
              </w:rPr>
            </w:pPr>
            <w:r>
              <w:rPr>
                <w:rFonts w:ascii="Calibri" w:hAnsi="Calibri"/>
                <w:sz w:val="22"/>
                <w:szCs w:val="22"/>
                <w:highlight w:val="yellow"/>
              </w:rPr>
              <w:t>Label  / Drop down</w:t>
            </w:r>
          </w:p>
        </w:tc>
        <w:tc>
          <w:tcPr>
            <w:tcW w:w="1543" w:type="dxa"/>
            <w:shd w:val="clear" w:color="auto" w:fill="FFFFFF"/>
          </w:tcPr>
          <w:p w14:paraId="45EDD753" w14:textId="77777777" w:rsidR="009274EA" w:rsidRDefault="00C53038">
            <w:pPr>
              <w:pStyle w:val="ListParagraph"/>
              <w:tabs>
                <w:tab w:val="center" w:pos="4320"/>
                <w:tab w:val="right" w:pos="8640"/>
              </w:tabs>
              <w:spacing w:line="360" w:lineRule="auto"/>
              <w:ind w:left="0"/>
              <w:rPr>
                <w:rFonts w:ascii="Calibri" w:hAnsi="Calibri"/>
                <w:sz w:val="22"/>
                <w:szCs w:val="22"/>
              </w:rPr>
            </w:pPr>
            <w:r>
              <w:rPr>
                <w:rFonts w:ascii="Calibri" w:hAnsi="Calibri"/>
                <w:sz w:val="22"/>
                <w:szCs w:val="22"/>
              </w:rPr>
              <w:t>M</w:t>
            </w:r>
          </w:p>
        </w:tc>
        <w:tc>
          <w:tcPr>
            <w:tcW w:w="1694" w:type="dxa"/>
            <w:shd w:val="clear" w:color="auto" w:fill="FFFFFF"/>
          </w:tcPr>
          <w:p w14:paraId="506A6391" w14:textId="77777777" w:rsidR="009274EA" w:rsidRDefault="009274EA">
            <w:pPr>
              <w:pStyle w:val="ListParagraph"/>
              <w:tabs>
                <w:tab w:val="center" w:pos="4320"/>
                <w:tab w:val="right" w:pos="8640"/>
              </w:tabs>
              <w:spacing w:line="360" w:lineRule="auto"/>
              <w:ind w:left="0"/>
              <w:rPr>
                <w:rFonts w:ascii="Calibri" w:hAnsi="Calibri"/>
                <w:sz w:val="22"/>
                <w:szCs w:val="22"/>
              </w:rPr>
            </w:pPr>
          </w:p>
        </w:tc>
        <w:tc>
          <w:tcPr>
            <w:tcW w:w="1996" w:type="dxa"/>
            <w:shd w:val="clear" w:color="auto" w:fill="FFFFFF"/>
          </w:tcPr>
          <w:p w14:paraId="1C7A9868" w14:textId="77777777" w:rsidR="009274EA" w:rsidRDefault="009274EA">
            <w:pPr>
              <w:pStyle w:val="ListParagraph"/>
              <w:tabs>
                <w:tab w:val="center" w:pos="4320"/>
                <w:tab w:val="right" w:pos="8640"/>
              </w:tabs>
              <w:spacing w:line="360" w:lineRule="auto"/>
              <w:ind w:left="0"/>
              <w:rPr>
                <w:rFonts w:ascii="Calibri" w:hAnsi="Calibri"/>
                <w:sz w:val="22"/>
                <w:szCs w:val="22"/>
              </w:rPr>
            </w:pPr>
          </w:p>
        </w:tc>
        <w:tc>
          <w:tcPr>
            <w:tcW w:w="1440" w:type="dxa"/>
            <w:shd w:val="clear" w:color="auto" w:fill="FFFFFF"/>
          </w:tcPr>
          <w:p w14:paraId="26358262" w14:textId="77777777" w:rsidR="009274EA" w:rsidRDefault="009274EA">
            <w:pPr>
              <w:pStyle w:val="ListParagraph"/>
              <w:tabs>
                <w:tab w:val="center" w:pos="4320"/>
                <w:tab w:val="right" w:pos="8640"/>
              </w:tabs>
              <w:spacing w:line="360" w:lineRule="auto"/>
              <w:ind w:left="0"/>
              <w:rPr>
                <w:rFonts w:ascii="Calibri" w:hAnsi="Calibri"/>
                <w:sz w:val="22"/>
                <w:szCs w:val="22"/>
              </w:rPr>
            </w:pPr>
          </w:p>
          <w:p w14:paraId="6DD7B0B5" w14:textId="77777777" w:rsidR="009274EA" w:rsidRDefault="009274EA">
            <w:pPr>
              <w:pStyle w:val="ListParagraph"/>
              <w:tabs>
                <w:tab w:val="center" w:pos="4320"/>
                <w:tab w:val="right" w:pos="8640"/>
              </w:tabs>
              <w:spacing w:line="360" w:lineRule="auto"/>
              <w:ind w:left="0"/>
              <w:rPr>
                <w:rFonts w:ascii="Calibri" w:hAnsi="Calibri"/>
                <w:sz w:val="22"/>
                <w:szCs w:val="22"/>
              </w:rPr>
            </w:pPr>
          </w:p>
        </w:tc>
        <w:tc>
          <w:tcPr>
            <w:tcW w:w="1824" w:type="dxa"/>
            <w:shd w:val="clear" w:color="auto" w:fill="FFFFFF"/>
          </w:tcPr>
          <w:p w14:paraId="06A2F80F" w14:textId="77777777" w:rsidR="009274EA" w:rsidRDefault="00C53038">
            <w:pPr>
              <w:pStyle w:val="ListParagraph"/>
              <w:tabs>
                <w:tab w:val="center" w:pos="4320"/>
                <w:tab w:val="right" w:pos="8640"/>
              </w:tabs>
              <w:spacing w:line="360" w:lineRule="auto"/>
              <w:ind w:left="0"/>
              <w:rPr>
                <w:rFonts w:ascii="Calibri" w:hAnsi="Calibri"/>
                <w:color w:val="FF0000"/>
                <w:sz w:val="22"/>
                <w:szCs w:val="22"/>
              </w:rPr>
            </w:pPr>
            <w:r>
              <w:rPr>
                <w:rFonts w:ascii="Calibri" w:hAnsi="Calibri"/>
                <w:sz w:val="22"/>
                <w:szCs w:val="22"/>
              </w:rPr>
              <w:t>System should display the Centre name.</w:t>
            </w:r>
          </w:p>
        </w:tc>
      </w:tr>
      <w:tr w:rsidR="009274EA" w14:paraId="429CAB85" w14:textId="77777777">
        <w:trPr>
          <w:trHeight w:val="940"/>
        </w:trPr>
        <w:tc>
          <w:tcPr>
            <w:tcW w:w="1080" w:type="dxa"/>
            <w:shd w:val="clear" w:color="auto" w:fill="FFFFFF"/>
          </w:tcPr>
          <w:p w14:paraId="35B1021E" w14:textId="77777777" w:rsidR="009274EA" w:rsidRDefault="00C53038">
            <w:pPr>
              <w:pStyle w:val="ListParagraph"/>
              <w:tabs>
                <w:tab w:val="center" w:pos="4320"/>
                <w:tab w:val="right" w:pos="8640"/>
              </w:tabs>
              <w:spacing w:line="360" w:lineRule="auto"/>
              <w:ind w:left="0"/>
              <w:rPr>
                <w:rFonts w:ascii="Calibri" w:hAnsi="Calibri"/>
                <w:sz w:val="22"/>
                <w:szCs w:val="22"/>
              </w:rPr>
            </w:pPr>
            <w:r>
              <w:rPr>
                <w:rFonts w:ascii="Calibri" w:hAnsi="Calibri"/>
                <w:sz w:val="22"/>
                <w:szCs w:val="22"/>
              </w:rPr>
              <w:t xml:space="preserve">Role </w:t>
            </w:r>
          </w:p>
        </w:tc>
        <w:tc>
          <w:tcPr>
            <w:tcW w:w="1079" w:type="dxa"/>
            <w:shd w:val="clear" w:color="auto" w:fill="FFFFFF"/>
          </w:tcPr>
          <w:p w14:paraId="62AB02B3" w14:textId="77777777" w:rsidR="009274EA" w:rsidRDefault="00C53038">
            <w:pPr>
              <w:pStyle w:val="ListParagraph"/>
              <w:tabs>
                <w:tab w:val="center" w:pos="4320"/>
                <w:tab w:val="right" w:pos="8640"/>
              </w:tabs>
              <w:spacing w:line="360" w:lineRule="auto"/>
              <w:ind w:left="0"/>
              <w:rPr>
                <w:rFonts w:ascii="Calibri" w:hAnsi="Calibri"/>
                <w:sz w:val="22"/>
                <w:szCs w:val="22"/>
              </w:rPr>
            </w:pPr>
            <w:r>
              <w:rPr>
                <w:rFonts w:ascii="Calibri" w:hAnsi="Calibri"/>
                <w:sz w:val="22"/>
                <w:szCs w:val="22"/>
              </w:rPr>
              <w:t>Dropdown</w:t>
            </w:r>
          </w:p>
        </w:tc>
        <w:tc>
          <w:tcPr>
            <w:tcW w:w="1543" w:type="dxa"/>
            <w:shd w:val="clear" w:color="auto" w:fill="FFFFFF"/>
          </w:tcPr>
          <w:p w14:paraId="55938A02" w14:textId="77777777" w:rsidR="009274EA" w:rsidRDefault="00C53038">
            <w:pPr>
              <w:pStyle w:val="ListParagraph"/>
              <w:tabs>
                <w:tab w:val="center" w:pos="4320"/>
                <w:tab w:val="right" w:pos="8640"/>
              </w:tabs>
              <w:spacing w:line="360" w:lineRule="auto"/>
              <w:ind w:left="0"/>
              <w:rPr>
                <w:rFonts w:ascii="Calibri" w:hAnsi="Calibri"/>
                <w:sz w:val="22"/>
                <w:szCs w:val="22"/>
              </w:rPr>
            </w:pPr>
            <w:r>
              <w:rPr>
                <w:rFonts w:ascii="Calibri" w:hAnsi="Calibri"/>
                <w:sz w:val="22"/>
                <w:szCs w:val="22"/>
              </w:rPr>
              <w:t>M</w:t>
            </w:r>
          </w:p>
        </w:tc>
        <w:tc>
          <w:tcPr>
            <w:tcW w:w="1694" w:type="dxa"/>
            <w:shd w:val="clear" w:color="auto" w:fill="FFFFFF"/>
          </w:tcPr>
          <w:p w14:paraId="182247AB" w14:textId="77777777" w:rsidR="009274EA" w:rsidRDefault="009274EA">
            <w:pPr>
              <w:pStyle w:val="ListParagraph"/>
              <w:tabs>
                <w:tab w:val="center" w:pos="4320"/>
                <w:tab w:val="right" w:pos="8640"/>
              </w:tabs>
              <w:spacing w:line="360" w:lineRule="auto"/>
              <w:ind w:left="0"/>
              <w:rPr>
                <w:rFonts w:ascii="Calibri" w:hAnsi="Calibri"/>
                <w:sz w:val="22"/>
                <w:szCs w:val="22"/>
              </w:rPr>
            </w:pPr>
          </w:p>
        </w:tc>
        <w:tc>
          <w:tcPr>
            <w:tcW w:w="1996" w:type="dxa"/>
            <w:shd w:val="clear" w:color="auto" w:fill="FFFFFF"/>
          </w:tcPr>
          <w:p w14:paraId="762435E6" w14:textId="77777777" w:rsidR="009274EA" w:rsidRDefault="00C53038">
            <w:pPr>
              <w:pStyle w:val="ListParagraph"/>
              <w:tabs>
                <w:tab w:val="center" w:pos="4320"/>
                <w:tab w:val="right" w:pos="8640"/>
              </w:tabs>
              <w:spacing w:line="360" w:lineRule="auto"/>
              <w:ind w:left="0"/>
              <w:rPr>
                <w:rFonts w:ascii="Calibri" w:hAnsi="Calibri"/>
                <w:sz w:val="22"/>
                <w:szCs w:val="22"/>
              </w:rPr>
            </w:pPr>
            <w:r>
              <w:rPr>
                <w:rFonts w:ascii="Calibri" w:hAnsi="Calibri"/>
                <w:sz w:val="22"/>
                <w:szCs w:val="22"/>
              </w:rPr>
              <w:t>Please select Role</w:t>
            </w:r>
          </w:p>
        </w:tc>
        <w:tc>
          <w:tcPr>
            <w:tcW w:w="1440" w:type="dxa"/>
            <w:shd w:val="clear" w:color="auto" w:fill="FFFFFF"/>
          </w:tcPr>
          <w:p w14:paraId="66349D08" w14:textId="77777777" w:rsidR="009274EA" w:rsidRDefault="00C53038">
            <w:pPr>
              <w:pStyle w:val="ListParagraph"/>
              <w:tabs>
                <w:tab w:val="center" w:pos="4320"/>
                <w:tab w:val="right" w:pos="8640"/>
              </w:tabs>
              <w:spacing w:line="360" w:lineRule="auto"/>
              <w:ind w:left="0"/>
              <w:rPr>
                <w:rFonts w:ascii="Calibri" w:hAnsi="Calibri"/>
                <w:sz w:val="22"/>
                <w:szCs w:val="22"/>
              </w:rPr>
            </w:pPr>
            <w:r>
              <w:rPr>
                <w:rFonts w:ascii="Calibri" w:hAnsi="Calibri"/>
                <w:sz w:val="22"/>
                <w:szCs w:val="22"/>
              </w:rPr>
              <w:t xml:space="preserve"> </w:t>
            </w:r>
          </w:p>
        </w:tc>
        <w:tc>
          <w:tcPr>
            <w:tcW w:w="1824" w:type="dxa"/>
            <w:shd w:val="clear" w:color="auto" w:fill="FFFFFF"/>
          </w:tcPr>
          <w:p w14:paraId="0B792C14" w14:textId="77777777" w:rsidR="009274EA" w:rsidRDefault="00C53038">
            <w:pPr>
              <w:pStyle w:val="ListParagraph"/>
              <w:tabs>
                <w:tab w:val="center" w:pos="4320"/>
                <w:tab w:val="right" w:pos="8640"/>
              </w:tabs>
              <w:spacing w:line="360" w:lineRule="auto"/>
              <w:ind w:left="0"/>
              <w:rPr>
                <w:rFonts w:ascii="Calibri" w:hAnsi="Calibri"/>
                <w:sz w:val="22"/>
                <w:szCs w:val="22"/>
              </w:rPr>
            </w:pPr>
            <w:r>
              <w:rPr>
                <w:rFonts w:ascii="Calibri" w:hAnsi="Calibri"/>
                <w:sz w:val="22"/>
                <w:szCs w:val="22"/>
              </w:rPr>
              <w:t>System should display all Roles for the selected Centre.</w:t>
            </w:r>
          </w:p>
        </w:tc>
      </w:tr>
    </w:tbl>
    <w:p w14:paraId="0F6CE642" w14:textId="77777777" w:rsidR="009274EA" w:rsidRDefault="009274EA">
      <w:pPr>
        <w:rPr>
          <w:rFonts w:ascii="Calibri" w:hAnsi="Calibri"/>
        </w:rPr>
      </w:pPr>
    </w:p>
    <w:p w14:paraId="5FCA3CC1" w14:textId="77777777" w:rsidR="009274EA" w:rsidRDefault="00C53038">
      <w:pPr>
        <w:spacing w:line="360" w:lineRule="auto"/>
        <w:rPr>
          <w:rFonts w:ascii="Calibri" w:hAnsi="Calibri"/>
          <w:b/>
        </w:rPr>
      </w:pPr>
      <w:r>
        <w:rPr>
          <w:rFonts w:ascii="Calibri" w:hAnsi="Calibri"/>
          <w:b/>
        </w:rPr>
        <w:t>Controls</w:t>
      </w:r>
    </w:p>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1858"/>
        <w:gridCol w:w="7359"/>
      </w:tblGrid>
      <w:tr w:rsidR="009274EA" w14:paraId="7F54323B" w14:textId="77777777">
        <w:trPr>
          <w:trHeight w:val="501"/>
        </w:trPr>
        <w:tc>
          <w:tcPr>
            <w:tcW w:w="1556" w:type="dxa"/>
            <w:shd w:val="clear" w:color="auto" w:fill="BDD6EE"/>
            <w:vAlign w:val="center"/>
          </w:tcPr>
          <w:p w14:paraId="6C899C97" w14:textId="77777777" w:rsidR="009274EA" w:rsidRDefault="00C53038">
            <w:pPr>
              <w:spacing w:line="360" w:lineRule="auto"/>
              <w:rPr>
                <w:rFonts w:ascii="Calibri" w:hAnsi="Calibri"/>
                <w:b/>
                <w:bCs/>
                <w:iCs/>
              </w:rPr>
            </w:pPr>
            <w:r>
              <w:rPr>
                <w:rFonts w:ascii="Calibri" w:hAnsi="Calibri"/>
                <w:b/>
                <w:bCs/>
                <w:iCs/>
              </w:rPr>
              <w:t>Control</w:t>
            </w:r>
          </w:p>
        </w:tc>
        <w:tc>
          <w:tcPr>
            <w:tcW w:w="1858" w:type="dxa"/>
            <w:shd w:val="clear" w:color="auto" w:fill="BDD6EE"/>
            <w:vAlign w:val="center"/>
          </w:tcPr>
          <w:p w14:paraId="76493CF2" w14:textId="77777777" w:rsidR="009274EA" w:rsidRDefault="00C53038">
            <w:pPr>
              <w:spacing w:line="360" w:lineRule="auto"/>
              <w:rPr>
                <w:rFonts w:ascii="Calibri" w:hAnsi="Calibri"/>
                <w:b/>
                <w:bCs/>
                <w:iCs/>
              </w:rPr>
            </w:pPr>
            <w:r>
              <w:rPr>
                <w:rFonts w:ascii="Calibri" w:hAnsi="Calibri"/>
                <w:b/>
                <w:bCs/>
                <w:iCs/>
              </w:rPr>
              <w:t>Control Type</w:t>
            </w:r>
          </w:p>
        </w:tc>
        <w:tc>
          <w:tcPr>
            <w:tcW w:w="7359" w:type="dxa"/>
            <w:shd w:val="clear" w:color="auto" w:fill="BDD6EE"/>
            <w:vAlign w:val="center"/>
          </w:tcPr>
          <w:p w14:paraId="72B405EC" w14:textId="77777777" w:rsidR="009274EA" w:rsidRDefault="00C53038">
            <w:pPr>
              <w:spacing w:line="360" w:lineRule="auto"/>
              <w:rPr>
                <w:rFonts w:ascii="Calibri" w:hAnsi="Calibri"/>
                <w:b/>
                <w:bCs/>
                <w:iCs/>
              </w:rPr>
            </w:pPr>
            <w:r>
              <w:rPr>
                <w:rFonts w:ascii="Calibri" w:hAnsi="Calibri"/>
                <w:b/>
                <w:bCs/>
                <w:iCs/>
              </w:rPr>
              <w:t>Behavior</w:t>
            </w:r>
          </w:p>
        </w:tc>
      </w:tr>
      <w:tr w:rsidR="009274EA" w14:paraId="5E28EEF7" w14:textId="77777777">
        <w:trPr>
          <w:trHeight w:val="517"/>
        </w:trPr>
        <w:tc>
          <w:tcPr>
            <w:tcW w:w="1556" w:type="dxa"/>
            <w:vAlign w:val="center"/>
          </w:tcPr>
          <w:p w14:paraId="5C17F93E" w14:textId="77777777" w:rsidR="009274EA" w:rsidRDefault="00C53038">
            <w:pPr>
              <w:rPr>
                <w:rFonts w:ascii="Calibri" w:hAnsi="Calibri"/>
              </w:rPr>
            </w:pPr>
            <w:r>
              <w:rPr>
                <w:rFonts w:ascii="Calibri" w:hAnsi="Calibri"/>
              </w:rPr>
              <w:t xml:space="preserve">Submit </w:t>
            </w:r>
          </w:p>
        </w:tc>
        <w:tc>
          <w:tcPr>
            <w:tcW w:w="1858" w:type="dxa"/>
            <w:vAlign w:val="center"/>
          </w:tcPr>
          <w:p w14:paraId="1EC1AA73" w14:textId="77777777" w:rsidR="009274EA" w:rsidRDefault="00C53038">
            <w:pPr>
              <w:rPr>
                <w:rFonts w:ascii="Calibri" w:hAnsi="Calibri"/>
              </w:rPr>
            </w:pPr>
            <w:r>
              <w:rPr>
                <w:rFonts w:ascii="Calibri" w:hAnsi="Calibri"/>
              </w:rPr>
              <w:t>Button</w:t>
            </w:r>
          </w:p>
        </w:tc>
        <w:tc>
          <w:tcPr>
            <w:tcW w:w="7359" w:type="dxa"/>
            <w:vAlign w:val="center"/>
          </w:tcPr>
          <w:p w14:paraId="06B4B8F9" w14:textId="77777777" w:rsidR="009274EA" w:rsidRDefault="00C53038">
            <w:pPr>
              <w:rPr>
                <w:rFonts w:ascii="Calibri" w:hAnsi="Calibri"/>
              </w:rPr>
            </w:pPr>
            <w:r>
              <w:rPr>
                <w:rFonts w:ascii="Calibri" w:hAnsi="Calibri"/>
              </w:rPr>
              <w:t>System should submit the records to the database server</w:t>
            </w:r>
          </w:p>
        </w:tc>
      </w:tr>
    </w:tbl>
    <w:p w14:paraId="636450A5" w14:textId="77777777" w:rsidR="009274EA" w:rsidRDefault="009274EA">
      <w:pPr>
        <w:rPr>
          <w:rFonts w:ascii="Calibri" w:hAnsi="Calibri"/>
        </w:rPr>
      </w:pPr>
    </w:p>
    <w:p w14:paraId="1A76BEC2" w14:textId="77777777" w:rsidR="009274EA" w:rsidRDefault="009274EA"/>
    <w:sectPr w:rsidR="009274EA">
      <w:headerReference w:type="even" r:id="rId34"/>
      <w:headerReference w:type="default" r:id="rId35"/>
      <w:footerReference w:type="default" r:id="rId36"/>
      <w:headerReference w:type="first" r:id="rId37"/>
      <w:pgSz w:w="11906" w:h="16838"/>
      <w:pgMar w:top="1440" w:right="1440" w:bottom="1440" w:left="153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61" w:author="pradip" w:date="2023-10-16T11:11:00Z" w:initials="p">
    <w:p w14:paraId="6446DF2E" w14:textId="77777777" w:rsidR="001E5D23" w:rsidRDefault="001E5D23">
      <w:pPr>
        <w:pStyle w:val="CommentText"/>
      </w:pPr>
      <w:r>
        <w:rPr>
          <w:rStyle w:val="CommentReference"/>
        </w:rPr>
        <w:annotationRef/>
      </w:r>
      <w:r>
        <w:t>This feature is not in use as of now as discussed with NSEIT during KT of English Auction. In this field, user will define the percentage for MBT.</w:t>
      </w:r>
    </w:p>
    <w:p w14:paraId="0DECC7EC" w14:textId="77777777" w:rsidR="001E5D23" w:rsidRDefault="001E5D23">
      <w:pPr>
        <w:pStyle w:val="CommentText"/>
      </w:pPr>
    </w:p>
    <w:p w14:paraId="4FBE64E7" w14:textId="77777777" w:rsidR="001E5D23" w:rsidRDefault="001E5D23">
      <w:pPr>
        <w:pStyle w:val="CommentText"/>
      </w:pPr>
      <w:r>
        <w:t xml:space="preserve">Although, we take the </w:t>
      </w:r>
      <w:r>
        <w:rPr>
          <w:b/>
        </w:rPr>
        <w:t>MBT</w:t>
      </w:r>
      <w:r>
        <w:t xml:space="preserve"> during session creation which will suffice the requirement. </w:t>
      </w:r>
    </w:p>
  </w:comment>
  <w:comment w:id="12427" w:author="Sunil Vyas" w:date="2023-08-23T12:21:00Z" w:initials="SV">
    <w:p w14:paraId="5631C649" w14:textId="77777777" w:rsidR="001E5D23" w:rsidRDefault="001E5D23">
      <w:pPr>
        <w:pStyle w:val="CommentText"/>
      </w:pPr>
      <w:r>
        <w:rPr>
          <w:rStyle w:val="CommentReference"/>
        </w:rPr>
        <w:annotationRef/>
      </w:r>
    </w:p>
  </w:comment>
  <w:comment w:id="12512" w:author="pradip" w:date="2023-09-05T16:17:00Z" w:initials="p">
    <w:p w14:paraId="4E90CC97" w14:textId="77777777" w:rsidR="001E5D23" w:rsidRDefault="001E5D23">
      <w:pPr>
        <w:pStyle w:val="CommentText"/>
      </w:pPr>
      <w:r>
        <w:rPr>
          <w:rStyle w:val="CommentReference"/>
        </w:rPr>
        <w:annotationRef/>
      </w:r>
      <w:r>
        <w:t>These reports are not working on web portal.</w:t>
      </w:r>
    </w:p>
  </w:comment>
  <w:comment w:id="12513" w:author="pradip" w:date="2023-09-05T16:24:00Z" w:initials="p">
    <w:p w14:paraId="2405902E" w14:textId="77777777" w:rsidR="001E5D23" w:rsidRDefault="001E5D23">
      <w:pPr>
        <w:pStyle w:val="CommentText"/>
      </w:pPr>
      <w:r>
        <w:rPr>
          <w:rStyle w:val="CommentReference"/>
        </w:rPr>
        <w:annotationRef/>
      </w:r>
      <w:r>
        <w:t>Yellow highlighted reports are not working on web portal.</w:t>
      </w:r>
    </w:p>
  </w:comment>
  <w:comment w:id="12514" w:author="pradip" w:date="2023-09-05T16:25:00Z" w:initials="p">
    <w:p w14:paraId="0478E797" w14:textId="77777777" w:rsidR="001E5D23" w:rsidRDefault="001E5D23">
      <w:pPr>
        <w:pStyle w:val="CommentText"/>
      </w:pPr>
      <w:r>
        <w:rPr>
          <w:rStyle w:val="CommentReference"/>
        </w:rPr>
        <w:annotationRef/>
      </w:r>
      <w:r>
        <w:t>Yellow highlighted reports are not working on web portal.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BE64E7" w15:done="0"/>
  <w15:commentEx w15:paraId="5631C649" w15:done="0"/>
  <w15:commentEx w15:paraId="4E90CC97" w15:done="0"/>
  <w15:commentEx w15:paraId="2405902E" w15:done="0"/>
  <w15:commentEx w15:paraId="0478E79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1D5C4" w14:textId="77777777" w:rsidR="006C7F0D" w:rsidRDefault="006C7F0D">
      <w:pPr>
        <w:spacing w:after="0" w:line="240" w:lineRule="auto"/>
      </w:pPr>
      <w:r>
        <w:separator/>
      </w:r>
    </w:p>
  </w:endnote>
  <w:endnote w:type="continuationSeparator" w:id="0">
    <w:p w14:paraId="1C3E5C3F" w14:textId="77777777" w:rsidR="006C7F0D" w:rsidRDefault="006C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00000003" w:usb1="00000000" w:usb2="00000400" w:usb3="00000000" w:csb0="00000001" w:csb1="00000000"/>
  </w:font>
  <w:font w:name="ca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A837A" w14:textId="77777777" w:rsidR="001E5D23" w:rsidRDefault="001E5D23">
    <w:pPr>
      <w:pStyle w:val="Footer"/>
    </w:pPr>
    <w:r>
      <w:t>Confidential</w:t>
    </w:r>
  </w:p>
  <w:p w14:paraId="3F22CA05" w14:textId="77777777" w:rsidR="001E5D23" w:rsidRDefault="001E5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E21EE" w14:textId="77777777" w:rsidR="006C7F0D" w:rsidRDefault="006C7F0D">
      <w:pPr>
        <w:spacing w:after="0" w:line="240" w:lineRule="auto"/>
      </w:pPr>
      <w:r>
        <w:separator/>
      </w:r>
    </w:p>
  </w:footnote>
  <w:footnote w:type="continuationSeparator" w:id="0">
    <w:p w14:paraId="4FF4E5F3" w14:textId="77777777" w:rsidR="006C7F0D" w:rsidRDefault="006C7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82E58" w14:textId="77777777" w:rsidR="001E5D23" w:rsidRDefault="001E5D23">
    <w:pPr>
      <w:pStyle w:val="Header"/>
    </w:pPr>
    <w:r>
      <w:rPr>
        <w:noProof/>
      </w:rPr>
      <w:pict w14:anchorId="353A49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439329" o:spid="_x0000_s2050" type="#_x0000_t136" style="position:absolute;left:0;text-align:left;margin-left:0;margin-top:0;width:578.45pt;height:57.8pt;rotation:315;z-index:-251655168;mso-position-horizontal:center;mso-position-horizontal-relative:margin;mso-position-vertical:center;mso-position-vertical-relative:margin" o:allowincell="f" fillcolor="silver" stroked="f">
          <v:fill opacity=".5"/>
          <v:textpath style="font-family:&quot;Calibri&quot;;font-size:1pt" string="e-Procurement Technologies Limi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3"/>
      <w:gridCol w:w="4459"/>
      <w:gridCol w:w="3091"/>
    </w:tblGrid>
    <w:tr w:rsidR="001E5D23" w14:paraId="36A18E29" w14:textId="77777777">
      <w:trPr>
        <w:trHeight w:val="710"/>
      </w:trPr>
      <w:tc>
        <w:tcPr>
          <w:tcW w:w="2373" w:type="dxa"/>
          <w:vAlign w:val="center"/>
        </w:tcPr>
        <w:p w14:paraId="0B855B18" w14:textId="77777777" w:rsidR="001E5D23" w:rsidRDefault="001E5D23">
          <w:pPr>
            <w:ind w:left="-64"/>
            <w:jc w:val="center"/>
            <w:rPr>
              <w:rFonts w:ascii="Arial" w:hAnsi="Arial" w:cs="Arial"/>
              <w:sz w:val="36"/>
              <w:szCs w:val="36"/>
            </w:rPr>
          </w:pPr>
          <w:r>
            <w:rPr>
              <w:rFonts w:ascii="Arial" w:hAnsi="Arial" w:cs="Arial"/>
              <w:noProof/>
              <w:sz w:val="36"/>
              <w:szCs w:val="36"/>
              <w:lang w:val="en-US"/>
            </w:rPr>
            <w:drawing>
              <wp:inline distT="0" distB="0" distL="0" distR="0" wp14:anchorId="18325001" wp14:editId="5D340077">
                <wp:extent cx="737235" cy="484505"/>
                <wp:effectExtent l="0" t="0" r="5715" b="0"/>
                <wp:docPr id="48" name="Picture 48" descr="C:\Users\urmil\AppData\Local\Microsoft\Windows\Temporary Internet Files\Content.Outlook\2XDAEIMH\ProcureTi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rmil\AppData\Local\Microsoft\Windows\Temporary Internet Files\Content.Outlook\2XDAEIMH\ProcureTig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235" cy="484505"/>
                        </a:xfrm>
                        <a:prstGeom prst="rect">
                          <a:avLst/>
                        </a:prstGeom>
                        <a:noFill/>
                        <a:ln>
                          <a:noFill/>
                        </a:ln>
                      </pic:spPr>
                    </pic:pic>
                  </a:graphicData>
                </a:graphic>
              </wp:inline>
            </w:drawing>
          </w:r>
        </w:p>
      </w:tc>
      <w:tc>
        <w:tcPr>
          <w:tcW w:w="4459" w:type="dxa"/>
          <w:vAlign w:val="center"/>
        </w:tcPr>
        <w:p w14:paraId="16046B62" w14:textId="77777777" w:rsidR="001E5D23" w:rsidRDefault="001E5D23">
          <w:pPr>
            <w:tabs>
              <w:tab w:val="center" w:pos="4320"/>
              <w:tab w:val="right" w:pos="8640"/>
            </w:tabs>
            <w:jc w:val="center"/>
            <w:rPr>
              <w:rFonts w:ascii="Arial" w:hAnsi="Arial" w:cs="Arial"/>
              <w:b/>
              <w:sz w:val="32"/>
              <w:szCs w:val="32"/>
            </w:rPr>
          </w:pPr>
          <w:r>
            <w:rPr>
              <w:rFonts w:ascii="Arial" w:hAnsi="Arial" w:cs="Arial"/>
              <w:b/>
              <w:sz w:val="28"/>
              <w:szCs w:val="32"/>
            </w:rPr>
            <w:t>Software Requirement Specifications</w:t>
          </w:r>
        </w:p>
      </w:tc>
      <w:tc>
        <w:tcPr>
          <w:tcW w:w="3091" w:type="dxa"/>
          <w:vAlign w:val="center"/>
        </w:tcPr>
        <w:p w14:paraId="429842E7" w14:textId="77777777" w:rsidR="001E5D23" w:rsidRDefault="001E5D23">
          <w:pPr>
            <w:tabs>
              <w:tab w:val="center" w:pos="4320"/>
              <w:tab w:val="right" w:pos="8640"/>
            </w:tabs>
            <w:rPr>
              <w:rFonts w:ascii="Arial" w:hAnsi="Arial" w:cs="Arial"/>
              <w:sz w:val="24"/>
              <w:szCs w:val="24"/>
            </w:rPr>
          </w:pPr>
          <w:r>
            <w:rPr>
              <w:rFonts w:ascii="Arial" w:hAnsi="Arial" w:cs="Arial"/>
              <w:sz w:val="24"/>
              <w:szCs w:val="24"/>
            </w:rPr>
            <w:t>Doc. No.: ETL-FR-38</w:t>
          </w:r>
        </w:p>
        <w:p w14:paraId="664B6983" w14:textId="77777777" w:rsidR="001E5D23" w:rsidRDefault="001E5D23">
          <w:pPr>
            <w:tabs>
              <w:tab w:val="center" w:pos="4320"/>
              <w:tab w:val="right" w:pos="8640"/>
            </w:tabs>
            <w:rPr>
              <w:rFonts w:ascii="Arial" w:hAnsi="Arial" w:cs="Arial"/>
              <w:sz w:val="24"/>
              <w:szCs w:val="24"/>
            </w:rPr>
          </w:pPr>
          <w:r>
            <w:rPr>
              <w:rFonts w:ascii="Arial" w:hAnsi="Arial" w:cs="Arial"/>
              <w:sz w:val="24"/>
              <w:szCs w:val="24"/>
            </w:rPr>
            <w:t>Rev. No.: 0</w:t>
          </w:r>
        </w:p>
        <w:p w14:paraId="761BBF5F" w14:textId="77777777" w:rsidR="001E5D23" w:rsidRDefault="001E5D23">
          <w:pPr>
            <w:tabs>
              <w:tab w:val="center" w:pos="4320"/>
              <w:tab w:val="right" w:pos="8640"/>
            </w:tabs>
            <w:rPr>
              <w:rFonts w:ascii="Arial" w:hAnsi="Arial" w:cs="Arial"/>
              <w:sz w:val="24"/>
              <w:szCs w:val="24"/>
            </w:rPr>
          </w:pPr>
          <w:r>
            <w:rPr>
              <w:rFonts w:ascii="Arial" w:hAnsi="Arial" w:cs="Arial"/>
              <w:sz w:val="24"/>
              <w:szCs w:val="24"/>
            </w:rPr>
            <w:t>Rev. Date: 05/02/2015</w:t>
          </w:r>
        </w:p>
        <w:p w14:paraId="21899839" w14:textId="77777777" w:rsidR="001E5D23" w:rsidRDefault="001E5D23">
          <w:pPr>
            <w:tabs>
              <w:tab w:val="center" w:pos="4320"/>
              <w:tab w:val="right" w:pos="8640"/>
            </w:tabs>
            <w:rPr>
              <w:rFonts w:ascii="Arial" w:hAnsi="Arial" w:cs="Arial"/>
              <w:sz w:val="24"/>
              <w:szCs w:val="24"/>
            </w:rPr>
          </w:pPr>
          <w:r>
            <w:rPr>
              <w:rFonts w:ascii="Arial" w:hAnsi="Arial" w:cs="Arial"/>
              <w:sz w:val="24"/>
              <w:szCs w:val="24"/>
            </w:rPr>
            <w:t>Initiation Date: 05/02/2015</w:t>
          </w:r>
        </w:p>
      </w:tc>
    </w:tr>
  </w:tbl>
  <w:p w14:paraId="6ED7915C" w14:textId="77777777" w:rsidR="001E5D23" w:rsidRDefault="001E5D23">
    <w:pPr>
      <w:pStyle w:val="Header"/>
    </w:pPr>
    <w:r>
      <w:rPr>
        <w:noProof/>
      </w:rPr>
      <w:pict w14:anchorId="2F02C7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439330" o:spid="_x0000_s2051" type="#_x0000_t136" style="position:absolute;left:0;text-align:left;margin-left:0;margin-top:0;width:578.45pt;height:57.8pt;rotation:315;z-index:-251653120;mso-position-horizontal:center;mso-position-horizontal-relative:margin;mso-position-vertical:center;mso-position-vertical-relative:margin" o:allowincell="f" fillcolor="silver" stroked="f">
          <v:fill opacity=".5"/>
          <v:textpath style="font-family:&quot;Calibri&quot;;font-size:1pt" string="e-Procurement Technologies Limi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54476" w14:textId="77777777" w:rsidR="001E5D23" w:rsidRDefault="001E5D23">
    <w:pPr>
      <w:pStyle w:val="Header"/>
    </w:pPr>
    <w:r>
      <w:rPr>
        <w:noProof/>
      </w:rPr>
      <w:pict w14:anchorId="18B4CC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439328" o:spid="_x0000_s2049" type="#_x0000_t136" style="position:absolute;left:0;text-align:left;margin-left:0;margin-top:0;width:578.45pt;height:57.8pt;rotation:315;z-index:-251657216;mso-position-horizontal:center;mso-position-horizontal-relative:margin;mso-position-vertical:center;mso-position-vertical-relative:margin" o:allowincell="f" fillcolor="silver" stroked="f">
          <v:fill opacity=".5"/>
          <v:textpath style="font-family:&quot;Calibri&quot;;font-size:1pt" string="e-Procurement Technologies Limi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317"/>
    <w:multiLevelType w:val="hybridMultilevel"/>
    <w:tmpl w:val="D10A13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C92E37"/>
    <w:multiLevelType w:val="multilevel"/>
    <w:tmpl w:val="6FD0DC5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4862A7A"/>
    <w:multiLevelType w:val="multilevel"/>
    <w:tmpl w:val="AB74055E"/>
    <w:lvl w:ilvl="0">
      <w:start w:val="26"/>
      <w:numFmt w:val="decimal"/>
      <w:lvlText w:val="%1"/>
      <w:lvlJc w:val="left"/>
      <w:pPr>
        <w:ind w:left="570" w:hanging="570"/>
      </w:pPr>
      <w:rPr>
        <w:rFonts w:hint="default"/>
      </w:rPr>
    </w:lvl>
    <w:lvl w:ilvl="1">
      <w:start w:val="1"/>
      <w:numFmt w:val="decimal"/>
      <w:lvlText w:val="%1.%2"/>
      <w:lvlJc w:val="left"/>
      <w:pPr>
        <w:ind w:left="1872" w:hanging="720"/>
      </w:pPr>
      <w:rPr>
        <w:rFonts w:hint="default"/>
      </w:rPr>
    </w:lvl>
    <w:lvl w:ilvl="2">
      <w:start w:val="1"/>
      <w:numFmt w:val="decimal"/>
      <w:lvlText w:val="%1.%2.%3"/>
      <w:lvlJc w:val="left"/>
      <w:pPr>
        <w:ind w:left="3384" w:hanging="108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6048"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9072" w:hanging="2160"/>
      </w:pPr>
      <w:rPr>
        <w:rFonts w:hint="default"/>
      </w:rPr>
    </w:lvl>
    <w:lvl w:ilvl="7">
      <w:start w:val="1"/>
      <w:numFmt w:val="decimal"/>
      <w:lvlText w:val="%1.%2.%3.%4.%5.%6.%7.%8"/>
      <w:lvlJc w:val="left"/>
      <w:pPr>
        <w:ind w:left="10224" w:hanging="2160"/>
      </w:pPr>
      <w:rPr>
        <w:rFonts w:hint="default"/>
      </w:rPr>
    </w:lvl>
    <w:lvl w:ilvl="8">
      <w:start w:val="1"/>
      <w:numFmt w:val="decimal"/>
      <w:lvlText w:val="%1.%2.%3.%4.%5.%6.%7.%8.%9"/>
      <w:lvlJc w:val="left"/>
      <w:pPr>
        <w:ind w:left="11736" w:hanging="2520"/>
      </w:pPr>
      <w:rPr>
        <w:rFonts w:hint="default"/>
      </w:rPr>
    </w:lvl>
  </w:abstractNum>
  <w:abstractNum w:abstractNumId="3" w15:restartNumberingAfterBreak="0">
    <w:nsid w:val="09A810BC"/>
    <w:multiLevelType w:val="hybridMultilevel"/>
    <w:tmpl w:val="556A2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652179"/>
    <w:multiLevelType w:val="hybridMultilevel"/>
    <w:tmpl w:val="C3620F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2579EB"/>
    <w:multiLevelType w:val="multilevel"/>
    <w:tmpl w:val="4E9401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067944"/>
    <w:multiLevelType w:val="hybridMultilevel"/>
    <w:tmpl w:val="16088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BC5C6A"/>
    <w:multiLevelType w:val="hybridMultilevel"/>
    <w:tmpl w:val="17626AAA"/>
    <w:lvl w:ilvl="0" w:tplc="DBE45B02">
      <w:start w:val="4"/>
      <w:numFmt w:val="bullet"/>
      <w:lvlText w:val="-"/>
      <w:lvlJc w:val="left"/>
      <w:pPr>
        <w:ind w:left="720" w:hanging="360"/>
      </w:pPr>
      <w:rPr>
        <w:rFonts w:ascii="Times New Roman" w:eastAsia="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C354D"/>
    <w:multiLevelType w:val="multilevel"/>
    <w:tmpl w:val="16F4DD38"/>
    <w:lvl w:ilvl="0">
      <w:start w:val="8"/>
      <w:numFmt w:val="decimal"/>
      <w:lvlText w:val="%1"/>
      <w:lvlJc w:val="left"/>
      <w:pPr>
        <w:ind w:left="405" w:hanging="405"/>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9" w15:restartNumberingAfterBreak="0">
    <w:nsid w:val="13D215A8"/>
    <w:multiLevelType w:val="multilevel"/>
    <w:tmpl w:val="260617A2"/>
    <w:lvl w:ilvl="0">
      <w:start w:val="17"/>
      <w:numFmt w:val="decimal"/>
      <w:lvlText w:val="%1"/>
      <w:lvlJc w:val="left"/>
      <w:pPr>
        <w:ind w:left="570" w:hanging="570"/>
      </w:pPr>
      <w:rPr>
        <w:rFonts w:hint="default"/>
      </w:rPr>
    </w:lvl>
    <w:lvl w:ilvl="1">
      <w:start w:val="1"/>
      <w:numFmt w:val="decimal"/>
      <w:lvlText w:val="%1.%2"/>
      <w:lvlJc w:val="left"/>
      <w:pPr>
        <w:ind w:left="1872" w:hanging="720"/>
      </w:pPr>
      <w:rPr>
        <w:rFonts w:hint="default"/>
      </w:rPr>
    </w:lvl>
    <w:lvl w:ilvl="2">
      <w:start w:val="1"/>
      <w:numFmt w:val="decimal"/>
      <w:lvlText w:val="%1.%2.%3"/>
      <w:lvlJc w:val="left"/>
      <w:pPr>
        <w:ind w:left="3384" w:hanging="108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6048"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9072" w:hanging="2160"/>
      </w:pPr>
      <w:rPr>
        <w:rFonts w:hint="default"/>
      </w:rPr>
    </w:lvl>
    <w:lvl w:ilvl="7">
      <w:start w:val="1"/>
      <w:numFmt w:val="decimal"/>
      <w:lvlText w:val="%1.%2.%3.%4.%5.%6.%7.%8"/>
      <w:lvlJc w:val="left"/>
      <w:pPr>
        <w:ind w:left="10224" w:hanging="2160"/>
      </w:pPr>
      <w:rPr>
        <w:rFonts w:hint="default"/>
      </w:rPr>
    </w:lvl>
    <w:lvl w:ilvl="8">
      <w:start w:val="1"/>
      <w:numFmt w:val="decimal"/>
      <w:lvlText w:val="%1.%2.%3.%4.%5.%6.%7.%8.%9"/>
      <w:lvlJc w:val="left"/>
      <w:pPr>
        <w:ind w:left="11736" w:hanging="2520"/>
      </w:pPr>
      <w:rPr>
        <w:rFonts w:hint="default"/>
      </w:rPr>
    </w:lvl>
  </w:abstractNum>
  <w:abstractNum w:abstractNumId="10" w15:restartNumberingAfterBreak="0">
    <w:nsid w:val="160B6158"/>
    <w:multiLevelType w:val="hybridMultilevel"/>
    <w:tmpl w:val="504CDD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323679"/>
    <w:multiLevelType w:val="hybridMultilevel"/>
    <w:tmpl w:val="EFA052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00591"/>
    <w:multiLevelType w:val="multilevel"/>
    <w:tmpl w:val="985EF26E"/>
    <w:lvl w:ilvl="0">
      <w:start w:val="1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1B5E221B"/>
    <w:multiLevelType w:val="multilevel"/>
    <w:tmpl w:val="62000E0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B8024E3"/>
    <w:multiLevelType w:val="hybridMultilevel"/>
    <w:tmpl w:val="AA74C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B900A07"/>
    <w:multiLevelType w:val="hybridMultilevel"/>
    <w:tmpl w:val="DA86E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6D28C1"/>
    <w:multiLevelType w:val="hybridMultilevel"/>
    <w:tmpl w:val="511E5DB6"/>
    <w:lvl w:ilvl="0" w:tplc="5D04F6A6">
      <w:start w:val="4"/>
      <w:numFmt w:val="bullet"/>
      <w:lvlText w:val="-"/>
      <w:lvlJc w:val="left"/>
      <w:pPr>
        <w:tabs>
          <w:tab w:val="num" w:pos="360"/>
        </w:tabs>
        <w:ind w:left="360" w:hanging="360"/>
      </w:pPr>
      <w:rPr>
        <w:rFonts w:ascii="Times New Roman" w:eastAsia="Times New Roman" w:hAnsi="Times New Roman" w:cs="Times New Roman" w:hint="default"/>
        <w:color w:val="auto"/>
      </w:rPr>
    </w:lvl>
    <w:lvl w:ilvl="1" w:tplc="7B828FE2">
      <w:start w:val="1"/>
      <w:numFmt w:val="bullet"/>
      <w:lvlText w:val=""/>
      <w:lvlJc w:val="left"/>
      <w:pPr>
        <w:tabs>
          <w:tab w:val="num" w:pos="1080"/>
        </w:tabs>
        <w:ind w:left="1080" w:hanging="360"/>
      </w:pPr>
      <w:rPr>
        <w:rFonts w:ascii="Symbol" w:hAnsi="Symbol" w:hint="default"/>
        <w:color w:val="auto"/>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4632AF0"/>
    <w:multiLevelType w:val="hybridMultilevel"/>
    <w:tmpl w:val="D7521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8963A14"/>
    <w:multiLevelType w:val="hybridMultilevel"/>
    <w:tmpl w:val="99D290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8A31FD3"/>
    <w:multiLevelType w:val="multilevel"/>
    <w:tmpl w:val="52526E32"/>
    <w:lvl w:ilvl="0">
      <w:start w:val="15"/>
      <w:numFmt w:val="decimal"/>
      <w:lvlText w:val="%1"/>
      <w:lvlJc w:val="left"/>
      <w:pPr>
        <w:ind w:left="570" w:hanging="57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20" w15:restartNumberingAfterBreak="0">
    <w:nsid w:val="2A0821DF"/>
    <w:multiLevelType w:val="hybridMultilevel"/>
    <w:tmpl w:val="1BA00F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D00053A"/>
    <w:multiLevelType w:val="hybridMultilevel"/>
    <w:tmpl w:val="83A0F7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0D47BEB"/>
    <w:multiLevelType w:val="multilevel"/>
    <w:tmpl w:val="857ECAB6"/>
    <w:lvl w:ilvl="0">
      <w:start w:val="16"/>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3" w15:restartNumberingAfterBreak="0">
    <w:nsid w:val="325C2C05"/>
    <w:multiLevelType w:val="multilevel"/>
    <w:tmpl w:val="C832A636"/>
    <w:lvl w:ilvl="0">
      <w:start w:val="6"/>
      <w:numFmt w:val="decimal"/>
      <w:lvlText w:val="%1"/>
      <w:lvlJc w:val="left"/>
      <w:pPr>
        <w:ind w:left="405" w:hanging="405"/>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24" w15:restartNumberingAfterBreak="0">
    <w:nsid w:val="351348AC"/>
    <w:multiLevelType w:val="hybridMultilevel"/>
    <w:tmpl w:val="571C50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2F7D78"/>
    <w:multiLevelType w:val="hybridMultilevel"/>
    <w:tmpl w:val="636453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74B7ACE"/>
    <w:multiLevelType w:val="hybridMultilevel"/>
    <w:tmpl w:val="12BC39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7626F69"/>
    <w:multiLevelType w:val="hybridMultilevel"/>
    <w:tmpl w:val="C6485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7F7439C"/>
    <w:multiLevelType w:val="hybridMultilevel"/>
    <w:tmpl w:val="0CE28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043793"/>
    <w:multiLevelType w:val="hybridMultilevel"/>
    <w:tmpl w:val="5F104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85146F7"/>
    <w:multiLevelType w:val="hybridMultilevel"/>
    <w:tmpl w:val="BD50519A"/>
    <w:lvl w:ilvl="0" w:tplc="3BFEF9EE">
      <w:start w:val="5"/>
      <w:numFmt w:val="bullet"/>
      <w:lvlText w:val="-"/>
      <w:lvlJc w:val="left"/>
      <w:pPr>
        <w:ind w:left="360" w:hanging="360"/>
      </w:pPr>
      <w:rPr>
        <w:rFonts w:ascii="Verdana" w:eastAsia="Times New Roman" w:hAnsi="Verdana" w:cs="Times New Roman"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E822FDC8">
      <w:start w:val="32"/>
      <w:numFmt w:val="decimal"/>
      <w:lvlText w:val="%8"/>
      <w:lvlJc w:val="left"/>
      <w:pPr>
        <w:ind w:left="5595" w:hanging="555"/>
      </w:pPr>
      <w:rPr>
        <w:rFonts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EF50A2C"/>
    <w:multiLevelType w:val="hybridMultilevel"/>
    <w:tmpl w:val="BCE2CD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F211354"/>
    <w:multiLevelType w:val="hybridMultilevel"/>
    <w:tmpl w:val="37922880"/>
    <w:lvl w:ilvl="0" w:tplc="3BFEF9EE">
      <w:start w:val="5"/>
      <w:numFmt w:val="bullet"/>
      <w:pStyle w:val="Heading112pt"/>
      <w:lvlText w:val="-"/>
      <w:lvlJc w:val="left"/>
      <w:pPr>
        <w:ind w:left="360" w:hanging="360"/>
      </w:pPr>
      <w:rPr>
        <w:rFonts w:ascii="Verdana" w:eastAsia="Times New Roman" w:hAnsi="Verdana" w:cs="Times New Roman"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17C7845"/>
    <w:multiLevelType w:val="hybridMultilevel"/>
    <w:tmpl w:val="93FA5A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687793A"/>
    <w:multiLevelType w:val="multilevel"/>
    <w:tmpl w:val="F49E1B4C"/>
    <w:lvl w:ilvl="0">
      <w:start w:val="1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5" w15:restartNumberingAfterBreak="0">
    <w:nsid w:val="4A474116"/>
    <w:multiLevelType w:val="hybridMultilevel"/>
    <w:tmpl w:val="3F60D2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4D9751B7"/>
    <w:multiLevelType w:val="hybridMultilevel"/>
    <w:tmpl w:val="5E2075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ED2238B"/>
    <w:multiLevelType w:val="multilevel"/>
    <w:tmpl w:val="8FFEAE90"/>
    <w:lvl w:ilvl="0">
      <w:start w:val="12"/>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8" w15:restartNumberingAfterBreak="0">
    <w:nsid w:val="55CE7D33"/>
    <w:multiLevelType w:val="multilevel"/>
    <w:tmpl w:val="B84CC9E8"/>
    <w:lvl w:ilvl="0">
      <w:start w:val="14"/>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9" w15:restartNumberingAfterBreak="0">
    <w:nsid w:val="58626B57"/>
    <w:multiLevelType w:val="hybridMultilevel"/>
    <w:tmpl w:val="335CC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435583"/>
    <w:multiLevelType w:val="hybridMultilevel"/>
    <w:tmpl w:val="83A488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D0011D6"/>
    <w:multiLevelType w:val="hybridMultilevel"/>
    <w:tmpl w:val="C61A7742"/>
    <w:lvl w:ilvl="0" w:tplc="3BFEF9EE">
      <w:start w:val="5"/>
      <w:numFmt w:val="bullet"/>
      <w:lvlText w:val="-"/>
      <w:lvlJc w:val="left"/>
      <w:pPr>
        <w:ind w:left="360" w:hanging="360"/>
      </w:pPr>
      <w:rPr>
        <w:rFonts w:ascii="Verdana" w:eastAsia="Times New Roman" w:hAnsi="Verdana" w:cs="Times New Roman"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E331872"/>
    <w:multiLevelType w:val="hybridMultilevel"/>
    <w:tmpl w:val="F7FE7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0963149"/>
    <w:multiLevelType w:val="hybridMultilevel"/>
    <w:tmpl w:val="824E7666"/>
    <w:lvl w:ilvl="0" w:tplc="CBDC563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BE0BED"/>
    <w:multiLevelType w:val="hybridMultilevel"/>
    <w:tmpl w:val="84AAF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6AC1ED0"/>
    <w:multiLevelType w:val="hybridMultilevel"/>
    <w:tmpl w:val="F6269008"/>
    <w:lvl w:ilvl="0" w:tplc="DBE45B02">
      <w:start w:val="4"/>
      <w:numFmt w:val="bullet"/>
      <w:lvlText w:val="-"/>
      <w:lvlJc w:val="left"/>
      <w:pPr>
        <w:tabs>
          <w:tab w:val="num" w:pos="360"/>
        </w:tabs>
        <w:ind w:left="360" w:hanging="360"/>
      </w:pPr>
      <w:rPr>
        <w:rFonts w:ascii="Times New Roman" w:eastAsia="Times New Roman" w:hAnsi="Times New Roman" w:cs="Times New Roman" w:hint="default"/>
        <w:color w:val="auto"/>
      </w:rPr>
    </w:lvl>
    <w:lvl w:ilvl="1" w:tplc="A41EBB94">
      <w:start w:val="1"/>
      <w:numFmt w:val="bullet"/>
      <w:lvlText w:val="o"/>
      <w:lvlJc w:val="left"/>
      <w:pPr>
        <w:tabs>
          <w:tab w:val="num" w:pos="1080"/>
        </w:tabs>
        <w:ind w:left="1080" w:hanging="360"/>
      </w:pPr>
      <w:rPr>
        <w:rFonts w:asciiTheme="minorHAnsi" w:hAnsiTheme="minorHAnsi" w:cs="Courier New" w:hint="default"/>
        <w:sz w:val="22"/>
        <w:szCs w:val="22"/>
      </w:rPr>
    </w:lvl>
    <w:lvl w:ilvl="2" w:tplc="E57428B6">
      <w:start w:val="1"/>
      <w:numFmt w:val="bullet"/>
      <w:lvlText w:val=""/>
      <w:lvlJc w:val="left"/>
      <w:pPr>
        <w:tabs>
          <w:tab w:val="num" w:pos="1800"/>
        </w:tabs>
        <w:ind w:left="1800" w:hanging="360"/>
      </w:pPr>
      <w:rPr>
        <w:rFonts w:ascii="Wingdings" w:hAnsi="Wingdings" w:hint="default"/>
        <w:sz w:val="22"/>
        <w:szCs w:val="22"/>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69EA78DC"/>
    <w:multiLevelType w:val="hybridMultilevel"/>
    <w:tmpl w:val="AE5EC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EFB5609"/>
    <w:multiLevelType w:val="multilevel"/>
    <w:tmpl w:val="BBECED76"/>
    <w:lvl w:ilvl="0">
      <w:start w:val="1"/>
      <w:numFmt w:val="decimal"/>
      <w:lvlText w:val="%1"/>
      <w:lvlJc w:val="left"/>
      <w:pPr>
        <w:ind w:left="420" w:hanging="420"/>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8" w15:restartNumberingAfterBreak="0">
    <w:nsid w:val="77AB2C0F"/>
    <w:multiLevelType w:val="multilevel"/>
    <w:tmpl w:val="D1C61FF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9" w15:restartNumberingAfterBreak="0">
    <w:nsid w:val="785B1B36"/>
    <w:multiLevelType w:val="multilevel"/>
    <w:tmpl w:val="2B689942"/>
    <w:lvl w:ilvl="0">
      <w:start w:val="2"/>
      <w:numFmt w:val="decimal"/>
      <w:lvlText w:val="%1"/>
      <w:lvlJc w:val="left"/>
      <w:pPr>
        <w:ind w:left="405" w:hanging="405"/>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50" w15:restartNumberingAfterBreak="0">
    <w:nsid w:val="7ACA6FC8"/>
    <w:multiLevelType w:val="hybridMultilevel"/>
    <w:tmpl w:val="2794CB90"/>
    <w:lvl w:ilvl="0" w:tplc="C930D3CE">
      <w:start w:val="5"/>
      <w:numFmt w:val="bullet"/>
      <w:lvlText w:val="-"/>
      <w:lvlJc w:val="left"/>
      <w:pPr>
        <w:tabs>
          <w:tab w:val="num" w:pos="360"/>
        </w:tabs>
        <w:ind w:left="360" w:hanging="360"/>
      </w:pPr>
      <w:rPr>
        <w:rFonts w:ascii="Verdana" w:eastAsia="Times New Roman" w:hAnsi="Verdana" w:cs="Times New Roman"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C65011C"/>
    <w:multiLevelType w:val="multilevel"/>
    <w:tmpl w:val="91BA33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2" w15:restartNumberingAfterBreak="0">
    <w:nsid w:val="7E461CF5"/>
    <w:multiLevelType w:val="multilevel"/>
    <w:tmpl w:val="81B2240C"/>
    <w:lvl w:ilvl="0">
      <w:start w:val="1"/>
      <w:numFmt w:val="decimal"/>
      <w:lvlText w:val="%1."/>
      <w:lvlJc w:val="left"/>
      <w:pPr>
        <w:ind w:left="432" w:hanging="432"/>
      </w:pPr>
      <w:rPr>
        <w:rFonts w:ascii="Calibri" w:hAnsi="Calibri" w:hint="default"/>
        <w:sz w:val="24"/>
        <w:szCs w:val="24"/>
      </w:rPr>
    </w:lvl>
    <w:lvl w:ilvl="1">
      <w:start w:val="1"/>
      <w:numFmt w:val="decimal"/>
      <w:lvlText w:val="%1.%2"/>
      <w:lvlJc w:val="left"/>
      <w:pPr>
        <w:ind w:left="10499" w:hanging="576"/>
      </w:pPr>
      <w:rPr>
        <w:rFonts w:ascii="Calibri" w:hAnsi="Calibri" w:cs="Arial"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5"/>
  </w:num>
  <w:num w:numId="2">
    <w:abstractNumId w:val="32"/>
  </w:num>
  <w:num w:numId="3">
    <w:abstractNumId w:val="51"/>
  </w:num>
  <w:num w:numId="4">
    <w:abstractNumId w:val="1"/>
  </w:num>
  <w:num w:numId="5">
    <w:abstractNumId w:val="5"/>
  </w:num>
  <w:num w:numId="6">
    <w:abstractNumId w:val="0"/>
  </w:num>
  <w:num w:numId="7">
    <w:abstractNumId w:val="36"/>
  </w:num>
  <w:num w:numId="8">
    <w:abstractNumId w:val="31"/>
  </w:num>
  <w:num w:numId="9">
    <w:abstractNumId w:val="27"/>
  </w:num>
  <w:num w:numId="10">
    <w:abstractNumId w:val="24"/>
  </w:num>
  <w:num w:numId="11">
    <w:abstractNumId w:val="25"/>
  </w:num>
  <w:num w:numId="12">
    <w:abstractNumId w:val="21"/>
  </w:num>
  <w:num w:numId="13">
    <w:abstractNumId w:val="29"/>
  </w:num>
  <w:num w:numId="14">
    <w:abstractNumId w:val="44"/>
  </w:num>
  <w:num w:numId="15">
    <w:abstractNumId w:val="3"/>
  </w:num>
  <w:num w:numId="16">
    <w:abstractNumId w:val="33"/>
  </w:num>
  <w:num w:numId="17">
    <w:abstractNumId w:val="28"/>
  </w:num>
  <w:num w:numId="18">
    <w:abstractNumId w:val="10"/>
  </w:num>
  <w:num w:numId="19">
    <w:abstractNumId w:val="42"/>
  </w:num>
  <w:num w:numId="20">
    <w:abstractNumId w:val="14"/>
  </w:num>
  <w:num w:numId="21">
    <w:abstractNumId w:val="46"/>
  </w:num>
  <w:num w:numId="22">
    <w:abstractNumId w:val="15"/>
  </w:num>
  <w:num w:numId="23">
    <w:abstractNumId w:val="26"/>
  </w:num>
  <w:num w:numId="24">
    <w:abstractNumId w:val="6"/>
  </w:num>
  <w:num w:numId="25">
    <w:abstractNumId w:val="49"/>
  </w:num>
  <w:num w:numId="26">
    <w:abstractNumId w:val="48"/>
  </w:num>
  <w:num w:numId="27">
    <w:abstractNumId w:val="13"/>
  </w:num>
  <w:num w:numId="28">
    <w:abstractNumId w:val="23"/>
  </w:num>
  <w:num w:numId="29">
    <w:abstractNumId w:val="8"/>
  </w:num>
  <w:num w:numId="30">
    <w:abstractNumId w:val="34"/>
  </w:num>
  <w:num w:numId="31">
    <w:abstractNumId w:val="37"/>
  </w:num>
  <w:num w:numId="32">
    <w:abstractNumId w:val="12"/>
  </w:num>
  <w:num w:numId="33">
    <w:abstractNumId w:val="38"/>
  </w:num>
  <w:num w:numId="34">
    <w:abstractNumId w:val="19"/>
  </w:num>
  <w:num w:numId="35">
    <w:abstractNumId w:val="22"/>
  </w:num>
  <w:num w:numId="36">
    <w:abstractNumId w:val="9"/>
  </w:num>
  <w:num w:numId="37">
    <w:abstractNumId w:val="17"/>
  </w:num>
  <w:num w:numId="38">
    <w:abstractNumId w:val="18"/>
  </w:num>
  <w:num w:numId="39">
    <w:abstractNumId w:val="40"/>
  </w:num>
  <w:num w:numId="40">
    <w:abstractNumId w:val="11"/>
  </w:num>
  <w:num w:numId="41">
    <w:abstractNumId w:val="20"/>
  </w:num>
  <w:num w:numId="42">
    <w:abstractNumId w:val="2"/>
  </w:num>
  <w:num w:numId="43">
    <w:abstractNumId w:val="4"/>
  </w:num>
  <w:num w:numId="44">
    <w:abstractNumId w:val="35"/>
  </w:num>
  <w:num w:numId="45">
    <w:abstractNumId w:val="39"/>
  </w:num>
  <w:num w:numId="46">
    <w:abstractNumId w:val="47"/>
  </w:num>
  <w:num w:numId="47">
    <w:abstractNumId w:val="32"/>
  </w:num>
  <w:num w:numId="48">
    <w:abstractNumId w:val="32"/>
  </w:num>
  <w:num w:numId="49">
    <w:abstractNumId w:val="32"/>
  </w:num>
  <w:num w:numId="50">
    <w:abstractNumId w:val="32"/>
  </w:num>
  <w:num w:numId="51">
    <w:abstractNumId w:val="32"/>
  </w:num>
  <w:num w:numId="52">
    <w:abstractNumId w:val="32"/>
  </w:num>
  <w:num w:numId="53">
    <w:abstractNumId w:val="32"/>
  </w:num>
  <w:num w:numId="54">
    <w:abstractNumId w:val="32"/>
  </w:num>
  <w:num w:numId="55">
    <w:abstractNumId w:val="32"/>
  </w:num>
  <w:num w:numId="56">
    <w:abstractNumId w:val="7"/>
  </w:num>
  <w:num w:numId="57">
    <w:abstractNumId w:val="41"/>
  </w:num>
  <w:num w:numId="58">
    <w:abstractNumId w:val="30"/>
  </w:num>
  <w:num w:numId="59">
    <w:abstractNumId w:val="16"/>
  </w:num>
  <w:num w:numId="60">
    <w:abstractNumId w:val="43"/>
  </w:num>
  <w:num w:numId="61">
    <w:abstractNumId w:val="32"/>
  </w:num>
  <w:num w:numId="62">
    <w:abstractNumId w:val="52"/>
  </w:num>
  <w:num w:numId="63">
    <w:abstractNumId w:val="50"/>
  </w:num>
  <w:num w:numId="64">
    <w:abstractNumId w:val="32"/>
  </w:num>
  <w:num w:numId="65">
    <w:abstractNumId w:val="32"/>
  </w:num>
  <w:num w:numId="66">
    <w:abstractNumId w:val="32"/>
  </w:num>
  <w:num w:numId="67">
    <w:abstractNumId w:val="32"/>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nil Vyas">
    <w15:presenceInfo w15:providerId="AD" w15:userId="S-1-5-21-781820371-672959723-1000211858-75170"/>
  </w15:person>
  <w15:person w15:author="pradip">
    <w15:presenceInfo w15:providerId="AD" w15:userId="S-1-5-21-781820371-672959723-1000211858-1285"/>
  </w15:person>
  <w15:person w15:author="Piyush Patadia">
    <w15:presenceInfo w15:providerId="None" w15:userId="Piyush Patad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r-FR" w:vendorID="64" w:dllVersion="131078" w:nlCheck="1" w:checkStyle="0"/>
  <w:activeWritingStyle w:appName="MSWord" w:lang="en-IN" w:vendorID="64" w:dllVersion="131078" w:nlCheck="1" w:checkStyle="1"/>
  <w:activeWritingStyle w:appName="MSWord" w:lang="en-US" w:vendorID="64" w:dllVersion="131078" w:nlCheck="1" w:checkStyle="1"/>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EA"/>
    <w:rsid w:val="000A781E"/>
    <w:rsid w:val="001A0F1B"/>
    <w:rsid w:val="001E3D45"/>
    <w:rsid w:val="001E5D23"/>
    <w:rsid w:val="002271BD"/>
    <w:rsid w:val="002733F3"/>
    <w:rsid w:val="003C0604"/>
    <w:rsid w:val="003E01FD"/>
    <w:rsid w:val="004060CF"/>
    <w:rsid w:val="00510907"/>
    <w:rsid w:val="005B49B7"/>
    <w:rsid w:val="005D65B9"/>
    <w:rsid w:val="005E0577"/>
    <w:rsid w:val="006170D6"/>
    <w:rsid w:val="006C0F0B"/>
    <w:rsid w:val="006C7F0D"/>
    <w:rsid w:val="00757D37"/>
    <w:rsid w:val="00777D9A"/>
    <w:rsid w:val="007B1D72"/>
    <w:rsid w:val="008572E1"/>
    <w:rsid w:val="008F4DA6"/>
    <w:rsid w:val="00923E7D"/>
    <w:rsid w:val="009274EA"/>
    <w:rsid w:val="00934F7B"/>
    <w:rsid w:val="009735FC"/>
    <w:rsid w:val="00983365"/>
    <w:rsid w:val="009E26C3"/>
    <w:rsid w:val="00B9306E"/>
    <w:rsid w:val="00BB65E0"/>
    <w:rsid w:val="00BD303B"/>
    <w:rsid w:val="00BE5BF6"/>
    <w:rsid w:val="00C53038"/>
    <w:rsid w:val="00CA1522"/>
    <w:rsid w:val="00CB361C"/>
    <w:rsid w:val="00CD6B8F"/>
    <w:rsid w:val="00D76F20"/>
    <w:rsid w:val="00DA3AF7"/>
    <w:rsid w:val="00DD5D84"/>
    <w:rsid w:val="00E4579A"/>
    <w:rsid w:val="00E544CA"/>
    <w:rsid w:val="00EC5AC5"/>
    <w:rsid w:val="00F55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E9C9AA"/>
  <w15:chartTrackingRefBased/>
  <w15:docId w15:val="{F0B197A9-249D-4868-A6AF-C49DB241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imes New Roman"/>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h1,1,H1-Heading 1,11,12,13,111,14,112,15,113,121,131,1111,141,1121,16,114,122,132,1112,142,1122,151,1131,1211,1311,11111,1411,11211,17,18,115,123,19,116,124,133,1113,143,1123,152,1132,1212,1312,11112,1412,11212,161,1141,1221,1321,l1,Head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H2,h2,4,h2 main heading,Subhead A,21,22,23,24,25,211,221,231,241,26,212,222,232,242,251,2111,2211,2311,2411,27,213,223,233,243,252,2112,2212,2312,2412,261,2121,2221,2321,2421,2511,21111,22111,23111,24111,28,214,224,234,244,253,1.1 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h3 sub heading,h3,BodyText,3,Level 3 Head,head3,subhead,1.,l3,Paragraph,Section 1.1.1,Sub2Para,Annotationen,Subhead B,Use Case Name,Head 3,C Sub-Sub/Italic,Head 31,Head 32,C Sub-Sub/Italic1,RFP Heading 3,Task,Tsk,Criterion,L3,dh3,3heading"/>
    <w:basedOn w:val="Heading2"/>
    <w:next w:val="Normal"/>
    <w:link w:val="Heading3Char"/>
    <w:qFormat/>
    <w:pPr>
      <w:keepNext w:val="0"/>
      <w:keepLines w:val="0"/>
      <w:spacing w:before="120" w:after="120" w:line="360" w:lineRule="auto"/>
      <w:jc w:val="both"/>
      <w:outlineLvl w:val="2"/>
    </w:pPr>
    <w:rPr>
      <w:rFonts w:ascii="Verdana" w:eastAsia="Times New Roman" w:hAnsi="Verdana" w:cs="Shruti"/>
      <w:b/>
      <w:i/>
      <w:color w:val="auto"/>
      <w:sz w:val="22"/>
      <w:szCs w:val="22"/>
      <w:lang w:val="x-none" w:eastAsia="x-none" w:bidi="gu-IN"/>
    </w:rPr>
  </w:style>
  <w:style w:type="paragraph" w:styleId="Heading4">
    <w:name w:val="heading 4"/>
    <w:aliases w:val="H4,h4,Sub-paragraph,Heading3.5,BFs,Scnr,Map Title,h4 sub sub heading,Level 2 - (a),D Sub-Sub/Plain,h41,h42,Para4,Subhead C,a.,Subsection,Sub-sub-paragraaf,12 Heading 4,12 Heading 41,4heading,Level 2 - a,GPH Heading 4,l4,H41,¶,41,I4,list 4,d"/>
    <w:basedOn w:val="Normal"/>
    <w:next w:val="Normal"/>
    <w:link w:val="Heading4Char"/>
    <w:qFormat/>
    <w:pPr>
      <w:keepNext/>
      <w:spacing w:before="240" w:after="60" w:line="240" w:lineRule="auto"/>
      <w:jc w:val="both"/>
      <w:outlineLvl w:val="3"/>
    </w:pPr>
    <w:rPr>
      <w:rFonts w:ascii="Verdana" w:eastAsia="Times New Roman" w:hAnsi="Verdana" w:cs="Shruti"/>
      <w:b/>
      <w:bCs/>
      <w:szCs w:val="28"/>
      <w:lang w:val="x-none" w:eastAsia="x-none" w:bidi="gu-IN"/>
    </w:rPr>
  </w:style>
  <w:style w:type="paragraph" w:styleId="Heading5">
    <w:name w:val="heading 5"/>
    <w:aliases w:val="H5,Bullet point,PIM 5,BT L1,Block Label,Block Lnormalabel,Head 5,h5,temp,5,L5,Atlanthd3,Atlanthd31,Atlanthd32,Atlanthd33,Atlanthd34,Atlanthd311,Atlanthd35,Atlanthd36,Atlanthd312,Atlanthd37,Atlanthd38,Atlanthd39,Atlanthd310,Atlanthd313,sb,sb1,H"/>
    <w:basedOn w:val="Normal"/>
    <w:next w:val="Normal"/>
    <w:link w:val="Heading5Char"/>
    <w:qFormat/>
    <w:pPr>
      <w:spacing w:before="240" w:after="60" w:line="240" w:lineRule="auto"/>
      <w:jc w:val="both"/>
      <w:outlineLvl w:val="4"/>
    </w:pPr>
    <w:rPr>
      <w:rFonts w:ascii="Verdana" w:eastAsia="Times New Roman" w:hAnsi="Verdana" w:cs="Shruti"/>
      <w:b/>
      <w:bCs/>
      <w:i/>
      <w:iCs/>
      <w:szCs w:val="26"/>
      <w:lang w:val="x-none" w:eastAsia="x-none" w:bidi="gu-IN"/>
    </w:rPr>
  </w:style>
  <w:style w:type="paragraph" w:styleId="Heading6">
    <w:name w:val="heading 6"/>
    <w:aliases w:val="H6,Sub-bullet point,12 Heading 6,heading6,heading61,heading62,Sub-bullet point1,H61,12 Heading 61,Sub-bullet point2,H62,12 Heading 62,Sub-bullet point3,H63,12 Heading 63,Sub-bullet point4,H64,12 Heading 64,Sub-bullet point5,H65,12 Heading 65,6"/>
    <w:basedOn w:val="Heading5"/>
    <w:next w:val="BodyText"/>
    <w:link w:val="Heading6Char"/>
    <w:qFormat/>
    <w:pPr>
      <w:keepNext/>
      <w:framePr w:w="1800" w:wrap="around" w:vAnchor="text" w:hAnchor="page" w:x="1201" w:y="1"/>
      <w:outlineLvl w:val="5"/>
    </w:pPr>
    <w:rPr>
      <w:sz w:val="18"/>
    </w:rPr>
  </w:style>
  <w:style w:type="paragraph" w:styleId="Heading7">
    <w:name w:val="heading 7"/>
    <w:aliases w:val="Para no numbering,12 Heading 7,RFI H2 (A),7,H7,Para no numbering1,12 Heading 71,PA Appendix Major,Para no numbering2,Para no numbering3,Para no numbering4,Para no numbering5,Para no numbering11,Para no numbering6,ExhibitTitle,st,Side Caption,h"/>
    <w:basedOn w:val="Normal"/>
    <w:next w:val="BodyText"/>
    <w:link w:val="Heading7Char"/>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after="120" w:line="240" w:lineRule="auto"/>
      <w:jc w:val="both"/>
      <w:outlineLvl w:val="6"/>
    </w:pPr>
    <w:rPr>
      <w:rFonts w:ascii="Garamond" w:eastAsia="Times New Roman" w:hAnsi="Garamond" w:cs="Shruti"/>
      <w:i/>
      <w:spacing w:val="-5"/>
      <w:sz w:val="28"/>
      <w:lang w:val="x-none" w:eastAsia="x-none" w:bidi="gu-IN"/>
    </w:rPr>
  </w:style>
  <w:style w:type="paragraph" w:styleId="Heading8">
    <w:name w:val="heading 8"/>
    <w:aliases w:val="No num/gap,12 Heading 8,RFI H3 (A),8,H8,No num/gap1,No num/gap2,No num/gap3,No num/gap4,No num/gap5,No num/gap11,No num/gap6,FigureTitle,Condition,requirement,req2,12 Heading 81,PA Appendix Minor,Heading 8 (Start Appendices),Legal Level 1.1.1"/>
    <w:basedOn w:val="Normal"/>
    <w:next w:val="BodyText"/>
    <w:link w:val="Heading8Char"/>
    <w:qFormat/>
    <w:pPr>
      <w:keepNext/>
      <w:framePr w:w="1860" w:wrap="around" w:vAnchor="text" w:hAnchor="page" w:x="1201" w:y="1"/>
      <w:pBdr>
        <w:top w:val="single" w:sz="24" w:space="0" w:color="auto"/>
        <w:bottom w:val="single" w:sz="6" w:space="0" w:color="auto"/>
      </w:pBdr>
      <w:spacing w:before="60" w:after="120" w:line="320" w:lineRule="exact"/>
      <w:jc w:val="center"/>
      <w:outlineLvl w:val="7"/>
    </w:pPr>
    <w:rPr>
      <w:rFonts w:ascii="Arial Black" w:eastAsia="Times New Roman" w:hAnsi="Arial Black" w:cs="Shruti"/>
      <w:caps/>
      <w:spacing w:val="60"/>
      <w:sz w:val="14"/>
      <w:lang w:val="x-none" w:eastAsia="x-none" w:bidi="gu-IN"/>
    </w:rPr>
  </w:style>
  <w:style w:type="paragraph" w:styleId="Heading9">
    <w:name w:val="heading 9"/>
    <w:aliases w:val="Code eg's,oHeading 9,12 Heading 9,9,H9,Code eg's1,oHeading 91,Appendix1,12 Heading 91,RFI H4 (A),h9,Code eg's2,Code eg's3,Code eg's4,Code eg's5,Code eg's11,Code eg's6,Cond'l Reqt.,rb,req bullet,Italic List,Italic List1,Italic List2,Heading 9."/>
    <w:basedOn w:val="Normal"/>
    <w:next w:val="BodyText"/>
    <w:link w:val="Heading9Char"/>
    <w:qFormat/>
    <w:pPr>
      <w:keepNext/>
      <w:spacing w:before="80" w:after="60" w:line="240" w:lineRule="auto"/>
      <w:jc w:val="both"/>
      <w:outlineLvl w:val="8"/>
    </w:pPr>
    <w:rPr>
      <w:rFonts w:ascii="Garamond" w:eastAsia="Times New Roman" w:hAnsi="Garamond" w:cs="Shruti"/>
      <w:b/>
      <w:i/>
      <w:kern w:val="28"/>
      <w:sz w:val="16"/>
      <w:lang w:val="x-none" w:eastAsia="x-none"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1 Char,H1-Heading 1 Char,11 Char,12 Char,13 Char,111 Char,14 Char,112 Char,15 Char,113 Char,121 Char,131 Char,1111 Char,141 Char,1121 Char,16 Char,114 Char,122 Char,132 Char,1112 Char,142 Char,1122 Char,151 Char,113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pPr>
      <w:outlineLvl w:val="9"/>
    </w:pPr>
    <w:rPr>
      <w:lang w:val="en-US"/>
    </w:rPr>
  </w:style>
  <w:style w:type="character" w:customStyle="1" w:styleId="Heading2Char">
    <w:name w:val="Heading 2 Char"/>
    <w:aliases w:val="2 Char,H2 Char,h2 Char,4 Char,h2 main heading Char,Subhead A Char,21 Char,22 Char,23 Char,24 Char,25 Char,211 Char,221 Char,231 Char,241 Char,26 Char,212 Char,222 Char,232 Char,242 Char,251 Char,2111 Char,2211 Char,2311 Char,2411 Char"/>
    <w:basedOn w:val="DefaultParagraphFont"/>
    <w:link w:val="Heading2"/>
    <w:rPr>
      <w:rFonts w:asciiTheme="majorHAnsi" w:eastAsiaTheme="majorEastAsia" w:hAnsiTheme="majorHAnsi" w:cstheme="majorBidi"/>
      <w:color w:val="2E74B5" w:themeColor="accent1" w:themeShade="BF"/>
      <w:sz w:val="26"/>
      <w:szCs w:val="26"/>
    </w:rPr>
  </w:style>
  <w:style w:type="paragraph" w:styleId="ListParagraph">
    <w:name w:val="List Paragraph"/>
    <w:aliases w:val="lp1"/>
    <w:basedOn w:val="Normal"/>
    <w:link w:val="ListParagraphChar"/>
    <w:uiPriority w:val="34"/>
    <w:qFormat/>
    <w:pPr>
      <w:spacing w:before="120" w:after="120" w:line="240" w:lineRule="auto"/>
      <w:ind w:left="720"/>
      <w:jc w:val="both"/>
    </w:pPr>
    <w:rPr>
      <w:rFonts w:ascii="Verdana" w:eastAsia="Times New Roman" w:hAnsi="Verdana"/>
      <w:lang w:val="en-US"/>
    </w:rPr>
  </w:style>
  <w:style w:type="character" w:customStyle="1" w:styleId="ListParagraphChar">
    <w:name w:val="List Paragraph Char"/>
    <w:aliases w:val="lp1 Char"/>
    <w:basedOn w:val="DefaultParagraphFont"/>
    <w:link w:val="ListParagraph"/>
    <w:uiPriority w:val="34"/>
    <w:locked/>
    <w:rPr>
      <w:rFonts w:ascii="Verdana" w:eastAsia="Times New Roman" w:hAnsi="Verdana" w:cs="Times New Roman"/>
      <w:sz w:val="20"/>
      <w:szCs w:val="20"/>
      <w:lang w:val="en-US"/>
    </w:rPr>
  </w:style>
  <w:style w:type="paragraph" w:customStyle="1" w:styleId="Heading112pt">
    <w:name w:val="Heading 1 + 12 pt"/>
    <w:basedOn w:val="Heading1"/>
    <w:pPr>
      <w:keepNext w:val="0"/>
      <w:keepLines w:val="0"/>
      <w:numPr>
        <w:numId w:val="2"/>
      </w:numPr>
      <w:spacing w:before="120" w:after="120" w:line="240" w:lineRule="auto"/>
      <w:jc w:val="both"/>
    </w:pPr>
    <w:rPr>
      <w:rFonts w:ascii="Verdana" w:eastAsia="Times New Roman" w:hAnsi="Verdana" w:cs="Times New Roman"/>
      <w:b/>
      <w:bCs/>
      <w:color w:val="auto"/>
      <w:sz w:val="20"/>
      <w:szCs w:val="20"/>
      <w:lang w:val="en-US"/>
    </w:rPr>
  </w:style>
  <w:style w:type="character" w:customStyle="1" w:styleId="brownfont">
    <w:name w:val="brownfont"/>
    <w:basedOn w:val="DefaultParagraphFont"/>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rPr>
      <w:rFonts w:eastAsiaTheme="minorEastAsia"/>
      <w:lang w:eastAsia="en-IN"/>
    </w:rPr>
  </w:style>
  <w:style w:type="paragraph" w:styleId="TOC4">
    <w:name w:val="toc 4"/>
    <w:basedOn w:val="Normal"/>
    <w:next w:val="Normal"/>
    <w:autoRedefine/>
    <w:uiPriority w:val="39"/>
    <w:unhideWhenUsed/>
    <w:pPr>
      <w:spacing w:after="100"/>
      <w:ind w:left="660"/>
    </w:pPr>
    <w:rPr>
      <w:rFonts w:eastAsiaTheme="minorEastAsia"/>
      <w:lang w:eastAsia="en-IN"/>
    </w:rPr>
  </w:style>
  <w:style w:type="paragraph" w:styleId="TOC5">
    <w:name w:val="toc 5"/>
    <w:basedOn w:val="Normal"/>
    <w:next w:val="Normal"/>
    <w:autoRedefine/>
    <w:uiPriority w:val="39"/>
    <w:unhideWhenUsed/>
    <w:pPr>
      <w:spacing w:after="100"/>
      <w:ind w:left="880"/>
    </w:pPr>
    <w:rPr>
      <w:rFonts w:eastAsiaTheme="minorEastAsia"/>
      <w:lang w:eastAsia="en-IN"/>
    </w:rPr>
  </w:style>
  <w:style w:type="paragraph" w:styleId="TOC6">
    <w:name w:val="toc 6"/>
    <w:basedOn w:val="Normal"/>
    <w:next w:val="Normal"/>
    <w:autoRedefine/>
    <w:uiPriority w:val="39"/>
    <w:unhideWhenUsed/>
    <w:pPr>
      <w:spacing w:after="100"/>
      <w:ind w:left="1100"/>
    </w:pPr>
    <w:rPr>
      <w:rFonts w:eastAsiaTheme="minorEastAsia"/>
      <w:lang w:eastAsia="en-IN"/>
    </w:rPr>
  </w:style>
  <w:style w:type="paragraph" w:styleId="TOC7">
    <w:name w:val="toc 7"/>
    <w:basedOn w:val="Normal"/>
    <w:next w:val="Normal"/>
    <w:autoRedefine/>
    <w:uiPriority w:val="39"/>
    <w:unhideWhenUsed/>
    <w:pPr>
      <w:spacing w:after="100"/>
      <w:ind w:left="1320"/>
    </w:pPr>
    <w:rPr>
      <w:rFonts w:eastAsiaTheme="minorEastAsia"/>
      <w:lang w:eastAsia="en-IN"/>
    </w:rPr>
  </w:style>
  <w:style w:type="paragraph" w:styleId="TOC8">
    <w:name w:val="toc 8"/>
    <w:basedOn w:val="Normal"/>
    <w:next w:val="Normal"/>
    <w:autoRedefine/>
    <w:uiPriority w:val="39"/>
    <w:unhideWhenUsed/>
    <w:pPr>
      <w:spacing w:after="100"/>
      <w:ind w:left="1540"/>
    </w:pPr>
    <w:rPr>
      <w:rFonts w:eastAsiaTheme="minorEastAsia"/>
      <w:lang w:eastAsia="en-IN"/>
    </w:rPr>
  </w:style>
  <w:style w:type="paragraph" w:styleId="TOC9">
    <w:name w:val="toc 9"/>
    <w:basedOn w:val="Normal"/>
    <w:next w:val="Normal"/>
    <w:autoRedefine/>
    <w:uiPriority w:val="39"/>
    <w:unhideWhenUsed/>
    <w:pPr>
      <w:spacing w:after="100"/>
      <w:ind w:left="1760"/>
    </w:pPr>
    <w:rPr>
      <w:rFonts w:eastAsiaTheme="minorEastAsia"/>
      <w:lang w:eastAsia="en-IN"/>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aliases w:val="H3 Char,h3 sub heading Char,h3 Char,BodyText Char,3 Char,Level 3 Head Char,head3 Char,subhead Char,1. Char,l3 Char,Paragraph Char,Section 1.1.1 Char,Sub2Para Char,Annotationen Char,Subhead B Char,Use Case Name Char,Head 3 Char,Task Char"/>
    <w:basedOn w:val="DefaultParagraphFont"/>
    <w:link w:val="Heading3"/>
    <w:uiPriority w:val="9"/>
    <w:rPr>
      <w:rFonts w:ascii="Verdana" w:eastAsia="Times New Roman" w:hAnsi="Verdana" w:cs="Shruti"/>
      <w:b/>
      <w:i/>
      <w:lang w:val="x-none" w:eastAsia="x-none" w:bidi="gu-IN"/>
    </w:rPr>
  </w:style>
  <w:style w:type="character" w:customStyle="1" w:styleId="Heading4Char">
    <w:name w:val="Heading 4 Char"/>
    <w:aliases w:val="H4 Char,h4 Char,Sub-paragraph Char,Heading3.5 Char,BFs Char,Scnr Char,Map Title Char,h4 sub sub heading Char,Level 2 - (a) Char,D Sub-Sub/Plain Char,h41 Char,h42 Char,Para4 Char,Subhead C Char,a. Char,Subsection Char,12 Heading 4 Char"/>
    <w:basedOn w:val="DefaultParagraphFont"/>
    <w:link w:val="Heading4"/>
    <w:rPr>
      <w:rFonts w:ascii="Verdana" w:eastAsia="Times New Roman" w:hAnsi="Verdana" w:cs="Shruti"/>
      <w:b/>
      <w:bCs/>
      <w:sz w:val="20"/>
      <w:szCs w:val="28"/>
      <w:lang w:val="x-none" w:eastAsia="x-none" w:bidi="gu-IN"/>
    </w:rPr>
  </w:style>
  <w:style w:type="character" w:customStyle="1" w:styleId="Heading5Char">
    <w:name w:val="Heading 5 Char"/>
    <w:aliases w:val="H5 Char,Bullet point Char,PIM 5 Char,BT L1 Char,Block Label Char,Block Lnormalabel Char,Head 5 Char,h5 Char,temp Char,5 Char,L5 Char,Atlanthd3 Char,Atlanthd31 Char,Atlanthd32 Char,Atlanthd33 Char,Atlanthd34 Char,Atlanthd311 Char,sb Char"/>
    <w:basedOn w:val="DefaultParagraphFont"/>
    <w:link w:val="Heading5"/>
    <w:uiPriority w:val="9"/>
    <w:rPr>
      <w:rFonts w:ascii="Verdana" w:eastAsia="Times New Roman" w:hAnsi="Verdana" w:cs="Shruti"/>
      <w:b/>
      <w:bCs/>
      <w:i/>
      <w:iCs/>
      <w:sz w:val="20"/>
      <w:szCs w:val="26"/>
      <w:lang w:val="x-none" w:eastAsia="x-none" w:bidi="gu-IN"/>
    </w:rPr>
  </w:style>
  <w:style w:type="character" w:customStyle="1" w:styleId="Heading6Char">
    <w:name w:val="Heading 6 Char"/>
    <w:aliases w:val="H6 Char,Sub-bullet point Char,12 Heading 6 Char,heading6 Char,heading61 Char,heading62 Char,Sub-bullet point1 Char,H61 Char,12 Heading 61 Char,Sub-bullet point2 Char,H62 Char,12 Heading 62 Char,Sub-bullet point3 Char,H63 Char,H64 Char"/>
    <w:basedOn w:val="DefaultParagraphFont"/>
    <w:link w:val="Heading6"/>
    <w:uiPriority w:val="9"/>
    <w:rPr>
      <w:rFonts w:ascii="Verdana" w:eastAsia="Times New Roman" w:hAnsi="Verdana" w:cs="Shruti"/>
      <w:b/>
      <w:bCs/>
      <w:i/>
      <w:iCs/>
      <w:sz w:val="18"/>
      <w:szCs w:val="26"/>
      <w:lang w:val="x-none" w:eastAsia="x-none" w:bidi="gu-IN"/>
    </w:rPr>
  </w:style>
  <w:style w:type="character" w:customStyle="1" w:styleId="Heading7Char">
    <w:name w:val="Heading 7 Char"/>
    <w:aliases w:val="Para no numbering Char,12 Heading 7 Char,RFI H2 (A) Char,7 Char,H7 Char,Para no numbering1 Char,12 Heading 71 Char,PA Appendix Major Char,Para no numbering2 Char,Para no numbering3 Char,Para no numbering4 Char,Para no numbering5 Char"/>
    <w:basedOn w:val="DefaultParagraphFont"/>
    <w:link w:val="Heading7"/>
    <w:uiPriority w:val="9"/>
    <w:rPr>
      <w:rFonts w:ascii="Garamond" w:eastAsia="Times New Roman" w:hAnsi="Garamond" w:cs="Shruti"/>
      <w:i/>
      <w:spacing w:val="-5"/>
      <w:sz w:val="28"/>
      <w:szCs w:val="20"/>
      <w:shd w:val="pct5" w:color="auto" w:fill="auto"/>
      <w:lang w:val="x-none" w:eastAsia="x-none" w:bidi="gu-IN"/>
    </w:rPr>
  </w:style>
  <w:style w:type="character" w:customStyle="1" w:styleId="Heading8Char">
    <w:name w:val="Heading 8 Char"/>
    <w:aliases w:val="No num/gap Char,12 Heading 8 Char,RFI H3 (A) Char,8 Char,H8 Char,No num/gap1 Char,No num/gap2 Char,No num/gap3 Char,No num/gap4 Char,No num/gap5 Char,No num/gap11 Char,No num/gap6 Char,FigureTitle Char,Condition Char,requirement Char"/>
    <w:basedOn w:val="DefaultParagraphFont"/>
    <w:link w:val="Heading8"/>
    <w:uiPriority w:val="9"/>
    <w:rPr>
      <w:rFonts w:ascii="Arial Black" w:eastAsia="Times New Roman" w:hAnsi="Arial Black" w:cs="Shruti"/>
      <w:caps/>
      <w:spacing w:val="60"/>
      <w:sz w:val="14"/>
      <w:szCs w:val="20"/>
      <w:lang w:val="x-none" w:eastAsia="x-none" w:bidi="gu-IN"/>
    </w:rPr>
  </w:style>
  <w:style w:type="character" w:customStyle="1" w:styleId="Heading9Char">
    <w:name w:val="Heading 9 Char"/>
    <w:aliases w:val="Code eg's Char,oHeading 9 Char,12 Heading 9 Char,9 Char,H9 Char,Code eg's1 Char,oHeading 91 Char,Appendix1 Char,12 Heading 91 Char,RFI H4 (A) Char,h9 Char,Code eg's2 Char,Code eg's3 Char,Code eg's4 Char,Code eg's5 Char,Code eg's11 Char"/>
    <w:basedOn w:val="DefaultParagraphFont"/>
    <w:link w:val="Heading9"/>
    <w:uiPriority w:val="9"/>
    <w:rPr>
      <w:rFonts w:ascii="Garamond" w:eastAsia="Times New Roman" w:hAnsi="Garamond" w:cs="Shruti"/>
      <w:b/>
      <w:i/>
      <w:kern w:val="28"/>
      <w:sz w:val="16"/>
      <w:szCs w:val="20"/>
      <w:lang w:val="x-none" w:eastAsia="x-none" w:bidi="gu-I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120" w:after="120" w:line="240" w:lineRule="auto"/>
      <w:jc w:val="both"/>
    </w:pPr>
    <w:rPr>
      <w:rFonts w:ascii="Verdana" w:eastAsia="Times New Roman" w:hAnsi="Verdana"/>
      <w:lang w:val="en-US"/>
    </w:rPr>
  </w:style>
  <w:style w:type="character" w:customStyle="1" w:styleId="CommentTextChar">
    <w:name w:val="Comment Text Char"/>
    <w:basedOn w:val="DefaultParagraphFont"/>
    <w:link w:val="CommentText"/>
    <w:uiPriority w:val="99"/>
    <w:semiHidden/>
    <w:rPr>
      <w:rFonts w:ascii="Verdana" w:eastAsia="Times New Roman" w:hAnsi="Verdana" w:cs="Times New Roman"/>
      <w:sz w:val="20"/>
      <w:szCs w:val="20"/>
      <w:lang w:val="en-US"/>
    </w:rPr>
  </w:style>
  <w:style w:type="paragraph" w:styleId="BodyText">
    <w:name w:val="Body Text"/>
    <w:basedOn w:val="Normal"/>
    <w:link w:val="BodyTextChar"/>
    <w:uiPriority w:val="99"/>
    <w:unhideWhenUsed/>
    <w:pPr>
      <w:spacing w:before="120" w:after="120" w:line="240" w:lineRule="auto"/>
      <w:jc w:val="both"/>
    </w:pPr>
    <w:rPr>
      <w:rFonts w:ascii="Verdana" w:eastAsia="Times New Roman" w:hAnsi="Verdana"/>
      <w:lang w:val="en-US"/>
    </w:rPr>
  </w:style>
  <w:style w:type="character" w:customStyle="1" w:styleId="BodyTextChar">
    <w:name w:val="Body Text Char"/>
    <w:basedOn w:val="DefaultParagraphFont"/>
    <w:link w:val="BodyText"/>
    <w:uiPriority w:val="99"/>
    <w:rPr>
      <w:rFonts w:ascii="Verdana" w:eastAsia="Times New Roman" w:hAnsi="Verdana" w:cs="Times New Roman"/>
      <w:sz w:val="20"/>
      <w:szCs w:val="20"/>
      <w:lang w:val="en-US"/>
    </w:rPr>
  </w:style>
  <w:style w:type="paragraph" w:styleId="Header">
    <w:name w:val="header"/>
    <w:basedOn w:val="Normal"/>
    <w:link w:val="HeaderChar"/>
    <w:uiPriority w:val="99"/>
    <w:unhideWhenUsed/>
    <w:pPr>
      <w:tabs>
        <w:tab w:val="center" w:pos="4680"/>
        <w:tab w:val="right" w:pos="9360"/>
      </w:tabs>
      <w:spacing w:after="0" w:line="240" w:lineRule="auto"/>
      <w:jc w:val="both"/>
    </w:pPr>
    <w:rPr>
      <w:rFonts w:ascii="Verdana" w:eastAsia="Times New Roman" w:hAnsi="Verdana"/>
      <w:lang w:val="en-US"/>
    </w:rPr>
  </w:style>
  <w:style w:type="character" w:customStyle="1" w:styleId="HeaderChar">
    <w:name w:val="Header Char"/>
    <w:basedOn w:val="DefaultParagraphFont"/>
    <w:link w:val="Header"/>
    <w:uiPriority w:val="99"/>
    <w:rPr>
      <w:rFonts w:ascii="Verdana" w:eastAsia="Times New Roman" w:hAnsi="Verdana" w:cs="Times New Roman"/>
      <w:sz w:val="20"/>
      <w:szCs w:val="20"/>
      <w:lang w:val="en-US"/>
    </w:rPr>
  </w:style>
  <w:style w:type="paragraph" w:styleId="Footer">
    <w:name w:val="footer"/>
    <w:basedOn w:val="Normal"/>
    <w:link w:val="FooterChar"/>
    <w:uiPriority w:val="99"/>
    <w:unhideWhenUsed/>
    <w:pPr>
      <w:tabs>
        <w:tab w:val="center" w:pos="4680"/>
        <w:tab w:val="right" w:pos="9360"/>
      </w:tabs>
      <w:spacing w:after="0" w:line="240" w:lineRule="auto"/>
      <w:jc w:val="both"/>
    </w:pPr>
    <w:rPr>
      <w:rFonts w:ascii="Verdana" w:eastAsia="Times New Roman" w:hAnsi="Verdana"/>
      <w:lang w:val="en-US"/>
    </w:rPr>
  </w:style>
  <w:style w:type="character" w:customStyle="1" w:styleId="FooterChar">
    <w:name w:val="Footer Char"/>
    <w:basedOn w:val="DefaultParagraphFont"/>
    <w:link w:val="Footer"/>
    <w:uiPriority w:val="99"/>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pPr>
      <w:spacing w:after="0" w:line="240" w:lineRule="auto"/>
      <w:jc w:val="both"/>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en-US"/>
    </w:rPr>
  </w:style>
  <w:style w:type="paragraph" w:customStyle="1" w:styleId="ListBulletLast">
    <w:name w:val="List Bullet Last"/>
    <w:basedOn w:val="ListBullet"/>
    <w:next w:val="BodyText"/>
    <w:pPr>
      <w:contextualSpacing w:val="0"/>
    </w:pPr>
    <w:rPr>
      <w:rFonts w:ascii="Times New Roman" w:hAnsi="Times New Roman"/>
    </w:rPr>
  </w:style>
  <w:style w:type="paragraph" w:styleId="ListBullet">
    <w:name w:val="List Bullet"/>
    <w:basedOn w:val="Normal"/>
    <w:uiPriority w:val="99"/>
    <w:semiHidden/>
    <w:unhideWhenUsed/>
    <w:pPr>
      <w:tabs>
        <w:tab w:val="num" w:pos="360"/>
      </w:tabs>
      <w:spacing w:before="120" w:after="120" w:line="240" w:lineRule="auto"/>
      <w:ind w:left="360" w:hanging="360"/>
      <w:contextualSpacing/>
      <w:jc w:val="both"/>
    </w:pPr>
    <w:rPr>
      <w:rFonts w:ascii="Verdana" w:eastAsia="Times New Roman" w:hAnsi="Verdana"/>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Verdana" w:eastAsia="Times New Roman" w:hAnsi="Verdana" w:cs="Times New Roman"/>
      <w:b/>
      <w:bCs/>
      <w:sz w:val="20"/>
      <w:szCs w:val="20"/>
      <w:lang w:val="en-US"/>
    </w:rPr>
  </w:style>
  <w:style w:type="paragraph" w:styleId="Revision">
    <w:name w:val="Revision"/>
    <w:hidden/>
    <w:uiPriority w:val="99"/>
    <w:semiHidden/>
    <w:pPr>
      <w:spacing w:after="0" w:line="240" w:lineRule="auto"/>
    </w:pPr>
    <w:rPr>
      <w:rFonts w:ascii="Verdana" w:eastAsia="Times New Roman" w:hAnsi="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45321">
      <w:bodyDiv w:val="1"/>
      <w:marLeft w:val="0"/>
      <w:marRight w:val="0"/>
      <w:marTop w:val="0"/>
      <w:marBottom w:val="0"/>
      <w:divBdr>
        <w:top w:val="none" w:sz="0" w:space="0" w:color="auto"/>
        <w:left w:val="none" w:sz="0" w:space="0" w:color="auto"/>
        <w:bottom w:val="none" w:sz="0" w:space="0" w:color="auto"/>
        <w:right w:val="none" w:sz="0" w:space="0" w:color="auto"/>
      </w:divBdr>
    </w:div>
    <w:div w:id="944262836">
      <w:bodyDiv w:val="1"/>
      <w:marLeft w:val="0"/>
      <w:marRight w:val="0"/>
      <w:marTop w:val="0"/>
      <w:marBottom w:val="0"/>
      <w:divBdr>
        <w:top w:val="none" w:sz="0" w:space="0" w:color="auto"/>
        <w:left w:val="none" w:sz="0" w:space="0" w:color="auto"/>
        <w:bottom w:val="none" w:sz="0" w:space="0" w:color="auto"/>
        <w:right w:val="none" w:sz="0" w:space="0" w:color="auto"/>
      </w:divBdr>
    </w:div>
    <w:div w:id="1187523424">
      <w:bodyDiv w:val="1"/>
      <w:marLeft w:val="0"/>
      <w:marRight w:val="0"/>
      <w:marTop w:val="0"/>
      <w:marBottom w:val="0"/>
      <w:divBdr>
        <w:top w:val="none" w:sz="0" w:space="0" w:color="auto"/>
        <w:left w:val="none" w:sz="0" w:space="0" w:color="auto"/>
        <w:bottom w:val="none" w:sz="0" w:space="0" w:color="auto"/>
        <w:right w:val="none" w:sz="0" w:space="0" w:color="auto"/>
      </w:divBdr>
    </w:div>
    <w:div w:id="1582714740">
      <w:bodyDiv w:val="1"/>
      <w:marLeft w:val="0"/>
      <w:marRight w:val="0"/>
      <w:marTop w:val="0"/>
      <w:marBottom w:val="0"/>
      <w:divBdr>
        <w:top w:val="none" w:sz="0" w:space="0" w:color="auto"/>
        <w:left w:val="none" w:sz="0" w:space="0" w:color="auto"/>
        <w:bottom w:val="none" w:sz="0" w:space="0" w:color="auto"/>
        <w:right w:val="none" w:sz="0" w:space="0" w:color="auto"/>
      </w:divBdr>
    </w:div>
    <w:div w:id="187638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est@testdata.com" TargetMode="External"/><Relationship Id="rId18" Type="http://schemas.openxmlformats.org/officeDocument/2006/relationships/hyperlink" Target="mailto:test@testdata.com" TargetMode="External"/><Relationship Id="rId26" Type="http://schemas.openxmlformats.org/officeDocument/2006/relationships/hyperlink" Target="mailto:test@testdata.com" TargetMode="External"/><Relationship Id="rId39" Type="http://schemas.microsoft.com/office/2011/relationships/people" Target="people.xml"/><Relationship Id="rId21" Type="http://schemas.openxmlformats.org/officeDocument/2006/relationships/hyperlink" Target="mailto:test@testdata.c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test@testdata.com" TargetMode="External"/><Relationship Id="rId17" Type="http://schemas.openxmlformats.org/officeDocument/2006/relationships/hyperlink" Target="mailto:test@testdata.com" TargetMode="External"/><Relationship Id="rId25" Type="http://schemas.openxmlformats.org/officeDocument/2006/relationships/hyperlink" Target="mailto:test@testdata.com" TargetMode="External"/><Relationship Id="rId33" Type="http://schemas.openxmlformats.org/officeDocument/2006/relationships/image" Target="media/image4.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est@testdata.com" TargetMode="External"/><Relationship Id="rId20" Type="http://schemas.openxmlformats.org/officeDocument/2006/relationships/hyperlink" Target="mailto:test@testdata.com" TargetMode="External"/><Relationship Id="rId29" Type="http://schemas.openxmlformats.org/officeDocument/2006/relationships/hyperlink" Target="mailto:test@testdat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testdata.com" TargetMode="External"/><Relationship Id="rId24" Type="http://schemas.openxmlformats.org/officeDocument/2006/relationships/hyperlink" Target="mailto:test@testdata.com" TargetMode="External"/><Relationship Id="rId32" Type="http://schemas.openxmlformats.org/officeDocument/2006/relationships/image" Target="media/image3.wmf"/><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est@testdata.com" TargetMode="External"/><Relationship Id="rId23" Type="http://schemas.openxmlformats.org/officeDocument/2006/relationships/hyperlink" Target="mailto:test@testdata.com" TargetMode="External"/><Relationship Id="rId28" Type="http://schemas.openxmlformats.org/officeDocument/2006/relationships/hyperlink" Target="mailto:test@testdata.com" TargetMode="External"/><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mailto:test@testdata.com" TargetMode="Externa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test@testdata.com" TargetMode="External"/><Relationship Id="rId22" Type="http://schemas.openxmlformats.org/officeDocument/2006/relationships/hyperlink" Target="mailto:test@testdata.com" TargetMode="External"/><Relationship Id="rId27" Type="http://schemas.openxmlformats.org/officeDocument/2006/relationships/hyperlink" Target="mailto:test@testdata.com" TargetMode="External"/><Relationship Id="rId30" Type="http://schemas.openxmlformats.org/officeDocument/2006/relationships/hyperlink" Target="mailto:test@testdata.co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BD9CB53-E5F0-4ECB-B72C-E0D4AD77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5123</TotalTime>
  <Pages>545</Pages>
  <Words>90350</Words>
  <Characters>514995</Characters>
  <Application>Microsoft Office Word</Application>
  <DocSecurity>0</DocSecurity>
  <Lines>4291</Lines>
  <Paragraphs>1208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Vyas</dc:creator>
  <cp:keywords/>
  <dc:description/>
  <cp:lastModifiedBy>Sunil Vyas</cp:lastModifiedBy>
  <cp:revision>468</cp:revision>
  <cp:lastPrinted>2023-10-16T14:12:00Z</cp:lastPrinted>
  <dcterms:created xsi:type="dcterms:W3CDTF">2023-08-04T13:29:00Z</dcterms:created>
  <dcterms:modified xsi:type="dcterms:W3CDTF">2023-10-25T06:20:00Z</dcterms:modified>
</cp:coreProperties>
</file>